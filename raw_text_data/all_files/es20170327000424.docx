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01B6E" w14:textId="77777777" w:rsidR="00352066" w:rsidRPr="00352066" w:rsidRDefault="00352066" w:rsidP="00352066">
      <w:pPr>
        <w:spacing w:after="0" w:line="360" w:lineRule="auto"/>
        <w:rPr>
          <w:ins w:id="0" w:author="Φλούδα Χριστίνα" w:date="2017-03-31T10:16:00Z"/>
          <w:rFonts w:eastAsia="Times New Roman"/>
          <w:szCs w:val="24"/>
          <w:lang w:eastAsia="en-US"/>
        </w:rPr>
      </w:pPr>
      <w:bookmarkStart w:id="1" w:name="_GoBack"/>
      <w:bookmarkEnd w:id="1"/>
      <w:ins w:id="2" w:author="Φλούδα Χριστίνα" w:date="2017-03-31T10:16:00Z">
        <w:r w:rsidRPr="0035206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B895008" w14:textId="77777777" w:rsidR="00352066" w:rsidRPr="00352066" w:rsidRDefault="00352066" w:rsidP="00352066">
      <w:pPr>
        <w:spacing w:after="0" w:line="360" w:lineRule="auto"/>
        <w:rPr>
          <w:ins w:id="3" w:author="Φλούδα Χριστίνα" w:date="2017-03-31T10:16:00Z"/>
          <w:rFonts w:eastAsia="Times New Roman"/>
          <w:szCs w:val="24"/>
          <w:lang w:eastAsia="en-US"/>
        </w:rPr>
      </w:pPr>
    </w:p>
    <w:p w14:paraId="0DD03387" w14:textId="77777777" w:rsidR="00352066" w:rsidRPr="00352066" w:rsidRDefault="00352066" w:rsidP="00352066">
      <w:pPr>
        <w:spacing w:after="0" w:line="360" w:lineRule="auto"/>
        <w:rPr>
          <w:ins w:id="4" w:author="Φλούδα Χριστίνα" w:date="2017-03-31T10:16:00Z"/>
          <w:rFonts w:eastAsia="Times New Roman"/>
          <w:szCs w:val="24"/>
          <w:lang w:eastAsia="en-US"/>
        </w:rPr>
      </w:pPr>
      <w:ins w:id="5" w:author="Φλούδα Χριστίνα" w:date="2017-03-31T10:16:00Z">
        <w:r w:rsidRPr="00352066">
          <w:rPr>
            <w:rFonts w:eastAsia="Times New Roman"/>
            <w:szCs w:val="24"/>
            <w:lang w:eastAsia="en-US"/>
          </w:rPr>
          <w:t>ΠΙΝΑΚΑΣ ΠΕΡΙΕΧΟΜΕΝΩΝ</w:t>
        </w:r>
      </w:ins>
    </w:p>
    <w:p w14:paraId="075575D2" w14:textId="77777777" w:rsidR="00352066" w:rsidRPr="00352066" w:rsidRDefault="00352066" w:rsidP="00352066">
      <w:pPr>
        <w:spacing w:after="0" w:line="360" w:lineRule="auto"/>
        <w:rPr>
          <w:ins w:id="6" w:author="Φλούδα Χριστίνα" w:date="2017-03-31T10:16:00Z"/>
          <w:rFonts w:eastAsia="Times New Roman"/>
          <w:szCs w:val="24"/>
          <w:lang w:eastAsia="en-US"/>
        </w:rPr>
      </w:pPr>
      <w:ins w:id="7" w:author="Φλούδα Χριστίνα" w:date="2017-03-31T10:16:00Z">
        <w:r w:rsidRPr="00352066">
          <w:rPr>
            <w:rFonts w:eastAsia="Times New Roman"/>
            <w:szCs w:val="24"/>
            <w:lang w:eastAsia="en-US"/>
          </w:rPr>
          <w:t xml:space="preserve">ΙΖ΄ ΠΕΡΙΟΔΟΣ </w:t>
        </w:r>
      </w:ins>
    </w:p>
    <w:p w14:paraId="7495C078" w14:textId="77777777" w:rsidR="00352066" w:rsidRPr="00352066" w:rsidRDefault="00352066" w:rsidP="00352066">
      <w:pPr>
        <w:spacing w:after="0" w:line="360" w:lineRule="auto"/>
        <w:rPr>
          <w:ins w:id="8" w:author="Φλούδα Χριστίνα" w:date="2017-03-31T10:16:00Z"/>
          <w:rFonts w:eastAsia="Times New Roman"/>
          <w:szCs w:val="24"/>
          <w:lang w:eastAsia="en-US"/>
        </w:rPr>
      </w:pPr>
      <w:ins w:id="9" w:author="Φλούδα Χριστίνα" w:date="2017-03-31T10:16:00Z">
        <w:r w:rsidRPr="00352066">
          <w:rPr>
            <w:rFonts w:eastAsia="Times New Roman"/>
            <w:szCs w:val="24"/>
            <w:lang w:eastAsia="en-US"/>
          </w:rPr>
          <w:t>ΠΡΟΕΔΡΕΥΟΜΕΝΗΣ ΚΟΙΝΟΒΟΥΛΕΥΤΙΚΗΣ ΔΗΜΟΚΡΑΤΙΑΣ</w:t>
        </w:r>
      </w:ins>
    </w:p>
    <w:p w14:paraId="3005AADD" w14:textId="77777777" w:rsidR="00352066" w:rsidRPr="00352066" w:rsidRDefault="00352066" w:rsidP="00352066">
      <w:pPr>
        <w:spacing w:after="0" w:line="360" w:lineRule="auto"/>
        <w:rPr>
          <w:ins w:id="10" w:author="Φλούδα Χριστίνα" w:date="2017-03-31T10:16:00Z"/>
          <w:rFonts w:eastAsia="Times New Roman"/>
          <w:szCs w:val="24"/>
          <w:lang w:eastAsia="en-US"/>
        </w:rPr>
      </w:pPr>
      <w:ins w:id="11" w:author="Φλούδα Χριστίνα" w:date="2017-03-31T10:16:00Z">
        <w:r w:rsidRPr="00352066">
          <w:rPr>
            <w:rFonts w:eastAsia="Times New Roman"/>
            <w:szCs w:val="24"/>
            <w:lang w:eastAsia="en-US"/>
          </w:rPr>
          <w:t>ΣΥΝΟΔΟΣ Β΄</w:t>
        </w:r>
      </w:ins>
    </w:p>
    <w:p w14:paraId="6478B015" w14:textId="77777777" w:rsidR="00352066" w:rsidRPr="00352066" w:rsidRDefault="00352066" w:rsidP="00352066">
      <w:pPr>
        <w:spacing w:after="0" w:line="360" w:lineRule="auto"/>
        <w:rPr>
          <w:ins w:id="12" w:author="Φλούδα Χριστίνα" w:date="2017-03-31T10:16:00Z"/>
          <w:rFonts w:eastAsia="Times New Roman"/>
          <w:szCs w:val="24"/>
          <w:lang w:eastAsia="en-US"/>
        </w:rPr>
      </w:pPr>
    </w:p>
    <w:p w14:paraId="050800A1" w14:textId="77777777" w:rsidR="00352066" w:rsidRPr="00352066" w:rsidRDefault="00352066" w:rsidP="00352066">
      <w:pPr>
        <w:spacing w:after="0" w:line="360" w:lineRule="auto"/>
        <w:rPr>
          <w:ins w:id="13" w:author="Φλούδα Χριστίνα" w:date="2017-03-31T10:16:00Z"/>
          <w:rFonts w:eastAsia="Times New Roman"/>
          <w:szCs w:val="24"/>
          <w:lang w:eastAsia="en-US"/>
        </w:rPr>
      </w:pPr>
      <w:ins w:id="14" w:author="Φλούδα Χριστίνα" w:date="2017-03-31T10:16:00Z">
        <w:r w:rsidRPr="00352066">
          <w:rPr>
            <w:rFonts w:eastAsia="Times New Roman"/>
            <w:szCs w:val="24"/>
            <w:lang w:eastAsia="en-US"/>
          </w:rPr>
          <w:t>ΣΥΝΕΔΡΙΑΣΗ ϞΖ΄</w:t>
        </w:r>
      </w:ins>
    </w:p>
    <w:p w14:paraId="1F0CE2A7" w14:textId="77777777" w:rsidR="00352066" w:rsidRPr="00352066" w:rsidRDefault="00352066" w:rsidP="00352066">
      <w:pPr>
        <w:spacing w:after="0" w:line="360" w:lineRule="auto"/>
        <w:rPr>
          <w:ins w:id="15" w:author="Φλούδα Χριστίνα" w:date="2017-03-31T10:16:00Z"/>
          <w:rFonts w:eastAsia="Times New Roman"/>
          <w:szCs w:val="24"/>
          <w:lang w:eastAsia="en-US"/>
        </w:rPr>
      </w:pPr>
      <w:ins w:id="16" w:author="Φλούδα Χριστίνα" w:date="2017-03-31T10:16:00Z">
        <w:r w:rsidRPr="00352066">
          <w:rPr>
            <w:rFonts w:eastAsia="Times New Roman"/>
            <w:szCs w:val="24"/>
            <w:lang w:eastAsia="en-US"/>
          </w:rPr>
          <w:t>Δευτέρα  27 Μαρτίου 2017</w:t>
        </w:r>
      </w:ins>
    </w:p>
    <w:p w14:paraId="4C5FE30E" w14:textId="77777777" w:rsidR="00352066" w:rsidRPr="00352066" w:rsidRDefault="00352066" w:rsidP="00352066">
      <w:pPr>
        <w:spacing w:after="0" w:line="360" w:lineRule="auto"/>
        <w:rPr>
          <w:ins w:id="17" w:author="Φλούδα Χριστίνα" w:date="2017-03-31T10:16:00Z"/>
          <w:rFonts w:eastAsia="Times New Roman"/>
          <w:szCs w:val="24"/>
          <w:lang w:eastAsia="en-US"/>
        </w:rPr>
      </w:pPr>
    </w:p>
    <w:p w14:paraId="15966761" w14:textId="77777777" w:rsidR="00352066" w:rsidRPr="00352066" w:rsidRDefault="00352066" w:rsidP="00352066">
      <w:pPr>
        <w:spacing w:after="0" w:line="360" w:lineRule="auto"/>
        <w:rPr>
          <w:ins w:id="18" w:author="Φλούδα Χριστίνα" w:date="2017-03-31T10:16:00Z"/>
          <w:rFonts w:eastAsia="Times New Roman"/>
          <w:szCs w:val="24"/>
          <w:lang w:eastAsia="en-US"/>
        </w:rPr>
      </w:pPr>
      <w:ins w:id="19" w:author="Φλούδα Χριστίνα" w:date="2017-03-31T10:16:00Z">
        <w:r w:rsidRPr="00352066">
          <w:rPr>
            <w:rFonts w:eastAsia="Times New Roman"/>
            <w:szCs w:val="24"/>
            <w:lang w:eastAsia="en-US"/>
          </w:rPr>
          <w:t>ΘΕΜΑΤΑ</w:t>
        </w:r>
      </w:ins>
    </w:p>
    <w:p w14:paraId="4608BF2B" w14:textId="77777777" w:rsidR="00352066" w:rsidRPr="00352066" w:rsidRDefault="00352066" w:rsidP="00352066">
      <w:pPr>
        <w:spacing w:after="0" w:line="360" w:lineRule="auto"/>
        <w:rPr>
          <w:ins w:id="20" w:author="Φλούδα Χριστίνα" w:date="2017-03-31T10:16:00Z"/>
          <w:rFonts w:eastAsia="Times New Roman"/>
          <w:szCs w:val="24"/>
          <w:lang w:eastAsia="en-US"/>
        </w:rPr>
      </w:pPr>
      <w:ins w:id="21" w:author="Φλούδα Χριστίνα" w:date="2017-03-31T10:16:00Z">
        <w:r w:rsidRPr="00352066">
          <w:rPr>
            <w:rFonts w:eastAsia="Times New Roman"/>
            <w:szCs w:val="24"/>
            <w:lang w:eastAsia="en-US"/>
          </w:rPr>
          <w:t xml:space="preserve"> </w:t>
        </w:r>
        <w:r w:rsidRPr="00352066">
          <w:rPr>
            <w:rFonts w:eastAsia="Times New Roman"/>
            <w:szCs w:val="24"/>
            <w:lang w:eastAsia="en-US"/>
          </w:rPr>
          <w:br/>
          <w:t xml:space="preserve">Α. ΕΙΔΙΚΑ ΘΕΜΑΤΑ </w:t>
        </w:r>
        <w:r w:rsidRPr="00352066">
          <w:rPr>
            <w:rFonts w:eastAsia="Times New Roman"/>
            <w:szCs w:val="24"/>
            <w:lang w:eastAsia="en-US"/>
          </w:rPr>
          <w:br/>
          <w:t xml:space="preserve">1. Επί διαδικαστικού θέματος, σελ. </w:t>
        </w:r>
        <w:r w:rsidRPr="00352066">
          <w:rPr>
            <w:rFonts w:eastAsia="Times New Roman"/>
            <w:szCs w:val="24"/>
            <w:lang w:eastAsia="en-US"/>
          </w:rPr>
          <w:br/>
          <w:t xml:space="preserve">2.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Υπουργών», όπως ισχύει, στις 27-3-2017 ποινικές δικογραφίες που αφορούν: α) στον Υπουργό Οικονομικών κ. Ευκλείδη </w:t>
        </w:r>
        <w:proofErr w:type="spellStart"/>
        <w:r w:rsidRPr="00352066">
          <w:rPr>
            <w:rFonts w:eastAsia="Times New Roman"/>
            <w:szCs w:val="24"/>
            <w:lang w:eastAsia="en-US"/>
          </w:rPr>
          <w:t>Τσακαλώτο</w:t>
        </w:r>
        <w:proofErr w:type="spellEnd"/>
        <w:r w:rsidRPr="00352066">
          <w:rPr>
            <w:rFonts w:eastAsia="Times New Roman"/>
            <w:szCs w:val="24"/>
            <w:lang w:eastAsia="en-US"/>
          </w:rPr>
          <w:t xml:space="preserve"> και β) στους πρώην Υπουργούς κ.κ. Σπυρίδωνα- Άδωνι Γεωργιάδη, Κωνσταντίνο Χατζηδάκη, Παναγιώτη </w:t>
        </w:r>
        <w:proofErr w:type="spellStart"/>
        <w:r w:rsidRPr="00352066">
          <w:rPr>
            <w:rFonts w:eastAsia="Times New Roman"/>
            <w:szCs w:val="24"/>
            <w:lang w:eastAsia="en-US"/>
          </w:rPr>
          <w:t>Μηταράκη</w:t>
        </w:r>
        <w:proofErr w:type="spellEnd"/>
        <w:r w:rsidRPr="00352066">
          <w:rPr>
            <w:rFonts w:eastAsia="Times New Roman"/>
            <w:szCs w:val="24"/>
            <w:lang w:eastAsia="en-US"/>
          </w:rPr>
          <w:t xml:space="preserve">, Ανδρέα </w:t>
        </w:r>
        <w:proofErr w:type="spellStart"/>
        <w:r w:rsidRPr="00352066">
          <w:rPr>
            <w:rFonts w:eastAsia="Times New Roman"/>
            <w:szCs w:val="24"/>
            <w:lang w:eastAsia="en-US"/>
          </w:rPr>
          <w:t>Λυκουρέντζο</w:t>
        </w:r>
        <w:proofErr w:type="spellEnd"/>
        <w:r w:rsidRPr="00352066">
          <w:rPr>
            <w:rFonts w:eastAsia="Times New Roman"/>
            <w:szCs w:val="24"/>
            <w:lang w:eastAsia="en-US"/>
          </w:rPr>
          <w:t xml:space="preserve"> και Μαυρουδή Βορίδη, σελ. </w:t>
        </w:r>
        <w:r w:rsidRPr="00352066">
          <w:rPr>
            <w:rFonts w:eastAsia="Times New Roman"/>
            <w:szCs w:val="24"/>
            <w:lang w:eastAsia="en-US"/>
          </w:rPr>
          <w:br/>
          <w:t xml:space="preserve"> </w:t>
        </w:r>
        <w:r w:rsidRPr="00352066">
          <w:rPr>
            <w:rFonts w:eastAsia="Times New Roman"/>
            <w:szCs w:val="24"/>
            <w:lang w:eastAsia="en-US"/>
          </w:rPr>
          <w:br/>
          <w:t xml:space="preserve">Β. ΚΟΙΝΟΒΟΥΛΕΥΤΙΚΟΣ ΕΛΕΓΧΟΣ </w:t>
        </w:r>
        <w:r w:rsidRPr="00352066">
          <w:rPr>
            <w:rFonts w:eastAsia="Times New Roman"/>
            <w:szCs w:val="24"/>
            <w:lang w:eastAsia="en-US"/>
          </w:rPr>
          <w:br/>
          <w:t xml:space="preserve">Συζήτηση επικαίρων ερωτήσεων: </w:t>
        </w:r>
        <w:r w:rsidRPr="00352066">
          <w:rPr>
            <w:rFonts w:eastAsia="Times New Roman"/>
            <w:szCs w:val="24"/>
            <w:lang w:eastAsia="en-US"/>
          </w:rPr>
          <w:br/>
          <w:t xml:space="preserve">   α) Προς τον Υπουργό Εσωτερικών, σχετικά με τη διαχείριση των απορριμμάτων του Νομού Ζακύνθου, σελ. </w:t>
        </w:r>
        <w:r w:rsidRPr="00352066">
          <w:rPr>
            <w:rFonts w:eastAsia="Times New Roman"/>
            <w:szCs w:val="24"/>
            <w:lang w:eastAsia="en-US"/>
          </w:rPr>
          <w:br/>
          <w:t xml:space="preserve">   β) Προς τον Υπουργό Υποδομών και Μεταφορών, με θέμα: «το Υπουργείο διχοτομεί τον Βόρειο Οδικό  Άξονα Κρήτης -ΒΟΑΚ-. Σύγχυση και με τις αρμοδιότητες συντήρησης και ασφαλούς λειτουργίας του», σελ. </w:t>
        </w:r>
        <w:r w:rsidRPr="00352066">
          <w:rPr>
            <w:rFonts w:eastAsia="Times New Roman"/>
            <w:szCs w:val="24"/>
            <w:lang w:eastAsia="en-US"/>
          </w:rPr>
          <w:br/>
          <w:t xml:space="preserve">   γ) Προς τον Υπουργό Υγείας, σχετικά με την «υγειονομική εγκατάλειψη της Αλοννήσου», σελ. </w:t>
        </w:r>
        <w:r w:rsidRPr="00352066">
          <w:rPr>
            <w:rFonts w:eastAsia="Times New Roman"/>
            <w:szCs w:val="24"/>
            <w:lang w:eastAsia="en-US"/>
          </w:rPr>
          <w:br/>
        </w:r>
      </w:ins>
    </w:p>
    <w:p w14:paraId="589AA0AC" w14:textId="77777777" w:rsidR="00352066" w:rsidRPr="00352066" w:rsidRDefault="00352066" w:rsidP="00352066">
      <w:pPr>
        <w:spacing w:after="0" w:line="360" w:lineRule="auto"/>
        <w:rPr>
          <w:ins w:id="22" w:author="Φλούδα Χριστίνα" w:date="2017-03-31T10:16:00Z"/>
          <w:rFonts w:eastAsia="Times New Roman"/>
          <w:szCs w:val="24"/>
          <w:lang w:eastAsia="en-US"/>
        </w:rPr>
      </w:pPr>
    </w:p>
    <w:p w14:paraId="3F12CE56" w14:textId="77777777" w:rsidR="00352066" w:rsidRPr="00352066" w:rsidRDefault="00352066" w:rsidP="00352066">
      <w:pPr>
        <w:spacing w:after="0" w:line="360" w:lineRule="auto"/>
        <w:rPr>
          <w:ins w:id="23" w:author="Φλούδα Χριστίνα" w:date="2017-03-31T10:16:00Z"/>
          <w:rFonts w:eastAsia="Times New Roman"/>
          <w:szCs w:val="24"/>
          <w:lang w:eastAsia="en-US"/>
        </w:rPr>
      </w:pPr>
      <w:ins w:id="24" w:author="Φλούδα Χριστίνα" w:date="2017-03-31T10:16:00Z">
        <w:r w:rsidRPr="00352066">
          <w:rPr>
            <w:rFonts w:eastAsia="Times New Roman"/>
            <w:szCs w:val="24"/>
            <w:lang w:eastAsia="en-US"/>
          </w:rPr>
          <w:t>ΠΡΟΕΔΡΕΥΟΝΤΕΣ</w:t>
        </w:r>
      </w:ins>
    </w:p>
    <w:p w14:paraId="4F8289A4" w14:textId="77777777" w:rsidR="00352066" w:rsidRPr="00352066" w:rsidRDefault="00352066" w:rsidP="00352066">
      <w:pPr>
        <w:spacing w:after="0" w:line="360" w:lineRule="auto"/>
        <w:rPr>
          <w:ins w:id="25" w:author="Φλούδα Χριστίνα" w:date="2017-03-31T10:16:00Z"/>
          <w:rFonts w:eastAsia="Times New Roman"/>
          <w:szCs w:val="24"/>
          <w:lang w:eastAsia="en-US"/>
        </w:rPr>
      </w:pPr>
      <w:ins w:id="26" w:author="Φλούδα Χριστίνα" w:date="2017-03-31T10:16:00Z">
        <w:r w:rsidRPr="00352066">
          <w:rPr>
            <w:rFonts w:eastAsia="Times New Roman"/>
            <w:szCs w:val="24"/>
            <w:lang w:eastAsia="en-US"/>
          </w:rPr>
          <w:t>ΚΡΕΜΑΣΤΙΝΟΣ Δ. , σελ.</w:t>
        </w:r>
        <w:r w:rsidRPr="00352066">
          <w:rPr>
            <w:rFonts w:eastAsia="Times New Roman"/>
            <w:szCs w:val="24"/>
            <w:lang w:eastAsia="en-US"/>
          </w:rPr>
          <w:br/>
        </w:r>
      </w:ins>
    </w:p>
    <w:p w14:paraId="5DE72E98" w14:textId="77777777" w:rsidR="00352066" w:rsidRPr="00352066" w:rsidRDefault="00352066" w:rsidP="00352066">
      <w:pPr>
        <w:spacing w:after="0" w:line="360" w:lineRule="auto"/>
        <w:rPr>
          <w:ins w:id="27" w:author="Φλούδα Χριστίνα" w:date="2017-03-31T10:16:00Z"/>
          <w:rFonts w:eastAsia="Times New Roman"/>
          <w:szCs w:val="24"/>
          <w:lang w:eastAsia="en-US"/>
        </w:rPr>
      </w:pPr>
    </w:p>
    <w:p w14:paraId="08F36B24" w14:textId="77777777" w:rsidR="00352066" w:rsidRPr="00352066" w:rsidRDefault="00352066" w:rsidP="00352066">
      <w:pPr>
        <w:spacing w:after="0" w:line="360" w:lineRule="auto"/>
        <w:rPr>
          <w:ins w:id="28" w:author="Φλούδα Χριστίνα" w:date="2017-03-31T10:16:00Z"/>
          <w:rFonts w:eastAsia="Times New Roman"/>
          <w:szCs w:val="24"/>
          <w:lang w:eastAsia="en-US"/>
        </w:rPr>
      </w:pPr>
      <w:ins w:id="29" w:author="Φλούδα Χριστίνα" w:date="2017-03-31T10:16:00Z">
        <w:r w:rsidRPr="00352066">
          <w:rPr>
            <w:rFonts w:eastAsia="Times New Roman"/>
            <w:szCs w:val="24"/>
            <w:lang w:eastAsia="en-US"/>
          </w:rPr>
          <w:t>ΟΜΙΛΗΤΕΣ</w:t>
        </w:r>
      </w:ins>
    </w:p>
    <w:p w14:paraId="0AE7C0E7" w14:textId="7D620975" w:rsidR="00352066" w:rsidRDefault="00352066" w:rsidP="00352066">
      <w:pPr>
        <w:spacing w:line="600" w:lineRule="auto"/>
        <w:ind w:firstLine="720"/>
        <w:contextualSpacing/>
        <w:jc w:val="both"/>
        <w:rPr>
          <w:ins w:id="30" w:author="Φλούδα Χριστίνα" w:date="2017-03-31T10:16:00Z"/>
          <w:rFonts w:eastAsia="Times New Roman"/>
          <w:szCs w:val="24"/>
        </w:rPr>
        <w:pPrChange w:id="31" w:author="Φλούδα Χριστίνα" w:date="2017-03-31T10:16:00Z">
          <w:pPr>
            <w:spacing w:line="600" w:lineRule="auto"/>
            <w:ind w:firstLine="720"/>
            <w:contextualSpacing/>
            <w:jc w:val="center"/>
          </w:pPr>
        </w:pPrChange>
      </w:pPr>
      <w:ins w:id="32" w:author="Φλούδα Χριστίνα" w:date="2017-03-31T10:16:00Z">
        <w:r w:rsidRPr="00352066">
          <w:rPr>
            <w:rFonts w:eastAsia="Times New Roman"/>
            <w:szCs w:val="24"/>
            <w:lang w:eastAsia="en-US"/>
          </w:rPr>
          <w:br/>
          <w:t>Α. Επί διαδικαστικού θέματος:</w:t>
        </w:r>
        <w:r w:rsidRPr="00352066">
          <w:rPr>
            <w:rFonts w:eastAsia="Times New Roman"/>
            <w:szCs w:val="24"/>
            <w:lang w:eastAsia="en-US"/>
          </w:rPr>
          <w:br/>
          <w:t>ΚΕΓΚΕΡΟΓΛΟΥ Β. , σελ.</w:t>
        </w:r>
        <w:r w:rsidRPr="00352066">
          <w:rPr>
            <w:rFonts w:eastAsia="Times New Roman"/>
            <w:szCs w:val="24"/>
            <w:lang w:eastAsia="en-US"/>
          </w:rPr>
          <w:br/>
          <w:t>ΚΡΕΜΑΣΤΙΝΟΣ Δ. , σελ.</w:t>
        </w:r>
        <w:r w:rsidRPr="00352066">
          <w:rPr>
            <w:rFonts w:eastAsia="Times New Roman"/>
            <w:szCs w:val="24"/>
            <w:lang w:eastAsia="en-US"/>
          </w:rPr>
          <w:br/>
          <w:t>ΜΠΟΥΚΩΡΟΣ Χ. , σελ.</w:t>
        </w:r>
        <w:r w:rsidRPr="00352066">
          <w:rPr>
            <w:rFonts w:eastAsia="Times New Roman"/>
            <w:szCs w:val="24"/>
            <w:lang w:eastAsia="en-US"/>
          </w:rPr>
          <w:br/>
        </w:r>
        <w:r w:rsidRPr="00352066">
          <w:rPr>
            <w:rFonts w:eastAsia="Times New Roman"/>
            <w:szCs w:val="24"/>
            <w:lang w:eastAsia="en-US"/>
          </w:rPr>
          <w:br/>
          <w:t>Β. Επί των επικαίρων ερωτήσεων:</w:t>
        </w:r>
        <w:r w:rsidRPr="00352066">
          <w:rPr>
            <w:rFonts w:eastAsia="Times New Roman"/>
            <w:szCs w:val="24"/>
            <w:lang w:eastAsia="en-US"/>
          </w:rPr>
          <w:br/>
          <w:t>ΚΕΓΚΕΡΟΓΛΟΥ Β. , σελ.</w:t>
        </w:r>
        <w:r w:rsidRPr="00352066">
          <w:rPr>
            <w:rFonts w:eastAsia="Times New Roman"/>
            <w:szCs w:val="24"/>
            <w:lang w:eastAsia="en-US"/>
          </w:rPr>
          <w:br/>
          <w:t>ΚΕΦΑΛΟΓΙΑΝΝΗΣ Ι. , σελ.</w:t>
        </w:r>
        <w:r w:rsidRPr="00352066">
          <w:rPr>
            <w:rFonts w:eastAsia="Times New Roman"/>
            <w:szCs w:val="24"/>
            <w:lang w:eastAsia="en-US"/>
          </w:rPr>
          <w:br/>
          <w:t>ΜΑΥΡΑΓΑΝΗΣ Ν. , σελ.</w:t>
        </w:r>
        <w:r w:rsidRPr="00352066">
          <w:rPr>
            <w:rFonts w:eastAsia="Times New Roman"/>
            <w:szCs w:val="24"/>
            <w:lang w:eastAsia="en-US"/>
          </w:rPr>
          <w:br/>
          <w:t>ΜΠΟΥΚΩΡΟΣ Χ. , σελ.</w:t>
        </w:r>
        <w:r w:rsidRPr="00352066">
          <w:rPr>
            <w:rFonts w:eastAsia="Times New Roman"/>
            <w:szCs w:val="24"/>
            <w:lang w:eastAsia="en-US"/>
          </w:rPr>
          <w:br/>
          <w:t>ΞΑΝΘΟΣ Α. , σελ.</w:t>
        </w:r>
        <w:r w:rsidRPr="00352066">
          <w:rPr>
            <w:rFonts w:eastAsia="Times New Roman"/>
            <w:szCs w:val="24"/>
            <w:lang w:eastAsia="en-US"/>
          </w:rPr>
          <w:br/>
          <w:t>ΣΚΟΥΡΛΕΤΗΣ Π. , σελ.</w:t>
        </w:r>
        <w:r w:rsidRPr="00352066">
          <w:rPr>
            <w:rFonts w:eastAsia="Times New Roman"/>
            <w:szCs w:val="24"/>
            <w:lang w:eastAsia="en-US"/>
          </w:rPr>
          <w:br/>
        </w:r>
      </w:ins>
    </w:p>
    <w:p w14:paraId="778DDD85" w14:textId="77777777" w:rsidR="00775486" w:rsidRDefault="00352066">
      <w:pPr>
        <w:spacing w:line="600" w:lineRule="auto"/>
        <w:ind w:firstLine="720"/>
        <w:contextualSpacing/>
        <w:jc w:val="center"/>
        <w:rPr>
          <w:rFonts w:eastAsia="Times New Roman"/>
          <w:szCs w:val="24"/>
        </w:rPr>
      </w:pPr>
      <w:r>
        <w:rPr>
          <w:rFonts w:eastAsia="Times New Roman"/>
          <w:szCs w:val="24"/>
        </w:rPr>
        <w:t>ΠΡΑΚΤΙΚΑ ΒΟΥΛΗΣ</w:t>
      </w:r>
    </w:p>
    <w:p w14:paraId="778DDD86" w14:textId="77777777" w:rsidR="00775486" w:rsidRDefault="00352066">
      <w:pPr>
        <w:spacing w:line="600" w:lineRule="auto"/>
        <w:ind w:firstLine="720"/>
        <w:contextualSpacing/>
        <w:jc w:val="center"/>
        <w:rPr>
          <w:rFonts w:eastAsia="Times New Roman"/>
          <w:szCs w:val="24"/>
        </w:rPr>
      </w:pPr>
      <w:r>
        <w:rPr>
          <w:rFonts w:eastAsia="Times New Roman"/>
          <w:szCs w:val="24"/>
        </w:rPr>
        <w:t xml:space="preserve">ΙΖ΄ ΠΕΡΙΟΔΟΣ </w:t>
      </w:r>
    </w:p>
    <w:p w14:paraId="778DDD87" w14:textId="77777777" w:rsidR="00775486" w:rsidRDefault="00352066">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78DDD88" w14:textId="77777777" w:rsidR="00775486" w:rsidRDefault="00352066">
      <w:pPr>
        <w:spacing w:line="600" w:lineRule="auto"/>
        <w:ind w:firstLine="720"/>
        <w:contextualSpacing/>
        <w:jc w:val="center"/>
        <w:rPr>
          <w:rFonts w:eastAsia="Times New Roman"/>
          <w:szCs w:val="24"/>
        </w:rPr>
      </w:pPr>
      <w:r>
        <w:rPr>
          <w:rFonts w:eastAsia="Times New Roman"/>
          <w:szCs w:val="24"/>
        </w:rPr>
        <w:t>ΣΥΝΟΔΟΣ Β΄</w:t>
      </w:r>
    </w:p>
    <w:p w14:paraId="778DDD89" w14:textId="77777777" w:rsidR="00775486" w:rsidRDefault="00352066">
      <w:pPr>
        <w:spacing w:line="600" w:lineRule="auto"/>
        <w:ind w:firstLine="720"/>
        <w:contextualSpacing/>
        <w:jc w:val="center"/>
        <w:rPr>
          <w:rFonts w:eastAsia="Times New Roman"/>
          <w:szCs w:val="24"/>
        </w:rPr>
      </w:pPr>
      <w:r>
        <w:rPr>
          <w:rFonts w:eastAsia="Times New Roman"/>
          <w:szCs w:val="24"/>
        </w:rPr>
        <w:t xml:space="preserve">ΣΥΝΕΔΡΙΑΣΗ </w:t>
      </w:r>
      <w:proofErr w:type="spellStart"/>
      <w:r>
        <w:rPr>
          <w:rFonts w:eastAsia="Times New Roman"/>
          <w:szCs w:val="24"/>
        </w:rPr>
        <w:t>ϟΖ</w:t>
      </w:r>
      <w:proofErr w:type="spellEnd"/>
      <w:r>
        <w:rPr>
          <w:rFonts w:eastAsia="Times New Roman"/>
          <w:szCs w:val="24"/>
        </w:rPr>
        <w:t>΄</w:t>
      </w:r>
    </w:p>
    <w:p w14:paraId="778DDD8A" w14:textId="77777777" w:rsidR="00775486" w:rsidRDefault="00352066">
      <w:pPr>
        <w:spacing w:line="600" w:lineRule="auto"/>
        <w:ind w:firstLine="720"/>
        <w:contextualSpacing/>
        <w:jc w:val="center"/>
        <w:rPr>
          <w:rFonts w:eastAsia="Times New Roman"/>
          <w:szCs w:val="24"/>
        </w:rPr>
      </w:pPr>
      <w:r>
        <w:rPr>
          <w:rFonts w:eastAsia="Times New Roman"/>
          <w:szCs w:val="24"/>
        </w:rPr>
        <w:t>Δευτέρα 27 Μαρτίου 2017</w:t>
      </w:r>
    </w:p>
    <w:p w14:paraId="778DDD8B" w14:textId="77777777" w:rsidR="00775486" w:rsidRDefault="00352066">
      <w:pPr>
        <w:spacing w:line="600" w:lineRule="auto"/>
        <w:ind w:firstLine="720"/>
        <w:contextualSpacing/>
        <w:jc w:val="both"/>
        <w:rPr>
          <w:rFonts w:eastAsia="Times New Roman"/>
          <w:szCs w:val="24"/>
        </w:rPr>
      </w:pPr>
      <w:r>
        <w:rPr>
          <w:rFonts w:eastAsia="Times New Roman"/>
          <w:szCs w:val="24"/>
        </w:rPr>
        <w:t>Αθήνα, σήμερα στις 27 Μαρτίου 2017, ημέρα Δευτέρα και ώρα 18.00΄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B970E3">
        <w:rPr>
          <w:rFonts w:eastAsia="Times New Roman"/>
          <w:b/>
          <w:szCs w:val="24"/>
        </w:rPr>
        <w:t>ΔΗΜΗΤΡΙΟΥ ΚΡΕΜΑΣΤΙΝΟΥ</w:t>
      </w:r>
      <w:r>
        <w:rPr>
          <w:rFonts w:eastAsia="Times New Roman"/>
          <w:szCs w:val="24"/>
        </w:rPr>
        <w:t>.</w:t>
      </w:r>
    </w:p>
    <w:p w14:paraId="778DDD8C" w14:textId="77777777" w:rsidR="00775486" w:rsidRDefault="00352066">
      <w:pPr>
        <w:spacing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778DDD8D" w14:textId="77777777" w:rsidR="00775486" w:rsidRDefault="00352066">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ισ</w:t>
      </w:r>
      <w:r>
        <w:rPr>
          <w:rFonts w:eastAsia="Times New Roman"/>
          <w:szCs w:val="24"/>
        </w:rPr>
        <w:t xml:space="preserve">ερχόμαστε στη συζήτηση των </w:t>
      </w:r>
    </w:p>
    <w:p w14:paraId="778DDD8E" w14:textId="77777777" w:rsidR="00775486" w:rsidRDefault="00352066">
      <w:pPr>
        <w:spacing w:line="600" w:lineRule="auto"/>
        <w:ind w:firstLine="720"/>
        <w:contextualSpacing/>
        <w:jc w:val="center"/>
        <w:rPr>
          <w:rFonts w:eastAsia="Times New Roman"/>
          <w:b/>
          <w:szCs w:val="24"/>
        </w:rPr>
      </w:pPr>
      <w:r>
        <w:rPr>
          <w:rFonts w:eastAsia="Times New Roman"/>
          <w:b/>
          <w:szCs w:val="24"/>
        </w:rPr>
        <w:t>ΕΠΙΚΑΙΡΩΝ ΕΡΩΤΗΣΕΩΝ</w:t>
      </w:r>
    </w:p>
    <w:p w14:paraId="778DDD8F" w14:textId="77777777" w:rsidR="00775486" w:rsidRDefault="00352066">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α συζητηθεί η πέμπτη με αριθμό 590/13-3-2017 επίκαιρη ερώτηση δεύτερου κύκλου του Βουλευτή Ρεθύμνου της Νέας Δημοκρατίας</w:t>
      </w:r>
      <w:r>
        <w:rPr>
          <w:rFonts w:eastAsia="Times New Roman"/>
          <w:szCs w:val="24"/>
        </w:rPr>
        <w:t xml:space="preserve"> </w:t>
      </w:r>
      <w:r>
        <w:rPr>
          <w:rFonts w:eastAsia="Times New Roman"/>
          <w:szCs w:val="24"/>
        </w:rPr>
        <w:t xml:space="preserve">κ. </w:t>
      </w:r>
      <w:r>
        <w:rPr>
          <w:rFonts w:eastAsia="Times New Roman"/>
          <w:bCs/>
          <w:szCs w:val="24"/>
        </w:rPr>
        <w:t>Ιωάννη Κεφαλογιάννη</w:t>
      </w:r>
      <w:r>
        <w:rPr>
          <w:rFonts w:eastAsia="Times New Roman"/>
          <w:szCs w:val="24"/>
        </w:rPr>
        <w:t xml:space="preserve"> προς τον Υπουργό </w:t>
      </w:r>
      <w:r>
        <w:rPr>
          <w:rFonts w:eastAsia="Times New Roman"/>
          <w:bCs/>
          <w:szCs w:val="24"/>
        </w:rPr>
        <w:lastRenderedPageBreak/>
        <w:t>Εσωτερικών,</w:t>
      </w:r>
      <w:r>
        <w:rPr>
          <w:rFonts w:eastAsia="Times New Roman"/>
          <w:b/>
          <w:bCs/>
          <w:szCs w:val="24"/>
        </w:rPr>
        <w:t xml:space="preserve"> </w:t>
      </w:r>
      <w:r>
        <w:rPr>
          <w:rFonts w:eastAsia="Times New Roman"/>
          <w:szCs w:val="24"/>
        </w:rPr>
        <w:t>σχετικά με τη διαχείριση των απορρ</w:t>
      </w:r>
      <w:r>
        <w:rPr>
          <w:rFonts w:eastAsia="Times New Roman"/>
          <w:szCs w:val="24"/>
        </w:rPr>
        <w:t>ιμμάτων του Νομού Ζακύνθου.</w:t>
      </w:r>
    </w:p>
    <w:p w14:paraId="778DDD90"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θα απαντήσει ο Υπουργός Εσωτερικών κ. Σκουρλέτης.</w:t>
      </w:r>
    </w:p>
    <w:p w14:paraId="778DDD91" w14:textId="77777777" w:rsidR="00775486" w:rsidRDefault="00352066">
      <w:pPr>
        <w:spacing w:line="600" w:lineRule="auto"/>
        <w:ind w:firstLine="720"/>
        <w:contextualSpacing/>
        <w:jc w:val="both"/>
        <w:rPr>
          <w:rFonts w:eastAsia="Times New Roman"/>
          <w:szCs w:val="24"/>
        </w:rPr>
      </w:pPr>
      <w:r>
        <w:rPr>
          <w:rFonts w:eastAsia="Times New Roman"/>
          <w:szCs w:val="24"/>
        </w:rPr>
        <w:t>Παρακαλώ, κύριε Κεφαλογιάννη, έχετε τον λόγο.</w:t>
      </w:r>
    </w:p>
    <w:p w14:paraId="778DDD92" w14:textId="77777777" w:rsidR="00775486" w:rsidRDefault="00352066">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778DDD93"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Κύριε Υπουργέ, </w:t>
      </w:r>
      <w:r>
        <w:rPr>
          <w:rFonts w:eastAsia="Times New Roman"/>
          <w:szCs w:val="24"/>
        </w:rPr>
        <w:t>ως</w:t>
      </w:r>
      <w:r>
        <w:rPr>
          <w:rFonts w:eastAsia="Times New Roman"/>
          <w:szCs w:val="24"/>
        </w:rPr>
        <w:t xml:space="preserve"> άνθρωπο</w:t>
      </w:r>
      <w:r>
        <w:rPr>
          <w:rFonts w:eastAsia="Times New Roman"/>
          <w:szCs w:val="24"/>
        </w:rPr>
        <w:t>ς</w:t>
      </w:r>
      <w:r>
        <w:rPr>
          <w:rFonts w:eastAsia="Times New Roman"/>
          <w:szCs w:val="24"/>
        </w:rPr>
        <w:t xml:space="preserve"> δεν μου αρέσουν οι υπερβολές αλλά </w:t>
      </w:r>
      <w:r>
        <w:rPr>
          <w:rFonts w:eastAsia="Times New Roman"/>
          <w:szCs w:val="24"/>
        </w:rPr>
        <w:t xml:space="preserve">νομίζω ότι εάν κανείς χαρακτηρίσει την κατάσταση σχετικά με τη διαχείριση των απορριμμάτων στη Ζάκυνθο, ένα διαχρονικό πρόβλημα του νησιού, νομίζω ότι θα τη χαρακτήριζε επιεικώς τραγική. Κι αυτό διότι σε ένα νησί ιδιαίτερα τουριστικό όπου απειλείται και η </w:t>
      </w:r>
      <w:r>
        <w:rPr>
          <w:rFonts w:eastAsia="Times New Roman"/>
          <w:szCs w:val="24"/>
        </w:rPr>
        <w:t>δημόσια υγεία των κατοίκων της, είναι δυστυχώς πολύ άσχημο να βλέπουμε αυτές τις εικόνες.</w:t>
      </w:r>
    </w:p>
    <w:p w14:paraId="778DDD94"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Να σας ξεκαθαρίσω εξ αρχής ότι δεν κατέθεσα αυτή την επίκαιρη ερώτηση για να αναδείξω ενδεχομένως μικροκομματικές σκοπιμότητες, τα λάθη και τις παραλείψεις οι οποίες </w:t>
      </w:r>
      <w:r>
        <w:rPr>
          <w:rFonts w:eastAsia="Times New Roman"/>
          <w:szCs w:val="24"/>
        </w:rPr>
        <w:t>υπήρχαν και βεβαίως και προσωπικές αντιδικίες για τις οποίες έχω ενημερωθεί από το νησί. Η κατάσταση την οποία βιώνει αυτή τη στιγμή το νησί της Ζακύνθου πρέπει να επιλυθεί.</w:t>
      </w:r>
    </w:p>
    <w:p w14:paraId="778DDD95" w14:textId="77777777" w:rsidR="00775486" w:rsidRDefault="00352066">
      <w:pPr>
        <w:spacing w:line="600" w:lineRule="auto"/>
        <w:ind w:firstLine="720"/>
        <w:contextualSpacing/>
        <w:jc w:val="both"/>
        <w:rPr>
          <w:rFonts w:eastAsia="Times New Roman"/>
          <w:szCs w:val="24"/>
        </w:rPr>
      </w:pPr>
      <w:r>
        <w:rPr>
          <w:rFonts w:eastAsia="Times New Roman"/>
          <w:szCs w:val="24"/>
        </w:rPr>
        <w:lastRenderedPageBreak/>
        <w:t>Την κατέθεσα, αντίθετα, διότι σε τρεις μέρες και συγκεκριμένα στις 30 Μαρτίου, λήγ</w:t>
      </w:r>
      <w:r>
        <w:rPr>
          <w:rFonts w:eastAsia="Times New Roman"/>
          <w:szCs w:val="24"/>
        </w:rPr>
        <w:t xml:space="preserve">ει η προθεσμία την οποία έχετε θέσει ως Υπουργείο με τους αντίστοιχους φορείς, όσον αφορά τη λύση που προκρίνατε για την προσωρινή εγκατάσταση των απορριμμάτων -και όπως είχατε συμφωνήσει και με τον </w:t>
      </w:r>
      <w:r>
        <w:rPr>
          <w:rFonts w:eastAsia="Times New Roman"/>
          <w:szCs w:val="24"/>
        </w:rPr>
        <w:t>δ</w:t>
      </w:r>
      <w:r>
        <w:rPr>
          <w:rFonts w:eastAsia="Times New Roman"/>
          <w:szCs w:val="24"/>
        </w:rPr>
        <w:t>ήμο-, το οποίο θέλουμε να πιστεύουμε ότι θα θέσει ένα τέ</w:t>
      </w:r>
      <w:r>
        <w:rPr>
          <w:rFonts w:eastAsia="Times New Roman"/>
          <w:szCs w:val="24"/>
        </w:rPr>
        <w:t>λος σε αυτόν τον φαύλο κύκλο της αναποτελεσματικότητας και θα καταστήσει τη διαχείριση των απορριμμάτων βιώσιμη για το νησί.</w:t>
      </w:r>
    </w:p>
    <w:p w14:paraId="778DDD96" w14:textId="77777777" w:rsidR="00775486" w:rsidRDefault="00352066">
      <w:pPr>
        <w:spacing w:line="600" w:lineRule="auto"/>
        <w:ind w:firstLine="720"/>
        <w:contextualSpacing/>
        <w:jc w:val="both"/>
        <w:rPr>
          <w:rFonts w:eastAsia="Times New Roman"/>
          <w:szCs w:val="24"/>
        </w:rPr>
      </w:pPr>
      <w:r>
        <w:rPr>
          <w:rFonts w:eastAsia="Times New Roman"/>
          <w:szCs w:val="24"/>
        </w:rPr>
        <w:t>Η εικόνα που έχω προσωπικά</w:t>
      </w:r>
      <w:r>
        <w:rPr>
          <w:rFonts w:eastAsia="Times New Roman"/>
          <w:szCs w:val="24"/>
        </w:rPr>
        <w:t>,</w:t>
      </w:r>
      <w:r>
        <w:rPr>
          <w:rFonts w:eastAsia="Times New Roman"/>
          <w:szCs w:val="24"/>
        </w:rPr>
        <w:t xml:space="preserve"> είναι ότι βρισκόμαστε ταυτόχρονα και κοντά και μακριά. Κοντά με την έννοια ότι τις τελευταίες ημέρες, π</w:t>
      </w:r>
      <w:r>
        <w:rPr>
          <w:rFonts w:eastAsia="Times New Roman"/>
          <w:szCs w:val="24"/>
        </w:rPr>
        <w:t xml:space="preserve">ράγματι, παρατηρείται ότι ο </w:t>
      </w:r>
      <w:r>
        <w:rPr>
          <w:rFonts w:eastAsia="Times New Roman"/>
          <w:szCs w:val="24"/>
        </w:rPr>
        <w:t>δ</w:t>
      </w:r>
      <w:r>
        <w:rPr>
          <w:rFonts w:eastAsia="Times New Roman"/>
          <w:szCs w:val="24"/>
        </w:rPr>
        <w:t xml:space="preserve">ήμος καταβάλλει υπεράνθρωπες προσπάθειες μέσω των υπηρεσιών του, ώστε να συλλέξει τα βουνά, τους όγκους αυτών των απορριμμάτων που έχουν κατακλύσει το νησί λόγω αυτής της κατάστασης τις τελευταίες εβδομάδες αλλά ταυτόχρονα και </w:t>
      </w:r>
      <w:r>
        <w:rPr>
          <w:rFonts w:eastAsia="Times New Roman"/>
          <w:szCs w:val="24"/>
        </w:rPr>
        <w:t>πολύ μακριά, γιατί όπως σας είπα προηγουμένως, λίγες μέρες πριν εκπνεύσει αυτή η προθεσμία</w:t>
      </w:r>
      <w:r>
        <w:rPr>
          <w:rFonts w:eastAsia="Times New Roman"/>
          <w:szCs w:val="24"/>
        </w:rPr>
        <w:t>,</w:t>
      </w:r>
      <w:r>
        <w:rPr>
          <w:rFonts w:eastAsia="Times New Roman"/>
          <w:szCs w:val="24"/>
        </w:rPr>
        <w:t xml:space="preserve"> δεν έχει προχωρήσει ακόμα η εγκατάσταση των μηχανημάτων στην προσωρινή θέση την οποία έχετε προκρίνει. </w:t>
      </w:r>
    </w:p>
    <w:p w14:paraId="778DDD97" w14:textId="77777777" w:rsidR="00775486" w:rsidRDefault="00352066">
      <w:pPr>
        <w:spacing w:line="600" w:lineRule="auto"/>
        <w:ind w:firstLine="720"/>
        <w:contextualSpacing/>
        <w:jc w:val="both"/>
        <w:rPr>
          <w:rFonts w:eastAsia="Times New Roman"/>
          <w:color w:val="000000" w:themeColor="text1"/>
          <w:szCs w:val="24"/>
        </w:rPr>
      </w:pPr>
      <w:r>
        <w:rPr>
          <w:rFonts w:eastAsia="Times New Roman"/>
          <w:szCs w:val="24"/>
        </w:rPr>
        <w:t xml:space="preserve">Εάν ισχύουν αυτά που μου έχουν μεταφερθεί, δηλαδή ότι </w:t>
      </w:r>
      <w:r>
        <w:rPr>
          <w:rFonts w:eastAsia="Times New Roman"/>
          <w:szCs w:val="24"/>
        </w:rPr>
        <w:t xml:space="preserve">σύμφωνα με τις εκτιμήσεις απαιτούνται τουλάχιστον σαράντα με </w:t>
      </w:r>
      <w:r>
        <w:rPr>
          <w:rFonts w:eastAsia="Times New Roman"/>
          <w:szCs w:val="24"/>
        </w:rPr>
        <w:lastRenderedPageBreak/>
        <w:t>εξήντα μέρες προκειμένου να γίνει η εγκατάσταση των μηχανημάτων, καταλαβαίνετε ότι και αυτή η προθεσμία της 30</w:t>
      </w:r>
      <w:r>
        <w:rPr>
          <w:rFonts w:eastAsia="Times New Roman"/>
          <w:szCs w:val="24"/>
          <w:vertAlign w:val="superscript"/>
        </w:rPr>
        <w:t>ης</w:t>
      </w:r>
      <w:r>
        <w:rPr>
          <w:rFonts w:eastAsia="Times New Roman"/>
          <w:szCs w:val="24"/>
        </w:rPr>
        <w:t xml:space="preserve"> Μαρτίου</w:t>
      </w:r>
      <w:r>
        <w:rPr>
          <w:rFonts w:eastAsia="Times New Roman"/>
          <w:szCs w:val="24"/>
        </w:rPr>
        <w:t>,</w:t>
      </w:r>
      <w:r>
        <w:rPr>
          <w:rFonts w:eastAsia="Times New Roman"/>
          <w:szCs w:val="24"/>
        </w:rPr>
        <w:t xml:space="preserve"> φαίνεται ότι είναι μη ρεαλιστική.</w:t>
      </w:r>
    </w:p>
    <w:p w14:paraId="778DDD98" w14:textId="77777777" w:rsidR="00775486" w:rsidRDefault="00352066">
      <w:pPr>
        <w:spacing w:line="600" w:lineRule="auto"/>
        <w:contextualSpacing/>
        <w:jc w:val="both"/>
        <w:rPr>
          <w:rFonts w:eastAsia="Times New Roman"/>
          <w:szCs w:val="24"/>
        </w:rPr>
      </w:pPr>
      <w:r>
        <w:rPr>
          <w:rFonts w:eastAsia="Times New Roman"/>
          <w:szCs w:val="24"/>
        </w:rPr>
        <w:t>Προκύπτει, λοιπόν, εκ του αποτελέσματος</w:t>
      </w:r>
      <w:r>
        <w:rPr>
          <w:rFonts w:eastAsia="Times New Roman"/>
          <w:szCs w:val="24"/>
        </w:rPr>
        <w:t xml:space="preserve"> ότι το δεσμευτικό χρονοδιάγραμμα το οποίο συμφωνήθηκε στο Υπουργείο στις 23 Φεβρουαρίου για την έναρξη εφαρμογής της ενδιάμεσης λύσης, δεν είναι ρεαλιστικό.</w:t>
      </w:r>
    </w:p>
    <w:p w14:paraId="778DDD99" w14:textId="77777777" w:rsidR="00775486" w:rsidRDefault="00352066">
      <w:pPr>
        <w:spacing w:line="600" w:lineRule="auto"/>
        <w:ind w:firstLine="720"/>
        <w:contextualSpacing/>
        <w:jc w:val="both"/>
        <w:rPr>
          <w:rFonts w:eastAsia="Times New Roman"/>
          <w:szCs w:val="24"/>
        </w:rPr>
      </w:pPr>
      <w:r>
        <w:rPr>
          <w:rFonts w:eastAsia="Times New Roman"/>
          <w:szCs w:val="24"/>
        </w:rPr>
        <w:t>Θέλω, λοιπόν, να σας ρωτήσω: Ποια είναι η εικόνα που έχετε εσείς για την πορεία εγκατάστασης της κ</w:t>
      </w:r>
      <w:r>
        <w:rPr>
          <w:rFonts w:eastAsia="Times New Roman"/>
          <w:szCs w:val="24"/>
        </w:rPr>
        <w:t>ινητής μονάδας; Ποιοι είναι, δηλαδή, εκείνοι οι λόγοι</w:t>
      </w:r>
      <w:r>
        <w:rPr>
          <w:rFonts w:eastAsia="Times New Roman"/>
          <w:szCs w:val="24"/>
        </w:rPr>
        <w:t>,</w:t>
      </w:r>
      <w:r>
        <w:rPr>
          <w:rFonts w:eastAsia="Times New Roman"/>
          <w:szCs w:val="24"/>
        </w:rPr>
        <w:t xml:space="preserve"> που δεν έχουν επιτρέψει να ξεκινήσει ακόμα η εγκατάσταση αυτής της μονάδας; Έχει να κάνει με την επιλογή της θέσης ή υπάρχουν άλλοι γραφειοκρατικοί λόγοι, όπως για παράδειγμα αυτό το οποίο έχω πληροφορ</w:t>
      </w:r>
      <w:r>
        <w:rPr>
          <w:rFonts w:eastAsia="Times New Roman"/>
          <w:szCs w:val="24"/>
        </w:rPr>
        <w:t>ηθεί, δηλαδή ότι δεν δίνει έγκριση η δασική υπηρεσία; Σε κάθε περίπτωση θα ήθελα μια πρώτη απάντηση από την πλευρά σας.</w:t>
      </w:r>
    </w:p>
    <w:p w14:paraId="778DDD9A" w14:textId="77777777" w:rsidR="00775486" w:rsidRDefault="00352066">
      <w:pPr>
        <w:spacing w:line="600" w:lineRule="auto"/>
        <w:ind w:firstLine="720"/>
        <w:contextualSpacing/>
        <w:jc w:val="both"/>
        <w:rPr>
          <w:rFonts w:eastAsia="Times New Roman"/>
          <w:szCs w:val="24"/>
        </w:rPr>
      </w:pPr>
      <w:r>
        <w:rPr>
          <w:rFonts w:eastAsia="Times New Roman"/>
          <w:szCs w:val="24"/>
        </w:rPr>
        <w:t>Ευχαριστώ πολύ.</w:t>
      </w:r>
    </w:p>
    <w:p w14:paraId="778DDD9B" w14:textId="77777777" w:rsidR="00775486" w:rsidRDefault="0035206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778DDD9C" w14:textId="77777777" w:rsidR="00775486" w:rsidRDefault="00352066">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778DDD9D" w14:textId="77777777" w:rsidR="00775486" w:rsidRDefault="00352066">
      <w:pPr>
        <w:spacing w:line="600" w:lineRule="auto"/>
        <w:ind w:firstLine="720"/>
        <w:contextualSpacing/>
        <w:jc w:val="both"/>
        <w:rPr>
          <w:rFonts w:eastAsia="Times New Roman"/>
          <w:szCs w:val="24"/>
        </w:rPr>
      </w:pPr>
      <w:r>
        <w:rPr>
          <w:rFonts w:eastAsia="Times New Roman"/>
          <w:b/>
          <w:szCs w:val="24"/>
        </w:rPr>
        <w:lastRenderedPageBreak/>
        <w:t xml:space="preserve">ΠΑΝΑΓΙΩΤΗΣ </w:t>
      </w:r>
      <w:r>
        <w:rPr>
          <w:rFonts w:eastAsia="Times New Roman"/>
          <w:b/>
          <w:szCs w:val="24"/>
        </w:rPr>
        <w:t xml:space="preserve">(ΠΑΝΟΣ) </w:t>
      </w:r>
      <w:r>
        <w:rPr>
          <w:rFonts w:eastAsia="Times New Roman"/>
          <w:b/>
          <w:szCs w:val="24"/>
        </w:rPr>
        <w:t>ΣΚΟΥΡΛΕΤΗΣ (Υπουργός</w:t>
      </w:r>
      <w:r>
        <w:rPr>
          <w:rFonts w:eastAsia="Times New Roman"/>
          <w:b/>
          <w:szCs w:val="24"/>
        </w:rPr>
        <w:t xml:space="preserve"> Εσωτερικών):</w:t>
      </w:r>
      <w:r>
        <w:rPr>
          <w:rFonts w:eastAsia="Times New Roman"/>
          <w:szCs w:val="24"/>
        </w:rPr>
        <w:t xml:space="preserve"> Ευχαριστώ, κύριε Πρόεδρε.</w:t>
      </w:r>
    </w:p>
    <w:p w14:paraId="778DDD9E" w14:textId="77777777" w:rsidR="00775486" w:rsidRDefault="00352066">
      <w:pPr>
        <w:spacing w:line="600" w:lineRule="auto"/>
        <w:ind w:firstLine="720"/>
        <w:contextualSpacing/>
        <w:jc w:val="both"/>
        <w:rPr>
          <w:rFonts w:eastAsia="Times New Roman"/>
          <w:szCs w:val="24"/>
        </w:rPr>
      </w:pPr>
      <w:r>
        <w:rPr>
          <w:rFonts w:eastAsia="Times New Roman"/>
          <w:szCs w:val="24"/>
        </w:rPr>
        <w:t>Στην περιγραφή και στην τραγικότητα της κατάστασης με τα σκουπίδια θα συμφωνήσουμε απολύτως. Και νομίζω ότι θα συμφωνήσουμε και στα υπόλοιπα.</w:t>
      </w:r>
    </w:p>
    <w:p w14:paraId="778DDD9F" w14:textId="77777777" w:rsidR="00775486" w:rsidRDefault="00352066">
      <w:pPr>
        <w:spacing w:line="600" w:lineRule="auto"/>
        <w:ind w:firstLine="720"/>
        <w:contextualSpacing/>
        <w:jc w:val="both"/>
        <w:rPr>
          <w:rFonts w:eastAsia="Times New Roman"/>
          <w:szCs w:val="24"/>
        </w:rPr>
      </w:pPr>
      <w:r>
        <w:rPr>
          <w:rFonts w:eastAsia="Times New Roman"/>
          <w:szCs w:val="24"/>
        </w:rPr>
        <w:t>Θέλω να σας πω</w:t>
      </w:r>
      <w:r>
        <w:rPr>
          <w:rFonts w:eastAsia="Times New Roman"/>
          <w:szCs w:val="24"/>
        </w:rPr>
        <w:t>,</w:t>
      </w:r>
      <w:r>
        <w:rPr>
          <w:rFonts w:eastAsia="Times New Roman"/>
          <w:szCs w:val="24"/>
        </w:rPr>
        <w:t xml:space="preserve"> ότι πρέπει να το χαρακτηρίσει κανείς επιεικώς απαράδεκτο στη Ζάκυνθο -σε ένα νησί το οποίο ξεπερνάει τις σαράντα χιλιάδες και το οποίο αποτελεί έναν από τους σημαντικότερους τουριστικούς προορισμούς-να υπάρχει αυτή η παραλυσία όσον αφορά το θέμα των σκουπ</w:t>
      </w:r>
      <w:r>
        <w:rPr>
          <w:rFonts w:eastAsia="Times New Roman"/>
          <w:szCs w:val="24"/>
        </w:rPr>
        <w:t>ιδιών, τουλάχιστον, όπως το γνώρισα εγώ την πρώτη μέρα που πήγα στο Υπουργείο μετά τον ανασχηματισμό.</w:t>
      </w:r>
    </w:p>
    <w:p w14:paraId="778DDDA0" w14:textId="77777777" w:rsidR="00775486" w:rsidRDefault="00352066">
      <w:pPr>
        <w:spacing w:line="600" w:lineRule="auto"/>
        <w:ind w:firstLine="720"/>
        <w:contextualSpacing/>
        <w:jc w:val="both"/>
        <w:rPr>
          <w:rFonts w:eastAsia="Times New Roman"/>
          <w:szCs w:val="24"/>
        </w:rPr>
      </w:pPr>
      <w:r>
        <w:rPr>
          <w:rFonts w:eastAsia="Times New Roman"/>
          <w:szCs w:val="24"/>
        </w:rPr>
        <w:t>Ήδη από τις 22 του περασμένου Νοεμβρίου του 2016, δηλαδή περίπου είκοσι, είκοσι πέντε μέρες μετά τον ανασχηματισμό, κάλεσα σε σύσκεψη τον Περιφερειάρχη, τ</w:t>
      </w:r>
      <w:r>
        <w:rPr>
          <w:rFonts w:eastAsia="Times New Roman"/>
          <w:szCs w:val="24"/>
        </w:rPr>
        <w:t>ον Δήμαρχο, τον Πρόεδρο του ΦΟΔΣΑ, όλους τους εμπλεκόμενους φορείς και την αποκεντρωμένη διοίκηση, για να δούμε τι θα κάνουμε. Και ενώ υπήρχε ένα συμφωνημένο χρονοδιάγραμμα με ορισμό χώρων</w:t>
      </w:r>
      <w:r>
        <w:rPr>
          <w:rFonts w:eastAsia="Times New Roman"/>
          <w:szCs w:val="24"/>
        </w:rPr>
        <w:t>,</w:t>
      </w:r>
      <w:r>
        <w:rPr>
          <w:rFonts w:eastAsia="Times New Roman"/>
          <w:szCs w:val="24"/>
        </w:rPr>
        <w:t xml:space="preserve"> όπου θα δέχονταν την εγκατάσταση των μηχανημάτων για την </w:t>
      </w:r>
      <w:r>
        <w:rPr>
          <w:rFonts w:eastAsia="Times New Roman"/>
          <w:szCs w:val="24"/>
        </w:rPr>
        <w:lastRenderedPageBreak/>
        <w:t>προσωρινή</w:t>
      </w:r>
      <w:r>
        <w:rPr>
          <w:rFonts w:eastAsia="Times New Roman"/>
          <w:szCs w:val="24"/>
        </w:rPr>
        <w:t xml:space="preserve"> λύση, πολύ σύντομα διαπίστωσα ότι δεν είχε γίνει τίποτα προς αυτή την κατεύθυνση.</w:t>
      </w:r>
    </w:p>
    <w:p w14:paraId="778DDDA1"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Είχα μαζί τους τηλεδιάσκεψη. Τους στείλαμε επιστολές. Στις 23 Φεβρουαρίου τους ξανακαλέσαμε και εκεί θέσαμε και το συγκεκριμένο χρονοδιάγραμμα. Απευθυνόμενος, μάλιστα, στον </w:t>
      </w:r>
      <w:r>
        <w:rPr>
          <w:rFonts w:eastAsia="Times New Roman"/>
          <w:szCs w:val="24"/>
        </w:rPr>
        <w:t>δ</w:t>
      </w:r>
      <w:r>
        <w:rPr>
          <w:rFonts w:eastAsia="Times New Roman"/>
          <w:szCs w:val="24"/>
        </w:rPr>
        <w:t>ήμαρχο, τού είπα ότι αν μέχρι το τέλος Μαρτίου δεν έχουν φύγει τα σκουπίδια, αναλαμβάνει την αποκλειστική ευθύνη και ότι εκεί πλέον μετά θα εξαντλήσουμε ό,τι νομική δυνατότητα έχουμε</w:t>
      </w:r>
      <w:r>
        <w:rPr>
          <w:rFonts w:eastAsia="Times New Roman"/>
          <w:szCs w:val="24"/>
        </w:rPr>
        <w:t>,</w:t>
      </w:r>
      <w:r>
        <w:rPr>
          <w:rFonts w:eastAsia="Times New Roman"/>
          <w:szCs w:val="24"/>
        </w:rPr>
        <w:t xml:space="preserve"> για να αναζητήσουμε τους υπαίτιους αυτής της κατάστασης. </w:t>
      </w:r>
    </w:p>
    <w:p w14:paraId="778DDDA2" w14:textId="77777777" w:rsidR="00775486" w:rsidRDefault="00352066">
      <w:pPr>
        <w:spacing w:line="600" w:lineRule="auto"/>
        <w:ind w:firstLine="720"/>
        <w:contextualSpacing/>
        <w:jc w:val="both"/>
        <w:rPr>
          <w:rFonts w:eastAsia="Times New Roman"/>
          <w:szCs w:val="24"/>
        </w:rPr>
      </w:pPr>
      <w:r>
        <w:rPr>
          <w:rFonts w:eastAsia="Times New Roman"/>
          <w:szCs w:val="24"/>
        </w:rPr>
        <w:t>Πράγματι θεωρ</w:t>
      </w:r>
      <w:r>
        <w:rPr>
          <w:rFonts w:eastAsia="Times New Roman"/>
          <w:szCs w:val="24"/>
        </w:rPr>
        <w:t xml:space="preserve">ώ ότι υπάρχει μια διαχειριστική ανικανότητα ή εν πάση </w:t>
      </w:r>
      <w:proofErr w:type="spellStart"/>
      <w:r>
        <w:rPr>
          <w:rFonts w:eastAsia="Times New Roman"/>
          <w:szCs w:val="24"/>
        </w:rPr>
        <w:t>περιπτώσει</w:t>
      </w:r>
      <w:proofErr w:type="spellEnd"/>
      <w:r>
        <w:rPr>
          <w:rFonts w:eastAsia="Times New Roman"/>
          <w:szCs w:val="24"/>
        </w:rPr>
        <w:t xml:space="preserve"> άλλου είδους σκοπιμότητες στις οποίες υποκύπτει ο </w:t>
      </w:r>
      <w:r>
        <w:rPr>
          <w:rFonts w:eastAsia="Times New Roman"/>
          <w:szCs w:val="24"/>
        </w:rPr>
        <w:t>δ</w:t>
      </w:r>
      <w:r>
        <w:rPr>
          <w:rFonts w:eastAsia="Times New Roman"/>
          <w:szCs w:val="24"/>
        </w:rPr>
        <w:t xml:space="preserve">ήμαρχος και δεν επιλέγει αυτή τη στιγμή συγκεκριμένες, </w:t>
      </w:r>
      <w:proofErr w:type="spellStart"/>
      <w:r>
        <w:rPr>
          <w:rFonts w:eastAsia="Times New Roman"/>
          <w:szCs w:val="24"/>
        </w:rPr>
        <w:t>χωροθετημένες</w:t>
      </w:r>
      <w:proofErr w:type="spellEnd"/>
      <w:r>
        <w:rPr>
          <w:rFonts w:eastAsia="Times New Roman"/>
          <w:szCs w:val="24"/>
        </w:rPr>
        <w:t xml:space="preserve"> λύσεις που έχει στα χέρια του. </w:t>
      </w:r>
    </w:p>
    <w:p w14:paraId="778DDDA3" w14:textId="77777777" w:rsidR="00775486" w:rsidRDefault="00352066">
      <w:pPr>
        <w:spacing w:line="600" w:lineRule="auto"/>
        <w:ind w:firstLine="720"/>
        <w:contextualSpacing/>
        <w:jc w:val="both"/>
        <w:rPr>
          <w:rFonts w:eastAsia="Times New Roman"/>
          <w:szCs w:val="24"/>
        </w:rPr>
      </w:pPr>
      <w:r>
        <w:rPr>
          <w:rFonts w:eastAsia="Times New Roman"/>
          <w:szCs w:val="24"/>
        </w:rPr>
        <w:t>Αυτή τη στιγμή τρεις πλήρως εγκεκριμένε</w:t>
      </w:r>
      <w:r>
        <w:rPr>
          <w:rFonts w:eastAsia="Times New Roman"/>
          <w:szCs w:val="24"/>
        </w:rPr>
        <w:t xml:space="preserve">ς και </w:t>
      </w:r>
      <w:proofErr w:type="spellStart"/>
      <w:r>
        <w:rPr>
          <w:rFonts w:eastAsia="Times New Roman"/>
          <w:szCs w:val="24"/>
        </w:rPr>
        <w:t>αδειοδοτημένες</w:t>
      </w:r>
      <w:proofErr w:type="spellEnd"/>
      <w:r>
        <w:rPr>
          <w:rFonts w:eastAsia="Times New Roman"/>
          <w:szCs w:val="24"/>
        </w:rPr>
        <w:t xml:space="preserve"> περιοχές υπάρχουν για την εγκατάσταση της προσωρινής και της μόνιμης λύσης στην περιοχή Λίβας. Αυτή η μόνιμη εγκατάσταση</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θέλει τουλάχιστον μια διετία για να αρχίσει να λειτουργεί. Δεν δικαιολογείται, λοιπόν. Ποτέ άλλοτε δεν ε</w:t>
      </w:r>
      <w:r>
        <w:rPr>
          <w:rFonts w:eastAsia="Times New Roman"/>
          <w:szCs w:val="24"/>
        </w:rPr>
        <w:t xml:space="preserve">ίχε ανταποκριθεί τόσο γρήγορα η </w:t>
      </w:r>
      <w:r>
        <w:rPr>
          <w:rFonts w:eastAsia="Times New Roman"/>
          <w:szCs w:val="24"/>
        </w:rPr>
        <w:t>π</w:t>
      </w:r>
      <w:r>
        <w:rPr>
          <w:rFonts w:eastAsia="Times New Roman"/>
          <w:szCs w:val="24"/>
        </w:rPr>
        <w:t xml:space="preserve">εριφέρεια, όλες οι υπηρεσίες, ώστε να </w:t>
      </w:r>
      <w:r>
        <w:rPr>
          <w:rFonts w:eastAsia="Times New Roman"/>
          <w:szCs w:val="24"/>
        </w:rPr>
        <w:lastRenderedPageBreak/>
        <w:t xml:space="preserve">έχουν </w:t>
      </w:r>
      <w:r>
        <w:rPr>
          <w:rFonts w:eastAsia="Times New Roman"/>
          <w:szCs w:val="24"/>
        </w:rPr>
        <w:t>πλήρ</w:t>
      </w:r>
      <w:r>
        <w:rPr>
          <w:rFonts w:eastAsia="Times New Roman"/>
          <w:szCs w:val="24"/>
        </w:rPr>
        <w:t>ω</w:t>
      </w:r>
      <w:r>
        <w:rPr>
          <w:rFonts w:eastAsia="Times New Roman"/>
          <w:szCs w:val="24"/>
        </w:rPr>
        <w:t>ς</w:t>
      </w:r>
      <w:r>
        <w:rPr>
          <w:rFonts w:eastAsia="Times New Roman"/>
          <w:szCs w:val="24"/>
        </w:rPr>
        <w:t xml:space="preserve"> </w:t>
      </w:r>
      <w:proofErr w:type="spellStart"/>
      <w:r>
        <w:rPr>
          <w:rFonts w:eastAsia="Times New Roman"/>
          <w:szCs w:val="24"/>
        </w:rPr>
        <w:t>αδειοδοτημένες</w:t>
      </w:r>
      <w:proofErr w:type="spellEnd"/>
      <w:r>
        <w:rPr>
          <w:rFonts w:eastAsia="Times New Roman"/>
          <w:szCs w:val="24"/>
        </w:rPr>
        <w:t xml:space="preserve"> περιοχές, τρεις τον αριθμό. Κοντεύω να μάθω όλο το νησί απέξω. </w:t>
      </w:r>
    </w:p>
    <w:p w14:paraId="778DDDA4"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Ενώ κάθε φορά φεύγουμε έχοντας συμφωνήσει ότι προχωράει το θέμα, κάθε φορά ανακαλύπτουμε ότι </w:t>
      </w:r>
      <w:r>
        <w:rPr>
          <w:rFonts w:eastAsia="Times New Roman"/>
          <w:szCs w:val="24"/>
        </w:rPr>
        <w:t>δεν προχωράει. Δεν ξέρω τι είδους αντιπαλότητες υπάρχουν ή και τι άλλου είδους καθυστερήσεις που σχετίζονται με συγκεκριμένα συμφέροντα, γιατί ξέρετε ότι πολλές φορές η εύκολη λύση είναι η εξής: Αφού δεν είναι ώριμο να τα βρούμε και καθυστερεί το ζήτημα, γ</w:t>
      </w:r>
      <w:r>
        <w:rPr>
          <w:rFonts w:eastAsia="Times New Roman"/>
          <w:szCs w:val="24"/>
        </w:rPr>
        <w:t xml:space="preserve">ιατί να μην επιλέξουμε να μεταφέρουμε τα σκουπίδια έξω από το νησί με υπερβολικό κόστος για τον </w:t>
      </w:r>
      <w:r>
        <w:rPr>
          <w:rFonts w:eastAsia="Times New Roman"/>
          <w:szCs w:val="24"/>
        </w:rPr>
        <w:t>δ</w:t>
      </w:r>
      <w:r>
        <w:rPr>
          <w:rFonts w:eastAsia="Times New Roman"/>
          <w:szCs w:val="24"/>
        </w:rPr>
        <w:t xml:space="preserve">ήμο και κατ’ επέκταση για τους δημότες; Νομίζω ότι αντιλαμβάνεστε τι υπαινίσσομαι. Αυτή την κουβέντα την έχω κάνει με τον ίδιο τρόπο ευθέως με τον </w:t>
      </w:r>
      <w:r>
        <w:rPr>
          <w:rFonts w:eastAsia="Times New Roman"/>
          <w:szCs w:val="24"/>
        </w:rPr>
        <w:t>δ</w:t>
      </w:r>
      <w:r>
        <w:rPr>
          <w:rFonts w:eastAsia="Times New Roman"/>
          <w:szCs w:val="24"/>
        </w:rPr>
        <w:t>ήμαρχο.</w:t>
      </w:r>
    </w:p>
    <w:p w14:paraId="778DDDA5" w14:textId="77777777" w:rsidR="00775486" w:rsidRDefault="00352066">
      <w:pPr>
        <w:spacing w:line="600" w:lineRule="auto"/>
        <w:ind w:firstLine="720"/>
        <w:contextualSpacing/>
        <w:jc w:val="both"/>
        <w:rPr>
          <w:rFonts w:eastAsia="Times New Roman"/>
          <w:szCs w:val="24"/>
        </w:rPr>
      </w:pPr>
      <w:r>
        <w:rPr>
          <w:rFonts w:eastAsia="Times New Roman"/>
          <w:szCs w:val="24"/>
        </w:rPr>
        <w:t>Παρ</w:t>
      </w:r>
      <w:r>
        <w:rPr>
          <w:rFonts w:eastAsia="Times New Roman"/>
          <w:szCs w:val="24"/>
        </w:rPr>
        <w:t xml:space="preserve">’ όλα αυτά, λοιπόν, ο </w:t>
      </w:r>
      <w:r>
        <w:rPr>
          <w:rFonts w:eastAsia="Times New Roman"/>
          <w:szCs w:val="24"/>
        </w:rPr>
        <w:t>δ</w:t>
      </w:r>
      <w:r>
        <w:rPr>
          <w:rFonts w:eastAsia="Times New Roman"/>
          <w:szCs w:val="24"/>
        </w:rPr>
        <w:t xml:space="preserve">ήμαρχος έχοντας παραδώσει σε αυτόν όλες τις λύσεις </w:t>
      </w:r>
      <w:proofErr w:type="spellStart"/>
      <w:r>
        <w:rPr>
          <w:rFonts w:eastAsia="Times New Roman"/>
          <w:szCs w:val="24"/>
        </w:rPr>
        <w:t>αδειοδοτημένες</w:t>
      </w:r>
      <w:proofErr w:type="spellEnd"/>
      <w:r>
        <w:rPr>
          <w:rFonts w:eastAsia="Times New Roman"/>
          <w:szCs w:val="24"/>
        </w:rPr>
        <w:t xml:space="preserve">, δεσμεύτηκε ότι στο τέλος Μαρτίου δεν θα υπάρχει ένα </w:t>
      </w:r>
      <w:proofErr w:type="spellStart"/>
      <w:r>
        <w:rPr>
          <w:rFonts w:eastAsia="Times New Roman"/>
          <w:szCs w:val="24"/>
        </w:rPr>
        <w:t>σκουπιδάκι</w:t>
      </w:r>
      <w:proofErr w:type="spellEnd"/>
      <w:r>
        <w:rPr>
          <w:rFonts w:eastAsia="Times New Roman"/>
          <w:szCs w:val="24"/>
        </w:rPr>
        <w:t>. Μάλιστα σήμερα πριν έλθω σε σας, παρέλαβα επιστολή του, όπου μου λέει ότι δεν θα υπάρχει μέχρι το τέλο</w:t>
      </w:r>
      <w:r>
        <w:rPr>
          <w:rFonts w:eastAsia="Times New Roman"/>
          <w:szCs w:val="24"/>
        </w:rPr>
        <w:t xml:space="preserve">ς Μαρτίου κανένα σκουπίδι αλλά μεταθέτει την ημερομηνία για την τοποθέτηση της ενδιάμεσης λύσης και των μηχανημάτων για τις 20 Απριλίου. Είναι παρακινδυνευμένο αυτό και είναι μεγάλο το διάστημα, διότι αν τα καταφέρει και </w:t>
      </w:r>
      <w:r>
        <w:rPr>
          <w:rFonts w:eastAsia="Times New Roman"/>
          <w:szCs w:val="24"/>
        </w:rPr>
        <w:lastRenderedPageBreak/>
        <w:t xml:space="preserve">τουλάχιστον δεν υπάρχουν σκουπίδια </w:t>
      </w:r>
      <w:r>
        <w:rPr>
          <w:rFonts w:eastAsia="Times New Roman"/>
          <w:szCs w:val="24"/>
        </w:rPr>
        <w:t xml:space="preserve">έχει καλώς, αν είναι απλά και μόνο ένα τεχνικό θέμα το ζήτημα της εγκατάστασης των μηχανημάτων και του </w:t>
      </w:r>
      <w:proofErr w:type="spellStart"/>
      <w:r>
        <w:rPr>
          <w:rFonts w:eastAsia="Times New Roman"/>
          <w:szCs w:val="24"/>
        </w:rPr>
        <w:t>δεματοποιητή</w:t>
      </w:r>
      <w:proofErr w:type="spellEnd"/>
      <w:r>
        <w:rPr>
          <w:rFonts w:eastAsia="Times New Roman"/>
          <w:szCs w:val="24"/>
        </w:rPr>
        <w:t xml:space="preserve"> που πρέπει να υπάρχει εκεί. </w:t>
      </w:r>
    </w:p>
    <w:p w14:paraId="778DDDA6" w14:textId="77777777" w:rsidR="00775486" w:rsidRDefault="00352066">
      <w:pPr>
        <w:spacing w:line="600" w:lineRule="auto"/>
        <w:ind w:firstLine="720"/>
        <w:contextualSpacing/>
        <w:jc w:val="both"/>
        <w:rPr>
          <w:rFonts w:eastAsia="Times New Roman"/>
          <w:szCs w:val="24"/>
        </w:rPr>
      </w:pPr>
      <w:r>
        <w:rPr>
          <w:rFonts w:eastAsia="Times New Roman"/>
          <w:szCs w:val="24"/>
        </w:rPr>
        <w:t>Εμείς παρακολουθούμε το θέμα και να είστε βέβαιοι ότι θα ενεργοποιήσουμε όλες τις δυνατότητες που μας δίνει ο ν</w:t>
      </w:r>
      <w:r>
        <w:rPr>
          <w:rFonts w:eastAsia="Times New Roman"/>
          <w:szCs w:val="24"/>
        </w:rPr>
        <w:t xml:space="preserve">όμος. Αναφέρεστε και </w:t>
      </w:r>
      <w:r>
        <w:rPr>
          <w:rFonts w:eastAsia="Times New Roman"/>
          <w:szCs w:val="24"/>
        </w:rPr>
        <w:t>στο</w:t>
      </w:r>
      <w:r>
        <w:rPr>
          <w:rFonts w:eastAsia="Times New Roman"/>
          <w:szCs w:val="24"/>
        </w:rPr>
        <w:t>ν</w:t>
      </w:r>
      <w:r>
        <w:rPr>
          <w:rFonts w:eastAsia="Times New Roman"/>
          <w:szCs w:val="24"/>
        </w:rPr>
        <w:t xml:space="preserve"> ν.3536 στην επίκαιρη ερώτησή σας. Δεν έχει υπάρξει μέχρι τώρα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έγγραφη έκθεση ότι υπάρχει κίνδυνος για τη δημόσια υγεία και άρα</w:t>
      </w:r>
      <w:r>
        <w:rPr>
          <w:rFonts w:eastAsia="Times New Roman"/>
          <w:szCs w:val="24"/>
        </w:rPr>
        <w:t xml:space="preserve"> βάσει αυτής της έκθεσης, να ενεργοποιηθεί αυτομάτως και ο νόμος, αλλά επαναλαμβάνω ότι αν διαπιστώσουμε ότι τις αμέσως επόμενες μέρες δεν έχει δρομολογηθεί πια η τεχνική εγκατάσταση των μηχανημάτων, προφανώς θα κάνουμε τα πάντα και θα εξαντλήσουμε όλες τι</w:t>
      </w:r>
      <w:r>
        <w:rPr>
          <w:rFonts w:eastAsia="Times New Roman"/>
          <w:szCs w:val="24"/>
        </w:rPr>
        <w:t>ς δυνατότητες που έχουμε</w:t>
      </w:r>
      <w:r>
        <w:rPr>
          <w:rFonts w:eastAsia="Times New Roman"/>
          <w:szCs w:val="24"/>
        </w:rPr>
        <w:t>,</w:t>
      </w:r>
      <w:r>
        <w:rPr>
          <w:rFonts w:eastAsia="Times New Roman"/>
          <w:szCs w:val="24"/>
        </w:rPr>
        <w:t xml:space="preserve"> για να μη φτάσουμε σε ακόμα χειρότερες καταστάσεις.</w:t>
      </w:r>
    </w:p>
    <w:p w14:paraId="778DDDA7" w14:textId="77777777" w:rsidR="00775486" w:rsidRDefault="00352066">
      <w:pPr>
        <w:spacing w:line="600" w:lineRule="auto"/>
        <w:ind w:firstLine="720"/>
        <w:contextualSpacing/>
        <w:jc w:val="both"/>
        <w:rPr>
          <w:rFonts w:eastAsia="Times New Roman"/>
          <w:szCs w:val="24"/>
        </w:rPr>
      </w:pPr>
      <w:r>
        <w:rPr>
          <w:rFonts w:eastAsia="Times New Roman"/>
          <w:szCs w:val="24"/>
        </w:rPr>
        <w:t>Σας ευχαριστώ.</w:t>
      </w:r>
    </w:p>
    <w:p w14:paraId="778DDDA8" w14:textId="77777777" w:rsidR="00775486" w:rsidRDefault="0035206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w:t>
      </w:r>
    </w:p>
    <w:p w14:paraId="778DDDA9" w14:textId="77777777" w:rsidR="00775486" w:rsidRDefault="00352066">
      <w:pPr>
        <w:spacing w:line="600" w:lineRule="auto"/>
        <w:ind w:firstLine="720"/>
        <w:contextualSpacing/>
        <w:jc w:val="both"/>
        <w:rPr>
          <w:rFonts w:eastAsia="Times New Roman"/>
          <w:szCs w:val="24"/>
        </w:rPr>
      </w:pPr>
      <w:r>
        <w:rPr>
          <w:rFonts w:eastAsia="Times New Roman"/>
          <w:szCs w:val="24"/>
        </w:rPr>
        <w:t>Κύριε Κεφαλογιάννη, έχετε τον λόγο για τρία λεπτά για τη δευτερολογία σας.</w:t>
      </w:r>
    </w:p>
    <w:p w14:paraId="778DDDAA" w14:textId="77777777" w:rsidR="00775486" w:rsidRDefault="00352066">
      <w:pPr>
        <w:spacing w:line="600" w:lineRule="auto"/>
        <w:ind w:firstLine="720"/>
        <w:contextualSpacing/>
        <w:jc w:val="both"/>
        <w:rPr>
          <w:rFonts w:eastAsia="Times New Roman"/>
          <w:szCs w:val="24"/>
        </w:rPr>
      </w:pPr>
      <w:r>
        <w:rPr>
          <w:rFonts w:eastAsia="Times New Roman"/>
          <w:b/>
          <w:szCs w:val="24"/>
        </w:rPr>
        <w:lastRenderedPageBreak/>
        <w:t>ΙΩΑΝΝΗΣ ΚΕΦΑΛΟΓΙΑΝΝΗΣ:</w:t>
      </w:r>
      <w:r>
        <w:rPr>
          <w:rFonts w:eastAsia="Times New Roman"/>
          <w:szCs w:val="24"/>
        </w:rPr>
        <w:t xml:space="preserve"> Κύριε Υπουργέ, </w:t>
      </w:r>
      <w:r>
        <w:rPr>
          <w:rFonts w:eastAsia="Times New Roman"/>
          <w:szCs w:val="24"/>
        </w:rPr>
        <w:t>καταλαβαίνω και από την τοποθέτησή σας ότι το χρονοδιάγραμμα της 30</w:t>
      </w:r>
      <w:r>
        <w:rPr>
          <w:rFonts w:eastAsia="Times New Roman"/>
          <w:szCs w:val="24"/>
          <w:vertAlign w:val="superscript"/>
        </w:rPr>
        <w:t>ης</w:t>
      </w:r>
      <w:r>
        <w:rPr>
          <w:rFonts w:eastAsia="Times New Roman"/>
          <w:szCs w:val="24"/>
        </w:rPr>
        <w:t xml:space="preserve"> Μαρτίου το οποίο τέθηκε, είναι μη ρεαλιστικό, με την έννοια ότι δεν θα έχουν εγκατασταθεί τα μηχανήματα. Βεβαίως σας είπα και προηγουμένως ότι</w:t>
      </w:r>
      <w:r>
        <w:rPr>
          <w:rFonts w:eastAsia="Times New Roman"/>
          <w:szCs w:val="24"/>
        </w:rPr>
        <w:t>,</w:t>
      </w:r>
      <w:r>
        <w:rPr>
          <w:rFonts w:eastAsia="Times New Roman"/>
          <w:szCs w:val="24"/>
        </w:rPr>
        <w:t xml:space="preserve"> πράγματι, όπως ενημερώνομαι κι εγώ, τις τε</w:t>
      </w:r>
      <w:r>
        <w:rPr>
          <w:rFonts w:eastAsia="Times New Roman"/>
          <w:szCs w:val="24"/>
        </w:rPr>
        <w:t>λευταίες ημέρες καταβάλλονται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πολύ μεγάλες προσπάθειες από πλευράς του </w:t>
      </w:r>
      <w:r>
        <w:rPr>
          <w:rFonts w:eastAsia="Times New Roman"/>
          <w:szCs w:val="24"/>
        </w:rPr>
        <w:t>δ</w:t>
      </w:r>
      <w:r>
        <w:rPr>
          <w:rFonts w:eastAsia="Times New Roman"/>
          <w:szCs w:val="24"/>
        </w:rPr>
        <w:t xml:space="preserve">ήμου για να συλλεγούν τα απορρίμματα, στην ουσία δύο εβδομάδες ή και δέκα μέρες πριν από την έναρξη της τουριστικής περιόδου. </w:t>
      </w:r>
    </w:p>
    <w:p w14:paraId="778DDDAB"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Αυτό το οποίο προκύπτει από τη σημερινή μας </w:t>
      </w:r>
      <w:r>
        <w:rPr>
          <w:rFonts w:eastAsia="Times New Roman"/>
          <w:szCs w:val="24"/>
        </w:rPr>
        <w:t>συζήτηση</w:t>
      </w:r>
      <w:r>
        <w:rPr>
          <w:rFonts w:eastAsia="Times New Roman"/>
          <w:szCs w:val="24"/>
        </w:rPr>
        <w:t>,</w:t>
      </w:r>
      <w:r>
        <w:rPr>
          <w:rFonts w:eastAsia="Times New Roman"/>
          <w:szCs w:val="24"/>
        </w:rPr>
        <w:t xml:space="preserve"> είναι ότι πρέπει να δούμε ποιες ήταν οι ευθύνες το προηγούμενο διάστημα, γιατί η πληροφόρηση που έχω</w:t>
      </w:r>
      <w:r>
        <w:rPr>
          <w:rFonts w:eastAsia="Times New Roman"/>
          <w:szCs w:val="24"/>
        </w:rPr>
        <w:t>,</w:t>
      </w:r>
      <w:r>
        <w:rPr>
          <w:rFonts w:eastAsia="Times New Roman"/>
          <w:szCs w:val="24"/>
        </w:rPr>
        <w:t xml:space="preserve"> είναι ότι είχε προκριθεί, για παράδειγμα, η λύση στο Λίβα εδώ και αρκετούς μήνες και δεν προχώρησε όχι με ευθύνη του </w:t>
      </w:r>
      <w:r>
        <w:rPr>
          <w:rFonts w:eastAsia="Times New Roman"/>
          <w:szCs w:val="24"/>
        </w:rPr>
        <w:t>δ</w:t>
      </w:r>
      <w:r>
        <w:rPr>
          <w:rFonts w:eastAsia="Times New Roman"/>
          <w:szCs w:val="24"/>
        </w:rPr>
        <w:t xml:space="preserve">ήμου, όσο με άλλων φορέων </w:t>
      </w:r>
      <w:r>
        <w:rPr>
          <w:rFonts w:eastAsia="Times New Roman"/>
          <w:szCs w:val="24"/>
        </w:rPr>
        <w:t xml:space="preserve">όπως, για παράδειγμα,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ιοίκησης. Θα μου απαντήσετε στην δευτερολογία σας.</w:t>
      </w:r>
    </w:p>
    <w:p w14:paraId="778DDDAC" w14:textId="77777777" w:rsidR="00775486" w:rsidRDefault="00352066">
      <w:pPr>
        <w:spacing w:line="600" w:lineRule="auto"/>
        <w:ind w:firstLine="720"/>
        <w:contextualSpacing/>
        <w:jc w:val="both"/>
        <w:rPr>
          <w:rFonts w:eastAsia="Times New Roman"/>
          <w:szCs w:val="24"/>
        </w:rPr>
      </w:pPr>
      <w:r>
        <w:rPr>
          <w:rFonts w:eastAsia="Times New Roman"/>
          <w:szCs w:val="24"/>
        </w:rPr>
        <w:t>Από κει και πέρα, όμως, αυτό που μας ενδιαφέρει και που νομίζω ότι ενδιαφέρει και το Υπουργείο αλλά και την τοπική κοινωνία ακόμα παραπάνω, είναι το τι κάνουμε από</w:t>
      </w:r>
      <w:r>
        <w:rPr>
          <w:rFonts w:eastAsia="Times New Roman"/>
          <w:szCs w:val="24"/>
        </w:rPr>
        <w:t xml:space="preserve"> δω και πέρα. </w:t>
      </w:r>
    </w:p>
    <w:p w14:paraId="778DDDAD" w14:textId="77777777" w:rsidR="00775486" w:rsidRDefault="00352066">
      <w:pPr>
        <w:spacing w:line="600" w:lineRule="auto"/>
        <w:ind w:firstLine="720"/>
        <w:contextualSpacing/>
        <w:jc w:val="both"/>
        <w:rPr>
          <w:rFonts w:eastAsia="Times New Roman"/>
          <w:szCs w:val="24"/>
        </w:rPr>
      </w:pPr>
      <w:r>
        <w:rPr>
          <w:rFonts w:eastAsia="Times New Roman"/>
          <w:szCs w:val="24"/>
        </w:rPr>
        <w:lastRenderedPageBreak/>
        <w:t>Είπατε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ότι αν μέχρι τις 30 Μαρτίου δεν έχει δοθεί λύση, θα προχωρήσετε σε κάποιες ενέργειες από πλευράς Υπουργείου. Η 30</w:t>
      </w:r>
      <w:r>
        <w:rPr>
          <w:rFonts w:eastAsia="Times New Roman"/>
          <w:szCs w:val="24"/>
          <w:vertAlign w:val="superscript"/>
        </w:rPr>
        <w:t xml:space="preserve">η </w:t>
      </w:r>
      <w:r>
        <w:rPr>
          <w:rFonts w:eastAsia="Times New Roman"/>
          <w:szCs w:val="24"/>
        </w:rPr>
        <w:t>Μαρτίου είναι σε τρεις μέρες από τώρα. Θα ήθελα να μου πείτε τι ακριβώς εννοείτε, σε ποιες ενέργειες θα προχ</w:t>
      </w:r>
      <w:r>
        <w:rPr>
          <w:rFonts w:eastAsia="Times New Roman"/>
          <w:szCs w:val="24"/>
        </w:rPr>
        <w:t xml:space="preserve">ωρήσετε και τι σκέπτεστε στην περίπτωση που, για παράδειγμα, δεν έχει προχωρήσει η ενδιάμεση λύση. </w:t>
      </w:r>
    </w:p>
    <w:p w14:paraId="778DDDAE" w14:textId="77777777" w:rsidR="00775486" w:rsidRDefault="00352066">
      <w:pPr>
        <w:spacing w:line="600" w:lineRule="auto"/>
        <w:ind w:firstLine="720"/>
        <w:contextualSpacing/>
        <w:jc w:val="both"/>
        <w:rPr>
          <w:rFonts w:eastAsia="Times New Roman"/>
          <w:szCs w:val="24"/>
        </w:rPr>
      </w:pPr>
      <w:r>
        <w:rPr>
          <w:rFonts w:eastAsia="Times New Roman"/>
          <w:szCs w:val="24"/>
        </w:rPr>
        <w:t>Επειδή αναφερθήκατε και στον νόμο που αναφέρω και στην επίκαιρη ερώτησή μου για το ΦΟΔΣΑ, ξέρω ότι δεν έχει υπάρξει ακόμα αυτό το αίτημα για τη δημόσια υγεί</w:t>
      </w:r>
      <w:r>
        <w:rPr>
          <w:rFonts w:eastAsia="Times New Roman"/>
          <w:szCs w:val="24"/>
        </w:rPr>
        <w:t xml:space="preserve">α, αλλά θα ήθελα να το έχετε στην άκρη του μυαλού </w:t>
      </w:r>
      <w:r>
        <w:rPr>
          <w:rFonts w:eastAsia="Times New Roman"/>
          <w:szCs w:val="24"/>
        </w:rPr>
        <w:t>σας,</w:t>
      </w:r>
      <w:r>
        <w:rPr>
          <w:rFonts w:eastAsia="Times New Roman"/>
          <w:szCs w:val="24"/>
        </w:rPr>
        <w:t xml:space="preserve"> σε περίπτωση που υπάρχει τέτοιου είδους αίτημα.</w:t>
      </w:r>
    </w:p>
    <w:p w14:paraId="778DDDA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Εφόσον δούμε ότι καθυστερεί αυτή η ενδιάμεση λύση, νομίζω θα ήταν χρήσιμο να πείτε προς τον ζακυνθινό λαό</w:t>
      </w:r>
      <w:r>
        <w:rPr>
          <w:rFonts w:eastAsia="Times New Roman" w:cs="Times New Roman"/>
          <w:szCs w:val="24"/>
        </w:rPr>
        <w:t>,</w:t>
      </w:r>
      <w:r>
        <w:rPr>
          <w:rFonts w:eastAsia="Times New Roman" w:cs="Times New Roman"/>
          <w:szCs w:val="24"/>
        </w:rPr>
        <w:t xml:space="preserve"> με ποιον τρόπο προτίθεστε στην πράξη να βοηθήσ</w:t>
      </w:r>
      <w:r>
        <w:rPr>
          <w:rFonts w:eastAsia="Times New Roman" w:cs="Times New Roman"/>
          <w:szCs w:val="24"/>
        </w:rPr>
        <w:t xml:space="preserve">ετε και τον </w:t>
      </w:r>
      <w:r>
        <w:rPr>
          <w:rFonts w:eastAsia="Times New Roman" w:cs="Times New Roman"/>
          <w:szCs w:val="24"/>
        </w:rPr>
        <w:t>δ</w:t>
      </w:r>
      <w:r>
        <w:rPr>
          <w:rFonts w:eastAsia="Times New Roman" w:cs="Times New Roman"/>
          <w:szCs w:val="24"/>
        </w:rPr>
        <w:t xml:space="preserve">ήμο, εάν κρίνετε ότι υπάρχει μια καθυστέρηση όχι τόσο με ευθύνη του αλλά λόγω άλλων υπηρεσιών. Πρέπει να σταματήσει να υπάρχει αυτό το παιχνίδι, το μπαλάκι ευθυνών, εάν φταίει η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εάν φταίει ο </w:t>
      </w:r>
      <w:r>
        <w:rPr>
          <w:rFonts w:eastAsia="Times New Roman" w:cs="Times New Roman"/>
          <w:szCs w:val="24"/>
        </w:rPr>
        <w:t>δ</w:t>
      </w:r>
      <w:r>
        <w:rPr>
          <w:rFonts w:eastAsia="Times New Roman" w:cs="Times New Roman"/>
          <w:szCs w:val="24"/>
        </w:rPr>
        <w:t>ήμος, εάν φταίει το Υπουργε</w:t>
      </w:r>
      <w:r>
        <w:rPr>
          <w:rFonts w:eastAsia="Times New Roman" w:cs="Times New Roman"/>
          <w:szCs w:val="24"/>
        </w:rPr>
        <w:t>ίο. Νομίζω ότι αυτό που ενδιαφέρει όλους εκεί πέρα</w:t>
      </w:r>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πώς να επιλυθεί το ζήτημα. </w:t>
      </w:r>
    </w:p>
    <w:p w14:paraId="778DDDB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Κάνατε μία νύξη για τη μεταφορά σκουπιδιών εκτός Ζακύνθου και θέλω να αναφερθώ συγκεκριμένα</w:t>
      </w:r>
      <w:r>
        <w:rPr>
          <w:rFonts w:eastAsia="Times New Roman" w:cs="Times New Roman"/>
          <w:szCs w:val="24"/>
        </w:rPr>
        <w:t>,</w:t>
      </w:r>
      <w:r>
        <w:rPr>
          <w:rFonts w:eastAsia="Times New Roman" w:cs="Times New Roman"/>
          <w:szCs w:val="24"/>
        </w:rPr>
        <w:t xml:space="preserve"> για να μη μένει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σκιά. Ξέρω ότι υπήρξε μια πρόταση για μεταφορά και συγκεκριμένα στη Θήβα, ενός μέρους των απορριμμάτων, σαν προσωρινή λύση. Δεν είναι ο πρώτος </w:t>
      </w:r>
      <w:r>
        <w:rPr>
          <w:rFonts w:eastAsia="Times New Roman" w:cs="Times New Roman"/>
          <w:szCs w:val="24"/>
        </w:rPr>
        <w:t>δ</w:t>
      </w:r>
      <w:r>
        <w:rPr>
          <w:rFonts w:eastAsia="Times New Roman" w:cs="Times New Roman"/>
          <w:szCs w:val="24"/>
        </w:rPr>
        <w:t>ήμος ο οποίος θα το έκανε. Σε κάθε περίπτωση θα μπορούσε να αποτελέσει ένα μέρος της λύσης. Υπαινιχθήκατε ότι ε</w:t>
      </w:r>
      <w:r>
        <w:rPr>
          <w:rFonts w:eastAsia="Times New Roman" w:cs="Times New Roman"/>
          <w:szCs w:val="24"/>
        </w:rPr>
        <w:t xml:space="preserve">νδεχομένως υπάρχουν συγκεκριμένα συμφέρονται πίσω από αυτή τη διαδικασία. Θέλω να πιστεύω ότι κάτι τέτοιο δεν ισχύει, αλλά εάν έχετε κάτι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θα ήθελα να το καταθέσετε. </w:t>
      </w:r>
    </w:p>
    <w:p w14:paraId="778DDDB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επειδή αποτελεί και αυτό μέρος μιας προσωρινής λύση</w:t>
      </w:r>
      <w:r>
        <w:rPr>
          <w:rFonts w:eastAsia="Times New Roman" w:cs="Times New Roman"/>
          <w:szCs w:val="24"/>
        </w:rPr>
        <w:t>ς, θα ήθελα μια δημόσια τοποθέτηση</w:t>
      </w:r>
      <w:r>
        <w:rPr>
          <w:rFonts w:eastAsia="Times New Roman" w:cs="Times New Roman"/>
          <w:szCs w:val="24"/>
        </w:rPr>
        <w:t>,</w:t>
      </w:r>
      <w:r>
        <w:rPr>
          <w:rFonts w:eastAsia="Times New Roman" w:cs="Times New Roman"/>
          <w:szCs w:val="24"/>
        </w:rPr>
        <w:t xml:space="preserve"> για το κατά πόσον απορρίπτετε εντελώς να μεταφερθεί ένα μέρος των απορριμμάτων στο ΦΟΔΣΑ Στερεάς Ελλάδας. Ξέρω ότι υπάρχει θετική γνώμη από την πλευρά του ΦΟΔΣΑ Στερεάς Ελλάδος. Εάν το απορρίπτετε, για ποιους λόγους το α</w:t>
      </w:r>
      <w:r>
        <w:rPr>
          <w:rFonts w:eastAsia="Times New Roman" w:cs="Times New Roman"/>
          <w:szCs w:val="24"/>
        </w:rPr>
        <w:t xml:space="preserve">πορρίπτετε; </w:t>
      </w:r>
    </w:p>
    <w:p w14:paraId="778DDDB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78DDDB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778DDDB4"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και πάλι τον λόγο. </w:t>
      </w:r>
    </w:p>
    <w:p w14:paraId="778DDDB5"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 xml:space="preserve">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υπάρχει κανενός είδους ευθύνη από τις </w:t>
      </w:r>
      <w:proofErr w:type="spellStart"/>
      <w:r>
        <w:rPr>
          <w:rFonts w:eastAsia="Times New Roman" w:cs="Times New Roman"/>
          <w:szCs w:val="24"/>
        </w:rPr>
        <w:t>αδειοδοτικές</w:t>
      </w:r>
      <w:proofErr w:type="spellEnd"/>
      <w:r>
        <w:rPr>
          <w:rFonts w:eastAsia="Times New Roman" w:cs="Times New Roman"/>
          <w:szCs w:val="24"/>
        </w:rPr>
        <w:t xml:space="preserve"> αρχές. Δεν ισχύει </w:t>
      </w:r>
      <w:r>
        <w:rPr>
          <w:rFonts w:eastAsia="Times New Roman" w:cs="Times New Roman"/>
          <w:szCs w:val="24"/>
        </w:rPr>
        <w:t xml:space="preserve">αυτό που αναφέρατε ότι υπήρχε ζήτημα από 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 xml:space="preserve">ιοίκηση, η οποία δεν είχε εγκρίνει τις μελέτες. </w:t>
      </w:r>
    </w:p>
    <w:p w14:paraId="778DDDB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Εγώ έχω στα χέρια μου έγκριση για τη θέση </w:t>
      </w:r>
      <w:proofErr w:type="spellStart"/>
      <w:r>
        <w:rPr>
          <w:rFonts w:eastAsia="Times New Roman" w:cs="Times New Roman"/>
          <w:szCs w:val="24"/>
        </w:rPr>
        <w:t>Γαλάρο</w:t>
      </w:r>
      <w:proofErr w:type="spellEnd"/>
      <w:r>
        <w:rPr>
          <w:rFonts w:eastAsia="Times New Roman" w:cs="Times New Roman"/>
          <w:szCs w:val="24"/>
        </w:rPr>
        <w:t>, για τον Λίβα, για τη θέση Βραχιώνα. Για όλα αυτά έχουν μελετηθεί και έχουν εγκριθεί οι αντίστοιχε</w:t>
      </w:r>
      <w:r>
        <w:rPr>
          <w:rFonts w:eastAsia="Times New Roman" w:cs="Times New Roman"/>
          <w:szCs w:val="24"/>
        </w:rPr>
        <w:t xml:space="preserve">ς άδειες. Δεν δικαιολογείται, δηλαδή, αυτή τη στιγμή… </w:t>
      </w:r>
    </w:p>
    <w:p w14:paraId="778DDDB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Από πότε, κύριε Υπουργέ; </w:t>
      </w:r>
    </w:p>
    <w:p w14:paraId="778DDDB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Πριν τα τέλη Φλεβάρη. Ο Μάρτιος ήταν όλος καθαρός</w:t>
      </w:r>
      <w:r>
        <w:rPr>
          <w:rFonts w:eastAsia="Times New Roman" w:cs="Times New Roman"/>
          <w:szCs w:val="24"/>
        </w:rPr>
        <w:t>,</w:t>
      </w:r>
      <w:r>
        <w:rPr>
          <w:rFonts w:eastAsia="Times New Roman" w:cs="Times New Roman"/>
          <w:szCs w:val="24"/>
        </w:rPr>
        <w:t xml:space="preserve"> για να μπορέσει να λειτουργήσει ο </w:t>
      </w:r>
      <w:r>
        <w:rPr>
          <w:rFonts w:eastAsia="Times New Roman" w:cs="Times New Roman"/>
          <w:szCs w:val="24"/>
        </w:rPr>
        <w:t>δ</w:t>
      </w:r>
      <w:r>
        <w:rPr>
          <w:rFonts w:eastAsia="Times New Roman" w:cs="Times New Roman"/>
          <w:szCs w:val="24"/>
        </w:rPr>
        <w:t xml:space="preserve">ήμος προς τη </w:t>
      </w:r>
      <w:r>
        <w:rPr>
          <w:rFonts w:eastAsia="Times New Roman" w:cs="Times New Roman"/>
          <w:szCs w:val="24"/>
        </w:rPr>
        <w:t xml:space="preserve">μία ή την άλλη κατεύθυνση. </w:t>
      </w:r>
    </w:p>
    <w:p w14:paraId="778DDDB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πρέπει να καταλάβουμε ότι πρέπει να ισχύει μια αρχή στο θέμα της διαχείρισης των σκουπιδιών. Δεν μπορούμε να τα πηγαίνουμε στην αυλή του γείτονα ούτε σε έναν άλλον τόπο. Έτσι δεν είναι; Αυτά έχουμε προκρίνει γ</w:t>
      </w:r>
      <w:r>
        <w:rPr>
          <w:rFonts w:eastAsia="Times New Roman" w:cs="Times New Roman"/>
          <w:szCs w:val="24"/>
        </w:rPr>
        <w:t xml:space="preserve">ια το νησί και υπάρχει ολοκληρωμένη μελέτη. </w:t>
      </w:r>
    </w:p>
    <w:p w14:paraId="778DDDBA"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προσέξτε, δεν είναι μόνο στο επίπεδο της μελέτης. Είναι και τα χρήματα. Και τα χρήματα τα έχουμε βάλει πάνω στο τραπέζι. Υπάρχουν οι μελέτες, τα χρήματα, οι λύσεις, η οριστική, η ενδιάμεση. Δεν υπάρχει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δικαιολογία, λοιπόν. Ειλικρινά μου κάνει εντύπωση</w:t>
      </w:r>
      <w:r>
        <w:rPr>
          <w:rFonts w:eastAsia="Times New Roman" w:cs="Times New Roman"/>
          <w:szCs w:val="24"/>
        </w:rPr>
        <w:t>,</w:t>
      </w:r>
      <w:r>
        <w:rPr>
          <w:rFonts w:eastAsia="Times New Roman" w:cs="Times New Roman"/>
          <w:szCs w:val="24"/>
        </w:rPr>
        <w:t xml:space="preserve"> η ευκολία που εσείς βάλατε στο τραπέζι ως μια ενδεχόμενη -μεταβατική φαντάζομαι- λύση…</w:t>
      </w:r>
    </w:p>
    <w:p w14:paraId="778DDDB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Μέρος. </w:t>
      </w:r>
    </w:p>
    <w:p w14:paraId="778DDDBC"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Εσωτερικών): </w:t>
      </w:r>
      <w:r>
        <w:rPr>
          <w:rFonts w:eastAsia="Times New Roman" w:cs="Times New Roman"/>
          <w:szCs w:val="24"/>
        </w:rPr>
        <w:t>Ναι αλλά μου κάνει εντύπωση. Τ</w:t>
      </w:r>
      <w:r>
        <w:rPr>
          <w:rFonts w:eastAsia="Times New Roman" w:cs="Times New Roman"/>
          <w:szCs w:val="24"/>
        </w:rPr>
        <w:t>ο αντίθετο θα πρέπει να κάνουμε. Να πιέσουμε, διότι αντιλαμβάνεστε ότι αυτές οι λύσεις έχουν κόστος. Το κόστος ποιος θα το πληρώσει; Οι κάτοικοι. Μέσα από αύξηση των ανταποδοτικών ή θα ζητήσουν από τον κεντρικό προϋπολογισμό να δώσει χρήματα</w:t>
      </w:r>
      <w:r>
        <w:rPr>
          <w:rFonts w:eastAsia="Times New Roman" w:cs="Times New Roman"/>
          <w:szCs w:val="24"/>
        </w:rPr>
        <w:t>,</w:t>
      </w:r>
      <w:r>
        <w:rPr>
          <w:rFonts w:eastAsia="Times New Roman" w:cs="Times New Roman"/>
          <w:szCs w:val="24"/>
        </w:rPr>
        <w:t xml:space="preserve"> ο οποίος είναι στην κατάσταση που είναι; Γιατί; Επειδή ο </w:t>
      </w:r>
      <w:r>
        <w:rPr>
          <w:rFonts w:eastAsia="Times New Roman" w:cs="Times New Roman"/>
          <w:szCs w:val="24"/>
        </w:rPr>
        <w:t>Δ</w:t>
      </w:r>
      <w:r>
        <w:rPr>
          <w:rFonts w:eastAsia="Times New Roman" w:cs="Times New Roman"/>
          <w:szCs w:val="24"/>
        </w:rPr>
        <w:t>ήμος δεν κάνει καλά τη δουλειά του; Άρα πρέπει να είμαστε πολύ προσεκτικοί</w:t>
      </w:r>
      <w:r>
        <w:rPr>
          <w:rFonts w:eastAsia="Times New Roman" w:cs="Times New Roman"/>
          <w:szCs w:val="24"/>
        </w:rPr>
        <w:t>,</w:t>
      </w:r>
      <w:r>
        <w:rPr>
          <w:rFonts w:eastAsia="Times New Roman" w:cs="Times New Roman"/>
          <w:szCs w:val="24"/>
        </w:rPr>
        <w:t xml:space="preserve"> όταν γενικά πετάμε τέτοιες προτάσεις στον αέρα.</w:t>
      </w:r>
    </w:p>
    <w:p w14:paraId="778DDDB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Αυτό δε που προβλέπει ο νόμος</w:t>
      </w:r>
      <w:r>
        <w:rPr>
          <w:rFonts w:eastAsia="Times New Roman" w:cs="Times New Roman"/>
          <w:szCs w:val="24"/>
        </w:rPr>
        <w:t>,</w:t>
      </w:r>
      <w:r>
        <w:rPr>
          <w:rFonts w:eastAsia="Times New Roman" w:cs="Times New Roman"/>
          <w:szCs w:val="24"/>
        </w:rPr>
        <w:t xml:space="preserve"> είναι να μην έχει πλέον ο ΦΟΔΣΑ και ο </w:t>
      </w:r>
      <w:r>
        <w:rPr>
          <w:rFonts w:eastAsia="Times New Roman" w:cs="Times New Roman"/>
          <w:szCs w:val="24"/>
        </w:rPr>
        <w:t>δ</w:t>
      </w:r>
      <w:r>
        <w:rPr>
          <w:rFonts w:eastAsia="Times New Roman" w:cs="Times New Roman"/>
          <w:szCs w:val="24"/>
        </w:rPr>
        <w:t>ήμο</w:t>
      </w:r>
      <w:r>
        <w:rPr>
          <w:rFonts w:eastAsia="Times New Roman" w:cs="Times New Roman"/>
          <w:szCs w:val="24"/>
        </w:rPr>
        <w:t xml:space="preserve">ς τη διαχείριση των σκουπιδιών. Αυτό προβλέπει ο νόμος. Το επόμενο βήμα είναι αυτό. </w:t>
      </w:r>
    </w:p>
    <w:p w14:paraId="778DDDB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θέλω</w:t>
      </w:r>
      <w:r>
        <w:rPr>
          <w:rFonts w:eastAsia="Times New Roman" w:cs="Times New Roman"/>
          <w:szCs w:val="24"/>
        </w:rPr>
        <w:t>-</w:t>
      </w:r>
      <w:r>
        <w:rPr>
          <w:rFonts w:eastAsia="Times New Roman" w:cs="Times New Roman"/>
          <w:szCs w:val="24"/>
        </w:rPr>
        <w:t xml:space="preserve"> επειδή και εγώ έχω την ίδια πληροφόρηση</w:t>
      </w:r>
      <w:r>
        <w:rPr>
          <w:rFonts w:eastAsia="Times New Roman" w:cs="Times New Roman"/>
          <w:szCs w:val="24"/>
        </w:rPr>
        <w:t>,</w:t>
      </w:r>
      <w:r>
        <w:rPr>
          <w:rFonts w:eastAsia="Times New Roman" w:cs="Times New Roman"/>
          <w:szCs w:val="24"/>
        </w:rPr>
        <w:t xml:space="preserve"> ότι αυτή τη στιγμή η κατάσταση έχει αρκετά σουλουπωθεί να το πούμε έτσι</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ελπίζω να είμαστε εντός των χ</w:t>
      </w:r>
      <w:r>
        <w:rPr>
          <w:rFonts w:eastAsia="Times New Roman" w:cs="Times New Roman"/>
          <w:szCs w:val="24"/>
        </w:rPr>
        <w:t xml:space="preserve">ρονοδιαγραμμάτων και να μη χρειαστεί να πάμε σε πιο ακραίες καταστάσεις και λύσεις. Πάντως σε κάθε περίπτωση δεν θα αφήσουμε να ξεφύγει η κατάσταση και να είναι τελικά οι πολίτες της Ζακύνθου αυτοί που </w:t>
      </w:r>
      <w:r>
        <w:rPr>
          <w:rFonts w:eastAsia="Times New Roman" w:cs="Times New Roman"/>
          <w:szCs w:val="24"/>
        </w:rPr>
        <w:t>θ</w:t>
      </w:r>
      <w:r>
        <w:rPr>
          <w:rFonts w:eastAsia="Times New Roman" w:cs="Times New Roman"/>
          <w:szCs w:val="24"/>
        </w:rPr>
        <w:t xml:space="preserve">α πληρώνουν την ανικανότητα του οποιουδήποτε. </w:t>
      </w:r>
    </w:p>
    <w:p w14:paraId="778DDDB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w:t>
      </w:r>
    </w:p>
    <w:p w14:paraId="778DDDC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778DDDC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w:t>
      </w:r>
      <w:r>
        <w:rPr>
          <w:rFonts w:eastAsia="Times New Roman" w:cs="Times New Roman"/>
          <w:szCs w:val="24"/>
        </w:rPr>
        <w:t xml:space="preserve">την έκτη με αριθμό 587/13-3-2017 επίκαιρη ερώτηση δεύτερου κύκλου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w:t>
      </w:r>
      <w:r>
        <w:rPr>
          <w:rFonts w:eastAsia="Times New Roman" w:cs="Times New Roman"/>
          <w:szCs w:val="24"/>
        </w:rPr>
        <w:t>αφορών,</w:t>
      </w:r>
      <w:r>
        <w:rPr>
          <w:rFonts w:eastAsia="Times New Roman" w:cs="Times New Roman"/>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«το Υπουργείο διχοτομεί τον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άξονα</w:t>
      </w:r>
      <w:r>
        <w:rPr>
          <w:rFonts w:eastAsia="Times New Roman" w:cs="Times New Roman"/>
          <w:szCs w:val="24"/>
        </w:rPr>
        <w:t xml:space="preserve"> Κρήτης </w:t>
      </w:r>
      <w:r>
        <w:rPr>
          <w:rFonts w:eastAsia="Times New Roman" w:cs="Times New Roman"/>
          <w:szCs w:val="24"/>
        </w:rPr>
        <w:t>(</w:t>
      </w:r>
      <w:r>
        <w:rPr>
          <w:rFonts w:eastAsia="Times New Roman" w:cs="Times New Roman"/>
          <w:szCs w:val="24"/>
        </w:rPr>
        <w:t>ΒΟΑΚ</w:t>
      </w:r>
      <w:r>
        <w:rPr>
          <w:rFonts w:eastAsia="Times New Roman" w:cs="Times New Roman"/>
          <w:szCs w:val="24"/>
        </w:rPr>
        <w:t>)</w:t>
      </w:r>
      <w:r>
        <w:rPr>
          <w:rFonts w:eastAsia="Times New Roman" w:cs="Times New Roman"/>
          <w:szCs w:val="24"/>
        </w:rPr>
        <w:t xml:space="preserve">. Σύγχυση και με τις αρμοδιότητες συντήρησης και ασφαλούς λειτουργίας του». </w:t>
      </w:r>
    </w:p>
    <w:p w14:paraId="778DDDC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Μαυραγάνης. </w:t>
      </w:r>
    </w:p>
    <w:p w14:paraId="778DDDC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έχετε το</w:t>
      </w:r>
      <w:r>
        <w:rPr>
          <w:rFonts w:eastAsia="Times New Roman" w:cs="Times New Roman"/>
          <w:szCs w:val="24"/>
        </w:rPr>
        <w:t xml:space="preserve">ν λόγο. </w:t>
      </w:r>
    </w:p>
    <w:p w14:paraId="778DDDC4" w14:textId="77777777" w:rsidR="00775486" w:rsidRDefault="00352066">
      <w:pPr>
        <w:spacing w:line="600" w:lineRule="auto"/>
        <w:ind w:firstLine="720"/>
        <w:contextualSpacing/>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Ευχαριστώ,</w:t>
      </w:r>
      <w:r>
        <w:rPr>
          <w:rFonts w:eastAsia="Times New Roman"/>
          <w:b/>
          <w:szCs w:val="24"/>
        </w:rPr>
        <w:t xml:space="preserve"> </w:t>
      </w:r>
      <w:r>
        <w:rPr>
          <w:rFonts w:eastAsia="Times New Roman"/>
          <w:szCs w:val="24"/>
        </w:rPr>
        <w:t>κύριε Πρόεδρε.</w:t>
      </w:r>
    </w:p>
    <w:p w14:paraId="778DDDC5"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 xml:space="preserve">δικός </w:t>
      </w:r>
      <w:r>
        <w:rPr>
          <w:rFonts w:eastAsia="Times New Roman"/>
          <w:szCs w:val="24"/>
        </w:rPr>
        <w:t>ά</w:t>
      </w:r>
      <w:r>
        <w:rPr>
          <w:rFonts w:eastAsia="Times New Roman"/>
          <w:szCs w:val="24"/>
        </w:rPr>
        <w:t>ξονας Κρήτης</w:t>
      </w:r>
      <w:r>
        <w:rPr>
          <w:rFonts w:eastAsia="Times New Roman"/>
          <w:szCs w:val="24"/>
        </w:rPr>
        <w:t xml:space="preserve"> παρά τις προσπάθειες που έχουν γίνει και γίνονται, παραμένει ένας δρόμος χωρίς όλους τους κανόνες της ασφάλειας, χωρίς να έχει ολοκληρωθεί η παρέμβαση η οποία ξεκίνησε εδώ και χρόνια, ούτως ώστε να μετατραπεί σε </w:t>
      </w:r>
      <w:r>
        <w:rPr>
          <w:rFonts w:eastAsia="Times New Roman"/>
          <w:szCs w:val="24"/>
        </w:rPr>
        <w:t>ένα</w:t>
      </w:r>
      <w:r>
        <w:rPr>
          <w:rFonts w:eastAsia="Times New Roman"/>
          <w:szCs w:val="24"/>
        </w:rPr>
        <w:t>ν</w:t>
      </w:r>
      <w:r>
        <w:rPr>
          <w:rFonts w:eastAsia="Times New Roman"/>
          <w:szCs w:val="24"/>
        </w:rPr>
        <w:t xml:space="preserve"> σύγχρονο αυτοκινητόδρομο.</w:t>
      </w:r>
    </w:p>
    <w:p w14:paraId="778DDDC6" w14:textId="77777777" w:rsidR="00775486" w:rsidRDefault="00352066">
      <w:pPr>
        <w:spacing w:line="600" w:lineRule="auto"/>
        <w:ind w:firstLine="720"/>
        <w:contextualSpacing/>
        <w:jc w:val="both"/>
        <w:rPr>
          <w:rFonts w:eastAsia="Times New Roman"/>
          <w:szCs w:val="24"/>
        </w:rPr>
      </w:pPr>
      <w:r>
        <w:rPr>
          <w:rFonts w:eastAsia="Times New Roman"/>
          <w:szCs w:val="24"/>
        </w:rPr>
        <w:t>Τελευταία υπ</w:t>
      </w:r>
      <w:r>
        <w:rPr>
          <w:rFonts w:eastAsia="Times New Roman"/>
          <w:szCs w:val="24"/>
        </w:rPr>
        <w:t>άρχει η πρόθεση, όπως έχει ανακοινωθεί από τον Πρωθυπουργό, τέλος του 2017 ή αρχές του 2018 να δημοπρατηθεί ο ΒΟΑΚ. Έτσι ακριβώς αναφέρθηκε από τον Πρωθυπουργό στην Κρήτη. Βεβαίως αυτό είναι κάτι το οποίο από τώρα ξέρουμε ότι δεν μπορεί να γίνει, γιατί ακό</w:t>
      </w:r>
      <w:r>
        <w:rPr>
          <w:rFonts w:eastAsia="Times New Roman"/>
          <w:szCs w:val="24"/>
        </w:rPr>
        <w:t xml:space="preserve">μα και τα τμήματα τα οποία ήταν μελετημένα και χρηματοδοτημένα και δημοπρατημένα, όπως το τμήμα Πάνορμου - </w:t>
      </w:r>
      <w:proofErr w:type="spellStart"/>
      <w:r>
        <w:rPr>
          <w:rFonts w:eastAsia="Times New Roman"/>
          <w:szCs w:val="24"/>
        </w:rPr>
        <w:t>Εξάντη</w:t>
      </w:r>
      <w:proofErr w:type="spellEnd"/>
      <w:r>
        <w:rPr>
          <w:rFonts w:eastAsia="Times New Roman"/>
          <w:szCs w:val="24"/>
        </w:rPr>
        <w:t>, ακυρώθηκαν λόγω των γνωστών διαδικασιών.</w:t>
      </w:r>
    </w:p>
    <w:p w14:paraId="778DDDC7" w14:textId="77777777" w:rsidR="00775486" w:rsidRDefault="00352066">
      <w:pPr>
        <w:spacing w:line="600" w:lineRule="auto"/>
        <w:ind w:firstLine="720"/>
        <w:contextualSpacing/>
        <w:jc w:val="both"/>
        <w:rPr>
          <w:rFonts w:eastAsia="Times New Roman"/>
          <w:szCs w:val="24"/>
        </w:rPr>
      </w:pPr>
      <w:r>
        <w:rPr>
          <w:rFonts w:eastAsia="Times New Roman"/>
          <w:szCs w:val="24"/>
        </w:rPr>
        <w:t>Ρωτώ, λοιπόν, σε σχέση με την μελέτη την οποία το Υπουργείο προτίθεται να αναθέσει, αν δεν έχει αναθ</w:t>
      </w:r>
      <w:r>
        <w:rPr>
          <w:rFonts w:eastAsia="Times New Roman"/>
          <w:szCs w:val="24"/>
        </w:rPr>
        <w:t xml:space="preserve">έσει ήδη, η οποία αφορά ένα τμήμα του </w:t>
      </w:r>
      <w:r>
        <w:rPr>
          <w:rFonts w:eastAsia="Times New Roman"/>
          <w:szCs w:val="24"/>
        </w:rPr>
        <w:t>β</w:t>
      </w:r>
      <w:r>
        <w:rPr>
          <w:rFonts w:eastAsia="Times New Roman"/>
          <w:szCs w:val="24"/>
        </w:rPr>
        <w:t xml:space="preserve">όρειου </w:t>
      </w:r>
      <w:r>
        <w:rPr>
          <w:rFonts w:eastAsia="Times New Roman"/>
          <w:szCs w:val="24"/>
        </w:rPr>
        <w:t>ο</w:t>
      </w:r>
      <w:r>
        <w:rPr>
          <w:rFonts w:eastAsia="Times New Roman"/>
          <w:szCs w:val="24"/>
        </w:rPr>
        <w:t xml:space="preserve">δικού </w:t>
      </w:r>
      <w:r>
        <w:rPr>
          <w:rFonts w:eastAsia="Times New Roman"/>
          <w:szCs w:val="24"/>
        </w:rPr>
        <w:t>ά</w:t>
      </w:r>
      <w:r>
        <w:rPr>
          <w:rFonts w:eastAsia="Times New Roman"/>
          <w:szCs w:val="24"/>
        </w:rPr>
        <w:t xml:space="preserve">ξονα, δηλαδή περίπου τον μισό δρόμο από Χανιά μέχρι Χερσόνησο, τι σκοπό έχει; Γιατί είναι μόνο αυτό το τμήμα και δεν είναι ολόκληρος ο </w:t>
      </w:r>
      <w:r>
        <w:rPr>
          <w:rFonts w:eastAsia="Times New Roman"/>
          <w:szCs w:val="24"/>
        </w:rPr>
        <w:t>β</w:t>
      </w:r>
      <w:r>
        <w:rPr>
          <w:rFonts w:eastAsia="Times New Roman"/>
          <w:szCs w:val="24"/>
        </w:rPr>
        <w:t xml:space="preserve">όρειος </w:t>
      </w:r>
      <w:r>
        <w:rPr>
          <w:rFonts w:eastAsia="Times New Roman"/>
          <w:szCs w:val="24"/>
        </w:rPr>
        <w:lastRenderedPageBreak/>
        <w:t>ο</w:t>
      </w:r>
      <w:r>
        <w:rPr>
          <w:rFonts w:eastAsia="Times New Roman"/>
          <w:szCs w:val="24"/>
        </w:rPr>
        <w:t xml:space="preserve">δικός </w:t>
      </w:r>
      <w:r>
        <w:rPr>
          <w:rFonts w:eastAsia="Times New Roman"/>
          <w:szCs w:val="24"/>
        </w:rPr>
        <w:t>ά</w:t>
      </w:r>
      <w:r>
        <w:rPr>
          <w:rFonts w:eastAsia="Times New Roman"/>
          <w:szCs w:val="24"/>
        </w:rPr>
        <w:t>ξονας, γεγονός που έχει ξεσηκώσει τους φορείς του Ν</w:t>
      </w:r>
      <w:r>
        <w:rPr>
          <w:rFonts w:eastAsia="Times New Roman"/>
          <w:szCs w:val="24"/>
        </w:rPr>
        <w:t>ομού Λασιθίου</w:t>
      </w:r>
      <w:r>
        <w:rPr>
          <w:rFonts w:eastAsia="Times New Roman"/>
          <w:szCs w:val="24"/>
        </w:rPr>
        <w:t>,</w:t>
      </w:r>
      <w:r>
        <w:rPr>
          <w:rFonts w:eastAsia="Times New Roman"/>
          <w:szCs w:val="24"/>
        </w:rPr>
        <w:t xml:space="preserve"> κυρίως, αλλά και όλης της </w:t>
      </w:r>
      <w:r>
        <w:rPr>
          <w:rFonts w:eastAsia="Times New Roman"/>
          <w:szCs w:val="24"/>
        </w:rPr>
        <w:t>α</w:t>
      </w:r>
      <w:r>
        <w:rPr>
          <w:rFonts w:eastAsia="Times New Roman"/>
          <w:szCs w:val="24"/>
        </w:rPr>
        <w:t xml:space="preserve">νατολικής Κρήτης; </w:t>
      </w:r>
    </w:p>
    <w:p w14:paraId="778DDDC8" w14:textId="77777777" w:rsidR="00775486" w:rsidRDefault="00352066">
      <w:pPr>
        <w:spacing w:line="600" w:lineRule="auto"/>
        <w:ind w:firstLine="720"/>
        <w:contextualSpacing/>
        <w:jc w:val="both"/>
        <w:rPr>
          <w:rFonts w:eastAsia="Times New Roman"/>
          <w:szCs w:val="24"/>
        </w:rPr>
      </w:pPr>
      <w:r>
        <w:rPr>
          <w:rFonts w:eastAsia="Times New Roman"/>
          <w:szCs w:val="24"/>
        </w:rPr>
        <w:t>Και βεβαίως τι προτίθεστε να κάνετε</w:t>
      </w:r>
      <w:r>
        <w:rPr>
          <w:rFonts w:eastAsia="Times New Roman"/>
          <w:szCs w:val="24"/>
        </w:rPr>
        <w:t>,</w:t>
      </w:r>
      <w:r>
        <w:rPr>
          <w:rFonts w:eastAsia="Times New Roman"/>
          <w:szCs w:val="24"/>
        </w:rPr>
        <w:t xml:space="preserve"> με το θέμα που έχει να κάνει με τη συντήρηση του δρόμου αυτού</w:t>
      </w:r>
      <w:r>
        <w:rPr>
          <w:rFonts w:eastAsia="Times New Roman"/>
          <w:szCs w:val="24"/>
        </w:rPr>
        <w:t>,</w:t>
      </w:r>
      <w:r>
        <w:rPr>
          <w:rFonts w:eastAsia="Times New Roman"/>
          <w:szCs w:val="24"/>
        </w:rPr>
        <w:t xml:space="preserve"> για την αρμοδιότητα της οποίας υπήρξαν κάποιες αποφάσεις του Συμβουλίου </w:t>
      </w:r>
      <w:r>
        <w:rPr>
          <w:rFonts w:eastAsia="Times New Roman"/>
          <w:szCs w:val="24"/>
        </w:rPr>
        <w:t xml:space="preserve">της </w:t>
      </w:r>
      <w:r>
        <w:rPr>
          <w:rFonts w:eastAsia="Times New Roman"/>
          <w:szCs w:val="24"/>
        </w:rPr>
        <w:t>Επικρατείας μετά απ</w:t>
      </w:r>
      <w:r>
        <w:rPr>
          <w:rFonts w:eastAsia="Times New Roman"/>
          <w:szCs w:val="24"/>
        </w:rPr>
        <w:t>ό προσφυγές οι οποίες έγιναν από πολίτες;</w:t>
      </w:r>
    </w:p>
    <w:p w14:paraId="778DDDC9" w14:textId="77777777" w:rsidR="00775486" w:rsidRDefault="00352066">
      <w:pPr>
        <w:spacing w:line="600" w:lineRule="auto"/>
        <w:ind w:firstLine="720"/>
        <w:contextualSpacing/>
        <w:jc w:val="both"/>
        <w:rPr>
          <w:rFonts w:eastAsia="Times New Roman"/>
          <w:szCs w:val="24"/>
        </w:rPr>
      </w:pPr>
      <w:r>
        <w:rPr>
          <w:rFonts w:eastAsia="Times New Roman"/>
          <w:szCs w:val="24"/>
        </w:rPr>
        <w:t>Ευχαριστώ, κύριε Πρόεδρε.</w:t>
      </w:r>
    </w:p>
    <w:p w14:paraId="778DDDCA" w14:textId="77777777" w:rsidR="00775486" w:rsidRDefault="00352066">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Και εγώ ευχαριστώ.</w:t>
      </w:r>
    </w:p>
    <w:p w14:paraId="778DDDCB" w14:textId="77777777" w:rsidR="00775486" w:rsidRDefault="00352066">
      <w:pPr>
        <w:spacing w:line="600" w:lineRule="auto"/>
        <w:ind w:firstLine="720"/>
        <w:contextualSpacing/>
        <w:jc w:val="both"/>
        <w:rPr>
          <w:rFonts w:eastAsia="Times New Roman"/>
          <w:b/>
          <w:szCs w:val="24"/>
        </w:rPr>
      </w:pPr>
      <w:r>
        <w:rPr>
          <w:rFonts w:eastAsia="Times New Roman"/>
          <w:szCs w:val="24"/>
        </w:rPr>
        <w:t>Κύριε Υπουργέ, έχετε τον λόγο.</w:t>
      </w:r>
    </w:p>
    <w:p w14:paraId="778DDDCC" w14:textId="77777777" w:rsidR="00775486" w:rsidRDefault="00352066">
      <w:pPr>
        <w:spacing w:line="600" w:lineRule="auto"/>
        <w:ind w:firstLine="720"/>
        <w:contextualSpacing/>
        <w:jc w:val="both"/>
        <w:rPr>
          <w:rFonts w:eastAsia="Times New Roman" w:cs="Times New Roman"/>
          <w:bCs/>
          <w:szCs w:val="24"/>
        </w:rPr>
      </w:pPr>
      <w:r>
        <w:rPr>
          <w:rFonts w:eastAsia="Times New Roman"/>
          <w:b/>
          <w:szCs w:val="24"/>
        </w:rPr>
        <w:t xml:space="preserve">ΝΙΚΟΛΑΟΣ ΜΑΥΡΑΓΑΝΗΣ (Υφυπουργός </w:t>
      </w:r>
      <w:r>
        <w:rPr>
          <w:rFonts w:eastAsia="Times New Roman" w:cs="Times New Roman"/>
          <w:b/>
          <w:bCs/>
          <w:szCs w:val="24"/>
        </w:rPr>
        <w:t xml:space="preserve">Υποδομών και Μεταφορών): </w:t>
      </w:r>
      <w:r>
        <w:rPr>
          <w:rFonts w:eastAsia="Times New Roman" w:cs="Times New Roman"/>
          <w:bCs/>
          <w:szCs w:val="24"/>
        </w:rPr>
        <w:t>Ευχαριστώ, κύριε Πρόεδρε.</w:t>
      </w:r>
    </w:p>
    <w:p w14:paraId="778DDDCD" w14:textId="77777777" w:rsidR="00775486" w:rsidRDefault="00352066">
      <w:pPr>
        <w:spacing w:line="600" w:lineRule="auto"/>
        <w:ind w:firstLine="720"/>
        <w:contextualSpacing/>
        <w:jc w:val="both"/>
        <w:rPr>
          <w:rFonts w:eastAsia="Times New Roman" w:cs="Times New Roman"/>
          <w:bCs/>
          <w:szCs w:val="24"/>
        </w:rPr>
      </w:pPr>
      <w:r>
        <w:rPr>
          <w:rFonts w:eastAsia="Times New Roman" w:cs="Times New Roman"/>
          <w:bCs/>
          <w:szCs w:val="24"/>
        </w:rPr>
        <w:t>Κύριε Βουλευτά, κοι</w:t>
      </w:r>
      <w:r>
        <w:rPr>
          <w:rFonts w:eastAsia="Times New Roman" w:cs="Times New Roman"/>
          <w:bCs/>
          <w:szCs w:val="24"/>
        </w:rPr>
        <w:t xml:space="preserve">τάξτε, όπως γνωρίζετε καλύτερα από εμένα λόγω της εντοπιότητάς σας, ο </w:t>
      </w:r>
      <w:r>
        <w:rPr>
          <w:rFonts w:eastAsia="Times New Roman" w:cs="Times New Roman"/>
          <w:bCs/>
          <w:szCs w:val="24"/>
        </w:rPr>
        <w:t>βόρειος οδικός ά</w:t>
      </w:r>
      <w:r>
        <w:rPr>
          <w:rFonts w:eastAsia="Times New Roman" w:cs="Times New Roman"/>
          <w:bCs/>
          <w:szCs w:val="24"/>
        </w:rPr>
        <w:t>ξονας της Κρήτης, ασφαλώς προτεραιότητα για την Κρήτη, για το νησί, για την Μεγαλόνησο, τα τελευταία σαράντα χρόνια έχει ολοκληρώσει έργα σαράντα χιλιομέτρων, δηλαδή περί</w:t>
      </w:r>
      <w:r>
        <w:rPr>
          <w:rFonts w:eastAsia="Times New Roman" w:cs="Times New Roman"/>
          <w:bCs/>
          <w:szCs w:val="24"/>
        </w:rPr>
        <w:t xml:space="preserve">που κάθε έτος ένα χιλιόμετρο. Δεν θα το χαρακτηρίζαμε και ιδιαίτερα αποδοτικό. </w:t>
      </w:r>
    </w:p>
    <w:p w14:paraId="778DDDCE" w14:textId="77777777" w:rsidR="00775486" w:rsidRDefault="00352066">
      <w:pPr>
        <w:spacing w:line="600" w:lineRule="auto"/>
        <w:ind w:firstLine="720"/>
        <w:contextualSpacing/>
        <w:jc w:val="both"/>
        <w:rPr>
          <w:rFonts w:eastAsia="Times New Roman" w:cs="Times New Roman"/>
          <w:bCs/>
          <w:szCs w:val="24"/>
        </w:rPr>
      </w:pPr>
      <w:r>
        <w:rPr>
          <w:rFonts w:eastAsia="Times New Roman" w:cs="Times New Roman"/>
          <w:bCs/>
          <w:szCs w:val="24"/>
        </w:rPr>
        <w:t xml:space="preserve">Θεωρούμε ότι πρέπει να δοθεί ιδιαίτερη έμφαση και για </w:t>
      </w:r>
      <w:r>
        <w:rPr>
          <w:rFonts w:eastAsia="Times New Roman" w:cs="Times New Roman"/>
          <w:bCs/>
          <w:szCs w:val="24"/>
        </w:rPr>
        <w:t>αυτόν τον</w:t>
      </w:r>
      <w:r>
        <w:rPr>
          <w:rFonts w:eastAsia="Times New Roman" w:cs="Times New Roman"/>
          <w:bCs/>
          <w:szCs w:val="24"/>
        </w:rPr>
        <w:t xml:space="preserve"> λόγο εκπονούμε στρατηγικό σχεδιασμό ακριβώς για </w:t>
      </w:r>
      <w:r>
        <w:rPr>
          <w:rFonts w:eastAsia="Times New Roman" w:cs="Times New Roman"/>
          <w:bCs/>
          <w:szCs w:val="24"/>
        </w:rPr>
        <w:lastRenderedPageBreak/>
        <w:t>ό,τι έργο εναπομένει -και εναπομένει πολύ δυστυχώς- για την ολοκ</w:t>
      </w:r>
      <w:r>
        <w:rPr>
          <w:rFonts w:eastAsia="Times New Roman" w:cs="Times New Roman"/>
          <w:bCs/>
          <w:szCs w:val="24"/>
        </w:rPr>
        <w:t xml:space="preserve">λήρωση του </w:t>
      </w:r>
      <w:r>
        <w:rPr>
          <w:rFonts w:eastAsia="Times New Roman" w:cs="Times New Roman"/>
          <w:bCs/>
          <w:szCs w:val="24"/>
        </w:rPr>
        <w:t>βόρειου οδικού ά</w:t>
      </w:r>
      <w:r>
        <w:rPr>
          <w:rFonts w:eastAsia="Times New Roman" w:cs="Times New Roman"/>
          <w:bCs/>
          <w:szCs w:val="24"/>
        </w:rPr>
        <w:t xml:space="preserve">ξονα, αλλά ως προς το σκέλος αυτό που αφορά το τμήμα των </w:t>
      </w:r>
      <w:proofErr w:type="spellStart"/>
      <w:r>
        <w:rPr>
          <w:rFonts w:eastAsia="Times New Roman" w:cs="Times New Roman"/>
          <w:bCs/>
          <w:szCs w:val="24"/>
        </w:rPr>
        <w:t>εκατόν</w:t>
      </w:r>
      <w:proofErr w:type="spellEnd"/>
      <w:r>
        <w:rPr>
          <w:rFonts w:eastAsia="Times New Roman" w:cs="Times New Roman"/>
          <w:bCs/>
          <w:szCs w:val="24"/>
        </w:rPr>
        <w:t xml:space="preserve"> ένα χιλιομέτρων που έχει τον μεγαλύτερο φόρτο κυκλοφοριακής φόρτισης, αλλά και από την άλλη μεριά πενήντα περίπου ανά νομό δυστυχήματα σοβαρότατα κατ’ έτος, μας οδηγ</w:t>
      </w:r>
      <w:r>
        <w:rPr>
          <w:rFonts w:eastAsia="Times New Roman" w:cs="Times New Roman"/>
          <w:bCs/>
          <w:szCs w:val="24"/>
        </w:rPr>
        <w:t>εί οπωσδήποτε ακριβώς αυτό το γεγονός στην προτεραιότητα της μελέτης, κατασκευής, συντήρησης αυτού του οδικού άξονα</w:t>
      </w:r>
      <w:r>
        <w:rPr>
          <w:rFonts w:eastAsia="Times New Roman" w:cs="Times New Roman"/>
          <w:bCs/>
          <w:szCs w:val="24"/>
        </w:rPr>
        <w:t>,</w:t>
      </w:r>
      <w:r>
        <w:rPr>
          <w:rFonts w:eastAsia="Times New Roman" w:cs="Times New Roman"/>
          <w:bCs/>
          <w:szCs w:val="24"/>
        </w:rPr>
        <w:t xml:space="preserve"> που αποτελεί κομμάτι, </w:t>
      </w:r>
      <w:proofErr w:type="spellStart"/>
      <w:r>
        <w:rPr>
          <w:rFonts w:eastAsia="Times New Roman" w:cs="Times New Roman"/>
          <w:bCs/>
          <w:szCs w:val="24"/>
        </w:rPr>
        <w:t>εκατόν</w:t>
      </w:r>
      <w:proofErr w:type="spellEnd"/>
      <w:r>
        <w:rPr>
          <w:rFonts w:eastAsia="Times New Roman" w:cs="Times New Roman"/>
          <w:bCs/>
          <w:szCs w:val="24"/>
        </w:rPr>
        <w:t xml:space="preserve"> ένα χιλιόμετρα, του </w:t>
      </w:r>
      <w:r>
        <w:rPr>
          <w:rFonts w:eastAsia="Times New Roman" w:cs="Times New Roman"/>
          <w:bCs/>
          <w:szCs w:val="24"/>
        </w:rPr>
        <w:t>βόρειου οδικού ά</w:t>
      </w:r>
      <w:r>
        <w:rPr>
          <w:rFonts w:eastAsia="Times New Roman" w:cs="Times New Roman"/>
          <w:bCs/>
          <w:szCs w:val="24"/>
        </w:rPr>
        <w:t xml:space="preserve">ξονα. </w:t>
      </w:r>
    </w:p>
    <w:p w14:paraId="778DDDCF" w14:textId="77777777" w:rsidR="00775486" w:rsidRDefault="00352066">
      <w:pPr>
        <w:spacing w:line="600" w:lineRule="auto"/>
        <w:ind w:firstLine="720"/>
        <w:contextualSpacing/>
        <w:jc w:val="both"/>
        <w:rPr>
          <w:rFonts w:eastAsia="Times New Roman" w:cs="Times New Roman"/>
          <w:bCs/>
          <w:szCs w:val="24"/>
        </w:rPr>
      </w:pPr>
      <w:r>
        <w:rPr>
          <w:rFonts w:eastAsia="Times New Roman" w:cs="Times New Roman"/>
          <w:bCs/>
          <w:szCs w:val="24"/>
        </w:rPr>
        <w:t xml:space="preserve">Και σε αυτό το σκέλος προφανώς η απόφαση του </w:t>
      </w:r>
      <w:r>
        <w:rPr>
          <w:rFonts w:eastAsia="Times New Roman" w:cs="Times New Roman"/>
          <w:bCs/>
          <w:szCs w:val="24"/>
        </w:rPr>
        <w:t>Σ.τ.Ε.,</w:t>
      </w:r>
      <w:r>
        <w:rPr>
          <w:rFonts w:eastAsia="Times New Roman" w:cs="Times New Roman"/>
          <w:bCs/>
          <w:szCs w:val="24"/>
        </w:rPr>
        <w:t xml:space="preserve"> η 4/2016, είνα</w:t>
      </w:r>
      <w:r>
        <w:rPr>
          <w:rFonts w:eastAsia="Times New Roman" w:cs="Times New Roman"/>
          <w:bCs/>
          <w:szCs w:val="24"/>
        </w:rPr>
        <w:t>ι θέσφατο, δεν μπορούμε να την παρακάμψουμε και λέει ότι ο ΟΑΚ, ο Οργανισμός Ανασυγκρότησης και Ανάπτυξης Κρήτης, έχει την αρμοδιότητα και για τη συντήρηση και για την μελέτη και για την κατασκευή αυτού του κομματιού.</w:t>
      </w:r>
    </w:p>
    <w:p w14:paraId="778DDDD0" w14:textId="77777777" w:rsidR="00775486" w:rsidRDefault="00352066">
      <w:pPr>
        <w:spacing w:line="600" w:lineRule="auto"/>
        <w:ind w:firstLine="720"/>
        <w:contextualSpacing/>
        <w:jc w:val="both"/>
        <w:rPr>
          <w:rFonts w:eastAsia="Times New Roman" w:cs="Times New Roman"/>
          <w:bCs/>
          <w:szCs w:val="24"/>
        </w:rPr>
      </w:pPr>
      <w:r>
        <w:rPr>
          <w:rFonts w:eastAsia="Times New Roman" w:cs="Times New Roman"/>
          <w:bCs/>
          <w:szCs w:val="24"/>
        </w:rPr>
        <w:t>Επειδή, όμως, ο ΟΑΚ έχει μόνο δώδεκα υ</w:t>
      </w:r>
      <w:r>
        <w:rPr>
          <w:rFonts w:eastAsia="Times New Roman" w:cs="Times New Roman"/>
          <w:bCs/>
          <w:szCs w:val="24"/>
        </w:rPr>
        <w:t xml:space="preserve">παλλήλους, όπως καλά γνωρίζουμε όλοι μας, και αδυνατεί να </w:t>
      </w:r>
      <w:proofErr w:type="spellStart"/>
      <w:r>
        <w:rPr>
          <w:rFonts w:eastAsia="Times New Roman" w:cs="Times New Roman"/>
          <w:bCs/>
          <w:szCs w:val="24"/>
        </w:rPr>
        <w:t>αντεπεξέλθει</w:t>
      </w:r>
      <w:proofErr w:type="spellEnd"/>
      <w:r>
        <w:rPr>
          <w:rFonts w:eastAsia="Times New Roman" w:cs="Times New Roman"/>
          <w:bCs/>
          <w:szCs w:val="24"/>
        </w:rPr>
        <w:t xml:space="preserve"> στις τεχνικές λεπτομέρειες ακριβώς αυτού του μεγάλου πονήματος που είναι ιδιαίτερα ουσιώδες και καλά κάνετε και το φέρνετε σε δημοσιότητα ακόμα μεγαλύτερη, για </w:t>
      </w:r>
      <w:r>
        <w:rPr>
          <w:rFonts w:eastAsia="Times New Roman" w:cs="Times New Roman"/>
          <w:bCs/>
          <w:szCs w:val="24"/>
        </w:rPr>
        <w:t>αυτόν</w:t>
      </w:r>
      <w:r>
        <w:rPr>
          <w:rFonts w:eastAsia="Times New Roman" w:cs="Times New Roman"/>
          <w:bCs/>
          <w:szCs w:val="24"/>
        </w:rPr>
        <w:t xml:space="preserve"> τον λόγο πρέπει το </w:t>
      </w:r>
      <w:r>
        <w:rPr>
          <w:rFonts w:eastAsia="Times New Roman" w:cs="Times New Roman"/>
          <w:bCs/>
          <w:szCs w:val="24"/>
        </w:rPr>
        <w:lastRenderedPageBreak/>
        <w:t>Υπουργείο να συνδράμει και αυτή την έννοια έχει η προγραμματική σύμβαση, που ήδη με πληροφόρησαν μόλις έφτασα εδώ, ότι υπεγράφη μεταξύ του ΟΑΚ και του Υπουργείου -αυτή την ώρα είναι ήδη υπογεγραμμένη- και αφορά την συνδρομή του Υπουργείου εν οιωνοί τεχνικο</w:t>
      </w:r>
      <w:r>
        <w:rPr>
          <w:rFonts w:eastAsia="Times New Roman" w:cs="Times New Roman"/>
          <w:bCs/>
          <w:szCs w:val="24"/>
        </w:rPr>
        <w:t xml:space="preserve">ύ συμβούλου στην ολοκλήρωση των προδιαγραφών εκείνων, ώστε να μπορέσει στη συνέχεια ο ΟΑΚ να φέρει σε πέρας την όλη διαδικασία ανάθεσης, μελέτης, κατασκευής, </w:t>
      </w:r>
      <w:r>
        <w:rPr>
          <w:rFonts w:eastAsia="Times New Roman" w:cs="Times New Roman"/>
          <w:bCs/>
          <w:szCs w:val="24"/>
        </w:rPr>
        <w:t>κ.λπ..</w:t>
      </w:r>
    </w:p>
    <w:p w14:paraId="778DDDD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γίνεται </w:t>
      </w:r>
      <w:r>
        <w:rPr>
          <w:rFonts w:eastAsia="Times New Roman" w:cs="Times New Roman"/>
          <w:szCs w:val="24"/>
        </w:rPr>
        <w:t>καμμία</w:t>
      </w:r>
      <w:r>
        <w:rPr>
          <w:rFonts w:eastAsia="Times New Roman" w:cs="Times New Roman"/>
          <w:szCs w:val="24"/>
        </w:rPr>
        <w:t xml:space="preserve"> προσπάθεια, φυσικά, διχοτόμησης της Κρήτης, αλλά οπωσδήποτε </w:t>
      </w:r>
      <w:proofErr w:type="spellStart"/>
      <w:r>
        <w:rPr>
          <w:rFonts w:eastAsia="Times New Roman" w:cs="Times New Roman"/>
          <w:szCs w:val="24"/>
        </w:rPr>
        <w:t>προτεραιοποίησης</w:t>
      </w:r>
      <w:proofErr w:type="spellEnd"/>
      <w:r>
        <w:rPr>
          <w:rFonts w:eastAsia="Times New Roman" w:cs="Times New Roman"/>
          <w:szCs w:val="24"/>
        </w:rPr>
        <w:t xml:space="preserve"> ενός κομματιού που επαναλαμβάνω</w:t>
      </w:r>
      <w:r>
        <w:rPr>
          <w:rFonts w:eastAsia="Times New Roman" w:cs="Times New Roman"/>
          <w:szCs w:val="24"/>
        </w:rPr>
        <w:t xml:space="preserve"> </w:t>
      </w:r>
      <w:r>
        <w:rPr>
          <w:rFonts w:eastAsia="Times New Roman" w:cs="Times New Roman"/>
          <w:szCs w:val="24"/>
        </w:rPr>
        <w:t>έχει τον μεγαλύτερο συγκοινωνιακό φόρτο και δυστυχώς έχει το «προνόμιο» των περισσοτέρων δυστυχημάτων, θανάτων αλλά και σωματικών βλαβών στο νησί.</w:t>
      </w:r>
    </w:p>
    <w:p w14:paraId="778DDDD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778DDDD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και πάλι τον λόγο για τρία λεπτά.</w:t>
      </w:r>
    </w:p>
    <w:p w14:paraId="778DDDD4"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78DDDD5"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αρχάς σε σχέση με τα έργα που έχουν εκτελεστεί ή εκτελούνται στον ΒΟΑΚ</w:t>
      </w:r>
      <w:r>
        <w:rPr>
          <w:rFonts w:eastAsia="Times New Roman" w:cs="Times New Roman"/>
          <w:szCs w:val="24"/>
        </w:rPr>
        <w:t>,</w:t>
      </w:r>
      <w:r>
        <w:rPr>
          <w:rFonts w:eastAsia="Times New Roman" w:cs="Times New Roman"/>
          <w:szCs w:val="24"/>
        </w:rPr>
        <w:t xml:space="preserve"> θα πρέπει να σας πω </w:t>
      </w:r>
      <w:r>
        <w:rPr>
          <w:rFonts w:eastAsia="Times New Roman" w:cs="Times New Roman"/>
          <w:szCs w:val="24"/>
        </w:rPr>
        <w:t xml:space="preserve">ότι ξεκίνησαν περίπου το 1994 να κατασκευάζονται και να δημοπρατούνται -επομένως μιλάμε για τα τελευταία είκοσι περίπου χρόνια- και αφορούν </w:t>
      </w:r>
      <w:proofErr w:type="spellStart"/>
      <w:r>
        <w:rPr>
          <w:rFonts w:eastAsia="Times New Roman" w:cs="Times New Roman"/>
          <w:szCs w:val="24"/>
        </w:rPr>
        <w:t>εκατόν</w:t>
      </w:r>
      <w:proofErr w:type="spellEnd"/>
      <w:r>
        <w:rPr>
          <w:rFonts w:eastAsia="Times New Roman" w:cs="Times New Roman"/>
          <w:szCs w:val="24"/>
        </w:rPr>
        <w:t xml:space="preserve"> δέκα</w:t>
      </w:r>
      <w:r>
        <w:rPr>
          <w:rFonts w:eastAsia="Times New Roman" w:cs="Times New Roman"/>
          <w:szCs w:val="24"/>
        </w:rPr>
        <w:t xml:space="preserve"> χιλιόμετρα, σύμφωνα με έγγραφο που έχω πάρει από το Υπουργείο Υποδομών. Τα 61,5 χιλιόμετρα είναι αυτοκιν</w:t>
      </w:r>
      <w:r>
        <w:rPr>
          <w:rFonts w:eastAsia="Times New Roman" w:cs="Times New Roman"/>
          <w:szCs w:val="24"/>
        </w:rPr>
        <w:t xml:space="preserve">ητόδρομος με όλες τις προδιαγραφές και τα 48,5 κατασκευάστηκαν τελευταία με </w:t>
      </w:r>
      <w:proofErr w:type="spellStart"/>
      <w:r>
        <w:rPr>
          <w:rFonts w:eastAsia="Times New Roman" w:cs="Times New Roman"/>
          <w:szCs w:val="24"/>
        </w:rPr>
        <w:t>δύιχνη</w:t>
      </w:r>
      <w:proofErr w:type="spellEnd"/>
      <w:r>
        <w:rPr>
          <w:rFonts w:eastAsia="Times New Roman" w:cs="Times New Roman"/>
          <w:szCs w:val="24"/>
        </w:rPr>
        <w:t xml:space="preserve"> διατομή. Σε ωριμότητα είναι περίπου </w:t>
      </w:r>
      <w:r>
        <w:rPr>
          <w:rFonts w:eastAsia="Times New Roman" w:cs="Times New Roman"/>
          <w:szCs w:val="24"/>
        </w:rPr>
        <w:t>τριάντα δύο</w:t>
      </w:r>
      <w:r>
        <w:rPr>
          <w:rFonts w:eastAsia="Times New Roman" w:cs="Times New Roman"/>
          <w:szCs w:val="24"/>
        </w:rPr>
        <w:t xml:space="preserve"> χιλιόμετρα, μέσα στα οποία είναι και αυτά για τα οποία είχαμε συζητήσει την τελευταία φορά, που ακυρώθηκε από το Υπουργείο δη</w:t>
      </w:r>
      <w:r>
        <w:rPr>
          <w:rFonts w:eastAsia="Times New Roman" w:cs="Times New Roman"/>
          <w:szCs w:val="24"/>
        </w:rPr>
        <w:t xml:space="preserve">μοπρατημένο έργο. Με χαμηλή ωριμότητα είναι περίπου </w:t>
      </w:r>
      <w:r>
        <w:rPr>
          <w:rFonts w:eastAsia="Times New Roman" w:cs="Times New Roman"/>
          <w:szCs w:val="24"/>
        </w:rPr>
        <w:t>ενενήντα δύο</w:t>
      </w:r>
      <w:r>
        <w:rPr>
          <w:rFonts w:eastAsia="Times New Roman" w:cs="Times New Roman"/>
          <w:szCs w:val="24"/>
        </w:rPr>
        <w:t xml:space="preserve"> χιλιόμετρα. Χωρίς μελέτες είναι </w:t>
      </w:r>
      <w:r>
        <w:rPr>
          <w:rFonts w:eastAsia="Times New Roman" w:cs="Times New Roman"/>
          <w:szCs w:val="24"/>
        </w:rPr>
        <w:t>εξήντα πέντε</w:t>
      </w:r>
      <w:r>
        <w:rPr>
          <w:rFonts w:eastAsia="Times New Roman" w:cs="Times New Roman"/>
          <w:szCs w:val="24"/>
        </w:rPr>
        <w:t xml:space="preserve"> χιλιόμετρα. Αυτά είναι τα στοιχεία του Υπουργείου.</w:t>
      </w:r>
    </w:p>
    <w:p w14:paraId="778DDDD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αντιλέγουμε. Συμφωνούμε ότι το έργο είναι πολύ πίσω, γι’ αυτό άλλωστε δίνουμε δημοσιότητα, </w:t>
      </w:r>
      <w:r>
        <w:rPr>
          <w:rFonts w:eastAsia="Times New Roman" w:cs="Times New Roman"/>
          <w:szCs w:val="24"/>
        </w:rPr>
        <w:t>αλλά κυρίως μέσω του κοινοβουλευτικού ελέγχου ζητούμε να συγκεκριμενοποιηθούν οι ενέργειες του Υπουργείου, προκειμένου να είναι περισσότερο αποτελεσματικές.</w:t>
      </w:r>
    </w:p>
    <w:p w14:paraId="778DDDD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είπε ο Πρωθυπουργός, ότι το 2017 ή το πολύ το 2018 θα δημοπρατηθεί ο ΒΟΑΚ, σας λέω ότι το </w:t>
      </w:r>
      <w:r>
        <w:rPr>
          <w:rFonts w:eastAsia="Times New Roman" w:cs="Times New Roman"/>
          <w:szCs w:val="24"/>
        </w:rPr>
        <w:t xml:space="preserve">είπε εν τη ρύμη </w:t>
      </w:r>
      <w:r>
        <w:rPr>
          <w:rFonts w:eastAsia="Times New Roman" w:cs="Times New Roman"/>
          <w:szCs w:val="24"/>
        </w:rPr>
        <w:lastRenderedPageBreak/>
        <w:t>του λόγου του ή είναι από τις γνωστές υποσχέσεις του. Η μελέτη την οποία εσείς έχετε σκοπό να αναθέσετε</w:t>
      </w:r>
      <w:r>
        <w:rPr>
          <w:rFonts w:eastAsia="Times New Roman" w:cs="Times New Roman"/>
          <w:szCs w:val="24"/>
        </w:rPr>
        <w:t>,</w:t>
      </w:r>
      <w:r>
        <w:rPr>
          <w:rFonts w:eastAsia="Times New Roman" w:cs="Times New Roman"/>
          <w:szCs w:val="24"/>
        </w:rPr>
        <w:t xml:space="preserve"> θα είναι μελέτη για να υποδείξει προδιαγραφές, μεθόδους, τρόπους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Θα ακολουθήσουν οι προσαρμογές των οικονομοτεχνικών μελετών των</w:t>
      </w:r>
      <w:r>
        <w:rPr>
          <w:rFonts w:eastAsia="Times New Roman" w:cs="Times New Roman"/>
          <w:szCs w:val="24"/>
        </w:rPr>
        <w:t xml:space="preserve"> ήδη ώριμων τμημάτων και οι τεχνικές μελέτες των τμημάτων που είναι σε χαμηλότερη ωριμότητα, πράγμα που σημαίνει ότι μετατίθεται για κάποια ακόμη χρόνια, μέσω της μελέτης που μας λέτε ότι θα κάνετε, σημαντικό κομμάτι του έργου, το οποίο θα μπορούσε να δημο</w:t>
      </w:r>
      <w:r>
        <w:rPr>
          <w:rFonts w:eastAsia="Times New Roman" w:cs="Times New Roman"/>
          <w:szCs w:val="24"/>
        </w:rPr>
        <w:t>πρατηθεί άμεσα από αυτό το ΕΣΠΑ.</w:t>
      </w:r>
    </w:p>
    <w:p w14:paraId="778DDDD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Εγώ τι λέω; Ζητάω παράλληλα με τη μελέτη, η οποία μπορεί να γίνει, όλα τα ώριμα τμήματα να δημοπρατηθούν -δεν έρχονται σε αντίθεση, συμπληρωματικά θα έρθει η μελέτη να υποδείξει κάποια επιπλέον πράγματα- και βεβαίως στη μελ</w:t>
      </w:r>
      <w:r>
        <w:rPr>
          <w:rFonts w:eastAsia="Times New Roman" w:cs="Times New Roman"/>
          <w:szCs w:val="24"/>
        </w:rPr>
        <w:t xml:space="preserve">έτη να ενταχθεί όλος ο ΒΟΑΚ. Είναι απαράδεκτο να λένε αυτοί που εισηγήθηκαν στο Υπουργείο ότι μέχρι το </w:t>
      </w:r>
      <w:proofErr w:type="spellStart"/>
      <w:r>
        <w:rPr>
          <w:rFonts w:eastAsia="Times New Roman" w:cs="Times New Roman"/>
          <w:szCs w:val="24"/>
        </w:rPr>
        <w:t>Κοκκίνη</w:t>
      </w:r>
      <w:proofErr w:type="spellEnd"/>
      <w:r>
        <w:rPr>
          <w:rFonts w:eastAsia="Times New Roman" w:cs="Times New Roman"/>
          <w:szCs w:val="24"/>
        </w:rPr>
        <w:t xml:space="preserve"> Χάνι, μέχρι τη Χερσόνησο, είναι ο κυκλοφοριακός φόρτος. Όλοι ξέρουμε ότι είναι και μέχρι τον Άγιο Νικόλαο -και μάλιστα είναι τεράστιος ο φόρτος λ</w:t>
      </w:r>
      <w:r>
        <w:rPr>
          <w:rFonts w:eastAsia="Times New Roman" w:cs="Times New Roman"/>
          <w:szCs w:val="24"/>
        </w:rPr>
        <w:t xml:space="preserve">όγω του τουρισμού στην περιοχή του Αγίου Νικολάου στο Λασίθι- αλλά και μετά τον Άγιο Νικόλαο έχουμε ένα τμήμα πάρα </w:t>
      </w:r>
      <w:r>
        <w:rPr>
          <w:rFonts w:eastAsia="Times New Roman" w:cs="Times New Roman"/>
          <w:szCs w:val="24"/>
        </w:rPr>
        <w:lastRenderedPageBreak/>
        <w:t>πολύ δύσκολο μέχρι τη Σητεία, στο οποίο κάποια έργα είχαν σταματήσει</w:t>
      </w:r>
      <w:r>
        <w:rPr>
          <w:rFonts w:eastAsia="Times New Roman" w:cs="Times New Roman"/>
          <w:szCs w:val="24"/>
        </w:rPr>
        <w:t>,</w:t>
      </w:r>
      <w:r>
        <w:rPr>
          <w:rFonts w:eastAsia="Times New Roman" w:cs="Times New Roman"/>
          <w:szCs w:val="24"/>
        </w:rPr>
        <w:t xml:space="preserve"> λόγω του ότι κηρύχθηκε έκπτωτος ο εργολάβος -και με τη διαδικασία που π</w:t>
      </w:r>
      <w:r>
        <w:rPr>
          <w:rFonts w:eastAsia="Times New Roman" w:cs="Times New Roman"/>
          <w:szCs w:val="24"/>
        </w:rPr>
        <w:t xml:space="preserve">ροβλεπόταν- και τώρα </w:t>
      </w:r>
      <w:proofErr w:type="spellStart"/>
      <w:r>
        <w:rPr>
          <w:rFonts w:eastAsia="Times New Roman" w:cs="Times New Roman"/>
          <w:szCs w:val="24"/>
        </w:rPr>
        <w:t>επανενεργοποιούνται</w:t>
      </w:r>
      <w:proofErr w:type="spellEnd"/>
      <w:r>
        <w:rPr>
          <w:rFonts w:eastAsia="Times New Roman" w:cs="Times New Roman"/>
          <w:szCs w:val="24"/>
        </w:rPr>
        <w:t>. Όμως δεν μπορεί να μένουν εκτός μελέτης. Εξάλλου η μελέτη αυτή δεν θα είναι κατασκευή κατευθείαν. Θα είναι, όπως σας είπα, στρατηγική μελέτη συμβουλών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θα ακολουθήσουν μετά από αυτή και οικονομοτεχνικές μελέτες</w:t>
      </w:r>
      <w:r>
        <w:rPr>
          <w:rFonts w:eastAsia="Times New Roman" w:cs="Times New Roman"/>
          <w:szCs w:val="24"/>
        </w:rPr>
        <w:t>, τεύχη δημοπράτησης και άλλα πράγματα.</w:t>
      </w:r>
    </w:p>
    <w:p w14:paraId="778DDDD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Άρα παράλληλα με τη μελέτη η οποία πρέπει να επεκταθεί σε όλο το μήκος του ΒΟΑΚ, θα πρέπει να </w:t>
      </w:r>
      <w:proofErr w:type="spellStart"/>
      <w:r>
        <w:rPr>
          <w:rFonts w:eastAsia="Times New Roman" w:cs="Times New Roman"/>
          <w:szCs w:val="24"/>
        </w:rPr>
        <w:t>επαναδημοπρατήσετε</w:t>
      </w:r>
      <w:proofErr w:type="spellEnd"/>
      <w:r>
        <w:rPr>
          <w:rFonts w:eastAsia="Times New Roman" w:cs="Times New Roman"/>
          <w:szCs w:val="24"/>
        </w:rPr>
        <w:t xml:space="preserve"> και το Πάνορμο-</w:t>
      </w:r>
      <w:proofErr w:type="spellStart"/>
      <w:r>
        <w:rPr>
          <w:rFonts w:eastAsia="Times New Roman" w:cs="Times New Roman"/>
          <w:szCs w:val="24"/>
        </w:rPr>
        <w:t>Εξάντη</w:t>
      </w:r>
      <w:proofErr w:type="spellEnd"/>
      <w:r>
        <w:rPr>
          <w:rFonts w:eastAsia="Times New Roman" w:cs="Times New Roman"/>
          <w:szCs w:val="24"/>
        </w:rPr>
        <w:t>, για το οποίο αποφασίσατε να ακυρώσετε τη δημοπράτηση και θα καθυστερήσει τουλάχι</w:t>
      </w:r>
      <w:r>
        <w:rPr>
          <w:rFonts w:eastAsia="Times New Roman" w:cs="Times New Roman"/>
          <w:szCs w:val="24"/>
        </w:rPr>
        <w:t>στον ενάμιση χρόνο, αλλά και ό,τι άλλο ώριμο τμήμα υπάρχει θα πρέπει να δημοπρατηθεί</w:t>
      </w:r>
      <w:r>
        <w:rPr>
          <w:rFonts w:eastAsia="Times New Roman" w:cs="Times New Roman"/>
          <w:szCs w:val="24"/>
        </w:rPr>
        <w:t>,</w:t>
      </w:r>
      <w:r>
        <w:rPr>
          <w:rFonts w:eastAsia="Times New Roman" w:cs="Times New Roman"/>
          <w:szCs w:val="24"/>
        </w:rPr>
        <w:t xml:space="preserve"> προκειμένου να </w:t>
      </w:r>
      <w:proofErr w:type="spellStart"/>
      <w:r>
        <w:rPr>
          <w:rFonts w:eastAsia="Times New Roman" w:cs="Times New Roman"/>
          <w:szCs w:val="24"/>
        </w:rPr>
        <w:t>απορροφηθούν</w:t>
      </w:r>
      <w:proofErr w:type="spellEnd"/>
      <w:r>
        <w:rPr>
          <w:rFonts w:eastAsia="Times New Roman" w:cs="Times New Roman"/>
          <w:szCs w:val="24"/>
        </w:rPr>
        <w:t xml:space="preserve"> χρήματα. Εκτός εάν τα χρήματα τα οποία προβλέπονταν για αυτόν τον δρόμο</w:t>
      </w:r>
      <w:r>
        <w:rPr>
          <w:rFonts w:eastAsia="Times New Roman" w:cs="Times New Roman"/>
          <w:szCs w:val="24"/>
        </w:rPr>
        <w:t>,</w:t>
      </w:r>
      <w:r>
        <w:rPr>
          <w:rFonts w:eastAsia="Times New Roman" w:cs="Times New Roman"/>
          <w:szCs w:val="24"/>
        </w:rPr>
        <w:t xml:space="preserve"> φύγουν για να πάνε κάπου αλλού σε άλλες χρήσεις. Πάλι χρήσιμα θα είνα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αλλά θα φύγουν από τον συγκεκριμένο δρόμο. Αυτό, λοιπόν, σας ζητάμε. </w:t>
      </w:r>
    </w:p>
    <w:p w14:paraId="778DDDDA"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όσον αφορά το θέμα της συντήρησης, που σύμφωνα με την απόφαση του Συμβουλίου της Επικρατείας ανήκει στον ΟΑΚ, η θεραπεία δεν είναι αυτό που λέει ο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778DDDDB"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Σπίρτ</w:t>
      </w:r>
      <w:r>
        <w:rPr>
          <w:rFonts w:eastAsia="Times New Roman"/>
          <w:szCs w:val="24"/>
        </w:rPr>
        <w:t>ζης</w:t>
      </w:r>
      <w:proofErr w:type="spellEnd"/>
      <w:r>
        <w:rPr>
          <w:rFonts w:eastAsia="Times New Roman"/>
          <w:szCs w:val="24"/>
        </w:rPr>
        <w:t xml:space="preserve"> λέει: «Α στον ΟΑΚ ανήκει; Και πρέπει να χρηματοδοτήσω; Θα πάρω τώρα την ειδική υπηρεσία του </w:t>
      </w:r>
      <w:r>
        <w:rPr>
          <w:rFonts w:eastAsia="Times New Roman"/>
          <w:szCs w:val="24"/>
        </w:rPr>
        <w:t>β</w:t>
      </w:r>
      <w:r>
        <w:rPr>
          <w:rFonts w:eastAsia="Times New Roman"/>
          <w:szCs w:val="24"/>
        </w:rPr>
        <w:t xml:space="preserve">όρειου </w:t>
      </w:r>
      <w:r>
        <w:rPr>
          <w:rFonts w:eastAsia="Times New Roman"/>
          <w:szCs w:val="24"/>
        </w:rPr>
        <w:t>ο</w:t>
      </w:r>
      <w:r>
        <w:rPr>
          <w:rFonts w:eastAsia="Times New Roman"/>
          <w:szCs w:val="24"/>
        </w:rPr>
        <w:t xml:space="preserve">δικού </w:t>
      </w:r>
      <w:r>
        <w:rPr>
          <w:rFonts w:eastAsia="Times New Roman"/>
          <w:szCs w:val="24"/>
        </w:rPr>
        <w:t>ά</w:t>
      </w:r>
      <w:r>
        <w:rPr>
          <w:rFonts w:eastAsia="Times New Roman"/>
          <w:szCs w:val="24"/>
        </w:rPr>
        <w:t xml:space="preserve">ξονα από τον ΟΑΚ να την ξαναφέρω στο Υπουργείο». </w:t>
      </w:r>
    </w:p>
    <w:p w14:paraId="778DDDDC"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Αρκεί να χρηματοδοτήσουμε και να δώσουμε τη δυνατότητα στον ΟΑΚ με το προσωπικό που έχει -δεν </w:t>
      </w:r>
      <w:r>
        <w:rPr>
          <w:rFonts w:eastAsia="Times New Roman"/>
          <w:szCs w:val="24"/>
        </w:rPr>
        <w:t xml:space="preserve">είναι δώδεκα, δώδεκα είναι μόνο αυτοί οι οποίοι εργάζονται στο τμήμα το οδικό, οι μηχανικοί είναι πολλοί περισσότεροι και τώρα που τελειώνει ο </w:t>
      </w:r>
      <w:proofErr w:type="spellStart"/>
      <w:r>
        <w:rPr>
          <w:rFonts w:eastAsia="Times New Roman"/>
          <w:szCs w:val="24"/>
        </w:rPr>
        <w:t>Αποσελέμης</w:t>
      </w:r>
      <w:proofErr w:type="spellEnd"/>
      <w:r>
        <w:rPr>
          <w:rFonts w:eastAsia="Times New Roman"/>
          <w:szCs w:val="24"/>
        </w:rPr>
        <w:t xml:space="preserve"> και άλλα έργα</w:t>
      </w:r>
      <w:r>
        <w:rPr>
          <w:rFonts w:eastAsia="Times New Roman"/>
          <w:szCs w:val="24"/>
        </w:rPr>
        <w:t>,</w:t>
      </w:r>
      <w:r>
        <w:rPr>
          <w:rFonts w:eastAsia="Times New Roman"/>
          <w:szCs w:val="24"/>
        </w:rPr>
        <w:t xml:space="preserve"> έχουν τη δυνατότητα να εργαστούν για τον ΒΟΑΚ- για να μπορεί, πράγματι, να φέρει σε αποτέλεσμα</w:t>
      </w:r>
      <w:r>
        <w:rPr>
          <w:rFonts w:eastAsia="Times New Roman"/>
          <w:szCs w:val="24"/>
        </w:rPr>
        <w:t>,</w:t>
      </w:r>
      <w:r>
        <w:rPr>
          <w:rFonts w:eastAsia="Times New Roman"/>
          <w:szCs w:val="24"/>
        </w:rPr>
        <w:t xml:space="preserve"> αυτό που δεν μπορούν να φέρουν κεντρικά οι υπηρεσίες, που δεν έφεραν τα σαράντα χρόνια, όπως σωστά είπατε. </w:t>
      </w:r>
    </w:p>
    <w:p w14:paraId="778DDDDD" w14:textId="77777777" w:rsidR="00775486" w:rsidRDefault="00352066">
      <w:pPr>
        <w:spacing w:line="600" w:lineRule="auto"/>
        <w:ind w:firstLine="720"/>
        <w:contextualSpacing/>
        <w:jc w:val="both"/>
        <w:rPr>
          <w:rFonts w:eastAsia="Times New Roman"/>
          <w:szCs w:val="24"/>
        </w:rPr>
      </w:pPr>
      <w:r>
        <w:rPr>
          <w:rFonts w:eastAsia="Times New Roman"/>
          <w:szCs w:val="24"/>
        </w:rPr>
        <w:t>Διότι ο ΟΑΚ δημιουργήθηκε το 2013</w:t>
      </w:r>
      <w:r>
        <w:rPr>
          <w:rFonts w:eastAsia="Times New Roman"/>
          <w:szCs w:val="24"/>
        </w:rPr>
        <w:t>,</w:t>
      </w:r>
      <w:r>
        <w:rPr>
          <w:rFonts w:eastAsia="Times New Roman"/>
          <w:szCs w:val="24"/>
        </w:rPr>
        <w:t xml:space="preserve"> με την αρμοδιότη</w:t>
      </w:r>
      <w:r>
        <w:rPr>
          <w:rFonts w:eastAsia="Times New Roman"/>
          <w:szCs w:val="24"/>
        </w:rPr>
        <w:t xml:space="preserve">τα </w:t>
      </w:r>
      <w:r>
        <w:rPr>
          <w:rFonts w:eastAsia="Times New Roman"/>
          <w:szCs w:val="24"/>
        </w:rPr>
        <w:t>μέσ</w:t>
      </w:r>
      <w:r>
        <w:rPr>
          <w:rFonts w:eastAsia="Times New Roman"/>
          <w:szCs w:val="24"/>
        </w:rPr>
        <w:t>ω</w:t>
      </w:r>
      <w:r>
        <w:rPr>
          <w:rFonts w:eastAsia="Times New Roman"/>
          <w:szCs w:val="24"/>
        </w:rPr>
        <w:t xml:space="preserve"> της ειδικής υπηρεσίας του </w:t>
      </w:r>
      <w:r>
        <w:rPr>
          <w:rFonts w:eastAsia="Times New Roman"/>
          <w:szCs w:val="24"/>
        </w:rPr>
        <w:t>β</w:t>
      </w:r>
      <w:r>
        <w:rPr>
          <w:rFonts w:eastAsia="Times New Roman"/>
          <w:szCs w:val="24"/>
        </w:rPr>
        <w:t xml:space="preserve">όρειου </w:t>
      </w:r>
      <w:r>
        <w:rPr>
          <w:rFonts w:eastAsia="Times New Roman"/>
          <w:szCs w:val="24"/>
        </w:rPr>
        <w:t>ο</w:t>
      </w:r>
      <w:r>
        <w:rPr>
          <w:rFonts w:eastAsia="Times New Roman"/>
          <w:szCs w:val="24"/>
        </w:rPr>
        <w:t xml:space="preserve">δικού </w:t>
      </w:r>
      <w:r>
        <w:rPr>
          <w:rFonts w:eastAsia="Times New Roman"/>
          <w:szCs w:val="24"/>
        </w:rPr>
        <w:t>ά</w:t>
      </w:r>
      <w:r>
        <w:rPr>
          <w:rFonts w:eastAsia="Times New Roman"/>
          <w:szCs w:val="24"/>
        </w:rPr>
        <w:t>ξονα.</w:t>
      </w:r>
      <w:r>
        <w:rPr>
          <w:rFonts w:eastAsia="Times New Roman"/>
          <w:szCs w:val="24"/>
        </w:rPr>
        <w:t xml:space="preserve"> Δεν θα ζητάμε τα ρέστα από τον ΟΑΚ για τα δυο ή τρία τελευταία χρόνια. Ο ΟΑΚ</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δημιουργήθηκε πριν τρία-τέσσερα χρόνια, προϋπήρχε, όμως, η κεντρική υπηρεσία. </w:t>
      </w:r>
    </w:p>
    <w:p w14:paraId="778DDDDE" w14:textId="77777777" w:rsidR="00775486" w:rsidRDefault="00352066">
      <w:pPr>
        <w:spacing w:line="600" w:lineRule="auto"/>
        <w:ind w:firstLine="720"/>
        <w:contextualSpacing/>
        <w:jc w:val="both"/>
        <w:rPr>
          <w:rFonts w:eastAsia="Times New Roman"/>
          <w:szCs w:val="24"/>
        </w:rPr>
      </w:pPr>
      <w:r>
        <w:rPr>
          <w:rFonts w:eastAsia="Times New Roman"/>
          <w:szCs w:val="24"/>
        </w:rPr>
        <w:lastRenderedPageBreak/>
        <w:t xml:space="preserve">Τώρα, λοιπόν, ο κ. </w:t>
      </w:r>
      <w:proofErr w:type="spellStart"/>
      <w:r>
        <w:rPr>
          <w:rFonts w:eastAsia="Times New Roman"/>
          <w:szCs w:val="24"/>
        </w:rPr>
        <w:t>Σπίρτζης</w:t>
      </w:r>
      <w:proofErr w:type="spellEnd"/>
      <w:r>
        <w:rPr>
          <w:rFonts w:eastAsia="Times New Roman"/>
          <w:szCs w:val="24"/>
        </w:rPr>
        <w:t xml:space="preserve"> τι </w:t>
      </w:r>
      <w:r>
        <w:rPr>
          <w:rFonts w:eastAsia="Times New Roman"/>
          <w:szCs w:val="24"/>
        </w:rPr>
        <w:t xml:space="preserve">λέει; Λέει: «Α ο ΟΑΚ απέτυχε, θα πάρω την υπηρεσία και θα την ξαναφέρω στο Υπουργείο». Όχι βέβαια. Αυτό το θέλουν τα κεντρικά στελέχη για τους δικούς τους λόγους. Ο Υπουργός, όμως, δεν πρέπει να το θέλει αυτό. </w:t>
      </w:r>
    </w:p>
    <w:p w14:paraId="778DDDDF" w14:textId="77777777" w:rsidR="00775486" w:rsidRDefault="00352066">
      <w:pPr>
        <w:spacing w:line="600" w:lineRule="auto"/>
        <w:ind w:firstLine="720"/>
        <w:contextualSpacing/>
        <w:jc w:val="both"/>
        <w:rPr>
          <w:rFonts w:eastAsia="Times New Roman"/>
          <w:szCs w:val="24"/>
        </w:rPr>
      </w:pPr>
      <w:r>
        <w:rPr>
          <w:rFonts w:eastAsia="Times New Roman"/>
          <w:szCs w:val="24"/>
        </w:rPr>
        <w:t>Αντίθετα έχει επεξεργαστεί διάταξη η οποία εί</w:t>
      </w:r>
      <w:r>
        <w:rPr>
          <w:rFonts w:eastAsia="Times New Roman"/>
          <w:szCs w:val="24"/>
        </w:rPr>
        <w:t xml:space="preserve">δε το φως της δημοσιότητας -δεν ξέρω αν βγήκε και στη διαβούλευση- που λέει ότι «θα ξαναδημιουργήσω υπηρεσία εδώ στην Αθήνα για να φτιάξω τον ΒΟΑΚ, γιατί δεν τον έφτιαξε ο ΟΑΚ». </w:t>
      </w:r>
    </w:p>
    <w:p w14:paraId="778DDDE0" w14:textId="77777777" w:rsidR="00775486" w:rsidRDefault="00352066">
      <w:pPr>
        <w:spacing w:line="600" w:lineRule="auto"/>
        <w:ind w:firstLine="720"/>
        <w:contextualSpacing/>
        <w:jc w:val="both"/>
        <w:rPr>
          <w:rFonts w:eastAsia="Times New Roman"/>
          <w:szCs w:val="24"/>
        </w:rPr>
      </w:pPr>
      <w:r>
        <w:rPr>
          <w:rFonts w:eastAsia="Times New Roman"/>
          <w:szCs w:val="24"/>
        </w:rPr>
        <w:t>Πολλοί που μας ακούνε και λέμε ΒΟΑΚ και ΟΑΚ</w:t>
      </w:r>
      <w:r>
        <w:rPr>
          <w:rFonts w:eastAsia="Times New Roman"/>
          <w:szCs w:val="24"/>
        </w:rPr>
        <w:t>,</w:t>
      </w:r>
      <w:r>
        <w:rPr>
          <w:rFonts w:eastAsia="Times New Roman"/>
          <w:szCs w:val="24"/>
        </w:rPr>
        <w:t xml:space="preserve"> δεν καταλαβαίνουν τι είναι. Έγιν</w:t>
      </w:r>
      <w:r>
        <w:rPr>
          <w:rFonts w:eastAsia="Times New Roman"/>
          <w:szCs w:val="24"/>
        </w:rPr>
        <w:t xml:space="preserve">ε η αποκέντρωση. Όταν, όμως, δεν δώσεις τα χρήματα στον Οργανισμό Ανάπτυξης Κρήτης να κάνει τη συντήρηση, βέβαια δεν θα μπορεί να την κάνει. Αυτό ζητάμε. Να δοθεί η χρηματοδότηση -υπάρχει η αρμοδιότητα- για να μπορέσει να προχωρήσει η ολοκλήρωση αυτού του </w:t>
      </w:r>
      <w:r>
        <w:rPr>
          <w:rFonts w:eastAsia="Times New Roman"/>
          <w:szCs w:val="24"/>
        </w:rPr>
        <w:t xml:space="preserve">έργου. </w:t>
      </w:r>
    </w:p>
    <w:p w14:paraId="778DDDE1" w14:textId="77777777" w:rsidR="00775486" w:rsidRDefault="00352066">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Μαυραγάνη, έχετε τον λόγο.</w:t>
      </w:r>
    </w:p>
    <w:p w14:paraId="778DDDE2" w14:textId="77777777" w:rsidR="00775486" w:rsidRDefault="00352066">
      <w:pPr>
        <w:spacing w:line="600" w:lineRule="auto"/>
        <w:ind w:firstLine="720"/>
        <w:contextualSpacing/>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Κατ’ αρχάς συμφωνούμε απόλυτα ότι είναι μία </w:t>
      </w:r>
      <w:r>
        <w:rPr>
          <w:rFonts w:eastAsia="Times New Roman"/>
          <w:szCs w:val="24"/>
        </w:rPr>
        <w:lastRenderedPageBreak/>
        <w:t xml:space="preserve">προτεραιότητα ο </w:t>
      </w:r>
      <w:r>
        <w:rPr>
          <w:rFonts w:eastAsia="Times New Roman"/>
          <w:szCs w:val="24"/>
        </w:rPr>
        <w:t>β</w:t>
      </w:r>
      <w:r>
        <w:rPr>
          <w:rFonts w:eastAsia="Times New Roman"/>
          <w:szCs w:val="24"/>
        </w:rPr>
        <w:t xml:space="preserve">όρειος </w:t>
      </w:r>
      <w:r>
        <w:rPr>
          <w:rFonts w:eastAsia="Times New Roman"/>
          <w:szCs w:val="24"/>
        </w:rPr>
        <w:t>ο</w:t>
      </w:r>
      <w:r>
        <w:rPr>
          <w:rFonts w:eastAsia="Times New Roman"/>
          <w:szCs w:val="24"/>
        </w:rPr>
        <w:t xml:space="preserve">δικός </w:t>
      </w:r>
      <w:r>
        <w:rPr>
          <w:rFonts w:eastAsia="Times New Roman"/>
          <w:szCs w:val="24"/>
        </w:rPr>
        <w:t>ά</w:t>
      </w:r>
      <w:r>
        <w:rPr>
          <w:rFonts w:eastAsia="Times New Roman"/>
          <w:szCs w:val="24"/>
        </w:rPr>
        <w:t>ξονας.</w:t>
      </w:r>
      <w:r>
        <w:rPr>
          <w:rFonts w:eastAsia="Times New Roman"/>
          <w:szCs w:val="24"/>
        </w:rPr>
        <w:t xml:space="preserve"> Επειδή είπατε ότι ενδεχομένως να μην εί</w:t>
      </w:r>
      <w:r>
        <w:rPr>
          <w:rFonts w:eastAsia="Times New Roman"/>
          <w:szCs w:val="24"/>
        </w:rPr>
        <w:t>ναι ο μεγαλύτερος φόρτος σε αυτό το κομμάτι όπου επιλέγεται να δοθεί προτεραιότητα, έχω εδώ στοιχεία από τον Οργανισμό Ανάπτυξης Κρήτης για τον Ιούλιο του 2014 -δεν ήμασταν εμείς- που</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λέει αυτό ακριβώς, ότι εκεί υπάρχουν οι θάνατοι, εκεί υπάρχου</w:t>
      </w:r>
      <w:r>
        <w:rPr>
          <w:rFonts w:eastAsia="Times New Roman"/>
          <w:szCs w:val="24"/>
        </w:rPr>
        <w:t>ν οι πολλές σωματικές βλάβες, εκεί υπάρχει ο συγκοινωνιακός φόρτος. Εάν θέλετε το καταθέτω για τα Πρακτικά.</w:t>
      </w:r>
    </w:p>
    <w:p w14:paraId="778DDDE3" w14:textId="77777777" w:rsidR="00775486" w:rsidRDefault="00352066">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Όχι, είναι. Δεν είναι, όμως, μόνο αυτό. </w:t>
      </w:r>
    </w:p>
    <w:p w14:paraId="778DDDE4" w14:textId="77777777" w:rsidR="00775486" w:rsidRDefault="00352066">
      <w:pPr>
        <w:spacing w:line="600" w:lineRule="auto"/>
        <w:ind w:firstLine="720"/>
        <w:contextualSpacing/>
        <w:jc w:val="both"/>
        <w:rPr>
          <w:rFonts w:eastAsia="Times New Roman"/>
          <w:szCs w:val="24"/>
        </w:rPr>
      </w:pPr>
      <w:r>
        <w:rPr>
          <w:rFonts w:eastAsia="Times New Roman"/>
          <w:b/>
          <w:szCs w:val="24"/>
        </w:rPr>
        <w:t>ΝΙΚΟΛΑΟΣ ΜΑΥΡΑΓΑΝΗΣ (Υφυπουργός Υποδομών και Μεταφορών):</w:t>
      </w:r>
      <w:r>
        <w:rPr>
          <w:rFonts w:eastAsia="Times New Roman"/>
          <w:szCs w:val="24"/>
        </w:rPr>
        <w:t xml:space="preserve"> Επίσης καταθέτω για τα Πρακ</w:t>
      </w:r>
      <w:r>
        <w:rPr>
          <w:rFonts w:eastAsia="Times New Roman"/>
          <w:szCs w:val="24"/>
        </w:rPr>
        <w:t xml:space="preserve">τικά την απόφαση 4/2016 του Συμβουλίου της Επικρατείας. </w:t>
      </w:r>
    </w:p>
    <w:p w14:paraId="778DDDE5"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(Στο σημείο αυτό ο Υφυπουργός κ. Νικόλαος Μαυραγάνης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w:t>
      </w:r>
      <w:r>
        <w:rPr>
          <w:rFonts w:eastAsia="Times New Roman"/>
          <w:szCs w:val="24"/>
        </w:rPr>
        <w:t xml:space="preserve">ικών της Βουλής) </w:t>
      </w:r>
    </w:p>
    <w:p w14:paraId="778DDDE6"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Κοιτάξτε να αποσαφηνίσουμε κάτι. Εμείς δεν είπαμε ότι η μελέτη στρατηγικού σχεδιασμού </w:t>
      </w:r>
      <w:r>
        <w:rPr>
          <w:rFonts w:eastAsia="Times New Roman"/>
          <w:szCs w:val="24"/>
        </w:rPr>
        <w:t>–</w:t>
      </w:r>
      <w:r>
        <w:rPr>
          <w:rFonts w:eastAsia="Times New Roman"/>
          <w:szCs w:val="24"/>
        </w:rPr>
        <w:t>που</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είναι αυτό το ο</w:t>
      </w:r>
      <w:r>
        <w:rPr>
          <w:rFonts w:eastAsia="Times New Roman"/>
          <w:szCs w:val="24"/>
        </w:rPr>
        <w:lastRenderedPageBreak/>
        <w:t>ποίο είπατε- που</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αναδεικνύει ουσιαστικά τις κυκλοφοριακές φορτίσεις και τις ανάγκες για να μπορέσεις στη συνέχ</w:t>
      </w:r>
      <w:r>
        <w:rPr>
          <w:rFonts w:eastAsia="Times New Roman"/>
          <w:szCs w:val="24"/>
        </w:rPr>
        <w:t>εια να κάνεις μια πιο εξειδικευμένη μελέτη</w:t>
      </w:r>
      <w:r>
        <w:rPr>
          <w:rFonts w:eastAsia="Times New Roman"/>
          <w:szCs w:val="24"/>
        </w:rPr>
        <w:t>,</w:t>
      </w:r>
      <w:r>
        <w:rPr>
          <w:rFonts w:eastAsia="Times New Roman"/>
          <w:szCs w:val="24"/>
        </w:rPr>
        <w:t xml:space="preserve"> είναι αυτή για την οποία μιλούμε σήμερα. Εμείς μιλάμε για μια μελέτη</w:t>
      </w:r>
      <w:r>
        <w:rPr>
          <w:rFonts w:eastAsia="Times New Roman"/>
          <w:szCs w:val="24"/>
        </w:rPr>
        <w:t xml:space="preserve"> </w:t>
      </w:r>
      <w:r>
        <w:rPr>
          <w:rFonts w:eastAsia="Times New Roman"/>
          <w:szCs w:val="24"/>
        </w:rPr>
        <w:t>κατασκευή του ΟΑΚ</w:t>
      </w:r>
      <w:r>
        <w:rPr>
          <w:rFonts w:eastAsia="Times New Roman"/>
          <w:szCs w:val="24"/>
        </w:rPr>
        <w:t>,</w:t>
      </w:r>
      <w:r>
        <w:rPr>
          <w:rFonts w:eastAsia="Times New Roman"/>
          <w:szCs w:val="24"/>
        </w:rPr>
        <w:t xml:space="preserve"> που πάει για ανάθεση</w:t>
      </w:r>
      <w:r>
        <w:rPr>
          <w:rFonts w:eastAsia="Times New Roman"/>
          <w:szCs w:val="24"/>
        </w:rPr>
        <w:t xml:space="preserve"> </w:t>
      </w:r>
      <w:r>
        <w:rPr>
          <w:rFonts w:eastAsia="Times New Roman"/>
          <w:szCs w:val="24"/>
        </w:rPr>
        <w:t>μελέτη</w:t>
      </w:r>
      <w:r>
        <w:rPr>
          <w:rFonts w:eastAsia="Times New Roman"/>
          <w:szCs w:val="24"/>
        </w:rPr>
        <w:t xml:space="preserve"> </w:t>
      </w:r>
      <w:r>
        <w:rPr>
          <w:rFonts w:eastAsia="Times New Roman"/>
          <w:szCs w:val="24"/>
        </w:rPr>
        <w:t xml:space="preserve">κατασκευή πλέον «κουστούμι» για τα </w:t>
      </w:r>
      <w:proofErr w:type="spellStart"/>
      <w:r>
        <w:rPr>
          <w:rFonts w:eastAsia="Times New Roman"/>
          <w:szCs w:val="24"/>
        </w:rPr>
        <w:t>εκατόν</w:t>
      </w:r>
      <w:proofErr w:type="spellEnd"/>
      <w:r>
        <w:rPr>
          <w:rFonts w:eastAsia="Times New Roman"/>
          <w:szCs w:val="24"/>
        </w:rPr>
        <w:t xml:space="preserve"> ένα</w:t>
      </w:r>
      <w:r>
        <w:rPr>
          <w:rFonts w:eastAsia="Times New Roman"/>
          <w:szCs w:val="24"/>
        </w:rPr>
        <w:t xml:space="preserve"> χιλιόμετρα. Κι επειδή αυτό είναι δύσκολο, πράγματι</w:t>
      </w:r>
      <w:r>
        <w:rPr>
          <w:rFonts w:eastAsia="Times New Roman"/>
          <w:szCs w:val="24"/>
        </w:rPr>
        <w:t>, να γίνει με τη μορφή του ΣΔΙΤ για πάνω από 500 εκατομμύρια και δεν έχει αρμοδιότητα με τον ν.3389/2005 ο ΟΑΚ, γι’ αυτό παρεμβαίνει το Υπουργείο</w:t>
      </w:r>
      <w:r>
        <w:rPr>
          <w:rFonts w:eastAsia="Times New Roman"/>
          <w:szCs w:val="24"/>
        </w:rPr>
        <w:t>,</w:t>
      </w:r>
      <w:r>
        <w:rPr>
          <w:rFonts w:eastAsia="Times New Roman"/>
          <w:szCs w:val="24"/>
        </w:rPr>
        <w:t xml:space="preserve"> να βοηθήσει προς την κατεύθυνση άμεσης υλοποίησης των τεχνικών προδιαγραφών, για να πάμε σε μία μελέτη</w:t>
      </w:r>
      <w:r>
        <w:rPr>
          <w:rFonts w:eastAsia="Times New Roman"/>
          <w:szCs w:val="24"/>
        </w:rPr>
        <w:t xml:space="preserve"> </w:t>
      </w:r>
      <w:r>
        <w:rPr>
          <w:rFonts w:eastAsia="Times New Roman"/>
          <w:szCs w:val="24"/>
        </w:rPr>
        <w:t xml:space="preserve">κατασκευή «κουστούμι», πακέτο, όλο μαζί. </w:t>
      </w:r>
    </w:p>
    <w:p w14:paraId="778DDDE7" w14:textId="77777777" w:rsidR="00775486" w:rsidRDefault="00352066">
      <w:pPr>
        <w:spacing w:line="600" w:lineRule="auto"/>
        <w:ind w:firstLine="720"/>
        <w:contextualSpacing/>
        <w:jc w:val="both"/>
        <w:rPr>
          <w:rFonts w:eastAsia="Times New Roman"/>
          <w:szCs w:val="24"/>
        </w:rPr>
      </w:pPr>
      <w:r>
        <w:rPr>
          <w:rFonts w:eastAsia="Times New Roman"/>
          <w:szCs w:val="24"/>
        </w:rPr>
        <w:t xml:space="preserve">Για τα </w:t>
      </w:r>
      <w:proofErr w:type="spellStart"/>
      <w:r>
        <w:rPr>
          <w:rFonts w:eastAsia="Times New Roman"/>
          <w:szCs w:val="24"/>
        </w:rPr>
        <w:t>εκατόν</w:t>
      </w:r>
      <w:proofErr w:type="spellEnd"/>
      <w:r>
        <w:rPr>
          <w:rFonts w:eastAsia="Times New Roman"/>
          <w:szCs w:val="24"/>
        </w:rPr>
        <w:t xml:space="preserve"> ένα</w:t>
      </w:r>
      <w:r>
        <w:rPr>
          <w:rFonts w:eastAsia="Times New Roman"/>
          <w:szCs w:val="24"/>
        </w:rPr>
        <w:t xml:space="preserve"> χιλιόμετρα, πράγματι, έχετε δίκιο ότι η σημασία και η συναισθηματική αν θέλετε, αλλά και η σημασία ανθρωπισμού που πρέπει να δώσουμε σε ολόκληρο τον ΟΑΚ</w:t>
      </w:r>
      <w:r>
        <w:rPr>
          <w:rFonts w:eastAsia="Times New Roman"/>
          <w:szCs w:val="24"/>
        </w:rPr>
        <w:t>,</w:t>
      </w:r>
      <w:r>
        <w:rPr>
          <w:rFonts w:eastAsia="Times New Roman"/>
          <w:szCs w:val="24"/>
        </w:rPr>
        <w:t xml:space="preserve"> είναι προτεραιότητα που πρέπει να δοθεί σε</w:t>
      </w:r>
      <w:r>
        <w:rPr>
          <w:rFonts w:eastAsia="Times New Roman"/>
          <w:szCs w:val="24"/>
        </w:rPr>
        <w:t xml:space="preserve"> όλα τα κομμάτια του. Κι αν ακόμα συναισθηματικά ο καθένας από εμάς ήθελε να ξεκινήσει από κάπου αλλού, είναι γεγονός ότι όταν έρχεσαι «επί τον τύπον των ήλων» και πρέπει να κάνεις μία </w:t>
      </w:r>
      <w:proofErr w:type="spellStart"/>
      <w:r>
        <w:rPr>
          <w:rFonts w:eastAsia="Times New Roman"/>
          <w:szCs w:val="24"/>
        </w:rPr>
        <w:t>προτεραιοποίηση</w:t>
      </w:r>
      <w:proofErr w:type="spellEnd"/>
      <w:r>
        <w:rPr>
          <w:rFonts w:eastAsia="Times New Roman"/>
          <w:szCs w:val="24"/>
        </w:rPr>
        <w:t xml:space="preserve"> επειδή δεν έχεις χρήματα για όλα, ακουμπάς πρώτα αυτά τ</w:t>
      </w:r>
      <w:r>
        <w:rPr>
          <w:rFonts w:eastAsia="Times New Roman"/>
          <w:szCs w:val="24"/>
        </w:rPr>
        <w:t xml:space="preserve">α οποία έχουν τη μεγαλύτερη ανάγκη επίλυσης και τον μεγαλύτερο φόρτο. </w:t>
      </w:r>
      <w:r>
        <w:rPr>
          <w:rFonts w:eastAsia="Times New Roman"/>
          <w:szCs w:val="24"/>
        </w:rPr>
        <w:lastRenderedPageBreak/>
        <w:t>Κι εκεί είσαι δέσμιος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των πραγματικών στατιστικών στοιχείων που έχει δώσει ο ίδιος ο ΟΑΚ.</w:t>
      </w:r>
    </w:p>
    <w:p w14:paraId="778DDDE8" w14:textId="77777777" w:rsidR="00775486" w:rsidRDefault="00352066">
      <w:pPr>
        <w:spacing w:line="600" w:lineRule="auto"/>
        <w:ind w:firstLine="720"/>
        <w:contextualSpacing/>
        <w:jc w:val="both"/>
        <w:rPr>
          <w:rFonts w:eastAsia="Times New Roman"/>
          <w:szCs w:val="24"/>
        </w:rPr>
      </w:pPr>
      <w:r>
        <w:rPr>
          <w:rFonts w:eastAsia="Times New Roman"/>
          <w:szCs w:val="24"/>
        </w:rPr>
        <w:t>Νομίζω ότι με αυτό το μεικτό σύστημα, δηλαδή του ΟΑΚ, που έχει την αρμοδιότητα όπως</w:t>
      </w:r>
      <w:r>
        <w:rPr>
          <w:rFonts w:eastAsia="Times New Roman"/>
          <w:szCs w:val="24"/>
        </w:rPr>
        <w:t xml:space="preserve"> είπε το Συμβούλιο της Επικρατείας και με τη βοήθεια από την άλλη μεριά του Υπουργείου Υποδομών που έχει την τεχνική κατάρτιση, την ικανότητα και την εμπειρία να συνδράμει προς την κατεύθυνση αυτή ενός μεγάλου έργου </w:t>
      </w:r>
      <w:proofErr w:type="spellStart"/>
      <w:r>
        <w:rPr>
          <w:rFonts w:eastAsia="Times New Roman"/>
          <w:szCs w:val="24"/>
        </w:rPr>
        <w:t>εκατόν</w:t>
      </w:r>
      <w:proofErr w:type="spellEnd"/>
      <w:r>
        <w:rPr>
          <w:rFonts w:eastAsia="Times New Roman"/>
          <w:szCs w:val="24"/>
        </w:rPr>
        <w:t xml:space="preserve"> ενός</w:t>
      </w:r>
      <w:r>
        <w:rPr>
          <w:rFonts w:eastAsia="Times New Roman"/>
          <w:szCs w:val="24"/>
        </w:rPr>
        <w:t xml:space="preserve"> χιλιομέτρων, που</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w:t>
      </w:r>
      <w:r>
        <w:rPr>
          <w:rFonts w:eastAsia="Times New Roman"/>
          <w:szCs w:val="24"/>
        </w:rPr>
        <w:t xml:space="preserve">πρέπει να πάει όσο πιο γρήγορα γίνεται, μπορούμε να προχωρήσουμε σε αυτή την κατεύθυνση και να </w:t>
      </w:r>
      <w:proofErr w:type="spellStart"/>
      <w:r>
        <w:rPr>
          <w:rFonts w:eastAsia="Times New Roman"/>
          <w:szCs w:val="24"/>
        </w:rPr>
        <w:t>προτεραιοποιήσουμε</w:t>
      </w:r>
      <w:proofErr w:type="spellEnd"/>
      <w:r>
        <w:rPr>
          <w:rFonts w:eastAsia="Times New Roman"/>
          <w:szCs w:val="24"/>
        </w:rPr>
        <w:t xml:space="preserve"> αυτό το κομμάτι του οδικού άξονα</w:t>
      </w:r>
      <w:r>
        <w:rPr>
          <w:rFonts w:eastAsia="Times New Roman"/>
          <w:szCs w:val="24"/>
        </w:rPr>
        <w:t>,</w:t>
      </w:r>
      <w:r>
        <w:rPr>
          <w:rFonts w:eastAsia="Times New Roman"/>
          <w:szCs w:val="24"/>
        </w:rPr>
        <w:t xml:space="preserve"> που έχει την μεγαλύτερη ανάγκη αυτή την ώρα.</w:t>
      </w:r>
    </w:p>
    <w:p w14:paraId="778DDDE9" w14:textId="77777777" w:rsidR="00775486" w:rsidRDefault="00352066">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w:t>
      </w:r>
    </w:p>
    <w:p w14:paraId="778DDDEA" w14:textId="77777777" w:rsidR="00775486" w:rsidRDefault="00352066">
      <w:pPr>
        <w:spacing w:line="600" w:lineRule="auto"/>
        <w:ind w:firstLine="720"/>
        <w:contextualSpacing/>
        <w:jc w:val="both"/>
        <w:rPr>
          <w:rFonts w:eastAsia="Times New Roman"/>
          <w:b/>
          <w:szCs w:val="24"/>
        </w:rPr>
      </w:pPr>
      <w:r>
        <w:rPr>
          <w:rFonts w:eastAsia="Times New Roman"/>
          <w:szCs w:val="24"/>
        </w:rPr>
        <w:t>Στο σημείο αυτό</w:t>
      </w:r>
      <w:r>
        <w:rPr>
          <w:rFonts w:eastAsia="Times New Roman"/>
          <w:szCs w:val="24"/>
        </w:rPr>
        <w:t xml:space="preserve"> θα ήθελα να σας ανακοινώνω ότι ο Γενικός Γραμματέας της Κυβέρνησης κ. Καλογήρου πληροφορεί τη Βουλή ότι δεν θα συζητηθούν δεκαεπτά ερωτήσεις, για διαφορετικούς λόγους</w:t>
      </w:r>
      <w:r>
        <w:rPr>
          <w:rFonts w:eastAsia="Times New Roman"/>
          <w:b/>
          <w:szCs w:val="24"/>
        </w:rPr>
        <w:t>.</w:t>
      </w:r>
    </w:p>
    <w:p w14:paraId="778DDDE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632/21-3-2017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Κοζάνης τ</w:t>
      </w:r>
      <w:r>
        <w:rPr>
          <w:rFonts w:eastAsia="Times New Roman" w:cs="Times New Roman"/>
          <w:szCs w:val="24"/>
        </w:rPr>
        <w:t xml:space="preserve">ου Συνασπισμού Ριζοσπαστικής Αριστεράς κ. </w:t>
      </w:r>
      <w:r>
        <w:rPr>
          <w:rFonts w:eastAsia="Times New Roman" w:cs="Times New Roman"/>
          <w:bCs/>
          <w:szCs w:val="24"/>
        </w:rPr>
        <w:t xml:space="preserve">Θεμιστοκλή (Θέμη) </w:t>
      </w:r>
      <w:proofErr w:type="spellStart"/>
      <w:r>
        <w:rPr>
          <w:rFonts w:eastAsia="Times New Roman" w:cs="Times New Roman"/>
          <w:bCs/>
          <w:szCs w:val="24"/>
        </w:rPr>
        <w:t>Μουμουλίδη</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«Η αύξηση του ΦΠΑ στις </w:t>
      </w:r>
      <w:r>
        <w:rPr>
          <w:rFonts w:eastAsia="Times New Roman" w:cs="Times New Roman"/>
          <w:szCs w:val="24"/>
        </w:rPr>
        <w:lastRenderedPageBreak/>
        <w:t>συναυλίες στο 24% είναι καταστροφική για την ελληνική μουσική και τους Έλληνες δημιουργούς και καλλιτέχνες», δεν θα συζητηθ</w:t>
      </w:r>
      <w:r>
        <w:rPr>
          <w:rFonts w:eastAsia="Times New Roman" w:cs="Times New Roman"/>
          <w:szCs w:val="24"/>
        </w:rPr>
        <w:t>εί κατόπιν συνεννόησης του αρμοδίου Υφυπουργού με τον Βουλευτή.</w:t>
      </w:r>
    </w:p>
    <w:p w14:paraId="778DDDEC" w14:textId="77777777" w:rsidR="00775486" w:rsidRDefault="00352066">
      <w:pPr>
        <w:spacing w:line="600" w:lineRule="auto"/>
        <w:ind w:firstLine="720"/>
        <w:contextualSpacing/>
        <w:jc w:val="both"/>
        <w:rPr>
          <w:rFonts w:eastAsia="Times New Roman"/>
          <w:szCs w:val="24"/>
        </w:rPr>
      </w:pPr>
      <w:r>
        <w:rPr>
          <w:rFonts w:eastAsia="Times New Roman" w:cs="Times New Roman"/>
          <w:szCs w:val="24"/>
        </w:rPr>
        <w:t>Δεν θα συζητηθούν επίσης, λόγω απουσίας των αρμοδίων Υπουργών στο εξωτερικό οι ακόλουθες τρεις ερωτήσεις:</w:t>
      </w:r>
    </w:p>
    <w:p w14:paraId="778DDDE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624/20-3-2017 επίκαιρη ερώτηση πρώτου κύκλου του Βουλευτή Κιλκίς τ</w:t>
      </w:r>
      <w:r>
        <w:rPr>
          <w:rFonts w:eastAsia="Times New Roman" w:cs="Times New Roman"/>
          <w:szCs w:val="24"/>
        </w:rPr>
        <w:t xml:space="preserve">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καθυστέρηση του Υπουργείου στο αίτημα του Δήμου Κιλκίς για την ανάληψη του έργου </w:t>
      </w:r>
      <w:r>
        <w:rPr>
          <w:rFonts w:eastAsia="Times New Roman" w:cs="Times New Roman"/>
          <w:szCs w:val="24"/>
        </w:rPr>
        <w:t>σ</w:t>
      </w:r>
      <w:r>
        <w:rPr>
          <w:rFonts w:eastAsia="Times New Roman" w:cs="Times New Roman"/>
          <w:szCs w:val="24"/>
        </w:rPr>
        <w:t xml:space="preserve">υντήρηση και </w:t>
      </w:r>
      <w:r>
        <w:rPr>
          <w:rFonts w:eastAsia="Times New Roman" w:cs="Times New Roman"/>
          <w:szCs w:val="24"/>
        </w:rPr>
        <w:t>α</w:t>
      </w:r>
      <w:r>
        <w:rPr>
          <w:rFonts w:eastAsia="Times New Roman" w:cs="Times New Roman"/>
          <w:szCs w:val="24"/>
        </w:rPr>
        <w:t>ναβάθμιση του Εθνικού Σταδίου Κιλκίς.</w:t>
      </w:r>
    </w:p>
    <w:p w14:paraId="778DDDE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δέκατη με αρ</w:t>
      </w:r>
      <w:r>
        <w:rPr>
          <w:rFonts w:eastAsia="Times New Roman" w:cs="Times New Roman"/>
          <w:szCs w:val="24"/>
        </w:rPr>
        <w:t xml:space="preserve">ιθμό 577/9-3-2017 επίκαιρη ερώτηση δεύτερου κύκλου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προκλητική χρήση χημικών σε διαδηλωτές παρά την πρόσφατη ρητή απαγόρευση της Κυβέρνησης και τη δέσμευση</w:t>
      </w:r>
      <w:r>
        <w:rPr>
          <w:rFonts w:eastAsia="Times New Roman" w:cs="Times New Roman"/>
          <w:szCs w:val="24"/>
        </w:rPr>
        <w:t xml:space="preserve"> του Υπουργού, δεν θα συζητηθεί λόγω απουσίας του κ. </w:t>
      </w:r>
      <w:proofErr w:type="spellStart"/>
      <w:r>
        <w:rPr>
          <w:rFonts w:eastAsia="Times New Roman" w:cs="Times New Roman"/>
          <w:szCs w:val="24"/>
        </w:rPr>
        <w:t>Τόσκα</w:t>
      </w:r>
      <w:proofErr w:type="spellEnd"/>
      <w:r>
        <w:rPr>
          <w:rFonts w:eastAsia="Times New Roman" w:cs="Times New Roman"/>
          <w:szCs w:val="24"/>
        </w:rPr>
        <w:t xml:space="preserve"> στο εξωτερικό.</w:t>
      </w:r>
    </w:p>
    <w:p w14:paraId="778DDDE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ίδιο λόγο δεν θα συζητηθεί και η δέκατη έβδομη με αριθμό 582/13-3-2017 επίκαιρη ερώτηση δεύτερου κύκλου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ύπαρξη μόλις τεσσάρων ραντάρ ταχύτητας στο εθνικό δίκτυο της </w:t>
      </w:r>
      <w:r>
        <w:rPr>
          <w:rFonts w:eastAsia="Times New Roman" w:cs="Times New Roman"/>
          <w:szCs w:val="24"/>
        </w:rPr>
        <w:t>χ</w:t>
      </w:r>
      <w:r>
        <w:rPr>
          <w:rFonts w:eastAsia="Times New Roman" w:cs="Times New Roman"/>
          <w:szCs w:val="24"/>
        </w:rPr>
        <w:t xml:space="preserve">ώρας. </w:t>
      </w:r>
    </w:p>
    <w:p w14:paraId="778DDDF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συζητηθούν λόγω κωλύματος των αρμοδίων Υπουργών και θα επαναπροσδιοριστούν για συζήτηση οι εξής ερωτήσεις: </w:t>
      </w:r>
    </w:p>
    <w:p w14:paraId="778DDDF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Η πρώτη με αριθμό 63</w:t>
      </w:r>
      <w:r>
        <w:rPr>
          <w:rFonts w:eastAsia="Times New Roman" w:cs="Times New Roman"/>
          <w:szCs w:val="24"/>
        </w:rPr>
        <w:t xml:space="preserve">1/21-3-2017 επίκαιρη ερώτηση πρώτου κύκλου του Βουλευτή Ηρακλείου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Ηγουμενίδη</w:t>
      </w:r>
      <w:proofErr w:type="spellEnd"/>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σχετικά με την αντικατάσταση επέκταση του υπάρχοντος φθαρμένου δικτύου ύδρευσης της </w:t>
      </w:r>
      <w:r>
        <w:rPr>
          <w:rFonts w:eastAsia="Times New Roman" w:cs="Times New Roman"/>
          <w:szCs w:val="24"/>
        </w:rPr>
        <w:t xml:space="preserve">πόλης του Ηρακλείου Κρήτης, δεν θα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εξαιτίας ανειλημμένων υποχρεώσεων.</w:t>
      </w:r>
    </w:p>
    <w:p w14:paraId="778DDDF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641/21-3-2017 επίκαιρη ερώτηση πρώτου κύκλου του Βουλευτή Β΄ Αθηνών του </w:t>
      </w:r>
      <w:r>
        <w:rPr>
          <w:rFonts w:eastAsia="Times New Roman" w:cs="Times New Roman"/>
          <w:szCs w:val="24"/>
        </w:rPr>
        <w:t>Κομμουνιστικού Κόμ</w:t>
      </w:r>
      <w:r>
        <w:rPr>
          <w:rFonts w:eastAsia="Times New Roman" w:cs="Times New Roman"/>
          <w:szCs w:val="24"/>
        </w:rPr>
        <w:lastRenderedPageBreak/>
        <w:t>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πώληση της «Εθνικής Ασφαλιστικής», 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εξαιτίας φόρτου εργασίας.</w:t>
      </w:r>
    </w:p>
    <w:p w14:paraId="778DDDF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Για τον ίδιο λόγο δεν θα συ</w:t>
      </w:r>
      <w:r>
        <w:rPr>
          <w:rFonts w:eastAsia="Times New Roman" w:cs="Times New Roman"/>
          <w:szCs w:val="24"/>
        </w:rPr>
        <w:t xml:space="preserve">ζητηθεί και η δέκατη πέμπτη με αριθμό 584/13-3-2017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Κιλκίς του Λαϊκού Συνδέσμου - Χρυσή Αυγή κ. </w:t>
      </w:r>
      <w:r>
        <w:rPr>
          <w:rFonts w:eastAsia="Times New Roman" w:cs="Times New Roman"/>
          <w:bCs/>
          <w:szCs w:val="24"/>
        </w:rPr>
        <w:t>Χρήστου Χατζησάββα</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παράλογη εκποίηση της κερδοφόρας </w:t>
      </w:r>
      <w:r>
        <w:rPr>
          <w:rFonts w:eastAsia="Times New Roman" w:cs="Times New Roman"/>
          <w:szCs w:val="24"/>
        </w:rPr>
        <w:t>«</w:t>
      </w:r>
      <w:r>
        <w:rPr>
          <w:rFonts w:eastAsia="Times New Roman" w:cs="Times New Roman"/>
          <w:szCs w:val="24"/>
        </w:rPr>
        <w:t>Εγνατίας Οδού Α.</w:t>
      </w:r>
      <w:r>
        <w:rPr>
          <w:rFonts w:eastAsia="Times New Roman" w:cs="Times New Roman"/>
          <w:szCs w:val="24"/>
        </w:rPr>
        <w:t>Ε.».</w:t>
      </w:r>
    </w:p>
    <w:p w14:paraId="778DDDF4"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623/20-3-2017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τις τραγικές ελλείψεις στο Νοσοκομείο Διδυμοτείχου που οδηγείται σε συρρίκνωση, απαξ</w:t>
      </w:r>
      <w:r>
        <w:rPr>
          <w:rFonts w:eastAsia="Times New Roman" w:cs="Times New Roman"/>
          <w:szCs w:val="24"/>
        </w:rPr>
        <w:t xml:space="preserve">ίωση και υποβάθμιση,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εξαιτίας φόρτου εργασίας.</w:t>
      </w:r>
    </w:p>
    <w:p w14:paraId="778DDDF5"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642/21-3-2017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w:t>
      </w:r>
      <w:r>
        <w:rPr>
          <w:rFonts w:eastAsia="Times New Roman" w:cs="Times New Roman"/>
          <w:bCs/>
          <w:szCs w:val="24"/>
        </w:rPr>
        <w:t>λ Συντυχάκη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τα προβλήματα της Ψυχιατρικής Κλινικής του </w:t>
      </w:r>
      <w:r>
        <w:rPr>
          <w:rFonts w:eastAsia="Times New Roman" w:cs="Times New Roman"/>
          <w:szCs w:val="24"/>
        </w:rPr>
        <w:lastRenderedPageBreak/>
        <w:t xml:space="preserve">Γενικού Νοσοκομείου Χανίων «Ο ΑΓΙΟΣ ΓΕΩΡΓΙΟΣ», επίσης δεν θα συζητηθεί 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p>
    <w:p w14:paraId="778DDDF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572/7-3-2017 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έκδοση προεδρικών διαταγμάτων </w:t>
      </w:r>
      <w:r>
        <w:rPr>
          <w:rFonts w:eastAsia="Times New Roman" w:cs="Times New Roman"/>
          <w:szCs w:val="24"/>
        </w:rPr>
        <w:t xml:space="preserve">για την αναγνώριση των επαγγελματικών δικαιωμάτων των πτυχιούχων ΤΕΙ, δεν θα συζητηθεί λόγω κωλύματος του Υπουργού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εξαιτίας φόρτου εργασίας.</w:t>
      </w:r>
    </w:p>
    <w:p w14:paraId="778DDDF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Για τον ίδιο λόγο δεν θα συζητηθεί και η ένατη με αριθμό 602/14-3-</w:t>
      </w:r>
      <w:r>
        <w:rPr>
          <w:rFonts w:eastAsia="Times New Roman" w:cs="Times New Roman"/>
          <w:szCs w:val="24"/>
        </w:rPr>
        <w:t xml:space="preserve">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Δελή</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τις άδειες των αναπληρωτών εκπαιδευτικών.</w:t>
      </w:r>
    </w:p>
    <w:p w14:paraId="778DDDF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Η έβδομη με αριθμό 596/13-3-2017</w:t>
      </w:r>
      <w:r>
        <w:rPr>
          <w:rFonts w:eastAsia="Times New Roman" w:cs="Times New Roman"/>
          <w:szCs w:val="24"/>
        </w:rPr>
        <w:t xml:space="preserve"> επίκαιρη ερώτηση </w:t>
      </w:r>
      <w:r>
        <w:rPr>
          <w:rFonts w:eastAsia="Times New Roman" w:cs="Times New Roman"/>
          <w:szCs w:val="24"/>
        </w:rPr>
        <w:t xml:space="preserve">δεύτερου </w:t>
      </w:r>
      <w:r>
        <w:rPr>
          <w:rFonts w:eastAsia="Times New Roman" w:cs="Times New Roman"/>
          <w:szCs w:val="24"/>
        </w:rPr>
        <w:t>κύκλου της Βουλευτού Β΄ Αθηνών του Λαϊκού Συνδέ</w:t>
      </w:r>
      <w:r>
        <w:rPr>
          <w:rFonts w:eastAsia="Times New Roman" w:cs="Times New Roman"/>
          <w:szCs w:val="24"/>
        </w:rPr>
        <w:lastRenderedPageBreak/>
        <w:t xml:space="preserve">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t xml:space="preserve">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με θέμα «η Παγκόσμια Τράπεζα “χαρίζει” το Αιγαίο στην Τουρκία», δεν θα συζητηθεί λόγω κωλύματος του Υφυπουργού Εξωτε</w:t>
      </w:r>
      <w:r>
        <w:rPr>
          <w:rFonts w:eastAsia="Times New Roman" w:cs="Times New Roman"/>
          <w:szCs w:val="24"/>
        </w:rPr>
        <w:t>ρικών κ. Αμανατίδη, εξαιτίας ανειλημμένων υποχρεώσεων.</w:t>
      </w:r>
    </w:p>
    <w:p w14:paraId="778DDDF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ενδέκατη με αριθμό 479/14-2-2017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Ευβοίας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w:t>
      </w:r>
      <w:r>
        <w:rPr>
          <w:rFonts w:eastAsia="Times New Roman" w:cs="Times New Roman"/>
          <w:szCs w:val="24"/>
        </w:rPr>
        <w:t xml:space="preserve"> επιβάρυνση θαλάσσιων οικοσυστημάτων της Μεσογείου με ραδιενεργά απόβλητα, δεν θα συζητηθεί λόγω κωλύματος του Αναπληρωτή Υπουργού Περιβάλλοντος και Ενέργειας κ. </w:t>
      </w:r>
      <w:proofErr w:type="spellStart"/>
      <w:r>
        <w:rPr>
          <w:rFonts w:eastAsia="Times New Roman" w:cs="Times New Roman"/>
          <w:szCs w:val="24"/>
        </w:rPr>
        <w:t>Φάμελλου</w:t>
      </w:r>
      <w:proofErr w:type="spellEnd"/>
      <w:r>
        <w:rPr>
          <w:rFonts w:eastAsia="Times New Roman" w:cs="Times New Roman"/>
          <w:szCs w:val="24"/>
        </w:rPr>
        <w:t>.</w:t>
      </w:r>
    </w:p>
    <w:p w14:paraId="778DDDFA" w14:textId="77777777" w:rsidR="00775486" w:rsidRDefault="00352066">
      <w:pPr>
        <w:spacing w:line="600" w:lineRule="auto"/>
        <w:ind w:firstLine="720"/>
        <w:contextualSpacing/>
        <w:jc w:val="both"/>
        <w:rPr>
          <w:rFonts w:eastAsia="Times New Roman"/>
          <w:szCs w:val="24"/>
        </w:rPr>
      </w:pPr>
      <w:r>
        <w:rPr>
          <w:rFonts w:eastAsia="Times New Roman" w:cs="Times New Roman"/>
          <w:szCs w:val="24"/>
        </w:rPr>
        <w:t xml:space="preserve">Η δωδέκατη με αριθμό 568/6-3-2017 επίκαιρη ερώτηση </w:t>
      </w:r>
      <w:r>
        <w:rPr>
          <w:rFonts w:eastAsia="Times New Roman" w:cs="Times New Roman"/>
          <w:szCs w:val="24"/>
        </w:rPr>
        <w:t xml:space="preserve">δεύτερου </w:t>
      </w:r>
      <w:r>
        <w:rPr>
          <w:rFonts w:eastAsia="Times New Roman" w:cs="Times New Roman"/>
          <w:szCs w:val="24"/>
        </w:rPr>
        <w:t xml:space="preserve">κύκλου της Βουλευτού Β΄ </w:t>
      </w:r>
      <w:r>
        <w:rPr>
          <w:rFonts w:eastAsia="Times New Roman" w:cs="Times New Roman"/>
          <w:szCs w:val="24"/>
        </w:rPr>
        <w:t xml:space="preserve">Αθηνών του Λαϊκού 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«Ο Δήμος Καβάλας νομιμοποιεί το ψευδοκράτος σε τουριστική έκθεση στην Κωνσταντινούπολη», δεν θα συζητηθεί λόγω κωλύματος του Υπουργού Εσωτερικών κ. Σκουρλέτη.</w:t>
      </w:r>
    </w:p>
    <w:p w14:paraId="778DDDF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δέκατη τρίτη με αριθμό 569/7-3-2017 επίκαιρη ερώτηση δεύτερου κύκλου του Βουλευτή Αργολίδας της Δημοκρατικής Συμπαράταξης ΠΑΣΟΚ – 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ενεργοποίηση της απόφασης για τ</w:t>
      </w:r>
      <w:r>
        <w:rPr>
          <w:rFonts w:eastAsia="Times New Roman" w:cs="Times New Roman"/>
          <w:szCs w:val="24"/>
        </w:rPr>
        <w:t>ην πιλοτική μελέτη της Ζώνης Οικιστικού Ελέγχου (Ζ.Ο.Ε.) του Άργους, δεν θα συζητηθεί λόγω κωλύματος του Υπουργού Περιβάλλοντος και Ενέργειας κ. Σταθάκη, εξαιτίας φόρτου εργασίας.</w:t>
      </w:r>
    </w:p>
    <w:p w14:paraId="778DDDFC"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ίδιο λόγο δεν θα συζητηθεί και η δέκατη έκτη με αριθμό 576/7-3-2017 επίκαιρη ερώτηση δεύτερου κύκλου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 στήριξη της α</w:t>
      </w:r>
      <w:r>
        <w:rPr>
          <w:rFonts w:eastAsia="Times New Roman" w:cs="Times New Roman"/>
          <w:szCs w:val="24"/>
        </w:rPr>
        <w:t xml:space="preserve">πασχόλησης και της παραγωγής ελληνικών βιομηχανιών της </w:t>
      </w:r>
      <w:r>
        <w:rPr>
          <w:rFonts w:eastAsia="Times New Roman" w:cs="Times New Roman"/>
          <w:szCs w:val="24"/>
        </w:rPr>
        <w:t>χώρας</w:t>
      </w:r>
      <w:r>
        <w:rPr>
          <w:rFonts w:eastAsia="Times New Roman" w:cs="Times New Roman"/>
          <w:szCs w:val="24"/>
        </w:rPr>
        <w:t>.</w:t>
      </w:r>
    </w:p>
    <w:p w14:paraId="778DDDF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τέταρτη με αριθμό 571/7-3-2017 επίκαιρη ερώτηση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σχετικά με «την υπόθε</w:t>
      </w:r>
      <w:r>
        <w:rPr>
          <w:rFonts w:eastAsia="Times New Roman" w:cs="Times New Roman"/>
          <w:szCs w:val="24"/>
        </w:rPr>
        <w:t xml:space="preserve">ση της μπύρας και το αν υπάρχουν επίορκοι στην Επιτροπή Ανταγωνισμού», δεν θα συζητηθεί </w:t>
      </w:r>
      <w:r>
        <w:rPr>
          <w:rFonts w:eastAsia="Times New Roman" w:cs="Times New Roman"/>
          <w:szCs w:val="24"/>
        </w:rPr>
        <w:lastRenderedPageBreak/>
        <w:t>λόγω κωλύματος του Υπουργού Οικονομίας και Ανάπτυξης κ. Παπαδημητρίου, εξαιτίας ανειλημμένων υποχρεώσεων.</w:t>
      </w:r>
    </w:p>
    <w:p w14:paraId="778DDDF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ζητώ τον λόγο για μισό λ</w:t>
      </w:r>
      <w:r>
        <w:rPr>
          <w:rFonts w:eastAsia="Times New Roman" w:cs="Times New Roman"/>
          <w:szCs w:val="24"/>
        </w:rPr>
        <w:t>επτό.</w:t>
      </w:r>
    </w:p>
    <w:p w14:paraId="778DDDF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κύριε </w:t>
      </w:r>
      <w:proofErr w:type="spellStart"/>
      <w:r>
        <w:rPr>
          <w:rFonts w:eastAsia="Times New Roman" w:cs="Times New Roman"/>
          <w:szCs w:val="24"/>
        </w:rPr>
        <w:t>Κεγκέρογλου</w:t>
      </w:r>
      <w:proofErr w:type="spellEnd"/>
      <w:r>
        <w:rPr>
          <w:rFonts w:eastAsia="Times New Roman" w:cs="Times New Roman"/>
          <w:szCs w:val="24"/>
        </w:rPr>
        <w:t>.</w:t>
      </w:r>
    </w:p>
    <w:p w14:paraId="778DDE0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οποιονδήποτε παρακολουθούσε τώρα που ανακοινώνατε τις ερωτήσεις στις οποίες δεν θα παρευρεθούν οι Υπουργοί για να απαντήσουν, αλλά κυρίως τον λόγο που ε</w:t>
      </w:r>
      <w:r>
        <w:rPr>
          <w:rFonts w:eastAsia="Times New Roman" w:cs="Times New Roman"/>
          <w:szCs w:val="24"/>
        </w:rPr>
        <w:t>πικαλούνται, δηλαδή τον φόρτο εργασίας, προφανώς είναι κάτι το οποίο δεν συνάδει με την ανάγκη που έχουμε να ενισχυθεί το κύρος του Κοινοβουλίου, γεγονός που μπορεί να επιτευχθεί εάν η Κυβέρνηση πρωτίστως σέβεται περισσότερο τη Βουλή και τις κοινοβουλευτικ</w:t>
      </w:r>
      <w:r>
        <w:rPr>
          <w:rFonts w:eastAsia="Times New Roman" w:cs="Times New Roman"/>
          <w:szCs w:val="24"/>
        </w:rPr>
        <w:t xml:space="preserve">ές διαδικασίες και βεβαίως στη συνέχεια </w:t>
      </w:r>
      <w:r>
        <w:rPr>
          <w:rFonts w:eastAsia="Times New Roman" w:cs="Times New Roman"/>
          <w:szCs w:val="24"/>
        </w:rPr>
        <w:t xml:space="preserve">όλους </w:t>
      </w:r>
      <w:r>
        <w:rPr>
          <w:rFonts w:eastAsia="Times New Roman" w:cs="Times New Roman"/>
          <w:szCs w:val="24"/>
        </w:rPr>
        <w:t>μας.</w:t>
      </w:r>
    </w:p>
    <w:p w14:paraId="778DDE0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Δεν ξέρω αν έχουν αίτημα προς τον Πρωθυπουργό να τους δοθεί επίδομα φόρτου εργασίας και γι’ αυτό επικαλούνται κάθε φορά ως δικαιολογία το «φόρτος εργασίας» και «φόρτος εργασίας»! Κοιτάξτε, μέσα στην εργασί</w:t>
      </w:r>
      <w:r>
        <w:rPr>
          <w:rFonts w:eastAsia="Times New Roman" w:cs="Times New Roman"/>
          <w:szCs w:val="24"/>
        </w:rPr>
        <w:t xml:space="preserve">α είναι και ο κοινοβουλευτικός έλεγχος. </w:t>
      </w:r>
    </w:p>
    <w:p w14:paraId="778DDE0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Ιδιαίτερα, όμως, για την ερώτηση που έχω εγώ καταθέσει και για την οποία πήρα τον λόγο τώρα, που αφορά τον Υπουργό κ. </w:t>
      </w:r>
      <w:proofErr w:type="spellStart"/>
      <w:r>
        <w:rPr>
          <w:rFonts w:eastAsia="Times New Roman" w:cs="Times New Roman"/>
          <w:szCs w:val="24"/>
        </w:rPr>
        <w:t>Γαβρόγλου</w:t>
      </w:r>
      <w:proofErr w:type="spellEnd"/>
      <w:r>
        <w:rPr>
          <w:rFonts w:eastAsia="Times New Roman" w:cs="Times New Roman"/>
          <w:szCs w:val="24"/>
        </w:rPr>
        <w:t xml:space="preserve"> και τις ενέργειες τις οποίες πρέπει να κάνει προκειμένου να ολοκληρωθούν οι διαδικασίες</w:t>
      </w:r>
      <w:r>
        <w:rPr>
          <w:rFonts w:eastAsia="Times New Roman" w:cs="Times New Roman"/>
          <w:szCs w:val="24"/>
        </w:rPr>
        <w:t xml:space="preserve"> για την κατοχύρωση των επαγγελματικών δικαιωμάτων των πτυχιούχων ΤΕΙ και βέβαια για τη συμμόρφωση της Διοίκησης με αποφάσεις του Συμβουλίου της Επικρατείας, να πω ότι είναι η τρίτη φορά που δεν έρχεται να απαντήσει. Είναι τρεις εκεί στο Υπουργείο Παιδείας</w:t>
      </w:r>
      <w:r>
        <w:rPr>
          <w:rFonts w:eastAsia="Times New Roman" w:cs="Times New Roman"/>
          <w:szCs w:val="24"/>
        </w:rPr>
        <w:t xml:space="preserve">, ας έρθει κάποιος άλλος. </w:t>
      </w:r>
    </w:p>
    <w:p w14:paraId="778DDE0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Προηγουμένως εγώ δέχθηκα και μου απάντησε και συζητήσαμε την ερώτηση για τον ΒΟΑΚ με τον κ. Μαυραγάνη, ο οποίος δεν είναι αρμόδιος για το θέμα. Όμως, τη συζητήσαμε. Εντάξει, αν ήταν ο κ. </w:t>
      </w:r>
      <w:proofErr w:type="spellStart"/>
      <w:r>
        <w:rPr>
          <w:rFonts w:eastAsia="Times New Roman" w:cs="Times New Roman"/>
          <w:szCs w:val="24"/>
        </w:rPr>
        <w:t>Σπίρτζης</w:t>
      </w:r>
      <w:proofErr w:type="spellEnd"/>
      <w:r>
        <w:rPr>
          <w:rFonts w:eastAsia="Times New Roman" w:cs="Times New Roman"/>
          <w:szCs w:val="24"/>
        </w:rPr>
        <w:t xml:space="preserve"> ίσως να τον ρωτούσα και κάτι παρα</w:t>
      </w:r>
      <w:r>
        <w:rPr>
          <w:rFonts w:eastAsia="Times New Roman" w:cs="Times New Roman"/>
          <w:szCs w:val="24"/>
        </w:rPr>
        <w:t>πάνω. Όμως, τρίτη φορά να μη συζητείται η ερώτησή μου και να είναι τρεις εκεί στο Υπουργείο Παιδείας και να μην κάνουν τον κόπο να εμφανιστούν νομίζω ότι είναι παρατραβηγμένο και διαμαρτύρομαι εντόνως για αυτό προς το Προεδρείο της Βουλής, με τη γενικότερα</w:t>
      </w:r>
      <w:r>
        <w:rPr>
          <w:rFonts w:eastAsia="Times New Roman" w:cs="Times New Roman"/>
          <w:szCs w:val="24"/>
        </w:rPr>
        <w:t xml:space="preserve"> έννοια και βέβαια προς την Κυβέρνηση.</w:t>
      </w:r>
    </w:p>
    <w:p w14:paraId="778DDE04"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78DDE05"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Προχωρούμε στην όγδοη με αριθμό 591/13-3-2017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σ</w:t>
      </w:r>
      <w:r>
        <w:rPr>
          <w:rFonts w:eastAsia="Times New Roman" w:cs="Times New Roman"/>
          <w:szCs w:val="24"/>
        </w:rPr>
        <w:t xml:space="preserve">χετικά με την «υγειονομική εγκατάλειψη της Αλοννήσου». </w:t>
      </w:r>
    </w:p>
    <w:p w14:paraId="778DDE0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θα </w:t>
      </w:r>
      <w:r>
        <w:rPr>
          <w:rFonts w:eastAsia="Times New Roman" w:cs="Times New Roman"/>
          <w:szCs w:val="24"/>
        </w:rPr>
        <w:t>απαντήσει ο Υπουργός Υγείας κ. Ανδρέας Ξανθός.</w:t>
      </w:r>
    </w:p>
    <w:p w14:paraId="778DDE0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w:t>
      </w:r>
    </w:p>
    <w:p w14:paraId="778DDE0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778DDE0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προσθέσω, πριν περάσω στην ανάπτυξ</w:t>
      </w:r>
      <w:r>
        <w:rPr>
          <w:rFonts w:eastAsia="Times New Roman" w:cs="Times New Roman"/>
          <w:szCs w:val="24"/>
        </w:rPr>
        <w:t xml:space="preserve">η της ερώτησης, και τη δική μου φωνή στη διαμαρτυρία του συναδέλφου κ. </w:t>
      </w:r>
      <w:proofErr w:type="spellStart"/>
      <w:r>
        <w:rPr>
          <w:rFonts w:eastAsia="Times New Roman" w:cs="Times New Roman"/>
          <w:szCs w:val="24"/>
        </w:rPr>
        <w:t>Κεγκέρογλου</w:t>
      </w:r>
      <w:proofErr w:type="spellEnd"/>
      <w:r>
        <w:rPr>
          <w:rFonts w:eastAsia="Times New Roman" w:cs="Times New Roman"/>
          <w:szCs w:val="24"/>
        </w:rPr>
        <w:t xml:space="preserve">, διότι ακούγοντας οι Έλληνες πολίτες να εκφωνείτε ποιες ερωτήσεις δεν θα συζητηθούν και ακούγοντας συνεχώς για κωλύματα, δικαίως θα πιστέψουν ότι είναι κωλυόμενη ολόκληρη η </w:t>
      </w:r>
      <w:r>
        <w:rPr>
          <w:rFonts w:eastAsia="Times New Roman" w:cs="Times New Roman"/>
          <w:szCs w:val="24"/>
        </w:rPr>
        <w:t>Κυβέρνηση.</w:t>
      </w:r>
    </w:p>
    <w:p w14:paraId="778DDE0A"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Όμως, κύριε Πρόεδρε, η επίκληση του φόρτου εργασίας για να μην απαντηθούν επίκαιρες ερωτήσεις, δεν στέκει. Ένα από τα βασικά καθήκοντα των Υπουργών είναι να απαντούν στον κοινοβουλευτικό έλεγχο. Διαφορετικά δεν λειτουργούν οι θεσμοί του κοινοβου</w:t>
      </w:r>
      <w:r>
        <w:rPr>
          <w:rFonts w:eastAsia="Times New Roman" w:cs="Times New Roman"/>
          <w:szCs w:val="24"/>
        </w:rPr>
        <w:t xml:space="preserve">λευτικού μας πολιτεύματος. Δείχνουν μια περιφρόνηση </w:t>
      </w:r>
      <w:r>
        <w:rPr>
          <w:rFonts w:eastAsia="Times New Roman" w:cs="Times New Roman"/>
          <w:szCs w:val="24"/>
        </w:rPr>
        <w:lastRenderedPageBreak/>
        <w:t>οι Υπουργοί της τωρινής Κυβέρνησης στον κοινοβουλευτικό έλεγχο. Είκοσι επίκαιρες ερωτήσεις ήταν να γίνουν σήμερα και συζητούνται τελικά μόνο οι τρεις. Αυτή είναι μια άθλια εικόνα για το Κοινοβούλιο. Δηλαδ</w:t>
      </w:r>
      <w:r>
        <w:rPr>
          <w:rFonts w:eastAsia="Times New Roman" w:cs="Times New Roman"/>
          <w:szCs w:val="24"/>
        </w:rPr>
        <w:t>ή, Κοινοβούλιο χωρίς κοινοβουλευτικό έλεγχο δεν υφίσταται σε πλήρη λειτουργία.</w:t>
      </w:r>
    </w:p>
    <w:p w14:paraId="778DDE0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Θα περάσω τώρα στην ανάπτυξη της ερώτησής μου.</w:t>
      </w:r>
    </w:p>
    <w:p w14:paraId="778DDE0C"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κάτοικοι της Αλοννήσου βιώνουν την εγκατάλειψη. Η υποβάθμιση του </w:t>
      </w:r>
      <w:r>
        <w:rPr>
          <w:rFonts w:eastAsia="Times New Roman" w:cs="Times New Roman"/>
          <w:szCs w:val="24"/>
        </w:rPr>
        <w:t xml:space="preserve">περιφερειακού </w:t>
      </w:r>
      <w:r>
        <w:rPr>
          <w:rFonts w:eastAsia="Times New Roman" w:cs="Times New Roman"/>
          <w:szCs w:val="24"/>
        </w:rPr>
        <w:t xml:space="preserve">ιατρείου </w:t>
      </w:r>
      <w:r>
        <w:rPr>
          <w:rFonts w:eastAsia="Times New Roman" w:cs="Times New Roman"/>
          <w:szCs w:val="24"/>
        </w:rPr>
        <w:t>ενός νησιού απομακρυσμέν</w:t>
      </w:r>
      <w:r>
        <w:rPr>
          <w:rFonts w:eastAsia="Times New Roman" w:cs="Times New Roman"/>
          <w:szCs w:val="24"/>
        </w:rPr>
        <w:t>ου, όπως η Αλόννησος, που απέχει πέντε ώρες με το καράβι από το λιμάνι του Βόλου, αντιλαμβάνεστε ότι δημιουργεί δικαιολογημένο θυμό και αγανάκτηση στους πολίτες της Αλοννήσου.</w:t>
      </w:r>
    </w:p>
    <w:p w14:paraId="778DDE0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οι Υπουργοί έχουν την κακή συνήθεια να κοιτάζουν πίσω, εγώ θα σας πω για </w:t>
      </w:r>
      <w:r>
        <w:rPr>
          <w:rFonts w:eastAsia="Times New Roman" w:cs="Times New Roman"/>
          <w:szCs w:val="24"/>
        </w:rPr>
        <w:t xml:space="preserve">τα κενά που έχουν δημιουργηθεί επί των δικών σας ημερών. Βεβαίως γνωρίζετε ότι μία και μοναδική αγροτική γιατρός καλείται να </w:t>
      </w:r>
      <w:proofErr w:type="spellStart"/>
      <w:r>
        <w:rPr>
          <w:rFonts w:eastAsia="Times New Roman" w:cs="Times New Roman"/>
          <w:szCs w:val="24"/>
        </w:rPr>
        <w:t>αντεπεξέλθει</w:t>
      </w:r>
      <w:proofErr w:type="spellEnd"/>
      <w:r>
        <w:rPr>
          <w:rFonts w:eastAsia="Times New Roman" w:cs="Times New Roman"/>
          <w:szCs w:val="24"/>
        </w:rPr>
        <w:t xml:space="preserve"> στον φόρτο ολόκληρου του νησιού. Τις ημέρες της κακοκαιρίας, όταν το νησί ήταν εντελώς αποκλεισμένο, μόνη της προσπαθο</w:t>
      </w:r>
      <w:r>
        <w:rPr>
          <w:rFonts w:eastAsia="Times New Roman" w:cs="Times New Roman"/>
          <w:szCs w:val="24"/>
        </w:rPr>
        <w:t xml:space="preserve">ύσε να περιθάλψει τραυματίες και ασθενείς, κυριολεκτικά μόνη της! Πριν από </w:t>
      </w:r>
      <w:r>
        <w:rPr>
          <w:rFonts w:eastAsia="Times New Roman" w:cs="Times New Roman"/>
          <w:szCs w:val="24"/>
        </w:rPr>
        <w:lastRenderedPageBreak/>
        <w:t xml:space="preserve">λίγο καιρό έλαβε άδεια λόγω υπερκόπωσης. Τότε εδέησε το Υπουργείο Υγείας να στέλνει κάθε εβδομάδα έναν αναπληρωτή γιατρό, όταν </w:t>
      </w:r>
      <w:r>
        <w:rPr>
          <w:rFonts w:eastAsia="Times New Roman" w:cs="Times New Roman"/>
          <w:szCs w:val="24"/>
        </w:rPr>
        <w:t xml:space="preserve">μπορούσε </w:t>
      </w:r>
      <w:r>
        <w:rPr>
          <w:rFonts w:eastAsia="Times New Roman" w:cs="Times New Roman"/>
          <w:szCs w:val="24"/>
        </w:rPr>
        <w:t xml:space="preserve">να τον βρει, από διάφορα περιφερειακά κέντρα υγείας της Θεσσαλίας. </w:t>
      </w:r>
    </w:p>
    <w:p w14:paraId="778DDE0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Όμως, το Περιφερειακό Ιατρείο της Αλοννήσου δεν έχει κενό μόνο στον δεύτερο γιατρό, το οποίο υπάρχει από τον ενδέκατο μήνα του 2016, αλλά δεν διαθέτει ούτε νοσηλεύτρια, της οποίας η θέση από τον δωδέκατο μήνα του 2016 επίσης είναι κενή, και μαία η οποία απ</w:t>
      </w:r>
      <w:r>
        <w:rPr>
          <w:rFonts w:eastAsia="Times New Roman" w:cs="Times New Roman"/>
          <w:szCs w:val="24"/>
        </w:rPr>
        <w:t>ό τις αρχές του 2015 έχει φύγει λόγω μετάταξης. Δεν θα σας πω για τα υπόλοιπα κενά που είναι κι από προηγούμενα έτη πράγματι, όπως αυτό του παιδιάτρου, του οδοντιάτρου, του οδηγού ασθενοφόρου. Ένας και μοναδικός οδηγός ασθενοφόρου καλείται να είναι σε επιφ</w:t>
      </w:r>
      <w:r>
        <w:rPr>
          <w:rFonts w:eastAsia="Times New Roman" w:cs="Times New Roman"/>
          <w:szCs w:val="24"/>
        </w:rPr>
        <w:t xml:space="preserve">υλακή είκοσι τέσσερις ώρες το εικοσιτετράωρο, χειμώνα καλοκαίρι, σε ένα νησί που είναι απομακρυσμένο και έχει και σημαντική τουριστική κίνηση, κύριε Υπουργέ. Σήμερα, κοντολογίς, το </w:t>
      </w:r>
      <w:r>
        <w:rPr>
          <w:rFonts w:eastAsia="Times New Roman" w:cs="Times New Roman"/>
          <w:szCs w:val="24"/>
        </w:rPr>
        <w:t xml:space="preserve">ιατρείο </w:t>
      </w:r>
      <w:r>
        <w:rPr>
          <w:rFonts w:eastAsia="Times New Roman" w:cs="Times New Roman"/>
          <w:szCs w:val="24"/>
        </w:rPr>
        <w:t>της Αλοννήσου εξυπηρετείται από τη μία αγροτική γιατρό, τον έναν οδ</w:t>
      </w:r>
      <w:r>
        <w:rPr>
          <w:rFonts w:eastAsia="Times New Roman" w:cs="Times New Roman"/>
          <w:szCs w:val="24"/>
        </w:rPr>
        <w:t xml:space="preserve">ηγό ασθενοφόρου και τη μία χειρίστρια ακτινολογικού μηχανήματος, η σύμβαση της οποίας λήγει τον επόμενο Ιούνιο. </w:t>
      </w:r>
    </w:p>
    <w:p w14:paraId="778DDE0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Αυτοί είναι και οι λόγοι που σας έχω καταθέσει για το Περιφερειακό Ιατρείο Αλοννήσου τρεις ερωτήσεις από τον πρώτο μήνα του 2017, δηλαδή το τελ</w:t>
      </w:r>
      <w:r>
        <w:rPr>
          <w:rFonts w:eastAsia="Times New Roman" w:cs="Times New Roman"/>
          <w:szCs w:val="24"/>
        </w:rPr>
        <w:t>ευταίο τρίμηνο. Η κατάσταση είναι δραματική. Λείπουν αναλώσιμα υλικά, δεν υπάρχουν γάζες, δεν υπάρχουν σύριγγες. Γίνονται έρανοι και χοροεσπερίδες. Θα σας τα πω στη δευτερολογία μου, κύριε Υπουργέ. Γιατί λοιπόν η πολιτεία εγκαταλείπει υγειονομικά το νησί τ</w:t>
      </w:r>
      <w:r>
        <w:rPr>
          <w:rFonts w:eastAsia="Times New Roman" w:cs="Times New Roman"/>
          <w:szCs w:val="24"/>
        </w:rPr>
        <w:t xml:space="preserve">ης Αλοννήσου; </w:t>
      </w:r>
    </w:p>
    <w:p w14:paraId="778DDE10" w14:textId="77777777" w:rsidR="00775486" w:rsidRDefault="00352066">
      <w:pPr>
        <w:spacing w:line="600" w:lineRule="auto"/>
        <w:ind w:firstLine="720"/>
        <w:contextualSpacing/>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Ευχαριστώ.</w:t>
      </w:r>
    </w:p>
    <w:p w14:paraId="778DDE11" w14:textId="77777777" w:rsidR="00775486" w:rsidRDefault="00352066">
      <w:pPr>
        <w:spacing w:line="600" w:lineRule="auto"/>
        <w:ind w:firstLine="720"/>
        <w:contextualSpacing/>
        <w:jc w:val="both"/>
        <w:rPr>
          <w:rFonts w:eastAsia="Times New Roman"/>
          <w:bCs/>
          <w:szCs w:val="24"/>
        </w:rPr>
      </w:pPr>
      <w:r>
        <w:rPr>
          <w:rFonts w:eastAsia="Times New Roman"/>
          <w:bCs/>
          <w:szCs w:val="24"/>
        </w:rPr>
        <w:t>Τον λόγο έχει ο Υπουργός Υγείας κ. Ανδρέας Ξανθός.</w:t>
      </w:r>
    </w:p>
    <w:p w14:paraId="778DDE12" w14:textId="77777777" w:rsidR="00775486" w:rsidRDefault="00352066">
      <w:pPr>
        <w:spacing w:line="600" w:lineRule="auto"/>
        <w:ind w:firstLine="720"/>
        <w:contextualSpacing/>
        <w:jc w:val="both"/>
        <w:rPr>
          <w:rFonts w:eastAsia="Times New Roman"/>
          <w:bCs/>
          <w:szCs w:val="24"/>
        </w:rPr>
      </w:pPr>
      <w:r>
        <w:rPr>
          <w:rFonts w:eastAsia="Times New Roman"/>
          <w:b/>
          <w:bCs/>
          <w:szCs w:val="24"/>
        </w:rPr>
        <w:t xml:space="preserve">ΑΝΔΡΕΑΣ ΞΑΝΘΟΣ (Υπουργός Υγείας): </w:t>
      </w:r>
      <w:r>
        <w:rPr>
          <w:rFonts w:eastAsia="Times New Roman"/>
          <w:bCs/>
          <w:szCs w:val="24"/>
        </w:rPr>
        <w:t>Αγαπητέ συνάδελφε, θέλω να είμαι απολύτως σαφής και ειλικρινής. Προφανώς η Αλόννησος, όπως και πάρα πολλές νη</w:t>
      </w:r>
      <w:r>
        <w:rPr>
          <w:rFonts w:eastAsia="Times New Roman"/>
          <w:bCs/>
          <w:szCs w:val="24"/>
        </w:rPr>
        <w:t xml:space="preserve">σιωτικές, δυσπρόσιτες και άγονες περιοχές της χώρας, έχει κενά, ιδιαίτερα στη στελέχωση των υπηρεσιών υγείας, αλλά και γενικότερα και των υπόλοιπων υπηρεσιών του κοινωνικού κράτους και της δημόσιας διοίκησης. </w:t>
      </w:r>
    </w:p>
    <w:p w14:paraId="778DDE13" w14:textId="77777777" w:rsidR="00775486" w:rsidRDefault="00352066">
      <w:pPr>
        <w:spacing w:line="600" w:lineRule="auto"/>
        <w:ind w:firstLine="720"/>
        <w:contextualSpacing/>
        <w:jc w:val="both"/>
        <w:rPr>
          <w:rFonts w:eastAsia="Times New Roman"/>
          <w:bCs/>
          <w:szCs w:val="24"/>
        </w:rPr>
      </w:pPr>
      <w:r>
        <w:rPr>
          <w:rFonts w:eastAsia="Times New Roman"/>
          <w:bCs/>
          <w:szCs w:val="24"/>
        </w:rPr>
        <w:t>Δεν υπάρχει υγειονομική εγκατάλειψη, αγαπητέ σ</w:t>
      </w:r>
      <w:r>
        <w:rPr>
          <w:rFonts w:eastAsia="Times New Roman"/>
          <w:bCs/>
          <w:szCs w:val="24"/>
        </w:rPr>
        <w:t>υνάδελφε. Υπάρχει πραγματική δυσκολία σε αυτή τη χώρα να στελεχωθεί με μόνιμο προσωπικό ένα κομμάτι ιδιαίτερα της νησιωτι</w:t>
      </w:r>
      <w:r>
        <w:rPr>
          <w:rFonts w:eastAsia="Times New Roman"/>
          <w:bCs/>
          <w:szCs w:val="24"/>
        </w:rPr>
        <w:lastRenderedPageBreak/>
        <w:t xml:space="preserve">κής Ελλάδας. Ξέρετε πολύ καλά ότι έχουμε προκηρύξει το τελευταίο διάστημα δύο φορές θέση μόνιμου </w:t>
      </w:r>
      <w:r>
        <w:rPr>
          <w:rFonts w:eastAsia="Times New Roman"/>
          <w:bCs/>
          <w:szCs w:val="24"/>
        </w:rPr>
        <w:t xml:space="preserve">επιμελητή </w:t>
      </w:r>
      <w:r>
        <w:rPr>
          <w:rFonts w:eastAsia="Times New Roman"/>
          <w:bCs/>
          <w:szCs w:val="24"/>
        </w:rPr>
        <w:t>Α΄ Γενικής Ιατρικής, δυστυχώ</w:t>
      </w:r>
      <w:r>
        <w:rPr>
          <w:rFonts w:eastAsia="Times New Roman"/>
          <w:bCs/>
          <w:szCs w:val="24"/>
        </w:rPr>
        <w:t>ς χωρίς κα</w:t>
      </w:r>
      <w:r>
        <w:rPr>
          <w:rFonts w:eastAsia="Times New Roman"/>
          <w:bCs/>
          <w:szCs w:val="24"/>
        </w:rPr>
        <w:t>μ</w:t>
      </w:r>
      <w:r>
        <w:rPr>
          <w:rFonts w:eastAsia="Times New Roman"/>
          <w:bCs/>
          <w:szCs w:val="24"/>
        </w:rPr>
        <w:t>μία ανταπόκριση. Και πρόσφατα, στην προκήρυξη με πρόσκληση για τους αγροτικούς γιατρούς, ενώ αρχικά είχε δηλωθεί και είχε επιλεγεί αγροτικός γιατρός δεύτερος για να υπηρετήσει στο νησί, πληροφορήθηκα σήμερα ότι δεν αποδέχεται τελικά τον διορισμό</w:t>
      </w:r>
      <w:r>
        <w:rPr>
          <w:rFonts w:eastAsia="Times New Roman"/>
          <w:bCs/>
          <w:szCs w:val="24"/>
        </w:rPr>
        <w:t xml:space="preserve"> του. Υπάρχει</w:t>
      </w:r>
      <w:r>
        <w:rPr>
          <w:rFonts w:eastAsia="Times New Roman"/>
          <w:bCs/>
          <w:szCs w:val="24"/>
        </w:rPr>
        <w:t>,</w:t>
      </w:r>
      <w:r>
        <w:rPr>
          <w:rFonts w:eastAsia="Times New Roman"/>
          <w:bCs/>
          <w:szCs w:val="24"/>
        </w:rPr>
        <w:t xml:space="preserve"> λοιπόν</w:t>
      </w:r>
      <w:r>
        <w:rPr>
          <w:rFonts w:eastAsia="Times New Roman"/>
          <w:bCs/>
          <w:szCs w:val="24"/>
        </w:rPr>
        <w:t>,</w:t>
      </w:r>
      <w:r>
        <w:rPr>
          <w:rFonts w:eastAsia="Times New Roman"/>
          <w:bCs/>
          <w:szCs w:val="24"/>
        </w:rPr>
        <w:t xml:space="preserve"> ένα σοβαρό πρόβλημα κινήτρων προσέλκυσης, ιδιαίτερα για το ιατρικό προσωπικό σε αυτές τις περιοχές. </w:t>
      </w:r>
    </w:p>
    <w:p w14:paraId="778DDE14" w14:textId="77777777" w:rsidR="00775486" w:rsidRDefault="00352066">
      <w:pPr>
        <w:spacing w:line="600" w:lineRule="auto"/>
        <w:ind w:firstLine="720"/>
        <w:contextualSpacing/>
        <w:jc w:val="both"/>
        <w:rPr>
          <w:rFonts w:eastAsia="Times New Roman" w:cs="Times New Roman"/>
          <w:szCs w:val="24"/>
        </w:rPr>
      </w:pPr>
      <w:r>
        <w:rPr>
          <w:rFonts w:eastAsia="Times New Roman"/>
          <w:bCs/>
          <w:szCs w:val="24"/>
        </w:rPr>
        <w:t>Συμφωνώ απολύτως για τη σημερινή στελέχωση αυτής της μονάδας, που προφανώς εξυπηρετεί τις ανάγκες ενός τοπικού πληθυσμού που πολλαπλ</w:t>
      </w:r>
      <w:r>
        <w:rPr>
          <w:rFonts w:eastAsia="Times New Roman"/>
          <w:bCs/>
          <w:szCs w:val="24"/>
        </w:rPr>
        <w:t>ασιάζεται την θερινή περίοδο λόγω του τουρισμού, και για το ότι οι ανάγκες αυτές είναι αυξημένες. Ξέρετε όμως επίσης ότι έχει τώρα μονιμοποιηθεί, εκτός από την αγροτική γιατρό -η οποία πραγματικά σήκωσε ένα πολύ μεγάλο βάρος περίθαλψης του πληθυσμού του νη</w:t>
      </w:r>
      <w:r>
        <w:rPr>
          <w:rFonts w:eastAsia="Times New Roman"/>
          <w:bCs/>
          <w:szCs w:val="24"/>
        </w:rPr>
        <w:t xml:space="preserve">σιού, ιδιαίτερα την περίοδο της κακοκαιρίας- η παρουσία ειδικευμένου γενικού γιατρού εκ περιτροπής από τα κέντρα υγείας Θεσσαλίας, αρχής γενομένης από την περίοδο τότε της συγκοινωνιακής απομόνωσης που υπήρξε λόγω της κακοκαιρίας. </w:t>
      </w:r>
    </w:p>
    <w:p w14:paraId="778DDE15" w14:textId="77777777" w:rsidR="00775486" w:rsidRDefault="00352066">
      <w:pPr>
        <w:spacing w:line="600" w:lineRule="auto"/>
        <w:contextualSpacing/>
        <w:jc w:val="both"/>
        <w:rPr>
          <w:rFonts w:eastAsia="Times New Roman" w:cs="Times New Roman"/>
          <w:szCs w:val="24"/>
        </w:rPr>
      </w:pPr>
      <w:r>
        <w:rPr>
          <w:rFonts w:eastAsia="Times New Roman" w:cs="Times New Roman"/>
          <w:szCs w:val="24"/>
        </w:rPr>
        <w:lastRenderedPageBreak/>
        <w:t>Αυτό έχει ενισχύσει, κατ</w:t>
      </w:r>
      <w:r>
        <w:rPr>
          <w:rFonts w:eastAsia="Times New Roman" w:cs="Times New Roman"/>
          <w:szCs w:val="24"/>
        </w:rPr>
        <w:t xml:space="preserve">ά την άποψή μου, και ποσοτικά και ποιοτικά τη φροντίδα. </w:t>
      </w:r>
    </w:p>
    <w:p w14:paraId="778DDE1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Υπάρχει και ο χειριστής του ακτινολογικού. Στην ερώτηση αναφέρατε ότι είναι χαλασμένο το μηχάνημα. Απ’ ό,τι πληροφορήθηκα από την 5η ΥΠΕ, αυτό έχει αποκατασταθεί και η λειτουργία του είναι κανονική.</w:t>
      </w:r>
    </w:p>
    <w:p w14:paraId="778DDE1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το οποίο θα συνεχίσουμε να κάνουμε είναι να </w:t>
      </w:r>
      <w:proofErr w:type="spellStart"/>
      <w:r>
        <w:rPr>
          <w:rFonts w:eastAsia="Times New Roman" w:cs="Times New Roman"/>
          <w:szCs w:val="24"/>
        </w:rPr>
        <w:t>επαναπροκηρύσσουμε</w:t>
      </w:r>
      <w:proofErr w:type="spellEnd"/>
      <w:r>
        <w:rPr>
          <w:rFonts w:eastAsia="Times New Roman" w:cs="Times New Roman"/>
          <w:szCs w:val="24"/>
        </w:rPr>
        <w:t xml:space="preserve"> τις θέσεις στις οποίες δεν υπάρχει μέχρι στιγμής ανταπόκριση. </w:t>
      </w:r>
    </w:p>
    <w:p w14:paraId="778DDE1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Ξέρετε ότι έχουμε δώσει επιπλέον κίνητρα και οικονομικά. Στα τριακόσια έντεκα περιφερειακά ιατρεία της χώρας προβλέφθηκ</w:t>
      </w:r>
      <w:r>
        <w:rPr>
          <w:rFonts w:eastAsia="Times New Roman" w:cs="Times New Roman"/>
          <w:szCs w:val="24"/>
        </w:rPr>
        <w:t xml:space="preserve">ε από το ν.4368 ένα επιπλέον επίδομα 400 ευρώ ως οικονομικό κίνητρο προσέλκυσης. Σε αυτά περιλαμβάνεται και το πολυδύναμο </w:t>
      </w:r>
      <w:r>
        <w:rPr>
          <w:rFonts w:eastAsia="Times New Roman" w:cs="Times New Roman"/>
          <w:szCs w:val="24"/>
        </w:rPr>
        <w:t xml:space="preserve">Περιφερειακό Ιατρείο </w:t>
      </w:r>
      <w:r>
        <w:rPr>
          <w:rFonts w:eastAsia="Times New Roman" w:cs="Times New Roman"/>
          <w:szCs w:val="24"/>
        </w:rPr>
        <w:t xml:space="preserve">της Αλοννήσου. Μέχρι στιγμής αυτό δεν έχει αποδώσει σ’ αυτή την περιοχή για την αναβαθμισμένη στελέχωση, κάτι το </w:t>
      </w:r>
      <w:r>
        <w:rPr>
          <w:rFonts w:eastAsia="Times New Roman" w:cs="Times New Roman"/>
          <w:szCs w:val="24"/>
        </w:rPr>
        <w:t xml:space="preserve">οποίο έχει συμβεί σε άλλα μέρη της χώρας και η αλήθεια είναι ότι πάρα πολλά περιφερειακά ιατρεία σε νησιά που ήταν μακροχρονίως κενά, μετά απ’ αυτή τη ρύθμιση, καταφέραμε να τα καλύψουμε. </w:t>
      </w:r>
    </w:p>
    <w:p w14:paraId="778DDE1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Πιστεύω ότι αυτό θα συμβεί και στο επόμενο διάστημα. Η υπηρεσία με </w:t>
      </w:r>
      <w:r>
        <w:rPr>
          <w:rFonts w:eastAsia="Times New Roman" w:cs="Times New Roman"/>
          <w:szCs w:val="24"/>
        </w:rPr>
        <w:t xml:space="preserve">έχει διαβεβαιώσει ότι θα </w:t>
      </w:r>
      <w:proofErr w:type="spellStart"/>
      <w:r>
        <w:rPr>
          <w:rFonts w:eastAsia="Times New Roman" w:cs="Times New Roman"/>
          <w:szCs w:val="24"/>
        </w:rPr>
        <w:t>επαναπροκηρυχθεί</w:t>
      </w:r>
      <w:proofErr w:type="spellEnd"/>
      <w:r>
        <w:rPr>
          <w:rFonts w:eastAsia="Times New Roman" w:cs="Times New Roman"/>
          <w:szCs w:val="24"/>
        </w:rPr>
        <w:t xml:space="preserve"> άμεσα. Μόλις λήξει η τρέχουσα προκήρυξη των αγροτικών γιατρών, υπάρχει μια πρόβλεψη να </w:t>
      </w:r>
      <w:proofErr w:type="spellStart"/>
      <w:r>
        <w:rPr>
          <w:rFonts w:eastAsia="Times New Roman" w:cs="Times New Roman"/>
          <w:szCs w:val="24"/>
        </w:rPr>
        <w:t>επαναπροκηρύσσονται</w:t>
      </w:r>
      <w:proofErr w:type="spellEnd"/>
      <w:r>
        <w:rPr>
          <w:rFonts w:eastAsia="Times New Roman" w:cs="Times New Roman"/>
          <w:szCs w:val="24"/>
        </w:rPr>
        <w:t xml:space="preserve"> οι μη καταληφθείσες θέσεις.</w:t>
      </w:r>
    </w:p>
    <w:p w14:paraId="778DDE1A"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Επίσης, θα επιμείνουμε στην προκήρυξη του μόνιμου γιατρού, ελπίζοντας ότι ένα κ</w:t>
      </w:r>
      <w:r>
        <w:rPr>
          <w:rFonts w:eastAsia="Times New Roman" w:cs="Times New Roman"/>
          <w:szCs w:val="24"/>
        </w:rPr>
        <w:t xml:space="preserve">ομμάτι από τους νέους γιατρούς που τελειώνουν αυτήν την περίοδο ειδικότητα δεν θα επιλέξει την εργασία στο εξωτερικό. Γιατί υπάρχει αυτό το μεγάλο σοβαρό πρόβλημα αυτήν την περίοδο, δηλαδή η διαρροή ιατρικού δυναμικού, η ιατρική μετανάστευση, το γνωστό </w:t>
      </w:r>
      <w:r>
        <w:rPr>
          <w:rFonts w:eastAsia="Times New Roman" w:cs="Times New Roman"/>
          <w:szCs w:val="24"/>
          <w:lang w:val="en-US"/>
        </w:rPr>
        <w:t>bra</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προς τις χώρες της Ευρώπης. Νομίζουμε ότι γίνεται μια συστηματική προσπάθεια, προκηρύσσοντας πια μόνιμες θέσεις στο σύστημα υγείας, αυτό σιγά-σιγά να το αντιστρέψουμε, να αυξήσουμε την πιθανότητα οι νέοι γιατροί στη χώρα μας να αναζητήσουν εργασία</w:t>
      </w:r>
      <w:r>
        <w:rPr>
          <w:rFonts w:eastAsia="Times New Roman" w:cs="Times New Roman"/>
          <w:szCs w:val="24"/>
        </w:rPr>
        <w:t xml:space="preserve"> -προφανώς όχι με τις αμοιβές της Ευρώπης- και στον ελλαδικό χώρο και με αυτόν τον τρόπο να καλυφθούν όσο γίνεται περισσότερο τα κενά σ’ αυτές τις περιοχές.</w:t>
      </w:r>
    </w:p>
    <w:p w14:paraId="778DDE1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έχετε τον λόγο για τρία λεπτά.</w:t>
      </w:r>
    </w:p>
    <w:p w14:paraId="778DDE1C"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ΜΠΟΥΚΩΡΟ</w:t>
      </w:r>
      <w:r>
        <w:rPr>
          <w:rFonts w:eastAsia="Times New Roman" w:cs="Times New Roman"/>
          <w:b/>
          <w:szCs w:val="24"/>
        </w:rPr>
        <w:t>Σ:</w:t>
      </w:r>
      <w:r>
        <w:rPr>
          <w:rFonts w:eastAsia="Times New Roman" w:cs="Times New Roman"/>
          <w:szCs w:val="24"/>
        </w:rPr>
        <w:t xml:space="preserve"> Κύριε Υπουργέ, τόσο εγώ προσωπικά όσο και οι κάτοικοι της Αλοννήσου, του προβληματισμού των οποίων έχω γίνει κοινωνός, θα περίμεναν μια πιο ικανοποιητική απάντηση. Και αν υπάρχουν τόσες δικαιολογίες για το ιατρικό προσωπικό, σας ερωτώ: Γιατί δεν τοποθετ</w:t>
      </w:r>
      <w:r>
        <w:rPr>
          <w:rFonts w:eastAsia="Times New Roman" w:cs="Times New Roman"/>
          <w:szCs w:val="24"/>
        </w:rPr>
        <w:t>ήσατε τη μαία που λείπει από το 2015 από το περιφερειακό ιατρείο; Γιατί δεν τοποθετείτε μια νοσηλεύτρια; Διότι ακόμα και αν υπάρχουν αναλώσιμα υλικά, το περιφερειακό ιατρείο δεν έχει νοσηλεύτρια, προκειμένου να τα αποστειρώσει για να γίνει με τον ορθό τρόπ</w:t>
      </w:r>
      <w:r>
        <w:rPr>
          <w:rFonts w:eastAsia="Times New Roman" w:cs="Times New Roman"/>
          <w:szCs w:val="24"/>
        </w:rPr>
        <w:t xml:space="preserve">ο η χρήση τους. Γιατί δεν τοποθετείτε έναν οδηγό ασθενοφόρου; Γιατί δεν τοποθετείτε μια παρασκευάστρια, ώστε να μπορεί να λειτουργήσει στοιχειωδώς αυτό το περιφερειακό ιατρείο; </w:t>
      </w:r>
    </w:p>
    <w:p w14:paraId="778DDE1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Θα περίμενα, επίσης, κύριε Υπουργέ, να μου παρουσιάσετε έναν σχεδιασμό, μετά α</w:t>
      </w:r>
      <w:r>
        <w:rPr>
          <w:rFonts w:eastAsia="Times New Roman" w:cs="Times New Roman"/>
          <w:szCs w:val="24"/>
        </w:rPr>
        <w:t xml:space="preserve">πό τρεις ερωτήσεις που σας έχω καταθέσει, πιο συγκεκριμένο και για το ιατρικό προσωπικό τουλάχιστον για τα κενά που έχουν δημιουργηθεί επί των δικών σας ημερών. Κάτι τέτοιο, όμως, δεν το ακούσαμε από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78DDE1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τις προηγούμενες ημέρ</w:t>
      </w:r>
      <w:r>
        <w:rPr>
          <w:rFonts w:eastAsia="Times New Roman" w:cs="Times New Roman"/>
          <w:szCs w:val="24"/>
        </w:rPr>
        <w:t xml:space="preserve">ες η κοινότητα των Άγγλων της Αλοννήσου συγκέντρωσε 2.500 ευρώ και τα παρέδωσε στο περιφερειακό ιατρείο, προκειμένου να αγοραστούν γάζες, σύριγγες και άλλα αναλώσιμα. </w:t>
      </w:r>
    </w:p>
    <w:p w14:paraId="778DDE1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Για τις 2 Απριλίου οι κάτοικοι του νησιού οργανώνουν χοροεσπερίδα, προκειμένου να συγκεν</w:t>
      </w:r>
      <w:r>
        <w:rPr>
          <w:rFonts w:eastAsia="Times New Roman" w:cs="Times New Roman"/>
          <w:szCs w:val="24"/>
        </w:rPr>
        <w:t xml:space="preserve">τρωθούν χρήματα να αγοραστούν αναλώσιμα για το </w:t>
      </w:r>
      <w:r>
        <w:rPr>
          <w:rFonts w:eastAsia="Times New Roman" w:cs="Times New Roman"/>
          <w:szCs w:val="24"/>
        </w:rPr>
        <w:t xml:space="preserve">Περιφερειακό Ιατρείο </w:t>
      </w:r>
      <w:r>
        <w:rPr>
          <w:rFonts w:eastAsia="Times New Roman" w:cs="Times New Roman"/>
          <w:szCs w:val="24"/>
        </w:rPr>
        <w:t xml:space="preserve">της Αλοννήσου. Είναι αυτή μια ικανοποιητική εικόνα, κύριε Υπουργέ; </w:t>
      </w:r>
    </w:p>
    <w:p w14:paraId="778DDE2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Ας πούμε ότι παρουσιάζεται δυστοκία στην πλήρωση των θέσεων ιατρών. Όλα τα υπόλοιπα; Το παραϊατρικό προσωπικό, τα </w:t>
      </w:r>
      <w:r>
        <w:rPr>
          <w:rFonts w:eastAsia="Times New Roman" w:cs="Times New Roman"/>
          <w:szCs w:val="24"/>
        </w:rPr>
        <w:t>αναλώσιμα; Γι’ αυτό και στην αρχική μου τοποθέτηση, αν και δεν θέλω να είμαι ποτέ υπερβολικός, μίλησα και υπογράμμισα ότι οι κάτοικοι της Αλοννήσου νιώθουν την απόλυτη εγκατάλειψη.</w:t>
      </w:r>
    </w:p>
    <w:p w14:paraId="778DDE2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Όμως, θα μου επιτρέψετε, κύριε Υπουργέ, να σας πληροφορήσω και για ένα άλλο</w:t>
      </w:r>
      <w:r>
        <w:rPr>
          <w:rFonts w:eastAsia="Times New Roman" w:cs="Times New Roman"/>
          <w:szCs w:val="24"/>
        </w:rPr>
        <w:t xml:space="preserve"> θέμα εξόχως σημαντικό που έχει ανακύψει στο Νοσοκομείο του Βόλου και για το οποίο απάντησε παραμονή της Εθνικής Επετείου βράδυ, ο Αναπληρωτής σας.</w:t>
      </w:r>
    </w:p>
    <w:p w14:paraId="778DDE22"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Ξέρετε, κύριε Υπουργέ, ότι πλέον το Νοσοκομείο του Βόλου δεν δέχεται νέες περιπτώσεις καρκινοπαθών, γιατί έχ</w:t>
      </w:r>
      <w:r>
        <w:rPr>
          <w:rFonts w:eastAsia="Times New Roman" w:cs="Times New Roman"/>
          <w:szCs w:val="24"/>
        </w:rPr>
        <w:t xml:space="preserve">ει γίνει υπέρβαση του προβλεπόμενου πλαφόν και βγήκε ο Αναπληρωτής </w:t>
      </w:r>
      <w:r>
        <w:rPr>
          <w:rFonts w:eastAsia="Times New Roman" w:cs="Times New Roman"/>
          <w:szCs w:val="24"/>
        </w:rPr>
        <w:lastRenderedPageBreak/>
        <w:t xml:space="preserve">σας με ανακοίνωση να επιτεθεί εναντίον των νοσοκομειακών γιατρών, εναντίον των γιατρών του </w:t>
      </w:r>
      <w:r>
        <w:rPr>
          <w:rFonts w:eastAsia="Times New Roman" w:cs="Times New Roman"/>
          <w:szCs w:val="24"/>
        </w:rPr>
        <w:t xml:space="preserve">Ογκολογικού Τμήματος </w:t>
      </w:r>
      <w:r>
        <w:rPr>
          <w:rFonts w:eastAsia="Times New Roman" w:cs="Times New Roman"/>
          <w:szCs w:val="24"/>
        </w:rPr>
        <w:t xml:space="preserve">του Νοσοκομείου Βόλου και εναντίον μου προσωπικά; Οι καρκινοπαθείς που έχουν </w:t>
      </w:r>
      <w:r>
        <w:rPr>
          <w:rFonts w:eastAsia="Times New Roman" w:cs="Times New Roman"/>
          <w:szCs w:val="24"/>
        </w:rPr>
        <w:t xml:space="preserve">την ελπίδα να επιβιώσουν αποστέλλονται πλέον στα Νοσοκομεία της Λάρισας, της Θεσσαλονίκης και της Αθήνας. Έχουν εκδιωχθεί ήδη τα πέντε πρώτα περιστατικά. Κάνουμε οικονομία και στη θεραπεία των καρκινοπαθών και μας παρουσίασε ο κ. </w:t>
      </w:r>
      <w:proofErr w:type="spellStart"/>
      <w:r>
        <w:rPr>
          <w:rFonts w:eastAsia="Times New Roman" w:cs="Times New Roman"/>
          <w:szCs w:val="24"/>
        </w:rPr>
        <w:t>Πολάκης</w:t>
      </w:r>
      <w:proofErr w:type="spellEnd"/>
      <w:r>
        <w:rPr>
          <w:rFonts w:eastAsia="Times New Roman" w:cs="Times New Roman"/>
          <w:szCs w:val="24"/>
        </w:rPr>
        <w:t xml:space="preserve"> έναν συγκριτικό πί</w:t>
      </w:r>
      <w:r>
        <w:rPr>
          <w:rFonts w:eastAsia="Times New Roman" w:cs="Times New Roman"/>
          <w:szCs w:val="24"/>
        </w:rPr>
        <w:t>νακα με τις συνεδρίες του Νοσοκομείου της Λάρισας και τις συνεδρίες του Νοσοκομείου του Βόλου, λες και είναι όλες οι περιπτώσεις καρκινοπαθών ίδιες και απαιτούν την ίδια θεραπεία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μάλιστα έκανε το ατόπημα να πάρει τα στοιχεία από το πρώτο τρίμηνο του 2</w:t>
      </w:r>
      <w:r>
        <w:rPr>
          <w:rFonts w:eastAsia="Times New Roman" w:cs="Times New Roman"/>
          <w:szCs w:val="24"/>
        </w:rPr>
        <w:t>017, το οποίο δεν έχει ολοκληρωθεί ακόμη, που σημαίνει ότι αυτά ήταν παραγγελίες, δεν ήταν φάρμακα τα οποία αναλώθηκαν. Γιατί δεν πήρε το τελευταίο τρίμηνο του 2016, όπου μιλάμε για χημειοθεραπείες οι οποίες έχουν εκτελεστεί για να δούμε πράγματι τη σύγκρι</w:t>
      </w:r>
      <w:r>
        <w:rPr>
          <w:rFonts w:eastAsia="Times New Roman" w:cs="Times New Roman"/>
          <w:szCs w:val="24"/>
        </w:rPr>
        <w:t xml:space="preserve">ση των δυο νοσοκομείων και ψάχνετε εξιλαστήρια θύματα μεταξύ των γιατρών που δίνουν αγώνα κάτω από αντίξοες συνθήκες για ένα τόσο σοβαρό θέμα; Τι μήνυμα στέλνουμε στους καρκινοπαθείς </w:t>
      </w:r>
      <w:r>
        <w:rPr>
          <w:rFonts w:eastAsia="Times New Roman" w:cs="Times New Roman"/>
          <w:szCs w:val="24"/>
        </w:rPr>
        <w:lastRenderedPageBreak/>
        <w:t>της Μαγνησίας; Αντί να στείλουμε μήνυμα ελπίδας, μήνυμα αξιοπρέπειας, του</w:t>
      </w:r>
      <w:r>
        <w:rPr>
          <w:rFonts w:eastAsia="Times New Roman" w:cs="Times New Roman"/>
          <w:szCs w:val="24"/>
        </w:rPr>
        <w:t xml:space="preserve">ς λέμε «στην κατάσταση που είστε, θα ταξιδεύετε εκατοντάδες χιλιόμετρα για να κάνετε χημειοθεραπείες»; </w:t>
      </w:r>
    </w:p>
    <w:p w14:paraId="778DDE23"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Κύριε Υπουργέ, επειδή είστε ένας πολιτικός συνετός και ήπιος, θα σας παρακαλούσα με τη σημερινή ευκαιρία να σκύψετε…</w:t>
      </w:r>
    </w:p>
    <w:p w14:paraId="778DDE24" w14:textId="77777777" w:rsidR="00775486" w:rsidRDefault="00352066">
      <w:pPr>
        <w:spacing w:line="600" w:lineRule="auto"/>
        <w:ind w:firstLine="720"/>
        <w:contextualSpacing/>
        <w:jc w:val="both"/>
        <w:rPr>
          <w:rFonts w:eastAsia="Times New Roman"/>
          <w:bCs/>
        </w:rPr>
      </w:pPr>
      <w:r>
        <w:rPr>
          <w:rFonts w:eastAsia="Times New Roman"/>
          <w:bCs/>
        </w:rPr>
        <w:t>(Στο σημείο αυτό κτυπάει το κουδούν</w:t>
      </w:r>
      <w:r>
        <w:rPr>
          <w:rFonts w:eastAsia="Times New Roman"/>
          <w:bCs/>
        </w:rPr>
        <w:t>ι λήξεως του χρόνου ομιλίας του κυρίου Βουλευτή)</w:t>
      </w:r>
    </w:p>
    <w:p w14:paraId="778DDE25" w14:textId="77777777" w:rsidR="00775486" w:rsidRDefault="00352066">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Μπουκώρε</w:t>
      </w:r>
      <w:proofErr w:type="spellEnd"/>
      <w:r>
        <w:rPr>
          <w:rFonts w:eastAsia="Times New Roman" w:cs="Times New Roman"/>
          <w:szCs w:val="24"/>
        </w:rPr>
        <w:t xml:space="preserve">, να ολοκληρώσετε. </w:t>
      </w:r>
    </w:p>
    <w:p w14:paraId="778DDE26"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κύριε Πρόεδρε. </w:t>
      </w:r>
    </w:p>
    <w:p w14:paraId="778DDE27"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 xml:space="preserve">Σε όλους τους προηγούμενους συναδέλφους υπήρξατε ανεκτικός. </w:t>
      </w:r>
    </w:p>
    <w:p w14:paraId="778DDE28" w14:textId="77777777" w:rsidR="00775486" w:rsidRDefault="00352066">
      <w:pPr>
        <w:spacing w:line="600" w:lineRule="auto"/>
        <w:ind w:firstLine="567"/>
        <w:contextualSpacing/>
        <w:jc w:val="both"/>
        <w:rPr>
          <w:rFonts w:eastAsia="Times New Roman" w:cs="Times New Roman"/>
          <w:szCs w:val="24"/>
        </w:rPr>
      </w:pPr>
      <w:r>
        <w:rPr>
          <w:rFonts w:eastAsia="Times New Roman"/>
          <w:b/>
          <w:bCs/>
        </w:rPr>
        <w:t xml:space="preserve">ΠΡΟΕΔΡΕΥΩΝ </w:t>
      </w:r>
      <w:r>
        <w:rPr>
          <w:rFonts w:eastAsia="Times New Roman"/>
          <w:b/>
          <w:bCs/>
        </w:rPr>
        <w:t>(Δημήτριος Κρεμαστινός):</w:t>
      </w:r>
      <w:r>
        <w:rPr>
          <w:rFonts w:eastAsia="Times New Roman" w:cs="Times New Roman"/>
          <w:szCs w:val="24"/>
        </w:rPr>
        <w:t xml:space="preserve"> Και σε σας. Σας έχω δώσει δυο λεπτά. </w:t>
      </w:r>
    </w:p>
    <w:p w14:paraId="778DDE29"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Ολοκληρώνω σε μισό λεπτό. </w:t>
      </w:r>
    </w:p>
    <w:p w14:paraId="778DDE2A"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Θα σας παρακαλούσα, κύριε Υπουργέ, να σκύψετε στο πρόβλημα και να μη βάζετε τα λογιστικά ζητήματα πάνω από την ανθρώπινη αξιοπρέπεια και την ανθρώπ</w:t>
      </w:r>
      <w:r>
        <w:rPr>
          <w:rFonts w:eastAsia="Times New Roman" w:cs="Times New Roman"/>
          <w:szCs w:val="24"/>
        </w:rPr>
        <w:t xml:space="preserve">ινη ζωή. Να μην αναζητάτε εξιλαστήρια θύματα, μεταξύ των συναδέλφων σας, χώρος </w:t>
      </w:r>
      <w:r>
        <w:rPr>
          <w:rFonts w:eastAsia="Times New Roman" w:cs="Times New Roman"/>
          <w:szCs w:val="24"/>
        </w:rPr>
        <w:lastRenderedPageBreak/>
        <w:t>από τον οποίον προέρχεστε. Δεν έχει κανένα συμφέρον ένας γιατρός ογκολογικού τμήματος που το έστησε μόνος του -δούλευε χωρίς βοηθό, με μια νοσηλεύτρια για χρόνια ολόκληρα- να κά</w:t>
      </w:r>
      <w:r>
        <w:rPr>
          <w:rFonts w:eastAsia="Times New Roman" w:cs="Times New Roman"/>
          <w:szCs w:val="24"/>
        </w:rPr>
        <w:t xml:space="preserve">νει σπατάλες. Μπορεί να προτιμάει τις πρέπουσες θεραπείες για τους ασθενείς του και να φέρνει αποτελέσματα. Αυτά τα ζητήματα να κοιτάξετε και όχι να εκπέμπετε μήνυμα στους καρκινοπαθείς της Μαγνησίας ότι είναι οι αποδιοπομπαίοι τράγοι του συστήματος. </w:t>
      </w:r>
    </w:p>
    <w:p w14:paraId="778DDE2B"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Θα σ</w:t>
      </w:r>
      <w:r>
        <w:rPr>
          <w:rFonts w:eastAsia="Times New Roman" w:cs="Times New Roman"/>
          <w:szCs w:val="24"/>
        </w:rPr>
        <w:t>ας παρακαλούσα για δεύτερη φορά να δείτε με προσοχή αυτό το ζήτημα. Έχει δημιουργηθεί τεράστιο κοινωνικό πρόβλημα στη Μαγνησία. Για σκεφθείτε και για την Αλόννησο που συζητάτε έναν καρκινοπαθή που να μη γίνεται δεκτός στο Νοσοκομείο του Βόλου και να χρειάζ</w:t>
      </w:r>
      <w:r>
        <w:rPr>
          <w:rFonts w:eastAsia="Times New Roman" w:cs="Times New Roman"/>
          <w:szCs w:val="24"/>
        </w:rPr>
        <w:t xml:space="preserve">εται να πάει στη Λάρισα ή στη Θεσσαλονίκη. Πρέπει να ταξιδεύει μέρες ολόκληρες, κύριε Υπουργέ. </w:t>
      </w:r>
    </w:p>
    <w:p w14:paraId="778DDE2C"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 xml:space="preserve">Ευχαριστώ. </w:t>
      </w:r>
    </w:p>
    <w:p w14:paraId="778DDE2D" w14:textId="77777777" w:rsidR="00775486" w:rsidRDefault="00352066">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Μπουκώρε</w:t>
      </w:r>
      <w:proofErr w:type="spellEnd"/>
      <w:r>
        <w:rPr>
          <w:rFonts w:eastAsia="Times New Roman" w:cs="Times New Roman"/>
          <w:szCs w:val="24"/>
        </w:rPr>
        <w:t>, μη διαμαρτύρεστε, σας έχω δώσει δυο λεπτά παραπάνω.</w:t>
      </w:r>
    </w:p>
    <w:p w14:paraId="778DDE2E"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Σας ευχαριστώ, κύριε Πρόε</w:t>
      </w:r>
      <w:r>
        <w:rPr>
          <w:rFonts w:eastAsia="Times New Roman" w:cs="Times New Roman"/>
          <w:szCs w:val="24"/>
        </w:rPr>
        <w:t>δρε.</w:t>
      </w:r>
    </w:p>
    <w:p w14:paraId="778DDE2F" w14:textId="77777777" w:rsidR="00775486" w:rsidRDefault="00352066">
      <w:pPr>
        <w:spacing w:line="600" w:lineRule="auto"/>
        <w:ind w:firstLine="567"/>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w:t>
      </w:r>
    </w:p>
    <w:p w14:paraId="778DDE30"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lastRenderedPageBreak/>
        <w:t>Ο Υπουργός κ. Ξανθός έχει τον λόγο</w:t>
      </w:r>
      <w:r>
        <w:rPr>
          <w:rFonts w:eastAsia="Times New Roman" w:cs="Times New Roman"/>
          <w:szCs w:val="24"/>
        </w:rPr>
        <w:t xml:space="preserve"> για να δευτερολογήσει.</w:t>
      </w:r>
    </w:p>
    <w:p w14:paraId="778DDE31"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Για το τελευταίο θέμα το οποίο ετέθη τώρα και το οποίο προφανώς ήταν εκτός ημερήσιας διάταξης, δεν είμαι προετοιμ</w:t>
      </w:r>
      <w:r>
        <w:rPr>
          <w:rFonts w:eastAsia="Times New Roman" w:cs="Times New Roman"/>
          <w:szCs w:val="24"/>
        </w:rPr>
        <w:t xml:space="preserve">ασμένος να απαντήσω με λεπτομέρειες. </w:t>
      </w:r>
    </w:p>
    <w:p w14:paraId="778DDE32"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 xml:space="preserve">Έχω ζητήσει ενημέρωση από τον Διοικητή της Υγειονομικής Περιφέρειας και από τον Διοικητή του Νοσοκομείου. Γνωρίζω ότι σήμερα ήταν προγραμματισμένη μια σύσκεψη με όλους τους </w:t>
      </w:r>
      <w:r>
        <w:rPr>
          <w:rFonts w:eastAsia="Times New Roman" w:cs="Times New Roman"/>
          <w:szCs w:val="24"/>
        </w:rPr>
        <w:t xml:space="preserve">διοικητές </w:t>
      </w:r>
      <w:r>
        <w:rPr>
          <w:rFonts w:eastAsia="Times New Roman" w:cs="Times New Roman"/>
          <w:szCs w:val="24"/>
        </w:rPr>
        <w:t xml:space="preserve">των </w:t>
      </w:r>
      <w:r>
        <w:rPr>
          <w:rFonts w:eastAsia="Times New Roman" w:cs="Times New Roman"/>
          <w:szCs w:val="24"/>
        </w:rPr>
        <w:t xml:space="preserve">νοσοκομείων </w:t>
      </w:r>
      <w:r>
        <w:rPr>
          <w:rFonts w:eastAsia="Times New Roman" w:cs="Times New Roman"/>
          <w:szCs w:val="24"/>
        </w:rPr>
        <w:t>της Θεσσαλίας για τ</w:t>
      </w:r>
      <w:r>
        <w:rPr>
          <w:rFonts w:eastAsia="Times New Roman" w:cs="Times New Roman"/>
          <w:szCs w:val="24"/>
        </w:rPr>
        <w:t xml:space="preserve">ο θέμα της διαχείρισης των ογκολογικών περιστατικών και της καλύτερης κατανομής της φαρμακευτικής δαπάνης στα νοσοκομεία. </w:t>
      </w:r>
    </w:p>
    <w:p w14:paraId="778DDE33" w14:textId="77777777" w:rsidR="00775486" w:rsidRDefault="00352066">
      <w:pPr>
        <w:spacing w:line="600" w:lineRule="auto"/>
        <w:ind w:firstLine="567"/>
        <w:contextualSpacing/>
        <w:jc w:val="both"/>
        <w:rPr>
          <w:rFonts w:eastAsia="Times New Roman" w:cs="Times New Roman"/>
          <w:szCs w:val="24"/>
        </w:rPr>
      </w:pPr>
      <w:r>
        <w:rPr>
          <w:rFonts w:eastAsia="Times New Roman" w:cs="Times New Roman"/>
          <w:szCs w:val="24"/>
        </w:rPr>
        <w:t xml:space="preserve">Κοιτάξτε, κύριε </w:t>
      </w:r>
      <w:proofErr w:type="spellStart"/>
      <w:r>
        <w:rPr>
          <w:rFonts w:eastAsia="Times New Roman" w:cs="Times New Roman"/>
          <w:szCs w:val="24"/>
        </w:rPr>
        <w:t>Μπουκώρο</w:t>
      </w:r>
      <w:proofErr w:type="spellEnd"/>
      <w:r>
        <w:rPr>
          <w:rFonts w:eastAsia="Times New Roman" w:cs="Times New Roman"/>
          <w:szCs w:val="24"/>
        </w:rPr>
        <w:t xml:space="preserve">, για να μη λέμε εύκολες κουβέντες, η αλήθεια είναι η εξής: Πέρυσι με την αύξηση που προκαλέσαμε στον </w:t>
      </w:r>
      <w:r>
        <w:rPr>
          <w:rFonts w:eastAsia="Times New Roman" w:cs="Times New Roman"/>
          <w:szCs w:val="24"/>
        </w:rPr>
        <w:t>προϋπολ</w:t>
      </w:r>
      <w:r>
        <w:rPr>
          <w:rFonts w:eastAsia="Times New Roman" w:cs="Times New Roman"/>
          <w:szCs w:val="24"/>
        </w:rPr>
        <w:t xml:space="preserve">ογισμό </w:t>
      </w:r>
      <w:r>
        <w:rPr>
          <w:rFonts w:eastAsia="Times New Roman" w:cs="Times New Roman"/>
          <w:szCs w:val="24"/>
        </w:rPr>
        <w:t xml:space="preserve">του 2016 και ειδικά στο κομμάτι της φαρμακευτικής δαπάνης, η χρονιά έκλεισε σε ένα επίπεδο περίπου στα 660 εκατομμύρια ευρώ με όριο </w:t>
      </w:r>
      <w:proofErr w:type="spellStart"/>
      <w:r>
        <w:rPr>
          <w:rFonts w:eastAsia="Times New Roman" w:cs="Times New Roman"/>
          <w:szCs w:val="24"/>
          <w:lang w:val="en-US"/>
        </w:rPr>
        <w:t>clawback</w:t>
      </w:r>
      <w:proofErr w:type="spellEnd"/>
      <w:r>
        <w:rPr>
          <w:rFonts w:eastAsia="Times New Roman" w:cs="Times New Roman"/>
          <w:szCs w:val="24"/>
        </w:rPr>
        <w:t xml:space="preserve"> το οποίο αρχικά ήταν 490 εκατομμύρια και μετά το πήγαμε -μετά από διαπραγμάτευση με τους θεσμούς- στα 510 εκατομμύρια. Καταφέραμε να καλυφθούν πλήρως οι ανάγκες των δαπανών και των </w:t>
      </w:r>
      <w:r>
        <w:rPr>
          <w:rFonts w:eastAsia="Times New Roman" w:cs="Times New Roman"/>
          <w:szCs w:val="24"/>
        </w:rPr>
        <w:lastRenderedPageBreak/>
        <w:t>ασφαλισμένων, αλλά και των ανασφάλιστων πολιτών –αυτό είναι μια πολύ σημαν</w:t>
      </w:r>
      <w:r>
        <w:rPr>
          <w:rFonts w:eastAsia="Times New Roman" w:cs="Times New Roman"/>
          <w:szCs w:val="24"/>
        </w:rPr>
        <w:t xml:space="preserve">τική αλλαγή- και ιδιαίτερα στο κομμάτι της ογκολογικής θεραπείας που ξέρετε πάρα πολύ καλά ότι είναι ιδιαίτερα ακριβή. </w:t>
      </w:r>
    </w:p>
    <w:p w14:paraId="778DDE34" w14:textId="77777777" w:rsidR="00775486" w:rsidRDefault="00352066">
      <w:pPr>
        <w:spacing w:line="600" w:lineRule="auto"/>
        <w:contextualSpacing/>
        <w:jc w:val="both"/>
        <w:rPr>
          <w:rFonts w:eastAsia="Times New Roman" w:cs="Times New Roman"/>
          <w:szCs w:val="24"/>
        </w:rPr>
      </w:pPr>
      <w:r>
        <w:rPr>
          <w:rFonts w:eastAsia="Times New Roman" w:cs="Times New Roman"/>
          <w:szCs w:val="24"/>
        </w:rPr>
        <w:tab/>
        <w:t>Πέρυσι, λοιπόν, τα νοσοκομεία δεν παρουσίασαν ελλείψεις, ιδιαίτερα στα ογκολογικά φάρμακα και φέτος με το ίδιο επίπεδο δαπάνης δεν υπάρ</w:t>
      </w:r>
      <w:r>
        <w:rPr>
          <w:rFonts w:eastAsia="Times New Roman" w:cs="Times New Roman"/>
          <w:szCs w:val="24"/>
        </w:rPr>
        <w:t xml:space="preserve">χει κανένας λόγος να εμφανίζονται προβλήματα, κατά την άποψή μου, ιδιαίτερα στο πρώτο τρίμηνο του χρόνου ούτε υπάρχει θεσμοθετημένο δωδεκατημόριο. Προφανώς, η διοίκηση κάθε νοσοκομείου οφείλει να εποπτεύει την ομαλή εκτέλεση του προϋπολογισμού και οφείλει </w:t>
      </w:r>
      <w:r>
        <w:rPr>
          <w:rFonts w:eastAsia="Times New Roman" w:cs="Times New Roman"/>
          <w:szCs w:val="24"/>
        </w:rPr>
        <w:t xml:space="preserve">να κάνει τις απαραίτητες συστάσεις… </w:t>
      </w:r>
    </w:p>
    <w:p w14:paraId="778DDE35"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Υπουργέ, γιατί έπρεπε να ανακύψει το θέμα για να μιλήσετε για πλαφόν; Αν είχε ξεφύγει το πλαφόν, θα έπρεπε να το πείτε νωρίτερα και όχι να περιμένετε</w:t>
      </w:r>
      <w:r>
        <w:rPr>
          <w:rFonts w:eastAsia="Times New Roman" w:cs="Times New Roman"/>
          <w:szCs w:val="24"/>
        </w:rPr>
        <w:t>…</w:t>
      </w:r>
      <w:r>
        <w:rPr>
          <w:rFonts w:eastAsia="Times New Roman" w:cs="Times New Roman"/>
          <w:szCs w:val="24"/>
        </w:rPr>
        <w:t xml:space="preserve"> </w:t>
      </w:r>
    </w:p>
    <w:p w14:paraId="778DDE3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Ακούστε,</w:t>
      </w:r>
      <w:r>
        <w:rPr>
          <w:rFonts w:eastAsia="Times New Roman" w:cs="Times New Roman"/>
          <w:szCs w:val="24"/>
        </w:rPr>
        <w:t xml:space="preserve"> σας λέω το εξής.</w:t>
      </w:r>
      <w:r>
        <w:rPr>
          <w:rFonts w:eastAsia="Times New Roman" w:cs="Times New Roman"/>
          <w:szCs w:val="24"/>
        </w:rPr>
        <w:t>.</w:t>
      </w:r>
      <w:r>
        <w:rPr>
          <w:rFonts w:eastAsia="Times New Roman" w:cs="Times New Roman"/>
          <w:szCs w:val="24"/>
        </w:rPr>
        <w:t>.</w:t>
      </w:r>
    </w:p>
    <w:p w14:paraId="778DDE37"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Ψάχνετε εξιλαστήρια θύματα; </w:t>
      </w:r>
    </w:p>
    <w:p w14:paraId="778DDE38"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Σας παρακαλώ, κύριοι συνάδελφοι.</w:t>
      </w:r>
    </w:p>
    <w:p w14:paraId="778DDE39"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Αφήστε τώρα, δεν υπάρχουν εξιλαστήρια θύματα. Οι καρκινοπαθείς και όσοι άνθρωποι βρίσ</w:t>
      </w:r>
      <w:r>
        <w:rPr>
          <w:rFonts w:eastAsia="Times New Roman" w:cs="Times New Roman"/>
          <w:szCs w:val="24"/>
        </w:rPr>
        <w:t>κονται πραγματικά σε αυτή τη δύσκολη θέση, και στο Βόλο και οπουδήποτε αλλού στη χώρα μας, αντιμετωπίζονται με αξιοπιστία και με καθολικότητα και με ισότιμο τρόπο σε όλο το σύστημα υγείας και –τονίζω- ξεπερνώντας και τον διαχωρισμό ανάμεσα σε ασφαλισμένους</w:t>
      </w:r>
      <w:r>
        <w:rPr>
          <w:rFonts w:eastAsia="Times New Roman" w:cs="Times New Roman"/>
          <w:szCs w:val="24"/>
        </w:rPr>
        <w:t xml:space="preserve"> και ανασφάλιστους. Αυτό ισχύει εδώ και πάνω από έναν χρόνο και αυτό είναι μια πολύ μεγάλη αλλαγή και δεν υπάρχει πλέον η ανασφάλεια ανθρώπων, που αντιμετωπίζουν αυτή την πολύ σοβαρή δοκιμασία της υγείας τους, ότι μπορεί να μείνουν χωρίς φροντίδα επειδή δε</w:t>
      </w:r>
      <w:r>
        <w:rPr>
          <w:rFonts w:eastAsia="Times New Roman" w:cs="Times New Roman"/>
          <w:szCs w:val="24"/>
        </w:rPr>
        <w:t xml:space="preserve">ν είναι ασφαλισμένοι. Αυτό είναι διασφαλισμένο απολύτως. </w:t>
      </w:r>
    </w:p>
    <w:p w14:paraId="778DDE3A"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Τώρα είναι ευθύνη της υγειονομικής περιφέρειας και των διοικήσεων των νοσοκομείων, με δεδομένο τον προϋπολογισμό, ο οποίος έχει μοιραστεί σήμερα σε όλα τα νοσοκομεία της χώρας, να κάνουν την καλύτερ</w:t>
      </w:r>
      <w:r>
        <w:rPr>
          <w:rFonts w:eastAsia="Times New Roman" w:cs="Times New Roman"/>
          <w:szCs w:val="24"/>
        </w:rPr>
        <w:t xml:space="preserve">η δυνατή διαχείριση. Ξέρω ότι το Νοσοκομείο του Βόλου είχε μια μονάδα χημειοθεραπείας, δεν είχε ακριβώς ογκολογική κλινική οργανωμένη. Βεβαίως, δεν ξέρω ποια </w:t>
      </w:r>
      <w:r>
        <w:rPr>
          <w:rFonts w:eastAsia="Times New Roman" w:cs="Times New Roman"/>
          <w:szCs w:val="24"/>
        </w:rPr>
        <w:lastRenderedPageBreak/>
        <w:t>είναι η πραγματική λειτουργική δυνατότητα αυτής της μονάδας. Προφανώς, υπάρχουν ογκολογικές κλινικ</w:t>
      </w:r>
      <w:r>
        <w:rPr>
          <w:rFonts w:eastAsia="Times New Roman" w:cs="Times New Roman"/>
          <w:szCs w:val="24"/>
        </w:rPr>
        <w:t>ές στη Λάρισα, που είναι πολύ πιο οργανωμένες και έχουν μεγαλύτερη δυνατότητα να εξυπηρετήσουν και να νοσηλεύσουν αντίστοιχα περιστατικά. Η διαβεβαίωση που έχω, είναι ότι θα γίνει μια προσπάθεια να επιλυθεί το θέμα χωρίς πρόβλημα και κυρίως, διασφαλίζοντας</w:t>
      </w:r>
      <w:r>
        <w:rPr>
          <w:rFonts w:eastAsia="Times New Roman" w:cs="Times New Roman"/>
          <w:szCs w:val="24"/>
        </w:rPr>
        <w:t xml:space="preserve"> την πρόσβαση όλων των πολιτών από οποιαδήποτε περιοχή της Θεσσαλίας στην αναγκαία θεραπεία. Αυτό ξέρετε πάρα πολύ καλά ότι δεν είναι εφικτό να συμβαίνει πάντα στον τόπο διαμονής των κατοίκων, των ανθρώπων. </w:t>
      </w:r>
      <w:r>
        <w:rPr>
          <w:rFonts w:eastAsia="Times New Roman" w:cs="Times New Roman"/>
          <w:szCs w:val="24"/>
        </w:rPr>
        <w:t xml:space="preserve">Αυτό </w:t>
      </w:r>
      <w:r>
        <w:rPr>
          <w:rFonts w:eastAsia="Times New Roman" w:cs="Times New Roman"/>
          <w:szCs w:val="24"/>
        </w:rPr>
        <w:t xml:space="preserve">θα </w:t>
      </w:r>
      <w:r>
        <w:rPr>
          <w:rFonts w:eastAsia="Times New Roman" w:cs="Times New Roman"/>
          <w:szCs w:val="24"/>
        </w:rPr>
        <w:t>ήταν το επιθυμητό</w:t>
      </w:r>
      <w:r>
        <w:rPr>
          <w:rFonts w:eastAsia="Times New Roman" w:cs="Times New Roman"/>
          <w:szCs w:val="24"/>
        </w:rPr>
        <w:t>.</w:t>
      </w:r>
      <w:r w:rsidDel="00544660">
        <w:rPr>
          <w:rFonts w:eastAsia="Times New Roman" w:cs="Times New Roman"/>
          <w:szCs w:val="24"/>
        </w:rPr>
        <w:t xml:space="preserve"> </w:t>
      </w:r>
    </w:p>
    <w:p w14:paraId="778DDE3B"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Μέ</w:t>
      </w:r>
      <w:r>
        <w:rPr>
          <w:rFonts w:eastAsia="Times New Roman" w:cs="Times New Roman"/>
          <w:szCs w:val="24"/>
        </w:rPr>
        <w:t xml:space="preserve">χρι τώρα συνέβαινε. </w:t>
      </w:r>
    </w:p>
    <w:p w14:paraId="778DDE3C"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Εντάξει. Εγώ έχω ζητήσει ενημέρωση κι αν χρειαστεί, θα γίνουν και διορθωτικές κινήσεις.</w:t>
      </w:r>
    </w:p>
    <w:p w14:paraId="778DDE3D"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το κυρίως θέμα της ερώτησης. Επίσης, θέλω να πω ότι είναι πολύ εύκολο να αναδεικνύουμε κενά και α</w:t>
      </w:r>
      <w:r>
        <w:rPr>
          <w:rFonts w:eastAsia="Times New Roman" w:cs="Times New Roman"/>
          <w:szCs w:val="24"/>
        </w:rPr>
        <w:t xml:space="preserve">δυναμίες και ελλείψεις στη στελέχωση, ιδιαίτερα σε νησιωτικές, άγονες και δυσπρόσιτες περιοχές. Δυστυχώς, όπως είπα και πριν, στις άγονες περιοχές έχουμε άγονες προκηρύξεις, δεν έχουμε ενδιαφέρον και πρέπει να κάνουμε μια σοβαρή συζήτηση </w:t>
      </w:r>
      <w:r>
        <w:rPr>
          <w:rFonts w:eastAsia="Times New Roman" w:cs="Times New Roman"/>
          <w:szCs w:val="24"/>
        </w:rPr>
        <w:lastRenderedPageBreak/>
        <w:t>ως πολιτικό σύστημ</w:t>
      </w:r>
      <w:r>
        <w:rPr>
          <w:rFonts w:eastAsia="Times New Roman" w:cs="Times New Roman"/>
          <w:szCs w:val="24"/>
        </w:rPr>
        <w:t xml:space="preserve">α, ως κοινωνία για το πώς θα θωρακίσουμε με πολύ πιο ισχυρά και πιο αποτελεσματικά κίνητρα αυτές τις περιοχές. </w:t>
      </w:r>
    </w:p>
    <w:p w14:paraId="778DDE3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είναι κρίσιμο ζήτημα, είναι ζήτημα κοινωνικής και εθνικής προτεραιότητας. Δεν έχουμε βρει μέχρι τώρα έναν αποτελεσμ</w:t>
      </w:r>
      <w:r>
        <w:rPr>
          <w:rFonts w:eastAsia="Times New Roman" w:cs="Times New Roman"/>
          <w:szCs w:val="24"/>
        </w:rPr>
        <w:t xml:space="preserve">ατικό τρόπο για να καλύψουμε με βάση τη διαθεσιμότητα ιδιαίτερα σε ιατρικό δυναμικό αυτών των κενών θέσεων. </w:t>
      </w:r>
    </w:p>
    <w:p w14:paraId="778DDE3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Επίσης, ξέρετε πάρα πολύ καλά ότι για πρώτη φορά έχουν προκηρυχθεί την τελευταία πενταετία μόνιμες θέσεις στο δημόσιο σύστημα υγείας. Η αλήθεια είν</w:t>
      </w:r>
      <w:r>
        <w:rPr>
          <w:rFonts w:eastAsia="Times New Roman" w:cs="Times New Roman"/>
          <w:szCs w:val="24"/>
        </w:rPr>
        <w:t xml:space="preserve">αι ότι δόθηκε προτεραιότητα στα δημόσια νοσοκομεία και λιγότερο στις δομές πρωτοβάθμιας φροντίδας. Όμως, κι εκεί υπήρξε ενίσχυση και με επικουρικούς γιατρούς και με λοιπό προσωπικό, κυρίως επικουρικό προσωπικό. </w:t>
      </w:r>
      <w:r>
        <w:rPr>
          <w:rFonts w:eastAsia="Times New Roman" w:cs="Times New Roman"/>
          <w:szCs w:val="24"/>
        </w:rPr>
        <w:t>Α</w:t>
      </w:r>
      <w:r>
        <w:rPr>
          <w:rFonts w:eastAsia="Times New Roman" w:cs="Times New Roman"/>
          <w:szCs w:val="24"/>
        </w:rPr>
        <w:t>υτή είναι και η περίπτωση του χειριστή του α</w:t>
      </w:r>
      <w:r>
        <w:rPr>
          <w:rFonts w:eastAsia="Times New Roman" w:cs="Times New Roman"/>
          <w:szCs w:val="24"/>
        </w:rPr>
        <w:t xml:space="preserve">κτινολογικού, ο οποίος υπηρετεί στο συγκεκριμένο περιφερειακό ιατρείο του οποίου η θητεία, αν έχω πληροφορηθεί σωστά, λήγει </w:t>
      </w:r>
      <w:r>
        <w:rPr>
          <w:rFonts w:eastAsia="Times New Roman" w:cs="Times New Roman"/>
          <w:szCs w:val="24"/>
        </w:rPr>
        <w:t xml:space="preserve">στις </w:t>
      </w:r>
      <w:r>
        <w:rPr>
          <w:rFonts w:eastAsia="Times New Roman" w:cs="Times New Roman"/>
          <w:szCs w:val="24"/>
        </w:rPr>
        <w:t>30</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2017. Δώσαμε παράταση. Θα δούμε αρχές του καλοκαιριού όταν θα είμαστε σε θέση να κάνουμε μια συνολική εκτίμηση των ανα</w:t>
      </w:r>
      <w:r>
        <w:rPr>
          <w:rFonts w:eastAsia="Times New Roman" w:cs="Times New Roman"/>
          <w:szCs w:val="24"/>
        </w:rPr>
        <w:lastRenderedPageBreak/>
        <w:t>γκών</w:t>
      </w:r>
      <w:r>
        <w:rPr>
          <w:rFonts w:eastAsia="Times New Roman" w:cs="Times New Roman"/>
          <w:szCs w:val="24"/>
        </w:rPr>
        <w:t xml:space="preserve"> και αν χρειαστεί, προφανώς δεν θα επιτρέψουμε να υπάρξει μια διαρροή, μαζική διαρροή, ανθρώπινου δυναμικού στο σύστημα…</w:t>
      </w:r>
    </w:p>
    <w:p w14:paraId="778DDE4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Νοσηλεύτρια, κύριε Υπουργέ.</w:t>
      </w:r>
    </w:p>
    <w:p w14:paraId="778DDE4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Και νοσηλεύτρια. Η πληροφορία, που έχω από την </w:t>
      </w:r>
      <w:r>
        <w:rPr>
          <w:rFonts w:eastAsia="Times New Roman" w:cs="Times New Roman"/>
          <w:szCs w:val="24"/>
        </w:rPr>
        <w:t>υπηρεσία</w:t>
      </w:r>
      <w:r>
        <w:rPr>
          <w:rFonts w:eastAsia="Times New Roman" w:cs="Times New Roman"/>
          <w:szCs w:val="24"/>
        </w:rPr>
        <w:t xml:space="preserve">, είναι ότι υπηρετεί ΔΕ νοσηλεύτρια στο περιφερειακό ιατρείο. Αυτή είναι η πληροφορία που μου δίνει η </w:t>
      </w:r>
      <w:r>
        <w:rPr>
          <w:rFonts w:eastAsia="Times New Roman" w:cs="Times New Roman"/>
          <w:szCs w:val="24"/>
        </w:rPr>
        <w:t>υπηρεσία</w:t>
      </w:r>
      <w:r>
        <w:rPr>
          <w:rFonts w:eastAsia="Times New Roman" w:cs="Times New Roman"/>
          <w:szCs w:val="24"/>
        </w:rPr>
        <w:t>.</w:t>
      </w:r>
    </w:p>
    <w:p w14:paraId="778DDE4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Όχι, λάθος πληροφορία έχετε.</w:t>
      </w:r>
    </w:p>
    <w:p w14:paraId="778DDE43"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το τσεκάρω και θα το διερευνήσω. </w:t>
      </w:r>
    </w:p>
    <w:p w14:paraId="778DDE44"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η εικόνα είναι ότι υπηρετεί ένας αγροτικός ιατρός, ένας γενικός ιατρός εκ περιτροπής, μια ΔΕ νοσηλεύτρια και ένας ΔΕ χειριστής-εμφανιστής. Αυτή είναι η εικόνα, που έχω από την </w:t>
      </w:r>
      <w:r>
        <w:rPr>
          <w:rFonts w:eastAsia="Times New Roman" w:cs="Times New Roman"/>
          <w:szCs w:val="24"/>
        </w:rPr>
        <w:t>υπηρεσία</w:t>
      </w:r>
      <w:r>
        <w:rPr>
          <w:rFonts w:eastAsia="Times New Roman" w:cs="Times New Roman"/>
          <w:szCs w:val="24"/>
        </w:rPr>
        <w:t xml:space="preserve">. </w:t>
      </w:r>
    </w:p>
    <w:p w14:paraId="778DDE45"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Οδηγός ασθενοφόρου και χειριστής ακτινολογ</w:t>
      </w:r>
      <w:r>
        <w:rPr>
          <w:rFonts w:eastAsia="Times New Roman" w:cs="Times New Roman"/>
          <w:bCs/>
          <w:shd w:val="clear" w:color="auto" w:fill="FFFFFF"/>
        </w:rPr>
        <w:t xml:space="preserve">ικού μηχανήματος. </w:t>
      </w:r>
    </w:p>
    <w:p w14:paraId="778DDE46"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Ωραία. 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να πω το εξής: Ξέρετε ότι μια προκήρυξη δύο χιλιάδων θέσεων μόνιμων γιατρών ΕΣΥ, για την οποία έχουμε </w:t>
      </w:r>
      <w:r>
        <w:rPr>
          <w:rFonts w:eastAsia="Times New Roman" w:cs="Times New Roman"/>
          <w:bCs/>
          <w:shd w:val="clear" w:color="auto" w:fill="FFFFFF"/>
        </w:rPr>
        <w:lastRenderedPageBreak/>
        <w:t xml:space="preserve">πράξη </w:t>
      </w:r>
      <w:r>
        <w:rPr>
          <w:rFonts w:eastAsia="Times New Roman" w:cs="Times New Roman"/>
          <w:bCs/>
          <w:shd w:val="clear" w:color="auto" w:fill="FFFFFF"/>
        </w:rPr>
        <w:t xml:space="preserve">Υπουργικού Συμβουλίου, </w:t>
      </w:r>
      <w:r>
        <w:rPr>
          <w:rFonts w:eastAsia="Times New Roman"/>
          <w:bCs/>
          <w:shd w:val="clear" w:color="auto" w:fill="FFFFFF"/>
        </w:rPr>
        <w:t>έχει</w:t>
      </w:r>
      <w:r>
        <w:rPr>
          <w:rFonts w:eastAsia="Times New Roman" w:cs="Times New Roman"/>
          <w:bCs/>
          <w:shd w:val="clear" w:color="auto" w:fill="FFFFFF"/>
        </w:rPr>
        <w:t xml:space="preserve"> αρχίσει τμηματικά να δρομολογείται στη δ</w:t>
      </w:r>
      <w:r>
        <w:rPr>
          <w:rFonts w:eastAsia="Times New Roman" w:cs="Times New Roman"/>
          <w:bCs/>
          <w:shd w:val="clear" w:color="auto" w:fill="FFFFFF"/>
        </w:rPr>
        <w:t xml:space="preserve">ιάρκεια του 2017. Πριν από λίγες μέρες, προκηρύχθηκαν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πενήντα θέσεις για επείγουσες ανάγκες, κυρίως από τα νοσοκομεία. Εκεί έχουμε προσδιορίσει ότι ένας αριθμός της τάξης των τριακοσίων, τετρακοσίων θα αφορούν αποκλειστικά δομές πρωτοβάθμιας φροντίδ</w:t>
      </w:r>
      <w:r>
        <w:rPr>
          <w:rFonts w:eastAsia="Times New Roman" w:cs="Times New Roman"/>
          <w:bCs/>
          <w:shd w:val="clear" w:color="auto" w:fill="FFFFFF"/>
        </w:rPr>
        <w:t xml:space="preserve">ας, δηλαδή </w:t>
      </w:r>
      <w:r>
        <w:rPr>
          <w:rFonts w:eastAsia="Times New Roman" w:cs="Times New Roman"/>
          <w:bCs/>
          <w:shd w:val="clear" w:color="auto" w:fill="FFFFFF"/>
        </w:rPr>
        <w:t xml:space="preserve">κέντρα υγείας </w:t>
      </w:r>
      <w:r>
        <w:rPr>
          <w:rFonts w:eastAsia="Times New Roman" w:cs="Times New Roman"/>
          <w:bCs/>
          <w:shd w:val="clear" w:color="auto" w:fill="FFFFFF"/>
        </w:rPr>
        <w:t xml:space="preserve">αγροτικού τύπου και δομές του ΠΕΔΥ στα αστικά κέντρα. </w:t>
      </w:r>
    </w:p>
    <w:p w14:paraId="778DDE47" w14:textId="77777777" w:rsidR="00775486" w:rsidRDefault="00352066">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778DDE48"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Με αυτόν τον τρόπο θα προσπαθήσουμε, πάντα φυσικά </w:t>
      </w:r>
      <w:r>
        <w:rPr>
          <w:rFonts w:eastAsia="Times New Roman"/>
          <w:bCs/>
          <w:shd w:val="clear" w:color="auto" w:fill="FFFFFF"/>
        </w:rPr>
        <w:t>με</w:t>
      </w:r>
      <w:r>
        <w:rPr>
          <w:rFonts w:eastAsia="Times New Roman" w:cs="Times New Roman"/>
          <w:bCs/>
          <w:shd w:val="clear" w:color="auto" w:fill="FFFFFF"/>
        </w:rPr>
        <w:t xml:space="preserve"> τον κίνδυνο σε αυτές τις περιοχές να μη</w:t>
      </w:r>
      <w:r>
        <w:rPr>
          <w:rFonts w:eastAsia="Times New Roman" w:cs="Times New Roman"/>
          <w:bCs/>
          <w:shd w:val="clear" w:color="auto" w:fill="FFFFFF"/>
        </w:rPr>
        <w:t xml:space="preserve">ν υπάρχει ανταπόκριση, να καλύψουμε όσο </w:t>
      </w:r>
      <w:r>
        <w:rPr>
          <w:rFonts w:eastAsia="Times New Roman"/>
          <w:bCs/>
          <w:shd w:val="clear" w:color="auto" w:fill="FFFFFF"/>
        </w:rPr>
        <w:t>είναι</w:t>
      </w:r>
      <w:r>
        <w:rPr>
          <w:rFonts w:eastAsia="Times New Roman" w:cs="Times New Roman"/>
          <w:bCs/>
          <w:shd w:val="clear" w:color="auto" w:fill="FFFFFF"/>
        </w:rPr>
        <w:t xml:space="preserve"> δυνατόν ένα μέρος από αυτά τα κενά. </w:t>
      </w:r>
    </w:p>
    <w:p w14:paraId="778DDE49"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Επίσης, πρέπει να ξέρετε ότι ο προϋπολογισμός για τη χρηματοδότηση των δομών πρωτοβάθμιας φροντίδας υγείας αυξήθηκε και το 2016 και το 2017 παραμένει ο ίδιος: 38 εκατομμύρια</w:t>
      </w:r>
      <w:r>
        <w:rPr>
          <w:rFonts w:eastAsia="Times New Roman" w:cs="Times New Roman"/>
          <w:bCs/>
          <w:shd w:val="clear" w:color="auto" w:fill="FFFFFF"/>
        </w:rPr>
        <w:t xml:space="preserve"> ευρώ παραπάνω σε όλα τα </w:t>
      </w:r>
      <w:r>
        <w:rPr>
          <w:rFonts w:eastAsia="Times New Roman" w:cs="Times New Roman"/>
          <w:bCs/>
          <w:shd w:val="clear" w:color="auto" w:fill="FFFFFF"/>
        </w:rPr>
        <w:t xml:space="preserve">κέντρα υγείας </w:t>
      </w:r>
      <w:r>
        <w:rPr>
          <w:rFonts w:eastAsia="Times New Roman" w:cs="Times New Roman"/>
          <w:bCs/>
          <w:shd w:val="clear" w:color="auto" w:fill="FFFFFF"/>
        </w:rPr>
        <w:t>της χώρας. Και με αυτό τον τρόπο θεωρώ ότι δεν δικαιολογούνται ελλείψεις και μάλιστα σε φθηνό υγειονομικό υλικό.</w:t>
      </w:r>
    </w:p>
    <w:p w14:paraId="778DDE4A"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Ξέρετε πολύ καλά ότι συνήθως σε αυτές τις περιπτώσεις το πρόβλημα δεν </w:t>
      </w:r>
      <w:r>
        <w:rPr>
          <w:rFonts w:eastAsia="Times New Roman"/>
          <w:bCs/>
          <w:shd w:val="clear" w:color="auto" w:fill="FFFFFF"/>
        </w:rPr>
        <w:t>είναι</w:t>
      </w:r>
      <w:r>
        <w:rPr>
          <w:rFonts w:eastAsia="Times New Roman" w:cs="Times New Roman"/>
          <w:bCs/>
          <w:shd w:val="clear" w:color="auto" w:fill="FFFFFF"/>
        </w:rPr>
        <w:t xml:space="preserve"> η ταμειακή δυνατότητα και η </w:t>
      </w:r>
      <w:r>
        <w:rPr>
          <w:rFonts w:eastAsia="Times New Roman" w:cs="Times New Roman"/>
          <w:bCs/>
          <w:shd w:val="clear" w:color="auto" w:fill="FFFFFF"/>
        </w:rPr>
        <w:t>ρευστότητα που έχουν οι ΥΠΕ, για να αγοράσουν αυτό το υλικό. Υπάρχουν πολλαπλά και συσσωρευμένα προβλήματα στο σύστημα προμηθειών. Υπάρχουν δυσκολίες λόγω του Παρατηρητηρίου Τιμών, λόγω του ότι δεν υπάρχουν προμηθευτές να δώσουν προσφορά, ιδιαίτερα σε περι</w:t>
      </w:r>
      <w:r>
        <w:rPr>
          <w:rFonts w:eastAsia="Times New Roman" w:cs="Times New Roman"/>
          <w:bCs/>
          <w:shd w:val="clear" w:color="auto" w:fill="FFFFFF"/>
        </w:rPr>
        <w:t>οχές που υπάρχει μεταφορικό κόστος κ.λπ.</w:t>
      </w:r>
      <w:r>
        <w:rPr>
          <w:rFonts w:eastAsia="Times New Roman" w:cs="Times New Roman"/>
          <w:bCs/>
          <w:shd w:val="clear" w:color="auto" w:fill="FFFFFF"/>
        </w:rPr>
        <w:t>.</w:t>
      </w:r>
      <w:r>
        <w:rPr>
          <w:rFonts w:eastAsia="Times New Roman" w:cs="Times New Roman"/>
          <w:bCs/>
          <w:shd w:val="clear" w:color="auto" w:fill="FFFFFF"/>
        </w:rPr>
        <w:t xml:space="preserve"> Υπάρχουν πραγματικές δυσκολίες και όχι προφανώς έλλειψη χρημάτων, τα οποία αναζητούνται με εράνους. </w:t>
      </w:r>
    </w:p>
    <w:p w14:paraId="778DDE4B"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Οι τοπικές κοινωνίες </w:t>
      </w:r>
      <w:r>
        <w:rPr>
          <w:rFonts w:eastAsia="Times New Roman"/>
          <w:bCs/>
          <w:shd w:val="clear" w:color="auto" w:fill="FFFFFF"/>
        </w:rPr>
        <w:t>είναι</w:t>
      </w:r>
      <w:r>
        <w:rPr>
          <w:rFonts w:eastAsia="Times New Roman" w:cs="Times New Roman"/>
          <w:bCs/>
          <w:shd w:val="clear" w:color="auto" w:fill="FFFFFF"/>
        </w:rPr>
        <w:t xml:space="preserve"> προφανώς ευαισθητοποιημένες και καλά κάνουν και ενδιαφέρονται να έχουν την καλύτερη δυνατή στελέχωση και επάρκεια οι δομές υγείας των περιοχών τους, αλλά νομίζω ότι αυτό το οποίο κάνουμε σήμερα </w:t>
      </w:r>
      <w:r>
        <w:rPr>
          <w:rFonts w:eastAsia="Times New Roman"/>
          <w:bCs/>
          <w:shd w:val="clear" w:color="auto" w:fill="FFFFFF"/>
        </w:rPr>
        <w:t>είναι</w:t>
      </w:r>
      <w:r>
        <w:rPr>
          <w:rFonts w:eastAsia="Times New Roman" w:cs="Times New Roman"/>
          <w:bCs/>
          <w:shd w:val="clear" w:color="auto" w:fill="FFFFFF"/>
        </w:rPr>
        <w:t xml:space="preserve"> μια προσπάθεια συνολικής ανάταξης ενός δημόσιου συστήμα</w:t>
      </w:r>
      <w:r>
        <w:rPr>
          <w:rFonts w:eastAsia="Times New Roman" w:cs="Times New Roman"/>
          <w:bCs/>
          <w:shd w:val="clear" w:color="auto" w:fill="FFFFFF"/>
        </w:rPr>
        <w:t xml:space="preserve">τος υγείας, το οποίο είχε υποστεί πολλαπλές επιβαρύνσεις </w:t>
      </w:r>
      <w:r>
        <w:rPr>
          <w:rFonts w:eastAsia="Times New Roman" w:cs="Times New Roman"/>
          <w:bCs/>
          <w:shd w:val="clear" w:color="auto" w:fill="FFFFFF"/>
        </w:rPr>
        <w:t xml:space="preserve">κατά </w:t>
      </w:r>
      <w:r>
        <w:rPr>
          <w:rFonts w:eastAsia="Times New Roman" w:cs="Times New Roman"/>
          <w:bCs/>
          <w:shd w:val="clear" w:color="auto" w:fill="FFFFFF"/>
        </w:rPr>
        <w:t xml:space="preserve">τη διάρκεια των προηγούμενων χρόνων με τα μέτρα περικοπών στις δαπάνες και στο ανθρώπινο δυναμικό. </w:t>
      </w:r>
    </w:p>
    <w:p w14:paraId="778DDE4C"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Αυτό το οποίο θεωρώ ότι μπορούν να προσδοκούν οι κάτοικοι της περιοχής </w:t>
      </w:r>
      <w:r>
        <w:rPr>
          <w:rFonts w:eastAsia="Times New Roman"/>
          <w:bCs/>
          <w:shd w:val="clear" w:color="auto" w:fill="FFFFFF"/>
        </w:rPr>
        <w:t>είναι</w:t>
      </w:r>
      <w:r>
        <w:rPr>
          <w:rFonts w:eastAsia="Times New Roman" w:cs="Times New Roman"/>
          <w:bCs/>
          <w:shd w:val="clear" w:color="auto" w:fill="FFFFFF"/>
        </w:rPr>
        <w:t xml:space="preserve"> ότι μέσα από αυτή</w:t>
      </w:r>
      <w:r>
        <w:rPr>
          <w:rFonts w:eastAsia="Times New Roman" w:cs="Times New Roman"/>
          <w:bCs/>
          <w:shd w:val="clear" w:color="auto" w:fill="FFFFFF"/>
        </w:rPr>
        <w:t xml:space="preserve"> τη συνολική αναβάθ</w:t>
      </w:r>
      <w:r>
        <w:rPr>
          <w:rFonts w:eastAsia="Times New Roman" w:cs="Times New Roman"/>
          <w:bCs/>
          <w:shd w:val="clear" w:color="auto" w:fill="FFFFFF"/>
        </w:rPr>
        <w:lastRenderedPageBreak/>
        <w:t xml:space="preserve">μιση, η οποία περιλαμβάνει και την αναβάθμιση των </w:t>
      </w:r>
      <w:proofErr w:type="spellStart"/>
      <w:r>
        <w:rPr>
          <w:rFonts w:eastAsia="Times New Roman" w:cs="Times New Roman"/>
          <w:bCs/>
          <w:shd w:val="clear" w:color="auto" w:fill="FFFFFF"/>
        </w:rPr>
        <w:t>αεροδιακομιδών</w:t>
      </w:r>
      <w:proofErr w:type="spellEnd"/>
      <w:r>
        <w:rPr>
          <w:rFonts w:eastAsia="Times New Roman" w:cs="Times New Roman"/>
          <w:bCs/>
          <w:shd w:val="clear" w:color="auto" w:fill="FFFFFF"/>
        </w:rPr>
        <w:t xml:space="preserve"> στο Αιγαίο </w:t>
      </w:r>
      <w:r>
        <w:rPr>
          <w:rFonts w:eastAsia="Times New Roman"/>
          <w:bCs/>
          <w:shd w:val="clear" w:color="auto" w:fill="FFFFFF"/>
        </w:rPr>
        <w:t>–</w:t>
      </w:r>
      <w:r>
        <w:rPr>
          <w:rFonts w:eastAsia="Times New Roman" w:cs="Times New Roman"/>
          <w:bCs/>
          <w:shd w:val="clear" w:color="auto" w:fill="FFFFFF"/>
        </w:rPr>
        <w:t>έχουμε δημιουργήσει δύο επιπλέον βάσεις: δημιουργήσαμε μία στη Σύρο και ετοιμάζεται άλλη μία στη Μυτιλήνη, για να ενισχύσουμε την ταχύτερη διακομιδή των επειγόν</w:t>
      </w:r>
      <w:r>
        <w:rPr>
          <w:rFonts w:eastAsia="Times New Roman" w:cs="Times New Roman"/>
          <w:bCs/>
          <w:shd w:val="clear" w:color="auto" w:fill="FFFFFF"/>
        </w:rPr>
        <w:t>των και εκτάκτων περιστατικών</w:t>
      </w:r>
      <w:r>
        <w:rPr>
          <w:rFonts w:eastAsia="Times New Roman"/>
          <w:bCs/>
          <w:shd w:val="clear" w:color="auto" w:fill="FFFFFF"/>
        </w:rPr>
        <w:t>–,</w:t>
      </w:r>
      <w:r>
        <w:rPr>
          <w:rFonts w:eastAsia="Times New Roman" w:cs="Times New Roman"/>
          <w:bCs/>
          <w:shd w:val="clear" w:color="auto" w:fill="FFFFFF"/>
        </w:rPr>
        <w:t xml:space="preserve"> υπάρχει και μια προσπάθεια από τις </w:t>
      </w:r>
      <w:r>
        <w:rPr>
          <w:rFonts w:eastAsia="Times New Roman" w:cs="Times New Roman"/>
          <w:bCs/>
          <w:shd w:val="clear" w:color="auto" w:fill="FFFFFF"/>
        </w:rPr>
        <w:t xml:space="preserve">υγειονομικές </w:t>
      </w:r>
      <w:r>
        <w:rPr>
          <w:rFonts w:eastAsia="Times New Roman" w:cs="Times New Roman"/>
          <w:bCs/>
          <w:shd w:val="clear" w:color="auto" w:fill="FFFFFF"/>
        </w:rPr>
        <w:t xml:space="preserve">περιφέρειες </w:t>
      </w:r>
      <w:r>
        <w:rPr>
          <w:rFonts w:eastAsia="Times New Roman" w:cs="Times New Roman"/>
          <w:bCs/>
          <w:shd w:val="clear" w:color="auto" w:fill="FFFFFF"/>
        </w:rPr>
        <w:t>να ενισχύσουν την παρέμβασή τους και τη συνεργασία τους με τις Ένοπλες Δυνάμεις.</w:t>
      </w:r>
    </w:p>
    <w:p w14:paraId="778DDE4D" w14:textId="77777777" w:rsidR="00775486" w:rsidRDefault="00352066">
      <w:pPr>
        <w:spacing w:line="600" w:lineRule="auto"/>
        <w:ind w:firstLine="720"/>
        <w:contextualSpacing/>
        <w:jc w:val="both"/>
        <w:rPr>
          <w:rFonts w:eastAsia="Times New Roman"/>
          <w:bCs/>
        </w:rPr>
      </w:pPr>
      <w:r>
        <w:rPr>
          <w:rFonts w:eastAsia="Times New Roman"/>
          <w:bCs/>
        </w:rPr>
        <w:t>(Στο σημείο αυτό κτυπάει παρατεταμένα το κουδούνι λήξεως του χρόνου ομιλίας του κυρ</w:t>
      </w:r>
      <w:r>
        <w:rPr>
          <w:rFonts w:eastAsia="Times New Roman"/>
          <w:bCs/>
        </w:rPr>
        <w:t>ίου Υπουργού)</w:t>
      </w:r>
    </w:p>
    <w:p w14:paraId="778DDE4E"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Πρόσφατα είχαμε και μια σύσκεψη στο Υπουργείο Εθνικής Άμυνας και είμαστε σε έναν καλό δρόμο. Ήδη υλοποιείται αυτό με οπλίτες γιατρούς, για να υπάρχει ένα κίνητρο να υπηρετήσουν </w:t>
      </w:r>
      <w:r>
        <w:rPr>
          <w:rFonts w:eastAsia="Times New Roman"/>
          <w:bCs/>
          <w:shd w:val="clear" w:color="auto" w:fill="FFFFFF"/>
        </w:rPr>
        <w:t>–</w:t>
      </w:r>
      <w:r>
        <w:rPr>
          <w:rFonts w:eastAsia="Times New Roman" w:cs="Times New Roman"/>
          <w:bCs/>
          <w:shd w:val="clear" w:color="auto" w:fill="FFFFFF"/>
        </w:rPr>
        <w:t>και να πληρώνονται φυσικά</w:t>
      </w:r>
      <w:r>
        <w:rPr>
          <w:rFonts w:eastAsia="Times New Roman"/>
          <w:bCs/>
          <w:shd w:val="clear" w:color="auto" w:fill="FFFFFF"/>
        </w:rPr>
        <w:t>–</w:t>
      </w:r>
      <w:r>
        <w:rPr>
          <w:rFonts w:eastAsia="Times New Roman" w:cs="Times New Roman"/>
          <w:bCs/>
          <w:shd w:val="clear" w:color="auto" w:fill="FFFFFF"/>
        </w:rPr>
        <w:t xml:space="preserve"> σε κενά του συστήματος υγείας. Όμως, </w:t>
      </w:r>
      <w:r>
        <w:rPr>
          <w:rFonts w:eastAsia="Times New Roman" w:cs="Times New Roman"/>
          <w:bCs/>
          <w:shd w:val="clear" w:color="auto" w:fill="FFFFFF"/>
        </w:rPr>
        <w:t xml:space="preserve">θέλουμε να αξιοποιήσουμε και το ειδικευμένο ιατρικό δυναμικό των Ενόπλων Δυνάμεων στις μονάδες που υπηρετούν, για να στελεχώσουν και να συνδράμουν τις όμορες δομές του ΕΣΥ. </w:t>
      </w:r>
    </w:p>
    <w:p w14:paraId="778DDE4F"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Γίνεται, λοιπόν, μια συστηματική προσπάθεια. Νομίζω ότι εκεί πρέπει να επιμείνουμε</w:t>
      </w:r>
      <w:r>
        <w:rPr>
          <w:rFonts w:eastAsia="Times New Roman" w:cs="Times New Roman"/>
          <w:bCs/>
          <w:shd w:val="clear" w:color="auto" w:fill="FFFFFF"/>
        </w:rPr>
        <w:t xml:space="preserve">. Προφανώς και δεν ισχυρίζομαι ότι μπορούμε ως δια μαγείας να μεταβάλουμε μια τόσο διαχρονικά </w:t>
      </w:r>
      <w:r>
        <w:rPr>
          <w:rFonts w:eastAsia="Times New Roman" w:cs="Times New Roman"/>
          <w:bCs/>
          <w:shd w:val="clear" w:color="auto" w:fill="FFFFFF"/>
        </w:rPr>
        <w:lastRenderedPageBreak/>
        <w:t xml:space="preserve">δύσκολη πραγματικότητα, που υπάρχει στον υγειονομικό τομέα, σε αυτά τα μέρη. </w:t>
      </w:r>
    </w:p>
    <w:p w14:paraId="778DDE50"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Ευχαριστώ πολύ. </w:t>
      </w:r>
    </w:p>
    <w:p w14:paraId="778DDE51"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έ</w:t>
      </w:r>
      <w:r>
        <w:rPr>
          <w:rFonts w:eastAsia="Times New Roman" w:cs="Times New Roman"/>
          <w:bCs/>
          <w:shd w:val="clear" w:color="auto" w:fill="FFFFFF"/>
        </w:rPr>
        <w:t xml:space="preserve">χω την τιμή να ανακοινώσω στο Σώμα ότι ο Υπουργός Δικαιοσύνης, Διαφάνειας και Ανθρωπίνων Δικαιωμάτων διαβίβασε στη </w:t>
      </w:r>
      <w:r>
        <w:rPr>
          <w:rFonts w:eastAsia="Times New Roman"/>
          <w:bCs/>
          <w:shd w:val="clear" w:color="auto" w:fill="FFFFFF"/>
        </w:rPr>
        <w:t>Βουλή</w:t>
      </w:r>
      <w:r>
        <w:rPr>
          <w:rFonts w:eastAsia="Times New Roman" w:cs="Times New Roman"/>
          <w:bCs/>
          <w:shd w:val="clear" w:color="auto" w:fill="FFFFFF"/>
        </w:rPr>
        <w:t xml:space="preserve"> σύμφωνα με το </w:t>
      </w:r>
      <w:r>
        <w:rPr>
          <w:rFonts w:eastAsia="Times New Roman"/>
          <w:bCs/>
          <w:shd w:val="clear" w:color="auto" w:fill="FFFFFF"/>
        </w:rPr>
        <w:t>άρθρο</w:t>
      </w:r>
      <w:r>
        <w:rPr>
          <w:rFonts w:eastAsia="Times New Roman" w:cs="Times New Roman"/>
          <w:bCs/>
          <w:shd w:val="clear" w:color="auto" w:fill="FFFFFF"/>
        </w:rPr>
        <w:t xml:space="preserve"> 86 του Συντάγματος και τον ν.3126/2003 «Ποινική ευθύνη Υπουργών», όπως ισχύει, στις 27</w:t>
      </w:r>
      <w:r>
        <w:rPr>
          <w:rFonts w:eastAsia="Times New Roman" w:cs="Times New Roman"/>
          <w:bCs/>
          <w:shd w:val="clear" w:color="auto" w:fill="FFFFFF"/>
        </w:rPr>
        <w:t>-</w:t>
      </w:r>
      <w:r>
        <w:rPr>
          <w:rFonts w:eastAsia="Times New Roman" w:cs="Times New Roman"/>
          <w:bCs/>
          <w:shd w:val="clear" w:color="auto" w:fill="FFFFFF"/>
        </w:rPr>
        <w:t>3</w:t>
      </w:r>
      <w:r>
        <w:rPr>
          <w:rFonts w:eastAsia="Times New Roman" w:cs="Times New Roman"/>
          <w:bCs/>
          <w:shd w:val="clear" w:color="auto" w:fill="FFFFFF"/>
        </w:rPr>
        <w:t>-</w:t>
      </w:r>
      <w:r>
        <w:rPr>
          <w:rFonts w:eastAsia="Times New Roman" w:cs="Times New Roman"/>
          <w:bCs/>
          <w:shd w:val="clear" w:color="auto" w:fill="FFFFFF"/>
        </w:rPr>
        <w:t xml:space="preserve">2017 ποινικές δικογραφίες </w:t>
      </w:r>
      <w:r>
        <w:rPr>
          <w:rFonts w:eastAsia="Times New Roman" w:cs="Times New Roman"/>
          <w:bCs/>
          <w:shd w:val="clear" w:color="auto" w:fill="FFFFFF"/>
        </w:rPr>
        <w:t>που αφορούν: α</w:t>
      </w:r>
      <w:r>
        <w:rPr>
          <w:rFonts w:eastAsia="Times New Roman" w:cs="Times New Roman"/>
          <w:bCs/>
          <w:shd w:val="clear" w:color="auto" w:fill="FFFFFF"/>
        </w:rPr>
        <w:t>)</w:t>
      </w:r>
      <w:r>
        <w:rPr>
          <w:rFonts w:eastAsia="Times New Roman" w:cs="Times New Roman"/>
          <w:bCs/>
          <w:shd w:val="clear" w:color="auto" w:fill="FFFFFF"/>
        </w:rPr>
        <w:t xml:space="preserve"> στον Υπουργό Οικονομικών κ. Ευκλείδη </w:t>
      </w:r>
      <w:proofErr w:type="spellStart"/>
      <w:r>
        <w:rPr>
          <w:rFonts w:eastAsia="Times New Roman" w:cs="Times New Roman"/>
          <w:bCs/>
          <w:shd w:val="clear" w:color="auto" w:fill="FFFFFF"/>
        </w:rPr>
        <w:t>Τσακαλώτο</w:t>
      </w:r>
      <w:proofErr w:type="spellEnd"/>
      <w:r>
        <w:rPr>
          <w:rFonts w:eastAsia="Times New Roman" w:cs="Times New Roman"/>
          <w:bCs/>
          <w:shd w:val="clear" w:color="auto" w:fill="FFFFFF"/>
        </w:rPr>
        <w:t xml:space="preserve"> και β</w:t>
      </w:r>
      <w:r>
        <w:rPr>
          <w:rFonts w:eastAsia="Times New Roman" w:cs="Times New Roman"/>
          <w:bCs/>
          <w:shd w:val="clear" w:color="auto" w:fill="FFFFFF"/>
        </w:rPr>
        <w:t>)</w:t>
      </w:r>
      <w:r>
        <w:rPr>
          <w:rFonts w:eastAsia="Times New Roman" w:cs="Times New Roman"/>
          <w:bCs/>
          <w:shd w:val="clear" w:color="auto" w:fill="FFFFFF"/>
        </w:rPr>
        <w:t xml:space="preserve"> στους πρώην Υπουργούς </w:t>
      </w:r>
      <w:r>
        <w:rPr>
          <w:rFonts w:eastAsia="Times New Roman" w:cs="Times New Roman"/>
          <w:bCs/>
          <w:shd w:val="clear" w:color="auto" w:fill="FFFFFF"/>
        </w:rPr>
        <w:t>κυρίους</w:t>
      </w:r>
      <w:r>
        <w:rPr>
          <w:rFonts w:eastAsia="Times New Roman" w:cs="Times New Roman"/>
          <w:bCs/>
          <w:shd w:val="clear" w:color="auto" w:fill="FFFFFF"/>
        </w:rPr>
        <w:t xml:space="preserve"> Σπυρίδωνα-Άδωνι Γεωργιάδη, Κωνσταντίνο Χατζηδάκη, Παναγιώτη </w:t>
      </w:r>
      <w:proofErr w:type="spellStart"/>
      <w:r>
        <w:rPr>
          <w:rFonts w:eastAsia="Times New Roman" w:cs="Times New Roman"/>
          <w:bCs/>
          <w:shd w:val="clear" w:color="auto" w:fill="FFFFFF"/>
        </w:rPr>
        <w:t>Μηταράκη</w:t>
      </w:r>
      <w:proofErr w:type="spellEnd"/>
      <w:r>
        <w:rPr>
          <w:rFonts w:eastAsia="Times New Roman" w:cs="Times New Roman"/>
          <w:bCs/>
          <w:shd w:val="clear" w:color="auto" w:fill="FFFFFF"/>
        </w:rPr>
        <w:t xml:space="preserve">, Ανδρέα </w:t>
      </w:r>
      <w:proofErr w:type="spellStart"/>
      <w:r>
        <w:rPr>
          <w:rFonts w:eastAsia="Times New Roman" w:cs="Times New Roman"/>
          <w:bCs/>
          <w:shd w:val="clear" w:color="auto" w:fill="FFFFFF"/>
        </w:rPr>
        <w:t>Λυκουρέντζο</w:t>
      </w:r>
      <w:proofErr w:type="spellEnd"/>
      <w:r>
        <w:rPr>
          <w:rFonts w:eastAsia="Times New Roman" w:cs="Times New Roman"/>
          <w:bCs/>
          <w:shd w:val="clear" w:color="auto" w:fill="FFFFFF"/>
        </w:rPr>
        <w:t xml:space="preserve"> και Μαυρουδή Βορίδη. </w:t>
      </w:r>
    </w:p>
    <w:p w14:paraId="778DDE52"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 xml:space="preserve">Κύριε Πρόεδρε, μπορώ να έχω τον λόγο; </w:t>
      </w:r>
    </w:p>
    <w:p w14:paraId="778DDE53"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δεν προβλέπεται, κύριε </w:t>
      </w:r>
      <w:proofErr w:type="spellStart"/>
      <w:r>
        <w:rPr>
          <w:rFonts w:eastAsia="Times New Roman" w:cs="Times New Roman"/>
          <w:bCs/>
          <w:shd w:val="clear" w:color="auto" w:fill="FFFFFF"/>
        </w:rPr>
        <w:t>Μπουκώρε</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τριτολογία</w:t>
      </w:r>
      <w:proofErr w:type="spellEnd"/>
      <w:r>
        <w:rPr>
          <w:rFonts w:eastAsia="Times New Roman" w:cs="Times New Roman"/>
          <w:bCs/>
          <w:shd w:val="clear" w:color="auto" w:fill="FFFFFF"/>
        </w:rPr>
        <w:t xml:space="preserve">. Λυπούμαι. Μπορείτε να τα συζητήσετε με τον κύριο Υπουργό, αλλά </w:t>
      </w:r>
      <w:proofErr w:type="spellStart"/>
      <w:r>
        <w:rPr>
          <w:rFonts w:eastAsia="Times New Roman" w:cs="Times New Roman"/>
          <w:bCs/>
          <w:shd w:val="clear" w:color="auto" w:fill="FFFFFF"/>
        </w:rPr>
        <w:t>τριτολογία</w:t>
      </w:r>
      <w:proofErr w:type="spellEnd"/>
      <w:r>
        <w:rPr>
          <w:rFonts w:eastAsia="Times New Roman" w:cs="Times New Roman"/>
          <w:bCs/>
          <w:shd w:val="clear" w:color="auto" w:fill="FFFFFF"/>
        </w:rPr>
        <w:t xml:space="preserve"> δεν προβλέπεται εκ του Κανονισμού. </w:t>
      </w:r>
    </w:p>
    <w:p w14:paraId="778DDE54"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ΧΡΗΣΤΟΣ ΜΠΟΥΚΩΡΟ</w:t>
      </w:r>
      <w:r>
        <w:rPr>
          <w:rFonts w:eastAsia="Times New Roman" w:cs="Times New Roman"/>
          <w:b/>
          <w:bCs/>
          <w:shd w:val="clear" w:color="auto" w:fill="FFFFFF"/>
        </w:rPr>
        <w:t xml:space="preserve">Σ: </w:t>
      </w:r>
      <w:r>
        <w:rPr>
          <w:rFonts w:eastAsia="Times New Roman" w:cs="Times New Roman"/>
          <w:bCs/>
          <w:shd w:val="clear" w:color="auto" w:fill="FFFFFF"/>
        </w:rPr>
        <w:t>Ναι, όμως είδα μια εικοσάλεπτη ανοχή στην απάντηση του κυρίου Υπουργού.</w:t>
      </w:r>
    </w:p>
    <w:p w14:paraId="778DDE55"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Διότι και ο Υπουργός θα θέλει μετά να ανταπαντήσει. </w:t>
      </w:r>
    </w:p>
    <w:p w14:paraId="778DDE56" w14:textId="77777777" w:rsidR="00775486" w:rsidRDefault="00352066">
      <w:pPr>
        <w:spacing w:line="600" w:lineRule="auto"/>
        <w:ind w:firstLine="720"/>
        <w:contextualSpacing/>
        <w:jc w:val="both"/>
        <w:rPr>
          <w:rFonts w:eastAsia="Times New Roman" w:cs="Times New Roman"/>
          <w:b/>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Δεν θα απαντήσω στον κύριο Υπουργό.</w:t>
      </w:r>
      <w:r>
        <w:rPr>
          <w:rFonts w:eastAsia="Times New Roman" w:cs="Times New Roman"/>
          <w:b/>
          <w:bCs/>
          <w:shd w:val="clear" w:color="auto" w:fill="FFFFFF"/>
        </w:rPr>
        <w:t xml:space="preserve"> </w:t>
      </w:r>
    </w:p>
    <w:p w14:paraId="778DDE57" w14:textId="77777777" w:rsidR="00775486" w:rsidRDefault="00352066">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bCs/>
          <w:shd w:val="clear" w:color="auto" w:fill="FFFFFF"/>
        </w:rPr>
        <w:t>Τι είπατε;</w:t>
      </w:r>
    </w:p>
    <w:p w14:paraId="778DDE58"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Είπα πως είδα μια εικοσάλεπτη ανοχή στην απάντηση του Υπουργού, ενώ στη δική μου τοποθέτηση υπήρξατε πιεστικός και θα ήθελα να σας πω…</w:t>
      </w:r>
    </w:p>
    <w:p w14:paraId="778DDE59" w14:textId="77777777" w:rsidR="00775486" w:rsidRDefault="00352066">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bCs/>
          <w:shd w:val="clear" w:color="auto" w:fill="FFFFFF"/>
        </w:rPr>
        <w:t xml:space="preserve">Όχι, δεν έχετε δίκιο. </w:t>
      </w:r>
    </w:p>
    <w:p w14:paraId="778DDE5A"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Μισό λεπτό να</w:t>
      </w:r>
      <w:r>
        <w:rPr>
          <w:rFonts w:eastAsia="Times New Roman" w:cs="Times New Roman"/>
          <w:bCs/>
          <w:shd w:val="clear" w:color="auto" w:fill="FFFFFF"/>
        </w:rPr>
        <w:t xml:space="preserve"> ολοκληρώσω. </w:t>
      </w:r>
    </w:p>
    <w:p w14:paraId="778DDE5B" w14:textId="77777777" w:rsidR="00775486" w:rsidRDefault="00352066">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cs="Times New Roman"/>
          <w:bCs/>
          <w:shd w:val="clear" w:color="auto" w:fill="FFFFFF"/>
        </w:rPr>
        <w:t>Στον Υπουργό έκανα διακοπές…</w:t>
      </w:r>
    </w:p>
    <w:p w14:paraId="778DDE5C"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 xml:space="preserve">ΧΡΗΣΤΟΣ ΜΠΟΥΚΩΡΟΣ: </w:t>
      </w:r>
      <w:r>
        <w:rPr>
          <w:rFonts w:eastAsia="Times New Roman" w:cs="Times New Roman"/>
          <w:bCs/>
          <w:shd w:val="clear" w:color="auto" w:fill="FFFFFF"/>
        </w:rPr>
        <w:t xml:space="preserve">Εκλαμβάνω την ανοχή σας ως αλληλεγγύη μεταξύ Υπουργών Υγείας. </w:t>
      </w:r>
    </w:p>
    <w:p w14:paraId="778DDE5D" w14:textId="77777777" w:rsidR="00775486" w:rsidRDefault="00352066">
      <w:pPr>
        <w:spacing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cs="Times New Roman"/>
          <w:bCs/>
          <w:shd w:val="clear" w:color="auto" w:fill="FFFFFF"/>
        </w:rPr>
        <w:t xml:space="preserve">Όχι, όχι, κάνετε λάθος. Ίσα, ίσα. </w:t>
      </w:r>
    </w:p>
    <w:p w14:paraId="778DDE5E"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Κύριε Πρόεδρε, θα σας έλεγα, όταν είναι τόσο λίγες οι ερωτήσεις, που συζητούνται στη Βουλή, να δείχνετε μια ανοχή στον χρόνο. </w:t>
      </w:r>
    </w:p>
    <w:p w14:paraId="778DDE5F"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έδωσα σχεδόν διπλάσιο χρόνο και ο Υπουργός πήρε λίγο παραπάνω. Τι να κάνουμε; Ήθελε να μι</w:t>
      </w:r>
      <w:r>
        <w:rPr>
          <w:rFonts w:eastAsia="Times New Roman" w:cs="Times New Roman"/>
          <w:szCs w:val="24"/>
        </w:rPr>
        <w:t xml:space="preserve">λήσει λίγο παραπάνω. Τι να του πω; </w:t>
      </w:r>
    </w:p>
    <w:p w14:paraId="778DDE60"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Εντάξει, το λέω γενικώς. </w:t>
      </w:r>
    </w:p>
    <w:p w14:paraId="778DDE61"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78DDE62"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υπήρχε όμως πρόθεση. Το αντιλαμβάνεστε αυτό. </w:t>
      </w:r>
    </w:p>
    <w:p w14:paraId="778DDE63" w14:textId="77777777" w:rsidR="00775486" w:rsidRDefault="00352066">
      <w:pPr>
        <w:spacing w:line="600" w:lineRule="auto"/>
        <w:ind w:firstLine="54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w:t>
      </w:r>
      <w:r>
        <w:rPr>
          <w:rFonts w:eastAsia="Times New Roman" w:cs="Times New Roman"/>
          <w:szCs w:val="24"/>
        </w:rPr>
        <w:t>δρίαση;</w:t>
      </w:r>
    </w:p>
    <w:p w14:paraId="778DDE64" w14:textId="77777777" w:rsidR="00775486" w:rsidRDefault="00352066">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78DDE65" w14:textId="77777777" w:rsidR="00775486" w:rsidRDefault="00352066">
      <w:pPr>
        <w:spacing w:line="600" w:lineRule="auto"/>
        <w:ind w:firstLine="54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τη συναίνεση του Σώματος και ώρα 19.</w:t>
      </w:r>
      <w:r>
        <w:rPr>
          <w:rFonts w:eastAsia="Times New Roman" w:cs="Times New Roman"/>
          <w:szCs w:val="24"/>
        </w:rPr>
        <w:t xml:space="preserve">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αύριο</w:t>
      </w:r>
      <w:r>
        <w:rPr>
          <w:rFonts w:eastAsia="Times New Roman" w:cs="Times New Roman"/>
          <w:szCs w:val="24"/>
        </w:rPr>
        <w:t>,</w:t>
      </w:r>
      <w:r>
        <w:rPr>
          <w:rFonts w:eastAsia="Times New Roman" w:cs="Times New Roman"/>
          <w:szCs w:val="24"/>
        </w:rPr>
        <w:t xml:space="preserve"> ημέρα</w:t>
      </w:r>
      <w:r>
        <w:rPr>
          <w:rFonts w:eastAsia="Times New Roman" w:cs="Times New Roman"/>
          <w:szCs w:val="24"/>
        </w:rPr>
        <w:t xml:space="preserve"> Τρίτη 28 Μαρτίου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w:t>
      </w:r>
      <w:r>
        <w:rPr>
          <w:rFonts w:eastAsia="Times New Roman" w:cs="Times New Roman"/>
          <w:szCs w:val="24"/>
        </w:rPr>
        <w:t xml:space="preserve">χο, σύμφωνα με την </w:t>
      </w:r>
      <w:r>
        <w:rPr>
          <w:rFonts w:eastAsia="Times New Roman" w:cs="Times New Roman"/>
          <w:szCs w:val="24"/>
        </w:rPr>
        <w:t xml:space="preserve">ειδική </w:t>
      </w:r>
      <w:r>
        <w:rPr>
          <w:rFonts w:eastAsia="Times New Roman" w:cs="Times New Roman"/>
          <w:szCs w:val="24"/>
        </w:rPr>
        <w:t xml:space="preserve">ημερήσια διάταξη που έχει διανεμηθεί. </w:t>
      </w:r>
    </w:p>
    <w:p w14:paraId="778DDE66" w14:textId="77777777" w:rsidR="00775486" w:rsidRDefault="00352066">
      <w:pPr>
        <w:spacing w:line="600" w:lineRule="auto"/>
        <w:ind w:firstLine="720"/>
        <w:contextualSpacing/>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ΠΡΟΕΔΡΟΣ                                                        ΟΙ ΓΡΑΜΜΑΤΕΙΣ</w:t>
      </w:r>
      <w:r>
        <w:rPr>
          <w:rFonts w:eastAsia="Times New Roman" w:cs="Times New Roman"/>
          <w:szCs w:val="24"/>
        </w:rPr>
        <w:t xml:space="preserve"> </w:t>
      </w:r>
    </w:p>
    <w:p w14:paraId="778DDE67" w14:textId="77777777" w:rsidR="00775486" w:rsidRDefault="00775486">
      <w:pPr>
        <w:spacing w:line="600" w:lineRule="auto"/>
        <w:ind w:firstLine="720"/>
        <w:contextualSpacing/>
        <w:jc w:val="both"/>
        <w:rPr>
          <w:rFonts w:eastAsia="Times New Roman" w:cs="Times New Roman"/>
          <w:szCs w:val="24"/>
        </w:rPr>
      </w:pPr>
    </w:p>
    <w:p w14:paraId="778DDE68" w14:textId="77777777" w:rsidR="00775486" w:rsidRDefault="00775486">
      <w:pPr>
        <w:spacing w:line="600" w:lineRule="auto"/>
        <w:ind w:firstLine="720"/>
        <w:contextualSpacing/>
        <w:jc w:val="both"/>
        <w:rPr>
          <w:rFonts w:eastAsia="Times New Roman" w:cs="Times New Roman"/>
          <w:szCs w:val="24"/>
        </w:rPr>
      </w:pPr>
    </w:p>
    <w:p w14:paraId="778DDE69" w14:textId="77777777" w:rsidR="00775486" w:rsidRDefault="00775486">
      <w:pPr>
        <w:spacing w:line="600" w:lineRule="auto"/>
        <w:ind w:firstLine="720"/>
        <w:contextualSpacing/>
        <w:jc w:val="both"/>
        <w:rPr>
          <w:rFonts w:eastAsia="Times New Roman" w:cs="Times New Roman"/>
          <w:szCs w:val="24"/>
        </w:rPr>
      </w:pPr>
    </w:p>
    <w:p w14:paraId="778DDE6A" w14:textId="77777777" w:rsidR="00775486" w:rsidRDefault="00775486">
      <w:pPr>
        <w:spacing w:line="600" w:lineRule="auto"/>
        <w:ind w:firstLine="720"/>
        <w:contextualSpacing/>
        <w:jc w:val="both"/>
        <w:rPr>
          <w:rFonts w:eastAsia="Times New Roman" w:cs="Times New Roman"/>
          <w:szCs w:val="24"/>
        </w:rPr>
      </w:pPr>
    </w:p>
    <w:p w14:paraId="778DDE6B" w14:textId="77777777" w:rsidR="00775486" w:rsidRDefault="00775486">
      <w:pPr>
        <w:spacing w:line="600" w:lineRule="auto"/>
        <w:ind w:firstLine="720"/>
        <w:contextualSpacing/>
        <w:jc w:val="both"/>
        <w:rPr>
          <w:rFonts w:eastAsia="Times New Roman" w:cs="Times New Roman"/>
          <w:szCs w:val="24"/>
        </w:rPr>
      </w:pPr>
    </w:p>
    <w:p w14:paraId="778DDE6C" w14:textId="77777777" w:rsidR="00775486" w:rsidRDefault="00775486">
      <w:pPr>
        <w:spacing w:line="600" w:lineRule="auto"/>
        <w:ind w:firstLine="720"/>
        <w:contextualSpacing/>
        <w:jc w:val="both"/>
        <w:rPr>
          <w:rFonts w:eastAsia="Times New Roman" w:cs="Times New Roman"/>
          <w:szCs w:val="24"/>
        </w:rPr>
      </w:pPr>
    </w:p>
    <w:p w14:paraId="778DDE6D" w14:textId="77777777" w:rsidR="00775486" w:rsidRDefault="00775486">
      <w:pPr>
        <w:spacing w:line="600" w:lineRule="auto"/>
        <w:ind w:firstLine="720"/>
        <w:contextualSpacing/>
        <w:jc w:val="both"/>
        <w:rPr>
          <w:rFonts w:eastAsia="Times New Roman" w:cs="Times New Roman"/>
          <w:szCs w:val="24"/>
        </w:rPr>
      </w:pPr>
    </w:p>
    <w:p w14:paraId="778DDE6E" w14:textId="77777777" w:rsidR="00775486" w:rsidRDefault="00775486">
      <w:pPr>
        <w:spacing w:line="600" w:lineRule="auto"/>
        <w:ind w:firstLine="720"/>
        <w:contextualSpacing/>
        <w:jc w:val="both"/>
        <w:rPr>
          <w:rFonts w:eastAsia="Times New Roman" w:cs="Times New Roman"/>
          <w:szCs w:val="24"/>
        </w:rPr>
      </w:pPr>
    </w:p>
    <w:p w14:paraId="778DDE6F" w14:textId="77777777" w:rsidR="00775486" w:rsidRDefault="00775486">
      <w:pPr>
        <w:spacing w:line="600" w:lineRule="auto"/>
        <w:ind w:firstLine="720"/>
        <w:contextualSpacing/>
        <w:jc w:val="both"/>
        <w:rPr>
          <w:rFonts w:eastAsia="Times New Roman" w:cs="Times New Roman"/>
          <w:szCs w:val="24"/>
        </w:rPr>
      </w:pPr>
    </w:p>
    <w:sectPr w:rsidR="007754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3VShz/iLjUFhD1zMuKFpAZofpk=" w:salt="VLYnRCdySTn3tU/sItKP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86"/>
    <w:rsid w:val="00352066"/>
    <w:rsid w:val="00610C32"/>
    <w:rsid w:val="007754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DD85"/>
  <w15:docId w15:val="{A0931609-D0F7-4BFF-85EA-2A1B26EC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375C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37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424</MetadataID>
    <Session xmlns="641f345b-441b-4b81-9152-adc2e73ba5e1">Β´</Session>
    <Date xmlns="641f345b-441b-4b81-9152-adc2e73ba5e1">2017-03-26T21:00:00+00:00</Date>
    <Status xmlns="641f345b-441b-4b81-9152-adc2e73ba5e1">
      <Url>http://srv-sp1/praktika/Lists/Incoming_Metadata/EditForm.aspx?ID=424&amp;Source=/praktika/Recordings_Library/Forms/AllItems.aspx</Url>
      <Description>Δημοσιεύτηκε</Description>
    </Status>
    <Meeting xmlns="641f345b-441b-4b81-9152-adc2e73ba5e1">ϞΖ´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47DD0B-93F7-43D6-9279-3C38C75D67B2}">
  <ds:schemaRefs>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 ds:uri="http://www.w3.org/XML/1998/namespace"/>
    <ds:schemaRef ds:uri="http://purl.org/dc/elements/1.1/"/>
  </ds:schemaRefs>
</ds:datastoreItem>
</file>

<file path=customXml/itemProps2.xml><?xml version="1.0" encoding="utf-8"?>
<ds:datastoreItem xmlns:ds="http://schemas.openxmlformats.org/officeDocument/2006/customXml" ds:itemID="{764EDAAE-1CED-48A0-A0FD-82ADED2B3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B4FF6-F45B-441E-BB4E-8BE670485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9472</Words>
  <Characters>51149</Characters>
  <Application>Microsoft Office Word</Application>
  <DocSecurity>0</DocSecurity>
  <Lines>426</Lines>
  <Paragraphs>120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2017-03-31T07:17:00Z</dcterms:created>
  <dcterms:modified xsi:type="dcterms:W3CDTF">2017-03-31T07:17:00Z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