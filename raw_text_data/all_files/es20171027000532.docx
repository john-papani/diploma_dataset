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B6B93" w14:textId="77777777" w:rsidR="00F04206" w:rsidRPr="00F04206" w:rsidRDefault="00F04206" w:rsidP="00F04206">
      <w:pPr>
        <w:spacing w:after="0" w:line="360" w:lineRule="auto"/>
        <w:rPr>
          <w:ins w:id="0" w:author="Φλούδα Χριστίνα" w:date="2017-11-02T11:12:00Z"/>
          <w:rFonts w:eastAsia="Times New Roman"/>
          <w:szCs w:val="24"/>
          <w:lang w:eastAsia="en-US"/>
        </w:rPr>
      </w:pPr>
      <w:ins w:id="1" w:author="Φλούδα Χριστίνα" w:date="2017-11-02T11:12:00Z">
        <w:r w:rsidRPr="00F0420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A6AB47A" w14:textId="77777777" w:rsidR="00F04206" w:rsidRPr="00F04206" w:rsidRDefault="00F04206" w:rsidP="00F04206">
      <w:pPr>
        <w:spacing w:after="0" w:line="360" w:lineRule="auto"/>
        <w:rPr>
          <w:ins w:id="2" w:author="Φλούδα Χριστίνα" w:date="2017-11-02T11:12:00Z"/>
          <w:rFonts w:eastAsia="Times New Roman"/>
          <w:szCs w:val="24"/>
          <w:lang w:eastAsia="en-US"/>
        </w:rPr>
      </w:pPr>
    </w:p>
    <w:p w14:paraId="4A9A9080" w14:textId="77777777" w:rsidR="00F04206" w:rsidRPr="00F04206" w:rsidRDefault="00F04206" w:rsidP="00F04206">
      <w:pPr>
        <w:spacing w:after="0" w:line="360" w:lineRule="auto"/>
        <w:rPr>
          <w:ins w:id="3" w:author="Φλούδα Χριστίνα" w:date="2017-11-02T11:12:00Z"/>
          <w:rFonts w:eastAsia="Times New Roman"/>
          <w:szCs w:val="24"/>
          <w:lang w:eastAsia="en-US"/>
        </w:rPr>
      </w:pPr>
      <w:ins w:id="4" w:author="Φλούδα Χριστίνα" w:date="2017-11-02T11:12:00Z">
        <w:r w:rsidRPr="00F04206">
          <w:rPr>
            <w:rFonts w:eastAsia="Times New Roman"/>
            <w:szCs w:val="24"/>
            <w:lang w:eastAsia="en-US"/>
          </w:rPr>
          <w:t>ΠΙΝΑΚΑΣ ΠΕΡΙΕΧΟΜΕΝΩΝ</w:t>
        </w:r>
      </w:ins>
    </w:p>
    <w:p w14:paraId="26A652B9" w14:textId="77777777" w:rsidR="00F04206" w:rsidRPr="00F04206" w:rsidRDefault="00F04206" w:rsidP="00F04206">
      <w:pPr>
        <w:spacing w:after="0" w:line="360" w:lineRule="auto"/>
        <w:rPr>
          <w:ins w:id="5" w:author="Φλούδα Χριστίνα" w:date="2017-11-02T11:12:00Z"/>
          <w:rFonts w:eastAsia="Times New Roman"/>
          <w:szCs w:val="24"/>
          <w:lang w:eastAsia="en-US"/>
        </w:rPr>
      </w:pPr>
      <w:ins w:id="6" w:author="Φλούδα Χριστίνα" w:date="2017-11-02T11:12:00Z">
        <w:r w:rsidRPr="00F04206">
          <w:rPr>
            <w:rFonts w:eastAsia="Times New Roman"/>
            <w:szCs w:val="24"/>
            <w:lang w:eastAsia="en-US"/>
          </w:rPr>
          <w:t xml:space="preserve">ΙΖ΄ ΠΕΡΙΟΔΟΣ </w:t>
        </w:r>
      </w:ins>
    </w:p>
    <w:p w14:paraId="55C03CFA" w14:textId="77777777" w:rsidR="00F04206" w:rsidRPr="00F04206" w:rsidRDefault="00F04206" w:rsidP="00F04206">
      <w:pPr>
        <w:spacing w:after="0" w:line="360" w:lineRule="auto"/>
        <w:rPr>
          <w:ins w:id="7" w:author="Φλούδα Χριστίνα" w:date="2017-11-02T11:12:00Z"/>
          <w:rFonts w:eastAsia="Times New Roman"/>
          <w:szCs w:val="24"/>
          <w:lang w:eastAsia="en-US"/>
        </w:rPr>
      </w:pPr>
      <w:ins w:id="8" w:author="Φλούδα Χριστίνα" w:date="2017-11-02T11:12:00Z">
        <w:r w:rsidRPr="00F04206">
          <w:rPr>
            <w:rFonts w:eastAsia="Times New Roman"/>
            <w:szCs w:val="24"/>
            <w:lang w:eastAsia="en-US"/>
          </w:rPr>
          <w:t>ΠΡΟΕΔΡΕΥΟΜΕΝΗΣ ΚΟΙΝΟΒΟΥΛΕΥΤΙΚΗΣ ΔΗΜΟΚΡΑΤΙΑΣ</w:t>
        </w:r>
      </w:ins>
    </w:p>
    <w:p w14:paraId="4AF01E62" w14:textId="77777777" w:rsidR="00F04206" w:rsidRPr="00F04206" w:rsidRDefault="00F04206" w:rsidP="00F04206">
      <w:pPr>
        <w:spacing w:after="0" w:line="360" w:lineRule="auto"/>
        <w:rPr>
          <w:ins w:id="9" w:author="Φλούδα Χριστίνα" w:date="2017-11-02T11:12:00Z"/>
          <w:rFonts w:eastAsia="Times New Roman"/>
          <w:szCs w:val="24"/>
          <w:lang w:eastAsia="en-US"/>
        </w:rPr>
      </w:pPr>
      <w:ins w:id="10" w:author="Φλούδα Χριστίνα" w:date="2017-11-02T11:12:00Z">
        <w:r w:rsidRPr="00F04206">
          <w:rPr>
            <w:rFonts w:eastAsia="Times New Roman"/>
            <w:szCs w:val="24"/>
            <w:lang w:eastAsia="en-US"/>
          </w:rPr>
          <w:t>ΣΥΝΟΔΟΣ Γ΄</w:t>
        </w:r>
      </w:ins>
    </w:p>
    <w:p w14:paraId="78CA6E17" w14:textId="77777777" w:rsidR="00F04206" w:rsidRPr="00F04206" w:rsidRDefault="00F04206" w:rsidP="00F04206">
      <w:pPr>
        <w:spacing w:after="0" w:line="360" w:lineRule="auto"/>
        <w:rPr>
          <w:ins w:id="11" w:author="Φλούδα Χριστίνα" w:date="2017-11-02T11:12:00Z"/>
          <w:rFonts w:eastAsia="Times New Roman"/>
          <w:szCs w:val="24"/>
          <w:lang w:eastAsia="en-US"/>
        </w:rPr>
      </w:pPr>
    </w:p>
    <w:p w14:paraId="08EE560E" w14:textId="77777777" w:rsidR="00F04206" w:rsidRPr="00F04206" w:rsidRDefault="00F04206" w:rsidP="00F04206">
      <w:pPr>
        <w:spacing w:after="0" w:line="360" w:lineRule="auto"/>
        <w:rPr>
          <w:ins w:id="12" w:author="Φλούδα Χριστίνα" w:date="2017-11-02T11:12:00Z"/>
          <w:rFonts w:eastAsia="Times New Roman"/>
          <w:szCs w:val="24"/>
          <w:lang w:eastAsia="en-US"/>
        </w:rPr>
      </w:pPr>
      <w:ins w:id="13" w:author="Φλούδα Χριστίνα" w:date="2017-11-02T11:12:00Z">
        <w:r w:rsidRPr="00F04206">
          <w:rPr>
            <w:rFonts w:eastAsia="Times New Roman"/>
            <w:szCs w:val="24"/>
            <w:lang w:eastAsia="en-US"/>
          </w:rPr>
          <w:t>ΣΥΝΕΔΡΙΑΣΗ ΙΗ΄</w:t>
        </w:r>
      </w:ins>
    </w:p>
    <w:p w14:paraId="3A680791" w14:textId="77777777" w:rsidR="00F04206" w:rsidRPr="00F04206" w:rsidRDefault="00F04206" w:rsidP="00F04206">
      <w:pPr>
        <w:spacing w:after="0" w:line="360" w:lineRule="auto"/>
        <w:rPr>
          <w:ins w:id="14" w:author="Φλούδα Χριστίνα" w:date="2017-11-02T11:12:00Z"/>
          <w:rFonts w:eastAsia="Times New Roman"/>
          <w:szCs w:val="24"/>
          <w:lang w:eastAsia="en-US"/>
        </w:rPr>
      </w:pPr>
      <w:ins w:id="15" w:author="Φλούδα Χριστίνα" w:date="2017-11-02T11:12:00Z">
        <w:r w:rsidRPr="00F04206">
          <w:rPr>
            <w:rFonts w:eastAsia="Times New Roman"/>
            <w:szCs w:val="24"/>
            <w:lang w:eastAsia="en-US"/>
          </w:rPr>
          <w:t>Παρασκευή  27 Οκτωβρίου 2017</w:t>
        </w:r>
      </w:ins>
    </w:p>
    <w:p w14:paraId="43F70D28" w14:textId="77777777" w:rsidR="00F04206" w:rsidRPr="00F04206" w:rsidRDefault="00F04206" w:rsidP="00F04206">
      <w:pPr>
        <w:spacing w:after="0" w:line="360" w:lineRule="auto"/>
        <w:rPr>
          <w:ins w:id="16" w:author="Φλούδα Χριστίνα" w:date="2017-11-02T11:12:00Z"/>
          <w:rFonts w:eastAsia="Times New Roman"/>
          <w:szCs w:val="24"/>
          <w:lang w:eastAsia="en-US"/>
        </w:rPr>
      </w:pPr>
    </w:p>
    <w:p w14:paraId="77C09C4F" w14:textId="77777777" w:rsidR="00F04206" w:rsidRPr="00F04206" w:rsidRDefault="00F04206" w:rsidP="00F04206">
      <w:pPr>
        <w:spacing w:after="0" w:line="360" w:lineRule="auto"/>
        <w:rPr>
          <w:ins w:id="17" w:author="Φλούδα Χριστίνα" w:date="2017-11-02T11:12:00Z"/>
          <w:rFonts w:eastAsia="Times New Roman"/>
          <w:szCs w:val="24"/>
          <w:lang w:eastAsia="en-US"/>
        </w:rPr>
      </w:pPr>
      <w:ins w:id="18" w:author="Φλούδα Χριστίνα" w:date="2017-11-02T11:12:00Z">
        <w:r w:rsidRPr="00F04206">
          <w:rPr>
            <w:rFonts w:eastAsia="Times New Roman"/>
            <w:szCs w:val="24"/>
            <w:lang w:eastAsia="en-US"/>
          </w:rPr>
          <w:t>ΘΕΜΑΤΑ</w:t>
        </w:r>
      </w:ins>
    </w:p>
    <w:p w14:paraId="3339684E" w14:textId="77777777" w:rsidR="00F04206" w:rsidRPr="00F04206" w:rsidRDefault="00F04206" w:rsidP="00F04206">
      <w:pPr>
        <w:spacing w:after="0" w:line="360" w:lineRule="auto"/>
        <w:rPr>
          <w:ins w:id="19" w:author="Φλούδα Χριστίνα" w:date="2017-11-02T11:12:00Z"/>
          <w:rFonts w:eastAsia="Times New Roman"/>
          <w:szCs w:val="24"/>
          <w:lang w:eastAsia="en-US"/>
        </w:rPr>
      </w:pPr>
      <w:ins w:id="20" w:author="Φλούδα Χριστίνα" w:date="2017-11-02T11:12:00Z">
        <w:r w:rsidRPr="00F04206">
          <w:rPr>
            <w:rFonts w:eastAsia="Times New Roman"/>
            <w:szCs w:val="24"/>
            <w:lang w:eastAsia="en-US"/>
          </w:rPr>
          <w:t xml:space="preserve"> </w:t>
        </w:r>
        <w:r w:rsidRPr="00F04206">
          <w:rPr>
            <w:rFonts w:eastAsia="Times New Roman"/>
            <w:szCs w:val="24"/>
            <w:lang w:eastAsia="en-US"/>
          </w:rPr>
          <w:br/>
          <w:t xml:space="preserve">Α. ΕΙΔΙΚΑ ΘΕΜΑΤΑ </w:t>
        </w:r>
        <w:r w:rsidRPr="00F04206">
          <w:rPr>
            <w:rFonts w:eastAsia="Times New Roman"/>
            <w:szCs w:val="24"/>
            <w:lang w:eastAsia="en-US"/>
          </w:rPr>
          <w:br/>
          <w:t xml:space="preserve">1. Επικύρωση Πρακτικών, σελ. </w:t>
        </w:r>
        <w:r w:rsidRPr="00F04206">
          <w:rPr>
            <w:rFonts w:eastAsia="Times New Roman"/>
            <w:szCs w:val="24"/>
            <w:lang w:eastAsia="en-US"/>
          </w:rPr>
          <w:br/>
          <w:t xml:space="preserve">2. Επί διαδικαστικού θέματος, σελ. </w:t>
        </w:r>
        <w:r w:rsidRPr="00F04206">
          <w:rPr>
            <w:rFonts w:eastAsia="Times New Roman"/>
            <w:szCs w:val="24"/>
            <w:lang w:eastAsia="en-US"/>
          </w:rPr>
          <w:br/>
          <w:t xml:space="preserve"> </w:t>
        </w:r>
        <w:r w:rsidRPr="00F04206">
          <w:rPr>
            <w:rFonts w:eastAsia="Times New Roman"/>
            <w:szCs w:val="24"/>
            <w:lang w:eastAsia="en-US"/>
          </w:rPr>
          <w:br/>
          <w:t xml:space="preserve">Β. ΚΟΙΝΟΒΟΥΛΕΥΤΙΚΟΣ ΕΛΕΓΧΟΣ </w:t>
        </w:r>
        <w:r w:rsidRPr="00F04206">
          <w:rPr>
            <w:rFonts w:eastAsia="Times New Roman"/>
            <w:szCs w:val="24"/>
            <w:lang w:eastAsia="en-US"/>
          </w:rPr>
          <w:br/>
          <w:t xml:space="preserve">1. Ανακοίνωση του δελτίου επικαίρων ερωτήσεων της Δευτέρας 30 Οκτωβρίου 2017, σελ. </w:t>
        </w:r>
        <w:r w:rsidRPr="00F04206">
          <w:rPr>
            <w:rFonts w:eastAsia="Times New Roman"/>
            <w:szCs w:val="24"/>
            <w:lang w:eastAsia="en-US"/>
          </w:rPr>
          <w:br/>
          <w:t xml:space="preserve">2. Συζήτηση της υπ’ αριθμόν 137/7/23-10-2017 επίκαιρης ερώτησης του Προέδρου της Κοινοβουλευτικής Ομάδας του Ποταμιού και Βουλευτή Α΄ Θεσσαλονίκης κ. Σταύρου Θεοδωράκη προς τον Πρωθυπουργό, με θέμα ποια αντισταθμιστικά ανταλλάγματα εξασφάλισε η ελληνική κυβέρνηση για τη Σούδα και την αναβάθμιση των αεροσκαφών F16 από τις ΗΠΑ, σελ. </w:t>
        </w:r>
        <w:r w:rsidRPr="00F04206">
          <w:rPr>
            <w:rFonts w:eastAsia="Times New Roman"/>
            <w:szCs w:val="24"/>
            <w:lang w:eastAsia="en-US"/>
          </w:rPr>
          <w:br/>
        </w:r>
      </w:ins>
    </w:p>
    <w:p w14:paraId="3C633780" w14:textId="77777777" w:rsidR="00F04206" w:rsidRPr="00F04206" w:rsidRDefault="00F04206" w:rsidP="00F04206">
      <w:pPr>
        <w:spacing w:after="0" w:line="360" w:lineRule="auto"/>
        <w:rPr>
          <w:ins w:id="21" w:author="Φλούδα Χριστίνα" w:date="2017-11-02T11:12:00Z"/>
          <w:rFonts w:eastAsia="Times New Roman"/>
          <w:szCs w:val="24"/>
          <w:lang w:eastAsia="en-US"/>
        </w:rPr>
      </w:pPr>
      <w:ins w:id="22" w:author="Φλούδα Χριστίνα" w:date="2017-11-02T11:12:00Z">
        <w:r w:rsidRPr="00F04206">
          <w:rPr>
            <w:rFonts w:eastAsia="Times New Roman"/>
            <w:szCs w:val="24"/>
            <w:lang w:eastAsia="en-US"/>
          </w:rPr>
          <w:t>ΠΡΟΕΔΡΟΣ</w:t>
        </w:r>
      </w:ins>
    </w:p>
    <w:p w14:paraId="4555080F" w14:textId="77777777" w:rsidR="00F04206" w:rsidRPr="00F04206" w:rsidRDefault="00F04206" w:rsidP="00F04206">
      <w:pPr>
        <w:spacing w:after="0" w:line="360" w:lineRule="auto"/>
        <w:rPr>
          <w:ins w:id="23" w:author="Φλούδα Χριστίνα" w:date="2017-11-02T11:12:00Z"/>
          <w:rFonts w:eastAsia="Times New Roman"/>
          <w:szCs w:val="24"/>
          <w:lang w:eastAsia="en-US"/>
        </w:rPr>
      </w:pPr>
    </w:p>
    <w:p w14:paraId="6A230A21" w14:textId="77777777" w:rsidR="00F04206" w:rsidRPr="00F04206" w:rsidRDefault="00F04206" w:rsidP="00F04206">
      <w:pPr>
        <w:spacing w:after="0" w:line="360" w:lineRule="auto"/>
        <w:rPr>
          <w:ins w:id="24" w:author="Φλούδα Χριστίνα" w:date="2017-11-02T11:12:00Z"/>
          <w:rFonts w:eastAsia="Times New Roman"/>
          <w:szCs w:val="24"/>
          <w:lang w:eastAsia="en-US"/>
        </w:rPr>
      </w:pPr>
      <w:ins w:id="25" w:author="Φλούδα Χριστίνα" w:date="2017-11-02T11:12:00Z">
        <w:r w:rsidRPr="00F04206">
          <w:rPr>
            <w:rFonts w:eastAsia="Times New Roman"/>
            <w:szCs w:val="24"/>
            <w:lang w:eastAsia="en-US"/>
          </w:rPr>
          <w:t>ΒΟΥΤΣΗΣ Ν. , σελ.</w:t>
        </w:r>
        <w:r w:rsidRPr="00F04206">
          <w:rPr>
            <w:rFonts w:eastAsia="Times New Roman"/>
            <w:szCs w:val="24"/>
            <w:lang w:eastAsia="en-US"/>
          </w:rPr>
          <w:br/>
        </w:r>
      </w:ins>
    </w:p>
    <w:p w14:paraId="5D48764B" w14:textId="77777777" w:rsidR="00F04206" w:rsidRPr="00F04206" w:rsidRDefault="00F04206" w:rsidP="00F04206">
      <w:pPr>
        <w:spacing w:after="0" w:line="360" w:lineRule="auto"/>
        <w:rPr>
          <w:ins w:id="26" w:author="Φλούδα Χριστίνα" w:date="2017-11-02T11:12:00Z"/>
          <w:rFonts w:eastAsia="Times New Roman"/>
          <w:szCs w:val="24"/>
          <w:lang w:eastAsia="en-US"/>
        </w:rPr>
      </w:pPr>
    </w:p>
    <w:p w14:paraId="3FEF0113" w14:textId="77777777" w:rsidR="00F04206" w:rsidRPr="00F04206" w:rsidRDefault="00F04206" w:rsidP="00F04206">
      <w:pPr>
        <w:spacing w:after="0" w:line="360" w:lineRule="auto"/>
        <w:rPr>
          <w:ins w:id="27" w:author="Φλούδα Χριστίνα" w:date="2017-11-02T11:12:00Z"/>
          <w:rFonts w:eastAsia="Times New Roman"/>
          <w:szCs w:val="24"/>
          <w:lang w:eastAsia="en-US"/>
        </w:rPr>
      </w:pPr>
      <w:ins w:id="28" w:author="Φλούδα Χριστίνα" w:date="2017-11-02T11:12:00Z">
        <w:r w:rsidRPr="00F04206">
          <w:rPr>
            <w:rFonts w:eastAsia="Times New Roman"/>
            <w:szCs w:val="24"/>
            <w:lang w:eastAsia="en-US"/>
          </w:rPr>
          <w:t>ΟΜΙΛΗΤΕΣ</w:t>
        </w:r>
      </w:ins>
    </w:p>
    <w:p w14:paraId="3D0F981D" w14:textId="4F0909F9" w:rsidR="00F04206" w:rsidRDefault="00F04206" w:rsidP="00F04206">
      <w:pPr>
        <w:spacing w:line="600" w:lineRule="auto"/>
        <w:ind w:firstLine="720"/>
        <w:jc w:val="center"/>
        <w:rPr>
          <w:ins w:id="29" w:author="Φλούδα Χριστίνα" w:date="2017-11-02T11:12:00Z"/>
          <w:rFonts w:eastAsia="Times New Roman"/>
          <w:szCs w:val="24"/>
        </w:rPr>
      </w:pPr>
      <w:ins w:id="30" w:author="Φλούδα Χριστίνα" w:date="2017-11-02T11:12:00Z">
        <w:r w:rsidRPr="00F04206">
          <w:rPr>
            <w:rFonts w:eastAsia="Times New Roman"/>
            <w:szCs w:val="24"/>
            <w:lang w:eastAsia="en-US"/>
          </w:rPr>
          <w:br/>
          <w:t>Α. Επί διαδικαστικού θέματος:</w:t>
        </w:r>
        <w:r w:rsidRPr="00F04206">
          <w:rPr>
            <w:rFonts w:eastAsia="Times New Roman"/>
            <w:szCs w:val="24"/>
            <w:lang w:eastAsia="en-US"/>
          </w:rPr>
          <w:br/>
          <w:t>ΒΟΥΤΣΗΣ Ν. , σελ.</w:t>
        </w:r>
        <w:r w:rsidRPr="00F04206">
          <w:rPr>
            <w:rFonts w:eastAsia="Times New Roman"/>
            <w:szCs w:val="24"/>
            <w:lang w:eastAsia="en-US"/>
          </w:rPr>
          <w:br/>
        </w:r>
        <w:r w:rsidRPr="00F04206">
          <w:rPr>
            <w:rFonts w:eastAsia="Times New Roman"/>
            <w:szCs w:val="24"/>
            <w:lang w:eastAsia="en-US"/>
          </w:rPr>
          <w:br/>
          <w:t>Β. Επί της επίκαιρης ερώτησης προς τον Πρωθυπουργό:</w:t>
        </w:r>
        <w:r w:rsidRPr="00F04206">
          <w:rPr>
            <w:rFonts w:eastAsia="Times New Roman"/>
            <w:szCs w:val="24"/>
            <w:lang w:eastAsia="en-US"/>
          </w:rPr>
          <w:br/>
          <w:t>ΘΕΟΔΩΡΑΚΗΣ Σ. , σελ.</w:t>
        </w:r>
        <w:r w:rsidRPr="00F04206">
          <w:rPr>
            <w:rFonts w:eastAsia="Times New Roman"/>
            <w:szCs w:val="24"/>
            <w:lang w:eastAsia="en-US"/>
          </w:rPr>
          <w:br/>
          <w:t>ΤΣΙΠΡΑΣ Α. , σελ.</w:t>
        </w:r>
        <w:r w:rsidRPr="00F04206">
          <w:rPr>
            <w:rFonts w:eastAsia="Times New Roman"/>
            <w:szCs w:val="24"/>
            <w:lang w:eastAsia="en-US"/>
          </w:rPr>
          <w:br/>
        </w:r>
        <w:bookmarkStart w:id="31" w:name="_GoBack"/>
        <w:bookmarkEnd w:id="31"/>
      </w:ins>
    </w:p>
    <w:p w14:paraId="3B0DEF8D" w14:textId="77777777" w:rsidR="00AB7826" w:rsidRDefault="00F04206">
      <w:pPr>
        <w:spacing w:line="600" w:lineRule="auto"/>
        <w:ind w:firstLine="720"/>
        <w:jc w:val="center"/>
        <w:rPr>
          <w:rFonts w:eastAsia="Times New Roman"/>
          <w:szCs w:val="24"/>
        </w:rPr>
      </w:pPr>
      <w:r>
        <w:rPr>
          <w:rFonts w:eastAsia="Times New Roman"/>
          <w:szCs w:val="24"/>
        </w:rPr>
        <w:t>ΠΡΑΚΤΙΚΑ ΒΟΥΛΗΣ</w:t>
      </w:r>
    </w:p>
    <w:p w14:paraId="3B0DEF8E" w14:textId="77777777" w:rsidR="00AB7826" w:rsidRDefault="00F04206">
      <w:pPr>
        <w:spacing w:line="600" w:lineRule="auto"/>
        <w:ind w:firstLine="720"/>
        <w:jc w:val="center"/>
        <w:rPr>
          <w:rFonts w:eastAsia="Times New Roman"/>
          <w:szCs w:val="24"/>
        </w:rPr>
      </w:pPr>
      <w:r>
        <w:rPr>
          <w:rFonts w:eastAsia="Times New Roman"/>
          <w:szCs w:val="24"/>
        </w:rPr>
        <w:t xml:space="preserve">ΙΖ΄ ΠΕΡΙΟΔΟΣ </w:t>
      </w:r>
    </w:p>
    <w:p w14:paraId="3B0DEF8F" w14:textId="77777777" w:rsidR="00AB7826" w:rsidRDefault="00F0420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B0DEF90" w14:textId="77777777" w:rsidR="00AB7826" w:rsidRDefault="00F04206">
      <w:pPr>
        <w:spacing w:line="600" w:lineRule="auto"/>
        <w:ind w:firstLine="720"/>
        <w:jc w:val="center"/>
        <w:rPr>
          <w:rFonts w:eastAsia="Times New Roman"/>
          <w:szCs w:val="24"/>
        </w:rPr>
      </w:pPr>
      <w:r>
        <w:rPr>
          <w:rFonts w:eastAsia="Times New Roman"/>
          <w:szCs w:val="24"/>
        </w:rPr>
        <w:t>ΣΥΝΟΔΟΣ Γ΄</w:t>
      </w:r>
    </w:p>
    <w:p w14:paraId="3B0DEF91" w14:textId="77777777" w:rsidR="00AB7826" w:rsidRDefault="00F04206">
      <w:pPr>
        <w:spacing w:line="600" w:lineRule="auto"/>
        <w:ind w:firstLine="720"/>
        <w:jc w:val="center"/>
        <w:rPr>
          <w:rFonts w:eastAsia="Times New Roman"/>
          <w:szCs w:val="24"/>
        </w:rPr>
      </w:pPr>
      <w:r>
        <w:rPr>
          <w:rFonts w:eastAsia="Times New Roman"/>
          <w:szCs w:val="24"/>
        </w:rPr>
        <w:t>ΣΥΝΕΔΡΙΑΣΗ ΙΗ΄</w:t>
      </w:r>
    </w:p>
    <w:p w14:paraId="3B0DEF92" w14:textId="77777777" w:rsidR="00AB7826" w:rsidRDefault="00F04206">
      <w:pPr>
        <w:spacing w:line="600" w:lineRule="auto"/>
        <w:ind w:firstLine="720"/>
        <w:jc w:val="center"/>
        <w:rPr>
          <w:rFonts w:eastAsia="Times New Roman"/>
          <w:szCs w:val="24"/>
        </w:rPr>
      </w:pPr>
      <w:r>
        <w:rPr>
          <w:rFonts w:eastAsia="Times New Roman"/>
          <w:szCs w:val="24"/>
        </w:rPr>
        <w:t>Παρασκευή 27 Οκτωβρίου 2017</w:t>
      </w:r>
    </w:p>
    <w:p w14:paraId="3B0DEF93" w14:textId="77777777" w:rsidR="00AB7826" w:rsidRDefault="00F04206">
      <w:pPr>
        <w:spacing w:line="600" w:lineRule="auto"/>
        <w:ind w:firstLine="720"/>
        <w:jc w:val="both"/>
        <w:rPr>
          <w:rFonts w:eastAsia="Times New Roman"/>
          <w:szCs w:val="24"/>
        </w:rPr>
      </w:pPr>
      <w:r>
        <w:rPr>
          <w:rFonts w:eastAsia="Times New Roman"/>
          <w:szCs w:val="24"/>
        </w:rPr>
        <w:t>Αθήνα, σήμερα στις 27 Οκτωβρίου 2017, ημέρα Παρασκευή και ώρα 9.50΄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8251BA">
        <w:rPr>
          <w:rFonts w:eastAsia="Times New Roman"/>
          <w:b/>
          <w:szCs w:val="24"/>
        </w:rPr>
        <w:t>ΝΙΚΟΛΑΟΥ ΒΟΥΤΣΗ</w:t>
      </w:r>
      <w:r>
        <w:rPr>
          <w:rFonts w:eastAsia="Times New Roman"/>
          <w:szCs w:val="24"/>
        </w:rPr>
        <w:t>.</w:t>
      </w:r>
    </w:p>
    <w:p w14:paraId="3B0DEF94" w14:textId="77777777" w:rsidR="00AB7826" w:rsidRDefault="00F04206">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szCs w:val="24"/>
        </w:rPr>
        <w:t>Κυρίες και κύριοι συνάδελφοι, αρχίζει η συνεδρίαση.</w:t>
      </w:r>
    </w:p>
    <w:p w14:paraId="3B0DEF95" w14:textId="77777777" w:rsidR="00AB7826" w:rsidRDefault="00F04206">
      <w:pPr>
        <w:spacing w:line="600" w:lineRule="auto"/>
        <w:ind w:firstLine="720"/>
        <w:jc w:val="both"/>
        <w:rPr>
          <w:rFonts w:eastAsia="Times New Roman"/>
          <w:szCs w:val="24"/>
        </w:rPr>
      </w:pPr>
      <w:r>
        <w:rPr>
          <w:rFonts w:eastAsia="Times New Roman"/>
          <w:szCs w:val="24"/>
        </w:rPr>
        <w:t>(ΕΠΙΚΥΡΩΣΗ ΠΡΑΚΤΙΚΩΝ: Σ</w:t>
      </w:r>
      <w:r>
        <w:rPr>
          <w:rFonts w:eastAsia="Times New Roman"/>
          <w:szCs w:val="24"/>
        </w:rPr>
        <w:t>ύμφωνα με την από 26</w:t>
      </w:r>
      <w:r w:rsidRPr="008251BA">
        <w:rPr>
          <w:rFonts w:eastAsia="Times New Roman"/>
          <w:szCs w:val="24"/>
        </w:rPr>
        <w:t>-</w:t>
      </w:r>
      <w:r>
        <w:rPr>
          <w:rFonts w:eastAsia="Times New Roman"/>
          <w:szCs w:val="24"/>
        </w:rPr>
        <w:t>10</w:t>
      </w:r>
      <w:r w:rsidRPr="008251BA">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ΙΖ΄ συνεδριάσεώς του, της Πέμπτης 26 Οκτωβρίου 2017, σε ό,τι αφορά την ψήφιση στο σύνολο του σχεδίου νόμου: «</w:t>
      </w:r>
      <w:r>
        <w:rPr>
          <w:rFonts w:eastAsia="Times New Roman" w:cs="Times New Roman"/>
          <w:szCs w:val="24"/>
        </w:rPr>
        <w:t xml:space="preserve">Κύρωση του Μνημονίου Συνεννόησης και </w:t>
      </w:r>
      <w:r>
        <w:rPr>
          <w:rFonts w:eastAsia="Times New Roman" w:cs="Times New Roman"/>
          <w:szCs w:val="24"/>
        </w:rPr>
        <w:t>της Συμφωνίας μεταξύ της Κυβέρνησης της Ελληνικής Δημοκρατίας και της Κυβέρνησης των Ηνωμένων Πολιτειών της Αμερικής για τη βελτίωση της διεθνούς φορολογικής συμ</w:t>
      </w:r>
      <w:r>
        <w:rPr>
          <w:rFonts w:eastAsia="Times New Roman" w:cs="Times New Roman"/>
          <w:szCs w:val="24"/>
        </w:rPr>
        <w:lastRenderedPageBreak/>
        <w:t>μόρφωσης και την εφαρμογή του Νόμου περί Φορολογικής Συμμόρφωσης Λογαριασμών της Αλλοδαπής (FAT</w:t>
      </w:r>
      <w:r>
        <w:rPr>
          <w:rFonts w:eastAsia="Times New Roman" w:cs="Times New Roman"/>
          <w:szCs w:val="24"/>
        </w:rPr>
        <w:t>CA), καθώς και της Συμφωνίας Αρμοδίων Αρχών και διατάξεις εφαρμογής</w:t>
      </w:r>
      <w:r>
        <w:rPr>
          <w:rFonts w:eastAsia="Times New Roman"/>
          <w:szCs w:val="24"/>
        </w:rPr>
        <w:t>»</w:t>
      </w:r>
      <w:r w:rsidRPr="008251BA">
        <w:rPr>
          <w:rFonts w:eastAsia="Times New Roman"/>
          <w:szCs w:val="24"/>
        </w:rPr>
        <w:t>.</w:t>
      </w:r>
      <w:r>
        <w:rPr>
          <w:rFonts w:eastAsia="Times New Roman"/>
          <w:szCs w:val="24"/>
        </w:rPr>
        <w:t>)</w:t>
      </w:r>
    </w:p>
    <w:p w14:paraId="3B0DEF96" w14:textId="77777777" w:rsidR="00AB7826" w:rsidRDefault="00F04206">
      <w:pPr>
        <w:spacing w:line="600" w:lineRule="auto"/>
        <w:ind w:firstLine="720"/>
        <w:jc w:val="both"/>
        <w:rPr>
          <w:rFonts w:eastAsia="Times New Roman"/>
          <w:szCs w:val="24"/>
        </w:rPr>
      </w:pPr>
      <w:r>
        <w:rPr>
          <w:rFonts w:eastAsia="Times New Roman"/>
          <w:szCs w:val="24"/>
        </w:rPr>
        <w:t xml:space="preserve">Έχω την τιμή να ανακοινώσω στο Σώμα το δελτίο επικαίρων ερωτήσεων της Δευτέρας 30 Οκτωβρίου 2017. </w:t>
      </w:r>
    </w:p>
    <w:p w14:paraId="3B0DEF97" w14:textId="77777777" w:rsidR="00AB7826" w:rsidRDefault="00F04206">
      <w:pPr>
        <w:spacing w:line="600" w:lineRule="auto"/>
        <w:ind w:firstLine="720"/>
        <w:jc w:val="both"/>
        <w:rPr>
          <w:rFonts w:eastAsia="Times New Roman"/>
          <w:szCs w:val="24"/>
        </w:rPr>
      </w:pPr>
      <w:r>
        <w:rPr>
          <w:rFonts w:eastAsia="Times New Roman"/>
          <w:szCs w:val="24"/>
        </w:rPr>
        <w:t xml:space="preserve">Α. </w:t>
      </w:r>
      <w:r>
        <w:rPr>
          <w:rFonts w:eastAsia="Times New Roman"/>
          <w:szCs w:val="24"/>
        </w:rPr>
        <w:t xml:space="preserve">ΕΠΙΚΑΙΡΕΣ ΕΡΩΤΗΣΕΙΣ Πρώτου Κύκλου </w:t>
      </w:r>
      <w:r>
        <w:rPr>
          <w:rFonts w:eastAsia="Times New Roman"/>
          <w:szCs w:val="24"/>
        </w:rPr>
        <w:t>(Άρθρο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w:t>
      </w:r>
      <w:r>
        <w:rPr>
          <w:rFonts w:eastAsia="Times New Roman"/>
          <w:szCs w:val="24"/>
        </w:rPr>
        <w:t>Βουλής)</w:t>
      </w:r>
    </w:p>
    <w:p w14:paraId="3B0DEF98" w14:textId="77777777" w:rsidR="00AB7826" w:rsidRDefault="00F04206">
      <w:pPr>
        <w:spacing w:line="600" w:lineRule="auto"/>
        <w:ind w:firstLine="720"/>
        <w:jc w:val="both"/>
        <w:rPr>
          <w:rFonts w:eastAsia="Times New Roman"/>
          <w:szCs w:val="24"/>
        </w:rPr>
      </w:pPr>
      <w:r>
        <w:rPr>
          <w:rFonts w:eastAsia="Times New Roman"/>
          <w:szCs w:val="24"/>
        </w:rPr>
        <w:t>1. Η με αριθμό 139/24-10-2017 επίκαιρη ερώτηση του Βουλευτή Αρκαδίας του Συνασπισμού Ριζοσπαστικής Αριστεράς κ. Γεωργίου Παπαηλιού προς τον Υπουργό Παιδείας, Έρευνας και Θρησκευμάτων με θέμα: «Επιλογή διευθυντών των σχολείων δευτεροβάθμιας εκπαίδευ</w:t>
      </w:r>
      <w:r>
        <w:rPr>
          <w:rFonts w:eastAsia="Times New Roman"/>
          <w:szCs w:val="24"/>
        </w:rPr>
        <w:t>σης του Νομού Αρκαδίας».</w:t>
      </w:r>
    </w:p>
    <w:p w14:paraId="3B0DEF99" w14:textId="77777777" w:rsidR="00AB7826" w:rsidRDefault="00F04206">
      <w:pPr>
        <w:spacing w:line="600" w:lineRule="auto"/>
        <w:ind w:firstLine="720"/>
        <w:jc w:val="both"/>
        <w:rPr>
          <w:rFonts w:eastAsia="Times New Roman"/>
          <w:szCs w:val="24"/>
        </w:rPr>
      </w:pPr>
      <w:r>
        <w:rPr>
          <w:rFonts w:eastAsia="Times New Roman"/>
          <w:szCs w:val="24"/>
        </w:rPr>
        <w:t>2. Η με αριθμό 113/23-10-2017 επίκαιρη ερώτηση του Βουλευτή Λακωνίας της Νέας Δημοκρατίας κ. Αθανασίου Δαβάκη προς τον Υπουργό Εθνικής Άμυνας με θέμα: «Αναστολή λειτουργίας Κέντρων Εκπαίδευσης Νεοσύλλεκτων».</w:t>
      </w:r>
    </w:p>
    <w:p w14:paraId="3B0DEF9A" w14:textId="77777777" w:rsidR="00AB7826" w:rsidRDefault="00F04206">
      <w:pPr>
        <w:spacing w:line="600" w:lineRule="auto"/>
        <w:ind w:firstLine="720"/>
        <w:jc w:val="both"/>
        <w:rPr>
          <w:rFonts w:eastAsia="Times New Roman"/>
          <w:szCs w:val="24"/>
        </w:rPr>
      </w:pPr>
      <w:r>
        <w:rPr>
          <w:rFonts w:eastAsia="Times New Roman"/>
          <w:szCs w:val="24"/>
        </w:rPr>
        <w:t>3. Η με αριθμό 106/20-1</w:t>
      </w:r>
      <w:r>
        <w:rPr>
          <w:rFonts w:eastAsia="Times New Roman"/>
          <w:szCs w:val="24"/>
        </w:rPr>
        <w:t>0-2017 επίκαιρη ερώτηση του Βουλευτή Β΄ Αθηνών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Ανδρέα Λοβέρδου προς τον Υπουργό Οικονομικών με θέμα: «Λήψη μέτρων υπέρ των μικρών αποταμιευτών που έχασαν τα χρήματά τους με το κούρεμα</w:t>
      </w:r>
      <w:r>
        <w:rPr>
          <w:rFonts w:eastAsia="Times New Roman"/>
          <w:szCs w:val="24"/>
        </w:rPr>
        <w:t xml:space="preserve"> τ</w:t>
      </w:r>
      <w:r>
        <w:rPr>
          <w:rFonts w:eastAsia="Times New Roman"/>
          <w:szCs w:val="24"/>
        </w:rPr>
        <w:t xml:space="preserve">ου χρέους το 2012». </w:t>
      </w:r>
    </w:p>
    <w:p w14:paraId="3B0DEF9B" w14:textId="77777777" w:rsidR="00AB7826" w:rsidRDefault="00F04206">
      <w:pPr>
        <w:spacing w:line="600" w:lineRule="auto"/>
        <w:ind w:firstLine="720"/>
        <w:jc w:val="both"/>
        <w:rPr>
          <w:rFonts w:eastAsia="Times New Roman"/>
          <w:szCs w:val="24"/>
        </w:rPr>
      </w:pPr>
      <w:r>
        <w:rPr>
          <w:rFonts w:eastAsia="Times New Roman"/>
          <w:szCs w:val="24"/>
        </w:rPr>
        <w:lastRenderedPageBreak/>
        <w:t xml:space="preserve">4. </w:t>
      </w:r>
      <w:r>
        <w:rPr>
          <w:rFonts w:eastAsia="Times New Roman"/>
          <w:szCs w:val="24"/>
        </w:rPr>
        <w:t>Η με αριθμό 101/17-10-2017 επίκαιρη ερώτηση του Βουλευτή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 Υγείας με θέμα: «Ραγδαία αύξηση των κρουσμάτων ιλαράς στη χώρα».</w:t>
      </w:r>
    </w:p>
    <w:p w14:paraId="3B0DEF9C" w14:textId="77777777" w:rsidR="00AB7826" w:rsidRDefault="00F04206">
      <w:pPr>
        <w:spacing w:line="600" w:lineRule="auto"/>
        <w:ind w:firstLine="720"/>
        <w:jc w:val="both"/>
        <w:rPr>
          <w:rFonts w:eastAsia="Times New Roman"/>
          <w:szCs w:val="24"/>
        </w:rPr>
      </w:pPr>
      <w:r>
        <w:rPr>
          <w:rFonts w:eastAsia="Times New Roman"/>
          <w:szCs w:val="24"/>
        </w:rPr>
        <w:t>5. Η με αριθμό 150/24-10-2017 επίκαιρη ερώτηση του Β</w:t>
      </w:r>
      <w:r>
        <w:rPr>
          <w:rFonts w:eastAsia="Times New Roman"/>
          <w:szCs w:val="24"/>
        </w:rPr>
        <w:t>ουλευτή Α΄ Θεσσαλονίκης του Κομμουνιστικού Κόμματος Ελλάδ</w:t>
      </w:r>
      <w:r>
        <w:rPr>
          <w:rFonts w:eastAsia="Times New Roman"/>
          <w:szCs w:val="24"/>
        </w:rPr>
        <w:t>α</w:t>
      </w:r>
      <w:r>
        <w:rPr>
          <w:rFonts w:eastAsia="Times New Roman"/>
          <w:szCs w:val="24"/>
        </w:rPr>
        <w:t xml:space="preserve">ς κ. Ιωάννη Δελή προς τον Υπουργό Παιδείας, Έρευνας και Θρησκευμάτων, σχετικά με την κάλυψη κενών σε εκπαιδευτικούς στην πρωτοβάθμια εκπαίδευση. </w:t>
      </w:r>
    </w:p>
    <w:p w14:paraId="3B0DEF9D" w14:textId="77777777" w:rsidR="00AB7826" w:rsidRDefault="00F04206">
      <w:pPr>
        <w:spacing w:line="600" w:lineRule="auto"/>
        <w:ind w:firstLine="720"/>
        <w:jc w:val="both"/>
        <w:rPr>
          <w:rFonts w:eastAsia="Times New Roman"/>
          <w:szCs w:val="24"/>
        </w:rPr>
      </w:pPr>
      <w:r>
        <w:rPr>
          <w:rFonts w:eastAsia="Times New Roman"/>
          <w:szCs w:val="24"/>
        </w:rPr>
        <w:t>6. Η με αριθμό 104/20-10-2017 επίκαιρη ερώτηση του Β</w:t>
      </w:r>
      <w:r>
        <w:rPr>
          <w:rFonts w:eastAsia="Times New Roman"/>
          <w:szCs w:val="24"/>
        </w:rPr>
        <w:t xml:space="preserve">ουλευτή Αττικής των Ανεξαρτήτων Ελλήνων κ. Κωνσταντίνου </w:t>
      </w:r>
      <w:proofErr w:type="spellStart"/>
      <w:r>
        <w:rPr>
          <w:rFonts w:eastAsia="Times New Roman"/>
          <w:szCs w:val="24"/>
        </w:rPr>
        <w:t>Κατσίκη</w:t>
      </w:r>
      <w:proofErr w:type="spellEnd"/>
      <w:r>
        <w:rPr>
          <w:rFonts w:eastAsia="Times New Roman"/>
          <w:szCs w:val="24"/>
        </w:rPr>
        <w:t xml:space="preserve"> προς τον Υπουργό Παιδείας, Έρευνας και Θρησκευμάτων με θέμα: «Μετεγγραφές πολυτέκνων».</w:t>
      </w:r>
    </w:p>
    <w:p w14:paraId="3B0DEF9E" w14:textId="77777777" w:rsidR="00AB7826" w:rsidRDefault="00F04206">
      <w:pPr>
        <w:spacing w:line="600" w:lineRule="auto"/>
        <w:ind w:firstLine="720"/>
        <w:jc w:val="both"/>
        <w:rPr>
          <w:rFonts w:eastAsia="Times New Roman"/>
          <w:szCs w:val="24"/>
        </w:rPr>
      </w:pPr>
      <w:r>
        <w:rPr>
          <w:rFonts w:eastAsia="Times New Roman"/>
          <w:szCs w:val="24"/>
        </w:rPr>
        <w:t>7. Η με αριθμό 152/24-10-2017 επίκαιρη ερώτηση του Βουλευτή Α΄ Θεσσαλονίκης της Ένωσης Κεντρώων κ. Ιωάννη</w:t>
      </w:r>
      <w:r>
        <w:rPr>
          <w:rFonts w:eastAsia="Times New Roman"/>
          <w:szCs w:val="24"/>
        </w:rPr>
        <w:t xml:space="preserve"> </w:t>
      </w:r>
      <w:proofErr w:type="spellStart"/>
      <w:r>
        <w:rPr>
          <w:rFonts w:eastAsia="Times New Roman"/>
          <w:szCs w:val="24"/>
        </w:rPr>
        <w:t>Σαρίδη</w:t>
      </w:r>
      <w:proofErr w:type="spellEnd"/>
      <w:r>
        <w:rPr>
          <w:rFonts w:eastAsia="Times New Roman"/>
          <w:szCs w:val="24"/>
        </w:rPr>
        <w:t xml:space="preserve"> προς τον Υπουργό Οικονομικών με θέμα: «Εισφορά του ν.128/1975». </w:t>
      </w:r>
    </w:p>
    <w:p w14:paraId="3B0DEF9F" w14:textId="77777777" w:rsidR="00AB7826" w:rsidRDefault="00F04206">
      <w:pPr>
        <w:spacing w:line="600" w:lineRule="auto"/>
        <w:ind w:firstLine="720"/>
        <w:jc w:val="both"/>
        <w:rPr>
          <w:rFonts w:eastAsia="Times New Roman"/>
          <w:szCs w:val="24"/>
        </w:rPr>
      </w:pPr>
      <w:r>
        <w:rPr>
          <w:rFonts w:eastAsia="Times New Roman"/>
          <w:szCs w:val="24"/>
        </w:rPr>
        <w:t xml:space="preserve">Β. </w:t>
      </w:r>
      <w:r>
        <w:rPr>
          <w:rFonts w:eastAsia="Times New Roman"/>
          <w:szCs w:val="24"/>
        </w:rPr>
        <w:t xml:space="preserve">ΕΠΙΚΑΙΡΕΣ ΕΡΩΤΗΣΕΙΣ Δεύτερου Κύκλου </w:t>
      </w:r>
      <w:r>
        <w:rPr>
          <w:rFonts w:eastAsia="Times New Roman"/>
          <w:szCs w:val="24"/>
        </w:rPr>
        <w:t>(Άρθρο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3B0DEFA0" w14:textId="77777777" w:rsidR="00AB7826" w:rsidRDefault="00F04206">
      <w:pPr>
        <w:spacing w:line="600" w:lineRule="auto"/>
        <w:ind w:firstLine="720"/>
        <w:jc w:val="both"/>
        <w:rPr>
          <w:rFonts w:eastAsia="Times New Roman"/>
          <w:szCs w:val="24"/>
        </w:rPr>
      </w:pPr>
      <w:r>
        <w:rPr>
          <w:rFonts w:eastAsia="Times New Roman"/>
          <w:szCs w:val="24"/>
        </w:rPr>
        <w:t xml:space="preserve">1. Η με αριθμό 140/24-10-2017 επίκαιρη ερώτηση της Βουλευτού Χαλκιδικής του Συνασπισμού Ριζοσπαστικής Αριστεράς κ. Αικατερίνης </w:t>
      </w:r>
      <w:proofErr w:type="spellStart"/>
      <w:r>
        <w:rPr>
          <w:rFonts w:eastAsia="Times New Roman"/>
          <w:szCs w:val="24"/>
        </w:rPr>
        <w:t>Ιγγλέζη</w:t>
      </w:r>
      <w:proofErr w:type="spellEnd"/>
      <w:r>
        <w:rPr>
          <w:rFonts w:eastAsia="Times New Roman"/>
          <w:szCs w:val="24"/>
        </w:rPr>
        <w:t xml:space="preserve"> προς τον Υπουργό Παιδείας, Έρευνας και Θρησκευμάτων με θέμα: «Αίτημα για τροποποιητική </w:t>
      </w:r>
      <w:r>
        <w:rPr>
          <w:rFonts w:eastAsia="Times New Roman"/>
          <w:szCs w:val="24"/>
        </w:rPr>
        <w:lastRenderedPageBreak/>
        <w:t>ρύθμιση πληρωμής οδοιπορικών και υ</w:t>
      </w:r>
      <w:r>
        <w:rPr>
          <w:rFonts w:eastAsia="Times New Roman"/>
          <w:szCs w:val="24"/>
        </w:rPr>
        <w:t>περωριακής απασχόλησης των εκπαιδευτικών Πρωτοβάθμιας Εκπαίδευσης Χαλκιδικής».</w:t>
      </w:r>
    </w:p>
    <w:p w14:paraId="3B0DEFA1" w14:textId="77777777" w:rsidR="00AB7826" w:rsidRDefault="00F04206">
      <w:pPr>
        <w:spacing w:line="600" w:lineRule="auto"/>
        <w:ind w:firstLine="720"/>
        <w:jc w:val="both"/>
        <w:rPr>
          <w:rFonts w:eastAsia="Times New Roman"/>
          <w:szCs w:val="24"/>
        </w:rPr>
      </w:pPr>
      <w:r>
        <w:rPr>
          <w:rFonts w:eastAsia="Times New Roman"/>
          <w:szCs w:val="24"/>
        </w:rPr>
        <w:t xml:space="preserve">2. Η με αριθμό 114/23-10-2017 επίκαιρη ερώτηση του Βουλευτή Αχαΐας  της Νέας Δημοκρατίας κ. Ανδρέα </w:t>
      </w:r>
      <w:proofErr w:type="spellStart"/>
      <w:r>
        <w:rPr>
          <w:rFonts w:eastAsia="Times New Roman"/>
          <w:szCs w:val="24"/>
        </w:rPr>
        <w:t>Κατσανιώτη</w:t>
      </w:r>
      <w:proofErr w:type="spellEnd"/>
      <w:r>
        <w:rPr>
          <w:rFonts w:eastAsia="Times New Roman"/>
          <w:szCs w:val="24"/>
        </w:rPr>
        <w:t xml:space="preserve"> προς τον Υπουργό Παιδείας, Έρευνας και Θρησκευμάτων, σχετικά με τη </w:t>
      </w:r>
      <w:r>
        <w:rPr>
          <w:rFonts w:eastAsia="Times New Roman"/>
          <w:szCs w:val="24"/>
        </w:rPr>
        <w:t xml:space="preserve">λήψη μέτρων για τις </w:t>
      </w:r>
      <w:proofErr w:type="spellStart"/>
      <w:r>
        <w:rPr>
          <w:rFonts w:eastAsia="Times New Roman"/>
          <w:szCs w:val="24"/>
        </w:rPr>
        <w:t>μειοψηφίες</w:t>
      </w:r>
      <w:proofErr w:type="spellEnd"/>
      <w:r>
        <w:rPr>
          <w:rFonts w:eastAsia="Times New Roman"/>
          <w:szCs w:val="24"/>
        </w:rPr>
        <w:t xml:space="preserve"> που δρουν ανεξέλεγκτα εντός των πανεπιστημίων.</w:t>
      </w:r>
    </w:p>
    <w:p w14:paraId="3B0DEFA2" w14:textId="77777777" w:rsidR="00AB7826" w:rsidRDefault="00F04206">
      <w:pPr>
        <w:spacing w:line="600" w:lineRule="auto"/>
        <w:ind w:firstLine="720"/>
        <w:jc w:val="both"/>
        <w:rPr>
          <w:rFonts w:eastAsia="Times New Roman"/>
          <w:szCs w:val="24"/>
        </w:rPr>
      </w:pPr>
      <w:r>
        <w:rPr>
          <w:rFonts w:eastAsia="Times New Roman"/>
          <w:szCs w:val="24"/>
        </w:rPr>
        <w:t>3. Η με αριθμό 108/23-10-2017 επίκαιρη ερώτηση του Βουλευτή Λάρισας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Κωνσταντίνου </w:t>
      </w:r>
      <w:proofErr w:type="spellStart"/>
      <w:r>
        <w:rPr>
          <w:rFonts w:eastAsia="Times New Roman"/>
          <w:szCs w:val="24"/>
        </w:rPr>
        <w:t>Μπαργιώτα</w:t>
      </w:r>
      <w:proofErr w:type="spellEnd"/>
      <w:r>
        <w:rPr>
          <w:rFonts w:eastAsia="Times New Roman"/>
          <w:szCs w:val="24"/>
        </w:rPr>
        <w:t xml:space="preserve"> προς τον Υπουργό Υγείας με θέμα: «Χάνει </w:t>
      </w:r>
      <w:r>
        <w:rPr>
          <w:rFonts w:eastAsia="Times New Roman"/>
          <w:szCs w:val="24"/>
        </w:rPr>
        <w:t>την αυτονομία του ο ΕΟΠΥΥ».</w:t>
      </w:r>
    </w:p>
    <w:p w14:paraId="3B0DEFA3" w14:textId="77777777" w:rsidR="00AB7826" w:rsidRDefault="00F04206">
      <w:pPr>
        <w:spacing w:line="600" w:lineRule="auto"/>
        <w:ind w:firstLine="720"/>
        <w:jc w:val="both"/>
        <w:rPr>
          <w:rFonts w:eastAsia="Times New Roman"/>
          <w:szCs w:val="24"/>
        </w:rPr>
      </w:pPr>
      <w:r>
        <w:rPr>
          <w:rFonts w:eastAsia="Times New Roman"/>
          <w:szCs w:val="24"/>
        </w:rPr>
        <w:t>4. Η με αριθμό 105/20-10-2017 επίκαιρη ερώτηση του Η΄ Αντιπροέδρου της Βουλής και Βουλευτή Β΄ Πειραιά των Ανεξαρτήτων Ελλήνων κ. Δημητρίου Καμμένου προς τον Υπουργό Παιδείας, Έρευνας και Θρησκευμάτων, σχετικά με τα δίγλωσσα νηπι</w:t>
      </w:r>
      <w:r>
        <w:rPr>
          <w:rFonts w:eastAsia="Times New Roman"/>
          <w:szCs w:val="24"/>
        </w:rPr>
        <w:t xml:space="preserve">αγωγεία σε Ξάνθη και Ροδόπη. </w:t>
      </w:r>
    </w:p>
    <w:p w14:paraId="3B0DEFA4" w14:textId="77777777" w:rsidR="00AB7826" w:rsidRDefault="00F04206">
      <w:pPr>
        <w:spacing w:line="600" w:lineRule="auto"/>
        <w:ind w:firstLine="720"/>
        <w:jc w:val="both"/>
        <w:rPr>
          <w:rFonts w:eastAsia="Times New Roman"/>
          <w:szCs w:val="24"/>
        </w:rPr>
      </w:pPr>
      <w:r>
        <w:rPr>
          <w:rFonts w:eastAsia="Times New Roman"/>
          <w:szCs w:val="24"/>
        </w:rPr>
        <w:t>5. Η με αριθμό 141/24-10-2017 επίκαιρη ερώτηση του Βουλευτή Ξάνθης του Συνασπισμού Ριζοσπαστικής Αριστεράς κ. Γρηγορίου Στογιαννίδη προς την Υπουργό Τουρισμού με θέμα: «Τήρηση του προβλεπόμενου από τις άδειες λειτουργίας αριθμ</w:t>
      </w:r>
      <w:r>
        <w:rPr>
          <w:rFonts w:eastAsia="Times New Roman"/>
          <w:szCs w:val="24"/>
        </w:rPr>
        <w:t>ού θέσεων εργασίας στα καζίνο».</w:t>
      </w:r>
    </w:p>
    <w:p w14:paraId="3B0DEFA5" w14:textId="77777777" w:rsidR="00AB7826" w:rsidRDefault="00F04206">
      <w:pPr>
        <w:spacing w:line="600" w:lineRule="auto"/>
        <w:ind w:firstLine="720"/>
        <w:jc w:val="both"/>
        <w:rPr>
          <w:rFonts w:eastAsia="Times New Roman"/>
          <w:szCs w:val="24"/>
        </w:rPr>
      </w:pPr>
      <w:r>
        <w:rPr>
          <w:rFonts w:eastAsia="Times New Roman"/>
          <w:szCs w:val="24"/>
        </w:rPr>
        <w:t>6. Η με αριθμό 138/23-10-2017 επίκαιρη ερώτηση του Βουλευτή Ηλείας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 </w:t>
      </w:r>
      <w:r>
        <w:rPr>
          <w:rFonts w:eastAsia="Times New Roman"/>
          <w:szCs w:val="24"/>
        </w:rPr>
        <w:t xml:space="preserve">ΔΗΜΑΡ κ. Ιωάννη Κουτσούκου προς τον </w:t>
      </w:r>
      <w:r>
        <w:rPr>
          <w:rFonts w:eastAsia="Times New Roman"/>
          <w:szCs w:val="24"/>
        </w:rPr>
        <w:lastRenderedPageBreak/>
        <w:t xml:space="preserve">Υπουργό Οικονομικών με θέμα: «Επανένταξη οφειλετών του Δημοσίου στη ρύθμιση των </w:t>
      </w:r>
      <w:r>
        <w:rPr>
          <w:rFonts w:eastAsia="Times New Roman"/>
          <w:szCs w:val="24"/>
        </w:rPr>
        <w:t>εκατό δόσεων».</w:t>
      </w:r>
    </w:p>
    <w:p w14:paraId="3B0DEFA6" w14:textId="77777777" w:rsidR="00AB7826" w:rsidRDefault="00F04206">
      <w:pPr>
        <w:spacing w:line="600" w:lineRule="auto"/>
        <w:ind w:firstLine="720"/>
        <w:jc w:val="both"/>
        <w:rPr>
          <w:rFonts w:eastAsia="Times New Roman"/>
          <w:szCs w:val="24"/>
        </w:rPr>
      </w:pPr>
      <w:r>
        <w:rPr>
          <w:rFonts w:eastAsia="Times New Roman"/>
          <w:szCs w:val="24"/>
        </w:rPr>
        <w:t xml:space="preserve">7. Η με αριθμό 143/24-10-2017 επίκαιρη ερώτηση του </w:t>
      </w:r>
      <w:r>
        <w:rPr>
          <w:rFonts w:eastAsia="Times New Roman"/>
          <w:szCs w:val="24"/>
        </w:rPr>
        <w:t xml:space="preserve">Ανεξάρτητου </w:t>
      </w:r>
      <w:r>
        <w:rPr>
          <w:rFonts w:eastAsia="Times New Roman"/>
          <w:szCs w:val="24"/>
        </w:rPr>
        <w:t>Βουλευτή Αχαΐας κ. Νικολάου Νικολόπουλου προς τον Υπουργό Δικαιοσύνης, Διαφάνειας και Ανθρωπίνων Δικαιωμάτων με θέμα: «Οι νόμοι δεν ισχύουν για τους δικαστές; Έχουν δικούς τους ν</w:t>
      </w:r>
      <w:r>
        <w:rPr>
          <w:rFonts w:eastAsia="Times New Roman"/>
          <w:szCs w:val="24"/>
        </w:rPr>
        <w:t>όμους;».</w:t>
      </w:r>
    </w:p>
    <w:p w14:paraId="3B0DEFA7" w14:textId="77777777" w:rsidR="00AB7826" w:rsidRDefault="00F04206">
      <w:pPr>
        <w:spacing w:line="600" w:lineRule="auto"/>
        <w:ind w:firstLine="720"/>
        <w:jc w:val="both"/>
        <w:rPr>
          <w:rFonts w:eastAsia="Times New Roman"/>
          <w:szCs w:val="24"/>
        </w:rPr>
      </w:pPr>
      <w:r>
        <w:rPr>
          <w:rFonts w:eastAsia="Times New Roman"/>
          <w:szCs w:val="24"/>
        </w:rPr>
        <w:t xml:space="preserve">8. Η με αριθμό 93/17-10-2017 επίκαιρη ερώτηση του Βουλευτή Καρδίτσας  της Νέας Δημοκρατίας κ. Κωνσταντίνου Τσιάρα προς τον Υπουργό Εθνικής Άμυνας με θέμα: «Θεσμικό ατόπημα του Υπουργού Εθνικής Άμυνας». </w:t>
      </w:r>
    </w:p>
    <w:p w14:paraId="3B0DEFA8" w14:textId="77777777" w:rsidR="00AB7826" w:rsidRDefault="00F04206">
      <w:pPr>
        <w:spacing w:line="600" w:lineRule="auto"/>
        <w:ind w:firstLine="720"/>
        <w:jc w:val="both"/>
        <w:rPr>
          <w:rFonts w:eastAsia="Times New Roman"/>
          <w:szCs w:val="24"/>
        </w:rPr>
      </w:pPr>
      <w:r>
        <w:rPr>
          <w:rFonts w:eastAsia="Times New Roman"/>
          <w:szCs w:val="24"/>
        </w:rPr>
        <w:t>Κυρίες και κύριοι συνάδελφοι, εισερχόμαστε σ</w:t>
      </w:r>
      <w:r>
        <w:rPr>
          <w:rFonts w:eastAsia="Times New Roman"/>
          <w:szCs w:val="24"/>
        </w:rPr>
        <w:t>τη συζήτηση των</w:t>
      </w:r>
    </w:p>
    <w:p w14:paraId="3B0DEFA9" w14:textId="77777777" w:rsidR="00AB7826" w:rsidRDefault="00F04206">
      <w:pPr>
        <w:spacing w:line="600" w:lineRule="auto"/>
        <w:jc w:val="center"/>
        <w:rPr>
          <w:rFonts w:eastAsia="Times New Roman" w:cs="Times New Roman"/>
          <w:szCs w:val="24"/>
        </w:rPr>
      </w:pPr>
      <w:r w:rsidRPr="00E33896">
        <w:rPr>
          <w:rFonts w:eastAsia="Times New Roman"/>
          <w:b/>
          <w:szCs w:val="24"/>
        </w:rPr>
        <w:t>ΕΠΙΚΑΙΡΩΝ ΕΡΩΤΗΣΕΩΝ</w:t>
      </w:r>
    </w:p>
    <w:p w14:paraId="3B0DEFAA"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να σας ενημερώσω ότι σήμερα θα </w:t>
      </w:r>
      <w:r>
        <w:rPr>
          <w:rFonts w:eastAsia="Times New Roman" w:cs="Times New Roman"/>
          <w:szCs w:val="24"/>
        </w:rPr>
        <w:t>συζητηθεί μόνο μία επίκαιρη ερώτηση</w:t>
      </w:r>
      <w:r>
        <w:rPr>
          <w:rFonts w:eastAsia="Times New Roman" w:cs="Times New Roman"/>
          <w:szCs w:val="24"/>
        </w:rPr>
        <w:t xml:space="preserve"> και συγκεκριμένα προς τον Πρωθυπουργό</w:t>
      </w:r>
      <w:r>
        <w:rPr>
          <w:rFonts w:eastAsia="Times New Roman" w:cs="Times New Roman"/>
          <w:szCs w:val="24"/>
        </w:rPr>
        <w:t>. Αυτή</w:t>
      </w:r>
      <w:r>
        <w:rPr>
          <w:rFonts w:eastAsia="Times New Roman" w:cs="Times New Roman"/>
          <w:szCs w:val="24"/>
        </w:rPr>
        <w:t xml:space="preserve"> η διαδικασία θα</w:t>
      </w:r>
      <w:r>
        <w:rPr>
          <w:rFonts w:eastAsia="Times New Roman" w:cs="Times New Roman"/>
          <w:szCs w:val="24"/>
        </w:rPr>
        <w:t xml:space="preserve"> γίνει για πρώτη φορά μετά την έγκριση του νέου Κανονισμού. </w:t>
      </w:r>
      <w:r>
        <w:rPr>
          <w:rFonts w:eastAsia="Times New Roman" w:cs="Times New Roman"/>
          <w:szCs w:val="24"/>
        </w:rPr>
        <w:t>Τ</w:t>
      </w:r>
      <w:r>
        <w:rPr>
          <w:rFonts w:eastAsia="Times New Roman" w:cs="Times New Roman"/>
          <w:szCs w:val="24"/>
        </w:rPr>
        <w:t>υπικά αλλάζει η διάρκε</w:t>
      </w:r>
      <w:r>
        <w:rPr>
          <w:rFonts w:eastAsia="Times New Roman" w:cs="Times New Roman"/>
          <w:szCs w:val="24"/>
        </w:rPr>
        <w:t xml:space="preserve">ια της τοποθέτησης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ερωτώντος, που είναι πλέον δέκα λεπτά, </w:t>
      </w:r>
      <w:r>
        <w:rPr>
          <w:rFonts w:eastAsia="Times New Roman" w:cs="Times New Roman"/>
          <w:szCs w:val="24"/>
        </w:rPr>
        <w:t xml:space="preserve">επίσης </w:t>
      </w: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Πρωθυπουργού</w:t>
      </w:r>
      <w:r>
        <w:rPr>
          <w:rFonts w:eastAsia="Times New Roman" w:cs="Times New Roman"/>
          <w:szCs w:val="24"/>
        </w:rPr>
        <w:t>,</w:t>
      </w:r>
      <w:r>
        <w:rPr>
          <w:rFonts w:eastAsia="Times New Roman" w:cs="Times New Roman"/>
          <w:szCs w:val="24"/>
        </w:rPr>
        <w:t xml:space="preserve"> που είναι είκοσι λεπτά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και για τις δευτερολογίες </w:t>
      </w:r>
      <w:r>
        <w:rPr>
          <w:rFonts w:eastAsia="Times New Roman" w:cs="Times New Roman"/>
          <w:szCs w:val="24"/>
        </w:rPr>
        <w:t>τους,</w:t>
      </w:r>
      <w:r>
        <w:rPr>
          <w:rFonts w:eastAsia="Times New Roman" w:cs="Times New Roman"/>
          <w:szCs w:val="24"/>
        </w:rPr>
        <w:t xml:space="preserve"> που είναι πέντε και δέκα λεπτά αντ</w:t>
      </w:r>
      <w:r>
        <w:rPr>
          <w:rFonts w:eastAsia="Times New Roman" w:cs="Times New Roman"/>
          <w:szCs w:val="24"/>
        </w:rPr>
        <w:t>ίστοιχα</w:t>
      </w:r>
      <w:r>
        <w:rPr>
          <w:rFonts w:eastAsia="Times New Roman" w:cs="Times New Roman"/>
          <w:szCs w:val="24"/>
        </w:rPr>
        <w:t xml:space="preserve">. Δεν ισχύουν οι παλιοί </w:t>
      </w:r>
      <w:r>
        <w:rPr>
          <w:rFonts w:eastAsia="Times New Roman" w:cs="Times New Roman"/>
          <w:szCs w:val="24"/>
        </w:rPr>
        <w:t>χρόνοι, οι οποίοι</w:t>
      </w:r>
      <w:r>
        <w:rPr>
          <w:rFonts w:eastAsia="Times New Roman" w:cs="Times New Roman"/>
          <w:szCs w:val="24"/>
        </w:rPr>
        <w:t>,</w:t>
      </w:r>
      <w:r>
        <w:rPr>
          <w:rFonts w:eastAsia="Times New Roman" w:cs="Times New Roman"/>
          <w:szCs w:val="24"/>
        </w:rPr>
        <w:t xml:space="preserve"> είτε έτσι είτε αλλιώς</w:t>
      </w:r>
      <w:r>
        <w:rPr>
          <w:rFonts w:eastAsia="Times New Roman" w:cs="Times New Roman"/>
          <w:szCs w:val="24"/>
        </w:rPr>
        <w:t>,</w:t>
      </w:r>
      <w:r>
        <w:rPr>
          <w:rFonts w:eastAsia="Times New Roman" w:cs="Times New Roman"/>
          <w:szCs w:val="24"/>
        </w:rPr>
        <w:t xml:space="preserve"> δεν ίσχυαν στην πράξη. Αυτό το τακτοποιήσαμε στο πλαίσιο του νέου Κανονισμού, με απόφαση της Ολομέλειας, έτσι ώστε </w:t>
      </w:r>
      <w:r>
        <w:rPr>
          <w:rFonts w:eastAsia="Times New Roman" w:cs="Times New Roman"/>
          <w:szCs w:val="24"/>
        </w:rPr>
        <w:lastRenderedPageBreak/>
        <w:t xml:space="preserve">να είναι οι χρόνοι αρκετοί και με μία μικρή ανοχή, για να γίνεται μια ουσιαστική διαδικασία στις </w:t>
      </w:r>
      <w:proofErr w:type="spellStart"/>
      <w:r>
        <w:rPr>
          <w:rFonts w:eastAsia="Times New Roman" w:cs="Times New Roman"/>
          <w:szCs w:val="24"/>
        </w:rPr>
        <w:t>ερ</w:t>
      </w:r>
      <w:r>
        <w:rPr>
          <w:rFonts w:eastAsia="Times New Roman" w:cs="Times New Roman"/>
          <w:szCs w:val="24"/>
        </w:rPr>
        <w:t>ωταπαντήσεις</w:t>
      </w:r>
      <w:proofErr w:type="spellEnd"/>
      <w:r>
        <w:rPr>
          <w:rFonts w:eastAsia="Times New Roman" w:cs="Times New Roman"/>
          <w:szCs w:val="24"/>
        </w:rPr>
        <w:t xml:space="preserve">, όταν αφορούν επίκαιρες ερωτήσεις προς τον Πρωθυπουργό. </w:t>
      </w:r>
    </w:p>
    <w:p w14:paraId="3B0DEFAB"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Επίσης, για όσους ενδιαφέρονται για στατιστικά στοιχεία, να πω ότι η σημερινή παρουσία εδώ του Πρωθυπουργού για απάντηση σε επίκαιρη ερώτηση είναι η ένατη στο διάστημα των περιόδων που ε</w:t>
      </w:r>
      <w:r>
        <w:rPr>
          <w:rFonts w:eastAsia="Times New Roman" w:cs="Times New Roman"/>
          <w:szCs w:val="24"/>
        </w:rPr>
        <w:t>ίναι Πρωθυπουργός.</w:t>
      </w:r>
    </w:p>
    <w:p w14:paraId="3B0DEFAC"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Σήμερα, λοιπόν, ο</w:t>
      </w:r>
      <w:r>
        <w:rPr>
          <w:rFonts w:eastAsia="Times New Roman" w:cs="Times New Roman"/>
          <w:szCs w:val="24"/>
        </w:rPr>
        <w:t xml:space="preserve"> Πρωθυπουργός κ. Αλέξης Τσίπρας</w:t>
      </w:r>
      <w:r w:rsidRPr="000653A5">
        <w:rPr>
          <w:rFonts w:eastAsia="Times New Roman" w:cs="Times New Roman"/>
          <w:szCs w:val="24"/>
        </w:rPr>
        <w:t xml:space="preserve"> </w:t>
      </w:r>
      <w:r>
        <w:rPr>
          <w:rFonts w:eastAsia="Times New Roman" w:cs="Times New Roman"/>
          <w:szCs w:val="24"/>
        </w:rPr>
        <w:t>θα απαντήσει</w:t>
      </w:r>
      <w:r>
        <w:rPr>
          <w:rFonts w:eastAsia="Times New Roman" w:cs="Times New Roman"/>
          <w:szCs w:val="24"/>
        </w:rPr>
        <w:t>, σύμφωνα με τα άρθρα 129 και 132 του Κανονισμού της Βουλής, στην υπ’ αριθμόν 137/7/23-10-2017 επίκαιρη ερώτηση του Προέδρου της Κοινοβουλευτικής Ομάδας του Ποταμιού και Βουλευ</w:t>
      </w:r>
      <w:r>
        <w:rPr>
          <w:rFonts w:eastAsia="Times New Roman" w:cs="Times New Roman"/>
          <w:szCs w:val="24"/>
        </w:rPr>
        <w:t>τή Α΄ Θεσσαλονίκης κ. Σταύρου Θεοδωράκη με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οια αντισταθμιστικά ανταλλάγματα εξασφάλισε η ελληνική κυβέρνηση για τη Σούδα και την αναβάθμιση των αεροσκαφών </w:t>
      </w:r>
      <w:r>
        <w:rPr>
          <w:rFonts w:eastAsia="Times New Roman" w:cs="Times New Roman"/>
          <w:szCs w:val="24"/>
          <w:lang w:val="en-US"/>
        </w:rPr>
        <w:t>F</w:t>
      </w:r>
      <w:r>
        <w:rPr>
          <w:rFonts w:eastAsia="Times New Roman" w:cs="Times New Roman"/>
          <w:szCs w:val="24"/>
        </w:rPr>
        <w:t>-</w:t>
      </w:r>
      <w:r>
        <w:rPr>
          <w:rFonts w:eastAsia="Times New Roman" w:cs="Times New Roman"/>
          <w:szCs w:val="24"/>
        </w:rPr>
        <w:t>16 από τις ΗΠΑ</w:t>
      </w:r>
      <w:r>
        <w:rPr>
          <w:rFonts w:eastAsia="Times New Roman" w:cs="Times New Roman"/>
          <w:szCs w:val="24"/>
        </w:rPr>
        <w:t>»</w:t>
      </w:r>
      <w:r>
        <w:rPr>
          <w:rFonts w:eastAsia="Times New Roman" w:cs="Times New Roman"/>
          <w:szCs w:val="24"/>
        </w:rPr>
        <w:t>. Αυτός είναι ο συνοπτικός τίτλος</w:t>
      </w:r>
      <w:r>
        <w:rPr>
          <w:rFonts w:eastAsia="Times New Roman" w:cs="Times New Roman"/>
          <w:szCs w:val="24"/>
        </w:rPr>
        <w:t xml:space="preserve"> της </w:t>
      </w:r>
      <w:r>
        <w:rPr>
          <w:rFonts w:eastAsia="Times New Roman" w:cs="Times New Roman"/>
          <w:szCs w:val="24"/>
        </w:rPr>
        <w:t>ερώτηση</w:t>
      </w:r>
      <w:r>
        <w:rPr>
          <w:rFonts w:eastAsia="Times New Roman" w:cs="Times New Roman"/>
          <w:szCs w:val="24"/>
        </w:rPr>
        <w:t>ς, καθώς το όλο κείμενο</w:t>
      </w:r>
      <w:r>
        <w:rPr>
          <w:rFonts w:eastAsia="Times New Roman" w:cs="Times New Roman"/>
          <w:szCs w:val="24"/>
        </w:rPr>
        <w:t xml:space="preserve"> είναι μ</w:t>
      </w:r>
      <w:r>
        <w:rPr>
          <w:rFonts w:eastAsia="Times New Roman" w:cs="Times New Roman"/>
          <w:szCs w:val="24"/>
        </w:rPr>
        <w:t>ιάμιση-δύο σελίδες και είναι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Πρωθυπουργού.</w:t>
      </w:r>
    </w:p>
    <w:p w14:paraId="3B0DEFAD"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Νομίζω ότι σε δέκα λεπτά, με άνεση, ίσως και με μία μικρή ανοχή, ο κ. Θεοδωράκης θα μπορούσε να αναπτύξει τον λόγο του. </w:t>
      </w:r>
    </w:p>
    <w:p w14:paraId="3B0DEFAE"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Τον λόγο έχει ο κ. Σταύρος Θεοδωράκης.</w:t>
      </w:r>
    </w:p>
    <w:p w14:paraId="3B0DEFAF"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(Πρόεδρος του κόμματο</w:t>
      </w:r>
      <w:r>
        <w:rPr>
          <w:rFonts w:eastAsia="Times New Roman" w:cs="Times New Roman"/>
          <w:b/>
          <w:szCs w:val="24"/>
        </w:rPr>
        <w:t xml:space="preserve">ς Το Ποτάμι): </w:t>
      </w:r>
      <w:r>
        <w:rPr>
          <w:rFonts w:eastAsia="Times New Roman" w:cs="Times New Roman"/>
          <w:szCs w:val="24"/>
        </w:rPr>
        <w:t xml:space="preserve">Κυρίες και κύριοι συνάδελφοι, πριν συζητήσουμε για τα όπλα, πρέπει να πούμε μερικά αυτονόητα για την ειρήνη. </w:t>
      </w:r>
    </w:p>
    <w:p w14:paraId="3B0DEFB0"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Η χώρα μας θέλει την ειρήνη. Θέλει τον σεβασμό του διεθνούς δικαίου. Όποιος αμφισβητεί, αντί για παραβάσεις, παραβιάσεις και απειλές</w:t>
      </w:r>
      <w:r>
        <w:rPr>
          <w:rFonts w:eastAsia="Times New Roman" w:cs="Times New Roman"/>
          <w:szCs w:val="24"/>
        </w:rPr>
        <w:t>, ας πάει στα διεθνή δικαστήρια. Τα νησιά μας, όμως, δεν μπορούμε να δεχόμαστε ότι απειλούνται και όταν απειλούνται, πρέπει να είμαστε αποφασισμένοι να αντιδράσουμε με όλες μας τις δυνάμεις για να προστατεύσουμε τους τόπους και τους ανθρώπους.</w:t>
      </w:r>
    </w:p>
    <w:p w14:paraId="3B0DEFB1"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Θέλουμε, λοι</w:t>
      </w:r>
      <w:r>
        <w:rPr>
          <w:rFonts w:eastAsia="Times New Roman" w:cs="Times New Roman"/>
          <w:szCs w:val="24"/>
        </w:rPr>
        <w:t>πόν, απαιτούμε θα έλεγα, ξεκάθαρες κουβέντες κατ’ αρχάς από τους υπερεθνικούς οργανισμούς, στους οποίους συμμετέχουμε. Δεν θέλουμε να μεροληπτεί το ΝΑΤΟ στα μικρά και στα μεγάλα ζητήματα υπέρ της Τουρκίας. Θέλουμε η Ευρωπαϊκή Ένωση να εγγυάται στην πράξη ό</w:t>
      </w:r>
      <w:r>
        <w:rPr>
          <w:rFonts w:eastAsia="Times New Roman" w:cs="Times New Roman"/>
          <w:szCs w:val="24"/>
        </w:rPr>
        <w:t xml:space="preserve">τι τα σύνορα της Ελλάδας είναι τα σύνορα της Ευρώπης. </w:t>
      </w:r>
      <w:r>
        <w:rPr>
          <w:rFonts w:eastAsia="Times New Roman" w:cs="Times New Roman"/>
          <w:szCs w:val="24"/>
        </w:rPr>
        <w:t>Συμφωνούμε με τον Πρόεδρο Μακρόν για κοινή ευρωπαϊκή δύναμη επέμβασης μέχρι το 2020, για έναν κοινό αμυντικό προϋπολογισμό και ένα κοινό αμυντικό δόγμα της σύγχρονης Ευρώπης.</w:t>
      </w:r>
    </w:p>
    <w:p w14:paraId="3B0DEFB2"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Βέβαια -και εδώ αρχίζει κάπ</w:t>
      </w:r>
      <w:r>
        <w:rPr>
          <w:rFonts w:eastAsia="Times New Roman" w:cs="Times New Roman"/>
          <w:szCs w:val="24"/>
        </w:rPr>
        <w:t xml:space="preserve">ου η κουβέντα μας- δεν μπορούμε να περιμένουμε μέχρι το 2020. «Έχουμε πατρίδα, όταν έχουμε πλοία στη θάλασσα», έλεγε ο Θεμιστοκλής. Και σήμερα, βέβαια, δεν είναι μόνο τα πλοία, είναι τα αεροσκάφη, είναι τα άρματα και, πάνω απ’ όλα, οι άνθρωποι των Ενόπλων </w:t>
      </w:r>
      <w:r>
        <w:rPr>
          <w:rFonts w:eastAsia="Times New Roman" w:cs="Times New Roman"/>
          <w:szCs w:val="24"/>
        </w:rPr>
        <w:t>Δυνάμεων.</w:t>
      </w:r>
    </w:p>
    <w:p w14:paraId="3B0DEFB3"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Έχω αναλυτικά, κύριε Πρωθυπουργέ, αναφερθεί στο παρελθόν στην ανάγκη αναδιάρθρωσης του στρατού μας. Πρέπει να έχουμε στόχο Ένοπλες Δυνάμεις ευέλικτες, με επαγγελματισμό, σύγχρονα όπλα και κυρίως Ένοπλες Δυνάμεις με υψηλά επίπεδα εκπαίδευσης. Πρέπ</w:t>
      </w:r>
      <w:r>
        <w:rPr>
          <w:rFonts w:eastAsia="Times New Roman" w:cs="Times New Roman"/>
          <w:szCs w:val="24"/>
        </w:rPr>
        <w:t xml:space="preserve">ει να φύγουμε οριστικά από τον παλιό τρόπο οργάνωσης των στρατοπέδων και της άμυνας, ένας τρόπος που υπηρετεί κυρίως τους πολιτικούς και τα ρουσφέτια τους και όχι την άμυνα. </w:t>
      </w:r>
    </w:p>
    <w:p w14:paraId="3B0DEFB4"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Βεβαίως, θα πρέπει με κάποιον τρόπο να εμποδίσουμε να συνεχίζεται η σπατάλη και η</w:t>
      </w:r>
      <w:r>
        <w:rPr>
          <w:rFonts w:eastAsia="Times New Roman" w:cs="Times New Roman"/>
          <w:szCs w:val="24"/>
        </w:rPr>
        <w:t xml:space="preserve"> λοβιτούρα στην άμυνα. Γιατί είναι γνωστό ότι στο όνομα της πατρίδας, στο όνομα της άμυνας, στο όνομα της ασφάλειας χτίστηκαν περιουσίες και περιουσίες. Οι πολιτικοί πρέπει να αποφασίζουν για τα θέματα οργάνωσης και εξοπλισμού, βασιζόμενοι στις εισηγήσεις </w:t>
      </w:r>
      <w:r>
        <w:rPr>
          <w:rFonts w:eastAsia="Times New Roman" w:cs="Times New Roman"/>
          <w:szCs w:val="24"/>
        </w:rPr>
        <w:t>των Επιτελείων και των εξειδικευμένων στελεχών.</w:t>
      </w:r>
    </w:p>
    <w:p w14:paraId="3B0DEFB5"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Πάμε, λοιπόν, στην επίσκεψή σας στην Αμερική.</w:t>
      </w:r>
    </w:p>
    <w:p w14:paraId="3B0DEFB6"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Είπατε, κύριε Τσίπρα, προς τον κ. </w:t>
      </w:r>
      <w:proofErr w:type="spellStart"/>
      <w:r>
        <w:rPr>
          <w:rFonts w:eastAsia="Times New Roman" w:cs="Times New Roman"/>
          <w:szCs w:val="24"/>
        </w:rPr>
        <w:t>Τραμπ</w:t>
      </w:r>
      <w:proofErr w:type="spellEnd"/>
      <w:r>
        <w:rPr>
          <w:rFonts w:eastAsia="Times New Roman" w:cs="Times New Roman"/>
          <w:szCs w:val="24"/>
        </w:rPr>
        <w:t xml:space="preserve"> ότι η </w:t>
      </w:r>
      <w:r>
        <w:rPr>
          <w:rFonts w:eastAsia="Times New Roman" w:cs="Times New Roman"/>
          <w:szCs w:val="24"/>
        </w:rPr>
        <w:t xml:space="preserve">βάση </w:t>
      </w:r>
      <w:r>
        <w:rPr>
          <w:rFonts w:eastAsia="Times New Roman" w:cs="Times New Roman"/>
          <w:szCs w:val="24"/>
        </w:rPr>
        <w:t>της Σούδας πρέπει να αναβαθμιστεί. Μήπως θα πρέπει να μας πείτε τι ακριβώς εννοείτε; Ήδη από τον Αύγουστο συναι</w:t>
      </w:r>
      <w:r>
        <w:rPr>
          <w:rFonts w:eastAsia="Times New Roman" w:cs="Times New Roman"/>
          <w:szCs w:val="24"/>
        </w:rPr>
        <w:t>νέσατε σε μια ετήσια παράταση της αμυντικής συμφωνίας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Αμερικής. Με ποια ανταλλάγματα; Με ποιες εγγυήσεις για την αμυντική θωράκιση της χώρας;</w:t>
      </w:r>
    </w:p>
    <w:p w14:paraId="3B0DEFB7"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στο ίδιο ταξίδι, στις ίδιες συναντήσεις μιλήσατε για τον εκσυγχρονισμό των </w:t>
      </w:r>
      <w:r>
        <w:rPr>
          <w:rFonts w:eastAsia="Times New Roman" w:cs="Times New Roman"/>
          <w:szCs w:val="24"/>
          <w:lang w:val="en-US"/>
        </w:rPr>
        <w:t>F</w:t>
      </w:r>
      <w:r>
        <w:rPr>
          <w:rFonts w:eastAsia="Times New Roman" w:cs="Times New Roman"/>
          <w:szCs w:val="24"/>
        </w:rPr>
        <w:t xml:space="preserve">-16. Παρένθεση: </w:t>
      </w:r>
      <w:r>
        <w:rPr>
          <w:rFonts w:eastAsia="Times New Roman" w:cs="Times New Roman"/>
          <w:szCs w:val="24"/>
        </w:rPr>
        <w:t>Για πόσα δισεκατομμύρια τελικά μιλάμε; Για 2,4 δισεκατομμύρια; Για 1,1 δισεκατομμύρια; Πού θα βρεθούν αυτά τα λεφτά; Πότε; Εις βάρος ποιων στρωμάτων της κοινωνίας, ποιας πολιτικής;</w:t>
      </w:r>
    </w:p>
    <w:p w14:paraId="3B0DEFB8"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Θα δεχθούμε ότι οι περισσότεροι ειδικοί έχουν προκρίνει τον εκσυγχρονισμό τ</w:t>
      </w:r>
      <w:r>
        <w:rPr>
          <w:rFonts w:eastAsia="Times New Roman" w:cs="Times New Roman"/>
          <w:szCs w:val="24"/>
        </w:rPr>
        <w:t xml:space="preserve">ων </w:t>
      </w:r>
      <w:r>
        <w:rPr>
          <w:rFonts w:eastAsia="Times New Roman" w:cs="Times New Roman"/>
          <w:szCs w:val="24"/>
          <w:lang w:val="en-US"/>
        </w:rPr>
        <w:t>F</w:t>
      </w:r>
      <w:r>
        <w:rPr>
          <w:rFonts w:eastAsia="Times New Roman" w:cs="Times New Roman"/>
          <w:szCs w:val="24"/>
        </w:rPr>
        <w:t>-16. Όμως, τα ερωτήματα παραμένουν: Με ποιο τίμημα, σε πόσα χρόνια και σε ποιους ρυθμούς; Ειδικά σε μια περίοδο κρίσης, σε μια περίοδο ανέχειας έπρεπε να απαντήσετε σε αυτά τα ερωτήματα στο εσωτερικό της χώρας, πριν φανείτε τόσο γαλαντόμος στο εξωτερικ</w:t>
      </w:r>
      <w:r>
        <w:rPr>
          <w:rFonts w:eastAsia="Times New Roman" w:cs="Times New Roman"/>
          <w:szCs w:val="24"/>
        </w:rPr>
        <w:t>ό.</w:t>
      </w:r>
    </w:p>
    <w:p w14:paraId="3B0DEFB9"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Αν έχετε απαντήσεις για τα λεφτά, για τα χρόνια, για τους ρυθμούς και για τις στερήσεις στις οποίες πρέπει να υποβληθούμε για να προχωρήσουμε σε αυτό το πρόγραμμα, θα πρέπει να τις δώσετε σήμερα στη Βουλή.</w:t>
      </w:r>
    </w:p>
    <w:p w14:paraId="3B0DEFBA"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δεχθούμε -και </w:t>
      </w:r>
      <w:r>
        <w:rPr>
          <w:rFonts w:eastAsia="Times New Roman" w:cs="Times New Roman"/>
          <w:szCs w:val="24"/>
        </w:rPr>
        <w:t xml:space="preserve">εμείς δεχόμαστε- ότι ο εκσυγχρονισμός των αεροσκαφών της Πολεμικής Αεροπορίας επείγει, γιατί απειλείται η ισορροπία δυνάμεων στην περιοχή και στο Αιγαίο, τότε εδώ δεν είναι το σημείο που θα πρέπει να κάνουμε χρήση του διαπραγματευτικού χαρτιού της Σούδας; </w:t>
      </w:r>
      <w:r>
        <w:rPr>
          <w:rFonts w:eastAsia="Times New Roman" w:cs="Times New Roman"/>
          <w:szCs w:val="24"/>
        </w:rPr>
        <w:t>Μιλάμε για ένα πρόγραμμα εκσυγχρονισμού δεκαετίας. Δεν είναι πολύ;</w:t>
      </w:r>
    </w:p>
    <w:p w14:paraId="3B0DEFBB"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Νομίζω ότι εύλογα μπορούμε να υποστηρίξουμε ότι μια επίμονη, καλύτερη διαπραγμάτευση θα έφερνε τρία πράγματα: επιτάχυνση του προγράμματος, δηλαδή </w:t>
      </w:r>
      <w:r>
        <w:rPr>
          <w:rFonts w:eastAsia="Times New Roman" w:cs="Times New Roman"/>
          <w:szCs w:val="24"/>
        </w:rPr>
        <w:lastRenderedPageBreak/>
        <w:t>επιτάχυνση του χρονοδιαγράμματος εκσυγχρονι</w:t>
      </w:r>
      <w:r>
        <w:rPr>
          <w:rFonts w:eastAsia="Times New Roman" w:cs="Times New Roman"/>
          <w:szCs w:val="24"/>
        </w:rPr>
        <w:t>σμού, μείωση του συνολικού κόστους και μεταφορά τεχνογνωσίας.</w:t>
      </w:r>
    </w:p>
    <w:p w14:paraId="3B0DEFBC"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Θέλω να μείνω λίγο σ’ αυτό το τελευταίο. Οι ελληνικές βιομηχανίες είναι απούσες από το πρόγραμμα. Δεν έπρεπε να διασφαλιστεί εξ αρχής η ουσιαστική συμμετοχή τους; Όταν ένα τμήμα εξοπλισμών εκτελ</w:t>
      </w:r>
      <w:r>
        <w:rPr>
          <w:rFonts w:eastAsia="Times New Roman" w:cs="Times New Roman"/>
          <w:szCs w:val="24"/>
        </w:rPr>
        <w:t>είται από εγχώριες βιομηχανίες, δεν είναι μόνο ότι απασχολούνται κάποια ελληνικά χέρια ούτε είναι μόνο η μεταφορά τεχνογνωσίας. Εξοικονομούμε χρήματα –και αυτό είναι το σημαντικό- που μπορούν να κατευθυνθούν σε άλλες δαπάνες, σε άλλους εξοπλισμούς.</w:t>
      </w:r>
    </w:p>
    <w:p w14:paraId="3B0DEFBD"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Είναι φ</w:t>
      </w:r>
      <w:r>
        <w:rPr>
          <w:rFonts w:eastAsia="Times New Roman" w:cs="Times New Roman"/>
          <w:szCs w:val="24"/>
        </w:rPr>
        <w:t xml:space="preserve">ανερό από τα στοιχεία που έχουμε και από τις δηλώσεις σας ότι το χαρτί της Σούδας, κύριε Τσίπρα, δεν το βάλατε καν στο τραπέζι. Μπήκατε στον Λευκό Οίκο μόνο για να δώσετε. Αντιμετωπίσατε, δηλαδή, την επέκταση της </w:t>
      </w:r>
      <w:r>
        <w:rPr>
          <w:rFonts w:eastAsia="Times New Roman" w:cs="Times New Roman"/>
          <w:szCs w:val="24"/>
        </w:rPr>
        <w:t xml:space="preserve">βάσης </w:t>
      </w:r>
      <w:r>
        <w:rPr>
          <w:rFonts w:eastAsia="Times New Roman" w:cs="Times New Roman"/>
          <w:szCs w:val="24"/>
        </w:rPr>
        <w:t>της Σούδας ως μία υποσημείωση στο περ</w:t>
      </w:r>
      <w:r>
        <w:rPr>
          <w:rFonts w:eastAsia="Times New Roman" w:cs="Times New Roman"/>
          <w:szCs w:val="24"/>
        </w:rPr>
        <w:t xml:space="preserve">ιθώριο μίας συμφωνίας «μαμούθ». Νομίζω ότι εδώ πρέπει να υπάρξει μία αληθινή συζήτηση στη Βουλή και να αλλάξετε ρότα. </w:t>
      </w:r>
    </w:p>
    <w:p w14:paraId="3B0DEFBE"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Μέχρι τον Νοέμβριο του 2018 που θα έρθει η τελική συμφωνία για τη Σούδα, η χώρα πρέπει να εκμεταλλευθεί όλα τα χαρτιά της. Ένα πενταετές </w:t>
      </w:r>
      <w:r>
        <w:rPr>
          <w:rFonts w:eastAsia="Times New Roman" w:cs="Times New Roman"/>
          <w:szCs w:val="24"/>
        </w:rPr>
        <w:t xml:space="preserve">πρόγραμμα εκσυγχρονισμού της </w:t>
      </w:r>
      <w:r>
        <w:rPr>
          <w:rFonts w:eastAsia="Times New Roman" w:cs="Times New Roman"/>
          <w:szCs w:val="24"/>
        </w:rPr>
        <w:t xml:space="preserve">βάσης </w:t>
      </w:r>
      <w:r>
        <w:rPr>
          <w:rFonts w:eastAsia="Times New Roman" w:cs="Times New Roman"/>
          <w:szCs w:val="24"/>
        </w:rPr>
        <w:t xml:space="preserve">της Σούδας δεν μπορεί να είναι χωρίς ανταλλάγματα για τον ελληνικό λαό. Μιλάμε για οικονομικά και </w:t>
      </w:r>
      <w:proofErr w:type="spellStart"/>
      <w:r>
        <w:rPr>
          <w:rFonts w:eastAsia="Times New Roman" w:cs="Times New Roman"/>
          <w:szCs w:val="24"/>
        </w:rPr>
        <w:t>γεωστρατηγικά</w:t>
      </w:r>
      <w:proofErr w:type="spellEnd"/>
      <w:r>
        <w:rPr>
          <w:rFonts w:eastAsia="Times New Roman" w:cs="Times New Roman"/>
          <w:szCs w:val="24"/>
        </w:rPr>
        <w:t xml:space="preserve"> ανταλλάγματα.</w:t>
      </w:r>
    </w:p>
    <w:p w14:paraId="3B0DEFBF"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Νομίζω, επίσης, ότι πρέπει να μπει στο τραπέζι –μιλώντας πάντα για τη Σούδα- και μία πρωταρχική</w:t>
      </w:r>
      <w:r>
        <w:rPr>
          <w:rFonts w:eastAsia="Times New Roman" w:cs="Times New Roman"/>
          <w:szCs w:val="24"/>
        </w:rPr>
        <w:t xml:space="preserve"> έγκριση αγοράς αεροσκαφών </w:t>
      </w:r>
      <w:r>
        <w:rPr>
          <w:rFonts w:eastAsia="Times New Roman" w:cs="Times New Roman"/>
          <w:szCs w:val="24"/>
          <w:lang w:val="en-US"/>
        </w:rPr>
        <w:t>F</w:t>
      </w:r>
      <w:r>
        <w:rPr>
          <w:rFonts w:eastAsia="Times New Roman" w:cs="Times New Roman"/>
          <w:szCs w:val="24"/>
        </w:rPr>
        <w:t xml:space="preserve">-35, αυτά που σύντομα θα προμηθευτεί και η Τουρκία. </w:t>
      </w:r>
    </w:p>
    <w:p w14:paraId="3B0DEFC0"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Όμως, υπάρχει ένα ερώτημα το οποίο το έχουμε εμείς της Αντιπολίτευσης, αλλά νομίζω ότι το έχει και ένα μέρος της </w:t>
      </w:r>
      <w:r>
        <w:rPr>
          <w:rFonts w:eastAsia="Times New Roman" w:cs="Times New Roman"/>
          <w:szCs w:val="24"/>
        </w:rPr>
        <w:t>συμπολίτευσης</w:t>
      </w:r>
      <w:r>
        <w:rPr>
          <w:rFonts w:eastAsia="Times New Roman" w:cs="Times New Roman"/>
          <w:szCs w:val="24"/>
        </w:rPr>
        <w:t xml:space="preserve">, ένα μέρος των Βουλευτών του ΣΥΡΙΖΑ και όλη η κοινωνία. Ποιος τα σχεδιάζει όλα αυτά στην άμυνα, κύριε Τσίπρα; Ποιος τα αποφασίζει; </w:t>
      </w:r>
    </w:p>
    <w:p w14:paraId="3B0DEFC1"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Θα σας το πω χωρίς περιστροφές. Εμείς δεν έχουμε κα</w:t>
      </w:r>
      <w:r>
        <w:rPr>
          <w:rFonts w:eastAsia="Times New Roman" w:cs="Times New Roman"/>
          <w:szCs w:val="24"/>
        </w:rPr>
        <w:t>μ</w:t>
      </w:r>
      <w:r>
        <w:rPr>
          <w:rFonts w:eastAsia="Times New Roman" w:cs="Times New Roman"/>
          <w:szCs w:val="24"/>
        </w:rPr>
        <w:t>μία εμπιστοσύνη στον συγκυβερνήτη σας Υπουργό Αμύνης. Όλους αυτούς τους</w:t>
      </w:r>
      <w:r>
        <w:rPr>
          <w:rFonts w:eastAsia="Times New Roman" w:cs="Times New Roman"/>
          <w:szCs w:val="24"/>
        </w:rPr>
        <w:t xml:space="preserve"> μήνες αντιμετωπίζει το Υπουργείο ως εφαλτήριο για ανορθόδοξες φιλοδοξίες και επιλογές. Λέει συνεχώς ψέματα στη Βουλή. Εκτός αν πει κάποιος ότι λέει ψέματα για τα μικρά, αλλά είναι ειλικρινής για τα μεγάλα! Όμως, αυτό δεν μπορεί να ισχύει για κανέναν άνθρω</w:t>
      </w:r>
      <w:r>
        <w:rPr>
          <w:rFonts w:eastAsia="Times New Roman" w:cs="Times New Roman"/>
          <w:szCs w:val="24"/>
        </w:rPr>
        <w:t>πο, για κα</w:t>
      </w:r>
      <w:r>
        <w:rPr>
          <w:rFonts w:eastAsia="Times New Roman" w:cs="Times New Roman"/>
          <w:szCs w:val="24"/>
        </w:rPr>
        <w:t>μ</w:t>
      </w:r>
      <w:r>
        <w:rPr>
          <w:rFonts w:eastAsia="Times New Roman" w:cs="Times New Roman"/>
          <w:szCs w:val="24"/>
        </w:rPr>
        <w:t>μία προσωπικότητα.</w:t>
      </w:r>
    </w:p>
    <w:p w14:paraId="3B0DEFC2"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Η ευθύνη, λοιπόν, κύριε Τσίπρα, για την παρουσία και τη συνέχιση της πολιτικής του κ. Καμμένου στην άμυνα είναι δική σας και μέχρι σήμερα η πολιτεία σας δείχνει ότι είστε συνυπεύθυνος αυτής της κακής πολιτικής. </w:t>
      </w:r>
    </w:p>
    <w:p w14:paraId="3B0DEFC3"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Για να βρούμε,</w:t>
      </w:r>
      <w:r>
        <w:rPr>
          <w:rFonts w:eastAsia="Times New Roman" w:cs="Times New Roman"/>
          <w:szCs w:val="24"/>
        </w:rPr>
        <w:t xml:space="preserve"> λοιπόν, μία διέξοδο στο ερώτημα «Ποιος μελετά, ποιος αποφασίζει», θέλω να επανέλθω στην πρόταση νόμου που έχει καταθέσει το Ποτάμι εδώ και αρκετούς μήνες. Η χώρα έχει ανάγκη από ένα Εθνικό Συμβούλιο Ασφαλείας που </w:t>
      </w:r>
      <w:r>
        <w:rPr>
          <w:rFonts w:eastAsia="Times New Roman" w:cs="Times New Roman"/>
          <w:szCs w:val="24"/>
        </w:rPr>
        <w:lastRenderedPageBreak/>
        <w:t>θα έχει λόγο στα μείζονα θέματα άμυνας και</w:t>
      </w:r>
      <w:r>
        <w:rPr>
          <w:rFonts w:eastAsia="Times New Roman" w:cs="Times New Roman"/>
          <w:szCs w:val="24"/>
        </w:rPr>
        <w:t xml:space="preserve"> εθνικής πολιτικής, με τη συμμετοχή των Αρχηγών των κομμάτων, πρώην Πρωθυπουργών και, βέβαια, με τη φυσική ηγεσία του στρατεύματος. Είναι μία πρόταση που κερδίζει έδαφος. </w:t>
      </w:r>
    </w:p>
    <w:p w14:paraId="3B0DEFC4"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Έχω ακούσει συναδέλφους από τον ΣΥΡΙΖΑ να λένε ότι πρέπει να υπάρξει μια συνεννόηση </w:t>
      </w:r>
      <w:r>
        <w:rPr>
          <w:rFonts w:eastAsia="Times New Roman" w:cs="Times New Roman"/>
          <w:szCs w:val="24"/>
        </w:rPr>
        <w:t>σε ένα τέτοιο επίπεδο και πρόσφατα άκουσα και τον κ. Κουμουτσάκο εκ μέρους της Νέας Δημοκρατίας να αποδέχεται την πρότασή μας, αλλάζοντας ελαφρά τον τίτλο και μιλώντας για «Συμβούλιο Εθνικής Ασφαλείας».</w:t>
      </w:r>
    </w:p>
    <w:p w14:paraId="3B0DEFC5"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Όμως, κύριε Πρωθυπουργέ, δεν μπορώ παρά να σημειώσω –</w:t>
      </w:r>
      <w:r>
        <w:rPr>
          <w:rFonts w:eastAsia="Times New Roman" w:cs="Times New Roman"/>
          <w:szCs w:val="24"/>
        </w:rPr>
        <w:t xml:space="preserve">και θα ήθελα μία απάντηση γι’ αυτό- ότι αυτές οι προσπάθειες που όλοι λέμε ότι πρέπει να κάνουμε για εθνική συνεννόηση στα πολύ μεγάλα, στα εθνικά ζητήματα, στα αμυντικά ζητήματα, τορπιλίζονται από τις άστοχες </w:t>
      </w:r>
      <w:proofErr w:type="spellStart"/>
      <w:r>
        <w:rPr>
          <w:rFonts w:eastAsia="Times New Roman" w:cs="Times New Roman"/>
          <w:szCs w:val="24"/>
        </w:rPr>
        <w:t>εμφυλιοπολεμικές</w:t>
      </w:r>
      <w:proofErr w:type="spellEnd"/>
      <w:r>
        <w:rPr>
          <w:rFonts w:eastAsia="Times New Roman" w:cs="Times New Roman"/>
          <w:szCs w:val="24"/>
        </w:rPr>
        <w:t xml:space="preserve"> κορώνες που κατά καιρούς πετά</w:t>
      </w:r>
      <w:r>
        <w:rPr>
          <w:rFonts w:eastAsia="Times New Roman" w:cs="Times New Roman"/>
          <w:szCs w:val="24"/>
        </w:rPr>
        <w:t xml:space="preserve">νε κορυφαίοι συνεργάτες σας, κορυφαίοι Υπουργοί. Εκτός όλων των άλλων, αναφέρομαι στις πρόσφατες δηλώσεις του κ. Παππά. </w:t>
      </w:r>
    </w:p>
    <w:p w14:paraId="3B0DEFC6"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Όμως, επιστρέφω στο θέμα μας και ολοκληρώνω. Πήγατε στην Αμερική, κύριε Τσίπρα, και δείξατε μια περίεργη –και για εσάς και για το κόμμα</w:t>
      </w:r>
      <w:r>
        <w:rPr>
          <w:rFonts w:eastAsia="Times New Roman" w:cs="Times New Roman"/>
          <w:szCs w:val="24"/>
        </w:rPr>
        <w:t xml:space="preserve"> σας- δεκτικότητα στα όσα ζήτησε η άλλη πλευρά. Δεν θέσατε, από ό,τι φαίνεται, κανένα αίτημα. Οι πιθανές ερμηνείες είναι τρεις: Ή νιώσατε δέος απέναντι στην υπερδύναμη ή πήγατε απροετοίμαστος ή με τα πολλά «ναι» προσπαθήσατε να καλύψετε τις αντιαμερικανικέ</w:t>
      </w:r>
      <w:r>
        <w:rPr>
          <w:rFonts w:eastAsia="Times New Roman" w:cs="Times New Roman"/>
          <w:szCs w:val="24"/>
        </w:rPr>
        <w:t xml:space="preserve">ς εμμονές του παρελθόντος. </w:t>
      </w:r>
    </w:p>
    <w:p w14:paraId="3B0DEFC7"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 xml:space="preserve">Συνοψίζω. Πρέπει, λοιπόν, σήμερα να απαντήσετε στα εξής ερωτήματα. Πόσα είναι τα λεφτά τελικά για τα </w:t>
      </w:r>
      <w:r>
        <w:rPr>
          <w:rFonts w:eastAsia="Times New Roman" w:cs="Times New Roman"/>
          <w:szCs w:val="24"/>
          <w:lang w:val="en-US"/>
        </w:rPr>
        <w:t>F</w:t>
      </w:r>
      <w:r>
        <w:rPr>
          <w:rFonts w:eastAsia="Times New Roman" w:cs="Times New Roman"/>
          <w:szCs w:val="24"/>
        </w:rPr>
        <w:t>-16; Ποιες είναι οι υποσχέσεις που δώσατε για τη Σούδα; Ποιος θα πάρει τις τελικές αποφάσεις; Ο κ. Καμμένος; Εσείς; Το Υπουργι</w:t>
      </w:r>
      <w:r>
        <w:rPr>
          <w:rFonts w:eastAsia="Times New Roman" w:cs="Times New Roman"/>
          <w:szCs w:val="24"/>
        </w:rPr>
        <w:t>κό Συμβούλιο ή ένα νέο εθνικό συμβούλιο ασφαλείας, όπως σας έχουμε προτείνει;</w:t>
      </w:r>
    </w:p>
    <w:p w14:paraId="3B0DEFC8"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Σας ε</w:t>
      </w:r>
      <w:r>
        <w:rPr>
          <w:rFonts w:eastAsia="Times New Roman"/>
          <w:szCs w:val="24"/>
        </w:rPr>
        <w:t>υχαριστώ.</w:t>
      </w:r>
      <w:r>
        <w:rPr>
          <w:rFonts w:eastAsia="Times New Roman" w:cs="Times New Roman"/>
          <w:szCs w:val="24"/>
        </w:rPr>
        <w:t xml:space="preserve"> </w:t>
      </w:r>
    </w:p>
    <w:p w14:paraId="3B0DEFC9" w14:textId="77777777" w:rsidR="00AB7826" w:rsidRDefault="00F0420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B0DEFCA"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w:t>
      </w:r>
    </w:p>
    <w:p w14:paraId="3B0DEFCB"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Τον λόγο έχει ο Πρωθυπουργός κ. Αλέξης Τσίπρας.</w:t>
      </w:r>
    </w:p>
    <w:p w14:paraId="3B0DEFCC"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w:t>
      </w:r>
      <w:r>
        <w:rPr>
          <w:rFonts w:eastAsia="Times New Roman" w:cs="Times New Roman"/>
          <w:b/>
          <w:szCs w:val="24"/>
        </w:rPr>
        <w:t xml:space="preserve"> Κυβέρνησης): </w:t>
      </w:r>
      <w:r>
        <w:rPr>
          <w:rFonts w:eastAsia="Times New Roman"/>
          <w:color w:val="000000"/>
          <w:szCs w:val="24"/>
        </w:rPr>
        <w:t>Ευχαριστώ, κύριε Πρόεδρε.</w:t>
      </w:r>
      <w:r>
        <w:rPr>
          <w:rFonts w:eastAsia="Times New Roman" w:cs="Times New Roman"/>
          <w:szCs w:val="24"/>
        </w:rPr>
        <w:t xml:space="preserve"> </w:t>
      </w:r>
    </w:p>
    <w:p w14:paraId="3B0DEFCD"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Ευχαριστώ και τον κ. Θεοδωράκη που μου δίνει την ευκαιρία να απευθυνθώ στο Σώμα της Εθνικής Αντιπροσωπείας και να απαντήσω σε μια πραγματικά επίκαιρη ερώτηση. </w:t>
      </w:r>
    </w:p>
    <w:p w14:paraId="3B0DEFCE"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Αυτό που με κάνει να αναρωτιέμαι κάποιες φορές είναι γι</w:t>
      </w:r>
      <w:r>
        <w:rPr>
          <w:rFonts w:eastAsia="Times New Roman" w:cs="Times New Roman"/>
          <w:szCs w:val="24"/>
        </w:rPr>
        <w:t xml:space="preserve">ατί ορισμένοι άλλοι που αφήνουν διαρροές, σπέρνουν σκόνη δεξιά και αριστερά, μετά κρύβονται και δεν έρχονται στη Βουλή να θέσουν τα ερωτήματα αυτά. Θέτουν για άλλα θέματα επίκαιρες ερωτήσεις. </w:t>
      </w:r>
    </w:p>
    <w:p w14:paraId="3B0DEFCF"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Ο κ. Θεοδωράκης έθεσε τα θέματα, αν και από ό,τι κατάλαβα από τ</w:t>
      </w:r>
      <w:r>
        <w:rPr>
          <w:rFonts w:eastAsia="Times New Roman" w:cs="Times New Roman"/>
          <w:szCs w:val="24"/>
        </w:rPr>
        <w:t xml:space="preserve">ην ομιλία του μάλλον ενημερώνεται μονόπλευρα από τα μέσα της διαπλοκής και των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Μου δίνει πραγματικά -και τον ευχαριστώ- την ευκαιρία, γιατί θεωρώ ότι καλοπροαίρετα θέτει τα ζητήματα αυτά, να δώσω ορισμένες απαντήσεις. Γιατί ορισμένοι φαίνεται ότ</w:t>
      </w:r>
      <w:r>
        <w:rPr>
          <w:rFonts w:eastAsia="Times New Roman" w:cs="Times New Roman"/>
          <w:szCs w:val="24"/>
        </w:rPr>
        <w:t>ι είτε δεν έχουν κατανοήσει επαρκώς –και αυτό είναι το λιγότερο κακό- είτε, ακόμη χειρότερα, δεν θέλουν να κατανοήσουν, διότι αυτό εξυπηρετεί κάποιους συγκεκριμένους αντιπολιτευτικούς σκοπούς.</w:t>
      </w:r>
    </w:p>
    <w:p w14:paraId="3B0DEFD0"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Όμως, στα θέματα αυτά, στα θέματα που αφορούν την εξωτερική πολ</w:t>
      </w:r>
      <w:r>
        <w:rPr>
          <w:rFonts w:eastAsia="Times New Roman" w:cs="Times New Roman"/>
          <w:szCs w:val="24"/>
        </w:rPr>
        <w:t>ιτική και την εθνική ασφάλεια της χώρας, δεν χωρούν, κατά την εκτίμησή μου, μικροκομματικές σκοπιμότητες.</w:t>
      </w:r>
    </w:p>
    <w:p w14:paraId="3B0DEFD1"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Επειδή το ζητούμενο, όταν συζητάμε σε αυτή την Αίθουσα για τα θέματα αυτά είναι να έχουμε ως βασική αρχή την υπεράσπιση των εθνικών μας συμφερόντων, θ</w:t>
      </w:r>
      <w:r>
        <w:rPr>
          <w:rFonts w:eastAsia="Times New Roman" w:cs="Times New Roman"/>
          <w:szCs w:val="24"/>
        </w:rPr>
        <w:t>έλω να αναφερθώ, πριν απαντήσω ένα προς ένα τα ερωτήματα</w:t>
      </w:r>
      <w:r>
        <w:rPr>
          <w:rFonts w:eastAsia="Times New Roman" w:cs="Times New Roman"/>
          <w:szCs w:val="24"/>
        </w:rPr>
        <w:t>,</w:t>
      </w:r>
      <w:r>
        <w:rPr>
          <w:rFonts w:eastAsia="Times New Roman" w:cs="Times New Roman"/>
          <w:szCs w:val="24"/>
        </w:rPr>
        <w:t xml:space="preserve"> που έθεσε ο κ. Θεοδωράκης, σε αυτά που αποκομίσαμε από την επίσκεψη στις Ηνωμένες Πολιτείες Αμερικής. Να αναφερθώ δηλαδή, αν θέλετε, στα απτά αποτελέσματα, στα πραγματικά γεγονότα και –για να χρησιμοποιήσω και την ορολογία που αποκομίσαμε από το ταξίδι- σ</w:t>
      </w:r>
      <w:r>
        <w:rPr>
          <w:rFonts w:eastAsia="Times New Roman" w:cs="Times New Roman"/>
          <w:szCs w:val="24"/>
        </w:rPr>
        <w:t xml:space="preserve">τα </w:t>
      </w:r>
      <w:r>
        <w:rPr>
          <w:rFonts w:eastAsia="Times New Roman" w:cs="Times New Roman"/>
          <w:szCs w:val="24"/>
          <w:lang w:val="en-US"/>
        </w:rPr>
        <w:t>facts</w:t>
      </w:r>
      <w:r>
        <w:rPr>
          <w:rFonts w:eastAsia="Times New Roman" w:cs="Times New Roman"/>
          <w:szCs w:val="24"/>
        </w:rPr>
        <w:t xml:space="preserve"> και όχι στα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της δήθεν αγοράς του αιώνα. Ο εκσυγχρονισμός των υπαρχόντων αεροσκαφών είναι η αγορά του αιώνα! </w:t>
      </w:r>
    </w:p>
    <w:p w14:paraId="3B0DEFD2"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Έρχομαι, λοιπόν, στα απτά αποτελέσματα. Απτό αποτέλεσμα, κυρίες και κύριοι συνάδελφοι, είναι το γεγονός ότι για πρώτη φορά ακού</w:t>
      </w:r>
      <w:r>
        <w:rPr>
          <w:rFonts w:eastAsia="Times New Roman" w:cs="Times New Roman"/>
          <w:szCs w:val="24"/>
        </w:rPr>
        <w:t xml:space="preserve">σαμε τον νέο Πρόεδρο </w:t>
      </w:r>
      <w:r>
        <w:rPr>
          <w:rFonts w:eastAsia="Times New Roman" w:cs="Times New Roman"/>
          <w:szCs w:val="24"/>
        </w:rPr>
        <w:lastRenderedPageBreak/>
        <w:t xml:space="preserve">των Ηνωμένων Πολιτειών –που ορισμένοι όταν εξελέγη διέδιδαν ότι όχι μόνο δεν πρόκειται να ασχοληθεί με το ζήτημα του χρέους ή με τα ελληνικά ζητήματα αλλά, αντιθέτως, θα αλλάξει πλήρως τη γραμμή των Ηνωμένων Πολιτειών στα θέματα αυτά- </w:t>
      </w:r>
      <w:r>
        <w:rPr>
          <w:rFonts w:eastAsia="Times New Roman" w:cs="Times New Roman"/>
          <w:szCs w:val="24"/>
        </w:rPr>
        <w:t xml:space="preserve">να μιλάει δημόσια για την ανάγκη ελάφρυνσης του ελληνικού δημόσιου χρέους και, στις κατ’ ιδίαν συνομιλίες, να δεσμεύεται για πρωτοβουλίες στενής παρακολούθησης του θέματος αυτού. </w:t>
      </w:r>
    </w:p>
    <w:p w14:paraId="3B0DEFD3"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Απτό αποτέλεσμα ήταν το γεγονός ότι για πρώτη φορά δημόσια ο Αμερικανός Πρόε</w:t>
      </w:r>
      <w:r>
        <w:rPr>
          <w:rFonts w:eastAsia="Times New Roman" w:cs="Times New Roman"/>
          <w:szCs w:val="24"/>
        </w:rPr>
        <w:t xml:space="preserve">δρος τόνισε ότι η ελληνική οικονομία στέκεται στα πόδια της -όχι «θα βγει από την κρίση», στέκεται στα  πόδια της-, βγήκε από την κρίση και ενεθάρρυνε τους </w:t>
      </w:r>
      <w:r>
        <w:rPr>
          <w:rFonts w:eastAsia="Times New Roman" w:cs="Times New Roman"/>
          <w:szCs w:val="24"/>
        </w:rPr>
        <w:t>Α</w:t>
      </w:r>
      <w:r>
        <w:rPr>
          <w:rFonts w:eastAsia="Times New Roman" w:cs="Times New Roman"/>
          <w:szCs w:val="24"/>
        </w:rPr>
        <w:t>μερικανούς επιχειρηματίες να επενδύσουν στην Ελλάδα.</w:t>
      </w:r>
    </w:p>
    <w:p w14:paraId="3B0DEFD4"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Απτό αποτέλεσμα είναι η σύσταση ομάδας εργασία</w:t>
      </w:r>
      <w:r>
        <w:rPr>
          <w:rFonts w:eastAsia="Times New Roman" w:cs="Times New Roman"/>
          <w:color w:val="000000"/>
          <w:szCs w:val="24"/>
        </w:rPr>
        <w:t xml:space="preserve">ς μεταξύ των Υπουργών Οικονομίας μας για την προώθηση συγκεκριμένων επενδύσεων στην Ελλάδα, όπως και το γεγονός ότι αναγνωρίστηκαν οι δυνατότητες της χώρας να καταστεί κόμβος ενέργειας μεταφορών και τηλεπικοινωνιών μεταξύ τριών ηπείρων. </w:t>
      </w:r>
    </w:p>
    <w:p w14:paraId="3B0DEFD5"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Απτό αποτέλεσμα εί</w:t>
      </w:r>
      <w:r>
        <w:rPr>
          <w:rFonts w:eastAsia="Times New Roman" w:cs="Times New Roman"/>
          <w:color w:val="000000"/>
          <w:szCs w:val="24"/>
        </w:rPr>
        <w:t xml:space="preserve">ναι η ανακοίνωση για την κατασκευή του λεγόμενου </w:t>
      </w:r>
      <w:r>
        <w:rPr>
          <w:rFonts w:eastAsia="Times New Roman" w:cs="Times New Roman"/>
          <w:color w:val="000000"/>
          <w:szCs w:val="24"/>
          <w:lang w:val="en-US"/>
        </w:rPr>
        <w:t>FSRU</w:t>
      </w:r>
      <w:r>
        <w:rPr>
          <w:rFonts w:eastAsia="Times New Roman" w:cs="Times New Roman"/>
          <w:color w:val="000000"/>
          <w:szCs w:val="24"/>
        </w:rPr>
        <w:t xml:space="preserve">, της πλωτής πλατφόρμας για </w:t>
      </w:r>
      <w:r>
        <w:rPr>
          <w:rFonts w:eastAsia="Times New Roman" w:cs="Times New Roman"/>
          <w:color w:val="000000"/>
          <w:szCs w:val="24"/>
          <w:lang w:val="en-US"/>
        </w:rPr>
        <w:t>LNG</w:t>
      </w:r>
      <w:r>
        <w:rPr>
          <w:rFonts w:eastAsia="Times New Roman" w:cs="Times New Roman"/>
          <w:color w:val="000000"/>
          <w:szCs w:val="24"/>
        </w:rPr>
        <w:t xml:space="preserve">, για υγροποιημένο αέριο στην Αλεξανδρούπολη και για αγορά ποσοτήτων </w:t>
      </w:r>
      <w:r>
        <w:rPr>
          <w:rFonts w:eastAsia="Times New Roman" w:cs="Times New Roman"/>
          <w:color w:val="000000"/>
          <w:szCs w:val="24"/>
          <w:lang w:val="en-US"/>
        </w:rPr>
        <w:t>LNG</w:t>
      </w:r>
      <w:r>
        <w:rPr>
          <w:rFonts w:eastAsia="Times New Roman" w:cs="Times New Roman"/>
          <w:color w:val="000000"/>
          <w:szCs w:val="24"/>
        </w:rPr>
        <w:t xml:space="preserve">, με την προοπτική, βέβαια, να είμαστε η δεύτερη χώρα στην Ευρώπη, η οποία ανοίγει τις πόρτες της </w:t>
      </w:r>
      <w:proofErr w:type="spellStart"/>
      <w:r>
        <w:rPr>
          <w:rFonts w:eastAsia="Times New Roman" w:cs="Times New Roman"/>
          <w:color w:val="000000"/>
          <w:szCs w:val="24"/>
        </w:rPr>
        <w:t>με</w:t>
      </w:r>
      <w:r>
        <w:rPr>
          <w:rFonts w:eastAsia="Times New Roman" w:cs="Times New Roman"/>
          <w:color w:val="000000"/>
          <w:szCs w:val="24"/>
        </w:rPr>
        <w:t>σομακροπρόθεσμα</w:t>
      </w:r>
      <w:proofErr w:type="spellEnd"/>
      <w:r>
        <w:rPr>
          <w:rFonts w:eastAsia="Times New Roman" w:cs="Times New Roman"/>
          <w:color w:val="000000"/>
          <w:szCs w:val="24"/>
        </w:rPr>
        <w:t xml:space="preserve"> στην εισαγωγή σχιστολιθικού αερίου, επιβεβαιώνοντας τον ρόλο της Ελλάδας ως ενός κόμβου </w:t>
      </w:r>
      <w:r>
        <w:rPr>
          <w:rFonts w:eastAsia="Times New Roman" w:cs="Times New Roman"/>
          <w:color w:val="000000"/>
          <w:szCs w:val="24"/>
        </w:rPr>
        <w:lastRenderedPageBreak/>
        <w:t xml:space="preserve">ενεργειακού, καθώς όλοι οι σημαντικοί ενεργειακοί δρόμοι του μέλλοντος θα περνούν από τη χώρα μας. </w:t>
      </w:r>
    </w:p>
    <w:p w14:paraId="3B0DEFD6"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Απτό αποτέλεσμα είναι το γεγονός ότι αναγνωρίστηκε σ</w:t>
      </w:r>
      <w:r>
        <w:rPr>
          <w:rFonts w:eastAsia="Times New Roman" w:cs="Times New Roman"/>
          <w:color w:val="000000"/>
          <w:szCs w:val="24"/>
        </w:rPr>
        <w:t xml:space="preserve">ε όλα τα επίπεδα, συμπεριλαμβανομένου του Προέδρου των Ηνωμένων Πολιτειών, το γεγονός ότι η επόμενη Διεθνής Έκθεση Θεσσαλονίκης, στην οποία τιμώμενη χώρα -μετά τη Ρωσία </w:t>
      </w:r>
      <w:proofErr w:type="spellStart"/>
      <w:r>
        <w:rPr>
          <w:rFonts w:eastAsia="Times New Roman" w:cs="Times New Roman"/>
          <w:color w:val="000000"/>
          <w:szCs w:val="24"/>
        </w:rPr>
        <w:t>πρόπερσι</w:t>
      </w:r>
      <w:proofErr w:type="spellEnd"/>
      <w:r>
        <w:rPr>
          <w:rFonts w:eastAsia="Times New Roman" w:cs="Times New Roman"/>
          <w:color w:val="000000"/>
          <w:szCs w:val="24"/>
        </w:rPr>
        <w:t xml:space="preserve"> και την Κίνα πέρυσι- θα είναι την επόμενη χρονιά οι Ηνωμένες Πολιτείες της Αμε</w:t>
      </w:r>
      <w:r>
        <w:rPr>
          <w:rFonts w:eastAsia="Times New Roman" w:cs="Times New Roman"/>
          <w:color w:val="000000"/>
          <w:szCs w:val="24"/>
        </w:rPr>
        <w:t xml:space="preserve">ρικής, θα αποτελέσει σημείο καμπής για τις αμερικανικές επιχειρήσεις, ιδιαίτερα στους τομείς της καινοτομίας και των νέων τεχνολογιών. </w:t>
      </w:r>
    </w:p>
    <w:p w14:paraId="3B0DEFD7"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Απτό αποτέλεσμα είναι οι συνομιλίες που κάναμε για άλλες σημαντικές, στρατηγικής σημασίας, επενδύσεις στον τομέα των οπτ</w:t>
      </w:r>
      <w:r>
        <w:rPr>
          <w:rFonts w:eastAsia="Times New Roman" w:cs="Times New Roman"/>
          <w:color w:val="000000"/>
          <w:szCs w:val="24"/>
        </w:rPr>
        <w:t xml:space="preserve">ικών ινών, των ναυπηγείων και των υποδομών. </w:t>
      </w:r>
    </w:p>
    <w:p w14:paraId="3B0DEFD8"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Απτό αποτέλεσμα είναι η αναγνώριση από όλους τους συνομιλητές μας του ρόλου που διαδραματίζει η Ελλάδα, ως πυλώνας σταθερότητας και ασφάλειας, σε μία από τις πιο ευαίσθητες, τις πιο σημαντικές, αλλά ταυτόχρονα κ</w:t>
      </w:r>
      <w:r>
        <w:rPr>
          <w:rFonts w:eastAsia="Times New Roman" w:cs="Times New Roman"/>
          <w:color w:val="000000"/>
          <w:szCs w:val="24"/>
        </w:rPr>
        <w:t>αι από τις πιο ασταθείς περιοχές του πλανήτη μας, γεγονός που επιβεβαιώθηκε τόσο στις συνομιλίες του Υπουργού Εσωτερικών με τον Πρόεδρο, τον επικεφαλής του Εθνικού Συμβουλίου Ασφαλείας των Ηνωμένων Πολιτειών, όσο και στις επαφές των Υπουργών Άμυνας των δύο</w:t>
      </w:r>
      <w:r>
        <w:rPr>
          <w:rFonts w:eastAsia="Times New Roman" w:cs="Times New Roman"/>
          <w:color w:val="000000"/>
          <w:szCs w:val="24"/>
        </w:rPr>
        <w:t xml:space="preserve"> χωρών. Και σε αυτό το πλαίσιο βασίστηκε και η απόφαση για υποστήριξη της Ελλάδας από τις Ηνωμένες Πολιτείες τόσο σε διπλωματικό επίπεδο όσο, όμως, και στον αμυντικό τομέα. </w:t>
      </w:r>
    </w:p>
    <w:p w14:paraId="3B0DEFD9"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Και τέλος, απτό αποτέλεσμα, τόσο απτό που το είδαμε -είδαμε τα αποτελέσματα μόλις μέσα σε μια εβδομάδα- ήταν η διαβεβαίωση από πλευράς της </w:t>
      </w:r>
      <w:r>
        <w:rPr>
          <w:rFonts w:eastAsia="Times New Roman" w:cs="Times New Roman"/>
          <w:color w:val="000000"/>
          <w:szCs w:val="24"/>
        </w:rPr>
        <w:t>δ</w:t>
      </w:r>
      <w:r>
        <w:rPr>
          <w:rFonts w:eastAsia="Times New Roman" w:cs="Times New Roman"/>
          <w:color w:val="000000"/>
          <w:szCs w:val="24"/>
        </w:rPr>
        <w:t>ιευθύντριας του Διεθνούς Νομισματικού Ταμείου ότι η ελληνική οικονομία πέρασε τον κάβο, ότι δεν απαιτούνται νέα μέτρ</w:t>
      </w:r>
      <w:r>
        <w:rPr>
          <w:rFonts w:eastAsia="Times New Roman" w:cs="Times New Roman"/>
          <w:color w:val="000000"/>
          <w:szCs w:val="24"/>
        </w:rPr>
        <w:t xml:space="preserve">α, σε αντίθεση με όσα φαντασιώνονταν πολλοί εδώ στην Ελλάδα και τα πρωτοσέλιδα του Τύπου –που, δυστυχώς, και εσείς, κύριε Θεοδωράκη, αυτόν διαβάζετε, αλλά πρέπει να ενημερώνεστε και από αλλού- και ότι όχι μόνο δεν ζητάνε νέα μέτρα, αλλά τη διαβεβαίωση ότι </w:t>
      </w:r>
      <w:r>
        <w:rPr>
          <w:rFonts w:eastAsia="Times New Roman" w:cs="Times New Roman"/>
          <w:color w:val="000000"/>
          <w:szCs w:val="24"/>
        </w:rPr>
        <w:t xml:space="preserve">θα κρατήσουν μία εποικοδομητική στάση στις διαπραγματεύσεις για την τρίτη αξιολόγηση. </w:t>
      </w:r>
    </w:p>
    <w:p w14:paraId="3B0DEFDA"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Αυτά, λοιπόν, είναι τα πολύ σημαντικά και απτά αποτελέσματα της επίσκεψης. Και δεν είναι φωτογραφίες, όπως κάποιοι έσπευσαν να πουν. Έχω αρκετές άλλωστε. Μέσα σε σύντομο</w:t>
      </w:r>
      <w:r>
        <w:rPr>
          <w:rFonts w:eastAsia="Times New Roman" w:cs="Times New Roman"/>
          <w:color w:val="000000"/>
          <w:szCs w:val="24"/>
        </w:rPr>
        <w:t xml:space="preserve"> χρονικό διάστημα είχα την ευχέρεια να βγάλω πολλές φωτογραφίες με τους σημαντικότερους ηγέτες του πλανήτη, δεν χρειάζομαι άλλες. </w:t>
      </w:r>
    </w:p>
    <w:p w14:paraId="3B0DEFDB"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Αυτά τα απτά αποτελέσματα, τα οποία όμως, δυστυχώς, εδώ στην Ελλάδα ορισμένοι όχι μόνο -και είναι δικαίωμά τους- δεν θέλουν ν</w:t>
      </w:r>
      <w:r>
        <w:rPr>
          <w:rFonts w:eastAsia="Times New Roman" w:cs="Times New Roman"/>
          <w:color w:val="000000"/>
          <w:szCs w:val="24"/>
        </w:rPr>
        <w:t xml:space="preserve">α τα αναγνωρίσουν, αλλά είχαν εκ προοιμίου έτοιμο το πόρισμα της αποτυχίας αυτής της πολύ σημαντικής επίσκεψης, όχι πριν κατέβω τα σκαλιά του αεροπλάνου, αλλά πριν τα ανέβω αυτά για να φύγω. Αυτή είναι η πραγματικότητα. </w:t>
      </w:r>
    </w:p>
    <w:p w14:paraId="3B0DEFDC" w14:textId="77777777" w:rsidR="00AB7826" w:rsidRDefault="00F0420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Αλλά είναι λογικό, για ορισμένους, </w:t>
      </w:r>
      <w:r>
        <w:rPr>
          <w:rFonts w:eastAsia="Times New Roman" w:cs="Times New Roman"/>
          <w:color w:val="000000"/>
          <w:szCs w:val="24"/>
        </w:rPr>
        <w:t xml:space="preserve">εάν το κριτήριο είναι οι εποχές όπου ο κ. Παπανδρέου ο νεότερος ή ο κ. Σαμαράς επισκέπτονταν τις Ηνωμένες Πολιτείες, τότε που η Ελλάδα, δυστυχώς, λίγο πριν ή κατά τη διάρκεια της τρομακτικής αυτής κρίσης </w:t>
      </w:r>
      <w:r>
        <w:rPr>
          <w:rFonts w:eastAsia="Times New Roman" w:cs="Times New Roman"/>
          <w:color w:val="000000"/>
          <w:szCs w:val="24"/>
        </w:rPr>
        <w:lastRenderedPageBreak/>
        <w:t>είχε τον ρόλο του παρία, το «μαύρο πρόβατο» της Ευρώ</w:t>
      </w:r>
      <w:r>
        <w:rPr>
          <w:rFonts w:eastAsia="Times New Roman" w:cs="Times New Roman"/>
          <w:color w:val="000000"/>
          <w:szCs w:val="24"/>
        </w:rPr>
        <w:t xml:space="preserve">πης, και οι ηγέτες της χώρας, δυστυχώς, πάσχιζαν να μπουν, κυριολεκτικά ή μεταφορικά, σε ένα φωτογραφικό κάδρο. </w:t>
      </w:r>
    </w:p>
    <w:p w14:paraId="3B0DEFDD"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Αυτές οι εποχές ευτυχώς άλλαξαν, κυρίες και κύριοι συνάδελφοι. Η Ελλάδα ανακτά το κύρος της, διεκδικεί, αναγνωρίζεται ο ρόλος της, αναβαθμίζετα</w:t>
      </w:r>
      <w:r>
        <w:rPr>
          <w:rFonts w:eastAsia="Times New Roman" w:cs="Times New Roman"/>
          <w:szCs w:val="24"/>
        </w:rPr>
        <w:t>ι η θέση της διεθνώς. Δεν παρακαλεί για μια καλή κουβέντα, ένα φιλικό χτύπημα στην πλάτη. Μπορεί στην οικονομία -γιατί η καταστροφή ήταν μεγάλη- να χρειαστεί περισσότερος χρόνος και προσπάθεια για να καλύψουμε το χαμένο έδαφος από τη ζημιά</w:t>
      </w:r>
      <w:r>
        <w:rPr>
          <w:rFonts w:eastAsia="Times New Roman" w:cs="Times New Roman"/>
          <w:szCs w:val="24"/>
        </w:rPr>
        <w:t>,</w:t>
      </w:r>
      <w:r>
        <w:rPr>
          <w:rFonts w:eastAsia="Times New Roman" w:cs="Times New Roman"/>
          <w:szCs w:val="24"/>
        </w:rPr>
        <w:t xml:space="preserve"> που προκάλεσαν </w:t>
      </w:r>
      <w:r>
        <w:rPr>
          <w:rFonts w:eastAsia="Times New Roman" w:cs="Times New Roman"/>
          <w:szCs w:val="24"/>
        </w:rPr>
        <w:t>οι κυβερνήσεις της Νέας Δημοκρατίας και του ΠΑΣΟΚ, όμως στην εξωτερική πολιτική μέσα σε δυόμισι χρόνια την εικόνα της χώρας διεθνώς έχουμε ήδη καταφέρει να την αναστρέψουμε πλήρως, την εικόνα του παθητικού δέκτη και παρατηρητή των εξελίξεων, την οποία επέβ</w:t>
      </w:r>
      <w:r>
        <w:rPr>
          <w:rFonts w:eastAsia="Times New Roman" w:cs="Times New Roman"/>
          <w:szCs w:val="24"/>
        </w:rPr>
        <w:t xml:space="preserve">αλαν, δυστυχώς, οι κυβερνήσεις της κρίσης. Με μια ενεργητική και πολυδιάστατη εξωτερική πολιτική η χώρα αναβαθμίζει τον ρόλο της, χτίζει συμμαχίες, αξιοποιεί τα πολύ σημαντικά </w:t>
      </w:r>
      <w:proofErr w:type="spellStart"/>
      <w:r>
        <w:rPr>
          <w:rFonts w:eastAsia="Times New Roman" w:cs="Times New Roman"/>
          <w:szCs w:val="24"/>
        </w:rPr>
        <w:t>γεωστρατηγικά</w:t>
      </w:r>
      <w:proofErr w:type="spellEnd"/>
      <w:r>
        <w:rPr>
          <w:rFonts w:eastAsia="Times New Roman" w:cs="Times New Roman"/>
          <w:szCs w:val="24"/>
        </w:rPr>
        <w:t xml:space="preserve"> της πλεονεκτήματα. </w:t>
      </w:r>
    </w:p>
    <w:p w14:paraId="3B0DEFDE"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Να μπω τώρα στην ουσία της ερώτησής σας, κύριε</w:t>
      </w:r>
      <w:r>
        <w:rPr>
          <w:rFonts w:eastAsia="Times New Roman" w:cs="Times New Roman"/>
          <w:szCs w:val="24"/>
        </w:rPr>
        <w:t xml:space="preserve"> Θεοδωράκη. Ακριβώς με τον ίδιο υπεύθυνο τρόπο που ενεργούμε στα θέματα εξωτερικής πολιτικής, αναβαθμίζοντας το κύρος της χώρας, ενεργούμε και στα ζητήματα</w:t>
      </w:r>
      <w:r>
        <w:rPr>
          <w:rFonts w:eastAsia="Times New Roman" w:cs="Times New Roman"/>
          <w:szCs w:val="24"/>
        </w:rPr>
        <w:t>,</w:t>
      </w:r>
      <w:r>
        <w:rPr>
          <w:rFonts w:eastAsia="Times New Roman" w:cs="Times New Roman"/>
          <w:szCs w:val="24"/>
        </w:rPr>
        <w:t xml:space="preserve"> που αφορούν την άμυνα και την ασφάλεια της χώρας. Η χώρα μπορεί να βρίσκεται σε ένα περιοριστικό πλ</w:t>
      </w:r>
      <w:r>
        <w:rPr>
          <w:rFonts w:eastAsia="Times New Roman" w:cs="Times New Roman"/>
          <w:szCs w:val="24"/>
        </w:rPr>
        <w:t xml:space="preserve">αίσιο -το αφήνει πίσω της μέρα με τη μέρα, βγαίνουμε από την κρίση- όμως αυτό δεν </w:t>
      </w:r>
      <w:r>
        <w:rPr>
          <w:rFonts w:eastAsia="Times New Roman" w:cs="Times New Roman"/>
          <w:szCs w:val="24"/>
        </w:rPr>
        <w:lastRenderedPageBreak/>
        <w:t xml:space="preserve">σημαίνει ότι αυτό θα έχει και κόστος και μάλιστα </w:t>
      </w:r>
      <w:proofErr w:type="spellStart"/>
      <w:r>
        <w:rPr>
          <w:rFonts w:eastAsia="Times New Roman" w:cs="Times New Roman"/>
          <w:szCs w:val="24"/>
        </w:rPr>
        <w:t>αναντίστρεπτο</w:t>
      </w:r>
      <w:proofErr w:type="spellEnd"/>
      <w:r>
        <w:rPr>
          <w:rFonts w:eastAsia="Times New Roman" w:cs="Times New Roman"/>
          <w:szCs w:val="24"/>
        </w:rPr>
        <w:t xml:space="preserve"> στην αποτρεπτική ικανότητα των Ενόπλων Δυνάμεων για την υπεράσπιση των κυριαρχικών μας δικαιωμάτων και βεβαίως,</w:t>
      </w:r>
      <w:r>
        <w:rPr>
          <w:rFonts w:eastAsia="Times New Roman" w:cs="Times New Roman"/>
          <w:szCs w:val="24"/>
        </w:rPr>
        <w:t xml:space="preserve"> για τη διατήρηση των ισορροπιών, κάτι που στην ουσία σημαίνει τη διατήρηση της σταθερότητας και της ειρήνης. Γιατί η Ελλάδα είναι μια δύναμη ειρήνης, σταθερότητας και συνεργασίας στην ευρύτερη περιοχή. </w:t>
      </w:r>
    </w:p>
    <w:p w14:paraId="3B0DEFDF"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Εμείς, λοιπόν, εργαζόμαστε με συνέπεια όχι μόνο για </w:t>
      </w:r>
      <w:r>
        <w:rPr>
          <w:rFonts w:eastAsia="Times New Roman" w:cs="Times New Roman"/>
          <w:szCs w:val="24"/>
        </w:rPr>
        <w:t>τη διατήρηση του αξιόμαχου των Ενόπλων Δυνάμεων, αλλά και για την ενίσχυσή του. Για τον λόγο αυτό, άλλωστε, το επόμενο διάστημα σχεδιάζουμε να ανακοινώσουμε το ολοκληρωμένο σχέδιο για την ανασυγκρότηση του στρατεύματος. Η βάση αυτού του σχεδίου είναι να δη</w:t>
      </w:r>
      <w:r>
        <w:rPr>
          <w:rFonts w:eastAsia="Times New Roman" w:cs="Times New Roman"/>
          <w:szCs w:val="24"/>
        </w:rPr>
        <w:t xml:space="preserve">μιουργήσουμε τον πιο σύγχρονο στρατό, καθώς και διαθεσιμότητα δυνάμεων εκεί που πιθανολογούμε απειλές. Από την άποψη του εξοπλισμού, επιδίωξη είναι το πώς θα μπορούμε να συντηρούμε και να αναβαθμίζουμε με τον καλύτερο τρόπο το υπάρχον υλικό και ποιες </w:t>
      </w:r>
      <w:proofErr w:type="spellStart"/>
      <w:r>
        <w:rPr>
          <w:rFonts w:eastAsia="Times New Roman" w:cs="Times New Roman"/>
          <w:szCs w:val="24"/>
        </w:rPr>
        <w:t>στοχε</w:t>
      </w:r>
      <w:r>
        <w:rPr>
          <w:rFonts w:eastAsia="Times New Roman" w:cs="Times New Roman"/>
          <w:szCs w:val="24"/>
        </w:rPr>
        <w:t>υμένες</w:t>
      </w:r>
      <w:proofErr w:type="spellEnd"/>
      <w:r>
        <w:rPr>
          <w:rFonts w:eastAsia="Times New Roman" w:cs="Times New Roman"/>
          <w:szCs w:val="24"/>
        </w:rPr>
        <w:t xml:space="preserve"> πλέον αγορές πρέπει να κάνουμε. Η κίνηση αυτή είναι αναγκαία, διότι βρισκόμαστε σε μια περίοδο που οι προκλήσεις είναι πολλές και η εγρήγορσή μας πρέπει να είναι διαρκής. </w:t>
      </w:r>
    </w:p>
    <w:p w14:paraId="3B0DEFE0"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Υπό αυτό το πρίσμα, λοιπόν, έχει τεθεί στο τραπέζι -όχι τώρα, αλλά εδώ και οκ</w:t>
      </w:r>
      <w:r>
        <w:rPr>
          <w:rFonts w:eastAsia="Times New Roman" w:cs="Times New Roman"/>
          <w:szCs w:val="24"/>
        </w:rPr>
        <w:t>τώ χρόνια, από το 2009- από την πλευρά της ηγεσίας των Ενόπλων Δυνάμεων. Και μπορεί, προφανώς, κάποιοι εξ ημών, που δεν ασχολούμεθα ιδιαίτερα με τα εξοπλιστικά θέματα, με τα ζητήματα άμυνας, να μην το γνωρίζουμε -δεν δικαιούστε, κύριε Θεοδωράκη, να το γνωρ</w:t>
      </w:r>
      <w:r>
        <w:rPr>
          <w:rFonts w:eastAsia="Times New Roman" w:cs="Times New Roman"/>
          <w:szCs w:val="24"/>
        </w:rPr>
        <w:t xml:space="preserve">ίζετε εσείς- όσοι, όμως, συμμετέχουν στις </w:t>
      </w:r>
      <w:r>
        <w:rPr>
          <w:rFonts w:eastAsia="Times New Roman" w:cs="Times New Roman"/>
          <w:szCs w:val="24"/>
        </w:rPr>
        <w:t>ε</w:t>
      </w:r>
      <w:r>
        <w:rPr>
          <w:rFonts w:eastAsia="Times New Roman" w:cs="Times New Roman"/>
          <w:szCs w:val="24"/>
        </w:rPr>
        <w:t xml:space="preserve">πιτροπές της </w:t>
      </w:r>
      <w:r>
        <w:rPr>
          <w:rFonts w:eastAsia="Times New Roman" w:cs="Times New Roman"/>
          <w:szCs w:val="24"/>
        </w:rPr>
        <w:lastRenderedPageBreak/>
        <w:t>Βουλής, στην Επιτροπή Άμυνας, και προφανώς όσοι κυβέρνησαν τον τόπο το γνωρίζουν πάρα πολύ καλά. Και θέλω να τονίσω για άλλη μια φορά ότι δεν μιλάμε για αγορά νέων. Μιλάμε για την αναβάθμιση και τον ε</w:t>
      </w:r>
      <w:r>
        <w:rPr>
          <w:rFonts w:eastAsia="Times New Roman" w:cs="Times New Roman"/>
          <w:szCs w:val="24"/>
        </w:rPr>
        <w:t xml:space="preserve">κσυγχρονισμό των υπαρχόντων μαχητικών αεροσκαφών. Αυτό είναι ένα θέμα που, βεβαίως, όχι μόνο έχει τεθεί εδώ και πολύ καιρό, αλλά έχει συζητηθεί και επαρκώς στην </w:t>
      </w:r>
      <w:r>
        <w:rPr>
          <w:rFonts w:eastAsia="Times New Roman" w:cs="Times New Roman"/>
          <w:szCs w:val="24"/>
        </w:rPr>
        <w:t>ε</w:t>
      </w:r>
      <w:r>
        <w:rPr>
          <w:rFonts w:eastAsia="Times New Roman" w:cs="Times New Roman"/>
          <w:szCs w:val="24"/>
        </w:rPr>
        <w:t xml:space="preserve">πιτροπή. </w:t>
      </w:r>
    </w:p>
    <w:p w14:paraId="3B0DEFE1"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Να ξεκαθαρίσω, λοιπόν, τα πράγματα. Πρέπει να εξετάσουμε τρία ζητήματα: Το πρώτο ζήτ</w:t>
      </w:r>
      <w:r>
        <w:rPr>
          <w:rFonts w:eastAsia="Times New Roman" w:cs="Times New Roman"/>
          <w:szCs w:val="24"/>
        </w:rPr>
        <w:t>ημα είναι η απάντηση</w:t>
      </w:r>
      <w:r>
        <w:rPr>
          <w:rFonts w:eastAsia="Times New Roman" w:cs="Times New Roman"/>
          <w:szCs w:val="24"/>
        </w:rPr>
        <w:t>,</w:t>
      </w:r>
      <w:r>
        <w:rPr>
          <w:rFonts w:eastAsia="Times New Roman" w:cs="Times New Roman"/>
          <w:szCs w:val="24"/>
        </w:rPr>
        <w:t xml:space="preserve"> που πρέπει να δώσουμε στο ερώτημα εάν αυτή η αναβάθμιση είναι αναγκαία, το δεύτερο, αν είναι οικονομικά συμφέρουσα και το τρίτο, αν ακολουθήθηκαν οι προβλεπόμενες διαδικασίες όσον αφορά την ενημέρωση του Κοινοβουλίου. </w:t>
      </w:r>
    </w:p>
    <w:p w14:paraId="3B0DEFE2" w14:textId="77777777" w:rsidR="00AB7826" w:rsidRDefault="00F04206">
      <w:pPr>
        <w:spacing w:line="600" w:lineRule="auto"/>
        <w:ind w:firstLine="720"/>
        <w:jc w:val="both"/>
        <w:rPr>
          <w:rFonts w:eastAsia="Times New Roman"/>
          <w:szCs w:val="24"/>
        </w:rPr>
      </w:pPr>
      <w:r>
        <w:rPr>
          <w:rFonts w:eastAsia="Times New Roman"/>
          <w:szCs w:val="24"/>
        </w:rPr>
        <w:t xml:space="preserve">Ξεκινώ από το </w:t>
      </w:r>
      <w:r>
        <w:rPr>
          <w:rFonts w:eastAsia="Times New Roman"/>
          <w:szCs w:val="24"/>
        </w:rPr>
        <w:t>πρώτο και θα αφήσω σε αυτό το κομμάτι εκτός τα πολιτικά επιχειρήματα. Θα αναφερθώ μόνο σε αυτά που προέρχονται από τους αρμόδιους, αυτούς δηλαδή που γνωρίζουν καλύτερα από τον κάθε άλλον τις ανάγκες που έχουν οι Ένοπλες Δυνάμεις.</w:t>
      </w:r>
    </w:p>
    <w:p w14:paraId="3B0DEFE3" w14:textId="77777777" w:rsidR="00AB7826" w:rsidRDefault="00F04206">
      <w:pPr>
        <w:spacing w:line="600" w:lineRule="auto"/>
        <w:ind w:firstLine="720"/>
        <w:jc w:val="both"/>
        <w:rPr>
          <w:rFonts w:eastAsia="Times New Roman"/>
          <w:szCs w:val="24"/>
        </w:rPr>
      </w:pPr>
      <w:r>
        <w:rPr>
          <w:rFonts w:eastAsia="Times New Roman"/>
          <w:szCs w:val="24"/>
        </w:rPr>
        <w:t>Αναφέρθηκα πριν στο επιτακ</w:t>
      </w:r>
      <w:r>
        <w:rPr>
          <w:rFonts w:eastAsia="Times New Roman"/>
          <w:szCs w:val="24"/>
        </w:rPr>
        <w:t>τικό αίτημα της ηγεσία των Ενόπλων Δυνάμεων το 2009. Ο λόγος είναι τόσο προφανής όσο και απλός. Έχει να κάνει με τη σταδιακή παλαιότητα του στόλου και των συστημάτων των αεροσκαφών. Ο κίνδυνος πλέον είναι ότι εάν δεν δράσουμε τώρα, μπορεί να φτάσουμε στο σ</w:t>
      </w:r>
      <w:r>
        <w:rPr>
          <w:rFonts w:eastAsia="Times New Roman"/>
          <w:szCs w:val="24"/>
        </w:rPr>
        <w:t xml:space="preserve">ημείο, μέσα στην επόμενη πενταετία, λόγω της απόσυρσης των περισσότερων μαχητικών αεροσκαφών, </w:t>
      </w:r>
      <w:r>
        <w:rPr>
          <w:rFonts w:eastAsia="Times New Roman"/>
          <w:szCs w:val="24"/>
        </w:rPr>
        <w:lastRenderedPageBreak/>
        <w:t>η Πολεμική μας Αεροπορία να χάσει ένα πολύ σημαντικό μέρος της αποτρεπτικής της ισχύος.</w:t>
      </w:r>
    </w:p>
    <w:p w14:paraId="3B0DEFE4" w14:textId="77777777" w:rsidR="00AB7826" w:rsidRDefault="00F04206">
      <w:pPr>
        <w:spacing w:line="600" w:lineRule="auto"/>
        <w:ind w:firstLine="720"/>
        <w:jc w:val="both"/>
        <w:rPr>
          <w:rFonts w:eastAsia="Times New Roman"/>
          <w:szCs w:val="24"/>
        </w:rPr>
      </w:pPr>
      <w:r>
        <w:rPr>
          <w:rFonts w:eastAsia="Times New Roman"/>
          <w:szCs w:val="24"/>
        </w:rPr>
        <w:t>Επομένως, δεδομένων και των οικονομικών δυνατοτήτων της χώρας, έχει κριθεί</w:t>
      </w:r>
      <w:r>
        <w:rPr>
          <w:rFonts w:eastAsia="Times New Roman"/>
          <w:szCs w:val="24"/>
        </w:rPr>
        <w:t xml:space="preserve"> όχι από την Κυβέρνηση, επαναλαμβάνω, αλλά από την ηγεσία των Ενόπλων Δυνάμεων ότι είναι αναγκαία η αναβάθμιση του στόλου τώρα, χθες μάλλον, ενσωματώνοντας στα υπάρχοντα αεροσκάφη νέες τεχνολογίες, ώστε να είναι, όπως λένε, </w:t>
      </w:r>
      <w:proofErr w:type="spellStart"/>
      <w:r>
        <w:rPr>
          <w:rFonts w:eastAsia="Times New Roman"/>
          <w:szCs w:val="24"/>
        </w:rPr>
        <w:t>διαλειτουργικά</w:t>
      </w:r>
      <w:proofErr w:type="spellEnd"/>
      <w:r>
        <w:rPr>
          <w:rFonts w:eastAsia="Times New Roman"/>
          <w:szCs w:val="24"/>
        </w:rPr>
        <w:t xml:space="preserve"> με τα μαχητικά πέ</w:t>
      </w:r>
      <w:r>
        <w:rPr>
          <w:rFonts w:eastAsia="Times New Roman"/>
          <w:szCs w:val="24"/>
        </w:rPr>
        <w:t>μπτης γενιάς.</w:t>
      </w:r>
    </w:p>
    <w:p w14:paraId="3B0DEFE5" w14:textId="77777777" w:rsidR="00AB7826" w:rsidRDefault="00F04206">
      <w:pPr>
        <w:spacing w:line="600" w:lineRule="auto"/>
        <w:ind w:firstLine="720"/>
        <w:jc w:val="both"/>
        <w:rPr>
          <w:rFonts w:eastAsia="Times New Roman"/>
          <w:szCs w:val="24"/>
        </w:rPr>
      </w:pPr>
      <w:r>
        <w:rPr>
          <w:rFonts w:eastAsia="Times New Roman"/>
          <w:szCs w:val="24"/>
        </w:rPr>
        <w:t>Άρα, εδώ οι επιλογές που έχουμε είναι δύο: Ή να εισακούσουμε τις επανειλημμένες συστάσεις των αξιωματικών και των στελεχών της Πολεμικής Αεροπορίας, που έχουν τη γνώση και την εμπειρία στο θέμα, ή να τις αγνοήσουμε για λόγους αποκλειστικά πολ</w:t>
      </w:r>
      <w:r>
        <w:rPr>
          <w:rFonts w:eastAsia="Times New Roman"/>
          <w:szCs w:val="24"/>
        </w:rPr>
        <w:t xml:space="preserve">ιτικής σκοπιμότητας. </w:t>
      </w:r>
      <w:r>
        <w:rPr>
          <w:rFonts w:eastAsia="Times New Roman"/>
          <w:szCs w:val="24"/>
        </w:rPr>
        <w:t>Η</w:t>
      </w:r>
      <w:r>
        <w:rPr>
          <w:rFonts w:eastAsia="Times New Roman"/>
          <w:szCs w:val="24"/>
        </w:rPr>
        <w:t xml:space="preserve"> επιλογή η δική μας, φαντάζομαι και κάθε άλλης κυβέρνησης που θα έχει στοιχειώδη αίσθηση της ευθύνης, είναι προφανώς η πρώτη.</w:t>
      </w:r>
    </w:p>
    <w:p w14:paraId="3B0DEFE6" w14:textId="77777777" w:rsidR="00AB7826" w:rsidRDefault="00F04206">
      <w:pPr>
        <w:spacing w:line="600" w:lineRule="auto"/>
        <w:ind w:firstLine="720"/>
        <w:jc w:val="both"/>
        <w:rPr>
          <w:rFonts w:eastAsia="Times New Roman"/>
          <w:szCs w:val="24"/>
        </w:rPr>
      </w:pPr>
      <w:r>
        <w:rPr>
          <w:rFonts w:eastAsia="Times New Roman"/>
          <w:szCs w:val="24"/>
        </w:rPr>
        <w:t>Πάμε τώρα στο δεύτερο σημείο, γιατί, αν κατάλαβα καλά, δεν αμφισβητήσατε ούτε εσείς, κύριε Θεοδωράκη, την αν</w:t>
      </w:r>
      <w:r>
        <w:rPr>
          <w:rFonts w:eastAsia="Times New Roman"/>
          <w:szCs w:val="24"/>
        </w:rPr>
        <w:t xml:space="preserve">αγκαιότητα του εκσυγχρονισμού. Το δεύτερο σημείο είναι κατά πόσο είναι οικονομικά συμφέρουσα αυτή η επιλογή της αναβάθμισης του εκσυγχρονισμού των </w:t>
      </w:r>
      <w:r>
        <w:rPr>
          <w:rFonts w:eastAsia="Times New Roman"/>
          <w:szCs w:val="24"/>
          <w:lang w:val="en-US"/>
        </w:rPr>
        <w:t>F</w:t>
      </w:r>
      <w:r>
        <w:rPr>
          <w:rFonts w:eastAsia="Times New Roman"/>
          <w:szCs w:val="24"/>
        </w:rPr>
        <w:t>-16. Ας ξεκινήσω με το αυτονόητο, που έχει να κάνει με το ότι το κόστος της αναβάθμισης των μαχητικών θα εντ</w:t>
      </w:r>
      <w:r>
        <w:rPr>
          <w:rFonts w:eastAsia="Times New Roman"/>
          <w:szCs w:val="24"/>
        </w:rPr>
        <w:t xml:space="preserve">αχθεί στην ήδη υπάρχουσα δαπάνη, προϋπολογισμένη δαπάνη, που έχει κατατεθεί και στο μεσοπρόθεσμο πρόγραμμα εδώ στη Βουλή, για τους εξοπλισμούς του Υπουργείου Άμυνας. Δεν μιλάμε </w:t>
      </w:r>
      <w:r>
        <w:rPr>
          <w:rFonts w:eastAsia="Times New Roman"/>
          <w:szCs w:val="24"/>
        </w:rPr>
        <w:lastRenderedPageBreak/>
        <w:t>για νέα δαπάνη, άρα ούτε για πρόσθετα βάρη, ούτε για έκτακτες δαπάνες, ούτε για</w:t>
      </w:r>
      <w:r>
        <w:rPr>
          <w:rFonts w:eastAsia="Times New Roman"/>
          <w:szCs w:val="24"/>
        </w:rPr>
        <w:t xml:space="preserve"> τίποτα απ’ όλα αυτά τα ευφάνταστα που γράφτηκαν αυθαίρετα και αυθαίρετα, επίσης, αναπαράχθηκαν από μέσα ενημέρωσης και πολιτικές δυνάμεις.</w:t>
      </w:r>
    </w:p>
    <w:p w14:paraId="3B0DEFE7" w14:textId="77777777" w:rsidR="00AB7826" w:rsidRDefault="00F04206">
      <w:pPr>
        <w:spacing w:line="600" w:lineRule="auto"/>
        <w:ind w:firstLine="720"/>
        <w:jc w:val="both"/>
        <w:rPr>
          <w:rFonts w:eastAsia="Times New Roman"/>
          <w:szCs w:val="24"/>
        </w:rPr>
      </w:pPr>
      <w:r>
        <w:rPr>
          <w:rFonts w:eastAsia="Times New Roman"/>
          <w:szCs w:val="24"/>
        </w:rPr>
        <w:t>Επίσης, είναι σαφής η θέση της ηγεσίας των Ενόπλων Δυνάμεων, ότι λόγω της εξέλιξης της τεχνολογίας στον εξοπλισμό τω</w:t>
      </w:r>
      <w:r>
        <w:rPr>
          <w:rFonts w:eastAsia="Times New Roman"/>
          <w:szCs w:val="24"/>
        </w:rPr>
        <w:t>ν αεροσκαφών καθίσταται αβέβαιη ή ακόμα και αδύνατη η πιθανότητα αναβάθμισης των μαχητικών στο μέλλον και ότι, αν την αφήσουμε για το μέλλον, σίγουρα θα είναι πολύ ακριβότερη.</w:t>
      </w:r>
    </w:p>
    <w:p w14:paraId="3B0DEFE8" w14:textId="77777777" w:rsidR="00AB7826" w:rsidRDefault="00F04206">
      <w:pPr>
        <w:spacing w:line="600" w:lineRule="auto"/>
        <w:ind w:firstLine="709"/>
        <w:jc w:val="both"/>
        <w:rPr>
          <w:rFonts w:eastAsia="Times New Roman"/>
          <w:szCs w:val="24"/>
        </w:rPr>
      </w:pPr>
      <w:r>
        <w:rPr>
          <w:rFonts w:eastAsia="Times New Roman"/>
          <w:szCs w:val="24"/>
        </w:rPr>
        <w:t>Ας δούμε, όμως, λίγο τους αριθμούς και θα μου επιτραπεί, κύριε Πρόεδρε, λίγος χρ</w:t>
      </w:r>
      <w:r>
        <w:rPr>
          <w:rFonts w:eastAsia="Times New Roman"/>
          <w:szCs w:val="24"/>
        </w:rPr>
        <w:t xml:space="preserve">όνος παραπάνω. Στάλθηκε, λοιπόν, από την ελληνική πλευρά, από την ηγεσία των Ενόπλων Δυνάμεων, του Υπουργείου Εθνικής Άμυνας, ένα, όπως το λένε, </w:t>
      </w:r>
      <w:r>
        <w:rPr>
          <w:rFonts w:eastAsia="Times New Roman"/>
          <w:szCs w:val="24"/>
          <w:lang w:val="en-US"/>
        </w:rPr>
        <w:t>letter</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request</w:t>
      </w:r>
      <w:r>
        <w:rPr>
          <w:rFonts w:eastAsia="Times New Roman"/>
          <w:szCs w:val="24"/>
        </w:rPr>
        <w:t>, το οποίο απευθύνεται στην αμερικανική κυβέρνηση και στο οποίο, στο πλαίσιο διακρατικής συμφω</w:t>
      </w:r>
      <w:r>
        <w:rPr>
          <w:rFonts w:eastAsia="Times New Roman"/>
          <w:szCs w:val="24"/>
        </w:rPr>
        <w:t xml:space="preserve">νίας ανάμεσα στις δύο χώρες -έτσι γίνεται πάντα-, ζητήθηκε μια τιμή προσφοράς για την αναβάθμιση του συνόλου του στόλου ή μέρους του στόλου των </w:t>
      </w:r>
      <w:r>
        <w:rPr>
          <w:rFonts w:eastAsia="Times New Roman"/>
          <w:szCs w:val="24"/>
          <w:lang w:val="en-US"/>
        </w:rPr>
        <w:t>F</w:t>
      </w:r>
      <w:r>
        <w:rPr>
          <w:rFonts w:eastAsia="Times New Roman"/>
          <w:szCs w:val="24"/>
        </w:rPr>
        <w:t xml:space="preserve">-16. Η πληροφόρηση που ετέθη υπ’ </w:t>
      </w:r>
      <w:proofErr w:type="spellStart"/>
      <w:r>
        <w:rPr>
          <w:rFonts w:eastAsia="Times New Roman"/>
          <w:szCs w:val="24"/>
        </w:rPr>
        <w:t>όψιν</w:t>
      </w:r>
      <w:proofErr w:type="spellEnd"/>
      <w:r>
        <w:rPr>
          <w:rFonts w:eastAsia="Times New Roman"/>
          <w:szCs w:val="24"/>
        </w:rPr>
        <w:t xml:space="preserve"> του Υπουργείου Εθνικής Άμυνας από την αμερικανική πλευρά είναι ότι η επίσ</w:t>
      </w:r>
      <w:r>
        <w:rPr>
          <w:rFonts w:eastAsia="Times New Roman"/>
          <w:szCs w:val="24"/>
        </w:rPr>
        <w:t>ημη απάντηση, η επίσημη επιστολή αναμένεται τις επόμενες μέρες.</w:t>
      </w:r>
      <w:r>
        <w:rPr>
          <w:rFonts w:eastAsia="Times New Roman"/>
          <w:szCs w:val="24"/>
        </w:rPr>
        <w:t xml:space="preserve"> </w:t>
      </w:r>
      <w:r>
        <w:rPr>
          <w:rFonts w:eastAsia="Times New Roman"/>
          <w:szCs w:val="24"/>
        </w:rPr>
        <w:t xml:space="preserve">Σας διαβεβαιώνω ότι, με το που θα έλθει στο Υπουργείο Άμυνας, θα τεθεί υπ’ </w:t>
      </w:r>
      <w:proofErr w:type="spellStart"/>
      <w:r>
        <w:rPr>
          <w:rFonts w:eastAsia="Times New Roman"/>
          <w:szCs w:val="24"/>
        </w:rPr>
        <w:t>όψιν</w:t>
      </w:r>
      <w:proofErr w:type="spellEnd"/>
      <w:r>
        <w:rPr>
          <w:rFonts w:eastAsia="Times New Roman"/>
          <w:szCs w:val="24"/>
        </w:rPr>
        <w:t xml:space="preserve"> της Επιτροπής Εξοπλισμών, όπου θα υπάρχει βεβαίως η απάντηση από την αμερικανική πλευρά σχετικά με τις τιμές και</w:t>
      </w:r>
      <w:r>
        <w:rPr>
          <w:rFonts w:eastAsia="Times New Roman"/>
          <w:szCs w:val="24"/>
        </w:rPr>
        <w:t xml:space="preserve"> την ακριβή περιγραφή της αναβάθμισης των </w:t>
      </w:r>
      <w:r>
        <w:rPr>
          <w:rFonts w:eastAsia="Times New Roman"/>
          <w:szCs w:val="24"/>
          <w:lang w:val="en-US"/>
        </w:rPr>
        <w:t>F</w:t>
      </w:r>
      <w:r>
        <w:rPr>
          <w:rFonts w:eastAsia="Times New Roman"/>
          <w:szCs w:val="24"/>
        </w:rPr>
        <w:t>-16.</w:t>
      </w:r>
    </w:p>
    <w:p w14:paraId="3B0DEFE9" w14:textId="77777777" w:rsidR="00AB7826" w:rsidRDefault="00F04206">
      <w:pPr>
        <w:spacing w:line="600" w:lineRule="auto"/>
        <w:ind w:firstLine="720"/>
        <w:jc w:val="both"/>
        <w:rPr>
          <w:rFonts w:eastAsia="Times New Roman"/>
          <w:szCs w:val="24"/>
        </w:rPr>
      </w:pPr>
      <w:r>
        <w:rPr>
          <w:rFonts w:eastAsia="Times New Roman"/>
          <w:szCs w:val="24"/>
        </w:rPr>
        <w:lastRenderedPageBreak/>
        <w:t xml:space="preserve">Στις Ηνωμένες Πολιτείες μάθαμε το περιεχόμενο αυτής της επιστολής. Δεν έχει έλθει επισήμως. Αναμένεται την επόμενη εβδομάδα και, αν δεν κάνω λάθος, στις 3 Νοεμβρίου θα τεθεί υπ’ </w:t>
      </w:r>
      <w:proofErr w:type="spellStart"/>
      <w:r>
        <w:rPr>
          <w:rFonts w:eastAsia="Times New Roman"/>
          <w:szCs w:val="24"/>
        </w:rPr>
        <w:t>όψιν</w:t>
      </w:r>
      <w:proofErr w:type="spellEnd"/>
      <w:r>
        <w:rPr>
          <w:rFonts w:eastAsia="Times New Roman"/>
          <w:szCs w:val="24"/>
        </w:rPr>
        <w:t xml:space="preserve"> και της </w:t>
      </w:r>
      <w:r>
        <w:rPr>
          <w:rFonts w:eastAsia="Times New Roman"/>
          <w:szCs w:val="24"/>
        </w:rPr>
        <w:t>ε</w:t>
      </w:r>
      <w:r>
        <w:rPr>
          <w:rFonts w:eastAsia="Times New Roman"/>
          <w:szCs w:val="24"/>
        </w:rPr>
        <w:t xml:space="preserve">πιτροπής. </w:t>
      </w:r>
    </w:p>
    <w:p w14:paraId="3B0DEFEA" w14:textId="77777777" w:rsidR="00AB7826" w:rsidRDefault="00F04206">
      <w:pPr>
        <w:spacing w:line="600" w:lineRule="auto"/>
        <w:ind w:firstLine="720"/>
        <w:jc w:val="both"/>
        <w:rPr>
          <w:rFonts w:eastAsia="Times New Roman"/>
          <w:szCs w:val="24"/>
        </w:rPr>
      </w:pPr>
      <w:r>
        <w:rPr>
          <w:rFonts w:eastAsia="Times New Roman"/>
          <w:szCs w:val="24"/>
        </w:rPr>
        <w:t>Το σύ</w:t>
      </w:r>
      <w:r>
        <w:rPr>
          <w:rFonts w:eastAsia="Times New Roman"/>
          <w:szCs w:val="24"/>
        </w:rPr>
        <w:t xml:space="preserve">νολο των αεροσκαφών για το οποίο ζητήθηκε το </w:t>
      </w:r>
      <w:r>
        <w:rPr>
          <w:rFonts w:eastAsia="Times New Roman"/>
          <w:szCs w:val="24"/>
          <w:lang w:val="en-US"/>
        </w:rPr>
        <w:t>letter</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request</w:t>
      </w:r>
      <w:r>
        <w:rPr>
          <w:rFonts w:eastAsia="Times New Roman"/>
          <w:szCs w:val="24"/>
        </w:rPr>
        <w:t xml:space="preserve"> που στείλαμε, το σύνολο των αεροσκαφών το οποίο εντάχθηκε μέσα σ’ αυτό το </w:t>
      </w:r>
      <w:r>
        <w:rPr>
          <w:rFonts w:eastAsia="Times New Roman"/>
          <w:szCs w:val="24"/>
          <w:lang w:val="en-US"/>
        </w:rPr>
        <w:t>letter</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request</w:t>
      </w:r>
      <w:r>
        <w:rPr>
          <w:rFonts w:eastAsia="Times New Roman"/>
          <w:szCs w:val="24"/>
        </w:rPr>
        <w:t xml:space="preserve"> ήταν </w:t>
      </w:r>
      <w:proofErr w:type="spellStart"/>
      <w:r>
        <w:rPr>
          <w:rFonts w:eastAsia="Times New Roman"/>
          <w:szCs w:val="24"/>
        </w:rPr>
        <w:t>εκατόν</w:t>
      </w:r>
      <w:proofErr w:type="spellEnd"/>
      <w:r>
        <w:rPr>
          <w:rFonts w:eastAsia="Times New Roman"/>
          <w:szCs w:val="24"/>
        </w:rPr>
        <w:t xml:space="preserve"> είκοσι τρία αεροσκάφη, για τα οποία η αμερικανική πλευρά, έτσι όπως άλλωστε προβλέπεται σ</w:t>
      </w:r>
      <w:r>
        <w:rPr>
          <w:rFonts w:eastAsia="Times New Roman"/>
          <w:szCs w:val="24"/>
        </w:rPr>
        <w:t>ε τέτοιου είδους διαδικασίες, ζήτησε από το Κογκρέσο μ</w:t>
      </w:r>
      <w:r>
        <w:rPr>
          <w:rFonts w:eastAsia="Times New Roman"/>
          <w:szCs w:val="24"/>
        </w:rPr>
        <w:t>ί</w:t>
      </w:r>
      <w:r>
        <w:rPr>
          <w:rFonts w:eastAsia="Times New Roman"/>
          <w:szCs w:val="24"/>
        </w:rPr>
        <w:t xml:space="preserve">α έγκριση –επαναλαμβάνω- για το σύνολο των αεροσκαφών, για τα </w:t>
      </w:r>
      <w:proofErr w:type="spellStart"/>
      <w:r>
        <w:rPr>
          <w:rFonts w:eastAsia="Times New Roman"/>
          <w:szCs w:val="24"/>
        </w:rPr>
        <w:t>εκατόν</w:t>
      </w:r>
      <w:proofErr w:type="spellEnd"/>
      <w:r>
        <w:rPr>
          <w:rFonts w:eastAsia="Times New Roman"/>
          <w:szCs w:val="24"/>
        </w:rPr>
        <w:t xml:space="preserve"> είκοσι τρία, προκειμένου να προχωρήσει σε διαπραγμάτευση. Η έγκριση που ζητήθηκε από το Κογκρέσο για το σύνολο των </w:t>
      </w:r>
      <w:proofErr w:type="spellStart"/>
      <w:r>
        <w:rPr>
          <w:rFonts w:eastAsia="Times New Roman"/>
          <w:szCs w:val="24"/>
        </w:rPr>
        <w:t>εκατόν</w:t>
      </w:r>
      <w:proofErr w:type="spellEnd"/>
      <w:r>
        <w:rPr>
          <w:rFonts w:eastAsia="Times New Roman"/>
          <w:szCs w:val="24"/>
        </w:rPr>
        <w:t xml:space="preserve"> είκοσι τρι</w:t>
      </w:r>
      <w:r>
        <w:rPr>
          <w:rFonts w:eastAsia="Times New Roman"/>
          <w:szCs w:val="24"/>
        </w:rPr>
        <w:t xml:space="preserve">ών αεροσκαφών ανέρχεται στα 2,4 δισεκατομμύρια δολάρια ή περίπου 2 δισεκατομμύρια ευρώ. </w:t>
      </w:r>
    </w:p>
    <w:p w14:paraId="3B0DEFEB" w14:textId="77777777" w:rsidR="00AB7826" w:rsidRDefault="00F04206">
      <w:pPr>
        <w:spacing w:line="600" w:lineRule="auto"/>
        <w:ind w:firstLine="720"/>
        <w:jc w:val="both"/>
        <w:rPr>
          <w:rFonts w:eastAsia="Times New Roman"/>
          <w:szCs w:val="24"/>
        </w:rPr>
      </w:pPr>
      <w:r>
        <w:rPr>
          <w:rFonts w:eastAsia="Times New Roman"/>
          <w:szCs w:val="24"/>
        </w:rPr>
        <w:t>Εδώ, λοιπόν, στήθηκε η επικοινωνιακή σπέκουλα από κάποιους που, είτε από άγνοια είτε από δόλο, μίλησαν για συμφωνία 2,4 δισεκατομμυρίων δολαρίων, για συμφωνία πάνω από</w:t>
      </w:r>
      <w:r>
        <w:rPr>
          <w:rFonts w:eastAsia="Times New Roman"/>
          <w:szCs w:val="24"/>
        </w:rPr>
        <w:t xml:space="preserve"> 2 δισεκατομμυρίων ευρώ. </w:t>
      </w:r>
    </w:p>
    <w:p w14:paraId="3B0DEFEC" w14:textId="77777777" w:rsidR="00AB7826" w:rsidRDefault="00F04206">
      <w:pPr>
        <w:spacing w:line="600" w:lineRule="auto"/>
        <w:ind w:firstLine="720"/>
        <w:jc w:val="both"/>
        <w:rPr>
          <w:rFonts w:eastAsia="Times New Roman"/>
          <w:szCs w:val="24"/>
        </w:rPr>
      </w:pPr>
      <w:r>
        <w:rPr>
          <w:rFonts w:eastAsia="Times New Roman"/>
          <w:szCs w:val="24"/>
        </w:rPr>
        <w:t xml:space="preserve">Πρώτα απ’ όλα, δεν υπάρχει συμφωνία. Να συνεννοηθούμε. Υπάρχει αίτημα και διαπραγμάτευση. Το Αμερικανικό Κογκρέσο πάντοτε σε τέτοιες περιπτώσεις τι κάνει; Εγκρίνει το ανώτατο ποσό που μπορεί να φτάσει η συμφωνία. Το ανώτατο ποσό, </w:t>
      </w:r>
      <w:r>
        <w:rPr>
          <w:rFonts w:eastAsia="Times New Roman"/>
          <w:szCs w:val="24"/>
        </w:rPr>
        <w:t xml:space="preserve">λοιπόν, μας λέει ότι είναι περίπου 2 δισεκατομμύρια ευρώ. Στην περίπτωσή μας το ποσό το οποίο μπορεί να διαθέσει η Ελλάδα και έχουμε καταστήσει σαφές </w:t>
      </w:r>
      <w:r>
        <w:rPr>
          <w:rFonts w:eastAsia="Times New Roman"/>
          <w:szCs w:val="24"/>
        </w:rPr>
        <w:lastRenderedPageBreak/>
        <w:t>στις μεταξύ μας διαπραγματεύσεις, προκειμένου να εντάσσεται η εξοπλιστική δαπάνη μέσα στο πλαίσιο της προϋ</w:t>
      </w:r>
      <w:r>
        <w:rPr>
          <w:rFonts w:eastAsia="Times New Roman"/>
          <w:szCs w:val="24"/>
        </w:rPr>
        <w:t>πολογισθείσας δαπάνης και από το μεσοπρόθεσμο των εξοπλιστικών μας δαπανών, για να μην υπερβούμε δηλαδή ούτε κατά ένα ευρώ αυτές τις δυνατότητες που έχουμε, το δικό μας «ταβάνι» είναι τα 1,1 δισεκατομμύρι</w:t>
      </w:r>
      <w:r>
        <w:rPr>
          <w:rFonts w:eastAsia="Times New Roman"/>
          <w:szCs w:val="24"/>
        </w:rPr>
        <w:t>ο</w:t>
      </w:r>
      <w:r>
        <w:rPr>
          <w:rFonts w:eastAsia="Times New Roman"/>
          <w:szCs w:val="24"/>
        </w:rPr>
        <w:t xml:space="preserve"> ευρώ. Τόσο απλά. </w:t>
      </w:r>
    </w:p>
    <w:p w14:paraId="3B0DEFED" w14:textId="77777777" w:rsidR="00AB7826" w:rsidRDefault="00F04206">
      <w:pPr>
        <w:spacing w:line="600" w:lineRule="auto"/>
        <w:ind w:firstLine="720"/>
        <w:jc w:val="both"/>
        <w:rPr>
          <w:rFonts w:eastAsia="Times New Roman"/>
          <w:szCs w:val="24"/>
        </w:rPr>
      </w:pPr>
      <w:r>
        <w:rPr>
          <w:rFonts w:eastAsia="Times New Roman"/>
          <w:szCs w:val="24"/>
        </w:rPr>
        <w:t>Μάλιστα, η συζήτηση που διεξάγετ</w:t>
      </w:r>
      <w:r>
        <w:rPr>
          <w:rFonts w:eastAsia="Times New Roman"/>
          <w:szCs w:val="24"/>
        </w:rPr>
        <w:t>αι και οι διαβεβαιώσεις που έχουμε είναι για μια δαπάνη σε βάθος δεκαετίας, που σημαίνει περίπου 100 εκατομμύρια ευρώ τον χρόνο, ακριβώς για να είμαστε απολύτως εντός των ήδη προϋπολογισθέντων δαπανών. Αυτή είναι η αγορά του αιώνα που κάναμε και οι δαπάνες</w:t>
      </w:r>
      <w:r>
        <w:rPr>
          <w:rFonts w:eastAsia="Times New Roman"/>
          <w:szCs w:val="24"/>
        </w:rPr>
        <w:t xml:space="preserve"> και οι σπατάλες. </w:t>
      </w:r>
    </w:p>
    <w:p w14:paraId="3B0DEFEE" w14:textId="77777777" w:rsidR="00AB7826" w:rsidRDefault="00F04206">
      <w:pPr>
        <w:spacing w:line="600" w:lineRule="auto"/>
        <w:ind w:firstLine="720"/>
        <w:jc w:val="both"/>
        <w:rPr>
          <w:rFonts w:eastAsia="Times New Roman"/>
          <w:szCs w:val="24"/>
        </w:rPr>
      </w:pPr>
      <w:r>
        <w:rPr>
          <w:rFonts w:eastAsia="Times New Roman"/>
          <w:szCs w:val="24"/>
        </w:rPr>
        <w:t>Να σας επισημάνω και κάτι ακόμα: Αυτή δεν είναι μ</w:t>
      </w:r>
      <w:r>
        <w:rPr>
          <w:rFonts w:eastAsia="Times New Roman"/>
          <w:szCs w:val="24"/>
        </w:rPr>
        <w:t>ί</w:t>
      </w:r>
      <w:r>
        <w:rPr>
          <w:rFonts w:eastAsia="Times New Roman"/>
          <w:szCs w:val="24"/>
        </w:rPr>
        <w:t>α καινούργια πρακτική. Έχει συμβεί στο παρελθόν σε ανάλογη συμφωνία. Πολλές φορές υπάρχει μ</w:t>
      </w:r>
      <w:r>
        <w:rPr>
          <w:rFonts w:eastAsia="Times New Roman"/>
          <w:szCs w:val="24"/>
        </w:rPr>
        <w:t>ί</w:t>
      </w:r>
      <w:r>
        <w:rPr>
          <w:rFonts w:eastAsia="Times New Roman"/>
          <w:szCs w:val="24"/>
        </w:rPr>
        <w:t xml:space="preserve">α διακρατική συμφωνία που ορίζει τους όρους μιας αγοράς ή ενός εκσυγχρονισμού. Θα έπρεπε να το </w:t>
      </w:r>
      <w:r>
        <w:rPr>
          <w:rFonts w:eastAsia="Times New Roman"/>
          <w:szCs w:val="24"/>
        </w:rPr>
        <w:t xml:space="preserve">θυμούνται αυτό οι συνάδελφοι της Νέας Δημοκρατίας, όχι εσείς. Η πιο πρόσφατη ήταν η συμφωνία επί υπουργίας του κ. Σπηλιωτόπουλου, που αφορούσε την παραλαβή </w:t>
      </w:r>
      <w:r>
        <w:rPr>
          <w:rFonts w:eastAsia="Times New Roman"/>
          <w:szCs w:val="24"/>
          <w:lang w:val="en-US"/>
        </w:rPr>
        <w:t>F</w:t>
      </w:r>
      <w:r>
        <w:rPr>
          <w:rFonts w:eastAsia="Times New Roman"/>
          <w:szCs w:val="24"/>
        </w:rPr>
        <w:t>-16 με ανώτατο όριο κοστολόγησης από το Κογκρέσο τότε τα 3,6 δισεκατομμύρια δολάρια, που τελικά αυτ</w:t>
      </w:r>
      <w:r>
        <w:rPr>
          <w:rFonts w:eastAsia="Times New Roman"/>
          <w:szCs w:val="24"/>
        </w:rPr>
        <w:t>ό που δώσαμε ήταν 1,7 δισεκατομμύρι</w:t>
      </w:r>
      <w:r>
        <w:rPr>
          <w:rFonts w:eastAsia="Times New Roman"/>
          <w:szCs w:val="24"/>
        </w:rPr>
        <w:t>ο</w:t>
      </w:r>
      <w:r>
        <w:rPr>
          <w:rFonts w:eastAsia="Times New Roman"/>
          <w:szCs w:val="24"/>
        </w:rPr>
        <w:t xml:space="preserve"> δολάρια. Δεν είναι, δηλαδή, κάτι το οποίο συμβαίνει για πρώτη φορά. Το γνωρίζαμε.</w:t>
      </w:r>
    </w:p>
    <w:p w14:paraId="3B0DEFEF" w14:textId="77777777" w:rsidR="00AB7826" w:rsidRDefault="00F04206">
      <w:pPr>
        <w:spacing w:line="600" w:lineRule="auto"/>
        <w:ind w:firstLine="720"/>
        <w:jc w:val="both"/>
        <w:rPr>
          <w:rFonts w:eastAsia="Times New Roman"/>
          <w:szCs w:val="24"/>
        </w:rPr>
      </w:pPr>
      <w:r>
        <w:rPr>
          <w:rFonts w:eastAsia="Times New Roman"/>
          <w:szCs w:val="24"/>
        </w:rPr>
        <w:t>Το βασικότερο όλων όμως –επαναλαμβάνω- είναι ότι αυτήν τη στιγμή ακόμα δεν έχουμε συμφωνία. Έχουμε διαπραγμάτευση. Θα λάβουμε επίσημα την</w:t>
      </w:r>
      <w:r>
        <w:rPr>
          <w:rFonts w:eastAsia="Times New Roman"/>
          <w:szCs w:val="24"/>
        </w:rPr>
        <w:t xml:space="preserve"> προσφορά, θα ενημερωθεί η Βουλή, όπως </w:t>
      </w:r>
      <w:proofErr w:type="spellStart"/>
      <w:r>
        <w:rPr>
          <w:rFonts w:eastAsia="Times New Roman"/>
          <w:szCs w:val="24"/>
        </w:rPr>
        <w:t>προείπα</w:t>
      </w:r>
      <w:proofErr w:type="spellEnd"/>
      <w:r>
        <w:rPr>
          <w:rFonts w:eastAsia="Times New Roman"/>
          <w:szCs w:val="24"/>
        </w:rPr>
        <w:t xml:space="preserve">, θα αξιολογηθεί από την ηγεσία των </w:t>
      </w:r>
      <w:r>
        <w:rPr>
          <w:rFonts w:eastAsia="Times New Roman"/>
          <w:szCs w:val="24"/>
        </w:rPr>
        <w:lastRenderedPageBreak/>
        <w:t xml:space="preserve">Ενόπλων Δυνάμεων και έπειτα θα μπούμε και στην τελική διαπραγμάτευση για το τελικό ποσό της συμφωνίας. </w:t>
      </w:r>
    </w:p>
    <w:p w14:paraId="3B0DEFF0" w14:textId="77777777" w:rsidR="00AB7826" w:rsidRDefault="00F04206">
      <w:pPr>
        <w:spacing w:line="600" w:lineRule="auto"/>
        <w:ind w:firstLine="720"/>
        <w:jc w:val="both"/>
        <w:rPr>
          <w:rFonts w:eastAsia="Times New Roman"/>
          <w:szCs w:val="24"/>
        </w:rPr>
      </w:pPr>
      <w:r>
        <w:rPr>
          <w:rFonts w:eastAsia="Times New Roman"/>
          <w:szCs w:val="24"/>
        </w:rPr>
        <w:t xml:space="preserve">Γνωρίζουν όσοι έχουν γνώση τέτοιου είδους αμυντικών συμφωνιών ότι ένα </w:t>
      </w:r>
      <w:r>
        <w:rPr>
          <w:rFonts w:eastAsia="Times New Roman"/>
          <w:szCs w:val="24"/>
        </w:rPr>
        <w:t>μέρος του συνολικού ποσού αφορά και στα λεγόμενα αντισταθμιστικά οφέλη.</w:t>
      </w:r>
    </w:p>
    <w:p w14:paraId="3B0DEFF1" w14:textId="77777777" w:rsidR="00AB7826" w:rsidRDefault="00F04206">
      <w:pPr>
        <w:spacing w:line="600" w:lineRule="auto"/>
        <w:ind w:firstLine="720"/>
        <w:jc w:val="both"/>
        <w:rPr>
          <w:rFonts w:eastAsia="Times New Roman" w:cs="Times New Roman"/>
          <w:szCs w:val="24"/>
        </w:rPr>
      </w:pPr>
      <w:r>
        <w:rPr>
          <w:rFonts w:eastAsia="Times New Roman"/>
          <w:szCs w:val="24"/>
        </w:rPr>
        <w:t>Επιτρέψτε μου σ’ αυτό το σημείο να κάνω μ</w:t>
      </w:r>
      <w:r>
        <w:rPr>
          <w:rFonts w:eastAsia="Times New Roman"/>
          <w:szCs w:val="24"/>
        </w:rPr>
        <w:t>ί</w:t>
      </w:r>
      <w:r>
        <w:rPr>
          <w:rFonts w:eastAsia="Times New Roman"/>
          <w:szCs w:val="24"/>
        </w:rPr>
        <w:t xml:space="preserve">α παρατήρηση: Τα λεγόμενα αντισταθμιστικά οφέλη από τη σύγχρονη εμπειρία που έχουμε, την οδυνηρή εμπειρία, μόνο κατ’ ελάχιστον έχουν </w:t>
      </w:r>
      <w:r>
        <w:rPr>
          <w:rFonts w:eastAsia="Times New Roman"/>
          <w:szCs w:val="24"/>
        </w:rPr>
        <w:t>δικαιολογήσει τον τίτλο τους.</w:t>
      </w:r>
      <w:r>
        <w:rPr>
          <w:rFonts w:eastAsia="Times New Roman" w:cs="Times New Roman"/>
          <w:szCs w:val="24"/>
        </w:rPr>
        <w:t xml:space="preserve"> </w:t>
      </w:r>
      <w:r>
        <w:rPr>
          <w:rFonts w:eastAsia="Times New Roman" w:cs="Times New Roman"/>
          <w:szCs w:val="24"/>
        </w:rPr>
        <w:t xml:space="preserve">Δυστυχώς, μονάχα ένα μικρό μέρος τους αξιοποιήθηκε για την ενίσχυση της εγχώριας αμυντικής βιομηχανίας, ενώ σε πάρα πολλές περιπτώσεις, δυστυχώς, ούτε καν υλοποιήθηκαν. </w:t>
      </w:r>
    </w:p>
    <w:p w14:paraId="3B0DEFF2"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Αυτό που συνέβη κατά κανόνα είναι ότι μέσα από την </w:t>
      </w:r>
      <w:proofErr w:type="spellStart"/>
      <w:r>
        <w:rPr>
          <w:rFonts w:eastAsia="Times New Roman" w:cs="Times New Roman"/>
          <w:szCs w:val="24"/>
        </w:rPr>
        <w:t>κερκόπορτα</w:t>
      </w:r>
      <w:proofErr w:type="spellEnd"/>
      <w:r>
        <w:rPr>
          <w:rFonts w:eastAsia="Times New Roman" w:cs="Times New Roman"/>
          <w:szCs w:val="24"/>
        </w:rPr>
        <w:t xml:space="preserve"> των αντισταθμιστικών ωφελημάτων διακινήθηκαν μίζες, στήθηκαν μηχανισμοί διασπάθισης του δημόσιου χρήματος, γιγαντώθηκαν κυκλώματα διαπλοκής. Είναι γνωστή η αμαρτωλή ιστορία στην οποία πρωταγωνίσ</w:t>
      </w:r>
      <w:r>
        <w:rPr>
          <w:rFonts w:eastAsia="Times New Roman" w:cs="Times New Roman"/>
          <w:szCs w:val="24"/>
        </w:rPr>
        <w:t xml:space="preserve">τησαν στελέχη κυβερνήσεων των κομμάτων που σήμερα βρίσκονται στα έδρανα της </w:t>
      </w:r>
      <w:r>
        <w:rPr>
          <w:rFonts w:eastAsia="Times New Roman" w:cs="Times New Roman"/>
          <w:szCs w:val="24"/>
        </w:rPr>
        <w:t>Α</w:t>
      </w:r>
      <w:r>
        <w:rPr>
          <w:rFonts w:eastAsia="Times New Roman" w:cs="Times New Roman"/>
          <w:szCs w:val="24"/>
        </w:rPr>
        <w:t xml:space="preserve">ντιπολίτευσης και μας κουνάνε και το δάχτυλο και μιλούν για «αγορές του αιώνα». </w:t>
      </w:r>
    </w:p>
    <w:p w14:paraId="3B0DEFF3"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Θέλω, λοιπόν, εδώ να είμαι ξεκάθαρος. Δεν πρόκειται να συμπεριλάβουμε στην εν λόγω συμφωνία και σε</w:t>
      </w:r>
      <w:r>
        <w:rPr>
          <w:rFonts w:eastAsia="Times New Roman" w:cs="Times New Roman"/>
          <w:szCs w:val="24"/>
        </w:rPr>
        <w:t xml:space="preserve"> κάθε συμφωνία που ενδεχομένως εμείς να προβούμε στο μέλλον, αντισταθμιστικά οφέλη. </w:t>
      </w:r>
    </w:p>
    <w:p w14:paraId="3B0DEFF4" w14:textId="77777777" w:rsidR="00AB7826" w:rsidRDefault="00F0420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0DEFF5"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Τα λάθη του παρελθόντος εμείς δεν θα τα κάνουμε, κυρίες και κύριοι συνάδελφοι. Αφήνω μονάχα μ</w:t>
      </w:r>
      <w:r>
        <w:rPr>
          <w:rFonts w:eastAsia="Times New Roman" w:cs="Times New Roman"/>
          <w:szCs w:val="24"/>
        </w:rPr>
        <w:t>ί</w:t>
      </w:r>
      <w:r>
        <w:rPr>
          <w:rFonts w:eastAsia="Times New Roman" w:cs="Times New Roman"/>
          <w:szCs w:val="24"/>
        </w:rPr>
        <w:t>α πιθανότητα εξαίρεσης σε ό,τι αφ</w:t>
      </w:r>
      <w:r>
        <w:rPr>
          <w:rFonts w:eastAsia="Times New Roman" w:cs="Times New Roman"/>
          <w:szCs w:val="24"/>
        </w:rPr>
        <w:t>ορά την ΕΑΒ, αλλά και εκεί απτά, συγκεκριμένα και σαφώς κοστολογημένα ωφελήματα υπό κατασκευής έργου για να συντηρηθεί η Ελληνική Αμυντική Βιομηχανία. Αλλά ΑΩ, αντισταθμιστικά ωφελήματα σε λογισμικό ή σε απροσδιόριστες γκρίζες περιοχές, προκειμένου κάποιοι</w:t>
      </w:r>
      <w:r>
        <w:rPr>
          <w:rFonts w:eastAsia="Times New Roman" w:cs="Times New Roman"/>
          <w:szCs w:val="24"/>
        </w:rPr>
        <w:t xml:space="preserve"> να παίρνουν μίζες ή να κάνουν μπίζνες –διότι αυτό συνέβη στο παρελθόν- όσο εμείς είμαστε Κυβέρνηση δεν θα υπάρξει. </w:t>
      </w:r>
    </w:p>
    <w:p w14:paraId="3B0DEFF6"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Αντί αορίστων, λοιπόν, ωφελημάτων, εμείς θα διεκδικήσουμε σε κάθε προσπάθεια, σε κάθε συμφωνία, και στην επικείμενη, τη μεγαλύτερη δυνατή μ</w:t>
      </w:r>
      <w:r>
        <w:rPr>
          <w:rFonts w:eastAsia="Times New Roman" w:cs="Times New Roman"/>
          <w:szCs w:val="24"/>
        </w:rPr>
        <w:t xml:space="preserve">είωση του κόστους, γιατί εμείς τιμούμε και το τελευταίο ευρώ του Έλληνα φορολογούμενου που κατευθύνεται για τη θωράκιση της αμυντικής και αποτρεπτικής ικανότητας των Ενόπλων Δυνάμεων.  </w:t>
      </w:r>
    </w:p>
    <w:p w14:paraId="3B0DEFF7"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να απαντήσω στο τρίτο ζήτημα, κατά πόσο τηρήθηκαν οι προβλεπόμενε</w:t>
      </w:r>
      <w:r>
        <w:rPr>
          <w:rFonts w:eastAsia="Times New Roman" w:cs="Times New Roman"/>
          <w:szCs w:val="24"/>
        </w:rPr>
        <w:t>ς διαδικασίες ενημέρωσης της Βουλής για το ζήτημα της αναβάθμισης. Στις 20 Σεπτέμβρη, σχεδόν έναν μήνα πριν την επίσκεψη στις ΗΠΑ, ο Υπουργός Άμυνας και οι επικεφαλής των Ενόπλων Δυνάμεων, ο Αρχηγός ΓΕΕΘΑ, ο Αρχηγός Αεροπορίας, ήρθαν εδώ στη Βουλή. Ενημέρω</w:t>
      </w:r>
      <w:r>
        <w:rPr>
          <w:rFonts w:eastAsia="Times New Roman" w:cs="Times New Roman"/>
          <w:szCs w:val="24"/>
        </w:rPr>
        <w:t>σαν αναλυτικά την Επιτροπή Εξοπλιστικών Προγραμμάτων και Συμβάσεων για το ζήτημα της αναβάθμισης των μαχητικών αεροσκα</w:t>
      </w:r>
      <w:r>
        <w:rPr>
          <w:rFonts w:eastAsia="Times New Roman" w:cs="Times New Roman"/>
          <w:szCs w:val="24"/>
        </w:rPr>
        <w:lastRenderedPageBreak/>
        <w:t xml:space="preserve">φών </w:t>
      </w:r>
      <w:r>
        <w:rPr>
          <w:rFonts w:eastAsia="Times New Roman" w:cs="Times New Roman"/>
          <w:szCs w:val="24"/>
          <w:lang w:val="en-US"/>
        </w:rPr>
        <w:t>F</w:t>
      </w:r>
      <w:r>
        <w:rPr>
          <w:rFonts w:eastAsia="Times New Roman" w:cs="Times New Roman"/>
          <w:szCs w:val="24"/>
        </w:rPr>
        <w:t>-16 της Πολεμικής Αεροπορίας. Αναλυτικότητα! Έχω τα Πρακτικά. Δεν τα καταθέτω, διότι όλοι έχετε πρόσβαση σε αυτά και γνωρίζετε ότι εί</w:t>
      </w:r>
      <w:r>
        <w:rPr>
          <w:rFonts w:eastAsia="Times New Roman" w:cs="Times New Roman"/>
          <w:szCs w:val="24"/>
        </w:rPr>
        <w:t xml:space="preserve">ναι απόρρητα θέματα αυτά. Γι’ αυτό και δεν έχει νόημα να επεκταθούμε περαιτέρω. </w:t>
      </w:r>
    </w:p>
    <w:p w14:paraId="3B0DEFF8"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Το θέτω, όμως, εν γνώσει σας, διότι είναι μεγάλη υποκρισία, και άδικο αλλά και φαιδρό –δεν αναφέρομαι σε εσάς, κύριε Θεοδωράκη, αλλά αναφέρομαι στις διαρροές που έγιναν από τη</w:t>
      </w:r>
      <w:r>
        <w:rPr>
          <w:rFonts w:eastAsia="Times New Roman" w:cs="Times New Roman"/>
          <w:szCs w:val="24"/>
        </w:rPr>
        <w:t>ν πλευρά της Νέας Δημοκρατίας- ότι μάλιστα πρόκειται για παράκαμψη των διαδικασιών, για μεγάλη σπατάλη, για αγορά του αιώνα και ότι θα μας φέρουν στη Βουλή. Βεβαίως, σιγήν ιχθύος. Πράγματι, πρόκειται για φαιδρότητα, όχι μόνο γιατί υπήρξε σαφής ενημέρωση, α</w:t>
      </w:r>
      <w:r>
        <w:rPr>
          <w:rFonts w:eastAsia="Times New Roman" w:cs="Times New Roman"/>
          <w:szCs w:val="24"/>
        </w:rPr>
        <w:t xml:space="preserve">λλά και σαφής τοποθέτηση του Αντιπροέδρου της Νέας Δημοκρατίας στην </w:t>
      </w:r>
      <w:r>
        <w:rPr>
          <w:rFonts w:eastAsia="Times New Roman" w:cs="Times New Roman"/>
          <w:szCs w:val="24"/>
        </w:rPr>
        <w:t>ε</w:t>
      </w:r>
      <w:r>
        <w:rPr>
          <w:rFonts w:eastAsia="Times New Roman" w:cs="Times New Roman"/>
          <w:szCs w:val="24"/>
        </w:rPr>
        <w:t xml:space="preserve">πιτροπή σε σχέση με το εάν είναι αναγκαίο ή όχι. </w:t>
      </w:r>
    </w:p>
    <w:p w14:paraId="3B0DEFF9"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Βεβαίως, δεν ξέρω εάν υπάρχουν άλλου είδους εσωτερικά ζητήματα στη Νέα Δημοκρατία και αλλάζουν οι υπεύθυνοι και μπορεί κάποια στελέχη να </w:t>
      </w:r>
      <w:r>
        <w:rPr>
          <w:rFonts w:eastAsia="Times New Roman" w:cs="Times New Roman"/>
          <w:szCs w:val="24"/>
        </w:rPr>
        <w:t xml:space="preserve">έχουν κόψει και την καλημέρα μεταξύ τους, αλλά αυτός δεν είναι λόγος σε αυτά τα σοβαρά ζητήματα που αφορούν την ασφάλεια της χώρας, να παίζουμε παιχνίδια. </w:t>
      </w:r>
    </w:p>
    <w:p w14:paraId="3B0DEFFA" w14:textId="77777777" w:rsidR="00AB7826" w:rsidRDefault="00F04206">
      <w:pPr>
        <w:spacing w:line="600" w:lineRule="auto"/>
        <w:ind w:firstLine="720"/>
        <w:jc w:val="both"/>
        <w:rPr>
          <w:rFonts w:eastAsia="Times New Roman"/>
          <w:szCs w:val="24"/>
        </w:rPr>
      </w:pPr>
      <w:r>
        <w:rPr>
          <w:rFonts w:eastAsia="Times New Roman"/>
          <w:szCs w:val="24"/>
        </w:rPr>
        <w:t>Κυρίες και κύριοι συνάδελφοι, υπάρχει και το θέμα της Σούδας. Κύριε Θεοδωράκη, έχω την αίσθηση ότι σ</w:t>
      </w:r>
      <w:r>
        <w:rPr>
          <w:rFonts w:eastAsia="Times New Roman"/>
          <w:szCs w:val="24"/>
        </w:rPr>
        <w:t>τήθηκε ένας μύθος -όχι από σας, αλλά από μερίδα των μέσων μαζικής ενημέρωσης- μιας δήθεν μαμούθ συμφωνίας που περιλαμβάνει τη Σούδα. Δεν απαντούσαμε γιατί δεν έχει κανένα νόημα να απαντάμε. Επί μέρες το κεντρικό θέμα για το οποίο θα πηγαίναμε εμείς στις Ην</w:t>
      </w:r>
      <w:r>
        <w:rPr>
          <w:rFonts w:eastAsia="Times New Roman"/>
          <w:szCs w:val="24"/>
        </w:rPr>
        <w:t xml:space="preserve">ωμένες Πολιτείες ήταν η Σούδα, </w:t>
      </w:r>
      <w:r>
        <w:rPr>
          <w:rFonts w:eastAsia="Times New Roman"/>
          <w:szCs w:val="24"/>
        </w:rPr>
        <w:lastRenderedPageBreak/>
        <w:t xml:space="preserve">η επέκταση, η αναβάθμιση, η εξέλιξη και τώρα μας ζητάτε να απολογηθούμε κιόλας διότι δεν υλοποιήσαμε τον μύθο που κάποιοι στήσανε! </w:t>
      </w:r>
    </w:p>
    <w:p w14:paraId="3B0DEFFB" w14:textId="77777777" w:rsidR="00AB7826" w:rsidRDefault="00F04206">
      <w:pPr>
        <w:spacing w:line="600" w:lineRule="auto"/>
        <w:ind w:firstLine="720"/>
        <w:jc w:val="both"/>
        <w:rPr>
          <w:rFonts w:eastAsia="Times New Roman"/>
          <w:szCs w:val="24"/>
        </w:rPr>
      </w:pPr>
      <w:r>
        <w:rPr>
          <w:rFonts w:eastAsia="Times New Roman"/>
          <w:szCs w:val="24"/>
        </w:rPr>
        <w:t>Κύριε Θεοδωράκη, θα έπρεπε να γνωρίζετε ότι η ετήσια ανανέωση της Σούδας γίνεται εδώ και περί</w:t>
      </w:r>
      <w:r>
        <w:rPr>
          <w:rFonts w:eastAsia="Times New Roman"/>
          <w:szCs w:val="24"/>
        </w:rPr>
        <w:t xml:space="preserve">που έντεκα χρόνια. Από τις κυβερνήσεις Καραμανλή ξεκίνησε και όλες οι μετέπειτα -και οι δικές μας- ανανεώνουν, επεκτείνουν, κατά έναν χρόνο τη συμφωνία διευκολύνσεων που έχει η χώρα μας με τις Ηνωμένες Πολιτείες Αμερικής, σε ό,τι αφορά τη βάση της Σούδας. </w:t>
      </w:r>
    </w:p>
    <w:p w14:paraId="3B0DEFFC" w14:textId="77777777" w:rsidR="00AB7826" w:rsidRDefault="00F04206">
      <w:pPr>
        <w:spacing w:line="600" w:lineRule="auto"/>
        <w:ind w:firstLine="720"/>
        <w:jc w:val="both"/>
        <w:rPr>
          <w:rFonts w:eastAsia="Times New Roman"/>
          <w:szCs w:val="24"/>
        </w:rPr>
      </w:pPr>
      <w:r>
        <w:rPr>
          <w:rFonts w:eastAsia="Times New Roman"/>
          <w:szCs w:val="24"/>
        </w:rPr>
        <w:t>Αναφέρθηκα, πράγματι, στη σημασία της Σούδας και στην ανάγκη να δούμε προοπτικά μια πιθανότητα αναβάθμισης του ρόλου της που θα αφορά όμως, κατά τη δική μου εκτίμηση –και βεβαίως αυτό δεν είναι κάτι το οποίο μπορεί να συζητηθεί στο πόδι, αλλά θέλει ουσιασ</w:t>
      </w:r>
      <w:r>
        <w:rPr>
          <w:rFonts w:eastAsia="Times New Roman"/>
          <w:szCs w:val="24"/>
        </w:rPr>
        <w:t xml:space="preserve">τική συζήτηση και στις επιτροπές- την αναβάθμιση και του ρόλου των ελληνικών Ενόπλων Δυνάμεων στη βάση της Σούδας. </w:t>
      </w:r>
    </w:p>
    <w:p w14:paraId="3B0DEFFD" w14:textId="77777777" w:rsidR="00AB7826" w:rsidRDefault="00F04206">
      <w:pPr>
        <w:spacing w:line="600" w:lineRule="auto"/>
        <w:ind w:firstLine="720"/>
        <w:jc w:val="both"/>
        <w:rPr>
          <w:rFonts w:eastAsia="Times New Roman"/>
          <w:szCs w:val="24"/>
        </w:rPr>
      </w:pPr>
      <w:r>
        <w:rPr>
          <w:rFonts w:eastAsia="Times New Roman"/>
          <w:szCs w:val="24"/>
        </w:rPr>
        <w:t xml:space="preserve">Είναι μια εξαιρετικής </w:t>
      </w:r>
      <w:proofErr w:type="spellStart"/>
      <w:r>
        <w:rPr>
          <w:rFonts w:eastAsia="Times New Roman"/>
          <w:szCs w:val="24"/>
        </w:rPr>
        <w:t>γεωστρατηγικής</w:t>
      </w:r>
      <w:proofErr w:type="spellEnd"/>
      <w:r>
        <w:rPr>
          <w:rFonts w:eastAsia="Times New Roman"/>
          <w:szCs w:val="24"/>
        </w:rPr>
        <w:t xml:space="preserve"> σημασίας τοποθεσία. Ο στόλος του Πολεμικού μας Ναυτικού βρίσκεται στο σύνολό του, όπως όλοι γνωρίζουμε,</w:t>
      </w:r>
      <w:r>
        <w:rPr>
          <w:rFonts w:eastAsia="Times New Roman"/>
          <w:szCs w:val="24"/>
        </w:rPr>
        <w:t xml:space="preserve"> στη Σαλαμίνα. Μια πιθανή μελλοντική αναβάθμιση μάς αφορά κι εμάς. Αλλά το να πάμε σε μια λογική διαπραγμάτευσης σε ό,τι αφορά την αναβάθμιση για αεροσκάφη είναι κάτι για το οποίο δεν είχα κάνει πρωτίστως καμ</w:t>
      </w:r>
      <w:r>
        <w:rPr>
          <w:rFonts w:eastAsia="Times New Roman"/>
          <w:szCs w:val="24"/>
        </w:rPr>
        <w:t>μ</w:t>
      </w:r>
      <w:r>
        <w:rPr>
          <w:rFonts w:eastAsia="Times New Roman"/>
          <w:szCs w:val="24"/>
        </w:rPr>
        <w:t>ία –αν θέλετε- διαβούλευση ούτε εγώ ούτε ο Υπου</w:t>
      </w:r>
      <w:r>
        <w:rPr>
          <w:rFonts w:eastAsia="Times New Roman"/>
          <w:szCs w:val="24"/>
        </w:rPr>
        <w:t xml:space="preserve">ργός ή ο Αναπληρωτής Υπουργός στις αρμόδιες επιτροπές. Είναι ένα θέμα που ούτε στο ΚΥΣΕΑ συζητήθηκε. </w:t>
      </w:r>
    </w:p>
    <w:p w14:paraId="3B0DEFFE" w14:textId="77777777" w:rsidR="00AB7826" w:rsidRDefault="00F04206">
      <w:pPr>
        <w:spacing w:line="600" w:lineRule="auto"/>
        <w:ind w:firstLine="720"/>
        <w:jc w:val="both"/>
        <w:rPr>
          <w:rFonts w:eastAsia="Times New Roman"/>
          <w:szCs w:val="24"/>
        </w:rPr>
      </w:pPr>
      <w:r>
        <w:rPr>
          <w:rFonts w:eastAsia="Times New Roman"/>
          <w:szCs w:val="24"/>
        </w:rPr>
        <w:lastRenderedPageBreak/>
        <w:t>Συνεπώς δεν μπορώ να απαντώ γιατί δεν έθεσα στο τραπέζι της διαπραγμάτευσης κάτι το οποίο δεν μας απασχόλησε εκτενώς. Ίσως είναι μια ιδέα σας. Να την κατα</w:t>
      </w:r>
      <w:r>
        <w:rPr>
          <w:rFonts w:eastAsia="Times New Roman"/>
          <w:szCs w:val="24"/>
        </w:rPr>
        <w:t xml:space="preserve">θέσετε και να τη συζητήσουμε, αλλά τέτοιου είδους σοβαρά και </w:t>
      </w:r>
      <w:proofErr w:type="spellStart"/>
      <w:r>
        <w:rPr>
          <w:rFonts w:eastAsia="Times New Roman"/>
          <w:szCs w:val="24"/>
        </w:rPr>
        <w:t>γεωστρατηγικού</w:t>
      </w:r>
      <w:proofErr w:type="spellEnd"/>
      <w:r>
        <w:rPr>
          <w:rFonts w:eastAsia="Times New Roman"/>
          <w:szCs w:val="24"/>
        </w:rPr>
        <w:t xml:space="preserve"> χαρακτήρα ζητήματα δεν μπορεί να κατατίθενται με μία προχειρότητα. </w:t>
      </w:r>
    </w:p>
    <w:p w14:paraId="3B0DEFFF" w14:textId="77777777" w:rsidR="00AB7826" w:rsidRDefault="00F04206">
      <w:pPr>
        <w:spacing w:line="600" w:lineRule="auto"/>
        <w:ind w:firstLine="720"/>
        <w:jc w:val="both"/>
        <w:rPr>
          <w:rFonts w:eastAsia="Times New Roman"/>
          <w:szCs w:val="24"/>
        </w:rPr>
      </w:pPr>
      <w:r>
        <w:rPr>
          <w:rFonts w:eastAsia="Times New Roman"/>
          <w:szCs w:val="24"/>
        </w:rPr>
        <w:t xml:space="preserve">Βεβαίως η ιδέα σας για Εθνικό Συμβούλιο Ασφάλειας είναι μια ιδέα που κατά καιρούς κι εγώ έχω πει και αξίζει τον </w:t>
      </w:r>
      <w:r>
        <w:rPr>
          <w:rFonts w:eastAsia="Times New Roman"/>
          <w:szCs w:val="24"/>
        </w:rPr>
        <w:t>κόπο να τη συζητήσουμε. Δεν είναι ώριμη ακόμα, κατά τη δική μου εκτίμηση. Εν τούτοις, σ’ αυτό που απολύτως θα συμφωνήσω μαζί σας είναι ότι στα ζητήματα αυτά πράγματι χρειάζεται ενημέρωση, συνεννόηση και ευρύτατες συναινέσεις, όπου αυτό μπορεί να επιτευχθεί</w:t>
      </w:r>
      <w:r>
        <w:rPr>
          <w:rFonts w:eastAsia="Times New Roman"/>
          <w:szCs w:val="24"/>
        </w:rPr>
        <w:t xml:space="preserve">, βεβαίως. </w:t>
      </w:r>
    </w:p>
    <w:p w14:paraId="3B0DF000" w14:textId="77777777" w:rsidR="00AB7826" w:rsidRDefault="00F04206">
      <w:pPr>
        <w:spacing w:line="600" w:lineRule="auto"/>
        <w:ind w:firstLine="720"/>
        <w:jc w:val="both"/>
        <w:rPr>
          <w:rFonts w:eastAsia="Times New Roman"/>
          <w:szCs w:val="24"/>
        </w:rPr>
      </w:pPr>
      <w:r>
        <w:rPr>
          <w:rFonts w:eastAsia="Times New Roman"/>
          <w:szCs w:val="24"/>
        </w:rPr>
        <w:t xml:space="preserve">Σε κάθε περίπτωση, αυτό που δεν χρειάζεται είναι επιπολαιότητα, ανευθυνότητα και μικροκομματική σκοπιμότητα. </w:t>
      </w:r>
    </w:p>
    <w:p w14:paraId="3B0DF001" w14:textId="77777777" w:rsidR="00AB7826" w:rsidRDefault="00F04206">
      <w:pPr>
        <w:spacing w:line="600" w:lineRule="auto"/>
        <w:ind w:firstLine="720"/>
        <w:jc w:val="both"/>
        <w:rPr>
          <w:rFonts w:eastAsia="Times New Roman"/>
          <w:szCs w:val="24"/>
        </w:rPr>
      </w:pPr>
      <w:r>
        <w:rPr>
          <w:rFonts w:eastAsia="Times New Roman"/>
          <w:szCs w:val="24"/>
        </w:rPr>
        <w:t>Εμείς, με αίσθημα ευθύνης απέναντι στη χώρα διαχειριζόμαστε τα ζητήματα αυτά. Εκτιμώ ότι η στάση που επέδειξε για μια ακόμη φορά η Αξι</w:t>
      </w:r>
      <w:r>
        <w:rPr>
          <w:rFonts w:eastAsia="Times New Roman"/>
          <w:szCs w:val="24"/>
        </w:rPr>
        <w:t>ωματική Αντιπολίτευση ήταν στάση ανεύθυνη. Πρώτα, σήκωσε κουρνιαχτό για υπόνοιες περί δήθεν αγοράς του αιώνα, για σκοτεινές διαδρομές και συμφωνίες, στη συνέχεια έριξε σιγή ασυρμάτου και, όταν κατάλαβε το λάθος, σταμάτησε να αναφέρεται στο θέμα. Θέλω να πι</w:t>
      </w:r>
      <w:r>
        <w:rPr>
          <w:rFonts w:eastAsia="Times New Roman"/>
          <w:szCs w:val="24"/>
        </w:rPr>
        <w:t>στεύω ότι το έκανε, επειδή κατάλαβε το λάθος και όχι επειδή κάποιοι τράβηξαν το αυτί. Και το λέω αυτό, διότι όλοι γνωρίζουμε ότι, πέραν των αγαθών προθέσεων όλων μας, τα θέματα αυτά λειτουργούν και κυκλοφορούν στους διαδρόμους και διά</w:t>
      </w:r>
      <w:r>
        <w:rPr>
          <w:rFonts w:eastAsia="Times New Roman"/>
          <w:szCs w:val="24"/>
        </w:rPr>
        <w:lastRenderedPageBreak/>
        <w:t>φοροι που έχουν ή εκπρ</w:t>
      </w:r>
      <w:r>
        <w:rPr>
          <w:rFonts w:eastAsia="Times New Roman"/>
          <w:szCs w:val="24"/>
        </w:rPr>
        <w:t>οσωπούν συμφέροντα και φωτογραφίζονται δεξιά και αριστερά με εκπροσώπους κομμάτων σε εκδηλώσεις. Καλά, μια φωτογραφία δεν είναι πρόβλημα. Πρόβλημα είναι όταν μεταφέρουν και τις θέσεις τους.</w:t>
      </w:r>
    </w:p>
    <w:p w14:paraId="3B0DF002" w14:textId="77777777" w:rsidR="00AB7826" w:rsidRDefault="00F04206">
      <w:pPr>
        <w:spacing w:line="600" w:lineRule="auto"/>
        <w:ind w:firstLine="720"/>
        <w:jc w:val="both"/>
        <w:rPr>
          <w:rFonts w:eastAsia="Times New Roman"/>
          <w:szCs w:val="24"/>
        </w:rPr>
      </w:pPr>
      <w:r>
        <w:rPr>
          <w:rFonts w:eastAsia="Times New Roman"/>
          <w:szCs w:val="24"/>
        </w:rPr>
        <w:t>Σε κάθε περίπτωση, λοιπόν, κύριε Θεοδωράκη, η υπόθεση της αναβάθμι</w:t>
      </w:r>
      <w:r>
        <w:rPr>
          <w:rFonts w:eastAsia="Times New Roman"/>
          <w:szCs w:val="24"/>
        </w:rPr>
        <w:t xml:space="preserve">σης των </w:t>
      </w:r>
      <w:r>
        <w:rPr>
          <w:rFonts w:eastAsia="Times New Roman"/>
          <w:szCs w:val="24"/>
          <w:lang w:val="en-US"/>
        </w:rPr>
        <w:t>F</w:t>
      </w:r>
      <w:r>
        <w:rPr>
          <w:rFonts w:eastAsia="Times New Roman"/>
          <w:szCs w:val="24"/>
        </w:rPr>
        <w:t xml:space="preserve">-16 δεν προέκυψε ούτε ως αντάλλαγμα σε κάποιον ούτε προέκυψε την περασμένη εβδομάδα -είναι ένα χρόνιο αίτημα- ούτε κρύβει σκοτεινές συναλλαγές. Είναι μια από το 2009 –επαναλαμβάνω- διατυπωμένη ανάγκη των Ενόπλων Δυνάμεων. </w:t>
      </w:r>
    </w:p>
    <w:p w14:paraId="3B0DF003"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Θα κάνουμε το καλύτερο δ</w:t>
      </w:r>
      <w:r>
        <w:rPr>
          <w:rFonts w:eastAsia="Times New Roman" w:cs="Times New Roman"/>
          <w:szCs w:val="24"/>
        </w:rPr>
        <w:t>υνατό ώστε να πετύχουμε την καλύτερη δυνατή συμφωνία, μια συμφωνία που θα ενισχύει σημαντικά την αποτρεπτική ισχύ της Πολεμικής μας Αεροπορίας και των πιλότων της που δίνουν καθημερινά έναν ηρωικό αγώνα για την υπεράσπιση των κυριαρχικών δικαιωμάτων της πα</w:t>
      </w:r>
      <w:r>
        <w:rPr>
          <w:rFonts w:eastAsia="Times New Roman" w:cs="Times New Roman"/>
          <w:szCs w:val="24"/>
        </w:rPr>
        <w:t>τρίδας μας.</w:t>
      </w:r>
    </w:p>
    <w:p w14:paraId="3B0DF004"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Θέλω να πιστεύω ότι δεν υπάρχει καμ</w:t>
      </w:r>
      <w:r>
        <w:rPr>
          <w:rFonts w:eastAsia="Times New Roman" w:cs="Times New Roman"/>
          <w:szCs w:val="24"/>
        </w:rPr>
        <w:t>μ</w:t>
      </w:r>
      <w:r>
        <w:rPr>
          <w:rFonts w:eastAsia="Times New Roman" w:cs="Times New Roman"/>
          <w:szCs w:val="24"/>
        </w:rPr>
        <w:t>ία διαφορετική θέση και στάση εντός της Εθνικής Αντιπροσωπείας. Αυτό είναι καθήκον όλων μας να το πράξουμε, να διασφαλίσουμε δηλαδή την αποτρεπτική ικανότητα της Πολεμικής μας Αεροπορίας, την αποτρεπτική ισχύ</w:t>
      </w:r>
      <w:r>
        <w:rPr>
          <w:rFonts w:eastAsia="Times New Roman" w:cs="Times New Roman"/>
          <w:szCs w:val="24"/>
        </w:rPr>
        <w:t>, ενισχύοντας τη δύναμη της χώρας μας –επαναλαμβάνω- ως δύναμη ειρήνης και σταθερότητας στην περιοχή, διότι αυτό κάνουμε. Αν ανατραπούν οι συσχετισμοί ισχύος, θα μειωθεί η δυνατότητα παρέμβασής μας, προκειμένου να διασφαλίζουμε τα κυριαρχικά μας δικαιώματα</w:t>
      </w:r>
      <w:r>
        <w:rPr>
          <w:rFonts w:eastAsia="Times New Roman" w:cs="Times New Roman"/>
          <w:szCs w:val="24"/>
        </w:rPr>
        <w:t xml:space="preserve"> αλλά και την ειρήνη, τη σταθερότητα στην ευρύτερη περιοχή.</w:t>
      </w:r>
    </w:p>
    <w:p w14:paraId="3B0DF005"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Σας διαβεβαιώνω ότι αυτό δεν θα συμβεί και ότι η στάση μας θα συνεχίσει να είναι στάση υπευθυνότητας και σε ό,τι αφορά την αναβάθμιση του ρόλου και του κύρους της χώρας και σε ό,τι αφορά τη διατήρ</w:t>
      </w:r>
      <w:r>
        <w:rPr>
          <w:rFonts w:eastAsia="Times New Roman" w:cs="Times New Roman"/>
          <w:szCs w:val="24"/>
        </w:rPr>
        <w:t>ηση της αποτρεπτικής ικανότητας των Ενόπλων Δυνάμεων.</w:t>
      </w:r>
    </w:p>
    <w:p w14:paraId="3B0DF006" w14:textId="77777777" w:rsidR="00AB7826" w:rsidRDefault="00F04206">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B0DF007"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3B0DF008"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Ποταμιού για πέντε λεπτά, με την εύλογη</w:t>
      </w:r>
      <w:r>
        <w:rPr>
          <w:rFonts w:eastAsia="Times New Roman" w:cs="Times New Roman"/>
          <w:szCs w:val="24"/>
        </w:rPr>
        <w:t xml:space="preserve"> ανοχή.</w:t>
      </w:r>
    </w:p>
    <w:p w14:paraId="3B0DF009"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Λίγη περισσότερη προσοχή στις </w:t>
      </w:r>
      <w:proofErr w:type="spellStart"/>
      <w:r>
        <w:rPr>
          <w:rFonts w:eastAsia="Times New Roman" w:cs="Times New Roman"/>
          <w:szCs w:val="24"/>
        </w:rPr>
        <w:t>δευτερομιλίες</w:t>
      </w:r>
      <w:proofErr w:type="spellEnd"/>
      <w:r>
        <w:rPr>
          <w:rFonts w:eastAsia="Times New Roman" w:cs="Times New Roman"/>
          <w:szCs w:val="24"/>
        </w:rPr>
        <w:t>, παρακαλώ -δεν αναφέρομαι ιδιαίτερα σε εσάς, κύριε Θεοδωράκη-, επειδή μετά τις 11.00΄ είναι η γιορτή εντός της Αιθούσης για την εθνική επέτειο από τον σύλλογο των εργαζομένων.</w:t>
      </w:r>
    </w:p>
    <w:p w14:paraId="3B0DF00A"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Κύριε Θεοδωράκη, έχετε τον λ</w:t>
      </w:r>
      <w:r>
        <w:rPr>
          <w:rFonts w:eastAsia="Times New Roman" w:cs="Times New Roman"/>
          <w:szCs w:val="24"/>
        </w:rPr>
        <w:t>όγο με την άνεση σας.</w:t>
      </w:r>
    </w:p>
    <w:p w14:paraId="3B0DF00B"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Προφανώς η σύσταση αφορά κυρίως τον Πρωθυπουργό που διπλασίασε τον χρόνο.</w:t>
      </w:r>
    </w:p>
    <w:p w14:paraId="3B0DF00C"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Χρήσιμες είναι οι συζητήσεις.</w:t>
      </w:r>
    </w:p>
    <w:p w14:paraId="3B0DF00D"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 xml:space="preserve">ο </w:t>
      </w:r>
      <w:r>
        <w:rPr>
          <w:rFonts w:eastAsia="Times New Roman" w:cs="Times New Roman"/>
          <w:b/>
          <w:szCs w:val="24"/>
        </w:rPr>
        <w:t>Ποτάμι):</w:t>
      </w:r>
      <w:r>
        <w:rPr>
          <w:rFonts w:eastAsia="Times New Roman" w:cs="Times New Roman"/>
          <w:szCs w:val="24"/>
        </w:rPr>
        <w:t xml:space="preserve"> Χρήσιμες είναι, αλλά μπορούμε να τα λέμε και στον χρόνο που έχουμε προσδιορίσει.</w:t>
      </w:r>
    </w:p>
    <w:p w14:paraId="3B0DF00E"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Αναφέρεστε συχνά, κύριε Τσίπρα, τις τελευταίες εβδομάδες στα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Το κάνετε μεθοδικά, το κάνετε εσείς, το κάνουν οι συνεργάτες σας, το κάνουν οι Υπουργοί, το κά</w:t>
      </w:r>
      <w:r>
        <w:rPr>
          <w:rFonts w:eastAsia="Times New Roman" w:cs="Times New Roman"/>
          <w:szCs w:val="24"/>
        </w:rPr>
        <w:t>νουν κάποιοι Βουλευτές. Προφανώς, κάποιοι επικοινωνιολόγοι, κάποιοι διαφημιστές σας έχουν συστήσει να το κάνετε.</w:t>
      </w:r>
    </w:p>
    <w:p w14:paraId="3B0DF00F"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Όμως, επιτρέψτε μου, να σας θυμίσω ότι ο όρος </w:t>
      </w:r>
      <w:proofErr w:type="spellStart"/>
      <w:r>
        <w:rPr>
          <w:rFonts w:eastAsia="Times New Roman" w:cs="Times New Roman"/>
          <w:szCs w:val="24"/>
        </w:rPr>
        <w:t>πρωτοχρησιμοποιήθηκε</w:t>
      </w:r>
      <w:proofErr w:type="spellEnd"/>
      <w:r>
        <w:rPr>
          <w:rFonts w:eastAsia="Times New Roman" w:cs="Times New Roman"/>
          <w:szCs w:val="24"/>
        </w:rPr>
        <w:t xml:space="preserve"> στη χώρα μας το 2014, για να χαρακτηρίσει τις ειδήσεις που εσείς διαδίδατε γ</w:t>
      </w:r>
      <w:r>
        <w:rPr>
          <w:rFonts w:eastAsia="Times New Roman" w:cs="Times New Roman"/>
          <w:szCs w:val="24"/>
        </w:rPr>
        <w:t xml:space="preserve">ια τους αντιπάλους σας. Θα έλεγα, λοιπόν, να μη μιλάτε τόσο συχνά για 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εκτός αν είναι μια πίκρα –δικαιολογημένη, θα έλεγα- ότι αυτονομήθηκε το «τέρας» που εσείς εκθρέψατε, εσείς και οι σύμμαχοί σας στην Κυβέρνηση, οι ΑΝΕΛ.</w:t>
      </w:r>
    </w:p>
    <w:p w14:paraId="3B0DF010"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Δεν είναι του παρόντ</w:t>
      </w:r>
      <w:r>
        <w:rPr>
          <w:rFonts w:eastAsia="Times New Roman" w:cs="Times New Roman"/>
          <w:szCs w:val="24"/>
        </w:rPr>
        <w:t>ος να σημειώσω...</w:t>
      </w:r>
    </w:p>
    <w:p w14:paraId="3B0DF011"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ΤΕΡΕΝΣ</w:t>
      </w:r>
      <w:r>
        <w:rPr>
          <w:rFonts w:eastAsia="Times New Roman" w:cs="Times New Roman"/>
          <w:b/>
          <w:szCs w:val="24"/>
        </w:rPr>
        <w:t xml:space="preserve"> – </w:t>
      </w:r>
      <w:r>
        <w:rPr>
          <w:rFonts w:eastAsia="Times New Roman" w:cs="Times New Roman"/>
          <w:b/>
          <w:szCs w:val="24"/>
        </w:rPr>
        <w:t>ΣΠΕΝΣΕΡ</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ΝΙΚΟΛΑΟΣ ΚΟΥΪΚ (Υφυπουργός Εξωτερικών):</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3B0DF012"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Κύριε Κουίκ, θα σας παρακαλούσα να μην παρεμβαίνετε. </w:t>
      </w:r>
    </w:p>
    <w:p w14:paraId="3B0DF013"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ησυχία.</w:t>
      </w:r>
    </w:p>
    <w:p w14:paraId="3B0DF014"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Και να μην προκαλείτε με χαρακτηρισμούς που μπορώ να σας τους επιστρέψω στο πολλαπλάσιο και τουλάχιστον όχι από το υπουργικά έδρανα, όχι αυτή τη στιγμή.</w:t>
      </w:r>
    </w:p>
    <w:p w14:paraId="3B0DF015" w14:textId="77777777" w:rsidR="00AB7826" w:rsidRDefault="00F04206">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3B0DF016"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Αρχίσαμε τα «έξω». Το έχω</w:t>
      </w:r>
      <w:r>
        <w:rPr>
          <w:rFonts w:eastAsia="Times New Roman" w:cs="Times New Roman"/>
          <w:szCs w:val="24"/>
        </w:rPr>
        <w:t xml:space="preserve"> ακούσει και από τη Χρυσή Αυγή αυτό. Θα μου τα πείτε κι εσείς τώρα.</w:t>
      </w:r>
    </w:p>
    <w:p w14:paraId="3B0DF017"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Έλεγα, λοιπόν, απλώς ότι το θέμα των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που έχει πληγώσει πολύ την πολιτική ζωή του τόπου τα τελευταία χρόνια, είναι μια υπόθεση η οποία ξεκινάει από 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Θα πρέπει,</w:t>
      </w:r>
      <w:r>
        <w:rPr>
          <w:rFonts w:eastAsia="Times New Roman" w:cs="Times New Roman"/>
          <w:szCs w:val="24"/>
        </w:rPr>
        <w:t xml:space="preserve"> αν θέλετε να συζητήσουμε επ’ αυτού, πραγματικά να κάνετε την αυτοκριτική σας σε μια ολόκληρη περίοδο που τα είχατε χρησιμοποιήσει για να πολεμήσετε τους αντιπάλους σας.</w:t>
      </w:r>
    </w:p>
    <w:p w14:paraId="3B0DF018"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Τώρα, ας πάμε στα αμερικάνικα. Υπερασπίζεστε, κύριε Τσίπρα, τον κ. </w:t>
      </w:r>
      <w:proofErr w:type="spellStart"/>
      <w:r>
        <w:rPr>
          <w:rFonts w:eastAsia="Times New Roman" w:cs="Times New Roman"/>
          <w:szCs w:val="24"/>
        </w:rPr>
        <w:t>Τραμπ</w:t>
      </w:r>
      <w:proofErr w:type="spellEnd"/>
      <w:r>
        <w:rPr>
          <w:rFonts w:eastAsia="Times New Roman" w:cs="Times New Roman"/>
          <w:szCs w:val="24"/>
        </w:rPr>
        <w:t xml:space="preserve"> επειδή είπε ό</w:t>
      </w:r>
      <w:r>
        <w:rPr>
          <w:rFonts w:eastAsia="Times New Roman" w:cs="Times New Roman"/>
          <w:szCs w:val="24"/>
        </w:rPr>
        <w:t>τι έχει σκέψεις για το χρέος. Φτάσατε στο σημείο να διεκδικείτε και τα εύσημα, γιατί στη ΔΕΘ θα είναι τιμώμενη χώρα η Αμερική, κάτι που έχει αποφασιστεί εδώ και δύο χρόνια. Το γνωρίζουμε εδώ και δύο χρόνια. Ήταν μια απόφαση της διοίκησης εκεί, μετά την Κίν</w:t>
      </w:r>
      <w:r>
        <w:rPr>
          <w:rFonts w:eastAsia="Times New Roman" w:cs="Times New Roman"/>
          <w:szCs w:val="24"/>
        </w:rPr>
        <w:t>α, μετά τους Ρώσους να έρθουν και οι Αμερικανοί. Λίγο ακόμα και θα μας λέγατε ότι η επίσκεψή σας στην Αμερική κινητοποίησε και τους Αμερικανούς τουρίστες να έρχονται στη χώρα μας.</w:t>
      </w:r>
    </w:p>
    <w:p w14:paraId="3B0DF019"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Είπατε και τώρα ότι μιλήσατε για επενδύσεις, πράγμα χρήσιμο. Σας άκουσα, λοι</w:t>
      </w:r>
      <w:r>
        <w:rPr>
          <w:rFonts w:eastAsia="Times New Roman" w:cs="Times New Roman"/>
          <w:szCs w:val="24"/>
        </w:rPr>
        <w:t xml:space="preserve">πόν, να λέτε στον κ. </w:t>
      </w:r>
      <w:proofErr w:type="spellStart"/>
      <w:r>
        <w:rPr>
          <w:rFonts w:eastAsia="Times New Roman" w:cs="Times New Roman"/>
          <w:szCs w:val="24"/>
        </w:rPr>
        <w:t>Τραμπ</w:t>
      </w:r>
      <w:proofErr w:type="spellEnd"/>
      <w:r>
        <w:rPr>
          <w:rFonts w:eastAsia="Times New Roman" w:cs="Times New Roman"/>
          <w:szCs w:val="24"/>
        </w:rPr>
        <w:t>, ο οποίος μάθαμε ότι ενδιαφερόταν για το Ελληνικό, ότι πάει το Ελληνικό πια, ξεκίνησε.</w:t>
      </w:r>
    </w:p>
    <w:p w14:paraId="3B0DF01A" w14:textId="77777777" w:rsidR="00AB7826" w:rsidRDefault="00F04206">
      <w:pPr>
        <w:spacing w:line="600" w:lineRule="auto"/>
        <w:ind w:firstLine="720"/>
        <w:jc w:val="both"/>
        <w:rPr>
          <w:rFonts w:eastAsia="Times New Roman"/>
          <w:szCs w:val="24"/>
        </w:rPr>
      </w:pPr>
      <w:r>
        <w:rPr>
          <w:rFonts w:eastAsia="Times New Roman"/>
          <w:szCs w:val="24"/>
        </w:rPr>
        <w:lastRenderedPageBreak/>
        <w:t>Σε ποια χώρα ξεκίνησε το Ελληνικό, κύριε Τσίπρα; Σε ποια χώρα ξεκίνησαν οι επενδύσεις, που λέτε ότι ξεκίνησαν; Γιατί στη δική μας χώρα οι επεν</w:t>
      </w:r>
      <w:r>
        <w:rPr>
          <w:rFonts w:eastAsia="Times New Roman"/>
          <w:szCs w:val="24"/>
        </w:rPr>
        <w:t>δύσεις ξεκινάνε στα χαρτιά, αλλά δεν υπάρχουν ακόμα καθόλου δουλειές. Οι επενδύσεις δεν είναι οι αποφάσεις της Βουλής. Οι επενδύσεις πρέπει να είναι τα μηχανήματα που θα δουλεύουν, οι δουλειές που θα αυξάνονται. Και στη δική μας χώρα -επιμένω- αυτές οι επε</w:t>
      </w:r>
      <w:r>
        <w:rPr>
          <w:rFonts w:eastAsia="Times New Roman"/>
          <w:szCs w:val="24"/>
        </w:rPr>
        <w:t>νδύσεις είναι ακόμα στα χαρτιά.</w:t>
      </w:r>
    </w:p>
    <w:p w14:paraId="3B0DF01B" w14:textId="77777777" w:rsidR="00AB7826" w:rsidRDefault="00F04206">
      <w:pPr>
        <w:spacing w:line="600" w:lineRule="auto"/>
        <w:ind w:firstLine="720"/>
        <w:jc w:val="both"/>
        <w:rPr>
          <w:rFonts w:eastAsia="Times New Roman" w:cs="Times New Roman"/>
          <w:szCs w:val="24"/>
        </w:rPr>
      </w:pPr>
      <w:r>
        <w:rPr>
          <w:rFonts w:eastAsia="Times New Roman"/>
          <w:szCs w:val="24"/>
        </w:rPr>
        <w:t>Τώρα θα αναφερθώ στο συγκεκριμένο θέμα της άμυνας. Προφανώς, στους μεγάλους τίτλους συμφωνούμε. Και νομίζω ότι συμφωνούμε όλοι και η Αξιωματική Αντιπολίτευση και εμείς και εσείς για αυτά που λέμε για την ειρήνη, για την ασφά</w:t>
      </w:r>
      <w:r>
        <w:rPr>
          <w:rFonts w:eastAsia="Times New Roman"/>
          <w:szCs w:val="24"/>
        </w:rPr>
        <w:t xml:space="preserve">λεια στην περιοχή, για το αξιόμαχο των </w:t>
      </w:r>
      <w:r>
        <w:rPr>
          <w:rFonts w:eastAsia="Times New Roman" w:cs="Times New Roman"/>
          <w:szCs w:val="24"/>
        </w:rPr>
        <w:t xml:space="preserve">Ενόπλων Δυνάμεων. </w:t>
      </w:r>
    </w:p>
    <w:p w14:paraId="3B0DF01C"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Όμως παρά τα στοιχεία που αναφέρατε και που δεν μας ήταν γνωστά βέβαια και έπρεπε να το είχατε κάνει πριν το ταξίδι σας στην Αμερική, παρ</w:t>
      </w:r>
      <w:r>
        <w:rPr>
          <w:rFonts w:eastAsia="Times New Roman" w:cs="Times New Roman"/>
          <w:szCs w:val="24"/>
        </w:rPr>
        <w:t xml:space="preserve">’ </w:t>
      </w:r>
      <w:r>
        <w:rPr>
          <w:rFonts w:eastAsia="Times New Roman" w:cs="Times New Roman"/>
          <w:szCs w:val="24"/>
        </w:rPr>
        <w:t>όλα αυτά, δεν απαντήσατε στα σημαντικά ερωτήματα που έχει η</w:t>
      </w:r>
      <w:r>
        <w:rPr>
          <w:rFonts w:eastAsia="Times New Roman" w:cs="Times New Roman"/>
          <w:szCs w:val="24"/>
        </w:rPr>
        <w:t xml:space="preserve"> κοινή γνώμη στην υπόθεση. Ποιο είναι το σχέδιο σας για την άμυνα και ποιος το αποφασίζει; Και γιατί η Σούδα σε αυτό το σχέδιο φαίνεται ως μια μικρή υποσημείωση; </w:t>
      </w:r>
    </w:p>
    <w:p w14:paraId="3B0DF01D"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Νομίζω ότι η τοποθέτησή σας και σήμερα που λέει ότι δεν είναι του παρόντος να συζητήσουμε ή τ</w:t>
      </w:r>
      <w:r>
        <w:rPr>
          <w:rFonts w:eastAsia="Times New Roman" w:cs="Times New Roman"/>
          <w:szCs w:val="24"/>
        </w:rPr>
        <w:t>έλος πάντων να προβληματιστούμε ή να δούμε τι γίνεται με τη Σούδα είναι μια επιζήμια εθνικά θέση. Η Σούδα είναι το μεγάλο μας χαρτί. Σε μια περίοδο ειδικά, που η Αμερική δυσκολεύεται στην περιοχή, που υπάρχουν εκρήξεις στην περιοχή, θα πρέπει με βάση τη Σο</w:t>
      </w:r>
      <w:r>
        <w:rPr>
          <w:rFonts w:eastAsia="Times New Roman" w:cs="Times New Roman"/>
          <w:szCs w:val="24"/>
        </w:rPr>
        <w:t xml:space="preserve">ύδα να εξασφαλίσουμε την άμυνα της χώρας, </w:t>
      </w:r>
      <w:r>
        <w:rPr>
          <w:rFonts w:eastAsia="Times New Roman" w:cs="Times New Roman"/>
          <w:szCs w:val="24"/>
        </w:rPr>
        <w:lastRenderedPageBreak/>
        <w:t>οικονομικά ανταλλάγματα για την κοινωνία και μια ισχυρότερη θέση της χώρας στο ευρωπαϊκό και διεθνές περιβάλλον.</w:t>
      </w:r>
    </w:p>
    <w:p w14:paraId="3B0DF01E" w14:textId="77777777" w:rsidR="00AB7826" w:rsidRDefault="00F04206">
      <w:pPr>
        <w:spacing w:line="600" w:lineRule="auto"/>
        <w:ind w:firstLine="720"/>
        <w:jc w:val="both"/>
        <w:rPr>
          <w:rFonts w:eastAsia="Times New Roman"/>
          <w:szCs w:val="24"/>
        </w:rPr>
      </w:pPr>
      <w:r>
        <w:rPr>
          <w:rFonts w:eastAsia="Times New Roman" w:cs="Times New Roman"/>
          <w:szCs w:val="24"/>
        </w:rPr>
        <w:t>Σας ευχαριστώ.</w:t>
      </w:r>
    </w:p>
    <w:p w14:paraId="3B0DF01F" w14:textId="77777777" w:rsidR="00AB7826" w:rsidRDefault="00F0420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B0DF020"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w:t>
      </w:r>
      <w:r>
        <w:rPr>
          <w:rFonts w:eastAsia="Times New Roman" w:cs="Times New Roman"/>
          <w:szCs w:val="24"/>
        </w:rPr>
        <w:t>ε, κύριε Θεοδωράκη.</w:t>
      </w:r>
    </w:p>
    <w:p w14:paraId="3B0DF021"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–και θ</w:t>
      </w:r>
      <w:r>
        <w:rPr>
          <w:rFonts w:eastAsia="Times New Roman" w:cs="Times New Roman"/>
          <w:szCs w:val="24"/>
        </w:rPr>
        <w:t>α κλείσει τη συζήτηση</w:t>
      </w:r>
      <w:r>
        <w:rPr>
          <w:rFonts w:eastAsia="Times New Roman" w:cs="Times New Roman"/>
          <w:szCs w:val="24"/>
        </w:rPr>
        <w:t>-</w:t>
      </w:r>
      <w:r>
        <w:rPr>
          <w:rFonts w:eastAsia="Times New Roman" w:cs="Times New Roman"/>
          <w:szCs w:val="24"/>
        </w:rPr>
        <w:t xml:space="preserve"> ο Πρωθυπουργός για τη δευτερολογία του</w:t>
      </w:r>
      <w:r>
        <w:rPr>
          <w:rFonts w:eastAsia="Times New Roman" w:cs="Times New Roman"/>
          <w:szCs w:val="24"/>
        </w:rPr>
        <w:t>,</w:t>
      </w:r>
      <w:r>
        <w:rPr>
          <w:rFonts w:eastAsia="Times New Roman" w:cs="Times New Roman"/>
          <w:szCs w:val="24"/>
        </w:rPr>
        <w:t xml:space="preserve"> για δέκα λεπτά.</w:t>
      </w:r>
    </w:p>
    <w:p w14:paraId="3B0DF022"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Εγώ, κύριε Πρόεδρε, απλά θέλω να χαιρετίσω την μετατόπιση του κ. Θεοδωράκη στη δευτερολογία του</w:t>
      </w:r>
      <w:r>
        <w:rPr>
          <w:rFonts w:eastAsia="Times New Roman" w:cs="Times New Roman"/>
          <w:szCs w:val="24"/>
        </w:rPr>
        <w:t>,</w:t>
      </w:r>
      <w:r>
        <w:rPr>
          <w:rFonts w:eastAsia="Times New Roman" w:cs="Times New Roman"/>
          <w:szCs w:val="24"/>
        </w:rPr>
        <w:t xml:space="preserve"> σε σχέση με την αρχική του ομιλία. Διότι στη δεύτερη ομιλία του μας είπε ότι</w:t>
      </w:r>
      <w:r>
        <w:rPr>
          <w:rFonts w:eastAsia="Times New Roman" w:cs="Times New Roman"/>
          <w:szCs w:val="24"/>
        </w:rPr>
        <w:t>,</w:t>
      </w:r>
      <w:r>
        <w:rPr>
          <w:rFonts w:eastAsia="Times New Roman" w:cs="Times New Roman"/>
          <w:szCs w:val="24"/>
        </w:rPr>
        <w:t xml:space="preserve"> εντάξει, δεν είναι ότι τα δώσαμε όλα, ότι τα συμφωνήσαμε όλα, ότι τα παραδώσαμε όλα, όπως ήταν η βασική γραμμή των συγκροτημάτων του τύπου των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στη χώρα, που δεν έχο</w:t>
      </w:r>
      <w:r>
        <w:rPr>
          <w:rFonts w:eastAsia="Times New Roman" w:cs="Times New Roman"/>
          <w:szCs w:val="24"/>
        </w:rPr>
        <w:t>υν κα</w:t>
      </w:r>
      <w:r>
        <w:rPr>
          <w:rFonts w:eastAsia="Times New Roman" w:cs="Times New Roman"/>
          <w:szCs w:val="24"/>
        </w:rPr>
        <w:t>μ</w:t>
      </w:r>
      <w:r>
        <w:rPr>
          <w:rFonts w:eastAsia="Times New Roman" w:cs="Times New Roman"/>
          <w:szCs w:val="24"/>
        </w:rPr>
        <w:t xml:space="preserve">μία σχέση, κύριε Θεοδωράκη, με το 2014. </w:t>
      </w:r>
    </w:p>
    <w:p w14:paraId="3B0DF023" w14:textId="77777777" w:rsidR="00AB7826" w:rsidRDefault="00F04206">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B0DF024"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Υπήρχαν και το 2014</w:t>
      </w:r>
      <w:r>
        <w:rPr>
          <w:rFonts w:eastAsia="Times New Roman" w:cs="Times New Roman"/>
          <w:szCs w:val="24"/>
        </w:rPr>
        <w:t>,</w:t>
      </w:r>
      <w:r>
        <w:rPr>
          <w:rFonts w:eastAsia="Times New Roman" w:cs="Times New Roman"/>
          <w:szCs w:val="24"/>
        </w:rPr>
        <w:t xml:space="preserve"> για να στηρίζουν κυβερνήσεις</w:t>
      </w:r>
      <w:r>
        <w:rPr>
          <w:rFonts w:eastAsia="Times New Roman" w:cs="Times New Roman"/>
          <w:szCs w:val="24"/>
        </w:rPr>
        <w:t>,</w:t>
      </w:r>
      <w:r>
        <w:rPr>
          <w:rFonts w:eastAsia="Times New Roman" w:cs="Times New Roman"/>
          <w:szCs w:val="24"/>
        </w:rPr>
        <w:t xml:space="preserve"> που επέβαλαν την πιο άθλια αντικοινωνική πολιτική, χαρακτηρίζοντ</w:t>
      </w:r>
      <w:r>
        <w:rPr>
          <w:rFonts w:eastAsia="Times New Roman" w:cs="Times New Roman"/>
          <w:szCs w:val="24"/>
        </w:rPr>
        <w:t>ά</w:t>
      </w:r>
      <w:r>
        <w:rPr>
          <w:rFonts w:eastAsia="Times New Roman" w:cs="Times New Roman"/>
          <w:szCs w:val="24"/>
        </w:rPr>
        <w:t>ς την φιλολαϊκή, που έκαναν την νύχ</w:t>
      </w:r>
      <w:r>
        <w:rPr>
          <w:rFonts w:eastAsia="Times New Roman" w:cs="Times New Roman"/>
          <w:szCs w:val="24"/>
        </w:rPr>
        <w:t xml:space="preserve">τα </w:t>
      </w:r>
      <w:r>
        <w:rPr>
          <w:rFonts w:eastAsia="Times New Roman" w:cs="Times New Roman"/>
          <w:szCs w:val="24"/>
        </w:rPr>
        <w:lastRenderedPageBreak/>
        <w:t>μέρα και που σήμερα</w:t>
      </w:r>
      <w:r>
        <w:rPr>
          <w:rFonts w:eastAsia="Times New Roman" w:cs="Times New Roman"/>
          <w:szCs w:val="24"/>
        </w:rPr>
        <w:t>,</w:t>
      </w:r>
      <w:r>
        <w:rPr>
          <w:rFonts w:eastAsia="Times New Roman" w:cs="Times New Roman"/>
          <w:szCs w:val="24"/>
        </w:rPr>
        <w:t xml:space="preserve"> όταν δεν έχουν τι να πουν </w:t>
      </w:r>
      <w:r>
        <w:rPr>
          <w:rFonts w:eastAsia="Times New Roman" w:cs="Times New Roman"/>
          <w:szCs w:val="24"/>
        </w:rPr>
        <w:t>-</w:t>
      </w:r>
      <w:r>
        <w:rPr>
          <w:rFonts w:eastAsia="Times New Roman" w:cs="Times New Roman"/>
          <w:szCs w:val="24"/>
        </w:rPr>
        <w:t>διότι τους αποστομώνουν οι εξελίξεις</w:t>
      </w:r>
      <w:r>
        <w:rPr>
          <w:rFonts w:eastAsia="Times New Roman" w:cs="Times New Roman"/>
          <w:szCs w:val="24"/>
        </w:rPr>
        <w:t>-</w:t>
      </w:r>
      <w:r>
        <w:rPr>
          <w:rFonts w:eastAsia="Times New Roman" w:cs="Times New Roman"/>
          <w:szCs w:val="24"/>
        </w:rPr>
        <w:t xml:space="preserve"> ανακαλύπτουν πανούκλα και χολέρα στα νοσοκομεία. Αυτά είναι τα </w:t>
      </w:r>
      <w:r>
        <w:rPr>
          <w:rFonts w:eastAsia="Times New Roman" w:cs="Times New Roman"/>
          <w:szCs w:val="24"/>
        </w:rPr>
        <w:t>«</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Pr>
          <w:rFonts w:eastAsia="Times New Roman" w:cs="Times New Roman"/>
          <w:szCs w:val="24"/>
        </w:rPr>
        <w:t xml:space="preserve">! Δεν θέλω να σηκώσω τους τόνους, με </w:t>
      </w:r>
      <w:proofErr w:type="spellStart"/>
      <w:r>
        <w:rPr>
          <w:rFonts w:eastAsia="Times New Roman" w:cs="Times New Roman"/>
          <w:szCs w:val="24"/>
        </w:rPr>
        <w:t>συγχωρείτε</w:t>
      </w:r>
      <w:proofErr w:type="spellEnd"/>
      <w:r>
        <w:rPr>
          <w:rFonts w:eastAsia="Times New Roman" w:cs="Times New Roman"/>
          <w:szCs w:val="24"/>
        </w:rPr>
        <w:t>, αλλά παρασύρομαι.</w:t>
      </w:r>
    </w:p>
    <w:p w14:paraId="3B0DF025"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Θέλω, λοιπόν, να χαιρετίσω</w:t>
      </w:r>
      <w:r>
        <w:rPr>
          <w:rFonts w:eastAsia="Times New Roman" w:cs="Times New Roman"/>
          <w:szCs w:val="24"/>
        </w:rPr>
        <w:t xml:space="preserve"> το γεγονός ότι στην πρώτη σας ομιλία ήσασταν σε αυτήν τη γραμμή, στη δεύτερη ομιλία μας είπατε ότι το πρόβλημα είναι ότι δεν έχουμε σχέδιο. Έχουμε σχέδιο, κύριε Θεοδωράκη. Με σχέδιο αναβαθμίστηκε ο διεθνής ρόλος και το κύρος της χώρας. Με σχέδιο για τη χώ</w:t>
      </w:r>
      <w:r>
        <w:rPr>
          <w:rFonts w:eastAsia="Times New Roman" w:cs="Times New Roman"/>
          <w:szCs w:val="24"/>
        </w:rPr>
        <w:t>ρα αυτή</w:t>
      </w:r>
      <w:r>
        <w:rPr>
          <w:rFonts w:eastAsia="Times New Roman" w:cs="Times New Roman"/>
          <w:szCs w:val="24"/>
        </w:rPr>
        <w:t>,</w:t>
      </w:r>
      <w:r>
        <w:rPr>
          <w:rFonts w:eastAsia="Times New Roman" w:cs="Times New Roman"/>
          <w:szCs w:val="24"/>
        </w:rPr>
        <w:t xml:space="preserve"> που ήταν ο παρίας, το «μαύρο πρόβατο», που οι ηγέτες μεγάλων και ευρωπαϊκών χωρών δεν ήθελαν ούτε να φωτογραφηθούν δίπλα στους Έλληνες ηγέτες ή που πήγαιναν να χτυπήσουν την πλάτη ή να τους πουν «κάντε τα μαθήματά σας», μέσα σε δυόμισι χρόνια όλοι</w:t>
      </w:r>
      <w:r>
        <w:rPr>
          <w:rFonts w:eastAsia="Times New Roman" w:cs="Times New Roman"/>
          <w:szCs w:val="24"/>
        </w:rPr>
        <w:t xml:space="preserve"> οι ηγέτες των σημαντικότερων δυνάμεων του πλανήτη έχουν περάσει από την Ελλάδα. Έχω επισκεφθεί εγώ με επίσημες προσκλήσεις τις πρωτεύουσες των χωρών αυτών και αναγνωρίζουν το διεθνή ρόλο της χώρας</w:t>
      </w:r>
      <w:r>
        <w:rPr>
          <w:rFonts w:eastAsia="Times New Roman" w:cs="Times New Roman"/>
          <w:szCs w:val="24"/>
        </w:rPr>
        <w:t>,</w:t>
      </w:r>
      <w:r>
        <w:rPr>
          <w:rFonts w:eastAsia="Times New Roman" w:cs="Times New Roman"/>
          <w:szCs w:val="24"/>
        </w:rPr>
        <w:t xml:space="preserve"> όχι μόνο ως μιας δύναμης που υπερασπίζεται αξίες, αλλά κα</w:t>
      </w:r>
      <w:r>
        <w:rPr>
          <w:rFonts w:eastAsia="Times New Roman" w:cs="Times New Roman"/>
          <w:szCs w:val="24"/>
        </w:rPr>
        <w:t>ι ως μιας δύναμης που παίζει ζωτικό ρόλο σε μια ευαίσθητη περιοχή υπερασπιζόμενη την ειρήνη, τη σταθερότητα, τη συνεργασία.</w:t>
      </w:r>
    </w:p>
    <w:p w14:paraId="3B0DF026"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όποιος δεν θέλει να την δει την πραγματικότητα, προφανώς το κάνει για λόγους επικοινωνιακών </w:t>
      </w:r>
      <w:r>
        <w:rPr>
          <w:rFonts w:eastAsia="Times New Roman" w:cs="Times New Roman"/>
          <w:szCs w:val="24"/>
        </w:rPr>
        <w:t>σκοπιμοτήτων, αλλά ο ελληνικός λαός αυτό το αναγνωρίζει.</w:t>
      </w:r>
    </w:p>
    <w:p w14:paraId="3B0DF027"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Θα αναφερθώ τώρα σε δύο-τρία ζητήματα επί της ουσίας και θα κλείσω με αυτό. </w:t>
      </w:r>
    </w:p>
    <w:p w14:paraId="3B0DF028"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Κύριε Θεοδωράκη, ξέρετε, και σε μια συνέντευξη μου τόνισα ότι εγώ δεν πήγα εκεί</w:t>
      </w:r>
      <w:r>
        <w:rPr>
          <w:rFonts w:eastAsia="Times New Roman" w:cs="Times New Roman"/>
          <w:szCs w:val="24"/>
        </w:rPr>
        <w:t>,</w:t>
      </w:r>
      <w:r>
        <w:rPr>
          <w:rFonts w:eastAsia="Times New Roman" w:cs="Times New Roman"/>
          <w:szCs w:val="24"/>
        </w:rPr>
        <w:t xml:space="preserve"> για να εκπροσωπήσω μια παράταξη, αλλά πήγ</w:t>
      </w:r>
      <w:r>
        <w:rPr>
          <w:rFonts w:eastAsia="Times New Roman" w:cs="Times New Roman"/>
          <w:szCs w:val="24"/>
        </w:rPr>
        <w:t>α ως Έλληνας Πρωθυπουργός, κουβαλώντας τις απόψεις, τις θέσεις, τις αξίες της παράταξης. Δεν τις άφησα στη γωνία. Όλοι γνώριζαν ποιος είμαι</w:t>
      </w:r>
      <w:r>
        <w:rPr>
          <w:rFonts w:eastAsia="Times New Roman" w:cs="Times New Roman"/>
          <w:szCs w:val="24"/>
        </w:rPr>
        <w:t>,</w:t>
      </w:r>
      <w:r>
        <w:rPr>
          <w:rFonts w:eastAsia="Times New Roman" w:cs="Times New Roman"/>
          <w:szCs w:val="24"/>
        </w:rPr>
        <w:t xml:space="preserve"> όταν πήγα εκεί. Είμαι </w:t>
      </w:r>
      <w:r>
        <w:rPr>
          <w:rFonts w:eastAsia="Times New Roman" w:cs="Times New Roman"/>
          <w:szCs w:val="24"/>
        </w:rPr>
        <w:t>αυτός,</w:t>
      </w:r>
      <w:r>
        <w:rPr>
          <w:rFonts w:eastAsia="Times New Roman" w:cs="Times New Roman"/>
          <w:szCs w:val="24"/>
        </w:rPr>
        <w:t xml:space="preserve"> που πριν από ένα χρόνο βρέθηκα και στην Αβάνα και εκφώνησα τον επικήδειο του </w:t>
      </w:r>
      <w:proofErr w:type="spellStart"/>
      <w:r>
        <w:rPr>
          <w:rFonts w:eastAsia="Times New Roman" w:cs="Times New Roman"/>
          <w:szCs w:val="24"/>
        </w:rPr>
        <w:t>Φιντέλ</w:t>
      </w:r>
      <w:proofErr w:type="spellEnd"/>
      <w:r>
        <w:rPr>
          <w:rFonts w:eastAsia="Times New Roman" w:cs="Times New Roman"/>
          <w:szCs w:val="24"/>
        </w:rPr>
        <w:t xml:space="preserve"> Κά</w:t>
      </w:r>
      <w:r>
        <w:rPr>
          <w:rFonts w:eastAsia="Times New Roman" w:cs="Times New Roman"/>
          <w:szCs w:val="24"/>
        </w:rPr>
        <w:t>στρο.</w:t>
      </w:r>
    </w:p>
    <w:p w14:paraId="3B0DF029"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Δεν το ξέχασαν αυτοί που με προσκάλεσαν</w:t>
      </w:r>
      <w:r>
        <w:rPr>
          <w:rFonts w:eastAsia="Times New Roman" w:cs="Times New Roman"/>
          <w:szCs w:val="24"/>
        </w:rPr>
        <w:t>. Δ</w:t>
      </w:r>
      <w:r>
        <w:rPr>
          <w:rFonts w:eastAsia="Times New Roman" w:cs="Times New Roman"/>
          <w:szCs w:val="24"/>
        </w:rPr>
        <w:t xml:space="preserve">εν έπαθαν αμνησία. </w:t>
      </w:r>
    </w:p>
    <w:p w14:paraId="3B0DF02A" w14:textId="77777777" w:rsidR="00AB7826" w:rsidRDefault="00F0420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0DF02B"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 Όμως, εκεί βρέθηκα ως ο Έλληνας Πρωθυπουργός</w:t>
      </w:r>
      <w:r>
        <w:rPr>
          <w:rFonts w:eastAsia="Times New Roman" w:cs="Times New Roman"/>
          <w:szCs w:val="24"/>
        </w:rPr>
        <w:t>,</w:t>
      </w:r>
      <w:r>
        <w:rPr>
          <w:rFonts w:eastAsia="Times New Roman" w:cs="Times New Roman"/>
          <w:szCs w:val="24"/>
        </w:rPr>
        <w:t xml:space="preserve"> που υπερασπίστηκα τα εθνικά συμφέροντα της χώρας. Το αν είναι απτά ή αν δεν είναι απτά αποτελέσμα</w:t>
      </w:r>
      <w:r>
        <w:rPr>
          <w:rFonts w:eastAsia="Times New Roman" w:cs="Times New Roman"/>
          <w:szCs w:val="24"/>
        </w:rPr>
        <w:t>τα, ας τα κρίνει ο ελληνικός λαός. Κάποιοι βεβαίως</w:t>
      </w:r>
      <w:r>
        <w:rPr>
          <w:rFonts w:eastAsia="Times New Roman" w:cs="Times New Roman"/>
          <w:szCs w:val="24"/>
        </w:rPr>
        <w:t>,</w:t>
      </w:r>
      <w:r>
        <w:rPr>
          <w:rFonts w:eastAsia="Times New Roman" w:cs="Times New Roman"/>
          <w:szCs w:val="24"/>
        </w:rPr>
        <w:t xml:space="preserve"> στενοχωριούνται γι’ αυτό. Κάποιοι φαντασιώνονταν ότι θα ζήσουμε νύχτες </w:t>
      </w:r>
      <w:r>
        <w:rPr>
          <w:rFonts w:eastAsia="Times New Roman" w:cs="Times New Roman"/>
          <w:szCs w:val="24"/>
        </w:rPr>
        <w:t>‘15</w:t>
      </w:r>
      <w:r>
        <w:rPr>
          <w:rFonts w:eastAsia="Times New Roman" w:cs="Times New Roman"/>
          <w:szCs w:val="24"/>
        </w:rPr>
        <w:t xml:space="preserve"> ξανά. Τις φαντασιώθηκαν και στην πρώτη αξιολόγηση και στη δεύτερη. Στην τρίτη πια, μια του κλέφτη δυο του κλέφτη. Κάποιοι στενοχω</w:t>
      </w:r>
      <w:r>
        <w:rPr>
          <w:rFonts w:eastAsia="Times New Roman" w:cs="Times New Roman"/>
          <w:szCs w:val="24"/>
        </w:rPr>
        <w:t>ριούνται</w:t>
      </w:r>
      <w:r>
        <w:rPr>
          <w:rFonts w:eastAsia="Times New Roman" w:cs="Times New Roman"/>
          <w:szCs w:val="24"/>
        </w:rPr>
        <w:t>,</w:t>
      </w:r>
      <w:r>
        <w:rPr>
          <w:rFonts w:eastAsia="Times New Roman" w:cs="Times New Roman"/>
          <w:szCs w:val="24"/>
        </w:rPr>
        <w:t xml:space="preserve"> που βλέπουν ότι όλοι οι εταίροι μας πια αναγνωρίζουν ότι οι θυσίες δεν πρέπει να πάνε χαμένες</w:t>
      </w:r>
      <w:r>
        <w:rPr>
          <w:rFonts w:eastAsia="Times New Roman" w:cs="Times New Roman"/>
          <w:szCs w:val="24"/>
        </w:rPr>
        <w:t>. Κ</w:t>
      </w:r>
      <w:r>
        <w:rPr>
          <w:rFonts w:eastAsia="Times New Roman" w:cs="Times New Roman"/>
          <w:szCs w:val="24"/>
        </w:rPr>
        <w:t xml:space="preserve">αι δεν θα πάνε χαμένες. </w:t>
      </w:r>
    </w:p>
    <w:p w14:paraId="3B0DF02C"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Η ανεργία έχει μειωθεί 6% από τότε που αναλάβαμε. Είναι πολύ; Λίγο είναι. Διότι κάποιοι άλλοι</w:t>
      </w:r>
      <w:r>
        <w:rPr>
          <w:rFonts w:eastAsia="Times New Roman" w:cs="Times New Roman"/>
          <w:szCs w:val="24"/>
        </w:rPr>
        <w:t>,</w:t>
      </w:r>
      <w:r>
        <w:rPr>
          <w:rFonts w:eastAsia="Times New Roman" w:cs="Times New Roman"/>
          <w:szCs w:val="24"/>
        </w:rPr>
        <w:t xml:space="preserve"> είχαν φροντίσει </w:t>
      </w:r>
      <w:r>
        <w:rPr>
          <w:rFonts w:eastAsia="Times New Roman" w:cs="Times New Roman"/>
          <w:szCs w:val="24"/>
        </w:rPr>
        <w:t>από πριν</w:t>
      </w:r>
      <w:r>
        <w:rPr>
          <w:rFonts w:eastAsia="Times New Roman" w:cs="Times New Roman"/>
          <w:szCs w:val="24"/>
        </w:rPr>
        <w:t xml:space="preserve"> να λε</w:t>
      </w:r>
      <w:r>
        <w:rPr>
          <w:rFonts w:eastAsia="Times New Roman" w:cs="Times New Roman"/>
          <w:szCs w:val="24"/>
        </w:rPr>
        <w:t>ηλατήσουν και να την οδηγήσουν από το 8% στο 27%. Χάθηκε ενάμισι εκατομμύριο θέσεις εργασίας. Μειώσαμε αυτήν την μεγάλη απώλεια. Κερδήθηκαν τετρακόσιες χιλιάδες θέσεις εργασίας. Χρειάζεται να δώσουμε μάχη και θα δώσουμε μάχη</w:t>
      </w:r>
      <w:r>
        <w:rPr>
          <w:rFonts w:eastAsia="Times New Roman" w:cs="Times New Roman"/>
          <w:szCs w:val="24"/>
        </w:rPr>
        <w:t>,</w:t>
      </w:r>
      <w:r>
        <w:rPr>
          <w:rFonts w:eastAsia="Times New Roman" w:cs="Times New Roman"/>
          <w:szCs w:val="24"/>
        </w:rPr>
        <w:t xml:space="preserve"> για να βγει η χώρα από την κρί</w:t>
      </w:r>
      <w:r>
        <w:rPr>
          <w:rFonts w:eastAsia="Times New Roman" w:cs="Times New Roman"/>
          <w:szCs w:val="24"/>
        </w:rPr>
        <w:t xml:space="preserve">ση. </w:t>
      </w:r>
    </w:p>
    <w:p w14:paraId="3B0DF02D"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Όμως, γεγονός είναι ότι η χώρα πια ανακτά τον ρόλο της και μπορεί να έχει έναν ισχυρό πλέον ρόλο, ως μια δύναμη σταθερότητας</w:t>
      </w:r>
      <w:r>
        <w:rPr>
          <w:rFonts w:eastAsia="Times New Roman" w:cs="Times New Roman"/>
          <w:szCs w:val="24"/>
        </w:rPr>
        <w:t>,</w:t>
      </w:r>
      <w:r>
        <w:rPr>
          <w:rFonts w:eastAsia="Times New Roman" w:cs="Times New Roman"/>
          <w:szCs w:val="24"/>
        </w:rPr>
        <w:t xml:space="preserve"> αλλά και μια δύναμη</w:t>
      </w:r>
      <w:r>
        <w:rPr>
          <w:rFonts w:eastAsia="Times New Roman" w:cs="Times New Roman"/>
          <w:szCs w:val="24"/>
        </w:rPr>
        <w:t>,</w:t>
      </w:r>
      <w:r>
        <w:rPr>
          <w:rFonts w:eastAsia="Times New Roman" w:cs="Times New Roman"/>
          <w:szCs w:val="24"/>
        </w:rPr>
        <w:t xml:space="preserve"> που παίζει ενεργό ρόλο</w:t>
      </w:r>
      <w:r>
        <w:rPr>
          <w:rFonts w:eastAsia="Times New Roman" w:cs="Times New Roman"/>
          <w:szCs w:val="24"/>
        </w:rPr>
        <w:t>,</w:t>
      </w:r>
      <w:r>
        <w:rPr>
          <w:rFonts w:eastAsia="Times New Roman" w:cs="Times New Roman"/>
          <w:szCs w:val="24"/>
        </w:rPr>
        <w:t xml:space="preserve"> μέσα από τις τριγωνικές συμμαχίες</w:t>
      </w:r>
      <w:r>
        <w:rPr>
          <w:rFonts w:eastAsia="Times New Roman" w:cs="Times New Roman"/>
          <w:szCs w:val="24"/>
        </w:rPr>
        <w:t>,</w:t>
      </w:r>
      <w:r>
        <w:rPr>
          <w:rFonts w:eastAsia="Times New Roman" w:cs="Times New Roman"/>
          <w:szCs w:val="24"/>
        </w:rPr>
        <w:t xml:space="preserve"> μαζί με την Κύπρο, το Ισραήλ, την Αίγυπτο, τη</w:t>
      </w:r>
      <w:r>
        <w:rPr>
          <w:rFonts w:eastAsia="Times New Roman" w:cs="Times New Roman"/>
          <w:szCs w:val="24"/>
        </w:rPr>
        <w:t>ν Ιορδανία, την Παλαιστίνη, μέσα από τον ενεργό μας ρόλο στην Ευρωπαϊκή Ένωση, τη Σύνοδο του Νότου, τις συμμαχίες που έχουμε συγκροτήσει, μέσα από τον ενεργό μας ξανά ρόλο στα Βαλκάνια. Δεν είμαστε του «</w:t>
      </w:r>
      <w:proofErr w:type="spellStart"/>
      <w:r>
        <w:rPr>
          <w:rFonts w:eastAsia="Times New Roman" w:cs="Times New Roman"/>
          <w:szCs w:val="24"/>
        </w:rPr>
        <w:t>πεταματού</w:t>
      </w:r>
      <w:proofErr w:type="spellEnd"/>
      <w:r>
        <w:rPr>
          <w:rFonts w:eastAsia="Times New Roman" w:cs="Times New Roman"/>
          <w:szCs w:val="24"/>
        </w:rPr>
        <w:t>» και της «καρπαζιάς» πια, όσο κι αν κάποιοι</w:t>
      </w:r>
      <w:r>
        <w:rPr>
          <w:rFonts w:eastAsia="Times New Roman" w:cs="Times New Roman"/>
          <w:szCs w:val="24"/>
        </w:rPr>
        <w:t xml:space="preserve"> αυτό δεν θέλουν να το καταλάβουν. </w:t>
      </w:r>
    </w:p>
    <w:p w14:paraId="3B0DF02E"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Το πιο σημαντικό όμως, κύριε Θεοδωράκη, ήταν ότι, όταν εξελέγη ο Πρόεδρος </w:t>
      </w:r>
      <w:proofErr w:type="spellStart"/>
      <w:r>
        <w:rPr>
          <w:rFonts w:eastAsia="Times New Roman" w:cs="Times New Roman"/>
          <w:szCs w:val="24"/>
        </w:rPr>
        <w:t>Τραμπ</w:t>
      </w:r>
      <w:proofErr w:type="spellEnd"/>
      <w:r>
        <w:rPr>
          <w:rFonts w:eastAsia="Times New Roman" w:cs="Times New Roman"/>
          <w:szCs w:val="24"/>
        </w:rPr>
        <w:t xml:space="preserve">, τα μηνύματα που εξέπεμπε ήταν ότι το ζήτημα του ελληνικού χρέους είναι μια ευρωπαϊκή υπόθεση. «Βρείτε τα εσείς», έλεγε. Ουσιαστικά, με δυο </w:t>
      </w:r>
      <w:r>
        <w:rPr>
          <w:rFonts w:eastAsia="Times New Roman" w:cs="Times New Roman"/>
          <w:szCs w:val="24"/>
        </w:rPr>
        <w:t>λόγια, άφηνε να εννοηθεί «ας το λύσει ο Σόιμπλε, είναι δικό του  θέμα», όταν εννοούσε ευρωπαϊκό θέμα. Και σήμερα έχουμε την εικόνα</w:t>
      </w:r>
      <w:r>
        <w:rPr>
          <w:rFonts w:eastAsia="Times New Roman" w:cs="Times New Roman"/>
          <w:szCs w:val="24"/>
        </w:rPr>
        <w:t>,</w:t>
      </w:r>
      <w:r>
        <w:rPr>
          <w:rFonts w:eastAsia="Times New Roman" w:cs="Times New Roman"/>
          <w:szCs w:val="24"/>
        </w:rPr>
        <w:t xml:space="preserve"> όχι απλά να επιμένει στην πάγια γραμμή της αμερικανικής διοίκησης</w:t>
      </w:r>
      <w:r>
        <w:rPr>
          <w:rFonts w:eastAsia="Times New Roman" w:cs="Times New Roman"/>
          <w:szCs w:val="24"/>
        </w:rPr>
        <w:t>,</w:t>
      </w:r>
      <w:r>
        <w:rPr>
          <w:rFonts w:eastAsia="Times New Roman" w:cs="Times New Roman"/>
          <w:szCs w:val="24"/>
        </w:rPr>
        <w:t xml:space="preserve"> που είχαμε γνωρίσει κατά τη διάρκεια της θητείας του Προέ</w:t>
      </w:r>
      <w:r>
        <w:rPr>
          <w:rFonts w:eastAsia="Times New Roman" w:cs="Times New Roman"/>
          <w:szCs w:val="24"/>
        </w:rPr>
        <w:t xml:space="preserve">δρου Ομπάμα, αλλά να διαβεβαιώνει ότι θα παίξει ρόλο. Τον ενδιαφέρει. Η Ελλάδα είναι ένας σταθερός αξιόπιστος σύμμαχος και δεν είναι μια ευρωπαϊκή υπόθεση. Αυτό είναι πάρα πολύ σημαντικό. </w:t>
      </w:r>
    </w:p>
    <w:p w14:paraId="3B0DF02F"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Τώρα, από κει και πέρα</w:t>
      </w:r>
      <w:r>
        <w:rPr>
          <w:rFonts w:eastAsia="Times New Roman" w:cs="Times New Roman"/>
          <w:szCs w:val="24"/>
        </w:rPr>
        <w:t>,</w:t>
      </w:r>
      <w:r>
        <w:rPr>
          <w:rFonts w:eastAsia="Times New Roman" w:cs="Times New Roman"/>
          <w:szCs w:val="24"/>
        </w:rPr>
        <w:t xml:space="preserve"> το αν ξεκίνησαν ή δεν ξεκίνησαν οι δουλειές, αν ενισχύθηκαν ή δεν ενισχύθηκαν οι επενδύσεις, κύριε Θεοδωράκη ένα πράγμα θα σας πω: Από τη μια μέρα</w:t>
      </w:r>
      <w:r>
        <w:rPr>
          <w:rFonts w:eastAsia="Times New Roman" w:cs="Times New Roman"/>
          <w:szCs w:val="24"/>
        </w:rPr>
        <w:t>,</w:t>
      </w:r>
      <w:r>
        <w:rPr>
          <w:rFonts w:eastAsia="Times New Roman" w:cs="Times New Roman"/>
          <w:szCs w:val="24"/>
        </w:rPr>
        <w:t xml:space="preserve"> στην άλλη δεν θα αλλάξουν τα πάντα, αλλά η χώρα αυτή</w:t>
      </w:r>
      <w:r>
        <w:rPr>
          <w:rFonts w:eastAsia="Times New Roman" w:cs="Times New Roman"/>
          <w:szCs w:val="24"/>
        </w:rPr>
        <w:t>,</w:t>
      </w:r>
      <w:r>
        <w:rPr>
          <w:rFonts w:eastAsia="Times New Roman" w:cs="Times New Roman"/>
          <w:szCs w:val="24"/>
        </w:rPr>
        <w:t xml:space="preserve"> για πέντε συνεχόμενα έτη είχε ύφεση. Κάποια στιγμή</w:t>
      </w:r>
      <w:r>
        <w:rPr>
          <w:rFonts w:eastAsia="Times New Roman" w:cs="Times New Roman"/>
          <w:szCs w:val="24"/>
        </w:rPr>
        <w:t>,</w:t>
      </w:r>
      <w:r>
        <w:rPr>
          <w:rFonts w:eastAsia="Times New Roman" w:cs="Times New Roman"/>
          <w:szCs w:val="24"/>
        </w:rPr>
        <w:t xml:space="preserve"> έ</w:t>
      </w:r>
      <w:r>
        <w:rPr>
          <w:rFonts w:eastAsia="Times New Roman" w:cs="Times New Roman"/>
          <w:szCs w:val="24"/>
        </w:rPr>
        <w:t xml:space="preserve">φτασε στο 11%, στο 7%. Χάσαμε </w:t>
      </w:r>
      <w:r>
        <w:rPr>
          <w:rFonts w:eastAsia="Times New Roman" w:cs="Times New Roman"/>
          <w:szCs w:val="24"/>
        </w:rPr>
        <w:lastRenderedPageBreak/>
        <w:t xml:space="preserve">το 25% του </w:t>
      </w:r>
      <w:r>
        <w:rPr>
          <w:rFonts w:eastAsia="Times New Roman" w:cs="Times New Roman"/>
          <w:szCs w:val="24"/>
        </w:rPr>
        <w:t>ακαθάριστου εγχώριου προϊόντος</w:t>
      </w:r>
      <w:r>
        <w:rPr>
          <w:rFonts w:eastAsia="Times New Roman" w:cs="Times New Roman"/>
          <w:szCs w:val="24"/>
        </w:rPr>
        <w:t>. Φέτος</w:t>
      </w:r>
      <w:r>
        <w:rPr>
          <w:rFonts w:eastAsia="Times New Roman" w:cs="Times New Roman"/>
          <w:szCs w:val="24"/>
        </w:rPr>
        <w:t>,</w:t>
      </w:r>
      <w:r>
        <w:rPr>
          <w:rFonts w:eastAsia="Times New Roman" w:cs="Times New Roman"/>
          <w:szCs w:val="24"/>
        </w:rPr>
        <w:t xml:space="preserve"> θα κλείσουμε με το νούμερο </w:t>
      </w:r>
      <w:r>
        <w:rPr>
          <w:rFonts w:eastAsia="Times New Roman" w:cs="Times New Roman"/>
          <w:szCs w:val="24"/>
        </w:rPr>
        <w:t>2</w:t>
      </w:r>
      <w:r>
        <w:rPr>
          <w:rFonts w:eastAsia="Times New Roman" w:cs="Times New Roman"/>
          <w:szCs w:val="24"/>
        </w:rPr>
        <w:t xml:space="preserve"> μπροστά. Κι αν συνεχίσουμε έτσι, πιστεύω ότι και του χρόνου θα μπορέσουμε να διαψεύσουμε θετικά τις εκτιμήσεις για ανάπτυξη</w:t>
      </w:r>
      <w:r>
        <w:rPr>
          <w:rFonts w:eastAsia="Times New Roman" w:cs="Times New Roman"/>
          <w:szCs w:val="24"/>
        </w:rPr>
        <w:t>,</w:t>
      </w:r>
      <w:r>
        <w:rPr>
          <w:rFonts w:eastAsia="Times New Roman" w:cs="Times New Roman"/>
          <w:szCs w:val="24"/>
        </w:rPr>
        <w:t xml:space="preserve"> που μπορεί του χρόνου,</w:t>
      </w:r>
      <w:r>
        <w:rPr>
          <w:rFonts w:eastAsia="Times New Roman" w:cs="Times New Roman"/>
          <w:szCs w:val="24"/>
        </w:rPr>
        <w:t xml:space="preserve"> το 2018, να είναι κοντά στο 3%. </w:t>
      </w:r>
    </w:p>
    <w:p w14:paraId="3B0DF030"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Αυτά δεν έγιναν από μόνα τους. Δεν γίνονται από μόνα του</w:t>
      </w:r>
      <w:r>
        <w:rPr>
          <w:rFonts w:eastAsia="Times New Roman" w:cs="Times New Roman"/>
          <w:szCs w:val="24"/>
        </w:rPr>
        <w:t>ς</w:t>
      </w:r>
      <w:r>
        <w:rPr>
          <w:rFonts w:eastAsia="Times New Roman" w:cs="Times New Roman"/>
          <w:szCs w:val="24"/>
        </w:rPr>
        <w:t xml:space="preserve"> αυτά. Βεβαίως, υπάρχει το θηρίο της γραφειοκρατίας. Η μάχη που πρέπει να δώσουμε με τα αυτονόητα</w:t>
      </w:r>
      <w:r>
        <w:rPr>
          <w:rFonts w:eastAsia="Times New Roman" w:cs="Times New Roman"/>
          <w:szCs w:val="24"/>
        </w:rPr>
        <w:t>,</w:t>
      </w:r>
      <w:r>
        <w:rPr>
          <w:rFonts w:eastAsia="Times New Roman" w:cs="Times New Roman"/>
          <w:szCs w:val="24"/>
        </w:rPr>
        <w:t xml:space="preserve"> πολλές φορές σε αυτόν τον τόπο. Όμως, δεν έγιναν από μόνα τους όλα</w:t>
      </w:r>
      <w:r>
        <w:rPr>
          <w:rFonts w:eastAsia="Times New Roman" w:cs="Times New Roman"/>
          <w:szCs w:val="24"/>
        </w:rPr>
        <w:t xml:space="preserve"> αυτά. Η μετατόπιση από τις σκληρές μέρες του 2012, του 2013, του 2015 στις σημερινές μέρες, που ξανά αχνοφέγγει μια ελπίδα εξόδου, ανάτασης δεν έγινε από μόνη της. </w:t>
      </w:r>
    </w:p>
    <w:p w14:paraId="3B0DF031"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Βεβαίως, ο ρόλος σας είναι να ασκείτε αντιπολίτευση. Το αποδέχομαι και νομίζω ότι ασκείτε</w:t>
      </w:r>
      <w:r>
        <w:rPr>
          <w:rFonts w:eastAsia="Times New Roman" w:cs="Times New Roman"/>
          <w:szCs w:val="24"/>
        </w:rPr>
        <w:t>,</w:t>
      </w:r>
      <w:r>
        <w:rPr>
          <w:rFonts w:eastAsia="Times New Roman" w:cs="Times New Roman"/>
          <w:szCs w:val="24"/>
        </w:rPr>
        <w:t xml:space="preserve"> σε μεγάλο βαθμό και καλοπροαίρετη αντιπολίτευση. Όμως, θα πρέπει να μην ταυτίζεστε κι εσείς με το μπλοκ εκείνο</w:t>
      </w:r>
      <w:r>
        <w:rPr>
          <w:rFonts w:eastAsia="Times New Roman" w:cs="Times New Roman"/>
          <w:szCs w:val="24"/>
        </w:rPr>
        <w:t>,</w:t>
      </w:r>
      <w:r>
        <w:rPr>
          <w:rFonts w:eastAsia="Times New Roman" w:cs="Times New Roman"/>
          <w:szCs w:val="24"/>
        </w:rPr>
        <w:t xml:space="preserve"> που καθοδηγείται από τα συγκροτήματα των </w:t>
      </w:r>
      <w:r>
        <w:rPr>
          <w:rFonts w:eastAsia="Times New Roman" w:cs="Times New Roman"/>
          <w:szCs w:val="24"/>
        </w:rPr>
        <w:t>«</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Pr>
          <w:rFonts w:eastAsia="Times New Roman" w:cs="Times New Roman"/>
          <w:szCs w:val="24"/>
        </w:rPr>
        <w:t>. Διότι ο ελληνικός λαός κρίνει και θα κρίνει όλους μας και τα λάθη μας, αλλά και τις επιτυ</w:t>
      </w:r>
      <w:r>
        <w:rPr>
          <w:rFonts w:eastAsia="Times New Roman" w:cs="Times New Roman"/>
          <w:szCs w:val="24"/>
        </w:rPr>
        <w:t xml:space="preserve">χίες μας, όταν έρθει η ώρα. </w:t>
      </w:r>
    </w:p>
    <w:p w14:paraId="3B0DF032"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Κλείνω, λοιπόν, λέγοντας, κύριε Θεοδωράκη, ότι για πρώτη φορά υπάρχει</w:t>
      </w:r>
      <w:r>
        <w:rPr>
          <w:rFonts w:eastAsia="Times New Roman" w:cs="Times New Roman"/>
          <w:szCs w:val="24"/>
        </w:rPr>
        <w:t>,</w:t>
      </w:r>
      <w:r>
        <w:rPr>
          <w:rFonts w:eastAsia="Times New Roman" w:cs="Times New Roman"/>
          <w:szCs w:val="24"/>
        </w:rPr>
        <w:t xml:space="preserve"> όχι μονάχα η δυνατότητα εξόδου, αλλά και η δυνατότητα ενίσχυσης του ρόλου της χώρας σε διεθνές επίπεδο. Αυτό είναι κάτι</w:t>
      </w:r>
      <w:r>
        <w:rPr>
          <w:rFonts w:eastAsia="Times New Roman" w:cs="Times New Roman"/>
          <w:szCs w:val="24"/>
        </w:rPr>
        <w:t>,</w:t>
      </w:r>
      <w:r>
        <w:rPr>
          <w:rFonts w:eastAsia="Times New Roman" w:cs="Times New Roman"/>
          <w:szCs w:val="24"/>
        </w:rPr>
        <w:t xml:space="preserve"> το οποίο δεν πρέπει να το χαίρεται </w:t>
      </w:r>
      <w:r>
        <w:rPr>
          <w:rFonts w:eastAsia="Times New Roman" w:cs="Times New Roman"/>
          <w:szCs w:val="24"/>
        </w:rPr>
        <w:t xml:space="preserve">μονάχα η ελληνική Κυβέρνηση. Αφορά όλους τους Έλληνες και όλα τα κόμματα ανεξαιρέτως. </w:t>
      </w:r>
    </w:p>
    <w:p w14:paraId="3B0DF033"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Είναι μία σημαντική επιτυχία και εμείς θα συνεχίσουμε αυτή την υπεύθυνη προσπάθεια, προκειμένου, όχι μόνο η χώρα να αφήσει πίσω της ολοκληρωτικά την επτάχρονη κρίση, αλλ</w:t>
      </w:r>
      <w:r>
        <w:rPr>
          <w:rFonts w:eastAsia="Times New Roman" w:cs="Times New Roman"/>
          <w:szCs w:val="24"/>
        </w:rPr>
        <w:t xml:space="preserve">ά να αφήσει πίσω της και το μοντέλο που μας οδήγησε σε αυτή, το μοντέλο που έχει να κάνει, όχι μόνο με τη στρεβλή παραγωγική διαδικασία, το στρεβλό παραγωγικό μοντέλο, αλλά και το μοντέλο της διαφθοράς, το μοντέλο της διαπλοκής, το μοντέλο της διασπάθισης </w:t>
      </w:r>
      <w:r>
        <w:rPr>
          <w:rFonts w:eastAsia="Times New Roman" w:cs="Times New Roman"/>
          <w:szCs w:val="24"/>
        </w:rPr>
        <w:t xml:space="preserve">δημόσιου χρήματος, ιδιαίτερα στα εξοπλιστικά. </w:t>
      </w:r>
    </w:p>
    <w:p w14:paraId="3B0DF034"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Όλοι γνωρίζουμε σε αυτόν τον τόπο ότι, όταν κάποιοι μας έβαζαν με πλαστά στοιχεία στην ΟΝΕ, κάποιοι στην Ευρώπη έκαναν τα «στραβά μάτια», ακριβώς γιατί τότε υπήρχαν «αγορές του αιώνα», όχι τώρα. Και επειδή ήξε</w:t>
      </w:r>
      <w:r>
        <w:rPr>
          <w:rFonts w:eastAsia="Times New Roman" w:cs="Times New Roman"/>
          <w:szCs w:val="24"/>
        </w:rPr>
        <w:t xml:space="preserve">ραν ότι δεν έχουμε τα χρήματα να τα πληρώσουμε, μας έδιναν δάνεια από τις τράπεζές </w:t>
      </w:r>
      <w:r>
        <w:rPr>
          <w:rFonts w:eastAsia="Times New Roman" w:cs="Times New Roman"/>
          <w:szCs w:val="24"/>
        </w:rPr>
        <w:t>τους,</w:t>
      </w:r>
      <w:r>
        <w:rPr>
          <w:rFonts w:eastAsia="Times New Roman" w:cs="Times New Roman"/>
          <w:szCs w:val="24"/>
        </w:rPr>
        <w:t xml:space="preserve"> για να ξεπληρώσουμε τα εξοπλιστικά και τις «αγορές του αιώνα» και τις μίζες. Πολλά από αυτά έρχονται στη Βουλή και θα έρθουν και άλλα, δυστυχώς. Αυτή είναι η πραγματικ</w:t>
      </w:r>
      <w:r>
        <w:rPr>
          <w:rFonts w:eastAsia="Times New Roman" w:cs="Times New Roman"/>
          <w:szCs w:val="24"/>
        </w:rPr>
        <w:t xml:space="preserve">ότητα. </w:t>
      </w:r>
    </w:p>
    <w:p w14:paraId="3B0DF035"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 xml:space="preserve">Αυτές τις εποχές, λοιπόν, πρέπει να αφήσουμε πίσω, όχι μόνο την κρίση, τις εποχές της διαπλοκής, της διαφθοράς, της μίζας, τα στρεβλά που μας οδήγησαν στην κρίση. Και θέλει συλλογική προσπάθεια για να το καταφέρουμε αυτό. </w:t>
      </w:r>
    </w:p>
    <w:p w14:paraId="3B0DF036"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Ελπίζω να είστε, με την ε</w:t>
      </w:r>
      <w:r>
        <w:rPr>
          <w:rFonts w:eastAsia="Times New Roman" w:cs="Times New Roman"/>
          <w:szCs w:val="24"/>
        </w:rPr>
        <w:t xml:space="preserve">υρύτερη έννοια, σε αυτή την συλλογική προσπάθεια με το σωστό μέρος, με τη σωστή μεριά, στη σωστή όχθη του ποταμιού, όπως λέτε και εσείς. </w:t>
      </w:r>
    </w:p>
    <w:p w14:paraId="3B0DF037"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B0DF038" w14:textId="77777777" w:rsidR="00AB7826" w:rsidRDefault="00F04206">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B0DF039"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w:t>
      </w:r>
      <w:r>
        <w:rPr>
          <w:rFonts w:eastAsia="Times New Roman" w:cs="Times New Roman"/>
          <w:szCs w:val="24"/>
        </w:rPr>
        <w:t>λοκληρώθηκε η συζήτηση της ε</w:t>
      </w:r>
      <w:r>
        <w:rPr>
          <w:rFonts w:eastAsia="Times New Roman" w:cs="Times New Roman"/>
          <w:szCs w:val="24"/>
        </w:rPr>
        <w:t xml:space="preserve">πίκαιρης ερώτησης προς τον Πρωθυπουργό. </w:t>
      </w:r>
    </w:p>
    <w:p w14:paraId="3B0DF03A" w14:textId="77777777" w:rsidR="00AB7826" w:rsidRDefault="00F0420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δέχεστε στο σημείο αυτό να λύσουμε τη συνεδρίαση;</w:t>
      </w:r>
    </w:p>
    <w:p w14:paraId="3B0DF03B" w14:textId="77777777" w:rsidR="00AB7826" w:rsidRDefault="00F04206">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B0DF03C" w14:textId="77777777" w:rsidR="00AB7826" w:rsidRDefault="00F0420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11.05΄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b/>
          <w:szCs w:val="24"/>
        </w:rPr>
        <w:t xml:space="preserve"> </w:t>
      </w:r>
      <w:r>
        <w:rPr>
          <w:rFonts w:eastAsia="Times New Roman" w:cs="Times New Roman"/>
          <w:szCs w:val="24"/>
        </w:rPr>
        <w:t>Δευτέρα 30 Οκτωβρίου 2017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 </w:t>
      </w:r>
    </w:p>
    <w:p w14:paraId="3B0DF03D" w14:textId="77777777" w:rsidR="00AB7826" w:rsidRDefault="00AB7826">
      <w:pPr>
        <w:spacing w:line="600" w:lineRule="auto"/>
        <w:ind w:firstLine="720"/>
        <w:jc w:val="both"/>
        <w:rPr>
          <w:rFonts w:eastAsia="Times New Roman" w:cs="Times New Roman"/>
          <w:szCs w:val="24"/>
        </w:rPr>
      </w:pPr>
    </w:p>
    <w:p w14:paraId="3B0DF03E" w14:textId="77777777" w:rsidR="00AB7826" w:rsidRDefault="00F04206">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3B0DF03F" w14:textId="77777777" w:rsidR="00AB7826" w:rsidRDefault="00AB7826">
      <w:pPr>
        <w:spacing w:line="600" w:lineRule="auto"/>
        <w:ind w:firstLine="720"/>
        <w:jc w:val="center"/>
        <w:rPr>
          <w:rFonts w:eastAsia="Times New Roman" w:cs="Times New Roman"/>
          <w:szCs w:val="24"/>
        </w:rPr>
      </w:pPr>
    </w:p>
    <w:sectPr w:rsidR="00AB78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1o+EjgGUsxWe8W2hjRGoSE7q8o=" w:salt="geolqU0TKPTisgbLyQeF3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26"/>
    <w:rsid w:val="00535651"/>
    <w:rsid w:val="00AB7826"/>
    <w:rsid w:val="00F042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EF8D"/>
  <w15:docId w15:val="{943F7F59-AF53-4357-B6E8-21CA7F5B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51B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251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532</MetadataID>
    <Session xmlns="641f345b-441b-4b81-9152-adc2e73ba5e1">Γ´</Session>
    <Date xmlns="641f345b-441b-4b81-9152-adc2e73ba5e1">2017-10-26T21:00:00+00:00</Date>
    <Status xmlns="641f345b-441b-4b81-9152-adc2e73ba5e1">
      <Url>http://srv-sp1/praktika/Lists/Incoming_Metadata/EditForm.aspx?ID=532&amp;Source=/praktika/Recordings_Library/Forms/AllItems.aspx</Url>
      <Description>Δημοσιεύτηκε</Description>
    </Status>
    <Meeting xmlns="641f345b-441b-4b81-9152-adc2e73ba5e1">ΙΗ´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A73F14-F425-4724-A47A-CBE8C6BFA267}">
  <ds:schemaRefs>
    <ds:schemaRef ds:uri="http://schemas.microsoft.com/sharepoint/v3/contenttype/forms"/>
  </ds:schemaRefs>
</ds:datastoreItem>
</file>

<file path=customXml/itemProps2.xml><?xml version="1.0" encoding="utf-8"?>
<ds:datastoreItem xmlns:ds="http://schemas.openxmlformats.org/officeDocument/2006/customXml" ds:itemID="{C229ECE3-A225-4A7B-98E2-E32865665844}">
  <ds:schemaRefs>
    <ds:schemaRef ds:uri="http://schemas.openxmlformats.org/package/2006/metadata/core-properties"/>
    <ds:schemaRef ds:uri="http://purl.org/dc/terms/"/>
    <ds:schemaRef ds:uri="http://purl.org/dc/elements/1.1/"/>
    <ds:schemaRef ds:uri="http://purl.org/dc/dcmitype/"/>
    <ds:schemaRef ds:uri="http://schemas.microsoft.com/office/2006/documentManagement/types"/>
    <ds:schemaRef ds:uri="http://www.w3.org/XML/1998/namespace"/>
    <ds:schemaRef ds:uri="http://schemas.microsoft.com/office/infopath/2007/PartnerControls"/>
    <ds:schemaRef ds:uri="641f345b-441b-4b81-9152-adc2e73ba5e1"/>
    <ds:schemaRef ds:uri="http://schemas.microsoft.com/office/2006/metadata/properties"/>
  </ds:schemaRefs>
</ds:datastoreItem>
</file>

<file path=customXml/itemProps3.xml><?xml version="1.0" encoding="utf-8"?>
<ds:datastoreItem xmlns:ds="http://schemas.openxmlformats.org/officeDocument/2006/customXml" ds:itemID="{6AEAF86A-688B-4B37-B8A1-014A815BA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8337</Words>
  <Characters>45020</Characters>
  <Application>Microsoft Office Word</Application>
  <DocSecurity>0</DocSecurity>
  <Lines>375</Lines>
  <Paragraphs>106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2017-11-02T09:12:00Z</dcterms:created>
  <dcterms:modified xsi:type="dcterms:W3CDTF">2017-11-02T09:12:00Z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