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9FC26" w14:textId="77777777" w:rsidR="00A97898" w:rsidRPr="00D64FA5" w:rsidRDefault="00A97898" w:rsidP="00A97898">
      <w:pPr>
        <w:spacing w:after="0" w:line="360" w:lineRule="auto"/>
        <w:rPr>
          <w:ins w:id="0" w:author="Φλούδα Χριστίνα" w:date="2016-04-19T09:30:00Z"/>
          <w:szCs w:val="24"/>
        </w:rPr>
      </w:pPr>
      <w:ins w:id="1" w:author="Φλούδα Χριστίνα" w:date="2016-04-19T09:30:00Z">
        <w:r w:rsidRPr="00D64FA5">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438B2907" w14:textId="77777777" w:rsidR="00A97898" w:rsidRPr="00D64FA5" w:rsidRDefault="00A97898" w:rsidP="00A97898">
      <w:pPr>
        <w:spacing w:after="0" w:line="360" w:lineRule="auto"/>
        <w:rPr>
          <w:ins w:id="2" w:author="Φλούδα Χριστίνα" w:date="2016-04-19T09:30:00Z"/>
          <w:szCs w:val="24"/>
        </w:rPr>
      </w:pPr>
    </w:p>
    <w:p w14:paraId="4CB1C89C" w14:textId="77777777" w:rsidR="00A97898" w:rsidRPr="00D64FA5" w:rsidRDefault="00A97898" w:rsidP="00A97898">
      <w:pPr>
        <w:spacing w:after="0" w:line="360" w:lineRule="auto"/>
        <w:rPr>
          <w:ins w:id="3" w:author="Φλούδα Χριστίνα" w:date="2016-04-19T09:30:00Z"/>
          <w:szCs w:val="24"/>
        </w:rPr>
      </w:pPr>
      <w:ins w:id="4" w:author="Φλούδα Χριστίνα" w:date="2016-04-19T09:30:00Z">
        <w:r w:rsidRPr="00D64FA5">
          <w:rPr>
            <w:szCs w:val="24"/>
          </w:rPr>
          <w:t>ΠΙΝΑΚΑΣ ΠΕΡΙΕΧΟΜΕΝΩΝ</w:t>
        </w:r>
      </w:ins>
    </w:p>
    <w:p w14:paraId="5B69E50F" w14:textId="77777777" w:rsidR="00A97898" w:rsidRPr="00D64FA5" w:rsidRDefault="00A97898" w:rsidP="00A97898">
      <w:pPr>
        <w:spacing w:after="0" w:line="360" w:lineRule="auto"/>
        <w:rPr>
          <w:ins w:id="5" w:author="Φλούδα Χριστίνα" w:date="2016-04-19T09:30:00Z"/>
          <w:szCs w:val="24"/>
        </w:rPr>
      </w:pPr>
      <w:ins w:id="6" w:author="Φλούδα Χριστίνα" w:date="2016-04-19T09:30:00Z">
        <w:r w:rsidRPr="00D64FA5">
          <w:rPr>
            <w:szCs w:val="24"/>
          </w:rPr>
          <w:t>ΙΖ</w:t>
        </w:r>
        <w:r>
          <w:rPr>
            <w:szCs w:val="24"/>
          </w:rPr>
          <w:t>΄</w:t>
        </w:r>
        <w:r w:rsidRPr="00D64FA5">
          <w:rPr>
            <w:szCs w:val="24"/>
          </w:rPr>
          <w:t xml:space="preserve"> ΠΕΡΙΟΔΟΣ </w:t>
        </w:r>
      </w:ins>
    </w:p>
    <w:p w14:paraId="088548DE" w14:textId="77777777" w:rsidR="00A97898" w:rsidRPr="00D64FA5" w:rsidRDefault="00A97898" w:rsidP="00A97898">
      <w:pPr>
        <w:spacing w:after="0" w:line="360" w:lineRule="auto"/>
        <w:rPr>
          <w:ins w:id="7" w:author="Φλούδα Χριστίνα" w:date="2016-04-19T09:30:00Z"/>
          <w:szCs w:val="24"/>
        </w:rPr>
      </w:pPr>
      <w:ins w:id="8" w:author="Φλούδα Χριστίνα" w:date="2016-04-19T09:30:00Z">
        <w:r w:rsidRPr="00D64FA5">
          <w:rPr>
            <w:szCs w:val="24"/>
          </w:rPr>
          <w:t>ΠΡΟΕΔΡΕΥΟΜΕΝΗΣ ΚΟΙΝΟΒΟΥΛΕΥΤΙΚΗΣ ΔΗΜΟΚΡΑΤΙΑΣ</w:t>
        </w:r>
      </w:ins>
    </w:p>
    <w:p w14:paraId="7C492D02" w14:textId="77777777" w:rsidR="00A97898" w:rsidRPr="00D64FA5" w:rsidRDefault="00A97898" w:rsidP="00A97898">
      <w:pPr>
        <w:spacing w:after="0" w:line="360" w:lineRule="auto"/>
        <w:rPr>
          <w:ins w:id="9" w:author="Φλούδα Χριστίνα" w:date="2016-04-19T09:30:00Z"/>
          <w:szCs w:val="24"/>
        </w:rPr>
      </w:pPr>
      <w:ins w:id="10" w:author="Φλούδα Χριστίνα" w:date="2016-04-19T09:30:00Z">
        <w:r w:rsidRPr="00D64FA5">
          <w:rPr>
            <w:szCs w:val="24"/>
          </w:rPr>
          <w:t>ΣΥΝΟΔΟΣ Α΄</w:t>
        </w:r>
      </w:ins>
    </w:p>
    <w:p w14:paraId="1E50A70E" w14:textId="77777777" w:rsidR="00A97898" w:rsidRPr="00D64FA5" w:rsidRDefault="00A97898" w:rsidP="00A97898">
      <w:pPr>
        <w:spacing w:after="0" w:line="360" w:lineRule="auto"/>
        <w:rPr>
          <w:ins w:id="11" w:author="Φλούδα Χριστίνα" w:date="2016-04-19T09:30:00Z"/>
          <w:szCs w:val="24"/>
        </w:rPr>
      </w:pPr>
    </w:p>
    <w:p w14:paraId="17258B58" w14:textId="77777777" w:rsidR="00A97898" w:rsidRPr="00D64FA5" w:rsidRDefault="00A97898" w:rsidP="00A97898">
      <w:pPr>
        <w:spacing w:after="0" w:line="360" w:lineRule="auto"/>
        <w:rPr>
          <w:ins w:id="12" w:author="Φλούδα Χριστίνα" w:date="2016-04-19T09:30:00Z"/>
          <w:szCs w:val="24"/>
        </w:rPr>
      </w:pPr>
      <w:ins w:id="13" w:author="Φλούδα Χριστίνα" w:date="2016-04-19T09:30:00Z">
        <w:r w:rsidRPr="00D64FA5">
          <w:rPr>
            <w:szCs w:val="24"/>
          </w:rPr>
          <w:t>ΣΥΝΕΔΡΙΑΣΗ ΡΕ΄</w:t>
        </w:r>
      </w:ins>
    </w:p>
    <w:p w14:paraId="165F7ED8" w14:textId="77777777" w:rsidR="00A97898" w:rsidRPr="00D64FA5" w:rsidRDefault="00A97898" w:rsidP="00A97898">
      <w:pPr>
        <w:spacing w:after="0" w:line="360" w:lineRule="auto"/>
        <w:rPr>
          <w:ins w:id="14" w:author="Φλούδα Χριστίνα" w:date="2016-04-19T09:30:00Z"/>
          <w:szCs w:val="24"/>
        </w:rPr>
      </w:pPr>
      <w:ins w:id="15" w:author="Φλούδα Χριστίνα" w:date="2016-04-19T09:30:00Z">
        <w:r w:rsidRPr="00D64FA5">
          <w:rPr>
            <w:szCs w:val="24"/>
          </w:rPr>
          <w:t>Δευτέρα  11 Απριλίου 2016</w:t>
        </w:r>
      </w:ins>
    </w:p>
    <w:p w14:paraId="6891F012" w14:textId="77777777" w:rsidR="00A97898" w:rsidRPr="00D64FA5" w:rsidRDefault="00A97898" w:rsidP="00A97898">
      <w:pPr>
        <w:spacing w:after="0" w:line="360" w:lineRule="auto"/>
        <w:rPr>
          <w:ins w:id="16" w:author="Φλούδα Χριστίνα" w:date="2016-04-19T09:30:00Z"/>
          <w:szCs w:val="24"/>
        </w:rPr>
      </w:pPr>
    </w:p>
    <w:p w14:paraId="41B3C6F1" w14:textId="77777777" w:rsidR="00A97898" w:rsidRPr="00D64FA5" w:rsidRDefault="00A97898" w:rsidP="00A97898">
      <w:pPr>
        <w:spacing w:after="0" w:line="360" w:lineRule="auto"/>
        <w:rPr>
          <w:ins w:id="17" w:author="Φλούδα Χριστίνα" w:date="2016-04-19T09:30:00Z"/>
          <w:szCs w:val="24"/>
        </w:rPr>
      </w:pPr>
      <w:ins w:id="18" w:author="Φλούδα Χριστίνα" w:date="2016-04-19T09:30:00Z">
        <w:r w:rsidRPr="00D64FA5">
          <w:rPr>
            <w:szCs w:val="24"/>
          </w:rPr>
          <w:t>ΘΕΜΑΤΑ</w:t>
        </w:r>
      </w:ins>
    </w:p>
    <w:p w14:paraId="28E3F4AD" w14:textId="77777777" w:rsidR="00A97898" w:rsidRDefault="00A97898" w:rsidP="00A97898">
      <w:pPr>
        <w:spacing w:after="0" w:line="360" w:lineRule="auto"/>
        <w:rPr>
          <w:ins w:id="19" w:author="Φλούδα Χριστίνα" w:date="2016-04-19T09:30:00Z"/>
          <w:szCs w:val="24"/>
        </w:rPr>
      </w:pPr>
      <w:ins w:id="20" w:author="Φλούδα Χριστίνα" w:date="2016-04-19T09:30:00Z">
        <w:r w:rsidRPr="00D64FA5">
          <w:rPr>
            <w:szCs w:val="24"/>
          </w:rPr>
          <w:t xml:space="preserve"> </w:t>
        </w:r>
        <w:r w:rsidRPr="00D64FA5">
          <w:rPr>
            <w:szCs w:val="24"/>
          </w:rPr>
          <w:br/>
          <w:t xml:space="preserve">Α. ΕΙΔΙΚΑ ΘΕΜΑΤΑ </w:t>
        </w:r>
        <w:r w:rsidRPr="00D64FA5">
          <w:rPr>
            <w:szCs w:val="24"/>
          </w:rPr>
          <w:br/>
          <w:t xml:space="preserve">1. Επί διαδικαστικού θέματος, σελ. </w:t>
        </w:r>
        <w:r w:rsidRPr="00D64FA5">
          <w:rPr>
            <w:szCs w:val="24"/>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8-4-2016 ποινική δικογραφία κατά του πρώην Υπουργού Εξωτερικών κ. Γεωργίου Παπανδρέου, σελ. </w:t>
        </w:r>
        <w:r w:rsidRPr="00D64FA5">
          <w:rPr>
            <w:szCs w:val="24"/>
          </w:rPr>
          <w:br/>
          <w:t>3. Ανακοινώνεται ότι Η Επιτροπή Κανονισμού της Βουλής καταθέτει τις εκθέσεις της στις προτάσεις του Προέδρου της Βουλής  των Ελλήνων: α) «για την ενσωμάτωση, ως Παράρτημα στον Κανονισμό της Βουλής (Μέρος Κοινοβουλευτικό), «Κώδικα Δεοντολογίας των Μελών του Ελληνικού Κοινοβουλίου» και</w:t>
        </w:r>
        <w:r>
          <w:rPr>
            <w:szCs w:val="24"/>
          </w:rPr>
          <w:t xml:space="preserve"> </w:t>
        </w:r>
        <w:r w:rsidRPr="00D64FA5">
          <w:rPr>
            <w:szCs w:val="24"/>
          </w:rPr>
          <w:t>β) «για την τροποποίηση διατάξεων του</w:t>
        </w:r>
        <w:r>
          <w:rPr>
            <w:szCs w:val="24"/>
          </w:rPr>
          <w:t xml:space="preserve"> Κανονισμού της Βουλής Μέρος Β΄ (ΦΕΚ 51 Α΄</w:t>
        </w:r>
        <w:r w:rsidRPr="00D64FA5">
          <w:rPr>
            <w:szCs w:val="24"/>
          </w:rPr>
          <w:t xml:space="preserve">/10.4.1997), όπως ισχύει», σελ. </w:t>
        </w:r>
        <w:r w:rsidRPr="00D64FA5">
          <w:rPr>
            <w:szCs w:val="24"/>
          </w:rPr>
          <w:br/>
          <w:t xml:space="preserve"> </w:t>
        </w:r>
        <w:r w:rsidRPr="00D64FA5">
          <w:rPr>
            <w:szCs w:val="24"/>
          </w:rPr>
          <w:br/>
          <w:t xml:space="preserve">Β. ΚΟΙΝΟΒΟΥΛΕΥΤΙΚΟΣ ΕΛΕΓΧΟΣ </w:t>
        </w:r>
        <w:r w:rsidRPr="00D64FA5">
          <w:rPr>
            <w:szCs w:val="24"/>
          </w:rPr>
          <w:br/>
          <w:t>Συζήτηση επικαίρω</w:t>
        </w:r>
        <w:r>
          <w:rPr>
            <w:szCs w:val="24"/>
          </w:rPr>
          <w:t>ν ερωτήσεων και ερώτησης:</w:t>
        </w:r>
        <w:r w:rsidRPr="00D64FA5">
          <w:rPr>
            <w:szCs w:val="24"/>
          </w:rPr>
          <w:br/>
          <w:t xml:space="preserve">   α) Προς</w:t>
        </w:r>
        <w:r>
          <w:rPr>
            <w:szCs w:val="24"/>
          </w:rPr>
          <w:t xml:space="preserve"> τον Υπουργό Οικονομικών:</w:t>
        </w:r>
        <w:r w:rsidRPr="00D64FA5">
          <w:rPr>
            <w:szCs w:val="24"/>
          </w:rPr>
          <w:br/>
          <w:t xml:space="preserve">      </w:t>
        </w:r>
        <w:r>
          <w:rPr>
            <w:szCs w:val="24"/>
          </w:rPr>
          <w:t xml:space="preserve"> i. </w:t>
        </w:r>
        <w:r w:rsidRPr="00D64FA5">
          <w:rPr>
            <w:szCs w:val="24"/>
          </w:rPr>
          <w:t xml:space="preserve">σχετικά με τις απώλειες εσόδων από το εμπόριο απομιμήσεων των προϊόντων, σελ. </w:t>
        </w:r>
        <w:r w:rsidRPr="00D64FA5">
          <w:rPr>
            <w:szCs w:val="24"/>
          </w:rPr>
          <w:br/>
          <w:t xml:space="preserve">       </w:t>
        </w:r>
        <w:proofErr w:type="spellStart"/>
        <w:r>
          <w:rPr>
            <w:szCs w:val="24"/>
            <w:lang w:val="en-US"/>
          </w:rPr>
          <w:t>i</w:t>
        </w:r>
        <w:proofErr w:type="spellEnd"/>
        <w:r w:rsidRPr="00D64FA5">
          <w:rPr>
            <w:szCs w:val="24"/>
          </w:rPr>
          <w:t xml:space="preserve">i. </w:t>
        </w:r>
        <w:proofErr w:type="gramStart"/>
        <w:r w:rsidRPr="00D64FA5">
          <w:rPr>
            <w:szCs w:val="24"/>
          </w:rPr>
          <w:t>σχετικά</w:t>
        </w:r>
        <w:proofErr w:type="gramEnd"/>
        <w:r w:rsidRPr="00D64FA5">
          <w:rPr>
            <w:szCs w:val="24"/>
          </w:rPr>
          <w:t xml:space="preserve"> με τη μείωση του Διαθέσιμου Εισοδήματος της Μεσαίας Τάξης, σελ. </w:t>
        </w:r>
        <w:r w:rsidRPr="00D64FA5">
          <w:rPr>
            <w:szCs w:val="24"/>
          </w:rPr>
          <w:br/>
          <w:t xml:space="preserve">   β) Προς τον Υπουργό Εσωτερικών και Διοικητικής Ανασυγκρότησης, σχετικά με τα προβλήματα που έχουν δημιουργηθεί στη λειτουργία όλων των κοινωνικών δομών και άλλων υπηρεσιών των δήμων όλης της χώρας, σελ. </w:t>
        </w:r>
        <w:r w:rsidRPr="00D64FA5">
          <w:rPr>
            <w:szCs w:val="24"/>
          </w:rPr>
          <w:br/>
          <w:t xml:space="preserve">   γ) Προς τον Υπουργό Εργασίας, Κοινωνικής Ασφάλισης και Κοινωνικής Αλληλεγγύης, σχετικά με τη στήριξη των πολύτεκνων οικογενειών, σελ. </w:t>
        </w:r>
        <w:r w:rsidRPr="00D64FA5">
          <w:rPr>
            <w:szCs w:val="24"/>
          </w:rPr>
          <w:br/>
          <w:t xml:space="preserve"> </w:t>
        </w:r>
        <w:r w:rsidRPr="00D64FA5">
          <w:rPr>
            <w:szCs w:val="24"/>
          </w:rPr>
          <w:br/>
          <w:t xml:space="preserve">Γ. ΝΟΜΟΘΕΤΙΚΗ ΕΡΓΑΣΙΑ </w:t>
        </w:r>
        <w:r w:rsidRPr="00D64FA5">
          <w:rPr>
            <w:szCs w:val="24"/>
          </w:rPr>
          <w:br/>
          <w:t>1. Κατάθεση πρότασης νόμου:</w:t>
        </w:r>
      </w:ins>
    </w:p>
    <w:p w14:paraId="4C2E649E" w14:textId="77777777" w:rsidR="00A97898" w:rsidRDefault="00A97898" w:rsidP="00A97898">
      <w:pPr>
        <w:spacing w:after="0" w:line="360" w:lineRule="auto"/>
        <w:rPr>
          <w:ins w:id="21" w:author="Φλούδα Χριστίνα" w:date="2016-04-19T09:30:00Z"/>
          <w:szCs w:val="24"/>
        </w:rPr>
      </w:pPr>
      <w:ins w:id="22" w:author="Φλούδα Χριστίνα" w:date="2016-04-19T09:30:00Z">
        <w:r w:rsidRPr="00D64FA5">
          <w:rPr>
            <w:szCs w:val="24"/>
          </w:rPr>
          <w:t xml:space="preserve">Ο Πρόεδρος της Κοινοβουλευτικής Ομάδας της Νέας Δημοκρατίας κ. Κυριάκος Μητσοτάκης και οι Βουλευτές του κόμματός του, κατέθεσαν στις 8-4-2016 πρόταση νόμου: « Άσκηση εκλογικού δικαιώματος κατά τις Βουλευτικές Εκλογές του Απόδημου Ελληνισμού και εκλογέων που βρίσκονται στην αλλοδαπή», σελ. </w:t>
        </w:r>
        <w:r w:rsidRPr="00D64FA5">
          <w:rPr>
            <w:szCs w:val="24"/>
          </w:rPr>
          <w:br/>
          <w:t>2. Κατάθεση σχεδίου νόμου:</w:t>
        </w:r>
      </w:ins>
    </w:p>
    <w:p w14:paraId="2AD6DE16" w14:textId="77777777" w:rsidR="00A97898" w:rsidRDefault="00A97898" w:rsidP="00A97898">
      <w:pPr>
        <w:spacing w:after="0" w:line="360" w:lineRule="auto"/>
        <w:rPr>
          <w:ins w:id="23" w:author="Φλούδα Χριστίνα" w:date="2016-04-19T09:30:00Z"/>
          <w:szCs w:val="24"/>
        </w:rPr>
      </w:pPr>
      <w:ins w:id="24" w:author="Φλούδα Χριστίνα" w:date="2016-04-19T09:30:00Z">
        <w:r w:rsidRPr="00D64FA5">
          <w:rPr>
            <w:szCs w:val="24"/>
          </w:rPr>
          <w:t xml:space="preserve">Οι Υπουργοί Παιδείας,  Έρευνας και Θρησκευμάτων, Οικονομικών, Περιβάλλοντος και Ενέργειας, οι Αναπληρωτές Υπουργοί Παιδείας,  Έρευνας και Θρησκευμάτων, Εργασίας, Κοινωνικής Ασφάλισης και Κοινωνικής Αλληλεγγύης, Οικονομικών, καθώς και ο Υφυπουργός Παιδείας,  Έρευνας και Θρησκευμάτων κατέθεσαν σήμερα 11-4-2016 σχέδιο νόμου: «Ρυθμίσεις για την έρευνα και άλλες διατάξεις», σελ. </w:t>
        </w:r>
        <w:r w:rsidRPr="00D64FA5">
          <w:rPr>
            <w:szCs w:val="24"/>
          </w:rPr>
          <w:br/>
        </w:r>
      </w:ins>
    </w:p>
    <w:p w14:paraId="1012BFEC" w14:textId="77777777" w:rsidR="00A97898" w:rsidRDefault="00A97898" w:rsidP="00A97898">
      <w:pPr>
        <w:spacing w:after="0" w:line="360" w:lineRule="auto"/>
        <w:rPr>
          <w:ins w:id="25" w:author="Φλούδα Χριστίνα" w:date="2016-04-19T09:30:00Z"/>
          <w:szCs w:val="24"/>
        </w:rPr>
      </w:pPr>
      <w:ins w:id="26" w:author="Φλούδα Χριστίνα" w:date="2016-04-19T09:30:00Z">
        <w:r>
          <w:rPr>
            <w:szCs w:val="24"/>
          </w:rPr>
          <w:t>ΠΡΟΕΔΡΕΥΩΝ</w:t>
        </w:r>
      </w:ins>
    </w:p>
    <w:p w14:paraId="3A59709D" w14:textId="77777777" w:rsidR="00A97898" w:rsidRDefault="00A97898" w:rsidP="00A97898">
      <w:pPr>
        <w:spacing w:after="0" w:line="360" w:lineRule="auto"/>
        <w:rPr>
          <w:ins w:id="27" w:author="Φλούδα Χριστίνα" w:date="2016-04-19T09:30:00Z"/>
          <w:szCs w:val="24"/>
        </w:rPr>
      </w:pPr>
    </w:p>
    <w:p w14:paraId="14421380" w14:textId="77777777" w:rsidR="00A97898" w:rsidRDefault="00A97898" w:rsidP="00A97898">
      <w:pPr>
        <w:spacing w:after="0" w:line="360" w:lineRule="auto"/>
        <w:rPr>
          <w:ins w:id="28" w:author="Φλούδα Χριστίνα" w:date="2016-04-19T09:30:00Z"/>
          <w:szCs w:val="24"/>
        </w:rPr>
      </w:pPr>
      <w:ins w:id="29" w:author="Φλούδα Χριστίνα" w:date="2016-04-19T09:30:00Z">
        <w:r w:rsidRPr="00D64FA5">
          <w:rPr>
            <w:szCs w:val="24"/>
          </w:rPr>
          <w:t>ΛΑΜΠΡΟΥΛΗΣ Γ. , σελ.</w:t>
        </w:r>
        <w:r w:rsidRPr="00D64FA5">
          <w:rPr>
            <w:szCs w:val="24"/>
          </w:rPr>
          <w:br/>
        </w:r>
      </w:ins>
    </w:p>
    <w:p w14:paraId="45F2CE85" w14:textId="77777777" w:rsidR="00A97898" w:rsidRPr="00D64FA5" w:rsidRDefault="00A97898" w:rsidP="00A97898">
      <w:pPr>
        <w:spacing w:after="0" w:line="360" w:lineRule="auto"/>
        <w:rPr>
          <w:ins w:id="30" w:author="Φλούδα Χριστίνα" w:date="2016-04-19T09:30:00Z"/>
          <w:szCs w:val="24"/>
        </w:rPr>
      </w:pPr>
    </w:p>
    <w:p w14:paraId="0EE9A6ED" w14:textId="77777777" w:rsidR="00A97898" w:rsidRPr="00D64FA5" w:rsidRDefault="00A97898" w:rsidP="00A97898">
      <w:pPr>
        <w:spacing w:after="0" w:line="360" w:lineRule="auto"/>
        <w:rPr>
          <w:ins w:id="31" w:author="Φλούδα Χριστίνα" w:date="2016-04-19T09:30:00Z"/>
          <w:szCs w:val="24"/>
        </w:rPr>
      </w:pPr>
      <w:ins w:id="32" w:author="Φλούδα Χριστίνα" w:date="2016-04-19T09:30:00Z">
        <w:r w:rsidRPr="00D64FA5">
          <w:rPr>
            <w:szCs w:val="24"/>
          </w:rPr>
          <w:t>ΟΜΙΛΗΤΕΣ</w:t>
        </w:r>
      </w:ins>
    </w:p>
    <w:p w14:paraId="7AF305FF" w14:textId="34B58713" w:rsidR="00A97898" w:rsidRDefault="00A97898" w:rsidP="00A97898">
      <w:pPr>
        <w:spacing w:line="600" w:lineRule="auto"/>
        <w:jc w:val="both"/>
        <w:rPr>
          <w:ins w:id="33" w:author="Φλούδα Χριστίνα" w:date="2016-04-19T09:30:00Z"/>
          <w:rFonts w:eastAsia="Times New Roman" w:cs="Times New Roman"/>
          <w:szCs w:val="24"/>
        </w:rPr>
        <w:pPrChange w:id="34" w:author="Φλούδα Χριστίνα" w:date="2016-04-19T09:30:00Z">
          <w:pPr>
            <w:spacing w:line="600" w:lineRule="auto"/>
            <w:jc w:val="center"/>
          </w:pPr>
        </w:pPrChange>
      </w:pPr>
      <w:ins w:id="35" w:author="Φλούδα Χριστίνα" w:date="2016-04-19T09:30:00Z">
        <w:r w:rsidRPr="00D64FA5">
          <w:rPr>
            <w:szCs w:val="24"/>
          </w:rPr>
          <w:br/>
          <w:t>Α. Επί διαδικαστικού θέματος:</w:t>
        </w:r>
        <w:r w:rsidRPr="00D64FA5">
          <w:rPr>
            <w:szCs w:val="24"/>
          </w:rPr>
          <w:br/>
          <w:t>ΚΕΓΚΕΡΟΓΛΟΥ Β. , σελ.</w:t>
        </w:r>
        <w:r w:rsidRPr="00D64FA5">
          <w:rPr>
            <w:szCs w:val="24"/>
          </w:rPr>
          <w:br/>
          <w:t>ΛΑΜΠΡΟΥΛΗΣ Γ. , σελ.</w:t>
        </w:r>
        <w:r w:rsidRPr="00D64FA5">
          <w:rPr>
            <w:szCs w:val="24"/>
          </w:rPr>
          <w:br/>
          <w:t>ΛΟΒΕΡΔΟΣ Α. , σελ.</w:t>
        </w:r>
        <w:r w:rsidRPr="00D64FA5">
          <w:rPr>
            <w:szCs w:val="24"/>
          </w:rPr>
          <w:br/>
          <w:t>ΦΩΤΙΟΥ Θ. , σελ.</w:t>
        </w:r>
        <w:r w:rsidRPr="00D64FA5">
          <w:rPr>
            <w:szCs w:val="24"/>
          </w:rPr>
          <w:br/>
        </w:r>
        <w:r w:rsidRPr="00D64FA5">
          <w:rPr>
            <w:szCs w:val="24"/>
          </w:rPr>
          <w:br/>
          <w:t>Β. Επί των επικαίρων ερωτήσεων:</w:t>
        </w:r>
        <w:r w:rsidRPr="00D64FA5">
          <w:rPr>
            <w:szCs w:val="24"/>
          </w:rPr>
          <w:br/>
          <w:t>ΑΛΕΞΙΑΔΗΣ Τ. , σελ.</w:t>
        </w:r>
        <w:r w:rsidRPr="00D64FA5">
          <w:rPr>
            <w:szCs w:val="24"/>
          </w:rPr>
          <w:br/>
          <w:t>ΚΑΜΜΕΝΟΣ Δ. , σελ.</w:t>
        </w:r>
        <w:r w:rsidRPr="00D64FA5">
          <w:rPr>
            <w:szCs w:val="24"/>
          </w:rPr>
          <w:br/>
          <w:t>ΚΕΓΚΕΡΟΓΛΟΥ Β. , σελ.</w:t>
        </w:r>
        <w:r w:rsidRPr="00D64FA5">
          <w:rPr>
            <w:szCs w:val="24"/>
          </w:rPr>
          <w:br/>
          <w:t>ΚΟΥΡΟΥΜΠΛΗΣ Π. , σελ.</w:t>
        </w:r>
        <w:r w:rsidRPr="00D64FA5">
          <w:rPr>
            <w:szCs w:val="24"/>
          </w:rPr>
          <w:br/>
          <w:t>ΛΟΒΕΡΔΟΣ Α. , σελ.</w:t>
        </w:r>
        <w:r w:rsidRPr="00D64FA5">
          <w:rPr>
            <w:szCs w:val="24"/>
          </w:rPr>
          <w:br/>
          <w:t>ΠΑΠΑΚΩΣΤΑ - ΣΙΔΗΡΟΠΟΥΛΟΥ Α. , σελ.</w:t>
        </w:r>
        <w:r w:rsidRPr="00D64FA5">
          <w:rPr>
            <w:szCs w:val="24"/>
          </w:rPr>
          <w:br/>
          <w:t>ΦΩΤΙΟΥ Θ. , σελ.</w:t>
        </w:r>
        <w:r w:rsidRPr="00D64FA5">
          <w:rPr>
            <w:szCs w:val="24"/>
          </w:rPr>
          <w:br/>
        </w:r>
        <w:bookmarkStart w:id="36" w:name="_GoBack"/>
        <w:bookmarkEnd w:id="36"/>
      </w:ins>
    </w:p>
    <w:p w14:paraId="74AA185D" w14:textId="77777777" w:rsidR="007508D7" w:rsidRDefault="007F4EAD">
      <w:pPr>
        <w:spacing w:line="600" w:lineRule="auto"/>
        <w:jc w:val="center"/>
        <w:rPr>
          <w:rFonts w:eastAsia="Times New Roman" w:cs="Times New Roman"/>
          <w:szCs w:val="24"/>
        </w:rPr>
      </w:pPr>
      <w:r>
        <w:rPr>
          <w:rFonts w:eastAsia="Times New Roman" w:cs="Times New Roman"/>
          <w:szCs w:val="24"/>
        </w:rPr>
        <w:t>ΠΡΑΚΤΙΚΑ ΒΟΥΛΗΣ</w:t>
      </w:r>
    </w:p>
    <w:p w14:paraId="74AA185E" w14:textId="77777777" w:rsidR="007508D7" w:rsidRDefault="007F4EAD">
      <w:pPr>
        <w:spacing w:line="600" w:lineRule="auto"/>
        <w:jc w:val="center"/>
        <w:rPr>
          <w:rFonts w:eastAsia="Times New Roman" w:cs="Times New Roman"/>
          <w:szCs w:val="24"/>
        </w:rPr>
      </w:pPr>
      <w:r>
        <w:rPr>
          <w:rFonts w:eastAsia="Times New Roman" w:cs="Times New Roman"/>
          <w:szCs w:val="24"/>
        </w:rPr>
        <w:t>ΙΖ΄ ΠΕΡΙΟΔΟΣ</w:t>
      </w:r>
    </w:p>
    <w:p w14:paraId="74AA185F" w14:textId="77777777" w:rsidR="007508D7" w:rsidRDefault="007F4EAD">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4AA1860" w14:textId="77777777" w:rsidR="007508D7" w:rsidRDefault="007F4EAD">
      <w:pPr>
        <w:spacing w:line="600" w:lineRule="auto"/>
        <w:jc w:val="center"/>
        <w:rPr>
          <w:rFonts w:eastAsia="Times New Roman" w:cs="Times New Roman"/>
          <w:szCs w:val="24"/>
        </w:rPr>
      </w:pPr>
      <w:r>
        <w:rPr>
          <w:rFonts w:eastAsia="Times New Roman" w:cs="Times New Roman"/>
          <w:szCs w:val="24"/>
        </w:rPr>
        <w:t>ΣΥΝΟΔΟΣ Α΄</w:t>
      </w:r>
    </w:p>
    <w:p w14:paraId="74AA1861" w14:textId="77777777" w:rsidR="007508D7" w:rsidRDefault="007F4EAD">
      <w:pPr>
        <w:spacing w:line="600" w:lineRule="auto"/>
        <w:jc w:val="center"/>
        <w:rPr>
          <w:rFonts w:eastAsia="Times New Roman" w:cs="Times New Roman"/>
          <w:szCs w:val="24"/>
        </w:rPr>
      </w:pPr>
      <w:r>
        <w:rPr>
          <w:rFonts w:eastAsia="Times New Roman" w:cs="Times New Roman"/>
          <w:szCs w:val="24"/>
        </w:rPr>
        <w:t>ΣΥΝΕΔΡΙΑΣΗ ΡΕ΄</w:t>
      </w:r>
    </w:p>
    <w:p w14:paraId="74AA1862" w14:textId="77777777" w:rsidR="007508D7" w:rsidRDefault="007F4EAD">
      <w:pPr>
        <w:spacing w:line="600" w:lineRule="auto"/>
        <w:jc w:val="center"/>
        <w:rPr>
          <w:rFonts w:eastAsia="Times New Roman" w:cs="Times New Roman"/>
          <w:szCs w:val="24"/>
        </w:rPr>
      </w:pPr>
      <w:r>
        <w:rPr>
          <w:rFonts w:eastAsia="Times New Roman" w:cs="Times New Roman"/>
          <w:szCs w:val="24"/>
        </w:rPr>
        <w:t>Δευτέρα 11 Απριλίου 2016</w:t>
      </w:r>
    </w:p>
    <w:p w14:paraId="74AA186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11 Απριλίου 2016, ημέρα Δευτέρα και ώρα 18.04΄ συνήλθε στην Αίθουσα των συνεδριάσεων του Βουλευτηρίου η Βουλή σε ολομέλεια για να συνεδριάσει υπό την </w:t>
      </w:r>
      <w:r>
        <w:rPr>
          <w:rFonts w:eastAsia="Times New Roman" w:cs="Times New Roman"/>
          <w:szCs w:val="24"/>
        </w:rPr>
        <w:lastRenderedPageBreak/>
        <w:t xml:space="preserve">προεδρία του Ζ΄ Αντιπροέδρου αυτής κ. </w:t>
      </w:r>
      <w:r w:rsidRPr="00FA1487">
        <w:rPr>
          <w:rFonts w:eastAsia="Times New Roman" w:cs="Times New Roman"/>
          <w:b/>
          <w:szCs w:val="24"/>
        </w:rPr>
        <w:t>ΓΕΩΡΓΙΟΥ ΛΑΜΠΡΟΥΛΗ</w:t>
      </w:r>
      <w:r>
        <w:rPr>
          <w:rFonts w:eastAsia="Times New Roman" w:cs="Times New Roman"/>
          <w:szCs w:val="24"/>
        </w:rPr>
        <w:t>.</w:t>
      </w:r>
    </w:p>
    <w:p w14:paraId="74AA1864"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74AA186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Πριν εισέλθουμε στη συζήτηση των επίκαιρων ερωτήσεων, επιτρέψτε μου να κάνω δύο ανακοινώσεις προς το Σώμα.</w:t>
      </w:r>
    </w:p>
    <w:p w14:paraId="74AA186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Ομάδας της Νέας Δημοκρατίας κ. Κυριάκος Μητσοτάκης και οι Βουλευτές του κόμματός του, κατέθεσαν στις 8-4-2016 πρόταση νόμου: «Άσκηση </w:t>
      </w:r>
      <w:r>
        <w:rPr>
          <w:rFonts w:eastAsia="Times New Roman" w:cs="Times New Roman"/>
          <w:szCs w:val="24"/>
        </w:rPr>
        <w:lastRenderedPageBreak/>
        <w:t>εκλογικού δικαιώματος κατά τις Βουλευτικές Εκλογές, του Απόδημου Ελληνισμού και εκλογέων που βρίσκονται στην αλλοδαπή». Παραπέμπεται στην αρμόδια Διαρκή Επιτροπή.</w:t>
      </w:r>
    </w:p>
    <w:p w14:paraId="74AA186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Επίσης,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8-4-2016 ποινική δικογραφία κατά του πρώην Υπουργού Εξωτερικών κ. Γεωργίου Παπανδρέου.</w:t>
      </w:r>
    </w:p>
    <w:p w14:paraId="74AA186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74AA1869" w14:textId="77777777" w:rsidR="007508D7" w:rsidRDefault="007F4EAD">
      <w:pPr>
        <w:spacing w:line="600" w:lineRule="auto"/>
        <w:ind w:firstLine="720"/>
        <w:jc w:val="center"/>
        <w:rPr>
          <w:rFonts w:eastAsia="Times New Roman" w:cs="Times New Roman"/>
          <w:b/>
          <w:szCs w:val="24"/>
        </w:rPr>
      </w:pPr>
      <w:r>
        <w:rPr>
          <w:rFonts w:eastAsia="Times New Roman" w:cs="Times New Roman"/>
          <w:b/>
          <w:szCs w:val="24"/>
        </w:rPr>
        <w:lastRenderedPageBreak/>
        <w:t>ΕΠΙΚΑΙΡΩΝ ΕΡΩΤΗΣΕΩΝ</w:t>
      </w:r>
    </w:p>
    <w:p w14:paraId="74AA186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Θα συζητηθεί η πέμπτη με αριθμό 748/5-4-2016 επίκαιρη ερώτηση πρώτου κύκλου του Βουλευτή Β΄ Πειραιώς των Ανεξαρτήτων Ελλήνων κ. Δημητρίου Καμμένου προς τον Υπουργό Οικονομικών, σχετικά με τις απώλειες εσόδων από το εμπόριο απομιμήσεων των προϊόντων. Θα απαντήσει ο Αναπληρωτής Υπουργός Οικονομικών κ. Τρύφων Αλεξιάδης.</w:t>
      </w:r>
    </w:p>
    <w:p w14:paraId="74AA186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 για δύο λεπτά.</w:t>
      </w:r>
    </w:p>
    <w:p w14:paraId="74AA186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74AA186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ζήτημα είναι πάρα πολύ σοβαρό. Έχει χρονίσει στην ελληνική κοινωνία και στον εμπορικό κόσμο σε όλα τα μεγάλα αστικά κέντρα και όχι μόνο στην Αθήνα. Απλώς στην Αθήνα παρατηρείται σε πολύ έντονο βαθμό, διότι υπάρχει πολύ μεγάλη και σωρευμένη κίνηση αγοραστών, πωλητών και διάφορων άλλων στους δρόμους. Τα χαμένα έσοδα από πωλήσεις μεταφράζονται σε πολλά δισεκατομμύρια ευρώ, πάνω από 4,5-5 δισεκατομμύρια ευρώ στην Ευρώπη. Η απώλεια στις θέσεις εργασίας ξεπερνά τις πενήντα χιλιάδες θέσεις εργασίας και μιλάω πάντα πανευρωπαϊκά. </w:t>
      </w:r>
    </w:p>
    <w:p w14:paraId="74AA186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Στα τελευταία χρόνια το πρόβλημα είναι μεγαλύτερο στον κλάδο της ένδυσης και του ρουχισμού. Οι ευρωπαϊκές αναλύσεις δείχνουν ότι οι Έλληνες, σχεδόν σε ποσοστό 75%, αγοράζουν «μαϊμού» τσάντες, κοσμήματα και αξεσουάρ, με μεγαλύτερη ένταση την τελευταία διετία –θα έλεγα ίσως και πενταετία-, λόγω και της οικονομικής στενότητας, αν θέλετε, των εισοδημάτων, λόγω των μνημονίων, της ύφεσης και της μεγάλης ανεργίας. Αρκεί μια βόλτα σε μεγάλες πόλεις της Ελλάδος, για να διαπιστωθεί μια ολόκληρη βιομηχανία παραεμπορίου απομιμήσεων, ακόμα και σε πολυσύχναστους δρόμους, όπως η Ερμού, η οποία έχει και τη φύλαξη, δηλαδή και την Αστυνομία, </w:t>
      </w:r>
      <w:r>
        <w:rPr>
          <w:rFonts w:eastAsia="Times New Roman" w:cs="Times New Roman"/>
          <w:szCs w:val="24"/>
        </w:rPr>
        <w:lastRenderedPageBreak/>
        <w:t>τόσο την πολιτική όσο και του δήμου. Θα επανέλθω στη δευτερολογία μου και με άλλα στοιχεία.</w:t>
      </w:r>
    </w:p>
    <w:p w14:paraId="74AA186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Κύριε Υπουργέ, ερωτάσθε:</w:t>
      </w:r>
    </w:p>
    <w:p w14:paraId="74AA187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Πώς προτίθεστε να πατάξετε το παραεμπόριο παραποίησης/απομίμησης, που έχει ως αποτέλεσμα τεράστιες απώλειες εσόδων και θέσεων εργασίας; Δεδομένης της κρίσης, που προκαλεί έτσι κι αλλιώς πολλά προβλήματα στον κλάδο του εμπορίου –όπως μειωμένη αγοραστική ικανότητα,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πώς σχεδιάζετε να προστατεύσετε τις εταιρείες που ασχολούνται με το εμπόριο προϊόντων;</w:t>
      </w:r>
    </w:p>
    <w:p w14:paraId="74AA187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Ποια είναι η πραγματική απώλεια εσόδων και θέσεων εργασίας για τη χώρα μας κάθε χρόνο, ιδιαίτερα από την οικονομική κρίση, δηλαδή από το 2009 και μετά;</w:t>
      </w:r>
    </w:p>
    <w:p w14:paraId="74AA187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Τέλος, δεδομένου πως το πρόβλημα είναι ευρωπαϊκό, υπάρχει πρόβλεψη για συνεργασία με την Ευρωπαϊκή Ένωση για συντονισμένες ενέργειες πάταξης του λαθρεμπορίου παράνομων προϊόντων αντιγραφής;</w:t>
      </w:r>
    </w:p>
    <w:p w14:paraId="74AA187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Ευχαριστώ πολύ.</w:t>
      </w:r>
    </w:p>
    <w:p w14:paraId="74AA1874" w14:textId="77777777" w:rsidR="007508D7" w:rsidRDefault="007F4EA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Καμμένο.</w:t>
      </w:r>
    </w:p>
    <w:p w14:paraId="74AA1875" w14:textId="77777777" w:rsidR="007508D7" w:rsidRDefault="007F4EAD">
      <w:pPr>
        <w:spacing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74AA1876" w14:textId="77777777" w:rsidR="007508D7" w:rsidRDefault="007F4EAD">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Ευχαριστώ, κύριε Πρόεδρε.</w:t>
      </w:r>
    </w:p>
    <w:p w14:paraId="74AA1877" w14:textId="77777777" w:rsidR="007508D7" w:rsidRDefault="007F4EAD">
      <w:pPr>
        <w:spacing w:line="600" w:lineRule="auto"/>
        <w:ind w:firstLine="720"/>
        <w:jc w:val="both"/>
        <w:rPr>
          <w:rFonts w:eastAsia="Times New Roman"/>
          <w:szCs w:val="24"/>
        </w:rPr>
      </w:pPr>
      <w:r>
        <w:rPr>
          <w:rFonts w:eastAsia="Times New Roman"/>
          <w:szCs w:val="24"/>
        </w:rPr>
        <w:t>Κύριε Βουλευτά, θίγετε ένα σημαντικότατο ζήτημα απώλειας δημοσίων εσόδων και κινδύνου για την υγεία των πολιτών, διότι, εκτός από το πασιφανές πρόβλημα απώλειας εσόδων που έχουμε, έχουμε και πρόβλημα στην υγεία των πολιτών, είτε από προϊόντα καπνού που κυκλοφορούν παραποιημένα ή είναι απομιμήσεις είτε από φάρμακα και μια σειρά από άλλα προϊόντα.</w:t>
      </w:r>
    </w:p>
    <w:p w14:paraId="74AA1878"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Εγώ θα σας απαντήσω κυρίως για το τμήμα που αφορά το Υπουργείο Οικονομικών, γιατί σ’ αυτήν την ιστορία εμπλέκονται εφορίες, τελωνεία, Αστυνομία, Λιμενικό, Υπουργείο Υγείας, Υπουργείο Δικαιοσύνης, πάρα πολλοί φορείς. </w:t>
      </w:r>
    </w:p>
    <w:p w14:paraId="74AA1879" w14:textId="77777777" w:rsidR="007508D7" w:rsidRDefault="007F4EAD">
      <w:pPr>
        <w:spacing w:line="600" w:lineRule="auto"/>
        <w:ind w:firstLine="720"/>
        <w:jc w:val="both"/>
        <w:rPr>
          <w:rFonts w:eastAsia="Times New Roman"/>
          <w:szCs w:val="24"/>
        </w:rPr>
      </w:pPr>
      <w:r>
        <w:rPr>
          <w:rFonts w:eastAsia="Times New Roman"/>
          <w:szCs w:val="24"/>
        </w:rPr>
        <w:t xml:space="preserve">Εμείς ως Υπουργείο Οικονομικών εντάσσουμε το πρόβλημα του παραεμπορίου στις δράσεις που έχουμε για την πάταξη του λαθρεμπορίου, κυρίως, και της φοροδιαφυγής. Του λαθρεμπορίου σ’ ό,τι αφορά τη διακίνηση προϊόντων, για τα οποία δεν πληρώνονται τέλη, δασμοί και άλλες φορολογικές υποχρεώσεις και φορολογικά, με την έννοια ότι, όταν αυτά τα προϊόντα πωλούνται, το δημόσιο χάνει από δύο πλευρές. Χάνει από τα έσοδα που έπρεπε να δηλώσουν αυτοί οι έμποροι και </w:t>
      </w:r>
      <w:r>
        <w:rPr>
          <w:rFonts w:eastAsia="Times New Roman"/>
          <w:szCs w:val="24"/>
        </w:rPr>
        <w:lastRenderedPageBreak/>
        <w:t>να εισπράξουν αυτά τα ποσά και χάνει και από τις επιχειρήσεις που λειτουργούν νόμιμα, που αγωνίζονται, αλλά μ’ αυτόν τον ανταγωνισμό χάνουν έσοδα.</w:t>
      </w:r>
    </w:p>
    <w:p w14:paraId="74AA187A" w14:textId="77777777" w:rsidR="007508D7" w:rsidRDefault="007F4EAD">
      <w:pPr>
        <w:spacing w:line="600" w:lineRule="auto"/>
        <w:ind w:firstLine="720"/>
        <w:jc w:val="both"/>
        <w:rPr>
          <w:rFonts w:eastAsia="Times New Roman"/>
          <w:szCs w:val="24"/>
        </w:rPr>
      </w:pPr>
      <w:r>
        <w:rPr>
          <w:rFonts w:eastAsia="Times New Roman"/>
          <w:szCs w:val="24"/>
        </w:rPr>
        <w:t xml:space="preserve">Στο θέμα του λαθρεμπορίου έχουμε έναν μεγάλο σχεδιασμό στο Υπουργείο Οικονομικών, που έχει αρχίσει ήδη να υλοποιείται. Δεν είναι ένας αέναος σχεδιασμός. Έχει αρχίσει να υλοποιείται. Έχουν γίνει συγκεκριμένα πράγματα. Μέσα στο 2015 είχαμε αποτελέσματα και έχουμε και στις αρχές του 2016. Το βλέπετε από τις μεγάλες κατασχέσεις που κάνουν οι τελωνειακές Υπηρεσίες. </w:t>
      </w:r>
    </w:p>
    <w:p w14:paraId="74AA187B"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Έχω εδώ –και θα τα καταθέσω στα Πρακτικά–  τα έγγραφα της Διεύθυνσης Στρατηγικής Τελωνειακών Ελέγχων και Παραβάσεων, της Διεύθυνσης Ελέγχων, της Διεύθυνσης Προγραμματισμού και Αξιολόγησης, του ΣΔΟΕ, του Υπουργείου Οικονομίας και Ανάπτυξης, του Υπουργείου Εργασίας για τα θέματα της απασχόλησης. Η δράση μας για το εμπόριο, όπως σας είπα, εντάσσεται στη δράση μας για τα θέματα λαθρεμπορίου. </w:t>
      </w:r>
    </w:p>
    <w:p w14:paraId="74AA187C" w14:textId="77777777" w:rsidR="007508D7" w:rsidRDefault="007F4EAD">
      <w:pPr>
        <w:spacing w:line="600" w:lineRule="auto"/>
        <w:ind w:firstLine="720"/>
        <w:jc w:val="both"/>
        <w:rPr>
          <w:rFonts w:eastAsia="Times New Roman"/>
          <w:szCs w:val="24"/>
        </w:rPr>
      </w:pPr>
      <w:r>
        <w:rPr>
          <w:rFonts w:eastAsia="Times New Roman"/>
          <w:szCs w:val="24"/>
        </w:rPr>
        <w:t xml:space="preserve">Με τα νέα νομοσχέδια που θα φέρουμε, θα αντιμετωπίσουμε πολύ περισσότερο κυρίως τον έλεγχο στη διακίνηση λαθραίων προϊόντων. Εκτός από τα τελωνεία και τις εφορίες, μ’ αυτό το θέμα ασχολείται και το ΣΔΟΕ, το οποίο συμμετέχει στο Συντονιστικό Κέντρο Αντιμετώπισης Παραεμπορίου. Είναι ένα </w:t>
      </w:r>
      <w:r>
        <w:rPr>
          <w:rFonts w:eastAsia="Times New Roman"/>
          <w:szCs w:val="24"/>
        </w:rPr>
        <w:lastRenderedPageBreak/>
        <w:t xml:space="preserve">συντονιστικό κέντρο πολύ σημαντικό. Θα το χρησιμοποιήσουμε σαν πρότυπο για το Συντονιστικό Κέντρο Πάταξης του Λαθρεμπορίου. Είναι στο Υπουργείο Οικονομίας και Ανάπτυξης, στη Γενική Γραμματεία Εμπορίου. </w:t>
      </w:r>
    </w:p>
    <w:p w14:paraId="74AA187D" w14:textId="77777777" w:rsidR="007508D7" w:rsidRDefault="007F4EAD">
      <w:pPr>
        <w:spacing w:line="600" w:lineRule="auto"/>
        <w:ind w:firstLine="720"/>
        <w:jc w:val="both"/>
        <w:rPr>
          <w:rFonts w:eastAsia="Times New Roman"/>
          <w:szCs w:val="24"/>
        </w:rPr>
      </w:pPr>
      <w:r>
        <w:rPr>
          <w:rFonts w:eastAsia="Times New Roman"/>
          <w:szCs w:val="24"/>
        </w:rPr>
        <w:t xml:space="preserve">Όπως με έχουν ενημερώσει με σχετικό έγγραφο που έχουν στείλει, το ΣΥΚΑΠ συντονίζει και συνεργάζεται με τις αρμόδιες αρχές για την αντιμετώπιση φαινομένων παράνομου εμπορίου και, ενδεικτικά, της διακίνησης στην αγορά κάθε είδους εμπορευμάτων τα οποία κυκλοφορούν κατά παράβαση, διακινούνται στην αγορά χωρίς τα νόμιμα παραστατικά, διατίθενται χωρίς την απαιτούμενη άδεια και λοιπά. </w:t>
      </w:r>
    </w:p>
    <w:p w14:paraId="74AA187E" w14:textId="77777777" w:rsidR="007508D7" w:rsidRDefault="007F4EAD">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Αναπληρωτή Υπουργού)</w:t>
      </w:r>
    </w:p>
    <w:p w14:paraId="74AA187F" w14:textId="77777777" w:rsidR="007508D7" w:rsidRDefault="007F4EAD">
      <w:pPr>
        <w:spacing w:line="600" w:lineRule="auto"/>
        <w:ind w:firstLine="720"/>
        <w:jc w:val="both"/>
        <w:rPr>
          <w:rFonts w:eastAsia="Times New Roman"/>
          <w:szCs w:val="24"/>
        </w:rPr>
      </w:pPr>
      <w:r>
        <w:rPr>
          <w:rFonts w:eastAsia="Times New Roman"/>
          <w:szCs w:val="24"/>
        </w:rPr>
        <w:t>Τελειώνω, κύριε Πρόεδρε.</w:t>
      </w:r>
    </w:p>
    <w:p w14:paraId="74AA1880" w14:textId="77777777" w:rsidR="007508D7" w:rsidRDefault="007F4EAD">
      <w:pPr>
        <w:spacing w:line="600" w:lineRule="auto"/>
        <w:ind w:firstLine="720"/>
        <w:jc w:val="both"/>
        <w:rPr>
          <w:rFonts w:eastAsia="Times New Roman"/>
          <w:szCs w:val="24"/>
        </w:rPr>
      </w:pPr>
      <w:r>
        <w:rPr>
          <w:rFonts w:eastAsia="Times New Roman"/>
          <w:szCs w:val="24"/>
        </w:rPr>
        <w:t>Όπως ενημερώνει η αντίστοιχη Γενική Γραμματεία, ειδικότερα στους κλάδους ένδυσης, υπόδησης δερμάτινων ειδών, κυρίως, αλλά και άλλων καταναλωτικών αγαθών και στον κλάδο της πώλησης παιχνιδιών, τόσο σε στεγασμένους χώρους όσο και στο υπαίθριο εμπόριο, έχουμε σημαντικά αποτελέσματα. Δεν θα χρησιμοποιήσω όλο τον χρόνο μου τώρα. Έχουμε συγκεκριμένα αποτελέσματα, τα οποία θα καταθέσω στα Πρακτικά και θα αναφερθώ σ’ αυτά στη δευτερολογία μου.</w:t>
      </w:r>
    </w:p>
    <w:p w14:paraId="74AA1881"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74AA188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έχετε τον λόγο για τη δευτερολογία σας. </w:t>
      </w:r>
    </w:p>
    <w:p w14:paraId="74AA188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Σας ευχαριστώ πολύ, κύριε Υπουργέ. </w:t>
      </w:r>
    </w:p>
    <w:p w14:paraId="74AA188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Με την άδειά σας θα διαβάσω για τα Πρακτικά -και για όποιον θέλει να ασχοληθεί και θα αφήσω και εγώ τα δικά μου στοιχεία- στατιστικά σε σχέση με τους τζίρους ανά κλάδο και το πόσοι άνθρωποι, κυρίως οικονομικοί μετανάστες, ασχολούνται με το παραεμπόριο στην Ελλάδα. </w:t>
      </w:r>
    </w:p>
    <w:p w14:paraId="74AA188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Ο τζίρος του παραεμπορίου είναι 7 δισεκατομμύρια με 10 δισεκατομμύρια ευρώ τον χρόνο, χωρίς τα καύσιμα, τα ποτά και τα τσιγάρα. Με τα καύσιμα, τα ποτά και τα τσιγάρα είναι 15 δισεκατομμύρια έως 20 δισεκατομμύρια ευρώ τον χρόνο και τα διαφυγόντα έσοδα από το δημόσιο είναι 6 δισεκατομμύρια ευρώ. Αρκεί να αναλογιστούμε ότι η συζήτηση των τελευταίων εννέα μηνών γίνεται για δημοσιονομική προσαρμογή, βάσει της συμφωνίας του Ιουλίου, για 5,4 δισεκατομμύρια ευρώ στην τριετία. Όμως, χάνουμε τον χρόνο 6 δισεκατομμύρια ευρώ από το παραεμπόριο. Τα χάνουμε! </w:t>
      </w:r>
    </w:p>
    <w:p w14:paraId="74AA188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Εάν ένα μέρος από αυτά μπορούσε να τα πάρει πίσω το ελληνικό κράτος, όχι μόνο θα είχαμε δημοσιονομικά πολύ περισσότερα έσοδα στο ταμείο και μεγάλη ευελιξία και ευχέρεια στο να τα σπαταλήσουμε και να τα ξοδέψουμε εκεί που πρέπει, έτσι ώστε να έχουν αναπτυξιακά μέτρα, αλλά θα προστατεύαμε, όπως είπατε πολύ σωστά, και την υγεία, ιδιαίτερα από τα προϊόντα καπνού. Επίσης θα ήθελα να μας πείτε πότε θα έρθει –νομίζω ότι έχει τελειώσει- το νομοσχέδιο το σχετικό με το λαθρεμπόριο του καπνού. </w:t>
      </w:r>
    </w:p>
    <w:p w14:paraId="74AA188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Θα σας πω λίγα στοιχεία για το πόσοι εργάζονται και πόσοι ασχολούνται σε αυτόν τον κλάδο του παραεμπορίου. Εν</w:t>
      </w:r>
      <w:r>
        <w:rPr>
          <w:rFonts w:eastAsia="Times New Roman" w:cs="Times New Roman"/>
          <w:szCs w:val="24"/>
        </w:rPr>
        <w:lastRenderedPageBreak/>
        <w:t xml:space="preserve">δεικτικά να σας αναφέρω ότι στο κυριακάτικο παζάρι του Πειραιά, που είναι και η δική μας περιοχή, στο Γιουσουρούμ, όπως λέγεται, υπάρχουν διακόσιοι οκτώ πωλητές με μόνιμη άδεια. Γύρω τους συνωθούνται καταμετρημένοι από τη Δημοτική Αστυνομία πάνω από τεσσερισήμισι χιλιάδες παράνομοι πωλητές.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Μπαίνεις στον Πειραιά, τους βλέπεις κάθε Σαββατοκύριακο! Είναι τεσσερισήμισι χιλιάδες παράνομες πωλητές! Η Αστυνομία, το κράτος πρέπει να κάνει μια βόλτα, για να φέρει την κανονικότητα και τη νομιμότητα. Διότι αυτές οι τεσσερισήμισι χιλιάδες πωλητές κάνουν αυτούς τους τεράστιους τζίρους που λέμε, όχι μόνο στον Πειραιά, αλλά σε </w:t>
      </w:r>
      <w:r>
        <w:rPr>
          <w:rFonts w:eastAsia="Times New Roman" w:cs="Times New Roman"/>
          <w:szCs w:val="24"/>
        </w:rPr>
        <w:lastRenderedPageBreak/>
        <w:t xml:space="preserve">όλη την Ελλάδα. Το λέω, όμως, επειδή είναι εδώ, στη γειτονιά μας. </w:t>
      </w:r>
    </w:p>
    <w:p w14:paraId="74AA188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Δραστηριοποιούνται στο κύκλωμα στην Ελλάδα πενήντα χιλιάδες οικονομικοί μετανάστες, εκ των οποίων οι τριάντα χιλιάδες είναι στο Λεκανοπέδιο και οι υπόλοιπες είκοσι χιλιάδες στην περιφέρεια. Και θα πω τα νούμερα πρακτικά, για να μείνουν σε όλους, σε όποιον θέλει να μελετήσει. </w:t>
      </w:r>
    </w:p>
    <w:p w14:paraId="74AA1889"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Ετησίως 2 δισεκατομμύρια ευρώ αποτελούν τα προϊόντα παραεμπορίου στους κλασικούς κλάδους του λιανικού εμπορίου -ένδυση, υπόδηση, είδη δώρων, αξεσουάρ. Τα διαφυγόντα </w:t>
      </w:r>
      <w:r>
        <w:rPr>
          <w:rFonts w:eastAsia="Times New Roman" w:cs="Times New Roman"/>
          <w:szCs w:val="24"/>
        </w:rPr>
        <w:lastRenderedPageBreak/>
        <w:t xml:space="preserve">έσοδα του δημοσίου είναι 300 εκατομμύρια ευρώ από τα παράνομα CD, DVD. Τα διαφυγόντα έσοδα του κρατικού προϋπολογισμού από το λαθρεμπόριο καυσίμων είναι 1,5 δισεκατομμύριο ευρώ ετησίως. Το 50% του ετήσιου τζίρου του κλάδου αργυροχρυσοχοΐας έχει περιέλθει στα </w:t>
      </w:r>
      <w:proofErr w:type="spellStart"/>
      <w:r>
        <w:rPr>
          <w:rFonts w:eastAsia="Times New Roman" w:cs="Times New Roman"/>
          <w:szCs w:val="24"/>
        </w:rPr>
        <w:t>παραεμπορικά</w:t>
      </w:r>
      <w:proofErr w:type="spellEnd"/>
      <w:r>
        <w:rPr>
          <w:rFonts w:eastAsia="Times New Roman" w:cs="Times New Roman"/>
          <w:szCs w:val="24"/>
        </w:rPr>
        <w:t xml:space="preserve"> κυκλώματα. Το δημόσιο μόνο στην Αττική κάθε χρόνο χάνει 100 εκατομμύρια ευρώ σε διαφυγόντες φόρους, καθώς σε εβδομαδιαία βάση πωλούνταν, μέχρι και πριν από δύο-τρία χρόνια, πάνω από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δερμάτινα είδη «μαϊμού» -τσάντες, πορτοφόλια, ζώνες, βαλίτσες και λοιπά. Το 75% του τζίρου στα γυαλιά ηλίου προέρχεται από το παράνομο εμπόριο και τέλος 2 έως 3 δισεκατομμύρια ευρώ ετησίως είναι η αξία </w:t>
      </w:r>
      <w:r>
        <w:rPr>
          <w:rFonts w:eastAsia="Times New Roman" w:cs="Times New Roman"/>
          <w:szCs w:val="24"/>
        </w:rPr>
        <w:lastRenderedPageBreak/>
        <w:t xml:space="preserve">των </w:t>
      </w:r>
      <w:proofErr w:type="spellStart"/>
      <w:r>
        <w:rPr>
          <w:rFonts w:eastAsia="Times New Roman" w:cs="Times New Roman"/>
          <w:szCs w:val="24"/>
        </w:rPr>
        <w:t>οπωροκηπευτικών</w:t>
      </w:r>
      <w:proofErr w:type="spellEnd"/>
      <w:r>
        <w:rPr>
          <w:rFonts w:eastAsia="Times New Roman" w:cs="Times New Roman"/>
          <w:szCs w:val="24"/>
        </w:rPr>
        <w:t xml:space="preserve"> που διακινούνται χωρίς παραστατικά. Έχω μια μελέτη για όλα. Τα θέτουμε όλα στο τραπέζι.</w:t>
      </w:r>
    </w:p>
    <w:p w14:paraId="74AA188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Η Κυβέρνησή μας έχει πάρα πολλή δουλειά να κάνει. Όλα αυτά δεν δημιουργήθηκαν από εμάς. Δεν ψέγω τους προηγούμενους, αλλά εμείς πρέπει να φέρουμε και μια τάξη και έναν έλεγχο, διότι πρέπει να στηρίξουμε τον Έλληνα έμπορο και τις ελληνικές θέσεις εργασίας και φυσικά να φέρουμε έσοδα στο δημόσιο και να μην αρκούμαστε συνέχεια στο να εκβιαζόμαστε ή να πιεζόμαστε να φέρουμε </w:t>
      </w:r>
      <w:proofErr w:type="spellStart"/>
      <w:r>
        <w:rPr>
          <w:rFonts w:eastAsia="Times New Roman" w:cs="Times New Roman"/>
          <w:szCs w:val="24"/>
        </w:rPr>
        <w:t>υφεσιακά</w:t>
      </w:r>
      <w:proofErr w:type="spellEnd"/>
      <w:r>
        <w:rPr>
          <w:rFonts w:eastAsia="Times New Roman" w:cs="Times New Roman"/>
          <w:szCs w:val="24"/>
        </w:rPr>
        <w:t xml:space="preserve"> μέτρα πάνω στον μισθωτό και τον συνταξιούχο, όπως τουλάχιστον έκαναν οι προηγούμενες κυβερνήσεις. </w:t>
      </w:r>
    </w:p>
    <w:p w14:paraId="74AA188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4AA188C" w14:textId="77777777" w:rsidR="007508D7" w:rsidRDefault="007F4EAD">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Δημήτριος Καμμένος</w:t>
      </w:r>
      <w:r>
        <w:rPr>
          <w:rFonts w:eastAsia="Times New Roman"/>
          <w:szCs w:val="24"/>
        </w:rPr>
        <w:t xml:space="preserve">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14:paraId="74AA188D"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Καμμένο.</w:t>
      </w:r>
    </w:p>
    <w:p w14:paraId="74AA188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74AA188F"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Συμφωνώ απολύτως μαζί σας στο μέγεθος του προβλήματος. Δυστυχώς αυτό το πρόβλημα απασχολεί και το </w:t>
      </w:r>
      <w:r>
        <w:rPr>
          <w:rFonts w:eastAsia="Times New Roman" w:cs="Times New Roman"/>
          <w:szCs w:val="24"/>
        </w:rPr>
        <w:lastRenderedPageBreak/>
        <w:t>δημόσιο και τις επιχειρήσεις, οι οποίες χάνουν τεράστια έσοδα. Εκτός από αυτά τα έσοδα τα οποία είπατε, έχουμε και ένα έμμεσο κόστος από τα προβλήματα υγείας που δημιουργούν αυτά τα προϊόντα, διότι πάρα πολλά δεν πληρούν στοιχειώδεις κανόνες υγείας και δημιουργούν μια σειρά από προβλήματα, είτε στο θέμα των τσιγάρων είτε των ρούχων είτε σε άλλα τέτοια προϊόντα.</w:t>
      </w:r>
    </w:p>
    <w:p w14:paraId="74AA189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Εκείνο που θέλω να επισημάνω είναι ότι σίγουρα δεν έχουμε πετύχει αυτά που θα μας έκαναν ευτυχισμένους, αλλά και στον τομέα του λαθρεμπορίου και στον τομέα της φοροδιαφυγής έχουν γίνει σημαντικά βήματα και γίνονται σημαντικά βή</w:t>
      </w:r>
      <w:r>
        <w:rPr>
          <w:rFonts w:eastAsia="Times New Roman" w:cs="Times New Roman"/>
          <w:szCs w:val="24"/>
        </w:rPr>
        <w:lastRenderedPageBreak/>
        <w:t xml:space="preserve">ματα, ειδικότερα αν λάβουμε υπ’ </w:t>
      </w:r>
      <w:proofErr w:type="spellStart"/>
      <w:r>
        <w:rPr>
          <w:rFonts w:eastAsia="Times New Roman" w:cs="Times New Roman"/>
          <w:szCs w:val="24"/>
        </w:rPr>
        <w:t>όψιν</w:t>
      </w:r>
      <w:proofErr w:type="spellEnd"/>
      <w:r>
        <w:rPr>
          <w:rFonts w:eastAsia="Times New Roman" w:cs="Times New Roman"/>
          <w:szCs w:val="24"/>
        </w:rPr>
        <w:t xml:space="preserve"> τα χρονικά όρια, τις ελεγκτικές δυνατότητες, τον μηχανολογικό εξοπλισμό και το νομικό πλαίσιο τα οποία, όπως ξέρετε πολύ καλά, σιγά-σιγά διορθώνουμε και θα το κάνουμε με μεγαλύτερη ταχύτητα.</w:t>
      </w:r>
    </w:p>
    <w:p w14:paraId="74AA189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Σε σχέση, όμως, με κατασχέσεις που έχουν γίνει θα σας πω μερικά στοιχεία και θα καταθέσω τον σχετικό πίνακα: το 2015 στα ρούχα, στα παιχνίδια είχαμε συνολικά τριάντα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δύο τεμάχια, ενώ το 2016 συνολικά στα ρούχα και στα παιχνίδια είχαμε επτά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δεκαεννέα τεμάχια.</w:t>
      </w:r>
    </w:p>
    <w:p w14:paraId="74AA1892" w14:textId="77777777" w:rsidR="007508D7" w:rsidRDefault="007F4EAD">
      <w:pPr>
        <w:spacing w:line="600" w:lineRule="auto"/>
        <w:jc w:val="both"/>
        <w:rPr>
          <w:rFonts w:eastAsia="Times New Roman" w:cs="Times New Roman"/>
          <w:szCs w:val="24"/>
        </w:rPr>
      </w:pPr>
      <w:r>
        <w:rPr>
          <w:rFonts w:eastAsia="Times New Roman" w:cs="Times New Roman"/>
          <w:szCs w:val="24"/>
        </w:rPr>
        <w:lastRenderedPageBreak/>
        <w:tab/>
        <w:t xml:space="preserve">Αυτό ήταν για το στεγασμένο εμπόριο. Στο υπαίθριο εμπόριο το 2015 είχαμε </w:t>
      </w:r>
      <w:proofErr w:type="spellStart"/>
      <w:r>
        <w:rPr>
          <w:rFonts w:eastAsia="Times New Roman" w:cs="Times New Roman"/>
          <w:szCs w:val="24"/>
        </w:rPr>
        <w:t>εκατόν</w:t>
      </w:r>
      <w:proofErr w:type="spellEnd"/>
      <w:r>
        <w:rPr>
          <w:rFonts w:eastAsia="Times New Roman" w:cs="Times New Roman"/>
          <w:szCs w:val="24"/>
        </w:rPr>
        <w:t xml:space="preserve"> τριάντα δύο πρωτόκολλα κατασχέσεων, ενώ είχαμε δεκατέσσερις χιλιάδες τεμάχια. Το 2016 είχαμε είκοσι δύο πρωτόκολλα κατασχέσεων και δύο χιλιάδες πενήντα ένα τεμάχια.</w:t>
      </w:r>
    </w:p>
    <w:p w14:paraId="74AA189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Σε ό,τι αφορά δε το γενικό πρόβλημα, οι κατασχέσεις αυτές δεν σημαίνουν ότι εξαλείφθηκε το φαινόμενο, αλλά ότι ήδη κάνουμε ό,τι μπορούμε. Ο στρατηγικός σχεδιασμός που έχουμε είναι βεβαίως να πηγαίνουμε και στο παζάρι στο Σχιστό, αλλά σε αυτούς τους τομείς λαθρεμπορίου χρειάζεται να επικεντρωθούμε όχι τόσο όταν έχει διαμοιραστεί σε πολλούς μι</w:t>
      </w:r>
      <w:r>
        <w:rPr>
          <w:rFonts w:eastAsia="Times New Roman" w:cs="Times New Roman"/>
          <w:szCs w:val="24"/>
        </w:rPr>
        <w:lastRenderedPageBreak/>
        <w:t>κροπωλητές το προϊόν, αλλά όταν έρχεται, όταν είναι σε κοντέινερ και όταν εκεί υπάρχει η μεγάλη ποσότητα του λαθρεμπορίου.</w:t>
      </w:r>
    </w:p>
    <w:p w14:paraId="74AA189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Σε ό,τι αφορά στο ερώτημά σας για το ποια είναι η πραγματική απώλεια εσόδων και θέσεων εργασίας για τη χώρα μας και αν υπάρχει ο αριθμός των θέσεων εργασίας που έχουμε χάσει, το Υπουργείο Εργασίας δεν είχε στοιχεία ειδικά για το τι έχουμε χάσει εκεί. Η απάντησή του όμως, την οποία θα καταθέσουμε και στα Πρακτικά –και τα δυο έγγραφα-, μας λέει ότι σύμφωνα με το εθνικό πρόγραμμα μεταρρυθμίσεων το 2015 </w:t>
      </w:r>
      <w:r>
        <w:rPr>
          <w:rFonts w:eastAsia="Times New Roman" w:cs="Times New Roman"/>
          <w:szCs w:val="24"/>
        </w:rPr>
        <w:lastRenderedPageBreak/>
        <w:t>από την έναρξη της κρίσης, από το 2008-2014, η αγορά εργασίας συρρικνώθηκε κατά ένα εκατομμύριο θέσεις εργασίας. Δυστυχώς έχω να προσθέσω μόνο.</w:t>
      </w:r>
    </w:p>
    <w:p w14:paraId="74AA1895" w14:textId="77777777" w:rsidR="007508D7" w:rsidRDefault="007F4EAD">
      <w:pPr>
        <w:spacing w:line="600" w:lineRule="auto"/>
        <w:ind w:firstLine="540"/>
        <w:jc w:val="both"/>
        <w:rPr>
          <w:rFonts w:eastAsia="Times New Roman"/>
          <w:szCs w:val="24"/>
        </w:rPr>
      </w:pPr>
      <w:r>
        <w:rPr>
          <w:rFonts w:eastAsia="Times New Roman" w:cs="Times New Roman"/>
          <w:szCs w:val="24"/>
        </w:rPr>
        <w:t xml:space="preserve">(Στο σημείο αυτό ο Αναπληρωτής Υπουργός Οικονομικών Τρύφωνας Αλεξιάδης καταθέτει για τα Πρακτικά τα προαναφερθέντα έγγραφα, τα 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74AA1896"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74AA1897"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lastRenderedPageBreak/>
        <w:t>Πριν προχωρήσουμε στην επόμενη επίκαιρη ερώτηση, επιτρέψτε μου να σας ανακοινώσω μερικές από τις διαγραφές των επικαίρων ερωτήσεων.</w:t>
      </w:r>
    </w:p>
    <w:p w14:paraId="74AA1898"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 xml:space="preserve">Η πρώτη με αριθμό 752/5-4-2016 επίκαιρη ερώτηση πρώτου κύκλου του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Δικτύων, </w:t>
      </w:r>
      <w:r>
        <w:rPr>
          <w:rFonts w:eastAsia="Times New Roman" w:cs="Times New Roman"/>
          <w:szCs w:val="24"/>
        </w:rPr>
        <w:t xml:space="preserve">σχετικά με την συνολική αναβάθμιση της Περιφερειακής Οδού Θεσσαλονίκης, δεν συζητείται λόγω αναρμοδιότητας. Αρμόδιο είναι το Υπουργείο Οικονομίας. </w:t>
      </w:r>
    </w:p>
    <w:p w14:paraId="74AA1899"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lastRenderedPageBreak/>
        <w:t xml:space="preserve">Η δεύτερη με αριθμό 742/4-4-2016 επίκαιρη ερώτηση πρώτου κύκλου του Βουλευτή Β΄ Αθηνών της Νέας Δημοκρατίας κ. </w:t>
      </w:r>
      <w:r>
        <w:rPr>
          <w:rFonts w:eastAsia="Times New Roman" w:cs="Times New Roman"/>
          <w:bCs/>
          <w:szCs w:val="24"/>
        </w:rPr>
        <w:t>Μιλτιάδη Βαρβιτσιώτη</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την ανεξέλεγκτη δράση από ΜΚΟ με ύποπτο ρόλο και χρηματοδότηση στους χώρους υποδοχής προσφύγων και παράνομων μεταναστών, δεν συζητείται λόγω κωλύματος του αρμόδιου Υπουργού.</w:t>
      </w:r>
    </w:p>
    <w:p w14:paraId="74AA189A"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 xml:space="preserve">Η τέταρτη με αριθμό 707/28-3-2016 επίκαιρη ερώτηση πρώτου κύκλου του Βουλευτή Α΄ Πειραιώς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σχετικά με τον ρόλο </w:t>
      </w:r>
      <w:r>
        <w:rPr>
          <w:rFonts w:eastAsia="Times New Roman" w:cs="Times New Roman"/>
          <w:szCs w:val="24"/>
        </w:rPr>
        <w:lastRenderedPageBreak/>
        <w:t>των ΜΚΟ για την αντιμετώπιση του προσφυγικού και μεταναστευτικού προβλήματος, δεν συζητείται λόγω κωλύματος του αρμόδιου Υπουργού.</w:t>
      </w:r>
    </w:p>
    <w:p w14:paraId="74AA189B" w14:textId="77777777" w:rsidR="007508D7" w:rsidRDefault="007F4EAD">
      <w:pPr>
        <w:spacing w:line="600" w:lineRule="auto"/>
        <w:ind w:firstLine="54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στην πρώτη με αριθμό 743/4-4-2016 επίκαιρη ερώτηση δεύτερου κύκλου της Βουλευτού Β΄ Αθηνών της Νέας Δημοκρατίας κ. </w:t>
      </w:r>
      <w:r>
        <w:rPr>
          <w:rFonts w:eastAsia="Times New Roman" w:cs="Times New Roman"/>
          <w:bCs/>
          <w:szCs w:val="24"/>
        </w:rPr>
        <w:t xml:space="preserve">Αικατερίνης Παπακώστα–Σιδηροπούλου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 μείωση του διαθέσιμου εισοδήματος της μεσαίας τάξης.</w:t>
      </w:r>
    </w:p>
    <w:p w14:paraId="74AA189C"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Θα απαντήσει ο Αναπληρωτής Υπουργός Οικονομικών κ. Τρύφων Αλεξιάδης.</w:t>
      </w:r>
    </w:p>
    <w:p w14:paraId="74AA189D"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Κυρία Παπακώστα, έχετε τον λόγο.</w:t>
      </w:r>
    </w:p>
    <w:p w14:paraId="74AA189E" w14:textId="77777777" w:rsidR="007508D7" w:rsidRDefault="007F4EAD">
      <w:pPr>
        <w:spacing w:line="600" w:lineRule="auto"/>
        <w:ind w:firstLine="540"/>
        <w:jc w:val="both"/>
        <w:rPr>
          <w:rFonts w:eastAsia="Times New Roman" w:cs="Times New Roman"/>
          <w:szCs w:val="24"/>
        </w:rPr>
      </w:pPr>
      <w:r>
        <w:rPr>
          <w:rFonts w:eastAsia="Times New Roman" w:cs="Times New Roman"/>
          <w:b/>
          <w:szCs w:val="24"/>
        </w:rPr>
        <w:lastRenderedPageBreak/>
        <w:t>ΑΙΚΑΤΕΡΙΝΗ ΠΑΠΑΚΩΣΤΑ</w:t>
      </w:r>
      <w:r w:rsidRPr="00C55048">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Ευχαριστώ πολύ, κύριε Πρόεδρε.</w:t>
      </w:r>
    </w:p>
    <w:p w14:paraId="74AA189F"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 xml:space="preserve">Πράγματι ζούμε σε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κύριε Πρόεδρε και αγαπητοί συνάδελφοι επερωτώντες Βουλευτές –η ελληνική κοινωνία το γνωρίζει αυτό–, η οποία είναι εξαιρετικά κρίσιμη, δύσκολη. Είναι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που κάθε άλλο παρά διάφανη είναι και κάθε άλλο παρά αισιόδοξη είναι, έτσι ώστε οι πολίτες να αισθανθούν ασφαλείς.</w:t>
      </w:r>
    </w:p>
    <w:p w14:paraId="74AA18A0" w14:textId="77777777" w:rsidR="007508D7" w:rsidRDefault="007F4EAD">
      <w:pPr>
        <w:spacing w:line="600" w:lineRule="auto"/>
        <w:ind w:firstLine="540"/>
        <w:jc w:val="both"/>
        <w:rPr>
          <w:rFonts w:eastAsia="Times New Roman" w:cs="Times New Roman"/>
          <w:szCs w:val="24"/>
        </w:rPr>
      </w:pPr>
      <w:r>
        <w:rPr>
          <w:rFonts w:eastAsia="Times New Roman" w:cs="Times New Roman"/>
          <w:szCs w:val="24"/>
        </w:rPr>
        <w:t xml:space="preserve">Επιπροσθέτως όμως, παρά το γεγονός ότι η Κυβέρνηση δηλώνει αισιόδοξη για το ζήτημα του κλεισίματος της αξιολόγησης, το ερώτημα, το οποίο γεννάται και είναι μείζον, είναι αυτό </w:t>
      </w:r>
      <w:r>
        <w:rPr>
          <w:rFonts w:eastAsia="Times New Roman" w:cs="Times New Roman"/>
          <w:szCs w:val="24"/>
        </w:rPr>
        <w:lastRenderedPageBreak/>
        <w:t>το οποίο κατέθεσα ως θέμα της σημερινής επίκαιρης ερώτησής μου, δηλαδή τι σκοπεύει η Κυβέρνηση να κάνει για την ολοένα μειούμενη δύναμη του διαθέσιμου εισοδήματος της μεσαίας τάξης, η οποία είναι η δύναμη και ο παραγωγικός ιστός της χώρας.</w:t>
      </w:r>
    </w:p>
    <w:p w14:paraId="74AA18A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Ποιο ακριβώς είναι το κυβερνητικό πρόγραμμα, για το οποίο με ένα, δύο, τρία σημεία συγκεκριμένα οφείλει η Κυβέρνηση να μας ενημερώσει και οι καθ’ ύλην αρμόδιοι Υπουργοί;</w:t>
      </w:r>
    </w:p>
    <w:p w14:paraId="74AA18A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Εδώ θέλω να πω ότι αυτό το οποίο παρατηρούμε είναι ότι, αντί της αισιοδοξίας, η οποία διαχέεται από τα χείλη του Πρωθυπουργού και των Υπουργών, εμείς βλέπουμε και διαπιστώνουμε ότι η πραγματικότητα είναι πάρα πολύ σκληρή.</w:t>
      </w:r>
    </w:p>
    <w:p w14:paraId="74AA18A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Οι υψηλοί φορολογικοί συντελεστές, οι παράγοντες δηλαδή που ανεβάζουν σημαντικά το μη μισθολογικό κόστος, η έλλειψη των φορολογικών κινήτρων για την προσέλκυση ιδιωτικών επενδύσεων, η μη πάταξη της φοροδιαφυγής, η μη </w:t>
      </w:r>
      <w:proofErr w:type="spellStart"/>
      <w:r>
        <w:rPr>
          <w:rFonts w:eastAsia="Times New Roman" w:cs="Times New Roman"/>
          <w:szCs w:val="24"/>
        </w:rPr>
        <w:t>πατάξη</w:t>
      </w:r>
      <w:proofErr w:type="spellEnd"/>
      <w:r>
        <w:rPr>
          <w:rFonts w:eastAsia="Times New Roman" w:cs="Times New Roman"/>
          <w:szCs w:val="24"/>
        </w:rPr>
        <w:t xml:space="preserve"> της εισφοροδιαφυγής είναι καθολικά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ανάπτυξη, για την ανάκαμψη, για όποιον όρο θέλει να χρησιμοποιήσει η Κυβέρνηση, για να δημιουργήσει κλίμα αισιοδοξίας. </w:t>
      </w:r>
    </w:p>
    <w:p w14:paraId="74AA18A4"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Θα συμφωνήσω με την κυβερνητική πλευρά -διότι κι εμείς το πιστεύουμε απολύτως αυτό κι εγώ προσωπικά- ότι στην οικονομία το 90% είναι κλίμα, αλλά αν το κλίμα είναι στραβό, τότε δεν θέλω να συνεχίσω το επόμενο σκέλος της παροιμίας που λέει ο ελληνικός λαός. </w:t>
      </w:r>
    </w:p>
    <w:p w14:paraId="74AA18A5" w14:textId="77777777" w:rsidR="007508D7" w:rsidRDefault="007F4EAD">
      <w:pPr>
        <w:spacing w:line="600" w:lineRule="auto"/>
        <w:ind w:firstLine="720"/>
        <w:jc w:val="both"/>
        <w:rPr>
          <w:rFonts w:eastAsia="Times New Roman"/>
          <w:szCs w:val="24"/>
        </w:rPr>
      </w:pPr>
      <w:r>
        <w:rPr>
          <w:rFonts w:eastAsia="Times New Roman"/>
          <w:szCs w:val="24"/>
        </w:rPr>
        <w:t xml:space="preserve">Κι εδώ φαίνεται, κύριε Πρόεδρε, ότι το διαθέσιμο εισόδημα της μεσαίας τάξης τα τελευταία χρόνια έχει μειωθεί δραματικά, πάνω από 30%. Και θα σας αναφέρω ένα χαρακτηριστικό παράδειγμα κοινωνικής ομάδας, της μεσαίας τάξης, το οποίο είναι συγκλονιστικό. </w:t>
      </w:r>
    </w:p>
    <w:p w14:paraId="74AA18A6"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Ακούστε, κύριε Υπουργέ: Το 38% των στρατιωτικών αποδοχών βρίσκεται κάτω από τα όρια της φτώχειας, ενώ το 89% των στρατιωτικών λαμβάνει αποδοχές που δεν τους επιτρέπουν να ζουν παρά στα όρια της αξιοπρεπούς διαβίωσης. </w:t>
      </w:r>
    </w:p>
    <w:p w14:paraId="74AA18A7" w14:textId="77777777" w:rsidR="007508D7" w:rsidRDefault="007F4EAD">
      <w:pPr>
        <w:spacing w:line="600" w:lineRule="auto"/>
        <w:ind w:firstLine="720"/>
        <w:jc w:val="both"/>
        <w:rPr>
          <w:rFonts w:eastAsia="Times New Roman"/>
          <w:szCs w:val="24"/>
        </w:rPr>
      </w:pPr>
      <w:r>
        <w:rPr>
          <w:rFonts w:eastAsia="Times New Roman"/>
          <w:szCs w:val="24"/>
        </w:rPr>
        <w:t>Υπό την έννοια, λοιπόν, αυτή το κλίμα είναι στραβό. Θεωρώ, λοιπόν, ότι πρέπει να απαντήσει η Κυβέρνηση με ποια μέτρα -πολύ συγκεκριμένα μέτρα-σκέφτεται να το ανατάξει, ώστε να αυξηθεί το διαθέσιμο εισόδημα της μεσαίας τάξης, η οποία είναι και η δύναμη της οικονομίας.</w:t>
      </w:r>
    </w:p>
    <w:p w14:paraId="74AA18A8" w14:textId="77777777" w:rsidR="007508D7" w:rsidRDefault="007F4EAD">
      <w:pPr>
        <w:spacing w:line="600" w:lineRule="auto"/>
        <w:ind w:firstLine="720"/>
        <w:jc w:val="both"/>
        <w:rPr>
          <w:rFonts w:eastAsia="Times New Roman"/>
          <w:szCs w:val="24"/>
        </w:rPr>
      </w:pPr>
      <w:r>
        <w:rPr>
          <w:rFonts w:eastAsia="Times New Roman"/>
          <w:szCs w:val="24"/>
        </w:rPr>
        <w:t>Ευχαριστώ, κύριε Πρόεδρε.</w:t>
      </w:r>
    </w:p>
    <w:p w14:paraId="74AA18A9"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Παπακώστα. </w:t>
      </w:r>
    </w:p>
    <w:p w14:paraId="74AA18A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4AA18AB"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κυρία Βουλευτή, θα ήθελα να σας πω ότι συμφωνώ σε πολλά σημεία από αυτά που είπατε σε ό,τι αφορά τις αιτίες που μας οδήγησαν εδώ. Διότι, για παράδειγμα, τα προβλήματα με το μισθολόγιο των Ενόπλων Δυνάμεων δεν προέκυψαν από μισθολογικές ρυθμίσεις του τελευταίου έτους. Είναι νόμοι τους οποίους, δυστυχώς, κληρονομήσαμε και μετά </w:t>
      </w:r>
      <w:r>
        <w:rPr>
          <w:rFonts w:eastAsia="Times New Roman" w:cs="Times New Roman"/>
          <w:szCs w:val="24"/>
        </w:rPr>
        <w:lastRenderedPageBreak/>
        <w:t xml:space="preserve">την ολοκλήρωση της αξιολόγησης θα μπουν και αυτά τα ζητήματα στη σειρά για να τα αντιμετωπίσουμε. </w:t>
      </w:r>
    </w:p>
    <w:p w14:paraId="74AA18A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Συμφωνώ και σε αυτό που διατυπώνετε στην ερώτησή σας, σχετικά με το αποτέλεσμα της έρευνας του ΣΕΒ, ότι για το διάστημα 2009 - 2014 το εισόδημα του μέσου ελληνικού νοικοκυριού μειώθηκε πλέον του 30% εξαιτίας της αύξησης τόσο των φόρων εισοδημάτων όσο και των ασφαλιστικών εισφορών. </w:t>
      </w:r>
    </w:p>
    <w:p w14:paraId="74AA18A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Γνωρίζουμε πολύ καλά ποιο πολιτικό προσωπικό, ποιες πολιτικές και ποιες αιτίες μας οδήγησαν εδώ και δεν θέλουμε να επαναλάβουμε τα ίδια λάθη και τις ίδιες αδιέξοδες πολιτικές. </w:t>
      </w:r>
    </w:p>
    <w:p w14:paraId="74AA18A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όμως, το τι πρόκειται να κάνουμε και το ποιος είναι ο προγραμματισμός, αυτήν την περίοδο, όπως είναι σαφές, αυτό που προσπαθεί να κάνει η Κυβέρνηση είναι να ολοκληρώσει τη διαπραγμάτευση, η οποία βασίζεται πάνω σε δύο νόμους που ψήφισε με αυξημένη πλειοψηφία η ελληνική βουλή. Αυτό είναι το σχέδιο μας αυτήν τη στιγμή, κάτι το οποίο εμάς μας κάνει αισιόδοξους, γιατί εμείς θεωρούμε ότι η ολοκλήρωση της αξιολόγησης και η συζήτηση για το χρέος θα είναι η αφετηρία για την αναπτυξιακή πορεία της χώρας που θα έρθει. Χωρίς αυτά δεν ξέρω αν υπάρχουν πολλοί σε αυτήν τη χώρα που μπορούν να υποστηρίξουν ότι μπορεί να έρθει η ανάπτυξη, όταν έχουμε τέτοιες εκκρεμότητες. </w:t>
      </w:r>
    </w:p>
    <w:p w14:paraId="74AA18A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τα πιο συγκεκριμένα ερωτήματα της ερώτησής σας, αν και δεν είναι πλήρως της αρμοδιότητάς μου, δηλαδή στα φορολογικά-τελωνειακά θέματα, με την έννοια ότι θίγετε θέματα άλλων Υπουργείων, θέλω να σας πω ότι οι στόχοι της οικονομικής μας πολιτικής είναι συγκεκριμένοι και οι στόχοι αυτοί πρέπει να επιτευχθούν στο ασφυκτικό πλαίσιο της συνέχισης της δημοσιονομικής προσαρμογής και της επιτάχυνσης των μεταρρυθμίσεων, προκειμένου να κλείσει η πρώτη αξιολόγηση. Ήδη έχουν γίνει σημαντικά βήματα για τη μεταρρύθμιση του ασφαλιστικού συστήματος, την αναμόρφωση του φορολογικού συστήματος και την προώθηση των ιδιωτικοποιήσεων. Μετά την ολοκλήρωση της αξιολόγησης θα συνεχιστεί η </w:t>
      </w:r>
      <w:r>
        <w:rPr>
          <w:rFonts w:eastAsia="Times New Roman" w:cs="Times New Roman"/>
          <w:szCs w:val="24"/>
        </w:rPr>
        <w:lastRenderedPageBreak/>
        <w:t xml:space="preserve">επεξεργασία σχεδίων που έχουμε, με στόχο τη φορολογική ελάφρυνση των πολιτών με χαμηλά και μεσαία ερωτήματα, καθώς και η προώθηση δράσεων για την τόνωση της οικονομίας. </w:t>
      </w:r>
    </w:p>
    <w:p w14:paraId="74AA18B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Όπως καταλαβαίνετε, με σαφήνεια, δεν είναι δυνατόν ένα μέλος της Κυβέρνησης την ώρα που η διαπραγμάτευση είναι σε εξέλιξη, έστω και αν είναι προς το τέλος της, να βγει και να αναλύσει ή να εξηγήσει το τι πρόκειται να κάνει η Κυβέρνηση αναλυτικά μετά τη διαπραγμάτευση και την αξιολόγηση. Αλλά να είστε σίγουροι ότι δεν φοβόμαστε τον διάλογο. Θα συζητήσουμε καλοπροαίρετα ποια θα είναι αυτά τα επόμενα βήματα.</w:t>
      </w:r>
    </w:p>
    <w:p w14:paraId="74AA18B1"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74AA18B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Κυρία Παπακώστα, έχετε τον λόγο για τη δευτερολογία σας.</w:t>
      </w:r>
    </w:p>
    <w:p w14:paraId="74AA18B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Κύριε Πρόεδρε, όταν έρχονται οι Υπουργοί εδώ θα πρέπει να απαντούν. Δεν θα πρέπει να κάνουν μια ανάλυση, μια κακού τύπου έκθεση ιδεών, η οποία είναι και εκτός θέματος. Διότι είπε πριν ο κύριος Υπουργός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είναι και της αρμοδιότητάς του τα θέματα. </w:t>
      </w:r>
    </w:p>
    <w:p w14:paraId="74AA18B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Προηγουμένως ο συνάδελφος της συγκυβέρνησης ΣΥΡΙΖΑ-ΑΝΕΛ κ. Καμμένος έκανε μια ερώτηση για την παραοικονομία, επί της ουσίας, για το παραεμπόριο, για το λαθρεμπόριο. Η παραοικονομία είναι αποτέλεσμα, κύριε Υπουργέ,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των πολιτών. Αυτό δημιουργεί παραοικονομία. Δική σας αρμοδιότητα είναι.</w:t>
      </w:r>
    </w:p>
    <w:p w14:paraId="74AA18B5" w14:textId="77777777" w:rsidR="007508D7" w:rsidRDefault="007F4EAD">
      <w:pPr>
        <w:spacing w:line="600" w:lineRule="auto"/>
        <w:ind w:firstLine="720"/>
        <w:jc w:val="both"/>
        <w:rPr>
          <w:rFonts w:eastAsia="Times New Roman" w:cs="Times New Roman"/>
          <w:szCs w:val="24"/>
        </w:rPr>
      </w:pPr>
      <w:r w:rsidRPr="00E136AC">
        <w:rPr>
          <w:rFonts w:eastAsia="Times New Roman" w:cs="Times New Roman"/>
          <w:color w:val="000000" w:themeColor="text1"/>
          <w:szCs w:val="24"/>
        </w:rPr>
        <w:t xml:space="preserve">Ενώ έχουμε υψηλή φορολόγηση, από την άλλη έχουμε το αντίθετο </w:t>
      </w:r>
      <w:r>
        <w:rPr>
          <w:rFonts w:eastAsia="Times New Roman" w:cs="Times New Roman"/>
          <w:szCs w:val="24"/>
        </w:rPr>
        <w:t xml:space="preserve">αποτέλεσμα, έχουμε υστέρηση εσόδων. Παρουσιάζεται υστέρηση εσόδων αυτή τη στιγμή που κυβερνάτε. Και ανοίγω μια παρένθεση: Θυμηθήκατε να πείτε ό,τι σας εξυπηρετεί για το προηγούμενο πολιτικό προσωπικό, δεν είπατε όμως κουβέντα, ποιήσατε την νήσσαν, κύριε Υπουργέ, για το τι κάνετε </w:t>
      </w:r>
      <w:r>
        <w:rPr>
          <w:rFonts w:eastAsia="Times New Roman" w:cs="Times New Roman"/>
          <w:szCs w:val="24"/>
        </w:rPr>
        <w:lastRenderedPageBreak/>
        <w:t xml:space="preserve">εσείς και το μεταθέσατε στο μέλλον, μετά την αξιολόγηση,. Αυτό λέγεται «απορία </w:t>
      </w:r>
      <w:proofErr w:type="spellStart"/>
      <w:r>
        <w:rPr>
          <w:rFonts w:eastAsia="Times New Roman" w:cs="Times New Roman"/>
          <w:szCs w:val="24"/>
        </w:rPr>
        <w:t>ψάλτου</w:t>
      </w:r>
      <w:proofErr w:type="spellEnd"/>
      <w:r>
        <w:rPr>
          <w:rFonts w:eastAsia="Times New Roman" w:cs="Times New Roman"/>
          <w:szCs w:val="24"/>
        </w:rPr>
        <w:t xml:space="preserve"> </w:t>
      </w:r>
      <w:proofErr w:type="spellStart"/>
      <w:r>
        <w:rPr>
          <w:rFonts w:eastAsia="Times New Roman" w:cs="Times New Roman"/>
          <w:szCs w:val="24"/>
        </w:rPr>
        <w:t>βηξ</w:t>
      </w:r>
      <w:proofErr w:type="spellEnd"/>
      <w:r>
        <w:rPr>
          <w:rFonts w:eastAsia="Times New Roman" w:cs="Times New Roman"/>
          <w:szCs w:val="24"/>
        </w:rPr>
        <w:t xml:space="preserve">», μιας και είναι οι μέρες των Χαιρετισμών εν όψει του Αγίου Πάσχα. </w:t>
      </w:r>
    </w:p>
    <w:p w14:paraId="74AA18B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Και εξηγούμαι: Πρέπει να σας πω ότι είναι δική σας αρμοδιότητα το ότι παρουσιάζεται υστέρηση εσόδων παρά τους αυξημένους φόρους, οι οποίοι γράφτηκαν στον προϋπολογισμό. Οι υποχρεώσεις του δημοσίου, κύριε Υπουργέ, προς τρίτους δεν πληρώνονται, με αποτέλεσμα οι ληξιπρόθεσμες οφειλές του δημοσίου τον Φεβρουάριο να φτάσουν τα 6 δισεκατομμύρια ευρώ. </w:t>
      </w:r>
    </w:p>
    <w:p w14:paraId="74AA18B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το πρωτογενές πλεόνασμά σας δεν είναι πραγματικό. Το αποτέλεσμα ποιο είναι; Πάλι η Κυβέρνηση να προαναγγέλλει ότι ψάχνει τρόπο να αυξηθούν τα έσοδά της. Και από πού τον ψάχνει τον τρόπο; Πάλι από την αφαίμαξη του μη διαθέσιμου πλέον εισοδήματος της μεσαίας τάξης, η οποία είπαμε ότι είναι η δύναμη και ο παραγωγικός ιστός της χώρας. </w:t>
      </w:r>
    </w:p>
    <w:p w14:paraId="74AA18B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Άρα τώρα γι’ αυτά εσείς πρέπει να αναλάβετε την ευθύνη κι εσείς πρέπει να μας πείτε τι θα κάνετε. Και δεν μας λέτε, δυστυχώς, διά των λόγων αλλά και διά των έργων τι βλέπουμε; Θα σας δώσω στοιχεία. Κύριε Πρόεδρε και αγαπητοί συνάδελφοι, πρέπει να ξέρετε ότι ο ΟΟΣΑ, τον οποίο μετά μανίας χτυ</w:t>
      </w:r>
      <w:r>
        <w:rPr>
          <w:rFonts w:eastAsia="Times New Roman" w:cs="Times New Roman"/>
          <w:szCs w:val="24"/>
        </w:rPr>
        <w:lastRenderedPageBreak/>
        <w:t xml:space="preserve">πούσε και μαστίγωνε η Κυβέρνηση όταν ήταν στην αντιπολίτευση, παρουσίασε στοιχεία στα οποία τι δείχνει; Δείχνει ότι το 43,4% - 43,5% του μισθού ενός εργαζόμενου -απ’ αυτούς που εργάζονται ακόμη- με δυο παιδιά -μια τετραμελής οικογένεια δηλαδή- πηγαίνει κατευθείαν σε εισφορές και σε φόρους. </w:t>
      </w:r>
    </w:p>
    <w:p w14:paraId="74AA18B9"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Πώς να εκτοξευτούμε και να έχουμε ανάπτυξη με τόσο υψηλούς φορολογικούς συντελεστές; Πρέπει να σας πω ότι ο ΟΟΣΑ έχει δημοσιεύσει ότι είμαστε πρωταθλητές στις εισφορές. Ο μέσος όρος, κύριε Πρόεδρε, των κρατών-μελών του ΟΟΣΑ ξέρετε πού κυμαίνεται; Στο 26,9%. Εμείς είμαστε στο 43,4%. </w:t>
      </w:r>
    </w:p>
    <w:p w14:paraId="74AA18B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74AA18B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74AA18B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Ξέρετε ότι στην αποταμίευση ενώ ήμασταν θετικοί και πριν από λίγα χρόνια οι Έλληνες αποταμίευαν, τώρα είμαστε αρνητικοί, ενώ οι υπόλοιπες χώρες της Ευρωπαϊκής Ένωσης στην αποταμίευση έχουν θετικό πρόσημο; Και πρέπει να σας πω ότι δεν έχουμε αποταμίευση διότι δεν περισσεύουν χρήματα. Κι αν υπήρχε αποταμίευση από πού θα προερχόταν; Θα προερχόταν κυρίως από τη μεσαία τάξη. </w:t>
      </w:r>
    </w:p>
    <w:p w14:paraId="74AA18B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πρέπει να το δείτε -ανεξαρτήτως από το τι θέλετε να πείτε, αλλά δεν το λέτε, γιατί στην πραγματικότητα βλέπουμε καθημερινή </w:t>
      </w:r>
      <w:proofErr w:type="spellStart"/>
      <w:r>
        <w:rPr>
          <w:rFonts w:eastAsia="Times New Roman" w:cs="Times New Roman"/>
          <w:szCs w:val="24"/>
        </w:rPr>
        <w:t>υπερφορολόγηση</w:t>
      </w:r>
      <w:proofErr w:type="spellEnd"/>
      <w:r>
        <w:rPr>
          <w:rFonts w:eastAsia="Times New Roman" w:cs="Times New Roman"/>
          <w:szCs w:val="24"/>
        </w:rPr>
        <w:t xml:space="preserve"> και άγριο μαστίγωμα της μεσαίας ελληνικής οικογένειας- και να μας πείτε με ποιον τρόπο θα το αλλάξετε, ώστε να πάρει πράγματι μπροστά η μηχανή της οικονομίας, πράγμα το οποίο ευχόμαστε όλοι.</w:t>
      </w:r>
    </w:p>
    <w:p w14:paraId="74AA18B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4AA18BF"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Παπακώστα. </w:t>
      </w:r>
    </w:p>
    <w:p w14:paraId="74AA18C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Οικονομικών κ. Τρύφων Αλεξιάδης. </w:t>
      </w:r>
    </w:p>
    <w:p w14:paraId="74AA18C1"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Νομίζω ότι όσο χρόνο κι αν μου διαθέσετε σε επίπεδο Βουλής, δεν θα μπορέσουμε να συζητήσουμε και να συμφωνήσουμε στο τι μας οδήγησε εδώ, ποιες πολιτικές, ποιο πολιτικό προσωπικό, ποιο μείγμα πολιτικής. </w:t>
      </w:r>
    </w:p>
    <w:p w14:paraId="74AA18C2"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Δεν σας ρώτησα αυτό.</w:t>
      </w:r>
    </w:p>
    <w:p w14:paraId="74AA18C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Οπότε δεν θέλω να χάσουμε καθόλου χρόνο σε αυτό, αν και κάποια στιγμή πρέπει να γίνει μια συζήτηση ακρι</w:t>
      </w:r>
      <w:r>
        <w:rPr>
          <w:rFonts w:eastAsia="Times New Roman" w:cs="Times New Roman"/>
          <w:szCs w:val="24"/>
        </w:rPr>
        <w:lastRenderedPageBreak/>
        <w:t xml:space="preserve">βώς γι’ αυτό. Διότι στην πολιτική, κατά τη γνώμη μου, δεν χρειάζεται μόνο να κάνεις κριτική, αλλά πρέπει να καταθέτεις και διαφορετική, εναλλακτική πολιτική πρόταση. Και στα θέματα φορολογίας και λαθρεμπορίου δεν χρειαζόμαστε μόνο κριτική. Χρειαζόμαστε και το τι έπρεπε να γίνει και δεν έγινε. Διότι εγώ δεσμεύτηκα στην Επιτροπή Οικονομικών Υποθέσεων -και μόλις βρούμε τη δυνατότητα θα το κάνουμε- για έναν πλήρη απολογισμό για όλο το χρονικό διάστημα και πλήρη ενημέρωση με όλα τα στοιχεία, όπως κάνουμε τώρα. </w:t>
      </w:r>
    </w:p>
    <w:p w14:paraId="74AA18C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επιτρέψτε μου να σας πω, σε ό,τι αφορά τα στοιχεία του ΟΟΣΑ, ότι τα στοιχεία του ΟΟΣΑ, τα οποία επικαλεστήκατε, δεν αφορούν την περίοδο της Κυβέρνησης ΣΥΡΙΖΑ-ΑΝΕΛ. Αφορούν προηγούμενη κυβέρνηση. </w:t>
      </w:r>
    </w:p>
    <w:p w14:paraId="74AA18C5"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w:t>
      </w:r>
      <w:r>
        <w:rPr>
          <w:rFonts w:eastAsia="Times New Roman" w:cs="Times New Roman"/>
          <w:szCs w:val="24"/>
        </w:rPr>
        <w:t xml:space="preserve"> Αλλάξανε; </w:t>
      </w:r>
    </w:p>
    <w:p w14:paraId="74AA18C6"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Άρα συμφωνώ απολύτως ως προς το περιεχόμενο και την επιχειρηματολογία, αλλά δεν αφορούν τη δική μας περίοδο, ώστε να μιλήσουμε γι’ αυτό. </w:t>
      </w:r>
    </w:p>
    <w:p w14:paraId="74AA18C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Θα διαφωνήσω μαζί σας, με απόλυτο σεβασμό στο κοινοβουλευτικό σας έργο, για το θέμα της υστέρησης εσόδων. Το 2015, μια χρονιά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αδυναμία στο δημόσιο να πάρει μέτρα αναγκαστικής εκτέλεσης για τα ληξιπρόθεσμα -δηλαδή για μεγάλο χρονικό διάστημα- και με μια σειρά από άλλα προβλήματα, καταφέραμε και κλείσαμε εντός των στόχων του προϋπολογισμού. Δεν είχαμε </w:t>
      </w:r>
      <w:proofErr w:type="spellStart"/>
      <w:r>
        <w:rPr>
          <w:rFonts w:eastAsia="Times New Roman" w:cs="Times New Roman"/>
          <w:szCs w:val="24"/>
        </w:rPr>
        <w:t>καμμία</w:t>
      </w:r>
      <w:proofErr w:type="spellEnd"/>
      <w:r>
        <w:rPr>
          <w:rFonts w:eastAsia="Times New Roman" w:cs="Times New Roman"/>
          <w:szCs w:val="24"/>
        </w:rPr>
        <w:t xml:space="preserve"> υστέρηση εσόδων μέσα στο 2015, όπως μας καταγγέλλετε. </w:t>
      </w:r>
    </w:p>
    <w:p w14:paraId="74AA18C8" w14:textId="77777777" w:rsidR="007508D7" w:rsidRDefault="007F4EAD">
      <w:pPr>
        <w:spacing w:line="600" w:lineRule="auto"/>
        <w:ind w:firstLine="720"/>
        <w:jc w:val="both"/>
        <w:rPr>
          <w:rFonts w:eastAsia="Times New Roman"/>
          <w:szCs w:val="24"/>
        </w:rPr>
      </w:pPr>
      <w:r>
        <w:rPr>
          <w:rFonts w:eastAsia="Times New Roman"/>
          <w:szCs w:val="24"/>
        </w:rPr>
        <w:t xml:space="preserve">Σε ό,τι αφορά δε και τους μήνες του 2016, παρά τις δυσκολίες των πολιτών και των επιχειρήσεων, τα στοιχεία δημοσιεύονται και φαίνεται πολύ καλά αν είμαστε πιο πάνω ή πιο κάτω από τον στόχο. Άρα δεν καταλαβαίνω για ποια στοιχεία μιλάτε. </w:t>
      </w:r>
    </w:p>
    <w:p w14:paraId="74AA18C9"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Σε ό,τι αφορά τις επιστροφές των φόρων -γι’ αυτό έχω αρμοδιότητα εγώ, μη μου χρεώσετε εμένα τα πάντα που οφείλει το ελληνικό δημόσιο, ο κάθε Υπουργός έχει τη δική του ευθύνη- γίνονται κανονικά και αν δείτε τα στοιχεία του 2015, υπήρχαν πολλοί μήνες, κατά τους οποίους είχαμε πιο πολλές επιστροφές απ’ τους αντίστοιχους μήνες του 2014. </w:t>
      </w:r>
    </w:p>
    <w:p w14:paraId="74AA18CA" w14:textId="77777777" w:rsidR="007508D7" w:rsidRDefault="007F4EAD">
      <w:pPr>
        <w:spacing w:line="600" w:lineRule="auto"/>
        <w:ind w:firstLine="720"/>
        <w:jc w:val="both"/>
        <w:rPr>
          <w:rFonts w:eastAsia="Times New Roman"/>
          <w:szCs w:val="24"/>
        </w:rPr>
      </w:pPr>
      <w:r>
        <w:rPr>
          <w:rFonts w:eastAsia="Times New Roman"/>
          <w:szCs w:val="24"/>
        </w:rPr>
        <w:t xml:space="preserve">Σε ό,τι αφορά, λοιπόν, το ζήτημα του τι πρόκειται να κάνει η Κυβέρνηση μετά, σας λέμε ότι για εμάς είναι σημαντικότατο να ολοκληρωθεί η αξιολόγηση και να προχωρήσουμε στη συζήτηση του χρέους, που είναι τα βασικά </w:t>
      </w:r>
      <w:proofErr w:type="spellStart"/>
      <w:r>
        <w:rPr>
          <w:rFonts w:eastAsia="Times New Roman"/>
          <w:szCs w:val="24"/>
        </w:rPr>
        <w:t>προαπαιτούμενα</w:t>
      </w:r>
      <w:proofErr w:type="spellEnd"/>
      <w:r>
        <w:rPr>
          <w:rFonts w:eastAsia="Times New Roman"/>
          <w:szCs w:val="24"/>
        </w:rPr>
        <w:t xml:space="preserve"> για την επόμενη μέρα της χώρας.</w:t>
      </w:r>
    </w:p>
    <w:p w14:paraId="74AA18CB"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Επειδή δεν πρόλαβα να πω για όλα στην απάντησή μου -δυστυχώς αναγκαστήκαμε να πούμε για περισσότερα- υπάρχουν έγγραφα τα οποία θα καταθέσω στα Πρακτικά, για πληρέστερη ενημέρωσή σας.  </w:t>
      </w:r>
    </w:p>
    <w:p w14:paraId="74AA18CC" w14:textId="77777777" w:rsidR="007508D7" w:rsidRDefault="007F4EAD">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AA18CD" w14:textId="77777777" w:rsidR="007508D7" w:rsidRDefault="007F4EA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 </w:t>
      </w:r>
    </w:p>
    <w:p w14:paraId="74AA18CE" w14:textId="77777777" w:rsidR="007508D7" w:rsidRDefault="007F4EAD">
      <w:pPr>
        <w:spacing w:line="600" w:lineRule="auto"/>
        <w:ind w:firstLine="720"/>
        <w:jc w:val="both"/>
        <w:rPr>
          <w:rFonts w:eastAsia="Times New Roman"/>
          <w:szCs w:val="24"/>
        </w:rPr>
      </w:pPr>
      <w:r>
        <w:rPr>
          <w:rFonts w:eastAsia="Times New Roman"/>
          <w:szCs w:val="24"/>
        </w:rPr>
        <w:lastRenderedPageBreak/>
        <w:t xml:space="preserve">Η τρίτη με αριθμό 746/4-4-2016 επίκαιρη ερώτηση πρώτου κύκλου του Βουλευτή Αχαΐας της Δημοκρατικής Συμπαράταξης ΠΑΣΟΚ-ΔΗΜΑΡ κ. </w:t>
      </w:r>
      <w:r>
        <w:rPr>
          <w:rFonts w:eastAsia="Times New Roman"/>
          <w:bCs/>
          <w:szCs w:val="24"/>
        </w:rPr>
        <w:t>Θεόδωρου Παπαθεοδώρου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 xml:space="preserve">σχετικά με την ανάγκη </w:t>
      </w:r>
      <w:proofErr w:type="spellStart"/>
      <w:r>
        <w:rPr>
          <w:rFonts w:eastAsia="Times New Roman"/>
          <w:szCs w:val="24"/>
        </w:rPr>
        <w:t>επαναθέσπισης</w:t>
      </w:r>
      <w:proofErr w:type="spellEnd"/>
      <w:r>
        <w:rPr>
          <w:rFonts w:eastAsia="Times New Roman"/>
          <w:szCs w:val="24"/>
        </w:rPr>
        <w:t xml:space="preserve"> της ενιαίας τιμής του βιβλίου, δεν </w:t>
      </w:r>
      <w:r>
        <w:rPr>
          <w:rFonts w:eastAsia="Times New Roman" w:cs="Times New Roman"/>
          <w:szCs w:val="24"/>
        </w:rPr>
        <w:t xml:space="preserve">συζητείται </w:t>
      </w:r>
      <w:r>
        <w:rPr>
          <w:rFonts w:eastAsia="Times New Roman"/>
          <w:szCs w:val="24"/>
        </w:rPr>
        <w:t xml:space="preserve">λόγω κωλύματος του αρμόδιου Υπουργού.   </w:t>
      </w:r>
    </w:p>
    <w:p w14:paraId="74AA18CF" w14:textId="77777777" w:rsidR="007508D7" w:rsidRDefault="007F4EAD">
      <w:pPr>
        <w:spacing w:line="600" w:lineRule="auto"/>
        <w:ind w:firstLine="720"/>
        <w:jc w:val="both"/>
        <w:rPr>
          <w:rFonts w:eastAsia="Times New Roman"/>
          <w:szCs w:val="24"/>
        </w:rPr>
      </w:pPr>
      <w:r>
        <w:rPr>
          <w:rFonts w:eastAsia="Times New Roman"/>
          <w:szCs w:val="24"/>
        </w:rPr>
        <w:t xml:space="preserve">Η τέταρτη με αριθμό 755/5-4-2016 επίκαιρη ερώτηση πρώτου κύκλου του Βουλευτή Ηρακλείου του Κομμουνιστικού Κόμματος Ελλάδας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τις μονάδες </w:t>
      </w:r>
      <w:r>
        <w:rPr>
          <w:rFonts w:eastAsia="Times New Roman"/>
          <w:szCs w:val="24"/>
        </w:rPr>
        <w:lastRenderedPageBreak/>
        <w:t xml:space="preserve">παραγωγής ενέργειας από βιομάζα στον Δήμο Γόρτυνας Ηρακλείου Κρήτης, δεν </w:t>
      </w:r>
      <w:r>
        <w:rPr>
          <w:rFonts w:eastAsia="Times New Roman" w:cs="Times New Roman"/>
          <w:szCs w:val="24"/>
        </w:rPr>
        <w:t xml:space="preserve">συζητείται </w:t>
      </w:r>
      <w:r>
        <w:rPr>
          <w:rFonts w:eastAsia="Times New Roman"/>
          <w:szCs w:val="24"/>
        </w:rPr>
        <w:t xml:space="preserve">λόγω κωλύματος του κυρίου Υπουργού.  </w:t>
      </w:r>
    </w:p>
    <w:p w14:paraId="74AA18D0" w14:textId="77777777" w:rsidR="007508D7" w:rsidRDefault="007F4EAD">
      <w:pPr>
        <w:spacing w:line="600" w:lineRule="auto"/>
        <w:ind w:firstLine="720"/>
        <w:jc w:val="both"/>
        <w:rPr>
          <w:rFonts w:eastAsia="Times New Roman"/>
          <w:bCs/>
          <w:szCs w:val="24"/>
        </w:rPr>
      </w:pPr>
      <w:r>
        <w:rPr>
          <w:rFonts w:eastAsia="Times New Roman"/>
          <w:bCs/>
          <w:szCs w:val="24"/>
        </w:rPr>
        <w:t xml:space="preserve">Η δεύτερη με αριθμό 708/28-3-2016 επίκαιρη ερώτηση δεύτερου κύκλου του Βουλευτή Φθιώτιδος της Νέας Δημοκρατίας κ. </w:t>
      </w:r>
      <w:r>
        <w:rPr>
          <w:rFonts w:eastAsia="Times New Roman"/>
          <w:szCs w:val="24"/>
        </w:rPr>
        <w:t xml:space="preserve">Χρήστου </w:t>
      </w:r>
      <w:proofErr w:type="spellStart"/>
      <w:r>
        <w:rPr>
          <w:rFonts w:eastAsia="Times New Roman"/>
          <w:szCs w:val="24"/>
        </w:rPr>
        <w:t>Σταϊκούρα</w:t>
      </w:r>
      <w:proofErr w:type="spellEnd"/>
      <w:r>
        <w:rPr>
          <w:rFonts w:eastAsia="Times New Roman"/>
          <w:bCs/>
          <w:szCs w:val="24"/>
        </w:rPr>
        <w:t xml:space="preserve"> προς τον Υπουργό </w:t>
      </w:r>
      <w:r>
        <w:rPr>
          <w:rFonts w:eastAsia="Times New Roman"/>
          <w:szCs w:val="24"/>
        </w:rPr>
        <w:t>Υγείας,</w:t>
      </w:r>
      <w:r>
        <w:rPr>
          <w:rFonts w:eastAsia="Times New Roman"/>
          <w:bCs/>
          <w:szCs w:val="24"/>
        </w:rPr>
        <w:t xml:space="preserve"> σχετικά με την αντιμετώπιση των προβλημάτων του Γενικού Νοσοκομείου Λαμίας, </w:t>
      </w:r>
      <w:r>
        <w:rPr>
          <w:rFonts w:eastAsia="Times New Roman"/>
          <w:szCs w:val="24"/>
        </w:rPr>
        <w:t xml:space="preserve">δεν </w:t>
      </w:r>
      <w:r>
        <w:rPr>
          <w:rFonts w:eastAsia="Times New Roman" w:cs="Times New Roman"/>
          <w:szCs w:val="24"/>
        </w:rPr>
        <w:t xml:space="preserve">συζητείται </w:t>
      </w:r>
      <w:r>
        <w:rPr>
          <w:rFonts w:eastAsia="Times New Roman"/>
          <w:szCs w:val="24"/>
        </w:rPr>
        <w:t>λόγω κωλύματος του κυρίου Υπουργού.</w:t>
      </w:r>
      <w:r>
        <w:rPr>
          <w:rFonts w:eastAsia="Times New Roman"/>
          <w:bCs/>
          <w:szCs w:val="24"/>
        </w:rPr>
        <w:t xml:space="preserve"> </w:t>
      </w:r>
    </w:p>
    <w:p w14:paraId="74AA18D1" w14:textId="77777777" w:rsidR="007508D7" w:rsidRDefault="007F4EAD">
      <w:pPr>
        <w:spacing w:line="600" w:lineRule="auto"/>
        <w:ind w:firstLine="720"/>
        <w:contextualSpacing/>
        <w:jc w:val="both"/>
        <w:rPr>
          <w:rFonts w:eastAsia="Times New Roman"/>
          <w:szCs w:val="24"/>
        </w:rPr>
      </w:pPr>
      <w:r>
        <w:rPr>
          <w:rFonts w:eastAsia="Times New Roman"/>
          <w:bCs/>
          <w:szCs w:val="24"/>
        </w:rPr>
        <w:t xml:space="preserve">Επίσης, η δεύτερη με αριθμό 2808/193/1-2-2016 ερώτηση και αίτηση κατάθεσης εγγράφων του Βουλευτή Ηρακλείου της </w:t>
      </w:r>
      <w:r>
        <w:rPr>
          <w:rFonts w:eastAsia="Times New Roman"/>
          <w:bCs/>
          <w:szCs w:val="24"/>
        </w:rPr>
        <w:lastRenderedPageBreak/>
        <w:t xml:space="preserve">Δημοκρατικής Συμπαράταξης ΠΑΣΟΚ–ΔΗΜΑΡ κ.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bCs/>
          <w:szCs w:val="24"/>
        </w:rPr>
        <w:t xml:space="preserve"> προς τον Υπουργό </w:t>
      </w:r>
      <w:r>
        <w:rPr>
          <w:rFonts w:eastAsia="Times New Roman"/>
          <w:szCs w:val="24"/>
        </w:rPr>
        <w:t xml:space="preserve">Υγείας, </w:t>
      </w:r>
      <w:r>
        <w:rPr>
          <w:rFonts w:eastAsia="Times New Roman"/>
          <w:bCs/>
          <w:szCs w:val="24"/>
        </w:rPr>
        <w:t xml:space="preserve">σχετικά με την υπόθεση της μικρής Μελίνας στο </w:t>
      </w:r>
      <w:proofErr w:type="spellStart"/>
      <w:r>
        <w:rPr>
          <w:rFonts w:eastAsia="Times New Roman"/>
          <w:bCs/>
          <w:szCs w:val="24"/>
        </w:rPr>
        <w:t>Βενιζέλειο</w:t>
      </w:r>
      <w:proofErr w:type="spellEnd"/>
      <w:r>
        <w:rPr>
          <w:rFonts w:eastAsia="Times New Roman"/>
          <w:bCs/>
          <w:szCs w:val="24"/>
        </w:rPr>
        <w:t xml:space="preserve"> Νοσοκομείο Ηρακλείου, </w:t>
      </w:r>
      <w:r>
        <w:rPr>
          <w:rFonts w:eastAsia="Times New Roman"/>
          <w:szCs w:val="24"/>
        </w:rPr>
        <w:t xml:space="preserve">δεν </w:t>
      </w:r>
      <w:r>
        <w:rPr>
          <w:rFonts w:eastAsia="Times New Roman" w:cs="Times New Roman"/>
          <w:szCs w:val="24"/>
        </w:rPr>
        <w:t xml:space="preserve">συζητείται </w:t>
      </w:r>
      <w:r>
        <w:rPr>
          <w:rFonts w:eastAsia="Times New Roman"/>
          <w:szCs w:val="24"/>
        </w:rPr>
        <w:t>λόγω κωλύματος του κυρίου Υπουργού.</w:t>
      </w:r>
    </w:p>
    <w:p w14:paraId="74AA18D2" w14:textId="77777777" w:rsidR="007508D7" w:rsidRDefault="007F4EAD">
      <w:pPr>
        <w:spacing w:line="600" w:lineRule="auto"/>
        <w:ind w:firstLine="720"/>
        <w:contextualSpacing/>
        <w:jc w:val="both"/>
        <w:rPr>
          <w:rFonts w:eastAsia="Times New Roman"/>
          <w:bCs/>
          <w:szCs w:val="24"/>
        </w:rPr>
      </w:pPr>
      <w:r>
        <w:rPr>
          <w:rFonts w:eastAsia="Times New Roman"/>
          <w:bCs/>
          <w:szCs w:val="24"/>
        </w:rPr>
        <w:t xml:space="preserve">Εισερχόμαστε στη συζήτηση της έκτης με αριθμό 626/7-3-2016 επίκαιρης ερώτησης δεύτερου κύκλου του Βουλευτή Ηρακλείου της Δημοκρατικής Συμπαράταξης ΠΑΣΟΚ–ΔΗΜΑΡ κ.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bCs/>
          <w:szCs w:val="24"/>
        </w:rPr>
        <w:t xml:space="preserve"> προς τον Υπουργό </w:t>
      </w:r>
      <w:r>
        <w:rPr>
          <w:rFonts w:eastAsia="Times New Roman"/>
          <w:szCs w:val="24"/>
        </w:rPr>
        <w:t xml:space="preserve">Εσωτερικών και Διοικητικής Ανασυγκρότησης, </w:t>
      </w:r>
      <w:r>
        <w:rPr>
          <w:rFonts w:eastAsia="Times New Roman"/>
          <w:bCs/>
          <w:szCs w:val="24"/>
        </w:rPr>
        <w:t>σχετικά με τα προβλήματα που έχουν δημιουργηθεί στη λειτουργία όλων των κοινωνικών δομών και άλλων υπηρεσιών των δήμων όλης της χώρας.</w:t>
      </w:r>
    </w:p>
    <w:p w14:paraId="74AA18D3" w14:textId="77777777" w:rsidR="007508D7" w:rsidRDefault="007F4EAD">
      <w:pPr>
        <w:spacing w:line="600" w:lineRule="auto"/>
        <w:ind w:firstLine="720"/>
        <w:contextualSpacing/>
        <w:jc w:val="both"/>
        <w:rPr>
          <w:rFonts w:eastAsia="Times New Roman"/>
          <w:szCs w:val="24"/>
        </w:rPr>
      </w:pPr>
      <w:r>
        <w:rPr>
          <w:rFonts w:eastAsia="Times New Roman"/>
          <w:bCs/>
          <w:szCs w:val="24"/>
        </w:rPr>
        <w:lastRenderedPageBreak/>
        <w:t xml:space="preserve">Σε αυτή την επίκαιρη ερώτηση θα απαντήσει ο Υπουργός </w:t>
      </w:r>
      <w:r>
        <w:rPr>
          <w:rFonts w:eastAsia="Times New Roman"/>
          <w:szCs w:val="24"/>
        </w:rPr>
        <w:t xml:space="preserve">Εσωτερικών και Διοικητικής Ανασυγκρότησης κ. Παναγιώτης </w:t>
      </w:r>
      <w:proofErr w:type="spellStart"/>
      <w:r>
        <w:rPr>
          <w:rFonts w:eastAsia="Times New Roman"/>
          <w:szCs w:val="24"/>
        </w:rPr>
        <w:t>Κουρουμπλής</w:t>
      </w:r>
      <w:proofErr w:type="spellEnd"/>
      <w:r>
        <w:rPr>
          <w:rFonts w:eastAsia="Times New Roman"/>
          <w:szCs w:val="24"/>
        </w:rPr>
        <w:t xml:space="preserve">. </w:t>
      </w:r>
    </w:p>
    <w:p w14:paraId="74AA18D4" w14:textId="77777777" w:rsidR="007508D7" w:rsidRDefault="007F4EAD">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w:t>
      </w:r>
      <w:r>
        <w:rPr>
          <w:rFonts w:eastAsia="Times New Roman"/>
          <w:bCs/>
          <w:szCs w:val="24"/>
        </w:rPr>
        <w:t xml:space="preserve"> </w:t>
      </w:r>
    </w:p>
    <w:p w14:paraId="74AA18D5" w14:textId="77777777" w:rsidR="007508D7" w:rsidRDefault="007F4EAD">
      <w:pPr>
        <w:spacing w:line="600" w:lineRule="auto"/>
        <w:ind w:firstLine="720"/>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Ευχαριστώ, κύριε Πρόεδρε. </w:t>
      </w:r>
    </w:p>
    <w:p w14:paraId="74AA18D6" w14:textId="77777777" w:rsidR="007508D7" w:rsidRDefault="007F4EAD">
      <w:pPr>
        <w:spacing w:line="600" w:lineRule="auto"/>
        <w:ind w:firstLine="720"/>
        <w:jc w:val="both"/>
        <w:rPr>
          <w:rFonts w:eastAsia="Times New Roman"/>
          <w:bCs/>
          <w:szCs w:val="24"/>
        </w:rPr>
      </w:pPr>
      <w:r>
        <w:rPr>
          <w:rFonts w:eastAsia="Times New Roman"/>
          <w:bCs/>
          <w:szCs w:val="24"/>
        </w:rPr>
        <w:t xml:space="preserve">Κύριε Υπουργέ, η ερώτηση αφορά τα προβλήματα που έχουν δημιουργηθεί στη λειτουργία των κοινωνικών δομών των δήμων, τα οποία πιστεύω ότι γνωρίζετε λόγω των επισκέψεων των συλλόγων των εργαζομένων ή των αντίστοιχων επιτροπών </w:t>
      </w:r>
      <w:r>
        <w:rPr>
          <w:rFonts w:eastAsia="Times New Roman"/>
          <w:bCs/>
          <w:szCs w:val="24"/>
        </w:rPr>
        <w:lastRenderedPageBreak/>
        <w:t xml:space="preserve">της ΚΕΔΕ στο Υπουργείο Εσωτερικών και, βεβαίως, λόγω των υπομνημάτων που καταθέτουν οι συγκεκριμένοι φορείς.  </w:t>
      </w:r>
    </w:p>
    <w:p w14:paraId="74AA18D7" w14:textId="77777777" w:rsidR="007508D7" w:rsidRDefault="007F4EAD">
      <w:pPr>
        <w:spacing w:line="600" w:lineRule="auto"/>
        <w:ind w:firstLine="720"/>
        <w:jc w:val="both"/>
        <w:rPr>
          <w:rFonts w:eastAsia="Times New Roman"/>
          <w:bCs/>
          <w:szCs w:val="24"/>
        </w:rPr>
      </w:pPr>
      <w:r>
        <w:rPr>
          <w:rFonts w:eastAsia="Times New Roman"/>
          <w:bCs/>
          <w:szCs w:val="24"/>
        </w:rPr>
        <w:t xml:space="preserve">Να αναφερθούμε σε ορισμένα από αυτά, να δούμε μήπως υπάρχει πεδίο συνεννόησης και να βρούμε λύσεις για συγκεκριμένα προβλήματα. </w:t>
      </w:r>
    </w:p>
    <w:p w14:paraId="74AA18D8" w14:textId="77777777" w:rsidR="007508D7" w:rsidRDefault="007F4EAD">
      <w:pPr>
        <w:spacing w:line="600" w:lineRule="auto"/>
        <w:ind w:firstLine="720"/>
        <w:jc w:val="both"/>
        <w:rPr>
          <w:rFonts w:eastAsia="Times New Roman"/>
          <w:bCs/>
          <w:szCs w:val="24"/>
        </w:rPr>
      </w:pPr>
      <w:r>
        <w:rPr>
          <w:rFonts w:eastAsia="Times New Roman"/>
          <w:bCs/>
          <w:szCs w:val="24"/>
        </w:rPr>
        <w:t>Πρώτα απ’ όλα θα ήθελα να σας θυμίσω, κύριε Υπουργέ, ότι το 2014 βρεθήκαμε μαζί στο 2</w:t>
      </w:r>
      <w:r>
        <w:rPr>
          <w:rFonts w:eastAsia="Times New Roman"/>
          <w:bCs/>
          <w:szCs w:val="24"/>
          <w:vertAlign w:val="superscript"/>
        </w:rPr>
        <w:t>ο</w:t>
      </w:r>
      <w:r>
        <w:rPr>
          <w:rFonts w:eastAsia="Times New Roman"/>
          <w:bCs/>
          <w:szCs w:val="24"/>
        </w:rPr>
        <w:t xml:space="preserve"> Συνέδριο των Συλλόγων Εργαζομένων στο «Βοήθεια στο Σπίτι». Τότε όλες οι πολιτικές δυνάμεις και, βεβαίως, με τη δική σας προσωπική τοποθέτηση, δεσμευθήκαμε να ενισχύσουμε τη σταθερή και μόνιμη λειτουρ</w:t>
      </w:r>
      <w:r>
        <w:rPr>
          <w:rFonts w:eastAsia="Times New Roman"/>
          <w:bCs/>
          <w:szCs w:val="24"/>
        </w:rPr>
        <w:lastRenderedPageBreak/>
        <w:t>γία του προγράμματος αυτού, από τη στιγμή που έχει αξιολογηθεί ότι είναι ένα από τα πιο επιτυχημένα προγράμματα της αυτοδιοίκησης.</w:t>
      </w:r>
    </w:p>
    <w:p w14:paraId="74AA18D9" w14:textId="77777777" w:rsidR="007508D7" w:rsidRDefault="007F4EAD">
      <w:pPr>
        <w:spacing w:line="600" w:lineRule="auto"/>
        <w:ind w:firstLine="720"/>
        <w:jc w:val="both"/>
        <w:rPr>
          <w:rFonts w:eastAsia="Times New Roman"/>
          <w:bCs/>
          <w:szCs w:val="24"/>
        </w:rPr>
      </w:pPr>
      <w:r>
        <w:rPr>
          <w:rFonts w:eastAsia="Times New Roman"/>
          <w:bCs/>
          <w:szCs w:val="24"/>
        </w:rPr>
        <w:t xml:space="preserve">Έχουμε ένα ζήτημα που αφορά τους παιδικούς και βρεφονηπιακούς σταθμούς, όπου με την αλλαγή του ωραρίου εργασίας αυξάνονται οι ανάγκες σε προσωπικό και δεν καλύπτεται η αναλογία εργαζομένων και παιδιών που πρέπει να έχουν οι παιδικοί σταθμοί. </w:t>
      </w:r>
    </w:p>
    <w:p w14:paraId="74AA18DA" w14:textId="77777777" w:rsidR="007508D7" w:rsidRDefault="007F4EAD">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74AA18DB" w14:textId="77777777" w:rsidR="007508D7" w:rsidRDefault="007F4EAD">
      <w:pPr>
        <w:spacing w:line="600" w:lineRule="auto"/>
        <w:ind w:firstLine="720"/>
        <w:jc w:val="both"/>
        <w:rPr>
          <w:rFonts w:eastAsia="Times New Roman"/>
          <w:szCs w:val="24"/>
        </w:rPr>
      </w:pPr>
      <w:r>
        <w:rPr>
          <w:rFonts w:eastAsia="Times New Roman"/>
          <w:szCs w:val="24"/>
        </w:rPr>
        <w:t xml:space="preserve">Κύριε Πρόεδρε, θα ήθελα λίγο χρόνο. Ευχαριστώ. </w:t>
      </w:r>
      <w:r>
        <w:rPr>
          <w:rFonts w:eastAsia="Times New Roman"/>
          <w:bCs/>
          <w:szCs w:val="24"/>
        </w:rPr>
        <w:t xml:space="preserve">    </w:t>
      </w:r>
    </w:p>
    <w:p w14:paraId="74AA18D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Έχετε χρόνο, κύριε </w:t>
      </w:r>
      <w:proofErr w:type="spellStart"/>
      <w:r>
        <w:rPr>
          <w:rFonts w:eastAsia="Times New Roman" w:cs="Times New Roman"/>
          <w:szCs w:val="24"/>
        </w:rPr>
        <w:t>Κεγκέρογλου</w:t>
      </w:r>
      <w:proofErr w:type="spellEnd"/>
      <w:r>
        <w:rPr>
          <w:rFonts w:eastAsia="Times New Roman" w:cs="Times New Roman"/>
          <w:szCs w:val="24"/>
        </w:rPr>
        <w:t>. Υπάρχει ανοχή από το Προεδρείο.</w:t>
      </w:r>
    </w:p>
    <w:p w14:paraId="74AA18DD"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w:t>
      </w:r>
    </w:p>
    <w:p w14:paraId="74AA18D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Η αναλογία, λοιπόν, κύριε Υπουργέ, σύμφωνα με τον Κανονισμό των Παιδικών και Βρεφονηπιακών Σταθμών, είναι συγκεκριμένη και νομίζω ότι ή περισσότερο προσωπικό πρέπει να προσληφθεί για τον σκοπό αυτό, άρα να ενταχθεί και στο πρόγραμμα αυτή η αυξημένη χρηματοδότηση που χρειάζεται, μέσω του προγράμματος «Εναρμόνιση Επαγγελματικής και Οικογενειακής Ζωής», ή, εν πάση </w:t>
      </w:r>
      <w:proofErr w:type="spellStart"/>
      <w:r>
        <w:rPr>
          <w:rFonts w:eastAsia="Times New Roman" w:cs="Times New Roman"/>
          <w:szCs w:val="24"/>
        </w:rPr>
        <w:t>περιπτώσει</w:t>
      </w:r>
      <w:proofErr w:type="spellEnd"/>
      <w:r>
        <w:rPr>
          <w:rFonts w:eastAsia="Times New Roman" w:cs="Times New Roman"/>
          <w:szCs w:val="24"/>
        </w:rPr>
        <w:t>, εφόσον επιτρέ</w:t>
      </w:r>
      <w:r>
        <w:rPr>
          <w:rFonts w:eastAsia="Times New Roman" w:cs="Times New Roman"/>
          <w:szCs w:val="24"/>
        </w:rPr>
        <w:lastRenderedPageBreak/>
        <w:t>πεται η κάλυψη με υπερωρίες, να δοθεί η αντίστοιχη χρηματοδότηση στους δήμους, προκειμένου να καλυφθεί αυτό το κενό το οποίο υπάρχει.</w:t>
      </w:r>
    </w:p>
    <w:p w14:paraId="74AA18D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Το άλλο θέμα το οποίο σας θέτω είναι το γεγονός ότι λόγω της καθυστέρησης χρηματοδότησης των δήμων και πληρωμής των εργαζομένων καταβάλλονται και καθυστερημένα οι ασφαλιστικές εισφορές και οι δήμοι ή οι κοινωφελείς επιχειρήσεις ή τα νομικά πρόσωπα των δήμων, που είναι υπεύθυνα για τη λειτουργία των παιδικών σταθμών ή άλλων προγραμμάτων, επιβαρύνονται με πάρα πολλά πρόστιμα, τα οποία οφείλονται στην καθυστερημένη καταβολή των χρημάτων. </w:t>
      </w:r>
    </w:p>
    <w:p w14:paraId="74AA18E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αναφέρω -γιατί έχει περάσει ο χρόνος της </w:t>
      </w:r>
      <w:proofErr w:type="spellStart"/>
      <w:r>
        <w:rPr>
          <w:rFonts w:eastAsia="Times New Roman" w:cs="Times New Roman"/>
          <w:szCs w:val="24"/>
        </w:rPr>
        <w:t>πρωτομιλίας</w:t>
      </w:r>
      <w:proofErr w:type="spellEnd"/>
      <w:r>
        <w:rPr>
          <w:rFonts w:eastAsia="Times New Roman" w:cs="Times New Roman"/>
          <w:szCs w:val="24"/>
        </w:rPr>
        <w:t>- προκειμένου να δούμε εάν μπορούμε να δώσουμε λύση στα προβλήματα τα οποία έχουν συσσωρευθεί για τη λειτουργία αυτών των συγκεκριμένων κοινωνικών δομών.</w:t>
      </w:r>
    </w:p>
    <w:p w14:paraId="74AA18E1"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74AA18E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4AA18E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Κύριε συνάδελφε, πρώτον, θα ήθελα να ζητήσω συγγνώμη για την καθυστέρηση </w:t>
      </w:r>
      <w:r>
        <w:rPr>
          <w:rFonts w:eastAsia="Times New Roman" w:cs="Times New Roman"/>
          <w:szCs w:val="24"/>
        </w:rPr>
        <w:lastRenderedPageBreak/>
        <w:t xml:space="preserve">της απάντησης. Θέλω να είμαι σαφής, ήταν μια δική μου ευθύνη από διάφορες υποχρεώσεις που </w:t>
      </w:r>
      <w:proofErr w:type="spellStart"/>
      <w:r>
        <w:rPr>
          <w:rFonts w:eastAsia="Times New Roman" w:cs="Times New Roman"/>
          <w:szCs w:val="24"/>
        </w:rPr>
        <w:t>προέκυπταν</w:t>
      </w:r>
      <w:proofErr w:type="spellEnd"/>
      <w:r>
        <w:rPr>
          <w:rFonts w:eastAsia="Times New Roman" w:cs="Times New Roman"/>
          <w:szCs w:val="24"/>
        </w:rPr>
        <w:t xml:space="preserve"> κάθε φορά. </w:t>
      </w:r>
    </w:p>
    <w:p w14:paraId="74AA18E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Σε ό,τι αφορά το ζήτημα αυτό, κυρίως είναι ζήτημα που έχει απαντήσει, νομίζω, επανειλημμένα η κ. Φωτίου, γιατί αυτά τα προγράμματα, όπως ξέρετε καλά, τα χειρίζεται η κ. Φωτίου, είναι η Υπουργός που είχε διαδεχθεί τον ρόλο που είχατε εσείς στην προηγούμενη κυβέρνηση. Ως εκ τούτου είναι αυτού του τομέα αλλά, επειδή άπτονται και της αυτοδιοίκησης, θα σας απαντήσω.</w:t>
      </w:r>
    </w:p>
    <w:p w14:paraId="74AA18E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Δεν θέλω να είμαι εξωπραγματικός. Πράγματι, αυτό είναι ένα μεγάλο, πανελλαδικό, πολύπλοκο πρόγραμμα και υπήρξαν </w:t>
      </w:r>
      <w:r>
        <w:rPr>
          <w:rFonts w:eastAsia="Times New Roman" w:cs="Times New Roman"/>
          <w:szCs w:val="24"/>
        </w:rPr>
        <w:lastRenderedPageBreak/>
        <w:t xml:space="preserve">κάποιες καθυστερήσεις. Όμως, ξέρετε ότι αυτή τη στιγμή όλοι όσοι έχουν προσκομίσει τους φακέλους ολοκληρωμένους έχουν πληρωθεί. Δεν υπάρχει, δηλαδή, καθυστέρηση εξαιτίας έλλειψης χρηματοδότησης, για να τα λέμε τα πράγματα με το όνομά τους. Και παράλληλα μέσα στον Απρίλιο έχουν εξασφαλιστεί όλες οι πιστώσεις, οι οποίες είναι απαραίτητες στην ΕΕΤΑΑ, προκειμένου να συνεχιστεί η δεύτερη δόση του προγράμματος. Άρα είμαστε καλυμμένοι μέχρι τον Ιούλιο που θα προκηρυχθεί το καινούργιο πρόγραμμα, το οποίο θα λάβει υπ’ </w:t>
      </w:r>
      <w:proofErr w:type="spellStart"/>
      <w:r>
        <w:rPr>
          <w:rFonts w:eastAsia="Times New Roman" w:cs="Times New Roman"/>
          <w:szCs w:val="24"/>
        </w:rPr>
        <w:t>όψιν</w:t>
      </w:r>
      <w:proofErr w:type="spellEnd"/>
      <w:r>
        <w:rPr>
          <w:rFonts w:eastAsia="Times New Roman" w:cs="Times New Roman"/>
          <w:szCs w:val="24"/>
        </w:rPr>
        <w:t xml:space="preserve"> του όλες αυτές τις ανάγκες, για τις οποίες και εσείς και εμείς συμφωνούμε ότι πρέπει να είναι προτεραιότητες γιατί αφορούν ευπαθείς ομάδες του πληθυσμού.</w:t>
      </w:r>
    </w:p>
    <w:p w14:paraId="74AA18E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στο θέμα του προγράμματος των παιδικών σταθμών. Έχουμε και εμείς την ίδια ευαισθησία πάνω σε αυτό το θέμα, γιατί έχει να κάνει με παιδιά που πρέπει να τους εξασφαλίζουμε τη φροντίδα και την αγωγή σε αυτή την ηλικία, διότι όλοι ξέρουμε πόσο σημαντική παιδαγωγική επίπτωση έχει η δυνατότητα του να συμμετέχει ένα παιδί σε ένα τέτοιο πρόγραμμα. </w:t>
      </w:r>
    </w:p>
    <w:p w14:paraId="74AA18E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Ως εκ τούτου η μείωση του ωραρίου ήταν αποτέλεσμα μιας επιστημονικής έρευνας, διότι οι άνθρωποι αυτοί είναι εκπαιδευτικοί. Και εμείς θέλουμε τους παιδικούς σταθμούς -και πιστεύω όλοι σ’ αυτό τον τόπο- να είναι ένα κέντρο αγωγής και όχι ένα κέντρο φύλαξης. Με βάση αυτό που εγώ λέω και εμείς είχαμε </w:t>
      </w:r>
      <w:r>
        <w:rPr>
          <w:rFonts w:eastAsia="Times New Roman" w:cs="Times New Roman"/>
          <w:szCs w:val="24"/>
        </w:rPr>
        <w:lastRenderedPageBreak/>
        <w:t xml:space="preserve">αποφασίσει να κάνουμε, έχει προσαρμοστεί το πρόγραμμα και ειλικρινά εγώ δεν έχω </w:t>
      </w:r>
      <w:proofErr w:type="spellStart"/>
      <w:r>
        <w:rPr>
          <w:rFonts w:eastAsia="Times New Roman" w:cs="Times New Roman"/>
          <w:szCs w:val="24"/>
        </w:rPr>
        <w:t>καμμία</w:t>
      </w:r>
      <w:proofErr w:type="spellEnd"/>
      <w:r>
        <w:rPr>
          <w:rFonts w:eastAsia="Times New Roman" w:cs="Times New Roman"/>
          <w:szCs w:val="24"/>
        </w:rPr>
        <w:t xml:space="preserve"> διαμαρτυρία από δήμο για τέτοιο θέμα. Όμως, επειδή το θέτετε αυτό το θέμα και επειδή από τη στιγμή που η Αντιπολίτευση εντοπίζει ένα ζήτημα, πρέπει να το εξετάζουμε, αυτό εξετάζεται και στη νέα </w:t>
      </w:r>
      <w:r w:rsidRPr="00833385">
        <w:rPr>
          <w:rFonts w:eastAsia="Times New Roman" w:cs="Times New Roman"/>
          <w:color w:val="000000" w:themeColor="text1"/>
          <w:szCs w:val="24"/>
        </w:rPr>
        <w:t>προγραμματική περίοδο θα ληφθούν όλες οι πρόνοιες για να αντιμετωπιστεί το ζήτημα.</w:t>
      </w:r>
    </w:p>
    <w:p w14:paraId="74AA18E8" w14:textId="77777777" w:rsidR="007508D7" w:rsidRDefault="007F4EAD">
      <w:pPr>
        <w:spacing w:line="600" w:lineRule="auto"/>
        <w:ind w:firstLine="720"/>
        <w:jc w:val="both"/>
        <w:rPr>
          <w:rFonts w:eastAsia="Times New Roman" w:cs="Times New Roman"/>
          <w:szCs w:val="24"/>
        </w:rPr>
      </w:pPr>
      <w:r w:rsidRPr="00B6413B">
        <w:rPr>
          <w:rFonts w:eastAsia="Times New Roman" w:cs="Times New Roman"/>
          <w:szCs w:val="24"/>
        </w:rPr>
        <w:t>Τώρα σε ό,τι αφορά τα πρόστιμα</w:t>
      </w:r>
      <w:r>
        <w:rPr>
          <w:rFonts w:eastAsia="Times New Roman" w:cs="Times New Roman"/>
          <w:szCs w:val="24"/>
        </w:rPr>
        <w:t>. Πράγματι οι καθυστερήσεις ασφαλιστικών υποχρεώσεων, όπως ξέρετε και εσείς και το ξέρω και εγώ όλα αυτά τα χρόνια, επιφέρουν πρόστιμα. Έχουμε ήδη παρέμβει και η κ. Φωτίου στη διοίκηση του ΙΚΑ και εγώ.</w:t>
      </w:r>
    </w:p>
    <w:p w14:paraId="74AA18E9" w14:textId="77777777" w:rsidR="007508D7" w:rsidRDefault="007F4EAD">
      <w:pPr>
        <w:spacing w:line="600" w:lineRule="auto"/>
        <w:jc w:val="both"/>
        <w:rPr>
          <w:rFonts w:eastAsia="Times New Roman" w:cs="Times New Roman"/>
          <w:szCs w:val="24"/>
        </w:rPr>
      </w:pPr>
      <w:r>
        <w:rPr>
          <w:rFonts w:eastAsia="Times New Roman" w:cs="Times New Roman"/>
          <w:szCs w:val="24"/>
        </w:rPr>
        <w:lastRenderedPageBreak/>
        <w:tab/>
        <w:t>Πρέπει να σας πω -και έτσι θα σας καθησυχάσω- ότι, επειδή υπάρχει πάντα αυτό το πρόβλημα, στο νομοσχέδιο-«σκούπα» που θα φέρουμε, έχουμε ήδη εντάξει διάταξη που να λύνει αυτό το ζήτημα, ώστε να μην επιβάλλουν πρόστιμα οι ασφαλιστικοί οργανισμοί, όταν μάλιστα δεν έχει ευθύνη ο δήμος για την καθυστέρηση των υποχρεώσεων των εργαζομένων απέναντι στα ασφαλιστικά ταμεία.</w:t>
      </w:r>
    </w:p>
    <w:p w14:paraId="74AA18E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σ’ ένα τέτοιο πνεύμα παρά τις δυσκολίες που υπάρχουν, εξελίσσεται η προσπάθεια σε αυτόν τον τομέα όχι μόνο σε ό,τι υπήρχε, διότι ξέρετε ότι υπήρχαν εννιακόσιοι εργαζόμενοι σε αυτά τα προγράμματα και στη νέα προγραμματική θα είναι χίλιοι τετρακόσιοι. Και επειδή μπορεί να </w:t>
      </w:r>
      <w:r>
        <w:rPr>
          <w:rFonts w:eastAsia="Times New Roman" w:cs="Times New Roman"/>
          <w:szCs w:val="24"/>
        </w:rPr>
        <w:lastRenderedPageBreak/>
        <w:t xml:space="preserve">υπάρξει και το θέμα του πώς θα προσληφθούν όλοι αυτοί, σας λέω ότι θα προσληφθούν με βάση τις διαδικασίες του ΑΣΕΠ. Το λέω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παρανόηση ότι υπάρχει κανένας λόγος να εξυπηρετηθεί κάποιος για κάποιον σκοπό.</w:t>
      </w:r>
    </w:p>
    <w:p w14:paraId="74AA18E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Ευχαριστώ.</w:t>
      </w:r>
    </w:p>
    <w:p w14:paraId="74AA18E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74AA18E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14:paraId="74AA18EE"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4AA18E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από εκεί όπου υπάρχει συμφωνία, κύριε Υπουργέ, για το θέμα που προαναγγείλατε ότι θα υπάρχει ρύθμιση. Θα σας καταθέσω και εγώ μια δική μου επεξεργασία για το θέμα των προστίμων και των ασφαλιστικών εισφορών, όταν οι δήμοι και τα άλλα νομικά πρόσωπα δεν έχουν ευθύνη για αυτή την καθυστέρηση. Θα σας την παραδώσω, μήπως και συμβάλλει στο να έχουμε ένα καλό αποτέλεσμα στο νομοσχέδιο που λέτε ότι θα έρθει. </w:t>
      </w:r>
    </w:p>
    <w:p w14:paraId="74AA18F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Θα την καταθέσω στα Πρακτικά</w:t>
      </w:r>
    </w:p>
    <w:p w14:paraId="74AA18F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14:paraId="74AA18F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Θα έρθω στο δεύτερο θέμα. Αναφερθήκατε στα νούμερα εννιακόσια και χίλια τετρακόσια. Είναι για άλλο θέμα που δεν το έχω βάλει στην ερώτησή μου σήμερα και έχει δώσει απάντηση η κ. Φωτίου. Είναι ένα άλλο θέμα αυτό. Δεν το έχω εγώ εντάξει μέσα στην ερώτησή μου. Είναι για τις δομές φτώχειας. Είναι σε άλλη ερώτηση αυτό και έχει άλλα ζητήματα που δεν θα ήθελα να τα αναφέρω σήμερα. Όταν θα έρθει η ώρα της συζήτησης εκείνης της ερώτησης θα τα αναφέρουμε, γιατί εδώ πρόκειται για άλλης μορφής προβλήματα.</w:t>
      </w:r>
    </w:p>
    <w:p w14:paraId="74AA18F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«Βοήθεια στο Σπίτι» το γνωρίζετε πάρα πολύ καλά, κύριε </w:t>
      </w:r>
      <w:proofErr w:type="spellStart"/>
      <w:r>
        <w:rPr>
          <w:rFonts w:eastAsia="Times New Roman" w:cs="Times New Roman"/>
          <w:szCs w:val="24"/>
        </w:rPr>
        <w:t>Κουρουμπλή</w:t>
      </w:r>
      <w:proofErr w:type="spellEnd"/>
      <w:r>
        <w:rPr>
          <w:rFonts w:eastAsia="Times New Roman" w:cs="Times New Roman"/>
          <w:szCs w:val="24"/>
        </w:rPr>
        <w:t>. Σας θύμισα το δεύτερο συνέδριο των εργαζομένων, όπου μαζί δεσμευτήκαμε για τη μόνιμη λειτουργία του προγράμματος και για τη σταθερή εργασία των εργαζομένων. Εγώ στο βαθμό των δυνατοτήτων μου προχώρησα σε μια νομοθετική ρύθμιση το 2014</w:t>
      </w:r>
      <w:r>
        <w:rPr>
          <w:rFonts w:eastAsia="Times New Roman" w:cs="Times New Roman"/>
          <w:b/>
          <w:szCs w:val="24"/>
        </w:rPr>
        <w:t>,</w:t>
      </w:r>
      <w:r>
        <w:rPr>
          <w:rFonts w:eastAsia="Times New Roman" w:cs="Times New Roman"/>
          <w:szCs w:val="24"/>
        </w:rPr>
        <w:t xml:space="preserve"> που αφορά τη λειτουργία του προγράμματος. Χρειάζεται συνεννόηση ανάμεσα στην Κυβέρνηση και στα κόμματα για το θέμα των εργαζομένων, γιατί δεν είναι ένα απλό θέμα. Χρειάζεται η συνεννόηση, ούτως ώστε να δούμε πώς με τον καλύτερο τρόπο διασφαλίζουμε τη σταθερότητα της εργασίας. Οι άνθρωποι αυτοί έχουν επιλεγεί με ΑΣΕΠ. Μην το ξεχνάμε.</w:t>
      </w:r>
    </w:p>
    <w:p w14:paraId="74AA18F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Όμως στο θέμα που έχει να κάνει με την καθυστέρηση πληρωμής, θα μου επιτρέψετε να σας πω το εξής. Τώρα είναι Απρίλης και δεν έχει ακόμη δρομολογηθεί η προγραμματική σύμβαση για το πρόγραμμα αυτό. Δεν έχει πάρει την έγκριση από το Ελεγκτικό Συνέδριο ή και αν την έχει πάρει, δεν έχει αρχίσει να ρέει η χρηματοδότηση προς την ΕΕΤΑΑ</w:t>
      </w:r>
      <w:r>
        <w:rPr>
          <w:rFonts w:eastAsia="Times New Roman" w:cs="Times New Roman"/>
          <w:b/>
          <w:szCs w:val="24"/>
        </w:rPr>
        <w:t xml:space="preserve"> </w:t>
      </w:r>
      <w:r>
        <w:rPr>
          <w:rFonts w:eastAsia="Times New Roman" w:cs="Times New Roman"/>
          <w:szCs w:val="24"/>
        </w:rPr>
        <w:t xml:space="preserve">και τους δήμους. Αναφέρομαι στο πρόγραμμα «Βοήθεια στο Σπίτι», το οποίο δεν έχει χρηματοδότηση. Το επιβεβαίωσα σήμερα. Εντάξει, θα μου πείτε ότι μπορεί να είναι τυχαίο κ.λπ.. Όμως να το δούμε, γιατί δεν μπορεί να συνεχίζεται αυτή η καθυστέρηση ακόμη και αν συνέβαινε στο παρελθόν ή συμβαίνει τώρα. Δεν μπορεί να είναι και του χρόνου και την άλλη χρονιά, θα πρέπει </w:t>
      </w:r>
      <w:r>
        <w:rPr>
          <w:rFonts w:eastAsia="Times New Roman" w:cs="Times New Roman"/>
          <w:szCs w:val="24"/>
        </w:rPr>
        <w:lastRenderedPageBreak/>
        <w:t>να το δούμε. Επομένως με βάση αυτό θέλω να μου απαντήσετε, προκειμένου να δούμε τι γίνεται.</w:t>
      </w:r>
    </w:p>
    <w:p w14:paraId="74AA18F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Το δεύτερο ερώτημα το οποίο δεν πρόλαβα να αναπτύξω στην </w:t>
      </w:r>
      <w:proofErr w:type="spellStart"/>
      <w:r>
        <w:rPr>
          <w:rFonts w:eastAsia="Times New Roman" w:cs="Times New Roman"/>
          <w:szCs w:val="24"/>
        </w:rPr>
        <w:t>πρωτομιλία</w:t>
      </w:r>
      <w:proofErr w:type="spellEnd"/>
      <w:r>
        <w:rPr>
          <w:rFonts w:eastAsia="Times New Roman" w:cs="Times New Roman"/>
          <w:szCs w:val="24"/>
        </w:rPr>
        <w:t xml:space="preserve"> μου, αφορά τους δήμους που έχουν μείνει εκτός πιλοτικού προγράμματος κοινωφελούς εργασίας οκτάμηνης απασχόλησης. Είναι πενήντα ένας οι δήμοι που εντάχθηκαν σε πρώτη και δεύτερη φάση και θα πρέπει να δούμε αυτούς τους δήμους και από την πλευρά των ανέργων, βεβαίως, που κατοικούν σε αυτούς και που δεν θα έχουν το δικαίωμα να καταθέσουν αιτήσεις αλλά και από την πλευρά των δήμων που έχουν σημαντικές ανάγκες, οι οποίες σ’ ένα ποσοστό καλύπτονται από το πρόγραμμα της κοινωφελούς εργασίας και μάλιστα </w:t>
      </w:r>
      <w:r>
        <w:rPr>
          <w:rFonts w:eastAsia="Times New Roman" w:cs="Times New Roman"/>
          <w:szCs w:val="24"/>
        </w:rPr>
        <w:lastRenderedPageBreak/>
        <w:t xml:space="preserve">από αυτό της οκτάμηνης, το οποίο θα είναι ακόμη καλύτερο και θα μπορέσει να καλύψει τις αυξημένες ανάγκες που υπάρχουν στους δήμους, μέχρι να υπάρξει λύση με μονιμότερη πρόσληψη προσωπικού, που θα μειώσει αυτές τις ανάγκες για εποχικό προσωπικό και για προσωπικό από την κοινωφελή εργασία. </w:t>
      </w:r>
    </w:p>
    <w:p w14:paraId="74AA18F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4AA18F7"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74AA18F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να δευτερολογήσετε. </w:t>
      </w:r>
    </w:p>
    <w:p w14:paraId="74AA18F9"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Εσωτερικών και Διοικητικής Ανασυγκρότησης): </w:t>
      </w:r>
      <w:r>
        <w:rPr>
          <w:rFonts w:eastAsia="Times New Roman" w:cs="Times New Roman"/>
          <w:szCs w:val="24"/>
        </w:rPr>
        <w:t xml:space="preserve">Κύριε συνάδελφε, σε ό,τι αφορά το πρόγραμμα «Βοήθεια στο Σπίτι», όλοι αναγνωρίζουμε -και είναι σημαντικό να έχουμε τέτοιες κοινές παραδοχές- ότι είναι ένα πρόγραμμα που η ίδια η ζωή το δικαίωσε. Και χαίρομαι, γιατί ήμουν μαζί με τον Μανώλη </w:t>
      </w:r>
      <w:proofErr w:type="spellStart"/>
      <w:r>
        <w:rPr>
          <w:rFonts w:eastAsia="Times New Roman" w:cs="Times New Roman"/>
          <w:szCs w:val="24"/>
        </w:rPr>
        <w:t>Σκουλάκη</w:t>
      </w:r>
      <w:proofErr w:type="spellEnd"/>
      <w:r>
        <w:rPr>
          <w:rFonts w:eastAsia="Times New Roman" w:cs="Times New Roman"/>
          <w:szCs w:val="24"/>
        </w:rPr>
        <w:t xml:space="preserve"> και τον Δημήτρη </w:t>
      </w:r>
      <w:proofErr w:type="spellStart"/>
      <w:r>
        <w:rPr>
          <w:rFonts w:eastAsia="Times New Roman" w:cs="Times New Roman"/>
          <w:szCs w:val="24"/>
        </w:rPr>
        <w:t>Κρεμαστινό</w:t>
      </w:r>
      <w:proofErr w:type="spellEnd"/>
      <w:r>
        <w:rPr>
          <w:rFonts w:eastAsia="Times New Roman" w:cs="Times New Roman"/>
          <w:szCs w:val="24"/>
        </w:rPr>
        <w:t xml:space="preserve"> όταν ξεκινήσαμε αυτό το πρόγραμμα, ένα πρόγραμμα που πραγματικά συνεισφέρει σε πολύ μεγάλο βαθμό στη στήριξη του ανθρώπου στο οικογενειακό περιβάλλον. </w:t>
      </w:r>
    </w:p>
    <w:p w14:paraId="74AA18F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εξασφαλίσει για τα επόμενα τρία χρόνια όλες τις απαραίτητες πιστώσεις, ώστε πραγματικά αυτό το πρόγραμμα όχι μόνο να σταθεί στα πόδια του αλλά και να εμπεδώνει ένα αίσθημα ασφάλειας στους ανθρώπους στους οποίους αναφέρεται και σε ό,τι αφορά τους εργαζόμενους, οι οποίοι στη συντριπτική τους πλειοψηφία πρέπει όλοι να ομολογήσουμε ότι καταβάλλουν τον καλό τους εαυτό, για να προσφέρουν ποιοτικές υπηρεσίες σε αυτούς τους ανθρώπους. </w:t>
      </w:r>
    </w:p>
    <w:p w14:paraId="74AA18F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Σε ό,τι αφορά το ζήτημα της συμβάσεως του νέου προγράμματος, θέλω να πω ότι έχει πάει στο Ελεγκτικό Συνέδριο και τα χρήματα είναι εξασφαλισμένα. Γιατί, ξέρετε, πάντα είναι </w:t>
      </w:r>
      <w:r>
        <w:rPr>
          <w:rFonts w:eastAsia="Times New Roman" w:cs="Times New Roman"/>
          <w:szCs w:val="24"/>
        </w:rPr>
        <w:lastRenderedPageBreak/>
        <w:t xml:space="preserve">εύκολο να ψηφίζουμε νόμους, να κάνουμε συμβάσεις αλλά όταν δεν υπάρχουν τα χρήματα, δεν γίνεται τίποτα. Τα χρήματα, λοιπόν, είναι εξασφαλισμένα και ως εκ τούτου δεν υπάρχει </w:t>
      </w:r>
      <w:proofErr w:type="spellStart"/>
      <w:r>
        <w:rPr>
          <w:rFonts w:eastAsia="Times New Roman" w:cs="Times New Roman"/>
          <w:szCs w:val="24"/>
        </w:rPr>
        <w:t>καμμία</w:t>
      </w:r>
      <w:proofErr w:type="spellEnd"/>
      <w:r>
        <w:rPr>
          <w:rFonts w:eastAsia="Times New Roman" w:cs="Times New Roman"/>
          <w:szCs w:val="24"/>
        </w:rPr>
        <w:t xml:space="preserve"> ανησυχία και τονίζω κατηγορηματικά -το έχει τονίσει και η αρμόδια Υπουργός- ότι το πρόγραμμα προχωρεί κανονικά. </w:t>
      </w:r>
    </w:p>
    <w:p w14:paraId="74AA18F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Σε ό,τι αφορά το πρόγραμμα για τους ανέργους, πρέπει να σας πω ότι ελήφθησαν τα στοιχεία από το 1911, για να δούμε και το θέμα της ανεργίας και το ζήτημα της μακροχρόνιας ανεργίας και το ζήτημα της αυξητικής τάσης της ανεργίας. Είναι τρία κριτήρια, τα οποία έχουν ληφθεί υπ’ </w:t>
      </w:r>
      <w:proofErr w:type="spellStart"/>
      <w:r>
        <w:rPr>
          <w:rFonts w:eastAsia="Times New Roman" w:cs="Times New Roman"/>
          <w:szCs w:val="24"/>
        </w:rPr>
        <w:t>όψιν</w:t>
      </w:r>
      <w:proofErr w:type="spellEnd"/>
      <w:r>
        <w:rPr>
          <w:rFonts w:eastAsia="Times New Roman" w:cs="Times New Roman"/>
          <w:szCs w:val="24"/>
        </w:rPr>
        <w:t xml:space="preserve">, για να γίνει αυτό το πιλοτικό πρόγραμμα. </w:t>
      </w:r>
    </w:p>
    <w:p w14:paraId="74AA18F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με διαβεβαίωσε η αρμόδια Υπουργός -και θα ήταν χρήσιμο ενδεχομένως να απευθυνθείτε και να κάνετε μια ερώτηση, για να γίνει μια πιο ενδελεχής συζήτηση- είναι ότι θα επεκταθεί σε όλους τους δήμους. Ως εκ τούτου και αυτό το θέμα, νομίζω, είναι σε μια διαδικασία εξελικτική. </w:t>
      </w:r>
    </w:p>
    <w:p w14:paraId="74AA18F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Σε ό,τι αφορά τις μόνιμες προσλήψεις και τις συμβάσεις ορισμένου χρόνου, πρέπει να σας πω ότι έχουμε απευθυνθεί σε όλους τους δήμους και έχουμε ζητήσει στοιχεία και προτάσεις με προτεραιότητες, για να μπορέσει να γίνει μία πραγματικά σωστή ταξινόμηση των αναγκών. </w:t>
      </w:r>
    </w:p>
    <w:p w14:paraId="74AA18F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κάτι, το οποίο ίσως ακούγεται για πρώτη φορά, ότι είμαστε αποφασισμένοι τις μόνιμες προσλήψεις φέτος, σε ό,τι αφορά την αυτοδιοίκηση να τις επικεντρώσουμε κυρίως στους μικρούς δήμους, οι οποίοι έχουν όλα αυτά τα χρόνια, κύριε συνάδελφε, εγκαταλειφθεί στην τύχη τους. Δεν υπήρξε </w:t>
      </w:r>
      <w:proofErr w:type="spellStart"/>
      <w:r>
        <w:rPr>
          <w:rFonts w:eastAsia="Times New Roman" w:cs="Times New Roman"/>
          <w:szCs w:val="24"/>
        </w:rPr>
        <w:t>καμμία</w:t>
      </w:r>
      <w:proofErr w:type="spellEnd"/>
      <w:r>
        <w:rPr>
          <w:rFonts w:eastAsia="Times New Roman" w:cs="Times New Roman"/>
          <w:szCs w:val="24"/>
        </w:rPr>
        <w:t xml:space="preserve"> φροντίδα γι’ αυτούς τους δήμους. Κάναμε ειδικό πρόγραμμα οικονομικής ενίσχυσης για πρώτη φορά στους ορεινούς δήμους, κάναμε το ίδιο πρόγραμμα για τους νησιωτικούς δήμους και πρέπει να σας πω –και το ομολογεί η αυτοδιοίκηση- ότι ήταν η πρώτη φορά, το 2015, που μια Κυβέρνηση τους υποσχέθηκε ότι θα πάρουν όλες τις οφειλές και τις εκκρεμότητες που είχε απέναντί τους και </w:t>
      </w:r>
      <w:proofErr w:type="spellStart"/>
      <w:r>
        <w:rPr>
          <w:rFonts w:eastAsia="Times New Roman" w:cs="Times New Roman"/>
          <w:szCs w:val="24"/>
        </w:rPr>
        <w:t>ετηρήθη</w:t>
      </w:r>
      <w:proofErr w:type="spellEnd"/>
      <w:r>
        <w:rPr>
          <w:rFonts w:eastAsia="Times New Roman" w:cs="Times New Roman"/>
          <w:szCs w:val="24"/>
        </w:rPr>
        <w:t xml:space="preserve"> μέχρι και το 1 </w:t>
      </w:r>
      <w:r>
        <w:rPr>
          <w:rFonts w:eastAsia="Times New Roman" w:cs="Times New Roman"/>
          <w:szCs w:val="24"/>
        </w:rPr>
        <w:lastRenderedPageBreak/>
        <w:t xml:space="preserve">ευρώ, για να μπορέσει η αυτοδιοίκηση πραγματικά σ’ αυτή τη δύσκολη περίοδο, με τα προγράμματα που επιχειρεί, να σηκώσει το βάρος αναχαίτισης των επιπτώσεων της οικονομικής και κοινωνικής κρίσης και να μπορέσουμε, με όποιον τρόπο μπορούμε, εξαντλώντας τις όποιες δυνατότητες διαθέτουμε ως χώρα, να κρατήσουμε σ’ έναν υψηλό βαθμό τη συνοχή της κοινωνίας μας. </w:t>
      </w:r>
    </w:p>
    <w:p w14:paraId="74AA190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Θεωρώ, λοιπόν, ότι είναι χρήσιμες οι παρατηρήσεις σας. Θα λάβουμε υπ’ </w:t>
      </w:r>
      <w:proofErr w:type="spellStart"/>
      <w:r>
        <w:rPr>
          <w:rFonts w:eastAsia="Times New Roman" w:cs="Times New Roman"/>
          <w:szCs w:val="24"/>
        </w:rPr>
        <w:t>όψιν</w:t>
      </w:r>
      <w:proofErr w:type="spellEnd"/>
      <w:r>
        <w:rPr>
          <w:rFonts w:eastAsia="Times New Roman" w:cs="Times New Roman"/>
          <w:szCs w:val="24"/>
        </w:rPr>
        <w:t xml:space="preserve"> μας αυτή την πρότασή σας. Άλλωστε σας ακούμε. Δεν νομίζω ότι πρέπει να παραπονιέστε, αν και γκρι</w:t>
      </w:r>
      <w:r>
        <w:rPr>
          <w:rFonts w:eastAsia="Times New Roman" w:cs="Times New Roman"/>
          <w:szCs w:val="24"/>
        </w:rPr>
        <w:lastRenderedPageBreak/>
        <w:t xml:space="preserve">νιάζετε πολλές φορές, αλλά εμείς σας ακούμε και κάνουμε διορθωτικές παρεμβάσεις, γιατί θητεύσατε σ’ αυτόν το χώρο, κουβαλάτε μια εμπειρία και πάντα η εμπειρία είναι χρήσιμη. </w:t>
      </w:r>
    </w:p>
    <w:p w14:paraId="74AA190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4AA1902"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74AA190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Προτού συνεχίσουμε με την επόμενη επίκαιρη ερώτηση, θα ήθελα να κάνω μια ανακοίνωση προς το Σώμα. </w:t>
      </w:r>
    </w:p>
    <w:p w14:paraId="74AA190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Η Επιτροπή Κανονισμού της Βουλής καταθέτει τις εκθέσεις της στις προτάσεις του Προέδρου της Βουλής  των Ελλήνων: </w:t>
      </w:r>
    </w:p>
    <w:p w14:paraId="74AA190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α) «για την ενσωμάτωση, ως Παράρτημα στον Κανονισμό της Βουλής (Μέρος Κοινοβουλευτικό), «Κώδικα Δεοντολογίας των Μελών του Ελληνικού Κοινοβουλίου». </w:t>
      </w:r>
    </w:p>
    <w:p w14:paraId="74AA190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β) «για την τροποποίηση διατάξεων του Κανονισμού της Βουλής Μέρος Β΄ (ΦΕΚ 51 Α΄/10-.4-.1997), όπως ισχύει». </w:t>
      </w:r>
    </w:p>
    <w:p w14:paraId="74AA1907" w14:textId="77777777" w:rsidR="007508D7" w:rsidRDefault="007F4EAD">
      <w:pPr>
        <w:spacing w:line="600" w:lineRule="auto"/>
        <w:jc w:val="both"/>
        <w:rPr>
          <w:rFonts w:eastAsia="Times New Roman" w:cs="Times New Roman"/>
          <w:szCs w:val="24"/>
        </w:rPr>
      </w:pPr>
      <w:r>
        <w:rPr>
          <w:rFonts w:eastAsia="Times New Roman" w:cs="Times New Roman"/>
          <w:szCs w:val="24"/>
        </w:rPr>
        <w:tab/>
        <w:t xml:space="preserve">Επίσης επιτρέψτε μου, πριν προχωρήσουμε στην επόμενη –στην τελευταία κατ’ </w:t>
      </w:r>
      <w:proofErr w:type="spellStart"/>
      <w:r>
        <w:rPr>
          <w:rFonts w:eastAsia="Times New Roman" w:cs="Times New Roman"/>
          <w:szCs w:val="24"/>
        </w:rPr>
        <w:t>ουσίαν</w:t>
      </w:r>
      <w:proofErr w:type="spellEnd"/>
      <w:r>
        <w:rPr>
          <w:rFonts w:eastAsia="Times New Roman" w:cs="Times New Roman"/>
          <w:szCs w:val="24"/>
        </w:rPr>
        <w:t xml:space="preserve">- επίκαιρη ερώτηση για σήμερα, να ανακοινώσω τις τρεις τελευταίες επίκαιρες ερωτήσεις που διαγράφονται. </w:t>
      </w:r>
    </w:p>
    <w:p w14:paraId="74AA190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Η πέμπτη με αριθμό 663/15.-3.-2016 επίκαιρη ερώτηση δεύτερου κύκλου του Ανεξάρτητου Βουλευτή Αχαΐας κ. Νικολάου Νικολόπουλου προς τον Υπουργό Οικονομικών, σχετικά με τη συμμετοχή Έλληνα επιχειρηματία στην αύξηση μετοχικού κεφαλαίου ελληνικού τηλεοπτικού καναλιού και την καθυστέρηση των δανείων που έχουν χορηγηθεί στην εταιρεία «ΠΗΓΑΣΟΣ Α.Ε.», δεν συζητείται λόγω κωλύματος του κυρίου Υπουργού. </w:t>
      </w:r>
    </w:p>
    <w:p w14:paraId="74AA1909"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745/4.-4-.2016 επίκαιρη ερώτηση δεύτερου κύκλου του Βουλευτή Β΄ Αθηνών της Δημοκρατικής Συμπαράταξης ΠΑΣΟΚ-ΔΗΜΑΡ κ. Ανδρέα Λοβέρδου προς τον Υπουργό Οικονομίας, Ανάπτυξης και Τουρισμού, σχετικά με τα </w:t>
      </w:r>
      <w:r>
        <w:rPr>
          <w:rFonts w:eastAsia="Times New Roman" w:cs="Times New Roman"/>
          <w:szCs w:val="24"/>
        </w:rPr>
        <w:lastRenderedPageBreak/>
        <w:t>μη εξυπηρετούμενα δάνεια, επίσης δεν συζητείται λόγω κωλύματος του κυρίου Υπουργού.</w:t>
      </w:r>
    </w:p>
    <w:p w14:paraId="74AA190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Τέλος η τρίτη με αριθμό 716/29.-3.-2016 επίκαιρη ερώτηση δεύτερου κύκλου του Βουλευτή Αιτωλοακαρνανίας του Κομμουνιστικού Κόμματος Ελλάδας κ. Νικολάου Μωραΐτη προς τον Υπουργό Παιδείας, Έρευνας και Θρησκευμάτων, σχετικά με την αντιμετώπιση των προβλημάτων στη λειτουργία του ΤΕΙ Ηπείρου από την έλλειψη διδακτικού προσωπικού και εξοπλισμού, δεν συζητείται λόγω απουσίας της αρμόδιας Αναπληρώτριας Υπουργού στο εξωτερικό.</w:t>
      </w:r>
    </w:p>
    <w:p w14:paraId="74AA190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Επίσης έχω την τιμή να ανακοινώσω στο Σώμα ότι οι Υπουργοί Παιδείας, Έρευνας και Θρησκευμάτων, Οικονομικών, Περιβάλλοντος και Ενέργειας, οι Αναπληρωτές Υπουργοί Παιδείας, Έρευνας και Θρησκευμάτων, Εργασίας, Κοινωνικής Ασφάλισης και Κοινωνικής Αλληλεγγύης, Οικονομικών, καθώς και ο Υφυπουργός Παιδείας, Έρευνας και Θρησκευμάτων κατέθεσαν σήμερα 11-4-2016 σχέδιο νόμου: «Ρυθμίσεις για την έρευνα και άλλες διατάξεις».</w:t>
      </w:r>
    </w:p>
    <w:p w14:paraId="74AA190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74AA190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Λοβέρδο, είχατε ζητήσει τον λόγο, σχετικά προφανώς με την επίκαιρη ερώτηση. Σας φτάνει το ένα λεπτό; </w:t>
      </w:r>
    </w:p>
    <w:p w14:paraId="74AA190E"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Ναι, ναι. Ένα λεπτό είναι αρκετό και σας ευχαριστώ.</w:t>
      </w:r>
    </w:p>
    <w:p w14:paraId="74AA190F"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έχετε τον λόγο.</w:t>
      </w:r>
    </w:p>
    <w:p w14:paraId="74AA1910"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ως Κοινοβουλευτική Ομάδα έχουμε ψηφίσει δυο παρατάσεις των ρυθμίσεων για τα λεγόμενα «κόκκινα» δάνεια, που όπως ακούμε, έγιναν πια «</w:t>
      </w:r>
      <w:proofErr w:type="spellStart"/>
      <w:r>
        <w:rPr>
          <w:rFonts w:eastAsia="Times New Roman" w:cs="Times New Roman"/>
          <w:szCs w:val="24"/>
        </w:rPr>
        <w:t>κοκκινοπράσινα</w:t>
      </w:r>
      <w:proofErr w:type="spellEnd"/>
      <w:r>
        <w:rPr>
          <w:rFonts w:eastAsia="Times New Roman" w:cs="Times New Roman"/>
          <w:szCs w:val="24"/>
        </w:rPr>
        <w:t>» δάνεια, γιατί οποιαδήποτε συμφωνία –ακούμε- θα περιλάβει και τα «πράσινα» δάνεια.</w:t>
      </w:r>
    </w:p>
    <w:p w14:paraId="74AA191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Έχουμε ψηφίσει δυο φορές και η καταληκτική ημερομηνία της δεύτερης παράτασης είναι σε πέντε μέρες. Η 15</w:t>
      </w:r>
      <w:r>
        <w:rPr>
          <w:rFonts w:eastAsia="Times New Roman" w:cs="Times New Roman"/>
          <w:szCs w:val="24"/>
          <w:vertAlign w:val="superscript"/>
        </w:rPr>
        <w:t>η</w:t>
      </w:r>
      <w:r>
        <w:rPr>
          <w:rFonts w:eastAsia="Times New Roman" w:cs="Times New Roman"/>
          <w:szCs w:val="24"/>
        </w:rPr>
        <w:t xml:space="preserve"> είναι η </w:t>
      </w:r>
      <w:r>
        <w:rPr>
          <w:rFonts w:eastAsia="Times New Roman" w:cs="Times New Roman"/>
          <w:szCs w:val="24"/>
        </w:rPr>
        <w:lastRenderedPageBreak/>
        <w:t xml:space="preserve">τελευταία μέρα και της δεύτερης παράτασης. Ακούμε από τα μέσα ενημέρωσης αλλά όχι από τους αρμόδιους Υπουργούς. Κάνουμε κριτική, ανεβάζουμε τους τόνους, μιλάμε για μοιραία Κυβέρνηση μοιραίων Υπουργών αλλά πέρα από τις επικεφαλίδες της κριτικής μας, είναι και η κριτική μας επί της ουσίας. </w:t>
      </w:r>
    </w:p>
    <w:p w14:paraId="74AA1912"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Τα λέμε στις Διαρκείς Επιτροπές, κύριε Πρόεδρε, μας λένε «κάντε κοινοβουλευτικό έλεγχο». Τα λέω ως Κοινοβουλευτικός Εκπρόσωπος επί άλλων ευκαιριών, λένε «κάντε κοινοβουλευτικό έλεγχο». Κάνουμε κοινοβουλευτικό έλεγχο, δεν έρχονται οι Υπουργοί. Και έχει κάνει το Προεδρείο παρεμβάσεις αλλά σας λέω το εξής: Στο Υπουργείο του κ. Σταθάκη έχει τρεις Υφυπουρ</w:t>
      </w:r>
      <w:r>
        <w:rPr>
          <w:rFonts w:eastAsia="Times New Roman" w:cs="Times New Roman"/>
          <w:szCs w:val="24"/>
        </w:rPr>
        <w:lastRenderedPageBreak/>
        <w:t xml:space="preserve">γούς. Δεν μπορεί ένας Υφυπουργός να αναλάβει να ενημερώσει το Σώμα; Έχει τρεις Υφυπουργούς! Δεν μπορείτε ως Προεδρείο, πέραν των γενικότερων συστάσεων που και εσείς και οι άλλοι Αντιπρόεδροι και ο Πρόεδρος έχετε κάνει στην Κυβέρνηση από την Αίθουσα της Ολομέλειας, δεν μπορείτε –επαναλαμβάνω- τουλάχιστον ως Διάσκεψη Προέδρων να κάνετε τη σύσταση να έρχονται επί θεμάτων ενημέρωσης, που δεν έχει πάντα ο Βουλευτής που ρωτά διάθεση να αντιπαρατεθεί και να συγκρουστεί αλλά να ενημερωθεί και να ενημερώσει; Δεν μπορεί ένας Υφυπουργός να μας πει ποια είναι η πορεία της συζήτησης για τα </w:t>
      </w:r>
      <w:proofErr w:type="spellStart"/>
      <w:r>
        <w:rPr>
          <w:rFonts w:eastAsia="Times New Roman" w:cs="Times New Roman"/>
          <w:szCs w:val="24"/>
        </w:rPr>
        <w:t>κοκκινοπράσινα</w:t>
      </w:r>
      <w:proofErr w:type="spellEnd"/>
      <w:r>
        <w:rPr>
          <w:rFonts w:eastAsia="Times New Roman" w:cs="Times New Roman"/>
          <w:szCs w:val="24"/>
        </w:rPr>
        <w:t xml:space="preserve"> δάνεια; </w:t>
      </w:r>
    </w:p>
    <w:p w14:paraId="74AA191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είναι δεύτερη αναβολή. Δεν λέω ότι δεν ενημερώθηκα από το πρωί, ενημερώθηκα. Αλλά η ουσία δεν είναι να ενημερώνεσαι για ποιο λόγο αναβάλλει. Σήμερα από τις δεκαεπτά ερωτήσεις συζητούνται οι τέσσερις. Να στείλει έναν Υφυπουργό με την ενημέρωση που έχει το Υπουργείο να ενημερωθεί το Σώμα. Κανένας Υφυπουργός δεν είναι ικανός να έρθει στην Αίθουσα αυτή να πει δυο λέξεις; </w:t>
      </w:r>
    </w:p>
    <w:p w14:paraId="74AA1914"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Ευχαριστώ.</w:t>
      </w:r>
    </w:p>
    <w:p w14:paraId="74AA1915"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w:t>
      </w:r>
    </w:p>
    <w:p w14:paraId="74AA1916"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Κύριε Πρόεδρε, παρίσταται εκπρόσωπος της Κυβέρνησης.</w:t>
      </w:r>
    </w:p>
    <w:p w14:paraId="74AA1917"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Λοβέρδο, εγώ θα αναφερθώ στην αναβολή ή διαγραφή, αν θέλετε, της δικής σας επίκαιρης ερώτησης, που, όπως σωστά είπατε και εσείς, έχετε ενημερωθεί και μάλιστα έχετε ενημερωθεί και για την αιτιολογία. Διαγράφηκε λόγω υποχρεώσεων του συγκεκριμένου Υπουργού του κ. Σταθάκη, απ’ ό,τι μας ήρθε και εμάς στην Έδρα η αιτιολογία, διότι έχει κυβερνητικό συμβούλιο.</w:t>
      </w:r>
    </w:p>
    <w:p w14:paraId="74AA191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Βεβαίως και έχετε δίκιο, επίσης, ότι είναι δεύτερη φορά που αναβάλλεται ανεξάρτητα από τον λόγο, το συμπεριλαμβάνουμε και αυτό. Δεν είστε, όμως, ο μοναδικός επερωτών Βουλευτής ή Βουλευτής, αν θέλετε, που εκφράζει τα παράπονά του για ακόμη μια φορά. Επανειλημμένως και από αυτό το Βήμα, όχι ο υποφαινόμενος αλλά όλοι –νομίζω- οι Αντιπρόεδροι έχουν με την παρέμβασή τους καλέσει την Κυβέρνηση, τους Υπουργούς να είναι πιο συνεπείς στον κοινοβουλευτικό έλεγχο με την παρουσία τους και τη συζήτηση των επικαίρων ερωτήσεων.</w:t>
      </w:r>
    </w:p>
    <w:p w14:paraId="74AA1919"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Όπως επίσης, όλοι γνωρίζετε πολύ καλά ότι και στη Διάσκεψη των Προέδρων επανειλημμένως έχουν τεθεί τα ζητήματα αυτά. Ο ίδιος ο Πρόεδρος της Βουλής έχει αναλάβει και </w:t>
      </w:r>
      <w:r>
        <w:rPr>
          <w:rFonts w:eastAsia="Times New Roman" w:cs="Times New Roman"/>
          <w:szCs w:val="24"/>
        </w:rPr>
        <w:lastRenderedPageBreak/>
        <w:t xml:space="preserve">προσωπικά -απ’ ό,τι μας έχει διαβεβαιώσει βεβαίως και δεν υπάρχει λόγος να μην γίνεται πιστευτός- και έχει παρέμβει επανειλημμένως στο πλαίσιο των αρμοδιοτήτων και των δυνατότητων του στην Κυβέρνηση για να είναι συνεπείς οι Υπουργοί στον κοινοβουλευτικό έλεγχο. </w:t>
      </w:r>
    </w:p>
    <w:p w14:paraId="74AA191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Βεβαίως, η πραγματικότητα είναι αυτή που αναφέρατε κι εσείς με ένα μικρό λάθος. Επιτρέψτε μου να σας διορθώσω: Από τις δεκατέσσερις σήμερα επίκαιρες ερωτήσεις συζητήθηκαν μόνο οι τέσσερις. Οι δέκα ερωτήσεις διαγράφηκαν. Βεβαίως, υπήρχαν, για παράδειγμα, τρεις -τώρα δεν χρειάζεται να τα λέμε, τα αναφέραμε εκείνη την ώρα που διαβάστηκαν οι </w:t>
      </w:r>
      <w:r>
        <w:rPr>
          <w:rFonts w:eastAsia="Times New Roman" w:cs="Times New Roman"/>
          <w:szCs w:val="24"/>
        </w:rPr>
        <w:lastRenderedPageBreak/>
        <w:t xml:space="preserve">ακυρώσεις- όπου υπήρχαν πραγματικά προβλήματα: Ο Υπουργός δεν μπορούσε πραγματικά για λόγους υγείας και οι άλλοι λόγω απουσίας στο εξωτερικό. </w:t>
      </w:r>
    </w:p>
    <w:p w14:paraId="74AA191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Για να χαλαρώσουμε λίγο, αν μου επιτρέπετε, ο κ. </w:t>
      </w:r>
      <w:proofErr w:type="spellStart"/>
      <w:r>
        <w:rPr>
          <w:rFonts w:eastAsia="Times New Roman" w:cs="Times New Roman"/>
          <w:szCs w:val="24"/>
        </w:rPr>
        <w:t>Κεγκέρογλου</w:t>
      </w:r>
      <w:proofErr w:type="spellEnd"/>
      <w:r>
        <w:rPr>
          <w:rFonts w:eastAsia="Times New Roman" w:cs="Times New Roman"/>
          <w:szCs w:val="24"/>
        </w:rPr>
        <w:t xml:space="preserve"> σήμερα πρέπει να αισθάνεται τυχερός. Έχει δύο Υπουργούς απέναντί του στις ερωτήσεις που έκανε. Είδατε που πιάνουν καμμιά φορά τα παράπονα και οι αντιδράσεις των Βουλευτών τόπο. </w:t>
      </w:r>
    </w:p>
    <w:p w14:paraId="74AA191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Οι Υφυπουργοί γιατί δεν έρχονται; </w:t>
      </w:r>
    </w:p>
    <w:p w14:paraId="74AA191D"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μπορώ να σας απαντήσω, κύριε Λοβέρδο. </w:t>
      </w:r>
    </w:p>
    <w:p w14:paraId="74AA191E"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για ένα λεπτό. </w:t>
      </w:r>
    </w:p>
    <w:p w14:paraId="74AA191F"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κυρία Φωτίου, έχετε τον λόγο για ένα λεπτό. </w:t>
      </w:r>
    </w:p>
    <w:p w14:paraId="74AA1920"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Είναι προφανή όλα όσα </w:t>
      </w:r>
      <w:proofErr w:type="spellStart"/>
      <w:r>
        <w:rPr>
          <w:rFonts w:eastAsia="Times New Roman" w:cs="Times New Roman"/>
          <w:szCs w:val="24"/>
        </w:rPr>
        <w:t>ελέχθησαν</w:t>
      </w:r>
      <w:proofErr w:type="spellEnd"/>
      <w:r>
        <w:rPr>
          <w:rFonts w:eastAsia="Times New Roman" w:cs="Times New Roman"/>
          <w:szCs w:val="24"/>
        </w:rPr>
        <w:t xml:space="preserve">. Έτσι πρέπει να γίνεται, γιατί κι εμείς θεωρώ ως αξιωματική αντιπολίτευση όταν </w:t>
      </w:r>
      <w:r>
        <w:rPr>
          <w:rFonts w:eastAsia="Times New Roman" w:cs="Times New Roman"/>
          <w:szCs w:val="24"/>
        </w:rPr>
        <w:lastRenderedPageBreak/>
        <w:t xml:space="preserve">υπήρξαμε, παραπονιόμασταν πάρα πολύ για το ότι δεν μας απαντούσαν. Άρα δεν πρέπει να επαναλαμβάνουμε αυτά τα οποία κατηγορούσαμε. </w:t>
      </w:r>
    </w:p>
    <w:p w14:paraId="74AA192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Σήμερα, όμως, ειδικά, κύριε Πρόεδρε, που όλοι γνωρίζουν, το πανελλήνιο, πού βρίσκεται το οικονομικό επιτελείο της Κυβέρνησης, το οποίο συνεδριάζει όλο το Σαββατοκύριακο, που ξενυχτάει, που συνέρχεται συνεχώς, το να ρωτάμε γιατί δεν είναι σήμερα εδώ ο Σταθάκης, ο </w:t>
      </w:r>
      <w:proofErr w:type="spellStart"/>
      <w:r>
        <w:rPr>
          <w:rFonts w:eastAsia="Times New Roman" w:cs="Times New Roman"/>
          <w:szCs w:val="24"/>
        </w:rPr>
        <w:t>Χουλιαράκης</w:t>
      </w:r>
      <w:proofErr w:type="spellEnd"/>
      <w:r>
        <w:rPr>
          <w:rFonts w:eastAsia="Times New Roman" w:cs="Times New Roman"/>
          <w:szCs w:val="24"/>
        </w:rPr>
        <w:t xml:space="preserve">, ο οποιοσδήποτε από αυτούς, όταν ξέρουμε πού είναι και με ποιους διαπραγματεύονται, για να εξασφαλίσουν μία γρήγορη αξιολόγηση, μου φαίνεται ότι είναι άδικο. Αυτό ήθελα να πω για σήμερα ειδικά. </w:t>
      </w:r>
    </w:p>
    <w:p w14:paraId="74AA1922"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δώστε μου δέκα δευτερόλεπτα, σας παρακαλώ. </w:t>
      </w:r>
    </w:p>
    <w:p w14:paraId="74AA192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Μισό λεπτό, κύριε Λοβέρδο. μην μπούμε σε μια διαδικασία διαλόγου τώρα. Εντάξει, κατανοώ την κ. Φωτίου από τη μεριά της Κυβέρνησης ότι ήθελε να δικαιολογήσει τον κ. Σταθάκη. </w:t>
      </w:r>
    </w:p>
    <w:p w14:paraId="74AA1924"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δέκα δευτερόλεπτα θα χρειαστώ. </w:t>
      </w:r>
    </w:p>
    <w:p w14:paraId="74AA1925"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Ανακοίνωσα από την Έδρα τον λόγο για τον οποίο ο κ. </w:t>
      </w:r>
      <w:r>
        <w:rPr>
          <w:rFonts w:eastAsia="Times New Roman" w:cs="Times New Roman"/>
          <w:szCs w:val="24"/>
        </w:rPr>
        <w:lastRenderedPageBreak/>
        <w:t xml:space="preserve">Σταθάκης δεν παρίσταται στη σημερινή συζήτηση της συγκεκριμένης επίκαιρης ερώτησης: λόγω κυβερνητικού συμβουλίου. Το γνώριζε και ο κ. Λοβέρδος. </w:t>
      </w:r>
    </w:p>
    <w:p w14:paraId="74AA192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Δείτε όμως, είναι η δεύτερη φορά που αναβάλλεται μία ερώτηση. Βεβαίως, ο λόγος είναι συγκεκριμένος. Από την άλλη μεριά –επιτρέψτε μου τώρα, δεν θέλω να ανοίξουμε κουβέντα- έχει συμβεί επανειλημμένως με πολλούς Βουλευτές και με τη δεύτερη κατάθεσή τους να μην έρχονται οι Υπουργοί κ.λπ.. </w:t>
      </w:r>
    </w:p>
    <w:p w14:paraId="74AA192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Δεν μου αρέσει να επαναλαμβάνομαι αλλά πολλές φορές και από αυτήν την Έδρα έχουμε καλέσει την Κυβέρνηση να είναι οι Υπουργοί, οι Υφυπουργοί, οι Αναπληρωτές συνεπείς σε </w:t>
      </w:r>
      <w:r>
        <w:rPr>
          <w:rFonts w:eastAsia="Times New Roman" w:cs="Times New Roman"/>
          <w:szCs w:val="24"/>
        </w:rPr>
        <w:lastRenderedPageBreak/>
        <w:t xml:space="preserve">ό,τι αφορά τη διεξαγωγή του κοινοβουλευτικού ελέγχου και να απαντούν στους Βουλευτές και δυστυχώς δεν εισακουγόμαστε. Δεν μπορούμε να κάνουμε κάτι άλλο. </w:t>
      </w:r>
    </w:p>
    <w:p w14:paraId="74AA192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Κύριε Λοβέρδο, δεν χρειάζεται τώρα…</w:t>
      </w:r>
    </w:p>
    <w:p w14:paraId="74AA1929"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Υπουργέ, εάν δεν είχε το Υπουργείο Υφυπουργούς, πραγματικά δεν θα ζητούσα τον λόγο. Είναι γνωστό σε όλους και το είπα και στην ομιλία μου ότι ο Υπουργός ενημέρωσε. </w:t>
      </w:r>
    </w:p>
    <w:p w14:paraId="74AA192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Υπογραμμίζω ότι είναι η δεύτερη αναβολή σε Υπουργείο με τρεις Υφυπουργούς. Η Κυβέρνηση δουλεύει με το κριτήριο </w:t>
      </w:r>
      <w:r>
        <w:rPr>
          <w:rFonts w:eastAsia="Times New Roman" w:cs="Times New Roman"/>
          <w:szCs w:val="24"/>
        </w:rPr>
        <w:lastRenderedPageBreak/>
        <w:t xml:space="preserve">και τη συνταγματική αρχή της συλλογικής ευθύνης, </w:t>
      </w:r>
      <w:proofErr w:type="spellStart"/>
      <w:r>
        <w:rPr>
          <w:rFonts w:eastAsia="Times New Roman" w:cs="Times New Roman"/>
          <w:szCs w:val="24"/>
        </w:rPr>
        <w:t>πόσω</w:t>
      </w:r>
      <w:proofErr w:type="spellEnd"/>
      <w:r>
        <w:rPr>
          <w:rFonts w:eastAsia="Times New Roman" w:cs="Times New Roman"/>
          <w:szCs w:val="24"/>
        </w:rPr>
        <w:t xml:space="preserve"> μάλλον οι Αναπληρωτές Υπουργοί και Υφυπουργοί του ιδίου Υπουργείου. </w:t>
      </w:r>
    </w:p>
    <w:p w14:paraId="74AA192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Επειδή περάσαμε από τα έδρανα αυτά, φροντίζαμε στο 90% να το επιτύχουμε, να είναι τουλάχιστον οι Υφυπουργοί, ακόμα και αν δεν χειρίζονταν το χαρτοφυλάκιο, ενημερωμένοι από τον Υπουργό να δώσουν στοιχειώδη απάντηση για θέμα που αφορά τη διαπραγμάτευση, όλους τους Έλληνες που το περιμένουν και που είναι εδώ με δύο παρατάσεις που έχουμε ψηφίσει. </w:t>
      </w:r>
    </w:p>
    <w:p w14:paraId="74AA192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Την άλλη φορά θα δώσουμε νούμερα…</w:t>
      </w:r>
    </w:p>
    <w:p w14:paraId="74AA192D" w14:textId="77777777" w:rsidR="007508D7" w:rsidRDefault="007F4EA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Εντάξει, κύριε Λοβέρδο.</w:t>
      </w:r>
    </w:p>
    <w:p w14:paraId="74AA192E" w14:textId="77777777" w:rsidR="007508D7" w:rsidRDefault="007F4EA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Εσείς θα λέγατε ότι δεν σας έχουμε εμπιστοσύνη. </w:t>
      </w:r>
    </w:p>
    <w:p w14:paraId="74AA192F"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Άρα, αντί να λέτε εσείς μπαίνοντας σε μια δύσκολη θέση κι αναλαμβάνοντας τον ρόλο άλλου, θα μπορούσε να είναι ένας από τους τρεις Υφυπουργούς, να έχει δώσει δύο στοιχεία απάντησης.</w:t>
      </w:r>
    </w:p>
    <w:p w14:paraId="74AA1930" w14:textId="77777777" w:rsidR="007508D7" w:rsidRDefault="007F4EAD">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w:t>
      </w:r>
    </w:p>
    <w:p w14:paraId="74AA1931" w14:textId="77777777" w:rsidR="007508D7" w:rsidRDefault="007F4EAD">
      <w:pPr>
        <w:tabs>
          <w:tab w:val="left" w:pos="2820"/>
        </w:tabs>
        <w:spacing w:line="600" w:lineRule="auto"/>
        <w:ind w:firstLine="720"/>
        <w:jc w:val="both"/>
        <w:rPr>
          <w:rFonts w:eastAsia="Times New Roman" w:cs="Times New Roman"/>
          <w:szCs w:val="24"/>
        </w:rPr>
      </w:pPr>
      <w:r>
        <w:rPr>
          <w:rFonts w:eastAsia="Times New Roman"/>
          <w:szCs w:val="24"/>
        </w:rPr>
        <w:t>Συνεχίζουμε με την πρώτη με αριθμό 2919</w:t>
      </w:r>
      <w:r>
        <w:rPr>
          <w:rFonts w:eastAsia="Times New Roman" w:cs="Times New Roman"/>
          <w:szCs w:val="24"/>
        </w:rPr>
        <w:t xml:space="preserve">/202/4-2-2016 ερώτηση και αίτηση κατάθεσης εγγράφων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σχετικά με τη στήριξη των πολύτεκνων οικογενειών.</w:t>
      </w:r>
    </w:p>
    <w:p w14:paraId="74AA1932" w14:textId="77777777" w:rsidR="007508D7" w:rsidRDefault="007F4EAD">
      <w:pPr>
        <w:tabs>
          <w:tab w:val="left" w:pos="2820"/>
        </w:tabs>
        <w:spacing w:line="600" w:lineRule="auto"/>
        <w:ind w:firstLine="720"/>
        <w:jc w:val="both"/>
        <w:rPr>
          <w:rFonts w:eastAsia="Times New Roman" w:cs="Times New Roman"/>
          <w:bCs/>
          <w:szCs w:val="24"/>
        </w:rPr>
      </w:pPr>
      <w:r>
        <w:rPr>
          <w:rFonts w:eastAsia="Times New Roman" w:cs="Times New Roman"/>
          <w:szCs w:val="24"/>
        </w:rPr>
        <w:t xml:space="preserve">Στην ερώτηση θα απαντήσει η Αναπληρώτρια Υπουργός </w:t>
      </w:r>
      <w:r>
        <w:rPr>
          <w:rFonts w:eastAsia="Times New Roman" w:cs="Times New Roman"/>
          <w:bCs/>
          <w:szCs w:val="24"/>
        </w:rPr>
        <w:t>Εργασίας, Κοινωνικής Ασφάλισης και Κοινωνικής Αλληλεγγύης κ. Θεανώ Φωτίου.</w:t>
      </w:r>
    </w:p>
    <w:p w14:paraId="74AA1933" w14:textId="77777777" w:rsidR="007508D7" w:rsidRDefault="007F4EAD">
      <w:pPr>
        <w:tabs>
          <w:tab w:val="left" w:pos="2820"/>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Κύριε </w:t>
      </w:r>
      <w:proofErr w:type="spellStart"/>
      <w:r>
        <w:rPr>
          <w:rFonts w:eastAsia="Times New Roman" w:cs="Times New Roman"/>
          <w:bCs/>
          <w:szCs w:val="24"/>
        </w:rPr>
        <w:t>Κεγκέρογλου</w:t>
      </w:r>
      <w:proofErr w:type="spellEnd"/>
      <w:r>
        <w:rPr>
          <w:rFonts w:eastAsia="Times New Roman" w:cs="Times New Roman"/>
          <w:bCs/>
          <w:szCs w:val="24"/>
        </w:rPr>
        <w:t>, έχετε τον λόγο.</w:t>
      </w:r>
    </w:p>
    <w:p w14:paraId="74AA1934" w14:textId="77777777" w:rsidR="007508D7" w:rsidRDefault="007F4EAD">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Μέσα στον χρόνο μου να πω, κυρία Υπουργέ, ότι περιμένω στα στοιχεία για να φανεί πραγματικά και ποιοι Υπουργοί ήταν συνεπείς, γιατί είναι και θέμα προσωπικό ποιοι είναι συνεπείς και ποιοι όχι. Κάποιοι έρχονται -να μην τους αδικούμε- και κάποιοι συστηματικά δεν έρχονται. Και σε άλλες κυβερνήσεις το ίδιο συνέβαινε. Αλλά εγώ προσωπικά περιμένω τα στοιχεία για να έχουμε και μια επιβράβευση. </w:t>
      </w:r>
    </w:p>
    <w:p w14:paraId="74AA1935"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lastRenderedPageBreak/>
        <w:t xml:space="preserve">Λοιπόν, για να κλείσω το προηγούμενο θέμα, θα ήθελα να καταθέσω το υπόμνημα του Πανελλήνιου Συντονιστικού Εργαζομένων «Βοήθεια στο Σπίτι» που κατατέθηκε στο Υπουργείο και στα κόμματα στις 30-3-2016, για να υπάρχει, και αυτό που είπαμε με τον κ. </w:t>
      </w:r>
      <w:proofErr w:type="spellStart"/>
      <w:r>
        <w:rPr>
          <w:rFonts w:eastAsia="Times New Roman"/>
          <w:szCs w:val="24"/>
        </w:rPr>
        <w:t>Κουρουμπλή</w:t>
      </w:r>
      <w:proofErr w:type="spellEnd"/>
      <w:r>
        <w:rPr>
          <w:rFonts w:eastAsia="Times New Roman"/>
          <w:szCs w:val="24"/>
        </w:rPr>
        <w:t xml:space="preserve"> για το θέμα της ανεργίας και που ενδεικτικά το Υπουργείο δεν εφάρμοσε στα κριτήρια την εξέλιξη της ανεργίας, η οποία δυστυχώς σε ορισμένες περιοχές, όπως η Κρήτη, αυξήθηκε μέσα σε ένα χρόνο κατά 18,22% και βεβαίως η δεύτερη περιοχή στην οποία αυξήθηκε πάρα πολύ είναι τα Ιόνια Νησιά, με 9% μέσα σε ένα χρόνο από Φεβρουάριο του 2015 στο Φεβρουάριο του 2016 και η συνολική ανεργία βε</w:t>
      </w:r>
      <w:r>
        <w:rPr>
          <w:rFonts w:eastAsia="Times New Roman"/>
          <w:szCs w:val="24"/>
        </w:rPr>
        <w:lastRenderedPageBreak/>
        <w:t>βαίως σε όλη την Ελλάδα αυξήθηκε 3,48% σύμφωνα με τα στοιχεία που έδωσε στη δημοσιότητα ο ΟΑΕΔ τον προηγούμενο μήνα. Θα το καταθέσω στα Πρακτικά για να δούμε ότι υπήρξαν αδικίες και μάλιστα μη εφαρμογή κριτηρίων στο πρόγραμμα για το οποίο συζητούσαμε για την κοινωφελή εργασία.</w:t>
      </w:r>
    </w:p>
    <w:p w14:paraId="74AA193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4AA1937"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lastRenderedPageBreak/>
        <w:t xml:space="preserve">Όμως, για να αναφερθώ στο συγκεκριμένο ερώτημα στην κ. Φωτίου, το οποίο έχει να κάνει με μια διόρθωση η οποία απαιτείται κατά την άποψή μου στα κριτήρια ένταξης στο Ταμείο Ευρωπαϊκής Βοήθειας για τους Απόρους. Και πιστεύω ότι πρέπει να προβούμε πριν να έχει μια ευρύτερη εφαρμογή το πρόγραμμα, γιατί ουσιαστικά βρίσκεται στην αρχή του, με την αύξηση του ορίου για τις πολυμελείς οικογένειες. </w:t>
      </w:r>
    </w:p>
    <w:p w14:paraId="74AA1938"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 xml:space="preserve">Επειδή το ΤΕΒΑ έχει ως στόχο την καταπολέμηση μεν της φτώχειας και της ακραίας φτώχειας αλλά και της παιδικής φτώχειας, θα είναι πάρα πολύ σωστό και μέσα και στο γράμμα και στο πνεύμα του επιχειρησιακού προγράμματος, να αυξήσουμε το ποσό που αντιστοιχεί στα παιδιά και που προστίθεται στο </w:t>
      </w:r>
      <w:r>
        <w:rPr>
          <w:rFonts w:eastAsia="Times New Roman"/>
          <w:szCs w:val="24"/>
        </w:rPr>
        <w:lastRenderedPageBreak/>
        <w:t xml:space="preserve">εισοδηματικό όριο, ούτως ώστε οι πολυμελείς οικογένειες με ένα, με δύο, με τρία και ιδιαίτερα με τέσσερα και πάνω παιδιά να μην αδικούνται και κυρίως να φύγει εκείνο το πλαφόν των 8.100 που λέει ότι ακόμα και οκτώ παιδιά να έχεις μέχρι 8.100 θα πάει, δεν πάει παραπάνω, άρα πάνω από τα πέντε παιδιά θα τρώνε των υπόλοιπων, ας πούμε, το μερίδιο. </w:t>
      </w:r>
    </w:p>
    <w:p w14:paraId="74AA1939"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Έχει ένα λάθος και πρέπει να το διορθώσουμε με βάση το κριτήριο της ίσης αντιμετώπισης των ατόμων και των παιδιών. Και από τη στιγμή που έχει μπει ένα αρχικό όριο για το μεμονωμένο άτομο 3.000 ευρώ, εντάξει, ας πούμε ότι είναι για το δεύτερο και το τρίτο και τα άλλα, αν είναι πολλοί αλλά δεν μπο</w:t>
      </w:r>
      <w:r>
        <w:rPr>
          <w:rFonts w:eastAsia="Times New Roman"/>
          <w:szCs w:val="24"/>
        </w:rPr>
        <w:lastRenderedPageBreak/>
        <w:t>ρεί να κατεβαίνει αυτό στα 900 ευρώ. Είναι αδικία και δεν αντιμετωπίζεται έτσι και δεν εξυπηρετείται ο στόχος της αντιμετώπισης της παιδικής φτώχειας.</w:t>
      </w:r>
    </w:p>
    <w:p w14:paraId="74AA193A"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74AA193B" w14:textId="77777777" w:rsidR="007508D7" w:rsidRDefault="007F4EA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Κεγκέρογλου</w:t>
      </w:r>
      <w:proofErr w:type="spellEnd"/>
      <w:r>
        <w:rPr>
          <w:rFonts w:eastAsia="Times New Roman"/>
          <w:szCs w:val="24"/>
        </w:rPr>
        <w:t xml:space="preserve">. </w:t>
      </w:r>
    </w:p>
    <w:p w14:paraId="74AA193C"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Κυρία Φωτίου έχετε τον λόγο.</w:t>
      </w:r>
    </w:p>
    <w:p w14:paraId="74AA193D" w14:textId="77777777" w:rsidR="007508D7" w:rsidRDefault="007F4EAD">
      <w:pPr>
        <w:tabs>
          <w:tab w:val="left" w:pos="2820"/>
        </w:tabs>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xml:space="preserve">, χαίρομαι να σας απαντώ κάθε βδομάδα σε επίκαιρες ερωτήσεις, ιδιαίτερα όταν πρόκειται για ένα </w:t>
      </w:r>
      <w:r>
        <w:rPr>
          <w:rFonts w:eastAsia="Times New Roman"/>
          <w:szCs w:val="24"/>
        </w:rPr>
        <w:lastRenderedPageBreak/>
        <w:t xml:space="preserve">πρόγραμμα όπως το ΤΕΒΑ, που το είχατε τρέξει ως προς την ένταξή του εσείς. </w:t>
      </w:r>
    </w:p>
    <w:p w14:paraId="74AA193E" w14:textId="77777777" w:rsidR="007508D7" w:rsidRDefault="007F4EAD">
      <w:pPr>
        <w:tabs>
          <w:tab w:val="left" w:pos="2820"/>
        </w:tabs>
        <w:spacing w:line="600" w:lineRule="auto"/>
        <w:ind w:firstLine="720"/>
        <w:jc w:val="both"/>
        <w:rPr>
          <w:rFonts w:eastAsia="Times New Roman"/>
          <w:szCs w:val="24"/>
        </w:rPr>
      </w:pPr>
      <w:r>
        <w:rPr>
          <w:rFonts w:eastAsia="Times New Roman"/>
          <w:szCs w:val="24"/>
        </w:rPr>
        <w:t>Να σημειώσω, εξαρχής, ότι το πρόγραμμα υλοποιείται και βεβαίως είναι ένα δύσκολο πρόγραμμα, δηλαδή έχει μια απίθανη γραφειοκρατία για την οποία δεν φταίγατε βέβαια εσείς.</w:t>
      </w:r>
    </w:p>
    <w:p w14:paraId="74AA193F" w14:textId="77777777" w:rsidR="007508D7" w:rsidRDefault="007F4EAD">
      <w:pPr>
        <w:spacing w:line="600" w:lineRule="auto"/>
        <w:ind w:firstLine="720"/>
        <w:jc w:val="both"/>
        <w:rPr>
          <w:rFonts w:eastAsia="UB-Helvetica" w:cs="Times New Roman"/>
          <w:szCs w:val="24"/>
        </w:rPr>
      </w:pPr>
      <w:r>
        <w:rPr>
          <w:rFonts w:eastAsia="UB-Helvetica" w:cs="Times New Roman"/>
          <w:szCs w:val="24"/>
        </w:rPr>
        <w:t xml:space="preserve">Είναι μέσα στην Ευρωπαϊκή Ένωση όλο αυτό. Αλλά είναι και ένα πρόγραμμα που μου κάνει εντύπωση -και γι’ αυτό θα πάω και στην Ευρωπαϊκή Ένωση να το παρουσιάσω- γιατί δεν σκέφτηκε κανείς να δώσει τα χρήματα αυτά στους απόρους με κάρτα, όπως κάναμε εμείς με την κάρτα αλληλεγγύης, η οποία και θα ξεμπέρδευε μια τεράστια γραφειοκρατία και θα είχε και </w:t>
      </w:r>
      <w:r>
        <w:rPr>
          <w:rFonts w:eastAsia="UB-Helvetica" w:cs="Times New Roman"/>
          <w:szCs w:val="24"/>
        </w:rPr>
        <w:lastRenderedPageBreak/>
        <w:t>αξιοπρέπεια ο άπορος, καθώς θα πήγαινε να παίρνει μόνος του τα τρόφιμά του, με βάση το ποσό που θα εγγράφαμε.</w:t>
      </w:r>
    </w:p>
    <w:p w14:paraId="74AA1940" w14:textId="77777777" w:rsidR="007508D7" w:rsidRDefault="007F4EAD">
      <w:pPr>
        <w:spacing w:line="600" w:lineRule="auto"/>
        <w:ind w:firstLine="720"/>
        <w:jc w:val="both"/>
        <w:rPr>
          <w:rFonts w:eastAsia="UB-Helvetica" w:cs="Times New Roman"/>
          <w:szCs w:val="24"/>
        </w:rPr>
      </w:pPr>
      <w:r>
        <w:rPr>
          <w:rFonts w:eastAsia="UB-Helvetica" w:cs="Times New Roman"/>
          <w:szCs w:val="24"/>
        </w:rPr>
        <w:t xml:space="preserve">Μια παρεξήγηση τώρα θα αναφέρω. Σ’ αυτό δεν λέω ότι φταίτε εσείς, έτσι; Εδώ έχει γίνει μια παρεξήγηση. Δεν ισχύει αυτό που λέτε, κύριε </w:t>
      </w:r>
      <w:proofErr w:type="spellStart"/>
      <w:r>
        <w:rPr>
          <w:rFonts w:eastAsia="UB-Helvetica" w:cs="Times New Roman"/>
          <w:szCs w:val="24"/>
        </w:rPr>
        <w:t>Κεγκέρογλου</w:t>
      </w:r>
      <w:proofErr w:type="spellEnd"/>
      <w:r>
        <w:rPr>
          <w:rFonts w:eastAsia="UB-Helvetica" w:cs="Times New Roman"/>
          <w:szCs w:val="24"/>
        </w:rPr>
        <w:t xml:space="preserve">. Προσαυξάνεται το όριο του οικογενειακού εισοδήματος κατά 900 ευρώ ετησίως, χωρίς όριο ως προς τον αριθμό των παιδιών και κατά 1.500 ευρώ ετησίως για κάθε ενήλικο εξαρτώμενο μέλος της οικογένειας ομοίως χωρίς όριο. Έχει γίνει μια παρανόηση της ΚΥΑ. Σας παρακαλώ να επανέλθετε και να τη δείτε. Πράγματι, ερμηνεύτηκε λάθος η </w:t>
      </w:r>
      <w:r>
        <w:rPr>
          <w:rFonts w:eastAsia="UB-Helvetica" w:cs="Times New Roman"/>
          <w:szCs w:val="24"/>
        </w:rPr>
        <w:lastRenderedPageBreak/>
        <w:t>ΚΥΑ. Την έχουμε ήδη στείλει αυτήν την επιβεβαίωση. Αν διαβάσετε την ΚΥΑ –δεν τη διορθώσαμε ποτέ ξανά- έτσι ακριβώς λέει. Ερμηνεύθηκε, όμως, λάθος.</w:t>
      </w:r>
    </w:p>
    <w:p w14:paraId="74AA1941" w14:textId="77777777" w:rsidR="007508D7" w:rsidRDefault="007F4EAD">
      <w:pPr>
        <w:spacing w:line="600" w:lineRule="auto"/>
        <w:ind w:firstLine="720"/>
        <w:jc w:val="both"/>
        <w:rPr>
          <w:rFonts w:eastAsia="UB-Helvetica" w:cs="Times New Roman"/>
          <w:szCs w:val="24"/>
        </w:rPr>
      </w:pPr>
      <w:r>
        <w:rPr>
          <w:rFonts w:eastAsia="UB-Helvetica" w:cs="Times New Roman"/>
          <w:szCs w:val="24"/>
        </w:rPr>
        <w:t>Κάνετε μια πρόταση, η οποία είναι εξαιρετικά ενδιαφέρουσα. Κάθισα και την υπολόγισα. Την υπολόγισα αναλυτικά για να δω ακριβώς τι θα συμβεί.</w:t>
      </w:r>
    </w:p>
    <w:p w14:paraId="74AA1942" w14:textId="77777777" w:rsidR="007508D7" w:rsidRDefault="007F4EAD">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Κεγκέρογλου</w:t>
      </w:r>
      <w:proofErr w:type="spellEnd"/>
      <w:r>
        <w:rPr>
          <w:rFonts w:eastAsia="UB-Helvetica" w:cs="Times New Roman"/>
          <w:szCs w:val="24"/>
        </w:rPr>
        <w:t>, όπως ξέρετε, το ΤΕΒΑ, το Ταμείο Ευρωπαϊκής Βοήθειας για τους ‘</w:t>
      </w:r>
      <w:proofErr w:type="spellStart"/>
      <w:r>
        <w:rPr>
          <w:rFonts w:eastAsia="UB-Helvetica" w:cs="Times New Roman"/>
          <w:szCs w:val="24"/>
        </w:rPr>
        <w:t>Απορους</w:t>
      </w:r>
      <w:proofErr w:type="spellEnd"/>
      <w:r>
        <w:rPr>
          <w:rFonts w:eastAsia="UB-Helvetica" w:cs="Times New Roman"/>
          <w:szCs w:val="24"/>
        </w:rPr>
        <w:t xml:space="preserve">, δίνει 330 εκατομμύρια όλα κι όλα για την περίοδο αυτή του ΕΣΠΑ, δηλαδή 45 κάθε χρόνο. </w:t>
      </w:r>
    </w:p>
    <w:p w14:paraId="74AA1943" w14:textId="77777777" w:rsidR="007508D7" w:rsidRDefault="007F4EAD">
      <w:pPr>
        <w:spacing w:line="600" w:lineRule="auto"/>
        <w:ind w:firstLine="720"/>
        <w:jc w:val="both"/>
        <w:rPr>
          <w:rFonts w:eastAsia="UB-Helvetica" w:cs="Times New Roman"/>
          <w:szCs w:val="24"/>
        </w:rPr>
      </w:pPr>
      <w:r>
        <w:rPr>
          <w:rFonts w:eastAsia="UB-Helvetica" w:cs="Times New Roman"/>
          <w:szCs w:val="24"/>
        </w:rPr>
        <w:lastRenderedPageBreak/>
        <w:t xml:space="preserve">Εμείς, με βάση την ηλεκτρονική εφαρμογή και τα κριτήρια που εφαρμόσαμε -και θα πούμε εδώ ποια εφαρμόσαμε- της ακραίας φτώχειας -γιατί, όπως ξέρετε καλά, το ΤΕΒΑ αφορά την ακραία φτώχεια, την οποία ακραία φτώχεια την ορίζετε εσείς με οικονομικά κριτήρια συγκεκριμένα- είδαμε σ’ αυτήν την εφαρμογή ότι μπήκαν τετρακόσιες χιλιάδες άτομα, κύριε Πρόεδρε, σε όλη την επικράτεια. Επαναλαμβάνω: τετρακόσιες χιλιάδες. </w:t>
      </w:r>
    </w:p>
    <w:p w14:paraId="74AA1944" w14:textId="77777777" w:rsidR="007508D7" w:rsidRDefault="007F4EAD">
      <w:pPr>
        <w:spacing w:line="600" w:lineRule="auto"/>
        <w:ind w:firstLine="720"/>
        <w:jc w:val="both"/>
        <w:rPr>
          <w:rFonts w:eastAsia="UB-Helvetica" w:cs="Times New Roman"/>
          <w:szCs w:val="24"/>
        </w:rPr>
      </w:pPr>
      <w:r>
        <w:rPr>
          <w:rFonts w:eastAsia="UB-Helvetica" w:cs="Times New Roman"/>
          <w:szCs w:val="24"/>
        </w:rPr>
        <w:t xml:space="preserve">Αν κάνετε μια απλή διαίρεση, κύριε </w:t>
      </w:r>
      <w:proofErr w:type="spellStart"/>
      <w:r>
        <w:rPr>
          <w:rFonts w:eastAsia="UB-Helvetica" w:cs="Times New Roman"/>
          <w:szCs w:val="24"/>
        </w:rPr>
        <w:t>Κεγκέρογλου</w:t>
      </w:r>
      <w:proofErr w:type="spellEnd"/>
      <w:r>
        <w:rPr>
          <w:rFonts w:eastAsia="UB-Helvetica" w:cs="Times New Roman"/>
          <w:szCs w:val="24"/>
        </w:rPr>
        <w:t xml:space="preserve">, τα 45 εκατομμύρια δια  τα τετρακόσιες χιλιάδες άτομα, θα  βγει, δυστυχώς, ένα νούμερο 9 ευρώ τον μήνα για το άτομο, κύριε Πρόεδρε και κύριε </w:t>
      </w:r>
      <w:proofErr w:type="spellStart"/>
      <w:r>
        <w:rPr>
          <w:rFonts w:eastAsia="UB-Helvetica" w:cs="Times New Roman"/>
          <w:szCs w:val="24"/>
        </w:rPr>
        <w:t>Κεγκέρογλου</w:t>
      </w:r>
      <w:proofErr w:type="spellEnd"/>
      <w:r>
        <w:rPr>
          <w:rFonts w:eastAsia="UB-Helvetica" w:cs="Times New Roman"/>
          <w:szCs w:val="24"/>
        </w:rPr>
        <w:t>.</w:t>
      </w:r>
    </w:p>
    <w:p w14:paraId="74AA1945" w14:textId="77777777" w:rsidR="007508D7" w:rsidRDefault="007F4EAD">
      <w:pPr>
        <w:spacing w:line="600" w:lineRule="auto"/>
        <w:ind w:firstLine="720"/>
        <w:jc w:val="both"/>
        <w:rPr>
          <w:rFonts w:eastAsia="UB-Helvetica" w:cs="Times New Roman"/>
          <w:szCs w:val="24"/>
        </w:rPr>
      </w:pPr>
      <w:r>
        <w:rPr>
          <w:rFonts w:eastAsia="UB-Helvetica" w:cs="Times New Roman"/>
          <w:szCs w:val="24"/>
        </w:rPr>
        <w:lastRenderedPageBreak/>
        <w:t xml:space="preserve">Εμείς δεν τηρήσαμε το όριο που είχατε βάλει εσείς για την </w:t>
      </w:r>
      <w:proofErr w:type="spellStart"/>
      <w:r>
        <w:rPr>
          <w:rFonts w:eastAsia="UB-Helvetica" w:cs="Times New Roman"/>
          <w:szCs w:val="24"/>
        </w:rPr>
        <w:t>τρίτεκνη</w:t>
      </w:r>
      <w:proofErr w:type="spellEnd"/>
      <w:r>
        <w:rPr>
          <w:rFonts w:eastAsia="UB-Helvetica" w:cs="Times New Roman"/>
          <w:szCs w:val="24"/>
        </w:rPr>
        <w:t xml:space="preserve"> οικογένεια στο ελάχιστο εγγυημένο εισόδημα, το 5.400, αλλά το κάναμε 7.200. Επομένως, ήδη το αυξήσαμε και, παρ’ όλα αυτά, αυτό που βγήκε ήταν 9 ευρώ το άτομο τον μήνα.</w:t>
      </w:r>
    </w:p>
    <w:p w14:paraId="74AA1946" w14:textId="77777777" w:rsidR="007508D7" w:rsidRDefault="007F4EAD">
      <w:pPr>
        <w:spacing w:line="600" w:lineRule="auto"/>
        <w:ind w:firstLine="720"/>
        <w:jc w:val="both"/>
        <w:rPr>
          <w:rFonts w:eastAsia="UB-Helvetica" w:cs="Times New Roman"/>
          <w:szCs w:val="24"/>
        </w:rPr>
      </w:pPr>
      <w:r>
        <w:rPr>
          <w:rFonts w:eastAsia="UB-Helvetica" w:cs="Times New Roman"/>
          <w:szCs w:val="24"/>
        </w:rPr>
        <w:t>Επομένως, αν ακολουθήσω την πρότασή σας, τα άτομα που θα μπουν μέσα θα είναι ακριβώς διπλάσια και, επομένως, το κάθε άτομο θα παίρνει προϊόντα 4,5 ευρώ τον μήνα. Νομίζω ότι αυτό, δυστυχώς, δεν μπορεί να γίνει.</w:t>
      </w:r>
    </w:p>
    <w:p w14:paraId="74AA1947" w14:textId="77777777" w:rsidR="007508D7" w:rsidRDefault="007F4EAD">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Κύριε </w:t>
      </w:r>
      <w:proofErr w:type="spellStart"/>
      <w:r>
        <w:rPr>
          <w:rFonts w:eastAsia="UB-Helvetica" w:cs="Times New Roman"/>
          <w:szCs w:val="24"/>
        </w:rPr>
        <w:t>Κεγκέρογλου</w:t>
      </w:r>
      <w:proofErr w:type="spellEnd"/>
      <w:r>
        <w:rPr>
          <w:rFonts w:eastAsia="UB-Helvetica" w:cs="Times New Roman"/>
          <w:szCs w:val="24"/>
        </w:rPr>
        <w:t>, έχετε τον λόγο για τη δευτερολογία σας.</w:t>
      </w:r>
    </w:p>
    <w:p w14:paraId="74AA1948" w14:textId="77777777" w:rsidR="007508D7" w:rsidRDefault="007F4EAD">
      <w:pPr>
        <w:spacing w:line="600" w:lineRule="auto"/>
        <w:ind w:firstLine="720"/>
        <w:jc w:val="both"/>
        <w:rPr>
          <w:rFonts w:eastAsia="UB-Helvetica" w:cs="Times New Roman"/>
          <w:szCs w:val="24"/>
        </w:rPr>
      </w:pPr>
      <w:r>
        <w:rPr>
          <w:rFonts w:eastAsia="UB-Helvetica" w:cs="Times New Roman"/>
          <w:b/>
          <w:szCs w:val="24"/>
        </w:rPr>
        <w:lastRenderedPageBreak/>
        <w:t>ΒΑΣΙΛΕΙΟΣ ΚΕΓΚΕΡΟΓΛΟΥ:</w:t>
      </w:r>
      <w:r>
        <w:rPr>
          <w:rFonts w:eastAsia="UB-Helvetica" w:cs="Times New Roman"/>
          <w:szCs w:val="24"/>
        </w:rPr>
        <w:t xml:space="preserve"> Ευχαριστώ, κύριε Πρόεδρε.</w:t>
      </w:r>
    </w:p>
    <w:p w14:paraId="74AA1949" w14:textId="77777777" w:rsidR="007508D7" w:rsidRDefault="007F4EAD">
      <w:pPr>
        <w:spacing w:line="600" w:lineRule="auto"/>
        <w:ind w:firstLine="720"/>
        <w:jc w:val="both"/>
        <w:rPr>
          <w:rFonts w:eastAsia="UB-Helvetica" w:cs="Times New Roman"/>
          <w:szCs w:val="24"/>
        </w:rPr>
      </w:pPr>
      <w:r>
        <w:rPr>
          <w:rFonts w:eastAsia="UB-Helvetica" w:cs="Times New Roman"/>
          <w:szCs w:val="24"/>
        </w:rPr>
        <w:t>Κυρία Υπουργέ, το θέμα συζητήθηκε στις διαπραγματεύσεις με την Ευρωπαϊκή Επιτροπή, την αρμόδια Γενική Διεύθυνση, τότε που καταρτίζαμε το επιχειρησιακό πρόγραμμα. Μάλιστα, ήμουν από αυτούς που επέμεναν πάρα πολύ στο να δοθούν μέσω κοινωνικής επιταγής, όπως την είχα ονομάσει εγώ, ούτως ώστε ο δικαιούχος να έχει και το δικαίωμα της επιλογής και να μην εμπλέκεται καθόλου η διαδικασία προμηθειών, μεταφοράς, τοποθέτησης κ.λπ..</w:t>
      </w:r>
    </w:p>
    <w:p w14:paraId="74AA194A" w14:textId="77777777" w:rsidR="007508D7" w:rsidRDefault="007F4EAD">
      <w:pPr>
        <w:spacing w:line="600" w:lineRule="auto"/>
        <w:ind w:firstLine="720"/>
        <w:jc w:val="both"/>
        <w:rPr>
          <w:rFonts w:eastAsia="UB-Helvetica" w:cs="Times New Roman"/>
          <w:szCs w:val="24"/>
        </w:rPr>
      </w:pPr>
      <w:r>
        <w:rPr>
          <w:rFonts w:eastAsia="UB-Helvetica" w:cs="Times New Roman"/>
          <w:szCs w:val="24"/>
        </w:rPr>
        <w:lastRenderedPageBreak/>
        <w:t>Δυστυχώς, το απορρίψανε. Ελπίζω να έχουν μηνύματα και από τις άλλες περιοχές της Ευρώπης, όπου λειτουργεί το πρόγραμμα, αλλά και από εμάς για τα προβλήματα και να υπάρξει μια τροποποίηση. Το κομμάτι, όμως, τούτο δεν έχει σχέση με αυτό. Είναι, όμως, ένα θέμα. Καλά το είπατε.</w:t>
      </w:r>
    </w:p>
    <w:p w14:paraId="74AA194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Επίσης, επειδή θέσαμε και άλλα θέματα, να πω μια σκέψη –κάποτε την είχαμε συζητήσει- την οποία νομίζω ότι την αποδέχεστε: Να κάνουμε πλήρη αποκέντρωση των χρημάτων. Εάν μείνει έτσι το πρόγραμμα, χρειάζεται πλήρης αποκέντρωση των χρημάτων, για να λυθούν τα γραφειοκρατικά προβλήματα και να μην έχουμε τις καθυστερήσεις που έχουμε σήμερα, διότι </w:t>
      </w:r>
      <w:r>
        <w:rPr>
          <w:rFonts w:eastAsia="Times New Roman" w:cs="Times New Roman"/>
          <w:szCs w:val="24"/>
        </w:rPr>
        <w:lastRenderedPageBreak/>
        <w:t xml:space="preserve">δυστυχώς σήμερα είμαστε στο 2016 και έχουμε καθυστερήσει πάρα πολύ να θέσουμε σε πλήρη εφαρμογή το πρόγραμμα. </w:t>
      </w:r>
    </w:p>
    <w:p w14:paraId="74AA194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Για το συγκεκριμένο για το οποίο ρωτάω, θα σας αναφέρω ένα στοιχείο, για να δείτε ότι χρειάζεται να το ξαναδούμε πιθανόν και με αλλαγή κριτηρίων</w:t>
      </w:r>
      <w:r>
        <w:rPr>
          <w:rFonts w:eastAsia="Times New Roman" w:cs="Times New Roman"/>
          <w:b/>
          <w:szCs w:val="24"/>
        </w:rPr>
        <w:t>.</w:t>
      </w:r>
      <w:r>
        <w:rPr>
          <w:rFonts w:eastAsia="Times New Roman" w:cs="Times New Roman"/>
          <w:szCs w:val="24"/>
        </w:rPr>
        <w:t xml:space="preserve"> Εγώ δεν έβαλα κριτήρια για το ΤΕΒΑ, δεν είχαμε προχωρήσει σε αυτό. Είχαμε πει, βεβαίως, ότι η γενική κοινωνία που θα είναι αποδέκτης του προγράμματος είναι αυτοί που βιώνουν την ακραία φτώχεια. Αυτό είχαμε πει. Όταν έχεις επτά, οκτώ παιδιά δεν είναι ακραία φτώχεια με τις 3.000 ή 4.000 ή 5.000 ευρώ προφανώς.</w:t>
      </w:r>
    </w:p>
    <w:p w14:paraId="74AA194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 Προσέξτε τώρα, τι συμβαίνει με τους πολύτεκνους μόνο. Στην Κρήτη υπάρχουν δεκαοκτώ χιλιάδες τετρακόσιες ογδόντα  πολύτεκνες οικογένειες. Στο πρόγραμμα –στο οποίο δεν μπήκαν και λίγοι- μπήκε ένας σημαντικός αριθμός  -νομίζω στην Κρήτη μπήκαν περίπου δεκαεπτά χιλιάδες δικαιούχοι, αν έχετε τα στοιχεία, πείτε το, γιατί δεν το έχω πρόχειρο- εντάχθηκαν μόνο διακόσιες πενήντα μια  πολύτεκνες οικογένειες.</w:t>
      </w:r>
    </w:p>
    <w:p w14:paraId="74AA194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 Αυτό σημαίνει ότι κάπου έχουμε κάνει λάθος. Δεν μπορεί οι δεκαοκτώ χιλιάδες επτακόσιες τριάντα μια οικογένειες να είναι πλούσιες ή εν πάση </w:t>
      </w:r>
      <w:proofErr w:type="spellStart"/>
      <w:r>
        <w:rPr>
          <w:rFonts w:eastAsia="Times New Roman" w:cs="Times New Roman"/>
          <w:szCs w:val="24"/>
        </w:rPr>
        <w:t>περιπτώσει</w:t>
      </w:r>
      <w:proofErr w:type="spellEnd"/>
      <w:r>
        <w:rPr>
          <w:rFonts w:eastAsia="Times New Roman" w:cs="Times New Roman"/>
          <w:szCs w:val="24"/>
        </w:rPr>
        <w:t>, να είναι έξω από αυτό το όριο. Ναι μεν μπορεί να έχουν κάποια επιδόματα, τα οποία α</w:t>
      </w:r>
      <w:r>
        <w:rPr>
          <w:rFonts w:eastAsia="Times New Roman" w:cs="Times New Roman"/>
          <w:szCs w:val="24"/>
        </w:rPr>
        <w:lastRenderedPageBreak/>
        <w:t xml:space="preserve">νεβάζουν το εισόδημά τους, αλλά και οι ανάγκες των πολύτεκνων οικογενειών είναι πολύ μεγαλύτερες. Γι’ αυτό σας λέω ότι το συγκεκριμένο, που αφορά τα παιδιά και μάλιστα τα ανήλικα -γιατί στα ενήλικα βάζετε όριο τα 1.500 ευρώ, που υποφέρεται, που είναι δηλαδή μέσα σε μία λογική- πρέπει να το ξαναδείτε. Εάν τα 900 ευρώ που έχετε βάλει τα κάνετε 1.500 ευρώ, θα λυθούν πάρα πολλά προβλήματα στις οικογένειες που έχουν μικρά παιδιά. Αυτό σας κάνω ως τελευταία πρόταση, μήπως και βελτιωθεί η κατάσταση. Και το </w:t>
      </w:r>
      <w:proofErr w:type="spellStart"/>
      <w:r>
        <w:rPr>
          <w:rFonts w:eastAsia="Times New Roman" w:cs="Times New Roman"/>
          <w:szCs w:val="24"/>
        </w:rPr>
        <w:t>ξαναεκτιμούμε</w:t>
      </w:r>
      <w:proofErr w:type="spellEnd"/>
      <w:r>
        <w:rPr>
          <w:rFonts w:eastAsia="Times New Roman" w:cs="Times New Roman"/>
          <w:szCs w:val="24"/>
        </w:rPr>
        <w:t>. Εξάλλου, δεν θα αλλάξει δραματικά ο αριθμός, αλλά θα ενταχθούν στο πρόγραμμα κάποιες οικογένειες με μικρά παιδιά, που σήμερα είναι εκτός.</w:t>
      </w:r>
    </w:p>
    <w:p w14:paraId="74AA194F"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Θα καταθέσω για τα Πρακτικά και ένα έγγραφο του Συλλόγου Πολυτέκνων Γονέων Νομού Ηρακλείου, όπου αναφέρονται αυτά τα στοιχεία που σας είπα.</w:t>
      </w:r>
    </w:p>
    <w:p w14:paraId="74AA1950"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AA195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Ευχαριστώ.</w:t>
      </w:r>
    </w:p>
    <w:p w14:paraId="74AA1952"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74AA195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74AA1954"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νομίζω ότι καταλάβατε και εσείς από τη διαίρεση που έκανα για τι μιλάμε και τη φοβερή κατάσταση στην οποία βρισκόμαστε. Το ΤΕΒΑ μιλάει για ακραία φτώχεια. Είναι προφανές ότι εάν εμείς θεωρήσουμε ότι στην ακραία φτώχεια βρίσκεται διπλάσιος αριθμός ατόμων, τότε στις οικογένειες που έχουν δύο ή τρία άτομα θα δίνουμε στο τέλος 12 ευρώ τον μήνα, σε όλους μαζί και αν. Γι’ αυτό επιχειρούμε να κρατήσουμε πράγματι τον αριθμό των ατόμων, να μην υπερβεί αυτό το μέγεθος των τετρακοσίων χιλιάδων.</w:t>
      </w:r>
    </w:p>
    <w:p w14:paraId="74AA195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Προσπαθούμε να κάνουμε τα πάντα, αλλά ξέρετε ότι στην ακραία φτώχεια θα δοθεί και το κοινωνικό επίδομα αλληλεγγύης –παράλληλα έχουν και αυτό- εκτός από το ΤΕΒΑ. Μέχρι σήμερα, σε αυτήν την ακραία φτώχεια δίνουμε </w:t>
      </w:r>
      <w:proofErr w:type="spellStart"/>
      <w:r>
        <w:rPr>
          <w:rFonts w:eastAsia="Times New Roman" w:cs="Times New Roman"/>
          <w:szCs w:val="24"/>
        </w:rPr>
        <w:t>στοχευμένα</w:t>
      </w:r>
      <w:proofErr w:type="spellEnd"/>
      <w:r>
        <w:rPr>
          <w:rFonts w:eastAsia="Times New Roman" w:cs="Times New Roman"/>
          <w:szCs w:val="24"/>
        </w:rPr>
        <w:t xml:space="preserve"> 70 έως 220 ευρώ στις πολυμελείς οικογένειες για το νοίκι, δίνουμε 220 τον μήνα για τρόφιμα και 400 </w:t>
      </w:r>
      <w:r>
        <w:rPr>
          <w:rFonts w:eastAsia="Times New Roman" w:cs="Times New Roman"/>
          <w:szCs w:val="24"/>
          <w:lang w:val="en-US"/>
        </w:rPr>
        <w:t>KWh</w:t>
      </w:r>
      <w:r>
        <w:rPr>
          <w:rFonts w:eastAsia="Times New Roman" w:cs="Times New Roman"/>
          <w:szCs w:val="24"/>
        </w:rPr>
        <w:t xml:space="preserve"> τον μήνα δωρεάν ηλεκτρικό. Αυτά κάνουμε για όλες όσες πολυμελείς οικογένειες έχουν υπαχθεί στον νόμο, για να προσπαθήσουμε να το αντιμετωπίσουμε. </w:t>
      </w:r>
    </w:p>
    <w:p w14:paraId="74AA195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Είπα και στο σωματείο των πολυτέκνων, που με επισκέφθηκε πως ό,τι μπορώ να κάνω, θα το κάνω. Αλλάζω την ΚΥΑ </w:t>
      </w:r>
      <w:r>
        <w:rPr>
          <w:rFonts w:eastAsia="Times New Roman" w:cs="Times New Roman"/>
          <w:szCs w:val="24"/>
        </w:rPr>
        <w:lastRenderedPageBreak/>
        <w:t xml:space="preserve">για τα επιπλέον τρόφιμα τα οποία ανακατανέμονται. Την αλλάζω, ώστε να υπάρχουν μέσα όλοι αυτοί. </w:t>
      </w:r>
    </w:p>
    <w:p w14:paraId="74AA1957"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Θα κάνουμε σχολικά γεύματα, τα οποία έχουν σαν στόχο συγκεκριμένα την παιδική φτώχεια. Ζήτησα από την Ευρωπαϊκή Ένωση, από αυτά τα λεφτά να μου δώσει ξεχωριστά για τα σχολικά γεύματα. Βεβαίως, μου δίνει ορισμένα λεφτά, όχι πολλά, 6 εκατομμύρια το χρόνο. Για σχολικά γεύματα χρειάζομαι 60 εκατομμύρια. Θα τα βρω. Δεν υπάρχει αμφιβολία ότι θα τα βρω, ώστε </w:t>
      </w:r>
      <w:proofErr w:type="spellStart"/>
      <w:r>
        <w:rPr>
          <w:rFonts w:eastAsia="Times New Roman" w:cs="Times New Roman"/>
          <w:szCs w:val="24"/>
        </w:rPr>
        <w:t>στοχευμένα</w:t>
      </w:r>
      <w:proofErr w:type="spellEnd"/>
      <w:r>
        <w:rPr>
          <w:rFonts w:eastAsia="Times New Roman" w:cs="Times New Roman"/>
          <w:szCs w:val="24"/>
        </w:rPr>
        <w:t xml:space="preserve"> πάλι να ενισχύσουμε αυτό το κομμάτι για το οποίο όλοι </w:t>
      </w:r>
      <w:proofErr w:type="spellStart"/>
      <w:r>
        <w:rPr>
          <w:rFonts w:eastAsia="Times New Roman" w:cs="Times New Roman"/>
          <w:szCs w:val="24"/>
        </w:rPr>
        <w:t>νοιαζόμαστε:Την</w:t>
      </w:r>
      <w:proofErr w:type="spellEnd"/>
      <w:r>
        <w:rPr>
          <w:rFonts w:eastAsia="Times New Roman" w:cs="Times New Roman"/>
          <w:szCs w:val="24"/>
        </w:rPr>
        <w:t xml:space="preserve"> παιδική φτώχεια. </w:t>
      </w:r>
    </w:p>
    <w:p w14:paraId="74AA1958"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σε όλο αυτό που μου λέτε, θα κάνω όλους τους λογαριασμούς. Ελάτε στο γραφείο, όποια ώρα θέλετε. Έχω διαβάσει την πρότασή σας και βλέπετε ότι την έχω εφαρμόσει, δηλαδή κοιτάω την εφαρμογή της και ποιο πρόβλημα μπορεί να δημιουργήσει. Γι’ αυτό σας είπα ότι θα περάσω από τα 9 ευρώ το άτομο στα 4,5 ευρώ. Στο τέλος, πάλι η πολυμελής οικογένεια, η πραγματικά φτωχή, θα μειωθεί αν περάσουμε στα 4,5 ευρώ. </w:t>
      </w:r>
    </w:p>
    <w:p w14:paraId="74AA1959"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Όσο για το άλλο θέμα, θυμάστε ότι εγώ πρότεινα πως για να τονωθούν οι τοπικές αγορές, να μην κάνουμε τις προμήθειες κεντρικά από το κράτος. Το περάσαμε και στην ΚΥΑ. Ενώ κά</w:t>
      </w:r>
      <w:r>
        <w:rPr>
          <w:rFonts w:eastAsia="Times New Roman" w:cs="Times New Roman"/>
          <w:szCs w:val="24"/>
        </w:rPr>
        <w:lastRenderedPageBreak/>
        <w:t xml:space="preserve">ναμε τις πρώτες προμήθειες από το κράτος, τώρα το διευρύνουμε να το κάνουν αυτό οι κοινωνικές συμπράξεις, ανάλογα με τα ποσά που έχουν. </w:t>
      </w:r>
    </w:p>
    <w:p w14:paraId="74AA195A"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Βεβαίως, η Κρήτη έχει αυτή τη στιγμή –από ό,τι βλέπω εδώ μπροστά μου, αλλά θα πάρετε και όλα τα στοιχεία που ζητήσατε αναλυτικά- δέκα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επτά ωφελούμενα άτομα. </w:t>
      </w:r>
    </w:p>
    <w:p w14:paraId="74AA195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Όλοι οι δείκτες που έχουμε -και της ακραίας φτώχειας και της ανεργίας και της πολυετούς ανεργίας- συμβαδίζουν με όλα τα στοιχεία, ώστε ξέρουμε ακριβώς πώς να ωφεληθούν, έστω </w:t>
      </w:r>
      <w:r>
        <w:rPr>
          <w:rFonts w:eastAsia="Times New Roman" w:cs="Times New Roman"/>
          <w:szCs w:val="24"/>
        </w:rPr>
        <w:lastRenderedPageBreak/>
        <w:t xml:space="preserve">ελάχιστα, οι άνθρωποι που πλήττονται περισσότερο από την κρίση. </w:t>
      </w:r>
    </w:p>
    <w:p w14:paraId="74AA195C"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Ξέρετε, επίσης, ότι σε αυτό το πρόγραμμα δώσαμε για πρώτη φορά νωπά προϊόντα, δηλαδή φρούτα, λαχανικά, αλλά και κρέας και κοτόπουλο, το οποίο βεβαίως έχει και προβλήματα. Δεν κρύβομαι. Ξέρουμε όλοι ότι αυτά είναι ευπαθή προϊόντα, ότι θέλουν προσοχή στη μεταφορά, αλλά θεωρήσαμε ότι έπρεπε να τα δώσουμε στους συμπολίτες μας, αντί να δίνουμε μόνο τα άλλα προϊόντα, που δίναμε μέχρι σήμερα. </w:t>
      </w:r>
    </w:p>
    <w:p w14:paraId="74AA195D"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Επομένως, θα συνεχίσουμε το ΤΕΒΑ. Κάθε πρόταση την εξετάζουμε. Προσπαθούμε να εφεύρουμε τα πάντα, αλλά τα 9 </w:t>
      </w:r>
      <w:r>
        <w:rPr>
          <w:rFonts w:eastAsia="Times New Roman" w:cs="Times New Roman"/>
          <w:szCs w:val="24"/>
        </w:rPr>
        <w:lastRenderedPageBreak/>
        <w:t xml:space="preserve">ευρώ είναι 9 ευρώ, κύριε </w:t>
      </w:r>
      <w:proofErr w:type="spellStart"/>
      <w:r>
        <w:rPr>
          <w:rFonts w:eastAsia="Times New Roman" w:cs="Times New Roman"/>
          <w:szCs w:val="24"/>
        </w:rPr>
        <w:t>Κεγκέρογλου</w:t>
      </w:r>
      <w:proofErr w:type="spellEnd"/>
      <w:r>
        <w:rPr>
          <w:rFonts w:eastAsia="Times New Roman" w:cs="Times New Roman"/>
          <w:szCs w:val="24"/>
        </w:rPr>
        <w:t xml:space="preserve">. Υποπτεύομαι ότι η Ευρωπαϊκή Ένωση δεν ήθελε να κάνει την κάρτα ή αυτό που είπατε εσείς, ακριβώς για να μην φανεί ότι πρόκειται για 9 ευρώ. </w:t>
      </w:r>
    </w:p>
    <w:p w14:paraId="74AA195E"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κυρία Υπουργέ.</w:t>
      </w:r>
    </w:p>
    <w:p w14:paraId="74AA195F"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ήθελα να πω κάτι. </w:t>
      </w:r>
    </w:p>
    <w:p w14:paraId="74AA1960"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θέλετε,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Ξέρετε ότι η συζήτηση έκλεισε. Είστε παλιός κοινοβουλευτικός και γνωρίζετε. </w:t>
      </w:r>
    </w:p>
    <w:p w14:paraId="74AA1961"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lastRenderedPageBreak/>
        <w:t xml:space="preserve">Τι ακριβώς θέλετε; Ερώτηση; Δεν καλυφθήκατε από τις απαντήσεις της Υπουργού; </w:t>
      </w:r>
    </w:p>
    <w:p w14:paraId="74AA1962"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Ένα μόνο θέλω να πω. Αναφερθήκατε στα κριτήρια της ακραίας φτώχειας. Δεν δεσμεύει για τις οικογένειες με παιδιά, γιατί είναι άλλος στόχος και μπορείτε να έχετε διαφορετικά κριτήρια. Αυτό είναι το ένα, που ήθελα να σας πω. </w:t>
      </w:r>
    </w:p>
    <w:p w14:paraId="74AA1963"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Έχω τους στόχους του προγράμματος. Θα σας τους διαβάσω, αν θέλετε. </w:t>
      </w:r>
    </w:p>
    <w:p w14:paraId="74AA1964"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Όχι, εντάξει. Δεν διαφωνούμε. </w:t>
      </w:r>
    </w:p>
    <w:p w14:paraId="74AA1965"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χρειάζεται νομίζω να επεκταθούμε. </w:t>
      </w:r>
    </w:p>
    <w:p w14:paraId="74AA1966"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Κυρία Φωτίου, είπατε ότι έχετε στα χέρια σας έναν κατάλογο. Μπορείτε να τον δώσετε στον κ. </w:t>
      </w:r>
      <w:proofErr w:type="spellStart"/>
      <w:r>
        <w:rPr>
          <w:rFonts w:eastAsia="Times New Roman" w:cs="Times New Roman"/>
          <w:szCs w:val="24"/>
        </w:rPr>
        <w:t>Κεγκέρογλου</w:t>
      </w:r>
      <w:proofErr w:type="spellEnd"/>
      <w:r>
        <w:rPr>
          <w:rFonts w:eastAsia="Times New Roman" w:cs="Times New Roman"/>
          <w:szCs w:val="24"/>
        </w:rPr>
        <w:t xml:space="preserve"> ή να το καταθέσετε στα Πρακτικά, για να ενημερωθεί και η Βουλή. </w:t>
      </w:r>
    </w:p>
    <w:p w14:paraId="74AA1967"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Στο γενικό δεν διαφωνούμε. Στο ειδικό, από το πρόγραμμα ούτως ή άλλως προβλεπόταν, τα νωπά και τα φρέσκα –και πρέπει να το κάνετε πράξη- </w:t>
      </w:r>
      <w:r>
        <w:rPr>
          <w:rFonts w:eastAsia="Times New Roman" w:cs="Times New Roman"/>
          <w:szCs w:val="24"/>
        </w:rPr>
        <w:lastRenderedPageBreak/>
        <w:t>να τα παίρνουν οι συμπράξεις, γιατί είναι αυτό ακριβώς το πρόβλημα που είπατε…</w:t>
      </w:r>
    </w:p>
    <w:p w14:paraId="74AA1968"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Το έκανα. Θα τα παίρνουν οι τοπικές κοινωνίες.</w:t>
      </w:r>
    </w:p>
    <w:p w14:paraId="74AA1969"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 αλλά αυτό προβλεπόταν…</w:t>
      </w:r>
    </w:p>
    <w:p w14:paraId="74AA196A"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αλλά να μη μπαίνουμε σε διάλογο τώρα.</w:t>
      </w:r>
    </w:p>
    <w:p w14:paraId="74AA196B"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ζητήσατε τον λόγο, σας τον έδωσα. Ολοκληρώστε, σας παρακαλώ. </w:t>
      </w:r>
    </w:p>
    <w:p w14:paraId="74AA196C"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Κάνουμε για σύνθεση, κύριε Πρόεδρε. Κάνουμε προσπάθεια για να βρεθούν λύσεις. </w:t>
      </w:r>
    </w:p>
    <w:p w14:paraId="74AA196D"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Ολοκληρώθηκε η συζήτηση των επικαίρων ερωτήσεων.</w:t>
      </w:r>
    </w:p>
    <w:p w14:paraId="74AA196E"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74AA196F" w14:textId="77777777" w:rsidR="007508D7" w:rsidRDefault="007F4EA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4AA1970" w14:textId="77777777" w:rsidR="007508D7" w:rsidRDefault="007F4EA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19.20’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w:t>
      </w:r>
      <w:r>
        <w:rPr>
          <w:rFonts w:eastAsia="Times New Roman" w:cs="Times New Roman"/>
          <w:szCs w:val="24"/>
        </w:rPr>
        <w:lastRenderedPageBreak/>
        <w:t xml:space="preserve">ριο Τρίτη 12 Απριλίου 2016 και ώρα 18.00΄, με αντικείμενο εργασιών του Σώματος, αποφάσεις Βουλής, σύμφωνα με την ειδική ημερήσια διάταξη που έχει διανεμηθεί. </w:t>
      </w:r>
    </w:p>
    <w:p w14:paraId="74AA1971" w14:textId="77777777" w:rsidR="007508D7" w:rsidRDefault="007508D7">
      <w:pPr>
        <w:spacing w:line="600" w:lineRule="auto"/>
        <w:ind w:firstLine="720"/>
        <w:jc w:val="both"/>
        <w:rPr>
          <w:rFonts w:eastAsia="Times New Roman" w:cs="Times New Roman"/>
          <w:szCs w:val="24"/>
        </w:rPr>
      </w:pPr>
    </w:p>
    <w:p w14:paraId="74AA1972" w14:textId="77777777" w:rsidR="007508D7" w:rsidRDefault="007F4EAD">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74AA1973"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 </w:t>
      </w:r>
    </w:p>
    <w:p w14:paraId="74AA1974" w14:textId="77777777" w:rsidR="007508D7" w:rsidRDefault="007508D7">
      <w:pPr>
        <w:spacing w:line="600" w:lineRule="auto"/>
        <w:ind w:firstLine="720"/>
        <w:jc w:val="both"/>
        <w:rPr>
          <w:rFonts w:eastAsia="Times New Roman" w:cs="Times New Roman"/>
          <w:b/>
          <w:szCs w:val="24"/>
        </w:rPr>
      </w:pPr>
    </w:p>
    <w:p w14:paraId="74AA1975" w14:textId="77777777" w:rsidR="007508D7" w:rsidRDefault="007F4EAD">
      <w:pPr>
        <w:spacing w:line="600" w:lineRule="auto"/>
        <w:ind w:firstLine="720"/>
        <w:jc w:val="both"/>
        <w:rPr>
          <w:rFonts w:eastAsia="Times New Roman" w:cs="Times New Roman"/>
          <w:szCs w:val="24"/>
        </w:rPr>
      </w:pPr>
      <w:r>
        <w:rPr>
          <w:rFonts w:eastAsia="Times New Roman" w:cs="Times New Roman"/>
          <w:szCs w:val="24"/>
        </w:rPr>
        <w:t xml:space="preserve"> </w:t>
      </w:r>
    </w:p>
    <w:sectPr w:rsidR="007508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5huK1tnuGc9YzH7nnZiClZPfyY=" w:salt="alXt5B9SY1lQOlQItMq2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D7"/>
    <w:rsid w:val="007508D7"/>
    <w:rsid w:val="007F4EAD"/>
    <w:rsid w:val="00A978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185D"/>
  <w15:docId w15:val="{32E8651C-D6ED-43DF-82FB-6E277F6C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3FB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3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215</MetadataID>
    <Session xmlns="641f345b-441b-4b81-9152-adc2e73ba5e1">Α´</Session>
    <Date xmlns="641f345b-441b-4b81-9152-adc2e73ba5e1">2016-04-10T21:00:00+00:00</Date>
    <Status xmlns="641f345b-441b-4b81-9152-adc2e73ba5e1">
      <Url>http://srv-sp1/praktika/Lists/Incoming_Metadata/EditForm.aspx?ID=215&amp;Source=/praktika/Recordings_Library/Forms/AllItems.aspx</Url>
      <Description>Δημοσιεύτηκε</Description>
    </Status>
    <Meeting xmlns="641f345b-441b-4b81-9152-adc2e73ba5e1">ΡΕ´</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021CE9-0243-43AE-9876-39C287B5480B}">
  <ds:schemaRefs>
    <ds:schemaRef ds:uri="http://schemas.microsoft.com/office/2006/metadata/properties"/>
    <ds:schemaRef ds:uri="http://schemas.openxmlformats.org/package/2006/metadata/core-propertie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312AAE54-F9CF-46C1-9604-1BA042F4A198}">
  <ds:schemaRefs>
    <ds:schemaRef ds:uri="http://schemas.microsoft.com/sharepoint/v3/contenttype/forms"/>
  </ds:schemaRefs>
</ds:datastoreItem>
</file>

<file path=customXml/itemProps3.xml><?xml version="1.0" encoding="utf-8"?>
<ds:datastoreItem xmlns:ds="http://schemas.openxmlformats.org/officeDocument/2006/customXml" ds:itemID="{4D0A94E5-D5AB-40DA-95E9-7AA1FF16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11451</Words>
  <Characters>61838</Characters>
  <Application>Microsoft Office Word</Application>
  <DocSecurity>0</DocSecurity>
  <Lines>515</Lines>
  <Paragraphs>146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2016-04-19T06:30:00Z</dcterms:created>
  <dcterms:modified xsi:type="dcterms:W3CDTF">2016-04-19T06:30:00Z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