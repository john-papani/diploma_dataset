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A0D5A" w14:textId="77777777" w:rsidR="00676D72" w:rsidRPr="00676D72" w:rsidRDefault="00676D72" w:rsidP="00676D72">
      <w:pPr>
        <w:spacing w:after="0" w:line="360" w:lineRule="auto"/>
        <w:rPr>
          <w:ins w:id="0" w:author="Φλούδα Χριστίνα" w:date="2019-04-10T11:12:00Z"/>
          <w:rFonts w:eastAsia="Times New Roman"/>
          <w:szCs w:val="24"/>
          <w:lang w:eastAsia="en-US"/>
        </w:rPr>
      </w:pPr>
      <w:bookmarkStart w:id="1" w:name="_GoBack"/>
      <w:bookmarkEnd w:id="1"/>
      <w:ins w:id="2" w:author="Φλούδα Χριστίνα" w:date="2019-04-10T11:12:00Z">
        <w:r w:rsidRPr="00676D7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66EE401" w14:textId="77777777" w:rsidR="00676D72" w:rsidRPr="00676D72" w:rsidRDefault="00676D72" w:rsidP="00676D72">
      <w:pPr>
        <w:spacing w:after="0" w:line="360" w:lineRule="auto"/>
        <w:rPr>
          <w:ins w:id="3" w:author="Φλούδα Χριστίνα" w:date="2019-04-10T11:12:00Z"/>
          <w:rFonts w:eastAsia="Times New Roman"/>
          <w:szCs w:val="24"/>
          <w:lang w:eastAsia="en-US"/>
        </w:rPr>
      </w:pPr>
    </w:p>
    <w:p w14:paraId="072DB795" w14:textId="77777777" w:rsidR="00676D72" w:rsidRPr="00676D72" w:rsidRDefault="00676D72" w:rsidP="00676D72">
      <w:pPr>
        <w:spacing w:after="0" w:line="360" w:lineRule="auto"/>
        <w:rPr>
          <w:ins w:id="4" w:author="Φλούδα Χριστίνα" w:date="2019-04-10T11:12:00Z"/>
          <w:rFonts w:eastAsia="Times New Roman"/>
          <w:szCs w:val="24"/>
          <w:lang w:eastAsia="en-US"/>
        </w:rPr>
      </w:pPr>
      <w:ins w:id="5" w:author="Φλούδα Χριστίνα" w:date="2019-04-10T11:12:00Z">
        <w:r w:rsidRPr="00676D72">
          <w:rPr>
            <w:rFonts w:eastAsia="Times New Roman"/>
            <w:szCs w:val="24"/>
            <w:lang w:eastAsia="en-US"/>
          </w:rPr>
          <w:t>ΠΙΝΑΚΑΣ ΠΕΡΙΕΧΟΜΕΝΩΝ</w:t>
        </w:r>
      </w:ins>
    </w:p>
    <w:p w14:paraId="7FE891F6" w14:textId="77777777" w:rsidR="00676D72" w:rsidRPr="00676D72" w:rsidRDefault="00676D72" w:rsidP="00676D72">
      <w:pPr>
        <w:spacing w:after="0" w:line="360" w:lineRule="auto"/>
        <w:rPr>
          <w:ins w:id="6" w:author="Φλούδα Χριστίνα" w:date="2019-04-10T11:12:00Z"/>
          <w:rFonts w:eastAsia="Times New Roman"/>
          <w:szCs w:val="24"/>
          <w:lang w:eastAsia="en-US"/>
        </w:rPr>
      </w:pPr>
      <w:ins w:id="7" w:author="Φλούδα Χριστίνα" w:date="2019-04-10T11:12:00Z">
        <w:r w:rsidRPr="00676D72">
          <w:rPr>
            <w:rFonts w:eastAsia="Times New Roman"/>
            <w:szCs w:val="24"/>
            <w:lang w:eastAsia="en-US"/>
          </w:rPr>
          <w:t xml:space="preserve">ΙΖ΄ ΠΕΡΙΟΔΟΣ </w:t>
        </w:r>
      </w:ins>
    </w:p>
    <w:p w14:paraId="18348B79" w14:textId="77777777" w:rsidR="00676D72" w:rsidRPr="00676D72" w:rsidRDefault="00676D72" w:rsidP="00676D72">
      <w:pPr>
        <w:spacing w:after="0" w:line="360" w:lineRule="auto"/>
        <w:rPr>
          <w:ins w:id="8" w:author="Φλούδα Χριστίνα" w:date="2019-04-10T11:12:00Z"/>
          <w:rFonts w:eastAsia="Times New Roman"/>
          <w:szCs w:val="24"/>
          <w:lang w:eastAsia="en-US"/>
        </w:rPr>
      </w:pPr>
      <w:ins w:id="9" w:author="Φλούδα Χριστίνα" w:date="2019-04-10T11:12:00Z">
        <w:r w:rsidRPr="00676D72">
          <w:rPr>
            <w:rFonts w:eastAsia="Times New Roman"/>
            <w:szCs w:val="24"/>
            <w:lang w:eastAsia="en-US"/>
          </w:rPr>
          <w:t>ΠΡΟΕΔΡΕΥΟΜΕΝΗΣ ΚΟΙΝΟΒΟΥΛΕΥΤΙΚΗΣ ΔΗΜΟΚΡΑΤΙΑΣ</w:t>
        </w:r>
      </w:ins>
    </w:p>
    <w:p w14:paraId="32D7533C" w14:textId="77777777" w:rsidR="00676D72" w:rsidRPr="00676D72" w:rsidRDefault="00676D72" w:rsidP="00676D72">
      <w:pPr>
        <w:spacing w:after="0" w:line="360" w:lineRule="auto"/>
        <w:rPr>
          <w:ins w:id="10" w:author="Φλούδα Χριστίνα" w:date="2019-04-10T11:12:00Z"/>
          <w:rFonts w:eastAsia="Times New Roman"/>
          <w:szCs w:val="24"/>
          <w:lang w:eastAsia="en-US"/>
        </w:rPr>
      </w:pPr>
      <w:ins w:id="11" w:author="Φλούδα Χριστίνα" w:date="2019-04-10T11:12:00Z">
        <w:r w:rsidRPr="00676D72">
          <w:rPr>
            <w:rFonts w:eastAsia="Times New Roman"/>
            <w:szCs w:val="24"/>
            <w:lang w:eastAsia="en-US"/>
          </w:rPr>
          <w:t>ΣΥΝΟΔΟΣ Δ΄</w:t>
        </w:r>
      </w:ins>
    </w:p>
    <w:p w14:paraId="09A0FA12" w14:textId="77777777" w:rsidR="00676D72" w:rsidRPr="00676D72" w:rsidRDefault="00676D72" w:rsidP="00676D72">
      <w:pPr>
        <w:spacing w:after="0" w:line="360" w:lineRule="auto"/>
        <w:rPr>
          <w:ins w:id="12" w:author="Φλούδα Χριστίνα" w:date="2019-04-10T11:12:00Z"/>
          <w:rFonts w:eastAsia="Times New Roman"/>
          <w:szCs w:val="24"/>
          <w:lang w:eastAsia="en-US"/>
        </w:rPr>
      </w:pPr>
    </w:p>
    <w:p w14:paraId="7FA62CC6" w14:textId="77777777" w:rsidR="00676D72" w:rsidRPr="00676D72" w:rsidRDefault="00676D72" w:rsidP="00676D72">
      <w:pPr>
        <w:spacing w:after="0" w:line="360" w:lineRule="auto"/>
        <w:rPr>
          <w:ins w:id="13" w:author="Φλούδα Χριστίνα" w:date="2019-04-10T11:12:00Z"/>
          <w:rFonts w:eastAsia="Times New Roman"/>
          <w:szCs w:val="24"/>
          <w:lang w:eastAsia="en-US"/>
        </w:rPr>
      </w:pPr>
      <w:ins w:id="14" w:author="Φλούδα Χριστίνα" w:date="2019-04-10T11:12:00Z">
        <w:r w:rsidRPr="00676D72">
          <w:rPr>
            <w:rFonts w:eastAsia="Times New Roman"/>
            <w:szCs w:val="24"/>
            <w:lang w:eastAsia="en-US"/>
          </w:rPr>
          <w:t>ΣΥΝΕΔΡΙΑΣΗ ΡΔ΄</w:t>
        </w:r>
      </w:ins>
    </w:p>
    <w:p w14:paraId="25109687" w14:textId="77777777" w:rsidR="00676D72" w:rsidRPr="00676D72" w:rsidRDefault="00676D72" w:rsidP="00676D72">
      <w:pPr>
        <w:spacing w:after="0" w:line="360" w:lineRule="auto"/>
        <w:rPr>
          <w:ins w:id="15" w:author="Φλούδα Χριστίνα" w:date="2019-04-10T11:12:00Z"/>
          <w:rFonts w:eastAsia="Times New Roman"/>
          <w:szCs w:val="24"/>
          <w:lang w:eastAsia="en-US"/>
        </w:rPr>
      </w:pPr>
      <w:ins w:id="16" w:author="Φλούδα Χριστίνα" w:date="2019-04-10T11:12:00Z">
        <w:r w:rsidRPr="00676D72">
          <w:rPr>
            <w:rFonts w:eastAsia="Times New Roman"/>
            <w:szCs w:val="24"/>
            <w:lang w:eastAsia="en-US"/>
          </w:rPr>
          <w:t>Τετάρτη  3 Απριλίου 2019</w:t>
        </w:r>
      </w:ins>
    </w:p>
    <w:p w14:paraId="086B706B" w14:textId="77777777" w:rsidR="00676D72" w:rsidRPr="00676D72" w:rsidRDefault="00676D72" w:rsidP="00676D72">
      <w:pPr>
        <w:spacing w:after="0" w:line="360" w:lineRule="auto"/>
        <w:rPr>
          <w:ins w:id="17" w:author="Φλούδα Χριστίνα" w:date="2019-04-10T11:12:00Z"/>
          <w:rFonts w:eastAsia="Times New Roman"/>
          <w:szCs w:val="24"/>
          <w:lang w:eastAsia="en-US"/>
        </w:rPr>
      </w:pPr>
    </w:p>
    <w:p w14:paraId="1CC47544" w14:textId="77777777" w:rsidR="00676D72" w:rsidRPr="00676D72" w:rsidRDefault="00676D72" w:rsidP="00676D72">
      <w:pPr>
        <w:spacing w:after="0" w:line="360" w:lineRule="auto"/>
        <w:rPr>
          <w:ins w:id="18" w:author="Φλούδα Χριστίνα" w:date="2019-04-10T11:12:00Z"/>
          <w:rFonts w:eastAsia="Times New Roman"/>
          <w:szCs w:val="24"/>
          <w:lang w:eastAsia="en-US"/>
        </w:rPr>
      </w:pPr>
      <w:ins w:id="19" w:author="Φλούδα Χριστίνα" w:date="2019-04-10T11:12:00Z">
        <w:r w:rsidRPr="00676D72">
          <w:rPr>
            <w:rFonts w:eastAsia="Times New Roman"/>
            <w:szCs w:val="24"/>
            <w:lang w:eastAsia="en-US"/>
          </w:rPr>
          <w:t>ΘΕΜΑΤΑ</w:t>
        </w:r>
      </w:ins>
    </w:p>
    <w:p w14:paraId="37D3749D" w14:textId="77777777" w:rsidR="00676D72" w:rsidRPr="00676D72" w:rsidRDefault="00676D72" w:rsidP="00676D72">
      <w:pPr>
        <w:spacing w:after="0" w:line="360" w:lineRule="auto"/>
        <w:rPr>
          <w:ins w:id="20" w:author="Φλούδα Χριστίνα" w:date="2019-04-10T11:12:00Z"/>
          <w:rFonts w:eastAsia="Times New Roman"/>
          <w:szCs w:val="24"/>
          <w:lang w:eastAsia="en-US"/>
        </w:rPr>
      </w:pPr>
      <w:ins w:id="21" w:author="Φλούδα Χριστίνα" w:date="2019-04-10T11:12:00Z">
        <w:r w:rsidRPr="00676D72">
          <w:rPr>
            <w:rFonts w:eastAsia="Times New Roman"/>
            <w:szCs w:val="24"/>
            <w:lang w:eastAsia="en-US"/>
          </w:rPr>
          <w:t xml:space="preserve"> </w:t>
        </w:r>
        <w:r w:rsidRPr="00676D72">
          <w:rPr>
            <w:rFonts w:eastAsia="Times New Roman"/>
            <w:szCs w:val="24"/>
            <w:lang w:eastAsia="en-US"/>
          </w:rPr>
          <w:br/>
          <w:t xml:space="preserve">Α. ΕΙΔΙΚΑ ΘΕΜΑΤΑ </w:t>
        </w:r>
        <w:r w:rsidRPr="00676D72">
          <w:rPr>
            <w:rFonts w:eastAsia="Times New Roman"/>
            <w:szCs w:val="24"/>
            <w:lang w:eastAsia="en-US"/>
          </w:rPr>
          <w:br/>
          <w:t xml:space="preserve">1.  Άδεια απουσίας του Βουλευτή κ. Ι. Κεφαλογιάννη, σελ. </w:t>
        </w:r>
        <w:r w:rsidRPr="00676D72">
          <w:rPr>
            <w:rFonts w:eastAsia="Times New Roman"/>
            <w:szCs w:val="24"/>
            <w:lang w:eastAsia="en-US"/>
          </w:rPr>
          <w:br/>
          <w:t xml:space="preserve">2. Ειδική Ημερήσια Διάταξη: </w:t>
        </w:r>
      </w:ins>
    </w:p>
    <w:p w14:paraId="462D8CBE" w14:textId="77777777" w:rsidR="00676D72" w:rsidRPr="00676D72" w:rsidRDefault="00676D72" w:rsidP="00676D72">
      <w:pPr>
        <w:spacing w:after="0" w:line="360" w:lineRule="auto"/>
        <w:rPr>
          <w:ins w:id="22" w:author="Φλούδα Χριστίνα" w:date="2019-04-10T11:12:00Z"/>
          <w:rFonts w:eastAsia="Times New Roman"/>
          <w:szCs w:val="24"/>
          <w:lang w:eastAsia="en-US"/>
        </w:rPr>
      </w:pPr>
      <w:ins w:id="23" w:author="Φλούδα Χριστίνα" w:date="2019-04-10T11:12:00Z">
        <w:r w:rsidRPr="00676D72">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Εμμανουήλ Συντυχάκη και Πέτρου </w:t>
        </w:r>
        <w:proofErr w:type="spellStart"/>
        <w:r w:rsidRPr="00676D72">
          <w:rPr>
            <w:rFonts w:eastAsia="Times New Roman"/>
            <w:szCs w:val="24"/>
            <w:lang w:eastAsia="en-US"/>
          </w:rPr>
          <w:t>Κωνσταντινέα</w:t>
        </w:r>
        <w:proofErr w:type="spellEnd"/>
        <w:r w:rsidRPr="00676D72">
          <w:rPr>
            <w:rFonts w:eastAsia="Times New Roman"/>
            <w:szCs w:val="24"/>
            <w:lang w:eastAsia="en-US"/>
          </w:rPr>
          <w:t xml:space="preserve">, σελ. </w:t>
        </w:r>
        <w:r w:rsidRPr="00676D72">
          <w:rPr>
            <w:rFonts w:eastAsia="Times New Roman"/>
            <w:szCs w:val="24"/>
            <w:lang w:eastAsia="en-US"/>
          </w:rPr>
          <w:br/>
          <w:t xml:space="preserve">3. Ονομαστική ψηφοφορία επί των αιτήσεων άρσης ασυλίας, σελ. </w:t>
        </w:r>
        <w:r w:rsidRPr="00676D72">
          <w:rPr>
            <w:rFonts w:eastAsia="Times New Roman"/>
            <w:szCs w:val="24"/>
            <w:lang w:eastAsia="en-US"/>
          </w:rPr>
          <w:br/>
          <w:t xml:space="preserve">4. Επιστολικές ψήφοι επί της ονομαστικής ψηφοφορίας, σελ. </w:t>
        </w:r>
        <w:r w:rsidRPr="00676D72">
          <w:rPr>
            <w:rFonts w:eastAsia="Times New Roman"/>
            <w:szCs w:val="24"/>
            <w:lang w:eastAsia="en-US"/>
          </w:rPr>
          <w:br/>
          <w:t xml:space="preserve">5. Επί διαδικαστικού θέματος, σελ. </w:t>
        </w:r>
        <w:r w:rsidRPr="00676D72">
          <w:rPr>
            <w:rFonts w:eastAsia="Times New Roman"/>
            <w:szCs w:val="24"/>
            <w:lang w:eastAsia="en-US"/>
          </w:rPr>
          <w:br/>
          <w:t xml:space="preserve"> </w:t>
        </w:r>
        <w:r w:rsidRPr="00676D72">
          <w:rPr>
            <w:rFonts w:eastAsia="Times New Roman"/>
            <w:szCs w:val="24"/>
            <w:lang w:eastAsia="en-US"/>
          </w:rPr>
          <w:br/>
          <w:t xml:space="preserve">Β. ΚΟΙΝΟΒΟΥΛΕΥΤΙΚΟΣ ΕΛΕΓΧΟΣ </w:t>
        </w:r>
        <w:r w:rsidRPr="00676D72">
          <w:rPr>
            <w:rFonts w:eastAsia="Times New Roman"/>
            <w:szCs w:val="24"/>
            <w:lang w:eastAsia="en-US"/>
          </w:rPr>
          <w:br/>
          <w:t xml:space="preserve">Ανακοίνωση του δελτίου επικαίρων ερωτήσεων της Πέμπτης 4 Απριλίου 2019, σελ. </w:t>
        </w:r>
        <w:r w:rsidRPr="00676D72">
          <w:rPr>
            <w:rFonts w:eastAsia="Times New Roman"/>
            <w:szCs w:val="24"/>
            <w:lang w:eastAsia="en-US"/>
          </w:rPr>
          <w:br/>
          <w:t xml:space="preserve"> </w:t>
        </w:r>
        <w:r w:rsidRPr="00676D72">
          <w:rPr>
            <w:rFonts w:eastAsia="Times New Roman"/>
            <w:szCs w:val="24"/>
            <w:lang w:eastAsia="en-US"/>
          </w:rPr>
          <w:br/>
          <w:t xml:space="preserve">Γ. ΝΟΜΟΘΕΤΙΚΗ ΕΡΓΑΣΙΑ </w:t>
        </w:r>
        <w:r w:rsidRPr="00676D72">
          <w:rPr>
            <w:rFonts w:eastAsia="Times New Roman"/>
            <w:szCs w:val="24"/>
            <w:lang w:eastAsia="en-US"/>
          </w:rPr>
          <w:br/>
          <w:t xml:space="preserve">Κατάθεση Εκθέσεως Διαρκούς Επιτροπής: </w:t>
        </w:r>
      </w:ins>
    </w:p>
    <w:p w14:paraId="5C7D2977" w14:textId="77777777" w:rsidR="00676D72" w:rsidRPr="00676D72" w:rsidRDefault="00676D72" w:rsidP="00676D72">
      <w:pPr>
        <w:spacing w:after="0" w:line="360" w:lineRule="auto"/>
        <w:rPr>
          <w:ins w:id="24" w:author="Φλούδα Χριστίνα" w:date="2019-04-10T11:12:00Z"/>
          <w:rFonts w:eastAsia="Times New Roman"/>
          <w:szCs w:val="24"/>
          <w:lang w:eastAsia="en-US"/>
        </w:rPr>
      </w:pPr>
      <w:ins w:id="25" w:author="Φλούδα Χριστίνα" w:date="2019-04-10T11:12:00Z">
        <w:r w:rsidRPr="00676D72">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Υπουργού Επικρατείας: «Σύσταση, συγκρότηση και αρμοδιότητες της Κεντρικής Επιτροπής Κωδικοποίησης και άλλες διατάξεις», σελ. </w:t>
        </w:r>
        <w:r w:rsidRPr="00676D72">
          <w:rPr>
            <w:rFonts w:eastAsia="Times New Roman"/>
            <w:szCs w:val="24"/>
            <w:lang w:eastAsia="en-US"/>
          </w:rPr>
          <w:br/>
        </w:r>
      </w:ins>
    </w:p>
    <w:p w14:paraId="48ACAF45" w14:textId="77777777" w:rsidR="00676D72" w:rsidRPr="00676D72" w:rsidRDefault="00676D72" w:rsidP="00676D72">
      <w:pPr>
        <w:spacing w:after="0" w:line="360" w:lineRule="auto"/>
        <w:rPr>
          <w:ins w:id="26" w:author="Φλούδα Χριστίνα" w:date="2019-04-10T11:12:00Z"/>
          <w:rFonts w:eastAsia="Times New Roman"/>
          <w:szCs w:val="24"/>
          <w:lang w:eastAsia="en-US"/>
        </w:rPr>
      </w:pPr>
      <w:ins w:id="27" w:author="Φλούδα Χριστίνα" w:date="2019-04-10T11:12:00Z">
        <w:r w:rsidRPr="00676D72">
          <w:rPr>
            <w:rFonts w:eastAsia="Times New Roman"/>
            <w:szCs w:val="24"/>
            <w:lang w:eastAsia="en-US"/>
          </w:rPr>
          <w:t>ΠΡΟΕΔΡΕΥΩΝ</w:t>
        </w:r>
      </w:ins>
    </w:p>
    <w:p w14:paraId="23CCB945" w14:textId="77777777" w:rsidR="00676D72" w:rsidRPr="00676D72" w:rsidRDefault="00676D72" w:rsidP="00676D72">
      <w:pPr>
        <w:spacing w:after="0" w:line="360" w:lineRule="auto"/>
        <w:rPr>
          <w:ins w:id="28" w:author="Φλούδα Χριστίνα" w:date="2019-04-10T11:12:00Z"/>
          <w:rFonts w:eastAsia="Times New Roman"/>
          <w:szCs w:val="24"/>
          <w:lang w:eastAsia="en-US"/>
        </w:rPr>
      </w:pPr>
    </w:p>
    <w:p w14:paraId="7FEC3F50" w14:textId="77777777" w:rsidR="00676D72" w:rsidRPr="00676D72" w:rsidRDefault="00676D72" w:rsidP="00676D72">
      <w:pPr>
        <w:spacing w:after="0" w:line="360" w:lineRule="auto"/>
        <w:rPr>
          <w:ins w:id="29" w:author="Φλούδα Χριστίνα" w:date="2019-04-10T11:12:00Z"/>
          <w:rFonts w:eastAsia="Times New Roman"/>
          <w:szCs w:val="24"/>
          <w:lang w:eastAsia="en-US"/>
        </w:rPr>
      </w:pPr>
      <w:ins w:id="30" w:author="Φλούδα Χριστίνα" w:date="2019-04-10T11:12:00Z">
        <w:r w:rsidRPr="00676D72">
          <w:rPr>
            <w:rFonts w:eastAsia="Times New Roman"/>
            <w:szCs w:val="24"/>
            <w:lang w:eastAsia="en-US"/>
          </w:rPr>
          <w:t>ΚΟΥΡΑΚΗΣ Α. , σελ.</w:t>
        </w:r>
        <w:r w:rsidRPr="00676D72">
          <w:rPr>
            <w:rFonts w:eastAsia="Times New Roman"/>
            <w:szCs w:val="24"/>
            <w:lang w:eastAsia="en-US"/>
          </w:rPr>
          <w:br/>
        </w:r>
      </w:ins>
    </w:p>
    <w:p w14:paraId="2545E98F" w14:textId="77777777" w:rsidR="00676D72" w:rsidRPr="00676D72" w:rsidRDefault="00676D72" w:rsidP="00676D72">
      <w:pPr>
        <w:spacing w:after="0" w:line="360" w:lineRule="auto"/>
        <w:rPr>
          <w:ins w:id="31" w:author="Φλούδα Χριστίνα" w:date="2019-04-10T11:12:00Z"/>
          <w:rFonts w:eastAsia="Times New Roman"/>
          <w:szCs w:val="24"/>
          <w:lang w:eastAsia="en-US"/>
        </w:rPr>
      </w:pPr>
    </w:p>
    <w:p w14:paraId="061DD26B" w14:textId="77777777" w:rsidR="00676D72" w:rsidRPr="00676D72" w:rsidRDefault="00676D72" w:rsidP="00676D72">
      <w:pPr>
        <w:spacing w:after="0" w:line="360" w:lineRule="auto"/>
        <w:rPr>
          <w:ins w:id="32" w:author="Φλούδα Χριστίνα" w:date="2019-04-10T11:12:00Z"/>
          <w:rFonts w:eastAsia="Times New Roman"/>
          <w:szCs w:val="24"/>
          <w:lang w:eastAsia="en-US"/>
        </w:rPr>
      </w:pPr>
      <w:ins w:id="33" w:author="Φλούδα Χριστίνα" w:date="2019-04-10T11:12:00Z">
        <w:r w:rsidRPr="00676D72">
          <w:rPr>
            <w:rFonts w:eastAsia="Times New Roman"/>
            <w:szCs w:val="24"/>
            <w:lang w:eastAsia="en-US"/>
          </w:rPr>
          <w:t>ΟΜΙΛΗΤΕΣ</w:t>
        </w:r>
      </w:ins>
    </w:p>
    <w:p w14:paraId="41592AC1" w14:textId="411E0094" w:rsidR="00676D72" w:rsidRDefault="00676D72" w:rsidP="00676D72">
      <w:pPr>
        <w:spacing w:line="600" w:lineRule="auto"/>
        <w:ind w:firstLine="720"/>
        <w:contextualSpacing/>
        <w:jc w:val="center"/>
        <w:rPr>
          <w:ins w:id="34" w:author="Φλούδα Χριστίνα" w:date="2019-04-10T11:12:00Z"/>
          <w:rFonts w:eastAsia="Times New Roman"/>
          <w:szCs w:val="24"/>
        </w:rPr>
      </w:pPr>
      <w:ins w:id="35" w:author="Φλούδα Χριστίνα" w:date="2019-04-10T11:12:00Z">
        <w:r w:rsidRPr="00676D72">
          <w:rPr>
            <w:rFonts w:eastAsia="Times New Roman"/>
            <w:szCs w:val="24"/>
            <w:lang w:eastAsia="en-US"/>
          </w:rPr>
          <w:br/>
          <w:t>Επί διαδικαστικού θέματος:</w:t>
        </w:r>
        <w:r w:rsidRPr="00676D72">
          <w:rPr>
            <w:rFonts w:eastAsia="Times New Roman"/>
            <w:szCs w:val="24"/>
            <w:lang w:eastAsia="en-US"/>
          </w:rPr>
          <w:br/>
          <w:t>ΚΟΥΡΑΚΗΣ Α. , σελ.</w:t>
        </w:r>
        <w:r w:rsidRPr="00676D72">
          <w:rPr>
            <w:rFonts w:eastAsia="Times New Roman"/>
            <w:szCs w:val="24"/>
            <w:lang w:eastAsia="en-US"/>
          </w:rPr>
          <w:br/>
        </w:r>
      </w:ins>
    </w:p>
    <w:p w14:paraId="5D887A24" w14:textId="6134CAE9" w:rsidR="00C15F18" w:rsidRDefault="00676D72">
      <w:pPr>
        <w:spacing w:line="600" w:lineRule="auto"/>
        <w:ind w:firstLine="720"/>
        <w:contextualSpacing/>
        <w:jc w:val="center"/>
        <w:rPr>
          <w:rFonts w:eastAsia="Times New Roman"/>
          <w:szCs w:val="24"/>
        </w:rPr>
      </w:pPr>
      <w:r w:rsidRPr="00744E55">
        <w:rPr>
          <w:rFonts w:eastAsia="Times New Roman"/>
          <w:szCs w:val="24"/>
        </w:rPr>
        <w:t>ΠΡΑΚΤΙΚΑ ΒΟΥΛΗΣ</w:t>
      </w:r>
    </w:p>
    <w:p w14:paraId="5D887A25" w14:textId="77777777" w:rsidR="00C15F18" w:rsidRDefault="00676D72">
      <w:pPr>
        <w:spacing w:line="600" w:lineRule="auto"/>
        <w:ind w:firstLine="720"/>
        <w:contextualSpacing/>
        <w:jc w:val="center"/>
        <w:rPr>
          <w:rFonts w:eastAsia="Times New Roman"/>
          <w:szCs w:val="24"/>
        </w:rPr>
      </w:pPr>
      <w:r w:rsidRPr="00744E55">
        <w:rPr>
          <w:rFonts w:eastAsia="Times New Roman"/>
          <w:szCs w:val="24"/>
        </w:rPr>
        <w:t>Ι</w:t>
      </w:r>
      <w:r>
        <w:rPr>
          <w:rFonts w:eastAsia="Times New Roman"/>
          <w:szCs w:val="24"/>
        </w:rPr>
        <w:t>Z</w:t>
      </w:r>
      <w:r w:rsidRPr="00744E55">
        <w:rPr>
          <w:rFonts w:eastAsia="Times New Roman"/>
          <w:szCs w:val="24"/>
        </w:rPr>
        <w:t xml:space="preserve">΄ ΠΕΡΙΟΔΟΣ </w:t>
      </w:r>
    </w:p>
    <w:p w14:paraId="5D887A26" w14:textId="77777777" w:rsidR="00C15F18" w:rsidRDefault="00676D72">
      <w:pPr>
        <w:spacing w:line="600" w:lineRule="auto"/>
        <w:ind w:firstLine="720"/>
        <w:contextualSpacing/>
        <w:jc w:val="center"/>
        <w:rPr>
          <w:rFonts w:eastAsia="Times New Roman"/>
          <w:szCs w:val="24"/>
        </w:rPr>
      </w:pPr>
      <w:r w:rsidRPr="00744E55">
        <w:rPr>
          <w:rFonts w:eastAsia="Times New Roman"/>
          <w:szCs w:val="24"/>
        </w:rPr>
        <w:t>ΠΡΟΕΔΡΕΥΟΜΕΝΗΣ ΚΟΙΝΟΒΟΥΛΕΥΤΙΚΗΣ ΔΗΜΟΚΡΑΤΙΑΣ</w:t>
      </w:r>
    </w:p>
    <w:p w14:paraId="5D887A27" w14:textId="77777777" w:rsidR="00C15F18" w:rsidRDefault="00676D72">
      <w:pPr>
        <w:spacing w:line="600" w:lineRule="auto"/>
        <w:ind w:firstLine="720"/>
        <w:contextualSpacing/>
        <w:jc w:val="center"/>
        <w:rPr>
          <w:rFonts w:eastAsia="Times New Roman"/>
          <w:szCs w:val="24"/>
        </w:rPr>
      </w:pPr>
      <w:r w:rsidRPr="00744E55">
        <w:rPr>
          <w:rFonts w:eastAsia="Times New Roman"/>
          <w:szCs w:val="24"/>
        </w:rPr>
        <w:t xml:space="preserve">ΣΥΝΟΔΟΣ </w:t>
      </w:r>
      <w:r>
        <w:rPr>
          <w:rFonts w:eastAsia="Times New Roman"/>
          <w:szCs w:val="24"/>
        </w:rPr>
        <w:t>Δ</w:t>
      </w:r>
      <w:r w:rsidRPr="00744E55">
        <w:rPr>
          <w:rFonts w:eastAsia="Times New Roman"/>
          <w:szCs w:val="24"/>
        </w:rPr>
        <w:t>΄</w:t>
      </w:r>
    </w:p>
    <w:p w14:paraId="5D887A28" w14:textId="77777777" w:rsidR="00C15F18" w:rsidRDefault="00676D72">
      <w:pPr>
        <w:spacing w:line="600" w:lineRule="auto"/>
        <w:ind w:firstLine="720"/>
        <w:contextualSpacing/>
        <w:jc w:val="center"/>
        <w:rPr>
          <w:rFonts w:eastAsia="Times New Roman"/>
          <w:szCs w:val="24"/>
        </w:rPr>
      </w:pPr>
      <w:r>
        <w:rPr>
          <w:rFonts w:eastAsia="Times New Roman"/>
          <w:szCs w:val="24"/>
        </w:rPr>
        <w:t>ΣΥΝΕΔΡΙΑΣΗ</w:t>
      </w:r>
      <w:r w:rsidRPr="00744E55">
        <w:rPr>
          <w:rFonts w:eastAsia="Times New Roman"/>
          <w:szCs w:val="24"/>
        </w:rPr>
        <w:t xml:space="preserve"> </w:t>
      </w:r>
      <w:r>
        <w:rPr>
          <w:rFonts w:eastAsia="Times New Roman"/>
          <w:szCs w:val="24"/>
        </w:rPr>
        <w:t>ΡΔ</w:t>
      </w:r>
      <w:r w:rsidRPr="00744E55">
        <w:rPr>
          <w:rFonts w:eastAsia="Times New Roman"/>
          <w:szCs w:val="24"/>
        </w:rPr>
        <w:t>΄</w:t>
      </w:r>
    </w:p>
    <w:p w14:paraId="5D887A29" w14:textId="77777777" w:rsidR="00C15F18" w:rsidRDefault="00676D72">
      <w:pPr>
        <w:spacing w:line="600" w:lineRule="auto"/>
        <w:ind w:firstLine="720"/>
        <w:contextualSpacing/>
        <w:jc w:val="center"/>
        <w:rPr>
          <w:rFonts w:eastAsia="Times New Roman"/>
          <w:szCs w:val="24"/>
        </w:rPr>
      </w:pPr>
      <w:r>
        <w:rPr>
          <w:rFonts w:eastAsia="Times New Roman"/>
          <w:szCs w:val="24"/>
        </w:rPr>
        <w:t>Τετάρτη 3</w:t>
      </w:r>
      <w:r w:rsidRPr="00744E55">
        <w:rPr>
          <w:rFonts w:eastAsia="Times New Roman"/>
          <w:szCs w:val="24"/>
        </w:rPr>
        <w:t xml:space="preserve"> </w:t>
      </w:r>
      <w:r>
        <w:rPr>
          <w:rFonts w:eastAsia="Times New Roman"/>
          <w:szCs w:val="24"/>
        </w:rPr>
        <w:t xml:space="preserve">Απριλίου </w:t>
      </w:r>
      <w:r w:rsidRPr="00744E55">
        <w:rPr>
          <w:rFonts w:eastAsia="Times New Roman"/>
          <w:szCs w:val="24"/>
        </w:rPr>
        <w:t>20</w:t>
      </w:r>
      <w:r>
        <w:rPr>
          <w:rFonts w:eastAsia="Times New Roman"/>
          <w:szCs w:val="24"/>
        </w:rPr>
        <w:t>19</w:t>
      </w:r>
    </w:p>
    <w:p w14:paraId="5D887A2A" w14:textId="77777777" w:rsidR="00C15F18" w:rsidRDefault="00676D72">
      <w:pPr>
        <w:spacing w:line="600" w:lineRule="auto"/>
        <w:ind w:firstLine="720"/>
        <w:contextualSpacing/>
        <w:jc w:val="both"/>
        <w:rPr>
          <w:rFonts w:eastAsia="Times New Roman"/>
          <w:b/>
          <w:szCs w:val="24"/>
        </w:rPr>
      </w:pPr>
      <w:r w:rsidRPr="00744E55">
        <w:rPr>
          <w:rFonts w:eastAsia="Times New Roman"/>
          <w:szCs w:val="24"/>
        </w:rPr>
        <w:t xml:space="preserve">Αθήνα, σήμερα </w:t>
      </w:r>
      <w:r>
        <w:rPr>
          <w:rFonts w:eastAsia="Times New Roman"/>
          <w:szCs w:val="24"/>
        </w:rPr>
        <w:t>στις 3</w:t>
      </w:r>
      <w:r w:rsidRPr="00744E55">
        <w:rPr>
          <w:rFonts w:eastAsia="Times New Roman"/>
          <w:szCs w:val="24"/>
        </w:rPr>
        <w:t xml:space="preserve"> </w:t>
      </w:r>
      <w:r>
        <w:rPr>
          <w:rFonts w:eastAsia="Times New Roman"/>
          <w:szCs w:val="24"/>
        </w:rPr>
        <w:t xml:space="preserve">Απριλίου </w:t>
      </w:r>
      <w:r w:rsidRPr="00744E55">
        <w:rPr>
          <w:rFonts w:eastAsia="Times New Roman"/>
          <w:szCs w:val="24"/>
        </w:rPr>
        <w:t>20</w:t>
      </w:r>
      <w:r>
        <w:rPr>
          <w:rFonts w:eastAsia="Times New Roman"/>
          <w:szCs w:val="24"/>
        </w:rPr>
        <w:t>19</w:t>
      </w:r>
      <w:r w:rsidRPr="00744E55">
        <w:rPr>
          <w:rFonts w:eastAsia="Times New Roman"/>
          <w:szCs w:val="24"/>
        </w:rPr>
        <w:t xml:space="preserve">, ημέρα </w:t>
      </w:r>
      <w:r>
        <w:rPr>
          <w:rFonts w:eastAsia="Times New Roman"/>
          <w:szCs w:val="24"/>
        </w:rPr>
        <w:t>Τετάρτη</w:t>
      </w:r>
      <w:r w:rsidRPr="00744E55">
        <w:rPr>
          <w:rFonts w:eastAsia="Times New Roman"/>
          <w:szCs w:val="24"/>
        </w:rPr>
        <w:t xml:space="preserve"> και ώρα 1</w:t>
      </w:r>
      <w:r>
        <w:rPr>
          <w:rFonts w:eastAsia="Times New Roman"/>
          <w:szCs w:val="24"/>
        </w:rPr>
        <w:t>2</w:t>
      </w:r>
      <w:r w:rsidRPr="00744E55">
        <w:rPr>
          <w:rFonts w:eastAsia="Times New Roman"/>
          <w:szCs w:val="24"/>
        </w:rPr>
        <w:t>.</w:t>
      </w:r>
      <w:r>
        <w:rPr>
          <w:rFonts w:eastAsia="Times New Roman"/>
          <w:szCs w:val="24"/>
        </w:rPr>
        <w:t>12</w:t>
      </w:r>
      <w:r w:rsidRPr="00744E55">
        <w:rPr>
          <w:rFonts w:eastAsia="Times New Roman"/>
          <w:szCs w:val="24"/>
        </w:rPr>
        <w:t>΄</w:t>
      </w:r>
      <w:r w:rsidRPr="005E4DEA">
        <w:rPr>
          <w:rFonts w:eastAsia="Times New Roman"/>
          <w:szCs w:val="24"/>
        </w:rPr>
        <w:t>,</w:t>
      </w:r>
      <w:r w:rsidRPr="00744E55">
        <w:rPr>
          <w:rFonts w:eastAsia="Times New Roman"/>
          <w:szCs w:val="24"/>
        </w:rPr>
        <w:t xml:space="preserve"> </w:t>
      </w:r>
      <w:r w:rsidRPr="00744E55">
        <w:rPr>
          <w:rFonts w:eastAsia="Times New Roman"/>
          <w:szCs w:val="24"/>
        </w:rPr>
        <w:t xml:space="preserve">συνήλθε </w:t>
      </w:r>
      <w:r w:rsidRPr="00744E55">
        <w:rPr>
          <w:rFonts w:eastAsia="Times New Roman"/>
          <w:szCs w:val="24"/>
        </w:rPr>
        <w:t xml:space="preserve">στην Αίθουσα </w:t>
      </w:r>
      <w:r>
        <w:rPr>
          <w:rFonts w:eastAsia="Times New Roman"/>
          <w:szCs w:val="24"/>
        </w:rPr>
        <w:t xml:space="preserve">των </w:t>
      </w:r>
      <w:r w:rsidRPr="00744E55">
        <w:rPr>
          <w:rFonts w:eastAsia="Times New Roman"/>
          <w:szCs w:val="24"/>
        </w:rPr>
        <w:t xml:space="preserve">συνεδριάσεων του Βουλευτηρίου </w:t>
      </w:r>
      <w:r>
        <w:rPr>
          <w:rFonts w:eastAsia="Times New Roman"/>
          <w:szCs w:val="24"/>
        </w:rPr>
        <w:t xml:space="preserve">η Βουλή </w:t>
      </w:r>
      <w:r w:rsidRPr="00744E55">
        <w:rPr>
          <w:rFonts w:eastAsia="Times New Roman"/>
          <w:szCs w:val="24"/>
        </w:rPr>
        <w:t xml:space="preserve">σε ολομέλεια για να συνεδριάσει υπό την προεδρία του </w:t>
      </w:r>
      <w:r>
        <w:rPr>
          <w:rFonts w:eastAsia="Times New Roman"/>
          <w:szCs w:val="24"/>
        </w:rPr>
        <w:t xml:space="preserve">Α΄ Αντιπροέδρου </w:t>
      </w:r>
      <w:r w:rsidRPr="00744E55">
        <w:rPr>
          <w:rFonts w:eastAsia="Times New Roman"/>
          <w:szCs w:val="24"/>
        </w:rPr>
        <w:t>αυτής κ.</w:t>
      </w:r>
      <w:r>
        <w:rPr>
          <w:rFonts w:eastAsia="Times New Roman"/>
          <w:szCs w:val="24"/>
        </w:rPr>
        <w:t xml:space="preserve"> </w:t>
      </w:r>
      <w:r w:rsidRPr="005E4DEA">
        <w:rPr>
          <w:rFonts w:eastAsia="Times New Roman"/>
          <w:b/>
          <w:szCs w:val="24"/>
        </w:rPr>
        <w:t>ΑΝΑΣΤΑΣΙΟΥ ΚΟΥΡΑΚΗ</w:t>
      </w:r>
      <w:r>
        <w:rPr>
          <w:rFonts w:eastAsia="Times New Roman"/>
          <w:szCs w:val="24"/>
        </w:rPr>
        <w:t>.</w:t>
      </w:r>
    </w:p>
    <w:p w14:paraId="5D887A2B" w14:textId="77777777" w:rsidR="00C15F18" w:rsidRDefault="00676D72">
      <w:pPr>
        <w:spacing w:line="600" w:lineRule="auto"/>
        <w:ind w:firstLine="720"/>
        <w:contextualSpacing/>
        <w:jc w:val="both"/>
        <w:rPr>
          <w:rFonts w:eastAsia="Times New Roman"/>
          <w:szCs w:val="24"/>
        </w:rPr>
      </w:pPr>
      <w:r w:rsidRPr="00C917A5">
        <w:rPr>
          <w:rFonts w:eastAsia="Times New Roman" w:cs="Times New Roman"/>
          <w:b/>
          <w:szCs w:val="24"/>
        </w:rPr>
        <w:t xml:space="preserve">ΠΡΟΕΔΡΕΥΩΝ (Αναστάσιος Κουράκης): </w:t>
      </w:r>
      <w:r w:rsidRPr="00744E55">
        <w:rPr>
          <w:rFonts w:eastAsia="Times New Roman"/>
          <w:szCs w:val="24"/>
        </w:rPr>
        <w:t>Κυρίες και κύριοι συνάδελφοι, αρχίζει η συνεδρίαση.</w:t>
      </w:r>
    </w:p>
    <w:p w14:paraId="5D887A2C"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εισέλθου</w:t>
      </w:r>
      <w:r>
        <w:rPr>
          <w:rFonts w:eastAsia="Times New Roman" w:cs="Times New Roman"/>
          <w:szCs w:val="24"/>
        </w:rPr>
        <w:t>με στην ημερήσια διάταξη, θέλω να κάνω δ</w:t>
      </w:r>
      <w:r>
        <w:rPr>
          <w:rFonts w:eastAsia="Times New Roman" w:cs="Times New Roman"/>
          <w:szCs w:val="24"/>
        </w:rPr>
        <w:t>ύ</w:t>
      </w:r>
      <w:r>
        <w:rPr>
          <w:rFonts w:eastAsia="Times New Roman" w:cs="Times New Roman"/>
          <w:szCs w:val="24"/>
        </w:rPr>
        <w:t>ο ανακοινώσεις προ</w:t>
      </w:r>
      <w:r>
        <w:rPr>
          <w:rFonts w:eastAsia="Times New Roman" w:cs="Times New Roman"/>
          <w:szCs w:val="24"/>
        </w:rPr>
        <w:t xml:space="preserve">ς το Σώμα. </w:t>
      </w:r>
    </w:p>
    <w:p w14:paraId="5D887A2D"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Pr>
          <w:rFonts w:eastAsia="Times New Roman" w:cs="Times New Roman"/>
          <w:szCs w:val="24"/>
        </w:rPr>
        <w:t>έ</w:t>
      </w:r>
      <w:r>
        <w:rPr>
          <w:rFonts w:eastAsia="Times New Roman" w:cs="Times New Roman"/>
          <w:szCs w:val="24"/>
        </w:rPr>
        <w:t xml:space="preserve">κθεσή της στο σχέδιο νόμου </w:t>
      </w:r>
      <w:r>
        <w:rPr>
          <w:rFonts w:eastAsia="Times New Roman" w:cs="Times New Roman"/>
          <w:szCs w:val="24"/>
        </w:rPr>
        <w:lastRenderedPageBreak/>
        <w:t>του Υπουργού Επικρατείας</w:t>
      </w:r>
      <w:r>
        <w:rPr>
          <w:rFonts w:eastAsia="Times New Roman" w:cs="Times New Roman"/>
          <w:szCs w:val="24"/>
        </w:rPr>
        <w:t>:</w:t>
      </w:r>
      <w:r>
        <w:rPr>
          <w:rFonts w:eastAsia="Times New Roman" w:cs="Times New Roman"/>
          <w:szCs w:val="24"/>
        </w:rPr>
        <w:t xml:space="preserve"> «Σύσταση, συγκρότηση και αρμοδιότητες της Κεντρικής Επιτροπής Κωδικοποίησης και άλλες διατάξεις».</w:t>
      </w:r>
    </w:p>
    <w:p w14:paraId="5D887A2E"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ο συνάδελφος Βουλευτής της Νέας Δημοκρατίας κ. Ιωάννης Κεφαλογιάννης ζητεί άδεια ολιγοήμερης απουσίας στο εξωτερικό, για μετάβαση στη Γερμανία για ιδιωτικούς λόγους</w:t>
      </w:r>
      <w:r>
        <w:rPr>
          <w:rFonts w:eastAsia="Times New Roman" w:cs="Times New Roman"/>
          <w:szCs w:val="24"/>
        </w:rPr>
        <w:t>,</w:t>
      </w:r>
      <w:r>
        <w:rPr>
          <w:rFonts w:eastAsia="Times New Roman" w:cs="Times New Roman"/>
          <w:szCs w:val="24"/>
        </w:rPr>
        <w:t xml:space="preserve"> από 3-4-2019 έως 5-4-2019. Η Βουλή εγκρίνει;</w:t>
      </w:r>
    </w:p>
    <w:p w14:paraId="5D887A2F"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w:t>
      </w:r>
      <w:r>
        <w:rPr>
          <w:rFonts w:eastAsia="Times New Roman" w:cs="Times New Roman"/>
          <w:szCs w:val="24"/>
        </w:rPr>
        <w:t>ιστα, μάλιστα.</w:t>
      </w:r>
    </w:p>
    <w:p w14:paraId="5D887A30" w14:textId="77777777" w:rsidR="00C15F18" w:rsidRDefault="00676D72">
      <w:pPr>
        <w:spacing w:line="600" w:lineRule="auto"/>
        <w:ind w:firstLine="720"/>
        <w:contextualSpacing/>
        <w:jc w:val="both"/>
        <w:rPr>
          <w:rFonts w:eastAsia="Times New Roman" w:cs="Times New Roman"/>
          <w:szCs w:val="24"/>
        </w:rPr>
      </w:pPr>
      <w:r w:rsidRPr="00C917A5">
        <w:rPr>
          <w:rFonts w:eastAsia="Times New Roman" w:cs="Times New Roman"/>
          <w:b/>
          <w:szCs w:val="24"/>
        </w:rPr>
        <w:t xml:space="preserve">ΠΡΟΕΔΡΕΥΩΝ (Αναστάσιος Κουράκης): </w:t>
      </w:r>
      <w:r w:rsidRPr="005E4DEA">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5D887A31"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Πέμπτης 4 Απριλίου 2019.</w:t>
      </w:r>
    </w:p>
    <w:p w14:paraId="5D887A32"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Α. ΕΠΙΚΑΙΡΕΣ ΕΡΩΤΗΣΕΙΣ Πρώτου Κύκλου </w:t>
      </w:r>
      <w:r>
        <w:rPr>
          <w:rFonts w:eastAsia="Times New Roman" w:cs="Times New Roman"/>
          <w:szCs w:val="24"/>
        </w:rPr>
        <w:t>(Άρθρο 130 παράγραφο</w:t>
      </w:r>
      <w:r>
        <w:rPr>
          <w:rFonts w:eastAsia="Times New Roman" w:cs="Times New Roman"/>
          <w:szCs w:val="24"/>
        </w:rPr>
        <w:t>ι</w:t>
      </w:r>
      <w:r>
        <w:rPr>
          <w:rFonts w:eastAsia="Times New Roman" w:cs="Times New Roman"/>
          <w:szCs w:val="24"/>
        </w:rPr>
        <w:t xml:space="preserve"> 2 και 3 του Κανονισμού της Βουλής)</w:t>
      </w:r>
    </w:p>
    <w:p w14:paraId="5D887A33"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1.</w:t>
      </w:r>
      <w:r w:rsidRPr="003002BF">
        <w:rPr>
          <w:rFonts w:eastAsia="Times New Roman" w:cs="Times New Roman"/>
          <w:szCs w:val="24"/>
        </w:rPr>
        <w:t xml:space="preserve"> </w:t>
      </w:r>
      <w:r>
        <w:rPr>
          <w:rFonts w:eastAsia="Times New Roman" w:cs="Times New Roman"/>
          <w:szCs w:val="24"/>
        </w:rPr>
        <w:t>Η με αριθμό 466/1-4-2019 επίκαιρη ερώτηση της Βουλευτού Α΄ Αθηνών της Νέας Δημοκρατίας κ</w:t>
      </w:r>
      <w:r>
        <w:rPr>
          <w:rFonts w:eastAsia="Times New Roman" w:cs="Times New Roman"/>
          <w:szCs w:val="24"/>
        </w:rPr>
        <w:t>.</w:t>
      </w:r>
      <w:r>
        <w:rPr>
          <w:rFonts w:eastAsia="Times New Roman" w:cs="Times New Roman"/>
          <w:szCs w:val="24"/>
        </w:rPr>
        <w:t xml:space="preserve"> Όλγας Κεφαλογιάννη προς την Υπουργό Πολιτισμού και Αθλητισμού, με θέμα: </w:t>
      </w:r>
      <w:r>
        <w:rPr>
          <w:rFonts w:eastAsia="Times New Roman" w:cs="Times New Roman"/>
          <w:szCs w:val="24"/>
        </w:rPr>
        <w:lastRenderedPageBreak/>
        <w:t>«Ποια είναι η πολιτική διαχείρισης</w:t>
      </w:r>
      <w:r>
        <w:rPr>
          <w:rFonts w:eastAsia="Times New Roman" w:cs="Times New Roman"/>
          <w:szCs w:val="24"/>
        </w:rPr>
        <w:t xml:space="preserve"> των πόρων από την πολιτιστική κληρονομιά;».</w:t>
      </w:r>
    </w:p>
    <w:p w14:paraId="5D887A34"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t xml:space="preserve">2. </w:t>
      </w:r>
      <w:r>
        <w:rPr>
          <w:rFonts w:eastAsia="Times New Roman" w:cs="Times New Roman"/>
          <w:szCs w:val="24"/>
        </w:rPr>
        <w:t>Η με αριθμό 459/1-4-2019 επίκαιρη ερώτηση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Εξωτερικών, με θέμα: «Σκοπιανοί προβάλλουν ως μακεδονικά τα κρασιά τους </w:t>
      </w:r>
      <w:r>
        <w:rPr>
          <w:rFonts w:eastAsia="Times New Roman" w:cs="Times New Roman"/>
          <w:szCs w:val="24"/>
        </w:rPr>
        <w:t>σε διεθνή έκθεση οίνου».</w:t>
      </w:r>
    </w:p>
    <w:p w14:paraId="5D887A35"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 (Άρθρο 130 παράγραφο</w:t>
      </w:r>
      <w:r>
        <w:rPr>
          <w:rFonts w:eastAsia="Times New Roman" w:cs="Times New Roman"/>
          <w:szCs w:val="24"/>
        </w:rPr>
        <w:t>ι</w:t>
      </w:r>
      <w:r>
        <w:rPr>
          <w:rFonts w:eastAsia="Times New Roman" w:cs="Times New Roman"/>
          <w:szCs w:val="24"/>
        </w:rPr>
        <w:t xml:space="preserve"> 2 και 3 του Κανονισμού της Βουλής)</w:t>
      </w:r>
    </w:p>
    <w:p w14:paraId="5D887A36"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t xml:space="preserve">1. </w:t>
      </w:r>
      <w:r>
        <w:rPr>
          <w:rFonts w:eastAsia="Times New Roman" w:cs="Times New Roman"/>
          <w:szCs w:val="24"/>
        </w:rPr>
        <w:t xml:space="preserve">Η με αριθμό 465/1-4-2019 επίκαιρη ερώτηση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Αγροτικής</w:t>
      </w:r>
      <w:r>
        <w:rPr>
          <w:rFonts w:eastAsia="Times New Roman" w:cs="Times New Roman"/>
          <w:szCs w:val="24"/>
        </w:rPr>
        <w:t xml:space="preserve"> Ανάπτυξης και Τροφίμων, με θέμα: «Αναστάτωση στους βαμβακοπαραγωγούς του Έβρου και της Ροδόπης για τη συνδεδεμένη ενίσχυση».</w:t>
      </w:r>
    </w:p>
    <w:p w14:paraId="5D887A37"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t xml:space="preserve">2. </w:t>
      </w:r>
      <w:r>
        <w:rPr>
          <w:rFonts w:eastAsia="Times New Roman" w:cs="Times New Roman"/>
          <w:szCs w:val="24"/>
        </w:rPr>
        <w:t xml:space="preserve">Η με αριθμό 456/29-3-2019 επίκαιρη ερώτηση του Ανεξάρτητου Βουλευτή Αττικής κ.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προς την Υπουργό Εργασίας, </w:t>
      </w:r>
      <w:r>
        <w:rPr>
          <w:rFonts w:eastAsia="Times New Roman" w:cs="Times New Roman"/>
          <w:szCs w:val="24"/>
        </w:rPr>
        <w:t xml:space="preserve">Κοινωνικής Ασφάλισης και Κοινωνικής Αλληλεγγύης, με θέμα: «Άρθρο 68 του </w:t>
      </w:r>
      <w:r>
        <w:rPr>
          <w:rFonts w:eastAsia="Times New Roman" w:cs="Times New Roman"/>
          <w:szCs w:val="24"/>
        </w:rPr>
        <w:t>ν</w:t>
      </w:r>
      <w:r>
        <w:rPr>
          <w:rFonts w:eastAsia="Times New Roman" w:cs="Times New Roman"/>
          <w:szCs w:val="24"/>
        </w:rPr>
        <w:t xml:space="preserve">όμου 3863/2010 (όπως </w:t>
      </w:r>
      <w:r>
        <w:rPr>
          <w:rFonts w:eastAsia="Times New Roman" w:cs="Times New Roman"/>
          <w:szCs w:val="24"/>
        </w:rPr>
        <w:lastRenderedPageBreak/>
        <w:t xml:space="preserve">έχει τροποποιηθεί και ισχύει σήμερα με το άρθρο 39 του </w:t>
      </w:r>
      <w:r>
        <w:rPr>
          <w:rFonts w:eastAsia="Times New Roman" w:cs="Times New Roman"/>
          <w:szCs w:val="24"/>
        </w:rPr>
        <w:t>ν</w:t>
      </w:r>
      <w:r>
        <w:rPr>
          <w:rFonts w:eastAsia="Times New Roman" w:cs="Times New Roman"/>
          <w:szCs w:val="24"/>
        </w:rPr>
        <w:t>όμου 4488/2017)».</w:t>
      </w:r>
    </w:p>
    <w:p w14:paraId="5D887A38"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t xml:space="preserve">3. </w:t>
      </w:r>
      <w:r>
        <w:rPr>
          <w:rFonts w:eastAsia="Times New Roman" w:cs="Times New Roman"/>
          <w:szCs w:val="24"/>
        </w:rPr>
        <w:t>Η με αριθμό 443/26-3-2019 επίκαιρη ερώτηση του Βουλευτή Β΄ Αθηνών του Συνασπισμού Ριζ</w:t>
      </w:r>
      <w:r>
        <w:rPr>
          <w:rFonts w:eastAsia="Times New Roman" w:cs="Times New Roman"/>
          <w:szCs w:val="24"/>
        </w:rPr>
        <w:t xml:space="preserve">οσπαστικής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προς τον Υπουργό Υποδομών και Μεταφορών, με θέμα: «Αντισταθμιστικά οφέλη για τις περιοχές στα διοικητικά όρια των οποίων βρίσκονται οι ταμιευτήρες/φράγματα Μόρνου και Ευήνου».</w:t>
      </w:r>
    </w:p>
    <w:p w14:paraId="5D887A39"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t xml:space="preserve">4. </w:t>
      </w:r>
      <w:r>
        <w:rPr>
          <w:rFonts w:eastAsia="Times New Roman" w:cs="Times New Roman"/>
          <w:szCs w:val="24"/>
        </w:rPr>
        <w:t>Η με αριθμό 446/26-3-2019 επίκαι</w:t>
      </w:r>
      <w:r>
        <w:rPr>
          <w:rFonts w:eastAsia="Times New Roman" w:cs="Times New Roman"/>
          <w:szCs w:val="24"/>
        </w:rPr>
        <w:t xml:space="preserve">ρη ερώτηση του ΣΤ΄ Αντιπροέδρου της Βουλής και Βουλευτή Λάρισας του Κομμουνιστικού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Υποδομών και Μεταφορών, σχετικά με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και τις καταστροφές στις περιοχές Δοκός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Αγ. Ελεούσα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Λιανή Άμμος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Έξω Παναγίτσα στη Χαλκίδα».</w:t>
      </w:r>
    </w:p>
    <w:p w14:paraId="5D887A3A"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t xml:space="preserve">5. </w:t>
      </w:r>
      <w:r>
        <w:rPr>
          <w:rFonts w:eastAsia="Times New Roman" w:cs="Times New Roman"/>
          <w:szCs w:val="24"/>
        </w:rPr>
        <w:t xml:space="preserve">Η με αριθμό 434/22-3-2019 επίκαιρη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Υποδομών και Μεταφορών, με θέμα: «Βαλτώνει η προμήθεια </w:t>
      </w:r>
      <w:r>
        <w:rPr>
          <w:rFonts w:eastAsia="Times New Roman" w:cs="Times New Roman"/>
          <w:szCs w:val="24"/>
        </w:rPr>
        <w:t>επτακοσίων πενήντα</w:t>
      </w:r>
      <w:r>
        <w:rPr>
          <w:rFonts w:eastAsia="Times New Roman" w:cs="Times New Roman"/>
          <w:szCs w:val="24"/>
        </w:rPr>
        <w:t xml:space="preserve"> λεωφορείων </w:t>
      </w:r>
      <w:r>
        <w:rPr>
          <w:rFonts w:eastAsia="Times New Roman" w:cs="Times New Roman"/>
          <w:szCs w:val="24"/>
        </w:rPr>
        <w:t>αστικής συγκοινωνίας</w:t>
      </w:r>
      <w:r>
        <w:rPr>
          <w:rFonts w:eastAsia="Times New Roman" w:cs="Times New Roman"/>
          <w:szCs w:val="24"/>
        </w:rPr>
        <w:t xml:space="preserve"> – τριακοσίων πενήντα</w:t>
      </w:r>
      <w:r>
        <w:rPr>
          <w:rFonts w:eastAsia="Times New Roman" w:cs="Times New Roman"/>
          <w:szCs w:val="24"/>
        </w:rPr>
        <w:t xml:space="preserve"> για τη Θεσσαλονίκη».</w:t>
      </w:r>
    </w:p>
    <w:p w14:paraId="5D887A3B"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lastRenderedPageBreak/>
        <w:t xml:space="preserve">6. </w:t>
      </w:r>
      <w:r>
        <w:rPr>
          <w:rFonts w:eastAsia="Times New Roman" w:cs="Times New Roman"/>
          <w:szCs w:val="24"/>
        </w:rPr>
        <w:t xml:space="preserve">Η με αριθμό 436/22-3-2019 επίκαιρη ερώτηση του Βουλευτή Μαγνησίας της Νέας Δημοκρατίας κ.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w:t>
      </w:r>
      <w:r>
        <w:rPr>
          <w:rFonts w:eastAsia="Times New Roman" w:cs="Times New Roman"/>
          <w:szCs w:val="24"/>
        </w:rPr>
        <w:t xml:space="preserve">α: «Εναρμόνιση της ηλικίας εισαγωγής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ημιουργικής </w:t>
      </w:r>
      <w:r>
        <w:rPr>
          <w:rFonts w:eastAsia="Times New Roman" w:cs="Times New Roman"/>
          <w:szCs w:val="24"/>
        </w:rPr>
        <w:t>α</w:t>
      </w:r>
      <w:r>
        <w:rPr>
          <w:rFonts w:eastAsia="Times New Roman" w:cs="Times New Roman"/>
          <w:szCs w:val="24"/>
        </w:rPr>
        <w:t xml:space="preserve">πασχόλησης </w:t>
      </w:r>
      <w:r>
        <w:rPr>
          <w:rFonts w:eastAsia="Times New Roman" w:cs="Times New Roman"/>
          <w:szCs w:val="24"/>
        </w:rPr>
        <w:t>π</w:t>
      </w:r>
      <w:r>
        <w:rPr>
          <w:rFonts w:eastAsia="Times New Roman" w:cs="Times New Roman"/>
          <w:szCs w:val="24"/>
        </w:rPr>
        <w:t>αιδιών (ΚΔΑΠ) με την ηλικία ένταξης στην υποχρεωτική εκπαίδευση».</w:t>
      </w:r>
    </w:p>
    <w:p w14:paraId="5D887A3C" w14:textId="77777777" w:rsidR="00C15F18" w:rsidRDefault="00676D72">
      <w:pPr>
        <w:spacing w:line="600" w:lineRule="auto"/>
        <w:ind w:firstLine="720"/>
        <w:contextualSpacing/>
        <w:jc w:val="both"/>
        <w:rPr>
          <w:rFonts w:eastAsia="Times New Roman" w:cs="Times New Roman"/>
          <w:szCs w:val="24"/>
        </w:rPr>
      </w:pPr>
      <w:r w:rsidRPr="003002BF">
        <w:rPr>
          <w:rFonts w:eastAsia="Times New Roman" w:cs="Times New Roman"/>
          <w:szCs w:val="24"/>
        </w:rPr>
        <w:t xml:space="preserve">7. </w:t>
      </w:r>
      <w:r>
        <w:rPr>
          <w:rFonts w:eastAsia="Times New Roman" w:cs="Times New Roman"/>
          <w:szCs w:val="24"/>
        </w:rPr>
        <w:t>Η με αριθμό 447/26-3-2019 επίκαιρη ερώτηση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002BF">
        <w:rPr>
          <w:rFonts w:eastAsia="Times New Roman" w:cs="Times New Roman"/>
          <w:bCs/>
          <w:szCs w:val="24"/>
        </w:rPr>
        <w:t xml:space="preserve">Νικολάου </w:t>
      </w:r>
      <w:proofErr w:type="spellStart"/>
      <w:r w:rsidRPr="003002BF">
        <w:rPr>
          <w:rFonts w:eastAsia="Times New Roman" w:cs="Times New Roman"/>
          <w:bCs/>
          <w:szCs w:val="24"/>
        </w:rPr>
        <w:t>Κα</w:t>
      </w:r>
      <w:r w:rsidRPr="003002BF">
        <w:rPr>
          <w:rFonts w:eastAsia="Times New Roman" w:cs="Times New Roman"/>
          <w:bCs/>
          <w:szCs w:val="24"/>
        </w:rPr>
        <w:t>ραθανασόπουλου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002BF">
        <w:rPr>
          <w:rFonts w:eastAsia="Times New Roman" w:cs="Times New Roman"/>
          <w:bCs/>
          <w:szCs w:val="24"/>
        </w:rPr>
        <w:t>Υποδομών και Μεταφορών,</w:t>
      </w:r>
      <w:r>
        <w:rPr>
          <w:rFonts w:eastAsia="Times New Roman" w:cs="Times New Roman"/>
          <w:szCs w:val="24"/>
        </w:rPr>
        <w:t xml:space="preserve"> σχετικά με «το Ειδικό Σχολείο Ζακύνθου και την καθυστέρηση ολοκλήρωσης του νέου κτηρίου».</w:t>
      </w:r>
    </w:p>
    <w:p w14:paraId="5D887A3D"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8. Η με αριθμό 445/26-3-2019 επίκαιρη ερώτηση του Βουλευτή Ηρακλείου της Δημοκρατικής Συμπαράταξης κ. </w:t>
      </w:r>
      <w:r w:rsidRPr="003002BF">
        <w:rPr>
          <w:rFonts w:eastAsia="Times New Roman" w:cs="Times New Roman"/>
          <w:bCs/>
          <w:szCs w:val="24"/>
        </w:rPr>
        <w:t>Βασιλείο</w:t>
      </w:r>
      <w:r w:rsidRPr="003002BF">
        <w:rPr>
          <w:rFonts w:eastAsia="Times New Roman" w:cs="Times New Roman"/>
          <w:bCs/>
          <w:szCs w:val="24"/>
        </w:rPr>
        <w:t xml:space="preserve">υ </w:t>
      </w:r>
      <w:proofErr w:type="spellStart"/>
      <w:r w:rsidRPr="003002BF">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002BF">
        <w:rPr>
          <w:rFonts w:eastAsia="Times New Roman" w:cs="Times New Roman"/>
          <w:bCs/>
          <w:szCs w:val="24"/>
        </w:rPr>
        <w:t>Υποδομών και Μεταφορών,</w:t>
      </w:r>
      <w:r>
        <w:rPr>
          <w:rFonts w:eastAsia="Times New Roman" w:cs="Times New Roman"/>
          <w:szCs w:val="24"/>
        </w:rPr>
        <w:t xml:space="preserve"> με θέμα: «Επικίνδυνη “στενωπός” στον </w:t>
      </w:r>
      <w:proofErr w:type="spellStart"/>
      <w:r>
        <w:rPr>
          <w:rFonts w:eastAsia="Times New Roman" w:cs="Times New Roman"/>
          <w:szCs w:val="24"/>
        </w:rPr>
        <w:t>Αποσελέμη</w:t>
      </w:r>
      <w:proofErr w:type="spellEnd"/>
      <w:r>
        <w:rPr>
          <w:rFonts w:eastAsia="Times New Roman" w:cs="Times New Roman"/>
          <w:szCs w:val="24"/>
        </w:rPr>
        <w:t>, στο τμήμα Γούβες – Χερσόνησος».</w:t>
      </w:r>
    </w:p>
    <w:p w14:paraId="5D887A3E"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9. Η με αριθμό 448/26-3-2019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002BF">
        <w:rPr>
          <w:rFonts w:eastAsia="Times New Roman" w:cs="Times New Roman"/>
          <w:bCs/>
          <w:szCs w:val="24"/>
        </w:rPr>
        <w:t>Εμ</w:t>
      </w:r>
      <w:r w:rsidRPr="003002BF">
        <w:rPr>
          <w:rFonts w:eastAsia="Times New Roman" w:cs="Times New Roman"/>
          <w:bCs/>
          <w:szCs w:val="24"/>
        </w:rPr>
        <w:lastRenderedPageBreak/>
        <w:t xml:space="preserve">μανουήλ </w:t>
      </w:r>
      <w:r w:rsidRPr="003002BF">
        <w:rPr>
          <w:rFonts w:eastAsia="Times New Roman" w:cs="Times New Roman"/>
          <w:bCs/>
          <w:szCs w:val="24"/>
        </w:rPr>
        <w:t>Συντυχάκη</w:t>
      </w:r>
      <w:r w:rsidRPr="00D02B74">
        <w:rPr>
          <w:rFonts w:eastAsia="Times New Roman" w:cs="Times New Roman"/>
          <w:bCs/>
          <w:szCs w:val="24"/>
        </w:rPr>
        <w:t xml:space="preserve"> </w:t>
      </w:r>
      <w:r>
        <w:rPr>
          <w:rFonts w:eastAsia="Times New Roman" w:cs="Times New Roman"/>
          <w:szCs w:val="24"/>
        </w:rPr>
        <w:t xml:space="preserve">προς τον Υπουργό </w:t>
      </w:r>
      <w:r w:rsidRPr="003002BF">
        <w:rPr>
          <w:rFonts w:eastAsia="Times New Roman" w:cs="Times New Roman"/>
          <w:bCs/>
          <w:szCs w:val="24"/>
        </w:rPr>
        <w:t>Υποδομών και Μεταφορών,</w:t>
      </w:r>
      <w:r>
        <w:rPr>
          <w:rFonts w:eastAsia="Times New Roman" w:cs="Times New Roman"/>
          <w:szCs w:val="24"/>
        </w:rPr>
        <w:t xml:space="preserve"> με θέμα: «Άμεση αποκατάσταση των ζημιών που προκλήθηκαν στο</w:t>
      </w:r>
      <w:r>
        <w:rPr>
          <w:rFonts w:eastAsia="Times New Roman" w:cs="Times New Roman"/>
          <w:szCs w:val="24"/>
        </w:rPr>
        <w:t>ν</w:t>
      </w:r>
      <w:r>
        <w:rPr>
          <w:rFonts w:eastAsia="Times New Roman" w:cs="Times New Roman"/>
          <w:szCs w:val="24"/>
        </w:rPr>
        <w:t xml:space="preserve"> Νομό Χανίων από τις καταστροφικές πλημμύρες, αποζημίωση του συνόλου των πληγέντων».</w:t>
      </w:r>
    </w:p>
    <w:p w14:paraId="5D887A3F"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10.</w:t>
      </w:r>
      <w:r>
        <w:rPr>
          <w:rFonts w:eastAsia="Times New Roman" w:cs="Times New Roman"/>
          <w:szCs w:val="24"/>
        </w:rPr>
        <w:t xml:space="preserve"> </w:t>
      </w:r>
      <w:r>
        <w:rPr>
          <w:rFonts w:eastAsia="Times New Roman" w:cs="Times New Roman"/>
          <w:szCs w:val="24"/>
        </w:rPr>
        <w:t xml:space="preserve">Η με αριθμό 449/26-3-2019 επίκαιρη ερώτηση του Βουλευτή </w:t>
      </w:r>
      <w:r>
        <w:rPr>
          <w:rFonts w:eastAsia="Times New Roman" w:cs="Times New Roman"/>
          <w:szCs w:val="24"/>
        </w:rPr>
        <w:t>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002BF">
        <w:rPr>
          <w:rFonts w:eastAsia="Times New Roman" w:cs="Times New Roman"/>
          <w:bCs/>
          <w:szCs w:val="24"/>
        </w:rPr>
        <w:t xml:space="preserve">Χρήστου </w:t>
      </w:r>
      <w:proofErr w:type="spellStart"/>
      <w:r w:rsidRPr="003002BF">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3002BF">
        <w:rPr>
          <w:rFonts w:eastAsia="Times New Roman" w:cs="Times New Roman"/>
          <w:bCs/>
          <w:szCs w:val="24"/>
        </w:rPr>
        <w:t>Εργασίας, Κοινωνικής Ασφάλισης και Κοινωνικής Αλληλεγγύης,</w:t>
      </w:r>
      <w:r w:rsidRPr="00D02B74">
        <w:rPr>
          <w:rFonts w:eastAsia="Times New Roman" w:cs="Times New Roman"/>
          <w:bCs/>
          <w:szCs w:val="24"/>
        </w:rPr>
        <w:t xml:space="preserve"> </w:t>
      </w:r>
      <w:r>
        <w:rPr>
          <w:rFonts w:eastAsia="Times New Roman" w:cs="Times New Roman"/>
          <w:szCs w:val="24"/>
        </w:rPr>
        <w:t>με θέμα: «Επικίνδυνες συνθήκες εργασίας των εργαζομένων διανομέων».</w:t>
      </w:r>
    </w:p>
    <w:p w14:paraId="5D887A40"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11. Η με αριθμό 429/19-3-2019 επίκαιρη ερώτηση </w:t>
      </w:r>
      <w:r>
        <w:rPr>
          <w:rFonts w:eastAsia="Times New Roman" w:cs="Times New Roman"/>
          <w:szCs w:val="24"/>
        </w:rPr>
        <w:t xml:space="preserve">του Βουλευτή Ηρακλείου της Δημοκρατικής Συμπαράταξης κ. </w:t>
      </w:r>
      <w:r w:rsidRPr="003002BF">
        <w:rPr>
          <w:rFonts w:eastAsia="Times New Roman" w:cs="Times New Roman"/>
          <w:bCs/>
          <w:szCs w:val="24"/>
        </w:rPr>
        <w:t xml:space="preserve">Βασιλείου </w:t>
      </w:r>
      <w:proofErr w:type="spellStart"/>
      <w:r w:rsidRPr="003002BF">
        <w:rPr>
          <w:rFonts w:eastAsia="Times New Roman" w:cs="Times New Roman"/>
          <w:bCs/>
          <w:szCs w:val="24"/>
        </w:rPr>
        <w:t>Κεγκέρογλου</w:t>
      </w:r>
      <w:proofErr w:type="spellEnd"/>
      <w:r w:rsidRPr="00D02B74">
        <w:rPr>
          <w:rFonts w:eastAsia="Times New Roman" w:cs="Times New Roman"/>
          <w:bCs/>
          <w:szCs w:val="24"/>
        </w:rPr>
        <w:t xml:space="preserve"> </w:t>
      </w:r>
      <w:r>
        <w:rPr>
          <w:rFonts w:eastAsia="Times New Roman" w:cs="Times New Roman"/>
          <w:szCs w:val="24"/>
        </w:rPr>
        <w:t xml:space="preserve">προς τον Υπουργό </w:t>
      </w:r>
      <w:r w:rsidRPr="003002BF">
        <w:rPr>
          <w:rFonts w:eastAsia="Times New Roman" w:cs="Times New Roman"/>
          <w:bCs/>
          <w:szCs w:val="24"/>
        </w:rPr>
        <w:t>Αγροτικής Ανάπτυξης και Τροφίμων,</w:t>
      </w:r>
      <w:r>
        <w:rPr>
          <w:rFonts w:eastAsia="Times New Roman" w:cs="Times New Roman"/>
          <w:szCs w:val="24"/>
        </w:rPr>
        <w:t xml:space="preserve"> με θέμα: «Να αντιμετωπιστούν άμεσα τα προβλήματα που προκαλούνται στην παραδοσιακή αμπελοκαλλιέργεια και την παραδοσιακή </w:t>
      </w:r>
      <w:proofErr w:type="spellStart"/>
      <w:r>
        <w:rPr>
          <w:rFonts w:eastAsia="Times New Roman" w:cs="Times New Roman"/>
          <w:szCs w:val="24"/>
        </w:rPr>
        <w:t>αποσταγματοποίηση</w:t>
      </w:r>
      <w:proofErr w:type="spellEnd"/>
      <w:r>
        <w:rPr>
          <w:rFonts w:eastAsia="Times New Roman" w:cs="Times New Roman"/>
          <w:szCs w:val="24"/>
        </w:rPr>
        <w:t>».</w:t>
      </w:r>
    </w:p>
    <w:p w14:paraId="5D887A41"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12. Η με αριθμό 330/4-2-2019 επίκαιρη ερώτηση του Ανεξάρτητου Βουλευτή Ευβοίας κ. </w:t>
      </w:r>
      <w:r w:rsidRPr="003002BF">
        <w:rPr>
          <w:rFonts w:eastAsia="Times New Roman" w:cs="Times New Roman"/>
          <w:bCs/>
          <w:szCs w:val="24"/>
        </w:rPr>
        <w:t>Νικολάου Μίχου</w:t>
      </w:r>
      <w:r w:rsidRPr="00D02B74">
        <w:rPr>
          <w:rFonts w:eastAsia="Times New Roman" w:cs="Times New Roman"/>
          <w:bCs/>
          <w:szCs w:val="24"/>
        </w:rPr>
        <w:t xml:space="preserve"> </w:t>
      </w:r>
      <w:r>
        <w:rPr>
          <w:rFonts w:eastAsia="Times New Roman" w:cs="Times New Roman"/>
          <w:szCs w:val="24"/>
        </w:rPr>
        <w:t>προς τον Υπουργό</w:t>
      </w:r>
      <w:r w:rsidRPr="00D02B74">
        <w:rPr>
          <w:rFonts w:eastAsia="Times New Roman" w:cs="Times New Roman"/>
          <w:bCs/>
          <w:szCs w:val="24"/>
        </w:rPr>
        <w:t xml:space="preserve"> </w:t>
      </w:r>
      <w:r w:rsidRPr="003002BF">
        <w:rPr>
          <w:rFonts w:eastAsia="Times New Roman" w:cs="Times New Roman"/>
          <w:bCs/>
          <w:szCs w:val="24"/>
        </w:rPr>
        <w:t>Εξωτερικών,</w:t>
      </w:r>
      <w:r w:rsidRPr="00D02B74">
        <w:rPr>
          <w:rFonts w:eastAsia="Times New Roman" w:cs="Times New Roman"/>
          <w:bCs/>
          <w:szCs w:val="24"/>
        </w:rPr>
        <w:t xml:space="preserve"> </w:t>
      </w:r>
      <w:r>
        <w:rPr>
          <w:rFonts w:eastAsia="Times New Roman" w:cs="Times New Roman"/>
          <w:szCs w:val="24"/>
        </w:rPr>
        <w:t>με θέμα: «Συνέχιση διωγμών των μελών της ελληνικής μειονότητας στην Αλβανία».</w:t>
      </w:r>
    </w:p>
    <w:p w14:paraId="5D887A42"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lastRenderedPageBreak/>
        <w:t>13. Η με αριθμό 284/21-1-2019 επίκαιρη ερώτηση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3002BF">
        <w:rPr>
          <w:rFonts w:eastAsia="Times New Roman" w:cs="Times New Roman"/>
          <w:bCs/>
          <w:szCs w:val="24"/>
        </w:rPr>
        <w:t>Χρήστου Παππά</w:t>
      </w:r>
      <w:r>
        <w:rPr>
          <w:rFonts w:eastAsia="Times New Roman" w:cs="Times New Roman"/>
          <w:szCs w:val="24"/>
        </w:rPr>
        <w:t xml:space="preserve"> προς τον Υπουργό </w:t>
      </w:r>
      <w:r w:rsidRPr="003002BF">
        <w:rPr>
          <w:rFonts w:eastAsia="Times New Roman" w:cs="Times New Roman"/>
          <w:bCs/>
          <w:szCs w:val="24"/>
        </w:rPr>
        <w:t>Εξωτερικών,</w:t>
      </w:r>
      <w:r>
        <w:rPr>
          <w:rFonts w:eastAsia="Times New Roman" w:cs="Times New Roman"/>
          <w:szCs w:val="24"/>
        </w:rPr>
        <w:t xml:space="preserve"> με θέμα: «Οι Α</w:t>
      </w:r>
      <w:r>
        <w:rPr>
          <w:rFonts w:eastAsia="Times New Roman" w:cs="Times New Roman"/>
          <w:szCs w:val="24"/>
        </w:rPr>
        <w:t>λβανοί δρομολογούν εξελίξεις δημιουργίας “Μεγάλης Αλβανίας”».</w:t>
      </w:r>
    </w:p>
    <w:p w14:paraId="5D887A43"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14. Η με αριθμό 280/17-1-2019 επίκαιρη ερώτηση του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3002BF">
        <w:rPr>
          <w:rFonts w:eastAsia="Times New Roman" w:cs="Times New Roman"/>
          <w:bCs/>
          <w:szCs w:val="24"/>
        </w:rPr>
        <w:t xml:space="preserve">Νικολάου </w:t>
      </w:r>
      <w:proofErr w:type="spellStart"/>
      <w:r w:rsidRPr="003002BF">
        <w:rPr>
          <w:rFonts w:eastAsia="Times New Roman" w:cs="Times New Roman"/>
          <w:bCs/>
          <w:szCs w:val="24"/>
        </w:rPr>
        <w:t>Κούζηλου</w:t>
      </w:r>
      <w:proofErr w:type="spellEnd"/>
      <w:r>
        <w:rPr>
          <w:rFonts w:eastAsia="Times New Roman" w:cs="Times New Roman"/>
          <w:szCs w:val="24"/>
        </w:rPr>
        <w:t xml:space="preserve"> προς τον Υπουργό </w:t>
      </w:r>
      <w:r w:rsidRPr="003002BF">
        <w:rPr>
          <w:rFonts w:eastAsia="Times New Roman" w:cs="Times New Roman"/>
          <w:bCs/>
          <w:szCs w:val="24"/>
        </w:rPr>
        <w:t>Εξωτερικών,</w:t>
      </w:r>
      <w:r>
        <w:rPr>
          <w:rFonts w:eastAsia="Times New Roman" w:cs="Times New Roman"/>
          <w:szCs w:val="24"/>
        </w:rPr>
        <w:t xml:space="preserve"> με θέμα: «Τη </w:t>
      </w:r>
      <w:proofErr w:type="spellStart"/>
      <w:r>
        <w:rPr>
          <w:rFonts w:eastAsia="Times New Roman" w:cs="Times New Roman"/>
          <w:szCs w:val="24"/>
        </w:rPr>
        <w:t>συνδιαχείριση</w:t>
      </w:r>
      <w:proofErr w:type="spellEnd"/>
      <w:r>
        <w:rPr>
          <w:rFonts w:eastAsia="Times New Roman" w:cs="Times New Roman"/>
          <w:szCs w:val="24"/>
        </w:rPr>
        <w:t xml:space="preserve"> του Αιγαίου</w:t>
      </w:r>
      <w:r>
        <w:rPr>
          <w:rFonts w:eastAsia="Times New Roman" w:cs="Times New Roman"/>
          <w:szCs w:val="24"/>
        </w:rPr>
        <w:t xml:space="preserve"> προωθεί η </w:t>
      </w:r>
      <w:r>
        <w:rPr>
          <w:rFonts w:eastAsia="Times New Roman" w:cs="Times New Roman"/>
          <w:szCs w:val="24"/>
        </w:rPr>
        <w:t>Κ</w:t>
      </w:r>
      <w:r>
        <w:rPr>
          <w:rFonts w:eastAsia="Times New Roman" w:cs="Times New Roman"/>
          <w:szCs w:val="24"/>
        </w:rPr>
        <w:t>υβέρνηση».</w:t>
      </w:r>
    </w:p>
    <w:p w14:paraId="5D887A44"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15. Η με αριθμό 260/9-1-2019 επίκαιρη ερώτηση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3002BF">
        <w:rPr>
          <w:rFonts w:eastAsia="Times New Roman" w:cs="Times New Roman"/>
          <w:bCs/>
          <w:szCs w:val="24"/>
        </w:rPr>
        <w:t xml:space="preserve">Νικολάου </w:t>
      </w:r>
      <w:proofErr w:type="spellStart"/>
      <w:r w:rsidRPr="003002BF">
        <w:rPr>
          <w:rFonts w:eastAsia="Times New Roman" w:cs="Times New Roman"/>
          <w:bCs/>
          <w:szCs w:val="24"/>
        </w:rPr>
        <w:t>Κούζηλου</w:t>
      </w:r>
      <w:proofErr w:type="spellEnd"/>
      <w:r w:rsidRPr="00D02B74">
        <w:rPr>
          <w:rFonts w:eastAsia="Times New Roman" w:cs="Times New Roman"/>
          <w:bCs/>
          <w:szCs w:val="24"/>
        </w:rPr>
        <w:t xml:space="preserve"> </w:t>
      </w:r>
      <w:r>
        <w:rPr>
          <w:rFonts w:eastAsia="Times New Roman" w:cs="Times New Roman"/>
          <w:szCs w:val="24"/>
        </w:rPr>
        <w:t xml:space="preserve">προς την Υπουργό </w:t>
      </w:r>
      <w:r w:rsidRPr="003002BF">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«Προστασία πληρωμάτων </w:t>
      </w:r>
      <w:r>
        <w:rPr>
          <w:rFonts w:eastAsia="Times New Roman" w:cs="Times New Roman"/>
          <w:szCs w:val="24"/>
        </w:rPr>
        <w:t xml:space="preserve">από εγκατάλειψη πλοίου εσωτερικών </w:t>
      </w:r>
      <w:proofErr w:type="spellStart"/>
      <w:r>
        <w:rPr>
          <w:rFonts w:eastAsia="Times New Roman" w:cs="Times New Roman"/>
          <w:szCs w:val="24"/>
        </w:rPr>
        <w:t>πλόων</w:t>
      </w:r>
      <w:proofErr w:type="spellEnd"/>
      <w:r>
        <w:rPr>
          <w:rFonts w:eastAsia="Times New Roman" w:cs="Times New Roman"/>
          <w:szCs w:val="24"/>
        </w:rPr>
        <w:t>».</w:t>
      </w:r>
    </w:p>
    <w:p w14:paraId="5D887A45"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16. Η με αριθμό 261/9-1-2019 επίκαιρη ερώτηση του Βουλευτή Α΄ Θεσσαλονίκης του Λαϊκού Συνδέσμου – Χρυσή Αυγή κ. </w:t>
      </w:r>
      <w:r w:rsidRPr="003002BF">
        <w:rPr>
          <w:rFonts w:eastAsia="Times New Roman" w:cs="Times New Roman"/>
          <w:bCs/>
          <w:szCs w:val="24"/>
        </w:rPr>
        <w:t>Αντωνίου Γρέγου</w:t>
      </w:r>
      <w:r>
        <w:rPr>
          <w:rFonts w:eastAsia="Times New Roman" w:cs="Times New Roman"/>
          <w:szCs w:val="24"/>
        </w:rPr>
        <w:t xml:space="preserve"> προς την Υπουργό </w:t>
      </w:r>
      <w:r w:rsidRPr="003002BF">
        <w:rPr>
          <w:rFonts w:eastAsia="Times New Roman" w:cs="Times New Roman"/>
          <w:bCs/>
          <w:szCs w:val="24"/>
        </w:rPr>
        <w:t>Πολιτισμού και Αθλητι</w:t>
      </w:r>
      <w:r w:rsidRPr="003002BF">
        <w:rPr>
          <w:rFonts w:eastAsia="Times New Roman" w:cs="Times New Roman"/>
          <w:bCs/>
          <w:szCs w:val="24"/>
        </w:rPr>
        <w:lastRenderedPageBreak/>
        <w:t>σμού,</w:t>
      </w:r>
      <w:r>
        <w:rPr>
          <w:rFonts w:eastAsia="Times New Roman" w:cs="Times New Roman"/>
          <w:szCs w:val="24"/>
        </w:rPr>
        <w:t xml:space="preserve"> με θέμα: «Περί του Μουσείου Μακεδονικού Αγ</w:t>
      </w:r>
      <w:r>
        <w:rPr>
          <w:rFonts w:eastAsia="Times New Roman" w:cs="Times New Roman"/>
          <w:szCs w:val="24"/>
        </w:rPr>
        <w:t>ώνα και λοιπών φορέων, συλλόγων και σωματείων της Μακεδονίας και του άρθρου 6 της συμφωνίας Ελλάδας - Σκοπίων».</w:t>
      </w:r>
    </w:p>
    <w:p w14:paraId="5D887A46"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17. Η με αριθμό 263/9-1-2019 επίκαιρη ερώτηση του Βουλευτή Α΄ Πειραιώς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002BF">
        <w:rPr>
          <w:rFonts w:eastAsia="Times New Roman" w:cs="Times New Roman"/>
          <w:bCs/>
          <w:szCs w:val="24"/>
        </w:rPr>
        <w:t xml:space="preserve">Νικολάου </w:t>
      </w:r>
      <w:proofErr w:type="spellStart"/>
      <w:r w:rsidRPr="003002BF">
        <w:rPr>
          <w:rFonts w:eastAsia="Times New Roman" w:cs="Times New Roman"/>
          <w:bCs/>
          <w:szCs w:val="24"/>
        </w:rPr>
        <w:t>Κούζηλου</w:t>
      </w:r>
      <w:proofErr w:type="spellEnd"/>
      <w:r>
        <w:rPr>
          <w:rFonts w:eastAsia="Times New Roman" w:cs="Times New Roman"/>
          <w:szCs w:val="24"/>
        </w:rPr>
        <w:t xml:space="preserve"> προς τον Υπουργό </w:t>
      </w:r>
      <w:r w:rsidRPr="003002BF">
        <w:rPr>
          <w:rFonts w:eastAsia="Times New Roman" w:cs="Times New Roman"/>
          <w:bCs/>
          <w:szCs w:val="24"/>
        </w:rPr>
        <w:t>Ε</w:t>
      </w:r>
      <w:r w:rsidRPr="003002BF">
        <w:rPr>
          <w:rFonts w:eastAsia="Times New Roman" w:cs="Times New Roman"/>
          <w:bCs/>
          <w:szCs w:val="24"/>
        </w:rPr>
        <w:t>ξωτερικών,</w:t>
      </w:r>
      <w:r>
        <w:rPr>
          <w:rFonts w:eastAsia="Times New Roman" w:cs="Times New Roman"/>
          <w:szCs w:val="24"/>
        </w:rPr>
        <w:t xml:space="preserve"> με θέμα: «Καζάνι έτοιμο να εκραγεί το κρατίδιο των Σκοπίων».</w:t>
      </w:r>
    </w:p>
    <w:p w14:paraId="5D887A47" w14:textId="77777777" w:rsidR="00C15F18" w:rsidRDefault="00676D72">
      <w:pPr>
        <w:spacing w:line="600" w:lineRule="auto"/>
        <w:ind w:firstLine="720"/>
        <w:contextualSpacing/>
        <w:jc w:val="center"/>
        <w:rPr>
          <w:rFonts w:eastAsia="Times New Roman" w:cs="Times New Roman"/>
          <w:color w:val="FF0000"/>
          <w:szCs w:val="24"/>
        </w:rPr>
      </w:pPr>
      <w:r w:rsidRPr="00D97E63">
        <w:rPr>
          <w:rFonts w:eastAsia="Times New Roman" w:cs="Times New Roman"/>
          <w:color w:val="FF0000"/>
          <w:szCs w:val="24"/>
        </w:rPr>
        <w:t>(ΑΛΛΑΓΗ ΣΕΛΙΔΑΣ ΛΟΓΩ ΑΛΛΑΓΗΣ ΘΕΜΑΤΟΣ)</w:t>
      </w:r>
    </w:p>
    <w:p w14:paraId="5D887A48" w14:textId="77777777" w:rsidR="00C15F18" w:rsidRDefault="00676D72">
      <w:pPr>
        <w:spacing w:line="600" w:lineRule="auto"/>
        <w:ind w:firstLine="720"/>
        <w:contextualSpacing/>
        <w:jc w:val="both"/>
        <w:rPr>
          <w:rFonts w:eastAsia="Times New Roman" w:cs="Times New Roman"/>
          <w:szCs w:val="24"/>
        </w:rPr>
      </w:pPr>
      <w:r w:rsidRPr="001D71D5">
        <w:rPr>
          <w:rFonts w:eastAsia="Times New Roman"/>
          <w:b/>
          <w:bCs/>
        </w:rPr>
        <w:t>ΠΡΟΕΔΡΕΥΩΝ (Αναστάσιος Κουράκης):</w:t>
      </w:r>
      <w:r>
        <w:rPr>
          <w:rFonts w:eastAsia="Times New Roman" w:cs="Times New Roman"/>
          <w:szCs w:val="24"/>
        </w:rPr>
        <w:t xml:space="preserve"> Κυρίες και κύριοι συνάδελφοι, εισερχόμα</w:t>
      </w:r>
      <w:r>
        <w:rPr>
          <w:rFonts w:eastAsia="Times New Roman" w:cs="Times New Roman"/>
          <w:szCs w:val="24"/>
        </w:rPr>
        <w:t>στε</w:t>
      </w:r>
      <w:r>
        <w:rPr>
          <w:rFonts w:eastAsia="Times New Roman" w:cs="Times New Roman"/>
          <w:szCs w:val="24"/>
        </w:rPr>
        <w:t xml:space="preserve"> στην </w:t>
      </w:r>
    </w:p>
    <w:p w14:paraId="5D887A49" w14:textId="77777777" w:rsidR="00C15F18" w:rsidRDefault="00676D72">
      <w:pPr>
        <w:spacing w:line="600" w:lineRule="auto"/>
        <w:ind w:firstLine="720"/>
        <w:contextualSpacing/>
        <w:jc w:val="center"/>
        <w:rPr>
          <w:rFonts w:eastAsia="Times New Roman" w:cs="Times New Roman"/>
          <w:b/>
          <w:szCs w:val="24"/>
        </w:rPr>
      </w:pPr>
      <w:r w:rsidRPr="00F87445">
        <w:rPr>
          <w:rFonts w:eastAsia="Times New Roman" w:cs="Times New Roman"/>
          <w:b/>
          <w:szCs w:val="24"/>
        </w:rPr>
        <w:t>ΕΙΔΙΚΗ ΗΜΕΡΗΣΙΑ ΔΙΑΤΑΞΗ</w:t>
      </w:r>
    </w:p>
    <w:p w14:paraId="5D887A4A" w14:textId="77777777" w:rsidR="00C15F18" w:rsidRDefault="00C15F18">
      <w:pPr>
        <w:spacing w:line="600" w:lineRule="auto"/>
        <w:ind w:firstLine="720"/>
        <w:contextualSpacing/>
        <w:jc w:val="center"/>
        <w:rPr>
          <w:rFonts w:eastAsia="Times New Roman" w:cs="Times New Roman"/>
          <w:b/>
          <w:szCs w:val="24"/>
        </w:rPr>
      </w:pPr>
    </w:p>
    <w:p w14:paraId="5D887A4B"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Αιτήσεις άρσης ασυλίας Βουλευτών: σ</w:t>
      </w:r>
      <w:r>
        <w:rPr>
          <w:rFonts w:eastAsia="Times New Roman" w:cs="Times New Roman"/>
          <w:szCs w:val="24"/>
        </w:rPr>
        <w:t>υζήτηση και λήψη απόφασης, σύμφωνα με το άρθρο 62 του Συντάγματος και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83 του Κανονισμού της Βουλής, για τις αιτήσεις άρσης της ασυλίας των Βουλευτών κ</w:t>
      </w:r>
      <w:r>
        <w:rPr>
          <w:rFonts w:eastAsia="Times New Roman" w:cs="Times New Roman"/>
          <w:szCs w:val="24"/>
        </w:rPr>
        <w:t>υρίων</w:t>
      </w:r>
      <w:r>
        <w:rPr>
          <w:rFonts w:eastAsia="Times New Roman" w:cs="Times New Roman"/>
          <w:szCs w:val="24"/>
        </w:rPr>
        <w:t xml:space="preserve"> Εμμανουήλ Συντυχάκη και Πέτρου </w:t>
      </w:r>
      <w:proofErr w:type="spellStart"/>
      <w:r>
        <w:rPr>
          <w:rFonts w:eastAsia="Times New Roman" w:cs="Times New Roman"/>
          <w:szCs w:val="24"/>
        </w:rPr>
        <w:t>Κωνσταντινέα</w:t>
      </w:r>
      <w:proofErr w:type="spellEnd"/>
      <w:r>
        <w:rPr>
          <w:rFonts w:eastAsia="Times New Roman" w:cs="Times New Roman"/>
          <w:szCs w:val="24"/>
        </w:rPr>
        <w:t>.</w:t>
      </w:r>
    </w:p>
    <w:p w14:paraId="5D887A4C"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Από την αρμόδια Ειδική Μόνιμη Επιτροπή Κοινοβο</w:t>
      </w:r>
      <w:r>
        <w:rPr>
          <w:rFonts w:eastAsia="Times New Roman" w:cs="Times New Roman"/>
          <w:szCs w:val="24"/>
        </w:rPr>
        <w:t>υλευτικής Δεοντολογίας ανακοινώθηκε η</w:t>
      </w:r>
      <w:r>
        <w:rPr>
          <w:rFonts w:eastAsia="Times New Roman" w:cs="Times New Roman"/>
          <w:szCs w:val="24"/>
        </w:rPr>
        <w:t xml:space="preserve"> έ</w:t>
      </w:r>
      <w:r>
        <w:rPr>
          <w:rFonts w:eastAsia="Times New Roman" w:cs="Times New Roman"/>
          <w:szCs w:val="24"/>
        </w:rPr>
        <w:t>κθεση της 28</w:t>
      </w:r>
      <w:r w:rsidRPr="00D97E63">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Μαρτίου </w:t>
      </w:r>
      <w:r>
        <w:rPr>
          <w:rFonts w:eastAsia="Times New Roman" w:cs="Times New Roman"/>
          <w:szCs w:val="24"/>
        </w:rPr>
        <w:lastRenderedPageBreak/>
        <w:t xml:space="preserve">2019, σύμφωνα με την οποία τα μέλη της </w:t>
      </w:r>
      <w:r>
        <w:rPr>
          <w:rFonts w:eastAsia="Times New Roman" w:cs="Times New Roman"/>
          <w:szCs w:val="24"/>
        </w:rPr>
        <w:t>ε</w:t>
      </w:r>
      <w:r>
        <w:rPr>
          <w:rFonts w:eastAsia="Times New Roman" w:cs="Times New Roman"/>
          <w:szCs w:val="24"/>
        </w:rPr>
        <w:t>πιτροπής πρότειναν κατά πλειοψηφία τη μη άρση της ασυλίας του κ. Εμμανουήλ Συντυχάκη.</w:t>
      </w:r>
    </w:p>
    <w:p w14:paraId="5D887A4D"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Ομοίως, α</w:t>
      </w:r>
      <w:r w:rsidRPr="00F87445">
        <w:rPr>
          <w:rFonts w:eastAsia="Times New Roman" w:cs="Times New Roman"/>
          <w:szCs w:val="24"/>
        </w:rPr>
        <w:t>πό την αρμόδια Ειδική Μόνιμη Επιτροπή Κοινοβουλευτικής Δεον</w:t>
      </w:r>
      <w:r w:rsidRPr="00F87445">
        <w:rPr>
          <w:rFonts w:eastAsia="Times New Roman" w:cs="Times New Roman"/>
          <w:szCs w:val="24"/>
        </w:rPr>
        <w:t>τολογ</w:t>
      </w:r>
      <w:r>
        <w:rPr>
          <w:rFonts w:eastAsia="Times New Roman" w:cs="Times New Roman"/>
          <w:szCs w:val="24"/>
        </w:rPr>
        <w:t xml:space="preserve">ίας ανακοινώθηκε η </w:t>
      </w:r>
      <w:r>
        <w:rPr>
          <w:rFonts w:eastAsia="Times New Roman" w:cs="Times New Roman"/>
          <w:szCs w:val="24"/>
        </w:rPr>
        <w:t>έ</w:t>
      </w:r>
      <w:r>
        <w:rPr>
          <w:rFonts w:eastAsia="Times New Roman" w:cs="Times New Roman"/>
          <w:szCs w:val="24"/>
        </w:rPr>
        <w:t>κθεση της 28</w:t>
      </w:r>
      <w:r w:rsidRPr="004D08AF">
        <w:rPr>
          <w:rFonts w:eastAsia="Times New Roman" w:cs="Times New Roman"/>
          <w:szCs w:val="24"/>
          <w:vertAlign w:val="superscript"/>
        </w:rPr>
        <w:t>ης</w:t>
      </w:r>
      <w:r>
        <w:rPr>
          <w:rFonts w:eastAsia="Times New Roman" w:cs="Times New Roman"/>
          <w:szCs w:val="24"/>
        </w:rPr>
        <w:t xml:space="preserve"> </w:t>
      </w:r>
      <w:r w:rsidRPr="00F87445">
        <w:rPr>
          <w:rFonts w:eastAsia="Times New Roman" w:cs="Times New Roman"/>
          <w:szCs w:val="24"/>
        </w:rPr>
        <w:t xml:space="preserve">Μαρτίου 2019, σύμφωνα με την οποία τα μέλη της </w:t>
      </w:r>
      <w:r>
        <w:rPr>
          <w:rFonts w:eastAsia="Times New Roman" w:cs="Times New Roman"/>
          <w:szCs w:val="24"/>
        </w:rPr>
        <w:t>ε</w:t>
      </w:r>
      <w:r w:rsidRPr="00F87445">
        <w:rPr>
          <w:rFonts w:eastAsia="Times New Roman" w:cs="Times New Roman"/>
          <w:szCs w:val="24"/>
        </w:rPr>
        <w:t xml:space="preserve">πιτροπής πρότειναν κατά πλειοψηφία τη μη άρση της ασυλίας του κ. </w:t>
      </w:r>
      <w:r>
        <w:rPr>
          <w:rFonts w:eastAsia="Times New Roman" w:cs="Times New Roman"/>
          <w:szCs w:val="24"/>
        </w:rPr>
        <w:t xml:space="preserve">Πέτρου </w:t>
      </w:r>
      <w:proofErr w:type="spellStart"/>
      <w:r>
        <w:rPr>
          <w:rFonts w:eastAsia="Times New Roman" w:cs="Times New Roman"/>
          <w:szCs w:val="24"/>
        </w:rPr>
        <w:t>Κωνσταντινέα</w:t>
      </w:r>
      <w:proofErr w:type="spellEnd"/>
      <w:r>
        <w:rPr>
          <w:rFonts w:eastAsia="Times New Roman" w:cs="Times New Roman"/>
          <w:szCs w:val="24"/>
        </w:rPr>
        <w:t>.</w:t>
      </w:r>
    </w:p>
    <w:p w14:paraId="5D887A4E"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w:t>
      </w:r>
      <w:r>
        <w:rPr>
          <w:rFonts w:eastAsia="Times New Roman" w:cs="Times New Roman"/>
          <w:szCs w:val="24"/>
        </w:rPr>
        <w:t xml:space="preserve">φασίζει με ανάταση του χεριού ή έγερση επί της αιτήσεως της εισαγγελικής αρχής κατά τη διαδικασία του άρθρου 108, παράγραφος 1, εδάφιο δεύτερο. </w:t>
      </w:r>
    </w:p>
    <w:p w14:paraId="5D887A4F"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Ο λόγος δίνεται πάντα, εφόσον ζητηθεί, στον Βουλευτή στον οποίο αφορά η αίτηση και στους Προέδρους των Κοινοβου</w:t>
      </w:r>
      <w:r>
        <w:rPr>
          <w:rFonts w:eastAsia="Times New Roman" w:cs="Times New Roman"/>
          <w:szCs w:val="24"/>
        </w:rPr>
        <w:t>λευτικών Ομάδων ή στους αναπληρωτές τους.</w:t>
      </w:r>
    </w:p>
    <w:p w14:paraId="5D887A50"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w:t>
      </w:r>
      <w:r>
        <w:rPr>
          <w:rFonts w:eastAsia="Times New Roman" w:cs="Times New Roman"/>
          <w:szCs w:val="24"/>
        </w:rPr>
        <w:t xml:space="preserve"> στη συνεδρίασή της στις</w:t>
      </w:r>
      <w:r>
        <w:rPr>
          <w:rFonts w:eastAsia="Times New Roman" w:cs="Times New Roman"/>
          <w:szCs w:val="24"/>
        </w:rPr>
        <w:t xml:space="preserve"> 7</w:t>
      </w:r>
      <w:r>
        <w:rPr>
          <w:rFonts w:eastAsia="Times New Roman" w:cs="Times New Roman"/>
          <w:szCs w:val="24"/>
        </w:rPr>
        <w:t xml:space="preserve"> </w:t>
      </w:r>
      <w:r>
        <w:rPr>
          <w:rFonts w:eastAsia="Times New Roman" w:cs="Times New Roman"/>
          <w:szCs w:val="24"/>
        </w:rPr>
        <w:t xml:space="preserve">Μαρτίου 2018, για τη διαδικασία αυτή έχει ενεργοποιηθεί το νέο σύστημα ηλεκτρονικής ονομαστικής ψηφοφορίας. </w:t>
      </w:r>
    </w:p>
    <w:p w14:paraId="5D887A51"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lastRenderedPageBreak/>
        <w:t>Αφού, λοιπόν,</w:t>
      </w:r>
      <w:r>
        <w:rPr>
          <w:rFonts w:eastAsia="Times New Roman" w:cs="Times New Roman"/>
          <w:szCs w:val="24"/>
        </w:rPr>
        <w:t xml:space="preserve">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 </w:t>
      </w:r>
    </w:p>
    <w:p w14:paraId="5D887A52"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Η πρώτη υπόθεση αφορά τον συνάδελφο κ. Εμμανουήλ Συντυχάκη.</w:t>
      </w:r>
    </w:p>
    <w:p w14:paraId="5D887A53"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πρώτης αιτήσεως υπάρχει </w:t>
      </w:r>
      <w:r>
        <w:rPr>
          <w:rFonts w:eastAsia="Times New Roman" w:cs="Times New Roman"/>
          <w:szCs w:val="24"/>
        </w:rPr>
        <w:t>συνάδελφος που ζητά τον λόγο, κατά το άρθρο 108 του Κανονισμού;</w:t>
      </w:r>
    </w:p>
    <w:p w14:paraId="5D887A54"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Δεν υπάρχει κάποιος συνάδελφος.</w:t>
      </w:r>
    </w:p>
    <w:p w14:paraId="5D887A55"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υπόθεση αφορά τον συνάδελφο κ. Πέτρο </w:t>
      </w:r>
      <w:proofErr w:type="spellStart"/>
      <w:r>
        <w:rPr>
          <w:rFonts w:eastAsia="Times New Roman" w:cs="Times New Roman"/>
          <w:szCs w:val="24"/>
        </w:rPr>
        <w:t>Κωνσταντινέα</w:t>
      </w:r>
      <w:proofErr w:type="spellEnd"/>
      <w:r>
        <w:rPr>
          <w:rFonts w:eastAsia="Times New Roman" w:cs="Times New Roman"/>
          <w:szCs w:val="24"/>
        </w:rPr>
        <w:t>.</w:t>
      </w:r>
    </w:p>
    <w:p w14:paraId="5D887A56"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Επί της δεύτερης αιτήσεως, υπάρχει συνάδελφος που ζητά τον λόγο, κατά το άρθρο 108 του Κανονισμού;</w:t>
      </w:r>
    </w:p>
    <w:p w14:paraId="5D887A57"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Δεν υπάρχει κάποιος συνάδελφος.</w:t>
      </w:r>
    </w:p>
    <w:p w14:paraId="5D887A58"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δύο υποθέσεις άρσης ασυλίας Βουλευτών. Κάθε φορά στην οθόνη εμφανίζεται μία υπόθεση προς ψήφιση. Για να εμφανιστεί η επόμενη ή η προηγούμενη, πρέπει να πατήσετε το βέλος πάνω, </w:t>
      </w:r>
      <w:r>
        <w:rPr>
          <w:rFonts w:eastAsia="Times New Roman" w:cs="Times New Roman"/>
          <w:szCs w:val="24"/>
        </w:rPr>
        <w:t xml:space="preserve">στο δεξί ή αριστερό μέρος της οθόνης αντίστοιχα. Βεβαιωθείτε ότι </w:t>
      </w:r>
      <w:r>
        <w:rPr>
          <w:rFonts w:eastAsia="Times New Roman" w:cs="Times New Roman"/>
          <w:szCs w:val="24"/>
        </w:rPr>
        <w:lastRenderedPageBreak/>
        <w:t>έχετε ψηφίσει όλες τις υποθέσεις άρσης ασυλίας. Αφού καταχωρ</w:t>
      </w:r>
      <w:r>
        <w:rPr>
          <w:rFonts w:eastAsia="Times New Roman" w:cs="Times New Roman"/>
          <w:szCs w:val="24"/>
        </w:rPr>
        <w:t>ί</w:t>
      </w:r>
      <w:r>
        <w:rPr>
          <w:rFonts w:eastAsia="Times New Roman" w:cs="Times New Roman"/>
          <w:szCs w:val="24"/>
        </w:rPr>
        <w:t>σ</w:t>
      </w:r>
      <w:r>
        <w:rPr>
          <w:rFonts w:eastAsia="Times New Roman" w:cs="Times New Roman"/>
          <w:szCs w:val="24"/>
        </w:rPr>
        <w:t>ε</w:t>
      </w:r>
      <w:r>
        <w:rPr>
          <w:rFonts w:eastAsia="Times New Roman" w:cs="Times New Roman"/>
          <w:szCs w:val="24"/>
        </w:rPr>
        <w:t>τε την ψήφο σας, έχετε τη δυνατότητα να την ελέγξετε ή και να την αναθεωρήσετε έως τη λήξη της ψηφοφορίας. Για οποιαδήποτε απορί</w:t>
      </w:r>
      <w:r>
        <w:rPr>
          <w:rFonts w:eastAsia="Times New Roman" w:cs="Times New Roman"/>
          <w:szCs w:val="24"/>
        </w:rPr>
        <w:t xml:space="preserve">α απευθυνθείτε στο Προεδρείο, προκειμένου να σας συνδράμουν οι αρμόδιοι υπάλληλοι. </w:t>
      </w:r>
    </w:p>
    <w:p w14:paraId="5D887A59" w14:textId="77777777" w:rsidR="00C15F18" w:rsidRDefault="00676D7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ηλεκτρονικής ψηφοφορίας. </w:t>
      </w:r>
    </w:p>
    <w:p w14:paraId="5D887A5A" w14:textId="77777777" w:rsidR="00C15F18" w:rsidRDefault="00676D72">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5D887A5B" w14:textId="77777777" w:rsidR="00C15F18" w:rsidRDefault="00676D72">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sidRPr="00850BE9">
        <w:rPr>
          <w:rFonts w:eastAsiaTheme="minorHAnsi"/>
          <w:b/>
          <w:szCs w:val="24"/>
          <w:lang w:eastAsia="en-US"/>
        </w:rPr>
        <w:t>:</w:t>
      </w:r>
      <w:r w:rsidRPr="00850BE9">
        <w:rPr>
          <w:rFonts w:eastAsiaTheme="minorHAnsi"/>
          <w:szCs w:val="24"/>
          <w:lang w:eastAsia="en-US"/>
        </w:rPr>
        <w:t xml:space="preserve"> Κυρίες και κύριοι συνάδελφοι, </w:t>
      </w:r>
      <w:r>
        <w:rPr>
          <w:rFonts w:eastAsiaTheme="minorHAnsi"/>
          <w:szCs w:val="24"/>
          <w:lang w:eastAsia="en-US"/>
        </w:rPr>
        <w:t xml:space="preserve">μέχρι να ολοκληρωθεί η ψηφοφορία, </w:t>
      </w:r>
      <w:r w:rsidRPr="00850BE9">
        <w:rPr>
          <w:rFonts w:eastAsiaTheme="minorHAnsi"/>
          <w:szCs w:val="24"/>
          <w:lang w:eastAsia="en-US"/>
        </w:rPr>
        <w:t>θα ή</w:t>
      </w:r>
      <w:r w:rsidRPr="00850BE9">
        <w:rPr>
          <w:rFonts w:eastAsiaTheme="minorHAnsi"/>
          <w:szCs w:val="24"/>
          <w:lang w:eastAsia="en-US"/>
        </w:rPr>
        <w:t>θελα να σας ενημερώσω ότι έχουν έρθει στο Προεδρείο επιστολές ή τηλεομοιοτυπίες</w:t>
      </w:r>
      <w:r>
        <w:rPr>
          <w:rFonts w:eastAsiaTheme="minorHAnsi"/>
          <w:szCs w:val="24"/>
          <w:lang w:eastAsia="en-US"/>
        </w:rPr>
        <w:t xml:space="preserve"> (</w:t>
      </w:r>
      <w:r w:rsidRPr="00850BE9">
        <w:rPr>
          <w:rFonts w:eastAsiaTheme="minorHAnsi"/>
          <w:szCs w:val="24"/>
          <w:lang w:eastAsia="en-US"/>
        </w:rPr>
        <w:t>φαξ</w:t>
      </w:r>
      <w:r>
        <w:rPr>
          <w:rFonts w:eastAsiaTheme="minorHAnsi"/>
          <w:szCs w:val="24"/>
          <w:lang w:eastAsia="en-US"/>
        </w:rPr>
        <w:t>)</w:t>
      </w:r>
      <w:r w:rsidRPr="00850BE9">
        <w:rPr>
          <w:rFonts w:eastAsiaTheme="minorHAnsi"/>
          <w:szCs w:val="24"/>
          <w:lang w:eastAsia="en-US"/>
        </w:rPr>
        <w:t xml:space="preserve">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w:t>
      </w:r>
      <w:r w:rsidRPr="00850BE9">
        <w:rPr>
          <w:rFonts w:eastAsiaTheme="minorHAnsi"/>
          <w:szCs w:val="24"/>
          <w:lang w:eastAsia="en-US"/>
        </w:rPr>
        <w:t xml:space="preserve">λουθήσει και </w:t>
      </w:r>
      <w:r>
        <w:rPr>
          <w:rFonts w:eastAsiaTheme="minorHAnsi"/>
          <w:szCs w:val="24"/>
          <w:lang w:eastAsia="en-US"/>
        </w:rPr>
        <w:t xml:space="preserve">θα </w:t>
      </w:r>
      <w:r w:rsidRPr="00850BE9">
        <w:rPr>
          <w:rFonts w:eastAsiaTheme="minorHAnsi"/>
          <w:szCs w:val="24"/>
          <w:lang w:eastAsia="en-US"/>
        </w:rPr>
        <w:t>καταχωρ</w:t>
      </w:r>
      <w:r>
        <w:rPr>
          <w:rFonts w:eastAsiaTheme="minorHAnsi"/>
          <w:szCs w:val="24"/>
          <w:lang w:eastAsia="en-US"/>
        </w:rPr>
        <w:t>ι</w:t>
      </w:r>
      <w:r>
        <w:rPr>
          <w:rFonts w:eastAsiaTheme="minorHAnsi"/>
          <w:szCs w:val="24"/>
          <w:lang w:eastAsia="en-US"/>
        </w:rPr>
        <w:t>στούν</w:t>
      </w:r>
      <w:r w:rsidRPr="00850BE9">
        <w:rPr>
          <w:rFonts w:eastAsiaTheme="minorHAnsi"/>
          <w:szCs w:val="24"/>
          <w:lang w:eastAsia="en-US"/>
        </w:rPr>
        <w:t xml:space="preserve"> στα Πρακτικά.</w:t>
      </w:r>
    </w:p>
    <w:p w14:paraId="5D887A5C" w14:textId="77777777" w:rsidR="00C15F18" w:rsidRDefault="00676D72">
      <w:pPr>
        <w:spacing w:line="600" w:lineRule="auto"/>
        <w:ind w:firstLine="720"/>
        <w:contextualSpacing/>
        <w:jc w:val="both"/>
        <w:rPr>
          <w:rFonts w:eastAsiaTheme="minorHAnsi"/>
          <w:szCs w:val="24"/>
          <w:lang w:eastAsia="en-US"/>
        </w:rPr>
      </w:pPr>
      <w:r w:rsidRPr="00850BE9">
        <w:rPr>
          <w:rFonts w:eastAsiaTheme="minorHAnsi"/>
          <w:szCs w:val="24"/>
          <w:lang w:eastAsia="en-US"/>
        </w:rPr>
        <w:t>(Οι προαναφερθείσες</w:t>
      </w:r>
      <w:r w:rsidRPr="002C2326">
        <w:rPr>
          <w:rFonts w:eastAsiaTheme="minorHAnsi"/>
          <w:szCs w:val="24"/>
          <w:lang w:eastAsia="en-US"/>
        </w:rPr>
        <w:t xml:space="preserve"> </w:t>
      </w:r>
      <w:r w:rsidRPr="00850BE9">
        <w:rPr>
          <w:rFonts w:eastAsiaTheme="minorHAnsi"/>
          <w:szCs w:val="24"/>
          <w:lang w:eastAsia="en-US"/>
        </w:rPr>
        <w:t>επιστολές</w:t>
      </w:r>
      <w:r w:rsidRPr="00850BE9">
        <w:rPr>
          <w:rFonts w:eastAsiaTheme="minorHAnsi"/>
          <w:szCs w:val="24"/>
          <w:lang w:eastAsia="en-US"/>
        </w:rPr>
        <w:t xml:space="preserve"> </w:t>
      </w:r>
      <w:r>
        <w:rPr>
          <w:rFonts w:eastAsiaTheme="minorHAnsi"/>
          <w:szCs w:val="24"/>
          <w:lang w:eastAsia="en-US"/>
        </w:rPr>
        <w:t xml:space="preserve">καταχωρίζονται στα Πρακτικά και </w:t>
      </w:r>
      <w:r w:rsidRPr="00850BE9">
        <w:rPr>
          <w:rFonts w:eastAsiaTheme="minorHAnsi"/>
          <w:szCs w:val="24"/>
          <w:lang w:eastAsia="en-US"/>
        </w:rPr>
        <w:t>έχουν ως εξής:</w:t>
      </w:r>
    </w:p>
    <w:p w14:paraId="5D887A5D" w14:textId="77777777" w:rsidR="00C15F18" w:rsidRDefault="00676D72">
      <w:pPr>
        <w:spacing w:line="600" w:lineRule="auto"/>
        <w:ind w:firstLine="720"/>
        <w:contextualSpacing/>
        <w:jc w:val="center"/>
        <w:rPr>
          <w:rFonts w:eastAsiaTheme="minorHAnsi"/>
          <w:color w:val="FF0000"/>
          <w:szCs w:val="24"/>
          <w:lang w:eastAsia="en-US"/>
        </w:rPr>
      </w:pPr>
      <w:r w:rsidRPr="00A93556">
        <w:rPr>
          <w:rFonts w:eastAsiaTheme="minorHAnsi"/>
          <w:color w:val="FF0000"/>
          <w:szCs w:val="24"/>
          <w:lang w:eastAsia="en-US"/>
        </w:rPr>
        <w:t>(ΑΛΛΑΓΗ ΣΕΛΙΔΑΣ)</w:t>
      </w:r>
    </w:p>
    <w:p w14:paraId="5D887A5E" w14:textId="77777777" w:rsidR="00C15F18" w:rsidRDefault="00676D72">
      <w:pPr>
        <w:spacing w:line="600" w:lineRule="auto"/>
        <w:contextualSpacing/>
        <w:jc w:val="center"/>
        <w:rPr>
          <w:rFonts w:eastAsiaTheme="minorHAnsi"/>
          <w:color w:val="FF0000"/>
          <w:szCs w:val="24"/>
          <w:lang w:eastAsia="en-US"/>
        </w:rPr>
      </w:pPr>
      <w:r w:rsidRPr="00A93556">
        <w:rPr>
          <w:rFonts w:eastAsiaTheme="minorHAnsi"/>
          <w:color w:val="FF0000"/>
          <w:szCs w:val="24"/>
          <w:lang w:eastAsia="en-US"/>
        </w:rPr>
        <w:lastRenderedPageBreak/>
        <w:t>(Να μπουν οι σελίδες 11-17)</w:t>
      </w:r>
    </w:p>
    <w:p w14:paraId="5D887A5F" w14:textId="77777777" w:rsidR="00C15F18" w:rsidRDefault="00676D72">
      <w:pPr>
        <w:spacing w:line="600" w:lineRule="auto"/>
        <w:contextualSpacing/>
        <w:jc w:val="center"/>
        <w:rPr>
          <w:rFonts w:eastAsiaTheme="minorHAnsi"/>
          <w:color w:val="FF0000"/>
          <w:szCs w:val="24"/>
          <w:lang w:eastAsia="en-US"/>
        </w:rPr>
      </w:pPr>
      <w:r w:rsidRPr="00A93556">
        <w:rPr>
          <w:rFonts w:eastAsiaTheme="minorHAnsi"/>
          <w:color w:val="FF0000"/>
          <w:szCs w:val="24"/>
          <w:lang w:eastAsia="en-US"/>
        </w:rPr>
        <w:t>(ΑΛΛΑΓΗ ΣΕΛΙΔΑΣ)</w:t>
      </w:r>
    </w:p>
    <w:p w14:paraId="5D887A60" w14:textId="77777777" w:rsidR="00C15F18" w:rsidRDefault="00676D72">
      <w:pPr>
        <w:spacing w:line="600" w:lineRule="auto"/>
        <w:ind w:firstLine="709"/>
        <w:contextualSpacing/>
        <w:jc w:val="both"/>
        <w:rPr>
          <w:rFonts w:eastAsiaTheme="minorHAnsi"/>
          <w:b/>
          <w:szCs w:val="24"/>
          <w:lang w:eastAsia="en-US"/>
        </w:rPr>
      </w:pPr>
      <w:r>
        <w:rPr>
          <w:rFonts w:eastAsiaTheme="minorHAnsi"/>
          <w:b/>
          <w:szCs w:val="24"/>
          <w:lang w:eastAsia="en-US"/>
        </w:rPr>
        <w:t xml:space="preserve">ΠΡΟΕΔΡΕΥΩΝ (Αναστάσιος Κουράκης): </w:t>
      </w:r>
      <w:r w:rsidRPr="00850BE9">
        <w:rPr>
          <w:rFonts w:eastAsiaTheme="minorHAnsi"/>
          <w:szCs w:val="24"/>
          <w:lang w:eastAsia="en-US"/>
        </w:rPr>
        <w:t xml:space="preserve">Εφόσον έχετε ολοκληρώσει την ψηφοφορία, παρακαλώ να κλείσει το σύστημα της ηλεκτρονικής ψηφοφορίας. </w:t>
      </w:r>
    </w:p>
    <w:p w14:paraId="5D887A61" w14:textId="77777777" w:rsidR="00C15F18" w:rsidRDefault="00676D72">
      <w:pPr>
        <w:tabs>
          <w:tab w:val="left" w:pos="2940"/>
        </w:tabs>
        <w:spacing w:line="600" w:lineRule="auto"/>
        <w:ind w:firstLine="709"/>
        <w:contextualSpacing/>
        <w:jc w:val="center"/>
        <w:rPr>
          <w:rFonts w:eastAsiaTheme="minorHAnsi"/>
          <w:szCs w:val="24"/>
          <w:lang w:eastAsia="en-US"/>
        </w:rPr>
      </w:pPr>
      <w:r w:rsidRPr="00850BE9">
        <w:rPr>
          <w:rFonts w:eastAsiaTheme="minorHAnsi"/>
          <w:szCs w:val="24"/>
          <w:lang w:eastAsia="en-US"/>
        </w:rPr>
        <w:t>(ΗΛΕΚΤΡΟΝΙΚΗ ΚΑΤΑΜΕΤΡΗΣΗ)</w:t>
      </w:r>
    </w:p>
    <w:p w14:paraId="5D887A62" w14:textId="77777777" w:rsidR="00C15F18" w:rsidRDefault="00676D72">
      <w:pPr>
        <w:tabs>
          <w:tab w:val="left" w:pos="2940"/>
        </w:tabs>
        <w:spacing w:line="600" w:lineRule="auto"/>
        <w:ind w:firstLine="709"/>
        <w:contextualSpacing/>
        <w:jc w:val="center"/>
        <w:rPr>
          <w:rFonts w:eastAsiaTheme="minorHAnsi"/>
          <w:szCs w:val="24"/>
          <w:lang w:eastAsia="en-US"/>
        </w:rPr>
      </w:pPr>
      <w:r>
        <w:rPr>
          <w:rFonts w:eastAsiaTheme="minorHAnsi"/>
          <w:szCs w:val="24"/>
          <w:lang w:eastAsia="en-US"/>
        </w:rPr>
        <w:t>(ΜΕΤΑ ΤΗΝ ΗΛΕΚΤΡΟΝΙΚΗ ΚΑΤΑΜΕΤΡΗΣΗ)</w:t>
      </w:r>
    </w:p>
    <w:p w14:paraId="5D887A63" w14:textId="77777777" w:rsidR="00C15F18" w:rsidRDefault="00676D72">
      <w:pPr>
        <w:spacing w:line="600" w:lineRule="auto"/>
        <w:ind w:firstLine="709"/>
        <w:contextualSpacing/>
        <w:jc w:val="both"/>
        <w:rPr>
          <w:rFonts w:eastAsia="SimSun"/>
          <w:bCs/>
          <w:szCs w:val="24"/>
          <w:lang w:eastAsia="zh-CN"/>
        </w:rPr>
      </w:pPr>
      <w:r w:rsidRPr="00985B39">
        <w:rPr>
          <w:rFonts w:eastAsia="SimSun"/>
          <w:b/>
          <w:bCs/>
          <w:szCs w:val="24"/>
          <w:lang w:eastAsia="zh-CN"/>
        </w:rPr>
        <w:t xml:space="preserve">ΠΡΟΕΔΡΕΥΩΝ (Αναστάσιος Κουράκης): </w:t>
      </w:r>
      <w:r w:rsidRPr="00985B39">
        <w:rPr>
          <w:rFonts w:eastAsia="SimSun"/>
          <w:bCs/>
          <w:szCs w:val="24"/>
          <w:lang w:eastAsia="zh-CN"/>
        </w:rPr>
        <w:t>Κυρίες και κύριοι συνάδελφοι, έχω την τιμή να σας ανακοινώσω</w:t>
      </w:r>
      <w:r w:rsidRPr="00985B39">
        <w:rPr>
          <w:rFonts w:eastAsia="SimSun"/>
          <w:bCs/>
          <w:szCs w:val="24"/>
          <w:lang w:eastAsia="zh-CN"/>
        </w:rPr>
        <w:t xml:space="preserve"> το αποτέλεσμα της διεξαχθείσης ηλεκτρονικής ονομαστικής ψηφοφορίας επί των αιτήσεων άρσης ασυλίας των συνάδελφων Βουλευτών.</w:t>
      </w:r>
    </w:p>
    <w:p w14:paraId="5D887A64"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t>Για την πρώτη υπόθεση του συναδέλφου κ</w:t>
      </w:r>
      <w:r>
        <w:rPr>
          <w:rFonts w:eastAsia="SimSun"/>
          <w:bCs/>
          <w:szCs w:val="24"/>
          <w:lang w:eastAsia="zh-CN"/>
        </w:rPr>
        <w:t>.</w:t>
      </w:r>
      <w:r w:rsidRPr="00985B39">
        <w:rPr>
          <w:rFonts w:eastAsia="SimSun"/>
          <w:bCs/>
          <w:szCs w:val="24"/>
          <w:lang w:eastAsia="zh-CN"/>
        </w:rPr>
        <w:t xml:space="preserve"> </w:t>
      </w:r>
      <w:r>
        <w:rPr>
          <w:rFonts w:eastAsia="SimSun"/>
          <w:bCs/>
          <w:szCs w:val="24"/>
          <w:lang w:eastAsia="zh-CN"/>
        </w:rPr>
        <w:t>Εμμανουήλ Συντυχάκη</w:t>
      </w:r>
      <w:r>
        <w:rPr>
          <w:rFonts w:eastAsia="SimSun"/>
          <w:bCs/>
          <w:szCs w:val="24"/>
          <w:lang w:eastAsia="zh-CN"/>
        </w:rPr>
        <w:t>:</w:t>
      </w:r>
    </w:p>
    <w:p w14:paraId="5D887A65" w14:textId="77777777" w:rsidR="00C15F18" w:rsidRDefault="00676D72">
      <w:pPr>
        <w:spacing w:line="600" w:lineRule="auto"/>
        <w:ind w:firstLine="709"/>
        <w:contextualSpacing/>
        <w:jc w:val="both"/>
        <w:rPr>
          <w:rFonts w:eastAsia="SimSun"/>
          <w:bCs/>
          <w:szCs w:val="24"/>
          <w:lang w:eastAsia="zh-CN"/>
        </w:rPr>
      </w:pPr>
      <w:r>
        <w:rPr>
          <w:rFonts w:eastAsia="SimSun"/>
          <w:bCs/>
          <w:szCs w:val="24"/>
          <w:lang w:eastAsia="zh-CN"/>
        </w:rPr>
        <w:t>Ψ</w:t>
      </w:r>
      <w:r>
        <w:rPr>
          <w:rFonts w:eastAsia="SimSun"/>
          <w:bCs/>
          <w:szCs w:val="24"/>
          <w:lang w:eastAsia="zh-CN"/>
        </w:rPr>
        <w:t>ήφισαν συνολικά 147</w:t>
      </w:r>
      <w:r w:rsidRPr="00985B39">
        <w:rPr>
          <w:rFonts w:eastAsia="SimSun"/>
          <w:bCs/>
          <w:szCs w:val="24"/>
          <w:lang w:eastAsia="zh-CN"/>
        </w:rPr>
        <w:t xml:space="preserve"> Βουλευτές.</w:t>
      </w:r>
    </w:p>
    <w:p w14:paraId="5D887A66"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t>Υπέρ της άρσεως ασ</w:t>
      </w:r>
      <w:r>
        <w:rPr>
          <w:rFonts w:eastAsia="SimSun"/>
          <w:bCs/>
          <w:szCs w:val="24"/>
          <w:lang w:eastAsia="zh-CN"/>
        </w:rPr>
        <w:t>υλίας, δηλαδή «ΝΑΙ»,</w:t>
      </w:r>
      <w:r>
        <w:rPr>
          <w:rFonts w:eastAsia="SimSun"/>
          <w:bCs/>
          <w:szCs w:val="24"/>
          <w:lang w:eastAsia="zh-CN"/>
        </w:rPr>
        <w:t xml:space="preserve"> ψήφισαν 21</w:t>
      </w:r>
      <w:r w:rsidRPr="00985B39">
        <w:rPr>
          <w:rFonts w:eastAsia="SimSun"/>
          <w:bCs/>
          <w:szCs w:val="24"/>
          <w:lang w:eastAsia="zh-CN"/>
        </w:rPr>
        <w:t xml:space="preserve"> Βουλευτές.</w:t>
      </w:r>
    </w:p>
    <w:p w14:paraId="5D887A67"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t>Κατά της άρσεως ασυλίας, δηλαδ</w:t>
      </w:r>
      <w:r>
        <w:rPr>
          <w:rFonts w:eastAsia="SimSun"/>
          <w:bCs/>
          <w:szCs w:val="24"/>
          <w:lang w:eastAsia="zh-CN"/>
        </w:rPr>
        <w:t>ή «ΟΧΙ», ψήφισαν 126</w:t>
      </w:r>
      <w:r w:rsidRPr="00985B39">
        <w:rPr>
          <w:rFonts w:eastAsia="SimSun"/>
          <w:bCs/>
          <w:szCs w:val="24"/>
          <w:lang w:eastAsia="zh-CN"/>
        </w:rPr>
        <w:t xml:space="preserve"> Βουλευτές.</w:t>
      </w:r>
    </w:p>
    <w:p w14:paraId="5D887A68" w14:textId="77777777" w:rsidR="00C15F18" w:rsidRDefault="00676D72">
      <w:pPr>
        <w:spacing w:line="600" w:lineRule="auto"/>
        <w:ind w:firstLine="709"/>
        <w:contextualSpacing/>
        <w:jc w:val="both"/>
        <w:rPr>
          <w:rFonts w:eastAsia="SimSun"/>
          <w:bCs/>
          <w:szCs w:val="24"/>
          <w:lang w:eastAsia="zh-CN"/>
        </w:rPr>
      </w:pPr>
      <w:r>
        <w:rPr>
          <w:rFonts w:eastAsia="SimSun"/>
          <w:bCs/>
          <w:szCs w:val="24"/>
          <w:lang w:eastAsia="zh-CN"/>
        </w:rPr>
        <w:t xml:space="preserve">«ΠΑΡΩΝ» ψήφισε ουδείς. </w:t>
      </w:r>
    </w:p>
    <w:p w14:paraId="5D887A69"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lastRenderedPageBreak/>
        <w:t>Συνεπώς η αίτηση της εισαγγελικής αρχής απορρίπτεται.</w:t>
      </w:r>
    </w:p>
    <w:p w14:paraId="5D887A6A"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t>Για τη δεύτερη υπόθεση του συναδέλφου κ</w:t>
      </w:r>
      <w:r>
        <w:rPr>
          <w:rFonts w:eastAsia="SimSun"/>
          <w:bCs/>
          <w:szCs w:val="24"/>
          <w:lang w:eastAsia="zh-CN"/>
        </w:rPr>
        <w:t>.</w:t>
      </w:r>
      <w:r w:rsidRPr="00985B39">
        <w:rPr>
          <w:rFonts w:eastAsia="SimSun"/>
          <w:bCs/>
          <w:szCs w:val="24"/>
          <w:lang w:eastAsia="zh-CN"/>
        </w:rPr>
        <w:t xml:space="preserve"> </w:t>
      </w:r>
      <w:r>
        <w:rPr>
          <w:rFonts w:eastAsia="SimSun"/>
          <w:bCs/>
          <w:szCs w:val="24"/>
          <w:lang w:eastAsia="zh-CN"/>
        </w:rPr>
        <w:t xml:space="preserve">Πέτρου </w:t>
      </w:r>
      <w:proofErr w:type="spellStart"/>
      <w:r>
        <w:rPr>
          <w:rFonts w:eastAsia="SimSun"/>
          <w:bCs/>
          <w:szCs w:val="24"/>
          <w:lang w:eastAsia="zh-CN"/>
        </w:rPr>
        <w:t>Κωνσταντινέα</w:t>
      </w:r>
      <w:proofErr w:type="spellEnd"/>
      <w:r>
        <w:rPr>
          <w:rFonts w:eastAsia="SimSun"/>
          <w:bCs/>
          <w:szCs w:val="24"/>
          <w:lang w:eastAsia="zh-CN"/>
        </w:rPr>
        <w:t>:</w:t>
      </w:r>
    </w:p>
    <w:p w14:paraId="5D887A6B" w14:textId="77777777" w:rsidR="00C15F18" w:rsidRDefault="00676D72">
      <w:pPr>
        <w:spacing w:line="600" w:lineRule="auto"/>
        <w:ind w:firstLine="709"/>
        <w:contextualSpacing/>
        <w:jc w:val="both"/>
        <w:rPr>
          <w:rFonts w:eastAsia="SimSun"/>
          <w:bCs/>
          <w:szCs w:val="24"/>
          <w:lang w:eastAsia="zh-CN"/>
        </w:rPr>
      </w:pPr>
      <w:r>
        <w:rPr>
          <w:rFonts w:eastAsia="SimSun"/>
          <w:bCs/>
          <w:szCs w:val="24"/>
          <w:lang w:eastAsia="zh-CN"/>
        </w:rPr>
        <w:t>Ψ</w:t>
      </w:r>
      <w:r>
        <w:rPr>
          <w:rFonts w:eastAsia="SimSun"/>
          <w:bCs/>
          <w:szCs w:val="24"/>
          <w:lang w:eastAsia="zh-CN"/>
        </w:rPr>
        <w:t>ήφισαν συνολικά 147</w:t>
      </w:r>
      <w:r w:rsidRPr="00985B39">
        <w:rPr>
          <w:rFonts w:eastAsia="SimSun"/>
          <w:bCs/>
          <w:szCs w:val="24"/>
          <w:lang w:eastAsia="zh-CN"/>
        </w:rPr>
        <w:t xml:space="preserve"> Βουλευτές.</w:t>
      </w:r>
    </w:p>
    <w:p w14:paraId="5D887A6C"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t>Υπέρ της άρσεως ασυ</w:t>
      </w:r>
      <w:r>
        <w:rPr>
          <w:rFonts w:eastAsia="SimSun"/>
          <w:bCs/>
          <w:szCs w:val="24"/>
          <w:lang w:eastAsia="zh-CN"/>
        </w:rPr>
        <w:t>λίας, δηλαδή «ΝΑΙ», ψήφισε 1 Βουλευτή</w:t>
      </w:r>
      <w:r w:rsidRPr="00985B39">
        <w:rPr>
          <w:rFonts w:eastAsia="SimSun"/>
          <w:bCs/>
          <w:szCs w:val="24"/>
          <w:lang w:eastAsia="zh-CN"/>
        </w:rPr>
        <w:t>ς.</w:t>
      </w:r>
    </w:p>
    <w:p w14:paraId="5D887A6D"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t>Κατά της άρσεως ασυλίας, δηλαδ</w:t>
      </w:r>
      <w:r>
        <w:rPr>
          <w:rFonts w:eastAsia="SimSun"/>
          <w:bCs/>
          <w:szCs w:val="24"/>
          <w:lang w:eastAsia="zh-CN"/>
        </w:rPr>
        <w:t>ή «ΟΧΙ», ψήφισαν 146</w:t>
      </w:r>
      <w:r w:rsidRPr="00985B39">
        <w:rPr>
          <w:rFonts w:eastAsia="SimSun"/>
          <w:bCs/>
          <w:szCs w:val="24"/>
          <w:lang w:eastAsia="zh-CN"/>
        </w:rPr>
        <w:t xml:space="preserve"> Βουλευτές</w:t>
      </w:r>
      <w:r>
        <w:rPr>
          <w:rFonts w:eastAsia="SimSun"/>
          <w:bCs/>
          <w:szCs w:val="24"/>
          <w:lang w:eastAsia="zh-CN"/>
        </w:rPr>
        <w:t>.</w:t>
      </w:r>
    </w:p>
    <w:p w14:paraId="5D887A6E" w14:textId="77777777" w:rsidR="00C15F18" w:rsidRDefault="00676D72">
      <w:pPr>
        <w:spacing w:line="600" w:lineRule="auto"/>
        <w:ind w:firstLine="709"/>
        <w:contextualSpacing/>
        <w:jc w:val="both"/>
        <w:rPr>
          <w:rFonts w:eastAsia="SimSun"/>
          <w:bCs/>
          <w:szCs w:val="24"/>
          <w:lang w:eastAsia="zh-CN"/>
        </w:rPr>
      </w:pPr>
      <w:r>
        <w:rPr>
          <w:rFonts w:eastAsia="SimSun"/>
          <w:bCs/>
          <w:szCs w:val="24"/>
          <w:lang w:eastAsia="zh-CN"/>
        </w:rPr>
        <w:t xml:space="preserve">«ΠΑΡΩΝ» ψήφισε ουδείς. </w:t>
      </w:r>
    </w:p>
    <w:p w14:paraId="5D887A6F" w14:textId="77777777" w:rsidR="00C15F18" w:rsidRDefault="00676D72">
      <w:pPr>
        <w:spacing w:line="600" w:lineRule="auto"/>
        <w:ind w:firstLine="709"/>
        <w:contextualSpacing/>
        <w:jc w:val="both"/>
        <w:rPr>
          <w:rFonts w:eastAsia="SimSun"/>
          <w:bCs/>
          <w:szCs w:val="24"/>
          <w:lang w:eastAsia="zh-CN"/>
        </w:rPr>
      </w:pPr>
      <w:r w:rsidRPr="00985B39">
        <w:rPr>
          <w:rFonts w:eastAsia="SimSun"/>
          <w:bCs/>
          <w:szCs w:val="24"/>
          <w:lang w:eastAsia="zh-CN"/>
        </w:rPr>
        <w:t>Συνεπώς η αίτηση της εισαγγελικής αρχής απορρίπτεται.</w:t>
      </w:r>
    </w:p>
    <w:p w14:paraId="5D887A70" w14:textId="77777777" w:rsidR="00C15F18" w:rsidRDefault="00676D72">
      <w:pPr>
        <w:spacing w:line="600" w:lineRule="auto"/>
        <w:ind w:firstLine="709"/>
        <w:contextualSpacing/>
        <w:jc w:val="both"/>
        <w:rPr>
          <w:rFonts w:eastAsia="Times New Roman"/>
          <w:szCs w:val="24"/>
        </w:rPr>
      </w:pPr>
      <w:r w:rsidRPr="00985B39">
        <w:rPr>
          <w:rFonts w:eastAsia="Times New Roman"/>
          <w:szCs w:val="24"/>
        </w:rPr>
        <w:t xml:space="preserve">Το αποτέλεσμα </w:t>
      </w:r>
      <w:r w:rsidRPr="00985B39">
        <w:rPr>
          <w:rFonts w:eastAsia="SimSun"/>
          <w:bCs/>
          <w:szCs w:val="24"/>
          <w:lang w:eastAsia="zh-CN"/>
        </w:rPr>
        <w:t xml:space="preserve">της διεξαχθείσης ονομαστικής ηλεκτρονικής </w:t>
      </w:r>
      <w:r w:rsidRPr="00985B39">
        <w:rPr>
          <w:rFonts w:eastAsia="SimSun"/>
          <w:bCs/>
          <w:szCs w:val="24"/>
          <w:lang w:eastAsia="zh-CN"/>
        </w:rPr>
        <w:t>ψηφοφορίας,</w:t>
      </w:r>
      <w:r>
        <w:rPr>
          <w:rFonts w:eastAsia="Times New Roman"/>
          <w:szCs w:val="24"/>
        </w:rPr>
        <w:t xml:space="preserve"> </w:t>
      </w:r>
      <w:r>
        <w:rPr>
          <w:rFonts w:eastAsia="Times New Roman"/>
          <w:szCs w:val="24"/>
        </w:rPr>
        <w:t xml:space="preserve">όπως αποτυπώθηκε κατά την ψήφιση με το ηλεκτρονικό σύστημα, </w:t>
      </w:r>
      <w:r w:rsidRPr="00985B39">
        <w:rPr>
          <w:rFonts w:eastAsia="Times New Roman"/>
          <w:szCs w:val="24"/>
        </w:rPr>
        <w:t>καταχωρίζεται στα Πρακτικά της σημερινής συνεδρίασης και έχει ως εξής:</w:t>
      </w:r>
    </w:p>
    <w:p w14:paraId="5D887A71" w14:textId="77777777" w:rsidR="00C15F18" w:rsidRDefault="00676D72">
      <w:pPr>
        <w:spacing w:line="600" w:lineRule="auto"/>
        <w:ind w:firstLine="709"/>
        <w:contextualSpacing/>
        <w:jc w:val="center"/>
        <w:rPr>
          <w:rFonts w:eastAsia="Times New Roman"/>
          <w:color w:val="FF0000"/>
          <w:szCs w:val="24"/>
        </w:rPr>
      </w:pPr>
      <w:r w:rsidRPr="00A93556">
        <w:rPr>
          <w:rFonts w:eastAsia="Times New Roman"/>
          <w:color w:val="FF0000"/>
          <w:szCs w:val="24"/>
        </w:rPr>
        <w:t>(ΑΛΛΑΓΗ ΣΕΛΙΔΑΣ)</w:t>
      </w:r>
    </w:p>
    <w:p w14:paraId="5D887A72" w14:textId="77777777" w:rsidR="00C15F18" w:rsidRDefault="00C15F18">
      <w:pPr>
        <w:spacing w:line="600" w:lineRule="auto"/>
        <w:ind w:firstLine="709"/>
        <w:contextualSpacing/>
        <w:jc w:val="center"/>
        <w:rPr>
          <w:rFonts w:eastAsia="Times New Roman"/>
          <w:color w:val="FF0000"/>
          <w:szCs w:val="24"/>
        </w:rPr>
      </w:pPr>
    </w:p>
    <w:p w14:paraId="5D887A73" w14:textId="77777777" w:rsidR="00C15F18" w:rsidRDefault="00C15F18">
      <w:pPr>
        <w:spacing w:line="600" w:lineRule="auto"/>
        <w:ind w:firstLine="709"/>
        <w:contextualSpacing/>
        <w:jc w:val="center"/>
        <w:rPr>
          <w:rFonts w:eastAsia="Times New Roman"/>
          <w:color w:val="FF0000"/>
          <w:szCs w:val="24"/>
        </w:rPr>
      </w:pPr>
    </w:p>
    <w:p w14:paraId="5D887A74" w14:textId="77777777" w:rsidR="00C15F18" w:rsidRDefault="00C15F18">
      <w:pPr>
        <w:spacing w:line="600" w:lineRule="auto"/>
        <w:ind w:firstLine="709"/>
        <w:contextualSpacing/>
        <w:jc w:val="center"/>
        <w:rPr>
          <w:rFonts w:eastAsia="Times New Roman"/>
          <w:color w:val="FF0000"/>
          <w:szCs w:val="24"/>
        </w:rPr>
      </w:pPr>
    </w:p>
    <w:p w14:paraId="5D887A75" w14:textId="77777777" w:rsidR="00C15F18" w:rsidRDefault="00C15F18">
      <w:pPr>
        <w:spacing w:line="600" w:lineRule="auto"/>
        <w:ind w:firstLine="709"/>
        <w:contextualSpacing/>
        <w:jc w:val="center"/>
        <w:rPr>
          <w:rFonts w:eastAsia="Times New Roman"/>
          <w:color w:val="FF0000"/>
          <w:szCs w:val="24"/>
        </w:rPr>
      </w:pPr>
    </w:p>
    <w:p w14:paraId="5D887A76" w14:textId="77777777" w:rsidR="00C15F18" w:rsidRDefault="00C15F18">
      <w:pPr>
        <w:spacing w:line="600" w:lineRule="auto"/>
        <w:ind w:firstLine="709"/>
        <w:contextualSpacing/>
        <w:jc w:val="center"/>
        <w:rPr>
          <w:rFonts w:eastAsia="Times New Roman"/>
          <w:color w:val="FF0000"/>
          <w:szCs w:val="24"/>
        </w:rPr>
      </w:pPr>
    </w:p>
    <w:p w14:paraId="5D887A77" w14:textId="77777777" w:rsidR="00C15F18" w:rsidRDefault="00C15F18">
      <w:pPr>
        <w:spacing w:line="600" w:lineRule="auto"/>
        <w:ind w:firstLine="709"/>
        <w:contextualSpacing/>
        <w:jc w:val="center"/>
        <w:rPr>
          <w:rFonts w:eastAsia="Times New Roman"/>
          <w:color w:val="FF0000"/>
          <w:szCs w:val="24"/>
        </w:rPr>
      </w:pPr>
    </w:p>
    <w:p w14:paraId="5D887A78" w14:textId="77777777" w:rsidR="00C15F18" w:rsidRDefault="00C15F18">
      <w:pPr>
        <w:spacing w:line="600" w:lineRule="auto"/>
        <w:ind w:firstLine="709"/>
        <w:contextualSpacing/>
        <w:jc w:val="center"/>
        <w:rPr>
          <w:rFonts w:eastAsia="Times New Roman"/>
          <w:color w:val="FF0000"/>
          <w:szCs w:val="24"/>
        </w:rPr>
      </w:pPr>
    </w:p>
    <w:p w14:paraId="5D887A79" w14:textId="77777777" w:rsidR="00C15F18" w:rsidRDefault="00C15F18">
      <w:pPr>
        <w:spacing w:line="600" w:lineRule="auto"/>
        <w:ind w:firstLine="709"/>
        <w:contextualSpacing/>
        <w:jc w:val="center"/>
        <w:rPr>
          <w:rFonts w:eastAsia="Times New Roman"/>
          <w:color w:val="FF0000"/>
          <w:szCs w:val="24"/>
        </w:rPr>
      </w:pPr>
    </w:p>
    <w:p w14:paraId="5D887A7A" w14:textId="77777777" w:rsidR="00C15F18" w:rsidRDefault="00C15F18">
      <w:pPr>
        <w:spacing w:line="600" w:lineRule="auto"/>
        <w:ind w:firstLine="709"/>
        <w:contextualSpacing/>
        <w:jc w:val="center"/>
        <w:rPr>
          <w:rFonts w:eastAsia="Times New Roman"/>
          <w:color w:val="FF0000"/>
          <w:szCs w:val="24"/>
        </w:rPr>
      </w:pPr>
    </w:p>
    <w:p w14:paraId="5D887A7B" w14:textId="77777777" w:rsidR="00C15F18" w:rsidRDefault="00C15F18">
      <w:pPr>
        <w:spacing w:line="600" w:lineRule="auto"/>
        <w:ind w:firstLine="709"/>
        <w:contextualSpacing/>
        <w:jc w:val="center"/>
        <w:rPr>
          <w:rFonts w:eastAsia="Times New Roman"/>
          <w:color w:val="FF0000"/>
          <w:szCs w:val="24"/>
        </w:rPr>
      </w:pPr>
    </w:p>
    <w:p w14:paraId="5D887A7C" w14:textId="77777777" w:rsidR="00C15F18" w:rsidRDefault="00C15F18">
      <w:pPr>
        <w:spacing w:line="600" w:lineRule="auto"/>
        <w:ind w:firstLine="709"/>
        <w:contextualSpacing/>
        <w:jc w:val="center"/>
        <w:rPr>
          <w:rFonts w:eastAsia="Times New Roman"/>
          <w:color w:val="FF0000"/>
          <w:szCs w:val="24"/>
        </w:rPr>
      </w:pPr>
    </w:p>
    <w:p w14:paraId="5D887A7D" w14:textId="77777777" w:rsidR="00C15F18" w:rsidRDefault="00C15F18">
      <w:pPr>
        <w:spacing w:line="600" w:lineRule="auto"/>
        <w:ind w:firstLine="709"/>
        <w:contextualSpacing/>
        <w:jc w:val="center"/>
        <w:rPr>
          <w:rFonts w:eastAsia="Times New Roman"/>
          <w:color w:val="FF0000"/>
          <w:szCs w:val="24"/>
        </w:rPr>
      </w:pPr>
    </w:p>
    <w:p w14:paraId="5D887A7E" w14:textId="77777777" w:rsidR="00C15F18" w:rsidRDefault="00C15F18">
      <w:pPr>
        <w:spacing w:line="600" w:lineRule="auto"/>
        <w:ind w:firstLine="709"/>
        <w:contextualSpacing/>
        <w:jc w:val="center"/>
        <w:rPr>
          <w:rFonts w:eastAsia="Times New Roman"/>
          <w:color w:val="FF0000"/>
          <w:szCs w:val="24"/>
        </w:rPr>
      </w:pPr>
    </w:p>
    <w:p w14:paraId="5D887A7F" w14:textId="77777777" w:rsidR="00C15F18" w:rsidRDefault="00C15F18">
      <w:pPr>
        <w:spacing w:line="600" w:lineRule="auto"/>
        <w:ind w:firstLine="709"/>
        <w:contextualSpacing/>
        <w:jc w:val="center"/>
        <w:rPr>
          <w:rFonts w:eastAsia="Times New Roman"/>
          <w:color w:val="FF0000"/>
          <w:szCs w:val="24"/>
        </w:rPr>
      </w:pPr>
    </w:p>
    <w:tbl>
      <w:tblPr>
        <w:tblW w:w="7340" w:type="dxa"/>
        <w:tblInd w:w="-3" w:type="dxa"/>
        <w:tblCellMar>
          <w:left w:w="10" w:type="dxa"/>
          <w:right w:w="10" w:type="dxa"/>
        </w:tblCellMar>
        <w:tblLook w:val="04A0" w:firstRow="1" w:lastRow="0" w:firstColumn="1" w:lastColumn="0" w:noHBand="0" w:noVBand="1"/>
      </w:tblPr>
      <w:tblGrid>
        <w:gridCol w:w="4120"/>
        <w:gridCol w:w="680"/>
        <w:gridCol w:w="1620"/>
        <w:gridCol w:w="920"/>
      </w:tblGrid>
      <w:tr w:rsidR="00C15F18" w14:paraId="5D887A84" w14:textId="77777777">
        <w:trPr>
          <w:trHeight w:val="300"/>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887A80" w14:textId="77777777" w:rsidR="005E4DEA" w:rsidRPr="002611AC" w:rsidRDefault="00676D72">
            <w:pPr>
              <w:contextualSpacing/>
              <w:rPr>
                <w:rFonts w:ascii="Segoe UI" w:eastAsia="Times New Roman" w:hAnsi="Segoe UI" w:cs="Segoe UI"/>
                <w:sz w:val="18"/>
                <w:szCs w:val="18"/>
              </w:rPr>
            </w:pPr>
            <w:r w:rsidRPr="002611AC">
              <w:rPr>
                <w:rFonts w:ascii="Segoe UI" w:eastAsia="Times New Roman" w:hAnsi="Segoe UI" w:cs="Segoe UI"/>
                <w:sz w:val="18"/>
                <w:szCs w:val="18"/>
              </w:rPr>
              <w:t>Ονοματεπώνυμο</w:t>
            </w:r>
          </w:p>
        </w:tc>
        <w:tc>
          <w:tcPr>
            <w:tcW w:w="680" w:type="dxa"/>
            <w:tcBorders>
              <w:top w:val="single" w:sz="4" w:space="0" w:color="000000"/>
              <w:left w:val="nil"/>
              <w:bottom w:val="single" w:sz="4" w:space="0" w:color="000000"/>
              <w:right w:val="single" w:sz="4" w:space="0" w:color="000000"/>
            </w:tcBorders>
            <w:shd w:val="clear" w:color="auto" w:fill="auto"/>
            <w:noWrap/>
            <w:vAlign w:val="center"/>
            <w:hideMark/>
          </w:tcPr>
          <w:p w14:paraId="5D887A81" w14:textId="77777777" w:rsidR="005E4DEA" w:rsidRPr="002611AC" w:rsidRDefault="00676D72">
            <w:pPr>
              <w:contextualSpacing/>
              <w:rPr>
                <w:rFonts w:ascii="Segoe UI" w:eastAsia="Times New Roman" w:hAnsi="Segoe UI" w:cs="Segoe UI"/>
                <w:sz w:val="18"/>
                <w:szCs w:val="18"/>
              </w:rPr>
            </w:pPr>
            <w:r w:rsidRPr="002611AC">
              <w:rPr>
                <w:rFonts w:ascii="Segoe UI" w:eastAsia="Times New Roman" w:hAnsi="Segoe UI" w:cs="Segoe UI"/>
                <w:sz w:val="18"/>
                <w:szCs w:val="18"/>
              </w:rPr>
              <w:t>Κ.Ο</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D887A82" w14:textId="77777777" w:rsidR="005E4DEA" w:rsidRPr="002611AC" w:rsidRDefault="00676D72">
            <w:pPr>
              <w:contextualSpacing/>
              <w:rPr>
                <w:rFonts w:ascii="Segoe UI" w:eastAsia="Times New Roman" w:hAnsi="Segoe UI" w:cs="Segoe UI"/>
                <w:sz w:val="18"/>
                <w:szCs w:val="18"/>
              </w:rPr>
            </w:pPr>
            <w:proofErr w:type="spellStart"/>
            <w:r w:rsidRPr="002611AC">
              <w:rPr>
                <w:rFonts w:ascii="Segoe UI" w:eastAsia="Times New Roman" w:hAnsi="Segoe UI" w:cs="Segoe UI"/>
                <w:sz w:val="18"/>
                <w:szCs w:val="18"/>
              </w:rPr>
              <w:t>Εκλ</w:t>
            </w:r>
            <w:proofErr w:type="spellEnd"/>
            <w:r w:rsidRPr="002611AC">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5D887A83" w14:textId="77777777" w:rsidR="005E4DEA" w:rsidRPr="002611AC" w:rsidRDefault="00676D72">
            <w:pPr>
              <w:contextualSpacing/>
              <w:rPr>
                <w:rFonts w:ascii="Segoe UI" w:eastAsia="Times New Roman" w:hAnsi="Segoe UI" w:cs="Segoe UI"/>
                <w:sz w:val="18"/>
                <w:szCs w:val="18"/>
              </w:rPr>
            </w:pPr>
            <w:r w:rsidRPr="002611AC">
              <w:rPr>
                <w:rFonts w:ascii="Segoe UI" w:eastAsia="Times New Roman" w:hAnsi="Segoe UI" w:cs="Segoe UI"/>
                <w:sz w:val="18"/>
                <w:szCs w:val="18"/>
              </w:rPr>
              <w:t>Ψήφος</w:t>
            </w:r>
          </w:p>
        </w:tc>
      </w:tr>
      <w:tr w:rsidR="00C15F18" w14:paraId="5D887A89" w14:textId="77777777">
        <w:trPr>
          <w:trHeight w:val="1440"/>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14:paraId="5D887A85"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xml:space="preserve">Πράξη: Για την αξιόποινη πράξη της </w:t>
            </w:r>
            <w:r w:rsidRPr="002611AC">
              <w:rPr>
                <w:rFonts w:ascii="Segoe UI" w:eastAsia="Times New Roman" w:hAnsi="Segoe UI" w:cs="Segoe UI"/>
                <w:sz w:val="18"/>
                <w:szCs w:val="18"/>
              </w:rPr>
              <w:t>παράβασης καθήκοντος κατ’ εξακολούθηση (α. 98 παρ. 1 και 259 Π.Κ.), που φέρεται τελεσθείσα στο Ηράκλειο κατά το χρονικό διάστημα από τις 26.7.2013 έως και τις 15.4.2014, με την ιδιότητα του μέλους της Οικονομικής Επιτροπής Ηρακλείου του Δήμου Ηρακλείου. (Σ</w:t>
            </w:r>
            <w:r w:rsidRPr="002611AC">
              <w:rPr>
                <w:rFonts w:ascii="Segoe UI" w:eastAsia="Times New Roman" w:hAnsi="Segoe UI" w:cs="Segoe UI"/>
                <w:sz w:val="18"/>
                <w:szCs w:val="18"/>
              </w:rPr>
              <w:t>ΥΝΟΛΙΚΑ ΨΗΦΟΙ: NAI:21, OXI:126, ΠΡΝ:0)</w:t>
            </w:r>
          </w:p>
        </w:tc>
        <w:tc>
          <w:tcPr>
            <w:tcW w:w="680" w:type="dxa"/>
            <w:tcBorders>
              <w:top w:val="nil"/>
              <w:left w:val="nil"/>
              <w:bottom w:val="single" w:sz="4" w:space="0" w:color="000000"/>
              <w:right w:val="single" w:sz="4" w:space="0" w:color="000000"/>
            </w:tcBorders>
            <w:shd w:val="clear" w:color="auto" w:fill="auto"/>
            <w:vAlign w:val="center"/>
            <w:hideMark/>
          </w:tcPr>
          <w:p w14:paraId="5D887A86"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w:t>
            </w:r>
          </w:p>
        </w:tc>
        <w:tc>
          <w:tcPr>
            <w:tcW w:w="1620" w:type="dxa"/>
            <w:tcBorders>
              <w:top w:val="nil"/>
              <w:left w:val="nil"/>
              <w:bottom w:val="single" w:sz="4" w:space="0" w:color="000000"/>
              <w:right w:val="single" w:sz="4" w:space="0" w:color="000000"/>
            </w:tcBorders>
            <w:shd w:val="clear" w:color="auto" w:fill="auto"/>
            <w:vAlign w:val="center"/>
            <w:hideMark/>
          </w:tcPr>
          <w:p w14:paraId="5D887A87"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D887A88"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w:t>
            </w:r>
          </w:p>
        </w:tc>
      </w:tr>
      <w:tr w:rsidR="00C15F18" w14:paraId="5D887A8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8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ΑΘΑΝΑΣΙΟΥ ΑΘΑΝΑΣΙΟΣ(ΝΑΣΟΣ)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8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8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8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9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8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ΑΚΡΙΩΤΗΣ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9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9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9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9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9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ΑΜΑΝΑΤΙΔΗΣ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9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9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9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9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9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ΑΝΑΓΝΩΣΤΟΠΟΥΛΟΥ ΑΘΑΝΑΣΙΑ(ΣΙΑ)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A9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9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9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A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9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ΑΝΔΡΙΑΝΟΣ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9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AA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A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AA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A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ΑΝΤΩΝΙΟΥ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A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A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A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A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A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ΑΠΟΣΤΟΛΟΥ 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A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A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A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B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A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ΑΡΑΧΩΒΙΤΗΣ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A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A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B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B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B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ΑΥΛΩΝΙΤΟΥ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AB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B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AB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B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B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ΑΧΜΕΤ ΙΛΧΑΝ</w:t>
            </w:r>
          </w:p>
        </w:tc>
        <w:tc>
          <w:tcPr>
            <w:tcW w:w="680" w:type="dxa"/>
            <w:tcBorders>
              <w:top w:val="nil"/>
              <w:left w:val="nil"/>
              <w:bottom w:val="single" w:sz="4" w:space="0" w:color="000000"/>
              <w:right w:val="single" w:sz="4" w:space="0" w:color="000000"/>
            </w:tcBorders>
            <w:shd w:val="clear" w:color="auto" w:fill="auto"/>
            <w:noWrap/>
            <w:vAlign w:val="center"/>
            <w:hideMark/>
          </w:tcPr>
          <w:p w14:paraId="5D887AB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AB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B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C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B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ΒΑΓΕΝΑ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AB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B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B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C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C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ΒΑΓΙΩΝΑΚΗ </w:t>
            </w:r>
            <w:r w:rsidRPr="002611AC">
              <w:rPr>
                <w:rFonts w:ascii="Segoe UI" w:eastAsia="Times New Roman" w:hAnsi="Segoe UI" w:cs="Segoe UI"/>
                <w:sz w:val="18"/>
                <w:szCs w:val="18"/>
              </w:rPr>
              <w:t>ΕΥΑΓΓΕΛΙΑ(ΒΑΛΙΑ)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AC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C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AC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C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C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ΒΑΚΗ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AC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C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C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C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C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ΒΕΡΝΑΡΔΑΚΗΣ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C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C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AC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D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D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ΒΕΣΥΡΟΠΟΥΛΟΣ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D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AD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D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AD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D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ΒΕΤΤΑΣ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D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D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D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D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D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ΒΙΤΣΑΣ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D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D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D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E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D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ΒΛΑΧΟΣ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E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AE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E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AE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E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ΒΟΥΛΤΕΨΗ ΣΟΦΙΑ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AE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AE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AE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AE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E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ΒΟΥΤΣΗΣ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E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E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AE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F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E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ΒΡΑΝΤΖΑ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5D887AE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F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F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F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F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ΓΑΒΡΟΓΛΟΥ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F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F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AF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AF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F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F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AF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AF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0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AF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ΓΕΩΡΓΑΝΤΑΣ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AF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AF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0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0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0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ΓΕΩΡΓΟΠΟΥΛΟΥ-ΣΑΛΤΑΡΗ ΕΥΣΤΑΘΙΑ(ΕΦΗ)</w:t>
            </w:r>
          </w:p>
        </w:tc>
        <w:tc>
          <w:tcPr>
            <w:tcW w:w="680" w:type="dxa"/>
            <w:tcBorders>
              <w:top w:val="nil"/>
              <w:left w:val="nil"/>
              <w:bottom w:val="single" w:sz="4" w:space="0" w:color="000000"/>
              <w:right w:val="single" w:sz="4" w:space="0" w:color="000000"/>
            </w:tcBorders>
            <w:shd w:val="clear" w:color="auto" w:fill="auto"/>
            <w:noWrap/>
            <w:vAlign w:val="center"/>
            <w:hideMark/>
          </w:tcPr>
          <w:p w14:paraId="5D887B0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0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0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0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0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ΓΙΑΝΝΑΚΙΔΗΣ ΕΥΣΤΑΘΙΟΣ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0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0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0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1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0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ΓΙΟΓΙΑΚΑΣ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0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0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0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1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1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ΓΚΑΡΑ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1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1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1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1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1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ΔΕΔΕΣ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1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1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1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1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1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ΔΗΜΑΡΑΣ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1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1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1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2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2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ΔΗΜΟΣΧΑΚΗΣ </w:t>
            </w:r>
            <w:r w:rsidRPr="002611AC">
              <w:rPr>
                <w:rFonts w:ascii="Segoe UI" w:eastAsia="Times New Roman" w:hAnsi="Segoe UI" w:cs="Segoe UI"/>
                <w:sz w:val="18"/>
                <w:szCs w:val="18"/>
              </w:rPr>
              <w:t>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2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2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2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2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2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lastRenderedPageBreak/>
              <w:t>ΔΟΥΖΙΝΑΣ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2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2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2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2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2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ΔΡΙΤΣΑΣ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2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2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2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3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2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ΕΜΜΑΝΟΥΗΛΙΔΗΣ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3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3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3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3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3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ΖΕΪΜΠΕΚ ΧΟΥΣΕΪΝ</w:t>
            </w:r>
          </w:p>
        </w:tc>
        <w:tc>
          <w:tcPr>
            <w:tcW w:w="680" w:type="dxa"/>
            <w:tcBorders>
              <w:top w:val="nil"/>
              <w:left w:val="nil"/>
              <w:bottom w:val="single" w:sz="4" w:space="0" w:color="000000"/>
              <w:right w:val="single" w:sz="4" w:space="0" w:color="000000"/>
            </w:tcBorders>
            <w:shd w:val="clear" w:color="auto" w:fill="auto"/>
            <w:noWrap/>
            <w:vAlign w:val="center"/>
            <w:hideMark/>
          </w:tcPr>
          <w:p w14:paraId="5D887B3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3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3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3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3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ΗΓΟΥΜΕΝΙΔΗΣ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3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3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3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4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3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ΘΕΟΠΕΦΤΑΤΟΥ </w:t>
            </w:r>
            <w:r w:rsidRPr="002611AC">
              <w:rPr>
                <w:rFonts w:ascii="Segoe UI" w:eastAsia="Times New Roman" w:hAnsi="Segoe UI" w:cs="Segoe UI"/>
                <w:sz w:val="18"/>
                <w:szCs w:val="18"/>
              </w:rPr>
              <w:t>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5D887B3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4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4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4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4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ΘΕΟΦΥΛΑΚΤΟΣ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4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4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4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4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4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ΘΗΒΑΙΟΣ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4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4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4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5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4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ΘΡΑΨΑΝΙΩΤΗΣ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5D887B4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4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5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5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5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ΚΑΒΒΑΔΙΑ ΙΩΑΝΝΕΤΑ(ΑΝΝΕΤΑ)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5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5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5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5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5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ΚΑΪΣΑΣ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5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5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5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6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5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ΚΑΜΑΤΕΡΟΣ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5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5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5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6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6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ΚΑΜΜΕΝΟΣ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6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B6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6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6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6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ΚΑΝΕΛΛΗ ΓΑΡΥΦΑΛΛΙΑ(ΛΙΑΝΑ)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6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B6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6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6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6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6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6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6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7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7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ΚΑΡΑΓΙΑΝΝΙΔΗΣ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7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7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7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7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7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ΚΑΡΑ-ΓΙΟΥΣΟΥΦ ΑΪΧΑΝ</w:t>
            </w:r>
          </w:p>
        </w:tc>
        <w:tc>
          <w:tcPr>
            <w:tcW w:w="680" w:type="dxa"/>
            <w:tcBorders>
              <w:top w:val="nil"/>
              <w:left w:val="nil"/>
              <w:bottom w:val="single" w:sz="4" w:space="0" w:color="000000"/>
              <w:right w:val="single" w:sz="4" w:space="0" w:color="000000"/>
            </w:tcBorders>
            <w:shd w:val="clear" w:color="auto" w:fill="auto"/>
            <w:noWrap/>
            <w:vAlign w:val="center"/>
            <w:hideMark/>
          </w:tcPr>
          <w:p w14:paraId="5D887B7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7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7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7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7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ΚΑΡΑΚΩΣΤΑ </w:t>
            </w:r>
            <w:r w:rsidRPr="002611AC">
              <w:rPr>
                <w:rFonts w:ascii="Segoe UI" w:eastAsia="Times New Roman" w:hAnsi="Segoe UI" w:cs="Segoe UI"/>
                <w:sz w:val="18"/>
                <w:szCs w:val="18"/>
              </w:rPr>
              <w:t>ΕΥΑΓΓΕΛΙΑ(ΕΥΗ)</w:t>
            </w:r>
          </w:p>
        </w:tc>
        <w:tc>
          <w:tcPr>
            <w:tcW w:w="680" w:type="dxa"/>
            <w:tcBorders>
              <w:top w:val="nil"/>
              <w:left w:val="nil"/>
              <w:bottom w:val="single" w:sz="4" w:space="0" w:color="000000"/>
              <w:right w:val="single" w:sz="4" w:space="0" w:color="000000"/>
            </w:tcBorders>
            <w:shd w:val="clear" w:color="auto" w:fill="auto"/>
            <w:noWrap/>
            <w:vAlign w:val="center"/>
            <w:hideMark/>
          </w:tcPr>
          <w:p w14:paraId="5D887B7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7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7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8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7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ΚΑΡΑΜΑΝΛΗ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8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8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8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8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8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ΚΑΡΑΝΑΣΤΑΣΗΣ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8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8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8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8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8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ΚΑΡΑΣΑΡΛΙΔΟΥ ΕΥΦΡΟΣΥΝΗ(ΦΡΟΣΩ)</w:t>
            </w:r>
          </w:p>
        </w:tc>
        <w:tc>
          <w:tcPr>
            <w:tcW w:w="680" w:type="dxa"/>
            <w:tcBorders>
              <w:top w:val="nil"/>
              <w:left w:val="nil"/>
              <w:bottom w:val="single" w:sz="4" w:space="0" w:color="000000"/>
              <w:right w:val="single" w:sz="4" w:space="0" w:color="000000"/>
            </w:tcBorders>
            <w:shd w:val="clear" w:color="auto" w:fill="auto"/>
            <w:noWrap/>
            <w:vAlign w:val="center"/>
            <w:hideMark/>
          </w:tcPr>
          <w:p w14:paraId="5D887B8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8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8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9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8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ΚΑΣΙΜΑΤΗ ΕΙΡΗΝΗ(ΝΙΝΑ)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8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9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9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9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9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ΚΑΤΡΟΥΓΚΑΛΟΣ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9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9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9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9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9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ΚΑΤΣΑΒΡΙΑ-ΣΙΩΡΟΠΟΥΛΟΥ ΧΡΥΣΟΥΛΑ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9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9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9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A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9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ΚΑΤΣΑΦΑΔΟΣ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9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9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A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A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A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ΚΑΤΣΗΣ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A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A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A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A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A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ΚΑΤΣΩΤΗΣ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A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BA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A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B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A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ΚΑΦΑΝΤΑΡΗ ΧΑΡΟΥΛΑ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A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A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A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B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B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ΚΕΓΚΕΡΟΓΛΟΥ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B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BB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B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B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B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ΚΕΔΙΚΟΓΛΟΥ ΣΥΜΕΩΝ(ΣΙΜΟΣ)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B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B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B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B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B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ΚΕΛΛΑΣ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B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B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B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C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C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ΚΟΖΟΜΠΟΛΗ-ΑΜΑΝΑΤΙΔΗ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C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C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C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C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C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ΚΟΝΣΟΛΑΣ ΕΜΜΑΝΟΥΗΛ(ΜΑΝΟΣ)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C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C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BC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C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C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ΚΟΤΖΙΑΣ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C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C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C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D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C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ΚΟΥΙΚ ΤΕΡΕΝΣ-ΣΠΕΝΣΕΡ-ΝΙΚΟΛΑΟΣ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D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BD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D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D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D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ΚΟΥΚΟΥΤΣΗΣ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D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BD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D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D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D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ΚΟΥΜΟΥΤΣΑΚΟΣ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D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D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D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E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D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ΚΟΥΝΤΟΥΡΑ ΕΛΕΝΑ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BD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BE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BE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E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E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ΚΟΥΡΑΚΗΣ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E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E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E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E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E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ΚΟΥΤΣΟΥΚΟΣ ΓΙΑΝΝΗΣ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E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BE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E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F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E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ΚΩΝΣΤΑΝΤΙΝΕΑΣ ΠΕΤΡΟΣ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E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E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F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BF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F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ΛΑΖΑΡΙΔΗΣ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F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BF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F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BF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F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ΛΑΜΠΡΟΥΛΗΣ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F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BF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F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0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BF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ΛΑΠΠΑΣ ΣΠΥΡΙΔΩΝΑΣ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BF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BF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BF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0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0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ΛΥΚΟΥΔΗΣ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5D887C0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C0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0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0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0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0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0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0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0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0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ΜΑΝΤΑΣ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0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0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0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1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1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ΜΑΝΩΛΑΚΟΥ ΔΙΑΜΑΝΤΩ</w:t>
            </w:r>
          </w:p>
        </w:tc>
        <w:tc>
          <w:tcPr>
            <w:tcW w:w="680" w:type="dxa"/>
            <w:tcBorders>
              <w:top w:val="nil"/>
              <w:left w:val="nil"/>
              <w:bottom w:val="single" w:sz="4" w:space="0" w:color="000000"/>
              <w:right w:val="single" w:sz="4" w:space="0" w:color="000000"/>
            </w:tcBorders>
            <w:shd w:val="clear" w:color="auto" w:fill="auto"/>
            <w:noWrap/>
            <w:vAlign w:val="center"/>
            <w:hideMark/>
          </w:tcPr>
          <w:p w14:paraId="5D887C1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C1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1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1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1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ΜΑΡΔΑΣ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1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1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1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1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1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ΜΑΡΚΟΥ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C1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C1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1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C2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1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ΜΕΓΑΛΟΟΙΚΟΝΟΜΟΥ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5D887C2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2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2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2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2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ΜΕΪΚΟΠΟΥΛΟΣ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2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2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2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2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2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ΜΗΤΑΡΑΚΗΣ ΠΑΝΑΓΙΩΤΗΣ(ΝΟΤΗΣ)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2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C2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C2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C3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2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ΜΗΤΑΦΙΔΗΣ ΤΡΙΑΝΤΑΦΥΛΛΟΣ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2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3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3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3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3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ΜΙΧΑΗΛΙΔΗΣ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3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3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C3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3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3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ΜΙΧΕΛΗΣ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3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3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3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4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3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ΜΟΡΦΙΔΗΣ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3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3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4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4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4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ΜΟΥΜΟΥΛΙΔΗΣ ΘΕΜΙΣΤΟΚΛΗΣ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4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4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4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4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4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ΜΟΥΣΤΑΦΑ </w:t>
            </w:r>
            <w:proofErr w:type="spellStart"/>
            <w:r w:rsidRPr="002611AC">
              <w:rPr>
                <w:rFonts w:ascii="Segoe UI" w:eastAsia="Times New Roman" w:hAnsi="Segoe UI" w:cs="Segoe UI"/>
                <w:sz w:val="18"/>
                <w:szCs w:val="18"/>
              </w:rPr>
              <w:t>ΜΟΥΣΤΑΦΑ</w:t>
            </w:r>
            <w:proofErr w:type="spellEnd"/>
          </w:p>
        </w:tc>
        <w:tc>
          <w:tcPr>
            <w:tcW w:w="680" w:type="dxa"/>
            <w:tcBorders>
              <w:top w:val="nil"/>
              <w:left w:val="nil"/>
              <w:bottom w:val="single" w:sz="4" w:space="0" w:color="000000"/>
              <w:right w:val="single" w:sz="4" w:space="0" w:color="000000"/>
            </w:tcBorders>
            <w:shd w:val="clear" w:color="auto" w:fill="auto"/>
            <w:noWrap/>
            <w:vAlign w:val="center"/>
            <w:hideMark/>
          </w:tcPr>
          <w:p w14:paraId="5D887C4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4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4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5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4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ΜΠΑΛΑΟΥΡΑΣ ΓΕΡΑΣΙΜΟΣ(ΜΑΚΗΣ)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4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4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4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5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5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ΜΠΑΛΑΦΑΣ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5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5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5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5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5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ΜΠΑΛΛΗΣ ΣΥΜΕΩΝ(ΜΑΚΗΣ)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5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5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5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5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5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ΜΠΑΛΤΑΣ ΑΡΙΣΤΕΙΔΗΣ-ΝΙΚΟΛΑΟΣ-ΔΗΜΗΤΡΙΟΣ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5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5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5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6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6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ΜΠΑΛΩΜΕΝΑΚΗΣ ΑΝΤΩΝΗΣ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6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6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6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6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6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ΜΠΑΞΕΒΑΝΑΚΗΣ </w:t>
            </w:r>
            <w:r w:rsidRPr="002611AC">
              <w:rPr>
                <w:rFonts w:ascii="Segoe UI" w:eastAsia="Times New Roman" w:hAnsi="Segoe UI" w:cs="Segoe UI"/>
                <w:sz w:val="18"/>
                <w:szCs w:val="18"/>
              </w:rPr>
              <w:t>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6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6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6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6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6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ΜΠΑΡΚΑΣ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6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6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6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7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6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ΜΠΓΙΑΛΑΣ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7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7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7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7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7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ΝΤΖΙΜΑΝΗΣ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7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7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7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7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7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ΞΥΔΑΚΗΣ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7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7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7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8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7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ΟΥΡΣΟΥΖΙΔΗΣ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7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8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8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8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8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ΠΑΛΛΗΣ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8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8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C8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8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8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ΠΑΝΤΖΑΣ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8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8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8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9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8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ΠΑΠΑΔΟΠΟΥΛΟΣ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8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8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9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9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9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ΠΑΠΑΔΟΠΟΥΛΟΣ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9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9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9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9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9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ΠΑΠΑΔΟΠΟΥΛΟΣ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9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9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9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A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9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ΠΑΠΑΗΛΙΟΥ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9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9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9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A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A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ΠΑΠΑΝΑΤΣΙΟΥ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CA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A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A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A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A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ΠΑΠΑΦΙΛΙΠΠΟΥ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A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A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A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A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A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lastRenderedPageBreak/>
              <w:t>ΠΑΠΠΑΣ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A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A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A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B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B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ΠΑΡΑΣΚΕΥΟΠΟΥΛΟΣ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B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B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B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B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B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ΠΑΡΑΣΤΑΤΙΔΗΣ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B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B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B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B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B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ΠΑΥΛΙΔΗΣ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B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B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B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C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B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ΠΑΦΙΛΗΣ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C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CC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C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C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C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ΡΙΖΟΣ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C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C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CC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C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C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ΡΙΖΟΥΛΗΣ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C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C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C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D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C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ΣΑΝΤΟΡΙΝΙΟΣ ΝΕΚΤΑΡΙΟΣ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C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D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CD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D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D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ΣΑΡΑΚΙΩΤΗΣ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D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D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D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D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D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ΣΕΒΑΣΤΑΚΗΣ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D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D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CD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E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D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ΣΕΛΤΣΑΣ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D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D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E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E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E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ΣΗΦΑΚΗΣ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E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E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E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E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E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ΣΙΜΟΡΕΛΗΣ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E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E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E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F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E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ΣΚΑΝΔΑΛΙΔΗΣ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E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CE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E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F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F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ΣΚΟΥΡΟΛΙΑΚΟΣ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F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F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F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F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F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ΣΚΟΥΦΑ ΕΛΙΣΣΑΒΕΤ</w:t>
            </w:r>
          </w:p>
        </w:tc>
        <w:tc>
          <w:tcPr>
            <w:tcW w:w="680" w:type="dxa"/>
            <w:tcBorders>
              <w:top w:val="nil"/>
              <w:left w:val="nil"/>
              <w:bottom w:val="single" w:sz="4" w:space="0" w:color="000000"/>
              <w:right w:val="single" w:sz="4" w:space="0" w:color="000000"/>
            </w:tcBorders>
            <w:shd w:val="clear" w:color="auto" w:fill="auto"/>
            <w:noWrap/>
            <w:vAlign w:val="center"/>
            <w:hideMark/>
          </w:tcPr>
          <w:p w14:paraId="5D887CF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CF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CF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CF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CF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ΣΚΡΕΚΑΣ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CF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CF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CF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D0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0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ΣΠΑΡΤΙΝΟΣ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0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0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0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0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0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ΣΠΙΡΤΖΗΣ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0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0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0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0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0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ΣΤΑΘΑΚΗΣ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0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0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0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1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0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ΣΤΑΜΑΤΑΚΗ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D1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1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1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1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1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ΣΤΑΜΠΟΥΛΗ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5D887D1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1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1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1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1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ΣΤΕΦΟΣ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1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1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1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2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1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ΣΤΟΓΙΑΝΝΙΔΗΣ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1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2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2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2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2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ΣΥΝΤΥΧΑΚΗΣ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5D887D2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D2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D2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2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2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ΣΥΡΙΓΟΣ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2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2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2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3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2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ΣΥΡΜΑΛΕΝΙΟΣ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2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2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3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3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3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ΤΑΣΟΥΛΑΣ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3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3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3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D3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3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ΤΕΛΙΓΙΟΡΙΔΟΥ ΟΛΥΜΠΙΑ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3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3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3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4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3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ΤΟΣΚΑΣ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3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3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Β' </w:t>
            </w:r>
            <w:r w:rsidRPr="002611AC">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3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4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4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ΤΡΑΓΑΚΗΣ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4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4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4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D4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4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ΤΡΙΑΝΤΑΦΥΛΛΙΔΗΣ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4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4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4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4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4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ΤΣΙΡΩΝΗΣ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4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4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4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5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5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ΤΣΟΓΚΑΣ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5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5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5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5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5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ΦΑΜΕΛΛΟΣ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5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5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5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5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5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ΦΛΑΜΠΟΥΡΑΡΗΣ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5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5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5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6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5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ΦΩΤΗΛΑΣ ΙΑΣΩΝΑΣ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6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6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6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D6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6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ΧΡΙΣΤΟΔΟΥΛΟΠΟΥΛΟΥ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6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6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6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6D" w14:textId="77777777">
        <w:trPr>
          <w:trHeight w:val="1440"/>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14:paraId="5D887D69"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xml:space="preserve">Πράξη: Προς διακρίβωση της τέλεσης των αξιοποίνων πράξεων α) της ψευδούς καταμήνυσης (α. 229 παρ. 1 Π.Κ.), β) της ψευδορκίας μάρτυρα (α. 224 παρ. 2 </w:t>
            </w:r>
            <w:r w:rsidRPr="002611AC">
              <w:rPr>
                <w:rFonts w:ascii="Segoe UI" w:eastAsia="Times New Roman" w:hAnsi="Segoe UI" w:cs="Segoe UI"/>
                <w:sz w:val="18"/>
                <w:szCs w:val="18"/>
              </w:rPr>
              <w:t xml:space="preserve">Π.Κ.) και γ) της συκοφαντικής δυσφήμησης (α. 363 Π.Κ.), οι οποίες φέρεται ότι </w:t>
            </w:r>
            <w:proofErr w:type="spellStart"/>
            <w:r w:rsidRPr="002611AC">
              <w:rPr>
                <w:rFonts w:ascii="Segoe UI" w:eastAsia="Times New Roman" w:hAnsi="Segoe UI" w:cs="Segoe UI"/>
                <w:sz w:val="18"/>
                <w:szCs w:val="18"/>
              </w:rPr>
              <w:t>τελέσθηκαν</w:t>
            </w:r>
            <w:proofErr w:type="spellEnd"/>
            <w:r w:rsidRPr="002611AC">
              <w:rPr>
                <w:rFonts w:ascii="Segoe UI" w:eastAsia="Times New Roman" w:hAnsi="Segoe UI" w:cs="Segoe UI"/>
                <w:sz w:val="18"/>
                <w:szCs w:val="18"/>
              </w:rPr>
              <w:t xml:space="preserve"> με αφορμή συμβάν που έλαβε χώρα στις 23.9.2018 στην Καλαμάτα, κατά τη λήξη ποδοσφαιρικού αγώνα. (ΣΥΝΟΛΙΚΑ ΨΗΦΟΙ: NAI:1, OXI:146, ΠΡΝ:0)</w:t>
            </w:r>
          </w:p>
        </w:tc>
        <w:tc>
          <w:tcPr>
            <w:tcW w:w="680" w:type="dxa"/>
            <w:tcBorders>
              <w:top w:val="nil"/>
              <w:left w:val="nil"/>
              <w:bottom w:val="single" w:sz="4" w:space="0" w:color="000000"/>
              <w:right w:val="single" w:sz="4" w:space="0" w:color="000000"/>
            </w:tcBorders>
            <w:shd w:val="clear" w:color="auto" w:fill="auto"/>
            <w:vAlign w:val="center"/>
            <w:hideMark/>
          </w:tcPr>
          <w:p w14:paraId="5D887D6A"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w:t>
            </w:r>
          </w:p>
        </w:tc>
        <w:tc>
          <w:tcPr>
            <w:tcW w:w="1620" w:type="dxa"/>
            <w:tcBorders>
              <w:top w:val="nil"/>
              <w:left w:val="nil"/>
              <w:bottom w:val="single" w:sz="4" w:space="0" w:color="000000"/>
              <w:right w:val="single" w:sz="4" w:space="0" w:color="000000"/>
            </w:tcBorders>
            <w:shd w:val="clear" w:color="auto" w:fill="auto"/>
            <w:vAlign w:val="center"/>
            <w:hideMark/>
          </w:tcPr>
          <w:p w14:paraId="5D887D6B"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D887D6C" w14:textId="77777777" w:rsidR="005E4DEA" w:rsidRPr="002611AC" w:rsidRDefault="00676D72">
            <w:pPr>
              <w:contextualSpacing/>
              <w:outlineLvl w:val="0"/>
              <w:rPr>
                <w:rFonts w:ascii="Segoe UI" w:eastAsia="Times New Roman" w:hAnsi="Segoe UI" w:cs="Segoe UI"/>
                <w:sz w:val="18"/>
                <w:szCs w:val="18"/>
              </w:rPr>
            </w:pPr>
            <w:r w:rsidRPr="002611AC">
              <w:rPr>
                <w:rFonts w:ascii="Segoe UI" w:eastAsia="Times New Roman" w:hAnsi="Segoe UI" w:cs="Segoe UI"/>
                <w:sz w:val="18"/>
                <w:szCs w:val="18"/>
              </w:rPr>
              <w:t> </w:t>
            </w:r>
          </w:p>
        </w:tc>
      </w:tr>
      <w:tr w:rsidR="00C15F18" w14:paraId="5D887D7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6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ΑΘΑΝΑΣΙΟΥ </w:t>
            </w:r>
            <w:r w:rsidRPr="002611AC">
              <w:rPr>
                <w:rFonts w:ascii="Segoe UI" w:eastAsia="Times New Roman" w:hAnsi="Segoe UI" w:cs="Segoe UI"/>
                <w:sz w:val="18"/>
                <w:szCs w:val="18"/>
              </w:rPr>
              <w:t>ΑΘΑΝΑΣΙΟΣ(ΝΑΣΟΣ)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6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7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7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7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7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ΑΚΡΙΩΤΗΣ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7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7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7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7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7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ΑΜΑΝΑΤΙΔΗΣ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7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7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7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8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7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ΑΝΑΓΝΩΣΤΟΠΟΥΛΟΥ ΑΘΑΝΑΣΙΑ(ΣΙΑ)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7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7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8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8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8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ΑΝΔΡΙΑΝΟΣ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8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8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8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8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8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ΑΝΤΩΝΙΟΥ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8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8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8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9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8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ΑΠΟΣΤΟΛΟΥ </w:t>
            </w:r>
            <w:r w:rsidRPr="002611AC">
              <w:rPr>
                <w:rFonts w:ascii="Segoe UI" w:eastAsia="Times New Roman" w:hAnsi="Segoe UI" w:cs="Segoe UI"/>
                <w:sz w:val="18"/>
                <w:szCs w:val="18"/>
              </w:rPr>
              <w:t>ΕΥΑΓΓΕΛΟΣ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8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8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8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9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9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ΑΡΑΧΩΒΙΤΗΣ ΣΤΑΥΡΟΣ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9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9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9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9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9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ΑΥΛΩΝΙΤΟΥ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D9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9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9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9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9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ΑΧΜΕΤ ΙΛΧΑΝ</w:t>
            </w:r>
          </w:p>
        </w:tc>
        <w:tc>
          <w:tcPr>
            <w:tcW w:w="680" w:type="dxa"/>
            <w:tcBorders>
              <w:top w:val="nil"/>
              <w:left w:val="nil"/>
              <w:bottom w:val="single" w:sz="4" w:space="0" w:color="000000"/>
              <w:right w:val="single" w:sz="4" w:space="0" w:color="000000"/>
            </w:tcBorders>
            <w:shd w:val="clear" w:color="auto" w:fill="auto"/>
            <w:noWrap/>
            <w:vAlign w:val="center"/>
            <w:hideMark/>
          </w:tcPr>
          <w:p w14:paraId="5D887D9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D9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9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A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A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ΒΑΓΕΝΑ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A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A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A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A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A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ΒΑΓΙΩΝΑΚΗ ΕΥΑΓΓΕΛΙΑ(ΒΑΛΙΑ)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A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A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A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A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A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ΒΑΚΗ ΦΩΤΕΙΝΗ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DA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A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A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B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A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ΒΕΡΝΑΡΔΑΚΗΣ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B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B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B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B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B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ΒΕΣΥΡΟΠΟΥΛΟΣ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B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B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B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B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B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ΒΕΤΤΑΣ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B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B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B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C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B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ΒΙΤΣΑΣ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B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C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C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C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C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ΒΛΑΧΟΣ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C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C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C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C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C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ΒΟΥΛΤΕΨΗ ΣΟΦΙΑ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C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C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C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D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C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ΒΟΥΤΣΗΣ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C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C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DD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D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D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ΒΡΑΝΤΖΑ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D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D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D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D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D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ΓΑΒΡΟΓΛΟΥ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D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D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D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E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D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D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D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DD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E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E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ΓΕΩΡΓΑΝΤΑΣ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E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E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E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E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E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ΓΕΩΡΓΟΠΟΥΛΟΥ-ΣΑΛΤΑΡΗ ΕΥΣΤΑΘΙΑ(ΕΦΗ)</w:t>
            </w:r>
          </w:p>
        </w:tc>
        <w:tc>
          <w:tcPr>
            <w:tcW w:w="680" w:type="dxa"/>
            <w:tcBorders>
              <w:top w:val="nil"/>
              <w:left w:val="nil"/>
              <w:bottom w:val="single" w:sz="4" w:space="0" w:color="000000"/>
              <w:right w:val="single" w:sz="4" w:space="0" w:color="000000"/>
            </w:tcBorders>
            <w:shd w:val="clear" w:color="auto" w:fill="auto"/>
            <w:noWrap/>
            <w:vAlign w:val="center"/>
            <w:hideMark/>
          </w:tcPr>
          <w:p w14:paraId="5D887DE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E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E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E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E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ΓΙΑΝΝΑΚΙΔΗΣ </w:t>
            </w:r>
            <w:r w:rsidRPr="002611AC">
              <w:rPr>
                <w:rFonts w:ascii="Segoe UI" w:eastAsia="Times New Roman" w:hAnsi="Segoe UI" w:cs="Segoe UI"/>
                <w:sz w:val="18"/>
                <w:szCs w:val="18"/>
              </w:rPr>
              <w:t>ΕΥΣΤΑΘΙΟΣ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E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E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E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F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F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ΓΙΟΓΙΑΚΑΣ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F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DF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F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F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F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ΓΚΑΡΑ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7DF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F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DF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DF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F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ΔΕΔΕΣ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DF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DF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DF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0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DF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ΔΗΜΑΡΑΣ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0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0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0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0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0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ΔΗΜΟΣΧΑΚΗΣ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0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0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E0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0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0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ΔΟΥΖΙΝΑΣ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0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0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Α' </w:t>
            </w:r>
            <w:r w:rsidRPr="002611AC">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0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1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0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ΔΡΙΤΣΑΣ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0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1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1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1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1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ΕΜΜΑΝΟΥΗΛΙΔΗΣ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1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1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1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1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1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ΖΕΪΜΠΕΚ ΧΟΥΣΕΪΝ</w:t>
            </w:r>
          </w:p>
        </w:tc>
        <w:tc>
          <w:tcPr>
            <w:tcW w:w="680" w:type="dxa"/>
            <w:tcBorders>
              <w:top w:val="nil"/>
              <w:left w:val="nil"/>
              <w:bottom w:val="single" w:sz="4" w:space="0" w:color="000000"/>
              <w:right w:val="single" w:sz="4" w:space="0" w:color="000000"/>
            </w:tcBorders>
            <w:shd w:val="clear" w:color="auto" w:fill="auto"/>
            <w:noWrap/>
            <w:vAlign w:val="center"/>
            <w:hideMark/>
          </w:tcPr>
          <w:p w14:paraId="5D887E1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1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1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2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1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lastRenderedPageBreak/>
              <w:t>ΗΓΟΥΜΕΝΙΔΗΣ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1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1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E2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2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2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ΘΕΟΠΕΦΤΑΤΟΥ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5D887E2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2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2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2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2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ΘΕΟΦΥΛΑΚΤΟΣ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2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2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2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3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2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ΘΗΒΑΙΟΣ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2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2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2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3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3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ΘΡΑΨΑΝΙΩΤΗΣ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5D887E3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3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E3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3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3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ΚΑΒΒΑΔΙΑ ΙΩΑΝΝΕΤΑ(ΑΝΝΕΤΑ)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3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3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3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3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3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ΚΑΪΣΑΣ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3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3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E3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4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4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ΚΑΜΑΤΕΡΟΣ ΗΛΙΑΣ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4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4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E4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4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4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ΚΑΜΜΕΝΟΣ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4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E4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4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4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4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ΚΑΝΕΛΛΗ ΓΑΡΥΦΑΛΛΙΑ(ΛΙΑΝΑ)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4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E4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4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5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4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ΚΑΡΑΓΙΑΝΝΗΣ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5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5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5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5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5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ΚΑΡΑΓΙΑΝΝΙΔΗΣ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5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5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5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5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5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ΚΑΡΑ-ΓΙΟΥΣΟΥΦ ΑΪΧΑΝ</w:t>
            </w:r>
          </w:p>
        </w:tc>
        <w:tc>
          <w:tcPr>
            <w:tcW w:w="680" w:type="dxa"/>
            <w:tcBorders>
              <w:top w:val="nil"/>
              <w:left w:val="nil"/>
              <w:bottom w:val="single" w:sz="4" w:space="0" w:color="000000"/>
              <w:right w:val="single" w:sz="4" w:space="0" w:color="000000"/>
            </w:tcBorders>
            <w:shd w:val="clear" w:color="auto" w:fill="auto"/>
            <w:noWrap/>
            <w:vAlign w:val="center"/>
            <w:hideMark/>
          </w:tcPr>
          <w:p w14:paraId="5D887E5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5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5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6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5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ΚΑΡΑΚΩΣΤΑ ΕΥΑΓΓΕΛΙΑ(ΕΥΗ)</w:t>
            </w:r>
          </w:p>
        </w:tc>
        <w:tc>
          <w:tcPr>
            <w:tcW w:w="680" w:type="dxa"/>
            <w:tcBorders>
              <w:top w:val="nil"/>
              <w:left w:val="nil"/>
              <w:bottom w:val="single" w:sz="4" w:space="0" w:color="000000"/>
              <w:right w:val="single" w:sz="4" w:space="0" w:color="000000"/>
            </w:tcBorders>
            <w:shd w:val="clear" w:color="auto" w:fill="auto"/>
            <w:noWrap/>
            <w:vAlign w:val="center"/>
            <w:hideMark/>
          </w:tcPr>
          <w:p w14:paraId="5D887E5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6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6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6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6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ΚΑΡΑΜΑΝΛΗ ΑΝΝΑ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6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6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6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6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6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ΚΑΡΑΝΑΣΤΑΣΗΣ ΑΠΟΣΤΟΛΟΣ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6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6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6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7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6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ΚΑΡΑΣΑΡΛΙΔΟΥ ΕΥΦΡΟΣΥΝΗ(ΦΡΟΣΩ)</w:t>
            </w:r>
          </w:p>
        </w:tc>
        <w:tc>
          <w:tcPr>
            <w:tcW w:w="680" w:type="dxa"/>
            <w:tcBorders>
              <w:top w:val="nil"/>
              <w:left w:val="nil"/>
              <w:bottom w:val="single" w:sz="4" w:space="0" w:color="000000"/>
              <w:right w:val="single" w:sz="4" w:space="0" w:color="000000"/>
            </w:tcBorders>
            <w:shd w:val="clear" w:color="auto" w:fill="auto"/>
            <w:noWrap/>
            <w:vAlign w:val="center"/>
            <w:hideMark/>
          </w:tcPr>
          <w:p w14:paraId="5D887E6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6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7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7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7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ΚΑΣΙΜΑΤΗ ΕΙΡΗΝΗ(ΝΙΝΑ)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7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7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7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7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7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ΚΑΤΡΟΥΓΚΑΛΟΣ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7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7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7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8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7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ΚΑΤΣΑΒΡΙΑ-ΣΙΩΡΟΠΟΥΛΟΥ ΧΡΥΣΟΥΛΑ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7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7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7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8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8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ΚΑΤΣΑΦΑΔΟΣ </w:t>
            </w:r>
            <w:r w:rsidRPr="002611AC">
              <w:rPr>
                <w:rFonts w:ascii="Segoe UI" w:eastAsia="Times New Roman" w:hAnsi="Segoe UI" w:cs="Segoe UI"/>
                <w:sz w:val="18"/>
                <w:szCs w:val="18"/>
              </w:rPr>
              <w:t>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8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8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8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8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8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ΚΑΤΣΗΣ ΜΑΡΙΟΣ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8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8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8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8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8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ΚΑΤΣΩΤΗΣ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8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E8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8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9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9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ΚΑΦΑΝΤΑΡΗ ΧΑΡΟΥΛΑ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9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9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9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9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9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ΚΕΓΚΕΡΟΓΛΟΥ ΒΑΣΙΛΕΙΟΣ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9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E9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E9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9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9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ΚΕΔΙΚΟΓΛΟΥ ΣΥΜΕΩΝ(ΣΙΜΟΣ)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9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9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9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A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9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ΚΕΛΛΑΣ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A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A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A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A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A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ΚΟΖΟΜΠΟΛΗ-ΑΜΑΝΑΤΙΔΗ ΠΑΝΑΓΙΩΤΑ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A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A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A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A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A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ΚΟΝΣΟΛΑΣ ΕΜΜΑΝΟΥΗΛ(ΜΑΝΟΣ)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A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A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EA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B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A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ΚΟΤΖΙΑΣ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A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B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B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B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B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ΚΟΥΙΚ ΤΕΡΕΝΣ-ΣΠΕΝΣΕΡ-ΝΙΚΟΛΑΟΣ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B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EB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B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B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B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ΚΟΥΚΟΥΤΣΗΣ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B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EB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B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ΝΑΙ</w:t>
            </w:r>
          </w:p>
        </w:tc>
      </w:tr>
      <w:tr w:rsidR="00C15F18" w14:paraId="5D887EC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B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ΚΟΥΜΟΥΤΣΑΚΟΣ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B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B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C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C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C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ΚΟΥΝΤΟΥΡΑ ΕΛΕΝΑ</w:t>
            </w:r>
          </w:p>
        </w:tc>
        <w:tc>
          <w:tcPr>
            <w:tcW w:w="680" w:type="dxa"/>
            <w:tcBorders>
              <w:top w:val="nil"/>
              <w:left w:val="nil"/>
              <w:bottom w:val="single" w:sz="4" w:space="0" w:color="000000"/>
              <w:right w:val="single" w:sz="4" w:space="0" w:color="000000"/>
            </w:tcBorders>
            <w:shd w:val="clear" w:color="auto" w:fill="auto"/>
            <w:noWrap/>
            <w:vAlign w:val="center"/>
            <w:hideMark/>
          </w:tcPr>
          <w:p w14:paraId="5D887EC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EC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C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C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C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ΚΟΥΡΑΚΗΣ ΑΝΑΣΤΑΣΙΟΣ(ΤΑΣΟΣ)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C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C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C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D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C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ΚΟΥΤΣΟΥΚΟΣ ΓΙΑΝΝΗΣ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C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EC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C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D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D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ΚΩΝΣΤΑΝΤΙΝΕΑΣ ΠΕΤΡΟΣ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D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D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D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D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D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ΛΑΖΑΡΙΔΗΣ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D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ED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D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D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D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ΛΑΜΠΡΟΥΛΗΣ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D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ED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D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E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E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ΛΑΠΠΑΣ ΣΠΥΡΙΔΩΝΑΣ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E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E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E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E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E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ΛΥΚΟΥΔΗΣ ΣΠΥΡΙΔΩΝ</w:t>
            </w:r>
          </w:p>
        </w:tc>
        <w:tc>
          <w:tcPr>
            <w:tcW w:w="680" w:type="dxa"/>
            <w:tcBorders>
              <w:top w:val="nil"/>
              <w:left w:val="nil"/>
              <w:bottom w:val="single" w:sz="4" w:space="0" w:color="000000"/>
              <w:right w:val="single" w:sz="4" w:space="0" w:color="000000"/>
            </w:tcBorders>
            <w:shd w:val="clear" w:color="auto" w:fill="auto"/>
            <w:noWrap/>
            <w:vAlign w:val="center"/>
            <w:hideMark/>
          </w:tcPr>
          <w:p w14:paraId="5D887EE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ΑΝΕΞ.</w:t>
            </w:r>
          </w:p>
        </w:tc>
        <w:tc>
          <w:tcPr>
            <w:tcW w:w="1620" w:type="dxa"/>
            <w:tcBorders>
              <w:top w:val="nil"/>
              <w:left w:val="nil"/>
              <w:bottom w:val="single" w:sz="4" w:space="0" w:color="000000"/>
              <w:right w:val="single" w:sz="4" w:space="0" w:color="000000"/>
            </w:tcBorders>
            <w:shd w:val="clear" w:color="auto" w:fill="auto"/>
            <w:noWrap/>
            <w:vAlign w:val="center"/>
            <w:hideMark/>
          </w:tcPr>
          <w:p w14:paraId="5D887EE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E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E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E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E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E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E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F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E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ΜΑΝΤΑΣ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F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F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EF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F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F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ΜΑΝΩΛΑΚΟΥ ΔΙΑΜΑΝΤΩ</w:t>
            </w:r>
          </w:p>
        </w:tc>
        <w:tc>
          <w:tcPr>
            <w:tcW w:w="680" w:type="dxa"/>
            <w:tcBorders>
              <w:top w:val="nil"/>
              <w:left w:val="nil"/>
              <w:bottom w:val="single" w:sz="4" w:space="0" w:color="000000"/>
              <w:right w:val="single" w:sz="4" w:space="0" w:color="000000"/>
            </w:tcBorders>
            <w:shd w:val="clear" w:color="auto" w:fill="auto"/>
            <w:noWrap/>
            <w:vAlign w:val="center"/>
            <w:hideMark/>
          </w:tcPr>
          <w:p w14:paraId="5D887EF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EF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F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EF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F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ΜΑΡΔΑΣ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EF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EF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EF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0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EF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ΜΑΡΚΟΥ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EF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F0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0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0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0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ΜΕΓΑΛΟΟΙΚΟΝΟΜΟΥ ΘΕΟΔΩΡΑ</w:t>
            </w:r>
          </w:p>
        </w:tc>
        <w:tc>
          <w:tcPr>
            <w:tcW w:w="680" w:type="dxa"/>
            <w:tcBorders>
              <w:top w:val="nil"/>
              <w:left w:val="nil"/>
              <w:bottom w:val="single" w:sz="4" w:space="0" w:color="000000"/>
              <w:right w:val="single" w:sz="4" w:space="0" w:color="000000"/>
            </w:tcBorders>
            <w:shd w:val="clear" w:color="auto" w:fill="auto"/>
            <w:noWrap/>
            <w:vAlign w:val="center"/>
            <w:hideMark/>
          </w:tcPr>
          <w:p w14:paraId="5D887F0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0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0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0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0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ΜΕΪΚΟΠΟΥΛΟΣ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0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0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0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1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0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ΜΗΤΑΡΑΚΗΣ ΠΑΝΑΓΙΩΤΗΣ(ΝΟΤΗΣ)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0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F0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F1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1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1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ΜΗΤΑΦΙΔΗΣ ΤΡΙΑΝΤΑΦΥΛΛΟΣ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1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1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1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1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1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ΜΙΧΑΗΛΙΔΗΣ 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1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1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F1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2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1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ΜΙΧΕΛΗΣ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1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1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1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2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2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ΜΟΡΦΙΔΗΣ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2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2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2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2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2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ΜΟΥΜΟΥΛΙΔΗΣ ΘΕΜΙΣΤΟΚΛΗΣ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2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2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2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2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2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ΜΟΥΣΤΑΦΑ </w:t>
            </w:r>
            <w:proofErr w:type="spellStart"/>
            <w:r w:rsidRPr="002611AC">
              <w:rPr>
                <w:rFonts w:ascii="Segoe UI" w:eastAsia="Times New Roman" w:hAnsi="Segoe UI" w:cs="Segoe UI"/>
                <w:sz w:val="18"/>
                <w:szCs w:val="18"/>
              </w:rPr>
              <w:t>ΜΟΥΣΤΑΦΑ</w:t>
            </w:r>
            <w:proofErr w:type="spellEnd"/>
          </w:p>
        </w:tc>
        <w:tc>
          <w:tcPr>
            <w:tcW w:w="680" w:type="dxa"/>
            <w:tcBorders>
              <w:top w:val="nil"/>
              <w:left w:val="nil"/>
              <w:bottom w:val="single" w:sz="4" w:space="0" w:color="000000"/>
              <w:right w:val="single" w:sz="4" w:space="0" w:color="000000"/>
            </w:tcBorders>
            <w:shd w:val="clear" w:color="auto" w:fill="auto"/>
            <w:noWrap/>
            <w:vAlign w:val="center"/>
            <w:hideMark/>
          </w:tcPr>
          <w:p w14:paraId="5D887F2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2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2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3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3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ΜΠΑΛΑΟΥΡΑΣ ΓΕΡΑΣΙΜΟΣ(ΜΑΚΗΣ)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3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3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3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3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3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ΜΠΑΛΑΦΑΣ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3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3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3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3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3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ΜΠΑΛΛΗΣ ΣΥΜΕΩΝ(ΜΑΚΗΣ)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3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3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3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4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3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ΜΠΑΛΤΑΣ ΑΡΙΣΤΕΙΔΗΣ-ΝΙΚΟΛΑΟΣ-ΔΗΜΗΤΡΙΟΣ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4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4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4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4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4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ΜΠΑΛΩΜΕΝΑΚΗΣ ΑΝΤΩΝΗΣ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4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4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4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4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4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ΜΠΑΞΕΒΑΝΑΚΗΣ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4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4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4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5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4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ΜΠΑΡΚΑΣ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4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5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5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5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5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ΜΠΓΙΑΛΑΣ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5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5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5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5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5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ΝΤΖΙΜΑΝΗΣ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5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5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5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6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5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ΞΥΔΑΚΗΣ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5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5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6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6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6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ΟΥΡΣΟΥΖΙΔΗΣ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6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6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6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6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6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ΠΑΛΛΗΣ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6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6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F6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7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6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ΠΑΝΤΖΑΣ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6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6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6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7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7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ΠΑΠΑΔΟΠΟΥΛΟΣ </w:t>
            </w:r>
            <w:r w:rsidRPr="002611AC">
              <w:rPr>
                <w:rFonts w:ascii="Segoe UI" w:eastAsia="Times New Roman" w:hAnsi="Segoe UI" w:cs="Segoe UI"/>
                <w:sz w:val="18"/>
                <w:szCs w:val="18"/>
              </w:rPr>
              <w:t>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7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7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7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7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7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ΠΑΠΑΔΟΠΟΥΛΟΣ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7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7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7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7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7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ΠΑΠΑΔΟΠΟΥΛΟΣ ΧΡΙΣΤΟΦΟΡΟΣ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7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7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7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8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8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ΠΑΠΑΗΛΙΟΥ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8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8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8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8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8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ΠΑΠΑΝΑΤΣΙΟΥ ΑΙΚΑΤΕΡΙΝΗ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F8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8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8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8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8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ΠΑΠΑΦΙΛΙΠΠΟΥ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8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8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8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9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8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ΠΑΠΠΑΣ </w:t>
            </w:r>
            <w:r w:rsidRPr="002611AC">
              <w:rPr>
                <w:rFonts w:ascii="Segoe UI" w:eastAsia="Times New Roman" w:hAnsi="Segoe UI" w:cs="Segoe UI"/>
                <w:sz w:val="18"/>
                <w:szCs w:val="18"/>
              </w:rPr>
              <w:t>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9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9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9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9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9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ΠΑΡΑΣΚΕΥΟΠΟΥΛΟΣ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9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9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9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9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9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ΠΑΡΑΣΤΑΤΙΔΗΣ ΘΕΟΔΩΡΟΣ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9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9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9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A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9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ΠΑΥΛΙΔΗΣ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9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A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A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A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A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lastRenderedPageBreak/>
              <w:t>ΠΑΦΙΛΗΣ ΑΘΑΝΑΣΙΟΣ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A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7FA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A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A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A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ΡΙΖΟΣ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A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A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FA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B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A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ΡΙΖΟΥΛΗΣ </w:t>
            </w:r>
            <w:r w:rsidRPr="002611AC">
              <w:rPr>
                <w:rFonts w:ascii="Segoe UI" w:eastAsia="Times New Roman" w:hAnsi="Segoe UI" w:cs="Segoe UI"/>
                <w:sz w:val="18"/>
                <w:szCs w:val="18"/>
              </w:rPr>
              <w:t>ΑΝΔΡΕΑΣ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A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A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B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B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B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ΣΑΝΤΟΡΙΝΙΟΣ ΝΕΚΤΑΡΙΟΣ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B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B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FB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B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B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ΣΑΡΑΚΙΩΤΗΣ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B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B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B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C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B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ΣΕΒΑΣΤΑΚΗΣ ΔΗΜΗΤΡΙΟΣ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B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B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7FB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C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C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ΣΕΛΤΣΑΣ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C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C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C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C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C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ΣΗΦΑΚΗΣ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C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C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C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C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C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ΣΙΜΟΡΕΛΗΣ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C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C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C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D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D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ΣΚΑΝΔΑΛΙΔΗΣ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D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ΔΗ.ΣΥ</w:t>
            </w:r>
          </w:p>
        </w:tc>
        <w:tc>
          <w:tcPr>
            <w:tcW w:w="1620" w:type="dxa"/>
            <w:tcBorders>
              <w:top w:val="nil"/>
              <w:left w:val="nil"/>
              <w:bottom w:val="single" w:sz="4" w:space="0" w:color="000000"/>
              <w:right w:val="single" w:sz="4" w:space="0" w:color="000000"/>
            </w:tcBorders>
            <w:shd w:val="clear" w:color="auto" w:fill="auto"/>
            <w:noWrap/>
            <w:vAlign w:val="center"/>
            <w:hideMark/>
          </w:tcPr>
          <w:p w14:paraId="5D887FD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D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D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D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ΣΚΟΥΡΟΛΙΑΚΟΣ ΠΑΝΑΓΙΩΤΗΣ(ΠΑΝΟΣ)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D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D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D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D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D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ΣΚΟΥΦΑ ΕΛΙΣΣΑΒΕΤ</w:t>
            </w:r>
          </w:p>
        </w:tc>
        <w:tc>
          <w:tcPr>
            <w:tcW w:w="680" w:type="dxa"/>
            <w:tcBorders>
              <w:top w:val="nil"/>
              <w:left w:val="nil"/>
              <w:bottom w:val="single" w:sz="4" w:space="0" w:color="000000"/>
              <w:right w:val="single" w:sz="4" w:space="0" w:color="000000"/>
            </w:tcBorders>
            <w:shd w:val="clear" w:color="auto" w:fill="auto"/>
            <w:noWrap/>
            <w:vAlign w:val="center"/>
            <w:hideMark/>
          </w:tcPr>
          <w:p w14:paraId="5D887FD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D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D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E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D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ΣΚΡΕΚΑΣ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E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7FE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E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E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E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ΣΠΑΡΤΙΝΟΣ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E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E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E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E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E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ΣΠΙΡΤΖΗΣ ΧΡΗΣΤΟΣ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E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E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w:t>
            </w:r>
            <w:r w:rsidRPr="002611AC">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E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F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E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ΣΤΑΘΑΚΗΣ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E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F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F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F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F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ΣΤΑΜΑΤΑΚΗ ΕΛΕΝΗ</w:t>
            </w:r>
          </w:p>
        </w:tc>
        <w:tc>
          <w:tcPr>
            <w:tcW w:w="680" w:type="dxa"/>
            <w:tcBorders>
              <w:top w:val="nil"/>
              <w:left w:val="nil"/>
              <w:bottom w:val="single" w:sz="4" w:space="0" w:color="000000"/>
              <w:right w:val="single" w:sz="4" w:space="0" w:color="000000"/>
            </w:tcBorders>
            <w:shd w:val="clear" w:color="auto" w:fill="auto"/>
            <w:noWrap/>
            <w:vAlign w:val="center"/>
            <w:hideMark/>
          </w:tcPr>
          <w:p w14:paraId="5D887FF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F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7FF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7FF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F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ΣΤΑΜΠΟΥΛΗ ΑΦΡΟΔΙΤΗ</w:t>
            </w:r>
          </w:p>
        </w:tc>
        <w:tc>
          <w:tcPr>
            <w:tcW w:w="680" w:type="dxa"/>
            <w:tcBorders>
              <w:top w:val="nil"/>
              <w:left w:val="nil"/>
              <w:bottom w:val="single" w:sz="4" w:space="0" w:color="000000"/>
              <w:right w:val="single" w:sz="4" w:space="0" w:color="000000"/>
            </w:tcBorders>
            <w:shd w:val="clear" w:color="auto" w:fill="auto"/>
            <w:noWrap/>
            <w:vAlign w:val="center"/>
            <w:hideMark/>
          </w:tcPr>
          <w:p w14:paraId="5D887FF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F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7FF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01"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7FF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ΣΤΕΦΟΣ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7FF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7FF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800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06"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0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ΣΤΟΓΙΑΝΝΙΔΗΣ ΓΡΗΓΟΡΙΟΣ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0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0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0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0B"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0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ΣΥΝΤΥΧΑΚΗΣ ΕΜΜΑΝΟΥΗΛ</w:t>
            </w:r>
          </w:p>
        </w:tc>
        <w:tc>
          <w:tcPr>
            <w:tcW w:w="680" w:type="dxa"/>
            <w:tcBorders>
              <w:top w:val="nil"/>
              <w:left w:val="nil"/>
              <w:bottom w:val="single" w:sz="4" w:space="0" w:color="000000"/>
              <w:right w:val="single" w:sz="4" w:space="0" w:color="000000"/>
            </w:tcBorders>
            <w:shd w:val="clear" w:color="auto" w:fill="auto"/>
            <w:noWrap/>
            <w:vAlign w:val="center"/>
            <w:hideMark/>
          </w:tcPr>
          <w:p w14:paraId="5D88800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Κ.Κ.Ε</w:t>
            </w:r>
          </w:p>
        </w:tc>
        <w:tc>
          <w:tcPr>
            <w:tcW w:w="1620" w:type="dxa"/>
            <w:tcBorders>
              <w:top w:val="nil"/>
              <w:left w:val="nil"/>
              <w:bottom w:val="single" w:sz="4" w:space="0" w:color="000000"/>
              <w:right w:val="single" w:sz="4" w:space="0" w:color="000000"/>
            </w:tcBorders>
            <w:shd w:val="clear" w:color="auto" w:fill="auto"/>
            <w:noWrap/>
            <w:vAlign w:val="center"/>
            <w:hideMark/>
          </w:tcPr>
          <w:p w14:paraId="5D88800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D88800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10"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0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ΣΥΡΙΓΟΣ</w:t>
            </w:r>
            <w:r w:rsidRPr="002611AC">
              <w:rPr>
                <w:rFonts w:ascii="Segoe UI" w:eastAsia="Times New Roman" w:hAnsi="Segoe UI" w:cs="Segoe UI"/>
                <w:sz w:val="18"/>
                <w:szCs w:val="18"/>
              </w:rPr>
              <w:t xml:space="preserve"> ΑΝΤΩΝΙΟΣ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0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0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800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15"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1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ΣΥΡΜΑΛΕΝΙΟΣ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1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1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801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1A"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1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ΤΑΣΟΥΛΑΣ ΚΩΝΣΤΑΝΤΙΝΟΣ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1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801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801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1F"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1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ΤΕΛΙΓΙΟΡΙΔΟΥ ΟΛΥΜΠΙΑ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801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1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1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24"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2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ΤΟΣΚΑΣ ΝΙΚΟΛΑΟΣ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2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2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802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29"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2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ΤΡΑΓΑΚΗΣ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2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802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2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2E"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2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 xml:space="preserve">ΤΡΙΑΝΤΑΦΥΛΛΙΔΗΣ </w:t>
            </w:r>
            <w:r w:rsidRPr="002611AC">
              <w:rPr>
                <w:rFonts w:ascii="Segoe UI" w:eastAsia="Times New Roman" w:hAnsi="Segoe UI" w:cs="Segoe UI"/>
                <w:sz w:val="18"/>
                <w:szCs w:val="18"/>
              </w:rPr>
              <w:t>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2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2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2D"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33"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2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ΤΣΙΡΩΝΗΣ ΙΩΑΝΝΗΣ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3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3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8032"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38"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3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ΤΣΟΓΚΑΣ ΓΕΩΡΓΙΟΣ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3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3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37"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3D"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3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ΦΑΜΕΛΛΟΣ ΣΩΚΡΑΤΗΣ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3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3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3C"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42"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3E"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ΦΛΑΜΠΟΥΡΑΡΗΣ ΑΛΕΞΑΝΔΡΟΣ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3F"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40"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D888041"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47"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43"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ΦΩΤΗΛΑΣ ΙΑΣΩΝΑΣ</w:t>
            </w:r>
          </w:p>
        </w:tc>
        <w:tc>
          <w:tcPr>
            <w:tcW w:w="680" w:type="dxa"/>
            <w:tcBorders>
              <w:top w:val="nil"/>
              <w:left w:val="nil"/>
              <w:bottom w:val="single" w:sz="4" w:space="0" w:color="000000"/>
              <w:right w:val="single" w:sz="4" w:space="0" w:color="000000"/>
            </w:tcBorders>
            <w:shd w:val="clear" w:color="auto" w:fill="auto"/>
            <w:noWrap/>
            <w:vAlign w:val="center"/>
            <w:hideMark/>
          </w:tcPr>
          <w:p w14:paraId="5D888044"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Ν.Δ.</w:t>
            </w:r>
          </w:p>
        </w:tc>
        <w:tc>
          <w:tcPr>
            <w:tcW w:w="1620" w:type="dxa"/>
            <w:tcBorders>
              <w:top w:val="nil"/>
              <w:left w:val="nil"/>
              <w:bottom w:val="single" w:sz="4" w:space="0" w:color="000000"/>
              <w:right w:val="single" w:sz="4" w:space="0" w:color="000000"/>
            </w:tcBorders>
            <w:shd w:val="clear" w:color="auto" w:fill="auto"/>
            <w:noWrap/>
            <w:vAlign w:val="center"/>
            <w:hideMark/>
          </w:tcPr>
          <w:p w14:paraId="5D888045"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46"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r w:rsidR="00C15F18" w14:paraId="5D88804C" w14:textId="77777777">
        <w:trPr>
          <w:trHeight w:val="300"/>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14:paraId="5D888048"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ΧΡΙΣΤΟΔΟΥΛΟΠΟΥΛΟΥ ΑΝΑΣΤΑΣΙΑ</w:t>
            </w:r>
          </w:p>
        </w:tc>
        <w:tc>
          <w:tcPr>
            <w:tcW w:w="680" w:type="dxa"/>
            <w:tcBorders>
              <w:top w:val="nil"/>
              <w:left w:val="nil"/>
              <w:bottom w:val="single" w:sz="4" w:space="0" w:color="000000"/>
              <w:right w:val="single" w:sz="4" w:space="0" w:color="000000"/>
            </w:tcBorders>
            <w:shd w:val="clear" w:color="auto" w:fill="auto"/>
            <w:noWrap/>
            <w:vAlign w:val="center"/>
            <w:hideMark/>
          </w:tcPr>
          <w:p w14:paraId="5D888049"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ΣΥΡΙΖΑ</w:t>
            </w:r>
          </w:p>
        </w:tc>
        <w:tc>
          <w:tcPr>
            <w:tcW w:w="1620" w:type="dxa"/>
            <w:tcBorders>
              <w:top w:val="nil"/>
              <w:left w:val="nil"/>
              <w:bottom w:val="single" w:sz="4" w:space="0" w:color="000000"/>
              <w:right w:val="single" w:sz="4" w:space="0" w:color="000000"/>
            </w:tcBorders>
            <w:shd w:val="clear" w:color="auto" w:fill="auto"/>
            <w:noWrap/>
            <w:vAlign w:val="center"/>
            <w:hideMark/>
          </w:tcPr>
          <w:p w14:paraId="5D88804A"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D88804B" w14:textId="77777777" w:rsidR="005E4DEA" w:rsidRPr="002611AC" w:rsidRDefault="00676D72">
            <w:pPr>
              <w:contextualSpacing/>
              <w:outlineLvl w:val="1"/>
              <w:rPr>
                <w:rFonts w:ascii="Segoe UI" w:eastAsia="Times New Roman" w:hAnsi="Segoe UI" w:cs="Segoe UI"/>
                <w:sz w:val="18"/>
                <w:szCs w:val="18"/>
              </w:rPr>
            </w:pPr>
            <w:r w:rsidRPr="002611AC">
              <w:rPr>
                <w:rFonts w:ascii="Segoe UI" w:eastAsia="Times New Roman" w:hAnsi="Segoe UI" w:cs="Segoe UI"/>
                <w:sz w:val="18"/>
                <w:szCs w:val="18"/>
              </w:rPr>
              <w:t>ΟΧΙ</w:t>
            </w:r>
          </w:p>
        </w:tc>
      </w:tr>
    </w:tbl>
    <w:p w14:paraId="5D88804D" w14:textId="77777777" w:rsidR="00C15F18" w:rsidRDefault="00C15F18">
      <w:pPr>
        <w:contextualSpacing/>
        <w:rPr>
          <w:rFonts w:eastAsia="Times New Roman" w:cs="Times New Roman"/>
          <w:szCs w:val="24"/>
        </w:rPr>
      </w:pPr>
    </w:p>
    <w:p w14:paraId="5D88804E" w14:textId="77777777" w:rsidR="00C15F18" w:rsidRDefault="00C15F18">
      <w:pPr>
        <w:spacing w:line="600" w:lineRule="auto"/>
        <w:ind w:firstLine="720"/>
        <w:contextualSpacing/>
        <w:jc w:val="both"/>
        <w:rPr>
          <w:rFonts w:eastAsia="Times New Roman" w:cs="Times New Roman"/>
          <w:b/>
          <w:szCs w:val="24"/>
        </w:rPr>
      </w:pPr>
    </w:p>
    <w:tbl>
      <w:tblPr>
        <w:tblW w:w="9860" w:type="dxa"/>
        <w:tblInd w:w="-772" w:type="dxa"/>
        <w:tblCellMar>
          <w:left w:w="10" w:type="dxa"/>
          <w:right w:w="10" w:type="dxa"/>
        </w:tblCellMar>
        <w:tblLook w:val="04A0" w:firstRow="1" w:lastRow="0" w:firstColumn="1" w:lastColumn="0" w:noHBand="0" w:noVBand="1"/>
      </w:tblPr>
      <w:tblGrid>
        <w:gridCol w:w="2700"/>
        <w:gridCol w:w="5320"/>
        <w:gridCol w:w="920"/>
        <w:gridCol w:w="920"/>
      </w:tblGrid>
      <w:tr w:rsidR="00C15F18" w14:paraId="5D888053" w14:textId="77777777">
        <w:trPr>
          <w:trHeight w:val="795"/>
        </w:trPr>
        <w:tc>
          <w:tcPr>
            <w:tcW w:w="2700" w:type="dxa"/>
            <w:tcBorders>
              <w:top w:val="nil"/>
              <w:left w:val="nil"/>
              <w:bottom w:val="nil"/>
              <w:right w:val="nil"/>
            </w:tcBorders>
            <w:shd w:val="clear" w:color="auto" w:fill="auto"/>
            <w:noWrap/>
            <w:vAlign w:val="bottom"/>
            <w:hideMark/>
          </w:tcPr>
          <w:p w14:paraId="5D88804F" w14:textId="77777777" w:rsidR="005E4DEA" w:rsidRPr="00FE49C9" w:rsidRDefault="00676D72">
            <w:pPr>
              <w:contextualSpacing/>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5D888050" w14:textId="77777777" w:rsidR="005E4DEA" w:rsidRPr="00FE49C9" w:rsidRDefault="00676D72">
            <w:pPr>
              <w:contextualSpacing/>
              <w:rPr>
                <w:rFonts w:ascii="Calibri" w:eastAsia="Times New Roman" w:hAnsi="Calibri" w:cs="Calibri"/>
                <w:color w:val="000000"/>
                <w:szCs w:val="24"/>
              </w:rPr>
            </w:pPr>
            <w:r w:rsidRPr="00FE49C9">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5D888051" w14:textId="77777777" w:rsidR="005E4DEA" w:rsidRPr="00FE49C9" w:rsidRDefault="00676D72">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5D888052" w14:textId="77777777" w:rsidR="005E4DEA" w:rsidRPr="00FE49C9" w:rsidRDefault="00676D72">
            <w:pPr>
              <w:contextualSpacing/>
              <w:rPr>
                <w:rFonts w:ascii="Times New Roman" w:eastAsia="Times New Roman" w:hAnsi="Times New Roman" w:cs="Times New Roman"/>
                <w:sz w:val="20"/>
              </w:rPr>
            </w:pPr>
          </w:p>
        </w:tc>
      </w:tr>
      <w:tr w:rsidR="00C15F18" w14:paraId="5D888058" w14:textId="77777777">
        <w:trPr>
          <w:trHeight w:val="135"/>
        </w:trPr>
        <w:tc>
          <w:tcPr>
            <w:tcW w:w="2700" w:type="dxa"/>
            <w:tcBorders>
              <w:top w:val="nil"/>
              <w:left w:val="nil"/>
              <w:bottom w:val="nil"/>
              <w:right w:val="nil"/>
            </w:tcBorders>
            <w:shd w:val="clear" w:color="auto" w:fill="auto"/>
            <w:noWrap/>
            <w:vAlign w:val="bottom"/>
            <w:hideMark/>
          </w:tcPr>
          <w:p w14:paraId="5D888054" w14:textId="77777777" w:rsidR="005E4DEA" w:rsidRPr="00FE49C9" w:rsidRDefault="00676D72">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888055" w14:textId="77777777" w:rsidR="005E4DEA" w:rsidRPr="00FE49C9" w:rsidRDefault="00676D72">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888056" w14:textId="77777777" w:rsidR="005E4DEA" w:rsidRPr="00FE49C9" w:rsidRDefault="00676D72">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888057" w14:textId="77777777" w:rsidR="005E4DEA" w:rsidRPr="00FE49C9" w:rsidRDefault="00676D72">
            <w:pPr>
              <w:contextualSpacing/>
              <w:rPr>
                <w:rFonts w:ascii="Times New Roman" w:eastAsia="Times New Roman" w:hAnsi="Times New Roman" w:cs="Times New Roman"/>
                <w:sz w:val="20"/>
              </w:rPr>
            </w:pPr>
          </w:p>
        </w:tc>
      </w:tr>
      <w:tr w:rsidR="00C15F18" w14:paraId="5D88805C" w14:textId="77777777">
        <w:trPr>
          <w:trHeight w:val="720"/>
        </w:trPr>
        <w:tc>
          <w:tcPr>
            <w:tcW w:w="2700" w:type="dxa"/>
            <w:tcBorders>
              <w:top w:val="nil"/>
              <w:left w:val="nil"/>
              <w:bottom w:val="nil"/>
              <w:right w:val="nil"/>
            </w:tcBorders>
            <w:shd w:val="clear" w:color="auto" w:fill="auto"/>
            <w:hideMark/>
          </w:tcPr>
          <w:p w14:paraId="5D888059" w14:textId="77777777" w:rsidR="005E4DEA" w:rsidRPr="00FE49C9" w:rsidRDefault="00676D72">
            <w:pPr>
              <w:contextualSpacing/>
              <w:jc w:val="center"/>
              <w:rPr>
                <w:rFonts w:ascii="Calibri" w:eastAsia="Times New Roman" w:hAnsi="Calibri" w:cs="Calibri"/>
                <w:color w:val="000000"/>
                <w:szCs w:val="24"/>
              </w:rPr>
            </w:pPr>
            <w:r w:rsidRPr="00FE49C9">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5D88805A" w14:textId="77777777" w:rsidR="005E4DEA" w:rsidRPr="00FE49C9" w:rsidRDefault="00676D72">
            <w:pPr>
              <w:contextualSpacing/>
              <w:jc w:val="center"/>
              <w:rPr>
                <w:rFonts w:ascii="Calibri" w:eastAsia="Times New Roman" w:hAnsi="Calibri" w:cs="Calibri"/>
                <w:color w:val="000000"/>
                <w:szCs w:val="24"/>
              </w:rPr>
            </w:pPr>
            <w:r w:rsidRPr="00FE49C9">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5D88805B"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Αποτελέσματα</w:t>
            </w:r>
          </w:p>
        </w:tc>
      </w:tr>
      <w:tr w:rsidR="00C15F18" w14:paraId="5D888061" w14:textId="77777777">
        <w:trPr>
          <w:trHeight w:val="330"/>
        </w:trPr>
        <w:tc>
          <w:tcPr>
            <w:tcW w:w="2700" w:type="dxa"/>
            <w:vMerge w:val="restart"/>
            <w:tcBorders>
              <w:top w:val="nil"/>
              <w:left w:val="nil"/>
              <w:bottom w:val="nil"/>
              <w:right w:val="nil"/>
            </w:tcBorders>
            <w:shd w:val="clear" w:color="auto" w:fill="auto"/>
            <w:hideMark/>
          </w:tcPr>
          <w:p w14:paraId="5D88805D" w14:textId="77777777" w:rsidR="005E4DEA" w:rsidRPr="00FE49C9" w:rsidRDefault="00676D72">
            <w:pPr>
              <w:contextualSpacing/>
              <w:rPr>
                <w:rFonts w:ascii="Calibri" w:eastAsia="Times New Roman" w:hAnsi="Calibri" w:cs="Calibri"/>
                <w:color w:val="000000"/>
                <w:szCs w:val="24"/>
              </w:rPr>
            </w:pPr>
            <w:r w:rsidRPr="00FE49C9">
              <w:rPr>
                <w:rFonts w:ascii="Calibri" w:eastAsia="Times New Roman" w:hAnsi="Calibri" w:cs="Calibri"/>
                <w:color w:val="000000"/>
                <w:szCs w:val="24"/>
              </w:rPr>
              <w:t>ΣΥΝΤΥΧΑΚΗΣ ΕΜΜΑΝΟΥΗΛ</w:t>
            </w:r>
          </w:p>
        </w:tc>
        <w:tc>
          <w:tcPr>
            <w:tcW w:w="5320" w:type="dxa"/>
            <w:vMerge w:val="restart"/>
            <w:tcBorders>
              <w:top w:val="nil"/>
              <w:left w:val="nil"/>
              <w:bottom w:val="nil"/>
              <w:right w:val="nil"/>
            </w:tcBorders>
            <w:shd w:val="clear" w:color="auto" w:fill="auto"/>
            <w:hideMark/>
          </w:tcPr>
          <w:p w14:paraId="5D88805E" w14:textId="77777777" w:rsidR="005E4DEA" w:rsidRPr="00FE49C9" w:rsidRDefault="00676D72">
            <w:pPr>
              <w:contextualSpacing/>
              <w:jc w:val="center"/>
              <w:rPr>
                <w:rFonts w:ascii="Calibri" w:eastAsia="Times New Roman" w:hAnsi="Calibri" w:cs="Calibri"/>
                <w:color w:val="000000"/>
                <w:szCs w:val="24"/>
              </w:rPr>
            </w:pPr>
            <w:r w:rsidRPr="00FE49C9">
              <w:rPr>
                <w:rFonts w:ascii="Calibri" w:eastAsia="Times New Roman" w:hAnsi="Calibri" w:cs="Calibri"/>
                <w:color w:val="000000"/>
                <w:szCs w:val="24"/>
              </w:rPr>
              <w:t>Για την αξιόποινη πράξη της παράβασης καθήκοντος κατ’ εξακολούθηση</w:t>
            </w:r>
            <w:r w:rsidRPr="00FE49C9">
              <w:rPr>
                <w:rFonts w:ascii="Calibri" w:eastAsia="Times New Roman" w:hAnsi="Calibri" w:cs="Calibri"/>
                <w:color w:val="000000"/>
                <w:szCs w:val="24"/>
              </w:rPr>
              <w:t xml:space="preserve"> (α. 98 παρ. 1 και 259 Π.Κ.), που φέρεται τελεσθείσα στο Ηράκλειο κατά το χρονικό διάστημα από τις 26.7.2013 έως και τις 15.4.2014, με την ιδιότητα του μέλους της Οικονομικής Επιτροπής Ηρακλείου του Δήμου Ηρακλείου.</w:t>
            </w:r>
          </w:p>
        </w:tc>
        <w:tc>
          <w:tcPr>
            <w:tcW w:w="920" w:type="dxa"/>
            <w:tcBorders>
              <w:top w:val="nil"/>
              <w:left w:val="nil"/>
              <w:bottom w:val="nil"/>
              <w:right w:val="nil"/>
            </w:tcBorders>
            <w:shd w:val="clear" w:color="auto" w:fill="auto"/>
            <w:noWrap/>
            <w:hideMark/>
          </w:tcPr>
          <w:p w14:paraId="5D88805F"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D888060"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21</w:t>
            </w:r>
          </w:p>
        </w:tc>
      </w:tr>
      <w:tr w:rsidR="00C15F18" w14:paraId="5D888066" w14:textId="77777777">
        <w:trPr>
          <w:trHeight w:val="330"/>
        </w:trPr>
        <w:tc>
          <w:tcPr>
            <w:tcW w:w="2700" w:type="dxa"/>
            <w:vMerge/>
            <w:tcBorders>
              <w:top w:val="nil"/>
              <w:left w:val="nil"/>
              <w:bottom w:val="nil"/>
              <w:right w:val="nil"/>
            </w:tcBorders>
            <w:vAlign w:val="center"/>
            <w:hideMark/>
          </w:tcPr>
          <w:p w14:paraId="5D888062" w14:textId="77777777" w:rsidR="005E4DEA" w:rsidRPr="00FE49C9" w:rsidRDefault="00676D72">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888063" w14:textId="77777777" w:rsidR="005E4DEA" w:rsidRPr="00FE49C9" w:rsidRDefault="00676D72">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888064"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D888065"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126</w:t>
            </w:r>
          </w:p>
        </w:tc>
      </w:tr>
      <w:tr w:rsidR="00C15F18" w14:paraId="5D88806B" w14:textId="77777777">
        <w:trPr>
          <w:trHeight w:val="330"/>
        </w:trPr>
        <w:tc>
          <w:tcPr>
            <w:tcW w:w="2700" w:type="dxa"/>
            <w:vMerge/>
            <w:tcBorders>
              <w:top w:val="nil"/>
              <w:left w:val="nil"/>
              <w:bottom w:val="nil"/>
              <w:right w:val="nil"/>
            </w:tcBorders>
            <w:vAlign w:val="center"/>
            <w:hideMark/>
          </w:tcPr>
          <w:p w14:paraId="5D888067" w14:textId="77777777" w:rsidR="005E4DEA" w:rsidRPr="00FE49C9" w:rsidRDefault="00676D72">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888068" w14:textId="77777777" w:rsidR="005E4DEA" w:rsidRPr="00FE49C9" w:rsidRDefault="00676D72">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888069"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D88806A"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0</w:t>
            </w:r>
          </w:p>
        </w:tc>
      </w:tr>
      <w:tr w:rsidR="00C15F18" w14:paraId="5D888070" w14:textId="77777777">
        <w:trPr>
          <w:trHeight w:val="330"/>
        </w:trPr>
        <w:tc>
          <w:tcPr>
            <w:tcW w:w="2700" w:type="dxa"/>
            <w:vMerge/>
            <w:tcBorders>
              <w:top w:val="nil"/>
              <w:left w:val="nil"/>
              <w:bottom w:val="nil"/>
              <w:right w:val="nil"/>
            </w:tcBorders>
            <w:vAlign w:val="center"/>
            <w:hideMark/>
          </w:tcPr>
          <w:p w14:paraId="5D88806C" w14:textId="77777777" w:rsidR="005E4DEA" w:rsidRPr="00FE49C9" w:rsidRDefault="00676D72">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88806D" w14:textId="77777777" w:rsidR="005E4DEA" w:rsidRPr="00FE49C9" w:rsidRDefault="00676D72">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88806E"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D88806F"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147</w:t>
            </w:r>
          </w:p>
        </w:tc>
      </w:tr>
      <w:tr w:rsidR="00C15F18" w14:paraId="5D888075" w14:textId="77777777">
        <w:trPr>
          <w:trHeight w:val="330"/>
        </w:trPr>
        <w:tc>
          <w:tcPr>
            <w:tcW w:w="2700" w:type="dxa"/>
            <w:vMerge w:val="restart"/>
            <w:tcBorders>
              <w:top w:val="nil"/>
              <w:left w:val="nil"/>
              <w:bottom w:val="nil"/>
              <w:right w:val="nil"/>
            </w:tcBorders>
            <w:shd w:val="clear" w:color="auto" w:fill="auto"/>
            <w:hideMark/>
          </w:tcPr>
          <w:p w14:paraId="5D888071" w14:textId="77777777" w:rsidR="005E4DEA" w:rsidRPr="00FE49C9" w:rsidRDefault="00676D72">
            <w:pPr>
              <w:contextualSpacing/>
              <w:rPr>
                <w:rFonts w:ascii="Calibri" w:eastAsia="Times New Roman" w:hAnsi="Calibri" w:cs="Calibri"/>
                <w:color w:val="000000"/>
                <w:szCs w:val="24"/>
              </w:rPr>
            </w:pPr>
            <w:r w:rsidRPr="00FE49C9">
              <w:rPr>
                <w:rFonts w:ascii="Calibri" w:eastAsia="Times New Roman" w:hAnsi="Calibri" w:cs="Calibri"/>
                <w:color w:val="000000"/>
                <w:szCs w:val="24"/>
              </w:rPr>
              <w:t>ΚΩΝΣΤΑΝΤΙΝΕΑΣ ΠΕΤΡΟΣ</w:t>
            </w:r>
          </w:p>
        </w:tc>
        <w:tc>
          <w:tcPr>
            <w:tcW w:w="5320" w:type="dxa"/>
            <w:vMerge w:val="restart"/>
            <w:tcBorders>
              <w:top w:val="nil"/>
              <w:left w:val="nil"/>
              <w:bottom w:val="nil"/>
              <w:right w:val="nil"/>
            </w:tcBorders>
            <w:shd w:val="clear" w:color="auto" w:fill="auto"/>
            <w:hideMark/>
          </w:tcPr>
          <w:p w14:paraId="5D888072" w14:textId="77777777" w:rsidR="005E4DEA" w:rsidRPr="00FE49C9" w:rsidRDefault="00676D72">
            <w:pPr>
              <w:contextualSpacing/>
              <w:jc w:val="center"/>
              <w:rPr>
                <w:rFonts w:ascii="Calibri" w:eastAsia="Times New Roman" w:hAnsi="Calibri" w:cs="Calibri"/>
                <w:color w:val="000000"/>
                <w:szCs w:val="24"/>
              </w:rPr>
            </w:pPr>
            <w:r w:rsidRPr="00FE49C9">
              <w:rPr>
                <w:rFonts w:ascii="Calibri" w:eastAsia="Times New Roman" w:hAnsi="Calibri" w:cs="Calibri"/>
                <w:color w:val="000000"/>
                <w:szCs w:val="24"/>
              </w:rPr>
              <w:t xml:space="preserve">Προς διακρίβωση της τέλεσης των αξιοποίνων πράξεων α) της ψευδούς καταμήνυσης (α. 229 παρ. 1 Π.Κ.), β) της ψευδορκίας μάρτυρα (α. 224 παρ. 2 Π.Κ.) και γ) της συκοφαντικής δυσφήμησης (α. 363 Π.Κ.), οι οποίες φέρεται ότι </w:t>
            </w:r>
            <w:proofErr w:type="spellStart"/>
            <w:r w:rsidRPr="00FE49C9">
              <w:rPr>
                <w:rFonts w:ascii="Calibri" w:eastAsia="Times New Roman" w:hAnsi="Calibri" w:cs="Calibri"/>
                <w:color w:val="000000"/>
                <w:szCs w:val="24"/>
              </w:rPr>
              <w:t>τελέσθηκαν</w:t>
            </w:r>
            <w:proofErr w:type="spellEnd"/>
            <w:r w:rsidRPr="00FE49C9">
              <w:rPr>
                <w:rFonts w:ascii="Calibri" w:eastAsia="Times New Roman" w:hAnsi="Calibri" w:cs="Calibri"/>
                <w:color w:val="000000"/>
                <w:szCs w:val="24"/>
              </w:rPr>
              <w:t xml:space="preserve"> με </w:t>
            </w:r>
            <w:r w:rsidRPr="00FE49C9">
              <w:rPr>
                <w:rFonts w:ascii="Calibri" w:eastAsia="Times New Roman" w:hAnsi="Calibri" w:cs="Calibri"/>
                <w:color w:val="000000"/>
                <w:szCs w:val="24"/>
              </w:rPr>
              <w:t>αφορμή συμβάν που έλαβε χώρα στις 23.9.2018 στην Καλαμάτα, κατά τη λήξη ποδοσφαιρικού αγώνα.</w:t>
            </w:r>
          </w:p>
        </w:tc>
        <w:tc>
          <w:tcPr>
            <w:tcW w:w="920" w:type="dxa"/>
            <w:tcBorders>
              <w:top w:val="nil"/>
              <w:left w:val="nil"/>
              <w:bottom w:val="nil"/>
              <w:right w:val="nil"/>
            </w:tcBorders>
            <w:shd w:val="clear" w:color="auto" w:fill="auto"/>
            <w:noWrap/>
            <w:hideMark/>
          </w:tcPr>
          <w:p w14:paraId="5D888073"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D888074"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1</w:t>
            </w:r>
          </w:p>
        </w:tc>
      </w:tr>
      <w:tr w:rsidR="00C15F18" w14:paraId="5D88807A" w14:textId="77777777">
        <w:trPr>
          <w:trHeight w:val="330"/>
        </w:trPr>
        <w:tc>
          <w:tcPr>
            <w:tcW w:w="2700" w:type="dxa"/>
            <w:vMerge/>
            <w:tcBorders>
              <w:top w:val="nil"/>
              <w:left w:val="nil"/>
              <w:bottom w:val="nil"/>
              <w:right w:val="nil"/>
            </w:tcBorders>
            <w:vAlign w:val="center"/>
            <w:hideMark/>
          </w:tcPr>
          <w:p w14:paraId="5D888076" w14:textId="77777777" w:rsidR="005E4DEA" w:rsidRPr="00FE49C9" w:rsidRDefault="00676D72">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888077" w14:textId="77777777" w:rsidR="005E4DEA" w:rsidRPr="00FE49C9" w:rsidRDefault="00676D72">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888078"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D888079"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146</w:t>
            </w:r>
          </w:p>
        </w:tc>
      </w:tr>
      <w:tr w:rsidR="00C15F18" w14:paraId="5D88807F" w14:textId="77777777">
        <w:trPr>
          <w:trHeight w:val="345"/>
        </w:trPr>
        <w:tc>
          <w:tcPr>
            <w:tcW w:w="2700" w:type="dxa"/>
            <w:vMerge/>
            <w:tcBorders>
              <w:top w:val="nil"/>
              <w:left w:val="nil"/>
              <w:bottom w:val="nil"/>
              <w:right w:val="nil"/>
            </w:tcBorders>
            <w:vAlign w:val="center"/>
            <w:hideMark/>
          </w:tcPr>
          <w:p w14:paraId="5D88807B" w14:textId="77777777" w:rsidR="005E4DEA" w:rsidRPr="00FE49C9" w:rsidRDefault="00676D72">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88807C" w14:textId="77777777" w:rsidR="005E4DEA" w:rsidRPr="00FE49C9" w:rsidRDefault="00676D72">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88807D"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D88807E"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0</w:t>
            </w:r>
          </w:p>
        </w:tc>
      </w:tr>
      <w:tr w:rsidR="00C15F18" w14:paraId="5D888084" w14:textId="77777777">
        <w:trPr>
          <w:trHeight w:val="330"/>
        </w:trPr>
        <w:tc>
          <w:tcPr>
            <w:tcW w:w="2700" w:type="dxa"/>
            <w:vMerge/>
            <w:tcBorders>
              <w:top w:val="nil"/>
              <w:left w:val="nil"/>
              <w:bottom w:val="nil"/>
              <w:right w:val="nil"/>
            </w:tcBorders>
            <w:vAlign w:val="center"/>
            <w:hideMark/>
          </w:tcPr>
          <w:p w14:paraId="5D888080" w14:textId="77777777" w:rsidR="005E4DEA" w:rsidRPr="00FE49C9" w:rsidRDefault="00676D72">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888081" w14:textId="77777777" w:rsidR="005E4DEA" w:rsidRPr="00FE49C9" w:rsidRDefault="00676D72">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888082"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D888083" w14:textId="77777777" w:rsidR="005E4DEA" w:rsidRPr="00FE49C9" w:rsidRDefault="00676D72">
            <w:pPr>
              <w:contextualSpacing/>
              <w:jc w:val="right"/>
              <w:rPr>
                <w:rFonts w:ascii="Calibri" w:eastAsia="Times New Roman" w:hAnsi="Calibri" w:cs="Calibri"/>
                <w:color w:val="000000"/>
                <w:szCs w:val="24"/>
              </w:rPr>
            </w:pPr>
            <w:r w:rsidRPr="00FE49C9">
              <w:rPr>
                <w:rFonts w:ascii="Calibri" w:eastAsia="Times New Roman" w:hAnsi="Calibri" w:cs="Calibri"/>
                <w:color w:val="000000"/>
                <w:szCs w:val="24"/>
              </w:rPr>
              <w:t>147</w:t>
            </w:r>
          </w:p>
        </w:tc>
      </w:tr>
    </w:tbl>
    <w:p w14:paraId="5D888085" w14:textId="77777777" w:rsidR="00C15F18" w:rsidRDefault="00C15F18">
      <w:pPr>
        <w:spacing w:line="600" w:lineRule="auto"/>
        <w:ind w:firstLine="720"/>
        <w:contextualSpacing/>
        <w:jc w:val="center"/>
        <w:rPr>
          <w:rFonts w:eastAsia="Times New Roman" w:cs="Times New Roman"/>
          <w:color w:val="FF0000"/>
          <w:szCs w:val="24"/>
        </w:rPr>
      </w:pPr>
    </w:p>
    <w:p w14:paraId="5D888086" w14:textId="77777777" w:rsidR="00C15F18" w:rsidRDefault="00676D72">
      <w:pPr>
        <w:contextualSpacing/>
        <w:jc w:val="center"/>
        <w:rPr>
          <w:rFonts w:eastAsia="Times New Roman" w:cs="Times New Roman"/>
          <w:color w:val="FF0000"/>
          <w:szCs w:val="24"/>
        </w:rPr>
      </w:pPr>
      <w:r w:rsidRPr="00A93556">
        <w:rPr>
          <w:rFonts w:eastAsia="Times New Roman" w:cs="Times New Roman"/>
          <w:color w:val="FF0000"/>
          <w:szCs w:val="24"/>
        </w:rPr>
        <w:t>(ΑΛΛΑΓΗ ΣΕΛΙΔΑΣ)</w:t>
      </w:r>
    </w:p>
    <w:p w14:paraId="5D888087" w14:textId="77777777" w:rsidR="00C15F18" w:rsidRDefault="00C15F18">
      <w:pPr>
        <w:contextualSpacing/>
        <w:jc w:val="center"/>
        <w:rPr>
          <w:rFonts w:eastAsia="Times New Roman" w:cs="Times New Roman"/>
          <w:color w:val="FF0000"/>
          <w:szCs w:val="24"/>
        </w:rPr>
      </w:pPr>
    </w:p>
    <w:p w14:paraId="5D888088" w14:textId="77777777" w:rsidR="00C15F18" w:rsidRDefault="00C15F18">
      <w:pPr>
        <w:contextualSpacing/>
        <w:jc w:val="center"/>
        <w:rPr>
          <w:rFonts w:eastAsia="Times New Roman" w:cs="Times New Roman"/>
          <w:color w:val="FF0000"/>
          <w:szCs w:val="24"/>
        </w:rPr>
      </w:pPr>
    </w:p>
    <w:p w14:paraId="5D888089" w14:textId="77777777" w:rsidR="00C15F18" w:rsidRDefault="00C15F18">
      <w:pPr>
        <w:contextualSpacing/>
        <w:jc w:val="center"/>
        <w:rPr>
          <w:rFonts w:eastAsia="Times New Roman" w:cs="Times New Roman"/>
          <w:color w:val="FF0000"/>
          <w:szCs w:val="24"/>
        </w:rPr>
      </w:pPr>
    </w:p>
    <w:p w14:paraId="5D88808A" w14:textId="77777777" w:rsidR="00C15F18" w:rsidRDefault="00C15F18">
      <w:pPr>
        <w:contextualSpacing/>
        <w:jc w:val="center"/>
        <w:rPr>
          <w:rFonts w:eastAsia="Times New Roman" w:cs="Times New Roman"/>
          <w:color w:val="FF0000"/>
          <w:szCs w:val="24"/>
        </w:rPr>
      </w:pPr>
    </w:p>
    <w:p w14:paraId="5D88808B" w14:textId="77777777" w:rsidR="00C15F18" w:rsidRDefault="00C15F18">
      <w:pPr>
        <w:contextualSpacing/>
        <w:jc w:val="center"/>
        <w:rPr>
          <w:rFonts w:eastAsia="Times New Roman" w:cs="Times New Roman"/>
          <w:color w:val="FF0000"/>
          <w:szCs w:val="24"/>
        </w:rPr>
      </w:pPr>
    </w:p>
    <w:p w14:paraId="5D88808C" w14:textId="77777777" w:rsidR="00C15F18" w:rsidRDefault="00C15F18">
      <w:pPr>
        <w:contextualSpacing/>
        <w:jc w:val="center"/>
        <w:rPr>
          <w:rFonts w:eastAsia="Times New Roman" w:cs="Times New Roman"/>
          <w:color w:val="FF0000"/>
          <w:szCs w:val="24"/>
        </w:rPr>
      </w:pPr>
    </w:p>
    <w:p w14:paraId="5D88808D" w14:textId="77777777" w:rsidR="00C15F18" w:rsidRDefault="00C15F18">
      <w:pPr>
        <w:contextualSpacing/>
        <w:jc w:val="center"/>
        <w:rPr>
          <w:rFonts w:eastAsia="Times New Roman" w:cs="Times New Roman"/>
          <w:color w:val="FF0000"/>
          <w:szCs w:val="24"/>
        </w:rPr>
      </w:pPr>
    </w:p>
    <w:p w14:paraId="5D88808E" w14:textId="77777777" w:rsidR="00C15F18" w:rsidRDefault="00C15F18">
      <w:pPr>
        <w:contextualSpacing/>
        <w:jc w:val="center"/>
        <w:rPr>
          <w:rFonts w:eastAsia="Times New Roman" w:cs="Times New Roman"/>
          <w:color w:val="FF0000"/>
          <w:szCs w:val="24"/>
        </w:rPr>
      </w:pPr>
    </w:p>
    <w:p w14:paraId="5D88808F" w14:textId="77777777" w:rsidR="00C15F18" w:rsidRDefault="00C15F18">
      <w:pPr>
        <w:contextualSpacing/>
        <w:jc w:val="center"/>
        <w:rPr>
          <w:rFonts w:eastAsia="Times New Roman" w:cs="Times New Roman"/>
          <w:color w:val="FF0000"/>
          <w:szCs w:val="24"/>
        </w:rPr>
      </w:pPr>
    </w:p>
    <w:p w14:paraId="5D888090" w14:textId="77777777" w:rsidR="00C15F18" w:rsidRDefault="00C15F18">
      <w:pPr>
        <w:contextualSpacing/>
        <w:jc w:val="center"/>
        <w:rPr>
          <w:rFonts w:eastAsia="Times New Roman" w:cs="Times New Roman"/>
          <w:color w:val="FF0000"/>
          <w:szCs w:val="24"/>
        </w:rPr>
      </w:pPr>
    </w:p>
    <w:p w14:paraId="5D888091" w14:textId="77777777" w:rsidR="00C15F18" w:rsidRDefault="00C15F18">
      <w:pPr>
        <w:contextualSpacing/>
        <w:jc w:val="center"/>
        <w:rPr>
          <w:rFonts w:eastAsia="Times New Roman" w:cs="Times New Roman"/>
          <w:color w:val="FF0000"/>
          <w:szCs w:val="24"/>
        </w:rPr>
      </w:pPr>
    </w:p>
    <w:p w14:paraId="5D888092" w14:textId="77777777" w:rsidR="00C15F18" w:rsidRDefault="00C15F18">
      <w:pPr>
        <w:contextualSpacing/>
        <w:jc w:val="center"/>
        <w:rPr>
          <w:rFonts w:eastAsia="Times New Roman" w:cs="Times New Roman"/>
          <w:color w:val="FF0000"/>
          <w:szCs w:val="24"/>
        </w:rPr>
      </w:pPr>
    </w:p>
    <w:p w14:paraId="5D888093" w14:textId="77777777" w:rsidR="00C15F18" w:rsidRDefault="00C15F18">
      <w:pPr>
        <w:contextualSpacing/>
        <w:jc w:val="center"/>
        <w:rPr>
          <w:rFonts w:eastAsia="Times New Roman" w:cs="Times New Roman"/>
          <w:color w:val="FF0000"/>
          <w:szCs w:val="24"/>
        </w:rPr>
      </w:pPr>
    </w:p>
    <w:p w14:paraId="5D888094" w14:textId="77777777" w:rsidR="00C15F18" w:rsidRDefault="00C15F18">
      <w:pPr>
        <w:contextualSpacing/>
        <w:jc w:val="center"/>
        <w:rPr>
          <w:rFonts w:eastAsia="Times New Roman" w:cs="Times New Roman"/>
          <w:color w:val="FF0000"/>
          <w:szCs w:val="24"/>
        </w:rPr>
      </w:pPr>
    </w:p>
    <w:p w14:paraId="5D888095" w14:textId="77777777" w:rsidR="00C15F18" w:rsidRDefault="00C15F18">
      <w:pPr>
        <w:contextualSpacing/>
        <w:jc w:val="center"/>
        <w:rPr>
          <w:rFonts w:eastAsia="Times New Roman" w:cs="Times New Roman"/>
          <w:color w:val="FF0000"/>
          <w:szCs w:val="24"/>
        </w:rPr>
      </w:pPr>
    </w:p>
    <w:p w14:paraId="5D888096" w14:textId="77777777" w:rsidR="00C15F18" w:rsidRDefault="00C15F18">
      <w:pPr>
        <w:contextualSpacing/>
        <w:jc w:val="center"/>
        <w:rPr>
          <w:rFonts w:eastAsia="Times New Roman" w:cs="Times New Roman"/>
          <w:color w:val="FF0000"/>
          <w:szCs w:val="24"/>
        </w:rPr>
      </w:pPr>
    </w:p>
    <w:p w14:paraId="5D888097" w14:textId="77777777" w:rsidR="00C15F18" w:rsidRDefault="00C15F18">
      <w:pPr>
        <w:contextualSpacing/>
        <w:jc w:val="center"/>
        <w:rPr>
          <w:rFonts w:eastAsia="Times New Roman" w:cs="Times New Roman"/>
          <w:color w:val="FF0000"/>
          <w:szCs w:val="24"/>
        </w:rPr>
      </w:pPr>
    </w:p>
    <w:p w14:paraId="5D888098" w14:textId="77777777" w:rsidR="00C15F18" w:rsidRDefault="00C15F18">
      <w:pPr>
        <w:contextualSpacing/>
        <w:jc w:val="center"/>
        <w:rPr>
          <w:rFonts w:eastAsia="Times New Roman" w:cs="Times New Roman"/>
          <w:color w:val="FF0000"/>
          <w:szCs w:val="24"/>
        </w:rPr>
      </w:pPr>
    </w:p>
    <w:p w14:paraId="5D888099" w14:textId="77777777" w:rsidR="00C15F18" w:rsidRDefault="00C15F18">
      <w:pPr>
        <w:contextualSpacing/>
        <w:jc w:val="center"/>
        <w:rPr>
          <w:rFonts w:eastAsia="Times New Roman" w:cs="Times New Roman"/>
          <w:color w:val="FF0000"/>
          <w:szCs w:val="24"/>
        </w:rPr>
      </w:pPr>
    </w:p>
    <w:p w14:paraId="5D88809A" w14:textId="77777777" w:rsidR="00C15F18" w:rsidRDefault="00C15F18">
      <w:pPr>
        <w:spacing w:line="600" w:lineRule="auto"/>
        <w:ind w:firstLine="720"/>
        <w:contextualSpacing/>
        <w:jc w:val="center"/>
        <w:rPr>
          <w:rFonts w:eastAsia="Times New Roman" w:cs="Times New Roman"/>
          <w:b/>
          <w:szCs w:val="24"/>
        </w:rPr>
      </w:pPr>
    </w:p>
    <w:p w14:paraId="5D88809B" w14:textId="77777777" w:rsidR="00C15F18" w:rsidRDefault="00676D72">
      <w:pPr>
        <w:spacing w:line="600" w:lineRule="auto"/>
        <w:ind w:firstLine="720"/>
        <w:contextualSpacing/>
        <w:jc w:val="both"/>
        <w:rPr>
          <w:rFonts w:eastAsia="Times New Roman" w:cs="Times New Roman"/>
          <w:szCs w:val="24"/>
        </w:rPr>
      </w:pPr>
      <w:r w:rsidRPr="001D2069">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δέχεστε στο σημείο αυτό να λύσουμε τη συνεδρίαση;</w:t>
      </w:r>
    </w:p>
    <w:p w14:paraId="5D88809C" w14:textId="77777777" w:rsidR="00C15F18" w:rsidRDefault="00676D72">
      <w:pPr>
        <w:spacing w:line="600" w:lineRule="auto"/>
        <w:ind w:firstLine="720"/>
        <w:contextualSpacing/>
        <w:jc w:val="both"/>
        <w:rPr>
          <w:rFonts w:eastAsia="Times New Roman" w:cs="Times New Roman"/>
          <w:szCs w:val="24"/>
        </w:rPr>
      </w:pPr>
      <w:r w:rsidRPr="001D2069">
        <w:rPr>
          <w:rFonts w:eastAsia="Times New Roman" w:cs="Times New Roman"/>
          <w:b/>
          <w:szCs w:val="24"/>
        </w:rPr>
        <w:t>ΟΛΟΙ ΟΙ ΒΟΥΛΕΥΤΕΣ:</w:t>
      </w:r>
      <w:r>
        <w:rPr>
          <w:rFonts w:eastAsia="Times New Roman" w:cs="Times New Roman"/>
          <w:szCs w:val="24"/>
        </w:rPr>
        <w:t xml:space="preserve"> Μάλιστα, μάλιστα.</w:t>
      </w:r>
    </w:p>
    <w:p w14:paraId="5D88809D" w14:textId="77777777" w:rsidR="00C15F18" w:rsidRDefault="00676D72">
      <w:pPr>
        <w:spacing w:line="600" w:lineRule="auto"/>
        <w:ind w:firstLine="720"/>
        <w:contextualSpacing/>
        <w:jc w:val="both"/>
        <w:rPr>
          <w:rFonts w:eastAsia="Times New Roman" w:cs="Times New Roman"/>
          <w:szCs w:val="24"/>
        </w:rPr>
      </w:pPr>
      <w:r w:rsidRPr="001D2069">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12.33΄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4 Απριλίου 2019 κ</w:t>
      </w:r>
      <w:r>
        <w:rPr>
          <w:rFonts w:eastAsia="Times New Roman" w:cs="Times New Roman"/>
          <w:szCs w:val="24"/>
        </w:rPr>
        <w:t>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w:t>
      </w:r>
      <w:r>
        <w:rPr>
          <w:rFonts w:eastAsia="Times New Roman" w:cs="Times New Roman"/>
          <w:szCs w:val="24"/>
        </w:rPr>
        <w:t>έλεγχ</w:t>
      </w:r>
      <w:r>
        <w:rPr>
          <w:rFonts w:eastAsia="Times New Roman" w:cs="Times New Roman"/>
          <w:szCs w:val="24"/>
        </w:rPr>
        <w:t>ο</w:t>
      </w:r>
      <w:r>
        <w:rPr>
          <w:rFonts w:eastAsia="Times New Roman" w:cs="Times New Roman"/>
          <w:szCs w:val="24"/>
        </w:rPr>
        <w:t>,</w:t>
      </w:r>
      <w:r>
        <w:rPr>
          <w:rFonts w:eastAsia="Times New Roman" w:cs="Times New Roman"/>
          <w:szCs w:val="24"/>
        </w:rPr>
        <w:t xml:space="preserve"> συζήτηση επίκαιρων ερωτήσεων και β)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του Υπουργού Επικρατείας: «Σύσταση, σ</w:t>
      </w:r>
      <w:r>
        <w:rPr>
          <w:rFonts w:eastAsia="Times New Roman" w:cs="Times New Roman"/>
          <w:szCs w:val="24"/>
        </w:rPr>
        <w:t>υ</w:t>
      </w:r>
      <w:r>
        <w:rPr>
          <w:rFonts w:eastAsia="Times New Roman" w:cs="Times New Roman"/>
          <w:szCs w:val="24"/>
        </w:rPr>
        <w:lastRenderedPageBreak/>
        <w:t>γκρότηση και αρμοδιότητες της Κεντρικής Επιτροπής Κωδικοποίησης και άλλες διατάξεις», σύμφωνα με την ημερήσια διάταξη που έχει διανεμηθεί.</w:t>
      </w:r>
    </w:p>
    <w:p w14:paraId="5D88809E" w14:textId="77777777" w:rsidR="00C15F18" w:rsidRDefault="00676D72">
      <w:pPr>
        <w:spacing w:line="600" w:lineRule="auto"/>
        <w:contextualSpacing/>
        <w:jc w:val="both"/>
        <w:rPr>
          <w:rFonts w:eastAsia="Times New Roman" w:cs="Times New Roman"/>
          <w:b/>
          <w:szCs w:val="24"/>
        </w:rPr>
      </w:pPr>
      <w:r w:rsidRPr="00F95F21">
        <w:rPr>
          <w:rFonts w:eastAsia="Times New Roman" w:cs="Times New Roman"/>
          <w:b/>
          <w:szCs w:val="24"/>
        </w:rPr>
        <w:t>Ο ΠΡΟΕΔΡΟΣ</w:t>
      </w:r>
      <w:r>
        <w:rPr>
          <w:rFonts w:eastAsia="Times New Roman" w:cs="Times New Roman"/>
          <w:szCs w:val="24"/>
        </w:rPr>
        <w:t xml:space="preserve">                                                                                </w:t>
      </w:r>
      <w:r w:rsidRPr="00F95F21">
        <w:rPr>
          <w:rFonts w:eastAsia="Times New Roman" w:cs="Times New Roman"/>
          <w:b/>
          <w:szCs w:val="24"/>
        </w:rPr>
        <w:t>ΟΙ ΓΡΑΜΜΑΤΕΙΣ</w:t>
      </w:r>
    </w:p>
    <w:p w14:paraId="5D88809F" w14:textId="77777777" w:rsidR="00C15F18" w:rsidRDefault="00C15F18">
      <w:pPr>
        <w:spacing w:line="600" w:lineRule="auto"/>
        <w:contextualSpacing/>
        <w:jc w:val="both"/>
        <w:rPr>
          <w:rFonts w:eastAsia="Times New Roman" w:cs="Times New Roman"/>
          <w:szCs w:val="24"/>
        </w:rPr>
      </w:pPr>
    </w:p>
    <w:sectPr w:rsidR="00C15F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GNFsqlNlAtCxyy7wa12HxO9ZekE=" w:salt="kw4hNys2onot6BPXZODd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18"/>
    <w:rsid w:val="00676D72"/>
    <w:rsid w:val="0089211A"/>
    <w:rsid w:val="00C15F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7A24"/>
  <w15:docId w15:val="{6677A9EF-6A6B-442B-8A3B-8A872869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7E6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97E63"/>
    <w:rPr>
      <w:rFonts w:ascii="Segoe UI" w:hAnsi="Segoe UI" w:cs="Segoe UI"/>
      <w:sz w:val="18"/>
      <w:szCs w:val="18"/>
    </w:rPr>
  </w:style>
  <w:style w:type="paragraph" w:styleId="a4">
    <w:name w:val="Revision"/>
    <w:hidden/>
    <w:uiPriority w:val="99"/>
    <w:semiHidden/>
    <w:rsid w:val="001371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815</MetadataID>
    <Session xmlns="641f345b-441b-4b81-9152-adc2e73ba5e1">Δ´</Session>
    <Date xmlns="641f345b-441b-4b81-9152-adc2e73ba5e1">2019-04-02T21:00:00+00:00</Date>
    <Status xmlns="641f345b-441b-4b81-9152-adc2e73ba5e1">
      <Url>https://intra.parliament.gr/praktika/Lists/Incoming_Metadata/EditForm.aspx?ID=815&amp;Source=/praktika/Recordings_Library/Forms/AllItems.aspx</Url>
      <Description>Δημοσιεύτηκε</Description>
    </Status>
    <Meeting xmlns="641f345b-441b-4b81-9152-adc2e73ba5e1">ΡΔ´</Meeting>
  </documentManagement>
</p:properties>
</file>

<file path=customXml/itemProps1.xml><?xml version="1.0" encoding="utf-8"?>
<ds:datastoreItem xmlns:ds="http://schemas.openxmlformats.org/officeDocument/2006/customXml" ds:itemID="{3220BBBC-B345-473B-94A6-B99719AF2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346CAB-9869-4528-B43B-305DCB5B9A42}">
  <ds:schemaRefs>
    <ds:schemaRef ds:uri="http://schemas.microsoft.com/sharepoint/v3/contenttype/forms"/>
  </ds:schemaRefs>
</ds:datastoreItem>
</file>

<file path=customXml/itemProps3.xml><?xml version="1.0" encoding="utf-8"?>
<ds:datastoreItem xmlns:ds="http://schemas.openxmlformats.org/officeDocument/2006/customXml" ds:itemID="{5243BA6F-41FE-49BD-816D-66E430DC15B4}">
  <ds:schemaRef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4211</Words>
  <Characters>22742</Characters>
  <Application>Microsoft Office Word</Application>
  <DocSecurity>0</DocSecurity>
  <Lines>189</Lines>
  <Paragraphs>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2019-04-10T08:12:00Z</dcterms:created>
  <dcterms:modified xsi:type="dcterms:W3CDTF">2019-04-10T08:12:00Z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