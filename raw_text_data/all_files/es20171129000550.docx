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2E526" w14:textId="77777777" w:rsidR="001456E4" w:rsidRPr="001456E4" w:rsidRDefault="001456E4" w:rsidP="001456E4">
      <w:pPr>
        <w:spacing w:after="0" w:line="360" w:lineRule="auto"/>
        <w:rPr>
          <w:ins w:id="0" w:author="Φλούδα Χριστίνα" w:date="2017-12-04T13:36:00Z"/>
          <w:rFonts w:eastAsia="Times New Roman"/>
          <w:szCs w:val="24"/>
          <w:lang w:eastAsia="en-US"/>
        </w:rPr>
      </w:pPr>
      <w:bookmarkStart w:id="1" w:name="_GoBack"/>
      <w:bookmarkEnd w:id="1"/>
      <w:ins w:id="2" w:author="Φλούδα Χριστίνα" w:date="2017-12-04T13:36:00Z">
        <w:r w:rsidRPr="001456E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9CD9F6C" w14:textId="77777777" w:rsidR="001456E4" w:rsidRPr="001456E4" w:rsidRDefault="001456E4" w:rsidP="001456E4">
      <w:pPr>
        <w:spacing w:after="0" w:line="360" w:lineRule="auto"/>
        <w:rPr>
          <w:ins w:id="3" w:author="Φλούδα Χριστίνα" w:date="2017-12-04T13:36:00Z"/>
          <w:rFonts w:eastAsia="Times New Roman"/>
          <w:szCs w:val="24"/>
          <w:lang w:eastAsia="en-US"/>
        </w:rPr>
      </w:pPr>
    </w:p>
    <w:p w14:paraId="4069CA0D" w14:textId="77777777" w:rsidR="001456E4" w:rsidRPr="001456E4" w:rsidRDefault="001456E4" w:rsidP="001456E4">
      <w:pPr>
        <w:spacing w:after="0" w:line="360" w:lineRule="auto"/>
        <w:rPr>
          <w:ins w:id="4" w:author="Φλούδα Χριστίνα" w:date="2017-12-04T13:36:00Z"/>
          <w:rFonts w:eastAsia="Times New Roman"/>
          <w:szCs w:val="24"/>
          <w:lang w:eastAsia="en-US"/>
        </w:rPr>
      </w:pPr>
      <w:ins w:id="5" w:author="Φλούδα Χριστίνα" w:date="2017-12-04T13:36:00Z">
        <w:r w:rsidRPr="001456E4">
          <w:rPr>
            <w:rFonts w:eastAsia="Times New Roman"/>
            <w:szCs w:val="24"/>
            <w:lang w:eastAsia="en-US"/>
          </w:rPr>
          <w:t>ΠΙΝΑΚΑΣ ΠΕΡΙΕΧΟΜΕΝΩΝ</w:t>
        </w:r>
      </w:ins>
    </w:p>
    <w:p w14:paraId="35792A11" w14:textId="77777777" w:rsidR="001456E4" w:rsidRPr="001456E4" w:rsidRDefault="001456E4" w:rsidP="001456E4">
      <w:pPr>
        <w:spacing w:after="0" w:line="360" w:lineRule="auto"/>
        <w:rPr>
          <w:ins w:id="6" w:author="Φλούδα Χριστίνα" w:date="2017-12-04T13:36:00Z"/>
          <w:rFonts w:eastAsia="Times New Roman"/>
          <w:szCs w:val="24"/>
          <w:lang w:eastAsia="en-US"/>
        </w:rPr>
      </w:pPr>
      <w:ins w:id="7" w:author="Φλούδα Χριστίνα" w:date="2017-12-04T13:36:00Z">
        <w:r w:rsidRPr="001456E4">
          <w:rPr>
            <w:rFonts w:eastAsia="Times New Roman"/>
            <w:szCs w:val="24"/>
            <w:lang w:eastAsia="en-US"/>
          </w:rPr>
          <w:t xml:space="preserve">ΙΖ΄ ΠΕΡΙΟΔΟΣ </w:t>
        </w:r>
      </w:ins>
    </w:p>
    <w:p w14:paraId="044FA3BF" w14:textId="77777777" w:rsidR="001456E4" w:rsidRPr="001456E4" w:rsidRDefault="001456E4" w:rsidP="001456E4">
      <w:pPr>
        <w:spacing w:after="0" w:line="360" w:lineRule="auto"/>
        <w:rPr>
          <w:ins w:id="8" w:author="Φλούδα Χριστίνα" w:date="2017-12-04T13:36:00Z"/>
          <w:rFonts w:eastAsia="Times New Roman"/>
          <w:szCs w:val="24"/>
          <w:lang w:eastAsia="en-US"/>
        </w:rPr>
      </w:pPr>
      <w:ins w:id="9" w:author="Φλούδα Χριστίνα" w:date="2017-12-04T13:36:00Z">
        <w:r w:rsidRPr="001456E4">
          <w:rPr>
            <w:rFonts w:eastAsia="Times New Roman"/>
            <w:szCs w:val="24"/>
            <w:lang w:eastAsia="en-US"/>
          </w:rPr>
          <w:t>ΠΡΟΕΔΡΕΥΟΜΕΝΗΣ ΚΟΙΝΟΒΟΥΛΕΥΤΙΚΗΣ ΔΗΜΟΚΡΑΤΙΑΣ</w:t>
        </w:r>
      </w:ins>
    </w:p>
    <w:p w14:paraId="7E499A7E" w14:textId="77777777" w:rsidR="001456E4" w:rsidRPr="001456E4" w:rsidRDefault="001456E4" w:rsidP="001456E4">
      <w:pPr>
        <w:spacing w:after="0" w:line="360" w:lineRule="auto"/>
        <w:rPr>
          <w:ins w:id="10" w:author="Φλούδα Χριστίνα" w:date="2017-12-04T13:36:00Z"/>
          <w:rFonts w:eastAsia="Times New Roman"/>
          <w:szCs w:val="24"/>
          <w:lang w:eastAsia="en-US"/>
        </w:rPr>
      </w:pPr>
      <w:ins w:id="11" w:author="Φλούδα Χριστίνα" w:date="2017-12-04T13:36:00Z">
        <w:r w:rsidRPr="001456E4">
          <w:rPr>
            <w:rFonts w:eastAsia="Times New Roman"/>
            <w:szCs w:val="24"/>
            <w:lang w:eastAsia="en-US"/>
          </w:rPr>
          <w:t>ΣΥΝΟΔΟΣ Γ΄</w:t>
        </w:r>
      </w:ins>
    </w:p>
    <w:p w14:paraId="68B8D83F" w14:textId="77777777" w:rsidR="001456E4" w:rsidRPr="001456E4" w:rsidRDefault="001456E4" w:rsidP="001456E4">
      <w:pPr>
        <w:spacing w:after="0" w:line="360" w:lineRule="auto"/>
        <w:rPr>
          <w:ins w:id="12" w:author="Φλούδα Χριστίνα" w:date="2017-12-04T13:36:00Z"/>
          <w:rFonts w:eastAsia="Times New Roman"/>
          <w:szCs w:val="24"/>
          <w:lang w:eastAsia="en-US"/>
        </w:rPr>
      </w:pPr>
    </w:p>
    <w:p w14:paraId="164CC820" w14:textId="77777777" w:rsidR="001456E4" w:rsidRPr="001456E4" w:rsidRDefault="001456E4" w:rsidP="001456E4">
      <w:pPr>
        <w:spacing w:after="0" w:line="360" w:lineRule="auto"/>
        <w:rPr>
          <w:ins w:id="13" w:author="Φλούδα Χριστίνα" w:date="2017-12-04T13:36:00Z"/>
          <w:rFonts w:eastAsia="Times New Roman"/>
          <w:szCs w:val="24"/>
          <w:lang w:eastAsia="en-US"/>
        </w:rPr>
      </w:pPr>
      <w:ins w:id="14" w:author="Φλούδα Χριστίνα" w:date="2017-12-04T13:36:00Z">
        <w:r w:rsidRPr="001456E4">
          <w:rPr>
            <w:rFonts w:eastAsia="Times New Roman"/>
            <w:szCs w:val="24"/>
            <w:lang w:eastAsia="en-US"/>
          </w:rPr>
          <w:t>ΣΥΝΕΔΡΙΑΣΗ ΛΣΤ΄</w:t>
        </w:r>
      </w:ins>
    </w:p>
    <w:p w14:paraId="1AA621EF" w14:textId="77777777" w:rsidR="001456E4" w:rsidRPr="001456E4" w:rsidRDefault="001456E4" w:rsidP="001456E4">
      <w:pPr>
        <w:spacing w:after="0" w:line="360" w:lineRule="auto"/>
        <w:rPr>
          <w:ins w:id="15" w:author="Φλούδα Χριστίνα" w:date="2017-12-04T13:36:00Z"/>
          <w:rFonts w:eastAsia="Times New Roman"/>
          <w:szCs w:val="24"/>
          <w:lang w:eastAsia="en-US"/>
        </w:rPr>
      </w:pPr>
      <w:ins w:id="16" w:author="Φλούδα Χριστίνα" w:date="2017-12-04T13:36:00Z">
        <w:r w:rsidRPr="001456E4">
          <w:rPr>
            <w:rFonts w:eastAsia="Times New Roman"/>
            <w:szCs w:val="24"/>
            <w:lang w:eastAsia="en-US"/>
          </w:rPr>
          <w:t>Τετάρτη  29 Νοεμβρίου 2017</w:t>
        </w:r>
      </w:ins>
    </w:p>
    <w:p w14:paraId="72708B0A" w14:textId="77777777" w:rsidR="001456E4" w:rsidRPr="001456E4" w:rsidRDefault="001456E4" w:rsidP="001456E4">
      <w:pPr>
        <w:spacing w:after="0" w:line="360" w:lineRule="auto"/>
        <w:rPr>
          <w:ins w:id="17" w:author="Φλούδα Χριστίνα" w:date="2017-12-04T13:36:00Z"/>
          <w:rFonts w:eastAsia="Times New Roman"/>
          <w:szCs w:val="24"/>
          <w:lang w:eastAsia="en-US"/>
        </w:rPr>
      </w:pPr>
    </w:p>
    <w:p w14:paraId="6292E7D5" w14:textId="77777777" w:rsidR="001456E4" w:rsidRPr="001456E4" w:rsidRDefault="001456E4" w:rsidP="001456E4">
      <w:pPr>
        <w:spacing w:after="0" w:line="360" w:lineRule="auto"/>
        <w:rPr>
          <w:ins w:id="18" w:author="Φλούδα Χριστίνα" w:date="2017-12-04T13:36:00Z"/>
          <w:rFonts w:eastAsia="Times New Roman"/>
          <w:szCs w:val="24"/>
          <w:lang w:eastAsia="en-US"/>
        </w:rPr>
      </w:pPr>
      <w:ins w:id="19" w:author="Φλούδα Χριστίνα" w:date="2017-12-04T13:36:00Z">
        <w:r w:rsidRPr="001456E4">
          <w:rPr>
            <w:rFonts w:eastAsia="Times New Roman"/>
            <w:szCs w:val="24"/>
            <w:lang w:eastAsia="en-US"/>
          </w:rPr>
          <w:t>ΘΕΜΑΤΑ</w:t>
        </w:r>
      </w:ins>
    </w:p>
    <w:p w14:paraId="38D4B11E" w14:textId="77777777" w:rsidR="001456E4" w:rsidRPr="001456E4" w:rsidRDefault="001456E4" w:rsidP="001456E4">
      <w:pPr>
        <w:spacing w:after="0" w:line="360" w:lineRule="auto"/>
        <w:rPr>
          <w:ins w:id="20" w:author="Φλούδα Χριστίνα" w:date="2017-12-04T13:36:00Z"/>
          <w:rFonts w:eastAsia="Times New Roman"/>
          <w:szCs w:val="24"/>
          <w:lang w:eastAsia="en-US"/>
        </w:rPr>
      </w:pPr>
      <w:ins w:id="21" w:author="Φλούδα Χριστίνα" w:date="2017-12-04T13:36:00Z">
        <w:r w:rsidRPr="001456E4">
          <w:rPr>
            <w:rFonts w:eastAsia="Times New Roman"/>
            <w:szCs w:val="24"/>
            <w:lang w:eastAsia="en-US"/>
          </w:rPr>
          <w:t xml:space="preserve"> </w:t>
        </w:r>
        <w:r w:rsidRPr="001456E4">
          <w:rPr>
            <w:rFonts w:eastAsia="Times New Roman"/>
            <w:szCs w:val="24"/>
            <w:lang w:eastAsia="en-US"/>
          </w:rPr>
          <w:br/>
          <w:t xml:space="preserve">Α. ΕΙΔΙΚΑ ΘΕΜΑΤΑ </w:t>
        </w:r>
        <w:r w:rsidRPr="001456E4">
          <w:rPr>
            <w:rFonts w:eastAsia="Times New Roman"/>
            <w:szCs w:val="24"/>
            <w:lang w:eastAsia="en-US"/>
          </w:rPr>
          <w:br/>
          <w:t xml:space="preserve">1. Επικύρωση Πρακτικών, σελ. </w:t>
        </w:r>
        <w:r w:rsidRPr="001456E4">
          <w:rPr>
            <w:rFonts w:eastAsia="Times New Roman"/>
            <w:szCs w:val="24"/>
            <w:lang w:eastAsia="en-US"/>
          </w:rPr>
          <w:br/>
          <w:t xml:space="preserve">2.  Άδεια απουσίας της Βουλευτού κ. Θ. Μπακογιάννη, σελ. </w:t>
        </w:r>
        <w:r w:rsidRPr="001456E4">
          <w:rPr>
            <w:rFonts w:eastAsia="Times New Roman"/>
            <w:szCs w:val="24"/>
            <w:lang w:eastAsia="en-US"/>
          </w:rPr>
          <w:br/>
          <w:t>3. Ανακοινώνεται ότι τη συνεδρίαση παρακολουθούν μαθητές από το 13ο Δημοτικό Σχολείο Αιγάλεω, το Γενικό Λύκειο Βασιλικών Ευβοίας, το 1ο ΕΠΑΛ Αγίων Αναργύρων, το 4ο Γυμνάσιο Κορίνθου, το ιταλικό σχολείο «Ιούλιος Καίσαρας» (</w:t>
        </w:r>
        <w:proofErr w:type="spellStart"/>
        <w:r w:rsidRPr="001456E4">
          <w:rPr>
            <w:rFonts w:eastAsia="Times New Roman"/>
            <w:szCs w:val="24"/>
            <w:lang w:eastAsia="en-US"/>
          </w:rPr>
          <w:t>Giulio</w:t>
        </w:r>
        <w:proofErr w:type="spellEnd"/>
        <w:r w:rsidRPr="001456E4">
          <w:rPr>
            <w:rFonts w:eastAsia="Times New Roman"/>
            <w:szCs w:val="24"/>
            <w:lang w:eastAsia="en-US"/>
          </w:rPr>
          <w:t xml:space="preserve"> </w:t>
        </w:r>
        <w:proofErr w:type="spellStart"/>
        <w:r w:rsidRPr="001456E4">
          <w:rPr>
            <w:rFonts w:eastAsia="Times New Roman"/>
            <w:szCs w:val="24"/>
            <w:lang w:eastAsia="en-US"/>
          </w:rPr>
          <w:t>Cesare</w:t>
        </w:r>
        <w:proofErr w:type="spellEnd"/>
        <w:r w:rsidRPr="001456E4">
          <w:rPr>
            <w:rFonts w:eastAsia="Times New Roman"/>
            <w:szCs w:val="24"/>
            <w:lang w:eastAsia="en-US"/>
          </w:rPr>
          <w:t xml:space="preserve">), το 1ο Γενικό Λύκειο Αγρινίου, το Γενικό Λύκειο </w:t>
        </w:r>
        <w:proofErr w:type="spellStart"/>
        <w:r w:rsidRPr="001456E4">
          <w:rPr>
            <w:rFonts w:eastAsia="Times New Roman"/>
            <w:szCs w:val="24"/>
            <w:lang w:eastAsia="en-US"/>
          </w:rPr>
          <w:t>Αιγείρας</w:t>
        </w:r>
        <w:proofErr w:type="spellEnd"/>
        <w:r w:rsidRPr="001456E4">
          <w:rPr>
            <w:rFonts w:eastAsia="Times New Roman"/>
            <w:szCs w:val="24"/>
            <w:lang w:eastAsia="en-US"/>
          </w:rPr>
          <w:t xml:space="preserve"> Αχαΐας, σελ. </w:t>
        </w:r>
        <w:r w:rsidRPr="001456E4">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ν.3126/2013 «Ποινική ευθύνη των Υπουργών», όπως ισχύει: α) στις 17 Νοεμβρίου 2017 ποινική δικογραφία που αφορά τον Αναπληρωτή Υπουργό Υγείας κ. Παύλο </w:t>
        </w:r>
        <w:proofErr w:type="spellStart"/>
        <w:r w:rsidRPr="001456E4">
          <w:rPr>
            <w:rFonts w:eastAsia="Times New Roman"/>
            <w:szCs w:val="24"/>
            <w:lang w:eastAsia="en-US"/>
          </w:rPr>
          <w:t>Πολάκη</w:t>
        </w:r>
        <w:proofErr w:type="spellEnd"/>
        <w:r w:rsidRPr="001456E4">
          <w:rPr>
            <w:rFonts w:eastAsia="Times New Roman"/>
            <w:szCs w:val="24"/>
            <w:lang w:eastAsia="en-US"/>
          </w:rPr>
          <w:t xml:space="preserve"> και β) στις 16 Νοεμβρίου 2017 ποινική δικογραφία που αφορά στον Υπουργό Εθνικής  Άμυνας κ. Παναγιώτη Καμμένο, σελ. </w:t>
        </w:r>
        <w:r w:rsidRPr="001456E4">
          <w:rPr>
            <w:rFonts w:eastAsia="Times New Roman"/>
            <w:szCs w:val="24"/>
            <w:lang w:eastAsia="en-US"/>
          </w:rPr>
          <w:br/>
          <w:t xml:space="preserve">5. Επί διαδικαστικού θέματος, σελ. </w:t>
        </w:r>
        <w:r w:rsidRPr="001456E4">
          <w:rPr>
            <w:rFonts w:eastAsia="Times New Roman"/>
            <w:szCs w:val="24"/>
            <w:lang w:eastAsia="en-US"/>
          </w:rPr>
          <w:br/>
          <w:t xml:space="preserve"> </w:t>
        </w:r>
        <w:r w:rsidRPr="001456E4">
          <w:rPr>
            <w:rFonts w:eastAsia="Times New Roman"/>
            <w:szCs w:val="24"/>
            <w:lang w:eastAsia="en-US"/>
          </w:rPr>
          <w:br/>
          <w:t xml:space="preserve">Β. ΚΟΙΝΟΒΟΥΛΕΥΤΙΚΟΣ ΕΛΕΓΧΟΣ </w:t>
        </w:r>
        <w:r w:rsidRPr="001456E4">
          <w:rPr>
            <w:rFonts w:eastAsia="Times New Roman"/>
            <w:szCs w:val="24"/>
            <w:lang w:eastAsia="en-US"/>
          </w:rPr>
          <w:br/>
          <w:t xml:space="preserve">Ανακοίνωση του δελτίου επικαίρων ερωτήσεων της Πέμπτης 30 Νοεμβρίου 2017, σελ. </w:t>
        </w:r>
        <w:r w:rsidRPr="001456E4">
          <w:rPr>
            <w:rFonts w:eastAsia="Times New Roman"/>
            <w:szCs w:val="24"/>
            <w:lang w:eastAsia="en-US"/>
          </w:rPr>
          <w:br/>
          <w:t xml:space="preserve"> </w:t>
        </w:r>
        <w:r w:rsidRPr="001456E4">
          <w:rPr>
            <w:rFonts w:eastAsia="Times New Roman"/>
            <w:szCs w:val="24"/>
            <w:lang w:eastAsia="en-US"/>
          </w:rPr>
          <w:br/>
          <w:t xml:space="preserve">Γ. ΝΟΜΟΘΕΤΙΚΗ ΕΡΓΑΣΙΑ </w:t>
        </w:r>
        <w:r w:rsidRPr="001456E4">
          <w:rPr>
            <w:rFonts w:eastAsia="Times New Roman"/>
            <w:szCs w:val="24"/>
            <w:lang w:eastAsia="en-US"/>
          </w:rPr>
          <w:br/>
          <w:t>1. Κατάθεση σχεδίου νόμου:</w:t>
        </w:r>
      </w:ins>
    </w:p>
    <w:p w14:paraId="529BA476" w14:textId="77777777" w:rsidR="001456E4" w:rsidRPr="001456E4" w:rsidRDefault="001456E4" w:rsidP="001456E4">
      <w:pPr>
        <w:spacing w:after="0" w:line="360" w:lineRule="auto"/>
        <w:rPr>
          <w:ins w:id="22" w:author="Φλούδα Χριστίνα" w:date="2017-12-04T13:36:00Z"/>
          <w:rFonts w:eastAsia="Times New Roman"/>
          <w:szCs w:val="24"/>
          <w:lang w:eastAsia="en-US"/>
        </w:rPr>
      </w:pPr>
      <w:ins w:id="23" w:author="Φλούδα Χριστίνα" w:date="2017-12-04T13:36:00Z">
        <w:r w:rsidRPr="001456E4">
          <w:rPr>
            <w:rFonts w:eastAsia="Times New Roman"/>
            <w:szCs w:val="24"/>
            <w:lang w:eastAsia="en-US"/>
          </w:rPr>
          <w:t xml:space="preserve">Οι Υπουργοί Δικαιοσύνης, Διαφάνειας και Ανθρωπίνων Δικαιωμάτων, Εσωτερικών, Οικονομικών, Υγείας, Αγροτικής Ανάπτυξης και Τροφίμων, Διοικητικής Ανασυγκρότησης και οι Αναπληρωτές Υπουργοί Εσωτερικών και Υγείας κατέθεσαν στις 27.11.2017 σχέδιο νόμου: «Μέτρα θεραπείας ατόμων που απαλλάσσονται από την ποινή λόγω ψυχικής ή διανοητικής διαταραχής και άλλες διατάξεις», σελ. </w:t>
        </w:r>
        <w:r w:rsidRPr="001456E4">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Εξωτερικών, με τίτλο: «Ελληνικό Ινστιτούτο Βυζαντινών και Μεταβυζαντινών Σπουδών και άλλες διατάξεις», σελ. </w:t>
        </w:r>
        <w:r w:rsidRPr="001456E4">
          <w:rPr>
            <w:rFonts w:eastAsia="Times New Roman"/>
            <w:szCs w:val="24"/>
            <w:lang w:eastAsia="en-US"/>
          </w:rPr>
          <w:br/>
          <w:t>3. Κατάθεση Εκθέσεως Διαρκούς Επιτροπής:</w:t>
        </w:r>
      </w:ins>
    </w:p>
    <w:p w14:paraId="38013788" w14:textId="77777777" w:rsidR="001456E4" w:rsidRPr="001456E4" w:rsidRDefault="001456E4" w:rsidP="001456E4">
      <w:pPr>
        <w:spacing w:after="0" w:line="360" w:lineRule="auto"/>
        <w:rPr>
          <w:ins w:id="24" w:author="Φλούδα Χριστίνα" w:date="2017-12-04T13:36:00Z"/>
          <w:rFonts w:eastAsia="Times New Roman"/>
          <w:szCs w:val="24"/>
          <w:lang w:eastAsia="en-US"/>
        </w:rPr>
      </w:pPr>
      <w:ins w:id="25" w:author="Φλούδα Χριστίνα" w:date="2017-12-04T13:36:00Z">
        <w:r w:rsidRPr="001456E4">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2018», σελ. </w:t>
        </w:r>
        <w:r w:rsidRPr="001456E4">
          <w:rPr>
            <w:rFonts w:eastAsia="Times New Roman"/>
            <w:szCs w:val="24"/>
            <w:lang w:eastAsia="en-US"/>
          </w:rPr>
          <w:br/>
        </w:r>
      </w:ins>
    </w:p>
    <w:p w14:paraId="21BC2F21" w14:textId="77777777" w:rsidR="001456E4" w:rsidRPr="001456E4" w:rsidRDefault="001456E4" w:rsidP="001456E4">
      <w:pPr>
        <w:spacing w:after="0" w:line="360" w:lineRule="auto"/>
        <w:rPr>
          <w:ins w:id="26" w:author="Φλούδα Χριστίνα" w:date="2017-12-04T13:36:00Z"/>
          <w:rFonts w:eastAsia="Times New Roman"/>
          <w:szCs w:val="24"/>
          <w:lang w:eastAsia="en-US"/>
        </w:rPr>
      </w:pPr>
      <w:ins w:id="27" w:author="Φλούδα Χριστίνα" w:date="2017-12-04T13:36:00Z">
        <w:r w:rsidRPr="001456E4">
          <w:rPr>
            <w:rFonts w:eastAsia="Times New Roman"/>
            <w:szCs w:val="24"/>
            <w:lang w:eastAsia="en-US"/>
          </w:rPr>
          <w:t>ΠΡΟΕΔΡΕΥΟΝΤΕΣ</w:t>
        </w:r>
      </w:ins>
    </w:p>
    <w:p w14:paraId="4B68CCD8" w14:textId="77777777" w:rsidR="001456E4" w:rsidRPr="001456E4" w:rsidRDefault="001456E4" w:rsidP="001456E4">
      <w:pPr>
        <w:spacing w:after="0" w:line="360" w:lineRule="auto"/>
        <w:rPr>
          <w:ins w:id="28" w:author="Φλούδα Χριστίνα" w:date="2017-12-04T13:36:00Z"/>
          <w:rFonts w:eastAsia="Times New Roman"/>
          <w:szCs w:val="24"/>
          <w:lang w:eastAsia="en-US"/>
        </w:rPr>
      </w:pPr>
    </w:p>
    <w:p w14:paraId="0E875BBB" w14:textId="77777777" w:rsidR="001456E4" w:rsidRPr="001456E4" w:rsidRDefault="001456E4" w:rsidP="001456E4">
      <w:pPr>
        <w:spacing w:after="0" w:line="360" w:lineRule="auto"/>
        <w:rPr>
          <w:ins w:id="29" w:author="Φλούδα Χριστίνα" w:date="2017-12-04T13:36:00Z"/>
          <w:rFonts w:eastAsia="Times New Roman"/>
          <w:szCs w:val="24"/>
          <w:lang w:eastAsia="en-US"/>
        </w:rPr>
      </w:pPr>
      <w:ins w:id="30" w:author="Φλούδα Χριστίνα" w:date="2017-12-04T13:36:00Z">
        <w:r w:rsidRPr="001456E4">
          <w:rPr>
            <w:rFonts w:eastAsia="Times New Roman"/>
            <w:szCs w:val="24"/>
            <w:lang w:eastAsia="en-US"/>
          </w:rPr>
          <w:t>ΒΑΡΕΜΕΝΟΣ Γ. , σελ.</w:t>
        </w:r>
        <w:r w:rsidRPr="001456E4">
          <w:rPr>
            <w:rFonts w:eastAsia="Times New Roman"/>
            <w:szCs w:val="24"/>
            <w:lang w:eastAsia="en-US"/>
          </w:rPr>
          <w:br/>
          <w:t>ΓΕΩΡΓΙΑΔΗΣ Μ. , σελ.</w:t>
        </w:r>
        <w:r w:rsidRPr="001456E4">
          <w:rPr>
            <w:rFonts w:eastAsia="Times New Roman"/>
            <w:szCs w:val="24"/>
            <w:lang w:eastAsia="en-US"/>
          </w:rPr>
          <w:br/>
          <w:t>ΚΑΚΛΑΜΑΝΗΣ Ν. , σελ.</w:t>
        </w:r>
        <w:r w:rsidRPr="001456E4">
          <w:rPr>
            <w:rFonts w:eastAsia="Times New Roman"/>
            <w:szCs w:val="24"/>
            <w:lang w:eastAsia="en-US"/>
          </w:rPr>
          <w:br/>
          <w:t>ΧΡΙΣΤΟΔΟΥΛΟΠΟΥΛΟΥ Α. , σελ.</w:t>
        </w:r>
        <w:r w:rsidRPr="001456E4">
          <w:rPr>
            <w:rFonts w:eastAsia="Times New Roman"/>
            <w:szCs w:val="24"/>
            <w:lang w:eastAsia="en-US"/>
          </w:rPr>
          <w:br/>
        </w:r>
      </w:ins>
    </w:p>
    <w:p w14:paraId="79D6BF91" w14:textId="77777777" w:rsidR="001456E4" w:rsidRPr="001456E4" w:rsidRDefault="001456E4" w:rsidP="001456E4">
      <w:pPr>
        <w:spacing w:after="0" w:line="360" w:lineRule="auto"/>
        <w:rPr>
          <w:ins w:id="31" w:author="Φλούδα Χριστίνα" w:date="2017-12-04T13:36:00Z"/>
          <w:rFonts w:eastAsia="Times New Roman"/>
          <w:szCs w:val="24"/>
          <w:lang w:eastAsia="en-US"/>
        </w:rPr>
      </w:pPr>
    </w:p>
    <w:p w14:paraId="3E800514" w14:textId="77777777" w:rsidR="001456E4" w:rsidRPr="001456E4" w:rsidRDefault="001456E4" w:rsidP="001456E4">
      <w:pPr>
        <w:spacing w:after="0" w:line="360" w:lineRule="auto"/>
        <w:rPr>
          <w:ins w:id="32" w:author="Φλούδα Χριστίνα" w:date="2017-12-04T13:36:00Z"/>
          <w:rFonts w:eastAsia="Times New Roman"/>
          <w:szCs w:val="24"/>
          <w:lang w:eastAsia="en-US"/>
        </w:rPr>
      </w:pPr>
      <w:ins w:id="33" w:author="Φλούδα Χριστίνα" w:date="2017-12-04T13:36:00Z">
        <w:r w:rsidRPr="001456E4">
          <w:rPr>
            <w:rFonts w:eastAsia="Times New Roman"/>
            <w:szCs w:val="24"/>
            <w:lang w:eastAsia="en-US"/>
          </w:rPr>
          <w:t>ΟΜΙΛΗΤΕΣ</w:t>
        </w:r>
      </w:ins>
    </w:p>
    <w:p w14:paraId="053E0278" w14:textId="504F9D37" w:rsidR="001456E4" w:rsidRDefault="001456E4" w:rsidP="001456E4">
      <w:pPr>
        <w:spacing w:line="600" w:lineRule="auto"/>
        <w:ind w:firstLine="720"/>
        <w:jc w:val="center"/>
        <w:rPr>
          <w:ins w:id="34" w:author="Φλούδα Χριστίνα" w:date="2017-12-04T13:36:00Z"/>
          <w:rFonts w:eastAsia="Times New Roman"/>
          <w:szCs w:val="24"/>
        </w:rPr>
      </w:pPr>
      <w:ins w:id="35" w:author="Φλούδα Χριστίνα" w:date="2017-12-04T13:36:00Z">
        <w:r w:rsidRPr="001456E4">
          <w:rPr>
            <w:rFonts w:eastAsia="Times New Roman"/>
            <w:szCs w:val="24"/>
            <w:lang w:eastAsia="en-US"/>
          </w:rPr>
          <w:br/>
          <w:t>Α. Επί διαδικαστικού θέματος:</w:t>
        </w:r>
        <w:r w:rsidRPr="001456E4">
          <w:rPr>
            <w:rFonts w:eastAsia="Times New Roman"/>
            <w:szCs w:val="24"/>
            <w:lang w:eastAsia="en-US"/>
          </w:rPr>
          <w:br/>
          <w:t>ΒΑΡΕΜΕΝΟΣ Γ. , σελ.</w:t>
        </w:r>
        <w:r w:rsidRPr="001456E4">
          <w:rPr>
            <w:rFonts w:eastAsia="Times New Roman"/>
            <w:szCs w:val="24"/>
            <w:lang w:eastAsia="en-US"/>
          </w:rPr>
          <w:br/>
          <w:t>ΓΑΒΡΟΓΛΟΥ Κ. , σελ.</w:t>
        </w:r>
        <w:r w:rsidRPr="001456E4">
          <w:rPr>
            <w:rFonts w:eastAsia="Times New Roman"/>
            <w:szCs w:val="24"/>
            <w:lang w:eastAsia="en-US"/>
          </w:rPr>
          <w:br/>
          <w:t>ΓΕΩΡΓΙΑΔΗΣ Μ. , σελ.</w:t>
        </w:r>
        <w:r w:rsidRPr="001456E4">
          <w:rPr>
            <w:rFonts w:eastAsia="Times New Roman"/>
            <w:szCs w:val="24"/>
            <w:lang w:eastAsia="en-US"/>
          </w:rPr>
          <w:br/>
          <w:t>ΓΡΕΓΟΣ Α. , σελ.</w:t>
        </w:r>
        <w:r w:rsidRPr="001456E4">
          <w:rPr>
            <w:rFonts w:eastAsia="Times New Roman"/>
            <w:szCs w:val="24"/>
            <w:lang w:eastAsia="en-US"/>
          </w:rPr>
          <w:br/>
          <w:t>ΚΑΚΛΑΜΑΝΗΣ Ν. , σελ.</w:t>
        </w:r>
        <w:r w:rsidRPr="001456E4">
          <w:rPr>
            <w:rFonts w:eastAsia="Times New Roman"/>
            <w:szCs w:val="24"/>
            <w:lang w:eastAsia="en-US"/>
          </w:rPr>
          <w:br/>
          <w:t>ΚΑΛΑΦΑΤΗΣ Σ. , σελ.</w:t>
        </w:r>
        <w:r w:rsidRPr="001456E4">
          <w:rPr>
            <w:rFonts w:eastAsia="Times New Roman"/>
            <w:szCs w:val="24"/>
            <w:lang w:eastAsia="en-US"/>
          </w:rPr>
          <w:br/>
          <w:t>ΚΑΡΡΑΣ Γ. , σελ.</w:t>
        </w:r>
        <w:r w:rsidRPr="001456E4">
          <w:rPr>
            <w:rFonts w:eastAsia="Times New Roman"/>
            <w:szCs w:val="24"/>
            <w:lang w:eastAsia="en-US"/>
          </w:rPr>
          <w:br/>
          <w:t>ΚΟΥΜΟΥΤΣΑΚΟΣ Γ. , σελ.</w:t>
        </w:r>
        <w:r w:rsidRPr="001456E4">
          <w:rPr>
            <w:rFonts w:eastAsia="Times New Roman"/>
            <w:szCs w:val="24"/>
            <w:lang w:eastAsia="en-US"/>
          </w:rPr>
          <w:br/>
          <w:t>ΚΥΡΙΑΖΙΔΗΣ Δ. , σελ.</w:t>
        </w:r>
        <w:r w:rsidRPr="001456E4">
          <w:rPr>
            <w:rFonts w:eastAsia="Times New Roman"/>
            <w:szCs w:val="24"/>
            <w:lang w:eastAsia="en-US"/>
          </w:rPr>
          <w:br/>
          <w:t>ΛΟΒΕΡΔΟΣ Α. , σελ.</w:t>
        </w:r>
        <w:r w:rsidRPr="001456E4">
          <w:rPr>
            <w:rFonts w:eastAsia="Times New Roman"/>
            <w:szCs w:val="24"/>
            <w:lang w:eastAsia="en-US"/>
          </w:rPr>
          <w:br/>
          <w:t>ΜΑΥΡΩΤΑΣ Γ. , σελ.</w:t>
        </w:r>
        <w:r w:rsidRPr="001456E4">
          <w:rPr>
            <w:rFonts w:eastAsia="Times New Roman"/>
            <w:szCs w:val="24"/>
            <w:lang w:eastAsia="en-US"/>
          </w:rPr>
          <w:br/>
          <w:t>ΞΥΔΑΚΗΣ Ν. , σελ.</w:t>
        </w:r>
        <w:r w:rsidRPr="001456E4">
          <w:rPr>
            <w:rFonts w:eastAsia="Times New Roman"/>
            <w:szCs w:val="24"/>
            <w:lang w:eastAsia="en-US"/>
          </w:rPr>
          <w:br/>
          <w:t>ΤΑΣΣΟΣ Σ. , σελ.</w:t>
        </w:r>
        <w:r w:rsidRPr="001456E4">
          <w:rPr>
            <w:rFonts w:eastAsia="Times New Roman"/>
            <w:szCs w:val="24"/>
            <w:lang w:eastAsia="en-US"/>
          </w:rPr>
          <w:br/>
          <w:t>ΤΡΙΑΝΤΑΦΥΛΛΟΥ Μ. , σελ.</w:t>
        </w:r>
        <w:r w:rsidRPr="001456E4">
          <w:rPr>
            <w:rFonts w:eastAsia="Times New Roman"/>
            <w:szCs w:val="24"/>
            <w:lang w:eastAsia="en-US"/>
          </w:rPr>
          <w:br/>
          <w:t>ΧΡΙΣΤΟΔΟΥΛΟΠΟΥΛΟΥ Α. , σελ.</w:t>
        </w:r>
        <w:r w:rsidRPr="001456E4">
          <w:rPr>
            <w:rFonts w:eastAsia="Times New Roman"/>
            <w:szCs w:val="24"/>
            <w:lang w:eastAsia="en-US"/>
          </w:rPr>
          <w:br/>
        </w:r>
        <w:r w:rsidRPr="001456E4">
          <w:rPr>
            <w:rFonts w:eastAsia="Times New Roman"/>
            <w:szCs w:val="24"/>
            <w:lang w:eastAsia="en-US"/>
          </w:rPr>
          <w:br/>
          <w:t>Β. Επί του σχεδίου νόμου του Υπουργείου Εξωτερικών:</w:t>
        </w:r>
        <w:r w:rsidRPr="001456E4">
          <w:rPr>
            <w:rFonts w:eastAsia="Times New Roman"/>
            <w:szCs w:val="24"/>
            <w:lang w:eastAsia="en-US"/>
          </w:rPr>
          <w:br/>
          <w:t>ΑΜΑΝΑΤΙΔΗΣ Ι. , σελ.</w:t>
        </w:r>
        <w:r w:rsidRPr="001456E4">
          <w:rPr>
            <w:rFonts w:eastAsia="Times New Roman"/>
            <w:szCs w:val="24"/>
            <w:lang w:eastAsia="en-US"/>
          </w:rPr>
          <w:br/>
          <w:t>ΑΝΑΓΝΩΣΤΟΠΟΥΛΟΥ Α. , σελ.</w:t>
        </w:r>
        <w:r w:rsidRPr="001456E4">
          <w:rPr>
            <w:rFonts w:eastAsia="Times New Roman"/>
            <w:szCs w:val="24"/>
            <w:lang w:eastAsia="en-US"/>
          </w:rPr>
          <w:br/>
          <w:t>ΑΝΑΣΤΑΣΙΑΔΗΣ Σ. , σελ.</w:t>
        </w:r>
        <w:r w:rsidRPr="001456E4">
          <w:rPr>
            <w:rFonts w:eastAsia="Times New Roman"/>
            <w:szCs w:val="24"/>
            <w:lang w:eastAsia="en-US"/>
          </w:rPr>
          <w:br/>
          <w:t>ΑΝΤΩΝΙΟΥ Μ. , σελ.</w:t>
        </w:r>
        <w:r w:rsidRPr="001456E4">
          <w:rPr>
            <w:rFonts w:eastAsia="Times New Roman"/>
            <w:szCs w:val="24"/>
            <w:lang w:eastAsia="en-US"/>
          </w:rPr>
          <w:br/>
          <w:t>ΑΥΛΩΝΙΤΟΥ Ε. , σελ.</w:t>
        </w:r>
        <w:r w:rsidRPr="001456E4">
          <w:rPr>
            <w:rFonts w:eastAsia="Times New Roman"/>
            <w:szCs w:val="24"/>
            <w:lang w:eastAsia="en-US"/>
          </w:rPr>
          <w:br/>
          <w:t>ΒΑΚΗ Φ. , σελ.</w:t>
        </w:r>
        <w:r w:rsidRPr="001456E4">
          <w:rPr>
            <w:rFonts w:eastAsia="Times New Roman"/>
            <w:szCs w:val="24"/>
            <w:lang w:eastAsia="en-US"/>
          </w:rPr>
          <w:br/>
          <w:t>ΒΕΝΙΖΕΛΟΣ Ε. , σελ.</w:t>
        </w:r>
        <w:r w:rsidRPr="001456E4">
          <w:rPr>
            <w:rFonts w:eastAsia="Times New Roman"/>
            <w:szCs w:val="24"/>
            <w:lang w:eastAsia="en-US"/>
          </w:rPr>
          <w:br/>
          <w:t>ΓΑΒΡΟΓΛΟΥ Κ. , σελ.</w:t>
        </w:r>
        <w:r w:rsidRPr="001456E4">
          <w:rPr>
            <w:rFonts w:eastAsia="Times New Roman"/>
            <w:szCs w:val="24"/>
            <w:lang w:eastAsia="en-US"/>
          </w:rPr>
          <w:br/>
          <w:t>ΓΡΕΓΟΣ Α. , σελ.</w:t>
        </w:r>
        <w:r w:rsidRPr="001456E4">
          <w:rPr>
            <w:rFonts w:eastAsia="Times New Roman"/>
            <w:szCs w:val="24"/>
            <w:lang w:eastAsia="en-US"/>
          </w:rPr>
          <w:br/>
          <w:t>ΔΑΒΑΚΗΣ Α. , σελ.</w:t>
        </w:r>
        <w:r w:rsidRPr="001456E4">
          <w:rPr>
            <w:rFonts w:eastAsia="Times New Roman"/>
            <w:szCs w:val="24"/>
            <w:lang w:eastAsia="en-US"/>
          </w:rPr>
          <w:br/>
          <w:t>ΔΟΥΖΙΝΑΣ Κ. , σελ.</w:t>
        </w:r>
        <w:r w:rsidRPr="001456E4">
          <w:rPr>
            <w:rFonts w:eastAsia="Times New Roman"/>
            <w:szCs w:val="24"/>
            <w:lang w:eastAsia="en-US"/>
          </w:rPr>
          <w:br/>
          <w:t>ΕΜΜΑΝΟΥΗΛΙΔΗΣ Δ. , σελ.</w:t>
        </w:r>
        <w:r w:rsidRPr="001456E4">
          <w:rPr>
            <w:rFonts w:eastAsia="Times New Roman"/>
            <w:szCs w:val="24"/>
            <w:lang w:eastAsia="en-US"/>
          </w:rPr>
          <w:br/>
          <w:t>ΗΛΙΟΠΟΥΛΟΣ Π. , σελ.</w:t>
        </w:r>
        <w:r w:rsidRPr="001456E4">
          <w:rPr>
            <w:rFonts w:eastAsia="Times New Roman"/>
            <w:szCs w:val="24"/>
            <w:lang w:eastAsia="en-US"/>
          </w:rPr>
          <w:br/>
          <w:t>ΚΑΛΑΦΑΤΗΣ Σ. , σελ.</w:t>
        </w:r>
        <w:r w:rsidRPr="001456E4">
          <w:rPr>
            <w:rFonts w:eastAsia="Times New Roman"/>
            <w:szCs w:val="24"/>
            <w:lang w:eastAsia="en-US"/>
          </w:rPr>
          <w:br/>
          <w:t>ΚΑΜΜΕΝΟΣ Π. , σελ.</w:t>
        </w:r>
        <w:r w:rsidRPr="001456E4">
          <w:rPr>
            <w:rFonts w:eastAsia="Times New Roman"/>
            <w:szCs w:val="24"/>
            <w:lang w:eastAsia="en-US"/>
          </w:rPr>
          <w:br/>
          <w:t>ΚΑΡΡΑΣ Γ. , σελ.</w:t>
        </w:r>
        <w:r w:rsidRPr="001456E4">
          <w:rPr>
            <w:rFonts w:eastAsia="Times New Roman"/>
            <w:szCs w:val="24"/>
            <w:lang w:eastAsia="en-US"/>
          </w:rPr>
          <w:br/>
          <w:t>ΚΑΤΣΙΚΗΣ Κ. , σελ.</w:t>
        </w:r>
        <w:r w:rsidRPr="001456E4">
          <w:rPr>
            <w:rFonts w:eastAsia="Times New Roman"/>
            <w:szCs w:val="24"/>
            <w:lang w:eastAsia="en-US"/>
          </w:rPr>
          <w:br/>
          <w:t>ΚΕΦΑΛΟΓΙΑΝΝΗ  Ό. , σελ.</w:t>
        </w:r>
        <w:r w:rsidRPr="001456E4">
          <w:rPr>
            <w:rFonts w:eastAsia="Times New Roman"/>
            <w:szCs w:val="24"/>
            <w:lang w:eastAsia="en-US"/>
          </w:rPr>
          <w:br/>
          <w:t>ΚΟΥΜΟΥΤΣΑΚΟΣ Γ. , σελ.</w:t>
        </w:r>
        <w:r w:rsidRPr="001456E4">
          <w:rPr>
            <w:rFonts w:eastAsia="Times New Roman"/>
            <w:szCs w:val="24"/>
            <w:lang w:eastAsia="en-US"/>
          </w:rPr>
          <w:br/>
          <w:t>ΚΩΝΣΤΑΝΤΟΠΟΥΛΟΣ Δ. , σελ.</w:t>
        </w:r>
        <w:r w:rsidRPr="001456E4">
          <w:rPr>
            <w:rFonts w:eastAsia="Times New Roman"/>
            <w:szCs w:val="24"/>
            <w:lang w:eastAsia="en-US"/>
          </w:rPr>
          <w:br/>
          <w:t>ΛΙΒΑΝΙΟΥ Ζ. , σελ.</w:t>
        </w:r>
        <w:r w:rsidRPr="001456E4">
          <w:rPr>
            <w:rFonts w:eastAsia="Times New Roman"/>
            <w:szCs w:val="24"/>
            <w:lang w:eastAsia="en-US"/>
          </w:rPr>
          <w:br/>
          <w:t>ΛΟΒΕΡΔΟΣ Α. , σελ.</w:t>
        </w:r>
        <w:r w:rsidRPr="001456E4">
          <w:rPr>
            <w:rFonts w:eastAsia="Times New Roman"/>
            <w:szCs w:val="24"/>
            <w:lang w:eastAsia="en-US"/>
          </w:rPr>
          <w:br/>
          <w:t>ΜΑΥΡΩΤΑΣ Γ. , σελ.</w:t>
        </w:r>
        <w:r w:rsidRPr="001456E4">
          <w:rPr>
            <w:rFonts w:eastAsia="Times New Roman"/>
            <w:szCs w:val="24"/>
            <w:lang w:eastAsia="en-US"/>
          </w:rPr>
          <w:br/>
          <w:t>ΜΕΓΑΛΟΟΙΚΟΝΟΜΟΥ Θ. , σελ.</w:t>
        </w:r>
        <w:r w:rsidRPr="001456E4">
          <w:rPr>
            <w:rFonts w:eastAsia="Times New Roman"/>
            <w:szCs w:val="24"/>
            <w:lang w:eastAsia="en-US"/>
          </w:rPr>
          <w:br/>
          <w:t>ΜΗΤΑΦΙΔΗΣ Τ. , σελ.</w:t>
        </w:r>
        <w:r w:rsidRPr="001456E4">
          <w:rPr>
            <w:rFonts w:eastAsia="Times New Roman"/>
            <w:szCs w:val="24"/>
            <w:lang w:eastAsia="en-US"/>
          </w:rPr>
          <w:br/>
          <w:t>ΜΟΥΜΟΥΛΙΔΗΣ Θ. , σελ.</w:t>
        </w:r>
        <w:r w:rsidRPr="001456E4">
          <w:rPr>
            <w:rFonts w:eastAsia="Times New Roman"/>
            <w:szCs w:val="24"/>
            <w:lang w:eastAsia="en-US"/>
          </w:rPr>
          <w:br/>
          <w:t>ΞΥΔΑΚΗΣ Ν. , σελ.</w:t>
        </w:r>
        <w:r w:rsidRPr="001456E4">
          <w:rPr>
            <w:rFonts w:eastAsia="Times New Roman"/>
            <w:szCs w:val="24"/>
            <w:lang w:eastAsia="en-US"/>
          </w:rPr>
          <w:br/>
          <w:t>ΠΟΛΑΚΗΣ Π. , σελ.</w:t>
        </w:r>
        <w:r w:rsidRPr="001456E4">
          <w:rPr>
            <w:rFonts w:eastAsia="Times New Roman"/>
            <w:szCs w:val="24"/>
            <w:lang w:eastAsia="en-US"/>
          </w:rPr>
          <w:br/>
          <w:t>ΡΑΠΤΗ Ε. , σελ.</w:t>
        </w:r>
        <w:r w:rsidRPr="001456E4">
          <w:rPr>
            <w:rFonts w:eastAsia="Times New Roman"/>
            <w:szCs w:val="24"/>
            <w:lang w:eastAsia="en-US"/>
          </w:rPr>
          <w:br/>
          <w:t>ΣΑΡΙΔΗΣ Ι. , σελ.</w:t>
        </w:r>
        <w:r w:rsidRPr="001456E4">
          <w:rPr>
            <w:rFonts w:eastAsia="Times New Roman"/>
            <w:szCs w:val="24"/>
            <w:lang w:eastAsia="en-US"/>
          </w:rPr>
          <w:br/>
          <w:t>ΣΕΒΑΣΤΑΚΗΣ Δ. , σελ.</w:t>
        </w:r>
        <w:r w:rsidRPr="001456E4">
          <w:rPr>
            <w:rFonts w:eastAsia="Times New Roman"/>
            <w:szCs w:val="24"/>
            <w:lang w:eastAsia="en-US"/>
          </w:rPr>
          <w:br/>
          <w:t>ΣΠΙΡΤΖΗΣ Χ. , σελ.</w:t>
        </w:r>
        <w:r w:rsidRPr="001456E4">
          <w:rPr>
            <w:rFonts w:eastAsia="Times New Roman"/>
            <w:szCs w:val="24"/>
            <w:lang w:eastAsia="en-US"/>
          </w:rPr>
          <w:br/>
          <w:t>ΣΤΥΛΙΟΣ Γ. , σελ.</w:t>
        </w:r>
        <w:r w:rsidRPr="001456E4">
          <w:rPr>
            <w:rFonts w:eastAsia="Times New Roman"/>
            <w:szCs w:val="24"/>
            <w:lang w:eastAsia="en-US"/>
          </w:rPr>
          <w:br/>
          <w:t>ΤΑΣΟΥΛΑΣ Κ. , σελ.</w:t>
        </w:r>
        <w:r w:rsidRPr="001456E4">
          <w:rPr>
            <w:rFonts w:eastAsia="Times New Roman"/>
            <w:szCs w:val="24"/>
            <w:lang w:eastAsia="en-US"/>
          </w:rPr>
          <w:br/>
          <w:t>ΤΑΣΣΟΣ Σ. , σελ.</w:t>
        </w:r>
        <w:r w:rsidRPr="001456E4">
          <w:rPr>
            <w:rFonts w:eastAsia="Times New Roman"/>
            <w:szCs w:val="24"/>
            <w:lang w:eastAsia="en-US"/>
          </w:rPr>
          <w:br/>
          <w:t>ΤΖΑΒΑΡΑΣ Κ. , σελ.</w:t>
        </w:r>
        <w:r w:rsidRPr="001456E4">
          <w:rPr>
            <w:rFonts w:eastAsia="Times New Roman"/>
            <w:szCs w:val="24"/>
            <w:lang w:eastAsia="en-US"/>
          </w:rPr>
          <w:br/>
          <w:t>ΤΡΙΑΝΤΑΦΥΛΛΙΔΗΣ Α. , σελ.</w:t>
        </w:r>
        <w:r w:rsidRPr="001456E4">
          <w:rPr>
            <w:rFonts w:eastAsia="Times New Roman"/>
            <w:szCs w:val="24"/>
            <w:lang w:eastAsia="en-US"/>
          </w:rPr>
          <w:br/>
          <w:t>ΤΡΙΑΝΤΑΦΥΛΛΟΥ Μ. , σελ.</w:t>
        </w:r>
        <w:r w:rsidRPr="001456E4">
          <w:rPr>
            <w:rFonts w:eastAsia="Times New Roman"/>
            <w:szCs w:val="24"/>
            <w:lang w:eastAsia="en-US"/>
          </w:rPr>
          <w:br/>
          <w:t>ΦΙΛΗΣ Ν. , σελ.</w:t>
        </w:r>
        <w:r w:rsidRPr="001456E4">
          <w:rPr>
            <w:rFonts w:eastAsia="Times New Roman"/>
            <w:szCs w:val="24"/>
            <w:lang w:eastAsia="en-US"/>
          </w:rPr>
          <w:br/>
          <w:t>ΨΑΡΙΑΝΟΣ Γ. , σελ.</w:t>
        </w:r>
        <w:r w:rsidRPr="001456E4">
          <w:rPr>
            <w:rFonts w:eastAsia="Times New Roman"/>
            <w:szCs w:val="24"/>
            <w:lang w:eastAsia="en-US"/>
          </w:rPr>
          <w:br/>
        </w:r>
      </w:ins>
    </w:p>
    <w:p w14:paraId="73D85229" w14:textId="77777777" w:rsidR="00D41FAB" w:rsidRDefault="001456E4">
      <w:pPr>
        <w:spacing w:line="600" w:lineRule="auto"/>
        <w:ind w:firstLine="720"/>
        <w:jc w:val="center"/>
        <w:rPr>
          <w:rFonts w:eastAsia="Times New Roman"/>
          <w:szCs w:val="24"/>
        </w:rPr>
      </w:pPr>
      <w:r>
        <w:rPr>
          <w:rFonts w:eastAsia="Times New Roman"/>
          <w:szCs w:val="24"/>
        </w:rPr>
        <w:t>ΠΡΑΚΤΙΚΑ ΒΟΥΛΗΣ</w:t>
      </w:r>
    </w:p>
    <w:p w14:paraId="73D8522A" w14:textId="77777777" w:rsidR="00D41FAB" w:rsidRDefault="001456E4">
      <w:pPr>
        <w:spacing w:line="600" w:lineRule="auto"/>
        <w:ind w:firstLine="720"/>
        <w:jc w:val="center"/>
        <w:rPr>
          <w:rFonts w:eastAsia="Times New Roman"/>
          <w:szCs w:val="24"/>
        </w:rPr>
      </w:pPr>
      <w:r>
        <w:rPr>
          <w:rFonts w:eastAsia="Times New Roman"/>
          <w:szCs w:val="24"/>
        </w:rPr>
        <w:t xml:space="preserve">ΙΖ΄ ΠΕΡΙΟΔΟΣ </w:t>
      </w:r>
    </w:p>
    <w:p w14:paraId="73D8522B" w14:textId="77777777" w:rsidR="00D41FAB" w:rsidRDefault="001456E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3D8522C" w14:textId="77777777" w:rsidR="00D41FAB" w:rsidRDefault="001456E4">
      <w:pPr>
        <w:spacing w:line="600" w:lineRule="auto"/>
        <w:ind w:firstLine="720"/>
        <w:jc w:val="center"/>
        <w:rPr>
          <w:rFonts w:eastAsia="Times New Roman"/>
          <w:szCs w:val="24"/>
        </w:rPr>
      </w:pPr>
      <w:r>
        <w:rPr>
          <w:rFonts w:eastAsia="Times New Roman"/>
          <w:szCs w:val="24"/>
        </w:rPr>
        <w:t>ΣΥΝΟΔΟΣ Γ΄</w:t>
      </w:r>
    </w:p>
    <w:p w14:paraId="73D8522D" w14:textId="77777777" w:rsidR="00D41FAB" w:rsidRDefault="001456E4">
      <w:pPr>
        <w:spacing w:line="600" w:lineRule="auto"/>
        <w:ind w:firstLine="720"/>
        <w:jc w:val="center"/>
        <w:rPr>
          <w:rFonts w:eastAsia="Times New Roman"/>
          <w:szCs w:val="24"/>
        </w:rPr>
      </w:pPr>
      <w:r>
        <w:rPr>
          <w:rFonts w:eastAsia="Times New Roman"/>
          <w:szCs w:val="24"/>
        </w:rPr>
        <w:t>ΣΥΝΕΔΡΙΑΣΗ ΛΣΤ΄</w:t>
      </w:r>
    </w:p>
    <w:p w14:paraId="73D8522E" w14:textId="77777777" w:rsidR="00D41FAB" w:rsidRDefault="001456E4">
      <w:pPr>
        <w:spacing w:line="600" w:lineRule="auto"/>
        <w:ind w:firstLine="720"/>
        <w:jc w:val="center"/>
        <w:rPr>
          <w:rFonts w:eastAsia="Times New Roman"/>
          <w:szCs w:val="24"/>
        </w:rPr>
      </w:pPr>
      <w:r>
        <w:rPr>
          <w:rFonts w:eastAsia="Times New Roman"/>
          <w:szCs w:val="24"/>
        </w:rPr>
        <w:t>Τετάρτη 29 Νοεμβρίου 2017</w:t>
      </w:r>
    </w:p>
    <w:p w14:paraId="73D8522F" w14:textId="77777777" w:rsidR="00D41FAB" w:rsidRDefault="001456E4">
      <w:pPr>
        <w:spacing w:line="600" w:lineRule="auto"/>
        <w:ind w:firstLine="720"/>
        <w:jc w:val="both"/>
        <w:rPr>
          <w:rFonts w:eastAsia="Times New Roman"/>
          <w:szCs w:val="24"/>
        </w:rPr>
      </w:pPr>
      <w:r>
        <w:rPr>
          <w:rFonts w:eastAsia="Times New Roman"/>
          <w:szCs w:val="24"/>
        </w:rPr>
        <w:t>Αθήνα, σήμερα στις 29 Νοεμβρίου 2017, ημέρα Τετάρτη και ώρα 10.18΄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w:t>
      </w:r>
      <w:r>
        <w:rPr>
          <w:rFonts w:eastAsia="Times New Roman"/>
          <w:b/>
          <w:szCs w:val="24"/>
        </w:rPr>
        <w:t xml:space="preserve"> </w:t>
      </w:r>
      <w:r w:rsidRPr="00DD5BCA">
        <w:rPr>
          <w:rFonts w:eastAsia="Times New Roman"/>
          <w:b/>
          <w:szCs w:val="24"/>
        </w:rPr>
        <w:t>ΝΙΚΗΤΑ ΚΑΚΛΑΜΑΝΗ</w:t>
      </w:r>
      <w:r>
        <w:rPr>
          <w:rFonts w:eastAsia="Times New Roman"/>
          <w:szCs w:val="24"/>
        </w:rPr>
        <w:t>.</w:t>
      </w:r>
    </w:p>
    <w:p w14:paraId="73D85230" w14:textId="77777777" w:rsidR="00D41FAB" w:rsidRDefault="001456E4">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73D85231" w14:textId="77777777" w:rsidR="00D41FAB" w:rsidRDefault="001456E4">
      <w:pPr>
        <w:spacing w:line="600" w:lineRule="auto"/>
        <w:ind w:firstLine="720"/>
        <w:jc w:val="both"/>
        <w:rPr>
          <w:rFonts w:eastAsia="Times New Roman"/>
          <w:szCs w:val="24"/>
        </w:rPr>
      </w:pPr>
      <w:r>
        <w:rPr>
          <w:rFonts w:eastAsia="Times New Roman"/>
          <w:szCs w:val="24"/>
        </w:rPr>
        <w:t>Έχω την τιμ</w:t>
      </w:r>
      <w:r>
        <w:rPr>
          <w:rFonts w:eastAsia="Times New Roman"/>
          <w:szCs w:val="24"/>
        </w:rPr>
        <w:t>ή να ανακοινώσω στο Σώμα το δελτίο επ</w:t>
      </w:r>
      <w:r>
        <w:rPr>
          <w:rFonts w:eastAsia="Times New Roman"/>
          <w:szCs w:val="24"/>
        </w:rPr>
        <w:t>ικαί</w:t>
      </w:r>
      <w:r>
        <w:rPr>
          <w:rFonts w:eastAsia="Times New Roman"/>
          <w:szCs w:val="24"/>
        </w:rPr>
        <w:t>ρων ερωτήσεων της Πέμπτης 30 Νοεμβρίου 2017.</w:t>
      </w:r>
    </w:p>
    <w:p w14:paraId="73D8523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Πρώτου Κύκλου </w:t>
      </w:r>
      <w:r>
        <w:rPr>
          <w:rFonts w:eastAsia="Times New Roman" w:cs="Times New Roman"/>
          <w:szCs w:val="24"/>
        </w:rPr>
        <w:t>(Άρθρο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3D8523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1. H με αριθμό 410/27-11-2017 επίκαιρη ερώτηση της Βουλευτού Καρδίτσας του Σ</w:t>
      </w:r>
      <w:r>
        <w:rPr>
          <w:rFonts w:eastAsia="Times New Roman" w:cs="Times New Roman"/>
          <w:szCs w:val="24"/>
        </w:rPr>
        <w:t>υνασπισμού Ριζοσπαστικής Αριστεράς κ</w:t>
      </w:r>
      <w:r>
        <w:rPr>
          <w:rFonts w:eastAsia="Times New Roman" w:cs="Times New Roman"/>
          <w:szCs w:val="24"/>
        </w:rPr>
        <w:t>.</w:t>
      </w:r>
      <w:r>
        <w:rPr>
          <w:rFonts w:eastAsia="Times New Roman" w:cs="Times New Roman"/>
          <w:szCs w:val="24"/>
        </w:rPr>
        <w:t xml:space="preserve"> Παναγιώτας </w:t>
      </w:r>
      <w:proofErr w:type="spellStart"/>
      <w:r>
        <w:rPr>
          <w:rFonts w:eastAsia="Times New Roman" w:cs="Times New Roman"/>
          <w:szCs w:val="24"/>
        </w:rPr>
        <w:t>Βράντζα</w:t>
      </w:r>
      <w:proofErr w:type="spellEnd"/>
      <w:r>
        <w:rPr>
          <w:rFonts w:eastAsia="Times New Roman" w:cs="Times New Roman"/>
          <w:szCs w:val="24"/>
        </w:rPr>
        <w:t xml:space="preserve"> προς τον Υπουργό Αγροτικής Ανάπτυξης και Τροφίμων, με θέμα: «Η κατακόρυφη πτώση της τιμής του πρόβειου γάλακτος και ο πραγματικός κίνδυνος για τη φέτα». </w:t>
      </w:r>
    </w:p>
    <w:p w14:paraId="73D8523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2. Η με αριθμό 399/24-11-2017 επίκαιρη ερώτησ</w:t>
      </w:r>
      <w:r>
        <w:rPr>
          <w:rFonts w:eastAsia="Times New Roman" w:cs="Times New Roman"/>
          <w:szCs w:val="24"/>
        </w:rPr>
        <w:t xml:space="preserve">η του Βουλευτή Κιλκίς της Νέας Δημοκρατίας κ. Γεωργίου Γεωργαντά προς την Υπουργό Διοικητικής Ανασυγκρότησης, με θέμα: «Ατελή και αποσπασματικά τα αποτελέσματα της Κυβέρνησης για τα Ψηφιακά Οργανογράμματα». </w:t>
      </w:r>
    </w:p>
    <w:p w14:paraId="73D8523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3. Η με αριθμό 367/21-11-2017 επίκαιρη ερώτηση τ</w:t>
      </w:r>
      <w:r>
        <w:rPr>
          <w:rFonts w:eastAsia="Times New Roman" w:cs="Times New Roman"/>
          <w:szCs w:val="24"/>
        </w:rPr>
        <w:t xml:space="preserve">ου Βουλευτή Σερρών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Μιχαήλ Τζελέπη προς τον Υπουργό Υποδομών και Μεταφορών, με θέμα: «Η δημιουργία τριών νέων σταθμών διοδίων στον Οδικό άξονα Προμαχώνας-Σέρρες-Λιμάνι Θεσσαλονίκης είναι καταστροφική για το Νομ</w:t>
      </w:r>
      <w:r>
        <w:rPr>
          <w:rFonts w:eastAsia="Times New Roman" w:cs="Times New Roman"/>
          <w:szCs w:val="24"/>
        </w:rPr>
        <w:t xml:space="preserve">ό Σερρών». </w:t>
      </w:r>
    </w:p>
    <w:p w14:paraId="73D8523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4. Η με αριθμό 465/27-11-2017 επίκαιρη ερώτηση της Βουλευτού Β</w:t>
      </w:r>
      <w:r>
        <w:rPr>
          <w:rFonts w:eastAsia="Times New Roman" w:cs="Times New Roman"/>
          <w:szCs w:val="24"/>
        </w:rPr>
        <w:t>΄</w:t>
      </w:r>
      <w:r>
        <w:rPr>
          <w:rFonts w:eastAsia="Times New Roman" w:cs="Times New Roman"/>
          <w:szCs w:val="24"/>
        </w:rPr>
        <w:t xml:space="preserve"> Αθηνών του Λαϊκού Συνδέσμου - 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Εσωτερικών, με θέμα: </w:t>
      </w:r>
      <w:r>
        <w:rPr>
          <w:rFonts w:eastAsia="Times New Roman" w:cs="Times New Roman"/>
          <w:szCs w:val="24"/>
        </w:rPr>
        <w:lastRenderedPageBreak/>
        <w:t>«Έως πού θα φτάσει η ασυδοσία και η κάλυψη από την συγκυβέρνηση της εγκληματικής δ</w:t>
      </w:r>
      <w:r>
        <w:rPr>
          <w:rFonts w:eastAsia="Times New Roman" w:cs="Times New Roman"/>
          <w:szCs w:val="24"/>
        </w:rPr>
        <w:t xml:space="preserve">ράσης ακροαριστερών συμμοριών στα πανεπιστήμια;». </w:t>
      </w:r>
    </w:p>
    <w:p w14:paraId="73D8523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5. Η με αριθμό 473/28-11-2017 επίκαιρη 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την Υπουργό Εργασίας, Κοινωνικής Ασφάλισης και Κοινωνικής Αλληλεγγύη</w:t>
      </w:r>
      <w:r>
        <w:rPr>
          <w:rFonts w:eastAsia="Times New Roman" w:cs="Times New Roman"/>
          <w:szCs w:val="24"/>
        </w:rPr>
        <w:t xml:space="preserve">ς, σχετικά με τους εργαζόμενους στο πρακτορείο διανομής Τύπου «Ευρώπη». </w:t>
      </w:r>
    </w:p>
    <w:p w14:paraId="73D8523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Δεύτερου Κύκλου </w:t>
      </w:r>
      <w:r>
        <w:rPr>
          <w:rFonts w:eastAsia="Times New Roman" w:cs="Times New Roman"/>
          <w:szCs w:val="24"/>
        </w:rPr>
        <w:t>(Άρθρο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73D8523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1. Η με αριθμό 400/24-11-2017 επίκαιρη ερώτηση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Αγροτικής Ανάπτυξης και Τροφίμων, με θέμα: «Ανομβρία και ελλείψεις στις υποδομές άρδευσης μειώνουν δραματικά το εισόδημα των </w:t>
      </w:r>
      <w:proofErr w:type="spellStart"/>
      <w:r>
        <w:rPr>
          <w:rFonts w:eastAsia="Times New Roman" w:cs="Times New Roman"/>
          <w:szCs w:val="24"/>
        </w:rPr>
        <w:t>ελαιοκα</w:t>
      </w:r>
      <w:r>
        <w:rPr>
          <w:rFonts w:eastAsia="Times New Roman" w:cs="Times New Roman"/>
          <w:szCs w:val="24"/>
        </w:rPr>
        <w:t>λλιεργητών</w:t>
      </w:r>
      <w:proofErr w:type="spellEnd"/>
      <w:r>
        <w:rPr>
          <w:rFonts w:eastAsia="Times New Roman" w:cs="Times New Roman"/>
          <w:szCs w:val="24"/>
        </w:rPr>
        <w:t xml:space="preserve">». </w:t>
      </w:r>
    </w:p>
    <w:p w14:paraId="73D8523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2. Η με αριθμό 403/24-11-2017 επίκαιρη ερώτηση της Βουλευτού Αττικής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την Υπουργό Εργασίας, Κοινωνικής Ασφάλισης και Κοινωνικής Αλληλεγγύης, </w:t>
      </w:r>
      <w:r>
        <w:rPr>
          <w:rFonts w:eastAsia="Times New Roman" w:cs="Times New Roman"/>
          <w:szCs w:val="24"/>
        </w:rPr>
        <w:lastRenderedPageBreak/>
        <w:t xml:space="preserve">με θέμα: «Βιωσιμότητα </w:t>
      </w:r>
      <w:r>
        <w:rPr>
          <w:rFonts w:eastAsia="Times New Roman" w:cs="Times New Roman"/>
          <w:szCs w:val="24"/>
        </w:rPr>
        <w:t xml:space="preserve">του Ειδικού Λογαριασμού </w:t>
      </w:r>
      <w:proofErr w:type="spellStart"/>
      <w:r>
        <w:rPr>
          <w:rFonts w:eastAsia="Times New Roman" w:cs="Times New Roman"/>
          <w:szCs w:val="24"/>
        </w:rPr>
        <w:t>Επικούρησης</w:t>
      </w:r>
      <w:proofErr w:type="spellEnd"/>
      <w:r>
        <w:rPr>
          <w:rFonts w:eastAsia="Times New Roman" w:cs="Times New Roman"/>
          <w:szCs w:val="24"/>
        </w:rPr>
        <w:t xml:space="preserve"> Προσωπικού Εθνικής Τράπεζας (ΛΕΠΕΤΕ)». </w:t>
      </w:r>
    </w:p>
    <w:p w14:paraId="73D8523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3. Η με αριθμό 394/22-11-2017 επίκαιρη ερώτηση του Βουλευτή Αττικής του Κομμουνιστικού Κόμματος Ελλάδ</w:t>
      </w:r>
      <w:r>
        <w:rPr>
          <w:rFonts w:eastAsia="Times New Roman" w:cs="Times New Roman"/>
          <w:szCs w:val="24"/>
        </w:rPr>
        <w:t>α</w:t>
      </w:r>
      <w:r>
        <w:rPr>
          <w:rFonts w:eastAsia="Times New Roman" w:cs="Times New Roman"/>
          <w:szCs w:val="24"/>
        </w:rPr>
        <w:t>ς κ. Ιωάννη Γκιόκα προς τον Υπουργό Εσωτερικών, σχετικά με τις καταστροφές από</w:t>
      </w:r>
      <w:r>
        <w:rPr>
          <w:rFonts w:eastAsia="Times New Roman" w:cs="Times New Roman"/>
          <w:szCs w:val="24"/>
        </w:rPr>
        <w:t xml:space="preserve"> πλημμύρες στη Δυτική Αττική και την αναγκαία αντιπλημμυρική προστασία στον Νομό Αττικής. </w:t>
      </w:r>
    </w:p>
    <w:p w14:paraId="73D8523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4. Η με αριθμό 476/28-11-2017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 κ. Νικολάου Μωραΐτη προς τον Υπουργό Εσωτερικών, σχε</w:t>
      </w:r>
      <w:r>
        <w:rPr>
          <w:rFonts w:eastAsia="Times New Roman" w:cs="Times New Roman"/>
          <w:szCs w:val="24"/>
        </w:rPr>
        <w:t>τικά με τις ελλείψεις σε προσωπικό και εξοπλισμό στο Δασαρχείο Αμφιλοχίας.</w:t>
      </w:r>
    </w:p>
    <w:p w14:paraId="73D8523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5. Η με αριθμό 475/28-11-2017 επίκαιρη ερώτηση του Βουλευτή Β</w:t>
      </w:r>
      <w:r>
        <w:rPr>
          <w:rFonts w:eastAsia="Times New Roman" w:cs="Times New Roman"/>
          <w:szCs w:val="24"/>
        </w:rPr>
        <w:t>΄</w:t>
      </w:r>
      <w:r>
        <w:rPr>
          <w:rFonts w:eastAsia="Times New Roman" w:cs="Times New Roman"/>
          <w:szCs w:val="24"/>
        </w:rPr>
        <w:t xml:space="preserve">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Υποδομών και Μεταφορών, με θέμα: «Διασφ</w:t>
      </w:r>
      <w:r>
        <w:rPr>
          <w:rFonts w:eastAsia="Times New Roman" w:cs="Times New Roman"/>
          <w:szCs w:val="24"/>
        </w:rPr>
        <w:t xml:space="preserve">άλιση της αποκλειστικής ευθύνης του </w:t>
      </w:r>
      <w:r>
        <w:rPr>
          <w:rFonts w:eastAsia="Times New Roman" w:cs="Times New Roman"/>
          <w:szCs w:val="24"/>
        </w:rPr>
        <w:t>κ</w:t>
      </w:r>
      <w:r>
        <w:rPr>
          <w:rFonts w:eastAsia="Times New Roman" w:cs="Times New Roman"/>
          <w:szCs w:val="24"/>
        </w:rPr>
        <w:t xml:space="preserve">ράτους για την καθολική και ισότιμη παροχή </w:t>
      </w:r>
      <w:r>
        <w:rPr>
          <w:rFonts w:eastAsia="Times New Roman" w:cs="Times New Roman"/>
          <w:szCs w:val="24"/>
        </w:rPr>
        <w:t>δ</w:t>
      </w:r>
      <w:r>
        <w:rPr>
          <w:rFonts w:eastAsia="Times New Roman" w:cs="Times New Roman"/>
          <w:szCs w:val="24"/>
        </w:rPr>
        <w:t xml:space="preserve">ημόσιων, δωρεάν </w:t>
      </w:r>
      <w:r>
        <w:rPr>
          <w:rFonts w:eastAsia="Times New Roman" w:cs="Times New Roman"/>
          <w:szCs w:val="24"/>
        </w:rPr>
        <w:t>σ</w:t>
      </w:r>
      <w:r>
        <w:rPr>
          <w:rFonts w:eastAsia="Times New Roman" w:cs="Times New Roman"/>
          <w:szCs w:val="24"/>
        </w:rPr>
        <w:t xml:space="preserve">ύγχρονων και </w:t>
      </w:r>
      <w:r>
        <w:rPr>
          <w:rFonts w:eastAsia="Times New Roman" w:cs="Times New Roman"/>
          <w:szCs w:val="24"/>
        </w:rPr>
        <w:t>α</w:t>
      </w:r>
      <w:r>
        <w:rPr>
          <w:rFonts w:eastAsia="Times New Roman" w:cs="Times New Roman"/>
          <w:szCs w:val="24"/>
        </w:rPr>
        <w:t xml:space="preserve">σφαλών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κ</w:t>
      </w:r>
      <w:r>
        <w:rPr>
          <w:rFonts w:eastAsia="Times New Roman" w:cs="Times New Roman"/>
          <w:szCs w:val="24"/>
        </w:rPr>
        <w:t>τιρίων, νοσοκομείων, δικα</w:t>
      </w:r>
      <w:r>
        <w:rPr>
          <w:rFonts w:eastAsia="Times New Roman" w:cs="Times New Roman"/>
          <w:szCs w:val="24"/>
        </w:rPr>
        <w:lastRenderedPageBreak/>
        <w:t xml:space="preserve">στικών και άλλων δημοσίων κτιρίων, καθώς και των θέσεων εργασίας και των άλλων εργασιακών δικαιωμάτων </w:t>
      </w:r>
      <w:r>
        <w:rPr>
          <w:rFonts w:eastAsia="Times New Roman" w:cs="Times New Roman"/>
          <w:szCs w:val="24"/>
        </w:rPr>
        <w:t xml:space="preserve">των εργαζομένων στην εταιρεία </w:t>
      </w:r>
      <w:r>
        <w:rPr>
          <w:rFonts w:eastAsia="Times New Roman" w:cs="Times New Roman"/>
          <w:szCs w:val="24"/>
        </w:rPr>
        <w:t>«</w:t>
      </w:r>
      <w:r>
        <w:rPr>
          <w:rFonts w:eastAsia="Times New Roman" w:cs="Times New Roman"/>
          <w:szCs w:val="24"/>
        </w:rPr>
        <w:t>ΚΤΙΡΙΑΚΕΣ ΥΠΟΔΟΜΕΣ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(ΚΤΥΠ ΑΕ)». </w:t>
      </w:r>
    </w:p>
    <w:p w14:paraId="73D8523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6. Η με αριθμό 470/27-11-2017 επίκαιρη ερώτηση του Βουλευτή Β' Αθηνών της Δημοκρατικής Συμπαράταξης ΠΑΣΟΚ - ΔΗΜΑΡ κ. Ανδρέα Λοβέρδου προς τον Υπουργό Εξωτερικών, με θέμα: </w:t>
      </w:r>
      <w:r>
        <w:rPr>
          <w:rFonts w:eastAsia="Times New Roman" w:cs="Times New Roman"/>
          <w:szCs w:val="24"/>
        </w:rPr>
        <w:t>«</w:t>
      </w:r>
      <w:r>
        <w:rPr>
          <w:rFonts w:eastAsia="Times New Roman" w:cs="Times New Roman"/>
          <w:szCs w:val="24"/>
        </w:rPr>
        <w:t xml:space="preserve">Η θέση του </w:t>
      </w:r>
      <w:r>
        <w:rPr>
          <w:rFonts w:eastAsia="Times New Roman" w:cs="Times New Roman"/>
          <w:szCs w:val="24"/>
        </w:rPr>
        <w:t>Υ</w:t>
      </w:r>
      <w:r>
        <w:rPr>
          <w:rFonts w:eastAsia="Times New Roman" w:cs="Times New Roman"/>
          <w:szCs w:val="24"/>
        </w:rPr>
        <w:t>που</w:t>
      </w:r>
      <w:r>
        <w:rPr>
          <w:rFonts w:eastAsia="Times New Roman" w:cs="Times New Roman"/>
          <w:szCs w:val="24"/>
        </w:rPr>
        <w:t xml:space="preserve">ργείου Εξωτερικών για την δήθεν διακρατική συμφωνία με την Σαουδική Αραβία». </w:t>
      </w:r>
    </w:p>
    <w:p w14:paraId="73D8523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7. Η με αριθμό 304/15-11-2017 επίκαιρη ερώτηση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 Κωνσταντινόπουλου προς την Υπουργό Πολιτισμού και Αθλη</w:t>
      </w:r>
      <w:r>
        <w:rPr>
          <w:rFonts w:eastAsia="Times New Roman" w:cs="Times New Roman"/>
          <w:szCs w:val="24"/>
        </w:rPr>
        <w:t xml:space="preserve">τισμού, με θέμα: «Η επένδυση στο Ελληνικό κινδυνεύει να ακυρωθεί: </w:t>
      </w:r>
      <w:r>
        <w:rPr>
          <w:rFonts w:eastAsia="Times New Roman" w:cs="Times New Roman"/>
          <w:szCs w:val="24"/>
        </w:rPr>
        <w:t>εβδομήντα πέντε χιλιάδες</w:t>
      </w:r>
      <w:r>
        <w:rPr>
          <w:rFonts w:eastAsia="Times New Roman" w:cs="Times New Roman"/>
          <w:szCs w:val="24"/>
        </w:rPr>
        <w:t xml:space="preserve"> νέες θέσεις εργασίας και 8,2 δι</w:t>
      </w:r>
      <w:r>
        <w:rPr>
          <w:rFonts w:eastAsia="Times New Roman" w:cs="Times New Roman"/>
          <w:szCs w:val="24"/>
        </w:rPr>
        <w:t>σ.</w:t>
      </w:r>
      <w:r>
        <w:rPr>
          <w:rFonts w:eastAsia="Times New Roman" w:cs="Times New Roman"/>
          <w:szCs w:val="24"/>
        </w:rPr>
        <w:t xml:space="preserve"> ευρώ θα πάνε χαμένα, εξαιτίας των τεχνασμάτων της Κυβέρνησης». </w:t>
      </w:r>
    </w:p>
    <w:p w14:paraId="73D8524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8. Η με αριθμό 261/10-11-2017 επίκαιρη ερώτηση του Βουλευτή Δράμας </w:t>
      </w:r>
      <w:r>
        <w:rPr>
          <w:rFonts w:eastAsia="Times New Roman" w:cs="Times New Roman"/>
          <w:szCs w:val="24"/>
        </w:rPr>
        <w:t xml:space="preserve">της Νέας Δημοκρατίας κ. Δημητρίου Κυριαζίδη προς τον Υπουργό Υποδομών και Μεταφορών, σχετικά με το ζήτημα της οδικής σύνδεσης της Δράμας με την Εγνατία οδό και τους κάθετους άξονες. </w:t>
      </w:r>
    </w:p>
    <w:p w14:paraId="73D8524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9. Η με αριθμό 293/13-11-2017 επίκαιρη ερώτηση της Βουλευτού Δράμας της Δ</w:t>
      </w:r>
      <w:r>
        <w:rPr>
          <w:rFonts w:eastAsia="Times New Roman" w:cs="Times New Roman"/>
          <w:szCs w:val="24"/>
        </w:rPr>
        <w:t>ημοκρατικής Συμπαράταξης ΠΑΣΟΚ - ΔΗΜΑΡ κ</w:t>
      </w:r>
      <w:r>
        <w:rPr>
          <w:rFonts w:eastAsia="Times New Roman" w:cs="Times New Roman"/>
          <w:szCs w:val="24"/>
        </w:rPr>
        <w:t>.</w:t>
      </w:r>
      <w:r>
        <w:rPr>
          <w:rFonts w:eastAsia="Times New Roman" w:cs="Times New Roman"/>
          <w:szCs w:val="24"/>
        </w:rPr>
        <w:t xml:space="preserve">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 «Κίνδυνος υπολειτουργίας Μουσείου και Αρχαιολογικού τόπου Δελφών». </w:t>
      </w:r>
    </w:p>
    <w:p w14:paraId="73D8524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ΕΡΩΤΗΣΕΙΣ </w:t>
      </w:r>
      <w:r>
        <w:rPr>
          <w:rFonts w:eastAsia="Times New Roman" w:cs="Times New Roman"/>
          <w:szCs w:val="24"/>
        </w:rPr>
        <w:t>(Άρθρο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3D8524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1. Η με αριθμό 182/5-10-2017 ερώτηση του Βουλευτή Δράμας της Νέας Δημοκρατίας κ. Δημητρίου Κυριαζίδη προς την Υπουργό Εργασίας, Κοινωνικής Ασφάλισης και Κοινωνικής Αλληλεγγύης, σχετικά με τις προθέσεις του Υπουργείου για επανεξέταση του πλαισίου οικονομική</w:t>
      </w:r>
      <w:r>
        <w:rPr>
          <w:rFonts w:eastAsia="Times New Roman" w:cs="Times New Roman"/>
          <w:szCs w:val="24"/>
        </w:rPr>
        <w:t xml:space="preserve">ς ενίσχυσης των δομών κοινωνικής φροντίδας από τους ίδιους τους ωφελούμενους. </w:t>
      </w:r>
    </w:p>
    <w:p w14:paraId="73D8524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2. Η με αριθμό 415/16-10-2017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Διοικητικής Ανασυγκρότησης, σχ</w:t>
      </w:r>
      <w:r>
        <w:rPr>
          <w:rFonts w:eastAsia="Times New Roman" w:cs="Times New Roman"/>
          <w:szCs w:val="24"/>
        </w:rPr>
        <w:t xml:space="preserve">ετικά με τη </w:t>
      </w:r>
      <w:proofErr w:type="spellStart"/>
      <w:r>
        <w:rPr>
          <w:rFonts w:eastAsia="Times New Roman" w:cs="Times New Roman"/>
          <w:szCs w:val="24"/>
        </w:rPr>
        <w:t>μοριοδότηση</w:t>
      </w:r>
      <w:proofErr w:type="spellEnd"/>
      <w:r>
        <w:rPr>
          <w:rFonts w:eastAsia="Times New Roman" w:cs="Times New Roman"/>
          <w:szCs w:val="24"/>
        </w:rPr>
        <w:t xml:space="preserve"> μελών μονογονεϊκών οικογενειών στις διαδικασίες πρόσληψης μέσω ΑΣΕΠ και στις προκηρύξεις του ν.2643/1998. </w:t>
      </w:r>
    </w:p>
    <w:p w14:paraId="73D8524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Οι επίκαιρες ερωτήσεις που θα απαντηθούν από τον ίδιο Υπουργό ή Υφυπουργό θα συζητηθούν η μία μετά την άλλη.</w:t>
      </w:r>
    </w:p>
    <w:p w14:paraId="73D8524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Πριν ξεκινήσουμε</w:t>
      </w:r>
      <w:r>
        <w:rPr>
          <w:rFonts w:eastAsia="Times New Roman" w:cs="Times New Roman"/>
          <w:szCs w:val="24"/>
        </w:rPr>
        <w:t>, θα ήθελα να κάνω μία ανακοίνωση προς το Σώμα.</w:t>
      </w:r>
    </w:p>
    <w:p w14:paraId="73D8524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Οι Υπουργοί Δικαιοσύνης, Διαφάνειας και Ανθρωπίνων Δικαιωμάτων, Εσωτερικών, Οικονομικών, Υγείας, Αγροτικής Ανάπτυξης και Τροφίμων, Διοικητικής Ανασυγκρότησης και οι Αναπληρωτές Υπουργοί Εσωτερικών και Υγείας </w:t>
      </w:r>
      <w:r>
        <w:rPr>
          <w:rFonts w:eastAsia="Times New Roman" w:cs="Times New Roman"/>
          <w:szCs w:val="24"/>
        </w:rPr>
        <w:t>κατέθεσαν στις 27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 σχέδιο νόμου: «Μέτρα θεραπείας ατόμων που απαλλάσσονται από την ποινή λόγω ψυχικής ή διανοητικής διαταραχής και άλλες διατάξεις».</w:t>
      </w:r>
    </w:p>
    <w:p w14:paraId="73D8524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w:t>
      </w:r>
      <w:r>
        <w:rPr>
          <w:rFonts w:eastAsia="Times New Roman" w:cs="Times New Roman"/>
          <w:szCs w:val="24"/>
        </w:rPr>
        <w:t>Δ</w:t>
      </w:r>
      <w:r>
        <w:rPr>
          <w:rFonts w:eastAsia="Times New Roman" w:cs="Times New Roman"/>
          <w:szCs w:val="24"/>
        </w:rPr>
        <w:t xml:space="preserve">ιαρκή </w:t>
      </w:r>
      <w:r>
        <w:rPr>
          <w:rFonts w:eastAsia="Times New Roman" w:cs="Times New Roman"/>
          <w:szCs w:val="24"/>
        </w:rPr>
        <w:t>Ε</w:t>
      </w:r>
      <w:r>
        <w:rPr>
          <w:rFonts w:eastAsia="Times New Roman" w:cs="Times New Roman"/>
          <w:szCs w:val="24"/>
        </w:rPr>
        <w:t xml:space="preserve">πιτροπή. </w:t>
      </w:r>
    </w:p>
    <w:p w14:paraId="73D85249" w14:textId="77777777" w:rsidR="00D41FAB" w:rsidRDefault="001456E4">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εισερχόμαστε στην ημερήσια</w:t>
      </w:r>
      <w:r>
        <w:rPr>
          <w:rFonts w:eastAsia="Times New Roman" w:cs="Times New Roman"/>
          <w:szCs w:val="24"/>
        </w:rPr>
        <w:t xml:space="preserve"> διάταξη της</w:t>
      </w:r>
    </w:p>
    <w:p w14:paraId="73D8524A" w14:textId="77777777" w:rsidR="00D41FAB" w:rsidRDefault="001456E4">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73D8524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Pr>
          <w:rFonts w:eastAsia="Times New Roman" w:cs="Times New Roman"/>
          <w:szCs w:val="24"/>
        </w:rPr>
        <w:t xml:space="preserve">: </w:t>
      </w:r>
      <w:r>
        <w:rPr>
          <w:rFonts w:eastAsia="Times New Roman" w:cs="Times New Roman"/>
          <w:szCs w:val="24"/>
        </w:rPr>
        <w:t xml:space="preserve">«Ελληνικό Ινστιτούτο Βυζαντινών και Μεταβυζαντινών Σπουδών και άλλες διατάξεις». </w:t>
      </w:r>
    </w:p>
    <w:p w14:paraId="73D8524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w:t>
      </w:r>
      <w:r>
        <w:rPr>
          <w:rFonts w:eastAsia="Times New Roman" w:cs="Times New Roman"/>
          <w:szCs w:val="24"/>
        </w:rPr>
        <w:t>άσισε στη συνεδρίασή της της 23</w:t>
      </w:r>
      <w:r>
        <w:rPr>
          <w:rFonts w:eastAsia="Times New Roman" w:cs="Times New Roman"/>
          <w:szCs w:val="24"/>
          <w:vertAlign w:val="superscript"/>
        </w:rPr>
        <w:t>ης</w:t>
      </w:r>
      <w:r>
        <w:rPr>
          <w:rFonts w:eastAsia="Times New Roman" w:cs="Times New Roman"/>
          <w:szCs w:val="24"/>
        </w:rPr>
        <w:t xml:space="preserve"> Νοεμβρίου 2017 τη συζήτηση του νομοσχεδίου σε μία συνεδρίαση, ενιαία επί της αρχής, των άρθρων και των τροπολογιών. </w:t>
      </w:r>
    </w:p>
    <w:p w14:paraId="73D8524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Αυτονόητο είναι ότι μόλις ανέβει στο Βήμα ο πρώτος εισηγητής ανοίγει η ηλεκτρονική εγγραφή και θα κλείσει</w:t>
      </w:r>
      <w:r>
        <w:rPr>
          <w:rFonts w:eastAsia="Times New Roman" w:cs="Times New Roman"/>
          <w:szCs w:val="24"/>
        </w:rPr>
        <w:t xml:space="preserve"> μόλις κατέβει από το Βήμα ο κ. Κουμουτσάκος και θα δούμε πόσοι συνάδελφοι θα εγγραφούν. Επί της αρχικής αυτής πρόβλεψης, υπάρχει κάποια αντίρρηση; </w:t>
      </w:r>
    </w:p>
    <w:p w14:paraId="73D8524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Υπάρχει, κύριε Πρόεδρε. </w:t>
      </w:r>
    </w:p>
    <w:p w14:paraId="73D8524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Λοβέρδο. </w:t>
      </w:r>
    </w:p>
    <w:p w14:paraId="73D8525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ΛΟΒΕΡΔΟΣ: </w:t>
      </w:r>
      <w:r>
        <w:rPr>
          <w:rFonts w:eastAsia="Times New Roman" w:cs="Times New Roman"/>
          <w:szCs w:val="24"/>
        </w:rPr>
        <w:t>Κύριε Πρόεδρε, πριν έρθετε στην Αίθουσα, το συζητούσαμε με συναδέλφους. Μέσα στη δύσκολη περίοδο που περνάμε, είναι ένα σχέδιο νόμου με περιεχόμενο και αντικείμενο πάρα πολύ σοβαρό και έξω από την πολιτική σύγκρουση. Είναι μία πολύ καλή ευκαιρία</w:t>
      </w:r>
      <w:r>
        <w:rPr>
          <w:rFonts w:eastAsia="Times New Roman" w:cs="Times New Roman"/>
          <w:szCs w:val="24"/>
        </w:rPr>
        <w:t xml:space="preserve"> το Σώμα να πάρει έναν δρόμο ήρεμο, για να συζητήσει ένα θέμα που συνδέεται με την ιστορία του τόπου, αλλά και το μέλλον του. </w:t>
      </w:r>
    </w:p>
    <w:p w14:paraId="73D8525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Ήρθαν τροπολογίες. Οι τροπολογίες αλλάζουν το επίπεδο της συζήτησης, κύριε Πρόεδρε. Και δεν αναφέρομαι στο διαδικαστικό θέμα, σχε</w:t>
      </w:r>
      <w:r>
        <w:rPr>
          <w:rFonts w:eastAsia="Times New Roman" w:cs="Times New Roman"/>
          <w:szCs w:val="24"/>
        </w:rPr>
        <w:t xml:space="preserve">τικά με το ότι κατατίθενται τελευταία στιγμή. Όχι! Η τροπολογία του Υπουργείου Άμυνας κατατέθηκε χτες το βράδυ στις 20.00΄. Δεν βάζω αυτό το θέμα. Αυτά τα θέματα τα έχουμε κουβεντιάσει χίλιες φορές. Βάζω άλλο θέμα. </w:t>
      </w:r>
    </w:p>
    <w:p w14:paraId="73D8525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Επειδή το θέμα του σχεδίου νόμου αυτό κα</w:t>
      </w:r>
      <w:r>
        <w:rPr>
          <w:rFonts w:eastAsia="Times New Roman" w:cs="Times New Roman"/>
          <w:szCs w:val="24"/>
        </w:rPr>
        <w:t>θ’ εαυτό χρειάζεται ειδική προσοχή και όχι αντιπερισπασμό στις συζητήσεις, θα πρότεινα να σπάσετε σήμερα τη διαδικασία στα δύο. Δηλαδή, η πρώτη και η κύρια συζήτησή μας να είναι για το σχέδιο νόμου και οι ομιλίες μας να αφιερωθούν σε αυτό και το απόγευμα ή</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όταν τελειώσει αυτός ο πρώτος κύκλος, να αφήσετε χρόνο για τη συζήτηση των τροπολογιών. </w:t>
      </w:r>
    </w:p>
    <w:p w14:paraId="73D8525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Οι τροπολογίες, ειδικά αυτή που έρχεται από το Υπουργείο Εθνικής Αμύνης, θα μας χωρίσουν εδώ για άλλα θέματα. Είναι αναπόφευκτο να γίνει αυτό. Όμ</w:t>
      </w:r>
      <w:r>
        <w:rPr>
          <w:rFonts w:eastAsia="Times New Roman" w:cs="Times New Roman"/>
          <w:szCs w:val="24"/>
        </w:rPr>
        <w:t xml:space="preserve">ως δεν πρέπει να δείξουμε λιγότερο σεβασμό από τον απαιτούμενο στο κυρίως θέμα του σχεδίου νόμου. </w:t>
      </w:r>
    </w:p>
    <w:p w14:paraId="73D8525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Ζητάω από όλα τα κόμματα να δεχτούν αυτή τη διαδικαστική παρατήρηση, να ευθυγραμμιστούμε όλοι μαζί σε αυτή τη </w:t>
      </w:r>
      <w:r>
        <w:rPr>
          <w:rFonts w:eastAsia="Times New Roman" w:cs="Times New Roman"/>
          <w:szCs w:val="24"/>
        </w:rPr>
        <w:lastRenderedPageBreak/>
        <w:t>λογική και να αφιερωθούμε στο πρώτο μέρος της σ</w:t>
      </w:r>
      <w:r>
        <w:rPr>
          <w:rFonts w:eastAsia="Times New Roman" w:cs="Times New Roman"/>
          <w:szCs w:val="24"/>
        </w:rPr>
        <w:t xml:space="preserve">υζήτησης αποκλειστικά στο σχέδιο νόμου των δύο Υπουργείων. </w:t>
      </w:r>
    </w:p>
    <w:p w14:paraId="73D8525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Κύριε Πρόεδρε, θα ήθελα τον λόγο. </w:t>
      </w:r>
    </w:p>
    <w:p w14:paraId="73D8525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συνάδελφε. Έχετε τον λόγο επί του ίδιου θέματος.  </w:t>
      </w:r>
    </w:p>
    <w:p w14:paraId="73D8525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Εγώ είχα σκοπό να</w:t>
      </w:r>
      <w:r>
        <w:rPr>
          <w:rFonts w:eastAsia="Times New Roman" w:cs="Times New Roman"/>
          <w:szCs w:val="24"/>
        </w:rPr>
        <w:t xml:space="preserve"> πάρω τον λόγο, γιατί πληροφορούμαι, αφού μπήκα στην Αίθουσα, ότι η Κυβέρνηση πρόκειται να καταθέσει ουσιαστικές τροπολογίες επί του σώματος του νομοσχεδίου. </w:t>
      </w:r>
    </w:p>
    <w:p w14:paraId="73D8525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Εννοείτε πέραν αυτών που έχουν κατατεθεί; </w:t>
      </w:r>
    </w:p>
    <w:p w14:paraId="73D8525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Πέραν αυτών που έχουν κατατεθεί, κύριε Πρόεδρε.  </w:t>
      </w:r>
    </w:p>
    <w:p w14:paraId="73D8525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Δηλαδή, καινούργιες; Γιατί το Προεδρείο δεν έχει ενημερωθεί για τέτοιο πράγμα. </w:t>
      </w:r>
    </w:p>
    <w:p w14:paraId="73D8525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 xml:space="preserve">Υπάρχουν αλλαγές επί των βασικών διατάξεων του </w:t>
      </w:r>
      <w:r>
        <w:rPr>
          <w:rFonts w:eastAsia="Times New Roman" w:cs="Times New Roman"/>
          <w:szCs w:val="24"/>
        </w:rPr>
        <w:t>ίδιου του νομοσχεδίου, τις οποίες δεν γνωρίζουμε. Ο Υπουργός θα τις ανακοινώσει τώρα. Αντιλαμβάνεστε λοιπόν…</w:t>
      </w:r>
    </w:p>
    <w:p w14:paraId="73D8525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Κουμουτσάκο, με </w:t>
      </w:r>
      <w:proofErr w:type="spellStart"/>
      <w:r>
        <w:rPr>
          <w:rFonts w:eastAsia="Times New Roman" w:cs="Times New Roman"/>
          <w:szCs w:val="24"/>
        </w:rPr>
        <w:t>συγχωρείτε</w:t>
      </w:r>
      <w:proofErr w:type="spellEnd"/>
      <w:r>
        <w:rPr>
          <w:rFonts w:eastAsia="Times New Roman" w:cs="Times New Roman"/>
          <w:szCs w:val="24"/>
        </w:rPr>
        <w:t xml:space="preserve">, αλλά αυτές δεν είναι τροπολογίες. Αυτές είναι νομοτεχνικές βελτιώσεις, οι οποίες θα δούμε τώρα τι περιλαμβάνουν. </w:t>
      </w:r>
    </w:p>
    <w:p w14:paraId="73D8525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Είναι αλλαγές, νομοτεχνικές βελτιώσεις, οι οποίες θα γίνουν τώρα. Μέχρι που μπήκαμε σ</w:t>
      </w:r>
      <w:r>
        <w:rPr>
          <w:rFonts w:eastAsia="Times New Roman" w:cs="Times New Roman"/>
          <w:szCs w:val="24"/>
        </w:rPr>
        <w:t xml:space="preserve">ε αυτή την Αίθουσα μάς ήταν άγνωστες και θα πρέπει να συζητήσουμε επ’ αυτών, οι οποίες είναι ουσιαστικές, όπως αντιλαμβάνομαι από αυτά για τα οποία μόλις με ενημέρωσε ατύπως ο Υπουργός. Επομένως, και εδώ έχουμε μια πολύ ξαφνική αλλαγή του περιεχομένου. </w:t>
      </w:r>
    </w:p>
    <w:p w14:paraId="73D8525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τά τα λοιπά, όσον αφορά τις τροπολογίες, συμφωνώ με την προσέγγιση του κ. Λοβέρδου. Δεν μπορεί για τόσο σοβαρά ζητήματα να μπλέκονται όλα μαζί. Εν πάση </w:t>
      </w:r>
      <w:proofErr w:type="spellStart"/>
      <w:r>
        <w:rPr>
          <w:rFonts w:eastAsia="Times New Roman" w:cs="Times New Roman"/>
          <w:szCs w:val="24"/>
        </w:rPr>
        <w:t>περιπτώσει</w:t>
      </w:r>
      <w:proofErr w:type="spellEnd"/>
      <w:r>
        <w:rPr>
          <w:rFonts w:eastAsia="Times New Roman" w:cs="Times New Roman"/>
          <w:szCs w:val="24"/>
        </w:rPr>
        <w:t>, θα περι</w:t>
      </w:r>
      <w:r>
        <w:rPr>
          <w:rFonts w:eastAsia="Times New Roman" w:cs="Times New Roman"/>
          <w:szCs w:val="24"/>
        </w:rPr>
        <w:lastRenderedPageBreak/>
        <w:t>μέναμε για ένα τόσο σοβαρό νομοσχέδιο να είχαμε εγκαίρως ενημερωθεί για τις αλλαγές π</w:t>
      </w:r>
      <w:r>
        <w:rPr>
          <w:rFonts w:eastAsia="Times New Roman" w:cs="Times New Roman"/>
          <w:szCs w:val="24"/>
        </w:rPr>
        <w:t xml:space="preserve">ου προτίθεται να κάνει η Κυβέρνηση και όχι να τις μαθαίνουμε αφότου μπαίνουμε στην Αίθουσα του Κοινοβουλίου για να συζητήσουμε. </w:t>
      </w:r>
    </w:p>
    <w:p w14:paraId="73D8525F"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ΜΑΡΙΑ ΤΡΙΑΝΤΑΦΥΛΛΟΥ: </w:t>
      </w:r>
      <w:r>
        <w:rPr>
          <w:rFonts w:eastAsia="Times New Roman" w:cs="Times New Roman"/>
          <w:szCs w:val="24"/>
        </w:rPr>
        <w:t>Κύριε Πρόεδρε θα ήθελα τον λόγο.</w:t>
      </w:r>
      <w:r>
        <w:rPr>
          <w:rFonts w:eastAsia="Times New Roman" w:cs="Times New Roman"/>
          <w:b/>
          <w:szCs w:val="24"/>
        </w:rPr>
        <w:t xml:space="preserve"> </w:t>
      </w:r>
    </w:p>
    <w:p w14:paraId="73D85260"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ΝΙΚΟΛΑΟΣ ΞΥΔΑΚΗΣ: </w:t>
      </w:r>
      <w:r>
        <w:rPr>
          <w:rFonts w:eastAsia="Times New Roman" w:cs="Times New Roman"/>
          <w:szCs w:val="24"/>
        </w:rPr>
        <w:t>Κύριε Πρόεδρε θα ήθελα τον λόγο.</w:t>
      </w:r>
    </w:p>
    <w:p w14:paraId="73D8526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 xml:space="preserve">ακλαμάνης): </w:t>
      </w:r>
      <w:r>
        <w:rPr>
          <w:rFonts w:eastAsia="Times New Roman" w:cs="Times New Roman"/>
          <w:szCs w:val="24"/>
        </w:rPr>
        <w:t xml:space="preserve">Θα μιλήσει ο ένας εκ των δύο. </w:t>
      </w:r>
    </w:p>
    <w:p w14:paraId="73D8526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Ορίστε, κυρία Τριανταφύλλου, έχετε τον λόγο. </w:t>
      </w:r>
    </w:p>
    <w:p w14:paraId="73D8526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Ευχαριστώ, κύριε Πρόεδρε. </w:t>
      </w:r>
    </w:p>
    <w:p w14:paraId="73D8526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Πρώτον, σε σχέση με τις τροπολογίες -όχι παραδόξως- θα συμφωνήσω με τους συναδέλφους. Τροπολογίες ασχέτου αντικειμένου </w:t>
      </w:r>
      <w:r>
        <w:rPr>
          <w:rFonts w:eastAsia="Times New Roman" w:cs="Times New Roman"/>
          <w:szCs w:val="24"/>
        </w:rPr>
        <w:t xml:space="preserve">έχουμε πει ότι είναι καλό να μην υπάρχουν και ει δυνατόν να περιοριστούν. Εφόσον αυτό κάποιες φορές δεν είναι εφικτό, είναι σημαντικό να υπάρχουν εδώ οι Υπουργοί και να τις υποστηρίζουν. Το ένα είναι αυτό. </w:t>
      </w:r>
    </w:p>
    <w:p w14:paraId="73D8526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Υποχρεωτικά δεν </w:t>
      </w:r>
      <w:r>
        <w:rPr>
          <w:rFonts w:eastAsia="Times New Roman" w:cs="Times New Roman"/>
          <w:szCs w:val="24"/>
        </w:rPr>
        <w:t>θα εισαχθούν, αν δεν έρθουν οι αρμόδιοι Υπουργοί.</w:t>
      </w:r>
    </w:p>
    <w:p w14:paraId="73D85266"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Φυσικά. Συμφωνούμε απόλυτα, κύριε Πρόεδρε. </w:t>
      </w:r>
    </w:p>
    <w:p w14:paraId="73D85267" w14:textId="77777777" w:rsidR="00D41FAB" w:rsidRDefault="001456E4">
      <w:pPr>
        <w:spacing w:line="600" w:lineRule="auto"/>
        <w:ind w:firstLine="720"/>
        <w:jc w:val="both"/>
        <w:rPr>
          <w:rFonts w:eastAsia="Times New Roman"/>
          <w:szCs w:val="24"/>
        </w:rPr>
      </w:pPr>
      <w:r>
        <w:rPr>
          <w:rFonts w:eastAsia="Times New Roman"/>
          <w:szCs w:val="24"/>
        </w:rPr>
        <w:t>Δεύτερον, όσον αφορά τις νομοτεχνικές βελτιώσεις, θα ήθελα να πω ότι δεν είναι η πρώτη φορά που γίνονται νομοτεχνικές βελτιώσεις, ακόμα και α</w:t>
      </w:r>
      <w:r>
        <w:rPr>
          <w:rFonts w:eastAsia="Times New Roman"/>
          <w:szCs w:val="24"/>
        </w:rPr>
        <w:t xml:space="preserve">υτού του είδους. </w:t>
      </w:r>
    </w:p>
    <w:p w14:paraId="73D85268"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Είναι ουσιώδεις. </w:t>
      </w:r>
    </w:p>
    <w:p w14:paraId="73D85269"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Συμφωνώ ότι είναι ουσιώδεις, είναι σημαντικές και προτείνω, εφόσον ο κύριος Υπουργός τις αναγγείλει, να τις κρίνουμε ουσιαστικά, με βάση, δηλαδή, το περιεχόμενό τους. Δεν είναι</w:t>
      </w:r>
      <w:r>
        <w:rPr>
          <w:rFonts w:eastAsia="Times New Roman"/>
          <w:szCs w:val="24"/>
        </w:rPr>
        <w:t xml:space="preserve"> η πρώτη φορά που γίνεται. Το Υπουργείο έκρινε ότι είναι αναγκαίες, το Υπουργείο έκρινε ότι είναι σημαντικές για την ουσιαστικότερη λειτουργία του Ινστιτούτου Βενετίας. Πρέπει να τις ακούσουμε και να τις αξιολογήσουμε.</w:t>
      </w:r>
    </w:p>
    <w:p w14:paraId="73D8526A" w14:textId="77777777" w:rsidR="00D41FAB" w:rsidRDefault="001456E4">
      <w:pPr>
        <w:spacing w:line="600" w:lineRule="auto"/>
        <w:ind w:firstLine="720"/>
        <w:jc w:val="both"/>
        <w:rPr>
          <w:rFonts w:eastAsia="Times New Roman"/>
          <w:szCs w:val="24"/>
        </w:rPr>
      </w:pPr>
      <w:r>
        <w:rPr>
          <w:rFonts w:eastAsia="Times New Roman"/>
          <w:szCs w:val="24"/>
        </w:rPr>
        <w:t xml:space="preserve">Ευχαριστώ. </w:t>
      </w:r>
    </w:p>
    <w:p w14:paraId="73D8526B" w14:textId="77777777" w:rsidR="00D41FAB" w:rsidRDefault="001456E4">
      <w:pPr>
        <w:spacing w:line="600" w:lineRule="auto"/>
        <w:ind w:firstLine="720"/>
        <w:jc w:val="both"/>
        <w:rPr>
          <w:rFonts w:eastAsia="Times New Roman"/>
          <w:szCs w:val="24"/>
        </w:rPr>
      </w:pPr>
      <w:r>
        <w:rPr>
          <w:rFonts w:eastAsia="Times New Roman"/>
          <w:b/>
          <w:szCs w:val="24"/>
        </w:rPr>
        <w:t>ΠΡΟΕΔΡΕΥΩΝ (Νικήτας Κακλα</w:t>
      </w:r>
      <w:r>
        <w:rPr>
          <w:rFonts w:eastAsia="Times New Roman"/>
          <w:b/>
          <w:szCs w:val="24"/>
        </w:rPr>
        <w:t xml:space="preserve">μάνης): </w:t>
      </w:r>
      <w:r>
        <w:rPr>
          <w:rFonts w:eastAsia="Times New Roman"/>
          <w:szCs w:val="24"/>
        </w:rPr>
        <w:t xml:space="preserve">Ο κ. Γρέγος έχει τον λόγο. </w:t>
      </w:r>
    </w:p>
    <w:p w14:paraId="73D8526C"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ΑΝΤΩΝΙΟΣ ΓΡΕΓΟΣ: </w:t>
      </w:r>
      <w:r>
        <w:rPr>
          <w:rFonts w:eastAsia="Times New Roman"/>
          <w:szCs w:val="24"/>
        </w:rPr>
        <w:t xml:space="preserve">Ευχαριστώ, κύριε Πρόεδρε. </w:t>
      </w:r>
    </w:p>
    <w:p w14:paraId="73D8526D" w14:textId="77777777" w:rsidR="00D41FAB" w:rsidRDefault="001456E4">
      <w:pPr>
        <w:spacing w:line="600" w:lineRule="auto"/>
        <w:ind w:firstLine="720"/>
        <w:jc w:val="both"/>
        <w:rPr>
          <w:rFonts w:eastAsia="Times New Roman"/>
          <w:szCs w:val="24"/>
        </w:rPr>
      </w:pPr>
      <w:r>
        <w:rPr>
          <w:rFonts w:eastAsia="Times New Roman"/>
          <w:szCs w:val="24"/>
        </w:rPr>
        <w:t xml:space="preserve">Είναι πάγια τακτική και αυτής της Κυβέρνησης να καταθέτει τροπολογίες σε άσχετα νομοσχέδια. Το κάνει συνέχεια. Είχαμε παρακαλέσει και στην </w:t>
      </w:r>
      <w:r>
        <w:rPr>
          <w:rFonts w:eastAsia="Times New Roman"/>
          <w:szCs w:val="24"/>
        </w:rPr>
        <w:t>ε</w:t>
      </w:r>
      <w:r>
        <w:rPr>
          <w:rFonts w:eastAsia="Times New Roman"/>
          <w:szCs w:val="24"/>
        </w:rPr>
        <w:t>πιτροπή να μην κατατεθούν άσχετες τρ</w:t>
      </w:r>
      <w:r>
        <w:rPr>
          <w:rFonts w:eastAsia="Times New Roman"/>
          <w:szCs w:val="24"/>
        </w:rPr>
        <w:t xml:space="preserve">οπολογίες. </w:t>
      </w:r>
    </w:p>
    <w:p w14:paraId="73D8526E" w14:textId="77777777" w:rsidR="00D41FAB" w:rsidRDefault="001456E4">
      <w:pPr>
        <w:spacing w:line="600" w:lineRule="auto"/>
        <w:ind w:firstLine="720"/>
        <w:jc w:val="both"/>
        <w:rPr>
          <w:rFonts w:eastAsia="Times New Roman"/>
          <w:szCs w:val="24"/>
        </w:rPr>
      </w:pPr>
      <w:r>
        <w:rPr>
          <w:rFonts w:eastAsia="Times New Roman"/>
          <w:szCs w:val="24"/>
        </w:rPr>
        <w:t>Εδώ μιλάμε για πάρα πολύ σοβαρές τροπολογίες, όπως αυτή του Υπουργείου Εθνικής Άμυνας, αλλά και άλλες, όπως αυτή που αφορά την κάλυψη αναγκών στο Γενικό Νοσοκομείο Θήρας. Αυτή η κατάσταση πρέπει να σταματήσει. Το καταγγέλλουμε για άλλη μια φορά</w:t>
      </w:r>
      <w:r>
        <w:rPr>
          <w:rFonts w:eastAsia="Times New Roman"/>
          <w:szCs w:val="24"/>
        </w:rPr>
        <w:t xml:space="preserve"> και ελπίζουμε κάποια στιγμή να σταματήσει αυτό το πράγμα. </w:t>
      </w:r>
    </w:p>
    <w:p w14:paraId="73D8526F" w14:textId="77777777" w:rsidR="00D41FAB" w:rsidRDefault="001456E4">
      <w:pPr>
        <w:spacing w:line="600" w:lineRule="auto"/>
        <w:ind w:firstLine="720"/>
        <w:jc w:val="both"/>
        <w:rPr>
          <w:rFonts w:eastAsia="Times New Roman"/>
          <w:szCs w:val="24"/>
        </w:rPr>
      </w:pPr>
      <w:r>
        <w:rPr>
          <w:rFonts w:eastAsia="Times New Roman"/>
          <w:szCs w:val="24"/>
        </w:rPr>
        <w:t xml:space="preserve">Ευχαριστώ.  </w:t>
      </w:r>
    </w:p>
    <w:p w14:paraId="73D85270"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Τάσσος έχει τον λόγο. </w:t>
      </w:r>
    </w:p>
    <w:p w14:paraId="73D85271" w14:textId="77777777" w:rsidR="00D41FAB" w:rsidRDefault="001456E4">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Είναι συνηθισμένη πρακτική να έρχονται άσχετες τροπολογίες κάθε φορά. Το καταγγέλλουμε για άλλη μια φορά. </w:t>
      </w:r>
      <w:r>
        <w:rPr>
          <w:rFonts w:eastAsia="Times New Roman"/>
          <w:szCs w:val="24"/>
        </w:rPr>
        <w:t xml:space="preserve">Βέβαια, δεν ξέρουμε τι σημαίνει αυτό, αν θα υπάρχει κάποιο αποτέλεσμα. </w:t>
      </w:r>
    </w:p>
    <w:p w14:paraId="73D85272" w14:textId="77777777" w:rsidR="00D41FAB" w:rsidRDefault="001456E4">
      <w:pPr>
        <w:spacing w:line="600" w:lineRule="auto"/>
        <w:ind w:firstLine="720"/>
        <w:jc w:val="both"/>
        <w:rPr>
          <w:rFonts w:eastAsia="Times New Roman"/>
          <w:szCs w:val="24"/>
        </w:rPr>
      </w:pPr>
      <w:r>
        <w:rPr>
          <w:rFonts w:eastAsia="Times New Roman"/>
          <w:szCs w:val="24"/>
        </w:rPr>
        <w:lastRenderedPageBreak/>
        <w:t>Τώρα, όσον αφορά την πρόταση που έκανε ο κ. Λοβέρδος, πραγματικά έχει μια λογική, γιατί δεν έχουμε κι εμείς χρόνο να μελετήσουμε αυτές τις τροπολογίες. Θα πρέπει να μας δοθεί λίγος χρό</w:t>
      </w:r>
      <w:r>
        <w:rPr>
          <w:rFonts w:eastAsia="Times New Roman"/>
          <w:szCs w:val="24"/>
        </w:rPr>
        <w:t>νος για να τις μελετήσουμε.</w:t>
      </w:r>
    </w:p>
    <w:p w14:paraId="73D85273" w14:textId="77777777" w:rsidR="00D41FAB" w:rsidRDefault="001456E4">
      <w:pPr>
        <w:spacing w:line="600" w:lineRule="auto"/>
        <w:ind w:firstLine="720"/>
        <w:jc w:val="both"/>
        <w:rPr>
          <w:rFonts w:eastAsia="Times New Roman"/>
          <w:szCs w:val="24"/>
        </w:rPr>
      </w:pPr>
      <w:r>
        <w:rPr>
          <w:rFonts w:eastAsia="Times New Roman"/>
          <w:szCs w:val="24"/>
        </w:rPr>
        <w:t xml:space="preserve">Επομένως, συμφωνούμε με την πρόταση που έχει κάνει ο κ. Λοβέρδος. </w:t>
      </w:r>
    </w:p>
    <w:p w14:paraId="73D85274"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έχετε τον λόγο.  </w:t>
      </w:r>
    </w:p>
    <w:p w14:paraId="73D85275"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Πρώτα απ’ όλα, να συμφωνήσω κι εγώ σχετικά με τις τροπολογίες που είναι άσχετες με το νομοσχέδιο και αφορούν άλλα Υπουργεία ότι θα πρέπει να έρθουν εδώ οι αρμόδιοι Υπουργοί να τις υποστηρίξουν, να ακούσουμε τι περιέχουν και να κρίνουμε.  </w:t>
      </w:r>
    </w:p>
    <w:p w14:paraId="73D85276" w14:textId="77777777" w:rsidR="00D41FAB" w:rsidRDefault="001456E4">
      <w:pPr>
        <w:spacing w:line="600" w:lineRule="auto"/>
        <w:ind w:firstLine="720"/>
        <w:jc w:val="both"/>
        <w:rPr>
          <w:rFonts w:eastAsia="Times New Roman"/>
          <w:szCs w:val="24"/>
        </w:rPr>
      </w:pPr>
      <w:r>
        <w:rPr>
          <w:rFonts w:eastAsia="Times New Roman"/>
          <w:szCs w:val="24"/>
        </w:rPr>
        <w:t>Σε ό,τι αφορά τις</w:t>
      </w:r>
      <w:r>
        <w:rPr>
          <w:rFonts w:eastAsia="Times New Roman"/>
          <w:szCs w:val="24"/>
        </w:rPr>
        <w:t xml:space="preserve"> νομοτεχνικές βελτιώσεις, όπως λέει και το όνομα, νομοτεχνικές βελτιώσεις έχουμε να κάνουμε όταν υπάρχουν κάποια ήσσονος σημασίας ζητήματα, τα οποία αλλάζουμε. Ξέρουμε ποια είναι η έννοια και η ουσία του νομοσχεδίου. Με αυτήν έχουμε προετοιμαστεί, με αυτήν</w:t>
      </w:r>
      <w:r>
        <w:rPr>
          <w:rFonts w:eastAsia="Times New Roman"/>
          <w:szCs w:val="24"/>
        </w:rPr>
        <w:t xml:space="preserve"> έχουμε έρθει εδώ πέρα. </w:t>
      </w:r>
    </w:p>
    <w:p w14:paraId="73D85277" w14:textId="77777777" w:rsidR="00D41FAB" w:rsidRDefault="001456E4">
      <w:pPr>
        <w:spacing w:line="600" w:lineRule="auto"/>
        <w:ind w:firstLine="720"/>
        <w:jc w:val="both"/>
        <w:rPr>
          <w:rFonts w:eastAsia="Times New Roman"/>
          <w:szCs w:val="24"/>
        </w:rPr>
      </w:pPr>
      <w:r>
        <w:rPr>
          <w:rFonts w:eastAsia="Times New Roman"/>
          <w:szCs w:val="24"/>
        </w:rPr>
        <w:lastRenderedPageBreak/>
        <w:t>Εάν ήθελε η Κυβέρνηση να κάνει αυτές τις αλλαγές, θα μπορούσε μετά την ακρόαση των φορέων στις επιτροπές να κάνει αυτές τις αλλαγές, ώστε να μπορέσουμε να προετοιμαστούμε με βάση αυτές τις αλλαγές. Τώρα, το να έρχονται αιφνιδιαστικ</w:t>
      </w:r>
      <w:r>
        <w:rPr>
          <w:rFonts w:eastAsia="Times New Roman"/>
          <w:szCs w:val="24"/>
        </w:rPr>
        <w:t xml:space="preserve">ά την τελευταία στιγμή νομοτεχνικές βελτιώσεις που αλλάζουν ουσιωδώς το περιερχόμενο του νομοσχεδίου, δεν νομίζουμε ότι συνάδει με καλές κοινοβουλευτικές πρακτικές.  </w:t>
      </w:r>
    </w:p>
    <w:p w14:paraId="73D85278" w14:textId="77777777" w:rsidR="00D41FAB" w:rsidRDefault="001456E4">
      <w:pPr>
        <w:spacing w:line="600" w:lineRule="auto"/>
        <w:ind w:firstLine="720"/>
        <w:jc w:val="both"/>
        <w:rPr>
          <w:rFonts w:eastAsia="Times New Roman"/>
          <w:szCs w:val="24"/>
        </w:rPr>
      </w:pPr>
      <w:r>
        <w:rPr>
          <w:rFonts w:eastAsia="Times New Roman"/>
          <w:szCs w:val="24"/>
        </w:rPr>
        <w:t xml:space="preserve">Εδώ είμαστε να τις δούμε, να ακούσουμε τι έχουμε να πούμε και να προετοιμαστούμε ξανά μετά για να μπορέσουμε να υποστηρίξουμε ή να μην υποστηρίξουμε το νομοσχέδιο. </w:t>
      </w:r>
    </w:p>
    <w:p w14:paraId="73D85279" w14:textId="77777777" w:rsidR="00D41FAB" w:rsidRDefault="001456E4">
      <w:pPr>
        <w:spacing w:line="600" w:lineRule="auto"/>
        <w:ind w:firstLine="720"/>
        <w:jc w:val="both"/>
        <w:rPr>
          <w:rFonts w:eastAsia="Times New Roman"/>
          <w:szCs w:val="24"/>
        </w:rPr>
      </w:pPr>
      <w:r>
        <w:rPr>
          <w:rFonts w:eastAsia="Times New Roman"/>
          <w:szCs w:val="24"/>
        </w:rPr>
        <w:t xml:space="preserve">Ευχαριστώ πολύ.  </w:t>
      </w:r>
    </w:p>
    <w:p w14:paraId="73D8527A"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Είναι δύο άλλα, ξεχωριστά πράγματα. Οι ν</w:t>
      </w:r>
      <w:r>
        <w:rPr>
          <w:rFonts w:eastAsia="Times New Roman"/>
          <w:szCs w:val="24"/>
        </w:rPr>
        <w:t xml:space="preserve">ομοτεχνικές βελτιώσεις γίνονται πάντα στην ολομέλεια και στις επιτροπές, βεβαίως, προς το τέλος, αν υπάρξουν. </w:t>
      </w:r>
    </w:p>
    <w:p w14:paraId="73D8527B" w14:textId="77777777" w:rsidR="00D41FAB" w:rsidRDefault="001456E4">
      <w:pPr>
        <w:spacing w:line="600" w:lineRule="auto"/>
        <w:ind w:firstLine="720"/>
        <w:jc w:val="both"/>
        <w:rPr>
          <w:rFonts w:eastAsia="Times New Roman"/>
          <w:szCs w:val="24"/>
        </w:rPr>
      </w:pPr>
      <w:r>
        <w:rPr>
          <w:rFonts w:eastAsia="Times New Roman"/>
          <w:szCs w:val="24"/>
        </w:rPr>
        <w:t>Επομένως, να δούμε τι θα γράφουν. Γιατί έχω δει νομοτεχνικές και νομοτεχνικές. Έχω δει νομοτεχνικές που αλλάζει μία φράση κι έχω δει -κι έχετε δε</w:t>
      </w:r>
      <w:r>
        <w:rPr>
          <w:rFonts w:eastAsia="Times New Roman"/>
          <w:szCs w:val="24"/>
        </w:rPr>
        <w:t xml:space="preserve">ι κι εσείς- νομοτεχνικές τρεις σελίδες. Είναι άλλο το ένα κι άλλο το άλλο. Να τις δούμε. Ο Υπουργός </w:t>
      </w:r>
      <w:r>
        <w:rPr>
          <w:rFonts w:eastAsia="Times New Roman"/>
          <w:szCs w:val="24"/>
        </w:rPr>
        <w:lastRenderedPageBreak/>
        <w:t xml:space="preserve">θέλει, μάλιστα, πριν ξεκινήσουμε την τυπική διαδικασία, να τις παρουσιάσει, ώστε να τις έχετε εξαρχής στα χέρια σας.  </w:t>
      </w:r>
    </w:p>
    <w:p w14:paraId="73D8527C" w14:textId="77777777" w:rsidR="00D41FAB" w:rsidRDefault="001456E4">
      <w:pPr>
        <w:spacing w:line="600" w:lineRule="auto"/>
        <w:ind w:firstLine="720"/>
        <w:jc w:val="both"/>
        <w:rPr>
          <w:rFonts w:eastAsia="Times New Roman"/>
          <w:szCs w:val="24"/>
        </w:rPr>
      </w:pPr>
      <w:r>
        <w:rPr>
          <w:rFonts w:eastAsia="Times New Roman"/>
          <w:szCs w:val="24"/>
        </w:rPr>
        <w:t>Τώρα σε ό,τι αφορά την πρόταση του κ.</w:t>
      </w:r>
      <w:r>
        <w:rPr>
          <w:rFonts w:eastAsia="Times New Roman"/>
          <w:szCs w:val="24"/>
        </w:rPr>
        <w:t xml:space="preserve"> Λοβέρδου, εγώ δεν μπορώ να αλλάξω την πρόταση της Διάσκεψης των Προέδρων.    </w:t>
      </w:r>
    </w:p>
    <w:p w14:paraId="73D8527D" w14:textId="77777777" w:rsidR="00D41FAB" w:rsidRDefault="001456E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Το Σώμα να αποφασίσει, κύριε Πρόεδρε. </w:t>
      </w:r>
    </w:p>
    <w:p w14:paraId="73D8527E"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αν βάλουμε το Σώμα με βάση τις κοινοβουλευτικές πλειοψηφίες, ξέρουμε το αποτέλεσμα</w:t>
      </w:r>
      <w:r>
        <w:rPr>
          <w:rFonts w:eastAsia="Times New Roman"/>
          <w:szCs w:val="24"/>
        </w:rPr>
        <w:t xml:space="preserve">. Πάω σε κάτι πιο πρακτικό. </w:t>
      </w:r>
    </w:p>
    <w:p w14:paraId="73D8527F" w14:textId="77777777" w:rsidR="00D41FAB" w:rsidRDefault="001456E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Η συνάδελφος του ΣΥΡΙΖΑ συμφώνησε.</w:t>
      </w:r>
    </w:p>
    <w:p w14:paraId="73D85280" w14:textId="77777777" w:rsidR="00D41FAB" w:rsidRDefault="001456E4">
      <w:pPr>
        <w:spacing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Δεν συμφώνησα. </w:t>
      </w:r>
    </w:p>
    <w:p w14:paraId="73D85281"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δεν συμφώνησε η κυβερνητική πλευρά. Δεν το ακούσατε. Είπε «δεν είναι καλό να κατατίθενται, αλλά…».</w:t>
      </w:r>
    </w:p>
    <w:p w14:paraId="73D85282" w14:textId="77777777" w:rsidR="00D41FAB" w:rsidRDefault="001456E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είπε αυτό, κύριε Πρόεδρε.</w:t>
      </w:r>
    </w:p>
    <w:p w14:paraId="73D85283"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Ωραία. Εδώ είναι η συνάδελφος. Εγώ αυτό κατάλαβα. Αν έχω καταλάβει λάθος, θα της ξαναδώσω τον λόγο. </w:t>
      </w:r>
    </w:p>
    <w:p w14:paraId="73D85284" w14:textId="77777777" w:rsidR="00D41FAB" w:rsidRDefault="001456E4">
      <w:pPr>
        <w:spacing w:line="600" w:lineRule="auto"/>
        <w:ind w:firstLine="720"/>
        <w:jc w:val="both"/>
        <w:rPr>
          <w:rFonts w:eastAsia="Times New Roman"/>
          <w:szCs w:val="24"/>
        </w:rPr>
      </w:pPr>
      <w:r>
        <w:rPr>
          <w:rFonts w:eastAsia="Times New Roman"/>
          <w:szCs w:val="24"/>
        </w:rPr>
        <w:t>Κάνω, όμως, μία πρόταση πρακτική: Να μιλήσουν όχι μόνο οι Κοινοβουλευτικοί</w:t>
      </w:r>
      <w:r>
        <w:rPr>
          <w:rFonts w:eastAsia="Times New Roman"/>
          <w:szCs w:val="24"/>
        </w:rPr>
        <w:t xml:space="preserve"> και οι εισηγητές, αλλά και οι ομιλητές, όσοι το επιθυμούν, γιατί κάποιος μπορεί να θέλει να μιλήσει </w:t>
      </w:r>
      <w:proofErr w:type="spellStart"/>
      <w:r>
        <w:rPr>
          <w:rFonts w:eastAsia="Times New Roman"/>
          <w:szCs w:val="24"/>
        </w:rPr>
        <w:t>en</w:t>
      </w:r>
      <w:proofErr w:type="spellEnd"/>
      <w:r>
        <w:rPr>
          <w:rFonts w:eastAsia="Times New Roman"/>
          <w:szCs w:val="24"/>
        </w:rPr>
        <w:t xml:space="preserve"> </w:t>
      </w:r>
      <w:proofErr w:type="spellStart"/>
      <w:r>
        <w:rPr>
          <w:rFonts w:eastAsia="Times New Roman"/>
          <w:szCs w:val="24"/>
        </w:rPr>
        <w:t>bloc</w:t>
      </w:r>
      <w:proofErr w:type="spellEnd"/>
      <w:r>
        <w:rPr>
          <w:rFonts w:eastAsia="Times New Roman"/>
          <w:szCs w:val="24"/>
        </w:rPr>
        <w:t xml:space="preserve"> εξαρχής. Όποιος όμως δεν θέλει, θα κάνουμε τώρα χρήση του δικαιώματος των δευτερολογιών, που είναι για τους αγορητές περίπου επτά λεπτά και για του</w:t>
      </w:r>
      <w:r>
        <w:rPr>
          <w:rFonts w:eastAsia="Times New Roman"/>
          <w:szCs w:val="24"/>
        </w:rPr>
        <w:t>ς Κοινοβουλευτικούς Εκπροσώπους έξι και τρία. Και κρατήστε τη δευτερολογία και οι εισηγητές, όσοι θέλουν, και οι Κοινοβουλευτικοί, όσοι θέλετε, να ασχοληθείτε με τις τροπολογίες.</w:t>
      </w:r>
    </w:p>
    <w:p w14:paraId="73D85285" w14:textId="77777777" w:rsidR="00D41FAB" w:rsidRDefault="001456E4">
      <w:pPr>
        <w:spacing w:line="600" w:lineRule="auto"/>
        <w:ind w:firstLine="720"/>
        <w:jc w:val="both"/>
        <w:rPr>
          <w:rFonts w:eastAsia="Times New Roman"/>
          <w:szCs w:val="24"/>
        </w:rPr>
      </w:pPr>
      <w:r>
        <w:rPr>
          <w:rFonts w:eastAsia="Times New Roman"/>
          <w:szCs w:val="24"/>
        </w:rPr>
        <w:t>Επομένως, μπορούμε να ξεκινήσουμε κ</w:t>
      </w:r>
      <w:r>
        <w:rPr>
          <w:rFonts w:eastAsia="Times New Roman"/>
          <w:szCs w:val="24"/>
        </w:rPr>
        <w:t>α</w:t>
      </w:r>
      <w:r>
        <w:rPr>
          <w:rFonts w:eastAsia="Times New Roman"/>
          <w:szCs w:val="24"/>
        </w:rPr>
        <w:t>ι αποφασίζουμε ομοφώνως ότι όποιος επιθυμ</w:t>
      </w:r>
      <w:r>
        <w:rPr>
          <w:rFonts w:eastAsia="Times New Roman"/>
          <w:szCs w:val="24"/>
        </w:rPr>
        <w:t xml:space="preserve">εί θα κάνει πλήρη χρήση του δικαιώματος της δευτερολογίας και οι Κοινοβουλευτικοί και της </w:t>
      </w:r>
      <w:proofErr w:type="spellStart"/>
      <w:r>
        <w:rPr>
          <w:rFonts w:eastAsia="Times New Roman"/>
          <w:szCs w:val="24"/>
        </w:rPr>
        <w:t>τριτολογίας</w:t>
      </w:r>
      <w:proofErr w:type="spellEnd"/>
      <w:r>
        <w:rPr>
          <w:rFonts w:eastAsia="Times New Roman"/>
          <w:szCs w:val="24"/>
        </w:rPr>
        <w:t xml:space="preserve">. </w:t>
      </w:r>
    </w:p>
    <w:p w14:paraId="73D85286" w14:textId="77777777" w:rsidR="00D41FAB" w:rsidRDefault="001456E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Μου επιτρέπετε, κύριε Πρόεδρε; </w:t>
      </w:r>
    </w:p>
    <w:p w14:paraId="73D85287"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Λοβέρδο, έχετε τον λόγο. </w:t>
      </w:r>
    </w:p>
    <w:p w14:paraId="73D85288"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Πάρα πολύ σ</w:t>
      </w:r>
      <w:r>
        <w:rPr>
          <w:rFonts w:eastAsia="Times New Roman"/>
          <w:szCs w:val="24"/>
        </w:rPr>
        <w:t>ωστά. Νομίζω ότι εκφράζει αυτό που θέλαμε να πούμε.</w:t>
      </w:r>
    </w:p>
    <w:p w14:paraId="73D85289" w14:textId="77777777" w:rsidR="00D41FAB" w:rsidRDefault="001456E4">
      <w:pPr>
        <w:spacing w:line="600" w:lineRule="auto"/>
        <w:ind w:firstLine="720"/>
        <w:jc w:val="both"/>
        <w:rPr>
          <w:rFonts w:eastAsia="Times New Roman"/>
          <w:szCs w:val="24"/>
        </w:rPr>
      </w:pPr>
      <w:r>
        <w:rPr>
          <w:rFonts w:eastAsia="Times New Roman"/>
          <w:szCs w:val="24"/>
        </w:rPr>
        <w:t>Ωστόσο, πρέπει να ενημερωθεί όλο το Προεδρείο ότι όταν θα φύγετε εσείς…</w:t>
      </w:r>
    </w:p>
    <w:p w14:paraId="73D8528A" w14:textId="77777777" w:rsidR="00D41FAB" w:rsidRDefault="001456E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Θα το παραδώσω, κύριε Λοβέρδο.</w:t>
      </w:r>
    </w:p>
    <w:p w14:paraId="73D8528B" w14:textId="77777777" w:rsidR="00D41FAB" w:rsidRDefault="001456E4">
      <w:pPr>
        <w:spacing w:line="600" w:lineRule="auto"/>
        <w:ind w:firstLine="720"/>
        <w:jc w:val="both"/>
        <w:rPr>
          <w:rFonts w:eastAsia="Times New Roman"/>
          <w:bCs/>
          <w:szCs w:val="24"/>
        </w:rPr>
      </w:pPr>
      <w:r>
        <w:rPr>
          <w:rFonts w:eastAsia="Times New Roman"/>
          <w:bCs/>
          <w:szCs w:val="24"/>
        </w:rPr>
        <w:t>Κατ’ αρχ</w:t>
      </w:r>
      <w:r>
        <w:rPr>
          <w:rFonts w:eastAsia="Times New Roman"/>
          <w:bCs/>
          <w:szCs w:val="24"/>
        </w:rPr>
        <w:t>άς</w:t>
      </w:r>
      <w:r>
        <w:rPr>
          <w:rFonts w:eastAsia="Times New Roman"/>
          <w:bCs/>
          <w:szCs w:val="24"/>
        </w:rPr>
        <w:t xml:space="preserve"> αυτά γράφτηκαν επισήμως στα Πρακτικά. Είναι ομόφωνη απόφα</w:t>
      </w:r>
      <w:r>
        <w:rPr>
          <w:rFonts w:eastAsia="Times New Roman"/>
          <w:bCs/>
          <w:szCs w:val="24"/>
        </w:rPr>
        <w:t>ση.</w:t>
      </w:r>
    </w:p>
    <w:p w14:paraId="73D8528C" w14:textId="77777777" w:rsidR="00D41FAB" w:rsidRDefault="001456E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Επειδή, όμως, η συζήτηση παίρνει μερικές φορές μια βιαστική τροπή…</w:t>
      </w:r>
    </w:p>
    <w:p w14:paraId="73D8528D" w14:textId="77777777" w:rsidR="00D41FAB" w:rsidRDefault="001456E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κατάλαβα τι λέτε.</w:t>
      </w:r>
    </w:p>
    <w:p w14:paraId="73D8528E" w14:textId="77777777" w:rsidR="00D41FAB" w:rsidRDefault="001456E4">
      <w:pPr>
        <w:spacing w:line="600" w:lineRule="auto"/>
        <w:ind w:firstLine="720"/>
        <w:jc w:val="both"/>
        <w:rPr>
          <w:rFonts w:eastAsia="Times New Roman"/>
          <w:bCs/>
          <w:szCs w:val="24"/>
        </w:rPr>
      </w:pPr>
      <w:r>
        <w:rPr>
          <w:rFonts w:eastAsia="Times New Roman"/>
          <w:bCs/>
          <w:szCs w:val="24"/>
        </w:rPr>
        <w:t xml:space="preserve">Από τη στιγμή που το αποφάσισε ομοφώνως η </w:t>
      </w:r>
      <w:r>
        <w:rPr>
          <w:rFonts w:eastAsia="Times New Roman"/>
          <w:bCs/>
          <w:szCs w:val="24"/>
        </w:rPr>
        <w:t>Ο</w:t>
      </w:r>
      <w:r>
        <w:rPr>
          <w:rFonts w:eastAsia="Times New Roman"/>
          <w:bCs/>
          <w:szCs w:val="24"/>
        </w:rPr>
        <w:t xml:space="preserve">λομέλεια, τελείωσε το θέμα τυπικά και ουσιαστικά. </w:t>
      </w:r>
    </w:p>
    <w:p w14:paraId="73D8528F" w14:textId="77777777" w:rsidR="00D41FAB" w:rsidRDefault="001456E4">
      <w:pPr>
        <w:spacing w:line="600" w:lineRule="auto"/>
        <w:ind w:firstLine="720"/>
        <w:jc w:val="both"/>
        <w:rPr>
          <w:rFonts w:eastAsia="Times New Roman"/>
          <w:bCs/>
          <w:szCs w:val="24"/>
        </w:rPr>
      </w:pPr>
      <w:r>
        <w:rPr>
          <w:rFonts w:eastAsia="Times New Roman"/>
          <w:bCs/>
          <w:szCs w:val="24"/>
        </w:rPr>
        <w:t>Τον λόγο έχει</w:t>
      </w:r>
      <w:r>
        <w:rPr>
          <w:rFonts w:eastAsia="Times New Roman"/>
          <w:bCs/>
          <w:szCs w:val="24"/>
        </w:rPr>
        <w:t xml:space="preserve"> ο κύριος Υπουργός για τις νομοτεχνικές βελτιώσεις. Δεν βάζω χρόνο. Υποθέτω ότι είναι εύλογος για να τις παρουσιάσετε.</w:t>
      </w:r>
    </w:p>
    <w:p w14:paraId="73D85290" w14:textId="77777777" w:rsidR="00D41FAB" w:rsidRDefault="001456E4">
      <w:pPr>
        <w:spacing w:line="600" w:lineRule="auto"/>
        <w:ind w:firstLine="720"/>
        <w:jc w:val="both"/>
        <w:rPr>
          <w:rFonts w:eastAsia="Times New Roman"/>
          <w:szCs w:val="24"/>
        </w:rPr>
      </w:pPr>
      <w:r>
        <w:rPr>
          <w:rFonts w:eastAsia="Times New Roman"/>
          <w:b/>
          <w:szCs w:val="24"/>
        </w:rPr>
        <w:lastRenderedPageBreak/>
        <w:t>ΙΩΑΝΝΗΣ ΑΜΑΝΑΤΙΔΗΣ (Υφυπουργός Εξωτερικών):</w:t>
      </w:r>
      <w:r>
        <w:rPr>
          <w:rFonts w:eastAsia="Times New Roman"/>
          <w:szCs w:val="24"/>
        </w:rPr>
        <w:t xml:space="preserve"> Προφανώς. Δεν θα κάνω την αγόρευσή μου.</w:t>
      </w:r>
    </w:p>
    <w:p w14:paraId="73D85291" w14:textId="77777777" w:rsidR="00D41FAB" w:rsidRDefault="001456E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Ορίστε, έχετε τον </w:t>
      </w:r>
      <w:r>
        <w:rPr>
          <w:rFonts w:eastAsia="Times New Roman"/>
          <w:bCs/>
          <w:szCs w:val="24"/>
        </w:rPr>
        <w:t>λόγο.</w:t>
      </w:r>
    </w:p>
    <w:p w14:paraId="73D85292"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Ευχαριστώ, κύριε Πρόεδρε.</w:t>
      </w:r>
    </w:p>
    <w:p w14:paraId="73D85293" w14:textId="77777777" w:rsidR="00D41FAB" w:rsidRDefault="001456E4">
      <w:pPr>
        <w:spacing w:line="600" w:lineRule="auto"/>
        <w:ind w:firstLine="720"/>
        <w:jc w:val="both"/>
        <w:rPr>
          <w:rFonts w:eastAsia="Times New Roman"/>
          <w:szCs w:val="24"/>
        </w:rPr>
      </w:pPr>
      <w:r>
        <w:rPr>
          <w:rFonts w:eastAsia="Times New Roman"/>
          <w:szCs w:val="24"/>
        </w:rPr>
        <w:t xml:space="preserve">Κυρίες και κύριοι συνάδελφοι, θα ήθελα να ευχαριστήσω για τον γόνιμο διάλογο που έχει γίνει στις </w:t>
      </w:r>
      <w:r>
        <w:rPr>
          <w:rFonts w:eastAsia="Times New Roman"/>
          <w:szCs w:val="24"/>
        </w:rPr>
        <w:t>ε</w:t>
      </w:r>
      <w:r>
        <w:rPr>
          <w:rFonts w:eastAsia="Times New Roman"/>
          <w:szCs w:val="24"/>
        </w:rPr>
        <w:t xml:space="preserve">πιτροπές. Ο διάλογος αυτός μας επέτρεψε -θεωρώ ότι με τις νομοτεχνικές βελτιώσεις </w:t>
      </w:r>
      <w:r>
        <w:rPr>
          <w:rFonts w:eastAsia="Times New Roman"/>
          <w:szCs w:val="24"/>
        </w:rPr>
        <w:t>οι οποίες κατατίθενται- να συμφωνήσουμε για την προαγωγή και ανάπτυξη της λειτουργίας του μοναδικού νομικού προσώπου δημοσίου δικαίου, το οποίο έχουμε στο εξωτερικό και το οποίο προάγει την έρευνα στις βυζαντινές και μεταβυζαντινές σπουδές.</w:t>
      </w:r>
    </w:p>
    <w:p w14:paraId="73D85294" w14:textId="77777777" w:rsidR="00D41FAB" w:rsidRDefault="001456E4">
      <w:pPr>
        <w:spacing w:line="600" w:lineRule="auto"/>
        <w:ind w:firstLine="720"/>
        <w:jc w:val="both"/>
        <w:rPr>
          <w:rFonts w:eastAsia="Times New Roman"/>
          <w:szCs w:val="24"/>
        </w:rPr>
      </w:pPr>
      <w:r>
        <w:rPr>
          <w:rFonts w:eastAsia="Times New Roman"/>
          <w:szCs w:val="24"/>
        </w:rPr>
        <w:t xml:space="preserve">Ωστόσο, επιτρέψτε μου να πω κάποια πράγματα για το αιφνιδιαστικά που είπατε. Όταν είχε τελειώσει η ακρόαση των φορέων, προανήγγειλα και είπα στην </w:t>
      </w:r>
      <w:r>
        <w:rPr>
          <w:rFonts w:eastAsia="Times New Roman"/>
          <w:szCs w:val="24"/>
        </w:rPr>
        <w:t>ε</w:t>
      </w:r>
      <w:r>
        <w:rPr>
          <w:rFonts w:eastAsia="Times New Roman"/>
          <w:szCs w:val="24"/>
        </w:rPr>
        <w:t xml:space="preserve">πιτροπή -γιατί θεωρώ ότι το αιφνιδιαστικά είναι κάπως τραβηγμένο- ότι ο σκοπός θα παραμείνει ο ίδιος. </w:t>
      </w:r>
    </w:p>
    <w:p w14:paraId="73D85295" w14:textId="77777777" w:rsidR="00D41FAB" w:rsidRDefault="001456E4">
      <w:pPr>
        <w:spacing w:line="600" w:lineRule="auto"/>
        <w:ind w:firstLine="720"/>
        <w:jc w:val="both"/>
        <w:rPr>
          <w:rFonts w:eastAsia="Times New Roman"/>
          <w:szCs w:val="24"/>
        </w:rPr>
      </w:pPr>
      <w:r>
        <w:rPr>
          <w:rFonts w:eastAsia="Times New Roman"/>
          <w:szCs w:val="24"/>
        </w:rPr>
        <w:lastRenderedPageBreak/>
        <w:t>Μία νο</w:t>
      </w:r>
      <w:r>
        <w:rPr>
          <w:rFonts w:eastAsia="Times New Roman"/>
          <w:szCs w:val="24"/>
        </w:rPr>
        <w:t xml:space="preserve">μοτεχνική βελτίωση, λοιπόν, αφορά τον σκοπό του </w:t>
      </w:r>
      <w:r>
        <w:rPr>
          <w:rFonts w:eastAsia="Times New Roman"/>
          <w:szCs w:val="24"/>
        </w:rPr>
        <w:t>ι</w:t>
      </w:r>
      <w:r>
        <w:rPr>
          <w:rFonts w:eastAsia="Times New Roman"/>
          <w:szCs w:val="24"/>
        </w:rPr>
        <w:t xml:space="preserve">νστιτούτου, γιατί εκφράστηκαν επιφυλάξεις ότι θέλουμε να αλλάξουμε τη μορφή του </w:t>
      </w:r>
      <w:r>
        <w:rPr>
          <w:rFonts w:eastAsia="Times New Roman"/>
          <w:szCs w:val="24"/>
        </w:rPr>
        <w:t>ι</w:t>
      </w:r>
      <w:r>
        <w:rPr>
          <w:rFonts w:eastAsia="Times New Roman"/>
          <w:szCs w:val="24"/>
        </w:rPr>
        <w:t>δρύματος και θέλουμε να το κάνουμε κάτι άλλο. Άρα η πρώτη νομοτεχνική βελτίωση αφορά την παράγραφο 2 του άρθρου 1 η οποία είχε</w:t>
      </w:r>
      <w:r>
        <w:rPr>
          <w:rFonts w:eastAsia="Times New Roman"/>
          <w:szCs w:val="24"/>
        </w:rPr>
        <w:t xml:space="preserve"> προαναγγελθεί μέσα στην </w:t>
      </w:r>
      <w:r>
        <w:rPr>
          <w:rFonts w:eastAsia="Times New Roman"/>
          <w:szCs w:val="24"/>
        </w:rPr>
        <w:t>ε</w:t>
      </w:r>
      <w:r>
        <w:rPr>
          <w:rFonts w:eastAsia="Times New Roman"/>
          <w:szCs w:val="24"/>
        </w:rPr>
        <w:t xml:space="preserve">πιτροπή -την ανέφερα, ήσασταν εκεί, την ακούσατε, δεν αιφνιδιάζεστε- όπου ο σκοπός του </w:t>
      </w:r>
      <w:r>
        <w:rPr>
          <w:rFonts w:eastAsia="Times New Roman"/>
          <w:szCs w:val="24"/>
        </w:rPr>
        <w:t>ι</w:t>
      </w:r>
      <w:r>
        <w:rPr>
          <w:rFonts w:eastAsia="Times New Roman"/>
          <w:szCs w:val="24"/>
        </w:rPr>
        <w:t xml:space="preserve">νστιτούτου παραμένει ο ίδιος. Ο σκοπός του </w:t>
      </w:r>
      <w:r>
        <w:rPr>
          <w:rFonts w:eastAsia="Times New Roman"/>
          <w:szCs w:val="24"/>
        </w:rPr>
        <w:t>ι</w:t>
      </w:r>
      <w:r>
        <w:rPr>
          <w:rFonts w:eastAsia="Times New Roman"/>
          <w:szCs w:val="24"/>
        </w:rPr>
        <w:t>νστιτούτου αποτελεί η προαγωγή των βυζαντινών και μεταβυζαντινών σπουδών. Και στο πλαίσιο του σκοπ</w:t>
      </w:r>
      <w:r>
        <w:rPr>
          <w:rFonts w:eastAsia="Times New Roman"/>
          <w:szCs w:val="24"/>
        </w:rPr>
        <w:t>ού αυτού το ινστιτούτο μπορεί να κάνει εκείνα τα πράγματα.</w:t>
      </w:r>
    </w:p>
    <w:p w14:paraId="73D85296" w14:textId="77777777" w:rsidR="00D41FAB" w:rsidRDefault="001456E4">
      <w:pPr>
        <w:spacing w:line="600" w:lineRule="auto"/>
        <w:ind w:firstLine="720"/>
        <w:jc w:val="both"/>
        <w:rPr>
          <w:rFonts w:eastAsia="Times New Roman"/>
          <w:szCs w:val="24"/>
        </w:rPr>
      </w:pPr>
      <w:r>
        <w:rPr>
          <w:rFonts w:eastAsia="Times New Roman"/>
          <w:szCs w:val="24"/>
        </w:rPr>
        <w:t>Το δεύτερο που είχα προαναγγείλει και είχα πει</w:t>
      </w:r>
      <w:r>
        <w:rPr>
          <w:rFonts w:eastAsia="Times New Roman"/>
          <w:szCs w:val="24"/>
        </w:rPr>
        <w:t>,</w:t>
      </w:r>
      <w:r>
        <w:rPr>
          <w:rFonts w:eastAsia="Times New Roman"/>
          <w:szCs w:val="24"/>
        </w:rPr>
        <w:t xml:space="preserve"> ήταν ότι θα πάρουμε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πάρα πολύ τις απόψεις των φορέων, αλλά και των Βουλευτών που εκφράστηκαν μέσα στην </w:t>
      </w:r>
      <w:r>
        <w:rPr>
          <w:rFonts w:eastAsia="Times New Roman"/>
          <w:szCs w:val="24"/>
        </w:rPr>
        <w:t>ε</w:t>
      </w:r>
      <w:r>
        <w:rPr>
          <w:rFonts w:eastAsia="Times New Roman"/>
          <w:szCs w:val="24"/>
        </w:rPr>
        <w:t>πιτροπή σε σχέση με το πώς προτε</w:t>
      </w:r>
      <w:r>
        <w:rPr>
          <w:rFonts w:eastAsia="Times New Roman"/>
          <w:szCs w:val="24"/>
        </w:rPr>
        <w:t xml:space="preserve">ίνεται ο Πρόεδρος για το Ινστιτούτο Βενετίας. </w:t>
      </w:r>
    </w:p>
    <w:p w14:paraId="73D85297" w14:textId="77777777" w:rsidR="00D41FAB" w:rsidRDefault="001456E4">
      <w:pPr>
        <w:spacing w:line="600" w:lineRule="auto"/>
        <w:ind w:firstLine="720"/>
        <w:jc w:val="both"/>
        <w:rPr>
          <w:rFonts w:eastAsia="Times New Roman"/>
          <w:szCs w:val="24"/>
        </w:rPr>
      </w:pPr>
      <w:r>
        <w:rPr>
          <w:rFonts w:eastAsia="Times New Roman"/>
          <w:szCs w:val="24"/>
        </w:rPr>
        <w:t>Όλοι είχατε εκφράσει –είχε εκφραστεί και από την Κυβέρνηση, άλλωστε αυτός ήταν ο λόγος- να υπάρχει το κομμάτι του Προέδρου, ο οποίος βεβαίως είναι υπεύθυνος για όλα, αλλά θα είναι πανεπιστημιακός και θα προάγε</w:t>
      </w:r>
      <w:r>
        <w:rPr>
          <w:rFonts w:eastAsia="Times New Roman"/>
          <w:szCs w:val="24"/>
        </w:rPr>
        <w:t xml:space="preserve">ι έτσι το επιστημονικό έργο </w:t>
      </w:r>
      <w:r>
        <w:rPr>
          <w:rFonts w:eastAsia="Times New Roman"/>
          <w:szCs w:val="24"/>
        </w:rPr>
        <w:lastRenderedPageBreak/>
        <w:t xml:space="preserve">του </w:t>
      </w:r>
      <w:r>
        <w:rPr>
          <w:rFonts w:eastAsia="Times New Roman"/>
          <w:szCs w:val="24"/>
        </w:rPr>
        <w:t>ι</w:t>
      </w:r>
      <w:r>
        <w:rPr>
          <w:rFonts w:eastAsia="Times New Roman"/>
          <w:szCs w:val="24"/>
        </w:rPr>
        <w:t xml:space="preserve">νστιτούτου. Και τονίσατε την ανάγκη να υπάρχει καθοριστική συμμετοχή της πανεπιστημιακής κοινότητας. </w:t>
      </w:r>
    </w:p>
    <w:p w14:paraId="73D85298" w14:textId="77777777" w:rsidR="00D41FAB" w:rsidRDefault="001456E4">
      <w:pPr>
        <w:spacing w:line="600" w:lineRule="auto"/>
        <w:ind w:firstLine="720"/>
        <w:jc w:val="both"/>
        <w:rPr>
          <w:rFonts w:eastAsia="Times New Roman"/>
          <w:szCs w:val="24"/>
        </w:rPr>
      </w:pPr>
      <w:r>
        <w:rPr>
          <w:rFonts w:eastAsia="Times New Roman"/>
          <w:szCs w:val="24"/>
        </w:rPr>
        <w:t xml:space="preserve">Αυτό γίνεται με δύο νομοτεχνικές. Η μία είναι ότι οι εκπρόσωποι στην </w:t>
      </w:r>
      <w:r>
        <w:rPr>
          <w:rFonts w:eastAsia="Times New Roman"/>
          <w:szCs w:val="24"/>
        </w:rPr>
        <w:t>ε</w:t>
      </w:r>
      <w:r>
        <w:rPr>
          <w:rFonts w:eastAsia="Times New Roman"/>
          <w:szCs w:val="24"/>
        </w:rPr>
        <w:t xml:space="preserve">ποπτική </w:t>
      </w:r>
      <w:r>
        <w:rPr>
          <w:rFonts w:eastAsia="Times New Roman"/>
          <w:szCs w:val="24"/>
        </w:rPr>
        <w:t>ε</w:t>
      </w:r>
      <w:r>
        <w:rPr>
          <w:rFonts w:eastAsia="Times New Roman"/>
          <w:szCs w:val="24"/>
        </w:rPr>
        <w:t>πιτροπή του Υπουργείου Παιδείας είναι πανε</w:t>
      </w:r>
      <w:r>
        <w:rPr>
          <w:rFonts w:eastAsia="Times New Roman"/>
          <w:szCs w:val="24"/>
        </w:rPr>
        <w:t xml:space="preserve">πιστημιακοί πρώτης και δεύτερης βαθμίδας, γιατί εκφράστηκαν και διαφορές για το ποιος να είναι και τι να είναι. Θα το πάρετε σε πέντε λεπτά στα χέρια σας. </w:t>
      </w:r>
    </w:p>
    <w:p w14:paraId="73D85299" w14:textId="77777777" w:rsidR="00D41FAB" w:rsidRDefault="001456E4">
      <w:pPr>
        <w:spacing w:line="600" w:lineRule="auto"/>
        <w:ind w:firstLine="720"/>
        <w:jc w:val="both"/>
        <w:rPr>
          <w:rFonts w:eastAsia="Times New Roman"/>
          <w:szCs w:val="24"/>
        </w:rPr>
      </w:pPr>
      <w:r>
        <w:rPr>
          <w:rFonts w:eastAsia="Times New Roman"/>
          <w:szCs w:val="24"/>
        </w:rPr>
        <w:t xml:space="preserve">Και το δεύτερο είναι ότι η </w:t>
      </w:r>
      <w:r>
        <w:rPr>
          <w:rFonts w:eastAsia="Times New Roman"/>
          <w:szCs w:val="24"/>
        </w:rPr>
        <w:t>ε</w:t>
      </w:r>
      <w:r>
        <w:rPr>
          <w:rFonts w:eastAsia="Times New Roman"/>
          <w:szCs w:val="24"/>
        </w:rPr>
        <w:t xml:space="preserve">ποπτική </w:t>
      </w:r>
      <w:r>
        <w:rPr>
          <w:rFonts w:eastAsia="Times New Roman"/>
          <w:szCs w:val="24"/>
        </w:rPr>
        <w:t>ε</w:t>
      </w:r>
      <w:r>
        <w:rPr>
          <w:rFonts w:eastAsia="Times New Roman"/>
          <w:szCs w:val="24"/>
        </w:rPr>
        <w:t>πιτροπή θα βγάζει μια τριμελή επιτροπή -η οποία θα είναι ειδική</w:t>
      </w:r>
      <w:r>
        <w:rPr>
          <w:rFonts w:eastAsia="Times New Roman"/>
          <w:szCs w:val="24"/>
        </w:rPr>
        <w:t xml:space="preserve"> πάνω στο αντικείμενο- και θα κάνει τη δημόσια πρόσκληση ενδιαφέροντος για τη θέση του Προέδρου. Θα την κάνει αυτή η τριμελής επιτροπή. Θα κάνει όλη τη διαδικασία. Η </w:t>
      </w:r>
      <w:r>
        <w:rPr>
          <w:rFonts w:eastAsia="Times New Roman"/>
          <w:szCs w:val="24"/>
        </w:rPr>
        <w:t>ε</w:t>
      </w:r>
      <w:r>
        <w:rPr>
          <w:rFonts w:eastAsia="Times New Roman"/>
          <w:szCs w:val="24"/>
        </w:rPr>
        <w:t xml:space="preserve">πιτροπή αυτή θα εισηγείται στην </w:t>
      </w:r>
      <w:r>
        <w:rPr>
          <w:rFonts w:eastAsia="Times New Roman"/>
          <w:szCs w:val="24"/>
        </w:rPr>
        <w:t>ε</w:t>
      </w:r>
      <w:r>
        <w:rPr>
          <w:rFonts w:eastAsia="Times New Roman"/>
          <w:szCs w:val="24"/>
        </w:rPr>
        <w:t>ποπτική, όπου η πλειοψηφία εκεί είναι ακαδημαϊκοί. Και η</w:t>
      </w:r>
      <w:r>
        <w:rPr>
          <w:rFonts w:eastAsia="Times New Roman"/>
          <w:szCs w:val="24"/>
        </w:rPr>
        <w:t xml:space="preserve"> </w:t>
      </w:r>
      <w:r>
        <w:rPr>
          <w:rFonts w:eastAsia="Times New Roman"/>
          <w:szCs w:val="24"/>
        </w:rPr>
        <w:t>ε</w:t>
      </w:r>
      <w:r>
        <w:rPr>
          <w:rFonts w:eastAsia="Times New Roman"/>
          <w:szCs w:val="24"/>
        </w:rPr>
        <w:t xml:space="preserve">ποπτική </w:t>
      </w:r>
      <w:r>
        <w:rPr>
          <w:rFonts w:eastAsia="Times New Roman"/>
          <w:szCs w:val="24"/>
        </w:rPr>
        <w:t>ε</w:t>
      </w:r>
      <w:r>
        <w:rPr>
          <w:rFonts w:eastAsia="Times New Roman"/>
          <w:szCs w:val="24"/>
        </w:rPr>
        <w:t xml:space="preserve">πιτροπή θα προτείνει στους δύο Υπουργούς το ποιος θα είναι ο Πρόεδρος. </w:t>
      </w:r>
    </w:p>
    <w:p w14:paraId="73D8529A" w14:textId="77777777" w:rsidR="00D41FAB" w:rsidRDefault="001456E4">
      <w:pPr>
        <w:spacing w:line="600" w:lineRule="auto"/>
        <w:ind w:firstLine="720"/>
        <w:jc w:val="both"/>
        <w:rPr>
          <w:rFonts w:eastAsia="Times New Roman"/>
          <w:szCs w:val="24"/>
        </w:rPr>
      </w:pPr>
      <w:r>
        <w:rPr>
          <w:rFonts w:eastAsia="Times New Roman"/>
          <w:szCs w:val="24"/>
        </w:rPr>
        <w:t xml:space="preserve">Το τρίτο, αφορά τη δυνατότητα την οποία είχατε πει σε σχέση με τον Πρόεδρο, να βοηθιέται δηλαδή στο έργο του από </w:t>
      </w:r>
      <w:r>
        <w:rPr>
          <w:rFonts w:eastAsia="Times New Roman"/>
          <w:szCs w:val="24"/>
        </w:rPr>
        <w:t>ε</w:t>
      </w:r>
      <w:r>
        <w:rPr>
          <w:rFonts w:eastAsia="Times New Roman"/>
          <w:szCs w:val="24"/>
        </w:rPr>
        <w:t xml:space="preserve">πιστημονικό </w:t>
      </w:r>
      <w:r>
        <w:rPr>
          <w:rFonts w:eastAsia="Times New Roman"/>
          <w:szCs w:val="24"/>
        </w:rPr>
        <w:t>σ</w:t>
      </w:r>
      <w:r>
        <w:rPr>
          <w:rFonts w:eastAsia="Times New Roman"/>
          <w:szCs w:val="24"/>
        </w:rPr>
        <w:t>υμβούλιο. Είχαμε πει στην αρχή, στην αιτιολογι</w:t>
      </w:r>
      <w:r>
        <w:rPr>
          <w:rFonts w:eastAsia="Times New Roman"/>
          <w:szCs w:val="24"/>
        </w:rPr>
        <w:t xml:space="preserve">κή έκθεση, να γίνει η αλλαγή. Γίνεται τώρα. Στο τέλος του άρθρου 8 προστίθεται παράγραφος 3 ως εξής: «Για την υποστήριξη στον </w:t>
      </w:r>
      <w:r>
        <w:rPr>
          <w:rFonts w:eastAsia="Times New Roman"/>
          <w:szCs w:val="24"/>
        </w:rPr>
        <w:lastRenderedPageBreak/>
        <w:t xml:space="preserve">σχεδιασμό του επιστημονικού και ερευνητικού έργου του </w:t>
      </w:r>
      <w:r>
        <w:rPr>
          <w:rFonts w:eastAsia="Times New Roman"/>
          <w:szCs w:val="24"/>
        </w:rPr>
        <w:t>ι</w:t>
      </w:r>
      <w:r>
        <w:rPr>
          <w:rFonts w:eastAsia="Times New Roman"/>
          <w:szCs w:val="24"/>
        </w:rPr>
        <w:t>νστιτούτου, καθώς και στη διαδικασία επιλογής των υποτρόφων και φιλοξενούμε</w:t>
      </w:r>
      <w:r>
        <w:rPr>
          <w:rFonts w:eastAsia="Times New Roman"/>
          <w:szCs w:val="24"/>
        </w:rPr>
        <w:t xml:space="preserve">νων, δύναται στον </w:t>
      </w:r>
      <w:r>
        <w:rPr>
          <w:rFonts w:eastAsia="Times New Roman"/>
          <w:szCs w:val="24"/>
        </w:rPr>
        <w:t>ο</w:t>
      </w:r>
      <w:r>
        <w:rPr>
          <w:rFonts w:eastAsia="Times New Roman"/>
          <w:szCs w:val="24"/>
        </w:rPr>
        <w:t>ργανισμό να προβλέπεται η συγκρότηση άμισθου επιστημονικού συμβουλίου, να ορίζεται η σύνθεση αυτού καθώς και κάθε άλλη αναγκαία λεπτομέρεια για τη λειτουργία του.»</w:t>
      </w:r>
      <w:r>
        <w:rPr>
          <w:rFonts w:eastAsia="Times New Roman"/>
          <w:szCs w:val="24"/>
        </w:rPr>
        <w:t>.</w:t>
      </w:r>
      <w:r>
        <w:rPr>
          <w:rFonts w:eastAsia="Times New Roman"/>
          <w:szCs w:val="24"/>
        </w:rPr>
        <w:t xml:space="preserve"> </w:t>
      </w:r>
    </w:p>
    <w:p w14:paraId="73D8529B" w14:textId="77777777" w:rsidR="00D41FAB" w:rsidRDefault="001456E4">
      <w:pPr>
        <w:spacing w:line="600" w:lineRule="auto"/>
        <w:ind w:firstLine="720"/>
        <w:jc w:val="both"/>
        <w:rPr>
          <w:rFonts w:eastAsia="Times New Roman"/>
          <w:szCs w:val="24"/>
        </w:rPr>
      </w:pPr>
      <w:r>
        <w:rPr>
          <w:rFonts w:eastAsia="Times New Roman"/>
          <w:szCs w:val="24"/>
        </w:rPr>
        <w:t>Ουσιαστικά οι τρεις αυτές σημαντικές αλλαγές είχαν προαναγγελθεί. Δεν α</w:t>
      </w:r>
      <w:r>
        <w:rPr>
          <w:rFonts w:eastAsia="Times New Roman"/>
          <w:szCs w:val="24"/>
        </w:rPr>
        <w:t xml:space="preserve">ποδέχομαι, λοιπόν, το αιφνιδιαστικά, γιατί ειπώθηκαν μέσα στην </w:t>
      </w:r>
      <w:r>
        <w:rPr>
          <w:rFonts w:eastAsia="Times New Roman"/>
          <w:szCs w:val="24"/>
        </w:rPr>
        <w:t>ε</w:t>
      </w:r>
      <w:r>
        <w:rPr>
          <w:rFonts w:eastAsia="Times New Roman"/>
          <w:szCs w:val="24"/>
        </w:rPr>
        <w:t>πιτροπή διά στόματος δικού μου. Και θεωρώ ότι οι άλλες αλλαγές δεν είναι τόσο σημαντικές. Δεν χρειάζεται να τις αναπτύξω, κύριε Πρόεδρε.</w:t>
      </w:r>
    </w:p>
    <w:p w14:paraId="73D8529C" w14:textId="77777777" w:rsidR="00D41FAB" w:rsidRDefault="001456E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Καταθέστε τες, κύριε </w:t>
      </w:r>
      <w:r>
        <w:rPr>
          <w:rFonts w:eastAsia="Times New Roman"/>
          <w:bCs/>
          <w:szCs w:val="24"/>
        </w:rPr>
        <w:t>Υπουργέ.</w:t>
      </w:r>
    </w:p>
    <w:p w14:paraId="73D8529D"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Καταθέτω στα Πρακτικά αυτά τα τρία ουσιαστικά για τα οποία και εσείς οι ίδιοι και όλα τα κόμματα είχατε εκφράσει επιφύλαξη στην </w:t>
      </w:r>
      <w:r>
        <w:rPr>
          <w:rFonts w:eastAsia="Times New Roman"/>
          <w:szCs w:val="24"/>
        </w:rPr>
        <w:t>ε</w:t>
      </w:r>
      <w:r>
        <w:rPr>
          <w:rFonts w:eastAsia="Times New Roman"/>
          <w:szCs w:val="24"/>
        </w:rPr>
        <w:t>πιτροπή. Νομίζω ότι με αυτές τις βελτιώσεις ικανοποιούμε και εσάς και τους</w:t>
      </w:r>
      <w:r>
        <w:rPr>
          <w:rFonts w:eastAsia="Times New Roman"/>
          <w:szCs w:val="24"/>
        </w:rPr>
        <w:t xml:space="preserve"> φορείς που ήρθαν. Και μπορούμε να προχωρήσουμε, κύριοι συνάδελφοι.</w:t>
      </w:r>
    </w:p>
    <w:p w14:paraId="73D8529E" w14:textId="77777777" w:rsidR="00D41FAB" w:rsidRDefault="001456E4">
      <w:pPr>
        <w:spacing w:line="600" w:lineRule="auto"/>
        <w:ind w:firstLine="720"/>
        <w:jc w:val="both"/>
        <w:rPr>
          <w:rFonts w:eastAsia="Times New Roman"/>
          <w:szCs w:val="24"/>
        </w:rPr>
      </w:pPr>
      <w:r>
        <w:rPr>
          <w:rFonts w:eastAsia="Times New Roman"/>
          <w:szCs w:val="24"/>
        </w:rPr>
        <w:lastRenderedPageBreak/>
        <w:t>Καταθέτω, λοιπόν, τις νομοτεχνικές βελτιώσεις. Και υπάρχει και μια δήλωση ότι η Κυβέρνηση θα έχει ακριβώς αυτές τις πέντε και μόνο τροπολογίες. Δεν θα κατατεθεί καμία άλλη.</w:t>
      </w:r>
    </w:p>
    <w:p w14:paraId="73D8529F" w14:textId="77777777" w:rsidR="00D41FAB" w:rsidRDefault="001456E4">
      <w:pPr>
        <w:spacing w:line="600" w:lineRule="auto"/>
        <w:ind w:firstLine="720"/>
        <w:jc w:val="both"/>
        <w:rPr>
          <w:rFonts w:eastAsia="Times New Roman"/>
          <w:szCs w:val="24"/>
        </w:rPr>
      </w:pPr>
      <w:r>
        <w:rPr>
          <w:rFonts w:eastAsia="Times New Roman"/>
          <w:szCs w:val="24"/>
        </w:rPr>
        <w:t>(Στο σημείο αυτ</w:t>
      </w:r>
      <w:r>
        <w:rPr>
          <w:rFonts w:eastAsia="Times New Roman"/>
          <w:szCs w:val="24"/>
        </w:rPr>
        <w:t>ό ο Υφυπουργός κ. Ιωάννης Αμανατίδης καταθέτει για τα Πρακτικά τις προαναφερθείσες νομοτεχνικές βελτιώσεις</w:t>
      </w:r>
      <w:r>
        <w:rPr>
          <w:rFonts w:eastAsia="Times New Roman"/>
          <w:szCs w:val="24"/>
        </w:rPr>
        <w:t>,</w:t>
      </w:r>
      <w:r>
        <w:rPr>
          <w:rFonts w:eastAsia="Times New Roman"/>
          <w:szCs w:val="24"/>
        </w:rPr>
        <w:t xml:space="preserve"> οι οποίες έχουν ως εξής:</w:t>
      </w:r>
    </w:p>
    <w:p w14:paraId="73D852A0" w14:textId="77777777" w:rsidR="00D41FAB" w:rsidRDefault="001456E4">
      <w:pPr>
        <w:spacing w:line="600" w:lineRule="auto"/>
        <w:ind w:firstLine="720"/>
        <w:jc w:val="center"/>
        <w:rPr>
          <w:rFonts w:eastAsia="Times New Roman"/>
          <w:color w:val="FF0000"/>
          <w:szCs w:val="24"/>
        </w:rPr>
      </w:pPr>
      <w:r w:rsidRPr="00667BDF">
        <w:rPr>
          <w:rFonts w:eastAsia="Times New Roman"/>
          <w:color w:val="FF0000"/>
          <w:szCs w:val="24"/>
        </w:rPr>
        <w:t>ΑΛΛΑΓΗ ΣΕΛΙΔΑΣ</w:t>
      </w:r>
    </w:p>
    <w:p w14:paraId="73D852A1" w14:textId="77777777" w:rsidR="00D41FAB" w:rsidRDefault="001456E4">
      <w:pPr>
        <w:spacing w:line="600" w:lineRule="auto"/>
        <w:ind w:firstLine="720"/>
        <w:jc w:val="center"/>
        <w:rPr>
          <w:rFonts w:eastAsia="Times New Roman"/>
          <w:szCs w:val="24"/>
        </w:rPr>
      </w:pPr>
      <w:r>
        <w:rPr>
          <w:rFonts w:eastAsia="Times New Roman"/>
          <w:szCs w:val="24"/>
        </w:rPr>
        <w:t>(Να μπουν οι σελ. 22-25)</w:t>
      </w:r>
    </w:p>
    <w:p w14:paraId="73D852A2" w14:textId="77777777" w:rsidR="00D41FAB" w:rsidRDefault="001456E4">
      <w:pPr>
        <w:spacing w:line="600" w:lineRule="auto"/>
        <w:ind w:firstLine="720"/>
        <w:jc w:val="center"/>
        <w:rPr>
          <w:rFonts w:eastAsia="Times New Roman"/>
          <w:color w:val="FF0000"/>
          <w:szCs w:val="24"/>
        </w:rPr>
      </w:pPr>
      <w:r w:rsidRPr="00297C21">
        <w:rPr>
          <w:rFonts w:eastAsia="Times New Roman"/>
          <w:color w:val="FF0000"/>
          <w:szCs w:val="24"/>
        </w:rPr>
        <w:t>ΑΛΛΑΓΗ ΣΕΛΙΔΑΣ</w:t>
      </w:r>
    </w:p>
    <w:p w14:paraId="73D852A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ζητώ τον λόγο. </w:t>
      </w:r>
    </w:p>
    <w:p w14:paraId="73D852A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Τι θέλετε, κύριε Κουμουτσάκο;</w:t>
      </w:r>
    </w:p>
    <w:p w14:paraId="73D852A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Ζητώ τον λόγο επί της διαδικασίας, κύριε Πρόεδρε.</w:t>
      </w:r>
    </w:p>
    <w:p w14:paraId="73D852A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διαδικασία έχει λυθεί. Συμφωνήσαμε ομοφώνως.</w:t>
      </w:r>
    </w:p>
    <w:p w14:paraId="73D852A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Όπως ακούσατε, κύριε Πρόεδρε, δ</w:t>
      </w:r>
      <w:r>
        <w:rPr>
          <w:rFonts w:eastAsia="Times New Roman" w:cs="Times New Roman"/>
          <w:szCs w:val="24"/>
        </w:rPr>
        <w:t>εν είναι νομοτεχνικές βελτιώσεις, αλλά ουσιαστικές αλλαγές. Έχουν περάσει δεκαπέντε ημέρες από τη συνάντηση και τη συζήτηση με τους φορείς. Μην λέει η Κυβέρνηση ότι δεν είναι αιφνιδιαστικά. Έχουν μεσολαβήσει δύο εβδομάδες από τότε.</w:t>
      </w:r>
    </w:p>
    <w:p w14:paraId="73D852A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Σας παρακαλώ, τελειώσαμε, α</w:t>
      </w:r>
      <w:r>
        <w:rPr>
          <w:rFonts w:eastAsia="Times New Roman" w:cs="Times New Roman"/>
          <w:szCs w:val="24"/>
        </w:rPr>
        <w:t>ς</w:t>
      </w:r>
      <w:r>
        <w:rPr>
          <w:rFonts w:eastAsia="Times New Roman" w:cs="Times New Roman"/>
          <w:szCs w:val="24"/>
        </w:rPr>
        <w:t xml:space="preserve"> ξεκινήσουμε.</w:t>
      </w:r>
    </w:p>
    <w:p w14:paraId="73D852A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ζητώ τον λόγο.</w:t>
      </w:r>
    </w:p>
    <w:p w14:paraId="73D852A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τι θέλετε, για ποιο θέμα ζητάτε τον λόγο;</w:t>
      </w:r>
    </w:p>
    <w:p w14:paraId="73D852A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Επί της διαδικασίας. Οι νομοτεχνικές βελτιώσεις, κ</w:t>
      </w:r>
      <w:r>
        <w:rPr>
          <w:rFonts w:eastAsia="Times New Roman" w:cs="Times New Roman"/>
          <w:szCs w:val="24"/>
        </w:rPr>
        <w:t xml:space="preserve">ατά την εκτίμησή μου και είναι και εξ αντικειμένου, ενσωματώνουν τις πολλές παρατηρήσεις που ακούστηκαν στην </w:t>
      </w:r>
      <w:r>
        <w:rPr>
          <w:rFonts w:eastAsia="Times New Roman" w:cs="Times New Roman"/>
          <w:szCs w:val="24"/>
        </w:rPr>
        <w:t>ε</w:t>
      </w:r>
      <w:r>
        <w:rPr>
          <w:rFonts w:eastAsia="Times New Roman" w:cs="Times New Roman"/>
          <w:szCs w:val="24"/>
        </w:rPr>
        <w:t>πιτροπή. Αυτό είναι, δεν είναι τίποτα παραπάνω. Καλό είναι να μιλήσουμε επί της ουσίας.</w:t>
      </w:r>
    </w:p>
    <w:p w14:paraId="73D852A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είπε ο Υπουργός αυτό. Ας τις πάρουν στα χέρια τους οι συνάδελφοι και θα εκτιμήσουν αν είναι αυτό που είπε ο Υπουργός και εσείς ή αν </w:t>
      </w:r>
      <w:r>
        <w:rPr>
          <w:rFonts w:eastAsia="Times New Roman" w:cs="Times New Roman"/>
          <w:szCs w:val="24"/>
        </w:rPr>
        <w:lastRenderedPageBreak/>
        <w:t>είναι αυτό που είπε ο κ. Κουμουτσάκος. Όμως πρώτα να τις πάρουν να τις διαβάσουν.</w:t>
      </w:r>
    </w:p>
    <w:p w14:paraId="73D852A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w:t>
      </w:r>
      <w:r>
        <w:rPr>
          <w:rFonts w:eastAsia="Times New Roman" w:cs="Times New Roman"/>
          <w:szCs w:val="24"/>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cs="Times New Roman"/>
          <w:szCs w:val="24"/>
        </w:rPr>
        <w:t>ς Βουλής</w:t>
      </w:r>
      <w:r>
        <w:rPr>
          <w:rFonts w:eastAsia="Times New Roman" w:cs="Times New Roman"/>
          <w:szCs w:val="24"/>
        </w:rPr>
        <w:t>,</w:t>
      </w:r>
      <w:r>
        <w:rPr>
          <w:rFonts w:eastAsia="Times New Roman" w:cs="Times New Roman"/>
          <w:szCs w:val="24"/>
        </w:rPr>
        <w:t xml:space="preserve"> σαράντα πέντε </w:t>
      </w:r>
      <w:r>
        <w:rPr>
          <w:rFonts w:eastAsia="Times New Roman" w:cs="Times New Roman"/>
          <w:szCs w:val="24"/>
        </w:rPr>
        <w:t xml:space="preserve">μαθητές και </w:t>
      </w:r>
      <w:r>
        <w:rPr>
          <w:rFonts w:eastAsia="Times New Roman" w:cs="Times New Roman"/>
          <w:szCs w:val="24"/>
        </w:rPr>
        <w:t>μαθήτριες και τέσσερις εκπαιδευτικοί συνοδοί τους από το Γενικό Λύκειο Βασιλικών Ευβοίας.</w:t>
      </w:r>
    </w:p>
    <w:p w14:paraId="73D852A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73D852AF"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3D852B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Τον λόγο έχει η κυρία Μαρία Τριανταφύλλου.</w:t>
      </w:r>
    </w:p>
    <w:p w14:paraId="73D852B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ΚΩΝΣΤΑΝΤΟΠΟΥΛΟΣ:</w:t>
      </w:r>
      <w:r>
        <w:rPr>
          <w:rFonts w:eastAsia="Times New Roman" w:cs="Times New Roman"/>
          <w:szCs w:val="24"/>
        </w:rPr>
        <w:t xml:space="preserve"> Κύριε Υπουργέ…</w:t>
      </w:r>
    </w:p>
    <w:p w14:paraId="73D852B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Κωνσταντόπουλε, όταν υπάρχει Πρόεδρος, μην απευθύνεστε στον Υπουργό. Τώρα ανεβαίνει η συνάδελφος. Θα σας δώσω τον λόγο μετά, πριν ανέβει ο κ. Κουμουτσάκος. Καθίστε, είστε παλιός συνάδελ</w:t>
      </w:r>
      <w:r>
        <w:rPr>
          <w:rFonts w:eastAsia="Times New Roman" w:cs="Times New Roman"/>
          <w:szCs w:val="24"/>
        </w:rPr>
        <w:t xml:space="preserve">φος. Ο </w:t>
      </w:r>
      <w:proofErr w:type="spellStart"/>
      <w:r>
        <w:rPr>
          <w:rFonts w:eastAsia="Times New Roman" w:cs="Times New Roman"/>
          <w:szCs w:val="24"/>
        </w:rPr>
        <w:t>Προεδρεύων</w:t>
      </w:r>
      <w:proofErr w:type="spellEnd"/>
      <w:r>
        <w:rPr>
          <w:rFonts w:eastAsia="Times New Roman" w:cs="Times New Roman"/>
          <w:szCs w:val="24"/>
        </w:rPr>
        <w:t xml:space="preserve"> σας δίνει τον λόγο.</w:t>
      </w:r>
    </w:p>
    <w:p w14:paraId="73D852B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κυρία Μαρία Τριανταφύλλου.</w:t>
      </w:r>
    </w:p>
    <w:p w14:paraId="73D852B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73D852B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Καλημέρα σε όλους τους συναδέλφους</w:t>
      </w:r>
    </w:p>
    <w:p w14:paraId="73D852B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Πράγματι το σημερινό νομοθέτημα αφορά σε ένα ιστορικό </w:t>
      </w:r>
      <w:r>
        <w:rPr>
          <w:rFonts w:eastAsia="Times New Roman" w:cs="Times New Roman"/>
          <w:szCs w:val="24"/>
        </w:rPr>
        <w:t>ί</w:t>
      </w:r>
      <w:r>
        <w:rPr>
          <w:rFonts w:eastAsia="Times New Roman" w:cs="Times New Roman"/>
          <w:szCs w:val="24"/>
        </w:rPr>
        <w:t>δρυμα και ακριβώς για αυτό είναι μεγάλ</w:t>
      </w:r>
      <w:r>
        <w:rPr>
          <w:rFonts w:eastAsia="Times New Roman" w:cs="Times New Roman"/>
          <w:szCs w:val="24"/>
        </w:rPr>
        <w:t xml:space="preserve">η η ευθύνη μας για την ποιότητα της θέσπισης. Το Ελληνικό Ινστιτούτο Βυζαντινών και Μεταβυζαντινών Σπουδών της Βενετίας είναι ένα ιστορικό </w:t>
      </w:r>
      <w:r>
        <w:rPr>
          <w:rFonts w:eastAsia="Times New Roman" w:cs="Times New Roman"/>
          <w:szCs w:val="24"/>
        </w:rPr>
        <w:t>ί</w:t>
      </w:r>
      <w:r>
        <w:rPr>
          <w:rFonts w:eastAsia="Times New Roman" w:cs="Times New Roman"/>
          <w:szCs w:val="24"/>
        </w:rPr>
        <w:t>δρυμα και επομένως πρόκειται για ιστορική παρέμβαση. Αξίζει να δώσουμε λίγο από τον χρόνο μας για να πούμε λίγα λόγι</w:t>
      </w:r>
      <w:r>
        <w:rPr>
          <w:rFonts w:eastAsia="Times New Roman" w:cs="Times New Roman"/>
          <w:szCs w:val="24"/>
        </w:rPr>
        <w:t>α για το Ινστιτούτο της Βενετίας, αν και η ιστορική του πορεία και κυρίως η προσφορά του πράγματι δεν μπορούν να αποτυπωθούν μέσα σε λίγες κουβέντες, σε έναν περιορισμένο χρόνο.</w:t>
      </w:r>
    </w:p>
    <w:p w14:paraId="73D852B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Μόνο τυχαία δεν είναι η ίδρυση και η λειτουργία του </w:t>
      </w:r>
      <w:r>
        <w:rPr>
          <w:rFonts w:eastAsia="Times New Roman" w:cs="Times New Roman"/>
          <w:szCs w:val="24"/>
        </w:rPr>
        <w:t>ι</w:t>
      </w:r>
      <w:r>
        <w:rPr>
          <w:rFonts w:eastAsia="Times New Roman" w:cs="Times New Roman"/>
          <w:szCs w:val="24"/>
        </w:rPr>
        <w:t xml:space="preserve">νστιτούτου στη νύφη του </w:t>
      </w:r>
      <w:proofErr w:type="spellStart"/>
      <w:r>
        <w:rPr>
          <w:rFonts w:eastAsia="Times New Roman" w:cs="Times New Roman"/>
          <w:szCs w:val="24"/>
        </w:rPr>
        <w:t>Α</w:t>
      </w:r>
      <w:r>
        <w:rPr>
          <w:rFonts w:eastAsia="Times New Roman" w:cs="Times New Roman"/>
          <w:szCs w:val="24"/>
        </w:rPr>
        <w:t>δρία</w:t>
      </w:r>
      <w:proofErr w:type="spellEnd"/>
      <w:r>
        <w:rPr>
          <w:rFonts w:eastAsia="Times New Roman" w:cs="Times New Roman"/>
          <w:szCs w:val="24"/>
        </w:rPr>
        <w:t xml:space="preserve">, στη Βενετία. Ακολουθεί τον δρόμο πολλών Ελλήνων διανοουμένων, φορέων του αναγεννητικού πνεύματος της </w:t>
      </w:r>
      <w:proofErr w:type="spellStart"/>
      <w:r>
        <w:rPr>
          <w:rFonts w:eastAsia="Times New Roman" w:cs="Times New Roman"/>
          <w:szCs w:val="24"/>
        </w:rPr>
        <w:t>παλαιολόγιας</w:t>
      </w:r>
      <w:proofErr w:type="spellEnd"/>
      <w:r>
        <w:rPr>
          <w:rFonts w:eastAsia="Times New Roman" w:cs="Times New Roman"/>
          <w:szCs w:val="24"/>
        </w:rPr>
        <w:t xml:space="preserve"> αναγέννησης, αυτής της ύστερης βυζαντινής περιόδου κατά την οποία ενώ έφθινε η βυζαντινή αυτοκρατορία παρατηρούνταν μια ζωηρή στροφή προ</w:t>
      </w:r>
      <w:r>
        <w:rPr>
          <w:rFonts w:eastAsia="Times New Roman" w:cs="Times New Roman"/>
          <w:szCs w:val="24"/>
        </w:rPr>
        <w:t xml:space="preserve">ς τη μελέτη </w:t>
      </w:r>
      <w:r>
        <w:rPr>
          <w:rFonts w:eastAsia="Times New Roman" w:cs="Times New Roman"/>
          <w:szCs w:val="24"/>
        </w:rPr>
        <w:lastRenderedPageBreak/>
        <w:t xml:space="preserve">της αρχαιοελληνικής γραμματείας, μια αναζωογόνηση του φιλοσοφικού στοχασμού, η ανάδειξη του ουμανισμού. Ακολουθεί τον δρόμο των αυτοεξόριστων στη δύση, στην Ιταλία, βυζαντινών διανοούμενων, που φεύγοντας από την Κωνσταντινούπολη μετά την πτώση </w:t>
      </w:r>
      <w:r>
        <w:rPr>
          <w:rFonts w:eastAsia="Times New Roman" w:cs="Times New Roman"/>
          <w:szCs w:val="24"/>
        </w:rPr>
        <w:t>της το 1453 μετέφεραν χειρόγραφα, εικόνες, δείγματα του βυζαντινού πολιτισμού.</w:t>
      </w:r>
    </w:p>
    <w:p w14:paraId="73D852B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Κατά την Ελένη </w:t>
      </w:r>
      <w:proofErr w:type="spellStart"/>
      <w:r>
        <w:rPr>
          <w:rFonts w:eastAsia="Times New Roman" w:cs="Times New Roman"/>
          <w:szCs w:val="24"/>
        </w:rPr>
        <w:t>Γλύκατζη</w:t>
      </w:r>
      <w:proofErr w:type="spellEnd"/>
      <w:r>
        <w:rPr>
          <w:rFonts w:eastAsia="Times New Roman" w:cs="Times New Roman"/>
          <w:szCs w:val="24"/>
        </w:rPr>
        <w:t xml:space="preserve"> – </w:t>
      </w:r>
      <w:proofErr w:type="spellStart"/>
      <w:r>
        <w:rPr>
          <w:rFonts w:eastAsia="Times New Roman" w:cs="Times New Roman"/>
          <w:szCs w:val="24"/>
        </w:rPr>
        <w:t>Αρβελέρ</w:t>
      </w:r>
      <w:proofErr w:type="spellEnd"/>
      <w:r>
        <w:rPr>
          <w:rFonts w:eastAsia="Times New Roman" w:cs="Times New Roman"/>
          <w:szCs w:val="24"/>
        </w:rPr>
        <w:t>, η Βενετία αποτελεί το παράθυρο της βυζαντινής τέχνης στη δύση και η βυζαντινή Ιταλία αποτελεί ανέκαθεν τον χώρο των ανταλλαγών και όχι μόνο τρ</w:t>
      </w:r>
      <w:r>
        <w:rPr>
          <w:rFonts w:eastAsia="Times New Roman" w:cs="Times New Roman"/>
          <w:szCs w:val="24"/>
        </w:rPr>
        <w:t>ιγμών, που οδηγούν πρέσβεις και αντιπροσωπείες στην Κωνσταντινούπολη.</w:t>
      </w:r>
    </w:p>
    <w:p w14:paraId="73D852B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ιδέα σύστασης του </w:t>
      </w:r>
      <w:r>
        <w:rPr>
          <w:rFonts w:eastAsia="Times New Roman" w:cs="Times New Roman"/>
          <w:szCs w:val="24"/>
        </w:rPr>
        <w:t>ι</w:t>
      </w:r>
      <w:r>
        <w:rPr>
          <w:rFonts w:eastAsia="Times New Roman" w:cs="Times New Roman"/>
          <w:szCs w:val="24"/>
        </w:rPr>
        <w:t>νστιτούτου περιλαμβάνεται σε μια μορφωτική συμφωνία που υπεγράφη στις 21 Σεπτεμβρίου του 1948 μεταξύ Ελλάδας και Ιταλίας. Το Ελληνικό Ινστιτούτο Βυζαντινών και Μεταβ</w:t>
      </w:r>
      <w:r>
        <w:rPr>
          <w:rFonts w:eastAsia="Times New Roman" w:cs="Times New Roman"/>
          <w:szCs w:val="24"/>
        </w:rPr>
        <w:t xml:space="preserve">υζαντινών Σπουδών συστάθηκε με τον ν.1766/1951 και αποτελεί το μοναδικό πρόσωπο δημοσίου δικαίου που διαθέτει η Ελλάδα στο εξωτερικό. Μετά από τέσσερις μήνες ρυθμίστηκαν το νομικό και οικονομικό καθεστώς του </w:t>
      </w:r>
      <w:r>
        <w:rPr>
          <w:rFonts w:eastAsia="Times New Roman" w:cs="Times New Roman"/>
          <w:szCs w:val="24"/>
        </w:rPr>
        <w:t>ι</w:t>
      </w:r>
      <w:r>
        <w:rPr>
          <w:rFonts w:eastAsia="Times New Roman" w:cs="Times New Roman"/>
          <w:szCs w:val="24"/>
        </w:rPr>
        <w:t>νστιτούτου και ιδιαιτέρως η διάθεση των περιουσ</w:t>
      </w:r>
      <w:r>
        <w:rPr>
          <w:rFonts w:eastAsia="Times New Roman" w:cs="Times New Roman"/>
          <w:szCs w:val="24"/>
        </w:rPr>
        <w:t>ιακών στοιχείων και απαιτήσεων της ορθοδόξου ελληνικής κοινότητας της Βενετίας.</w:t>
      </w:r>
    </w:p>
    <w:p w14:paraId="73D852B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Όπως είπαμε, στα χρόνια που πέρασαν το Ινστιτούτο Βενετίας έχει να παρουσιάσει πάρα πολύ σημαντικό έργο. Γιατί, λοιπόν, προτείνουμε σήμερα αυτό το νομοθέτημα; Γιατί το συζητήσα</w:t>
      </w:r>
      <w:r>
        <w:rPr>
          <w:rFonts w:eastAsia="Times New Roman" w:cs="Times New Roman"/>
          <w:szCs w:val="24"/>
        </w:rPr>
        <w:t xml:space="preserve">με στις </w:t>
      </w:r>
      <w:r>
        <w:rPr>
          <w:rFonts w:eastAsia="Times New Roman" w:cs="Times New Roman"/>
          <w:szCs w:val="24"/>
        </w:rPr>
        <w:t>ε</w:t>
      </w:r>
      <w:r>
        <w:rPr>
          <w:rFonts w:eastAsia="Times New Roman" w:cs="Times New Roman"/>
          <w:szCs w:val="24"/>
        </w:rPr>
        <w:t>πιτροπές; Γιατί έγινε η διαβούλευση; Και κυρίως, ξαναλέω, γιατί το προτείνουμε;</w:t>
      </w:r>
    </w:p>
    <w:p w14:paraId="73D852BB" w14:textId="77777777" w:rsidR="00D41FAB" w:rsidRDefault="001456E4">
      <w:pPr>
        <w:spacing w:line="600" w:lineRule="auto"/>
        <w:ind w:firstLine="720"/>
        <w:jc w:val="both"/>
        <w:rPr>
          <w:rFonts w:eastAsia="Times New Roman" w:cs="Times New Roman"/>
          <w:b/>
          <w:szCs w:val="24"/>
        </w:rPr>
      </w:pPr>
      <w:r>
        <w:rPr>
          <w:rFonts w:eastAsia="Times New Roman" w:cs="Times New Roman"/>
          <w:szCs w:val="24"/>
        </w:rPr>
        <w:t>Μια σειρά από παθογένειες και δυσλειτουργίες που διαγνώστηκαν σε σχέση με το Ινστιτούτο Βενετίας ήταν η αιτία για το σημερινό νομοθέτημα. Ακούσαμε με προσοχή όλους του</w:t>
      </w:r>
      <w:r>
        <w:rPr>
          <w:rFonts w:eastAsia="Times New Roman" w:cs="Times New Roman"/>
          <w:szCs w:val="24"/>
        </w:rPr>
        <w:t xml:space="preserve">ς φορείς στην </w:t>
      </w:r>
      <w:r>
        <w:rPr>
          <w:rFonts w:eastAsia="Times New Roman" w:cs="Times New Roman"/>
          <w:szCs w:val="24"/>
        </w:rPr>
        <w:t>ε</w:t>
      </w:r>
      <w:r>
        <w:rPr>
          <w:rFonts w:eastAsia="Times New Roman" w:cs="Times New Roman"/>
          <w:szCs w:val="24"/>
        </w:rPr>
        <w:t xml:space="preserve">πιτροπή. Παρά τις ενστάσεις και τις διαφωνίες που εξέφρασαν, όσες και όπως εκφράστηκαν εκεί, είπαν πως χρειάζεται αναδιάρθρωση της λειτουργίας του </w:t>
      </w:r>
      <w:r>
        <w:rPr>
          <w:rFonts w:eastAsia="Times New Roman" w:cs="Times New Roman"/>
          <w:szCs w:val="24"/>
        </w:rPr>
        <w:t>ι</w:t>
      </w:r>
      <w:r>
        <w:rPr>
          <w:rFonts w:eastAsia="Times New Roman" w:cs="Times New Roman"/>
          <w:szCs w:val="24"/>
        </w:rPr>
        <w:t>νστιτούτου.</w:t>
      </w:r>
    </w:p>
    <w:p w14:paraId="73D852BC"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Το είπα και στην </w:t>
      </w:r>
      <w:r>
        <w:rPr>
          <w:rFonts w:eastAsia="Times New Roman" w:cs="Times New Roman"/>
          <w:szCs w:val="24"/>
        </w:rPr>
        <w:t>ε</w:t>
      </w:r>
      <w:r>
        <w:rPr>
          <w:rFonts w:eastAsia="Times New Roman" w:cs="Times New Roman"/>
          <w:szCs w:val="24"/>
        </w:rPr>
        <w:t>πιτροπή. Όλες οι τοποθετήσεις των φορέων ήταν σημαντικές. Κρατώ</w:t>
      </w:r>
      <w:r>
        <w:rPr>
          <w:rFonts w:eastAsia="Times New Roman" w:cs="Times New Roman"/>
          <w:szCs w:val="24"/>
        </w:rPr>
        <w:t xml:space="preserve"> την τοποθέτηση της κ</w:t>
      </w:r>
      <w:r>
        <w:rPr>
          <w:rFonts w:eastAsia="Times New Roman" w:cs="Times New Roman"/>
          <w:szCs w:val="24"/>
        </w:rPr>
        <w:t>.</w:t>
      </w:r>
      <w:r>
        <w:rPr>
          <w:rFonts w:eastAsia="Times New Roman" w:cs="Times New Roman"/>
          <w:szCs w:val="24"/>
        </w:rPr>
        <w:t xml:space="preserve"> Άννας </w:t>
      </w:r>
      <w:proofErr w:type="spellStart"/>
      <w:r>
        <w:rPr>
          <w:rFonts w:eastAsia="Times New Roman" w:cs="Times New Roman"/>
          <w:szCs w:val="24"/>
        </w:rPr>
        <w:t>Ψαρούδα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Μπενάκη, που μίλησε για την ανάγκη μιας διοικητικής και διαχειριστικής αλλαγής. Είπε ακριβώς: «Να καταργηθεί το διοικητικό και διαχειριστικό πρόβλημα». </w:t>
      </w:r>
    </w:p>
    <w:p w14:paraId="73D852BD"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δεν αποτυπώθηκαν στην </w:t>
      </w:r>
      <w:r>
        <w:rPr>
          <w:rFonts w:eastAsia="Times New Roman" w:cs="Times New Roman"/>
          <w:szCs w:val="24"/>
        </w:rPr>
        <w:t>ε</w:t>
      </w:r>
      <w:r>
        <w:rPr>
          <w:rFonts w:eastAsia="Times New Roman" w:cs="Times New Roman"/>
          <w:szCs w:val="24"/>
        </w:rPr>
        <w:t xml:space="preserve">πιτροπή αυτά τα προβλήματα, </w:t>
      </w:r>
      <w:r>
        <w:rPr>
          <w:rFonts w:eastAsia="Times New Roman" w:cs="Times New Roman"/>
          <w:szCs w:val="24"/>
        </w:rPr>
        <w:t>εξειδικευμένα και με συγκεκριμένο τρόπο, πρέπει να αναφέρουμε ότι η εσωστρέφεια, οι δυσλειτουργίες οικονομι</w:t>
      </w:r>
      <w:r>
        <w:rPr>
          <w:rFonts w:eastAsia="Times New Roman" w:cs="Times New Roman"/>
          <w:szCs w:val="24"/>
        </w:rPr>
        <w:lastRenderedPageBreak/>
        <w:t>κής διαχείρισης, η ανεπαρκής και –θα έλεγα καλύτερα- η μη αποτελεσματική επιμέλεια και έλεγχος των εγκαταστάσεων των περιουσιακών στοιχείων, η επικάλ</w:t>
      </w:r>
      <w:r>
        <w:rPr>
          <w:rFonts w:eastAsia="Times New Roman" w:cs="Times New Roman"/>
          <w:szCs w:val="24"/>
        </w:rPr>
        <w:t xml:space="preserve">υψη και κυρίως η σύγχυση αρμοδιοτήτων μεταξύ των διάφορων οργάνων διαχειριστικής εποπτικής, η ανεπαρκής συντήρηση και φύλαξη ιστορικών κειμηλίων είναι μερικές μόνο από τις αιτίες που καθήλωσαν τα τελευταία χρόνια τη λειτουργία του Ινστιτούτου Βενετίας. </w:t>
      </w:r>
    </w:p>
    <w:p w14:paraId="73D852BE"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Το Ινστιτούτο Βενετίας κινδυνεύει σήμερα σοβαρά. Επομένως, έχουμε ευθύνη να συμβάλλουμε στη διοικητική του ανανέωση και να θωρακίσουμε νομοθετικά τη δυνατότητα για αναδιάρθρωση της λειτουργίας του, την αδήριτη, κυρίως, ανάγκη για λογοδοσία, διαφάνεια και χ</w:t>
      </w:r>
      <w:r>
        <w:rPr>
          <w:rFonts w:eastAsia="Times New Roman" w:cs="Times New Roman"/>
          <w:szCs w:val="24"/>
        </w:rPr>
        <w:t xml:space="preserve">ρηστή δημοσιονομική διαχείριση. Γι’ αυτό κιόλας –θα το πούμε και στα άρθρα- προκρίνεται η θέση οικονομικού διευθυντή. Πάνω απ’ όλα, πρέπει να ενισχύσουμε, να υπερασπιστούμε τον ακαδημαϊκό, μορφωτικό και ερευνητικό του ρόλο. </w:t>
      </w:r>
    </w:p>
    <w:p w14:paraId="73D852BF"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Τι προβλέπει αυτό το νομοσχέδιο</w:t>
      </w:r>
      <w:r>
        <w:rPr>
          <w:rFonts w:eastAsia="Times New Roman" w:cs="Times New Roman"/>
          <w:szCs w:val="24"/>
        </w:rPr>
        <w:t xml:space="preserve">; Στα δώδεκα άρθρα του αποτυπώνεται μορφολογικά και ουσιαστικά η προσπάθεια για καλύτερη διοίκηση, μα, πάνω απ’ όλα, διαφαίνεται η μέριμνα να διατηρηθεί σαν μια συνεκτική κανονικότητα. Η λέξη κανονικότητα </w:t>
      </w:r>
      <w:r>
        <w:rPr>
          <w:rFonts w:eastAsia="Times New Roman" w:cs="Times New Roman"/>
          <w:szCs w:val="24"/>
        </w:rPr>
        <w:lastRenderedPageBreak/>
        <w:t xml:space="preserve">ακούστηκε αρκετές φορές στην </w:t>
      </w:r>
      <w:r>
        <w:rPr>
          <w:rFonts w:eastAsia="Times New Roman" w:cs="Times New Roman"/>
          <w:szCs w:val="24"/>
        </w:rPr>
        <w:t>ε</w:t>
      </w:r>
      <w:r>
        <w:rPr>
          <w:rFonts w:eastAsia="Times New Roman" w:cs="Times New Roman"/>
          <w:szCs w:val="24"/>
        </w:rPr>
        <w:t>πιτροπή ως αδήριτη αν</w:t>
      </w:r>
      <w:r>
        <w:rPr>
          <w:rFonts w:eastAsia="Times New Roman" w:cs="Times New Roman"/>
          <w:szCs w:val="24"/>
        </w:rPr>
        <w:t xml:space="preserve">άγκη να επανέλθει στην κανονικότητα το </w:t>
      </w:r>
      <w:r>
        <w:rPr>
          <w:rFonts w:eastAsia="Times New Roman" w:cs="Times New Roman"/>
          <w:szCs w:val="24"/>
        </w:rPr>
        <w:t>ι</w:t>
      </w:r>
      <w:r>
        <w:rPr>
          <w:rFonts w:eastAsia="Times New Roman" w:cs="Times New Roman"/>
          <w:szCs w:val="24"/>
        </w:rPr>
        <w:t xml:space="preserve">νστιτούτο. </w:t>
      </w:r>
    </w:p>
    <w:p w14:paraId="73D852C0"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Πάνω απ’ όλα, λέω λοιπόν ότι θα έπρεπε να διαφαίνεται αυτή η μέριμνα, να διατηρηθεί δηλαδή σαν μια συνεκτική κανονικότητα ο πρωταρχικός πνευματικός και μορφωτικός πυρήνας του </w:t>
      </w:r>
      <w:r>
        <w:rPr>
          <w:rFonts w:eastAsia="Times New Roman" w:cs="Times New Roman"/>
          <w:szCs w:val="24"/>
        </w:rPr>
        <w:t>ι</w:t>
      </w:r>
      <w:r>
        <w:rPr>
          <w:rFonts w:eastAsia="Times New Roman" w:cs="Times New Roman"/>
          <w:szCs w:val="24"/>
        </w:rPr>
        <w:t>νστιτούτου. Πρέπει να διαφυλ</w:t>
      </w:r>
      <w:r>
        <w:rPr>
          <w:rFonts w:eastAsia="Times New Roman" w:cs="Times New Roman"/>
          <w:szCs w:val="24"/>
        </w:rPr>
        <w:t xml:space="preserve">αχθεί πάνω απ’ όλα ως κόρη οφθαλμού η πνευματική αυτοτέλεια και η ακαδημαϊκότητα. </w:t>
      </w:r>
    </w:p>
    <w:p w14:paraId="73D852C1"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Με το άρθρο 1 ορίζεται ο σκοπός και όχι οι σκοποί του </w:t>
      </w:r>
      <w:r>
        <w:rPr>
          <w:rFonts w:eastAsia="Times New Roman" w:cs="Times New Roman"/>
          <w:szCs w:val="24"/>
        </w:rPr>
        <w:t>ι</w:t>
      </w:r>
      <w:r>
        <w:rPr>
          <w:rFonts w:eastAsia="Times New Roman" w:cs="Times New Roman"/>
          <w:szCs w:val="24"/>
        </w:rPr>
        <w:t xml:space="preserve">νστιτούτου, όπως πράγματι υπήρχε στον αρχικό σχεδιασμό. Σκοπός, λοιπόν, του </w:t>
      </w:r>
      <w:r>
        <w:rPr>
          <w:rFonts w:eastAsia="Times New Roman" w:cs="Times New Roman"/>
          <w:szCs w:val="24"/>
        </w:rPr>
        <w:t>Ι</w:t>
      </w:r>
      <w:r>
        <w:rPr>
          <w:rFonts w:eastAsia="Times New Roman" w:cs="Times New Roman"/>
          <w:szCs w:val="24"/>
        </w:rPr>
        <w:t xml:space="preserve">νστιτούτου Βενετίας είναι η προαγωγή των </w:t>
      </w:r>
      <w:r>
        <w:rPr>
          <w:rFonts w:eastAsia="Times New Roman" w:cs="Times New Roman"/>
          <w:szCs w:val="24"/>
        </w:rPr>
        <w:t xml:space="preserve">Βυζαντινών και Μεταβυζαντινών σπουδών. </w:t>
      </w:r>
    </w:p>
    <w:p w14:paraId="73D852C2"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Εδώ, θα ήθελα να κάνω μια επισήμανση. Αν το Υπουργείο ήθελε, αν θέλαμε ουσιαστικά να αλλάξουμε τον σκοπό, μπορούσαμε να το κάνουμε. Ο σκοπός δεν υπήρχε στη διακρατική συμφωνία. Μπήκε με τον νόμο ίδρυσης του Ινστιτούτ</w:t>
      </w:r>
      <w:r>
        <w:rPr>
          <w:rFonts w:eastAsia="Times New Roman" w:cs="Times New Roman"/>
          <w:szCs w:val="24"/>
        </w:rPr>
        <w:t xml:space="preserve">ου Βενετίας. Με νόμο μπήκε, με νόμο θα μπορούσε και να βγει. Θα μπορούσε να αλλάξει. </w:t>
      </w:r>
    </w:p>
    <w:p w14:paraId="73D852C3"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Ωστόσο, ήταν ορθές οι παρατηρήσεις φορέων, αλλά και Βουλευτών και άρα ο ιδρυτικός νόμος του Ινστιτούτου Βενετίας </w:t>
      </w:r>
      <w:r>
        <w:rPr>
          <w:rFonts w:eastAsia="Times New Roman" w:cs="Times New Roman"/>
          <w:szCs w:val="24"/>
        </w:rPr>
        <w:lastRenderedPageBreak/>
        <w:t>θα πρέπει να ορίζεται ξεκάθαρα, έτσι όπως ορίζεται και απ</w:t>
      </w:r>
      <w:r>
        <w:rPr>
          <w:rFonts w:eastAsia="Times New Roman" w:cs="Times New Roman"/>
          <w:szCs w:val="24"/>
        </w:rPr>
        <w:t xml:space="preserve">οτυπώνεται στον νόμο πλέον. Αυτό κάνει το πρώτο άρθρο του νομοσχεδίου. </w:t>
      </w:r>
    </w:p>
    <w:p w14:paraId="73D852C4"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Θα πρέπει να πούμε, όμως, ότι ο σκοπός του Ινστιτούτου εν </w:t>
      </w:r>
      <w:proofErr w:type="spellStart"/>
      <w:r>
        <w:rPr>
          <w:rFonts w:eastAsia="Times New Roman" w:cs="Times New Roman"/>
          <w:szCs w:val="24"/>
        </w:rPr>
        <w:t>είδει</w:t>
      </w:r>
      <w:proofErr w:type="spellEnd"/>
      <w:r>
        <w:rPr>
          <w:rFonts w:eastAsia="Times New Roman" w:cs="Times New Roman"/>
          <w:szCs w:val="24"/>
        </w:rPr>
        <w:t xml:space="preserve"> εργαλείων, όπως ακριβώς πήρατε μπροστά σας και τις νομοτεχνικές βελτιώσεις, μπορεί να ενισχύεται. Στο πλαίσιο αυτού του </w:t>
      </w:r>
      <w:r>
        <w:rPr>
          <w:rFonts w:eastAsia="Times New Roman" w:cs="Times New Roman"/>
          <w:szCs w:val="24"/>
        </w:rPr>
        <w:t xml:space="preserve">σκοπού, το ίδιο το </w:t>
      </w:r>
      <w:r>
        <w:rPr>
          <w:rFonts w:eastAsia="Times New Roman" w:cs="Times New Roman"/>
          <w:szCs w:val="24"/>
        </w:rPr>
        <w:t>ι</w:t>
      </w:r>
      <w:r>
        <w:rPr>
          <w:rFonts w:eastAsia="Times New Roman" w:cs="Times New Roman"/>
          <w:szCs w:val="24"/>
        </w:rPr>
        <w:t>νστιτούτο αναδεικνύει τις εν γένει ιστορικές, φιλολογικές και άλλες συναφείς πτυχές του ελληνικού πολιτισμού, παρέχει εκπαιδευτικά προγράμματα, διαχειρίζεται το αναλογικό και ψηφιακό αρχειακό υλικό, καθώς και άλλα πολυμέσα που διαθέτει,</w:t>
      </w:r>
      <w:r>
        <w:rPr>
          <w:rFonts w:eastAsia="Times New Roman" w:cs="Times New Roman"/>
          <w:szCs w:val="24"/>
        </w:rPr>
        <w:t xml:space="preserve"> διασυνδέεται με αναγνωρισμένα ελληνικά και διεθνή εκπαιδευτικά και ερευνητικά ιδρύματα κ.λπ</w:t>
      </w:r>
      <w:r>
        <w:rPr>
          <w:rFonts w:eastAsia="Times New Roman" w:cs="Times New Roman"/>
          <w:szCs w:val="24"/>
        </w:rPr>
        <w:t>.</w:t>
      </w:r>
      <w:r>
        <w:rPr>
          <w:rFonts w:eastAsia="Times New Roman" w:cs="Times New Roman"/>
          <w:szCs w:val="24"/>
        </w:rPr>
        <w:t>, προβαίνει σε διεθνείς εκδοτικές δραστηριότητες και αξιοποιεί με ενδεδειγμένο τρόπο το μουσειακό του υλικό. Είναι σημαντικό αυτό, μιας και ακούσαμε από τον Υπουργ</w:t>
      </w:r>
      <w:r>
        <w:rPr>
          <w:rFonts w:eastAsia="Times New Roman" w:cs="Times New Roman"/>
          <w:szCs w:val="24"/>
        </w:rPr>
        <w:t xml:space="preserve">ό ότι δυστυχώς είναι σχεδόν μηδαμινή η </w:t>
      </w:r>
      <w:proofErr w:type="spellStart"/>
      <w:r>
        <w:rPr>
          <w:rFonts w:eastAsia="Times New Roman" w:cs="Times New Roman"/>
          <w:szCs w:val="24"/>
        </w:rPr>
        <w:t>επισκεψιμότητα</w:t>
      </w:r>
      <w:proofErr w:type="spellEnd"/>
      <w:r>
        <w:rPr>
          <w:rFonts w:eastAsia="Times New Roman" w:cs="Times New Roman"/>
          <w:szCs w:val="24"/>
        </w:rPr>
        <w:t xml:space="preserve"> σήμερα του </w:t>
      </w:r>
      <w:r>
        <w:rPr>
          <w:rFonts w:eastAsia="Times New Roman" w:cs="Times New Roman"/>
          <w:szCs w:val="24"/>
        </w:rPr>
        <w:t>μ</w:t>
      </w:r>
      <w:r>
        <w:rPr>
          <w:rFonts w:eastAsia="Times New Roman" w:cs="Times New Roman"/>
          <w:szCs w:val="24"/>
        </w:rPr>
        <w:t xml:space="preserve">ουσείου. </w:t>
      </w:r>
    </w:p>
    <w:p w14:paraId="73D852C5"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Άρα θα έλεγα ότι αυτή η νομοτεχνική βελτίωση είναι πάρα πολύ σημαντική, ακριβώς γιατί πραγματικά ακούσαμε –καλά κάναμε κι έτσι έπρεπε- τις απόψεις Βουλευτών, αλλά και φορέων. </w:t>
      </w:r>
      <w:r>
        <w:rPr>
          <w:rFonts w:eastAsia="Times New Roman" w:cs="Times New Roman"/>
          <w:szCs w:val="24"/>
        </w:rPr>
        <w:lastRenderedPageBreak/>
        <w:t>Ο σκο</w:t>
      </w:r>
      <w:r>
        <w:rPr>
          <w:rFonts w:eastAsia="Times New Roman" w:cs="Times New Roman"/>
          <w:szCs w:val="24"/>
        </w:rPr>
        <w:t xml:space="preserve">πός μένει ο ίδιος, έτσι ακριβώς όπως ήταν όταν είχε ιδρυθεί το </w:t>
      </w:r>
      <w:r>
        <w:rPr>
          <w:rFonts w:eastAsia="Times New Roman" w:cs="Times New Roman"/>
          <w:szCs w:val="24"/>
        </w:rPr>
        <w:t>ι</w:t>
      </w:r>
      <w:r>
        <w:rPr>
          <w:rFonts w:eastAsia="Times New Roman" w:cs="Times New Roman"/>
          <w:szCs w:val="24"/>
        </w:rPr>
        <w:t>νστιτούτο. Από την άλλη, όμως, αυτός ο σκοπός διανθίζεται από μια σειρά από άλλα προγράμματα κ.λπ..</w:t>
      </w:r>
    </w:p>
    <w:p w14:paraId="73D852C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παραμένοντας στο άρθρο 1. Με την παράγραφο 3 του άρθρου 1 αποτυπώνονται </w:t>
      </w:r>
      <w:r>
        <w:rPr>
          <w:rFonts w:eastAsia="Times New Roman" w:cs="Times New Roman"/>
          <w:szCs w:val="24"/>
        </w:rPr>
        <w:t xml:space="preserve">οι τρόποι για την εκπλήρωση των παραπάνω σκοπών. Παρέχει βέβαια υποτροφίες, όπως γινόταν και πριν σε ερευνητές που είναι πτυχιούχοι ελληνικού ή ομοταγούς αλλοδαπού ιδρύματος, αλλά προστίθεται το εξής: «Καθώς και η φιλοξενία σε επισκέπτες-ερευνητές κατά τα </w:t>
      </w:r>
      <w:r>
        <w:rPr>
          <w:rFonts w:eastAsia="Times New Roman" w:cs="Times New Roman"/>
          <w:szCs w:val="24"/>
        </w:rPr>
        <w:t xml:space="preserve">οριζόμενα στον </w:t>
      </w:r>
      <w:r>
        <w:rPr>
          <w:rFonts w:eastAsia="Times New Roman" w:cs="Times New Roman"/>
          <w:szCs w:val="24"/>
        </w:rPr>
        <w:t>ο</w:t>
      </w:r>
      <w:r>
        <w:rPr>
          <w:rFonts w:eastAsia="Times New Roman" w:cs="Times New Roman"/>
          <w:szCs w:val="24"/>
        </w:rPr>
        <w:t>ργανισμό».</w:t>
      </w:r>
    </w:p>
    <w:p w14:paraId="73D852C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Με την παράγραφο 4 ξεκαθαρίζεται πως το </w:t>
      </w:r>
      <w:r>
        <w:rPr>
          <w:rFonts w:eastAsia="Times New Roman" w:cs="Times New Roman"/>
          <w:szCs w:val="24"/>
        </w:rPr>
        <w:t>ι</w:t>
      </w:r>
      <w:r>
        <w:rPr>
          <w:rFonts w:eastAsia="Times New Roman" w:cs="Times New Roman"/>
          <w:szCs w:val="24"/>
        </w:rPr>
        <w:t xml:space="preserve">νστιτούτο υπάγεται στη γενική εποπτεία του Υπουργείου Εξωτερικών και όσον αφορά την εκπαιδευτική του δραστηριότητα στο Υπουργείο Παιδείας, Έρευνας και Θρησκευμάτων. Ο εκπαιδευτικός και μορφωτικός ρόλος του Ιδρύματος είναι, λοιπόν, προφανές ότι παραμένει. </w:t>
      </w:r>
    </w:p>
    <w:p w14:paraId="73D852C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Συστήνεται </w:t>
      </w:r>
      <w:r>
        <w:rPr>
          <w:rFonts w:eastAsia="Times New Roman" w:cs="Times New Roman"/>
          <w:szCs w:val="24"/>
        </w:rPr>
        <w:t>ε</w:t>
      </w:r>
      <w:r>
        <w:rPr>
          <w:rFonts w:eastAsia="Times New Roman" w:cs="Times New Roman"/>
          <w:szCs w:val="24"/>
        </w:rPr>
        <w:t xml:space="preserve">ποπτική </w:t>
      </w:r>
      <w:r>
        <w:rPr>
          <w:rFonts w:eastAsia="Times New Roman" w:cs="Times New Roman"/>
          <w:szCs w:val="24"/>
        </w:rPr>
        <w:t>ε</w:t>
      </w:r>
      <w:r>
        <w:rPr>
          <w:rFonts w:eastAsia="Times New Roman" w:cs="Times New Roman"/>
          <w:szCs w:val="24"/>
        </w:rPr>
        <w:t xml:space="preserve">πιτροπή, η οποία είναι πενταμελής. Και εδώ θα πρέπει να πούμε -και είναι πάρα πολύ σημαντική η αλλαγή που έγινε- ότι μιλάμε για καθηγητές, τουλάχιστον από την </w:t>
      </w:r>
      <w:r>
        <w:rPr>
          <w:rFonts w:eastAsia="Times New Roman" w:cs="Times New Roman"/>
          <w:szCs w:val="24"/>
        </w:rPr>
        <w:lastRenderedPageBreak/>
        <w:t>πλευρά του Υπουργείου Παιδείας,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βαθμίδας. Όλες αυτές οι αλλαγές πο</w:t>
      </w:r>
      <w:r>
        <w:rPr>
          <w:rFonts w:eastAsia="Times New Roman" w:cs="Times New Roman"/>
          <w:szCs w:val="24"/>
        </w:rPr>
        <w:t>υ γίνονται αντιλαμβάνεστε ότι έχουν ως στόχο την υπεράσπιση και την τόνωση της ακαδημαϊκότητας και των ακαδημαϊκών κριτηρίων.</w:t>
      </w:r>
    </w:p>
    <w:p w14:paraId="73D852C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το νέο σχήμα της </w:t>
      </w:r>
      <w:r>
        <w:rPr>
          <w:rFonts w:eastAsia="Times New Roman" w:cs="Times New Roman"/>
          <w:szCs w:val="24"/>
        </w:rPr>
        <w:t>ε</w:t>
      </w:r>
      <w:r>
        <w:rPr>
          <w:rFonts w:eastAsia="Times New Roman" w:cs="Times New Roman"/>
          <w:szCs w:val="24"/>
        </w:rPr>
        <w:t xml:space="preserve">ποπτικής </w:t>
      </w:r>
      <w:r>
        <w:rPr>
          <w:rFonts w:eastAsia="Times New Roman" w:cs="Times New Roman"/>
          <w:szCs w:val="24"/>
        </w:rPr>
        <w:t>ε</w:t>
      </w:r>
      <w:r>
        <w:rPr>
          <w:rFonts w:eastAsia="Times New Roman" w:cs="Times New Roman"/>
          <w:szCs w:val="24"/>
        </w:rPr>
        <w:t>πιτροπής καταδεικνύει τη σοβαρότητα με την οποία σχεδιάζει τη συνέχιση της λειτουργ</w:t>
      </w:r>
      <w:r>
        <w:rPr>
          <w:rFonts w:eastAsia="Times New Roman" w:cs="Times New Roman"/>
          <w:szCs w:val="24"/>
        </w:rPr>
        <w:t xml:space="preserve">ίας του </w:t>
      </w:r>
      <w:r>
        <w:rPr>
          <w:rFonts w:eastAsia="Times New Roman" w:cs="Times New Roman"/>
          <w:szCs w:val="24"/>
        </w:rPr>
        <w:t>ι</w:t>
      </w:r>
      <w:r>
        <w:rPr>
          <w:rFonts w:eastAsia="Times New Roman" w:cs="Times New Roman"/>
          <w:szCs w:val="24"/>
        </w:rPr>
        <w:t xml:space="preserve">νστιτούτου η πολιτεία και ειδικότερα την προσήλωσή της στα κριτήρια της λογοδοσίας, της διαφάνειας, της ευελιξίας και της ανανέωσης που έχει ανάγκη το </w:t>
      </w:r>
      <w:r>
        <w:rPr>
          <w:rFonts w:eastAsia="Times New Roman" w:cs="Times New Roman"/>
          <w:szCs w:val="24"/>
        </w:rPr>
        <w:t>ί</w:t>
      </w:r>
      <w:r>
        <w:rPr>
          <w:rFonts w:eastAsia="Times New Roman" w:cs="Times New Roman"/>
          <w:szCs w:val="24"/>
        </w:rPr>
        <w:t>δρυμα. Πρέπει να πούμε ότι η θητεία είναι τριετής. Επίσης, εδώ πρέπει να πούμε ότι είναι ασυμβί</w:t>
      </w:r>
      <w:r>
        <w:rPr>
          <w:rFonts w:eastAsia="Times New Roman" w:cs="Times New Roman"/>
          <w:szCs w:val="24"/>
        </w:rPr>
        <w:t>βαστη η ιδιότητα του μέλους τ</w:t>
      </w:r>
      <w:r>
        <w:rPr>
          <w:rFonts w:eastAsia="Times New Roman" w:cs="Times New Roman"/>
          <w:szCs w:val="24"/>
        </w:rPr>
        <w:t>η</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ποπτικής με την ιδιότητα του διατελέσαντος σε θέση οργάνου διοίκησης ή προσωπικού του </w:t>
      </w:r>
      <w:r>
        <w:rPr>
          <w:rFonts w:eastAsia="Times New Roman" w:cs="Times New Roman"/>
          <w:szCs w:val="24"/>
        </w:rPr>
        <w:t>ι</w:t>
      </w:r>
      <w:r>
        <w:rPr>
          <w:rFonts w:eastAsia="Times New Roman" w:cs="Times New Roman"/>
          <w:szCs w:val="24"/>
        </w:rPr>
        <w:t xml:space="preserve">νστιτούτου. Είναι σημαντικό νομίζω να ακουστεί και αυτό. </w:t>
      </w:r>
    </w:p>
    <w:p w14:paraId="73D852C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Πάμε στο άρθρο 4, που κατ</w:t>
      </w:r>
      <w:r>
        <w:rPr>
          <w:rFonts w:eastAsia="Times New Roman" w:cs="Times New Roman"/>
          <w:szCs w:val="24"/>
        </w:rPr>
        <w:t>’ αρχάς</w:t>
      </w:r>
      <w:r>
        <w:rPr>
          <w:rFonts w:eastAsia="Times New Roman" w:cs="Times New Roman"/>
          <w:szCs w:val="24"/>
        </w:rPr>
        <w:t xml:space="preserve"> καθορίζονται οι αρμοδιότητες, οι ευθύνες και </w:t>
      </w:r>
      <w:r>
        <w:rPr>
          <w:rFonts w:eastAsia="Times New Roman" w:cs="Times New Roman"/>
          <w:szCs w:val="24"/>
        </w:rPr>
        <w:t xml:space="preserve">ο τρόπος εκλογής του </w:t>
      </w:r>
      <w:r>
        <w:rPr>
          <w:rFonts w:eastAsia="Times New Roman" w:cs="Times New Roman"/>
          <w:szCs w:val="24"/>
        </w:rPr>
        <w:t>π</w:t>
      </w:r>
      <w:r>
        <w:rPr>
          <w:rFonts w:eastAsia="Times New Roman" w:cs="Times New Roman"/>
          <w:szCs w:val="24"/>
        </w:rPr>
        <w:t xml:space="preserve">ροέδρου του </w:t>
      </w:r>
      <w:r>
        <w:rPr>
          <w:rFonts w:eastAsia="Times New Roman" w:cs="Times New Roman"/>
          <w:szCs w:val="24"/>
        </w:rPr>
        <w:t>ι</w:t>
      </w:r>
      <w:r>
        <w:rPr>
          <w:rFonts w:eastAsia="Times New Roman" w:cs="Times New Roman"/>
          <w:szCs w:val="24"/>
        </w:rPr>
        <w:t xml:space="preserve">νστιτούτου. Εδώ έγινε πάρα πολύς λόγος για το πώς θα έπρεπε να εκλέγεται 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ι</w:t>
      </w:r>
      <w:r>
        <w:rPr>
          <w:rFonts w:eastAsia="Times New Roman" w:cs="Times New Roman"/>
          <w:szCs w:val="24"/>
        </w:rPr>
        <w:t xml:space="preserve">νστιτούτου. Το είπε και ο Υπουργός </w:t>
      </w:r>
      <w:r>
        <w:rPr>
          <w:rFonts w:eastAsia="Times New Roman" w:cs="Times New Roman"/>
          <w:szCs w:val="24"/>
        </w:rPr>
        <w:lastRenderedPageBreak/>
        <w:t>πριν ότι είναι απαραίτητο να είναι ένα πρόσωπο εγνωσμένου κύρους, αφού θα ελέγχει και θα συντονίζ</w:t>
      </w:r>
      <w:r>
        <w:rPr>
          <w:rFonts w:eastAsia="Times New Roman" w:cs="Times New Roman"/>
          <w:szCs w:val="24"/>
        </w:rPr>
        <w:t xml:space="preserve">ει τις δράσεις του </w:t>
      </w:r>
      <w:r>
        <w:rPr>
          <w:rFonts w:eastAsia="Times New Roman" w:cs="Times New Roman"/>
          <w:szCs w:val="24"/>
        </w:rPr>
        <w:t>ι</w:t>
      </w:r>
      <w:r>
        <w:rPr>
          <w:rFonts w:eastAsia="Times New Roman" w:cs="Times New Roman"/>
          <w:szCs w:val="24"/>
        </w:rPr>
        <w:t xml:space="preserve">νστιτούτου. </w:t>
      </w:r>
    </w:p>
    <w:p w14:paraId="73D852C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απαραίτητο, επίσης, 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ι</w:t>
      </w:r>
      <w:r>
        <w:rPr>
          <w:rFonts w:eastAsia="Times New Roman" w:cs="Times New Roman"/>
          <w:szCs w:val="24"/>
        </w:rPr>
        <w:t xml:space="preserve">νστιτούτου να έχει, ακριβώς για τον σκοπό τον οποίο θα επιτελέσει, αυξημένα ακαδημαϊκά κριτήρια, γιατί ο </w:t>
      </w:r>
      <w:r>
        <w:rPr>
          <w:rFonts w:eastAsia="Times New Roman" w:cs="Times New Roman"/>
          <w:szCs w:val="24"/>
        </w:rPr>
        <w:t>π</w:t>
      </w:r>
      <w:r>
        <w:rPr>
          <w:rFonts w:eastAsia="Times New Roman" w:cs="Times New Roman"/>
          <w:szCs w:val="24"/>
        </w:rPr>
        <w:t xml:space="preserve">ρόεδρος ασκεί τη γενική διεύθυνση, αλλά και τη μορφωτική. Είναι σημαντικό αυτό να το πούμε. Ρυθμίζει την εσωτερική λειτουργία του </w:t>
      </w:r>
      <w:r>
        <w:rPr>
          <w:rFonts w:eastAsia="Times New Roman" w:cs="Times New Roman"/>
          <w:szCs w:val="24"/>
        </w:rPr>
        <w:t>ο</w:t>
      </w:r>
      <w:r>
        <w:rPr>
          <w:rFonts w:eastAsia="Times New Roman" w:cs="Times New Roman"/>
          <w:szCs w:val="24"/>
        </w:rPr>
        <w:t xml:space="preserve">ργανισμού κάνοντας καθετί το αναγκαίο γι’ αυτό το σκοπό. </w:t>
      </w:r>
    </w:p>
    <w:p w14:paraId="73D852C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Έγινε, λοιπόν, πάρα πολύ κουβέντα γι’ αυτό και θα πρέπει να πούμε ό</w:t>
      </w:r>
      <w:r>
        <w:rPr>
          <w:rFonts w:eastAsia="Times New Roman" w:cs="Times New Roman"/>
          <w:szCs w:val="24"/>
        </w:rPr>
        <w:t xml:space="preserve">τι προκρίθηκε εδώ με αυτήν την νομοθετική βελτίωση που έχετε πάρει όλοι στα χέρια σας από τον Υπουργό, ότι θα πρέπει να υπάρχει μια τριμελής </w:t>
      </w:r>
      <w:r>
        <w:rPr>
          <w:rFonts w:eastAsia="Times New Roman" w:cs="Times New Roman"/>
          <w:szCs w:val="24"/>
        </w:rPr>
        <w:t>ε</w:t>
      </w:r>
      <w:r>
        <w:rPr>
          <w:rFonts w:eastAsia="Times New Roman" w:cs="Times New Roman"/>
          <w:szCs w:val="24"/>
        </w:rPr>
        <w:t xml:space="preserve">πιτροπή, εν </w:t>
      </w:r>
      <w:proofErr w:type="spellStart"/>
      <w:r>
        <w:rPr>
          <w:rFonts w:eastAsia="Times New Roman" w:cs="Times New Roman"/>
          <w:szCs w:val="24"/>
        </w:rPr>
        <w:t>είδει</w:t>
      </w:r>
      <w:proofErr w:type="spellEnd"/>
      <w:r>
        <w:rPr>
          <w:rFonts w:eastAsia="Times New Roman" w:cs="Times New Roman"/>
          <w:szCs w:val="24"/>
        </w:rPr>
        <w:t xml:space="preserve"> εκλεκτορικού σώματος θα έλεγα, η οποία θα αποτελείται αμιγώς από ακαδημαϊκούς και η οποία με μια</w:t>
      </w:r>
      <w:r>
        <w:rPr>
          <w:rFonts w:eastAsia="Times New Roman" w:cs="Times New Roman"/>
          <w:szCs w:val="24"/>
        </w:rPr>
        <w:t xml:space="preserve"> απλή πλειοψηφία θα προτείνει στην </w:t>
      </w:r>
      <w:r>
        <w:rPr>
          <w:rFonts w:eastAsia="Times New Roman" w:cs="Times New Roman"/>
          <w:szCs w:val="24"/>
        </w:rPr>
        <w:t>ε</w:t>
      </w:r>
      <w:r>
        <w:rPr>
          <w:rFonts w:eastAsia="Times New Roman" w:cs="Times New Roman"/>
          <w:szCs w:val="24"/>
        </w:rPr>
        <w:t xml:space="preserve">ποπτική </w:t>
      </w:r>
      <w:r>
        <w:rPr>
          <w:rFonts w:eastAsia="Times New Roman" w:cs="Times New Roman"/>
          <w:szCs w:val="24"/>
        </w:rPr>
        <w:t>ε</w:t>
      </w:r>
      <w:r>
        <w:rPr>
          <w:rFonts w:eastAsia="Times New Roman" w:cs="Times New Roman"/>
          <w:szCs w:val="24"/>
        </w:rPr>
        <w:t xml:space="preserve">πιτροπή, η οποία εποπτική επιτροπή με τη σειρά της θα προτείνει στον Υπουργό τον Πρόεδρο. </w:t>
      </w:r>
    </w:p>
    <w:p w14:paraId="73D852C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Τι ακαδημαϊκούς;</w:t>
      </w:r>
    </w:p>
    <w:p w14:paraId="73D852C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ΤΡΙΑΝΤΑΦΥΛΛΟΥ: </w:t>
      </w:r>
      <w:r>
        <w:rPr>
          <w:rFonts w:eastAsia="Times New Roman" w:cs="Times New Roman"/>
          <w:szCs w:val="24"/>
        </w:rPr>
        <w:t>Από ακαδημαϊκούς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Βαθμού. Αυτό νομίζω το ξεκαθαρίσαμε </w:t>
      </w:r>
      <w:r>
        <w:rPr>
          <w:rFonts w:eastAsia="Times New Roman" w:cs="Times New Roman"/>
          <w:szCs w:val="24"/>
        </w:rPr>
        <w:t xml:space="preserve">και είναι μια ασφαλιστική δικλείδα. Κάνει καλά και το επισημαίνει ο κ. Δαβάκης. </w:t>
      </w:r>
    </w:p>
    <w:p w14:paraId="73D852C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σημαντικό να μπουν ακαδημαϊκοί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βαθμίδας ύστερα από ενδελεχή συζήτηση. Πραγματικά έτσι έπρεπε να γίνει. Το νομοσχέδιο νομίζω ότι αποτυπώνει αυτήν την πρόταση πά</w:t>
      </w:r>
      <w:r>
        <w:rPr>
          <w:rFonts w:eastAsia="Times New Roman" w:cs="Times New Roman"/>
          <w:szCs w:val="24"/>
        </w:rPr>
        <w:t>ρα πολλών Βουλευτών, θα έλεγα όλων των Βουλευτών -δεν νομίζω ότι υπάρχει καμ</w:t>
      </w:r>
      <w:r>
        <w:rPr>
          <w:rFonts w:eastAsia="Times New Roman" w:cs="Times New Roman"/>
          <w:szCs w:val="24"/>
        </w:rPr>
        <w:t>μ</w:t>
      </w:r>
      <w:r>
        <w:rPr>
          <w:rFonts w:eastAsia="Times New Roman" w:cs="Times New Roman"/>
          <w:szCs w:val="24"/>
        </w:rPr>
        <w:t>ία διαφωνία σε αυτό- αλλά νομίζω και των φορέων.</w:t>
      </w:r>
    </w:p>
    <w:p w14:paraId="73D852D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λοιπόν, για να προχωρήσω κάπως γρήγορα γιατί βλέπω ότι ο χρόνος περνάει, ξαναλέω ότι ο διορισμός του </w:t>
      </w:r>
      <w:r>
        <w:rPr>
          <w:rFonts w:eastAsia="Times New Roman" w:cs="Times New Roman"/>
          <w:szCs w:val="24"/>
        </w:rPr>
        <w:t>π</w:t>
      </w:r>
      <w:r>
        <w:rPr>
          <w:rFonts w:eastAsia="Times New Roman" w:cs="Times New Roman"/>
          <w:szCs w:val="24"/>
        </w:rPr>
        <w:t>ροέδρου γίνεται μέσα απ</w:t>
      </w:r>
      <w:r>
        <w:rPr>
          <w:rFonts w:eastAsia="Times New Roman" w:cs="Times New Roman"/>
          <w:szCs w:val="24"/>
        </w:rPr>
        <w:t xml:space="preserve">ό αυτή τη διαδικασία ύστερα από πολύ διαβούλευση και προτάσεις και σωστά άλλαξαν κάποια σημεία τα οποία υπήρχαν στην πρώτη νομοθέτηση. </w:t>
      </w:r>
    </w:p>
    <w:p w14:paraId="73D852D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Πρέπει να πω ότι δεν υπάρχουν πολλές άλλες νομοθετικές ρυθμίσεις σε αυτά τα τρία σημεία τα οποία έδωσε ο Υπουργός. Θέλω </w:t>
      </w:r>
      <w:r>
        <w:rPr>
          <w:rFonts w:eastAsia="Times New Roman" w:cs="Times New Roman"/>
          <w:szCs w:val="24"/>
        </w:rPr>
        <w:t xml:space="preserve">να σταματήσω, όμως, στη δυνατότητα να υπάρχει μια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ε</w:t>
      </w:r>
      <w:r>
        <w:rPr>
          <w:rFonts w:eastAsia="Times New Roman" w:cs="Times New Roman"/>
          <w:szCs w:val="24"/>
        </w:rPr>
        <w:t xml:space="preserve">πιτροπή η οποία θα βοηθάει, θα είναι αρωγός στο έργο του </w:t>
      </w:r>
      <w:r>
        <w:rPr>
          <w:rFonts w:eastAsia="Times New Roman" w:cs="Times New Roman"/>
          <w:szCs w:val="24"/>
        </w:rPr>
        <w:t>π</w:t>
      </w:r>
      <w:r>
        <w:rPr>
          <w:rFonts w:eastAsia="Times New Roman" w:cs="Times New Roman"/>
          <w:szCs w:val="24"/>
        </w:rPr>
        <w:t xml:space="preserve">ροέδρου. </w:t>
      </w:r>
    </w:p>
    <w:p w14:paraId="73D852D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Ήταν μια πρόταση την οποία είχε διατυπώσει ο κ. Κουμουτσάκος. Εγώ είχα θέσει κάποια πρακτικά ζητήματα, τα οποία μπορούν πραγ</w:t>
      </w:r>
      <w:r>
        <w:rPr>
          <w:rFonts w:eastAsia="Times New Roman" w:cs="Times New Roman"/>
          <w:szCs w:val="24"/>
        </w:rPr>
        <w:t xml:space="preserve">ματικά πολύ εύκολα να λυθούν και ενσωματώνεται στο άρθρο 8 η πρόταση αυτή του κ. Κουμουτσάκου. </w:t>
      </w:r>
    </w:p>
    <w:p w14:paraId="73D852D3" w14:textId="77777777" w:rsidR="00D41FAB" w:rsidRDefault="001456E4">
      <w:pPr>
        <w:spacing w:line="600" w:lineRule="auto"/>
        <w:ind w:firstLine="720"/>
        <w:jc w:val="both"/>
        <w:rPr>
          <w:rFonts w:eastAsia="Times New Roman"/>
          <w:bCs/>
          <w:shd w:val="clear" w:color="auto" w:fill="FFFFFF"/>
        </w:rPr>
      </w:pPr>
      <w:r>
        <w:rPr>
          <w:rFonts w:eastAsia="Times New Roman" w:cs="Times New Roman"/>
          <w:szCs w:val="24"/>
        </w:rPr>
        <w:t xml:space="preserve">Θέλω να μιλήσω λίγο ακόμα για την επιλογή του </w:t>
      </w:r>
      <w:r>
        <w:rPr>
          <w:rFonts w:eastAsia="Times New Roman" w:cs="Times New Roman"/>
          <w:szCs w:val="24"/>
        </w:rPr>
        <w:t>π</w:t>
      </w:r>
      <w:r>
        <w:rPr>
          <w:rFonts w:eastAsia="Times New Roman" w:cs="Times New Roman"/>
          <w:szCs w:val="24"/>
        </w:rPr>
        <w:t xml:space="preserve">ροέδρου. Πρέπει να γίνει κατανοητό ότι είναι σημαντικό η επιλογή του </w:t>
      </w:r>
      <w:r>
        <w:rPr>
          <w:rFonts w:eastAsia="Times New Roman" w:cs="Times New Roman"/>
          <w:szCs w:val="24"/>
        </w:rPr>
        <w:t>π</w:t>
      </w:r>
      <w:r>
        <w:rPr>
          <w:rFonts w:eastAsia="Times New Roman" w:cs="Times New Roman"/>
          <w:szCs w:val="24"/>
        </w:rPr>
        <w:t>ροέδρου να γίνεται σεβόμενη τα ακαδημαϊκή κ</w:t>
      </w:r>
      <w:r>
        <w:rPr>
          <w:rFonts w:eastAsia="Times New Roman" w:cs="Times New Roman"/>
          <w:szCs w:val="24"/>
        </w:rPr>
        <w:t xml:space="preserve">ριτήρια και είναι σημαντικό, επίσης, να μην υπάρχει απευθείας ανάθεση. Είναι πάρα πολύ σημαντικό αυτό. </w:t>
      </w:r>
      <w:r>
        <w:rPr>
          <w:rFonts w:eastAsia="Times New Roman"/>
          <w:bCs/>
          <w:shd w:val="clear" w:color="auto" w:fill="FFFFFF"/>
        </w:rPr>
        <w:t xml:space="preserve">Νομίζω ότι το ανοιχτό της διαδικασίας, αλλά μέσα στα ακαδημαϊκά πλαίσια, είναι σημαντικό ότι προκρίνεται σήμερα. </w:t>
      </w:r>
    </w:p>
    <w:p w14:paraId="73D852D4"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Θα έλεγα ότι με αυτές τις αλλαγές, δηλα</w:t>
      </w:r>
      <w:r>
        <w:rPr>
          <w:rFonts w:eastAsia="Times New Roman"/>
          <w:bCs/>
          <w:shd w:val="clear" w:color="auto" w:fill="FFFFFF"/>
        </w:rPr>
        <w:t xml:space="preserve">δή με τις νομοθετικές βελτιώσεις που κατέθεσε ο Υπουργός, η πρόταση του νομοσχεδίου κινείται προς τη σωστή κατεύθυνση. </w:t>
      </w:r>
    </w:p>
    <w:p w14:paraId="73D852D5"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Γίνεται μια ειδική αναφορά στην παράγραφο 6 για τη διενέργεια απογραφής κινητής και ακίνητης περιουσίας του </w:t>
      </w:r>
      <w:r>
        <w:rPr>
          <w:rFonts w:eastAsia="Times New Roman"/>
          <w:bCs/>
          <w:shd w:val="clear" w:color="auto" w:fill="FFFFFF"/>
        </w:rPr>
        <w:t>ι</w:t>
      </w:r>
      <w:r>
        <w:rPr>
          <w:rFonts w:eastAsia="Times New Roman"/>
          <w:bCs/>
          <w:shd w:val="clear" w:color="auto" w:fill="FFFFFF"/>
        </w:rPr>
        <w:t xml:space="preserve">νστιτούτου από τον </w:t>
      </w:r>
      <w:r>
        <w:rPr>
          <w:rFonts w:eastAsia="Times New Roman"/>
          <w:bCs/>
          <w:shd w:val="clear" w:color="auto" w:fill="FFFFFF"/>
        </w:rPr>
        <w:t>π</w:t>
      </w:r>
      <w:r>
        <w:rPr>
          <w:rFonts w:eastAsia="Times New Roman"/>
          <w:bCs/>
          <w:shd w:val="clear" w:color="auto" w:fill="FFFFFF"/>
        </w:rPr>
        <w:t xml:space="preserve">ρόεδρό </w:t>
      </w:r>
      <w:r>
        <w:rPr>
          <w:rFonts w:eastAsia="Times New Roman"/>
          <w:bCs/>
          <w:shd w:val="clear" w:color="auto" w:fill="FFFFFF"/>
        </w:rPr>
        <w:t>του, εντός εύλογης χρονικής διορίας, με σκοπό τη βέλτιστη δυνατή αξιοποίησή της.</w:t>
      </w:r>
    </w:p>
    <w:p w14:paraId="73D852D6"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Θα πρέπει να πούμε ότι συστήνεται με το άρθρο 5 </w:t>
      </w:r>
      <w:r>
        <w:rPr>
          <w:rFonts w:eastAsia="Times New Roman"/>
          <w:bCs/>
          <w:shd w:val="clear" w:color="auto" w:fill="FFFFFF"/>
        </w:rPr>
        <w:t>δ</w:t>
      </w:r>
      <w:r>
        <w:rPr>
          <w:rFonts w:eastAsia="Times New Roman"/>
          <w:bCs/>
          <w:shd w:val="clear" w:color="auto" w:fill="FFFFFF"/>
        </w:rPr>
        <w:t xml:space="preserve">ιαχειριστική </w:t>
      </w:r>
      <w:r>
        <w:rPr>
          <w:rFonts w:eastAsia="Times New Roman"/>
          <w:bCs/>
          <w:shd w:val="clear" w:color="auto" w:fill="FFFFFF"/>
        </w:rPr>
        <w:t>ε</w:t>
      </w:r>
      <w:r>
        <w:rPr>
          <w:rFonts w:eastAsia="Times New Roman"/>
          <w:bCs/>
          <w:shd w:val="clear" w:color="auto" w:fill="FFFFFF"/>
        </w:rPr>
        <w:t xml:space="preserve">πιτροπή στην έδρα του </w:t>
      </w:r>
      <w:r>
        <w:rPr>
          <w:rFonts w:eastAsia="Times New Roman"/>
          <w:bCs/>
          <w:shd w:val="clear" w:color="auto" w:fill="FFFFFF"/>
        </w:rPr>
        <w:t>ι</w:t>
      </w:r>
      <w:r>
        <w:rPr>
          <w:rFonts w:eastAsia="Times New Roman"/>
          <w:bCs/>
          <w:shd w:val="clear" w:color="auto" w:fill="FFFFFF"/>
        </w:rPr>
        <w:t xml:space="preserve">νστιτούτου, η οποία θα είναι αρμόδια για την οικονομική διαχείριση του </w:t>
      </w:r>
      <w:r>
        <w:rPr>
          <w:rFonts w:eastAsia="Times New Roman"/>
          <w:bCs/>
          <w:shd w:val="clear" w:color="auto" w:fill="FFFFFF"/>
        </w:rPr>
        <w:t>ι</w:t>
      </w:r>
      <w:r>
        <w:rPr>
          <w:rFonts w:eastAsia="Times New Roman"/>
          <w:bCs/>
          <w:shd w:val="clear" w:color="auto" w:fill="FFFFFF"/>
        </w:rPr>
        <w:t xml:space="preserve">δρύματος. Αυτή είναι επιτροπή είναι τριμελής και άμισθη. Μέλη της </w:t>
      </w:r>
      <w:r>
        <w:rPr>
          <w:rFonts w:eastAsia="Times New Roman"/>
          <w:bCs/>
          <w:shd w:val="clear" w:color="auto" w:fill="FFFFFF"/>
        </w:rPr>
        <w:t>ε</w:t>
      </w:r>
      <w:r>
        <w:rPr>
          <w:rFonts w:eastAsia="Times New Roman"/>
          <w:bCs/>
          <w:shd w:val="clear" w:color="auto" w:fill="FFFFFF"/>
        </w:rPr>
        <w:t xml:space="preserve">πιτροπής ορίζονται ο </w:t>
      </w:r>
      <w:r>
        <w:rPr>
          <w:rFonts w:eastAsia="Times New Roman"/>
          <w:bCs/>
          <w:shd w:val="clear" w:color="auto" w:fill="FFFFFF"/>
        </w:rPr>
        <w:t>π</w:t>
      </w:r>
      <w:r>
        <w:rPr>
          <w:rFonts w:eastAsia="Times New Roman"/>
          <w:bCs/>
          <w:shd w:val="clear" w:color="auto" w:fill="FFFFFF"/>
        </w:rPr>
        <w:t xml:space="preserve">ρόεδρος του </w:t>
      </w:r>
      <w:r>
        <w:rPr>
          <w:rFonts w:eastAsia="Times New Roman"/>
          <w:bCs/>
          <w:shd w:val="clear" w:color="auto" w:fill="FFFFFF"/>
        </w:rPr>
        <w:t>ι</w:t>
      </w:r>
      <w:r>
        <w:rPr>
          <w:rFonts w:eastAsia="Times New Roman"/>
          <w:bCs/>
          <w:shd w:val="clear" w:color="auto" w:fill="FFFFFF"/>
        </w:rPr>
        <w:t xml:space="preserve">νστιτούτου, ο Έλληνας </w:t>
      </w:r>
      <w:r>
        <w:rPr>
          <w:rFonts w:eastAsia="Times New Roman"/>
          <w:bCs/>
          <w:shd w:val="clear" w:color="auto" w:fill="FFFFFF"/>
        </w:rPr>
        <w:t>π</w:t>
      </w:r>
      <w:r>
        <w:rPr>
          <w:rFonts w:eastAsia="Times New Roman"/>
          <w:bCs/>
          <w:shd w:val="clear" w:color="auto" w:fill="FFFFFF"/>
        </w:rPr>
        <w:t xml:space="preserve">ρέσβης στη Ρώμη και ο </w:t>
      </w:r>
      <w:r>
        <w:rPr>
          <w:rFonts w:eastAsia="Times New Roman"/>
          <w:bCs/>
          <w:shd w:val="clear" w:color="auto" w:fill="FFFFFF"/>
        </w:rPr>
        <w:t>π</w:t>
      </w:r>
      <w:r>
        <w:rPr>
          <w:rFonts w:eastAsia="Times New Roman"/>
          <w:bCs/>
          <w:shd w:val="clear" w:color="auto" w:fill="FFFFFF"/>
        </w:rPr>
        <w:t xml:space="preserve">ρόεδρος της </w:t>
      </w:r>
      <w:r>
        <w:rPr>
          <w:rFonts w:eastAsia="Times New Roman"/>
          <w:bCs/>
          <w:shd w:val="clear" w:color="auto" w:fill="FFFFFF"/>
        </w:rPr>
        <w:t>ε</w:t>
      </w:r>
      <w:r>
        <w:rPr>
          <w:rFonts w:eastAsia="Times New Roman"/>
          <w:bCs/>
          <w:shd w:val="clear" w:color="auto" w:fill="FFFFFF"/>
        </w:rPr>
        <w:t xml:space="preserve">λληνικής </w:t>
      </w:r>
      <w:r>
        <w:rPr>
          <w:rFonts w:eastAsia="Times New Roman"/>
          <w:bCs/>
          <w:shd w:val="clear" w:color="auto" w:fill="FFFFFF"/>
        </w:rPr>
        <w:t>ο</w:t>
      </w:r>
      <w:r>
        <w:rPr>
          <w:rFonts w:eastAsia="Times New Roman"/>
          <w:bCs/>
          <w:shd w:val="clear" w:color="auto" w:fill="FFFFFF"/>
        </w:rPr>
        <w:t xml:space="preserve">ρθόδοξης </w:t>
      </w:r>
      <w:r>
        <w:rPr>
          <w:rFonts w:eastAsia="Times New Roman"/>
          <w:bCs/>
          <w:shd w:val="clear" w:color="auto" w:fill="FFFFFF"/>
        </w:rPr>
        <w:t>κ</w:t>
      </w:r>
      <w:r>
        <w:rPr>
          <w:rFonts w:eastAsia="Times New Roman"/>
          <w:bCs/>
          <w:shd w:val="clear" w:color="auto" w:fill="FFFFFF"/>
        </w:rPr>
        <w:t xml:space="preserve">οινότητας της Βενετίας. </w:t>
      </w:r>
    </w:p>
    <w:p w14:paraId="73D852D7"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Είναι εξόχως σημαντική η αποστολή αυτού του οργάνο</w:t>
      </w:r>
      <w:r>
        <w:rPr>
          <w:rFonts w:eastAsia="Times New Roman"/>
          <w:bCs/>
          <w:shd w:val="clear" w:color="auto" w:fill="FFFFFF"/>
        </w:rPr>
        <w:t xml:space="preserve">υ. Είναι κρίσιμο στοίχημα της νέας νομοθετικής προσπάθειας η ορθή οικονομική διαχείριση της περιουσίας του </w:t>
      </w:r>
      <w:r>
        <w:rPr>
          <w:rFonts w:eastAsia="Times New Roman"/>
          <w:bCs/>
          <w:shd w:val="clear" w:color="auto" w:fill="FFFFFF"/>
        </w:rPr>
        <w:t>ι</w:t>
      </w:r>
      <w:r>
        <w:rPr>
          <w:rFonts w:eastAsia="Times New Roman"/>
          <w:bCs/>
          <w:shd w:val="clear" w:color="auto" w:fill="FFFFFF"/>
        </w:rPr>
        <w:t xml:space="preserve">νστιτούτου. Στην </w:t>
      </w:r>
      <w:r>
        <w:rPr>
          <w:rFonts w:eastAsia="Times New Roman"/>
          <w:bCs/>
          <w:shd w:val="clear" w:color="auto" w:fill="FFFFFF"/>
        </w:rPr>
        <w:t>ε</w:t>
      </w:r>
      <w:r>
        <w:rPr>
          <w:rFonts w:eastAsia="Times New Roman"/>
          <w:bCs/>
          <w:shd w:val="clear" w:color="auto" w:fill="FFFFFF"/>
        </w:rPr>
        <w:t xml:space="preserve">πιτροπή αυτή θα συμμετέχει χωρίς δικαίωμα ψήφου και ο </w:t>
      </w:r>
      <w:r>
        <w:rPr>
          <w:rFonts w:eastAsia="Times New Roman"/>
          <w:bCs/>
          <w:shd w:val="clear" w:color="auto" w:fill="FFFFFF"/>
        </w:rPr>
        <w:t>ο</w:t>
      </w:r>
      <w:r>
        <w:rPr>
          <w:rFonts w:eastAsia="Times New Roman"/>
          <w:bCs/>
          <w:shd w:val="clear" w:color="auto" w:fill="FFFFFF"/>
        </w:rPr>
        <w:t xml:space="preserve">ικονομικός </w:t>
      </w:r>
      <w:r>
        <w:rPr>
          <w:rFonts w:eastAsia="Times New Roman"/>
          <w:bCs/>
          <w:shd w:val="clear" w:color="auto" w:fill="FFFFFF"/>
        </w:rPr>
        <w:t>δ</w:t>
      </w:r>
      <w:r>
        <w:rPr>
          <w:rFonts w:eastAsia="Times New Roman"/>
          <w:bCs/>
          <w:shd w:val="clear" w:color="auto" w:fill="FFFFFF"/>
        </w:rPr>
        <w:t xml:space="preserve">ιευθυντής του </w:t>
      </w:r>
      <w:r>
        <w:rPr>
          <w:rFonts w:eastAsia="Times New Roman"/>
          <w:bCs/>
          <w:shd w:val="clear" w:color="auto" w:fill="FFFFFF"/>
        </w:rPr>
        <w:t>ι</w:t>
      </w:r>
      <w:r>
        <w:rPr>
          <w:rFonts w:eastAsia="Times New Roman"/>
          <w:bCs/>
          <w:shd w:val="clear" w:color="auto" w:fill="FFFFFF"/>
        </w:rPr>
        <w:t xml:space="preserve">νστιτούτου. </w:t>
      </w:r>
    </w:p>
    <w:p w14:paraId="73D852D8"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Με το άρθρο 6 συστήνονται οι θέσεις</w:t>
      </w:r>
      <w:r>
        <w:rPr>
          <w:rFonts w:eastAsia="Times New Roman"/>
          <w:bCs/>
          <w:shd w:val="clear" w:color="auto" w:fill="FFFFFF"/>
        </w:rPr>
        <w:t xml:space="preserve"> του προσωπικού του </w:t>
      </w:r>
      <w:r>
        <w:rPr>
          <w:rFonts w:eastAsia="Times New Roman"/>
          <w:bCs/>
          <w:shd w:val="clear" w:color="auto" w:fill="FFFFFF"/>
        </w:rPr>
        <w:t>ι</w:t>
      </w:r>
      <w:r>
        <w:rPr>
          <w:rFonts w:eastAsia="Times New Roman"/>
          <w:bCs/>
          <w:shd w:val="clear" w:color="auto" w:fill="FFFFFF"/>
        </w:rPr>
        <w:t xml:space="preserve">νστιτούτου. Δεν χρειάζεται να τις πω. Τις είπαμε πολύ αναλυτικά στην </w:t>
      </w:r>
      <w:r>
        <w:rPr>
          <w:rFonts w:eastAsia="Times New Roman"/>
          <w:bCs/>
          <w:shd w:val="clear" w:color="auto" w:fill="FFFFFF"/>
        </w:rPr>
        <w:t>ε</w:t>
      </w:r>
      <w:r>
        <w:rPr>
          <w:rFonts w:eastAsia="Times New Roman"/>
          <w:bCs/>
          <w:shd w:val="clear" w:color="auto" w:fill="FFFFFF"/>
        </w:rPr>
        <w:t xml:space="preserve">πιτροπή. </w:t>
      </w:r>
    </w:p>
    <w:p w14:paraId="73D852D9"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Με το άρθρο 7 γίνεται ιδιαίτερη αναφορά στους πόρους του </w:t>
      </w:r>
      <w:r>
        <w:rPr>
          <w:rFonts w:eastAsia="Times New Roman"/>
          <w:bCs/>
          <w:shd w:val="clear" w:color="auto" w:fill="FFFFFF"/>
        </w:rPr>
        <w:t>ι</w:t>
      </w:r>
      <w:r>
        <w:rPr>
          <w:rFonts w:eastAsia="Times New Roman"/>
          <w:bCs/>
          <w:shd w:val="clear" w:color="auto" w:fill="FFFFFF"/>
        </w:rPr>
        <w:t>νστιτούτου. Αναφέρεται ρητά ότι είναι αυτοχρηματοδοτούμενο. Είπα και στην επιτροπή, αλλά πρέπει ν</w:t>
      </w:r>
      <w:r>
        <w:rPr>
          <w:rFonts w:eastAsia="Times New Roman"/>
          <w:bCs/>
          <w:shd w:val="clear" w:color="auto" w:fill="FFFFFF"/>
        </w:rPr>
        <w:t xml:space="preserve">α πω και σήμερα ότι είναι ξεχωριστής σημασίας να μπορεί ένας τέτοιος οργανισμός με τόσο μεγάλη περιουσία να στέκεται οικονομικά αυτοδύναμος. Αυτό θα αποτελούσε, κατά την άποψή μας, ένα έξοχο παράδειγμα </w:t>
      </w:r>
      <w:r>
        <w:rPr>
          <w:rFonts w:eastAsia="Times New Roman"/>
          <w:bCs/>
          <w:shd w:val="clear" w:color="auto" w:fill="FFFFFF"/>
        </w:rPr>
        <w:lastRenderedPageBreak/>
        <w:t>του τι σημαίνει ένας πολιτιστικός και πνευματικός πυρή</w:t>
      </w:r>
      <w:r>
        <w:rPr>
          <w:rFonts w:eastAsia="Times New Roman"/>
          <w:bCs/>
          <w:shd w:val="clear" w:color="auto" w:fill="FFFFFF"/>
        </w:rPr>
        <w:t xml:space="preserve">νας σε μια ξένη χώρα να μπορεί να αυτοδιοικείται. </w:t>
      </w:r>
    </w:p>
    <w:p w14:paraId="73D852DA"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Μάλιστα, θα έλεγα ότι αν πετύχει αυτή η προσπάθεια, ίσως να μπορέσουμε να σκεφτούμε και άλλα νομικά πρόσωπα δημοσίου δικαίου της Ελλάδας στο εξωτερικό, όπως στα Βαλκάνια, στη Μέση Ανατολή και αλλού. </w:t>
      </w:r>
    </w:p>
    <w:p w14:paraId="73D852DB"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Φθάνο</w:t>
      </w:r>
      <w:r>
        <w:rPr>
          <w:rFonts w:eastAsia="Times New Roman"/>
          <w:bCs/>
          <w:shd w:val="clear" w:color="auto" w:fill="FFFFFF"/>
        </w:rPr>
        <w:t xml:space="preserve">ντας στο τέλος, θέλω να πω το εξής. Περιγράφεται με το σημερινό νομοσχέδιο ένα σύγχρονο και αποτελεσματικό θεσμικό πλαίσιο, που ανταποκρίνεται στις συνθήκες της σημερινής εποχής. Είναι πάρα πολύ σημαντικό -το είπα στην </w:t>
      </w:r>
      <w:r>
        <w:rPr>
          <w:rFonts w:eastAsia="Times New Roman"/>
          <w:bCs/>
          <w:shd w:val="clear" w:color="auto" w:fill="FFFFFF"/>
        </w:rPr>
        <w:t>ε</w:t>
      </w:r>
      <w:r>
        <w:rPr>
          <w:rFonts w:eastAsia="Times New Roman"/>
          <w:bCs/>
          <w:shd w:val="clear" w:color="auto" w:fill="FFFFFF"/>
        </w:rPr>
        <w:t>πιτροπή, το ξαναλέω και τώρα- να ενι</w:t>
      </w:r>
      <w:r>
        <w:rPr>
          <w:rFonts w:eastAsia="Times New Roman"/>
          <w:bCs/>
          <w:shd w:val="clear" w:color="auto" w:fill="FFFFFF"/>
        </w:rPr>
        <w:t>σχύσουμε ουσιαστικά το Ινστιτούτο Βενετίας, ώστε να γίνει ένας θύλακας γνώσης του βυζαντινού πολιτισμού και της σύνδεσής του στο άρμα της ελληνικής και παγκόσμιας ιστορίας.</w:t>
      </w:r>
    </w:p>
    <w:p w14:paraId="73D852DC"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Ας μην το αφήσουμε να ερημώσει. Ας μην αποτελέσει σημείο και σημάδι του </w:t>
      </w:r>
      <w:proofErr w:type="spellStart"/>
      <w:r>
        <w:rPr>
          <w:rFonts w:eastAsia="Times New Roman"/>
          <w:bCs/>
          <w:shd w:val="clear" w:color="auto" w:fill="FFFFFF"/>
        </w:rPr>
        <w:t>πεπτωκότος</w:t>
      </w:r>
      <w:proofErr w:type="spellEnd"/>
      <w:r>
        <w:rPr>
          <w:rFonts w:eastAsia="Times New Roman"/>
          <w:bCs/>
          <w:shd w:val="clear" w:color="auto" w:fill="FFFFFF"/>
        </w:rPr>
        <w:t xml:space="preserve"> </w:t>
      </w:r>
      <w:r>
        <w:rPr>
          <w:rFonts w:eastAsia="Times New Roman"/>
          <w:bCs/>
          <w:shd w:val="clear" w:color="auto" w:fill="FFFFFF"/>
        </w:rPr>
        <w:t xml:space="preserve">ελληνικού γένους, αλλά να γίνει, όπως είπα και στην </w:t>
      </w:r>
      <w:r>
        <w:rPr>
          <w:rFonts w:eastAsia="Times New Roman"/>
          <w:bCs/>
          <w:shd w:val="clear" w:color="auto" w:fill="FFFFFF"/>
        </w:rPr>
        <w:t>ε</w:t>
      </w:r>
      <w:r>
        <w:rPr>
          <w:rFonts w:eastAsia="Times New Roman"/>
          <w:bCs/>
          <w:shd w:val="clear" w:color="auto" w:fill="FFFFFF"/>
        </w:rPr>
        <w:t xml:space="preserve">πιτροπή, ένα ορόσημο και ένα οδόσημο για την ιστορική ελληνική πολιτιστική πραγματικότητα. </w:t>
      </w:r>
    </w:p>
    <w:p w14:paraId="73D852DD"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lastRenderedPageBreak/>
        <w:t>Σε μια σύγχρονη πραγματικότητα, σε μια σύγχρονη εποχή με κυρίαρχα στοιχεία τη σχετικότητα, τη ρευστότητα, την α</w:t>
      </w:r>
      <w:r>
        <w:rPr>
          <w:rFonts w:eastAsia="Times New Roman"/>
          <w:bCs/>
          <w:shd w:val="clear" w:color="auto" w:fill="FFFFFF"/>
        </w:rPr>
        <w:t xml:space="preserve">ντιφατικότητα, αλλά και τη </w:t>
      </w:r>
      <w:proofErr w:type="spellStart"/>
      <w:r>
        <w:rPr>
          <w:rFonts w:eastAsia="Times New Roman"/>
          <w:bCs/>
          <w:shd w:val="clear" w:color="auto" w:fill="FFFFFF"/>
        </w:rPr>
        <w:t>συνθετότητα</w:t>
      </w:r>
      <w:proofErr w:type="spellEnd"/>
      <w:r>
        <w:rPr>
          <w:rFonts w:eastAsia="Times New Roman"/>
          <w:bCs/>
          <w:shd w:val="clear" w:color="auto" w:fill="FFFFFF"/>
        </w:rPr>
        <w:t xml:space="preserve">, νομίζω ότι έχουμε πραγματικά ανάγκη να ενισχύουμε τέτοια </w:t>
      </w:r>
      <w:r>
        <w:rPr>
          <w:rFonts w:eastAsia="Times New Roman"/>
          <w:bCs/>
          <w:shd w:val="clear" w:color="auto" w:fill="FFFFFF"/>
        </w:rPr>
        <w:t>ι</w:t>
      </w:r>
      <w:r>
        <w:rPr>
          <w:rFonts w:eastAsia="Times New Roman"/>
          <w:bCs/>
          <w:shd w:val="clear" w:color="auto" w:fill="FFFFFF"/>
        </w:rPr>
        <w:t xml:space="preserve">νστιτούτα και κυρίως να ενισχύουμε την ιστορική μνήμη, αλλά και τη συνέχεια της ιστορικής μνήμης και πραγματικότητας. </w:t>
      </w:r>
    </w:p>
    <w:p w14:paraId="73D852DE"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Ευχαριστώ.</w:t>
      </w:r>
    </w:p>
    <w:p w14:paraId="73D852DF" w14:textId="77777777" w:rsidR="00D41FAB" w:rsidRDefault="001456E4">
      <w:pPr>
        <w:spacing w:line="600" w:lineRule="auto"/>
        <w:ind w:firstLine="709"/>
        <w:jc w:val="center"/>
        <w:rPr>
          <w:rFonts w:eastAsia="Times New Roman" w:cs="Times New Roman"/>
        </w:rPr>
      </w:pPr>
      <w:r>
        <w:rPr>
          <w:rFonts w:eastAsia="Times New Roman" w:cs="Times New Roman"/>
        </w:rPr>
        <w:t>(Χειροκροτήματα από την πτέρ</w:t>
      </w:r>
      <w:r>
        <w:rPr>
          <w:rFonts w:eastAsia="Times New Roman" w:cs="Times New Roman"/>
        </w:rPr>
        <w:t>υγα του ΣΥΡΙΖΑ)</w:t>
      </w:r>
    </w:p>
    <w:p w14:paraId="73D852E0" w14:textId="77777777" w:rsidR="00D41FAB" w:rsidRDefault="001456E4">
      <w:pPr>
        <w:spacing w:line="600" w:lineRule="auto"/>
        <w:ind w:firstLine="720"/>
        <w:jc w:val="both"/>
        <w:rPr>
          <w:rFonts w:eastAsia="Times New Roman" w:cs="Times New Roman"/>
        </w:rPr>
      </w:pPr>
      <w:r>
        <w:rPr>
          <w:rFonts w:eastAsia="Times New Roman"/>
          <w:bCs/>
          <w:shd w:val="clear" w:color="auto" w:fill="FFFFFF"/>
        </w:rPr>
        <w:t xml:space="preserve"> </w:t>
      </w:r>
      <w:r>
        <w:rPr>
          <w:rFonts w:eastAsia="Times New Roman"/>
          <w:b/>
          <w:bCs/>
        </w:rPr>
        <w:t>ΠΡΟΕΔΡΕΥΩΝ (Νικήτας Κακλαμάνης):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w:t>
      </w:r>
      <w:r>
        <w:rPr>
          <w:rFonts w:eastAsia="Times New Roman" w:cs="Times New Roman"/>
        </w:rPr>
        <w:t>ας»</w:t>
      </w:r>
      <w:r>
        <w:rPr>
          <w:rFonts w:eastAsia="Times New Roman" w:cs="Times New Roman"/>
        </w:rPr>
        <w:t xml:space="preserve"> που οργανώνει το Ίδρυμα της Βουλής</w:t>
      </w:r>
      <w:r>
        <w:rPr>
          <w:rFonts w:eastAsia="Times New Roman" w:cs="Times New Roman"/>
        </w:rPr>
        <w:t xml:space="preserve">, είκοσι τρεις μαθήτριες και μαθητές και </w:t>
      </w:r>
      <w:r>
        <w:rPr>
          <w:rFonts w:eastAsia="Times New Roman"/>
          <w:bCs/>
          <w:shd w:val="clear" w:color="auto" w:fill="FFFFFF"/>
        </w:rPr>
        <w:t>ένας</w:t>
      </w:r>
      <w:r>
        <w:rPr>
          <w:rFonts w:eastAsia="Times New Roman" w:cs="Times New Roman"/>
        </w:rPr>
        <w:t xml:space="preserve"> </w:t>
      </w:r>
      <w:r>
        <w:rPr>
          <w:rFonts w:eastAsia="Times New Roman" w:cs="Times New Roman"/>
        </w:rPr>
        <w:t xml:space="preserve">συνοδός </w:t>
      </w:r>
      <w:r>
        <w:rPr>
          <w:rFonts w:eastAsia="Times New Roman" w:cs="Times New Roman"/>
        </w:rPr>
        <w:t xml:space="preserve">εκπαιδευτικός από το 13ο Δημοτικό Σχολείο Αιγάλεω. </w:t>
      </w:r>
    </w:p>
    <w:p w14:paraId="73D852E1" w14:textId="77777777" w:rsidR="00D41FAB" w:rsidRDefault="001456E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3D852E2" w14:textId="77777777" w:rsidR="00D41FAB" w:rsidRDefault="001456E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3D852E3" w14:textId="77777777" w:rsidR="00D41FAB" w:rsidRDefault="001456E4">
      <w:pPr>
        <w:spacing w:line="600" w:lineRule="auto"/>
        <w:ind w:firstLine="720"/>
        <w:jc w:val="both"/>
        <w:rPr>
          <w:rFonts w:eastAsia="Times New Roman" w:cs="Times New Roman"/>
        </w:rPr>
      </w:pPr>
      <w:r>
        <w:rPr>
          <w:rFonts w:eastAsia="Times New Roman" w:cs="Times New Roman"/>
        </w:rPr>
        <w:t xml:space="preserve">Ο κ. Γιώργος Κουμουτσάκος </w:t>
      </w:r>
      <w:r>
        <w:rPr>
          <w:rFonts w:eastAsia="Times New Roman"/>
          <w:bCs/>
        </w:rPr>
        <w:t>έχει</w:t>
      </w:r>
      <w:r>
        <w:rPr>
          <w:rFonts w:eastAsia="Times New Roman" w:cs="Times New Roman"/>
        </w:rPr>
        <w:t xml:space="preserve"> τον λόγο ως εισηγητής από τη Νέα Δημοκρατία. </w:t>
      </w:r>
    </w:p>
    <w:p w14:paraId="73D852E4" w14:textId="77777777" w:rsidR="00D41FAB" w:rsidRDefault="001456E4">
      <w:pPr>
        <w:spacing w:line="600" w:lineRule="auto"/>
        <w:ind w:firstLine="720"/>
        <w:jc w:val="both"/>
        <w:rPr>
          <w:rFonts w:eastAsia="Times New Roman" w:cs="Times New Roman"/>
        </w:rPr>
      </w:pPr>
      <w:r>
        <w:rPr>
          <w:rFonts w:eastAsia="Times New Roman" w:cs="Times New Roman"/>
          <w:b/>
        </w:rPr>
        <w:lastRenderedPageBreak/>
        <w:t>ΓΕΩΡΓΙΟΣ ΚΟΥΜΟΥΤΣΑΚΟΣ:</w:t>
      </w:r>
      <w:r>
        <w:rPr>
          <w:rFonts w:eastAsia="Times New Roman" w:cs="Times New Roman"/>
        </w:rPr>
        <w:t xml:space="preserve"> Ευχαριστώ, κύριε Πρόεδρε.  </w:t>
      </w:r>
    </w:p>
    <w:p w14:paraId="73D852E5" w14:textId="77777777" w:rsidR="00D41FAB" w:rsidRDefault="001456E4">
      <w:pPr>
        <w:spacing w:line="600" w:lineRule="auto"/>
        <w:ind w:firstLine="720"/>
        <w:jc w:val="both"/>
        <w:rPr>
          <w:rFonts w:eastAsia="Times New Roman" w:cs="Times New Roman"/>
        </w:rPr>
      </w:pPr>
      <w:r>
        <w:rPr>
          <w:rFonts w:eastAsia="Times New Roman" w:cs="Times New Roman"/>
        </w:rPr>
        <w:t xml:space="preserve">Συζητάμε σήμερα για την τύχη, το παρόν και το μέλλον του πιο σημαντικού πνευματικού </w:t>
      </w:r>
      <w:r>
        <w:rPr>
          <w:rFonts w:eastAsia="Times New Roman" w:cs="Times New Roman"/>
        </w:rPr>
        <w:t>ι</w:t>
      </w:r>
      <w:r>
        <w:rPr>
          <w:rFonts w:eastAsia="Times New Roman" w:cs="Times New Roman"/>
        </w:rPr>
        <w:t>δρύματος της χώρας έξω από τα σύνορά της. Το Ίδρυμα Βυζαντινών Μελετών τη</w:t>
      </w:r>
      <w:r>
        <w:rPr>
          <w:rFonts w:eastAsia="Times New Roman" w:cs="Times New Roman"/>
        </w:rPr>
        <w:t>ς Βενετίας ε</w:t>
      </w:r>
      <w:r>
        <w:rPr>
          <w:rFonts w:eastAsia="Times New Roman"/>
          <w:bCs/>
        </w:rPr>
        <w:t>ίναι</w:t>
      </w:r>
      <w:r>
        <w:rPr>
          <w:rFonts w:eastAsia="Times New Roman" w:cs="Times New Roman"/>
        </w:rPr>
        <w:t xml:space="preserve"> </w:t>
      </w:r>
      <w:r>
        <w:rPr>
          <w:rFonts w:eastAsia="Times New Roman"/>
          <w:bCs/>
          <w:shd w:val="clear" w:color="auto" w:fill="FFFFFF"/>
        </w:rPr>
        <w:t>ένα</w:t>
      </w:r>
      <w:r>
        <w:rPr>
          <w:rFonts w:eastAsia="Times New Roman" w:cs="Times New Roman"/>
        </w:rPr>
        <w:t xml:space="preserve"> ιστορικό </w:t>
      </w:r>
      <w:r>
        <w:rPr>
          <w:rFonts w:eastAsia="Times New Roman" w:cs="Times New Roman"/>
        </w:rPr>
        <w:t>ί</w:t>
      </w:r>
      <w:r>
        <w:rPr>
          <w:rFonts w:eastAsia="Times New Roman" w:cs="Times New Roman"/>
        </w:rPr>
        <w:t xml:space="preserve">δρυμα. </w:t>
      </w:r>
      <w:r>
        <w:rPr>
          <w:rFonts w:eastAsia="Times New Roman"/>
          <w:bCs/>
        </w:rPr>
        <w:t>Έχει</w:t>
      </w:r>
      <w:r>
        <w:rPr>
          <w:rFonts w:eastAsia="Times New Roman" w:cs="Times New Roman"/>
        </w:rPr>
        <w:t xml:space="preserve"> εξήντα χρόνια σπουδαίας διαδρομής. </w:t>
      </w:r>
    </w:p>
    <w:p w14:paraId="73D852E6" w14:textId="77777777" w:rsidR="00D41FAB" w:rsidRDefault="001456E4">
      <w:pPr>
        <w:spacing w:line="600" w:lineRule="auto"/>
        <w:ind w:firstLine="720"/>
        <w:jc w:val="both"/>
        <w:rPr>
          <w:rFonts w:eastAsia="Times New Roman" w:cs="Times New Roman"/>
        </w:rPr>
      </w:pPr>
      <w:r>
        <w:rPr>
          <w:rFonts w:eastAsia="Times New Roman" w:cs="Times New Roman"/>
        </w:rPr>
        <w:t xml:space="preserve">Και δεν φανταζόταν ποτέ κανείς, </w:t>
      </w:r>
      <w:r>
        <w:rPr>
          <w:rFonts w:eastAsia="Times New Roman"/>
        </w:rPr>
        <w:t>κυρίες και κύριοι συνάδελφοι</w:t>
      </w:r>
      <w:r>
        <w:rPr>
          <w:rFonts w:eastAsia="Times New Roman" w:cs="Times New Roman"/>
        </w:rPr>
        <w:t xml:space="preserve">, </w:t>
      </w:r>
      <w:r>
        <w:rPr>
          <w:rFonts w:eastAsia="Times New Roman"/>
          <w:bCs/>
          <w:shd w:val="clear" w:color="auto" w:fill="FFFFFF"/>
        </w:rPr>
        <w:t>ότι</w:t>
      </w:r>
      <w:r>
        <w:rPr>
          <w:rFonts w:eastAsia="Times New Roman" w:cs="Times New Roman"/>
        </w:rPr>
        <w:t xml:space="preserve"> ακόμα και σε αυτή τη </w:t>
      </w:r>
      <w:r>
        <w:rPr>
          <w:rFonts w:eastAsia="Times New Roman"/>
        </w:rPr>
        <w:t>συζήτηση</w:t>
      </w:r>
      <w:r>
        <w:rPr>
          <w:rFonts w:eastAsia="Times New Roman" w:cs="Times New Roman"/>
        </w:rPr>
        <w:t xml:space="preserve"> θα είχαμε να αντιμετωπίσουμε μεθοδεύσεις και χειρισμούς. Διότι αυτά τα οποία κατα</w:t>
      </w:r>
      <w:r>
        <w:rPr>
          <w:rFonts w:eastAsia="Times New Roman" w:cs="Times New Roman"/>
        </w:rPr>
        <w:t xml:space="preserve">τίθενται σήμερα, ως νομοτεχνικές </w:t>
      </w:r>
      <w:r>
        <w:rPr>
          <w:rFonts w:eastAsia="Times New Roman"/>
        </w:rPr>
        <w:t>τροπολογίες</w:t>
      </w:r>
      <w:r>
        <w:rPr>
          <w:rFonts w:eastAsia="Times New Roman" w:cs="Times New Roman"/>
        </w:rPr>
        <w:t xml:space="preserve">, δεν </w:t>
      </w:r>
      <w:r>
        <w:rPr>
          <w:rFonts w:eastAsia="Times New Roman"/>
          <w:bCs/>
        </w:rPr>
        <w:t>είναι</w:t>
      </w:r>
      <w:r>
        <w:rPr>
          <w:rFonts w:eastAsia="Times New Roman" w:cs="Times New Roman"/>
        </w:rPr>
        <w:t xml:space="preserve"> τόσο αθώα και τόσο απλά. Πρόκειται για ουσιαστική αλλαγή του κειμένου, που μέχρι χθες το βράδυ, μάλλον μέχρι πριν περάσουμε αυτή την πόρτα, γνωρίζαμε όλοι.  </w:t>
      </w:r>
    </w:p>
    <w:p w14:paraId="73D852E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Είπε η Υπουργός και η εισηγήτρια ότι αυτές</w:t>
      </w:r>
      <w:r>
        <w:rPr>
          <w:rFonts w:eastAsia="Times New Roman" w:cs="Times New Roman"/>
          <w:szCs w:val="24"/>
        </w:rPr>
        <w:t xml:space="preserve"> βασίζονται στη γνώμη που εξέφρασαν οι φορείς, αλλά και τα κόμματα στις συζητήσεις στην </w:t>
      </w:r>
      <w:r>
        <w:rPr>
          <w:rFonts w:eastAsia="Times New Roman" w:cs="Times New Roman"/>
          <w:szCs w:val="24"/>
        </w:rPr>
        <w:t>ε</w:t>
      </w:r>
      <w:r>
        <w:rPr>
          <w:rFonts w:eastAsia="Times New Roman" w:cs="Times New Roman"/>
          <w:szCs w:val="24"/>
        </w:rPr>
        <w:t xml:space="preserve">πιτροπή. Πότε; Πριν δεκαπέντε ημέρες. </w:t>
      </w:r>
    </w:p>
    <w:p w14:paraId="73D852E8"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Εάν ήταν τόσο απλά τα πράγματα, εύλογα αναρωτιέται κανείς γιατί χρειάστηκαν δεκαπέντε ημέρες για να έρθουν τώρα, πέ</w:t>
      </w:r>
      <w:r>
        <w:rPr>
          <w:rFonts w:eastAsia="Times New Roman" w:cs="Times New Roman"/>
          <w:szCs w:val="24"/>
        </w:rPr>
        <w:lastRenderedPageBreak/>
        <w:t>ντε λεπτά πρι</w:t>
      </w:r>
      <w:r>
        <w:rPr>
          <w:rFonts w:eastAsia="Times New Roman" w:cs="Times New Roman"/>
          <w:szCs w:val="24"/>
        </w:rPr>
        <w:t>ν ανέβω στο Βήμα και να κοινοποιηθεί στον εισηγητή της Μειοψηφίας τι ακριβώς αλλάζει ο Υπουργός. Βεβαίως, η εισηγήτρια της Πλειοψηφίας το γνώριζε. Εάν αυτό δεν είναι παρωδία κοινοβουλευτικής συζήτησης, τότε τι είναι;</w:t>
      </w:r>
    </w:p>
    <w:p w14:paraId="73D852E9"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Όμως πάμε τώρα στην ουσία. Από τις συζη</w:t>
      </w:r>
      <w:r>
        <w:rPr>
          <w:rFonts w:eastAsia="Times New Roman" w:cs="Times New Roman"/>
          <w:szCs w:val="24"/>
        </w:rPr>
        <w:t xml:space="preserve">τήσεις και τις διευρυμένες συνεδριάσεις με εκπροσώπους της ακαδημαϊκής κοινότητας και άλλων φορέων, επιβεβαιώθηκε και η έντονη ανησυχία και ο προβληματισμός της Νέας Δημοκρατίας, αλλά και η ορθότητα των τροπολογιών που είχαμε καταθέσει ως σκέψη. </w:t>
      </w:r>
    </w:p>
    <w:p w14:paraId="73D852EA"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Πρόθεσή μ</w:t>
      </w:r>
      <w:r>
        <w:rPr>
          <w:rFonts w:eastAsia="Times New Roman" w:cs="Times New Roman"/>
          <w:szCs w:val="24"/>
        </w:rPr>
        <w:t xml:space="preserve">ας ήταν να εξασφαλιστεί ουσιαστικός εκσυγχρονισμός, θεσμική αναβάθμιση και θωράκιση, διαφάνεια, αξιοκρατία, αποτελεσματικός έλεγχος, πλήρης λογοδοσία, προκειμένου να επιτευχθεί ο ιδρυτικός σκοπός του </w:t>
      </w:r>
      <w:r>
        <w:rPr>
          <w:rFonts w:eastAsia="Times New Roman" w:cs="Times New Roman"/>
          <w:szCs w:val="24"/>
        </w:rPr>
        <w:t>ι</w:t>
      </w:r>
      <w:r>
        <w:rPr>
          <w:rFonts w:eastAsia="Times New Roman" w:cs="Times New Roman"/>
          <w:szCs w:val="24"/>
        </w:rPr>
        <w:t>νστιτούτου και να ξεπεραστούν όποιες δυσλειτουργίες του</w:t>
      </w:r>
      <w:r>
        <w:rPr>
          <w:rFonts w:eastAsia="Times New Roman" w:cs="Times New Roman"/>
          <w:szCs w:val="24"/>
        </w:rPr>
        <w:t xml:space="preserve"> παρελθόντος. Διότι, πράγματι, μετά από εξήντα χρόνια είναι λογικό να αναζητήσει κανείς τρόπους βελτίωσης της λειτουργίας, όχι, όμως, να επιχειρήσουμε και τελικά να σπρώξουμε την κατάσταση σε χειρότερα δεδομένα από αυτά που είχαμε για εξήντα χρόνια. Γιατί </w:t>
      </w:r>
      <w:r>
        <w:rPr>
          <w:rFonts w:eastAsia="Times New Roman" w:cs="Times New Roman"/>
          <w:szCs w:val="24"/>
        </w:rPr>
        <w:t xml:space="preserve">αυτό γίνεται με το σημερινό νομοσχέδιο που καταθέτει η Κυβέρνηση. </w:t>
      </w:r>
    </w:p>
    <w:p w14:paraId="73D852EB"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Ό,τι έχει προτείνει, οι σκέψεις και οι προτάσεις της, οδηγούν σε υπερβολική συγκέντρωση εξουσιών του εκάστοτε Υπουργού των Εξωτερικών, αλλά και δεν διασφαλίζεται η απαραίτητη αξιοκρατία στα</w:t>
      </w:r>
      <w:r>
        <w:rPr>
          <w:rFonts w:eastAsia="Times New Roman" w:cs="Times New Roman"/>
          <w:szCs w:val="24"/>
        </w:rPr>
        <w:t xml:space="preserve"> πρόσωπα που προβλέπεται να στελεχώνουν το </w:t>
      </w:r>
      <w:r>
        <w:rPr>
          <w:rFonts w:eastAsia="Times New Roman" w:cs="Times New Roman"/>
          <w:szCs w:val="24"/>
        </w:rPr>
        <w:t>ι</w:t>
      </w:r>
      <w:r>
        <w:rPr>
          <w:rFonts w:eastAsia="Times New Roman" w:cs="Times New Roman"/>
          <w:szCs w:val="24"/>
        </w:rPr>
        <w:t xml:space="preserve">νστιτούτο. </w:t>
      </w:r>
    </w:p>
    <w:p w14:paraId="73D852EC"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Εμείς καλόπιστα συμμετείχαμε στη συζήτηση της </w:t>
      </w:r>
      <w:r>
        <w:rPr>
          <w:rFonts w:eastAsia="Times New Roman" w:cs="Times New Roman"/>
          <w:szCs w:val="24"/>
        </w:rPr>
        <w:t>ε</w:t>
      </w:r>
      <w:r>
        <w:rPr>
          <w:rFonts w:eastAsia="Times New Roman" w:cs="Times New Roman"/>
          <w:szCs w:val="24"/>
        </w:rPr>
        <w:t xml:space="preserve">πιτροπής, καταθέτοντας σκέψεις και προτάσεις, όπως σας είπα. Επιγραμματικά, αναφέρω ποιες ήταν. Ζητήσαμε τη δημιουργία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υμβουλίου με ισχυρή</w:t>
      </w:r>
      <w:r>
        <w:rPr>
          <w:rFonts w:eastAsia="Times New Roman" w:cs="Times New Roman"/>
          <w:szCs w:val="24"/>
        </w:rPr>
        <w:t xml:space="preserve">, εμφανή παρουσία της Ακαδημίας Αθηνών. </w:t>
      </w:r>
    </w:p>
    <w:p w14:paraId="73D852ED"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Γιατί χρειάζεται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Διότι στο πρόσωπο του </w:t>
      </w:r>
      <w:r>
        <w:rPr>
          <w:rFonts w:eastAsia="Times New Roman" w:cs="Times New Roman"/>
          <w:szCs w:val="24"/>
        </w:rPr>
        <w:t>π</w:t>
      </w:r>
      <w:r>
        <w:rPr>
          <w:rFonts w:eastAsia="Times New Roman" w:cs="Times New Roman"/>
          <w:szCs w:val="24"/>
        </w:rPr>
        <w:t xml:space="preserve">ροέδρου λέτε εσείς, του </w:t>
      </w:r>
      <w:r>
        <w:rPr>
          <w:rFonts w:eastAsia="Times New Roman" w:cs="Times New Roman"/>
          <w:szCs w:val="24"/>
        </w:rPr>
        <w:t>δ</w:t>
      </w:r>
      <w:r>
        <w:rPr>
          <w:rFonts w:eastAsia="Times New Roman" w:cs="Times New Roman"/>
          <w:szCs w:val="24"/>
        </w:rPr>
        <w:t>ιευθυντή με το ισχύον ακόμα καθεστώς, συγκεντρώνονται δύο αποστολές, και η ερευνητική και η διαχειριστική και είναι πράγματ</w:t>
      </w:r>
      <w:r>
        <w:rPr>
          <w:rFonts w:eastAsia="Times New Roman" w:cs="Times New Roman"/>
          <w:szCs w:val="24"/>
        </w:rPr>
        <w:t xml:space="preserve">ι βαρύ αυτό το καθήκον. Έπρεπε, λοιπόν, να ενισχυθεί ο επικεφαλής του </w:t>
      </w:r>
      <w:r>
        <w:rPr>
          <w:rFonts w:eastAsia="Times New Roman" w:cs="Times New Roman"/>
          <w:szCs w:val="24"/>
        </w:rPr>
        <w:t>ι</w:t>
      </w:r>
      <w:r>
        <w:rPr>
          <w:rFonts w:eastAsia="Times New Roman" w:cs="Times New Roman"/>
          <w:szCs w:val="24"/>
        </w:rPr>
        <w:t xml:space="preserve">νστιτούτου εκεί που κυρίως εστιάζεται το έργο του, δηλαδή στην έρευνα. Και προτείναμε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υμβούλιο με ισχυρή συμμετοχή της Ακαδημίας Αθηνών.</w:t>
      </w:r>
    </w:p>
    <w:p w14:paraId="73D852EE"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Είπε ο κύριος Υπουργός ότι, στην </w:t>
      </w:r>
      <w:r>
        <w:rPr>
          <w:rFonts w:eastAsia="Times New Roman" w:cs="Times New Roman"/>
          <w:szCs w:val="24"/>
        </w:rPr>
        <w:t xml:space="preserve">τροπολογία που κατατίθεται σήμερα, υιοθετεί αυτή τη σημαντική για εμάς σκέψη. Όμως </w:t>
      </w:r>
      <w:r>
        <w:rPr>
          <w:rFonts w:eastAsia="Times New Roman" w:cs="Times New Roman"/>
          <w:szCs w:val="24"/>
        </w:rPr>
        <w:lastRenderedPageBreak/>
        <w:t>διαβάζω –όσο πρόλαβα στα λίγα λεπτά- ότι πρόκειται περί παραπλανητικής προφορικής διατυπώσεως, διότι η γραπτή λέει άλλα. Προσέξτε τι λέει αυτό που φέρατε τώρα, κύριε Αμανατί</w:t>
      </w:r>
      <w:r>
        <w:rPr>
          <w:rFonts w:eastAsia="Times New Roman" w:cs="Times New Roman"/>
          <w:szCs w:val="24"/>
        </w:rPr>
        <w:t xml:space="preserve">δη: «Για την υποστήριξη του σχεδιασμού του επιστημονικού και του ερευνητικού έργου του </w:t>
      </w:r>
      <w:r>
        <w:rPr>
          <w:rFonts w:eastAsia="Times New Roman" w:cs="Times New Roman"/>
          <w:szCs w:val="24"/>
        </w:rPr>
        <w:t>ι</w:t>
      </w:r>
      <w:r>
        <w:rPr>
          <w:rFonts w:eastAsia="Times New Roman" w:cs="Times New Roman"/>
          <w:szCs w:val="24"/>
        </w:rPr>
        <w:t xml:space="preserve">νστιτούτου, καθώς και για τη διαδικασία επιλογής των υποτρόφων και φιλοξενουμένων –εδώ είναι η μαγική λέξη:- δύναται στον </w:t>
      </w:r>
      <w:r>
        <w:rPr>
          <w:rFonts w:eastAsia="Times New Roman" w:cs="Times New Roman"/>
          <w:szCs w:val="24"/>
        </w:rPr>
        <w:t>ο</w:t>
      </w:r>
      <w:r>
        <w:rPr>
          <w:rFonts w:eastAsia="Times New Roman" w:cs="Times New Roman"/>
          <w:szCs w:val="24"/>
        </w:rPr>
        <w:t xml:space="preserve">ργανισμό να προβλέπεται η συγκρότηση άμισθου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υμβουλίου, να ορίζεται η σύνθεση αυτού, καθώς και άλλες αναγκαίες λεπτομέρειες για τη λειτουργία του</w:t>
      </w:r>
      <w:r>
        <w:rPr>
          <w:rFonts w:eastAsia="Times New Roman" w:cs="Times New Roman"/>
          <w:szCs w:val="24"/>
        </w:rPr>
        <w:t>.</w:t>
      </w:r>
      <w:r>
        <w:rPr>
          <w:rFonts w:eastAsia="Times New Roman" w:cs="Times New Roman"/>
          <w:szCs w:val="24"/>
        </w:rPr>
        <w:t>».</w:t>
      </w:r>
    </w:p>
    <w:p w14:paraId="73D852EF"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«Δύναται»! Και κα</w:t>
      </w:r>
      <w:r>
        <w:rPr>
          <w:rFonts w:eastAsia="Times New Roman" w:cs="Times New Roman"/>
          <w:szCs w:val="24"/>
        </w:rPr>
        <w:t>μ</w:t>
      </w:r>
      <w:r>
        <w:rPr>
          <w:rFonts w:eastAsia="Times New Roman" w:cs="Times New Roman"/>
          <w:szCs w:val="24"/>
        </w:rPr>
        <w:t xml:space="preserve">μία εξασφάλιση δεν υπάρχει ότι θα γίνει. Εμείς είχαμε προτείνει να ορίζεται στον νόμο τώρα ότι θα υπάρχει το </w:t>
      </w:r>
      <w:r>
        <w:rPr>
          <w:rFonts w:eastAsia="Times New Roman" w:cs="Times New Roman"/>
          <w:szCs w:val="24"/>
        </w:rPr>
        <w:t>επιστημονι</w:t>
      </w:r>
      <w:r>
        <w:rPr>
          <w:rFonts w:eastAsia="Times New Roman" w:cs="Times New Roman"/>
          <w:szCs w:val="24"/>
        </w:rPr>
        <w:t xml:space="preserve">κό συμβούλιο </w:t>
      </w:r>
      <w:r>
        <w:rPr>
          <w:rFonts w:eastAsia="Times New Roman" w:cs="Times New Roman"/>
          <w:szCs w:val="24"/>
        </w:rPr>
        <w:t xml:space="preserve">και ποια θα είναι η σύνθεσή του. Επομένως, εμείς προτείναμε δημιουργία </w:t>
      </w:r>
      <w:r>
        <w:rPr>
          <w:rFonts w:eastAsia="Times New Roman" w:cs="Times New Roman"/>
          <w:szCs w:val="24"/>
        </w:rPr>
        <w:t xml:space="preserve">επιστημονικού συμβουλίου </w:t>
      </w:r>
      <w:r>
        <w:rPr>
          <w:rFonts w:eastAsia="Times New Roman" w:cs="Times New Roman"/>
          <w:szCs w:val="24"/>
        </w:rPr>
        <w:t xml:space="preserve">με παρουσία της Ακαδημίας Αθηνών και το αρνείστε. </w:t>
      </w:r>
    </w:p>
    <w:p w14:paraId="73D852F0"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Προτείναμε την αλλαγή της σύνθεσης της </w:t>
      </w:r>
      <w:r>
        <w:rPr>
          <w:rFonts w:eastAsia="Times New Roman" w:cs="Times New Roman"/>
          <w:szCs w:val="24"/>
        </w:rPr>
        <w:t xml:space="preserve">εποπτικής επιτροπής </w:t>
      </w:r>
      <w:r>
        <w:rPr>
          <w:rFonts w:eastAsia="Times New Roman" w:cs="Times New Roman"/>
          <w:szCs w:val="24"/>
        </w:rPr>
        <w:t xml:space="preserve">και της </w:t>
      </w:r>
      <w:r>
        <w:rPr>
          <w:rFonts w:eastAsia="Times New Roman" w:cs="Times New Roman"/>
          <w:szCs w:val="24"/>
        </w:rPr>
        <w:t xml:space="preserve">επιτροπής επιλογής </w:t>
      </w:r>
      <w:r>
        <w:rPr>
          <w:rFonts w:eastAsia="Times New Roman" w:cs="Times New Roman"/>
          <w:szCs w:val="24"/>
        </w:rPr>
        <w:t xml:space="preserve">του </w:t>
      </w:r>
      <w:r>
        <w:rPr>
          <w:rFonts w:eastAsia="Times New Roman" w:cs="Times New Roman"/>
          <w:szCs w:val="24"/>
        </w:rPr>
        <w:t>προέδρ</w:t>
      </w:r>
      <w:r>
        <w:rPr>
          <w:rFonts w:eastAsia="Times New Roman" w:cs="Times New Roman"/>
          <w:szCs w:val="24"/>
        </w:rPr>
        <w:t>ου</w:t>
      </w:r>
      <w:r>
        <w:rPr>
          <w:rFonts w:eastAsia="Times New Roman" w:cs="Times New Roman"/>
          <w:szCs w:val="24"/>
        </w:rPr>
        <w:t xml:space="preserve">, ώστε να υπάρχει ισχυρή ακαδημαϊκή πανεπιστημιακή παρουσία, αλλά και της Ακαδημίας Αθηνών. Και αυτή την τροπολογία την αρνείστε. </w:t>
      </w:r>
    </w:p>
    <w:p w14:paraId="73D852F1"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Προτείναμε την επικύρωση της επιλογής του Προέδρου από κοινή συνεδρίαση των Επιτροπών Εξωτερικών και Μορφωτικών Υποθέσεων τ</w:t>
      </w:r>
      <w:r>
        <w:rPr>
          <w:rFonts w:eastAsia="Times New Roman" w:cs="Times New Roman"/>
          <w:szCs w:val="24"/>
        </w:rPr>
        <w:t xml:space="preserve">ης Βουλής. Και αυτό το αρνείστε. </w:t>
      </w:r>
    </w:p>
    <w:p w14:paraId="73D852F2"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Προτείναμε, επίσης, την υποβολή και έγκριση κυλιόμενου τριετούς προϋπολογισμού και προγράμματος ερευνητικών εργασιών, με δεσμευτικό προϋπολογισμό για το επόμενο έτος, καθώς επίσης και για το επιστημονικό πρόγραμμα, πράγμα </w:t>
      </w:r>
      <w:r>
        <w:rPr>
          <w:rFonts w:eastAsia="Times New Roman" w:cs="Times New Roman"/>
          <w:szCs w:val="24"/>
        </w:rPr>
        <w:t xml:space="preserve">το οποίο, κατά την άποψή μας, συντελούσε και συντελεί, όπως σε όλα τα ερευνητικά ιδρύματα του κόσμου, στη διαφάνεια και στον αποτελεσματικό σχεδιασμό των δράσεων του </w:t>
      </w:r>
      <w:r>
        <w:rPr>
          <w:rFonts w:eastAsia="Times New Roman" w:cs="Times New Roman"/>
          <w:szCs w:val="24"/>
        </w:rPr>
        <w:t>ι</w:t>
      </w:r>
      <w:r>
        <w:rPr>
          <w:rFonts w:eastAsia="Times New Roman" w:cs="Times New Roman"/>
          <w:szCs w:val="24"/>
        </w:rPr>
        <w:t>νστιτούτου</w:t>
      </w:r>
      <w:r>
        <w:rPr>
          <w:rFonts w:eastAsia="Times New Roman" w:cs="Times New Roman"/>
          <w:szCs w:val="24"/>
        </w:rPr>
        <w:t xml:space="preserve">. </w:t>
      </w:r>
    </w:p>
    <w:p w14:paraId="73D852F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με την ίδια λογική της διαφάνειας και της σωστής λειτουργίας, προτείν</w:t>
      </w:r>
      <w:r>
        <w:rPr>
          <w:rFonts w:eastAsia="Times New Roman" w:cs="Times New Roman"/>
          <w:szCs w:val="24"/>
        </w:rPr>
        <w:t xml:space="preserve">αμε ενισχυμένο οικονομικό έλεγχο από ορκωτούς λογιστές και από την </w:t>
      </w:r>
      <w:r>
        <w:rPr>
          <w:rFonts w:eastAsia="Times New Roman" w:cs="Times New Roman"/>
          <w:szCs w:val="24"/>
        </w:rPr>
        <w:t>υπηρεσία επιθεώρησης</w:t>
      </w:r>
      <w:r>
        <w:rPr>
          <w:rFonts w:eastAsia="Times New Roman" w:cs="Times New Roman"/>
          <w:szCs w:val="24"/>
        </w:rPr>
        <w:t xml:space="preserve"> του Υπουργείου των Εξωτερικών. Και αυτό δεν γίνεται δεκτό. </w:t>
      </w:r>
    </w:p>
    <w:p w14:paraId="73D852F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κύριε Υπουργέ, κυρίες και κύριοι συνάδελφοι, ότι εμείς δεν μπορούμε να συμφωνήσουμε </w:t>
      </w:r>
      <w:r>
        <w:rPr>
          <w:rFonts w:eastAsia="Times New Roman" w:cs="Times New Roman"/>
          <w:szCs w:val="24"/>
        </w:rPr>
        <w:t xml:space="preserve">με το σχέδιο που φέρνετε ούτε επί της αρχής ούτε στα άρθρα. </w:t>
      </w:r>
    </w:p>
    <w:p w14:paraId="73D852F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Δυστυχώς, δεν αποτρέψαμε αυτό το οποίο σήμερα, επειδή έχετε την πλειοψηφία, θα επιβάλλετε στο </w:t>
      </w:r>
      <w:r>
        <w:rPr>
          <w:rFonts w:eastAsia="Times New Roman" w:cs="Times New Roman"/>
          <w:szCs w:val="24"/>
        </w:rPr>
        <w:t>ινστιτούτο</w:t>
      </w:r>
      <w:r>
        <w:rPr>
          <w:rFonts w:eastAsia="Times New Roman" w:cs="Times New Roman"/>
          <w:szCs w:val="24"/>
        </w:rPr>
        <w:t xml:space="preserve">, δηλαδή την πορεία του προς την παρακμή, την πορεία του προς μια </w:t>
      </w:r>
      <w:r>
        <w:rPr>
          <w:rFonts w:eastAsia="Times New Roman" w:cs="Times New Roman"/>
          <w:szCs w:val="24"/>
        </w:rPr>
        <w:lastRenderedPageBreak/>
        <w:t xml:space="preserve">κατάσταση η οποία καμμία </w:t>
      </w:r>
      <w:r>
        <w:rPr>
          <w:rFonts w:eastAsia="Times New Roman" w:cs="Times New Roman"/>
          <w:szCs w:val="24"/>
        </w:rPr>
        <w:t xml:space="preserve">σχέση δεν θα έχει με τη λαμπερή πορεία του τα τελευταία εξήντα χρόνια. </w:t>
      </w:r>
    </w:p>
    <w:p w14:paraId="73D852F6"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Πράγματι, υπήρχαν πράγματα που θα μπορούσαν να διορθωθούν. Εσείς δεν διορθώνετε, γκρεμίζετε και βάζετε το Ινστιτούτο της Βενετίας, αυτό το λαμπρό ίδρυμα, ουσιαστικά κάτω από την εποπτε</w:t>
      </w:r>
      <w:r>
        <w:rPr>
          <w:rFonts w:eastAsia="Times New Roman" w:cs="Times New Roman"/>
          <w:szCs w:val="24"/>
        </w:rPr>
        <w:t xml:space="preserve">ία και την επιτροπεία του Υπουργείου των Εξωτερικών. </w:t>
      </w:r>
    </w:p>
    <w:p w14:paraId="73D852F7"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Προέρχομαι από το Υπουργείο των Εξωτερικών. Άλλωστε και το Ινστιτούτο προέκυψε ως καρπός σκέψεων ενός διπλωμάτη. Και τις ευαισθησίες της </w:t>
      </w:r>
      <w:r>
        <w:rPr>
          <w:rFonts w:eastAsia="Times New Roman" w:cs="Times New Roman"/>
          <w:szCs w:val="24"/>
        </w:rPr>
        <w:t>διπλωματικής υπηρεσίας</w:t>
      </w:r>
      <w:r>
        <w:rPr>
          <w:rFonts w:eastAsia="Times New Roman" w:cs="Times New Roman"/>
          <w:szCs w:val="24"/>
        </w:rPr>
        <w:t xml:space="preserve"> για την ορθή εκπροσώπηση της χώρας και τις</w:t>
      </w:r>
      <w:r>
        <w:rPr>
          <w:rFonts w:eastAsia="Times New Roman" w:cs="Times New Roman"/>
          <w:szCs w:val="24"/>
        </w:rPr>
        <w:t xml:space="preserve"> γνωρίζω και τις συμμερίζομαι, αλλά το Υπουργείο των Εξωτερικών δεν φιλοδοξεί να ελέγχει ούτε να χειροτερεύει ινστιτούτα και φορείς που μπορούν να υπηρετήσουν, όπως έχει υπηρετήσει εξήντα χρόνια το Ινστιτούτο Βενετίας τον ελληνικό πολιτισμό, τις έρευνες γι</w:t>
      </w:r>
      <w:r>
        <w:rPr>
          <w:rFonts w:eastAsia="Times New Roman" w:cs="Times New Roman"/>
          <w:szCs w:val="24"/>
        </w:rPr>
        <w:t xml:space="preserve">α τον ελληνικό πολιτισμό. Γι’ αυτό, όπως σας είπα, δεν θα ψηφίσουμε επί της αρχής ούτε επί των άρθρων. </w:t>
      </w:r>
    </w:p>
    <w:p w14:paraId="73D852F8"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κλείνω με το εξής, κύριε Υπουργέ. Εκπροσωπείτε εδώ το Υπουργείο των Εξωτερικών σήμερα. Το Υπουργείο των Εξωτερικών έχει μπει τις τελευταίες μέρες στο κέντρο μιας σοβαρής </w:t>
      </w:r>
      <w:r>
        <w:rPr>
          <w:rFonts w:eastAsia="Times New Roman" w:cs="Times New Roman"/>
          <w:szCs w:val="24"/>
        </w:rPr>
        <w:lastRenderedPageBreak/>
        <w:t xml:space="preserve">συζήτησης που σχετίζεται με την πώληση στρατιωτικού υλικού στη Σαουδική Αραβία. </w:t>
      </w:r>
    </w:p>
    <w:p w14:paraId="73D852F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γώ δεν θα μπω στην ουσία της υπόθεσης, αλλά θα μπω σε μια πτυχή της, για την ύπαρξη της οποίας θα έπρεπε κανονικά να αισθάνεστε πολύ δυσάρεστα. Ο Πρωθυπουργός της χώρας από αυτό εδώ το Βήμα, χωρίς αντίδραση του Υπουργού των Εξωτερικών, είπε, κατηγόρησε ένα</w:t>
      </w:r>
      <w:r>
        <w:rPr>
          <w:rFonts w:eastAsia="Times New Roman" w:cs="Times New Roman"/>
          <w:szCs w:val="24"/>
        </w:rPr>
        <w:t xml:space="preserve"> ανώτατο στέλεχος του Υπουργείου Εξωτερικών, της </w:t>
      </w:r>
      <w:r>
        <w:rPr>
          <w:rFonts w:eastAsia="Times New Roman" w:cs="Times New Roman"/>
          <w:szCs w:val="24"/>
        </w:rPr>
        <w:t>διπλωματικής υπηρεσίας</w:t>
      </w:r>
      <w:r>
        <w:rPr>
          <w:rFonts w:eastAsia="Times New Roman" w:cs="Times New Roman"/>
          <w:szCs w:val="24"/>
        </w:rPr>
        <w:t xml:space="preserve">, τον πρέσβη μας στην Πρεσβεία του </w:t>
      </w:r>
      <w:proofErr w:type="spellStart"/>
      <w:r>
        <w:rPr>
          <w:rFonts w:eastAsia="Times New Roman" w:cs="Times New Roman"/>
          <w:szCs w:val="24"/>
        </w:rPr>
        <w:t>Ριάντ</w:t>
      </w:r>
      <w:proofErr w:type="spellEnd"/>
      <w:r>
        <w:rPr>
          <w:rFonts w:eastAsia="Times New Roman" w:cs="Times New Roman"/>
          <w:szCs w:val="24"/>
        </w:rPr>
        <w:t xml:space="preserve">, ότι ουσιαστικά είναι ντίλερ, ότι συνομιλεί και εκφράζει απόψεις –άρα και συμφέροντα- ενός μεσάζοντα, όπως τον παρουσίασε εκείνος. </w:t>
      </w:r>
    </w:p>
    <w:p w14:paraId="73D852F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αν είναι </w:t>
      </w:r>
      <w:r>
        <w:rPr>
          <w:rFonts w:eastAsia="Times New Roman" w:cs="Times New Roman"/>
          <w:szCs w:val="24"/>
        </w:rPr>
        <w:t>μεσάζοντας ή απλώς ήταν ένας Έλληνας που ενημέρωνε τη χώρα του θα φανεί στην πορεία. Εγώ δεν μπαίνω σε αυτό. Όμως, εδώ ακούστηκε, από αυτό το Βήμα, από τον Πρωθυπουργό της χώρας η χειρότερη μομφή, η χειρότερη κατηγορία που μπορεί να εκτοξευθεί κατά ενός δη</w:t>
      </w:r>
      <w:r>
        <w:rPr>
          <w:rFonts w:eastAsia="Times New Roman" w:cs="Times New Roman"/>
          <w:szCs w:val="24"/>
        </w:rPr>
        <w:t xml:space="preserve">μοσίου λειτουργού, ενός στελέχους της </w:t>
      </w:r>
      <w:r>
        <w:rPr>
          <w:rFonts w:eastAsia="Times New Roman" w:cs="Times New Roman"/>
          <w:szCs w:val="24"/>
        </w:rPr>
        <w:t>διπλωματικής υπηρεσίας</w:t>
      </w:r>
      <w:r>
        <w:rPr>
          <w:rFonts w:eastAsia="Times New Roman" w:cs="Times New Roman"/>
          <w:szCs w:val="24"/>
        </w:rPr>
        <w:t xml:space="preserve">. </w:t>
      </w:r>
    </w:p>
    <w:p w14:paraId="73D852FB"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αυτό το στέλεχος, αυτόν τον πρέσβη, από το 2016 –γιατί το 2016 γίνεται η επικοινωνία με τον συγκεκριμένο </w:t>
      </w:r>
      <w:r>
        <w:rPr>
          <w:rFonts w:eastAsia="Times New Roman" w:cs="Times New Roman"/>
          <w:szCs w:val="24"/>
        </w:rPr>
        <w:lastRenderedPageBreak/>
        <w:t>Έλληνα που δραστηριοποιείται στη Σαουδική Αραβία- τον κρατάτε στη θέση το</w:t>
      </w:r>
      <w:r>
        <w:rPr>
          <w:rFonts w:eastAsia="Times New Roman" w:cs="Times New Roman"/>
          <w:szCs w:val="24"/>
        </w:rPr>
        <w:t>υ. Τώρα είναι εκεί, αλληλογραφείτε μαζί του, δέχεστε τις εισηγήσεις του. Όλα τα τηλεγραφήματα που ακολουθούν από το 2016 τα υπογράφει ο κ. Πολυχρονίου. Τι έχετε κάνει, αν πιστεύει ο Πρωθυπουργός και ο Υπουργός των Εξωτερικών ότι ο εκπρόσωπος της χώρας σε μ</w:t>
      </w:r>
      <w:r>
        <w:rPr>
          <w:rFonts w:eastAsia="Times New Roman" w:cs="Times New Roman"/>
          <w:szCs w:val="24"/>
        </w:rPr>
        <w:t>ια σημαντική για την εξωτερική πολιτική της Ελλάδος χώρα είναι άνθρωπος ο οποίος «</w:t>
      </w:r>
      <w:proofErr w:type="spellStart"/>
      <w:r>
        <w:rPr>
          <w:rFonts w:eastAsia="Times New Roman" w:cs="Times New Roman"/>
          <w:szCs w:val="24"/>
        </w:rPr>
        <w:t>ντιλάρει</w:t>
      </w:r>
      <w:proofErr w:type="spellEnd"/>
      <w:r>
        <w:rPr>
          <w:rFonts w:eastAsia="Times New Roman" w:cs="Times New Roman"/>
          <w:szCs w:val="24"/>
        </w:rPr>
        <w:t xml:space="preserve">»; Είναι ακόμα εκεί; Τι κάνετε τόσους μήνες; </w:t>
      </w:r>
    </w:p>
    <w:p w14:paraId="73D852FC"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είναι, λοιπόν, απαράδεκτα. Δεν μπορεί να κατηγορούνται δημόσιοι λειτουργοί έτσι εύκολα, την ίδια ώρα που συνεχίζουν</w:t>
      </w:r>
      <w:r>
        <w:rPr>
          <w:rFonts w:eastAsia="Times New Roman" w:cs="Times New Roman"/>
          <w:szCs w:val="24"/>
        </w:rPr>
        <w:t xml:space="preserve"> να ασκούν την αποστολή τους. </w:t>
      </w:r>
    </w:p>
    <w:p w14:paraId="73D852F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Αυτό είναι όνειδος, είναι ντροπή για το Υπουργείο Εξωτερικών και να είστε βέβαιος, κύριε Αμανατίδη, και να το μεταφέρετε στον Υπουργό, τον κ. Κοτζιά, ότι αυτά δεν πρόκειται να περάσουν έτσι. Θα συζητηθούν με αυστηρό, εξονυχισ</w:t>
      </w:r>
      <w:r>
        <w:rPr>
          <w:rFonts w:eastAsia="Times New Roman" w:cs="Times New Roman"/>
          <w:szCs w:val="24"/>
        </w:rPr>
        <w:t>τικό κοινοβουλευτικό έλεγχο. Τίποτα δεν θα μείνει στην αφάνεια.</w:t>
      </w:r>
    </w:p>
    <w:p w14:paraId="73D852F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w:t>
      </w:r>
    </w:p>
    <w:p w14:paraId="73D852FF"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D8530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Υπουργέ, θα ακούσετε όλους τους αγορητές. Κρατήστε τις παρατηρήσεις, τις σημειώσεις. </w:t>
      </w:r>
      <w:r>
        <w:rPr>
          <w:rFonts w:eastAsia="Times New Roman" w:cs="Times New Roman"/>
          <w:szCs w:val="24"/>
        </w:rPr>
        <w:t>Πέραν του χρόνου για την ομιλία σας, θα υπάρξει μία ανοχή για να δώσετε απαντήσεις. Ας μην διακόψουμε τώρα ενδιαμέσως. Έκλεισε ο κατάλογος</w:t>
      </w:r>
      <w:r w:rsidRPr="00AA6277">
        <w:rPr>
          <w:rFonts w:eastAsia="Times New Roman" w:cs="Times New Roman"/>
          <w:szCs w:val="24"/>
        </w:rPr>
        <w:t xml:space="preserve"> </w:t>
      </w:r>
      <w:r>
        <w:rPr>
          <w:rFonts w:eastAsia="Times New Roman" w:cs="Times New Roman"/>
          <w:szCs w:val="24"/>
        </w:rPr>
        <w:t>των ομιλητών.</w:t>
      </w:r>
    </w:p>
    <w:p w14:paraId="73D8530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Τον λόγο έχει ο κ. Κωνσταντόπουλος, ειδικός αγορητής από την Δημοκρατική Συμπαράταξη.</w:t>
      </w:r>
    </w:p>
    <w:p w14:paraId="73D8530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ΔΗΜΗΤΡΙΟΣ ΚΩΝΣΤΑΝ</w:t>
      </w:r>
      <w:r>
        <w:rPr>
          <w:rFonts w:eastAsia="Times New Roman" w:cs="Times New Roman"/>
          <w:b/>
          <w:szCs w:val="24"/>
        </w:rPr>
        <w:t xml:space="preserve">ΤΟΠΟΥΛΟΣ: </w:t>
      </w:r>
      <w:r>
        <w:rPr>
          <w:rFonts w:eastAsia="Times New Roman" w:cs="Times New Roman"/>
          <w:szCs w:val="24"/>
        </w:rPr>
        <w:t>Κύριε Πρόεδρε, κύριοι Υπουργοί, κυρίες και κύριοι συνάδελφοι, το Ινστιτούτο Βυζαντινών και Μεταβυζαντινών Σπουδών συστάθηκε με το άρθρο 1 του ν.1766/1951 ως νομικό πρόσωπο δημοσίου δικαίου, με έδρα τη Βενετία της Ιταλίας. Κατέστη οικονομικά αυτοδ</w:t>
      </w:r>
      <w:r>
        <w:rPr>
          <w:rFonts w:eastAsia="Times New Roman" w:cs="Times New Roman"/>
          <w:szCs w:val="24"/>
        </w:rPr>
        <w:t xml:space="preserve">ύναμο το 1953. Τότε η εκεί ελληνική κοινότητα τού μεταβίβασε την ακίνητη περιουσία της και την εκκλησία του Αγίου Γεωργίου. Στη λειτουργία του </w:t>
      </w:r>
      <w:r>
        <w:rPr>
          <w:rFonts w:eastAsia="Times New Roman" w:cs="Times New Roman"/>
          <w:szCs w:val="24"/>
        </w:rPr>
        <w:t xml:space="preserve">ινστιτούτου </w:t>
      </w:r>
      <w:r>
        <w:rPr>
          <w:rFonts w:eastAsia="Times New Roman" w:cs="Times New Roman"/>
          <w:szCs w:val="24"/>
        </w:rPr>
        <w:t xml:space="preserve">εμπλέκεται και η Ακαδημία Αθηνών. Οφείλει να ορίζει τον εκπρόσωπό της στην </w:t>
      </w:r>
      <w:r>
        <w:rPr>
          <w:rFonts w:eastAsia="Times New Roman" w:cs="Times New Roman"/>
          <w:szCs w:val="24"/>
        </w:rPr>
        <w:t xml:space="preserve">εποπτική επιτροπή </w:t>
      </w:r>
      <w:r>
        <w:rPr>
          <w:rFonts w:eastAsia="Times New Roman" w:cs="Times New Roman"/>
          <w:szCs w:val="24"/>
        </w:rPr>
        <w:t xml:space="preserve">του </w:t>
      </w:r>
      <w:r>
        <w:rPr>
          <w:rFonts w:eastAsia="Times New Roman" w:cs="Times New Roman"/>
          <w:szCs w:val="24"/>
        </w:rPr>
        <w:t>ιδρύ</w:t>
      </w:r>
      <w:r>
        <w:rPr>
          <w:rFonts w:eastAsia="Times New Roman" w:cs="Times New Roman"/>
          <w:szCs w:val="24"/>
        </w:rPr>
        <w:t xml:space="preserve">ματος </w:t>
      </w:r>
      <w:r>
        <w:rPr>
          <w:rFonts w:eastAsia="Times New Roman" w:cs="Times New Roman"/>
          <w:szCs w:val="24"/>
        </w:rPr>
        <w:t xml:space="preserve">και παράλληλα έχει και την ευθύνη εκλογής του </w:t>
      </w:r>
      <w:r>
        <w:rPr>
          <w:rFonts w:eastAsia="Times New Roman" w:cs="Times New Roman"/>
          <w:szCs w:val="24"/>
        </w:rPr>
        <w:t>διευθυντή</w:t>
      </w:r>
      <w:r>
        <w:rPr>
          <w:rFonts w:eastAsia="Times New Roman" w:cs="Times New Roman"/>
          <w:szCs w:val="24"/>
        </w:rPr>
        <w:t>.</w:t>
      </w:r>
    </w:p>
    <w:p w14:paraId="73D8530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έργο του </w:t>
      </w:r>
      <w:r>
        <w:rPr>
          <w:rFonts w:eastAsia="Times New Roman" w:cs="Times New Roman"/>
          <w:szCs w:val="24"/>
        </w:rPr>
        <w:t xml:space="preserve">ιδρύματος </w:t>
      </w:r>
      <w:r>
        <w:rPr>
          <w:rFonts w:eastAsia="Times New Roman" w:cs="Times New Roman"/>
          <w:szCs w:val="24"/>
        </w:rPr>
        <w:t>είναι κατά βάση επιστημονικό, ερευνητικό, με διεθνές κύρος και παγκόσμια προβολή. Να θυμίσω ότι οι τοποθετήσεις των φορέων που κλήθηκαν για α</w:t>
      </w:r>
      <w:r>
        <w:rPr>
          <w:rFonts w:eastAsia="Times New Roman" w:cs="Times New Roman"/>
          <w:szCs w:val="24"/>
        </w:rPr>
        <w:t xml:space="preserve">κρόαση στην </w:t>
      </w:r>
      <w:r>
        <w:rPr>
          <w:rFonts w:eastAsia="Times New Roman" w:cs="Times New Roman"/>
          <w:szCs w:val="24"/>
        </w:rPr>
        <w:t xml:space="preserve">επιτροπή </w:t>
      </w:r>
      <w:r>
        <w:rPr>
          <w:rFonts w:eastAsia="Times New Roman" w:cs="Times New Roman"/>
          <w:szCs w:val="24"/>
        </w:rPr>
        <w:t xml:space="preserve">επιβεβαίωσαν τη σημαντική επιστημονική προσφορά του </w:t>
      </w:r>
      <w:r>
        <w:rPr>
          <w:rFonts w:eastAsia="Times New Roman" w:cs="Times New Roman"/>
          <w:szCs w:val="24"/>
        </w:rPr>
        <w:t xml:space="preserve">ινστιτούτου </w:t>
      </w:r>
      <w:r>
        <w:rPr>
          <w:rFonts w:eastAsia="Times New Roman" w:cs="Times New Roman"/>
          <w:szCs w:val="24"/>
        </w:rPr>
        <w:t>και τον ρόλο του στην οικουμενικότητα του ελληνισμού.</w:t>
      </w:r>
    </w:p>
    <w:p w14:paraId="73D8530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τα τελευταία χρόνια υπάρχει μια έντονη καταγραφή προβλημάτων σε σχέση με την αυτοδιαχείρισή του, η οπο</w:t>
      </w:r>
      <w:r>
        <w:rPr>
          <w:rFonts w:eastAsia="Times New Roman" w:cs="Times New Roman"/>
          <w:szCs w:val="24"/>
        </w:rPr>
        <w:t xml:space="preserve">ία εκπορεύεται από το ιδρυτικό του πλαίσιο. Το Υπουργείο Παιδείας φαίνεται ότι είχε αποστασιοποιηθεί από τον εποπτεύοντα ρόλο του. </w:t>
      </w:r>
    </w:p>
    <w:p w14:paraId="73D8530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εξήντα ένα χρόνια είναι επιβεβλημένο για το </w:t>
      </w:r>
      <w:r>
        <w:rPr>
          <w:rFonts w:eastAsia="Times New Roman" w:cs="Times New Roman"/>
          <w:szCs w:val="24"/>
        </w:rPr>
        <w:t xml:space="preserve">ινστιτούτο </w:t>
      </w:r>
      <w:r>
        <w:rPr>
          <w:rFonts w:eastAsia="Times New Roman" w:cs="Times New Roman"/>
          <w:szCs w:val="24"/>
        </w:rPr>
        <w:t>να αντιμετωπιστούν νομοθετικές</w:t>
      </w:r>
      <w:r>
        <w:rPr>
          <w:rFonts w:eastAsia="Times New Roman" w:cs="Times New Roman"/>
          <w:szCs w:val="24"/>
        </w:rPr>
        <w:t xml:space="preserve"> αστοχίες και φυσικά δυσλειτουργίες του, που έχουν να κάνουν με τις αρμοδιότητες των οργάνων, την άσκηση της προβλεπόμενης εποπτείας, την εξωστρέφεια των δράσεων, τη δομή του, την κοινωνική λογοδοσία.</w:t>
      </w:r>
    </w:p>
    <w:p w14:paraId="73D8530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Για εμάς, τη Δημοκρατική Συμπαράταξη, είναι θέμα αρχής </w:t>
      </w:r>
      <w:r>
        <w:rPr>
          <w:rFonts w:eastAsia="Times New Roman" w:cs="Times New Roman"/>
          <w:szCs w:val="24"/>
        </w:rPr>
        <w:t>κάθε τέτοιος φορέας να λειτουργεί μέσα σε ένα πλαίσιο διοικητικής αυτοτέλειας, χωρίς γραφειοκρατικές αγκυλώσεις και χωρίς επικαλύψεις.</w:t>
      </w:r>
    </w:p>
    <w:p w14:paraId="73D8530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Να θυμίσω την καθαρή θέση μας για τη λειτουργία του </w:t>
      </w:r>
      <w:r>
        <w:rPr>
          <w:rFonts w:eastAsia="Times New Roman" w:cs="Times New Roman"/>
          <w:szCs w:val="24"/>
        </w:rPr>
        <w:t xml:space="preserve">ισλαμικού τεμένους </w:t>
      </w:r>
      <w:r>
        <w:rPr>
          <w:rFonts w:eastAsia="Times New Roman" w:cs="Times New Roman"/>
          <w:szCs w:val="24"/>
        </w:rPr>
        <w:t>στην Αττική. Αυτό το πλαίσιο, όμως, πρέπει να διασ</w:t>
      </w:r>
      <w:r>
        <w:rPr>
          <w:rFonts w:eastAsia="Times New Roman" w:cs="Times New Roman"/>
          <w:szCs w:val="24"/>
        </w:rPr>
        <w:t>φαλίζει τη σύννομη λειτουργία του φορέα, τη νομικά ελεγχόμενη δράση των οργάνων του, την ταμειακή του διαχείριση και τον κατασταλτικό του έλεγχο.</w:t>
      </w:r>
    </w:p>
    <w:p w14:paraId="73D8530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Μέχρι σήμερα έχουν γίνει τρεις προσπάθειες αλλαγής του νόμου. Το πόρισμα της </w:t>
      </w:r>
      <w:r>
        <w:rPr>
          <w:rFonts w:eastAsia="Times New Roman" w:cs="Times New Roman"/>
          <w:szCs w:val="24"/>
        </w:rPr>
        <w:t>επιτροπής</w:t>
      </w:r>
      <w:r>
        <w:rPr>
          <w:rFonts w:eastAsia="Times New Roman" w:cs="Times New Roman"/>
          <w:szCs w:val="24"/>
        </w:rPr>
        <w:t xml:space="preserve"> επί υπουργίας του κ. Φί</w:t>
      </w:r>
      <w:r>
        <w:rPr>
          <w:rFonts w:eastAsia="Times New Roman" w:cs="Times New Roman"/>
          <w:szCs w:val="24"/>
        </w:rPr>
        <w:t>λη το έχουμε στα χέρια μας και σε κάποια σημεία θα έλεγα ότι συμφωνούμε. Είναι, θα έλεγα, αρτιότερο του παρόντος σχεδίου νόμου. Σε ένα επιστημονικό ίδρυμα όπως αυτό, το οποίο διαχειρίζεται σημαντική ακίνητη περιουσία, η εποπτεία πρέπει να είναι συνεχής και</w:t>
      </w:r>
      <w:r>
        <w:rPr>
          <w:rFonts w:eastAsia="Times New Roman" w:cs="Times New Roman"/>
          <w:szCs w:val="24"/>
        </w:rPr>
        <w:t xml:space="preserve"> φυσικά ανεξάρτητη.</w:t>
      </w:r>
    </w:p>
    <w:p w14:paraId="73D8530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ινστιτούτο </w:t>
      </w:r>
      <w:r>
        <w:rPr>
          <w:rFonts w:eastAsia="Times New Roman" w:cs="Times New Roman"/>
          <w:szCs w:val="24"/>
        </w:rPr>
        <w:t>είναι φορέας εκμετάλλευσης μισθωμένων ακινήτων που ανήκουν στο ελληνικό δημόσιο, υπάγονται, όμως, στους νόμους της Ιταλίας. Αυτό δεν πρέπει να μας ξεφεύγει.</w:t>
      </w:r>
    </w:p>
    <w:p w14:paraId="73D8530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παραπάνω δραστηριότητα, σε συνδυασμό με τη διαχείριση του </w:t>
      </w:r>
      <w:r>
        <w:rPr>
          <w:rFonts w:eastAsia="Times New Roman" w:cs="Times New Roman"/>
          <w:szCs w:val="24"/>
        </w:rPr>
        <w:t>ταμεί</w:t>
      </w:r>
      <w:r>
        <w:rPr>
          <w:rFonts w:eastAsia="Times New Roman" w:cs="Times New Roman"/>
          <w:szCs w:val="24"/>
        </w:rPr>
        <w:t>ου αρωγής</w:t>
      </w:r>
      <w:r>
        <w:rPr>
          <w:rFonts w:eastAsia="Times New Roman" w:cs="Times New Roman"/>
          <w:szCs w:val="24"/>
        </w:rPr>
        <w:t xml:space="preserve"> της Ελληνορθόδοξης Κοινότητας της Βενετίας και φυσικά της Ιερής Μητρόπολης Ιταλίας, χρειαζόταν έναν οικονομικό διαχειριστή. </w:t>
      </w:r>
    </w:p>
    <w:p w14:paraId="73D8530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Από τον </w:t>
      </w:r>
      <w:r>
        <w:rPr>
          <w:rFonts w:eastAsia="Times New Roman" w:cs="Times New Roman"/>
          <w:szCs w:val="24"/>
        </w:rPr>
        <w:t xml:space="preserve">οργανισμό </w:t>
      </w:r>
      <w:r>
        <w:rPr>
          <w:rFonts w:eastAsia="Times New Roman" w:cs="Times New Roman"/>
          <w:szCs w:val="24"/>
        </w:rPr>
        <w:t xml:space="preserve">του </w:t>
      </w:r>
      <w:r>
        <w:rPr>
          <w:rFonts w:eastAsia="Times New Roman" w:cs="Times New Roman"/>
          <w:szCs w:val="24"/>
        </w:rPr>
        <w:t xml:space="preserve">ινστιτούτου </w:t>
      </w:r>
      <w:r>
        <w:rPr>
          <w:rFonts w:eastAsia="Times New Roman" w:cs="Times New Roman"/>
          <w:szCs w:val="24"/>
        </w:rPr>
        <w:t>προβλεπόταν θέση διαχειριστή ιταλομαθούς, τον οποίο θα έστελνε στη Βενετία η Ελλάδα. Δυ</w:t>
      </w:r>
      <w:r>
        <w:rPr>
          <w:rFonts w:eastAsia="Times New Roman" w:cs="Times New Roman"/>
          <w:szCs w:val="24"/>
        </w:rPr>
        <w:t xml:space="preserve">στυχώς, όμως, όπως διαπιστώνεται, η θέση αυτή παρέμεινε κενή και καλυπτόταν είτε από υπαλλήλους του </w:t>
      </w:r>
      <w:r>
        <w:rPr>
          <w:rFonts w:eastAsia="Times New Roman" w:cs="Times New Roman"/>
          <w:szCs w:val="24"/>
        </w:rPr>
        <w:t xml:space="preserve">ινστιτούτου </w:t>
      </w:r>
      <w:r>
        <w:rPr>
          <w:rFonts w:eastAsia="Times New Roman" w:cs="Times New Roman"/>
          <w:szCs w:val="24"/>
        </w:rPr>
        <w:t>είτε από υπαλλήλους του ΥΠΕΞ.</w:t>
      </w:r>
    </w:p>
    <w:p w14:paraId="73D8530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Έτσι, δημιουργείτο μια διοικητική αρρυθμία, που οδήγησε το Υπουργείο Εξωτερικών σε διαδικασία ελέγχου, τα πορίσματ</w:t>
      </w:r>
      <w:r>
        <w:rPr>
          <w:rFonts w:eastAsia="Times New Roman" w:cs="Times New Roman"/>
          <w:szCs w:val="24"/>
        </w:rPr>
        <w:t xml:space="preserve">α του οποίου διαβιβάστηκαν στην </w:t>
      </w:r>
      <w:r>
        <w:rPr>
          <w:rFonts w:eastAsia="Times New Roman" w:cs="Times New Roman"/>
          <w:szCs w:val="24"/>
        </w:rPr>
        <w:t xml:space="preserve">δικαιοσύνη </w:t>
      </w:r>
      <w:r>
        <w:rPr>
          <w:rFonts w:eastAsia="Times New Roman" w:cs="Times New Roman"/>
          <w:szCs w:val="24"/>
        </w:rPr>
        <w:t>τον Ιούλιο του 2016.</w:t>
      </w:r>
    </w:p>
    <w:p w14:paraId="73D8530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Εδώ, όμως, κύριοι συνάδελφοι, τίθενται κάποια ερωτήματα: Ποιος είναι ο ακριβής αριθμός των ιστορικών και πολιτιστικών θησαυρών του; Ποια καταγραφή έχει γίνει και με ποια παραστατικά; Πώς αξιοπ</w:t>
      </w:r>
      <w:r>
        <w:rPr>
          <w:rFonts w:eastAsia="Times New Roman" w:cs="Times New Roman"/>
          <w:szCs w:val="24"/>
        </w:rPr>
        <w:t xml:space="preserve">οιείται φυσικά η ακίνητη περιουσία του </w:t>
      </w:r>
      <w:r>
        <w:rPr>
          <w:rFonts w:eastAsia="Times New Roman" w:cs="Times New Roman"/>
          <w:szCs w:val="24"/>
        </w:rPr>
        <w:t>ινστιτούτου</w:t>
      </w:r>
      <w:r>
        <w:rPr>
          <w:rFonts w:eastAsia="Times New Roman" w:cs="Times New Roman"/>
          <w:szCs w:val="24"/>
        </w:rPr>
        <w:t>;</w:t>
      </w:r>
    </w:p>
    <w:p w14:paraId="73D8530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Εξωτερικών διαπιστώνει ότι το </w:t>
      </w:r>
      <w:r>
        <w:rPr>
          <w:rFonts w:eastAsia="Times New Roman" w:cs="Times New Roman"/>
          <w:szCs w:val="24"/>
        </w:rPr>
        <w:t xml:space="preserve">ινστιτούτο </w:t>
      </w:r>
      <w:r>
        <w:rPr>
          <w:rFonts w:eastAsia="Times New Roman" w:cs="Times New Roman"/>
          <w:szCs w:val="24"/>
        </w:rPr>
        <w:t xml:space="preserve">αποφέρει έσοδα, αλλά επιβαρύνει τον κρατικό προϋπολογισμό με εκατομμύρια ευρώ. </w:t>
      </w:r>
    </w:p>
    <w:p w14:paraId="73D8530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έχω την άποψη ότι το </w:t>
      </w:r>
      <w:r>
        <w:rPr>
          <w:rFonts w:eastAsia="Times New Roman" w:cs="Times New Roman"/>
          <w:szCs w:val="24"/>
        </w:rPr>
        <w:t xml:space="preserve">ινστιτούτο </w:t>
      </w:r>
      <w:r>
        <w:rPr>
          <w:rFonts w:eastAsia="Times New Roman" w:cs="Times New Roman"/>
          <w:szCs w:val="24"/>
        </w:rPr>
        <w:t>δεν πρέπει να είνα</w:t>
      </w:r>
      <w:r>
        <w:rPr>
          <w:rFonts w:eastAsia="Times New Roman" w:cs="Times New Roman"/>
          <w:szCs w:val="24"/>
        </w:rPr>
        <w:t>ι κερδοφόρο ίδρυμα. Σε κάθε περίπτωση, όμως, πρέπει να είναι αυτοχρηματοδοτούμενο, ελεγχόμενο από ανεξάρτητη αρχή, προληπτικά και κατασταλτικά.</w:t>
      </w:r>
    </w:p>
    <w:p w14:paraId="73D8531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ιστορικός και πολιτιστικός θησαυρός του </w:t>
      </w:r>
      <w:r>
        <w:rPr>
          <w:rFonts w:eastAsia="Times New Roman" w:cs="Times New Roman"/>
          <w:szCs w:val="24"/>
        </w:rPr>
        <w:t xml:space="preserve">ινστιτούτου </w:t>
      </w:r>
      <w:r>
        <w:rPr>
          <w:rFonts w:eastAsia="Times New Roman" w:cs="Times New Roman"/>
          <w:szCs w:val="24"/>
        </w:rPr>
        <w:t xml:space="preserve">πρέπει να είναι καταγεγραμμένος με απόλυτη τυπικότητα. Το </w:t>
      </w:r>
      <w:r>
        <w:rPr>
          <w:rFonts w:eastAsia="Times New Roman" w:cs="Times New Roman"/>
          <w:szCs w:val="24"/>
        </w:rPr>
        <w:t>ινστιτούτο</w:t>
      </w:r>
      <w:r>
        <w:rPr>
          <w:rFonts w:eastAsia="Times New Roman" w:cs="Times New Roman"/>
          <w:szCs w:val="24"/>
        </w:rPr>
        <w:t xml:space="preserve"> πρέπει να υπάγεται στις γενικές διατάξεις περί ελέγχου των νομικών προσώπων δημοσίου δικαίου και να εφαρμόζει τους κανόνες δημοσίου λογιστικού με τήρηση βιβλίων και παραστατικών, με μηχανογραφικό σύστημα λογαριασμών.</w:t>
      </w:r>
    </w:p>
    <w:p w14:paraId="73D8531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w:t>
      </w:r>
      <w:r>
        <w:rPr>
          <w:rFonts w:eastAsia="Times New Roman" w:cs="Times New Roman"/>
          <w:szCs w:val="24"/>
        </w:rPr>
        <w:t xml:space="preserve">ριοι συνάδελφοι, το παρόν σχέδιο νόμου τέθηκε σε διαβούλευση για οκτώ ημέρες και είναι γεγονός ότι από τα πορίσματά της προέκυψαν διάφορα ζητήματα. Διαπιστώνει κανείς την ανάγκη </w:t>
      </w:r>
      <w:proofErr w:type="spellStart"/>
      <w:r>
        <w:rPr>
          <w:rFonts w:eastAsia="Times New Roman" w:cs="Times New Roman"/>
          <w:szCs w:val="24"/>
        </w:rPr>
        <w:t>επικαιροποίησης</w:t>
      </w:r>
      <w:proofErr w:type="spellEnd"/>
      <w:r>
        <w:rPr>
          <w:rFonts w:eastAsia="Times New Roman" w:cs="Times New Roman"/>
          <w:szCs w:val="24"/>
        </w:rPr>
        <w:t xml:space="preserve"> και αποσαφήνισης του υπάρχοντος νομοθετικού πλαισίου. Άλλωστε,</w:t>
      </w:r>
      <w:r>
        <w:rPr>
          <w:rFonts w:eastAsia="Times New Roman" w:cs="Times New Roman"/>
          <w:szCs w:val="24"/>
        </w:rPr>
        <w:t xml:space="preserve"> ήταν κάτι το οποίο </w:t>
      </w:r>
      <w:proofErr w:type="spellStart"/>
      <w:r>
        <w:rPr>
          <w:rFonts w:eastAsia="Times New Roman" w:cs="Times New Roman"/>
          <w:szCs w:val="24"/>
        </w:rPr>
        <w:t>συνομολογήθηκε</w:t>
      </w:r>
      <w:proofErr w:type="spellEnd"/>
      <w:r>
        <w:rPr>
          <w:rFonts w:eastAsia="Times New Roman" w:cs="Times New Roman"/>
          <w:szCs w:val="24"/>
        </w:rPr>
        <w:t xml:space="preserve"> από όλους μας. </w:t>
      </w:r>
      <w:proofErr w:type="spellStart"/>
      <w:r>
        <w:rPr>
          <w:rFonts w:eastAsia="Times New Roman" w:cs="Times New Roman"/>
          <w:szCs w:val="24"/>
        </w:rPr>
        <w:t>Συνομολογείται</w:t>
      </w:r>
      <w:proofErr w:type="spellEnd"/>
      <w:r>
        <w:rPr>
          <w:rFonts w:eastAsia="Times New Roman" w:cs="Times New Roman"/>
          <w:szCs w:val="24"/>
        </w:rPr>
        <w:t xml:space="preserve"> από </w:t>
      </w:r>
      <w:r>
        <w:rPr>
          <w:rFonts w:eastAsia="Times New Roman" w:cs="Times New Roman"/>
          <w:szCs w:val="24"/>
        </w:rPr>
        <w:lastRenderedPageBreak/>
        <w:t xml:space="preserve">όλους η αναγκαιότητα της διαφάνειας και φυσικά η λογοδοσία του </w:t>
      </w:r>
      <w:r>
        <w:rPr>
          <w:rFonts w:eastAsia="Times New Roman" w:cs="Times New Roman"/>
          <w:szCs w:val="24"/>
        </w:rPr>
        <w:t>ινστιτούτου</w:t>
      </w:r>
      <w:r>
        <w:rPr>
          <w:rFonts w:eastAsia="Times New Roman" w:cs="Times New Roman"/>
          <w:szCs w:val="24"/>
        </w:rPr>
        <w:t>.</w:t>
      </w:r>
    </w:p>
    <w:p w14:paraId="73D8531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γεγονός ότι το υπηρεσιακό σημείωμα του Υπουργείου Εξωτερικών τον Απρίλιο του 2015 δημιούργησε έντονες ανη</w:t>
      </w:r>
      <w:r>
        <w:rPr>
          <w:rFonts w:eastAsia="Times New Roman" w:cs="Times New Roman"/>
          <w:szCs w:val="24"/>
        </w:rPr>
        <w:t xml:space="preserve">συχίες σε όλους τους εμπλεκόμενους φορείς του </w:t>
      </w:r>
      <w:r>
        <w:rPr>
          <w:rFonts w:eastAsia="Times New Roman" w:cs="Times New Roman"/>
          <w:szCs w:val="24"/>
        </w:rPr>
        <w:t xml:space="preserve">ινστιτούτου </w:t>
      </w:r>
      <w:r>
        <w:rPr>
          <w:rFonts w:eastAsia="Times New Roman" w:cs="Times New Roman"/>
          <w:szCs w:val="24"/>
        </w:rPr>
        <w:t>ως προς τον σκοπό, αλλά και την ερευνητική του δράση.</w:t>
      </w:r>
    </w:p>
    <w:p w14:paraId="73D8531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Διαβάζω: «Το Ελληνικό Ινστιτούτο Βυζαντινών και Μεταβυζαντινών Σπουδών Βενετίας αποτελεί λόγω θέσης και αντικειμένου τον μοναδικό ημεδαπό επιστη</w:t>
      </w:r>
      <w:r>
        <w:rPr>
          <w:rFonts w:eastAsia="Times New Roman" w:cs="Times New Roman"/>
          <w:szCs w:val="24"/>
        </w:rPr>
        <w:t>μονικό κατά βάση φορέα που εδρεύει στο εξωτερικό με σημαντική ακίνητη περιουσία. Τα πλεονεκτήματα αυτά το καθιστούν μέσο ήπιας ισχύος της ελληνικής εξωτερικής πολιτικής, με την ανάπτυξη δράσεων και πρωτοβουλιών που μπορούν να δημιουργήσουν διεθνείς συνεργα</w:t>
      </w:r>
      <w:r>
        <w:rPr>
          <w:rFonts w:eastAsia="Times New Roman" w:cs="Times New Roman"/>
          <w:szCs w:val="24"/>
        </w:rPr>
        <w:t>σίες και συνέργειες και πολιτική προστιθέμενη, φυσικά, αξία. Προς τούτο, ικανή και αναγκαία συνθήκη αποτελεί η αναθεώρηση του νομοθετικού πλαισίου λειτουργίας του, ώστε να μπορέσει να ανταπεξέλθει σε ένα απαιτητικό και ανταγωνιστικό διεθνές περιβάλλον, επί</w:t>
      </w:r>
      <w:r>
        <w:rPr>
          <w:rFonts w:eastAsia="Times New Roman" w:cs="Times New Roman"/>
          <w:szCs w:val="24"/>
        </w:rPr>
        <w:t xml:space="preserve"> τη βάσει αναγκών, στόχων και προτεραιοτήτων του ΥΠΕΞ».</w:t>
      </w:r>
    </w:p>
    <w:p w14:paraId="73D8531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υπηρεσιακό σημείωμα θα έλεγα ότι ήταν η θρυαλλίδα που οδήγησε την Ακαδημία Αθηνών και την Κοινότητα των Βυζαντινολόγων της Γαλλίας να αντιδράσουν. </w:t>
      </w:r>
    </w:p>
    <w:p w14:paraId="73D8531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Συγκεκριμένα, η </w:t>
      </w:r>
      <w:r>
        <w:rPr>
          <w:rFonts w:eastAsia="Times New Roman" w:cs="Times New Roman"/>
          <w:szCs w:val="24"/>
        </w:rPr>
        <w:t xml:space="preserve">ολομέλεια </w:t>
      </w:r>
      <w:r>
        <w:rPr>
          <w:rFonts w:eastAsia="Times New Roman" w:cs="Times New Roman"/>
          <w:szCs w:val="24"/>
        </w:rPr>
        <w:t>της Ακαδημίας Αθην</w:t>
      </w:r>
      <w:r>
        <w:rPr>
          <w:rFonts w:eastAsia="Times New Roman" w:cs="Times New Roman"/>
          <w:szCs w:val="24"/>
        </w:rPr>
        <w:t>ών τον Ιούνιο του 2016 θέτει θέματα αντισυνταγματικότητας και αντίθεσης στις διεθνείς υποχρεώσεις της χώρας. Επιπρόσθετα, η Κοινότητα των Βυζαντινολόγων της Γαλλίας κάνει λόγο για ρυθμίσεις που αν υιοθετηθούν από τη Βουλή των Ελλήνων, θα στιγματίσουν αμετά</w:t>
      </w:r>
      <w:r>
        <w:rPr>
          <w:rFonts w:eastAsia="Times New Roman" w:cs="Times New Roman"/>
          <w:szCs w:val="24"/>
        </w:rPr>
        <w:t xml:space="preserve">κλητα την ανεξαρτησία και την επιστημονική εγκυρότητα του </w:t>
      </w:r>
      <w:r>
        <w:rPr>
          <w:rFonts w:eastAsia="Times New Roman" w:cs="Times New Roman"/>
          <w:szCs w:val="24"/>
        </w:rPr>
        <w:t>ιδρύματος</w:t>
      </w:r>
      <w:r>
        <w:rPr>
          <w:rFonts w:eastAsia="Times New Roman" w:cs="Times New Roman"/>
          <w:szCs w:val="24"/>
        </w:rPr>
        <w:t>.</w:t>
      </w:r>
    </w:p>
    <w:p w14:paraId="73D8531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αρμόδιος Υφυπουργός, ο κ. Αμανατίδης, στην πρώτη συνεδρίαση της </w:t>
      </w:r>
      <w:r>
        <w:rPr>
          <w:rFonts w:eastAsia="Times New Roman" w:cs="Times New Roman"/>
          <w:szCs w:val="24"/>
        </w:rPr>
        <w:t xml:space="preserve">επιτροπής </w:t>
      </w:r>
      <w:r>
        <w:rPr>
          <w:rFonts w:eastAsia="Times New Roman" w:cs="Times New Roman"/>
          <w:szCs w:val="24"/>
        </w:rPr>
        <w:t xml:space="preserve">μας θα έλεγα ότι ανέδειξε τον ρόλο του </w:t>
      </w:r>
      <w:r>
        <w:rPr>
          <w:rFonts w:eastAsia="Times New Roman" w:cs="Times New Roman"/>
          <w:szCs w:val="24"/>
        </w:rPr>
        <w:t xml:space="preserve">ινστιτούτου </w:t>
      </w:r>
      <w:r>
        <w:rPr>
          <w:rFonts w:eastAsia="Times New Roman" w:cs="Times New Roman"/>
          <w:szCs w:val="24"/>
        </w:rPr>
        <w:t>ως ένα πολύτιμο</w:t>
      </w:r>
      <w:r>
        <w:rPr>
          <w:rFonts w:eastAsia="Times New Roman" w:cs="Times New Roman"/>
          <w:szCs w:val="24"/>
        </w:rPr>
        <w:t xml:space="preserve"> εργαλείο μορφωτικής και πολιτιστικής διπλωματίας, με πλούσιο ερευνητικό και εκδοτικό έργο.</w:t>
      </w:r>
    </w:p>
    <w:p w14:paraId="73D8531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Θεωρούμε φυσικά ότι ο διάλογος που έγινε συνέβαλε ουσιαστικά και θετικά. Υπάρχουν, όμως, κάποιες αντιρρήσεις και αλλαγές που πρέπει να γίνουν.</w:t>
      </w:r>
    </w:p>
    <w:p w14:paraId="73D8531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Άρθρο 1: Νομική μορφή</w:t>
      </w:r>
      <w:r>
        <w:rPr>
          <w:rFonts w:eastAsia="Times New Roman" w:cs="Times New Roman"/>
          <w:szCs w:val="24"/>
        </w:rPr>
        <w:t>-έδρα-σκοπός-εποπτεία.</w:t>
      </w:r>
    </w:p>
    <w:p w14:paraId="73D8531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Η περιγραφή των σκοπών πρέπει, κύριε Υπουργέ, να είναι σαφής και σε πλήρη εναρμόνιση με το ιδρυτικό του </w:t>
      </w:r>
      <w:r>
        <w:rPr>
          <w:rFonts w:eastAsia="Times New Roman" w:cs="Times New Roman"/>
          <w:szCs w:val="24"/>
        </w:rPr>
        <w:t>ινστιτούτου</w:t>
      </w:r>
      <w:r>
        <w:rPr>
          <w:rFonts w:eastAsia="Times New Roman" w:cs="Times New Roman"/>
          <w:szCs w:val="24"/>
        </w:rPr>
        <w:t>.</w:t>
      </w:r>
    </w:p>
    <w:p w14:paraId="73D8531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Άρθρο 2: Εποπτική Επιτροπή. Η </w:t>
      </w:r>
      <w:r>
        <w:rPr>
          <w:rFonts w:eastAsia="Times New Roman" w:cs="Times New Roman"/>
          <w:szCs w:val="24"/>
        </w:rPr>
        <w:t>εποπτική επιτροπή</w:t>
      </w:r>
      <w:r>
        <w:rPr>
          <w:rFonts w:eastAsia="Times New Roman" w:cs="Times New Roman"/>
          <w:szCs w:val="24"/>
        </w:rPr>
        <w:t xml:space="preserve">, όπως περιγράφεται στην έκθεση που συγκροτήθηκε από την </w:t>
      </w:r>
      <w:r>
        <w:rPr>
          <w:rFonts w:eastAsia="Times New Roman" w:cs="Times New Roman"/>
          <w:szCs w:val="24"/>
        </w:rPr>
        <w:t xml:space="preserve">επιτροπή </w:t>
      </w:r>
      <w:r>
        <w:rPr>
          <w:rFonts w:eastAsia="Times New Roman" w:cs="Times New Roman"/>
          <w:szCs w:val="24"/>
        </w:rPr>
        <w:t>του</w:t>
      </w:r>
      <w:r>
        <w:rPr>
          <w:rFonts w:eastAsia="Times New Roman" w:cs="Times New Roman"/>
          <w:szCs w:val="24"/>
        </w:rPr>
        <w:t xml:space="preserve"> κ. Φίλη, μας βρίσκει περισσότερο σύμφωνους. Αποτελείται από τρία μέλη: Τον Διευθυντή Μορφωτικών Υποθέσεων του ΥΠΕΞ, τον εκπρόσωπο του Υπουργείου Παιδείας και ένα μέλος της Ακαδημίας Αθηνών.</w:t>
      </w:r>
    </w:p>
    <w:p w14:paraId="73D8531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Άρθρο 4: Ο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 xml:space="preserve">ινστιτούτου </w:t>
      </w:r>
      <w:r>
        <w:rPr>
          <w:rFonts w:eastAsia="Times New Roman" w:cs="Times New Roman"/>
          <w:szCs w:val="24"/>
        </w:rPr>
        <w:t>πρέπει να είναι καθηγητής οπο</w:t>
      </w:r>
      <w:r>
        <w:rPr>
          <w:rFonts w:eastAsia="Times New Roman" w:cs="Times New Roman"/>
          <w:szCs w:val="24"/>
        </w:rPr>
        <w:t>ιασδήποτε βαθμίδας και να επιλέγεται με τη διαδικασία που προτείνεται. Η τοποθέτησή του εγκρίνεται από τη Βουλή σε ακρόαση από τις Επιτροπές Εξωτερικών και Μορφωτικών Υποθέσεων.</w:t>
      </w:r>
    </w:p>
    <w:p w14:paraId="73D8531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πολύ σημαντικό, αγαπητοί συνάδελφοι, να γνωρίζει η Βουλή το όραμα, το σχ</w:t>
      </w:r>
      <w:r>
        <w:rPr>
          <w:rFonts w:eastAsia="Times New Roman" w:cs="Times New Roman"/>
          <w:szCs w:val="24"/>
        </w:rPr>
        <w:t xml:space="preserve">έδιο και τον τρόπο υλοποίησης από τον </w:t>
      </w:r>
      <w:r>
        <w:rPr>
          <w:rFonts w:eastAsia="Times New Roman" w:cs="Times New Roman"/>
          <w:szCs w:val="24"/>
        </w:rPr>
        <w:t xml:space="preserve">πρόεδρο </w:t>
      </w:r>
      <w:r>
        <w:rPr>
          <w:rFonts w:eastAsia="Times New Roman" w:cs="Times New Roman"/>
          <w:szCs w:val="24"/>
        </w:rPr>
        <w:t xml:space="preserve">του </w:t>
      </w:r>
      <w:r>
        <w:rPr>
          <w:rFonts w:eastAsia="Times New Roman" w:cs="Times New Roman"/>
          <w:szCs w:val="24"/>
        </w:rPr>
        <w:t>ιδρύματος</w:t>
      </w:r>
      <w:r>
        <w:rPr>
          <w:rFonts w:eastAsia="Times New Roman" w:cs="Times New Roman"/>
          <w:szCs w:val="24"/>
        </w:rPr>
        <w:t>.</w:t>
      </w:r>
    </w:p>
    <w:p w14:paraId="73D8531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Άρθρο 5: Διαχειριστική </w:t>
      </w:r>
      <w:r>
        <w:rPr>
          <w:rFonts w:eastAsia="Times New Roman" w:cs="Times New Roman"/>
          <w:szCs w:val="24"/>
        </w:rPr>
        <w:t>επιτροπή</w:t>
      </w:r>
      <w:r>
        <w:rPr>
          <w:rFonts w:eastAsia="Times New Roman" w:cs="Times New Roman"/>
          <w:szCs w:val="24"/>
        </w:rPr>
        <w:t xml:space="preserve">. Η </w:t>
      </w:r>
      <w:r>
        <w:rPr>
          <w:rFonts w:eastAsia="Times New Roman" w:cs="Times New Roman"/>
          <w:szCs w:val="24"/>
        </w:rPr>
        <w:t>διαχειριστική επιτροπή</w:t>
      </w:r>
      <w:r>
        <w:rPr>
          <w:rFonts w:eastAsia="Times New Roman" w:cs="Times New Roman"/>
          <w:szCs w:val="24"/>
        </w:rPr>
        <w:t xml:space="preserve"> θα έλεγα ότι είναι προς τη θετική κατεύθυνση.</w:t>
      </w:r>
    </w:p>
    <w:p w14:paraId="73D8531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6: Προσωπικό του </w:t>
      </w:r>
      <w:r>
        <w:rPr>
          <w:rFonts w:eastAsia="Times New Roman" w:cs="Times New Roman"/>
          <w:szCs w:val="24"/>
        </w:rPr>
        <w:t>ινστιτούτου</w:t>
      </w:r>
      <w:r>
        <w:rPr>
          <w:rFonts w:eastAsia="Times New Roman" w:cs="Times New Roman"/>
          <w:szCs w:val="24"/>
        </w:rPr>
        <w:t xml:space="preserve">. Η στελέχωση και η παρουσία μόνιμου προσωπικού στο </w:t>
      </w:r>
      <w:r>
        <w:rPr>
          <w:rFonts w:eastAsia="Times New Roman" w:cs="Times New Roman"/>
          <w:szCs w:val="24"/>
        </w:rPr>
        <w:t>ινστι</w:t>
      </w:r>
      <w:r>
        <w:rPr>
          <w:rFonts w:eastAsia="Times New Roman" w:cs="Times New Roman"/>
          <w:szCs w:val="24"/>
        </w:rPr>
        <w:t xml:space="preserve">τούτο </w:t>
      </w:r>
      <w:r>
        <w:rPr>
          <w:rFonts w:eastAsia="Times New Roman" w:cs="Times New Roman"/>
          <w:szCs w:val="24"/>
        </w:rPr>
        <w:t>είναι απαραίτητη προϋπόθεση για την εύρυθμη λειτουργία του σε κάθε επίπεδο, είτε μορφωτικό, είτε διαχειριστικό, είτε οικονομικό.</w:t>
      </w:r>
    </w:p>
    <w:p w14:paraId="73D8531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Άρθρο 7: Πόροι.</w:t>
      </w:r>
    </w:p>
    <w:p w14:paraId="73D8532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πόροι του </w:t>
      </w:r>
      <w:r>
        <w:rPr>
          <w:rFonts w:eastAsia="Times New Roman" w:cs="Times New Roman"/>
          <w:szCs w:val="24"/>
        </w:rPr>
        <w:t xml:space="preserve">ινστιτούτου </w:t>
      </w:r>
      <w:r>
        <w:rPr>
          <w:rFonts w:eastAsia="Times New Roman" w:cs="Times New Roman"/>
          <w:szCs w:val="24"/>
        </w:rPr>
        <w:t>πρέπει να περιγράφονται με σαφήνεια και με πληρότη</w:t>
      </w:r>
      <w:r>
        <w:rPr>
          <w:rFonts w:eastAsia="Times New Roman" w:cs="Times New Roman"/>
          <w:szCs w:val="24"/>
        </w:rPr>
        <w:t>τα. Πρέπει να έχουμε ως δικλείδα στις χορηγίες κατά κύριο λόγο τη μελέτη σκοπιμότητας, τον έλεγχο νομιμότητας και ένα πλαφόν.</w:t>
      </w:r>
    </w:p>
    <w:p w14:paraId="73D8532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Άρθρο 8: Ο </w:t>
      </w:r>
      <w:r>
        <w:rPr>
          <w:rFonts w:eastAsia="Times New Roman" w:cs="Times New Roman"/>
          <w:szCs w:val="24"/>
        </w:rPr>
        <w:t xml:space="preserve">οργανισμός </w:t>
      </w:r>
      <w:r>
        <w:rPr>
          <w:rFonts w:eastAsia="Times New Roman" w:cs="Times New Roman"/>
          <w:szCs w:val="24"/>
        </w:rPr>
        <w:t xml:space="preserve">του </w:t>
      </w:r>
      <w:r>
        <w:rPr>
          <w:rFonts w:eastAsia="Times New Roman" w:cs="Times New Roman"/>
          <w:szCs w:val="24"/>
        </w:rPr>
        <w:t xml:space="preserve">ινστιτούτου </w:t>
      </w:r>
      <w:r>
        <w:rPr>
          <w:rFonts w:eastAsia="Times New Roman" w:cs="Times New Roman"/>
          <w:szCs w:val="24"/>
        </w:rPr>
        <w:t>αποτελεί το σταθερό πλαίσιο της λειτουργίας του και η ρύθμιση είναι σε θετική κατεύθυνση.</w:t>
      </w:r>
    </w:p>
    <w:p w14:paraId="73D8532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Χρ</w:t>
      </w:r>
      <w:r>
        <w:rPr>
          <w:rFonts w:eastAsia="Times New Roman" w:cs="Times New Roman"/>
          <w:szCs w:val="24"/>
        </w:rPr>
        <w:t>ειάζεται, όμως, κύριε Υπουργέ, ένα συγκεκριμένο χρονοδιάγραμμα.</w:t>
      </w:r>
    </w:p>
    <w:p w14:paraId="73D8532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Τρεις μήνες.</w:t>
      </w:r>
    </w:p>
    <w:p w14:paraId="73D8532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Τρεις μήνες. Μάλιστα.</w:t>
      </w:r>
    </w:p>
    <w:p w14:paraId="73D8532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κυρίες και κύριοι συνάδελφοι, με το παρόν σχέδιο νόμου είχαν κατατεθεί και δύο εμπρόθεσμες τροπολογίες, οι οποίες είναι ενσωματωμένες στο νομοσχέδιο στα άρθρα 12 και 13, για τις οποίες έχουμε τοποθετηθεί στην </w:t>
      </w:r>
      <w:r>
        <w:rPr>
          <w:rFonts w:eastAsia="Times New Roman" w:cs="Times New Roman"/>
          <w:szCs w:val="24"/>
        </w:rPr>
        <w:t xml:space="preserve">επιτροπή </w:t>
      </w:r>
      <w:r>
        <w:rPr>
          <w:rFonts w:eastAsia="Times New Roman" w:cs="Times New Roman"/>
          <w:szCs w:val="24"/>
        </w:rPr>
        <w:t xml:space="preserve">και θα έλεγα ότι είναι </w:t>
      </w:r>
      <w:r>
        <w:rPr>
          <w:rFonts w:eastAsia="Times New Roman" w:cs="Times New Roman"/>
          <w:szCs w:val="24"/>
        </w:rPr>
        <w:t>σε θετική κατεύθυνση.</w:t>
      </w:r>
    </w:p>
    <w:p w14:paraId="73D8532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καταθέσει μια τροπολογία για τις θητείες των οργάνων των ΤΕΙ Αθήνας και Πειραιά και τη θητεία των υπηρετούντων μελών της </w:t>
      </w:r>
      <w:r>
        <w:rPr>
          <w:rFonts w:eastAsia="Times New Roman" w:cs="Times New Roman"/>
          <w:szCs w:val="24"/>
        </w:rPr>
        <w:t>διοικούσας επιτροπής</w:t>
      </w:r>
      <w:r>
        <w:rPr>
          <w:rFonts w:eastAsia="Times New Roman" w:cs="Times New Roman"/>
          <w:szCs w:val="24"/>
        </w:rPr>
        <w:t xml:space="preserve"> των </w:t>
      </w:r>
      <w:r>
        <w:rPr>
          <w:rFonts w:eastAsia="Times New Roman" w:cs="Times New Roman"/>
          <w:szCs w:val="24"/>
        </w:rPr>
        <w:t xml:space="preserve">πρότυπων </w:t>
      </w:r>
      <w:r>
        <w:rPr>
          <w:rFonts w:eastAsia="Times New Roman" w:cs="Times New Roman"/>
          <w:szCs w:val="24"/>
        </w:rPr>
        <w:t xml:space="preserve">και </w:t>
      </w:r>
      <w:r>
        <w:rPr>
          <w:rFonts w:eastAsia="Times New Roman" w:cs="Times New Roman"/>
          <w:szCs w:val="24"/>
        </w:rPr>
        <w:t>πειραματικών σχολείων</w:t>
      </w:r>
      <w:r>
        <w:rPr>
          <w:rFonts w:eastAsia="Times New Roman" w:cs="Times New Roman"/>
          <w:szCs w:val="24"/>
        </w:rPr>
        <w:t>. Εδώ θα έλεγα ότι είμαστε σύμφων</w:t>
      </w:r>
      <w:r>
        <w:rPr>
          <w:rFonts w:eastAsia="Times New Roman" w:cs="Times New Roman"/>
          <w:szCs w:val="24"/>
        </w:rPr>
        <w:t xml:space="preserve">οι. </w:t>
      </w:r>
    </w:p>
    <w:p w14:paraId="73D8532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Υπάρχει, όμως, ένα σοβαρό θέμα με το ΙΝΕΔΙΒΙΜ, όπου τροποποιείτε τη συγκρότηση του </w:t>
      </w:r>
      <w:r>
        <w:rPr>
          <w:rFonts w:eastAsia="Times New Roman" w:cs="Times New Roman"/>
          <w:szCs w:val="24"/>
        </w:rPr>
        <w:t xml:space="preserve">διοικητικού συμβουλίου </w:t>
      </w:r>
      <w:r>
        <w:rPr>
          <w:rFonts w:eastAsia="Times New Roman" w:cs="Times New Roman"/>
          <w:szCs w:val="24"/>
        </w:rPr>
        <w:t xml:space="preserve">και καταργείτε τον </w:t>
      </w:r>
      <w:r>
        <w:rPr>
          <w:rFonts w:eastAsia="Times New Roman" w:cs="Times New Roman"/>
          <w:szCs w:val="24"/>
        </w:rPr>
        <w:t>διευθύνοντα σύμβουλο</w:t>
      </w:r>
      <w:r>
        <w:rPr>
          <w:rFonts w:eastAsia="Times New Roman" w:cs="Times New Roman"/>
          <w:szCs w:val="24"/>
        </w:rPr>
        <w:t xml:space="preserve">. Όλα αυτά, φυσικά, συντελούνται σε μια περίοδο που το </w:t>
      </w:r>
      <w:r>
        <w:rPr>
          <w:rFonts w:eastAsia="Times New Roman" w:cs="Times New Roman"/>
          <w:szCs w:val="24"/>
        </w:rPr>
        <w:t xml:space="preserve">ίδρυμα </w:t>
      </w:r>
      <w:r>
        <w:rPr>
          <w:rFonts w:eastAsia="Times New Roman" w:cs="Times New Roman"/>
          <w:szCs w:val="24"/>
        </w:rPr>
        <w:t xml:space="preserve">βρίσκεται σε κατάληψη και το </w:t>
      </w:r>
      <w:r>
        <w:rPr>
          <w:rFonts w:eastAsia="Times New Roman" w:cs="Times New Roman"/>
          <w:szCs w:val="24"/>
        </w:rPr>
        <w:t xml:space="preserve">σωματείο </w:t>
      </w:r>
      <w:r>
        <w:rPr>
          <w:rFonts w:eastAsia="Times New Roman" w:cs="Times New Roman"/>
          <w:szCs w:val="24"/>
        </w:rPr>
        <w:t>των ερ</w:t>
      </w:r>
      <w:r>
        <w:rPr>
          <w:rFonts w:eastAsia="Times New Roman" w:cs="Times New Roman"/>
          <w:szCs w:val="24"/>
        </w:rPr>
        <w:t xml:space="preserve">γαζομένων σε απόγνωση. </w:t>
      </w:r>
    </w:p>
    <w:p w14:paraId="73D8532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σας έχουν ζητήσει κατ’ επανάληψη συνάντηση, η οποία όμως μέχρι σήμερα δεν έχει γίνει. Ζητάμε να γίνει αυτή η συνάντηση και να βρεθεί λύση.</w:t>
      </w:r>
    </w:p>
    <w:p w14:paraId="73D8532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ζητήματα όπως ο </w:t>
      </w:r>
      <w:proofErr w:type="spellStart"/>
      <w:r>
        <w:rPr>
          <w:rFonts w:eastAsia="Times New Roman" w:cs="Times New Roman"/>
          <w:szCs w:val="24"/>
        </w:rPr>
        <w:t>εξορθολογισμός</w:t>
      </w:r>
      <w:proofErr w:type="spellEnd"/>
      <w:r>
        <w:rPr>
          <w:rFonts w:eastAsia="Times New Roman" w:cs="Times New Roman"/>
          <w:szCs w:val="24"/>
        </w:rPr>
        <w:t xml:space="preserve"> της λειτουργίας του </w:t>
      </w:r>
      <w:r>
        <w:rPr>
          <w:rFonts w:eastAsia="Times New Roman" w:cs="Times New Roman"/>
          <w:szCs w:val="24"/>
        </w:rPr>
        <w:t>ιδρύματος</w:t>
      </w:r>
      <w:r>
        <w:rPr>
          <w:rFonts w:eastAsia="Times New Roman" w:cs="Times New Roman"/>
          <w:szCs w:val="24"/>
        </w:rPr>
        <w:t>, η διασφ</w:t>
      </w:r>
      <w:r>
        <w:rPr>
          <w:rFonts w:eastAsia="Times New Roman" w:cs="Times New Roman"/>
          <w:szCs w:val="24"/>
        </w:rPr>
        <w:t xml:space="preserve">άλιση των θέσεων εργασίας των μόνιμων και συμβασιούχων, η απορρόφηση των ευρωπαϊκών κονδυλίων, θα ήταν χρήσιμο να απαντηθούν, όπως επίσης πρέπει να απαντηθεί και ποιος είναι ο σχεδιασμός για το μέλλον του </w:t>
      </w:r>
      <w:r>
        <w:rPr>
          <w:rFonts w:eastAsia="Times New Roman" w:cs="Times New Roman"/>
          <w:szCs w:val="24"/>
        </w:rPr>
        <w:t>ιδρύματος</w:t>
      </w:r>
      <w:r>
        <w:rPr>
          <w:rFonts w:eastAsia="Times New Roman" w:cs="Times New Roman"/>
          <w:szCs w:val="24"/>
        </w:rPr>
        <w:t>.</w:t>
      </w:r>
    </w:p>
    <w:p w14:paraId="73D8532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Όσον αφορά τις υπόλοιπες τροπολογίες που</w:t>
      </w:r>
      <w:r>
        <w:rPr>
          <w:rFonts w:eastAsia="Times New Roman" w:cs="Times New Roman"/>
          <w:szCs w:val="24"/>
        </w:rPr>
        <w:t xml:space="preserve"> κατατέθηκαν εχθές, θα τοποθετηθώ αναλυτικά στη δευτερολογία μου.</w:t>
      </w:r>
    </w:p>
    <w:p w14:paraId="73D8532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η αναγκαιότητα </w:t>
      </w:r>
      <w:proofErr w:type="spellStart"/>
      <w:r>
        <w:rPr>
          <w:rFonts w:eastAsia="Times New Roman" w:cs="Times New Roman"/>
          <w:szCs w:val="24"/>
        </w:rPr>
        <w:t>επικαιροποίησης</w:t>
      </w:r>
      <w:proofErr w:type="spellEnd"/>
      <w:r>
        <w:rPr>
          <w:rFonts w:eastAsia="Times New Roman" w:cs="Times New Roman"/>
          <w:szCs w:val="24"/>
        </w:rPr>
        <w:t xml:space="preserve"> του νόμου που διέπει τη λειτουργία του </w:t>
      </w:r>
      <w:r>
        <w:rPr>
          <w:rFonts w:eastAsia="Times New Roman" w:cs="Times New Roman"/>
          <w:szCs w:val="24"/>
        </w:rPr>
        <w:t xml:space="preserve">ινστιτούτου </w:t>
      </w:r>
      <w:r>
        <w:rPr>
          <w:rFonts w:eastAsia="Times New Roman" w:cs="Times New Roman"/>
          <w:szCs w:val="24"/>
        </w:rPr>
        <w:t>είναι απαραίτητη, με τις παρακάτω όμως δεσμεύσεις και αποσαφηνί</w:t>
      </w:r>
      <w:r>
        <w:rPr>
          <w:rFonts w:eastAsia="Times New Roman" w:cs="Times New Roman"/>
          <w:szCs w:val="24"/>
        </w:rPr>
        <w:t xml:space="preserve">σεις. </w:t>
      </w:r>
    </w:p>
    <w:p w14:paraId="73D8532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Πρώτον, ως προς τον σκοπό, με τη ρύθμιση πρέπει να επικυρώνεται εκείνος του ιδρυτικού της λειτουργίας του </w:t>
      </w:r>
      <w:r>
        <w:rPr>
          <w:rFonts w:eastAsia="Times New Roman" w:cs="Times New Roman"/>
          <w:szCs w:val="24"/>
        </w:rPr>
        <w:t>ινστιτούτου</w:t>
      </w:r>
      <w:r>
        <w:rPr>
          <w:rFonts w:eastAsia="Times New Roman" w:cs="Times New Roman"/>
          <w:szCs w:val="24"/>
        </w:rPr>
        <w:t>, που είναι ο επιστημονικός και ο ερευνητικός του ρόλος.</w:t>
      </w:r>
    </w:p>
    <w:p w14:paraId="73D8532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Δεύτερον, η επιλογή του </w:t>
      </w:r>
      <w:r>
        <w:rPr>
          <w:rFonts w:eastAsia="Times New Roman" w:cs="Times New Roman"/>
          <w:szCs w:val="24"/>
        </w:rPr>
        <w:t xml:space="preserve">προέδρου </w:t>
      </w:r>
      <w:r>
        <w:rPr>
          <w:rFonts w:eastAsia="Times New Roman" w:cs="Times New Roman"/>
          <w:szCs w:val="24"/>
        </w:rPr>
        <w:t xml:space="preserve">να γίνεται με ανοιχτή πρόσκληση ενδιαφέροντος από </w:t>
      </w:r>
      <w:r>
        <w:rPr>
          <w:rFonts w:eastAsia="Times New Roman" w:cs="Times New Roman"/>
          <w:szCs w:val="24"/>
        </w:rPr>
        <w:t xml:space="preserve">επιτροπή </w:t>
      </w:r>
      <w:r>
        <w:rPr>
          <w:rFonts w:eastAsia="Times New Roman" w:cs="Times New Roman"/>
          <w:szCs w:val="24"/>
        </w:rPr>
        <w:t>ακαδημαϊκού κύρους.</w:t>
      </w:r>
    </w:p>
    <w:p w14:paraId="73D8532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Τρίτον, η </w:t>
      </w:r>
      <w:r>
        <w:rPr>
          <w:rFonts w:eastAsia="Times New Roman" w:cs="Times New Roman"/>
          <w:szCs w:val="24"/>
        </w:rPr>
        <w:t xml:space="preserve">επιστημονική επιτροπή </w:t>
      </w:r>
      <w:r>
        <w:rPr>
          <w:rFonts w:eastAsia="Times New Roman" w:cs="Times New Roman"/>
          <w:szCs w:val="24"/>
        </w:rPr>
        <w:t>να συγκροτείται με εκπροσώπους των Υπουργείων και καθηγητές πρώτης βαθμίδας.</w:t>
      </w:r>
    </w:p>
    <w:p w14:paraId="73D8532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η </w:t>
      </w:r>
      <w:r>
        <w:rPr>
          <w:rFonts w:eastAsia="Times New Roman" w:cs="Times New Roman"/>
          <w:szCs w:val="24"/>
        </w:rPr>
        <w:t xml:space="preserve">υπουργική απόφαση </w:t>
      </w:r>
      <w:r>
        <w:rPr>
          <w:rFonts w:eastAsia="Times New Roman" w:cs="Times New Roman"/>
          <w:szCs w:val="24"/>
        </w:rPr>
        <w:t xml:space="preserve">για τον </w:t>
      </w:r>
      <w:r>
        <w:rPr>
          <w:rFonts w:eastAsia="Times New Roman" w:cs="Times New Roman"/>
          <w:szCs w:val="24"/>
        </w:rPr>
        <w:t xml:space="preserve">οργανισμό </w:t>
      </w:r>
      <w:r>
        <w:rPr>
          <w:rFonts w:eastAsia="Times New Roman" w:cs="Times New Roman"/>
          <w:szCs w:val="24"/>
        </w:rPr>
        <w:t xml:space="preserve">του </w:t>
      </w:r>
      <w:r>
        <w:rPr>
          <w:rFonts w:eastAsia="Times New Roman" w:cs="Times New Roman"/>
          <w:szCs w:val="24"/>
        </w:rPr>
        <w:t xml:space="preserve">ινστιτούτου </w:t>
      </w:r>
      <w:r>
        <w:rPr>
          <w:rFonts w:eastAsia="Times New Roman" w:cs="Times New Roman"/>
          <w:szCs w:val="24"/>
        </w:rPr>
        <w:t>θα π</w:t>
      </w:r>
      <w:r>
        <w:rPr>
          <w:rFonts w:eastAsia="Times New Roman" w:cs="Times New Roman"/>
          <w:szCs w:val="24"/>
        </w:rPr>
        <w:t>ρέπει να έχει σαφές χρονοδιάγραμμα έκδοσης, εντός μηνός από τη δημοσίευση του νόμου.</w:t>
      </w:r>
    </w:p>
    <w:p w14:paraId="73D8533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Αναμένουμε τις τοποθετήσεις των αρμοδίων Υπουργών για τις παρατηρήσεις μας.</w:t>
      </w:r>
    </w:p>
    <w:p w14:paraId="73D8533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Σας ευχαριστώ.</w:t>
      </w:r>
    </w:p>
    <w:p w14:paraId="73D8533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κύριε Κωνσταντόπουλε.</w:t>
      </w:r>
    </w:p>
    <w:p w14:paraId="73D8533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Προχωράμε με τον </w:t>
      </w:r>
      <w:r>
        <w:rPr>
          <w:rFonts w:eastAsia="Times New Roman" w:cs="Times New Roman"/>
          <w:szCs w:val="24"/>
        </w:rPr>
        <w:t>κ. Αντώνιο Γρέγο, ειδικό αγορητή της Χρυσής Αυγής.</w:t>
      </w:r>
    </w:p>
    <w:p w14:paraId="73D8533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Ορίστε, κύριε Γρέγο, έχετε τον λόγο.</w:t>
      </w:r>
    </w:p>
    <w:p w14:paraId="73D8533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Ευχαριστώ, κύριε Πρόεδρε.</w:t>
      </w:r>
    </w:p>
    <w:p w14:paraId="73D8533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Ινστιτούτο Βυζαντινών και Μεταβυζαντινών Σπουδών ιδρύθηκε το 1951 στη Βενετία και ο </w:t>
      </w:r>
      <w:r>
        <w:rPr>
          <w:rFonts w:eastAsia="Times New Roman" w:cs="Times New Roman"/>
          <w:szCs w:val="24"/>
        </w:rPr>
        <w:t xml:space="preserve">οργανισμός </w:t>
      </w:r>
      <w:r>
        <w:rPr>
          <w:rFonts w:eastAsia="Times New Roman" w:cs="Times New Roman"/>
          <w:szCs w:val="24"/>
        </w:rPr>
        <w:t>του Ινστιτούτου τέθηκε σε ι</w:t>
      </w:r>
      <w:r>
        <w:rPr>
          <w:rFonts w:eastAsia="Times New Roman" w:cs="Times New Roman"/>
          <w:szCs w:val="24"/>
        </w:rPr>
        <w:t xml:space="preserve">σχύ με το Βασιλικό Διάταγμα 720/1966 περί </w:t>
      </w:r>
      <w:r>
        <w:rPr>
          <w:rFonts w:eastAsia="Times New Roman" w:cs="Times New Roman"/>
          <w:szCs w:val="24"/>
        </w:rPr>
        <w:t xml:space="preserve">οργανισμού </w:t>
      </w:r>
      <w:r>
        <w:rPr>
          <w:rFonts w:eastAsia="Times New Roman" w:cs="Times New Roman"/>
          <w:szCs w:val="24"/>
        </w:rPr>
        <w:t>του εν Βενετία Ελληνικού Ινστιτούτου Βυζαντινών και Μεταβυζαντινών Σπουδών. Εποπτεύεται από το Υπουργείο Εξωτε</w:t>
      </w:r>
      <w:r>
        <w:rPr>
          <w:rFonts w:eastAsia="Times New Roman" w:cs="Times New Roman"/>
          <w:szCs w:val="24"/>
        </w:rPr>
        <w:lastRenderedPageBreak/>
        <w:t xml:space="preserve">ρικών και από το Υπουργείο Παιδείας, Έρευνας και Θρησκευμάτων. Η στόχευση του </w:t>
      </w:r>
      <w:r>
        <w:rPr>
          <w:rFonts w:eastAsia="Times New Roman" w:cs="Times New Roman"/>
          <w:szCs w:val="24"/>
        </w:rPr>
        <w:t xml:space="preserve">ινστιτούτου </w:t>
      </w:r>
      <w:r>
        <w:rPr>
          <w:rFonts w:eastAsia="Times New Roman" w:cs="Times New Roman"/>
          <w:szCs w:val="24"/>
        </w:rPr>
        <w:t xml:space="preserve">είναι επιστημονική και ερευνητική. Επίσης, εκδίδει βιβλία επιστημόνων, Ελλήνων και μη και ετησίως ένα περιοδικό στο οποίο εκτίθενται οι </w:t>
      </w:r>
      <w:proofErr w:type="spellStart"/>
      <w:r>
        <w:rPr>
          <w:rFonts w:eastAsia="Times New Roman" w:cs="Times New Roman"/>
          <w:szCs w:val="24"/>
        </w:rPr>
        <w:t>εκπονηθείσες</w:t>
      </w:r>
      <w:proofErr w:type="spellEnd"/>
      <w:r>
        <w:rPr>
          <w:rFonts w:eastAsia="Times New Roman" w:cs="Times New Roman"/>
          <w:szCs w:val="24"/>
        </w:rPr>
        <w:t xml:space="preserve"> μελέτες ερευνητών.</w:t>
      </w:r>
    </w:p>
    <w:p w14:paraId="73D8533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δε φορέας αξιόλογης κινητής και ακίνητης περιουσίας, η οποία προέρχεται από δωρεά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Κ</w:t>
      </w:r>
      <w:r>
        <w:rPr>
          <w:rFonts w:eastAsia="Times New Roman" w:cs="Times New Roman"/>
          <w:szCs w:val="24"/>
        </w:rPr>
        <w:t xml:space="preserve">οινότητας </w:t>
      </w:r>
      <w:r>
        <w:rPr>
          <w:rFonts w:eastAsia="Times New Roman" w:cs="Times New Roman"/>
          <w:szCs w:val="24"/>
        </w:rPr>
        <w:t xml:space="preserve">της Βενετίας. Πρόκειται για τριάντα πέντε ακίνητα, μεταξύ των οποίων συγκαταλέγονται και αρχιτεκτονικά μνημεία ιδιαίτερης πολιτιστικής σημασίας, όπως ο ναός του Αγίου Γεωργίου, το </w:t>
      </w:r>
      <w:r>
        <w:rPr>
          <w:rFonts w:eastAsia="Times New Roman" w:cs="Times New Roman"/>
          <w:szCs w:val="24"/>
        </w:rPr>
        <w:t xml:space="preserve">μουσείο </w:t>
      </w:r>
      <w:r>
        <w:rPr>
          <w:rFonts w:eastAsia="Times New Roman" w:cs="Times New Roman"/>
          <w:szCs w:val="24"/>
        </w:rPr>
        <w:t xml:space="preserve">του </w:t>
      </w:r>
      <w:r>
        <w:rPr>
          <w:rFonts w:eastAsia="Times New Roman" w:cs="Times New Roman"/>
          <w:szCs w:val="24"/>
        </w:rPr>
        <w:t xml:space="preserve">ινστιτούτου </w:t>
      </w:r>
      <w:r>
        <w:rPr>
          <w:rFonts w:eastAsia="Times New Roman" w:cs="Times New Roman"/>
          <w:szCs w:val="24"/>
        </w:rPr>
        <w:t xml:space="preserve">και η </w:t>
      </w:r>
      <w:proofErr w:type="spellStart"/>
      <w:r>
        <w:rPr>
          <w:rFonts w:eastAsia="Times New Roman" w:cs="Times New Roman"/>
          <w:szCs w:val="24"/>
        </w:rPr>
        <w:t>Φλαγγίνειος</w:t>
      </w:r>
      <w:proofErr w:type="spellEnd"/>
      <w:r>
        <w:rPr>
          <w:rFonts w:eastAsia="Times New Roman" w:cs="Times New Roman"/>
          <w:szCs w:val="24"/>
        </w:rPr>
        <w:t xml:space="preserve"> Σχολή.</w:t>
      </w:r>
    </w:p>
    <w:p w14:paraId="73D8533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Άλ</w:t>
      </w:r>
      <w:r>
        <w:rPr>
          <w:rFonts w:eastAsia="Times New Roman" w:cs="Times New Roman"/>
          <w:szCs w:val="24"/>
        </w:rPr>
        <w:t xml:space="preserve">λα αξιόλογα στοιχεία που βρίσκονται στην κατοχή του </w:t>
      </w:r>
      <w:r>
        <w:rPr>
          <w:rFonts w:eastAsia="Times New Roman" w:cs="Times New Roman"/>
          <w:szCs w:val="24"/>
        </w:rPr>
        <w:t xml:space="preserve">ινστιτούτου </w:t>
      </w:r>
      <w:r>
        <w:rPr>
          <w:rFonts w:eastAsia="Times New Roman" w:cs="Times New Roman"/>
          <w:szCs w:val="24"/>
        </w:rPr>
        <w:t xml:space="preserve">είναι τριακόσιες εικόνες, εκ των οποίων οι τρεις είναι </w:t>
      </w:r>
      <w:proofErr w:type="spellStart"/>
      <w:r>
        <w:rPr>
          <w:rFonts w:eastAsia="Times New Roman" w:cs="Times New Roman"/>
          <w:szCs w:val="24"/>
        </w:rPr>
        <w:t>Παλαιολόγειες</w:t>
      </w:r>
      <w:proofErr w:type="spellEnd"/>
      <w:r>
        <w:rPr>
          <w:rFonts w:eastAsia="Times New Roman" w:cs="Times New Roman"/>
          <w:szCs w:val="24"/>
        </w:rPr>
        <w:t xml:space="preserve">, καθώς και το </w:t>
      </w:r>
      <w:r>
        <w:rPr>
          <w:rFonts w:eastAsia="Times New Roman" w:cs="Times New Roman"/>
          <w:szCs w:val="24"/>
        </w:rPr>
        <w:t xml:space="preserve">αρχείο </w:t>
      </w:r>
      <w:r>
        <w:rPr>
          <w:rFonts w:eastAsia="Times New Roman" w:cs="Times New Roman"/>
          <w:szCs w:val="24"/>
        </w:rPr>
        <w:t>του Ελληνισμού της Βενετίας από το 1498 έως και το 1953. Επίσης, η «Μυθιστορία του Μεγάλου Αλεξάνδρου»</w:t>
      </w:r>
      <w:r>
        <w:rPr>
          <w:rFonts w:eastAsia="Times New Roman" w:cs="Times New Roman"/>
          <w:szCs w:val="24"/>
        </w:rPr>
        <w:t xml:space="preserve">, βυζαντινό χειρόγραφο με μικρογραφίες, η </w:t>
      </w:r>
      <w:r>
        <w:rPr>
          <w:rFonts w:eastAsia="Times New Roman" w:cs="Times New Roman"/>
          <w:szCs w:val="24"/>
        </w:rPr>
        <w:t xml:space="preserve">συλλογή μουσικών βυζαντινών </w:t>
      </w:r>
      <w:proofErr w:type="spellStart"/>
      <w:r>
        <w:rPr>
          <w:rFonts w:eastAsia="Times New Roman" w:cs="Times New Roman"/>
          <w:szCs w:val="24"/>
        </w:rPr>
        <w:t>χειρογράφων</w:t>
      </w:r>
      <w:proofErr w:type="spellEnd"/>
      <w:r>
        <w:rPr>
          <w:rFonts w:eastAsia="Times New Roman" w:cs="Times New Roman"/>
          <w:szCs w:val="24"/>
        </w:rPr>
        <w:t xml:space="preserve">, καθώς και </w:t>
      </w:r>
      <w:r>
        <w:rPr>
          <w:rFonts w:eastAsia="Times New Roman" w:cs="Times New Roman"/>
          <w:szCs w:val="24"/>
        </w:rPr>
        <w:t xml:space="preserve">πατριαρχικά έγγραφα </w:t>
      </w:r>
      <w:r>
        <w:rPr>
          <w:rFonts w:eastAsia="Times New Roman" w:cs="Times New Roman"/>
          <w:szCs w:val="24"/>
        </w:rPr>
        <w:t>του 16</w:t>
      </w:r>
      <w:r>
        <w:rPr>
          <w:rFonts w:eastAsia="Times New Roman" w:cs="Times New Roman"/>
          <w:szCs w:val="24"/>
          <w:vertAlign w:val="superscript"/>
        </w:rPr>
        <w:t>ου</w:t>
      </w:r>
      <w:r>
        <w:rPr>
          <w:rFonts w:eastAsia="Times New Roman" w:cs="Times New Roman"/>
          <w:szCs w:val="24"/>
        </w:rPr>
        <w:t xml:space="preserve"> αιώνα. </w:t>
      </w:r>
    </w:p>
    <w:p w14:paraId="73D8533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Καθίσταται αντιληπτό στον καθένα τι σημασία έχουν τα στοιχεία αυτά για την ιστορία του Ελληνισμού από το τέλος της </w:t>
      </w:r>
      <w:r>
        <w:rPr>
          <w:rFonts w:eastAsia="Times New Roman" w:cs="Times New Roman"/>
          <w:szCs w:val="24"/>
        </w:rPr>
        <w:lastRenderedPageBreak/>
        <w:t>ιστορικής ε</w:t>
      </w:r>
      <w:r>
        <w:rPr>
          <w:rFonts w:eastAsia="Times New Roman" w:cs="Times New Roman"/>
          <w:szCs w:val="24"/>
        </w:rPr>
        <w:t xml:space="preserve">ποχής της Αναγεννήσεως στη μεταρρύθμιση, στην επιστημονική και βιομηχανική </w:t>
      </w:r>
      <w:r>
        <w:rPr>
          <w:rFonts w:eastAsia="Times New Roman" w:cs="Times New Roman"/>
          <w:szCs w:val="24"/>
        </w:rPr>
        <w:t xml:space="preserve">επανάσταση </w:t>
      </w:r>
      <w:r>
        <w:rPr>
          <w:rFonts w:eastAsia="Times New Roman" w:cs="Times New Roman"/>
          <w:szCs w:val="24"/>
        </w:rPr>
        <w:t>έως και τα μέσα του 20</w:t>
      </w:r>
      <w:r>
        <w:rPr>
          <w:rFonts w:eastAsia="Times New Roman" w:cs="Times New Roman"/>
          <w:szCs w:val="24"/>
          <w:vertAlign w:val="superscript"/>
        </w:rPr>
        <w:t>ου</w:t>
      </w:r>
      <w:r>
        <w:rPr>
          <w:rFonts w:eastAsia="Times New Roman" w:cs="Times New Roman"/>
          <w:szCs w:val="24"/>
        </w:rPr>
        <w:t xml:space="preserve"> αιώνα.</w:t>
      </w:r>
    </w:p>
    <w:p w14:paraId="73D8533A" w14:textId="77777777" w:rsidR="00D41FAB" w:rsidRDefault="001456E4">
      <w:pPr>
        <w:tabs>
          <w:tab w:val="left" w:pos="3873"/>
        </w:tabs>
        <w:spacing w:line="600" w:lineRule="auto"/>
        <w:jc w:val="both"/>
        <w:rPr>
          <w:rFonts w:eastAsia="Times New Roman" w:cs="Times New Roman"/>
          <w:szCs w:val="24"/>
        </w:rPr>
      </w:pPr>
      <w:r>
        <w:rPr>
          <w:rFonts w:eastAsia="Times New Roman" w:cs="Times New Roman"/>
          <w:szCs w:val="24"/>
        </w:rPr>
        <w:t>Αν και αποτελεί το μοναδικό ερευνητικό ινστιτούτο που έχει η Ελλάδα στο εξωτερικό, οδηγείται με μαθηματική ακρίβεια στην απαξίωση και υποβ</w:t>
      </w:r>
      <w:r>
        <w:rPr>
          <w:rFonts w:eastAsia="Times New Roman" w:cs="Times New Roman"/>
          <w:szCs w:val="24"/>
        </w:rPr>
        <w:t xml:space="preserve">άθμιση, όπως παρατηρείται και στην αιτιολογική έκθεση του σχεδίου νόμου. Όντως έχει καταγραφεί πλήθος δυσλειτουργιών σχετικά με την προαγωγή της έρευνας, την πολιτιστική δράση και τη μορφωτική επίδραση του </w:t>
      </w:r>
      <w:r>
        <w:rPr>
          <w:rFonts w:eastAsia="Times New Roman" w:cs="Times New Roman"/>
          <w:szCs w:val="24"/>
        </w:rPr>
        <w:t>ιδρύματος</w:t>
      </w:r>
      <w:r>
        <w:rPr>
          <w:rFonts w:eastAsia="Times New Roman" w:cs="Times New Roman"/>
          <w:szCs w:val="24"/>
        </w:rPr>
        <w:t>, γεγονότα και καταστάσεις όμως που δεν β</w:t>
      </w:r>
      <w:r>
        <w:rPr>
          <w:rFonts w:eastAsia="Times New Roman" w:cs="Times New Roman"/>
          <w:szCs w:val="24"/>
        </w:rPr>
        <w:t xml:space="preserve">αραίνουν μόνο τις προηγούμενες κυβερνήσεις, αλλά και την τρέχουσα </w:t>
      </w:r>
      <w:r>
        <w:rPr>
          <w:rFonts w:eastAsia="Times New Roman" w:cs="Times New Roman"/>
          <w:szCs w:val="24"/>
        </w:rPr>
        <w:t>συγκυβέρνηση</w:t>
      </w:r>
      <w:r>
        <w:rPr>
          <w:rFonts w:eastAsia="Times New Roman" w:cs="Times New Roman"/>
          <w:szCs w:val="24"/>
        </w:rPr>
        <w:t xml:space="preserve">. Δεν έχει υποτρόφους, άρα δεν επιτελεί το έργο του, ούτε και γραμματέα που να αντικαθιστά εν απουσία του τον διευθυντή. </w:t>
      </w:r>
    </w:p>
    <w:p w14:paraId="73D8533B"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Είναι γνωστή η πρόθεση του Υπουργείου Εξωτερικών να μετα</w:t>
      </w:r>
      <w:r>
        <w:rPr>
          <w:rFonts w:eastAsia="Times New Roman" w:cs="Times New Roman"/>
          <w:szCs w:val="24"/>
        </w:rPr>
        <w:t xml:space="preserve">βάλει το νομικό πλαίσιο και να θέσει τη λειτουργία κάτω από το καθεστώς της πλήρους εποπτείας του. Αυτό βέβαια ήταν ενέργεια αποκλίνουσα της αρχικής παιδαγωγικής στοχεύσεως, καθώς το σχετικό βασιλικό διάταγμα προβλέπει ότι το </w:t>
      </w:r>
      <w:r>
        <w:rPr>
          <w:rFonts w:eastAsia="Times New Roman" w:cs="Times New Roman"/>
          <w:szCs w:val="24"/>
        </w:rPr>
        <w:t xml:space="preserve">ίδρυμα </w:t>
      </w:r>
      <w:r>
        <w:rPr>
          <w:rFonts w:eastAsia="Times New Roman" w:cs="Times New Roman"/>
          <w:szCs w:val="24"/>
        </w:rPr>
        <w:t>ενέχει εκπαιδευτικό, ερ</w:t>
      </w:r>
      <w:r>
        <w:rPr>
          <w:rFonts w:eastAsia="Times New Roman" w:cs="Times New Roman"/>
          <w:szCs w:val="24"/>
        </w:rPr>
        <w:t xml:space="preserve">ευνητικό ρόλο, προοριζόμενο και για εκπόνηση μεταπτυχιακών σπουδών και έτσι πρέπει να διατηρηθεί, δηλαδή </w:t>
      </w:r>
      <w:r>
        <w:rPr>
          <w:rFonts w:eastAsia="Times New Roman" w:cs="Times New Roman"/>
          <w:szCs w:val="24"/>
        </w:rPr>
        <w:lastRenderedPageBreak/>
        <w:t>να συνεχίσει απρόσκοπτα την ερευνητική, μορφωτική του δράση, καθώς και επικουρικά άλλες συναφείς λειτουργίες.</w:t>
      </w:r>
    </w:p>
    <w:p w14:paraId="73D8533C"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Καλοδεχούμενη διάταξη θα ήταν να εισέλθει</w:t>
      </w:r>
      <w:r>
        <w:rPr>
          <w:rFonts w:eastAsia="Times New Roman" w:cs="Times New Roman"/>
          <w:szCs w:val="24"/>
        </w:rPr>
        <w:t xml:space="preserve"> και ως εποπτεύων παράγων από κοινού και το Υπουργείο Πολιτισμού. Ο ρόλος του είναι αναμφίβολα και εκπολιτιστικός, καθώς μεταφέρει, εκθέτει και προβάλλει κομμάτια της ιστορίας του ελληνικού πολιτισμού. </w:t>
      </w:r>
    </w:p>
    <w:p w14:paraId="73D8533D"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Υπεύθυνη ως τώρα για τη διαχείριση είναι η διαχειριστ</w:t>
      </w:r>
      <w:r>
        <w:rPr>
          <w:rFonts w:eastAsia="Times New Roman" w:cs="Times New Roman"/>
          <w:szCs w:val="24"/>
        </w:rPr>
        <w:t>ική επιτροπή του Ινστιτούτου Βενετίας που απαρτίζεται από τον διευθυντή του ιδρύματος, τον πρόξενο της Βενετίας και τον πρόεδρο της κοινότητας.</w:t>
      </w:r>
    </w:p>
    <w:p w14:paraId="73D8533E"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Σύμφωνα με το νομοσχέδιο, παραμένει η ίδια διαχειριστική επιτροπή που είναι επιφορτισμένη με αυτό το έργο, αλλά </w:t>
      </w:r>
      <w:r>
        <w:rPr>
          <w:rFonts w:eastAsia="Times New Roman" w:cs="Times New Roman"/>
          <w:szCs w:val="24"/>
        </w:rPr>
        <w:t xml:space="preserve">προστίθεται η έννοια του οικονομικού διευθυντή του </w:t>
      </w:r>
      <w:r>
        <w:rPr>
          <w:rFonts w:eastAsia="Times New Roman" w:cs="Times New Roman"/>
          <w:szCs w:val="24"/>
        </w:rPr>
        <w:t>ινστιτούτου</w:t>
      </w:r>
      <w:r>
        <w:rPr>
          <w:rFonts w:eastAsia="Times New Roman" w:cs="Times New Roman"/>
          <w:szCs w:val="24"/>
        </w:rPr>
        <w:t xml:space="preserve">. Αυτό μας ξενίζει ιδιαιτέρως, αν ληφθεί υπ’ </w:t>
      </w:r>
      <w:proofErr w:type="spellStart"/>
      <w:r>
        <w:rPr>
          <w:rFonts w:eastAsia="Times New Roman" w:cs="Times New Roman"/>
          <w:szCs w:val="24"/>
        </w:rPr>
        <w:t>όψιν</w:t>
      </w:r>
      <w:proofErr w:type="spellEnd"/>
      <w:r>
        <w:rPr>
          <w:rFonts w:eastAsia="Times New Roman" w:cs="Times New Roman"/>
          <w:szCs w:val="24"/>
        </w:rPr>
        <w:t xml:space="preserve"> ότι το Υπουργείο Εξωτερικών έκλεισε το προξενείο στη Βενετία, αν και διεξήχθη ανακαίνιση των υφιστάμενων υποδομών πολλών εκατοντάδων ευρώ. Όμως,</w:t>
      </w:r>
      <w:r>
        <w:rPr>
          <w:rFonts w:eastAsia="Times New Roman" w:cs="Times New Roman"/>
          <w:szCs w:val="24"/>
        </w:rPr>
        <w:t xml:space="preserve"> χωρίς ελληνικό προξενείο η λειτουργία του ιδρύμα</w:t>
      </w:r>
      <w:r>
        <w:rPr>
          <w:rFonts w:eastAsia="Times New Roman" w:cs="Times New Roman"/>
          <w:szCs w:val="24"/>
        </w:rPr>
        <w:lastRenderedPageBreak/>
        <w:t xml:space="preserve">τος καθίσταται ιδιαίτερα δυσχερής. Εθνικοί λόγοι καθιστούν επιτακτική ανάγκη την ύπαρξη και λειτουργία του ελληνικού προξενείου στη Βενετία. </w:t>
      </w:r>
    </w:p>
    <w:p w14:paraId="73D8533F"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Γενικώς, όμως, όντως υπάρχουν ελλείψεις, όπως καταμαρτυρείται. Γι</w:t>
      </w:r>
      <w:r>
        <w:rPr>
          <w:rFonts w:eastAsia="Times New Roman" w:cs="Times New Roman"/>
          <w:szCs w:val="24"/>
        </w:rPr>
        <w:t>α πολλούς μήνες δεν υπήρχε γραμματέας, ενώ λειτουργούσε χωρίς υποτρόφους. Έτσι ανανέωση υποτροφίας δεν νοείτο, εφόσον πρέπει να αποφασίσει η εποπτική επιτροπή, η οποία και θα λειτουργούσε για μήνες.</w:t>
      </w:r>
    </w:p>
    <w:p w14:paraId="73D85340"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Το νομοσχέδιο εντελώς σε θεωρητικό επίπεδο θα μπορούσε να</w:t>
      </w:r>
      <w:r>
        <w:rPr>
          <w:rFonts w:eastAsia="Times New Roman" w:cs="Times New Roman"/>
          <w:szCs w:val="24"/>
        </w:rPr>
        <w:t xml:space="preserve"> είναι στη σωστή κατεύθυνση, αλλά θα πρέπει, όπως </w:t>
      </w:r>
      <w:proofErr w:type="spellStart"/>
      <w:r>
        <w:rPr>
          <w:rFonts w:eastAsia="Times New Roman" w:cs="Times New Roman"/>
          <w:szCs w:val="24"/>
        </w:rPr>
        <w:t>προείπα</w:t>
      </w:r>
      <w:proofErr w:type="spellEnd"/>
      <w:r>
        <w:rPr>
          <w:rFonts w:eastAsia="Times New Roman" w:cs="Times New Roman"/>
          <w:szCs w:val="24"/>
        </w:rPr>
        <w:t xml:space="preserve"> και στην αρμόδια </w:t>
      </w:r>
      <w:r>
        <w:rPr>
          <w:rFonts w:eastAsia="Times New Roman" w:cs="Times New Roman"/>
          <w:szCs w:val="24"/>
        </w:rPr>
        <w:t>επιτροπή</w:t>
      </w:r>
      <w:r>
        <w:rPr>
          <w:rFonts w:eastAsia="Times New Roman" w:cs="Times New Roman"/>
          <w:szCs w:val="24"/>
        </w:rPr>
        <w:t xml:space="preserve">, να ληφθούν υπ’ </w:t>
      </w:r>
      <w:proofErr w:type="spellStart"/>
      <w:r>
        <w:rPr>
          <w:rFonts w:eastAsia="Times New Roman" w:cs="Times New Roman"/>
          <w:szCs w:val="24"/>
        </w:rPr>
        <w:t>όψιν</w:t>
      </w:r>
      <w:proofErr w:type="spellEnd"/>
      <w:r>
        <w:rPr>
          <w:rFonts w:eastAsia="Times New Roman" w:cs="Times New Roman"/>
          <w:szCs w:val="24"/>
        </w:rPr>
        <w:t xml:space="preserve"> οι θέσεις των φορέων και κυρίως του Συλλόγου Ελλήνων Αρχαιολόγων.</w:t>
      </w:r>
    </w:p>
    <w:p w14:paraId="73D85341"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Εμείς ως Χρυσή Αυγή είμαστε φιλικά διακείμενοι και υπέρμαχοι ενεργειών που στοχεύουν </w:t>
      </w:r>
      <w:r>
        <w:rPr>
          <w:rFonts w:eastAsia="Times New Roman" w:cs="Times New Roman"/>
          <w:szCs w:val="24"/>
        </w:rPr>
        <w:t xml:space="preserve">στην ανάδειξη του ιστορικού πλαισίου που αφορά το </w:t>
      </w:r>
      <w:r>
        <w:rPr>
          <w:rFonts w:eastAsia="Times New Roman" w:cs="Times New Roman"/>
          <w:szCs w:val="24"/>
        </w:rPr>
        <w:t>ελληνικό ινστιτούτο</w:t>
      </w:r>
      <w:r>
        <w:rPr>
          <w:rFonts w:eastAsia="Times New Roman" w:cs="Times New Roman"/>
          <w:szCs w:val="24"/>
        </w:rPr>
        <w:t xml:space="preserve"> και στην προβολή των πολιτιστικών πτυχών και παιδαγωγικών εκφάνσεων της αδιάκοπης πορείας του μεσαιωνικού ελληνορθόδοξου πολιτισμού.</w:t>
      </w:r>
    </w:p>
    <w:p w14:paraId="73D85342"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Δεσμευτήκατε και στην </w:t>
      </w:r>
      <w:r>
        <w:rPr>
          <w:rFonts w:eastAsia="Times New Roman" w:cs="Times New Roman"/>
          <w:szCs w:val="24"/>
        </w:rPr>
        <w:t>επιτροπή</w:t>
      </w:r>
      <w:r>
        <w:rPr>
          <w:rFonts w:eastAsia="Times New Roman" w:cs="Times New Roman"/>
          <w:szCs w:val="24"/>
        </w:rPr>
        <w:t>, κύριε Υπουργέ, και εδ</w:t>
      </w:r>
      <w:r>
        <w:rPr>
          <w:rFonts w:eastAsia="Times New Roman" w:cs="Times New Roman"/>
          <w:szCs w:val="24"/>
        </w:rPr>
        <w:t xml:space="preserve">ώ σήμερα ότι δεν θα αλλάξει ο σκοπός του </w:t>
      </w:r>
      <w:r>
        <w:rPr>
          <w:rFonts w:eastAsia="Times New Roman" w:cs="Times New Roman"/>
          <w:szCs w:val="24"/>
        </w:rPr>
        <w:t xml:space="preserve">ιδρύματος </w:t>
      </w:r>
      <w:r>
        <w:rPr>
          <w:rFonts w:eastAsia="Times New Roman" w:cs="Times New Roman"/>
          <w:szCs w:val="24"/>
        </w:rPr>
        <w:t xml:space="preserve">και αυτό το κρατάμε. </w:t>
      </w:r>
    </w:p>
    <w:p w14:paraId="73D85343"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Αναμφίβολα από μια διεξοδική και εμπεριστατωμένη μελέτη προκύπτει ότι υπάρχει, όμως, μια υποβόσκουσα τάση να μεταβληθεί ο σκοπός του κέντρου ή απλώς να απαξιωθεί αυτός και από ερευνητ</w:t>
      </w:r>
      <w:r>
        <w:rPr>
          <w:rFonts w:eastAsia="Times New Roman" w:cs="Times New Roman"/>
          <w:szCs w:val="24"/>
        </w:rPr>
        <w:t xml:space="preserve">ικό εκπαιδευτικό ίδρυμα θα προκύψει ένας συγκερασμός και εις βάρος του σκοπού αυτού να αναπτυχθεί η λεγόμενη πολιτιστική διπλωματία, όπως αναφέρθηκε και στις </w:t>
      </w:r>
      <w:r>
        <w:rPr>
          <w:rFonts w:eastAsia="Times New Roman" w:cs="Times New Roman"/>
          <w:szCs w:val="24"/>
        </w:rPr>
        <w:t>επιτροπές</w:t>
      </w:r>
      <w:r>
        <w:rPr>
          <w:rFonts w:eastAsia="Times New Roman" w:cs="Times New Roman"/>
          <w:szCs w:val="24"/>
        </w:rPr>
        <w:t>. Είμαστε ξεκάθαρα αντίθετοι με μια πιθανή μεταβολή του θεσμικού πλαισίου.</w:t>
      </w:r>
    </w:p>
    <w:p w14:paraId="73D85344"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ρόλος και η </w:t>
      </w:r>
      <w:r>
        <w:rPr>
          <w:rFonts w:eastAsia="Times New Roman" w:cs="Times New Roman"/>
          <w:szCs w:val="24"/>
        </w:rPr>
        <w:t xml:space="preserve">αποστολή του </w:t>
      </w:r>
      <w:r>
        <w:rPr>
          <w:rFonts w:eastAsia="Times New Roman" w:cs="Times New Roman"/>
          <w:szCs w:val="24"/>
        </w:rPr>
        <w:t xml:space="preserve">ινστιτούτου </w:t>
      </w:r>
      <w:r>
        <w:rPr>
          <w:rFonts w:eastAsia="Times New Roman" w:cs="Times New Roman"/>
          <w:szCs w:val="24"/>
        </w:rPr>
        <w:t xml:space="preserve">δεν πρέπει να παρεκκλίνει, καθώς έτσι σηματοδοτείται ο μαρασμός και η υποβάθμιση του εκπαιδευτικού, ερευνητικού, επιστημονικού του χαρακτήρα. Κύριος σκοπός του </w:t>
      </w:r>
      <w:r>
        <w:rPr>
          <w:rFonts w:eastAsia="Times New Roman" w:cs="Times New Roman"/>
          <w:szCs w:val="24"/>
        </w:rPr>
        <w:t xml:space="preserve">ινστιτούτου </w:t>
      </w:r>
      <w:r>
        <w:rPr>
          <w:rFonts w:eastAsia="Times New Roman" w:cs="Times New Roman"/>
          <w:szCs w:val="24"/>
        </w:rPr>
        <w:t xml:space="preserve">είναι η προαγωγή των βυζαντινών και μεταβυζαντινών σπουδών </w:t>
      </w:r>
      <w:r>
        <w:rPr>
          <w:rFonts w:eastAsia="Times New Roman" w:cs="Times New Roman"/>
          <w:szCs w:val="24"/>
        </w:rPr>
        <w:t>και η έρευνα σε θέματα που αφορούν σε αυτές.</w:t>
      </w:r>
    </w:p>
    <w:p w14:paraId="73D85345"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Συνέπεια δε μιας πιθανής μεταβολής του σκοπού αυτού αποτελεί το γεγονός ότι η περιουσία του θα υπαχθεί στο ιταλικό </w:t>
      </w:r>
      <w:r>
        <w:rPr>
          <w:rFonts w:eastAsia="Times New Roman" w:cs="Times New Roman"/>
          <w:szCs w:val="24"/>
        </w:rPr>
        <w:lastRenderedPageBreak/>
        <w:t xml:space="preserve">δίκαιο. Επίσης, προς την κατεύθυνση της απαξιώσεως του επιστημονικού χαρακτήρα του </w:t>
      </w:r>
      <w:r>
        <w:rPr>
          <w:rFonts w:eastAsia="Times New Roman" w:cs="Times New Roman"/>
          <w:szCs w:val="24"/>
        </w:rPr>
        <w:t xml:space="preserve">ιδρύματος </w:t>
      </w:r>
      <w:r>
        <w:rPr>
          <w:rFonts w:eastAsia="Times New Roman" w:cs="Times New Roman"/>
          <w:szCs w:val="24"/>
        </w:rPr>
        <w:t>κινείται και η προσπάθεια παραγκωνισμού της συμβολής της Ακαδημίας Αθηνών.</w:t>
      </w:r>
    </w:p>
    <w:p w14:paraId="73D85346" w14:textId="77777777" w:rsidR="00D41FAB" w:rsidRDefault="001456E4">
      <w:pPr>
        <w:tabs>
          <w:tab w:val="left" w:pos="3873"/>
        </w:tabs>
        <w:spacing w:line="600" w:lineRule="auto"/>
        <w:ind w:firstLine="720"/>
        <w:jc w:val="both"/>
        <w:rPr>
          <w:rFonts w:eastAsia="Times New Roman"/>
          <w:bCs/>
        </w:rPr>
      </w:pPr>
      <w:r>
        <w:rPr>
          <w:rFonts w:eastAsia="Times New Roman" w:cs="Times New Roman"/>
          <w:szCs w:val="24"/>
        </w:rPr>
        <w:t>Ένα άλλο θέμα είναι ότι υπάρχει μια ασάφεια σχετικά με τα οικονομικά ζητήματα και αρκετά νεφελώδεις έως και ανύπαρκτες είναι οι ασφαλιστικές δικλείδες για τη διαχείριση των οικονομι</w:t>
      </w:r>
      <w:r>
        <w:rPr>
          <w:rFonts w:eastAsia="Times New Roman" w:cs="Times New Roman"/>
          <w:szCs w:val="24"/>
        </w:rPr>
        <w:t xml:space="preserve">κών. Πρέπει να προβλεφθούν πρωτοβουλίες της </w:t>
      </w:r>
      <w:r>
        <w:rPr>
          <w:rFonts w:eastAsia="Times New Roman" w:cs="Times New Roman"/>
          <w:szCs w:val="24"/>
        </w:rPr>
        <w:t>εποπτικής επιτροπής</w:t>
      </w:r>
      <w:r>
        <w:rPr>
          <w:rFonts w:eastAsia="Times New Roman" w:cs="Times New Roman"/>
          <w:szCs w:val="24"/>
        </w:rPr>
        <w:t xml:space="preserve">, </w:t>
      </w:r>
      <w:r>
        <w:rPr>
          <w:rFonts w:eastAsia="Times New Roman"/>
          <w:bCs/>
        </w:rPr>
        <w:t xml:space="preserve">προκειμένου όχι να αντιμετωπισθούν, αλλά να προληφθούν πιθανές οικονομικές ατασθαλίες. </w:t>
      </w:r>
    </w:p>
    <w:p w14:paraId="73D85347"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bCs/>
        </w:rPr>
        <w:t>Συνεπώς, η εποπτική επιτροπή πρέπει να επιφορτισθεί με τη δυνατότητα να εισηγείται έλεγχο στα οικονομικ</w:t>
      </w:r>
      <w:r>
        <w:rPr>
          <w:rFonts w:eastAsia="Times New Roman"/>
          <w:bCs/>
        </w:rPr>
        <w:t xml:space="preserve">ά του </w:t>
      </w:r>
      <w:r>
        <w:rPr>
          <w:rFonts w:eastAsia="Times New Roman"/>
          <w:bCs/>
        </w:rPr>
        <w:t>ινστιτούτου</w:t>
      </w:r>
      <w:r>
        <w:rPr>
          <w:rFonts w:eastAsia="Times New Roman"/>
          <w:bCs/>
        </w:rPr>
        <w:t xml:space="preserve">, η οποία και θα ασκηθεί από τον σχετικό φορέα του Υπουργείου Εξωτερικών. </w:t>
      </w:r>
      <w:r>
        <w:rPr>
          <w:rFonts w:eastAsia="Times New Roman" w:cs="Times New Roman"/>
          <w:szCs w:val="24"/>
        </w:rPr>
        <w:t>Δεν είμαστε θετικοί, λοιπόν, στην απαξίωση του ρόλου της εποπτικής επιτροπής και στην απογύμνωση της από τέτοιες δυνατότητες.</w:t>
      </w:r>
    </w:p>
    <w:p w14:paraId="73D8534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Επίσης, η εποπτική επιτροπή θα μπορεί ν</w:t>
      </w:r>
      <w:r>
        <w:rPr>
          <w:rFonts w:eastAsia="Times New Roman" w:cs="Times New Roman"/>
          <w:szCs w:val="24"/>
        </w:rPr>
        <w:t xml:space="preserve">α εγκρίνει τον κατατεθέντα υπό τον διευθυντή προϋπολογισμό –επισημάνθηκε και στις </w:t>
      </w:r>
      <w:r>
        <w:rPr>
          <w:rFonts w:eastAsia="Times New Roman" w:cs="Times New Roman"/>
          <w:szCs w:val="24"/>
        </w:rPr>
        <w:t xml:space="preserve">επιτροπές </w:t>
      </w:r>
      <w:r>
        <w:rPr>
          <w:rFonts w:eastAsia="Times New Roman" w:cs="Times New Roman"/>
          <w:szCs w:val="24"/>
        </w:rPr>
        <w:t>αυτό- για τον επόμενο χρόνο. Όσο για τη διαχείριση των οικονομικών, έργο το οποίο φαίνεται να ασκεί εν τέλει η διαχειριστική επιτροπή, αυτή δύναται να διεξαχθεί καλ</w:t>
      </w:r>
      <w:r>
        <w:rPr>
          <w:rFonts w:eastAsia="Times New Roman" w:cs="Times New Roman"/>
          <w:szCs w:val="24"/>
        </w:rPr>
        <w:t xml:space="preserve">ύτερα με </w:t>
      </w:r>
      <w:r>
        <w:rPr>
          <w:rFonts w:eastAsia="Times New Roman" w:cs="Times New Roman"/>
          <w:szCs w:val="24"/>
        </w:rPr>
        <w:lastRenderedPageBreak/>
        <w:t>την επιστημονική αρωγή ορκωτών λογιστών, γεγονός που θα διασφαλίσει τη διαφάνεια.</w:t>
      </w:r>
    </w:p>
    <w:p w14:paraId="73D8534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Άλλη μια δυνατότητα που μπορεί να επισυναφθεί στο πλαίσιο των δικαιοδοσιών της εποπτικής επιτροπής είναι να προτείνει την επιλογή του προέδρου του </w:t>
      </w:r>
      <w:r>
        <w:rPr>
          <w:rFonts w:eastAsia="Times New Roman" w:cs="Times New Roman"/>
          <w:szCs w:val="24"/>
        </w:rPr>
        <w:t>ιδρύματος</w:t>
      </w:r>
      <w:r>
        <w:rPr>
          <w:rFonts w:eastAsia="Times New Roman" w:cs="Times New Roman"/>
          <w:szCs w:val="24"/>
        </w:rPr>
        <w:t>, η οποία</w:t>
      </w:r>
      <w:r>
        <w:rPr>
          <w:rFonts w:eastAsia="Times New Roman" w:cs="Times New Roman"/>
          <w:szCs w:val="24"/>
        </w:rPr>
        <w:t xml:space="preserve"> και φυσικά θα γίνεται με </w:t>
      </w:r>
      <w:r>
        <w:rPr>
          <w:rFonts w:eastAsia="Times New Roman" w:cs="Times New Roman"/>
          <w:szCs w:val="24"/>
        </w:rPr>
        <w:t xml:space="preserve">κοινή υπουργική απόφαση </w:t>
      </w:r>
      <w:r>
        <w:rPr>
          <w:rFonts w:eastAsia="Times New Roman" w:cs="Times New Roman"/>
          <w:szCs w:val="24"/>
        </w:rPr>
        <w:t>των Υπουργείων Παιδείας και Εξωτερικών.</w:t>
      </w:r>
    </w:p>
    <w:p w14:paraId="73D8534A"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ο Πρόεδρος θα πρέπει να πλαισιώνεται από μία ομάδα επιστημόνων και κατάλληλου ανθρώπινου δυναμικού με κατάρτιση υψηλής ποιοτικής στάθμης, ώστε να του παρέχει </w:t>
      </w:r>
      <w:r>
        <w:rPr>
          <w:rFonts w:eastAsia="Times New Roman" w:cs="Times New Roman"/>
          <w:szCs w:val="24"/>
        </w:rPr>
        <w:t>την κατάλληλη συνδρομή στην εκτέλεση του επιστημονικού καθήκοντος και στην εκπλήρωση των ερευνητικών στόχων.</w:t>
      </w:r>
    </w:p>
    <w:p w14:paraId="73D8534B"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Συμπερασματικά, το Ελληνικό Ινστιτούτο Βυζαντινών και Μεταβυζαντινών Σπουδών έχει ως κύριο σκοπό την προώθηση επιστημονικού έργου και την επίτευξη </w:t>
      </w:r>
      <w:r>
        <w:rPr>
          <w:rFonts w:eastAsia="Times New Roman" w:cs="Times New Roman"/>
          <w:szCs w:val="24"/>
        </w:rPr>
        <w:t>ερευνητικών σκοπών. Κάθε άλλη επιδίωξη ή στόχευση αποτελεί παρέκκλιση της ορισθείσης αποστολής του. Γι’ αυτό είναι αναγκαίο να αναπτύσσει πρωτοβουλίες για την προβολή όλων των εκφάνσεων ιστορικού και φιλολογικού ενδιαφέροντος κατά τη βυζαντινή ή μεταβυζα</w:t>
      </w:r>
      <w:r>
        <w:rPr>
          <w:rFonts w:eastAsia="Times New Roman" w:cs="Times New Roman"/>
          <w:szCs w:val="24"/>
        </w:rPr>
        <w:lastRenderedPageBreak/>
        <w:t>ντ</w:t>
      </w:r>
      <w:r>
        <w:rPr>
          <w:rFonts w:eastAsia="Times New Roman" w:cs="Times New Roman"/>
          <w:szCs w:val="24"/>
        </w:rPr>
        <w:t xml:space="preserve">ινή περίοδο. Μια τέτοια ανάληψη </w:t>
      </w:r>
      <w:proofErr w:type="spellStart"/>
      <w:r>
        <w:rPr>
          <w:rFonts w:eastAsia="Times New Roman" w:cs="Times New Roman"/>
          <w:szCs w:val="24"/>
        </w:rPr>
        <w:t>πολυεπίπεδων</w:t>
      </w:r>
      <w:proofErr w:type="spellEnd"/>
      <w:r>
        <w:rPr>
          <w:rFonts w:eastAsia="Times New Roman" w:cs="Times New Roman"/>
          <w:szCs w:val="24"/>
        </w:rPr>
        <w:t xml:space="preserve"> δράσεων σημαίνει εκπαιδευτική-παιδαγωγική προβολή του πλούσιου μουσειακού υλικού, διάθεση εκπαιδευτικών προγραμμάτων και παροχή υποτροφιών σε κατέχοντες πτυχίο </w:t>
      </w:r>
      <w:r>
        <w:rPr>
          <w:rFonts w:eastAsia="Times New Roman" w:cs="Times New Roman"/>
          <w:szCs w:val="24"/>
        </w:rPr>
        <w:t>ανωτάτων εκπαιδευτικών ιδρυμάτων</w:t>
      </w:r>
      <w:r>
        <w:rPr>
          <w:rFonts w:eastAsia="Times New Roman" w:cs="Times New Roman"/>
          <w:szCs w:val="24"/>
        </w:rPr>
        <w:t xml:space="preserve">. </w:t>
      </w:r>
    </w:p>
    <w:p w14:paraId="73D8534C"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αναφερθώ εν τ</w:t>
      </w:r>
      <w:r>
        <w:rPr>
          <w:rFonts w:eastAsia="Times New Roman" w:cs="Times New Roman"/>
          <w:szCs w:val="24"/>
        </w:rPr>
        <w:t>άχει επί των άρθρων.</w:t>
      </w:r>
    </w:p>
    <w:p w14:paraId="73D8534D"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άρθρο 1, εφόσον εμμένετε στον σκοπό που αναφέραμε και πριν, δεν είμαστε αρνητικοί, αλλά δεν ξέρουμε τι θα γίνει μέχρι το τέλος της συνεδρίασης. Ορίζεται η νομική μορφή και επαναπροσδιορίζεται ο σκοπός του </w:t>
      </w:r>
      <w:r>
        <w:rPr>
          <w:rFonts w:eastAsia="Times New Roman" w:cs="Times New Roman"/>
          <w:szCs w:val="24"/>
        </w:rPr>
        <w:t>ιδρύματος</w:t>
      </w:r>
      <w:r>
        <w:rPr>
          <w:rFonts w:eastAsia="Times New Roman" w:cs="Times New Roman"/>
          <w:szCs w:val="24"/>
        </w:rPr>
        <w:t>. Πέραν της προωθ</w:t>
      </w:r>
      <w:r>
        <w:rPr>
          <w:rFonts w:eastAsia="Times New Roman" w:cs="Times New Roman"/>
          <w:szCs w:val="24"/>
        </w:rPr>
        <w:t xml:space="preserve">ήσεως των βυζαντινών και μεταβυζαντινών σπουδών, οι σκοποί επεκτείνονται και στην προβολή ευρύτερων φιλολογικών και ιστορικών πτυχών του ελληνικού πολιτισμού. Επίσης, όμως, η πολιτιστική διπλωματία τείνει να επιτελέσει, όπως φαίνεται, καθοριστικό ρόλο εις </w:t>
      </w:r>
      <w:r>
        <w:rPr>
          <w:rFonts w:eastAsia="Times New Roman" w:cs="Times New Roman"/>
          <w:szCs w:val="24"/>
        </w:rPr>
        <w:t xml:space="preserve">βάρος των κύριων ερευνητικών και επιστημονικών στοχεύσεων του </w:t>
      </w:r>
      <w:r>
        <w:rPr>
          <w:rFonts w:eastAsia="Times New Roman" w:cs="Times New Roman"/>
          <w:szCs w:val="24"/>
        </w:rPr>
        <w:t>ινστιτούτου</w:t>
      </w:r>
      <w:r>
        <w:rPr>
          <w:rFonts w:eastAsia="Times New Roman" w:cs="Times New Roman"/>
          <w:szCs w:val="24"/>
        </w:rPr>
        <w:t xml:space="preserve">. </w:t>
      </w:r>
    </w:p>
    <w:p w14:paraId="73D8534E"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άρθρο 2 είμαστε «κατά». Εδώ η τριμελής δομή της εποπτικής επιτροπής γίνεται πενταμελής. Δεν αντιλαμβανόμαστε πού κατατείνει αυτή η αλλαγή, καθώς αυτή δεν φαίνεται να συμ</w:t>
      </w:r>
      <w:r>
        <w:rPr>
          <w:rFonts w:eastAsia="Times New Roman" w:cs="Times New Roman"/>
          <w:szCs w:val="24"/>
        </w:rPr>
        <w:lastRenderedPageBreak/>
        <w:t>βάλλει,</w:t>
      </w:r>
      <w:r>
        <w:rPr>
          <w:rFonts w:eastAsia="Times New Roman" w:cs="Times New Roman"/>
          <w:szCs w:val="24"/>
        </w:rPr>
        <w:t xml:space="preserve"> ούτε καν να σχετίζεται με τους </w:t>
      </w:r>
      <w:proofErr w:type="spellStart"/>
      <w:r>
        <w:rPr>
          <w:rFonts w:eastAsia="Times New Roman" w:cs="Times New Roman"/>
          <w:szCs w:val="24"/>
        </w:rPr>
        <w:t>τεθέντες</w:t>
      </w:r>
      <w:proofErr w:type="spellEnd"/>
      <w:r>
        <w:rPr>
          <w:rFonts w:eastAsia="Times New Roman" w:cs="Times New Roman"/>
          <w:szCs w:val="24"/>
        </w:rPr>
        <w:t xml:space="preserve"> στόχους της αναπτύξεως της πολιτιστικής διπλωματίας -ένας αδόκιμος όρος που χρησιμοποιήθηκε και στην </w:t>
      </w:r>
      <w:r>
        <w:rPr>
          <w:rFonts w:eastAsia="Times New Roman" w:cs="Times New Roman"/>
          <w:szCs w:val="24"/>
        </w:rPr>
        <w:t>επιτροπή</w:t>
      </w:r>
      <w:r>
        <w:rPr>
          <w:rFonts w:eastAsia="Times New Roman" w:cs="Times New Roman"/>
          <w:szCs w:val="24"/>
        </w:rPr>
        <w:t>- της προαγωγής επιστημονικού έργου κλπ</w:t>
      </w:r>
      <w:r>
        <w:rPr>
          <w:rFonts w:eastAsia="Times New Roman" w:cs="Times New Roman"/>
          <w:szCs w:val="24"/>
        </w:rPr>
        <w:t>.</w:t>
      </w:r>
      <w:r>
        <w:rPr>
          <w:rFonts w:eastAsia="Times New Roman" w:cs="Times New Roman"/>
          <w:szCs w:val="24"/>
        </w:rPr>
        <w:t>. Μάλλον ελπίζουμε να μην υπάρχει σχεδιασμός για διορισμούς, εξυπη</w:t>
      </w:r>
      <w:r>
        <w:rPr>
          <w:rFonts w:eastAsia="Times New Roman" w:cs="Times New Roman"/>
          <w:szCs w:val="24"/>
        </w:rPr>
        <w:t>ρετήσεις και εκδουλεύσεις με πρόσχημα την υλοποίηση ερευνητικών-επιστημονικών σκοπών.</w:t>
      </w:r>
    </w:p>
    <w:p w14:paraId="73D8534F"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το έργο της οικονομικής διαχείρισης, που της είχε ανατεθεί με το άρθρο 1 του ν.1766/1951, μεταπίπτει στην διαχειριστική επιτροπή. Αν, όμως, μπορεί κάποιος να συμμ</w:t>
      </w:r>
      <w:r>
        <w:rPr>
          <w:rFonts w:eastAsia="Times New Roman" w:cs="Times New Roman"/>
          <w:szCs w:val="24"/>
        </w:rPr>
        <w:t xml:space="preserve">ετάσχει εκ νέου, ας προέρχεται τουλάχιστον από την Ακαδημία Αθηνών ή ακόμη και να είναι </w:t>
      </w:r>
      <w:r>
        <w:rPr>
          <w:rFonts w:eastAsia="Times New Roman" w:cs="Times New Roman"/>
          <w:szCs w:val="24"/>
        </w:rPr>
        <w:t xml:space="preserve">πρύτανης </w:t>
      </w:r>
      <w:r>
        <w:rPr>
          <w:rFonts w:eastAsia="Times New Roman" w:cs="Times New Roman"/>
          <w:szCs w:val="24"/>
        </w:rPr>
        <w:t xml:space="preserve">ελληνικού </w:t>
      </w:r>
      <w:r>
        <w:rPr>
          <w:rFonts w:eastAsia="Times New Roman" w:cs="Times New Roman"/>
          <w:szCs w:val="24"/>
        </w:rPr>
        <w:t>πανεπιστημίου</w:t>
      </w:r>
      <w:r>
        <w:rPr>
          <w:rFonts w:eastAsia="Times New Roman" w:cs="Times New Roman"/>
          <w:szCs w:val="24"/>
        </w:rPr>
        <w:t xml:space="preserve">. </w:t>
      </w:r>
    </w:p>
    <w:p w14:paraId="73D85350"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Είμαστε αντίθετοι και στο άρθρο 3. Εδώ προβλέπεται ότι τα όργανα της διοικήσεως είναι ο Πρόεδρος του </w:t>
      </w:r>
      <w:r>
        <w:rPr>
          <w:rFonts w:eastAsia="Times New Roman" w:cs="Times New Roman"/>
          <w:szCs w:val="24"/>
        </w:rPr>
        <w:t xml:space="preserve">ιδρύματος </w:t>
      </w:r>
      <w:r>
        <w:rPr>
          <w:rFonts w:eastAsia="Times New Roman" w:cs="Times New Roman"/>
          <w:szCs w:val="24"/>
        </w:rPr>
        <w:t xml:space="preserve">και η </w:t>
      </w:r>
      <w:r>
        <w:rPr>
          <w:rFonts w:eastAsia="Times New Roman" w:cs="Times New Roman"/>
          <w:szCs w:val="24"/>
        </w:rPr>
        <w:t>διαχειριστική επ</w:t>
      </w:r>
      <w:r>
        <w:rPr>
          <w:rFonts w:eastAsia="Times New Roman" w:cs="Times New Roman"/>
          <w:szCs w:val="24"/>
        </w:rPr>
        <w:t>ιτροπή</w:t>
      </w:r>
      <w:r>
        <w:rPr>
          <w:rFonts w:eastAsia="Times New Roman" w:cs="Times New Roman"/>
          <w:szCs w:val="24"/>
        </w:rPr>
        <w:t xml:space="preserve">. Εδώ εισάγεται η έννοια του </w:t>
      </w:r>
      <w:r>
        <w:rPr>
          <w:rFonts w:eastAsia="Times New Roman" w:cs="Times New Roman"/>
          <w:szCs w:val="24"/>
        </w:rPr>
        <w:t>προέδρου</w:t>
      </w:r>
      <w:r>
        <w:rPr>
          <w:rFonts w:eastAsia="Times New Roman" w:cs="Times New Roman"/>
          <w:szCs w:val="24"/>
        </w:rPr>
        <w:t xml:space="preserve">, αντί του </w:t>
      </w:r>
      <w:r>
        <w:rPr>
          <w:rFonts w:eastAsia="Times New Roman" w:cs="Times New Roman"/>
          <w:szCs w:val="24"/>
        </w:rPr>
        <w:t>διευθυντή</w:t>
      </w:r>
      <w:r>
        <w:rPr>
          <w:rFonts w:eastAsia="Times New Roman" w:cs="Times New Roman"/>
          <w:szCs w:val="24"/>
        </w:rPr>
        <w:t xml:space="preserve">. </w:t>
      </w:r>
    </w:p>
    <w:p w14:paraId="73D85351"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Άρθρο 4. Εδώ ορίζονται τα του </w:t>
      </w:r>
      <w:r>
        <w:rPr>
          <w:rFonts w:eastAsia="Times New Roman" w:cs="Times New Roman"/>
          <w:szCs w:val="24"/>
        </w:rPr>
        <w:t>προέδρου</w:t>
      </w:r>
      <w:r>
        <w:rPr>
          <w:rFonts w:eastAsia="Times New Roman" w:cs="Times New Roman"/>
          <w:szCs w:val="24"/>
        </w:rPr>
        <w:t xml:space="preserve">. Σίγουρα είναι αναγκαία η ευρύτερη δυνατότητα λήψεως αποφάσεων, αλλά δεν συνηγορούμε στην αντικατάσταση της ορολογίας του </w:t>
      </w:r>
      <w:r>
        <w:rPr>
          <w:rFonts w:eastAsia="Times New Roman" w:cs="Times New Roman"/>
          <w:szCs w:val="24"/>
        </w:rPr>
        <w:t xml:space="preserve">διευθυντή </w:t>
      </w:r>
      <w:r>
        <w:rPr>
          <w:rFonts w:eastAsia="Times New Roman" w:cs="Times New Roman"/>
          <w:szCs w:val="24"/>
        </w:rPr>
        <w:t>και των απορρεουσών</w:t>
      </w:r>
      <w:r>
        <w:rPr>
          <w:rFonts w:eastAsia="Times New Roman" w:cs="Times New Roman"/>
          <w:szCs w:val="24"/>
        </w:rPr>
        <w:t xml:space="preserve"> εξ αυτής αρμοδιοτήτων, ενέργεια που κα</w:t>
      </w:r>
      <w:r>
        <w:rPr>
          <w:rFonts w:eastAsia="Times New Roman" w:cs="Times New Roman"/>
          <w:szCs w:val="24"/>
        </w:rPr>
        <w:lastRenderedPageBreak/>
        <w:t xml:space="preserve">ταμαρτυρεί μία αδικαιολόγητη επιχείρηση αναδόμησης των οργανικών δομών του </w:t>
      </w:r>
      <w:r>
        <w:rPr>
          <w:rFonts w:eastAsia="Times New Roman" w:cs="Times New Roman"/>
          <w:szCs w:val="24"/>
        </w:rPr>
        <w:t>ιδρύματος</w:t>
      </w:r>
      <w:r>
        <w:rPr>
          <w:rFonts w:eastAsia="Times New Roman" w:cs="Times New Roman"/>
          <w:szCs w:val="24"/>
        </w:rPr>
        <w:t xml:space="preserve">. Αλλά και αν δεχθούμε ότι κρίνεται αναγκαία η θέσπιση της θέσεως του </w:t>
      </w:r>
      <w:r>
        <w:rPr>
          <w:rFonts w:eastAsia="Times New Roman" w:cs="Times New Roman"/>
          <w:szCs w:val="24"/>
        </w:rPr>
        <w:t>προέδρου</w:t>
      </w:r>
      <w:r>
        <w:rPr>
          <w:rFonts w:eastAsia="Times New Roman" w:cs="Times New Roman"/>
          <w:szCs w:val="24"/>
        </w:rPr>
        <w:t xml:space="preserve">, η εποπτική επιτροπή πρέπει να εισηγείται και κατόπιν </w:t>
      </w:r>
      <w:r>
        <w:rPr>
          <w:rFonts w:eastAsia="Times New Roman" w:cs="Times New Roman"/>
          <w:szCs w:val="24"/>
        </w:rPr>
        <w:t xml:space="preserve">να ενεργοποιείται ΚΥΑ των Υπουργείων Παιδείας και Εξωτερικών. </w:t>
      </w:r>
    </w:p>
    <w:p w14:paraId="73D85352"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Είμαστε αντίθετοι και στο άρθρο 5. Εδώ προβλέπεται η διαχειριστική επιτροπή. Εδώ ο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 xml:space="preserve">ινστιτούτου </w:t>
      </w:r>
      <w:r>
        <w:rPr>
          <w:rFonts w:eastAsia="Times New Roman" w:cs="Times New Roman"/>
          <w:szCs w:val="24"/>
        </w:rPr>
        <w:t xml:space="preserve">είναι και </w:t>
      </w:r>
      <w:r>
        <w:rPr>
          <w:rFonts w:eastAsia="Times New Roman" w:cs="Times New Roman"/>
          <w:szCs w:val="24"/>
        </w:rPr>
        <w:t xml:space="preserve">πρόεδρος </w:t>
      </w:r>
      <w:r>
        <w:rPr>
          <w:rFonts w:eastAsia="Times New Roman" w:cs="Times New Roman"/>
          <w:szCs w:val="24"/>
        </w:rPr>
        <w:t xml:space="preserve">της παρούσης επιτροπής, γεγονός που δεν υφίστατο πριν, δηλαδή ο </w:t>
      </w:r>
      <w:r>
        <w:rPr>
          <w:rFonts w:eastAsia="Times New Roman" w:cs="Times New Roman"/>
          <w:szCs w:val="24"/>
        </w:rPr>
        <w:t>δι</w:t>
      </w:r>
      <w:r>
        <w:rPr>
          <w:rFonts w:eastAsia="Times New Roman" w:cs="Times New Roman"/>
          <w:szCs w:val="24"/>
        </w:rPr>
        <w:t xml:space="preserve">ευθυντής </w:t>
      </w:r>
      <w:r>
        <w:rPr>
          <w:rFonts w:eastAsia="Times New Roman" w:cs="Times New Roman"/>
          <w:szCs w:val="24"/>
        </w:rPr>
        <w:t xml:space="preserve">δεν επιτελούσε ρόλο </w:t>
      </w:r>
      <w:r>
        <w:rPr>
          <w:rFonts w:eastAsia="Times New Roman" w:cs="Times New Roman"/>
          <w:szCs w:val="24"/>
        </w:rPr>
        <w:t>προέδρου</w:t>
      </w:r>
      <w:r>
        <w:rPr>
          <w:rFonts w:eastAsia="Times New Roman" w:cs="Times New Roman"/>
          <w:szCs w:val="24"/>
        </w:rPr>
        <w:t xml:space="preserve">, αλλά τα μέλη της διαχειριστικής επιτροπής εξέλεγαν τον </w:t>
      </w:r>
      <w:r>
        <w:rPr>
          <w:rFonts w:eastAsia="Times New Roman" w:cs="Times New Roman"/>
          <w:szCs w:val="24"/>
        </w:rPr>
        <w:t>πρόεδρο</w:t>
      </w:r>
      <w:r>
        <w:rPr>
          <w:rFonts w:eastAsia="Times New Roman" w:cs="Times New Roman"/>
          <w:szCs w:val="24"/>
        </w:rPr>
        <w:t xml:space="preserve">. Ορθώς δεν </w:t>
      </w:r>
      <w:proofErr w:type="spellStart"/>
      <w:r>
        <w:rPr>
          <w:rFonts w:eastAsia="Times New Roman" w:cs="Times New Roman"/>
          <w:szCs w:val="24"/>
        </w:rPr>
        <w:t>περιπλέκετο</w:t>
      </w:r>
      <w:proofErr w:type="spellEnd"/>
      <w:r>
        <w:rPr>
          <w:rFonts w:eastAsia="Times New Roman" w:cs="Times New Roman"/>
          <w:szCs w:val="24"/>
        </w:rPr>
        <w:t xml:space="preserve"> ο ασκών γενική εποπτεία τότε </w:t>
      </w:r>
      <w:r>
        <w:rPr>
          <w:rFonts w:eastAsia="Times New Roman" w:cs="Times New Roman"/>
          <w:szCs w:val="24"/>
        </w:rPr>
        <w:t xml:space="preserve">διευθυντής </w:t>
      </w:r>
      <w:r>
        <w:rPr>
          <w:rFonts w:eastAsia="Times New Roman" w:cs="Times New Roman"/>
          <w:szCs w:val="24"/>
        </w:rPr>
        <w:t xml:space="preserve">και μάλιστα με την ιδιότητα του </w:t>
      </w:r>
      <w:r>
        <w:rPr>
          <w:rFonts w:eastAsia="Times New Roman" w:cs="Times New Roman"/>
          <w:szCs w:val="24"/>
        </w:rPr>
        <w:t xml:space="preserve">προέδρου </w:t>
      </w:r>
      <w:r>
        <w:rPr>
          <w:rFonts w:eastAsia="Times New Roman" w:cs="Times New Roman"/>
          <w:szCs w:val="24"/>
        </w:rPr>
        <w:t xml:space="preserve">στη διοικούσα επιτροπή, συνεπώς ούτε και τώρα ο ασκών γενική εποπτεία του </w:t>
      </w:r>
      <w:r>
        <w:rPr>
          <w:rFonts w:eastAsia="Times New Roman" w:cs="Times New Roman"/>
          <w:szCs w:val="24"/>
        </w:rPr>
        <w:t xml:space="preserve">ιδρύματος </w:t>
      </w:r>
      <w:r>
        <w:rPr>
          <w:rFonts w:eastAsia="Times New Roman" w:cs="Times New Roman"/>
          <w:szCs w:val="24"/>
        </w:rPr>
        <w:t xml:space="preserve">μπορεί να προεδρεύει και στη διοικούσα επιτροπή. </w:t>
      </w:r>
    </w:p>
    <w:p w14:paraId="73D85353"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Είμαστε αντίθετοι και στο άρθρο 6. Στο πνεύμα που κινούνται οι γενικότερες ενστάσεις μας εντάσσεται και η παρούσα διάταξη </w:t>
      </w:r>
      <w:r>
        <w:rPr>
          <w:rFonts w:eastAsia="Times New Roman" w:cs="Times New Roman"/>
          <w:szCs w:val="24"/>
        </w:rPr>
        <w:t xml:space="preserve">του άρθρου περί της συστάσεως θέσεως </w:t>
      </w:r>
      <w:r>
        <w:rPr>
          <w:rFonts w:eastAsia="Times New Roman" w:cs="Times New Roman"/>
          <w:szCs w:val="24"/>
        </w:rPr>
        <w:t>οικονομικού διευθυντή</w:t>
      </w:r>
      <w:r>
        <w:rPr>
          <w:rFonts w:eastAsia="Times New Roman" w:cs="Times New Roman"/>
          <w:szCs w:val="24"/>
        </w:rPr>
        <w:t>. Θεωρούμε ότι δεν προκύπτει από τις υφιστάμενες συνθή</w:t>
      </w:r>
      <w:r>
        <w:rPr>
          <w:rFonts w:eastAsia="Times New Roman" w:cs="Times New Roman"/>
          <w:szCs w:val="24"/>
        </w:rPr>
        <w:lastRenderedPageBreak/>
        <w:t>κες η ανάγκη ιδρύσεως μιας τέτοιας θέσεως και μάλλον ευθυγραμμίζεται με βαθύτερους και υφέρποντες σκοπούς περί αποκομίσεως πολιτικού οφέλους και</w:t>
      </w:r>
      <w:r>
        <w:rPr>
          <w:rFonts w:eastAsia="Times New Roman" w:cs="Times New Roman"/>
          <w:szCs w:val="24"/>
        </w:rPr>
        <w:t xml:space="preserve"> εκδουλεύσεων. </w:t>
      </w:r>
    </w:p>
    <w:p w14:paraId="73D85354"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εδώ μειώνονται αντιστοίχως και αναιτίως μία θέση διοικητικού προσωπικού και μία βοηθητικού. Ήταν οκτώ συνολικά, σύμφωνα με το άρθρο 63 του ν.3566/2007 και τώρα είναι έξι. Τρεις παραμένουν στο διοικητικό και τρεις στο βοηθητικό. Το γ</w:t>
      </w:r>
      <w:r>
        <w:rPr>
          <w:rFonts w:eastAsia="Times New Roman" w:cs="Times New Roman"/>
          <w:szCs w:val="24"/>
        </w:rPr>
        <w:t xml:space="preserve">εγονός ότι το κράτος γλιτώνει ενενήντα χιλιάδες ευρώ ετησίως από την </w:t>
      </w:r>
      <w:proofErr w:type="spellStart"/>
      <w:r>
        <w:rPr>
          <w:rFonts w:eastAsia="Times New Roman" w:cs="Times New Roman"/>
          <w:szCs w:val="24"/>
        </w:rPr>
        <w:t>αφαιρεθείσα</w:t>
      </w:r>
      <w:proofErr w:type="spellEnd"/>
      <w:r>
        <w:rPr>
          <w:rFonts w:eastAsia="Times New Roman" w:cs="Times New Roman"/>
          <w:szCs w:val="24"/>
        </w:rPr>
        <w:t xml:space="preserve"> θέση στο διοικητικό προσωπικό, αφού αυτές τις καλύπτει ο κρατικός προϋπολογισμός, είναι προσχηματικό και δεν πείθει. </w:t>
      </w:r>
    </w:p>
    <w:p w14:paraId="73D85355"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άρθρο 7 θα μπορούσαμε να την θεωρήσουμε ως μια θετική </w:t>
      </w:r>
      <w:r>
        <w:rPr>
          <w:rFonts w:eastAsia="Times New Roman" w:cs="Times New Roman"/>
          <w:szCs w:val="24"/>
        </w:rPr>
        <w:t xml:space="preserve">διάταξη, καθώς γίνεται λόγος για το αυτοχρηματοδοτούμενο του </w:t>
      </w:r>
      <w:r>
        <w:rPr>
          <w:rFonts w:eastAsia="Times New Roman" w:cs="Times New Roman"/>
          <w:szCs w:val="24"/>
        </w:rPr>
        <w:t>ιδρύματος</w:t>
      </w:r>
      <w:r>
        <w:rPr>
          <w:rFonts w:eastAsia="Times New Roman" w:cs="Times New Roman"/>
          <w:szCs w:val="24"/>
        </w:rPr>
        <w:t xml:space="preserve">, καθώς και η διαχείριση διενεργείται βάσει των προβλεπόμενων αρχών. Έπειτα, απαριθμούνται οι οικονομικοί πόροι του </w:t>
      </w:r>
      <w:r>
        <w:rPr>
          <w:rFonts w:eastAsia="Times New Roman" w:cs="Times New Roman"/>
          <w:szCs w:val="24"/>
        </w:rPr>
        <w:t xml:space="preserve">ινστιτούτου </w:t>
      </w:r>
      <w:r>
        <w:rPr>
          <w:rFonts w:eastAsia="Times New Roman" w:cs="Times New Roman"/>
          <w:szCs w:val="24"/>
        </w:rPr>
        <w:t xml:space="preserve">σε αυτό. </w:t>
      </w:r>
    </w:p>
    <w:p w14:paraId="73D85356"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Καταψηφίζουμε επίσης το άρθρο 8. Εδώ ο </w:t>
      </w:r>
      <w:r>
        <w:rPr>
          <w:rFonts w:eastAsia="Times New Roman" w:cs="Times New Roman"/>
          <w:szCs w:val="24"/>
        </w:rPr>
        <w:t>οργανισμό</w:t>
      </w:r>
      <w:r>
        <w:rPr>
          <w:rFonts w:eastAsia="Times New Roman" w:cs="Times New Roman"/>
          <w:szCs w:val="24"/>
        </w:rPr>
        <w:t xml:space="preserve">ς </w:t>
      </w:r>
      <w:r>
        <w:rPr>
          <w:rFonts w:eastAsia="Times New Roman" w:cs="Times New Roman"/>
          <w:szCs w:val="24"/>
        </w:rPr>
        <w:t xml:space="preserve">του </w:t>
      </w:r>
      <w:r>
        <w:rPr>
          <w:rFonts w:eastAsia="Times New Roman" w:cs="Times New Roman"/>
          <w:szCs w:val="24"/>
        </w:rPr>
        <w:t>ινστιτούτου</w:t>
      </w:r>
      <w:r>
        <w:rPr>
          <w:rFonts w:eastAsia="Times New Roman" w:cs="Times New Roman"/>
          <w:szCs w:val="24"/>
        </w:rPr>
        <w:t xml:space="preserve">, για να παράγει το έργο του φαίνεται να τίθεται κάτω από τη διαχειριστική επιτροπή, αφού η έγκρισή του από την εποπτική επιτροπή έρχεται μετά από εισήγηση της διαχειριστικής </w:t>
      </w:r>
      <w:r>
        <w:rPr>
          <w:rFonts w:eastAsia="Times New Roman" w:cs="Times New Roman"/>
          <w:szCs w:val="24"/>
        </w:rPr>
        <w:lastRenderedPageBreak/>
        <w:t>επιτροπής. Έτσι, λοιπόν, η νεοσύστατη διαχειριστική επιτροπή δρα</w:t>
      </w:r>
      <w:r>
        <w:rPr>
          <w:rFonts w:eastAsia="Times New Roman" w:cs="Times New Roman"/>
          <w:szCs w:val="24"/>
        </w:rPr>
        <w:t xml:space="preserve"> με δυσανάλογα μεγάλη δικαιοδοσία στη λειτουργία του </w:t>
      </w:r>
      <w:r>
        <w:rPr>
          <w:rFonts w:eastAsia="Times New Roman" w:cs="Times New Roman"/>
          <w:szCs w:val="24"/>
        </w:rPr>
        <w:t>ινστιτούτου</w:t>
      </w:r>
      <w:r>
        <w:rPr>
          <w:rFonts w:eastAsia="Times New Roman" w:cs="Times New Roman"/>
          <w:szCs w:val="24"/>
        </w:rPr>
        <w:t xml:space="preserve">, την εκπλήρωση των σκοπών του κλπ., αντί να επιτελέσει το ρόλο αυτό η εποπτική επιτροπή. </w:t>
      </w:r>
    </w:p>
    <w:p w14:paraId="73D85357" w14:textId="77777777" w:rsidR="00D41FAB" w:rsidRDefault="001456E4">
      <w:pPr>
        <w:spacing w:line="600" w:lineRule="auto"/>
        <w:ind w:firstLine="720"/>
        <w:jc w:val="both"/>
        <w:rPr>
          <w:rFonts w:eastAsia="Times New Roman"/>
          <w:szCs w:val="24"/>
        </w:rPr>
      </w:pPr>
      <w:r>
        <w:rPr>
          <w:rFonts w:eastAsia="Times New Roman"/>
          <w:szCs w:val="24"/>
        </w:rPr>
        <w:t>Στο άρθρο 9 πρόκειται για εξουσιοδοτικές διατάξεις, που με προεδρικά διατάγματα ρυθμίζονται θέματα πο</w:t>
      </w:r>
      <w:r>
        <w:rPr>
          <w:rFonts w:eastAsia="Times New Roman"/>
          <w:szCs w:val="24"/>
        </w:rPr>
        <w:t xml:space="preserve">υ άπτονται της λειτουργίας του </w:t>
      </w:r>
      <w:r>
        <w:rPr>
          <w:rFonts w:eastAsia="Times New Roman"/>
          <w:szCs w:val="24"/>
        </w:rPr>
        <w:t>ινστιτούτου</w:t>
      </w:r>
      <w:r>
        <w:rPr>
          <w:rFonts w:eastAsia="Times New Roman"/>
          <w:szCs w:val="24"/>
        </w:rPr>
        <w:t>. Θα τοποθετηθούμε στην ψήφιση.</w:t>
      </w:r>
    </w:p>
    <w:p w14:paraId="73D85358" w14:textId="77777777" w:rsidR="00D41FAB" w:rsidRDefault="001456E4">
      <w:pPr>
        <w:spacing w:line="600" w:lineRule="auto"/>
        <w:ind w:firstLine="720"/>
        <w:jc w:val="both"/>
        <w:rPr>
          <w:rFonts w:eastAsia="Times New Roman"/>
          <w:szCs w:val="24"/>
        </w:rPr>
      </w:pPr>
      <w:r>
        <w:rPr>
          <w:rFonts w:eastAsia="Times New Roman"/>
          <w:szCs w:val="24"/>
        </w:rPr>
        <w:t>Η πνευματική κληρονομιά της πατρίδας μας είναι ανεκτίμητης αξίας και πρέπει και να διαφυλαχθεί και να διατηρηθεί και να διαδοθεί.</w:t>
      </w:r>
    </w:p>
    <w:p w14:paraId="73D85359" w14:textId="77777777" w:rsidR="00D41FAB" w:rsidRDefault="001456E4">
      <w:pPr>
        <w:spacing w:line="600" w:lineRule="auto"/>
        <w:ind w:firstLine="720"/>
        <w:jc w:val="both"/>
        <w:rPr>
          <w:rFonts w:eastAsia="Times New Roman"/>
          <w:szCs w:val="24"/>
        </w:rPr>
      </w:pPr>
      <w:r>
        <w:rPr>
          <w:rFonts w:eastAsia="Times New Roman"/>
          <w:szCs w:val="24"/>
        </w:rPr>
        <w:t>Θα μου επιτρέψετε και έναν σχολιασμό της επικαιρότητ</w:t>
      </w:r>
      <w:r>
        <w:rPr>
          <w:rFonts w:eastAsia="Times New Roman"/>
          <w:szCs w:val="24"/>
        </w:rPr>
        <w:t>ας. Σήμερα, με αριστερή Κυβέρνηση φυσικά, ξεκινούν και επίσημα οι ηλεκτρονικοί πλειστηριασμοί.</w:t>
      </w:r>
    </w:p>
    <w:p w14:paraId="73D8535A" w14:textId="77777777" w:rsidR="00D41FAB" w:rsidRDefault="001456E4">
      <w:pPr>
        <w:spacing w:line="600" w:lineRule="auto"/>
        <w:ind w:firstLine="720"/>
        <w:jc w:val="both"/>
        <w:rPr>
          <w:rFonts w:eastAsia="Times New Roman"/>
          <w:szCs w:val="24"/>
        </w:rPr>
      </w:pPr>
      <w:r>
        <w:rPr>
          <w:rFonts w:eastAsia="Times New Roman"/>
          <w:szCs w:val="24"/>
        </w:rPr>
        <w:t xml:space="preserve">Ένα δεύτερο σχόλιο. Δεκαπέντε μέρες συμπληρώθηκαν από τη μεγάλη καταστροφή στη </w:t>
      </w:r>
      <w:r>
        <w:rPr>
          <w:rFonts w:eastAsia="Times New Roman"/>
          <w:szCs w:val="24"/>
        </w:rPr>
        <w:t xml:space="preserve">δυτική </w:t>
      </w:r>
      <w:r>
        <w:rPr>
          <w:rFonts w:eastAsia="Times New Roman"/>
          <w:szCs w:val="24"/>
        </w:rPr>
        <w:t>Αττική και τα βασικά πράγματα που απαιτούν οι κάτοικοι αυτών των περιοχών ε</w:t>
      </w:r>
      <w:r>
        <w:rPr>
          <w:rFonts w:eastAsia="Times New Roman"/>
          <w:szCs w:val="24"/>
        </w:rPr>
        <w:t>ίναι η παραδειγματική τιμωρία των υπευθύνων –Δούρου κι όποιοι άλλοι είναι, τέλος πάντων- η αποκατάσταση των έργων και επιτέλους, έναν σωστό προγραμματισμό.</w:t>
      </w:r>
    </w:p>
    <w:p w14:paraId="73D8535B" w14:textId="77777777" w:rsidR="00D41FAB" w:rsidRDefault="001456E4">
      <w:pPr>
        <w:spacing w:line="600" w:lineRule="auto"/>
        <w:ind w:firstLine="720"/>
        <w:jc w:val="both"/>
        <w:rPr>
          <w:rFonts w:eastAsia="Times New Roman"/>
          <w:szCs w:val="24"/>
        </w:rPr>
      </w:pPr>
      <w:r>
        <w:rPr>
          <w:rFonts w:eastAsia="Times New Roman"/>
          <w:szCs w:val="24"/>
        </w:rPr>
        <w:lastRenderedPageBreak/>
        <w:t>Κι ένα τελευταίο σχόλιο που αφορά την επίσκεψη του Προέδρου της Τουρκίας. Το σχόλιο αυτό αναγράφεται</w:t>
      </w:r>
      <w:r>
        <w:rPr>
          <w:rFonts w:eastAsia="Times New Roman"/>
          <w:szCs w:val="24"/>
        </w:rPr>
        <w:t xml:space="preserve"> στο σημερινό φύλλο της εφημερίδας «ΧΡΥΣΗ ΑΥΓΗ» με τον τίτλο: «ΑΝΕΠΙΘΥΜΗΤΟΣ».</w:t>
      </w:r>
    </w:p>
    <w:p w14:paraId="73D8535C" w14:textId="77777777" w:rsidR="00D41FAB" w:rsidRDefault="001456E4">
      <w:pPr>
        <w:spacing w:line="600" w:lineRule="auto"/>
        <w:ind w:firstLine="720"/>
        <w:jc w:val="both"/>
        <w:rPr>
          <w:rFonts w:eastAsia="Times New Roman"/>
          <w:szCs w:val="24"/>
        </w:rPr>
      </w:pPr>
      <w:r>
        <w:rPr>
          <w:rFonts w:eastAsia="Times New Roman"/>
          <w:szCs w:val="24"/>
        </w:rPr>
        <w:t>Ευχαριστώ.</w:t>
      </w:r>
    </w:p>
    <w:p w14:paraId="73D8535D" w14:textId="77777777" w:rsidR="00D41FAB" w:rsidRDefault="001456E4">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3D8535E" w14:textId="77777777" w:rsidR="00D41FAB" w:rsidRDefault="001456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κύριε Γρέγο.</w:t>
      </w:r>
    </w:p>
    <w:p w14:paraId="73D8535F" w14:textId="77777777" w:rsidR="00D41FAB" w:rsidRDefault="001456E4">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ειδικός αγορητής </w:t>
      </w:r>
      <w:r>
        <w:rPr>
          <w:rFonts w:eastAsia="Times New Roman"/>
          <w:szCs w:val="24"/>
        </w:rPr>
        <w:t>του ΚΚΕ</w:t>
      </w:r>
      <w:r>
        <w:rPr>
          <w:rFonts w:eastAsia="Times New Roman"/>
          <w:szCs w:val="24"/>
        </w:rPr>
        <w:t xml:space="preserve"> κ. Σταύρος Τάσσος.</w:t>
      </w:r>
    </w:p>
    <w:p w14:paraId="73D85360" w14:textId="77777777" w:rsidR="00D41FAB" w:rsidRDefault="001456E4">
      <w:pPr>
        <w:spacing w:line="600" w:lineRule="auto"/>
        <w:ind w:firstLine="720"/>
        <w:jc w:val="both"/>
        <w:rPr>
          <w:rFonts w:eastAsia="Times New Roman"/>
          <w:szCs w:val="24"/>
        </w:rPr>
      </w:pPr>
      <w:r>
        <w:rPr>
          <w:rFonts w:eastAsia="Times New Roman"/>
          <w:szCs w:val="24"/>
        </w:rPr>
        <w:t>Ελάτε, κύριε συνάδελφε.</w:t>
      </w:r>
    </w:p>
    <w:p w14:paraId="73D85361" w14:textId="77777777" w:rsidR="00D41FAB" w:rsidRDefault="001456E4">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73D85362" w14:textId="77777777" w:rsidR="00D41FAB" w:rsidRDefault="001456E4">
      <w:pPr>
        <w:spacing w:line="600" w:lineRule="auto"/>
        <w:ind w:firstLine="720"/>
        <w:jc w:val="both"/>
        <w:rPr>
          <w:rFonts w:eastAsia="Times New Roman"/>
          <w:szCs w:val="24"/>
        </w:rPr>
      </w:pPr>
      <w:r>
        <w:rPr>
          <w:rFonts w:eastAsia="Times New Roman"/>
          <w:szCs w:val="24"/>
        </w:rPr>
        <w:t>Το Ινστιτούτο Βυζαντινών και Μεταβυζαντινών Σπουδών είναι πράγματι ένα σημαντικό ερευνητικό κέντρο -ή τουλάχιστον σαν τέτοιο παρουσιάζεται- και είναι το μόνο ελληνικό ερε</w:t>
      </w:r>
      <w:r>
        <w:rPr>
          <w:rFonts w:eastAsia="Times New Roman"/>
          <w:szCs w:val="24"/>
        </w:rPr>
        <w:t xml:space="preserve">υνητικό κέντρο στο εξωτερικό. Για εμάς, είχε προβλήματα λειτουργίας στα </w:t>
      </w:r>
      <w:r>
        <w:rPr>
          <w:rFonts w:eastAsia="Times New Roman"/>
          <w:szCs w:val="24"/>
        </w:rPr>
        <w:lastRenderedPageBreak/>
        <w:t>χρόνια που υπάρχει και τώρα υποτίθεται ότι έρχεται ένα νομοσχέδιο, για να το αναβαθμίσει και, κυρίως, να αναβαθμίσει τον ερευνητικό του ρόλο.</w:t>
      </w:r>
    </w:p>
    <w:p w14:paraId="73D85363" w14:textId="77777777" w:rsidR="00D41FAB" w:rsidRDefault="001456E4">
      <w:pPr>
        <w:spacing w:line="600" w:lineRule="auto"/>
        <w:ind w:firstLine="720"/>
        <w:jc w:val="both"/>
        <w:rPr>
          <w:rFonts w:eastAsia="Times New Roman"/>
          <w:szCs w:val="24"/>
        </w:rPr>
      </w:pPr>
      <w:r>
        <w:rPr>
          <w:rFonts w:eastAsia="Times New Roman"/>
          <w:szCs w:val="24"/>
        </w:rPr>
        <w:t>Για εμάς, προκύπτει εύλογα το ερώτημα αν ο</w:t>
      </w:r>
      <w:r>
        <w:rPr>
          <w:rFonts w:eastAsia="Times New Roman"/>
          <w:szCs w:val="24"/>
        </w:rPr>
        <w:t xml:space="preserve"> ερευνητικός του ρόλος ενισχύεται, όταν αυτό θα λειτουργεί σαν ένα απολύτως αυτοχρηματοδοτούμενο ίδρυμα, δηλαδή ως ένα άλλο ερευνητικό ίδρυμα που λειτουργεί με όρους αγοράς και κόστος οφέλους. Το ερώτημα για εμάς, δηλαδή, είναι εάν είναι συμβατό ένα νομικό</w:t>
      </w:r>
      <w:r>
        <w:rPr>
          <w:rFonts w:eastAsia="Times New Roman"/>
          <w:szCs w:val="24"/>
        </w:rPr>
        <w:t xml:space="preserve"> πρόσωπο δημοσίου δικαίου να εντάσσεται στη χορεία των αυτοχρηματοδοτούμενων οργανισμών, χωρίς μάλιστα το κράτος να αναλαμβάνει την παραμικρή ευθύνη χρηματοδότησής του.</w:t>
      </w:r>
    </w:p>
    <w:p w14:paraId="73D85364" w14:textId="77777777" w:rsidR="00D41FAB" w:rsidRDefault="001456E4">
      <w:pPr>
        <w:spacing w:line="600" w:lineRule="auto"/>
        <w:ind w:firstLine="720"/>
        <w:jc w:val="both"/>
        <w:rPr>
          <w:rFonts w:eastAsia="Times New Roman"/>
          <w:szCs w:val="24"/>
        </w:rPr>
      </w:pPr>
      <w:r>
        <w:rPr>
          <w:rFonts w:eastAsia="Times New Roman"/>
          <w:szCs w:val="24"/>
        </w:rPr>
        <w:t>Σημειολογικά θα πρέπει να επισημάνουμε το γεγονός ότι πουθενά στο νομοσχέδιο δεν αναφέρ</w:t>
      </w:r>
      <w:r>
        <w:rPr>
          <w:rFonts w:eastAsia="Times New Roman"/>
          <w:szCs w:val="24"/>
        </w:rPr>
        <w:t xml:space="preserve">εται το </w:t>
      </w:r>
      <w:r>
        <w:rPr>
          <w:rFonts w:eastAsia="Times New Roman"/>
          <w:szCs w:val="24"/>
        </w:rPr>
        <w:t xml:space="preserve">ινστιτούτο </w:t>
      </w:r>
      <w:r>
        <w:rPr>
          <w:rFonts w:eastAsia="Times New Roman"/>
          <w:szCs w:val="24"/>
        </w:rPr>
        <w:t>ως ερευνητικό κέντρο. Γι’ αυτό είπα και ότι «φέρεται ως ερευνητικό κέντρο», ενώ η όλη φιλοσοφία με την οποία αντιμετωπίζεται το Ινστιτούτο Βυζαντινών και Μεταβυζαντινών Σπουδών δεν συνάδει με αυτή ενός ερευνητικού κέντρου.</w:t>
      </w:r>
    </w:p>
    <w:p w14:paraId="73D85365" w14:textId="77777777" w:rsidR="00D41FAB" w:rsidRDefault="001456E4">
      <w:pPr>
        <w:spacing w:line="600" w:lineRule="auto"/>
        <w:ind w:firstLine="720"/>
        <w:jc w:val="both"/>
        <w:rPr>
          <w:rFonts w:eastAsia="Times New Roman"/>
          <w:szCs w:val="24"/>
        </w:rPr>
      </w:pPr>
      <w:r>
        <w:rPr>
          <w:rFonts w:eastAsia="Times New Roman"/>
          <w:szCs w:val="24"/>
        </w:rPr>
        <w:t xml:space="preserve">Όσον αφορά το </w:t>
      </w:r>
      <w:r>
        <w:rPr>
          <w:rFonts w:eastAsia="Times New Roman"/>
          <w:szCs w:val="24"/>
        </w:rPr>
        <w:t xml:space="preserve">γενικό περίγραμμα των προτεινόμενων νομοθετικών ρυθμίσεων και με τις βελτιώσεις που έγιναν, αυτό δεν απέχει πολύ από το προηγούμενο νομικό καθεστώς. Η μόνη </w:t>
      </w:r>
      <w:r>
        <w:rPr>
          <w:rFonts w:eastAsia="Times New Roman"/>
          <w:szCs w:val="24"/>
        </w:rPr>
        <w:lastRenderedPageBreak/>
        <w:t>ουσιαστική διαφορά είναι ότι εισάγει ή ακριβέστερα αναβαθμίζει τη θέση του οικονομικού διευθυντή και</w:t>
      </w:r>
      <w:r>
        <w:rPr>
          <w:rFonts w:eastAsia="Times New Roman"/>
          <w:szCs w:val="24"/>
        </w:rPr>
        <w:t xml:space="preserve"> αφήνει μια σειρά κομβικών ζητημάτων να ρυθμιστούν με προεδρικά διατάγματα, πράγμα όμως που, όπως επισημαίνει και η Επιστημονική Υπηρεσία της Βουλής, κινείται στα όρια της αντισυνταγματικότητας. Δηλαδή, παραπέμπει ένα σωρό πράγματα να ρυθμιστούν με προεδρι</w:t>
      </w:r>
      <w:r>
        <w:rPr>
          <w:rFonts w:eastAsia="Times New Roman"/>
          <w:szCs w:val="24"/>
        </w:rPr>
        <w:t xml:space="preserve">κά διατάγματα και, όπως </w:t>
      </w:r>
      <w:proofErr w:type="spellStart"/>
      <w:r>
        <w:rPr>
          <w:rFonts w:eastAsia="Times New Roman"/>
          <w:szCs w:val="24"/>
        </w:rPr>
        <w:t>προείπα</w:t>
      </w:r>
      <w:proofErr w:type="spellEnd"/>
      <w:r>
        <w:rPr>
          <w:rFonts w:eastAsia="Times New Roman"/>
          <w:szCs w:val="24"/>
        </w:rPr>
        <w:t>, η Επιστημονική Υπηρεσία της Βουλής επισημαίνει ότι αυτό κινείται στα όρια της αντισυνταγματικότητας.</w:t>
      </w:r>
    </w:p>
    <w:p w14:paraId="73D85366" w14:textId="77777777" w:rsidR="00D41FAB" w:rsidRDefault="001456E4">
      <w:pPr>
        <w:spacing w:line="600" w:lineRule="auto"/>
        <w:ind w:firstLine="720"/>
        <w:jc w:val="both"/>
        <w:rPr>
          <w:rFonts w:eastAsia="Times New Roman"/>
          <w:szCs w:val="24"/>
        </w:rPr>
      </w:pPr>
      <w:r>
        <w:rPr>
          <w:rFonts w:eastAsia="Times New Roman"/>
          <w:szCs w:val="24"/>
        </w:rPr>
        <w:t xml:space="preserve">Με το άρθρο 1 </w:t>
      </w:r>
      <w:proofErr w:type="spellStart"/>
      <w:r>
        <w:rPr>
          <w:rFonts w:eastAsia="Times New Roman"/>
          <w:szCs w:val="24"/>
        </w:rPr>
        <w:t>επανορίζεται</w:t>
      </w:r>
      <w:proofErr w:type="spellEnd"/>
      <w:r>
        <w:rPr>
          <w:rFonts w:eastAsia="Times New Roman"/>
          <w:szCs w:val="24"/>
        </w:rPr>
        <w:t xml:space="preserve"> το </w:t>
      </w:r>
      <w:r>
        <w:rPr>
          <w:rFonts w:eastAsia="Times New Roman"/>
          <w:szCs w:val="24"/>
        </w:rPr>
        <w:t xml:space="preserve">ινστιτούτο </w:t>
      </w:r>
      <w:r>
        <w:rPr>
          <w:rFonts w:eastAsia="Times New Roman"/>
          <w:szCs w:val="24"/>
        </w:rPr>
        <w:t xml:space="preserve">ως νομικό πρόσωπο δημοσίου δικαίου, διευρύνοντας τους σκοπούς του, </w:t>
      </w:r>
      <w:r>
        <w:rPr>
          <w:rFonts w:eastAsia="Times New Roman"/>
          <w:szCs w:val="24"/>
        </w:rPr>
        <w:t xml:space="preserve">συμπεριλαμβάνοντας την πολιτιστική διπλωματία, την παροχή εκπαιδευτικών προγραμμάτων κλπ. -στα όρια της αυτοχρηματοδότησης όλα αυτά- που γνωρίζουμε ότι αξιοποιούνται στην παρούσα φάση ως ένα άλλο πεδίο σύγκρουσης ή δράσης, εν πάση </w:t>
      </w:r>
      <w:proofErr w:type="spellStart"/>
      <w:r>
        <w:rPr>
          <w:rFonts w:eastAsia="Times New Roman"/>
          <w:szCs w:val="24"/>
        </w:rPr>
        <w:t>περιπτώσει</w:t>
      </w:r>
      <w:proofErr w:type="spellEnd"/>
      <w:r>
        <w:rPr>
          <w:rFonts w:eastAsia="Times New Roman"/>
          <w:szCs w:val="24"/>
        </w:rPr>
        <w:t>, επιχειρηματικ</w:t>
      </w:r>
      <w:r>
        <w:rPr>
          <w:rFonts w:eastAsia="Times New Roman"/>
          <w:szCs w:val="24"/>
        </w:rPr>
        <w:t>ών συμφερόντων.</w:t>
      </w:r>
    </w:p>
    <w:p w14:paraId="73D85367" w14:textId="77777777" w:rsidR="00D41FAB" w:rsidRDefault="001456E4">
      <w:pPr>
        <w:spacing w:line="600" w:lineRule="auto"/>
        <w:ind w:firstLine="720"/>
        <w:jc w:val="both"/>
        <w:rPr>
          <w:rFonts w:eastAsia="Times New Roman"/>
          <w:szCs w:val="24"/>
        </w:rPr>
      </w:pPr>
      <w:r>
        <w:rPr>
          <w:rFonts w:eastAsia="Times New Roman"/>
          <w:szCs w:val="24"/>
        </w:rPr>
        <w:t xml:space="preserve">Με το άρθρο 2 διευρύνεται η </w:t>
      </w:r>
      <w:r>
        <w:rPr>
          <w:rFonts w:eastAsia="Times New Roman"/>
          <w:szCs w:val="24"/>
        </w:rPr>
        <w:t xml:space="preserve">εποπτική επιτροπή </w:t>
      </w:r>
      <w:r>
        <w:rPr>
          <w:rFonts w:eastAsia="Times New Roman"/>
          <w:szCs w:val="24"/>
        </w:rPr>
        <w:t>από τρία σε πέντε μέλη. Δύο είναι από το Υπουργείο Εξωτερικών, δύο από το Υπουργείο Εθνικής Άμυνας και ένας κοινός, ως εάν το ζήτημα της καλύτερης εποπτείας να είναι ζήτημα ποσοτικό. Πρόκειται ε</w:t>
      </w:r>
      <w:r>
        <w:rPr>
          <w:rFonts w:eastAsia="Times New Roman"/>
          <w:szCs w:val="24"/>
        </w:rPr>
        <w:t xml:space="preserve">πί </w:t>
      </w:r>
      <w:r>
        <w:rPr>
          <w:rFonts w:eastAsia="Times New Roman"/>
          <w:szCs w:val="24"/>
        </w:rPr>
        <w:lastRenderedPageBreak/>
        <w:t>της ουσίας για ένα άνευρο όργανο, χωρίς σαφώς καθορισμένες εκ του νόμου αρμοδιότητες.</w:t>
      </w:r>
    </w:p>
    <w:p w14:paraId="73D85368" w14:textId="77777777" w:rsidR="00D41FAB" w:rsidRDefault="001456E4">
      <w:pPr>
        <w:spacing w:line="600" w:lineRule="auto"/>
        <w:ind w:firstLine="720"/>
        <w:jc w:val="both"/>
        <w:rPr>
          <w:rFonts w:eastAsia="Times New Roman"/>
          <w:szCs w:val="24"/>
        </w:rPr>
      </w:pPr>
      <w:r>
        <w:rPr>
          <w:rFonts w:eastAsia="Times New Roman"/>
          <w:szCs w:val="24"/>
        </w:rPr>
        <w:t xml:space="preserve">Τα άρθρα 3 έως 5 καθορίζουν τα όργανα διοίκησης του </w:t>
      </w:r>
      <w:r>
        <w:rPr>
          <w:rFonts w:eastAsia="Times New Roman"/>
          <w:szCs w:val="24"/>
        </w:rPr>
        <w:t>ινστιτούτου</w:t>
      </w:r>
      <w:r>
        <w:rPr>
          <w:rFonts w:eastAsia="Times New Roman"/>
          <w:szCs w:val="24"/>
        </w:rPr>
        <w:t xml:space="preserve">, από τα οποία ορίζονται ο </w:t>
      </w:r>
      <w:r>
        <w:rPr>
          <w:rFonts w:eastAsia="Times New Roman"/>
          <w:szCs w:val="24"/>
        </w:rPr>
        <w:t xml:space="preserve">πρόεδρος </w:t>
      </w:r>
      <w:r>
        <w:rPr>
          <w:rFonts w:eastAsia="Times New Roman"/>
          <w:szCs w:val="24"/>
        </w:rPr>
        <w:t xml:space="preserve">και η </w:t>
      </w:r>
      <w:r>
        <w:rPr>
          <w:rFonts w:eastAsia="Times New Roman"/>
          <w:szCs w:val="24"/>
        </w:rPr>
        <w:t>διαχειριστική επιτροπή</w:t>
      </w:r>
      <w:r>
        <w:rPr>
          <w:rFonts w:eastAsia="Times New Roman"/>
          <w:szCs w:val="24"/>
        </w:rPr>
        <w:t>.</w:t>
      </w:r>
    </w:p>
    <w:p w14:paraId="73D8536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Ειδικότερα, στο άρθρο 3 ορίζεται ότι ο</w:t>
      </w:r>
      <w:r>
        <w:rPr>
          <w:rFonts w:eastAsia="Times New Roman" w:cs="Times New Roman"/>
          <w:szCs w:val="24"/>
        </w:rPr>
        <w:t xml:space="preserve"> πρόεδρος, ο οποίος πρέπει να είναι πανεπιστημιακός ή ερευνητής εγνωσμένου κύρους, ουσιαστικά καταλαμβάνει τη θέση του πρώην διευθυντή. Είναι νόμιμος εκπρόσωπος του </w:t>
      </w:r>
      <w:r>
        <w:rPr>
          <w:rFonts w:eastAsia="Times New Roman" w:cs="Times New Roman"/>
          <w:szCs w:val="24"/>
        </w:rPr>
        <w:t xml:space="preserve">ινστιτούτου </w:t>
      </w:r>
      <w:r>
        <w:rPr>
          <w:rFonts w:eastAsia="Times New Roman" w:cs="Times New Roman"/>
          <w:szCs w:val="24"/>
        </w:rPr>
        <w:t>και ασκεί τη γενική διεύθυνσή του. Ίσως, η εισαγωγή του όρου «πρόεδρος» γίνεται</w:t>
      </w:r>
      <w:r>
        <w:rPr>
          <w:rFonts w:eastAsia="Times New Roman" w:cs="Times New Roman"/>
          <w:szCs w:val="24"/>
        </w:rPr>
        <w:t xml:space="preserve"> προς αντιδιαστολή με τη θέση του οικονομικού διευθυντή, η οποία θεσμοθετείται, ώστε να μη γίνεται παρανόηση με τις θέσεις και τις αρμοδιότητες. Επί της ουσίας, τον πρόεδρο τον επιλέγει ο ΥΠΕΞ, αφού δύο στα τρία μέλη του </w:t>
      </w:r>
      <w:proofErr w:type="spellStart"/>
      <w:r>
        <w:rPr>
          <w:rFonts w:eastAsia="Times New Roman" w:cs="Times New Roman"/>
          <w:szCs w:val="24"/>
        </w:rPr>
        <w:t>προτείνοντος</w:t>
      </w:r>
      <w:proofErr w:type="spellEnd"/>
      <w:r>
        <w:rPr>
          <w:rFonts w:eastAsia="Times New Roman" w:cs="Times New Roman"/>
          <w:szCs w:val="24"/>
        </w:rPr>
        <w:t xml:space="preserve"> οργάνου ελέγχονται από</w:t>
      </w:r>
      <w:r>
        <w:rPr>
          <w:rFonts w:eastAsia="Times New Roman" w:cs="Times New Roman"/>
          <w:szCs w:val="24"/>
        </w:rPr>
        <w:t xml:space="preserve"> τον ίδιο. </w:t>
      </w:r>
    </w:p>
    <w:p w14:paraId="73D8536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Σε ό,τι αφορά τη διαχειριστική επιτροπή, αυτή είναι τριμελής και ελέγχεται ομοίως από τον εκάστοτε ΥΠΕΞ. Στη διαχειριστική επιτροπή συμμετέχει χωρίς δικαίωμα ψήφου και ο οικονομικός διευθυντής, ο οποίος εισηγείται σχετικά θέματα που αφο</w:t>
      </w:r>
      <w:r>
        <w:rPr>
          <w:rFonts w:eastAsia="Times New Roman" w:cs="Times New Roman"/>
          <w:szCs w:val="24"/>
        </w:rPr>
        <w:lastRenderedPageBreak/>
        <w:t>ρούν την</w:t>
      </w:r>
      <w:r>
        <w:rPr>
          <w:rFonts w:eastAsia="Times New Roman" w:cs="Times New Roman"/>
          <w:szCs w:val="24"/>
        </w:rPr>
        <w:t xml:space="preserve"> οικονομική διαχείριση. Όπως γίνεται ευλόγως κατανοητό και με τα όσα θα εκτεθούν πιο κάτω, το συγκεκριμένο όργανο ουσιαστικά θα καθοδηγείται από τις εκθέσεις του οικονομικού διευθυντή.</w:t>
      </w:r>
    </w:p>
    <w:p w14:paraId="73D8536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άρθρο 6 αναφέρεται στο προσωπικό του </w:t>
      </w:r>
      <w:r>
        <w:rPr>
          <w:rFonts w:eastAsia="Times New Roman" w:cs="Times New Roman"/>
          <w:szCs w:val="24"/>
        </w:rPr>
        <w:t>ινστιτούτου</w:t>
      </w:r>
      <w:r>
        <w:rPr>
          <w:rFonts w:eastAsia="Times New Roman" w:cs="Times New Roman"/>
          <w:szCs w:val="24"/>
        </w:rPr>
        <w:t>. Μια πρώτη γενική π</w:t>
      </w:r>
      <w:r>
        <w:rPr>
          <w:rFonts w:eastAsia="Times New Roman" w:cs="Times New Roman"/>
          <w:szCs w:val="24"/>
        </w:rPr>
        <w:t>αρατήρηση είναι ότι αναφερόμαστε στη μείωση του προσωπικού από 8 σε 6, χωρίς κάτι τέτοιο να αιτιολογείται. Μια δεύτερη παρατήρηση αναφέρεται στο γεγονός ότι εξακολουθούν οι ελαστικές σχέσεις απασχόλησης, με σύμβαση ορισμένου χρόνου, με συμβάσεις έργου. Μάλ</w:t>
      </w:r>
      <w:r>
        <w:rPr>
          <w:rFonts w:eastAsia="Times New Roman" w:cs="Times New Roman"/>
          <w:szCs w:val="24"/>
        </w:rPr>
        <w:t>ιστα, για τους εργαζόμενους στις τρεις θέσεις βοηθητικού προσωπικού, που μπορεί να είναι και αλλοδαποί, τίθεται και ζήτημα εφαρμογής της οδηγίας «</w:t>
      </w:r>
      <w:proofErr w:type="spellStart"/>
      <w:r>
        <w:rPr>
          <w:rFonts w:eastAsia="Times New Roman" w:cs="Times New Roman"/>
          <w:szCs w:val="24"/>
        </w:rPr>
        <w:t>Μπολκενστάιν</w:t>
      </w:r>
      <w:proofErr w:type="spellEnd"/>
      <w:r>
        <w:rPr>
          <w:rFonts w:eastAsia="Times New Roman" w:cs="Times New Roman"/>
          <w:szCs w:val="24"/>
        </w:rPr>
        <w:t xml:space="preserve">». </w:t>
      </w:r>
    </w:p>
    <w:p w14:paraId="73D8536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σημαντικότερο, όμως, είναι το γεγονός ότι πουθενά δεν προβλέπονται θέσεις μόνιμου ερευνητικ</w:t>
      </w:r>
      <w:r>
        <w:rPr>
          <w:rFonts w:eastAsia="Times New Roman" w:cs="Times New Roman"/>
          <w:szCs w:val="24"/>
        </w:rPr>
        <w:t xml:space="preserve">ού προσωπικού, που σχετίζεται και με το γεγονός ότι βούληση της Κυβέρνησης είναι να μην θεωρείται ως τέτοιο, αλλά να παίζει μάλλον πολιτικό ρόλο. </w:t>
      </w:r>
    </w:p>
    <w:p w14:paraId="73D8536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Οι ερευνητές πιθανώς να εντάσσονται στη διάταξη της παραγράφου 2 που μιλάει γενικά για τη δυνατότητα πρόσληψη</w:t>
      </w:r>
      <w:r>
        <w:rPr>
          <w:rFonts w:eastAsia="Times New Roman" w:cs="Times New Roman"/>
          <w:szCs w:val="24"/>
        </w:rPr>
        <w:t>ς εξωτερικών συνεργατών με σύμβαση έργου.</w:t>
      </w:r>
    </w:p>
    <w:p w14:paraId="73D8536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σημαντική είναι η θεσμοθέτηση θέσης οικονομικού διευθυντή -δηλαδή μάνατζερ- αποκλειστικής επιλογής του ΥΠΕΞ, που θα ασκεί την οικονομική, λογιστική και φορολογική διαχείριση του </w:t>
      </w:r>
      <w:r>
        <w:rPr>
          <w:rFonts w:eastAsia="Times New Roman" w:cs="Times New Roman"/>
          <w:szCs w:val="24"/>
        </w:rPr>
        <w:t>ινστιτούτου</w:t>
      </w:r>
      <w:r>
        <w:rPr>
          <w:rFonts w:eastAsia="Times New Roman" w:cs="Times New Roman"/>
          <w:szCs w:val="24"/>
        </w:rPr>
        <w:t xml:space="preserve">. Επί </w:t>
      </w:r>
      <w:r>
        <w:rPr>
          <w:rFonts w:eastAsia="Times New Roman" w:cs="Times New Roman"/>
          <w:szCs w:val="24"/>
        </w:rPr>
        <w:t xml:space="preserve">της ουσίας πρόκειται για αναβάθμιση της προηγούμενης θέσης διαχειριστή-λογιστή, με αποτέλεσμα, σε συνδυασμό με τα όσα θα εκτεθούν παρακάτω για τους πόρους, η θέση του είναι ιδιαιτέρως νευραλγική για τη λειτουργία του </w:t>
      </w:r>
      <w:r>
        <w:rPr>
          <w:rFonts w:eastAsia="Times New Roman" w:cs="Times New Roman"/>
          <w:szCs w:val="24"/>
        </w:rPr>
        <w:t>ινστιτούτου</w:t>
      </w:r>
      <w:r>
        <w:rPr>
          <w:rFonts w:eastAsia="Times New Roman" w:cs="Times New Roman"/>
          <w:szCs w:val="24"/>
        </w:rPr>
        <w:t xml:space="preserve">. </w:t>
      </w:r>
    </w:p>
    <w:p w14:paraId="73D8536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άρθρο 7 που αναφέρεται</w:t>
      </w:r>
      <w:r>
        <w:rPr>
          <w:rFonts w:eastAsia="Times New Roman" w:cs="Times New Roman"/>
          <w:szCs w:val="24"/>
        </w:rPr>
        <w:t xml:space="preserve"> στους πόρους του </w:t>
      </w:r>
      <w:r>
        <w:rPr>
          <w:rFonts w:eastAsia="Times New Roman" w:cs="Times New Roman"/>
          <w:szCs w:val="24"/>
        </w:rPr>
        <w:t xml:space="preserve">ινστιτούτου </w:t>
      </w:r>
      <w:r>
        <w:rPr>
          <w:rFonts w:eastAsia="Times New Roman" w:cs="Times New Roman"/>
          <w:szCs w:val="24"/>
        </w:rPr>
        <w:t>είναι ίσως το πιο σημαντικό άρθρο του νομοσχεδίου. Κατ</w:t>
      </w:r>
      <w:r>
        <w:rPr>
          <w:rFonts w:eastAsia="Times New Roman" w:cs="Times New Roman"/>
          <w:szCs w:val="24"/>
        </w:rPr>
        <w:t>’ αρχάς</w:t>
      </w:r>
      <w:r>
        <w:rPr>
          <w:rFonts w:eastAsia="Times New Roman" w:cs="Times New Roman"/>
          <w:szCs w:val="24"/>
        </w:rPr>
        <w:t xml:space="preserve">, ήδη από την παράγραφο 1 ορίζεται σαφώς ότι το </w:t>
      </w:r>
      <w:r>
        <w:rPr>
          <w:rFonts w:eastAsia="Times New Roman" w:cs="Times New Roman"/>
          <w:szCs w:val="24"/>
        </w:rPr>
        <w:t xml:space="preserve">ινστιτούτο </w:t>
      </w:r>
      <w:r>
        <w:rPr>
          <w:rFonts w:eastAsia="Times New Roman" w:cs="Times New Roman"/>
          <w:szCs w:val="24"/>
        </w:rPr>
        <w:t>είναι αυτοχρηματοδοτούμενο και η οικονομική του διαχείριση πραγματοποιείται βάσει των αρχών δημοσιονομικής</w:t>
      </w:r>
      <w:r>
        <w:rPr>
          <w:rFonts w:eastAsia="Times New Roman" w:cs="Times New Roman"/>
          <w:szCs w:val="24"/>
        </w:rPr>
        <w:t xml:space="preserve"> διαχείρισης και εποπτείας. Τούτο σημαίνει ότι δεν χρηματοδοτείται από τον κρατικό προϋπολογισμό. Να, λοιπόν, γιατί είναι κομβική και η θέση του οικονομικού διευθυντή. Για να μην υπάρχει και η παραμικρή αμφισβήτηση, υπάρχει και η πρόβλεψη της παραγράφου 3,</w:t>
      </w:r>
      <w:r>
        <w:rPr>
          <w:rFonts w:eastAsia="Times New Roman" w:cs="Times New Roman"/>
          <w:szCs w:val="24"/>
        </w:rPr>
        <w:t xml:space="preserve"> όπου αναφέρεται ρητά ότι σε περίπτωση αδυναμίας εκπλήρωσης των οικονομικών του υποχρεώσεων σε καμμία περίπτωση δεν δημιουργείται οποιαδήποτε ευθύνη του </w:t>
      </w:r>
      <w:r>
        <w:rPr>
          <w:rFonts w:eastAsia="Times New Roman" w:cs="Times New Roman"/>
          <w:szCs w:val="24"/>
        </w:rPr>
        <w:t>ελληνικού δημοσίου</w:t>
      </w:r>
      <w:r>
        <w:rPr>
          <w:rFonts w:eastAsia="Times New Roman" w:cs="Times New Roman"/>
          <w:szCs w:val="24"/>
        </w:rPr>
        <w:t>.</w:t>
      </w:r>
    </w:p>
    <w:p w14:paraId="73D8537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Και πώς θα καλυφθούν οι δαπάνες για την επίτευξη των όποιων στόχων του; Την απάντησ</w:t>
      </w:r>
      <w:r>
        <w:rPr>
          <w:rFonts w:eastAsia="Times New Roman" w:cs="Times New Roman"/>
          <w:szCs w:val="24"/>
        </w:rPr>
        <w:t>η τη δίνει η παράγραφος 2, με το στοιχείο Α, όπου επιτρέπεται η εκμετάλλευση και αξιοποίηση της κινητής και ακίνητης περιουσίας του ή αλλιώς η εκποίηση περιουσιακών στοιχείων. Αυτό είναι επί της ουσίας. Πρακτικά, δηλαδή, τι θα γίνει -για παράδειγμα- στην π</w:t>
      </w:r>
      <w:r>
        <w:rPr>
          <w:rFonts w:eastAsia="Times New Roman" w:cs="Times New Roman"/>
          <w:szCs w:val="24"/>
        </w:rPr>
        <w:t xml:space="preserve">ερίπτωση που εκδοθεί αμετάκλητη δικαστική απόφαση, που θα δικαιώνει προσωπικό του </w:t>
      </w:r>
      <w:r>
        <w:rPr>
          <w:rFonts w:eastAsia="Times New Roman" w:cs="Times New Roman"/>
          <w:szCs w:val="24"/>
        </w:rPr>
        <w:t xml:space="preserve">ινστιτούτου </w:t>
      </w:r>
      <w:r>
        <w:rPr>
          <w:rFonts w:eastAsia="Times New Roman" w:cs="Times New Roman"/>
          <w:szCs w:val="24"/>
        </w:rPr>
        <w:t xml:space="preserve">για οφειλόμενες αποδοχές και τα ταμειακά διαθέσιμα του </w:t>
      </w:r>
      <w:r>
        <w:rPr>
          <w:rFonts w:eastAsia="Times New Roman" w:cs="Times New Roman"/>
          <w:szCs w:val="24"/>
        </w:rPr>
        <w:t xml:space="preserve">ινστιτούτου </w:t>
      </w:r>
      <w:r>
        <w:rPr>
          <w:rFonts w:eastAsia="Times New Roman" w:cs="Times New Roman"/>
          <w:szCs w:val="24"/>
        </w:rPr>
        <w:t xml:space="preserve">δεν επαρκούν; Το </w:t>
      </w:r>
      <w:r>
        <w:rPr>
          <w:rFonts w:eastAsia="Times New Roman" w:cs="Times New Roman"/>
          <w:szCs w:val="24"/>
        </w:rPr>
        <w:t>ελληνικό δημόσιο</w:t>
      </w:r>
      <w:r>
        <w:rPr>
          <w:rFonts w:eastAsia="Times New Roman" w:cs="Times New Roman"/>
          <w:szCs w:val="24"/>
        </w:rPr>
        <w:t xml:space="preserve"> θα αναλάβει την ευθύνη ή θα επιτραπεί η εκποίηση περιουσιακών</w:t>
      </w:r>
      <w:r>
        <w:rPr>
          <w:rFonts w:eastAsia="Times New Roman" w:cs="Times New Roman"/>
          <w:szCs w:val="24"/>
        </w:rPr>
        <w:t xml:space="preserve"> στοιχείων του </w:t>
      </w:r>
      <w:r>
        <w:rPr>
          <w:rFonts w:eastAsia="Times New Roman" w:cs="Times New Roman"/>
          <w:szCs w:val="24"/>
        </w:rPr>
        <w:t>ινστιτούτου</w:t>
      </w:r>
      <w:r>
        <w:rPr>
          <w:rFonts w:eastAsia="Times New Roman" w:cs="Times New Roman"/>
          <w:szCs w:val="24"/>
        </w:rPr>
        <w:t xml:space="preserve">; </w:t>
      </w:r>
    </w:p>
    <w:p w14:paraId="73D8537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προφανές, από μία απλή ανάγνωση της παραγράφου 2, ότι η οικονομική επιβίωση του </w:t>
      </w:r>
      <w:r>
        <w:rPr>
          <w:rFonts w:eastAsia="Times New Roman" w:cs="Times New Roman"/>
          <w:szCs w:val="24"/>
        </w:rPr>
        <w:t xml:space="preserve">ινστιτούτου </w:t>
      </w:r>
      <w:r>
        <w:rPr>
          <w:rFonts w:eastAsia="Times New Roman" w:cs="Times New Roman"/>
          <w:szCs w:val="24"/>
        </w:rPr>
        <w:t>επαφίεται στην ανάληψη διευρυμένης  επιχειρηματικής δραστηριότητας. Η όποια, δε, εμπλοκή του κράτους είναι δυνητική και αναφέρετα</w:t>
      </w:r>
      <w:r>
        <w:rPr>
          <w:rFonts w:eastAsia="Times New Roman" w:cs="Times New Roman"/>
          <w:szCs w:val="24"/>
        </w:rPr>
        <w:t>ι γενικά και αφηρημένα σε επιχορηγήσεις.</w:t>
      </w:r>
    </w:p>
    <w:p w14:paraId="73D8537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άρθρο 8 περιέχει μια εξουσιοδοτική διάταξη, όπου ο </w:t>
      </w:r>
      <w:r>
        <w:rPr>
          <w:rFonts w:eastAsia="Times New Roman" w:cs="Times New Roman"/>
          <w:szCs w:val="24"/>
        </w:rPr>
        <w:t xml:space="preserve">οργανισμός </w:t>
      </w:r>
      <w:r>
        <w:rPr>
          <w:rFonts w:eastAsia="Times New Roman" w:cs="Times New Roman"/>
          <w:szCs w:val="24"/>
        </w:rPr>
        <w:t xml:space="preserve">κυρώνεται και τίθεται σε ισχύ με προεδρικό διάταγμα. Στον δε </w:t>
      </w:r>
      <w:r>
        <w:rPr>
          <w:rFonts w:eastAsia="Times New Roman" w:cs="Times New Roman"/>
          <w:szCs w:val="24"/>
        </w:rPr>
        <w:t xml:space="preserve">οργανισμό </w:t>
      </w:r>
      <w:r>
        <w:rPr>
          <w:rFonts w:eastAsia="Times New Roman" w:cs="Times New Roman"/>
          <w:szCs w:val="24"/>
        </w:rPr>
        <w:t xml:space="preserve">ρυθμίζονται μια σειρά ζητημάτων που </w:t>
      </w:r>
      <w:r>
        <w:rPr>
          <w:rFonts w:eastAsia="Times New Roman" w:cs="Times New Roman"/>
          <w:szCs w:val="24"/>
        </w:rPr>
        <w:lastRenderedPageBreak/>
        <w:t xml:space="preserve">άπτονται της συνολικότερης και ουσιαστικής </w:t>
      </w:r>
      <w:r>
        <w:rPr>
          <w:rFonts w:eastAsia="Times New Roman" w:cs="Times New Roman"/>
          <w:szCs w:val="24"/>
        </w:rPr>
        <w:t xml:space="preserve">λειτουργίας του </w:t>
      </w:r>
      <w:r>
        <w:rPr>
          <w:rFonts w:eastAsia="Times New Roman" w:cs="Times New Roman"/>
          <w:szCs w:val="24"/>
        </w:rPr>
        <w:t>οργανισμού</w:t>
      </w:r>
      <w:r>
        <w:rPr>
          <w:rFonts w:eastAsia="Times New Roman" w:cs="Times New Roman"/>
          <w:szCs w:val="24"/>
        </w:rPr>
        <w:t>.</w:t>
      </w:r>
    </w:p>
    <w:p w14:paraId="73D8537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Πέρα από τα τυχόν νομοτεχνικά ζητήματα μιας τέτοιας ρύθμισης, τίθενται και ουσιαστικά ζητήματα που αφορούν εργασιακά θέματα, ζητήματα υποτρόφων, που δεν μπορούν να μην ελέγχονται κοινοβουλευτικά.</w:t>
      </w:r>
    </w:p>
    <w:p w14:paraId="73D85374" w14:textId="77777777" w:rsidR="00D41FAB" w:rsidRDefault="001456E4">
      <w:pPr>
        <w:spacing w:line="600" w:lineRule="auto"/>
        <w:ind w:firstLine="709"/>
        <w:jc w:val="both"/>
        <w:rPr>
          <w:rFonts w:eastAsia="Times New Roman"/>
          <w:szCs w:val="24"/>
        </w:rPr>
      </w:pPr>
      <w:r>
        <w:rPr>
          <w:rFonts w:eastAsia="Times New Roman" w:cs="Times New Roman"/>
          <w:szCs w:val="24"/>
        </w:rPr>
        <w:t>Οι διατάξεις των άρθρων 9 και 10</w:t>
      </w:r>
      <w:r>
        <w:rPr>
          <w:rFonts w:eastAsia="Times New Roman" w:cs="Times New Roman"/>
          <w:szCs w:val="24"/>
        </w:rPr>
        <w:t xml:space="preserve"> είναι κομμένες και ραμμένες στα μέτρα του ΥΠΕΞ, ο οποίος με πρότασή του μπορεί να ρυθμίζει γενικά και αόριστα κάθε θέμα που αφορά σε προβλεπόμενες δράσεις του </w:t>
      </w:r>
      <w:r>
        <w:rPr>
          <w:rFonts w:eastAsia="Times New Roman" w:cs="Times New Roman"/>
          <w:szCs w:val="24"/>
        </w:rPr>
        <w:t>ινστιτούτου</w:t>
      </w:r>
      <w:r>
        <w:rPr>
          <w:rFonts w:eastAsia="Times New Roman" w:cs="Times New Roman"/>
          <w:szCs w:val="24"/>
        </w:rPr>
        <w:t xml:space="preserve">. </w:t>
      </w:r>
      <w:r>
        <w:rPr>
          <w:rFonts w:eastAsia="Times New Roman"/>
          <w:szCs w:val="24"/>
        </w:rPr>
        <w:t xml:space="preserve">Επίσης, μέχρι την έκδοση προεδρικού διατάγματος που θα θέτει σε ισχύ τον </w:t>
      </w:r>
      <w:r>
        <w:rPr>
          <w:rFonts w:eastAsia="Times New Roman"/>
          <w:szCs w:val="24"/>
        </w:rPr>
        <w:t>οργανισμό</w:t>
      </w:r>
      <w:r>
        <w:rPr>
          <w:rFonts w:eastAsia="Times New Roman"/>
          <w:szCs w:val="24"/>
        </w:rPr>
        <w:t xml:space="preserve">, ο οποίος είναι στον αέρα, δεδομένου ότι στο άρθρο 8 δεν αναφέρεται το χρονικό διάστημα εντός του οποίου πρέπει να τεθεί σε εφαρμογή, μπορεί με απόφασή του και </w:t>
      </w:r>
      <w:proofErr w:type="spellStart"/>
      <w:r>
        <w:rPr>
          <w:rFonts w:eastAsia="Times New Roman"/>
          <w:szCs w:val="24"/>
        </w:rPr>
        <w:t>συναπόφαση</w:t>
      </w:r>
      <w:proofErr w:type="spellEnd"/>
      <w:r>
        <w:rPr>
          <w:rFonts w:eastAsia="Times New Roman"/>
          <w:szCs w:val="24"/>
        </w:rPr>
        <w:t xml:space="preserve"> του αρμόδιου Υπουργού να ρυθμίζει κάθε ζήτημα που αφορά την ουσιαστική λειτουργία το</w:t>
      </w:r>
      <w:r>
        <w:rPr>
          <w:rFonts w:eastAsia="Times New Roman"/>
          <w:szCs w:val="24"/>
        </w:rPr>
        <w:t xml:space="preserve">υ </w:t>
      </w:r>
      <w:r>
        <w:rPr>
          <w:rFonts w:eastAsia="Times New Roman"/>
          <w:szCs w:val="24"/>
        </w:rPr>
        <w:t>ινστιτούτου</w:t>
      </w:r>
      <w:r>
        <w:rPr>
          <w:rFonts w:eastAsia="Times New Roman"/>
          <w:szCs w:val="24"/>
        </w:rPr>
        <w:t xml:space="preserve">. </w:t>
      </w:r>
    </w:p>
    <w:p w14:paraId="73D85375" w14:textId="77777777" w:rsidR="00D41FAB" w:rsidRDefault="001456E4">
      <w:pPr>
        <w:spacing w:line="600" w:lineRule="auto"/>
        <w:ind w:firstLine="720"/>
        <w:jc w:val="both"/>
        <w:rPr>
          <w:rFonts w:eastAsia="Times New Roman"/>
          <w:szCs w:val="24"/>
        </w:rPr>
      </w:pPr>
      <w:r>
        <w:rPr>
          <w:rFonts w:eastAsia="Times New Roman"/>
          <w:szCs w:val="24"/>
        </w:rPr>
        <w:t xml:space="preserve">Υπάρχουν και ορισμένα άλλα ζητήματα, όπως για παράδειγμα ποια θα είναι η εμπλοκή της Ακαδημίας, ποια θα είναι η εμπλοκή της ομογένειας, ποια είναι ακριβώς τα περιουσιακά στοιχεία του </w:t>
      </w:r>
      <w:r>
        <w:rPr>
          <w:rFonts w:eastAsia="Times New Roman"/>
          <w:szCs w:val="24"/>
        </w:rPr>
        <w:t xml:space="preserve">ινστιτούτου </w:t>
      </w:r>
      <w:r>
        <w:rPr>
          <w:rFonts w:eastAsia="Times New Roman"/>
          <w:szCs w:val="24"/>
        </w:rPr>
        <w:t xml:space="preserve">και εάν έχει γίνει διαχειριστικός έλεγχος </w:t>
      </w:r>
      <w:r>
        <w:rPr>
          <w:rFonts w:eastAsia="Times New Roman"/>
          <w:szCs w:val="24"/>
        </w:rPr>
        <w:lastRenderedPageBreak/>
        <w:t>για</w:t>
      </w:r>
      <w:r>
        <w:rPr>
          <w:rFonts w:eastAsia="Times New Roman"/>
          <w:szCs w:val="24"/>
        </w:rPr>
        <w:t xml:space="preserve"> τα πεπραγμένα των προηγούμενων διοικήσεων και ποια τα πορίσματα.</w:t>
      </w:r>
    </w:p>
    <w:p w14:paraId="73D85376" w14:textId="77777777" w:rsidR="00D41FAB" w:rsidRDefault="001456E4">
      <w:pPr>
        <w:spacing w:line="600" w:lineRule="auto"/>
        <w:ind w:firstLine="720"/>
        <w:jc w:val="both"/>
        <w:rPr>
          <w:rFonts w:eastAsia="Times New Roman"/>
          <w:szCs w:val="24"/>
        </w:rPr>
      </w:pPr>
      <w:r>
        <w:rPr>
          <w:rFonts w:eastAsia="Times New Roman"/>
          <w:szCs w:val="24"/>
        </w:rPr>
        <w:t>Συμπερασματικά, εμείς δεν μπορούμε να υπερψηφίσουμε το παρόν νομοσχέδιο ούτε επί της αρχής ούτε επί των άρθρων, για τους λόγους που αναφέραμε προηγουμένως.</w:t>
      </w:r>
    </w:p>
    <w:p w14:paraId="73D85377" w14:textId="77777777" w:rsidR="00D41FAB" w:rsidRDefault="001456E4">
      <w:pPr>
        <w:spacing w:line="600" w:lineRule="auto"/>
        <w:ind w:firstLine="720"/>
        <w:jc w:val="both"/>
        <w:rPr>
          <w:rFonts w:eastAsia="Times New Roman"/>
          <w:szCs w:val="24"/>
        </w:rPr>
      </w:pPr>
      <w:r>
        <w:rPr>
          <w:rFonts w:eastAsia="Times New Roman"/>
          <w:szCs w:val="24"/>
        </w:rPr>
        <w:t xml:space="preserve">Έρχομαι τώρα σε μια τροπολογία, </w:t>
      </w:r>
      <w:r>
        <w:rPr>
          <w:rFonts w:eastAsia="Times New Roman"/>
          <w:szCs w:val="24"/>
        </w:rPr>
        <w:t>παρ’ όλο που για τις υπόλοιπες τροπολογίες θα τοποθετηθώ στη δευτερολογία μου. Πρόκειται για αυτήν η οποία προβλέπει την παράκαμψη του μη ελέγχου νομιμότητας από το Ελεγκτικό Συνέδριο.</w:t>
      </w:r>
    </w:p>
    <w:p w14:paraId="73D85378"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Αναφέρεστε στην τροπολογία με γενικό α</w:t>
      </w:r>
      <w:r>
        <w:rPr>
          <w:rFonts w:eastAsia="Times New Roman"/>
          <w:szCs w:val="24"/>
        </w:rPr>
        <w:t xml:space="preserve">ριθμό 1364 του κ. Κοντονή και του κ. </w:t>
      </w:r>
      <w:proofErr w:type="spellStart"/>
      <w:r>
        <w:rPr>
          <w:rFonts w:eastAsia="Times New Roman"/>
          <w:szCs w:val="24"/>
        </w:rPr>
        <w:t>Σπίρτζη</w:t>
      </w:r>
      <w:proofErr w:type="spellEnd"/>
      <w:r>
        <w:rPr>
          <w:rFonts w:eastAsia="Times New Roman"/>
          <w:szCs w:val="24"/>
        </w:rPr>
        <w:t xml:space="preserve">. Το λέω για τα Πρακτικά. </w:t>
      </w:r>
    </w:p>
    <w:p w14:paraId="73D85379" w14:textId="77777777" w:rsidR="00D41FAB" w:rsidRDefault="001456E4">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Ναι, κύριε Πρόεδρε.</w:t>
      </w:r>
    </w:p>
    <w:p w14:paraId="73D8537A" w14:textId="77777777" w:rsidR="00D41FAB" w:rsidRDefault="001456E4">
      <w:pPr>
        <w:spacing w:line="600" w:lineRule="auto"/>
        <w:ind w:firstLine="720"/>
        <w:jc w:val="both"/>
        <w:rPr>
          <w:rFonts w:eastAsia="Times New Roman"/>
          <w:szCs w:val="24"/>
        </w:rPr>
      </w:pPr>
      <w:r>
        <w:rPr>
          <w:rFonts w:eastAsia="Times New Roman"/>
          <w:szCs w:val="24"/>
        </w:rPr>
        <w:t>Αυτή, λοιπόν, η τροπολογία ουσιαστικά νομιμοποιεί συμβάσεις οι οποίες δεν έχουν ελεγχθεί από το Ελεγκτικό Συνέδριο. Για εμάς, αυτό είναι ένα θέμα, δι</w:t>
      </w:r>
      <w:r>
        <w:rPr>
          <w:rFonts w:eastAsia="Times New Roman"/>
          <w:szCs w:val="24"/>
        </w:rPr>
        <w:t>ότι αυτή και μόνο η παράκαμψη συνιστά θέμα ακυρότητας των συμβάσεων. Είναι ένα σοβαρό θέμα, για εμάς, και το επισημαίνουμε.</w:t>
      </w:r>
    </w:p>
    <w:p w14:paraId="73D8537B" w14:textId="77777777" w:rsidR="00D41FAB" w:rsidRDefault="001456E4">
      <w:pPr>
        <w:spacing w:line="600" w:lineRule="auto"/>
        <w:ind w:firstLine="720"/>
        <w:jc w:val="both"/>
        <w:rPr>
          <w:rFonts w:eastAsia="Times New Roman"/>
          <w:szCs w:val="24"/>
        </w:rPr>
      </w:pPr>
      <w:r>
        <w:rPr>
          <w:rFonts w:eastAsia="Times New Roman"/>
          <w:szCs w:val="24"/>
        </w:rPr>
        <w:t>Ευχαριστώ, κύριε Πρόεδρε.</w:t>
      </w:r>
    </w:p>
    <w:p w14:paraId="73D8537C"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Και εγώ, κύριε συνάδελφε.</w:t>
      </w:r>
    </w:p>
    <w:p w14:paraId="73D8537D" w14:textId="77777777" w:rsidR="00D41FAB" w:rsidRDefault="001456E4">
      <w:pPr>
        <w:spacing w:line="600" w:lineRule="auto"/>
        <w:ind w:firstLine="720"/>
        <w:jc w:val="both"/>
        <w:rPr>
          <w:rFonts w:eastAsia="Times New Roman"/>
          <w:szCs w:val="24"/>
        </w:rPr>
      </w:pPr>
      <w:r>
        <w:rPr>
          <w:rFonts w:eastAsia="Times New Roman"/>
          <w:szCs w:val="24"/>
        </w:rPr>
        <w:t>Προχωρούμε με τον ειδικό αγορητή των Ανεξαρτήτω</w:t>
      </w:r>
      <w:r>
        <w:rPr>
          <w:rFonts w:eastAsia="Times New Roman"/>
          <w:szCs w:val="24"/>
        </w:rPr>
        <w:t xml:space="preserve">ν Ελλήνων, τον κ. Κωνσταντίνο </w:t>
      </w:r>
      <w:proofErr w:type="spellStart"/>
      <w:r>
        <w:rPr>
          <w:rFonts w:eastAsia="Times New Roman"/>
          <w:szCs w:val="24"/>
        </w:rPr>
        <w:t>Κατσίκη</w:t>
      </w:r>
      <w:proofErr w:type="spellEnd"/>
      <w:r>
        <w:rPr>
          <w:rFonts w:eastAsia="Times New Roman"/>
          <w:szCs w:val="24"/>
        </w:rPr>
        <w:t xml:space="preserve">. </w:t>
      </w:r>
    </w:p>
    <w:p w14:paraId="73D8537E" w14:textId="77777777" w:rsidR="00D41FAB" w:rsidRDefault="001456E4">
      <w:pPr>
        <w:spacing w:line="600" w:lineRule="auto"/>
        <w:ind w:firstLine="720"/>
        <w:jc w:val="both"/>
        <w:rPr>
          <w:rFonts w:eastAsia="Times New Roman"/>
          <w:szCs w:val="24"/>
        </w:rPr>
      </w:pPr>
      <w:r>
        <w:rPr>
          <w:rFonts w:eastAsia="Times New Roman"/>
          <w:szCs w:val="24"/>
        </w:rPr>
        <w:t xml:space="preserve">Κυρίες και κύριοι συνάδελφοι, θα ολοκληρωθεί ο κύκλος των ειδικών αγορητών, θα ακολουθήσει η ομιλία του Υπουργού, η παρουσίαση των δύο τροπολογιών από τον κ. </w:t>
      </w:r>
      <w:proofErr w:type="spellStart"/>
      <w:r>
        <w:rPr>
          <w:rFonts w:eastAsia="Times New Roman"/>
          <w:szCs w:val="24"/>
        </w:rPr>
        <w:t>Γαβρόγλου</w:t>
      </w:r>
      <w:proofErr w:type="spellEnd"/>
      <w:r>
        <w:rPr>
          <w:rFonts w:eastAsia="Times New Roman"/>
          <w:szCs w:val="24"/>
        </w:rPr>
        <w:t xml:space="preserve"> και τον κ. </w:t>
      </w:r>
      <w:proofErr w:type="spellStart"/>
      <w:r>
        <w:rPr>
          <w:rFonts w:eastAsia="Times New Roman"/>
          <w:szCs w:val="24"/>
        </w:rPr>
        <w:t>Πολάκη</w:t>
      </w:r>
      <w:proofErr w:type="spellEnd"/>
      <w:r>
        <w:rPr>
          <w:rFonts w:eastAsia="Times New Roman"/>
          <w:szCs w:val="24"/>
        </w:rPr>
        <w:t xml:space="preserve"> και αμέσως μετά έχει ζητήσει τ</w:t>
      </w:r>
      <w:r>
        <w:rPr>
          <w:rFonts w:eastAsia="Times New Roman"/>
          <w:szCs w:val="24"/>
        </w:rPr>
        <w:t>ον λόγο ο κ. Λοβέρδος και ξεκινάμε μετά με τον κατάλογο των ομιλητών εναλλάξ με τους Κοινοβουλευτικούς.</w:t>
      </w:r>
    </w:p>
    <w:p w14:paraId="73D8537F" w14:textId="77777777" w:rsidR="00D41FAB" w:rsidRDefault="001456E4">
      <w:pPr>
        <w:spacing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Κατσίκη</w:t>
      </w:r>
      <w:proofErr w:type="spellEnd"/>
      <w:r>
        <w:rPr>
          <w:rFonts w:eastAsia="Times New Roman"/>
          <w:szCs w:val="24"/>
        </w:rPr>
        <w:t>, έχετε τον λόγο.</w:t>
      </w:r>
    </w:p>
    <w:p w14:paraId="73D85380" w14:textId="77777777" w:rsidR="00D41FAB" w:rsidRDefault="001456E4">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73D85381" w14:textId="77777777" w:rsidR="00D41FAB" w:rsidRDefault="001456E4">
      <w:pPr>
        <w:spacing w:line="600" w:lineRule="auto"/>
        <w:ind w:firstLine="720"/>
        <w:jc w:val="both"/>
        <w:rPr>
          <w:rFonts w:eastAsia="Times New Roman"/>
          <w:szCs w:val="24"/>
        </w:rPr>
      </w:pPr>
      <w:r>
        <w:rPr>
          <w:rFonts w:eastAsia="Times New Roman"/>
          <w:szCs w:val="24"/>
        </w:rPr>
        <w:t>Κύριε Υπουργέ, κυρίες και κύριοι συνάδελφοι, η προσπάθεια αναβ</w:t>
      </w:r>
      <w:r>
        <w:rPr>
          <w:rFonts w:eastAsia="Times New Roman"/>
          <w:szCs w:val="24"/>
        </w:rPr>
        <w:t>άθμισης και επίλυσης χρονιζόντων προβλημάτων του Ελληνικού Ινστιτούτου Βυζαντινών και Μεταβυζαντινών Σπουδών</w:t>
      </w:r>
      <w:r>
        <w:rPr>
          <w:rFonts w:eastAsia="Times New Roman"/>
          <w:szCs w:val="24"/>
        </w:rPr>
        <w:t>,</w:t>
      </w:r>
      <w:r>
        <w:rPr>
          <w:rFonts w:eastAsia="Times New Roman"/>
          <w:szCs w:val="24"/>
        </w:rPr>
        <w:t xml:space="preserve"> κατεγράφη ως θετική</w:t>
      </w:r>
      <w:r>
        <w:rPr>
          <w:rFonts w:eastAsia="Times New Roman"/>
          <w:szCs w:val="24"/>
        </w:rPr>
        <w:t>,</w:t>
      </w:r>
      <w:r>
        <w:rPr>
          <w:rFonts w:eastAsia="Times New Roman"/>
          <w:szCs w:val="24"/>
        </w:rPr>
        <w:t xml:space="preserve"> τόσο κατά τη διάρκεια των συζητήσεων στην </w:t>
      </w:r>
      <w:r>
        <w:rPr>
          <w:rFonts w:eastAsia="Times New Roman"/>
          <w:szCs w:val="24"/>
        </w:rPr>
        <w:t xml:space="preserve">επιτροπή </w:t>
      </w:r>
      <w:r>
        <w:rPr>
          <w:rFonts w:eastAsia="Times New Roman"/>
          <w:szCs w:val="24"/>
        </w:rPr>
        <w:t xml:space="preserve">όσο και κατά την ακρόαση των φορέων, η </w:t>
      </w:r>
      <w:r>
        <w:rPr>
          <w:rFonts w:eastAsia="Times New Roman"/>
          <w:szCs w:val="24"/>
        </w:rPr>
        <w:lastRenderedPageBreak/>
        <w:t>πλειοψηφία των οποίων θεωρεί επιβεβ</w:t>
      </w:r>
      <w:r>
        <w:rPr>
          <w:rFonts w:eastAsia="Times New Roman"/>
          <w:szCs w:val="24"/>
        </w:rPr>
        <w:t xml:space="preserve">λημένες τις προτεινόμενες νομοθετικές ρυθμίσεις. </w:t>
      </w:r>
    </w:p>
    <w:p w14:paraId="73D85382" w14:textId="77777777" w:rsidR="00D41FAB" w:rsidRDefault="001456E4">
      <w:pPr>
        <w:spacing w:line="600" w:lineRule="auto"/>
        <w:ind w:firstLine="720"/>
        <w:jc w:val="both"/>
        <w:rPr>
          <w:rFonts w:eastAsia="Times New Roman"/>
          <w:szCs w:val="24"/>
        </w:rPr>
      </w:pPr>
      <w:r>
        <w:rPr>
          <w:rFonts w:eastAsia="Times New Roman"/>
          <w:szCs w:val="24"/>
        </w:rPr>
        <w:t>Ο γνώμονας με τον οποίο προτείνεται ο εκσυγχρονισμός του θεσμικού πλαισίου λειτουργίας</w:t>
      </w:r>
      <w:r>
        <w:rPr>
          <w:rFonts w:eastAsia="Times New Roman"/>
          <w:szCs w:val="24"/>
        </w:rPr>
        <w:t>,</w:t>
      </w:r>
      <w:r>
        <w:rPr>
          <w:rFonts w:eastAsia="Times New Roman"/>
          <w:szCs w:val="24"/>
        </w:rPr>
        <w:t xml:space="preserve"> του μοναδικού αυτού κέντρου </w:t>
      </w:r>
      <w:proofErr w:type="spellStart"/>
      <w:r>
        <w:rPr>
          <w:rFonts w:eastAsia="Times New Roman"/>
          <w:szCs w:val="24"/>
        </w:rPr>
        <w:t>ελληνοβενετικών</w:t>
      </w:r>
      <w:proofErr w:type="spellEnd"/>
      <w:r>
        <w:rPr>
          <w:rFonts w:eastAsia="Times New Roman"/>
          <w:szCs w:val="24"/>
        </w:rPr>
        <w:t xml:space="preserve"> σπουδών στην Ευρώπη</w:t>
      </w:r>
      <w:r>
        <w:rPr>
          <w:rFonts w:eastAsia="Times New Roman"/>
          <w:szCs w:val="24"/>
        </w:rPr>
        <w:t>,</w:t>
      </w:r>
      <w:r>
        <w:rPr>
          <w:rFonts w:eastAsia="Times New Roman"/>
          <w:szCs w:val="24"/>
        </w:rPr>
        <w:t xml:space="preserve"> είναι η διεύρυνση των </w:t>
      </w:r>
      <w:proofErr w:type="spellStart"/>
      <w:r>
        <w:rPr>
          <w:rFonts w:eastAsia="Times New Roman"/>
          <w:szCs w:val="24"/>
        </w:rPr>
        <w:t>δράσεών</w:t>
      </w:r>
      <w:proofErr w:type="spellEnd"/>
      <w:r>
        <w:rPr>
          <w:rFonts w:eastAsia="Times New Roman"/>
          <w:szCs w:val="24"/>
        </w:rPr>
        <w:t xml:space="preserve"> του, η εξωστρέφεια, η α</w:t>
      </w:r>
      <w:r>
        <w:rPr>
          <w:rFonts w:eastAsia="Times New Roman"/>
          <w:szCs w:val="24"/>
        </w:rPr>
        <w:t xml:space="preserve">νάπτυξη της πολιτιστικής διπλωματίας, η αύξηση των εσόδων του και η ορθολογική διαχείριση της περιουσίας του. </w:t>
      </w:r>
    </w:p>
    <w:p w14:paraId="73D85383" w14:textId="77777777" w:rsidR="00D41FAB" w:rsidRDefault="001456E4">
      <w:pPr>
        <w:spacing w:line="600" w:lineRule="auto"/>
        <w:ind w:firstLine="720"/>
        <w:jc w:val="both"/>
        <w:rPr>
          <w:rFonts w:eastAsia="Times New Roman"/>
          <w:szCs w:val="24"/>
        </w:rPr>
      </w:pPr>
      <w:r>
        <w:rPr>
          <w:rFonts w:eastAsia="Times New Roman"/>
          <w:szCs w:val="24"/>
        </w:rPr>
        <w:t xml:space="preserve">Το 1951 η </w:t>
      </w:r>
      <w:r>
        <w:rPr>
          <w:rFonts w:eastAsia="Times New Roman"/>
          <w:szCs w:val="24"/>
        </w:rPr>
        <w:t>Ε</w:t>
      </w:r>
      <w:r>
        <w:rPr>
          <w:rFonts w:eastAsia="Times New Roman"/>
          <w:szCs w:val="24"/>
        </w:rPr>
        <w:t xml:space="preserve">λληνική </w:t>
      </w:r>
      <w:r>
        <w:rPr>
          <w:rFonts w:eastAsia="Times New Roman"/>
          <w:szCs w:val="24"/>
        </w:rPr>
        <w:t>Κ</w:t>
      </w:r>
      <w:r>
        <w:rPr>
          <w:rFonts w:eastAsia="Times New Roman"/>
          <w:szCs w:val="24"/>
        </w:rPr>
        <w:t xml:space="preserve">οινότητα της Βενετίας, η οποία εξήλθε από έναν παγκόσμιο πόλεμο συρρικνωμένη και χειμαζόμενη, προικοδότησε το </w:t>
      </w:r>
      <w:r>
        <w:rPr>
          <w:rFonts w:eastAsia="Times New Roman"/>
          <w:szCs w:val="24"/>
        </w:rPr>
        <w:t xml:space="preserve">ίδρυμα </w:t>
      </w:r>
      <w:r>
        <w:rPr>
          <w:rFonts w:eastAsia="Times New Roman"/>
          <w:szCs w:val="24"/>
        </w:rPr>
        <w:t>με το σύ</w:t>
      </w:r>
      <w:r>
        <w:rPr>
          <w:rFonts w:eastAsia="Times New Roman"/>
          <w:szCs w:val="24"/>
        </w:rPr>
        <w:t xml:space="preserve">νολο της ακίνητης ή κινητής περιουσίας της, συμπεριλαμβανομένων </w:t>
      </w:r>
      <w:proofErr w:type="spellStart"/>
      <w:r>
        <w:rPr>
          <w:rFonts w:eastAsia="Times New Roman"/>
          <w:szCs w:val="24"/>
        </w:rPr>
        <w:t>χειρογράφων</w:t>
      </w:r>
      <w:proofErr w:type="spellEnd"/>
      <w:r>
        <w:rPr>
          <w:rFonts w:eastAsia="Times New Roman"/>
          <w:szCs w:val="24"/>
        </w:rPr>
        <w:t xml:space="preserve">, εικόνων, βιβλίων και σπάνιων κειμηλίων. Η εξειδικευμένη διαχείριση της κινητής και ακίνητης περιουσίας του </w:t>
      </w:r>
      <w:r>
        <w:rPr>
          <w:rFonts w:eastAsia="Times New Roman"/>
          <w:szCs w:val="24"/>
        </w:rPr>
        <w:t xml:space="preserve">ινστιτούτου </w:t>
      </w:r>
      <w:r>
        <w:rPr>
          <w:rFonts w:eastAsia="Times New Roman"/>
          <w:szCs w:val="24"/>
        </w:rPr>
        <w:t>είναι επιβεβλημένη, ώστε το σύνολο των οικονομικών δραστηριο</w:t>
      </w:r>
      <w:r>
        <w:rPr>
          <w:rFonts w:eastAsia="Times New Roman"/>
          <w:szCs w:val="24"/>
        </w:rPr>
        <w:t>τήτων του</w:t>
      </w:r>
      <w:r>
        <w:rPr>
          <w:rFonts w:eastAsia="Times New Roman"/>
          <w:szCs w:val="24"/>
        </w:rPr>
        <w:t>,</w:t>
      </w:r>
      <w:r>
        <w:rPr>
          <w:rFonts w:eastAsia="Times New Roman"/>
          <w:szCs w:val="24"/>
        </w:rPr>
        <w:t xml:space="preserve"> να περιβάλλεται με διαύγεια και καθαρότητα. </w:t>
      </w:r>
    </w:p>
    <w:p w14:paraId="73D85384" w14:textId="77777777" w:rsidR="00D41FAB" w:rsidRDefault="001456E4">
      <w:pPr>
        <w:spacing w:line="600" w:lineRule="auto"/>
        <w:ind w:firstLine="720"/>
        <w:jc w:val="both"/>
        <w:rPr>
          <w:rFonts w:eastAsia="Times New Roman"/>
          <w:szCs w:val="24"/>
        </w:rPr>
      </w:pPr>
      <w:r>
        <w:rPr>
          <w:rFonts w:eastAsia="Times New Roman"/>
          <w:szCs w:val="24"/>
        </w:rPr>
        <w:t xml:space="preserve">Η διεύρυνση των κύριων σκοπών του </w:t>
      </w:r>
      <w:r>
        <w:rPr>
          <w:rFonts w:eastAsia="Times New Roman"/>
          <w:szCs w:val="24"/>
        </w:rPr>
        <w:t>ινστιτούτου</w:t>
      </w:r>
      <w:r>
        <w:rPr>
          <w:rFonts w:eastAsia="Times New Roman"/>
          <w:szCs w:val="24"/>
        </w:rPr>
        <w:t xml:space="preserve">, όπως αυτοί προσδιορίζονται στο πρώτο άρθρο, αφορούν την προαγωγή των βυζαντινών και μεταβυζαντινών σπουδών, αλλά και </w:t>
      </w:r>
      <w:r>
        <w:rPr>
          <w:rFonts w:eastAsia="Times New Roman"/>
          <w:szCs w:val="24"/>
        </w:rPr>
        <w:lastRenderedPageBreak/>
        <w:t>την ανάδειξη γενικότερων φιλολογικών</w:t>
      </w:r>
      <w:r>
        <w:rPr>
          <w:rFonts w:eastAsia="Times New Roman"/>
          <w:szCs w:val="24"/>
        </w:rPr>
        <w:t xml:space="preserve"> και ιστορικών θεμάτων του ελληνικού πολιτισμού. </w:t>
      </w:r>
    </w:p>
    <w:p w14:paraId="73D8538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παροχή εκπαιδευτικών προγραμμάτων</w:t>
      </w:r>
      <w:r>
        <w:rPr>
          <w:rFonts w:eastAsia="Times New Roman" w:cs="Times New Roman"/>
          <w:szCs w:val="24"/>
        </w:rPr>
        <w:t>,</w:t>
      </w:r>
      <w:r>
        <w:rPr>
          <w:rFonts w:eastAsia="Times New Roman" w:cs="Times New Roman"/>
          <w:szCs w:val="24"/>
        </w:rPr>
        <w:t xml:space="preserve"> συνδράμει στη διασύνδεσή του με ελληνικά και διεθνή</w:t>
      </w:r>
      <w:r>
        <w:rPr>
          <w:rFonts w:eastAsia="Times New Roman" w:cs="Times New Roman"/>
          <w:szCs w:val="24"/>
        </w:rPr>
        <w:t>,</w:t>
      </w:r>
      <w:r>
        <w:rPr>
          <w:rFonts w:eastAsia="Times New Roman" w:cs="Times New Roman"/>
          <w:szCs w:val="24"/>
        </w:rPr>
        <w:t xml:space="preserve"> εκπαιδευτικά και κυρίως ερευνητικά ιδρύματα. Η διεύρυνση της δομής της </w:t>
      </w:r>
      <w:r>
        <w:rPr>
          <w:rFonts w:eastAsia="Times New Roman" w:cs="Times New Roman"/>
          <w:szCs w:val="24"/>
        </w:rPr>
        <w:t>εποπτικής επιτροπής</w:t>
      </w:r>
      <w:r>
        <w:rPr>
          <w:rFonts w:eastAsia="Times New Roman" w:cs="Times New Roman"/>
          <w:szCs w:val="24"/>
        </w:rPr>
        <w:t xml:space="preserve">, από τριμελής σε πενταμελής, ενισχύει τον πλουραλισμό των απόψεων στη διοίκησή του, η δε ενίσχυση των αρμοδιοτήτων </w:t>
      </w:r>
      <w:r>
        <w:rPr>
          <w:rFonts w:eastAsia="Times New Roman" w:cs="Times New Roman"/>
          <w:szCs w:val="24"/>
        </w:rPr>
        <w:t>της,</w:t>
      </w:r>
      <w:r>
        <w:rPr>
          <w:rFonts w:eastAsia="Times New Roman" w:cs="Times New Roman"/>
          <w:szCs w:val="24"/>
        </w:rPr>
        <w:t xml:space="preserve"> συνδράμει στην αποτελεσματικότερη υλοποίηση του σκοπού του. </w:t>
      </w:r>
    </w:p>
    <w:p w14:paraId="73D8538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Μετά την ακρόαση των φορέων, και μελετώντας με επιμέλεια τις τοποθετήσεις </w:t>
      </w:r>
      <w:r>
        <w:rPr>
          <w:rFonts w:eastAsia="Times New Roman" w:cs="Times New Roman"/>
          <w:szCs w:val="24"/>
        </w:rPr>
        <w:t>τους, είχα πρόθεση να καταθέσω κι εγώ την υποστήριξή μου στις αιτιάσεις περί απαλοιφής του όρου «οποιασδήποτε βαθμίδας»</w:t>
      </w:r>
      <w:r>
        <w:rPr>
          <w:rFonts w:eastAsia="Times New Roman" w:cs="Times New Roman"/>
          <w:szCs w:val="24"/>
        </w:rPr>
        <w:t>,</w:t>
      </w:r>
      <w:r>
        <w:rPr>
          <w:rFonts w:eastAsia="Times New Roman" w:cs="Times New Roman"/>
          <w:szCs w:val="24"/>
        </w:rPr>
        <w:t xml:space="preserve"> όσον αφορά τα κριτήρια επιλογής για τη θέση του </w:t>
      </w:r>
      <w:r>
        <w:rPr>
          <w:rFonts w:eastAsia="Times New Roman" w:cs="Times New Roman"/>
          <w:szCs w:val="24"/>
        </w:rPr>
        <w:t xml:space="preserve">προέδρου </w:t>
      </w:r>
      <w:r>
        <w:rPr>
          <w:rFonts w:eastAsia="Times New Roman" w:cs="Times New Roman"/>
          <w:szCs w:val="24"/>
        </w:rPr>
        <w:t xml:space="preserve">του </w:t>
      </w:r>
      <w:r>
        <w:rPr>
          <w:rFonts w:eastAsia="Times New Roman" w:cs="Times New Roman"/>
          <w:szCs w:val="24"/>
        </w:rPr>
        <w:t>ινστιτούτου</w:t>
      </w:r>
      <w:r>
        <w:rPr>
          <w:rFonts w:eastAsia="Times New Roman" w:cs="Times New Roman"/>
          <w:szCs w:val="24"/>
        </w:rPr>
        <w:t>. Με χαρά μου διαπιστώνω πως προτάθηκε νομοτεχνική βελτίωση από</w:t>
      </w:r>
      <w:r>
        <w:rPr>
          <w:rFonts w:eastAsia="Times New Roman" w:cs="Times New Roman"/>
          <w:szCs w:val="24"/>
        </w:rPr>
        <w:t xml:space="preserve"> πλευράς του κυρίου Υπουργού</w:t>
      </w:r>
      <w:r>
        <w:rPr>
          <w:rFonts w:eastAsia="Times New Roman" w:cs="Times New Roman"/>
          <w:szCs w:val="24"/>
        </w:rPr>
        <w:t>,</w:t>
      </w:r>
      <w:r>
        <w:rPr>
          <w:rFonts w:eastAsia="Times New Roman" w:cs="Times New Roman"/>
          <w:szCs w:val="24"/>
        </w:rPr>
        <w:t xml:space="preserve"> στη συγκεκριμένη πρόταση.</w:t>
      </w:r>
    </w:p>
    <w:p w14:paraId="73D8538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επιλογή του </w:t>
      </w:r>
      <w:r>
        <w:rPr>
          <w:rFonts w:eastAsia="Times New Roman" w:cs="Times New Roman"/>
          <w:szCs w:val="24"/>
        </w:rPr>
        <w:t xml:space="preserve">προέδρου </w:t>
      </w:r>
      <w:r>
        <w:rPr>
          <w:rFonts w:eastAsia="Times New Roman" w:cs="Times New Roman"/>
          <w:szCs w:val="24"/>
        </w:rPr>
        <w:t>από την πρώτη και τη δεύτερη βαθμίδα της πανεπιστημιακής ιεραρχίας</w:t>
      </w:r>
      <w:r>
        <w:rPr>
          <w:rFonts w:eastAsia="Times New Roman" w:cs="Times New Roman"/>
          <w:szCs w:val="24"/>
        </w:rPr>
        <w:t>,</w:t>
      </w:r>
      <w:r>
        <w:rPr>
          <w:rFonts w:eastAsia="Times New Roman" w:cs="Times New Roman"/>
          <w:szCs w:val="24"/>
        </w:rPr>
        <w:t xml:space="preserve"> θα διασφαλίσει τόσο τον ερευνητικό και πνευματικό χαρακτήρα του </w:t>
      </w:r>
      <w:r>
        <w:rPr>
          <w:rFonts w:eastAsia="Times New Roman" w:cs="Times New Roman"/>
          <w:szCs w:val="24"/>
        </w:rPr>
        <w:t>ιδρύματος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όσο και την ακαδημαϊκότητά του. Με</w:t>
      </w:r>
      <w:r>
        <w:rPr>
          <w:rFonts w:eastAsia="Times New Roman" w:cs="Times New Roman"/>
          <w:szCs w:val="24"/>
        </w:rPr>
        <w:t xml:space="preserve"> τον τρόπο αυτό</w:t>
      </w:r>
      <w:r>
        <w:rPr>
          <w:rFonts w:eastAsia="Times New Roman" w:cs="Times New Roman"/>
          <w:szCs w:val="24"/>
        </w:rPr>
        <w:t>ν,</w:t>
      </w:r>
      <w:r>
        <w:rPr>
          <w:rFonts w:eastAsia="Times New Roman" w:cs="Times New Roman"/>
          <w:szCs w:val="24"/>
        </w:rPr>
        <w:t xml:space="preserve"> θα επικουρείται το </w:t>
      </w:r>
      <w:r>
        <w:rPr>
          <w:rFonts w:eastAsia="Times New Roman" w:cs="Times New Roman"/>
          <w:szCs w:val="24"/>
        </w:rPr>
        <w:lastRenderedPageBreak/>
        <w:t>ερευνητικό έργο από επιστήμονες εγνωσμένης εμπειρίας και κύρους.</w:t>
      </w:r>
    </w:p>
    <w:p w14:paraId="73D8538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σύσταση θέσης </w:t>
      </w:r>
      <w:r>
        <w:rPr>
          <w:rFonts w:eastAsia="Times New Roman" w:cs="Times New Roman"/>
          <w:szCs w:val="24"/>
        </w:rPr>
        <w:t>Οικονομικού Διευθυντή</w:t>
      </w:r>
      <w:r>
        <w:rPr>
          <w:rFonts w:eastAsia="Times New Roman" w:cs="Times New Roman"/>
          <w:szCs w:val="24"/>
        </w:rPr>
        <w:t>, ο οποίος συμμετέχει και στη διαχειριστική επιτροπή, χωρίς βέβαια δικαίωμα ψήφου, είναι άλλη μια προσπάθεια ενίσχυση</w:t>
      </w:r>
      <w:r>
        <w:rPr>
          <w:rFonts w:eastAsia="Times New Roman" w:cs="Times New Roman"/>
          <w:szCs w:val="24"/>
        </w:rPr>
        <w:t xml:space="preserve">ς της διαφάνειας ως προς τη διαχείριση της ακίνητης περιουσίας του </w:t>
      </w:r>
      <w:r>
        <w:rPr>
          <w:rFonts w:eastAsia="Times New Roman" w:cs="Times New Roman"/>
          <w:szCs w:val="24"/>
        </w:rPr>
        <w:t>ιδρύματος</w:t>
      </w:r>
      <w:r>
        <w:rPr>
          <w:rFonts w:eastAsia="Times New Roman" w:cs="Times New Roman"/>
          <w:szCs w:val="24"/>
        </w:rPr>
        <w:t>, καθώς επίσης και της ορθολογικής αξιοποίησής</w:t>
      </w:r>
      <w:r>
        <w:rPr>
          <w:rFonts w:eastAsia="Times New Roman" w:cs="Times New Roman"/>
          <w:szCs w:val="24"/>
        </w:rPr>
        <w:t>,</w:t>
      </w:r>
      <w:r>
        <w:rPr>
          <w:rFonts w:eastAsia="Times New Roman" w:cs="Times New Roman"/>
          <w:szCs w:val="24"/>
        </w:rPr>
        <w:t xml:space="preserve"> της προς όφελος των εσόδων του </w:t>
      </w:r>
      <w:r>
        <w:rPr>
          <w:rFonts w:eastAsia="Times New Roman" w:cs="Times New Roman"/>
          <w:szCs w:val="24"/>
        </w:rPr>
        <w:t>ινστιτούτου</w:t>
      </w:r>
      <w:r>
        <w:rPr>
          <w:rFonts w:eastAsia="Times New Roman" w:cs="Times New Roman"/>
          <w:szCs w:val="24"/>
        </w:rPr>
        <w:t>.</w:t>
      </w:r>
    </w:p>
    <w:p w14:paraId="73D8538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προσδιορισμός των πόρων του </w:t>
      </w:r>
      <w:r>
        <w:rPr>
          <w:rFonts w:eastAsia="Times New Roman" w:cs="Times New Roman"/>
          <w:szCs w:val="24"/>
        </w:rPr>
        <w:t>ινστιτούτου</w:t>
      </w:r>
      <w:r>
        <w:rPr>
          <w:rFonts w:eastAsia="Times New Roman" w:cs="Times New Roman"/>
          <w:szCs w:val="24"/>
        </w:rPr>
        <w:t>, όπως αυτοί προσδιορίζονται στο άρθρο 7, εξασφ</w:t>
      </w:r>
      <w:r>
        <w:rPr>
          <w:rFonts w:eastAsia="Times New Roman" w:cs="Times New Roman"/>
          <w:szCs w:val="24"/>
        </w:rPr>
        <w:t>αλίζουν οικονομική αυτοτέλεια και ενισχύουν την αποτελεσματική και εν τέλει αποδοτική</w:t>
      </w:r>
      <w:r>
        <w:rPr>
          <w:rFonts w:eastAsia="Times New Roman" w:cs="Times New Roman"/>
          <w:szCs w:val="24"/>
        </w:rPr>
        <w:t>,</w:t>
      </w:r>
      <w:r>
        <w:rPr>
          <w:rFonts w:eastAsia="Times New Roman" w:cs="Times New Roman"/>
          <w:szCs w:val="24"/>
        </w:rPr>
        <w:t xml:space="preserve"> διαχείριση της περιουσίας του.</w:t>
      </w:r>
    </w:p>
    <w:p w14:paraId="73D8538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επιβίωση του </w:t>
      </w:r>
      <w:r>
        <w:rPr>
          <w:rFonts w:eastAsia="Times New Roman" w:cs="Times New Roman"/>
          <w:szCs w:val="24"/>
        </w:rPr>
        <w:t xml:space="preserve">ινστιτούτου </w:t>
      </w:r>
      <w:r>
        <w:rPr>
          <w:rFonts w:eastAsia="Times New Roman" w:cs="Times New Roman"/>
          <w:szCs w:val="24"/>
        </w:rPr>
        <w:t>με αυτοχρηματοδοτούμενη διαδικασία</w:t>
      </w:r>
      <w:r>
        <w:rPr>
          <w:rFonts w:eastAsia="Times New Roman" w:cs="Times New Roman"/>
          <w:szCs w:val="24"/>
        </w:rPr>
        <w:t>,</w:t>
      </w:r>
      <w:r>
        <w:rPr>
          <w:rFonts w:eastAsia="Times New Roman" w:cs="Times New Roman"/>
          <w:szCs w:val="24"/>
        </w:rPr>
        <w:t xml:space="preserve"> επιβάλλει τη διεύρυνση των πόρων του</w:t>
      </w:r>
      <w:r>
        <w:rPr>
          <w:rFonts w:eastAsia="Times New Roman" w:cs="Times New Roman"/>
          <w:szCs w:val="24"/>
        </w:rPr>
        <w:t>,</w:t>
      </w:r>
      <w:r>
        <w:rPr>
          <w:rFonts w:eastAsia="Times New Roman" w:cs="Times New Roman"/>
          <w:szCs w:val="24"/>
        </w:rPr>
        <w:t xml:space="preserve"> τόσο στο πεδίο των παροχών από δημόσι</w:t>
      </w:r>
      <w:r>
        <w:rPr>
          <w:rFonts w:eastAsia="Times New Roman" w:cs="Times New Roman"/>
          <w:szCs w:val="24"/>
        </w:rPr>
        <w:t>ους και ιδιωτικούς φορείς</w:t>
      </w:r>
      <w:r>
        <w:rPr>
          <w:rFonts w:eastAsia="Times New Roman" w:cs="Times New Roman"/>
          <w:szCs w:val="24"/>
        </w:rPr>
        <w:t>,</w:t>
      </w:r>
      <w:r>
        <w:rPr>
          <w:rFonts w:eastAsia="Times New Roman" w:cs="Times New Roman"/>
          <w:szCs w:val="24"/>
        </w:rPr>
        <w:t xml:space="preserve"> όσο και στο πεδίο των προόδων</w:t>
      </w:r>
      <w:r>
        <w:rPr>
          <w:rFonts w:eastAsia="Times New Roman" w:cs="Times New Roman"/>
          <w:szCs w:val="24"/>
        </w:rPr>
        <w:t>,</w:t>
      </w:r>
      <w:r>
        <w:rPr>
          <w:rFonts w:eastAsia="Times New Roman" w:cs="Times New Roman"/>
          <w:szCs w:val="24"/>
        </w:rPr>
        <w:t xml:space="preserve"> από την παροχή εκπαιδευτικών προγραμμάτων σπουδών.</w:t>
      </w:r>
    </w:p>
    <w:p w14:paraId="73D8538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κατάρτιση, η κύρωση και η θέση σε ισχύ ενός οργανισμού λειτουργίας του </w:t>
      </w:r>
      <w:r>
        <w:rPr>
          <w:rFonts w:eastAsia="Times New Roman" w:cs="Times New Roman"/>
          <w:szCs w:val="24"/>
        </w:rPr>
        <w:t>ινστιτούτου</w:t>
      </w:r>
      <w:r>
        <w:rPr>
          <w:rFonts w:eastAsia="Times New Roman" w:cs="Times New Roman"/>
          <w:szCs w:val="24"/>
        </w:rPr>
        <w:t>, με τον οποίον ρυθμίζονται θέματα εσωτερικής οργάνωσης και λει</w:t>
      </w:r>
      <w:r>
        <w:rPr>
          <w:rFonts w:eastAsia="Times New Roman" w:cs="Times New Roman"/>
          <w:szCs w:val="24"/>
        </w:rPr>
        <w:t>τουργίας του, θα βοηθήσει στην ορθότερη διαχείριση του προσωπικού</w:t>
      </w:r>
      <w:r>
        <w:rPr>
          <w:rFonts w:eastAsia="Times New Roman" w:cs="Times New Roman"/>
          <w:szCs w:val="24"/>
        </w:rPr>
        <w:t>,</w:t>
      </w:r>
      <w:r>
        <w:rPr>
          <w:rFonts w:eastAsia="Times New Roman" w:cs="Times New Roman"/>
          <w:szCs w:val="24"/>
        </w:rPr>
        <w:t xml:space="preserve"> με κανόνες αξιοκρατίας και διαφάνειας.</w:t>
      </w:r>
    </w:p>
    <w:p w14:paraId="73D8538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 1951, έτος της ίδρυσής του μέχρι σήμερα, το Ελληνικό Ινστιτούτο Βυζαντινών και Μεταβυζαντινών Σπουδών</w:t>
      </w:r>
      <w:r>
        <w:rPr>
          <w:rFonts w:eastAsia="Times New Roman" w:cs="Times New Roman"/>
          <w:szCs w:val="24"/>
        </w:rPr>
        <w:t>,</w:t>
      </w:r>
      <w:r>
        <w:rPr>
          <w:rFonts w:eastAsia="Times New Roman" w:cs="Times New Roman"/>
          <w:szCs w:val="24"/>
        </w:rPr>
        <w:t xml:space="preserve"> είναι το μ</w:t>
      </w:r>
      <w:r>
        <w:rPr>
          <w:rFonts w:eastAsia="Times New Roman" w:cs="Times New Roman"/>
          <w:szCs w:val="24"/>
        </w:rPr>
        <w:t>οναδικό ελληνικό ερευνητικό κέντρο στο εξωτερικό. Το πολιτιστικό αυτό προγεφύρωμα</w:t>
      </w:r>
      <w:r>
        <w:rPr>
          <w:rFonts w:eastAsia="Times New Roman" w:cs="Times New Roman"/>
          <w:szCs w:val="24"/>
        </w:rPr>
        <w:t>,</w:t>
      </w:r>
      <w:r>
        <w:rPr>
          <w:rFonts w:eastAsia="Times New Roman" w:cs="Times New Roman"/>
          <w:szCs w:val="24"/>
        </w:rPr>
        <w:t xml:space="preserve"> προσφέρει σημαντικές υπηρεσίες στην ακτινοβολία της χώρας μας, φέρνοντας την παγκόσμια ακαδημαϊκή κοινότητα σε επαφή</w:t>
      </w:r>
      <w:r>
        <w:rPr>
          <w:rFonts w:eastAsia="Times New Roman" w:cs="Times New Roman"/>
          <w:szCs w:val="24"/>
        </w:rPr>
        <w:t>,</w:t>
      </w:r>
      <w:r>
        <w:rPr>
          <w:rFonts w:eastAsia="Times New Roman" w:cs="Times New Roman"/>
          <w:szCs w:val="24"/>
        </w:rPr>
        <w:t xml:space="preserve"> με σημαντική μερίδα διαμορφωτών της κοινής γνώμης.</w:t>
      </w:r>
    </w:p>
    <w:p w14:paraId="73D8538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Αντι</w:t>
      </w:r>
      <w:r>
        <w:rPr>
          <w:rFonts w:eastAsia="Times New Roman" w:cs="Times New Roman"/>
          <w:szCs w:val="24"/>
        </w:rPr>
        <w:t xml:space="preserve">λαμβανόμενοι την αναγκαιότητα οργανωτικής και διοικητικής αναδιοργάνωσης του </w:t>
      </w:r>
      <w:r>
        <w:rPr>
          <w:rFonts w:eastAsia="Times New Roman" w:cs="Times New Roman"/>
          <w:szCs w:val="24"/>
        </w:rPr>
        <w:t>ινστιτούτου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θεωρούμε πως αυτό το νομοθέτημα παρέχει ανάλογες εγγυήσεις, διαμορφώνοντας επίσης συνθήκες διασφάλισης του ερευνητικού και πνευματικού χαρακτήρα του </w:t>
      </w:r>
      <w:r>
        <w:rPr>
          <w:rFonts w:eastAsia="Times New Roman" w:cs="Times New Roman"/>
          <w:szCs w:val="24"/>
        </w:rPr>
        <w:t>ιδρύματος</w:t>
      </w:r>
      <w:r>
        <w:rPr>
          <w:rFonts w:eastAsia="Times New Roman" w:cs="Times New Roman"/>
          <w:szCs w:val="24"/>
        </w:rPr>
        <w:t>.</w:t>
      </w:r>
    </w:p>
    <w:p w14:paraId="73D8538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Οι Ανε</w:t>
      </w:r>
      <w:r>
        <w:rPr>
          <w:rFonts w:eastAsia="Times New Roman" w:cs="Times New Roman"/>
          <w:szCs w:val="24"/>
        </w:rPr>
        <w:t xml:space="preserve">ξάρτητοι Έλληνες στηρίζουμε το παρόν σχέδιο νόμου, προσβλέποντας στην ανάδειξη του </w:t>
      </w:r>
      <w:r>
        <w:rPr>
          <w:rFonts w:eastAsia="Times New Roman" w:cs="Times New Roman"/>
          <w:szCs w:val="24"/>
        </w:rPr>
        <w:t xml:space="preserve">ινστιτούτου </w:t>
      </w:r>
      <w:r>
        <w:rPr>
          <w:rFonts w:eastAsia="Times New Roman" w:cs="Times New Roman"/>
          <w:szCs w:val="24"/>
        </w:rPr>
        <w:t>σε σημαντικό φορέα εκπροσώπησης του ελληνικού πολιτισμού</w:t>
      </w:r>
      <w:r>
        <w:rPr>
          <w:rFonts w:eastAsia="Times New Roman" w:cs="Times New Roman"/>
          <w:szCs w:val="24"/>
        </w:rPr>
        <w:t>,</w:t>
      </w:r>
      <w:r>
        <w:rPr>
          <w:rFonts w:eastAsia="Times New Roman" w:cs="Times New Roman"/>
          <w:szCs w:val="24"/>
        </w:rPr>
        <w:t xml:space="preserve"> σε διεθνές επίπεδο.</w:t>
      </w:r>
    </w:p>
    <w:p w14:paraId="73D8538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Σας ευχαριστώ.</w:t>
      </w:r>
    </w:p>
    <w:p w14:paraId="73D8539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σας ευχαριστώ, κύριε </w:t>
      </w:r>
      <w:proofErr w:type="spellStart"/>
      <w:r>
        <w:rPr>
          <w:rFonts w:eastAsia="Times New Roman" w:cs="Times New Roman"/>
          <w:szCs w:val="24"/>
        </w:rPr>
        <w:t>Κατσίκη</w:t>
      </w:r>
      <w:proofErr w:type="spellEnd"/>
      <w:r>
        <w:rPr>
          <w:rFonts w:eastAsia="Times New Roman" w:cs="Times New Roman"/>
          <w:szCs w:val="24"/>
        </w:rPr>
        <w:t>.</w:t>
      </w:r>
    </w:p>
    <w:p w14:paraId="73D8539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Σαρίδης</w:t>
      </w:r>
      <w:proofErr w:type="spellEnd"/>
      <w:r>
        <w:rPr>
          <w:rFonts w:eastAsia="Times New Roman" w:cs="Times New Roman"/>
          <w:szCs w:val="24"/>
        </w:rPr>
        <w:t xml:space="preserve">, ειδικός αγορητής της </w:t>
      </w:r>
      <w:r>
        <w:rPr>
          <w:rFonts w:eastAsia="Times New Roman" w:cs="Times New Roman"/>
          <w:szCs w:val="24"/>
        </w:rPr>
        <w:t xml:space="preserve">Ένωσης </w:t>
      </w:r>
      <w:r>
        <w:rPr>
          <w:rFonts w:eastAsia="Times New Roman" w:cs="Times New Roman"/>
          <w:szCs w:val="24"/>
        </w:rPr>
        <w:t>Κεντρώων.</w:t>
      </w:r>
    </w:p>
    <w:p w14:paraId="73D85392"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πολύ, κύριε Πρόεδρε.</w:t>
      </w:r>
    </w:p>
    <w:p w14:paraId="73D85393" w14:textId="77777777" w:rsidR="00D41FAB" w:rsidRDefault="001456E4">
      <w:pPr>
        <w:spacing w:line="600" w:lineRule="auto"/>
        <w:ind w:firstLine="720"/>
        <w:jc w:val="both"/>
        <w:rPr>
          <w:rFonts w:eastAsia="Times New Roman"/>
          <w:szCs w:val="24"/>
        </w:rPr>
      </w:pPr>
      <w:r>
        <w:rPr>
          <w:rFonts w:eastAsia="Times New Roman"/>
          <w:szCs w:val="24"/>
        </w:rPr>
        <w:t>Κύριοι Υπουργοί, κυρίες και κύριοι συνάδελφοι, δεν μπορούμε να πιστεύουμε στα αλήθεια πως νομοθετώντας με αυτόν τον τρόπο, απαξιώνοντας δηλαδή το έργο των Βουλευτών και μειώνοντας τη σημασία των κοινοβουλευτικών διαδικασιών, θα καταφέρουμε να πείσουμε τους</w:t>
      </w:r>
      <w:r>
        <w:rPr>
          <w:rFonts w:eastAsia="Times New Roman"/>
          <w:szCs w:val="24"/>
        </w:rPr>
        <w:t xml:space="preserve"> Έλληνες πολίτες ότι κάνουμε καλά τη δουλειά μας εμείς εδώ οι εκπρόσωποί τους στο </w:t>
      </w:r>
      <w:r>
        <w:rPr>
          <w:rFonts w:eastAsia="Times New Roman"/>
          <w:szCs w:val="24"/>
        </w:rPr>
        <w:t xml:space="preserve">ελληνικό </w:t>
      </w:r>
      <w:r>
        <w:rPr>
          <w:rFonts w:eastAsia="Times New Roman"/>
          <w:szCs w:val="24"/>
        </w:rPr>
        <w:t>Κοινοβούλιο, ότι ξέρουμε καλά πως αυτό που κάνουμε είναι για το καλό τους. Δεν μπορούμε να τους πείσουμε, δηλαδή, για αυτό το πράγμα το οποίο γίνεται.</w:t>
      </w:r>
    </w:p>
    <w:p w14:paraId="73D85394" w14:textId="77777777" w:rsidR="00D41FAB" w:rsidRDefault="001456E4">
      <w:pPr>
        <w:spacing w:line="600" w:lineRule="auto"/>
        <w:ind w:firstLine="720"/>
        <w:jc w:val="both"/>
        <w:rPr>
          <w:rFonts w:eastAsia="Times New Roman"/>
          <w:szCs w:val="24"/>
        </w:rPr>
      </w:pPr>
      <w:r>
        <w:rPr>
          <w:rFonts w:eastAsia="Times New Roman"/>
          <w:szCs w:val="24"/>
        </w:rPr>
        <w:lastRenderedPageBreak/>
        <w:t>Η νομοθέτηση μ</w:t>
      </w:r>
      <w:r>
        <w:rPr>
          <w:rFonts w:eastAsia="Times New Roman"/>
          <w:szCs w:val="24"/>
        </w:rPr>
        <w:t>ε τις τροπολογίες της τελευταίας στιγμής και μάλιστα σημαντικές τροπολογίες είναι σήμερα ο κανόνας της λειτουργίας του Κοινοβουλίου. Κανένας, λοιπόν, σεβασμός δεν υπάρχει στους εκπροσώπους των πολιτών. Άρα, λοιπόν, κανένας σεβασμός δεν υπάρχει και στους πο</w:t>
      </w:r>
      <w:r>
        <w:rPr>
          <w:rFonts w:eastAsia="Times New Roman"/>
          <w:szCs w:val="24"/>
        </w:rPr>
        <w:t xml:space="preserve">λίτες. Σε αυτήν τη χώρα νομοθετούμε με τροπολογίες στα δύο χρόνια, στα οποία η Ένωση Κεντρώων βρίσκεται μέσα στην </w:t>
      </w:r>
      <w:r>
        <w:rPr>
          <w:rFonts w:eastAsia="Times New Roman"/>
          <w:szCs w:val="24"/>
        </w:rPr>
        <w:t xml:space="preserve">ελληνική </w:t>
      </w:r>
      <w:r>
        <w:rPr>
          <w:rFonts w:eastAsia="Times New Roman"/>
          <w:szCs w:val="24"/>
        </w:rPr>
        <w:t>Βουλή.</w:t>
      </w:r>
    </w:p>
    <w:p w14:paraId="73D85395" w14:textId="77777777" w:rsidR="00D41FAB" w:rsidRDefault="001456E4">
      <w:pPr>
        <w:spacing w:line="600" w:lineRule="auto"/>
        <w:ind w:firstLine="720"/>
        <w:jc w:val="both"/>
        <w:rPr>
          <w:rFonts w:eastAsia="Times New Roman"/>
          <w:szCs w:val="24"/>
        </w:rPr>
      </w:pPr>
      <w:r>
        <w:rPr>
          <w:rFonts w:eastAsia="Times New Roman"/>
          <w:szCs w:val="24"/>
        </w:rPr>
        <w:t xml:space="preserve">Θυμάμαι από την αρχή του τρέχοντος έτους κάποιοι Υπουργοί </w:t>
      </w:r>
      <w:r>
        <w:rPr>
          <w:rFonts w:eastAsia="Times New Roman"/>
          <w:szCs w:val="24"/>
        </w:rPr>
        <w:t xml:space="preserve">μάς </w:t>
      </w:r>
      <w:r>
        <w:rPr>
          <w:rFonts w:eastAsia="Times New Roman"/>
          <w:szCs w:val="24"/>
        </w:rPr>
        <w:t>διαβεβαίωναν πως το 2017 και μετά το πέρας της δεύτερης αξιολόγη</w:t>
      </w:r>
      <w:r>
        <w:rPr>
          <w:rFonts w:eastAsia="Times New Roman"/>
          <w:szCs w:val="24"/>
        </w:rPr>
        <w:t>σης, τα πράγματα όλα θα ήταν διαφορετικά, θα ήταν μια καλύτερη χρονιά για την ποιότητα της νομοθέτησης στην Ελλάδα. Δυστυχώς, πλησιάζει το τέλος αυτού του χρόνου και μπορούμε πια να πούμε και με βεβαιότητα πως και για το 2017 ο Κανονισμός της Βουλής και οι</w:t>
      </w:r>
      <w:r>
        <w:rPr>
          <w:rFonts w:eastAsia="Times New Roman"/>
          <w:szCs w:val="24"/>
        </w:rPr>
        <w:t xml:space="preserve"> αρχές καλής νομοθέτησης παραμένουν κενό γράμμα για τη σημερινή Κυβέρνηση.</w:t>
      </w:r>
    </w:p>
    <w:p w14:paraId="73D85396" w14:textId="77777777" w:rsidR="00D41FAB" w:rsidRDefault="001456E4">
      <w:pPr>
        <w:spacing w:line="600" w:lineRule="auto"/>
        <w:ind w:firstLine="720"/>
        <w:jc w:val="both"/>
        <w:rPr>
          <w:rFonts w:eastAsia="Times New Roman"/>
          <w:szCs w:val="24"/>
        </w:rPr>
      </w:pPr>
      <w:r>
        <w:rPr>
          <w:rFonts w:eastAsia="Times New Roman"/>
          <w:szCs w:val="24"/>
        </w:rPr>
        <w:t>Θα εξετάσουμε τις τροπολογίες και θα τοποθετηθούμε, όταν είμαστε σίγουροι πως έχουμε κατανοήσει το περιεχόμενο τους και πως το περιεχόμενο αυτό είναι προς το συμφέρον της μερίδας τω</w:t>
      </w:r>
      <w:r>
        <w:rPr>
          <w:rFonts w:eastAsia="Times New Roman"/>
          <w:szCs w:val="24"/>
        </w:rPr>
        <w:t>ν πολιτών στις οποίες απευθύνονται. Σε οποιαδήποτε άλλη περίπτωση, φυσικά, δεν θα τις στηρίξουμε.</w:t>
      </w:r>
    </w:p>
    <w:p w14:paraId="73D85397" w14:textId="77777777" w:rsidR="00D41FAB" w:rsidRDefault="001456E4">
      <w:pPr>
        <w:spacing w:line="600" w:lineRule="auto"/>
        <w:ind w:firstLine="720"/>
        <w:jc w:val="both"/>
        <w:rPr>
          <w:rFonts w:eastAsia="Times New Roman" w:cs="Times New Roman"/>
          <w:szCs w:val="24"/>
        </w:rPr>
      </w:pPr>
      <w:r>
        <w:rPr>
          <w:rFonts w:eastAsia="Times New Roman"/>
          <w:szCs w:val="24"/>
        </w:rPr>
        <w:lastRenderedPageBreak/>
        <w:t xml:space="preserve">Αγαπητοί συνάδελφοι, καλούμαστε σήμερα να συζητήσουμε και να ψηφίσουμε για το μέλλον του </w:t>
      </w:r>
      <w:r>
        <w:rPr>
          <w:rFonts w:eastAsia="Times New Roman" w:cs="Times New Roman"/>
          <w:szCs w:val="24"/>
        </w:rPr>
        <w:t>Ελληνικού Ινστιτούτου Βυζαντινών και Μεταβυζαντινών Σπουδών, που εδρε</w:t>
      </w:r>
      <w:r>
        <w:rPr>
          <w:rFonts w:eastAsia="Times New Roman" w:cs="Times New Roman"/>
          <w:szCs w:val="24"/>
        </w:rPr>
        <w:t>ύει και λειτουργεί σήμερα στη Βενετία της Ιταλίας. Και για να το κάνουμε αυτό με υπεύθυνο και παραγωγικό τρόπο, θα πρέπει να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τα εξής δεδομένα.</w:t>
      </w:r>
    </w:p>
    <w:p w14:paraId="73D8539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Πρώτον, όσες δυσλειτουργίες και αν παρουσιάστηκαν κατά την πολυετή δραστηριότητα αυτού του </w:t>
      </w:r>
      <w:r>
        <w:rPr>
          <w:rFonts w:eastAsia="Times New Roman" w:cs="Times New Roman"/>
          <w:szCs w:val="24"/>
        </w:rPr>
        <w:t>ι</w:t>
      </w:r>
      <w:r>
        <w:rPr>
          <w:rFonts w:eastAsia="Times New Roman" w:cs="Times New Roman"/>
          <w:szCs w:val="24"/>
        </w:rPr>
        <w:t xml:space="preserve">νστιτούτου </w:t>
      </w:r>
      <w:r>
        <w:rPr>
          <w:rFonts w:eastAsia="Times New Roman" w:cs="Times New Roman"/>
          <w:szCs w:val="24"/>
        </w:rPr>
        <w:t xml:space="preserve">δεν αλλάζει το γεγονός πως η Ελλάδα δεν έχει άλλο εκπαιδευτικό ίδρυμα πουθενά στο εξωτερικό τέτοιου μεγέθους και αντίστοιχου ακαδημαϊκού βεληνεκούς. Το εν λόγω </w:t>
      </w:r>
      <w:r>
        <w:rPr>
          <w:rFonts w:eastAsia="Times New Roman" w:cs="Times New Roman"/>
          <w:szCs w:val="24"/>
        </w:rPr>
        <w:t xml:space="preserve">ινστιτούτο </w:t>
      </w:r>
      <w:r>
        <w:rPr>
          <w:rFonts w:eastAsia="Times New Roman" w:cs="Times New Roman"/>
          <w:szCs w:val="24"/>
        </w:rPr>
        <w:t>είναι μοναδικό για εμάς τους Έλληνες. Οι δυσλειτουργίες διορθώνονται σχετι</w:t>
      </w:r>
      <w:r>
        <w:rPr>
          <w:rFonts w:eastAsia="Times New Roman" w:cs="Times New Roman"/>
          <w:szCs w:val="24"/>
        </w:rPr>
        <w:t xml:space="preserve">κά εύκολα, αλλά το να φτιαχτεί ένα νέο τέτοιου τύπου </w:t>
      </w:r>
      <w:r>
        <w:rPr>
          <w:rFonts w:eastAsia="Times New Roman" w:cs="Times New Roman"/>
          <w:szCs w:val="24"/>
        </w:rPr>
        <w:t xml:space="preserve">ινστιτούτο </w:t>
      </w:r>
      <w:r>
        <w:rPr>
          <w:rFonts w:eastAsia="Times New Roman" w:cs="Times New Roman"/>
          <w:szCs w:val="24"/>
        </w:rPr>
        <w:t xml:space="preserve">είναι πρακτικά αδύνατο. </w:t>
      </w:r>
    </w:p>
    <w:p w14:paraId="73D8539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πιο σημαντική από τις δυνατότητες που μπορεί να εξασφαλίσει και να προσφέρει στη χώρα μας η εύρυθμη λειτουργία αυτού του </w:t>
      </w:r>
      <w:r>
        <w:rPr>
          <w:rFonts w:eastAsia="Times New Roman" w:cs="Times New Roman"/>
          <w:szCs w:val="24"/>
        </w:rPr>
        <w:t xml:space="preserve">ινστιτούτου </w:t>
      </w:r>
      <w:r>
        <w:rPr>
          <w:rFonts w:eastAsia="Times New Roman" w:cs="Times New Roman"/>
          <w:szCs w:val="24"/>
        </w:rPr>
        <w:t>δεν είναι άλλη παρά η ανάπτυξη π</w:t>
      </w:r>
      <w:r>
        <w:rPr>
          <w:rFonts w:eastAsia="Times New Roman" w:cs="Times New Roman"/>
          <w:szCs w:val="24"/>
        </w:rPr>
        <w:t xml:space="preserve">ολιτιστικής διπλωματίας και μέσω αυτής η άσκηση ήπιας εξωτερικής πολιτικής. Ήδη, κατά τις συνεδριάσεις των </w:t>
      </w:r>
      <w:r>
        <w:rPr>
          <w:rFonts w:eastAsia="Times New Roman" w:cs="Times New Roman"/>
          <w:szCs w:val="24"/>
        </w:rPr>
        <w:t>επιτροπών</w:t>
      </w:r>
      <w:r>
        <w:rPr>
          <w:rFonts w:eastAsia="Times New Roman" w:cs="Times New Roman"/>
          <w:szCs w:val="24"/>
        </w:rPr>
        <w:t xml:space="preserve">, η Ένωση Κεντρώων συμφώνησε για την ανάγκη κάποιων αλλαγών, αλλά και </w:t>
      </w:r>
      <w:r>
        <w:rPr>
          <w:rFonts w:eastAsia="Times New Roman" w:cs="Times New Roman"/>
          <w:szCs w:val="24"/>
        </w:rPr>
        <w:lastRenderedPageBreak/>
        <w:t xml:space="preserve">για τον κρίσιμο ρόλο αυτού του </w:t>
      </w:r>
      <w:r>
        <w:rPr>
          <w:rFonts w:eastAsia="Times New Roman" w:cs="Times New Roman"/>
          <w:szCs w:val="24"/>
        </w:rPr>
        <w:t xml:space="preserve">ινστιτούτου </w:t>
      </w:r>
      <w:r>
        <w:rPr>
          <w:rFonts w:eastAsia="Times New Roman" w:cs="Times New Roman"/>
          <w:szCs w:val="24"/>
        </w:rPr>
        <w:t>για την επιτυχία της προσπά</w:t>
      </w:r>
      <w:r>
        <w:rPr>
          <w:rFonts w:eastAsia="Times New Roman" w:cs="Times New Roman"/>
          <w:szCs w:val="24"/>
        </w:rPr>
        <w:t>θειας που έχει σκοπό τη διαρκή βελτίωση του κύρους της χώρας μας παγκοσμίως.</w:t>
      </w:r>
    </w:p>
    <w:p w14:paraId="73D8539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εξωτερική μας πολιτική, αγαπητοί συνάδελφοι, πέραν από τους περιορισμούς που βάζουν τα συμφέροντα των δυνητικών μας εχθρών, οφείλει να ασκείται με γνώμονα τη διασφάλιση της αξιό</w:t>
      </w:r>
      <w:r>
        <w:rPr>
          <w:rFonts w:eastAsia="Times New Roman" w:cs="Times New Roman"/>
          <w:szCs w:val="24"/>
        </w:rPr>
        <w:t>πιστης προβολής του ελληνικού πολιτισμού και να δίνει έμφαση στις ιδέες της σταθερότητας και της ειρήνης ως σκοπούς που σταθερά και διαχρονικά υπηρετεί η Ελλάδα, εκφράζοντας παράλληλα την αποφασιστικότητα των συμπολιτών μας, για να μην είμαστε οι Έλληνες ε</w:t>
      </w:r>
      <w:r>
        <w:rPr>
          <w:rFonts w:eastAsia="Times New Roman" w:cs="Times New Roman"/>
          <w:szCs w:val="24"/>
        </w:rPr>
        <w:t xml:space="preserve">κείνοι που θα ευνοούν τον πόλεμο. </w:t>
      </w:r>
    </w:p>
    <w:p w14:paraId="73D8539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Δυστυχώς, όμως, αυτή η συζήτηση για άσκηση μιας ήπιας εξωτερικής πολιτικής, μέσω της ανάπτυξης της πολιτιστικής διπλωματίας, έρχεται σε πλήρη αντίφαση με το σκεπτικό της απόφασής μας να δεχτούμε να πουλήσουμε πολεμικό υλι</w:t>
      </w:r>
      <w:r>
        <w:rPr>
          <w:rFonts w:eastAsia="Times New Roman" w:cs="Times New Roman"/>
          <w:szCs w:val="24"/>
        </w:rPr>
        <w:t>κό σε εμπόλεμες χώρες, για να μπορέσουμε να καλύψουμε τρύπες στον προϋπολογισμό.</w:t>
      </w:r>
    </w:p>
    <w:p w14:paraId="73D8539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προφανώς εσείς πρόσφατα καταλάβατε ότι η </w:t>
      </w:r>
      <w:r>
        <w:rPr>
          <w:rFonts w:eastAsia="Times New Roman" w:cs="Times New Roman"/>
          <w:szCs w:val="24"/>
        </w:rPr>
        <w:t xml:space="preserve">ελληνική </w:t>
      </w:r>
      <w:r>
        <w:rPr>
          <w:rFonts w:eastAsia="Times New Roman" w:cs="Times New Roman"/>
          <w:szCs w:val="24"/>
        </w:rPr>
        <w:t>Κυβέρνηση επί των δι</w:t>
      </w:r>
      <w:r>
        <w:rPr>
          <w:rFonts w:eastAsia="Times New Roman" w:cs="Times New Roman"/>
          <w:szCs w:val="24"/>
        </w:rPr>
        <w:lastRenderedPageBreak/>
        <w:t xml:space="preserve">κών σας ημερών εμβάθυνε σε τέτοιο τρόπο τις σχέσεις της Ελλάδας </w:t>
      </w:r>
      <w:r>
        <w:rPr>
          <w:rFonts w:eastAsia="Times New Roman" w:cs="Times New Roman"/>
          <w:szCs w:val="24"/>
        </w:rPr>
        <w:t>με το Ισραήλ και τις Ηνωμένες Πολιτείες Αμερικής, ώστε και να πουλά όπλα εκεί που της λένε, αλλά και να αδιαφορεί για τις συνέπειες.</w:t>
      </w:r>
    </w:p>
    <w:p w14:paraId="73D8539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Τα πραγματικά σκάνδαλα στην υπόθεση της Σαουδικής Αραβίας είναι αφ</w:t>
      </w:r>
      <w:r>
        <w:rPr>
          <w:rFonts w:eastAsia="Times New Roman" w:cs="Times New Roman"/>
          <w:szCs w:val="24"/>
        </w:rPr>
        <w:t xml:space="preserve">’ </w:t>
      </w:r>
      <w:r>
        <w:rPr>
          <w:rFonts w:eastAsia="Times New Roman" w:cs="Times New Roman"/>
          <w:szCs w:val="24"/>
        </w:rPr>
        <w:t xml:space="preserve">ενός πως μια </w:t>
      </w:r>
      <w:r>
        <w:rPr>
          <w:rFonts w:eastAsia="Times New Roman" w:cs="Times New Roman"/>
          <w:szCs w:val="24"/>
        </w:rPr>
        <w:t xml:space="preserve">αριστερή </w:t>
      </w:r>
      <w:r>
        <w:rPr>
          <w:rFonts w:eastAsia="Times New Roman" w:cs="Times New Roman"/>
          <w:szCs w:val="24"/>
        </w:rPr>
        <w:t>Κυβέρνηση πουλάει όπλα σε εμπόλεμ</w:t>
      </w:r>
      <w:r>
        <w:rPr>
          <w:rFonts w:eastAsia="Times New Roman" w:cs="Times New Roman"/>
          <w:szCs w:val="24"/>
        </w:rPr>
        <w:t>ες χώρες κι αφ</w:t>
      </w:r>
      <w:r>
        <w:rPr>
          <w:rFonts w:eastAsia="Times New Roman" w:cs="Times New Roman"/>
          <w:szCs w:val="24"/>
        </w:rPr>
        <w:t xml:space="preserve">’ </w:t>
      </w:r>
      <w:r>
        <w:rPr>
          <w:rFonts w:eastAsia="Times New Roman" w:cs="Times New Roman"/>
          <w:szCs w:val="24"/>
        </w:rPr>
        <w:t xml:space="preserve">ετέρου πως η Αντιπολίτευση χρησιμοποιεί τις συνταγματικές της δυνάμεις για επικοινωνιακούς και όχι για ουσιαστικούς λόγους. </w:t>
      </w:r>
    </w:p>
    <w:p w14:paraId="73D8539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δυσκολευτείτε να βρείτε έστω και έναν συμπολίτη μας που να πιστεύει πως αυτή η Βου</w:t>
      </w:r>
      <w:r>
        <w:rPr>
          <w:rFonts w:eastAsia="Times New Roman" w:cs="Times New Roman"/>
          <w:szCs w:val="24"/>
        </w:rPr>
        <w:t xml:space="preserve">λή ασχολείται όσο χρειάζεται κι ως οφείλει με σημαντικά και ουσιαστικά ζητήματα. </w:t>
      </w:r>
    </w:p>
    <w:p w14:paraId="73D8539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Για παράδειγμα θα σας αναφέρω το εξής: Η Ελλάδα είναι η μοναδική χώρα του δυτικού κόσμου στα εδάφη της οποίας εφαρμόζεται ο μουσουλμανικός νόμος της «</w:t>
      </w:r>
      <w:proofErr w:type="spellStart"/>
      <w:r>
        <w:rPr>
          <w:rFonts w:eastAsia="Times New Roman" w:cs="Times New Roman"/>
          <w:szCs w:val="24"/>
        </w:rPr>
        <w:t>Σαρία</w:t>
      </w:r>
      <w:proofErr w:type="spellEnd"/>
      <w:r>
        <w:rPr>
          <w:rFonts w:eastAsia="Times New Roman" w:cs="Times New Roman"/>
          <w:szCs w:val="24"/>
        </w:rPr>
        <w:t xml:space="preserve">». Πρόκειται για ένα στρεβλό καθεστώς, το οποίο ίσχυσε για πολλά χρόνια και συνεχίζει να εφαρμόζεται </w:t>
      </w:r>
      <w:r>
        <w:rPr>
          <w:rFonts w:eastAsia="Times New Roman" w:cs="Times New Roman"/>
          <w:szCs w:val="24"/>
        </w:rPr>
        <w:t xml:space="preserve">μέχρι και σήμερα. Γι’ αυτό το τόσο πολύ σοβαρό θέμα που αφορά τη Θράκη και τους Έλληνες Μουσουλμάνους κι ενώ εκκρεμούσε και μία σχετική επίκαιρη ερώτησή </w:t>
      </w:r>
      <w:r>
        <w:rPr>
          <w:rFonts w:eastAsia="Times New Roman" w:cs="Times New Roman"/>
          <w:szCs w:val="24"/>
        </w:rPr>
        <w:lastRenderedPageBreak/>
        <w:t>μου, πληροφορήθηκα πως ο ίδιος ο Πρωθυπουργός από το βήμα ενός περιφερειακού συνεδρίου έκανε κάποιες ασ</w:t>
      </w:r>
      <w:r>
        <w:rPr>
          <w:rFonts w:eastAsia="Times New Roman" w:cs="Times New Roman"/>
          <w:szCs w:val="24"/>
        </w:rPr>
        <w:t>αφείς ανακοινώσεις, προϊδεάζοντας για αλλαγές της εφαρμογής της «</w:t>
      </w:r>
      <w:proofErr w:type="spellStart"/>
      <w:r>
        <w:rPr>
          <w:rFonts w:eastAsia="Times New Roman" w:cs="Times New Roman"/>
          <w:szCs w:val="24"/>
        </w:rPr>
        <w:t>Σαρία</w:t>
      </w:r>
      <w:proofErr w:type="spellEnd"/>
      <w:r>
        <w:rPr>
          <w:rFonts w:eastAsia="Times New Roman" w:cs="Times New Roman"/>
          <w:szCs w:val="24"/>
        </w:rPr>
        <w:t xml:space="preserve">», του μουσουλμανικού αυτού νόμου. </w:t>
      </w:r>
    </w:p>
    <w:p w14:paraId="73D853A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Χθες έμαθα, επίσης, πως και ο Υπουργός Παιδείας ο κ. </w:t>
      </w:r>
      <w:proofErr w:type="spellStart"/>
      <w:r>
        <w:rPr>
          <w:rFonts w:eastAsia="Times New Roman" w:cs="Times New Roman"/>
          <w:szCs w:val="24"/>
        </w:rPr>
        <w:t>Γαβρόγλου</w:t>
      </w:r>
      <w:proofErr w:type="spellEnd"/>
      <w:r>
        <w:rPr>
          <w:rFonts w:eastAsia="Times New Roman" w:cs="Times New Roman"/>
          <w:szCs w:val="24"/>
        </w:rPr>
        <w:t xml:space="preserve"> προωθεί μία σχετική νομοθετική ρύθμιση για το συγκεκριμένο θέμα. Θέτω, λοιπόν, το ερώτη</w:t>
      </w:r>
      <w:r>
        <w:rPr>
          <w:rFonts w:eastAsia="Times New Roman" w:cs="Times New Roman"/>
          <w:szCs w:val="24"/>
        </w:rPr>
        <w:t xml:space="preserve">μα προς την Κυβέρνηση, την αλλαγή αυτή που λέτε πως θα κάνετε θα έχουμε την ευκαιρία να τη συζητήσουμε, όπως της αρμόζει ή θα μας φέρετε μία τροπολογία την τελευταία στιγμή, όπως κάνετε συνήθως για πολύ σοβαρά και ουσιαστικά θέματα; </w:t>
      </w:r>
    </w:p>
    <w:p w14:paraId="73D853A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Επίσης, ρωτώ και την Α</w:t>
      </w:r>
      <w:r>
        <w:rPr>
          <w:rFonts w:eastAsia="Times New Roman" w:cs="Times New Roman"/>
          <w:szCs w:val="24"/>
        </w:rPr>
        <w:t>ξιωματική Αντιπολίτευση το εξής: Δεν πιστεύετε κι εσείς πως θα πρέπει κάποια στιγμή να ασχοληθείτε με αυτό το κρίσιμο και πολύ σοβαρό ζήτημα; Διότι δεν έχετε ασχοληθεί και με τόσα άλλα επίσης κρίσιμα και σοβαρά ζητήματα. Δεν άκουσα κανένα σχόλιο για τις πρ</w:t>
      </w:r>
      <w:r>
        <w:rPr>
          <w:rFonts w:eastAsia="Times New Roman" w:cs="Times New Roman"/>
          <w:szCs w:val="24"/>
        </w:rPr>
        <w:t xml:space="preserve">οθέσεις της Αξιωματικής Αντιπολίτευσης. Δυστυχώς, απ’ ό,τι φαίνεται, το ζήτημα αυτό δεν έχει εκείνα τα επικοινωνιακά στοιχεία που ψάχνετε να βρείτε κάποιοι μέσα σε αυτήν την Αίθουσα. </w:t>
      </w:r>
    </w:p>
    <w:p w14:paraId="73D853A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Αντίστοιχης σημασίας είναι και τα όσα συμβαίνουν στις Ένοπλες Δυνάμεις τ</w:t>
      </w:r>
      <w:r>
        <w:rPr>
          <w:rFonts w:eastAsia="Times New Roman" w:cs="Times New Roman"/>
          <w:szCs w:val="24"/>
        </w:rPr>
        <w:t>ης χώρας, τα οποία ούτε κι αυτά έτυχαν της ιδιαίτερης προσοχής ούτε της Κυβέρνησης ούτε της Αντιπολίτευσης. Η βίαιη επιβολή του θεσμού του συνδικαλισμού στο στράτευμα έχει οδηγήσει σε μία σειρά προβλημάτων πολύ σοβαρών, τα οποία, κατά τη γνώμη μου, αποτελο</w:t>
      </w:r>
      <w:r>
        <w:rPr>
          <w:rFonts w:eastAsia="Times New Roman" w:cs="Times New Roman"/>
          <w:szCs w:val="24"/>
        </w:rPr>
        <w:t xml:space="preserve">ύν απειλή για την εθνική άμυνα. </w:t>
      </w:r>
    </w:p>
    <w:p w14:paraId="73D853A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πρέπει να επανεξετάσουμε -έχουμε τον χρόνο- τις προτεραιότητές μας σε αυτήν εδώ την Αίθουσα, σε αυτήν εδώ τη Βουλή. Αντιμετωπίζουμε μεγάλη δυσκολία να ιεραρχήσουμε τα σημαντικά και τα σοβαρά</w:t>
      </w:r>
      <w:r>
        <w:rPr>
          <w:rFonts w:eastAsia="Times New Roman" w:cs="Times New Roman"/>
          <w:szCs w:val="24"/>
        </w:rPr>
        <w:t xml:space="preserve">. Είναι άραγε πιο σημαντικό να πουλήσουμε όπλα για να μπορέσουμε να υποστηρίξουμε τον προϋπολογισμό του ΥΠΕΘΑ ή να διατηρήσουμε τη φιλική μας σχέση με τον αραβικό κόσμο; </w:t>
      </w:r>
    </w:p>
    <w:p w14:paraId="73D853A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δηλαδή πιο σημαντικό να μάθουμε ποιος είναι ο Ζωρζ, ο Ζαν, ο Αλ </w:t>
      </w:r>
      <w:proofErr w:type="spellStart"/>
      <w:r>
        <w:rPr>
          <w:rFonts w:eastAsia="Times New Roman" w:cs="Times New Roman"/>
          <w:szCs w:val="24"/>
        </w:rPr>
        <w:t>Χαμπίμπι</w:t>
      </w:r>
      <w:proofErr w:type="spellEnd"/>
      <w:r>
        <w:rPr>
          <w:rFonts w:eastAsia="Times New Roman" w:cs="Times New Roman"/>
          <w:szCs w:val="24"/>
        </w:rPr>
        <w:t xml:space="preserve"> ή είνα</w:t>
      </w:r>
      <w:r>
        <w:rPr>
          <w:rFonts w:eastAsia="Times New Roman" w:cs="Times New Roman"/>
          <w:szCs w:val="24"/>
        </w:rPr>
        <w:t xml:space="preserve">ι το ζήτημα της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xml:space="preserve"> και της επικείμενης επίσκεψης του κ. </w:t>
      </w:r>
      <w:proofErr w:type="spellStart"/>
      <w:r>
        <w:rPr>
          <w:rFonts w:eastAsia="Times New Roman" w:cs="Times New Roman"/>
          <w:szCs w:val="24"/>
        </w:rPr>
        <w:t>Ερντογάν</w:t>
      </w:r>
      <w:proofErr w:type="spellEnd"/>
      <w:r>
        <w:rPr>
          <w:rFonts w:eastAsia="Times New Roman" w:cs="Times New Roman"/>
          <w:szCs w:val="24"/>
        </w:rPr>
        <w:t xml:space="preserve"> στη χώρα μας; Είναι πιο σημαντικό να υπερασπιστούμε την τιμή ανθρώπων που μετέτρεψαν απόρρητα έγγραφα σε </w:t>
      </w:r>
      <w:proofErr w:type="spellStart"/>
      <w:r>
        <w:rPr>
          <w:rFonts w:eastAsia="Times New Roman" w:cs="Times New Roman"/>
          <w:szCs w:val="24"/>
        </w:rPr>
        <w:t>φέιγ</w:t>
      </w:r>
      <w:proofErr w:type="spellEnd"/>
      <w:r>
        <w:rPr>
          <w:rFonts w:eastAsia="Times New Roman" w:cs="Times New Roman"/>
          <w:szCs w:val="24"/>
        </w:rPr>
        <w:t xml:space="preserve"> βολάν και τα πετούσαν δεξιά και </w:t>
      </w:r>
      <w:r>
        <w:rPr>
          <w:rFonts w:eastAsia="Times New Roman" w:cs="Times New Roman"/>
          <w:szCs w:val="24"/>
        </w:rPr>
        <w:lastRenderedPageBreak/>
        <w:t>αριστερά ή να διασφαλίσουμε την ηρεμία στο στρ</w:t>
      </w:r>
      <w:r>
        <w:rPr>
          <w:rFonts w:eastAsia="Times New Roman" w:cs="Times New Roman"/>
          <w:szCs w:val="24"/>
        </w:rPr>
        <w:t xml:space="preserve">άτευμα, αντιμετωπίζοντας τα προβλήματα της πρόχειρης νομοθέτησης που επέβαλε ο στρατιωτικός συνδικαλισμός; </w:t>
      </w:r>
    </w:p>
    <w:p w14:paraId="73D853A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Αγαπητοί συνάδελφοι, η Ένωση Κεντρώων θα εξετάσει το ενδεχόμενο να υποστηρίξει την ακύρωση της συμφωνίας για πώληση όπλων στα αραβικά κράτη. Αυτό φυ</w:t>
      </w:r>
      <w:r>
        <w:rPr>
          <w:rFonts w:eastAsia="Times New Roman" w:cs="Times New Roman"/>
          <w:szCs w:val="24"/>
        </w:rPr>
        <w:t xml:space="preserve">σικά προϋποθέτει και την ανάγκη να βρεθεί κι ένας νέος αγοραστής. </w:t>
      </w:r>
    </w:p>
    <w:p w14:paraId="73D853A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Σχετικά με το υπό συζήτηση νομοσχέδιο, το οποίο έρχεται σήμερα στην Ολομέλεια μετά από πάρα πολύ καιρό</w:t>
      </w:r>
      <w:r>
        <w:rPr>
          <w:rFonts w:eastAsia="Times New Roman" w:cs="Times New Roman"/>
          <w:szCs w:val="24"/>
        </w:rPr>
        <w:t xml:space="preserve"> -</w:t>
      </w:r>
      <w:r>
        <w:rPr>
          <w:rFonts w:eastAsia="Times New Roman" w:cs="Times New Roman"/>
          <w:szCs w:val="24"/>
        </w:rPr>
        <w:t>δεν έχουμε καταλάβει γιατί καθυστέρησε να έρθει</w:t>
      </w:r>
      <w:r>
        <w:rPr>
          <w:rFonts w:eastAsia="Times New Roman" w:cs="Times New Roman"/>
          <w:szCs w:val="24"/>
        </w:rPr>
        <w:t>-, τ</w:t>
      </w:r>
      <w:r>
        <w:rPr>
          <w:rFonts w:eastAsia="Times New Roman" w:cs="Times New Roman"/>
          <w:szCs w:val="24"/>
        </w:rPr>
        <w:t xml:space="preserve">α είπαμε αναλυτικά στις </w:t>
      </w:r>
      <w:r>
        <w:rPr>
          <w:rFonts w:eastAsia="Times New Roman" w:cs="Times New Roman"/>
          <w:szCs w:val="24"/>
        </w:rPr>
        <w:t>επιτροπές</w:t>
      </w:r>
      <w:r>
        <w:rPr>
          <w:rFonts w:eastAsia="Times New Roman" w:cs="Times New Roman"/>
          <w:szCs w:val="24"/>
        </w:rPr>
        <w:t>.</w:t>
      </w:r>
      <w:r>
        <w:rPr>
          <w:rFonts w:eastAsia="Times New Roman" w:cs="Times New Roman"/>
          <w:szCs w:val="24"/>
        </w:rPr>
        <w:t xml:space="preserve"> Δεν θα επαναλάβουμε τα επιχειρήματά μας. Θα ψηφίσουμε «παρών», γιατί δεν πειστήκαμε για τις προτεινόμενες αλλαγές, αν θα πετύχουν οι προτεινόμενες αλλαγές τους στόχους τους οποίους έχουν θέσει και όσον αφορά </w:t>
      </w:r>
      <w:r>
        <w:rPr>
          <w:rFonts w:eastAsia="Times New Roman" w:cs="Times New Roman"/>
          <w:szCs w:val="24"/>
        </w:rPr>
        <w:t>σ</w:t>
      </w:r>
      <w:r>
        <w:rPr>
          <w:rFonts w:eastAsia="Times New Roman" w:cs="Times New Roman"/>
          <w:szCs w:val="24"/>
        </w:rPr>
        <w:t xml:space="preserve">τις τροπολογίες, στη δευτερολογία μου κι εγώ, </w:t>
      </w:r>
      <w:r>
        <w:rPr>
          <w:rFonts w:eastAsia="Times New Roman" w:cs="Times New Roman"/>
          <w:szCs w:val="24"/>
        </w:rPr>
        <w:t xml:space="preserve">αλλά και ο Κοινοβουλευτικός Εκπρόσωπος θα καλύψει το περιεχόμενό τους. </w:t>
      </w:r>
    </w:p>
    <w:p w14:paraId="73D853A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3D853A8" w14:textId="77777777" w:rsidR="00D41FAB" w:rsidRDefault="001456E4">
      <w:pPr>
        <w:spacing w:line="600" w:lineRule="auto"/>
        <w:ind w:firstLine="54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Κλείνουμε τον κύκλο των </w:t>
      </w:r>
      <w:r>
        <w:rPr>
          <w:rFonts w:eastAsia="Times New Roman" w:cs="Times New Roman"/>
          <w:szCs w:val="24"/>
        </w:rPr>
        <w:t xml:space="preserve">ειδικών αγορητών </w:t>
      </w:r>
      <w:r>
        <w:rPr>
          <w:rFonts w:eastAsia="Times New Roman" w:cs="Times New Roman"/>
          <w:szCs w:val="24"/>
        </w:rPr>
        <w:t xml:space="preserve">με τον κ. Γρηγόρη Ψαριανό από το Ποτάμι. </w:t>
      </w:r>
    </w:p>
    <w:p w14:paraId="73D853A9"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 xml:space="preserve">Κύριε Ψαριανέ, έχετε τον λόγο. </w:t>
      </w:r>
    </w:p>
    <w:p w14:paraId="73D853AA" w14:textId="77777777" w:rsidR="00D41FAB" w:rsidRDefault="001456E4">
      <w:pPr>
        <w:spacing w:line="600" w:lineRule="auto"/>
        <w:ind w:firstLine="54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πολύ, κύριε Πρόεδρε. </w:t>
      </w:r>
    </w:p>
    <w:p w14:paraId="73D853AB"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 xml:space="preserve">Οι εξαντλητικές συζητήσεις που έγιναν στην </w:t>
      </w:r>
      <w:r>
        <w:rPr>
          <w:rFonts w:eastAsia="Times New Roman" w:cs="Times New Roman"/>
          <w:szCs w:val="24"/>
        </w:rPr>
        <w:t xml:space="preserve">επιτροπή </w:t>
      </w:r>
      <w:r>
        <w:rPr>
          <w:rFonts w:eastAsia="Times New Roman" w:cs="Times New Roman"/>
          <w:szCs w:val="24"/>
        </w:rPr>
        <w:t xml:space="preserve">έγιναν πριν από δύο εβδομάδες γεμάτες. Είχαμε τουλάχιστον δεκαπέντε ημέρες για να ενσωματώσουμε </w:t>
      </w:r>
      <w:r>
        <w:rPr>
          <w:rFonts w:eastAsia="Times New Roman" w:cs="Times New Roman"/>
          <w:szCs w:val="24"/>
        </w:rPr>
        <w:t xml:space="preserve">σ’ </w:t>
      </w:r>
      <w:r>
        <w:rPr>
          <w:rFonts w:eastAsia="Times New Roman" w:cs="Times New Roman"/>
          <w:szCs w:val="24"/>
        </w:rPr>
        <w:t>αυτό το νομοσχέδιο βελτιώσεις που πρότειναν και ζήτησαν όλοι, οι εννιά στ</w:t>
      </w:r>
      <w:r>
        <w:rPr>
          <w:rFonts w:eastAsia="Times New Roman" w:cs="Times New Roman"/>
          <w:szCs w:val="24"/>
        </w:rPr>
        <w:t xml:space="preserve">ους δέκα, από τους φορείς που ακούσαμε. </w:t>
      </w:r>
    </w:p>
    <w:p w14:paraId="73D853AC"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 xml:space="preserve">Με έκπληξη άκουσα έναν </w:t>
      </w:r>
      <w:proofErr w:type="spellStart"/>
      <w:r>
        <w:rPr>
          <w:rFonts w:eastAsia="Times New Roman" w:cs="Times New Roman"/>
          <w:szCs w:val="24"/>
        </w:rPr>
        <w:t>προλαλήσαντα</w:t>
      </w:r>
      <w:proofErr w:type="spellEnd"/>
      <w:r>
        <w:rPr>
          <w:rFonts w:eastAsia="Times New Roman" w:cs="Times New Roman"/>
          <w:szCs w:val="24"/>
        </w:rPr>
        <w:t xml:space="preserve">, που είπε ότι το νομοσχέδιο κινείται ακριβώς στην κατεύθυνση που ζήτησαν και οι εκπρόσωποι των φορέων και έμεινα άναυδος, γιατί μάλλον εγώ ήμουν αλλού. Κάποιος ή κάποιοι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συζήτηση ήταν αλλού. </w:t>
      </w:r>
    </w:p>
    <w:p w14:paraId="73D853AD"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 xml:space="preserve">Όλοι </w:t>
      </w:r>
      <w:r>
        <w:rPr>
          <w:rFonts w:eastAsia="Times New Roman" w:cs="Times New Roman"/>
          <w:szCs w:val="24"/>
        </w:rPr>
        <w:t xml:space="preserve">οι </w:t>
      </w:r>
      <w:r>
        <w:rPr>
          <w:rFonts w:eastAsia="Times New Roman" w:cs="Times New Roman"/>
          <w:szCs w:val="24"/>
        </w:rPr>
        <w:t xml:space="preserve">εκπρόσωποι των φορέων που ακούσαμε στην </w:t>
      </w:r>
      <w:r>
        <w:rPr>
          <w:rFonts w:eastAsia="Times New Roman" w:cs="Times New Roman"/>
          <w:szCs w:val="24"/>
        </w:rPr>
        <w:t xml:space="preserve">επιτροπή </w:t>
      </w:r>
      <w:r>
        <w:rPr>
          <w:rFonts w:eastAsia="Times New Roman" w:cs="Times New Roman"/>
          <w:szCs w:val="24"/>
        </w:rPr>
        <w:t xml:space="preserve">ήταν αντίθετοι στο νομοσχέδιο. Είπαν ότι πρέπει να γίνουν αλλαγές, ότι πρέπει να γίνουν βελτιώσεις. </w:t>
      </w:r>
    </w:p>
    <w:p w14:paraId="73D853AE"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lastRenderedPageBreak/>
        <w:t>Ξέρουμε ότι το Ινστιτούτο της Βενετίας δεν ήταν και στην καλύτερη φάση τ</w:t>
      </w:r>
      <w:r>
        <w:rPr>
          <w:rFonts w:eastAsia="Times New Roman" w:cs="Times New Roman"/>
          <w:szCs w:val="24"/>
        </w:rPr>
        <w:t>ου. Έχει πάρα πολλά προβλήματα. Πέρασε πάρα πολλά προβλήματα. Έχει διάφορες εκκρεμότητες πολλών ειδών και όλα αυτά έπρεπε να διευθετηθούν, δεδομένου ότι το Ινστιτούτο Βυζαντινών και Μεταβυζαντινών Σπουδών της Βενετίας είναι ίσως το μοναδικό, ή αν όχι το μο</w:t>
      </w:r>
      <w:r>
        <w:rPr>
          <w:rFonts w:eastAsia="Times New Roman" w:cs="Times New Roman"/>
          <w:szCs w:val="24"/>
        </w:rPr>
        <w:t xml:space="preserve">ναδικό, το κορυφαίο ερευνητικό εκπαιδευτικό ίδρυμα για μεταπτυχιακές σπουδές που διαθέτει η Ελλάδα στο εξωτερικό. </w:t>
      </w:r>
    </w:p>
    <w:p w14:paraId="73D853AF"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 xml:space="preserve">Αυτό το νομοσχέδιο –το είπαμε και στην </w:t>
      </w:r>
      <w:r>
        <w:rPr>
          <w:rFonts w:eastAsia="Times New Roman" w:cs="Times New Roman"/>
          <w:szCs w:val="24"/>
        </w:rPr>
        <w:t>επιτροπή</w:t>
      </w:r>
      <w:r>
        <w:rPr>
          <w:rFonts w:eastAsia="Times New Roman" w:cs="Times New Roman"/>
          <w:szCs w:val="24"/>
        </w:rPr>
        <w:t>- έπρεπε να δώσει λύσεις, έπρεπε να δώσει κατευθύνσεις, έχοντας κύριο άξονα το Υπουργείο Παιδε</w:t>
      </w:r>
      <w:r>
        <w:rPr>
          <w:rFonts w:eastAsia="Times New Roman" w:cs="Times New Roman"/>
          <w:szCs w:val="24"/>
        </w:rPr>
        <w:t xml:space="preserve">ίας και θέματα παιδείας και πολιτισμού. Είναι </w:t>
      </w:r>
      <w:r>
        <w:rPr>
          <w:rFonts w:eastAsia="Times New Roman" w:cs="Times New Roman"/>
          <w:szCs w:val="24"/>
        </w:rPr>
        <w:t xml:space="preserve">πρωτίστως </w:t>
      </w:r>
      <w:r>
        <w:rPr>
          <w:rFonts w:eastAsia="Times New Roman" w:cs="Times New Roman"/>
          <w:szCs w:val="24"/>
        </w:rPr>
        <w:t xml:space="preserve">το Ινστιτούτο της Βενετίας εργαλείο πολιτισμού και παιδείας και </w:t>
      </w:r>
      <w:r>
        <w:rPr>
          <w:rFonts w:eastAsia="Times New Roman" w:cs="Times New Roman"/>
          <w:szCs w:val="24"/>
        </w:rPr>
        <w:t xml:space="preserve">επικουρικά </w:t>
      </w:r>
      <w:r>
        <w:rPr>
          <w:rFonts w:eastAsia="Times New Roman" w:cs="Times New Roman"/>
          <w:szCs w:val="24"/>
        </w:rPr>
        <w:t xml:space="preserve">διπλωματικό εργαλείο. </w:t>
      </w:r>
    </w:p>
    <w:p w14:paraId="73D853B0"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Φαίνεται, λοιπόν, από το νομοσχέδιο ότι γίνεται ένα δώρο από το Υπουργείο Παιδείας στο Υπουργείο Εξωτε</w:t>
      </w:r>
      <w:r>
        <w:rPr>
          <w:rFonts w:eastAsia="Times New Roman" w:cs="Times New Roman"/>
          <w:szCs w:val="24"/>
        </w:rPr>
        <w:t>ρικών, για να ασκεί πολιτιστική διπλωματία</w:t>
      </w:r>
      <w:r>
        <w:rPr>
          <w:rFonts w:eastAsia="Times New Roman" w:cs="Times New Roman"/>
          <w:szCs w:val="24"/>
        </w:rPr>
        <w:t xml:space="preserve">. </w:t>
      </w:r>
      <w:r>
        <w:rPr>
          <w:rFonts w:eastAsia="Times New Roman" w:cs="Times New Roman"/>
          <w:szCs w:val="24"/>
        </w:rPr>
        <w:t>Είναι σαν ένα περίπτερο διπλωματικού τουρισμού, όπως προκύπτει από την ανάγνωση των βασικών στοιχείων αυτού του νομοσχεδίου</w:t>
      </w:r>
      <w:r>
        <w:rPr>
          <w:rFonts w:eastAsia="Times New Roman" w:cs="Times New Roman"/>
          <w:szCs w:val="24"/>
        </w:rPr>
        <w:t xml:space="preserve">. </w:t>
      </w:r>
    </w:p>
    <w:p w14:paraId="73D853B1"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lastRenderedPageBreak/>
        <w:t xml:space="preserve">Θα μπορούσε να λειτουργήσει και ως διπλωματικό εργαλείο –ξαναλέω- </w:t>
      </w:r>
      <w:r>
        <w:rPr>
          <w:rFonts w:eastAsia="Times New Roman" w:cs="Times New Roman"/>
          <w:szCs w:val="24"/>
        </w:rPr>
        <w:t>επικουρικά</w:t>
      </w:r>
      <w:r>
        <w:rPr>
          <w:rFonts w:eastAsia="Times New Roman" w:cs="Times New Roman"/>
          <w:szCs w:val="24"/>
        </w:rPr>
        <w:t>. Το πρώτο</w:t>
      </w:r>
      <w:r>
        <w:rPr>
          <w:rFonts w:eastAsia="Times New Roman" w:cs="Times New Roman"/>
          <w:szCs w:val="24"/>
        </w:rPr>
        <w:t xml:space="preserve"> είναι ο πολιτισμός και η παιδεία. Και στη Βενετία, η περιουσία του και η παράδοσή του και η ιστορία του και τα πάντα. </w:t>
      </w:r>
    </w:p>
    <w:p w14:paraId="73D853B2"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Από την ίδρυσή του</w:t>
      </w:r>
      <w:r>
        <w:rPr>
          <w:rFonts w:eastAsia="Times New Roman" w:cs="Times New Roman"/>
          <w:szCs w:val="24"/>
        </w:rPr>
        <w:t>,</w:t>
      </w:r>
      <w:r>
        <w:rPr>
          <w:rFonts w:eastAsia="Times New Roman" w:cs="Times New Roman"/>
          <w:szCs w:val="24"/>
        </w:rPr>
        <w:t xml:space="preserve"> με διακρατική συμφωνία το 1951</w:t>
      </w:r>
      <w:r>
        <w:rPr>
          <w:rFonts w:eastAsia="Times New Roman" w:cs="Times New Roman"/>
          <w:szCs w:val="24"/>
        </w:rPr>
        <w:t>,</w:t>
      </w:r>
      <w:r>
        <w:rPr>
          <w:rFonts w:eastAsia="Times New Roman" w:cs="Times New Roman"/>
          <w:szCs w:val="24"/>
        </w:rPr>
        <w:t xml:space="preserve"> σκοπός του </w:t>
      </w:r>
      <w:r>
        <w:rPr>
          <w:rFonts w:eastAsia="Times New Roman" w:cs="Times New Roman"/>
          <w:szCs w:val="24"/>
        </w:rPr>
        <w:t xml:space="preserve">ινστιτούτου </w:t>
      </w:r>
      <w:r>
        <w:rPr>
          <w:rFonts w:eastAsia="Times New Roman" w:cs="Times New Roman"/>
          <w:szCs w:val="24"/>
        </w:rPr>
        <w:t xml:space="preserve">ήταν η έρευνα και η παραγωγή μελετών πάνω στη βυζαντινή και μεταβυζαντινή περίοδο, με κύριο αντικείμενο την ιστορία των ελληνικών περιοχών που βρίσκονταν κάτω από λατινική κυριαρχία. </w:t>
      </w:r>
    </w:p>
    <w:p w14:paraId="73D853B3"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Το πλούσιο αρχειακό υλικό προς μελέτη και έρευνα είναι κυρίως ιταλικά κα</w:t>
      </w:r>
      <w:r>
        <w:rPr>
          <w:rFonts w:eastAsia="Times New Roman" w:cs="Times New Roman"/>
          <w:szCs w:val="24"/>
        </w:rPr>
        <w:t xml:space="preserve">ι βενετσιάνικα αρχεία, ανάμεσα σ’ αυτά το ιστορικό για το σημερινό Ηράκλειο Κρήτης, για τον Χάνδακα και πολλά άλλα. </w:t>
      </w:r>
    </w:p>
    <w:p w14:paraId="73D853B4"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ινστιτούτο </w:t>
      </w:r>
      <w:r>
        <w:rPr>
          <w:rFonts w:eastAsia="Times New Roman" w:cs="Times New Roman"/>
          <w:szCs w:val="24"/>
        </w:rPr>
        <w:t xml:space="preserve">χορηγεί φιλοξενία σε Έλληνες και ξένους ερευνητές των οποίων οι εργασίες εντάσσονται στα επιστημονικά ενδιαφέροντα του </w:t>
      </w:r>
      <w:r>
        <w:rPr>
          <w:rFonts w:eastAsia="Times New Roman" w:cs="Times New Roman"/>
          <w:szCs w:val="24"/>
        </w:rPr>
        <w:t>ιδρύμα</w:t>
      </w:r>
      <w:r>
        <w:rPr>
          <w:rFonts w:eastAsia="Times New Roman" w:cs="Times New Roman"/>
          <w:szCs w:val="24"/>
        </w:rPr>
        <w:t>τος</w:t>
      </w:r>
      <w:r>
        <w:rPr>
          <w:rFonts w:eastAsia="Times New Roman" w:cs="Times New Roman"/>
          <w:szCs w:val="24"/>
        </w:rPr>
        <w:t xml:space="preserve">. Μέχρι σήμερα έχει δεχθεί πάνω από διακόσιους υποτρόφους. Εποπτεύεται κυρίως από τα Υπουργεία Παιδείας και Εξωτερικών. </w:t>
      </w:r>
    </w:p>
    <w:p w14:paraId="73D853B5" w14:textId="77777777" w:rsidR="00D41FAB" w:rsidRDefault="001456E4">
      <w:pPr>
        <w:spacing w:line="600" w:lineRule="auto"/>
        <w:ind w:firstLine="540"/>
        <w:jc w:val="both"/>
        <w:rPr>
          <w:rFonts w:eastAsia="Times New Roman" w:cs="Times New Roman"/>
          <w:szCs w:val="24"/>
        </w:rPr>
      </w:pPr>
      <w:r>
        <w:rPr>
          <w:rFonts w:eastAsia="Times New Roman" w:cs="Times New Roman"/>
          <w:szCs w:val="24"/>
        </w:rPr>
        <w:lastRenderedPageBreak/>
        <w:t xml:space="preserve">Το Υπουργείο Εξωτερικών, με μεθοδευμένες κινήσεις, προσπαθεί συστηματικά, χωρίς επιτυχία μέχρι σήμερα, να αλλάξει το νομικό πλαίσιο </w:t>
      </w:r>
      <w:r>
        <w:rPr>
          <w:rFonts w:eastAsia="Times New Roman" w:cs="Times New Roman"/>
          <w:szCs w:val="24"/>
        </w:rPr>
        <w:t xml:space="preserve">λειτουργίας του </w:t>
      </w:r>
      <w:r>
        <w:rPr>
          <w:rFonts w:eastAsia="Times New Roman" w:cs="Times New Roman"/>
          <w:szCs w:val="24"/>
        </w:rPr>
        <w:t xml:space="preserve">ινστιτούτου </w:t>
      </w:r>
      <w:r>
        <w:rPr>
          <w:rFonts w:eastAsia="Times New Roman" w:cs="Times New Roman"/>
          <w:szCs w:val="24"/>
        </w:rPr>
        <w:t xml:space="preserve">και με το πρόσχημα της οργανωτικής αναμόρφωσης και  επικαλούμενο </w:t>
      </w:r>
      <w:r>
        <w:rPr>
          <w:rFonts w:eastAsia="Times New Roman" w:cs="Times New Roman"/>
          <w:szCs w:val="24"/>
        </w:rPr>
        <w:t xml:space="preserve">υπαρκτά </w:t>
      </w:r>
      <w:r>
        <w:rPr>
          <w:rFonts w:eastAsia="Times New Roman" w:cs="Times New Roman"/>
          <w:szCs w:val="24"/>
        </w:rPr>
        <w:t xml:space="preserve">λειτουργικά προβλήματα και κάνοντας κατάχρηση του όρου «εξωστρέφεια», τον οποίο διαβάζουμε και ακούμε συνεχώς, να υποβαθμίσει τον ερευνητικό χαρακτήρα του </w:t>
      </w:r>
      <w:r>
        <w:rPr>
          <w:rFonts w:eastAsia="Times New Roman" w:cs="Times New Roman"/>
          <w:szCs w:val="24"/>
        </w:rPr>
        <w:t>ιδρύματος</w:t>
      </w:r>
      <w:r>
        <w:rPr>
          <w:rFonts w:eastAsia="Times New Roman" w:cs="Times New Roman"/>
          <w:szCs w:val="24"/>
        </w:rPr>
        <w:t xml:space="preserve">, με στόχο να το καταστήσει στην ουσία ένα απλό κέντρο πολιτισμικής διπλωματίας, ένα θέρετρο, περίπτερο διακοπών για στελέχη του </w:t>
      </w:r>
      <w:r>
        <w:rPr>
          <w:rFonts w:eastAsia="Times New Roman" w:cs="Times New Roman"/>
          <w:szCs w:val="24"/>
        </w:rPr>
        <w:t>Υπουργείου Εξωτερικών</w:t>
      </w:r>
      <w:r>
        <w:rPr>
          <w:rFonts w:eastAsia="Times New Roman" w:cs="Times New Roman"/>
          <w:szCs w:val="24"/>
        </w:rPr>
        <w:t xml:space="preserve">. </w:t>
      </w:r>
    </w:p>
    <w:p w14:paraId="73D853B6" w14:textId="77777777" w:rsidR="00D41FAB" w:rsidRDefault="001456E4">
      <w:pPr>
        <w:spacing w:line="600" w:lineRule="auto"/>
        <w:jc w:val="both"/>
        <w:rPr>
          <w:rFonts w:eastAsia="Times New Roman"/>
          <w:szCs w:val="24"/>
        </w:rPr>
      </w:pPr>
      <w:r>
        <w:rPr>
          <w:rFonts w:eastAsia="Times New Roman"/>
          <w:szCs w:val="24"/>
        </w:rPr>
        <w:t xml:space="preserve">Αυτά τα είπαν και άνθρωποι των φορέων μέσα στην </w:t>
      </w:r>
      <w:r>
        <w:rPr>
          <w:rFonts w:eastAsia="Times New Roman"/>
          <w:szCs w:val="24"/>
        </w:rPr>
        <w:t>επιτροπή</w:t>
      </w:r>
      <w:r>
        <w:rPr>
          <w:rFonts w:eastAsia="Times New Roman"/>
          <w:szCs w:val="24"/>
        </w:rPr>
        <w:t xml:space="preserve">, ανάμεσά τους και ο Άγγελος </w:t>
      </w:r>
      <w:proofErr w:type="spellStart"/>
      <w:r>
        <w:rPr>
          <w:rFonts w:eastAsia="Times New Roman"/>
          <w:szCs w:val="24"/>
        </w:rPr>
        <w:t>Δεληβορρι</w:t>
      </w:r>
      <w:r>
        <w:rPr>
          <w:rFonts w:eastAsia="Times New Roman"/>
          <w:szCs w:val="24"/>
        </w:rPr>
        <w:t>άς</w:t>
      </w:r>
      <w:proofErr w:type="spellEnd"/>
      <w:r>
        <w:rPr>
          <w:rFonts w:eastAsia="Times New Roman"/>
          <w:szCs w:val="24"/>
        </w:rPr>
        <w:t xml:space="preserve">, ο ακαδημαϊκός. </w:t>
      </w:r>
    </w:p>
    <w:p w14:paraId="73D853B7" w14:textId="77777777" w:rsidR="00D41FAB" w:rsidRDefault="001456E4">
      <w:pPr>
        <w:spacing w:line="600" w:lineRule="auto"/>
        <w:ind w:firstLine="720"/>
        <w:jc w:val="both"/>
        <w:rPr>
          <w:rFonts w:eastAsia="Times New Roman"/>
          <w:szCs w:val="24"/>
        </w:rPr>
      </w:pPr>
      <w:r>
        <w:rPr>
          <w:rFonts w:eastAsia="Times New Roman"/>
          <w:szCs w:val="24"/>
        </w:rPr>
        <w:t xml:space="preserve">Κι εδώ να πω ότι η Ακαδημία δεν είναι ένα αραχνιασμένο ίδρυμα </w:t>
      </w:r>
      <w:r>
        <w:rPr>
          <w:rFonts w:eastAsia="Times New Roman"/>
          <w:szCs w:val="24"/>
        </w:rPr>
        <w:t xml:space="preserve">όπως </w:t>
      </w:r>
      <w:r>
        <w:rPr>
          <w:rFonts w:eastAsia="Times New Roman"/>
          <w:szCs w:val="24"/>
        </w:rPr>
        <w:t>ήταν πριν από τριάντα και σαράντα και πενήντα χρόνια ή πριν από ογδόντα χρόνια. Είναι ένας ζωντανός οργανισμός πλέον, έχει δυνατούς ανθρώπους, φυσιογνωμίες, διανοούμενου</w:t>
      </w:r>
      <w:r>
        <w:rPr>
          <w:rFonts w:eastAsia="Times New Roman"/>
          <w:szCs w:val="24"/>
        </w:rPr>
        <w:t xml:space="preserve">ς. Ο ρόλος της Ακαδημίας εξαφανίζεται. Αποκεφαλίζεται η Ακαδημία από τον πρωτεύοντα ρόλο που θα έπρεπε να έχει –και είχε- στο Ίδρυμα της Βενετίας και δεν έχουμε πάρει απάντηση στο γιατί γίνεται αυτό. Γιατί αποκεφαλίζεται η Ακαδημία; </w:t>
      </w:r>
    </w:p>
    <w:p w14:paraId="73D853B8" w14:textId="77777777" w:rsidR="00D41FAB" w:rsidRDefault="001456E4">
      <w:pPr>
        <w:spacing w:line="600" w:lineRule="auto"/>
        <w:ind w:firstLine="720"/>
        <w:jc w:val="both"/>
        <w:rPr>
          <w:rFonts w:eastAsia="Times New Roman"/>
          <w:szCs w:val="24"/>
        </w:rPr>
      </w:pPr>
      <w:r>
        <w:rPr>
          <w:rFonts w:eastAsia="Times New Roman"/>
          <w:szCs w:val="24"/>
        </w:rPr>
        <w:lastRenderedPageBreak/>
        <w:t>Κάνατε κάποιες νομοτεχ</w:t>
      </w:r>
      <w:r>
        <w:rPr>
          <w:rFonts w:eastAsia="Times New Roman"/>
          <w:szCs w:val="24"/>
        </w:rPr>
        <w:t xml:space="preserve">νικές βελτιώσεις </w:t>
      </w:r>
      <w:r>
        <w:rPr>
          <w:rFonts w:eastAsia="Times New Roman"/>
          <w:szCs w:val="24"/>
        </w:rPr>
        <w:t xml:space="preserve">σ’ </w:t>
      </w:r>
      <w:r>
        <w:rPr>
          <w:rFonts w:eastAsia="Times New Roman"/>
          <w:szCs w:val="24"/>
        </w:rPr>
        <w:t>αυτό το δεκαπενθήμερο, σε θετική κατεύθυνση, 7%, 12%, 13%, ας μην δούμε ποσοστά επιτυχίας στη θετική κατεύθυνση. Να πούμε γιατί δεν δέχεστε αυτά που όλη η Αντιπολίτευση και όλοι οι φορείς ζήτησαν. Γιατί αποκεφαλίζετε τον κυρίαρχο ρόλο τ</w:t>
      </w:r>
      <w:r>
        <w:rPr>
          <w:rFonts w:eastAsia="Times New Roman"/>
          <w:szCs w:val="24"/>
        </w:rPr>
        <w:t xml:space="preserve">ης Ακαδημίας; Πρώτα απ’ όλα, δεν έχει δοθεί απάντηση </w:t>
      </w:r>
      <w:r>
        <w:rPr>
          <w:rFonts w:eastAsia="Times New Roman"/>
          <w:szCs w:val="24"/>
        </w:rPr>
        <w:t xml:space="preserve">σ’ </w:t>
      </w:r>
      <w:r>
        <w:rPr>
          <w:rFonts w:eastAsia="Times New Roman"/>
          <w:szCs w:val="24"/>
        </w:rPr>
        <w:t xml:space="preserve">αυτό. Είναι κάτι μυστικό; Είναι κάτι που δεν πρέπει να ξέρουμε; Είναι κάτι που ενοχλεί;   </w:t>
      </w:r>
    </w:p>
    <w:p w14:paraId="73D853B9"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Ψαριανέ, επιτρέψτε μου να σας διακόψω για μερικά δευτερόλεπτα. </w:t>
      </w:r>
    </w:p>
    <w:p w14:paraId="73D853BA" w14:textId="77777777" w:rsidR="00D41FAB" w:rsidRDefault="001456E4">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w:t>
      </w:r>
      <w:r>
        <w:rPr>
          <w:rFonts w:eastAsia="Times New Roman"/>
          <w:szCs w:val="24"/>
        </w:rPr>
        <w:t>πο οργάνωσης και λειτουργίας της Βουλής, είκοσι οκτώ μαθητές και μαθήτριες και τρεις εκπαιδευτικοί συνοδοί τους από το Β</w:t>
      </w:r>
      <w:r>
        <w:rPr>
          <w:rFonts w:eastAsia="Times New Roman"/>
          <w:szCs w:val="24"/>
        </w:rPr>
        <w:t>΄</w:t>
      </w:r>
      <w:r>
        <w:rPr>
          <w:rFonts w:eastAsia="Times New Roman"/>
          <w:szCs w:val="24"/>
        </w:rPr>
        <w:t xml:space="preserve"> Τμήμα του Γενικού Λυκείου Βασιλικών Ευβοίας. </w:t>
      </w:r>
    </w:p>
    <w:p w14:paraId="73D853BB" w14:textId="77777777" w:rsidR="00D41FAB" w:rsidRDefault="001456E4">
      <w:pPr>
        <w:spacing w:line="600" w:lineRule="auto"/>
        <w:ind w:firstLine="720"/>
        <w:rPr>
          <w:rFonts w:eastAsia="Times New Roman"/>
          <w:szCs w:val="24"/>
        </w:rPr>
      </w:pPr>
      <w:r>
        <w:rPr>
          <w:rFonts w:eastAsia="Times New Roman"/>
          <w:szCs w:val="24"/>
        </w:rPr>
        <w:t xml:space="preserve">Η Βουλή </w:t>
      </w:r>
      <w:r>
        <w:rPr>
          <w:rFonts w:eastAsia="Times New Roman"/>
          <w:szCs w:val="24"/>
        </w:rPr>
        <w:t xml:space="preserve">τούς </w:t>
      </w:r>
      <w:r>
        <w:rPr>
          <w:rFonts w:eastAsia="Times New Roman"/>
          <w:szCs w:val="24"/>
        </w:rPr>
        <w:t>καλωσορίζει.</w:t>
      </w:r>
    </w:p>
    <w:p w14:paraId="73D853BC" w14:textId="77777777" w:rsidR="00D41FAB" w:rsidRDefault="001456E4">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73D853BD" w14:textId="77777777" w:rsidR="00D41FAB" w:rsidRDefault="001456E4">
      <w:pPr>
        <w:spacing w:line="600" w:lineRule="auto"/>
        <w:ind w:firstLine="720"/>
        <w:jc w:val="both"/>
        <w:rPr>
          <w:rFonts w:eastAsia="Times New Roman"/>
          <w:szCs w:val="24"/>
        </w:rPr>
      </w:pPr>
      <w:r>
        <w:rPr>
          <w:rFonts w:eastAsia="Times New Roman"/>
          <w:b/>
          <w:szCs w:val="24"/>
        </w:rPr>
        <w:t>ΓΡΗΓΟΡΙΟΣ</w:t>
      </w:r>
      <w:r>
        <w:rPr>
          <w:rFonts w:eastAsia="Times New Roman"/>
          <w:b/>
          <w:szCs w:val="24"/>
        </w:rPr>
        <w:t xml:space="preserve"> ΨΑ</w:t>
      </w:r>
      <w:r>
        <w:rPr>
          <w:rFonts w:eastAsia="Times New Roman"/>
          <w:b/>
          <w:szCs w:val="24"/>
        </w:rPr>
        <w:t xml:space="preserve">ΡΙΑΝΟΣ: </w:t>
      </w:r>
      <w:r>
        <w:rPr>
          <w:rFonts w:eastAsia="Times New Roman"/>
          <w:szCs w:val="24"/>
        </w:rPr>
        <w:t>Είναι η τρίτη φορά που επιχειρείται αυτή η αλλαγή, αυτή η μετατροπή ενός πολιτιστικού ιδρύματος παιδείας σε «εργαλείο διπλωματικό», η δεύτερη από την παρούσα Κυβέρνηση. Και στις δύο προηγούμενες υπήρξε αντίδραση και από τους επιστημονικούς φορείς κ</w:t>
      </w:r>
      <w:r>
        <w:rPr>
          <w:rFonts w:eastAsia="Times New Roman"/>
          <w:szCs w:val="24"/>
        </w:rPr>
        <w:t xml:space="preserve">αι από τους ερευνητές και η αναδίπλωση ήταν απόλυτη. </w:t>
      </w:r>
    </w:p>
    <w:p w14:paraId="73D853BE" w14:textId="77777777" w:rsidR="00D41FAB" w:rsidRDefault="001456E4">
      <w:pPr>
        <w:spacing w:line="600" w:lineRule="auto"/>
        <w:ind w:firstLine="720"/>
        <w:jc w:val="both"/>
        <w:rPr>
          <w:rFonts w:eastAsia="Times New Roman"/>
          <w:szCs w:val="24"/>
        </w:rPr>
      </w:pPr>
      <w:r>
        <w:rPr>
          <w:rFonts w:eastAsia="Times New Roman"/>
          <w:szCs w:val="24"/>
        </w:rPr>
        <w:t xml:space="preserve">Την πρώτη φορά η προσπάθεια ήταν το 2010, Υπουργός Παιδείας ήταν η Άννα Διαμαντοπούλου. Η δεύτερη </w:t>
      </w:r>
      <w:r>
        <w:rPr>
          <w:rFonts w:eastAsia="Times New Roman"/>
          <w:szCs w:val="24"/>
        </w:rPr>
        <w:t>-</w:t>
      </w:r>
      <w:r>
        <w:rPr>
          <w:rFonts w:eastAsia="Times New Roman"/>
          <w:szCs w:val="24"/>
        </w:rPr>
        <w:t>αποτυχημένη και πάλι</w:t>
      </w:r>
      <w:r>
        <w:rPr>
          <w:rFonts w:eastAsia="Times New Roman"/>
          <w:szCs w:val="24"/>
        </w:rPr>
        <w:t>-</w:t>
      </w:r>
      <w:r>
        <w:rPr>
          <w:rFonts w:eastAsia="Times New Roman"/>
          <w:szCs w:val="24"/>
        </w:rPr>
        <w:t xml:space="preserve"> προσπάθεια ήταν το 2016 </w:t>
      </w:r>
      <w:r>
        <w:rPr>
          <w:rFonts w:eastAsia="Times New Roman"/>
          <w:szCs w:val="24"/>
        </w:rPr>
        <w:t xml:space="preserve">απ’ </w:t>
      </w:r>
      <w:r>
        <w:rPr>
          <w:rFonts w:eastAsia="Times New Roman"/>
          <w:szCs w:val="24"/>
        </w:rPr>
        <w:t>αυτή</w:t>
      </w:r>
      <w:r>
        <w:rPr>
          <w:rFonts w:eastAsia="Times New Roman"/>
          <w:szCs w:val="24"/>
        </w:rPr>
        <w:t>ν</w:t>
      </w:r>
      <w:r>
        <w:rPr>
          <w:rFonts w:eastAsia="Times New Roman"/>
          <w:szCs w:val="24"/>
        </w:rPr>
        <w:t xml:space="preserve"> την Κυβέρνηση των ΣΥΡΙΖΑΝΕΛ. Εγώ προτιμάω να το</w:t>
      </w:r>
      <w:r>
        <w:rPr>
          <w:rFonts w:eastAsia="Times New Roman"/>
          <w:szCs w:val="24"/>
        </w:rPr>
        <w:t>υς λέω ΣΥΡΙ</w:t>
      </w:r>
      <w:r>
        <w:rPr>
          <w:rFonts w:eastAsia="Times New Roman"/>
          <w:szCs w:val="24"/>
        </w:rPr>
        <w:t>Ζ</w:t>
      </w:r>
      <w:r>
        <w:rPr>
          <w:rFonts w:eastAsia="Times New Roman"/>
          <w:szCs w:val="24"/>
        </w:rPr>
        <w:t xml:space="preserve">ΑΝΕΞΕΛ. Υπουργός Παιδείας την περίοδο εκείνη ήταν ο Νίκος Φίλης. Τον Μάιο του 2016, το Υπουργείο Εξωτερικών, εμβόλιμα, μέσα σε ένα νομοσχέδιο που αφορούσε </w:t>
      </w:r>
      <w:r>
        <w:rPr>
          <w:rFonts w:eastAsia="Times New Roman"/>
          <w:szCs w:val="24"/>
        </w:rPr>
        <w:t>σε</w:t>
      </w:r>
      <w:r>
        <w:rPr>
          <w:rFonts w:eastAsia="Times New Roman"/>
          <w:szCs w:val="24"/>
        </w:rPr>
        <w:t xml:space="preserve"> ειδικά ζητήματα ενός οργανισμού του</w:t>
      </w:r>
      <w:r>
        <w:rPr>
          <w:rFonts w:eastAsia="Times New Roman"/>
          <w:szCs w:val="24"/>
        </w:rPr>
        <w:t xml:space="preserve"> -</w:t>
      </w:r>
      <w:r>
        <w:rPr>
          <w:rFonts w:eastAsia="Times New Roman"/>
          <w:szCs w:val="24"/>
        </w:rPr>
        <w:t>του Κέντρου Ανάλυσης και Σχεδιασμού, «Μεταφορά οι</w:t>
      </w:r>
      <w:r>
        <w:rPr>
          <w:rFonts w:eastAsia="Times New Roman"/>
          <w:szCs w:val="24"/>
        </w:rPr>
        <w:t>κοσκευών και συνταξιοδοτικά θέματα του προσωπικού του»</w:t>
      </w:r>
      <w:r>
        <w:rPr>
          <w:rFonts w:eastAsia="Times New Roman"/>
          <w:szCs w:val="24"/>
        </w:rPr>
        <w:t>-</w:t>
      </w:r>
      <w:r>
        <w:rPr>
          <w:rFonts w:eastAsia="Times New Roman"/>
          <w:szCs w:val="24"/>
        </w:rPr>
        <w:t xml:space="preserve">, είχε βάλει και το ζήτημα του Ελληνικού Ινστιτούτου Βυζαντινών και Μεταβυζαντινών Σπουδών. </w:t>
      </w:r>
    </w:p>
    <w:p w14:paraId="73D853BF" w14:textId="77777777" w:rsidR="00D41FAB" w:rsidRDefault="001456E4">
      <w:pPr>
        <w:spacing w:line="600" w:lineRule="auto"/>
        <w:ind w:firstLine="720"/>
        <w:jc w:val="both"/>
        <w:rPr>
          <w:rFonts w:eastAsia="Times New Roman"/>
          <w:szCs w:val="24"/>
        </w:rPr>
      </w:pPr>
      <w:r>
        <w:rPr>
          <w:rFonts w:eastAsia="Times New Roman"/>
          <w:szCs w:val="24"/>
        </w:rPr>
        <w:t xml:space="preserve">Το Ποτάμι τότε αντέδρασε άμεσα, καταθέτοντας ερώτηση προς τους αρμόδιους Υπουργούς, με την οποία τους ζητούσαμε </w:t>
      </w:r>
      <w:r>
        <w:rPr>
          <w:rFonts w:eastAsia="Times New Roman"/>
          <w:szCs w:val="24"/>
        </w:rPr>
        <w:lastRenderedPageBreak/>
        <w:t xml:space="preserve">να αποτραπεί το σχέδιο του Υπουργείου Εξωτερικών να αλλοιώσει </w:t>
      </w:r>
      <w:r>
        <w:rPr>
          <w:rFonts w:eastAsia="Times New Roman"/>
          <w:szCs w:val="24"/>
        </w:rPr>
        <w:t>-</w:t>
      </w:r>
      <w:r>
        <w:rPr>
          <w:rFonts w:eastAsia="Times New Roman"/>
          <w:szCs w:val="24"/>
        </w:rPr>
        <w:t>και ουσιαστικά να καταργήσει</w:t>
      </w:r>
      <w:r>
        <w:rPr>
          <w:rFonts w:eastAsia="Times New Roman"/>
          <w:szCs w:val="24"/>
        </w:rPr>
        <w:t>-</w:t>
      </w:r>
      <w:r>
        <w:rPr>
          <w:rFonts w:eastAsia="Times New Roman"/>
          <w:szCs w:val="24"/>
        </w:rPr>
        <w:t xml:space="preserve"> το Ινστιτούτο, μετατρέποντάς το σε ένα στέκι του εκ</w:t>
      </w:r>
      <w:r>
        <w:rPr>
          <w:rFonts w:eastAsia="Times New Roman"/>
          <w:szCs w:val="24"/>
        </w:rPr>
        <w:t xml:space="preserve">άστοτε γραφείου ή των στελεχών του Υπουργείο Εξωτερικών. </w:t>
      </w:r>
    </w:p>
    <w:p w14:paraId="73D853C0" w14:textId="77777777" w:rsidR="00D41FAB" w:rsidRDefault="001456E4">
      <w:pPr>
        <w:spacing w:line="600" w:lineRule="auto"/>
        <w:ind w:firstLine="720"/>
        <w:jc w:val="both"/>
        <w:rPr>
          <w:rFonts w:eastAsia="Times New Roman"/>
          <w:szCs w:val="24"/>
        </w:rPr>
      </w:pPr>
      <w:r>
        <w:rPr>
          <w:rFonts w:eastAsia="Times New Roman"/>
          <w:szCs w:val="24"/>
        </w:rPr>
        <w:t xml:space="preserve">Ενώ οι προηγούμενοι Υπουργοί Πολιτισμού και Παιδείας είχαν αντιδράσει, ο σημερινός Υπουργός Παιδείας δεν δείχνει την ίδια ανησυχία και το ξαναλέω παρόντος του ιδίου. </w:t>
      </w:r>
    </w:p>
    <w:p w14:paraId="73D853C1" w14:textId="77777777" w:rsidR="00D41FAB" w:rsidRDefault="001456E4">
      <w:pPr>
        <w:spacing w:line="600" w:lineRule="auto"/>
        <w:ind w:firstLine="720"/>
        <w:jc w:val="both"/>
        <w:rPr>
          <w:rFonts w:eastAsia="Times New Roman"/>
          <w:szCs w:val="24"/>
        </w:rPr>
      </w:pPr>
      <w:r>
        <w:rPr>
          <w:rFonts w:eastAsia="Times New Roman"/>
          <w:szCs w:val="24"/>
        </w:rPr>
        <w:t xml:space="preserve">Λόγω της διακρατικής συμφωνίας </w:t>
      </w:r>
      <w:r>
        <w:rPr>
          <w:rFonts w:eastAsia="Times New Roman"/>
          <w:szCs w:val="24"/>
        </w:rPr>
        <w:t xml:space="preserve">του 1948, δεν μπορεί να αφαιρεθεί η ερευνητική και εκπαιδευτική αποστολή του Ινστιτούτου. Γι’ αυτό, επιχειρείται η αλλοίωση του σκοπού του, με την κατάργηση της σύνδεσής του με την Ακαδημία Αθηνών και τη μετατροπή και τον δήθεν εμπλουτισμό των σκοπών του. </w:t>
      </w:r>
      <w:r>
        <w:rPr>
          <w:rFonts w:eastAsia="Times New Roman"/>
          <w:szCs w:val="24"/>
        </w:rPr>
        <w:t>Με όλες τις νομοτεχνικές βελτιώσεις, που υποτίθεται ότι έχουν γίνει, αυτά τα βασικά σημεία αλλαγής, μετατροπής και μετάλλαξης του σκοπού παραμένουν.</w:t>
      </w:r>
    </w:p>
    <w:p w14:paraId="73D853C2" w14:textId="77777777" w:rsidR="00D41FAB" w:rsidRDefault="001456E4">
      <w:pPr>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w:t>
      </w:r>
      <w:r>
        <w:rPr>
          <w:rFonts w:eastAsia="Times New Roman"/>
          <w:szCs w:val="24"/>
        </w:rPr>
        <w:t xml:space="preserve">αυτό το νομοσχέδιο, </w:t>
      </w:r>
      <w:r>
        <w:rPr>
          <w:rFonts w:eastAsia="Times New Roman"/>
          <w:szCs w:val="24"/>
        </w:rPr>
        <w:t>μ’</w:t>
      </w:r>
      <w:r>
        <w:rPr>
          <w:rFonts w:eastAsia="Times New Roman"/>
          <w:szCs w:val="24"/>
        </w:rPr>
        <w:t xml:space="preserve"> όλες αυτές τις απόπειρες που λέμε, η λέξη «εξωστρέφεια» φοριέται και ακούγεται πο</w:t>
      </w:r>
      <w:r>
        <w:rPr>
          <w:rFonts w:eastAsia="Times New Roman"/>
          <w:szCs w:val="24"/>
        </w:rPr>
        <w:t xml:space="preserve">λύ και το ξανακούσαμε. Η Υπουργός Πολιτισμού, η οποία ακολουθεί τη γραμμή του Υπουργείου Εξωτερικών, σε πρόσφατη επίσκεψη </w:t>
      </w:r>
      <w:r>
        <w:rPr>
          <w:rFonts w:eastAsia="Times New Roman"/>
          <w:szCs w:val="24"/>
        </w:rPr>
        <w:lastRenderedPageBreak/>
        <w:t>στη Βενετία για τη Μπιενάλε, συζήτησε τη δυνατότητα να εμπλουτίσει τις συνεργασίες του με διάθεση «εξωστρέφειας», πέρα από το ερευνητι</w:t>
      </w:r>
      <w:r>
        <w:rPr>
          <w:rFonts w:eastAsia="Times New Roman"/>
          <w:szCs w:val="24"/>
        </w:rPr>
        <w:t>κό του έργο. Στην απάντηση του Υπουργείου Εξωτερικών στην ερώτηση του Ποταμιού της 8</w:t>
      </w:r>
      <w:r>
        <w:rPr>
          <w:rFonts w:eastAsia="Times New Roman"/>
          <w:szCs w:val="24"/>
          <w:vertAlign w:val="superscript"/>
        </w:rPr>
        <w:t>ης</w:t>
      </w:r>
      <w:r>
        <w:rPr>
          <w:rFonts w:eastAsia="Times New Roman"/>
          <w:szCs w:val="24"/>
        </w:rPr>
        <w:t xml:space="preserve"> Ιουνίου 2016, η «εξωστρέφεια» επαναλαμβάνεται πάρα πολλές φορές για να τονίσει τη σημασία της αναδιαμόρφωσης του </w:t>
      </w:r>
      <w:r>
        <w:rPr>
          <w:rFonts w:eastAsia="Times New Roman"/>
          <w:szCs w:val="24"/>
        </w:rPr>
        <w:t>ι</w:t>
      </w:r>
      <w:r>
        <w:rPr>
          <w:rFonts w:eastAsia="Times New Roman"/>
          <w:szCs w:val="24"/>
        </w:rPr>
        <w:t xml:space="preserve">νστιτούτου. </w:t>
      </w:r>
    </w:p>
    <w:p w14:paraId="73D853C3" w14:textId="77777777" w:rsidR="00D41FAB" w:rsidRDefault="001456E4">
      <w:pPr>
        <w:spacing w:line="600" w:lineRule="auto"/>
        <w:ind w:firstLine="720"/>
        <w:jc w:val="both"/>
        <w:rPr>
          <w:rFonts w:eastAsia="Times New Roman"/>
          <w:szCs w:val="24"/>
        </w:rPr>
      </w:pPr>
      <w:r>
        <w:rPr>
          <w:rFonts w:eastAsia="Times New Roman"/>
          <w:szCs w:val="24"/>
        </w:rPr>
        <w:t xml:space="preserve">Το Ινστιτούτο Βενετίας δεν πρέπει να πάψει να επιτελεί την καταστατική αποστολή του, καθώς στο δωρητήριο της ελληνικής κοινότητας της Βενετίας το 1953, με το οποίο δωρίζεται η ακίνητη περιουσία της στο </w:t>
      </w:r>
      <w:r>
        <w:rPr>
          <w:rFonts w:eastAsia="Times New Roman"/>
          <w:szCs w:val="24"/>
        </w:rPr>
        <w:t>ινστιτούτο</w:t>
      </w:r>
      <w:r>
        <w:rPr>
          <w:rFonts w:eastAsia="Times New Roman"/>
          <w:szCs w:val="24"/>
        </w:rPr>
        <w:t>, υπάρχει ρητός όρος: «Στην περίπτωση που το</w:t>
      </w:r>
      <w:r>
        <w:rPr>
          <w:rFonts w:eastAsia="Times New Roman"/>
          <w:szCs w:val="24"/>
        </w:rPr>
        <w:t xml:space="preserve"> Ινστιτούτο πάψει να λειτουργεί ή αλλάξει ο σκοπός του, η περιουσία περιέρχεται απευθείας στον </w:t>
      </w:r>
      <w:proofErr w:type="spellStart"/>
      <w:r>
        <w:rPr>
          <w:rFonts w:eastAsia="Times New Roman"/>
          <w:szCs w:val="24"/>
        </w:rPr>
        <w:t>δωροδότη</w:t>
      </w:r>
      <w:proofErr w:type="spellEnd"/>
      <w:r>
        <w:rPr>
          <w:rFonts w:eastAsia="Times New Roman"/>
          <w:szCs w:val="24"/>
        </w:rPr>
        <w:t xml:space="preserve">, δηλαδή στην </w:t>
      </w:r>
      <w:r>
        <w:rPr>
          <w:rFonts w:eastAsia="Times New Roman"/>
          <w:szCs w:val="24"/>
        </w:rPr>
        <w:t>Ε</w:t>
      </w:r>
      <w:r>
        <w:rPr>
          <w:rFonts w:eastAsia="Times New Roman"/>
          <w:szCs w:val="24"/>
        </w:rPr>
        <w:t xml:space="preserve">λληνική </w:t>
      </w:r>
      <w:r>
        <w:rPr>
          <w:rFonts w:eastAsia="Times New Roman"/>
          <w:szCs w:val="24"/>
        </w:rPr>
        <w:t>Κ</w:t>
      </w:r>
      <w:r>
        <w:rPr>
          <w:rFonts w:eastAsia="Times New Roman"/>
          <w:szCs w:val="24"/>
        </w:rPr>
        <w:t xml:space="preserve">οινότητα της Βενετίας, η οποία είναι νομικό πρόσωπο ιταλικού δικαίου και δεν περιέρχεται στο ελληνικό κράτος». </w:t>
      </w:r>
    </w:p>
    <w:p w14:paraId="73D853C4" w14:textId="77777777" w:rsidR="00D41FAB" w:rsidRDefault="001456E4">
      <w:pPr>
        <w:spacing w:line="600" w:lineRule="auto"/>
        <w:ind w:firstLine="720"/>
        <w:jc w:val="both"/>
        <w:rPr>
          <w:rFonts w:eastAsia="Times New Roman"/>
          <w:szCs w:val="24"/>
        </w:rPr>
      </w:pPr>
      <w:r>
        <w:rPr>
          <w:rFonts w:eastAsia="Times New Roman"/>
          <w:szCs w:val="24"/>
        </w:rPr>
        <w:t>Τι ίσχυε έως τώρα</w:t>
      </w:r>
      <w:r>
        <w:rPr>
          <w:rFonts w:eastAsia="Times New Roman"/>
          <w:szCs w:val="24"/>
        </w:rPr>
        <w:t xml:space="preserve">; Υποδεικνυόταν για τη θέση </w:t>
      </w:r>
      <w:r>
        <w:rPr>
          <w:rFonts w:eastAsia="Times New Roman"/>
          <w:szCs w:val="24"/>
        </w:rPr>
        <w:t xml:space="preserve">διευθυντή </w:t>
      </w:r>
      <w:r>
        <w:rPr>
          <w:rFonts w:eastAsia="Times New Roman"/>
          <w:szCs w:val="24"/>
        </w:rPr>
        <w:t xml:space="preserve">του </w:t>
      </w:r>
      <w:r>
        <w:rPr>
          <w:rFonts w:eastAsia="Times New Roman"/>
          <w:szCs w:val="24"/>
        </w:rPr>
        <w:t xml:space="preserve">ινστιτούτου </w:t>
      </w:r>
      <w:r>
        <w:rPr>
          <w:rFonts w:eastAsia="Times New Roman"/>
          <w:szCs w:val="24"/>
        </w:rPr>
        <w:t xml:space="preserve">πρόσωπο το οποίο είχε την έγκριση της Ακαδημίας Αθηνών. Σήμερα αντικαθίσταται ο </w:t>
      </w:r>
      <w:r>
        <w:rPr>
          <w:rFonts w:eastAsia="Times New Roman"/>
          <w:szCs w:val="24"/>
        </w:rPr>
        <w:t xml:space="preserve">διευθυντής </w:t>
      </w:r>
      <w:r>
        <w:rPr>
          <w:rFonts w:eastAsia="Times New Roman"/>
          <w:szCs w:val="24"/>
        </w:rPr>
        <w:t xml:space="preserve">με </w:t>
      </w:r>
      <w:r>
        <w:rPr>
          <w:rFonts w:eastAsia="Times New Roman"/>
          <w:szCs w:val="24"/>
        </w:rPr>
        <w:t xml:space="preserve">πρόεδρο </w:t>
      </w:r>
      <w:r>
        <w:rPr>
          <w:rFonts w:eastAsia="Times New Roman"/>
          <w:szCs w:val="24"/>
        </w:rPr>
        <w:t>και επιχειρείται –είναι καταγεγραμμένο, το λέω για τέταρτη φορά- να μην έχει κανένα</w:t>
      </w:r>
      <w:r>
        <w:rPr>
          <w:rFonts w:eastAsia="Times New Roman"/>
          <w:szCs w:val="24"/>
        </w:rPr>
        <w:t>ν</w:t>
      </w:r>
      <w:r>
        <w:rPr>
          <w:rFonts w:eastAsia="Times New Roman"/>
          <w:szCs w:val="24"/>
        </w:rPr>
        <w:t xml:space="preserve"> λόγο η Ακαδημία</w:t>
      </w:r>
      <w:r>
        <w:rPr>
          <w:rFonts w:eastAsia="Times New Roman"/>
          <w:szCs w:val="24"/>
        </w:rPr>
        <w:t xml:space="preserve">. Παρά το ότι προβλέπεται </w:t>
      </w:r>
      <w:r>
        <w:rPr>
          <w:rFonts w:eastAsia="Times New Roman"/>
          <w:szCs w:val="24"/>
        </w:rPr>
        <w:lastRenderedPageBreak/>
        <w:t xml:space="preserve">ανοικτή </w:t>
      </w:r>
      <w:r>
        <w:rPr>
          <w:rFonts w:eastAsia="Times New Roman"/>
          <w:szCs w:val="24"/>
        </w:rPr>
        <w:t xml:space="preserve">δημόσια πρόσκληση ενδιαφέροντος, ο </w:t>
      </w:r>
      <w:r>
        <w:rPr>
          <w:rFonts w:eastAsia="Times New Roman"/>
          <w:szCs w:val="24"/>
        </w:rPr>
        <w:t xml:space="preserve">πρόεδρος </w:t>
      </w:r>
      <w:r>
        <w:rPr>
          <w:rFonts w:eastAsia="Times New Roman"/>
          <w:szCs w:val="24"/>
        </w:rPr>
        <w:t xml:space="preserve">θα διορίζεται ουσιαστικά από το Υπουργείο Εξωτερικών, το οποίο θα έχει τον βασικό έλεγχο –εάν όχι τον απόλυτο- του Ινστιτούτου Βενετίας, καθώς θα έχει </w:t>
      </w:r>
      <w:r>
        <w:rPr>
          <w:rFonts w:eastAsia="Times New Roman"/>
          <w:szCs w:val="24"/>
        </w:rPr>
        <w:t xml:space="preserve">την </w:t>
      </w:r>
      <w:r>
        <w:rPr>
          <w:rFonts w:eastAsia="Times New Roman"/>
          <w:szCs w:val="24"/>
        </w:rPr>
        <w:t xml:space="preserve">απόλυτη πλειοψηφία και </w:t>
      </w:r>
      <w:r>
        <w:rPr>
          <w:rFonts w:eastAsia="Times New Roman"/>
          <w:szCs w:val="24"/>
        </w:rPr>
        <w:t xml:space="preserve">τον έλεγχο της </w:t>
      </w:r>
      <w:r>
        <w:rPr>
          <w:rFonts w:eastAsia="Times New Roman"/>
          <w:szCs w:val="24"/>
        </w:rPr>
        <w:t>επιτροπής</w:t>
      </w:r>
      <w:r>
        <w:rPr>
          <w:rFonts w:eastAsia="Times New Roman"/>
          <w:szCs w:val="24"/>
        </w:rPr>
        <w:t>.</w:t>
      </w:r>
    </w:p>
    <w:p w14:paraId="73D853C5"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Ούτε το νομοσχέδιο διαβάσ</w:t>
      </w:r>
      <w:r>
        <w:rPr>
          <w:rFonts w:eastAsia="Times New Roman"/>
          <w:szCs w:val="24"/>
        </w:rPr>
        <w:t>α</w:t>
      </w:r>
      <w:r>
        <w:rPr>
          <w:rFonts w:eastAsia="Times New Roman"/>
          <w:szCs w:val="24"/>
        </w:rPr>
        <w:t>τε, ούτε τίποτα.</w:t>
      </w:r>
    </w:p>
    <w:p w14:paraId="73D853C6" w14:textId="77777777" w:rsidR="00D41FAB" w:rsidRDefault="001456E4">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Θα το συζητήσουμε. Όλα τα στοιχεία που έχουμε πει </w:t>
      </w:r>
      <w:r>
        <w:rPr>
          <w:rFonts w:eastAsia="Times New Roman"/>
          <w:szCs w:val="24"/>
        </w:rPr>
        <w:t>-</w:t>
      </w:r>
      <w:r>
        <w:rPr>
          <w:rFonts w:eastAsia="Times New Roman"/>
          <w:szCs w:val="24"/>
        </w:rPr>
        <w:t>και που μπορούσατε να αλλάξετε</w:t>
      </w:r>
      <w:r>
        <w:rPr>
          <w:rFonts w:eastAsia="Times New Roman"/>
          <w:szCs w:val="24"/>
        </w:rPr>
        <w:t xml:space="preserve">- </w:t>
      </w:r>
      <w:r>
        <w:rPr>
          <w:rFonts w:eastAsia="Times New Roman"/>
          <w:szCs w:val="24"/>
        </w:rPr>
        <w:t>δεν τα αλλάξατε.</w:t>
      </w:r>
    </w:p>
    <w:p w14:paraId="73D853C7" w14:textId="77777777" w:rsidR="00D41FAB" w:rsidRDefault="001456E4">
      <w:pPr>
        <w:spacing w:line="600" w:lineRule="auto"/>
        <w:ind w:firstLine="720"/>
        <w:jc w:val="both"/>
        <w:rPr>
          <w:rFonts w:eastAsia="Times New Roman"/>
          <w:szCs w:val="24"/>
        </w:rPr>
      </w:pPr>
      <w:r>
        <w:rPr>
          <w:rFonts w:eastAsia="Times New Roman"/>
          <w:szCs w:val="24"/>
        </w:rPr>
        <w:t>Έχετε αποκεφαλίσει –ξαν</w:t>
      </w:r>
      <w:r>
        <w:rPr>
          <w:rFonts w:eastAsia="Times New Roman"/>
          <w:szCs w:val="24"/>
        </w:rPr>
        <w:t xml:space="preserve">αλέω- την Ακαδημία χωρίς να μας πείτε γιατί. Δεν καταλαβαίνουμε εμείς το γιατί. Υπάρχει κάποιος λόγος; Πρέπει να διασφαλιστεί απολύτως τώρα –εν κατακλείδι να πω- η επιστημονική και ερευνητική μορφή του </w:t>
      </w:r>
      <w:r>
        <w:rPr>
          <w:rFonts w:eastAsia="Times New Roman"/>
          <w:szCs w:val="24"/>
        </w:rPr>
        <w:t>ινστιτούτου</w:t>
      </w:r>
      <w:r>
        <w:rPr>
          <w:rFonts w:eastAsia="Times New Roman"/>
          <w:szCs w:val="24"/>
        </w:rPr>
        <w:t>. Πρέπει να είναι η μόνη αποστολή του για ν</w:t>
      </w:r>
      <w:r>
        <w:rPr>
          <w:rFonts w:eastAsia="Times New Roman"/>
          <w:szCs w:val="24"/>
        </w:rPr>
        <w:t>α μην υπάρξει πρόβλημα με τη διακρατική συμφωνία με την Ιταλία και τους όρους δωρεάς της περιουσίας της ελληνικής κοινότητας.</w:t>
      </w:r>
    </w:p>
    <w:p w14:paraId="73D853C8"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Οι άλλες δραστηριότητες που αναφέρονται, όπως εκπαιδευτικά προγράμματα, </w:t>
      </w:r>
      <w:proofErr w:type="spellStart"/>
      <w:r>
        <w:rPr>
          <w:rFonts w:eastAsia="Times New Roman"/>
          <w:szCs w:val="24"/>
        </w:rPr>
        <w:t>ψηφιοποίηση</w:t>
      </w:r>
      <w:proofErr w:type="spellEnd"/>
      <w:r>
        <w:rPr>
          <w:rFonts w:eastAsia="Times New Roman"/>
          <w:szCs w:val="24"/>
        </w:rPr>
        <w:t xml:space="preserve"> κ.λπ., πρέπει να εγγράφονται και να εντάσσοντα</w:t>
      </w:r>
      <w:r>
        <w:rPr>
          <w:rFonts w:eastAsia="Times New Roman"/>
          <w:szCs w:val="24"/>
        </w:rPr>
        <w:t xml:space="preserve">ι στη βασική επιστημονική ερευνητική αποστολή του. Ο </w:t>
      </w:r>
      <w:r>
        <w:rPr>
          <w:rFonts w:eastAsia="Times New Roman"/>
          <w:szCs w:val="24"/>
        </w:rPr>
        <w:t>πρόεδρος</w:t>
      </w:r>
      <w:r>
        <w:rPr>
          <w:rFonts w:eastAsia="Times New Roman"/>
          <w:szCs w:val="24"/>
        </w:rPr>
        <w:t xml:space="preserve"> θα είναι στην ουσία επιστημονικός διευθυντής. Δεν μπορεί να εκλέγεται από το </w:t>
      </w:r>
      <w:r>
        <w:rPr>
          <w:rFonts w:eastAsia="Times New Roman"/>
          <w:szCs w:val="24"/>
        </w:rPr>
        <w:t xml:space="preserve">Υπουργείο Εξωτερικών </w:t>
      </w:r>
      <w:r>
        <w:rPr>
          <w:rFonts w:eastAsia="Times New Roman"/>
          <w:szCs w:val="24"/>
        </w:rPr>
        <w:t>με αδιαφανείς διαδικασίες.</w:t>
      </w:r>
    </w:p>
    <w:p w14:paraId="73D853C9" w14:textId="77777777" w:rsidR="00D41FAB" w:rsidRDefault="001456E4">
      <w:pPr>
        <w:spacing w:line="600" w:lineRule="auto"/>
        <w:ind w:firstLine="720"/>
        <w:jc w:val="both"/>
        <w:rPr>
          <w:rFonts w:eastAsia="Times New Roman"/>
          <w:szCs w:val="24"/>
        </w:rPr>
      </w:pPr>
      <w:r>
        <w:rPr>
          <w:rFonts w:eastAsia="Times New Roman"/>
          <w:szCs w:val="24"/>
        </w:rPr>
        <w:t>Το παρόν νομοσχέδιο βγάζει εντελώς έξω την Ακαδημία, η οποία διασφάλι</w:t>
      </w:r>
      <w:r>
        <w:rPr>
          <w:rFonts w:eastAsia="Times New Roman"/>
          <w:szCs w:val="24"/>
        </w:rPr>
        <w:t>ζε σε μεγάλο βαθμό την αμεροληψία και τη διαφάνεια και το επιστημονικό κύρος του διευθυντή, του πρώην. Η Ακαδημία Αθηνών δεν είναι πλέον η εικόνα μιας αρτηριοσκληρωτικής ακαδημαϊκής ελίτ, ένα αραχνιασμένο ίδρυμα</w:t>
      </w:r>
      <w:r>
        <w:rPr>
          <w:rFonts w:eastAsia="Times New Roman"/>
          <w:szCs w:val="24"/>
        </w:rPr>
        <w:t>, α</w:t>
      </w:r>
      <w:r>
        <w:rPr>
          <w:rFonts w:eastAsia="Times New Roman"/>
          <w:szCs w:val="24"/>
        </w:rPr>
        <w:t xml:space="preserve">λλά είναι η Ακαδημία του </w:t>
      </w:r>
      <w:proofErr w:type="spellStart"/>
      <w:r>
        <w:rPr>
          <w:rFonts w:eastAsia="Times New Roman"/>
          <w:szCs w:val="24"/>
        </w:rPr>
        <w:t>Διαμαντούρου</w:t>
      </w:r>
      <w:proofErr w:type="spellEnd"/>
      <w:r>
        <w:rPr>
          <w:rFonts w:eastAsia="Times New Roman"/>
          <w:szCs w:val="24"/>
        </w:rPr>
        <w:t>, του</w:t>
      </w:r>
      <w:r>
        <w:rPr>
          <w:rFonts w:eastAsia="Times New Roman"/>
          <w:szCs w:val="24"/>
        </w:rPr>
        <w:t xml:space="preserve"> </w:t>
      </w:r>
      <w:proofErr w:type="spellStart"/>
      <w:r>
        <w:rPr>
          <w:rFonts w:eastAsia="Times New Roman"/>
          <w:szCs w:val="24"/>
        </w:rPr>
        <w:t>Παπαδήμου</w:t>
      </w:r>
      <w:proofErr w:type="spellEnd"/>
      <w:r>
        <w:rPr>
          <w:rFonts w:eastAsia="Times New Roman"/>
          <w:szCs w:val="24"/>
        </w:rPr>
        <w:t xml:space="preserve">, του </w:t>
      </w:r>
      <w:proofErr w:type="spellStart"/>
      <w:r>
        <w:rPr>
          <w:rFonts w:eastAsia="Times New Roman"/>
          <w:szCs w:val="24"/>
        </w:rPr>
        <w:t>Δεληβορριά</w:t>
      </w:r>
      <w:proofErr w:type="spellEnd"/>
      <w:r>
        <w:rPr>
          <w:rFonts w:eastAsia="Times New Roman"/>
          <w:szCs w:val="24"/>
        </w:rPr>
        <w:t>, του Νανόπουλου, του Βαλτινού και πολλών άλλων ζωντανών διανοούμενων και ανθρώπων.</w:t>
      </w:r>
    </w:p>
    <w:p w14:paraId="73D853CA" w14:textId="77777777" w:rsidR="00D41FAB" w:rsidRDefault="001456E4">
      <w:pPr>
        <w:spacing w:line="600" w:lineRule="auto"/>
        <w:ind w:firstLine="720"/>
        <w:jc w:val="both"/>
        <w:rPr>
          <w:rFonts w:eastAsia="Times New Roman"/>
          <w:szCs w:val="24"/>
        </w:rPr>
      </w:pPr>
      <w:r>
        <w:rPr>
          <w:rFonts w:eastAsia="Times New Roman"/>
          <w:szCs w:val="24"/>
        </w:rPr>
        <w:t>Με ποιο σχήμα ή σύστημα την αντικαθιστά το νομοσχέδιο; Το νομοσχέδιο μιλάει για διορισμό οιασδήποτε βαθμίδας καθηγητού συναφούς αντικειμένου, όπως</w:t>
      </w:r>
      <w:r>
        <w:rPr>
          <w:rFonts w:eastAsia="Times New Roman"/>
          <w:szCs w:val="24"/>
        </w:rPr>
        <w:t xml:space="preserve"> -ας πούμε- θεολόγοι του Αριστοτελείου </w:t>
      </w:r>
      <w:r>
        <w:rPr>
          <w:rFonts w:eastAsia="Times New Roman"/>
          <w:szCs w:val="24"/>
        </w:rPr>
        <w:t>Πανεπιστημίου</w:t>
      </w:r>
      <w:r>
        <w:rPr>
          <w:rFonts w:eastAsia="Times New Roman"/>
          <w:szCs w:val="24"/>
        </w:rPr>
        <w:t xml:space="preserve">. Κατά συνέπεια ή πρέπει να αποκατασταθεί ο ρόλος της Ακαδημίας ή ως εναλλακτική πρόταση η επιλογή του </w:t>
      </w:r>
      <w:r>
        <w:rPr>
          <w:rFonts w:eastAsia="Times New Roman"/>
          <w:szCs w:val="24"/>
        </w:rPr>
        <w:t xml:space="preserve">προέδρου </w:t>
      </w:r>
      <w:r>
        <w:rPr>
          <w:rFonts w:eastAsia="Times New Roman"/>
          <w:szCs w:val="24"/>
        </w:rPr>
        <w:t xml:space="preserve">μετά από </w:t>
      </w:r>
      <w:r>
        <w:rPr>
          <w:rFonts w:eastAsia="Times New Roman"/>
          <w:szCs w:val="24"/>
        </w:rPr>
        <w:t xml:space="preserve">ανοικτή </w:t>
      </w:r>
      <w:r>
        <w:rPr>
          <w:rFonts w:eastAsia="Times New Roman"/>
          <w:szCs w:val="24"/>
        </w:rPr>
        <w:t xml:space="preserve">διεθνή προκήρυξη να </w:t>
      </w:r>
      <w:r>
        <w:rPr>
          <w:rFonts w:eastAsia="Times New Roman"/>
          <w:szCs w:val="24"/>
        </w:rPr>
        <w:lastRenderedPageBreak/>
        <w:t xml:space="preserve">περνάει από την αρμόδια </w:t>
      </w:r>
      <w:r>
        <w:rPr>
          <w:rFonts w:eastAsia="Times New Roman"/>
          <w:szCs w:val="24"/>
        </w:rPr>
        <w:t xml:space="preserve">επιτροπή </w:t>
      </w:r>
      <w:r>
        <w:rPr>
          <w:rFonts w:eastAsia="Times New Roman"/>
          <w:szCs w:val="24"/>
        </w:rPr>
        <w:t>της Βουλής. Δεν μπορεί</w:t>
      </w:r>
      <w:r>
        <w:rPr>
          <w:rFonts w:eastAsia="Times New Roman"/>
          <w:szCs w:val="24"/>
        </w:rPr>
        <w:t xml:space="preserve"> να γίνεται με διαδικασίες αδιαφανείς, με διαδικασίες διοικητικής ρουτίνας των Υπουργείων, με όλες τις γνωστές παθογένειες.</w:t>
      </w:r>
    </w:p>
    <w:p w14:paraId="73D853CB" w14:textId="77777777" w:rsidR="00D41FAB" w:rsidRDefault="001456E4">
      <w:pPr>
        <w:spacing w:line="600" w:lineRule="auto"/>
        <w:ind w:firstLine="720"/>
        <w:jc w:val="both"/>
        <w:rPr>
          <w:rFonts w:eastAsia="Times New Roman"/>
          <w:szCs w:val="24"/>
        </w:rPr>
      </w:pPr>
      <w:r>
        <w:rPr>
          <w:rFonts w:eastAsia="Times New Roman"/>
          <w:szCs w:val="24"/>
        </w:rPr>
        <w:t xml:space="preserve">Ζητάμε να αναφερθούν με λεπτομέρεια όλες οι έως τώρα δυσλειτουργίες του </w:t>
      </w:r>
      <w:r>
        <w:rPr>
          <w:rFonts w:eastAsia="Times New Roman"/>
          <w:szCs w:val="24"/>
        </w:rPr>
        <w:t>ινστιτούτου</w:t>
      </w:r>
      <w:r>
        <w:rPr>
          <w:rFonts w:eastAsia="Times New Roman"/>
          <w:szCs w:val="24"/>
        </w:rPr>
        <w:t>. Πρέπει να μιλήσουμε γι’ αυτές και να τις διορθώ</w:t>
      </w:r>
      <w:r>
        <w:rPr>
          <w:rFonts w:eastAsia="Times New Roman"/>
          <w:szCs w:val="24"/>
        </w:rPr>
        <w:t>σουμε, να αλλάξουμε την πορεία του και την κατεύθυνσή του, αλλά όχι έτσι.</w:t>
      </w:r>
    </w:p>
    <w:p w14:paraId="73D853CC" w14:textId="77777777" w:rsidR="00D41FAB" w:rsidRDefault="001456E4">
      <w:pPr>
        <w:spacing w:line="600" w:lineRule="auto"/>
        <w:ind w:firstLine="720"/>
        <w:jc w:val="both"/>
        <w:rPr>
          <w:rFonts w:eastAsia="Times New Roman"/>
          <w:szCs w:val="24"/>
        </w:rPr>
      </w:pPr>
      <w:r>
        <w:rPr>
          <w:rFonts w:eastAsia="Times New Roman"/>
          <w:szCs w:val="24"/>
        </w:rPr>
        <w:t>Πώς τεκμηριώνεται και με ποιον συγκεκριμένο τρόπο επιλύονται αυτές οι έως τώρα δυσλειτουργίες; Τι ενέργειες γίνονται συγκεκριμένα για τη βελτίωσή του; Όλο αυτόν τον καιρό που μιλάμε,</w:t>
      </w:r>
      <w:r>
        <w:rPr>
          <w:rFonts w:eastAsia="Times New Roman"/>
          <w:szCs w:val="24"/>
        </w:rPr>
        <w:t xml:space="preserve"> ποιοι έχουν τοποθετηθεί στο </w:t>
      </w:r>
      <w:r>
        <w:rPr>
          <w:rFonts w:eastAsia="Times New Roman"/>
          <w:szCs w:val="24"/>
        </w:rPr>
        <w:t>ινστιτούτο απ’</w:t>
      </w:r>
      <w:r>
        <w:rPr>
          <w:rFonts w:eastAsia="Times New Roman"/>
          <w:szCs w:val="24"/>
        </w:rPr>
        <w:t xml:space="preserve"> αυτήν την Κυβέρνηση και με ποια προσόντα; Πόσο ασφαλές είναι σήμερα το </w:t>
      </w:r>
      <w:r>
        <w:rPr>
          <w:rFonts w:eastAsia="Times New Roman"/>
          <w:szCs w:val="24"/>
        </w:rPr>
        <w:t xml:space="preserve">ινστιτούτο </w:t>
      </w:r>
      <w:r>
        <w:rPr>
          <w:rFonts w:eastAsia="Times New Roman"/>
          <w:szCs w:val="24"/>
        </w:rPr>
        <w:t>και ποια είναι η φύλαξη που εξασφαλίζεται από την ελληνική πολιτεία; Τι γίνεται με την αξιοποίηση της περιουσίας; Όχι μόνο υπάρχει</w:t>
      </w:r>
      <w:r>
        <w:rPr>
          <w:rFonts w:eastAsia="Times New Roman"/>
          <w:szCs w:val="24"/>
        </w:rPr>
        <w:t xml:space="preserve"> κίνδυνος να χαθεί, αλλά και εάν υπάρχει περιουσία, πρέπει κάπως να αξιοποιείται, κάτι να γίνεται </w:t>
      </w:r>
      <w:r>
        <w:rPr>
          <w:rFonts w:eastAsia="Times New Roman"/>
          <w:szCs w:val="24"/>
        </w:rPr>
        <w:t xml:space="preserve">μ’ </w:t>
      </w:r>
      <w:r>
        <w:rPr>
          <w:rFonts w:eastAsia="Times New Roman"/>
          <w:szCs w:val="24"/>
        </w:rPr>
        <w:t>αυτήν, κάπως να προβάλλεται η εικόνα αυτής της χώρας, που περνά αυτή</w:t>
      </w:r>
      <w:r>
        <w:rPr>
          <w:rFonts w:eastAsia="Times New Roman"/>
          <w:szCs w:val="24"/>
        </w:rPr>
        <w:t>ν</w:t>
      </w:r>
      <w:r>
        <w:rPr>
          <w:rFonts w:eastAsia="Times New Roman"/>
          <w:szCs w:val="24"/>
        </w:rPr>
        <w:t xml:space="preserve"> τη δύσκολη φάση.</w:t>
      </w:r>
    </w:p>
    <w:p w14:paraId="73D853CD" w14:textId="77777777" w:rsidR="00D41FAB" w:rsidRDefault="001456E4">
      <w:pPr>
        <w:spacing w:line="600" w:lineRule="auto"/>
        <w:ind w:firstLine="720"/>
        <w:jc w:val="both"/>
        <w:rPr>
          <w:rFonts w:eastAsia="Times New Roman"/>
          <w:szCs w:val="24"/>
        </w:rPr>
      </w:pPr>
      <w:r>
        <w:rPr>
          <w:rFonts w:eastAsia="Times New Roman"/>
          <w:szCs w:val="24"/>
        </w:rPr>
        <w:t>Αυτά είχαμε να πούμε και στο τέλος θα ήθελα να ζητήσω μαζί μ</w:t>
      </w:r>
      <w:r>
        <w:rPr>
          <w:rFonts w:eastAsia="Times New Roman"/>
          <w:szCs w:val="24"/>
        </w:rPr>
        <w:t>’</w:t>
      </w:r>
      <w:r>
        <w:rPr>
          <w:rFonts w:eastAsia="Times New Roman"/>
          <w:szCs w:val="24"/>
        </w:rPr>
        <w:t xml:space="preserve"> αυτές </w:t>
      </w:r>
      <w:r>
        <w:rPr>
          <w:rFonts w:eastAsia="Times New Roman"/>
          <w:szCs w:val="24"/>
        </w:rPr>
        <w:t xml:space="preserve">τις νομοτεχνικές βελτιώσεις επί τα </w:t>
      </w:r>
      <w:proofErr w:type="spellStart"/>
      <w:r>
        <w:rPr>
          <w:rFonts w:eastAsia="Times New Roman"/>
          <w:szCs w:val="24"/>
        </w:rPr>
        <w:t>βελτίω</w:t>
      </w:r>
      <w:proofErr w:type="spellEnd"/>
      <w:r>
        <w:rPr>
          <w:rFonts w:eastAsia="Times New Roman"/>
          <w:szCs w:val="24"/>
        </w:rPr>
        <w:t xml:space="preserve"> -αυτού του </w:t>
      </w:r>
      <w:r>
        <w:rPr>
          <w:rFonts w:eastAsia="Times New Roman"/>
          <w:szCs w:val="24"/>
        </w:rPr>
        <w:lastRenderedPageBreak/>
        <w:t xml:space="preserve">10%- να το προχωρήσετε λίγο, να βάλετε </w:t>
      </w:r>
      <w:r>
        <w:rPr>
          <w:rFonts w:eastAsia="Times New Roman"/>
          <w:szCs w:val="24"/>
        </w:rPr>
        <w:t xml:space="preserve">σ’ </w:t>
      </w:r>
      <w:r>
        <w:rPr>
          <w:rFonts w:eastAsia="Times New Roman"/>
          <w:szCs w:val="24"/>
        </w:rPr>
        <w:t>αυτήν την πενταμελή επιτροπή που προτείνετε και έναν εκπρόσωπο της Ακαδημίας. Δεν είναι κακό. Εκτός εάν κάποιους τους ενοχλεί για λόγους που δεν μας έχετε πει.</w:t>
      </w:r>
    </w:p>
    <w:p w14:paraId="73D853CE" w14:textId="77777777" w:rsidR="00D41FAB" w:rsidRDefault="001456E4">
      <w:pPr>
        <w:spacing w:line="600" w:lineRule="auto"/>
        <w:ind w:firstLine="720"/>
        <w:jc w:val="both"/>
        <w:rPr>
          <w:rFonts w:eastAsia="Times New Roman"/>
          <w:szCs w:val="24"/>
        </w:rPr>
      </w:pPr>
      <w:r>
        <w:rPr>
          <w:rFonts w:eastAsia="Times New Roman"/>
          <w:szCs w:val="24"/>
        </w:rPr>
        <w:t>Κ</w:t>
      </w:r>
      <w:r>
        <w:rPr>
          <w:rFonts w:eastAsia="Times New Roman"/>
          <w:szCs w:val="24"/>
        </w:rPr>
        <w:t xml:space="preserve">αι ο βασικός σκοπός του Ινστιτούτου Βυζαντινών και Μεταβυζαντινών Σπουδών της Βενετίας είναι κυρίως πολιτισμού και παιδείας και </w:t>
      </w:r>
      <w:r>
        <w:rPr>
          <w:rFonts w:eastAsia="Times New Roman"/>
          <w:szCs w:val="24"/>
        </w:rPr>
        <w:t xml:space="preserve">επικουρικά </w:t>
      </w:r>
      <w:r>
        <w:rPr>
          <w:rFonts w:eastAsia="Times New Roman"/>
          <w:szCs w:val="24"/>
        </w:rPr>
        <w:t>διπλωματικό εργαλείο για το Υπουργείο Εξωτερικών.</w:t>
      </w:r>
    </w:p>
    <w:p w14:paraId="73D853CF" w14:textId="77777777" w:rsidR="00D41FAB" w:rsidRDefault="001456E4">
      <w:pPr>
        <w:spacing w:line="600" w:lineRule="auto"/>
        <w:ind w:firstLine="720"/>
        <w:jc w:val="both"/>
        <w:rPr>
          <w:rFonts w:eastAsia="Times New Roman"/>
          <w:szCs w:val="24"/>
        </w:rPr>
      </w:pPr>
      <w:r>
        <w:rPr>
          <w:rFonts w:eastAsia="Times New Roman"/>
          <w:szCs w:val="24"/>
        </w:rPr>
        <w:t>Να είστε καλά. Ευχαριστώ πολύ.</w:t>
      </w:r>
    </w:p>
    <w:p w14:paraId="73D853D0" w14:textId="77777777" w:rsidR="00D41FAB" w:rsidRDefault="001456E4">
      <w:pPr>
        <w:spacing w:line="600" w:lineRule="auto"/>
        <w:ind w:firstLine="720"/>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Ποταμιού)</w:t>
      </w:r>
    </w:p>
    <w:p w14:paraId="73D853D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Αμανατίδη, έχετε τον λόγο.</w:t>
      </w:r>
    </w:p>
    <w:p w14:paraId="73D853D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Πρόεδρε, πότε θα λάβουμε τον λόγο για τις τροπολογίες;</w:t>
      </w:r>
    </w:p>
    <w:p w14:paraId="73D853D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w:t>
      </w:r>
      <w:r>
        <w:rPr>
          <w:rFonts w:eastAsia="Times New Roman" w:cs="Times New Roman"/>
          <w:szCs w:val="24"/>
        </w:rPr>
        <w:t>ιε Πρόεδρε, μπορώ να έχω τον λόγο;</w:t>
      </w:r>
    </w:p>
    <w:p w14:paraId="73D853D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Τα έχω πει και δεν θα τα λέω δέκα φορές. </w:t>
      </w:r>
    </w:p>
    <w:p w14:paraId="73D853D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επαναλαμβάνω για τελευταία φορά: Μετά τον κύριο Υφυπουργό με τη σειρά που ήσασταν και στην Αίθουσα, δηλαδή κ. </w:t>
      </w:r>
      <w:proofErr w:type="spellStart"/>
      <w:r>
        <w:rPr>
          <w:rFonts w:eastAsia="Times New Roman" w:cs="Times New Roman"/>
          <w:szCs w:val="24"/>
        </w:rPr>
        <w:t>Γαβρόγλου</w:t>
      </w:r>
      <w:proofErr w:type="spellEnd"/>
      <w:r>
        <w:rPr>
          <w:rFonts w:eastAsia="Times New Roman" w:cs="Times New Roman"/>
          <w:szCs w:val="24"/>
        </w:rPr>
        <w:t xml:space="preserve"> και κ. </w:t>
      </w:r>
      <w:proofErr w:type="spellStart"/>
      <w:r>
        <w:rPr>
          <w:rFonts w:eastAsia="Times New Roman" w:cs="Times New Roman"/>
          <w:szCs w:val="24"/>
        </w:rPr>
        <w:t>Πολάκης</w:t>
      </w:r>
      <w:proofErr w:type="spellEnd"/>
      <w:r>
        <w:rPr>
          <w:rFonts w:eastAsia="Times New Roman" w:cs="Times New Roman"/>
          <w:szCs w:val="24"/>
        </w:rPr>
        <w:t>. Ακολουθ</w:t>
      </w:r>
      <w:r>
        <w:rPr>
          <w:rFonts w:eastAsia="Times New Roman" w:cs="Times New Roman"/>
          <w:szCs w:val="24"/>
        </w:rPr>
        <w:t>εί μετά ο κ. Λοβέρδος και μπαίνουμε μετά στη σειρά</w:t>
      </w:r>
      <w:r>
        <w:rPr>
          <w:rFonts w:eastAsia="Times New Roman" w:cs="Times New Roman"/>
          <w:szCs w:val="24"/>
        </w:rPr>
        <w:t>,</w:t>
      </w:r>
      <w:r>
        <w:rPr>
          <w:rFonts w:eastAsia="Times New Roman" w:cs="Times New Roman"/>
          <w:szCs w:val="24"/>
        </w:rPr>
        <w:t xml:space="preserve"> τέσσερις ομιλητές-ένας Κοινοβουλευτικός Εκπρόσωπος. Τα ανήγγειλα δύο φορές, κύριε </w:t>
      </w:r>
      <w:proofErr w:type="spellStart"/>
      <w:r>
        <w:rPr>
          <w:rFonts w:eastAsia="Times New Roman" w:cs="Times New Roman"/>
          <w:szCs w:val="24"/>
        </w:rPr>
        <w:t>Γαβρόγλου</w:t>
      </w:r>
      <w:proofErr w:type="spellEnd"/>
      <w:r>
        <w:rPr>
          <w:rFonts w:eastAsia="Times New Roman" w:cs="Times New Roman"/>
          <w:szCs w:val="24"/>
        </w:rPr>
        <w:t>.</w:t>
      </w:r>
    </w:p>
    <w:p w14:paraId="73D853D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w:t>
      </w:r>
    </w:p>
    <w:p w14:paraId="73D853D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τας Κακλαμάνης):</w:t>
      </w:r>
      <w:r>
        <w:rPr>
          <w:rFonts w:eastAsia="Times New Roman" w:cs="Times New Roman"/>
          <w:szCs w:val="24"/>
        </w:rPr>
        <w:t xml:space="preserve"> Εντάξει.</w:t>
      </w:r>
    </w:p>
    <w:p w14:paraId="73D853D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Ορίστε, κύριε Αμανατίδη.</w:t>
      </w:r>
    </w:p>
    <w:p w14:paraId="73D853D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Ευχαριστώ πολύ, κύριε Πρόεδρε.</w:t>
      </w:r>
    </w:p>
    <w:p w14:paraId="73D853D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Συζητάμε σήμερα στη Βουλή το σχέδιο νόμου του Υπουργείου μας, του Υπουργείου Εξωτερικών, για το Ελληνικό Ινστιτούτο Βυζαντινών και</w:t>
      </w:r>
      <w:r>
        <w:rPr>
          <w:rFonts w:eastAsia="Times New Roman" w:cs="Times New Roman"/>
          <w:szCs w:val="24"/>
        </w:rPr>
        <w:t xml:space="preserve"> Μεταβυζαντινών Σπουδών. Το νομοσχέδιο αυτό πριν από ενάμιση χρόνο βγήκε στη </w:t>
      </w:r>
      <w:r>
        <w:rPr>
          <w:rFonts w:eastAsia="Times New Roman" w:cs="Times New Roman"/>
          <w:szCs w:val="24"/>
        </w:rPr>
        <w:t>«ΔΙΑΥΓΕΙΑ»</w:t>
      </w:r>
      <w:r>
        <w:rPr>
          <w:rFonts w:eastAsia="Times New Roman" w:cs="Times New Roman"/>
          <w:szCs w:val="24"/>
        </w:rPr>
        <w:t xml:space="preserve"> με μόνο σκοπό να ακουστούν οι απόψεις των φορέων, οι οποίοι συμμε</w:t>
      </w:r>
      <w:r>
        <w:rPr>
          <w:rFonts w:eastAsia="Times New Roman" w:cs="Times New Roman"/>
          <w:szCs w:val="24"/>
        </w:rPr>
        <w:lastRenderedPageBreak/>
        <w:t xml:space="preserve">τείχαν στη διαβούλευση, έτσι ώστε να </w:t>
      </w:r>
      <w:proofErr w:type="spellStart"/>
      <w:r>
        <w:rPr>
          <w:rFonts w:eastAsia="Times New Roman" w:cs="Times New Roman"/>
          <w:szCs w:val="24"/>
        </w:rPr>
        <w:t>ξανακατατεθεί</w:t>
      </w:r>
      <w:proofErr w:type="spellEnd"/>
      <w:r>
        <w:rPr>
          <w:rFonts w:eastAsia="Times New Roman" w:cs="Times New Roman"/>
          <w:szCs w:val="24"/>
        </w:rPr>
        <w:t>. Και, βεβαίως, στο σχέδιο νόμου εκείνο</w:t>
      </w:r>
      <w:r>
        <w:rPr>
          <w:rFonts w:eastAsia="Times New Roman" w:cs="Times New Roman"/>
          <w:szCs w:val="24"/>
        </w:rPr>
        <w:t>,</w:t>
      </w:r>
      <w:r>
        <w:rPr>
          <w:rFonts w:eastAsia="Times New Roman" w:cs="Times New Roman"/>
          <w:szCs w:val="24"/>
        </w:rPr>
        <w:t xml:space="preserve"> πριν από ενά</w:t>
      </w:r>
      <w:r>
        <w:rPr>
          <w:rFonts w:eastAsia="Times New Roman" w:cs="Times New Roman"/>
          <w:szCs w:val="24"/>
        </w:rPr>
        <w:t>μιση χρόνο</w:t>
      </w:r>
      <w:r>
        <w:rPr>
          <w:rFonts w:eastAsia="Times New Roman" w:cs="Times New Roman"/>
          <w:szCs w:val="24"/>
        </w:rPr>
        <w:t>,</w:t>
      </w:r>
      <w:r>
        <w:rPr>
          <w:rFonts w:eastAsia="Times New Roman" w:cs="Times New Roman"/>
          <w:szCs w:val="24"/>
        </w:rPr>
        <w:t xml:space="preserve"> προστέθηκαν διατάξεις άλλες. Δεν ήταν εκείνο εμβόλιμο. Ωστόσο, οι διατάξεις εκείνες ξεχωρίστηκαν έτσι ώστε να μπορέσουμε να συζητήσουμε σήμερα στην Ολομέλεια της Βουλής ένα νομοσχέδιο το οποίο θεωρώ ότι πρέπει και θα τύχει της θετικής ανταπόκρι</w:t>
      </w:r>
      <w:r>
        <w:rPr>
          <w:rFonts w:eastAsia="Times New Roman" w:cs="Times New Roman"/>
          <w:szCs w:val="24"/>
        </w:rPr>
        <w:t>σης από τη συντριπτική πλειοψηφία των κόμματων του Κοινοβουλίου.</w:t>
      </w:r>
    </w:p>
    <w:p w14:paraId="73D853D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χρειαζόταν να έρθει; Το είπαν όλοι: Χρειαζόταν. Όταν θέλεις να κάνεις αλλαγές, επειδή υπήρχαν δυσλειτουργίες ή προβλήματα, πρέπει να αντιμετωπίσεις τις αιτίες το</w:t>
      </w:r>
      <w:r>
        <w:rPr>
          <w:rFonts w:eastAsia="Times New Roman" w:cs="Times New Roman"/>
          <w:szCs w:val="24"/>
        </w:rPr>
        <w:t xml:space="preserve">υς. Ποιες ήταν οι αιτίες; Μέσα από τη διαβούλευση, επί ενάμιση χρόνο, και με την ελληνική ορθόδοξη κοινότητα της Βενετίας και με τους </w:t>
      </w:r>
      <w:r>
        <w:rPr>
          <w:rFonts w:eastAsia="Times New Roman" w:cs="Times New Roman"/>
          <w:szCs w:val="24"/>
        </w:rPr>
        <w:t xml:space="preserve">προέδρους </w:t>
      </w:r>
      <w:r>
        <w:rPr>
          <w:rFonts w:eastAsia="Times New Roman" w:cs="Times New Roman"/>
          <w:szCs w:val="24"/>
        </w:rPr>
        <w:t>και με τους φορείς, αλλά και με τα μέλη της διαχειριστικής επιτροπής, που ήταν και πρέσβεις και πρόξενοι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εστιάσαμε σε τρία πράγματα.</w:t>
      </w:r>
    </w:p>
    <w:p w14:paraId="73D853D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χρειάζεται ένας πρόεδρος ο οποίος να έχει επιστημονικό, πανεπιστημιακό χαρακτήρα, που να μπορεί να εξυπηρετήσει τον σκοπό του </w:t>
      </w:r>
      <w:r>
        <w:rPr>
          <w:rFonts w:eastAsia="Times New Roman" w:cs="Times New Roman"/>
          <w:szCs w:val="24"/>
        </w:rPr>
        <w:t>ινστιτούτου</w:t>
      </w:r>
      <w:r>
        <w:rPr>
          <w:rFonts w:eastAsia="Times New Roman" w:cs="Times New Roman"/>
          <w:szCs w:val="24"/>
        </w:rPr>
        <w:t xml:space="preserve">. Γιατί ακριβώς </w:t>
      </w:r>
      <w:r>
        <w:rPr>
          <w:rFonts w:eastAsia="Times New Roman" w:cs="Times New Roman"/>
          <w:szCs w:val="24"/>
        </w:rPr>
        <w:t xml:space="preserve">πού </w:t>
      </w:r>
      <w:r>
        <w:rPr>
          <w:rFonts w:eastAsia="Times New Roman" w:cs="Times New Roman"/>
          <w:szCs w:val="24"/>
        </w:rPr>
        <w:t>είχαμε φτάσει; Είχαμε φτάσει ο διευθυντής να ασχολεί</w:t>
      </w:r>
      <w:r>
        <w:rPr>
          <w:rFonts w:eastAsia="Times New Roman" w:cs="Times New Roman"/>
          <w:szCs w:val="24"/>
        </w:rPr>
        <w:t xml:space="preserve">ται με το αν </w:t>
      </w:r>
      <w:r>
        <w:rPr>
          <w:rFonts w:eastAsia="Times New Roman" w:cs="Times New Roman"/>
          <w:szCs w:val="24"/>
        </w:rPr>
        <w:lastRenderedPageBreak/>
        <w:t xml:space="preserve">θα αλλάξει ένα καρφί, ποια πόρτα, ποια απόδειξη θα κοπεί χωρίς να προάγεται το επιστημονικό έργο του </w:t>
      </w:r>
      <w:r>
        <w:rPr>
          <w:rFonts w:eastAsia="Times New Roman" w:cs="Times New Roman"/>
          <w:szCs w:val="24"/>
        </w:rPr>
        <w:t>ινστιτούτου</w:t>
      </w:r>
      <w:r>
        <w:rPr>
          <w:rFonts w:eastAsia="Times New Roman" w:cs="Times New Roman"/>
          <w:szCs w:val="24"/>
        </w:rPr>
        <w:t>. Πρώτη βασική διαπίστωση όλων ήταν αυτή, σας πληροφορώ. Και υπάρχουν έγγραφα εδώ και της κοινότητας, τα οποία έχουμε εδώ και τέσσε</w:t>
      </w:r>
      <w:r>
        <w:rPr>
          <w:rFonts w:eastAsia="Times New Roman" w:cs="Times New Roman"/>
          <w:szCs w:val="24"/>
        </w:rPr>
        <w:t xml:space="preserve">ρα χρόνια, και των πρέσβεων και προξένων και των διαχειριστών, που είναι και των </w:t>
      </w:r>
      <w:r>
        <w:rPr>
          <w:rFonts w:eastAsia="Times New Roman" w:cs="Times New Roman"/>
          <w:szCs w:val="24"/>
        </w:rPr>
        <w:t xml:space="preserve">προέδρων </w:t>
      </w:r>
      <w:r>
        <w:rPr>
          <w:rFonts w:eastAsia="Times New Roman" w:cs="Times New Roman"/>
          <w:szCs w:val="24"/>
        </w:rPr>
        <w:t xml:space="preserve">οι οποίοι ήταν. Το νομοσχέδιο αυτό έτυχε ευρύτατης μελέτης. </w:t>
      </w:r>
    </w:p>
    <w:p w14:paraId="73D853D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Δεύτερη δυσλειτουργία ήταν ότι δεν υπήρχαν καθορισμένες οι διαδικασίες και αρμοδιότητες και υπήρχε εμπλοκή διαχειριστικής και εποπτικής επιτροπής, με αποτέλεσμα πολλές φορές η εποπτική επιτροπή να εμπλέκεται στα της διαχειριστικής και να μην μπορεί να λειτ</w:t>
      </w:r>
      <w:r>
        <w:rPr>
          <w:rFonts w:eastAsia="Times New Roman" w:cs="Times New Roman"/>
          <w:szCs w:val="24"/>
        </w:rPr>
        <w:t xml:space="preserve">ουργήσει η διαχειριστική και να υπάρχει μια κόντρα, η οποία εμπλουτιζόταν και από προσωπικά στοιχεία, θα σας πω εγώ, και η οποία δεν επέτρεπε τη λειτουργία του </w:t>
      </w:r>
      <w:r>
        <w:rPr>
          <w:rFonts w:eastAsia="Times New Roman" w:cs="Times New Roman"/>
          <w:szCs w:val="24"/>
        </w:rPr>
        <w:t>ινστιτούτου</w:t>
      </w:r>
      <w:r>
        <w:rPr>
          <w:rFonts w:eastAsia="Times New Roman" w:cs="Times New Roman"/>
          <w:szCs w:val="24"/>
        </w:rPr>
        <w:t>.</w:t>
      </w:r>
    </w:p>
    <w:p w14:paraId="73D853D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Και το τρίτο ήταν τα οικονομικά. Το </w:t>
      </w:r>
      <w:r>
        <w:rPr>
          <w:rFonts w:eastAsia="Times New Roman" w:cs="Times New Roman"/>
          <w:szCs w:val="24"/>
        </w:rPr>
        <w:t>ινστιτούτο</w:t>
      </w:r>
      <w:r>
        <w:rPr>
          <w:rFonts w:eastAsia="Times New Roman" w:cs="Times New Roman"/>
          <w:szCs w:val="24"/>
        </w:rPr>
        <w:t xml:space="preserve"> μπορεί και πρέπει να είναι αυτοχρημα</w:t>
      </w:r>
      <w:r>
        <w:rPr>
          <w:rFonts w:eastAsia="Times New Roman" w:cs="Times New Roman"/>
          <w:szCs w:val="24"/>
        </w:rPr>
        <w:t xml:space="preserve">τοδοτούμενο, όπως ακριβώς το βάζει και το νομοσχέδιο. Βεβαίως, έχει και τη δυνατότητα να δεχθεί και χορηγίες, όπως και βοήθεια από το ελληνικό κράτος. Χρειάζεται σωστή διαχείριση των οικονομικών στοιχείων, γιατί έχει πάνω </w:t>
      </w:r>
      <w:r>
        <w:rPr>
          <w:rFonts w:eastAsia="Times New Roman" w:cs="Times New Roman"/>
          <w:szCs w:val="24"/>
        </w:rPr>
        <w:lastRenderedPageBreak/>
        <w:t>από πενήντα ακίνητα, τα οποία αποφ</w:t>
      </w:r>
      <w:r>
        <w:rPr>
          <w:rFonts w:eastAsia="Times New Roman" w:cs="Times New Roman"/>
          <w:szCs w:val="24"/>
        </w:rPr>
        <w:t xml:space="preserve">έρουν έσοδα γύρω στο </w:t>
      </w:r>
      <w:r>
        <w:rPr>
          <w:rFonts w:eastAsia="Times New Roman" w:cs="Times New Roman"/>
          <w:szCs w:val="24"/>
        </w:rPr>
        <w:t xml:space="preserve">1 </w:t>
      </w:r>
      <w:r>
        <w:rPr>
          <w:rFonts w:eastAsia="Times New Roman" w:cs="Times New Roman"/>
          <w:szCs w:val="24"/>
        </w:rPr>
        <w:t xml:space="preserve">εκατομμύριο. Χρειάζεται μια χρηστή και προφανώς καλή διαχείριση. Δεν μπορεί να φτάνουμε το έτος 2017 και να υπάρχουν ακίνητα τα οποία δεν είναι νοικιασμένα, τα οποία στερούν πόρους χιλιάδων ευρώ από το </w:t>
      </w:r>
      <w:r>
        <w:rPr>
          <w:rFonts w:eastAsia="Times New Roman" w:cs="Times New Roman"/>
          <w:szCs w:val="24"/>
        </w:rPr>
        <w:t>ινστιτούτο</w:t>
      </w:r>
      <w:r>
        <w:rPr>
          <w:rFonts w:eastAsia="Times New Roman" w:cs="Times New Roman"/>
          <w:szCs w:val="24"/>
        </w:rPr>
        <w:t>. Αυτά γίνονται όχι μ</w:t>
      </w:r>
      <w:r>
        <w:rPr>
          <w:rFonts w:eastAsia="Times New Roman" w:cs="Times New Roman"/>
          <w:szCs w:val="24"/>
        </w:rPr>
        <w:t xml:space="preserve">όνο φέτος, αλλά και εδώ και καιρό. Αυτά όλα έπρεπε να αντιμετωπιστούν. </w:t>
      </w:r>
    </w:p>
    <w:p w14:paraId="73D853D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Τα λύνει </w:t>
      </w:r>
      <w:r>
        <w:rPr>
          <w:rFonts w:eastAsia="Times New Roman" w:cs="Times New Roman"/>
          <w:szCs w:val="24"/>
        </w:rPr>
        <w:t xml:space="preserve">όλα </w:t>
      </w:r>
      <w:r>
        <w:rPr>
          <w:rFonts w:eastAsia="Times New Roman" w:cs="Times New Roman"/>
          <w:szCs w:val="24"/>
        </w:rPr>
        <w:t xml:space="preserve">αυτά το νομοσχέδιο; Τα λύνει </w:t>
      </w:r>
      <w:r>
        <w:rPr>
          <w:rFonts w:eastAsia="Times New Roman" w:cs="Times New Roman"/>
          <w:szCs w:val="24"/>
        </w:rPr>
        <w:t xml:space="preserve">το </w:t>
      </w:r>
      <w:r>
        <w:rPr>
          <w:rFonts w:eastAsia="Times New Roman" w:cs="Times New Roman"/>
          <w:szCs w:val="24"/>
        </w:rPr>
        <w:t xml:space="preserve">νομοσχέδιο, κυρίες και κύριοι συνάδελφοι. Αυτός ήταν και ο σκοπός μας. </w:t>
      </w:r>
      <w:r>
        <w:rPr>
          <w:rFonts w:eastAsia="Times New Roman" w:cs="Times New Roman"/>
          <w:szCs w:val="24"/>
        </w:rPr>
        <w:t>Γι’</w:t>
      </w:r>
      <w:r>
        <w:rPr>
          <w:rFonts w:eastAsia="Times New Roman" w:cs="Times New Roman"/>
          <w:szCs w:val="24"/>
        </w:rPr>
        <w:t xml:space="preserve"> αυτό και κάναμε τις αλλαγές, οι οποίες ανακοινώθηκαν με τη λήξη </w:t>
      </w:r>
      <w:r>
        <w:rPr>
          <w:rFonts w:eastAsia="Times New Roman" w:cs="Times New Roman"/>
          <w:szCs w:val="24"/>
        </w:rPr>
        <w:t xml:space="preserve">της σύσκεψης που είχαμε με τους φορείς. Δεκαπέντε ημέρες, βεβαίως, αλλά τη μία εβδομάδα –μην ξεχνάτε είμαι και Υφυπουργός Εξωτερικών- ήμουν στο εξωτερικό.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ανακοινώθηκαν μέσα στην </w:t>
      </w:r>
      <w:r>
        <w:rPr>
          <w:rFonts w:eastAsia="Times New Roman" w:cs="Times New Roman"/>
          <w:szCs w:val="24"/>
        </w:rPr>
        <w:t xml:space="preserve">επιτροπή </w:t>
      </w:r>
      <w:r>
        <w:rPr>
          <w:rFonts w:eastAsia="Times New Roman" w:cs="Times New Roman"/>
          <w:szCs w:val="24"/>
        </w:rPr>
        <w:t>και ανακοινώθηκε και η κατεύθυνση στην οπο</w:t>
      </w:r>
      <w:r>
        <w:rPr>
          <w:rFonts w:eastAsia="Times New Roman" w:cs="Times New Roman"/>
          <w:szCs w:val="24"/>
        </w:rPr>
        <w:t>ία θα πάμε.</w:t>
      </w:r>
    </w:p>
    <w:p w14:paraId="73D853E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Λύνονται, λοιπόν; Λύνονται με το νομοσχέδιο, κυρίες και κύριοι συνάδελφοι. Βάζουμε τον </w:t>
      </w:r>
      <w:r>
        <w:rPr>
          <w:rFonts w:eastAsia="Times New Roman" w:cs="Times New Roman"/>
          <w:szCs w:val="24"/>
        </w:rPr>
        <w:t>πρόεδρο</w:t>
      </w:r>
      <w:r>
        <w:rPr>
          <w:rFonts w:eastAsia="Times New Roman" w:cs="Times New Roman"/>
          <w:szCs w:val="24"/>
        </w:rPr>
        <w:t xml:space="preserve">. </w:t>
      </w:r>
    </w:p>
    <w:p w14:paraId="73D853E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ινστιτούτου</w:t>
      </w:r>
      <w:r>
        <w:rPr>
          <w:rFonts w:eastAsia="Times New Roman" w:cs="Times New Roman"/>
          <w:szCs w:val="24"/>
        </w:rPr>
        <w:t xml:space="preserve"> έχει αυξημένα πανεπιστημιακά προσόντα και ουσιαστικά με δημόσια ανοικτή πρόσκληση από επιτροπή, η οποία είναι πανεπιστημ</w:t>
      </w:r>
      <w:r>
        <w:rPr>
          <w:rFonts w:eastAsia="Times New Roman" w:cs="Times New Roman"/>
          <w:szCs w:val="24"/>
        </w:rPr>
        <w:t xml:space="preserve">ιακή, προτείνονται και </w:t>
      </w:r>
      <w:r>
        <w:rPr>
          <w:rFonts w:eastAsia="Times New Roman" w:cs="Times New Roman"/>
          <w:szCs w:val="24"/>
        </w:rPr>
        <w:lastRenderedPageBreak/>
        <w:t xml:space="preserve">βγαίνει ο πρόεδρος του </w:t>
      </w:r>
      <w:r>
        <w:rPr>
          <w:rFonts w:eastAsia="Times New Roman" w:cs="Times New Roman"/>
          <w:szCs w:val="24"/>
        </w:rPr>
        <w:t>ινστιτούτου</w:t>
      </w:r>
      <w:r>
        <w:rPr>
          <w:rFonts w:eastAsia="Times New Roman" w:cs="Times New Roman"/>
          <w:szCs w:val="24"/>
        </w:rPr>
        <w:t xml:space="preserve">, ο οποίος, όπως </w:t>
      </w:r>
      <w:proofErr w:type="spellStart"/>
      <w:r>
        <w:rPr>
          <w:rFonts w:eastAsia="Times New Roman" w:cs="Times New Roman"/>
          <w:szCs w:val="24"/>
        </w:rPr>
        <w:t>προείπα</w:t>
      </w:r>
      <w:proofErr w:type="spellEnd"/>
      <w:r>
        <w:rPr>
          <w:rFonts w:eastAsia="Times New Roman" w:cs="Times New Roman"/>
          <w:szCs w:val="24"/>
        </w:rPr>
        <w:t>, έχει αυξημένα επιστημονικά και πανεπιστημιακά προσόντα.</w:t>
      </w:r>
    </w:p>
    <w:p w14:paraId="73D853E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Αυτός, λοιπόν, έχει τη συνολική ευθύνη του </w:t>
      </w:r>
      <w:r>
        <w:rPr>
          <w:rFonts w:eastAsia="Times New Roman" w:cs="Times New Roman"/>
          <w:szCs w:val="24"/>
        </w:rPr>
        <w:t>ινστιτούτου</w:t>
      </w:r>
      <w:r>
        <w:rPr>
          <w:rFonts w:eastAsia="Times New Roman" w:cs="Times New Roman"/>
          <w:szCs w:val="24"/>
        </w:rPr>
        <w:t>, η κύρια όμως αποστολή του είναι η προώθηση του ερευνητικού το</w:t>
      </w:r>
      <w:r>
        <w:rPr>
          <w:rFonts w:eastAsia="Times New Roman" w:cs="Times New Roman"/>
          <w:szCs w:val="24"/>
        </w:rPr>
        <w:t xml:space="preserve">υ έργου. </w:t>
      </w:r>
    </w:p>
    <w:p w14:paraId="73D853E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Κάτω από τον </w:t>
      </w:r>
      <w:r>
        <w:rPr>
          <w:rFonts w:eastAsia="Times New Roman" w:cs="Times New Roman"/>
          <w:szCs w:val="24"/>
        </w:rPr>
        <w:t>πρόεδρο</w:t>
      </w:r>
      <w:r>
        <w:rPr>
          <w:rFonts w:eastAsia="Times New Roman" w:cs="Times New Roman"/>
          <w:szCs w:val="24"/>
        </w:rPr>
        <w:t xml:space="preserve">, για να ικανοποιήσουμε και να δούμε την αναγκαιότητα της ύπαρξης ενός καλύτερου οικονομικού χειρισμού όλου του </w:t>
      </w:r>
      <w:r>
        <w:rPr>
          <w:rFonts w:eastAsia="Times New Roman" w:cs="Times New Roman"/>
          <w:szCs w:val="24"/>
        </w:rPr>
        <w:t>ινστιτούτου</w:t>
      </w:r>
      <w:r>
        <w:rPr>
          <w:rFonts w:eastAsia="Times New Roman" w:cs="Times New Roman"/>
          <w:szCs w:val="24"/>
        </w:rPr>
        <w:t xml:space="preserve">, βάζουμε τον οικονομικό διευθυντή και καθορίζουμε ακριβώς τι κάνει η Εποπτική Επιτροπή και τι κάνει η </w:t>
      </w:r>
      <w:r>
        <w:rPr>
          <w:rFonts w:eastAsia="Times New Roman" w:cs="Times New Roman"/>
          <w:szCs w:val="24"/>
        </w:rPr>
        <w:t>Διαχειριστική.</w:t>
      </w:r>
    </w:p>
    <w:p w14:paraId="73D853E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Άρα, το πρώτο, σε σχέση με τον </w:t>
      </w:r>
      <w:r>
        <w:rPr>
          <w:rFonts w:eastAsia="Times New Roman" w:cs="Times New Roman"/>
          <w:szCs w:val="24"/>
        </w:rPr>
        <w:t xml:space="preserve">πρόεδρο </w:t>
      </w:r>
      <w:r>
        <w:rPr>
          <w:rFonts w:eastAsia="Times New Roman" w:cs="Times New Roman"/>
          <w:szCs w:val="24"/>
        </w:rPr>
        <w:t>και με τα οικονομικά, έχει ικανοποιηθεί. Την Εποπτική Επιτροπή τη διευρύνουμε. Η Εποπτική Επιτροπή στην πλειοψηφία της αποτελείται από πανεπιστημιακούς πρώτης και δεύτερης βαθμίδας. Επίσης, ενισχύεται κ</w:t>
      </w:r>
      <w:r>
        <w:rPr>
          <w:rFonts w:eastAsia="Times New Roman" w:cs="Times New Roman"/>
          <w:szCs w:val="24"/>
        </w:rPr>
        <w:t xml:space="preserve">αι το έργο του </w:t>
      </w:r>
      <w:r>
        <w:rPr>
          <w:rFonts w:eastAsia="Times New Roman" w:cs="Times New Roman"/>
          <w:szCs w:val="24"/>
        </w:rPr>
        <w:t>προέδρου</w:t>
      </w:r>
      <w:r>
        <w:rPr>
          <w:rFonts w:eastAsia="Times New Roman" w:cs="Times New Roman"/>
          <w:szCs w:val="24"/>
        </w:rPr>
        <w:t xml:space="preserve">. </w:t>
      </w:r>
    </w:p>
    <w:p w14:paraId="73D853E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πω και στην ομιλία μου -γιατί νομίζω ότι και η </w:t>
      </w:r>
      <w:r>
        <w:rPr>
          <w:rFonts w:eastAsia="Times New Roman" w:cs="Times New Roman"/>
          <w:szCs w:val="24"/>
        </w:rPr>
        <w:t xml:space="preserve">Ολομέλεια </w:t>
      </w:r>
      <w:r>
        <w:rPr>
          <w:rFonts w:eastAsia="Times New Roman" w:cs="Times New Roman"/>
          <w:szCs w:val="24"/>
        </w:rPr>
        <w:t>μας δίνει τη δυνατότητα σύνθεσης- ότι έγινε μια κριτική και από τη Νέα Δημοκρατία, αλλά και από συναδέλφους, σχετικά με το να σβήσουμε από τη νομοτεχνική τ</w:t>
      </w:r>
      <w:r>
        <w:rPr>
          <w:rFonts w:eastAsia="Times New Roman" w:cs="Times New Roman"/>
          <w:szCs w:val="24"/>
        </w:rPr>
        <w:t xml:space="preserve">ο «δύναται </w:t>
      </w:r>
      <w:r>
        <w:rPr>
          <w:rFonts w:eastAsia="Times New Roman" w:cs="Times New Roman"/>
          <w:szCs w:val="24"/>
        </w:rPr>
        <w:lastRenderedPageBreak/>
        <w:t xml:space="preserve">να προβλέπεται η συγκρότηση του άμισθου επιστημονικού συμβουλίου». Το αποδέχομαι λοιπόν αυτό. Θα σβηστούν οι λέξεις «δύναται και να …» από τη νομοτεχνική, έτσι ώστε να προβλέπεται στον </w:t>
      </w:r>
      <w:r>
        <w:rPr>
          <w:rFonts w:eastAsia="Times New Roman" w:cs="Times New Roman"/>
          <w:szCs w:val="24"/>
        </w:rPr>
        <w:t xml:space="preserve">οργανισμό </w:t>
      </w:r>
      <w:r>
        <w:rPr>
          <w:rFonts w:eastAsia="Times New Roman" w:cs="Times New Roman"/>
          <w:szCs w:val="24"/>
        </w:rPr>
        <w:t>η συγκρότηση του άμισθου επιστημονικού συμβουλίου.</w:t>
      </w:r>
      <w:r>
        <w:rPr>
          <w:rFonts w:eastAsia="Times New Roman" w:cs="Times New Roman"/>
          <w:szCs w:val="24"/>
        </w:rPr>
        <w:t xml:space="preserve"> </w:t>
      </w:r>
    </w:p>
    <w:p w14:paraId="73D853E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Ακόμα, αποδέχομαι και την κριτική που ακούστηκε και για τα επιστημονικά προσόντα, τα πανεπιστημιακά, τα οποία χρειάζεται να έχει αυτή η τριμελής </w:t>
      </w:r>
      <w:r>
        <w:rPr>
          <w:rFonts w:eastAsia="Times New Roman" w:cs="Times New Roman"/>
          <w:szCs w:val="24"/>
        </w:rPr>
        <w:t>επιτροπή</w:t>
      </w:r>
      <w:r>
        <w:rPr>
          <w:rFonts w:eastAsia="Times New Roman" w:cs="Times New Roman"/>
          <w:szCs w:val="24"/>
        </w:rPr>
        <w:t>. Σωστά έγινε η παρατήρηση που έγινε από τα κόμματα που άκουσα.</w:t>
      </w:r>
    </w:p>
    <w:p w14:paraId="73D853E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υπάρχει η προφορική δήλωσή σας, όταν θα τελειώσετε την ομιλία σας, θα το συμπληρώσετε και γραπτώς στις νομοτεχνικές σας.</w:t>
      </w:r>
    </w:p>
    <w:p w14:paraId="73D853E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Βεβαίως, και ευχαριστώ για την υπενθύμιση, κύριε Πρόεδρε.</w:t>
      </w:r>
    </w:p>
    <w:p w14:paraId="73D853E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Αποδέχομαι, λοιπόν, τα μέλη </w:t>
      </w:r>
      <w:r>
        <w:rPr>
          <w:rFonts w:eastAsia="Times New Roman" w:cs="Times New Roman"/>
          <w:szCs w:val="24"/>
        </w:rPr>
        <w:t>ΔΕΠ, που λέει, να είναι πανεπιστημιακοί πρώτης και/ή δεύτερης βαθμίδας.</w:t>
      </w:r>
    </w:p>
    <w:p w14:paraId="73D853E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Αυτό σε σχέση με τις νομοτεχνικές. Δεν αιφνιδιάσαμε κανέναν στις νομοτεχνικές. Ήταν γνωστό. </w:t>
      </w:r>
    </w:p>
    <w:p w14:paraId="73D853E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Δεν θέλω να μπω στο γιατί και πώς και τι και θα σας πω γιατί. Γιατί όλοι έχουν αποδεχθεί τη</w:t>
      </w:r>
      <w:r>
        <w:rPr>
          <w:rFonts w:eastAsia="Times New Roman" w:cs="Times New Roman"/>
          <w:szCs w:val="24"/>
        </w:rPr>
        <w:t xml:space="preserve">ν αναγκαιότητα της αλλαγής και οι αλλαγές μας είναι θεσμικές αλλαγές, γιατί πραγματικά θέλουμε να λειτουργήσει το </w:t>
      </w:r>
      <w:r>
        <w:rPr>
          <w:rFonts w:eastAsia="Times New Roman" w:cs="Times New Roman"/>
          <w:szCs w:val="24"/>
        </w:rPr>
        <w:t>ινστιτούτο</w:t>
      </w:r>
      <w:r>
        <w:rPr>
          <w:rFonts w:eastAsia="Times New Roman" w:cs="Times New Roman"/>
          <w:szCs w:val="24"/>
        </w:rPr>
        <w:t xml:space="preserve">. </w:t>
      </w:r>
    </w:p>
    <w:p w14:paraId="73D853E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ινστιτούτο</w:t>
      </w:r>
      <w:r>
        <w:rPr>
          <w:rFonts w:eastAsia="Times New Roman" w:cs="Times New Roman"/>
          <w:szCs w:val="24"/>
        </w:rPr>
        <w:t xml:space="preserve"> είναι το μοναδικό, όχι το σπουδαιότερο, νομικό πρόσωπο δημοσίου δικαίου, το οποίο υπάρχει στο εξωτερικό με τον σκοπ</w:t>
      </w:r>
      <w:r>
        <w:rPr>
          <w:rFonts w:eastAsia="Times New Roman" w:cs="Times New Roman"/>
          <w:szCs w:val="24"/>
        </w:rPr>
        <w:t>ό που υπάρχει. Δεν τον αλλάζουμε τον σκοπό. Όσοι τουλάχιστον διαβάσατε -γιατί ακούω και τοποθετήσεις οι οποίες δείχνουν ότι δεν έχουν διαβάσει καθόλου το νομοσχέδιο, ούτε και τις νομοτεχνικές- καταλαβαίνετε ότι ο σκοπός παραμένει ο ίδιος, αυτός που υπάρχει</w:t>
      </w:r>
      <w:r>
        <w:rPr>
          <w:rFonts w:eastAsia="Times New Roman" w:cs="Times New Roman"/>
          <w:szCs w:val="24"/>
        </w:rPr>
        <w:t xml:space="preserve"> στον </w:t>
      </w:r>
      <w:r>
        <w:rPr>
          <w:rFonts w:eastAsia="Times New Roman" w:cs="Times New Roman"/>
          <w:szCs w:val="24"/>
        </w:rPr>
        <w:t xml:space="preserve">οργανισμό </w:t>
      </w:r>
      <w:r>
        <w:rPr>
          <w:rFonts w:eastAsia="Times New Roman" w:cs="Times New Roman"/>
          <w:szCs w:val="24"/>
        </w:rPr>
        <w:t xml:space="preserve">του 1966, όπως τον αναφέρει το 1951 το νομοθετικό διάταγμα. Η διακρατική συμφωνία είναι του ’49 και  το μόνο που λέει είναι ότι ιδρύεται ινστιτούτο. Από εκεί και μετά, υπάρχουν δύο νομοτεχνικά διατάγματα το 1951 και το 1966 ο </w:t>
      </w:r>
      <w:r>
        <w:rPr>
          <w:rFonts w:eastAsia="Times New Roman" w:cs="Times New Roman"/>
          <w:szCs w:val="24"/>
        </w:rPr>
        <w:t>οργανισμός</w:t>
      </w:r>
      <w:r>
        <w:rPr>
          <w:rFonts w:eastAsia="Times New Roman" w:cs="Times New Roman"/>
          <w:szCs w:val="24"/>
        </w:rPr>
        <w:t>. Το</w:t>
      </w:r>
      <w:r>
        <w:rPr>
          <w:rFonts w:eastAsia="Times New Roman" w:cs="Times New Roman"/>
          <w:szCs w:val="24"/>
        </w:rPr>
        <w:t xml:space="preserve"> </w:t>
      </w:r>
      <w:r>
        <w:rPr>
          <w:rFonts w:eastAsia="Times New Roman" w:cs="Times New Roman"/>
          <w:szCs w:val="24"/>
        </w:rPr>
        <w:t>ινστιτούτο</w:t>
      </w:r>
      <w:r>
        <w:rPr>
          <w:rFonts w:eastAsia="Times New Roman" w:cs="Times New Roman"/>
          <w:szCs w:val="24"/>
        </w:rPr>
        <w:t xml:space="preserve">, λοιπόν, λειτουργούσε με </w:t>
      </w:r>
      <w:r>
        <w:rPr>
          <w:rFonts w:eastAsia="Times New Roman" w:cs="Times New Roman"/>
          <w:szCs w:val="24"/>
        </w:rPr>
        <w:t xml:space="preserve">οργανισμό </w:t>
      </w:r>
      <w:r>
        <w:rPr>
          <w:rFonts w:eastAsia="Times New Roman" w:cs="Times New Roman"/>
          <w:szCs w:val="24"/>
        </w:rPr>
        <w:t>του 1966.</w:t>
      </w:r>
    </w:p>
    <w:p w14:paraId="73D853E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Ενισχύουμε την πανεπιστημιακή ερευνητική του πορεία και ταυτόχρονα λύνουμε τις παθογένειες οι οποίες οφείλονταν, </w:t>
      </w:r>
      <w:r>
        <w:rPr>
          <w:rFonts w:eastAsia="Times New Roman" w:cs="Times New Roman"/>
          <w:szCs w:val="24"/>
        </w:rPr>
        <w:lastRenderedPageBreak/>
        <w:t>κατά την προσωπική μου γνώμη, στο μπλέξιμο των αρμοδιοτήτων διαχειριστικής, διευθυντή,</w:t>
      </w:r>
      <w:r>
        <w:rPr>
          <w:rFonts w:eastAsia="Times New Roman" w:cs="Times New Roman"/>
          <w:szCs w:val="24"/>
        </w:rPr>
        <w:t xml:space="preserve"> εποπτικής, θέματα για τα προσωπικά τους, έκανες καλά, δεν έκανες καλά κ.λπ</w:t>
      </w:r>
      <w:r>
        <w:rPr>
          <w:rFonts w:eastAsia="Times New Roman" w:cs="Times New Roman"/>
          <w:szCs w:val="24"/>
        </w:rPr>
        <w:t>.</w:t>
      </w:r>
      <w:r>
        <w:rPr>
          <w:rFonts w:eastAsia="Times New Roman" w:cs="Times New Roman"/>
          <w:szCs w:val="24"/>
        </w:rPr>
        <w:t>.</w:t>
      </w:r>
    </w:p>
    <w:p w14:paraId="73D853E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Όμως, εδώ να εξηγήσω κάτι. Για την εύρυθμη λειτουργία και το αν γίνονται καλά τα πράγματα είναι υπεύθυνη η ελληνική πολιτεία. Το μέλλον θέλω να διαφυλάξω κυριότερα. Θεραπεύουμε τ</w:t>
      </w:r>
      <w:r>
        <w:rPr>
          <w:rFonts w:eastAsia="Times New Roman" w:cs="Times New Roman"/>
          <w:szCs w:val="24"/>
        </w:rPr>
        <w:t>ο παρελθόν και πάμε προς το μέλλον. Δεν μπορεί ο καθένας να κάνει εκεί ό,τι θέλει και να φτάσουμε πάλι σε τέτοιο αποτέλεσμα. Η ελληνική πολιτεία θα πρέπει να ελέγχει και θα ελέγχει πάντοτε. Γι’ αυτό βάζουμε και τον πρόεδρο και τη διαχειριστική να στέλνει σ</w:t>
      </w:r>
      <w:r>
        <w:rPr>
          <w:rFonts w:eastAsia="Times New Roman" w:cs="Times New Roman"/>
          <w:szCs w:val="24"/>
        </w:rPr>
        <w:t xml:space="preserve">την εποπτική τους προϋπολογισμούς και να κάνει ο </w:t>
      </w:r>
      <w:r>
        <w:rPr>
          <w:rFonts w:eastAsia="Times New Roman" w:cs="Times New Roman"/>
          <w:szCs w:val="24"/>
        </w:rPr>
        <w:t xml:space="preserve">πρόεδρος </w:t>
      </w:r>
      <w:r>
        <w:rPr>
          <w:rFonts w:eastAsia="Times New Roman" w:cs="Times New Roman"/>
          <w:szCs w:val="24"/>
        </w:rPr>
        <w:t xml:space="preserve">απολογισμό των δράσεων που έχει κάνει. </w:t>
      </w:r>
    </w:p>
    <w:p w14:paraId="73D853E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σας πω, κυρίες και κύριοι συνάδελφοι, ότι κάποια πράγματα που ακούστηκαν εδώ μέσα δεν μπορούν να λυθούν με τον νόμο. Είναι ζητήματα του </w:t>
      </w:r>
      <w:r>
        <w:rPr>
          <w:rFonts w:eastAsia="Times New Roman" w:cs="Times New Roman"/>
          <w:szCs w:val="24"/>
        </w:rPr>
        <w:t>ο</w:t>
      </w:r>
      <w:r>
        <w:rPr>
          <w:rFonts w:eastAsia="Times New Roman" w:cs="Times New Roman"/>
          <w:szCs w:val="24"/>
        </w:rPr>
        <w:t>ργανισμού</w:t>
      </w:r>
      <w:r>
        <w:rPr>
          <w:rFonts w:eastAsia="Times New Roman" w:cs="Times New Roman"/>
          <w:szCs w:val="24"/>
        </w:rPr>
        <w:t xml:space="preserve">. Επειδή, όμως, κρίναμε πολύ σημαντικό το να υπάρχει το επιστημονικό συμβούλιο στη διαδικασία επιλογής των εποπτών κ.λπ., να υπάρχει στο πλάι του </w:t>
      </w:r>
      <w:r>
        <w:rPr>
          <w:rFonts w:eastAsia="Times New Roman" w:cs="Times New Roman"/>
          <w:szCs w:val="24"/>
        </w:rPr>
        <w:t xml:space="preserve">προέδρου </w:t>
      </w:r>
      <w:r>
        <w:rPr>
          <w:rFonts w:eastAsia="Times New Roman" w:cs="Times New Roman"/>
          <w:szCs w:val="24"/>
        </w:rPr>
        <w:t>το οποίο θα κάνει τις σχετικές εισηγήσεις.</w:t>
      </w:r>
    </w:p>
    <w:p w14:paraId="73D853F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θα σ</w:t>
      </w:r>
      <w:r>
        <w:rPr>
          <w:rFonts w:eastAsia="Times New Roman" w:cs="Times New Roman"/>
          <w:szCs w:val="24"/>
        </w:rPr>
        <w:t xml:space="preserve">ας πω για μια κριτική που άκουσα. Μάλιστα, την άκουσα και από τον κ. Κουμουτσάκο, ο οποίος χρησιμοποίησε την ιδιότητα που έχει, την ιδιότητα του </w:t>
      </w:r>
      <w:r>
        <w:rPr>
          <w:rFonts w:eastAsia="Times New Roman" w:cs="Times New Roman"/>
          <w:szCs w:val="24"/>
        </w:rPr>
        <w:t>υπεύθυνου εξωτερικών</w:t>
      </w:r>
      <w:r>
        <w:rPr>
          <w:rFonts w:eastAsia="Times New Roman" w:cs="Times New Roman"/>
          <w:szCs w:val="24"/>
        </w:rPr>
        <w:t>, ως άλλοθι για να δώσει αξιοπιστία στις προτάσεις του, οι οποίες γνωρίζει ότι δεν είναι έτ</w:t>
      </w:r>
      <w:r>
        <w:rPr>
          <w:rFonts w:eastAsia="Times New Roman" w:cs="Times New Roman"/>
          <w:szCs w:val="24"/>
        </w:rPr>
        <w:t>σι.</w:t>
      </w:r>
    </w:p>
    <w:p w14:paraId="73D853F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Από πού κι ως πού, με ποιο νομοθετικό </w:t>
      </w:r>
      <w:r>
        <w:rPr>
          <w:rFonts w:eastAsia="Times New Roman"/>
          <w:szCs w:val="24"/>
        </w:rPr>
        <w:t>άρθρο</w:t>
      </w:r>
      <w:r>
        <w:rPr>
          <w:rFonts w:eastAsia="Times New Roman" w:cs="Times New Roman"/>
          <w:szCs w:val="24"/>
        </w:rPr>
        <w:t xml:space="preserve"> δίνεται το Ινστιτούτο Βενετίας Μεταπτυχιακών Σπουδών στο Υπουργείο Εξωτερικών; Οι ίδιες ακριβώς αρμοδιότητες </w:t>
      </w:r>
      <w:r>
        <w:rPr>
          <w:rFonts w:eastAsia="Times New Roman" w:cs="Times New Roman"/>
          <w:bCs/>
          <w:shd w:val="clear" w:color="auto" w:fill="FFFFFF"/>
        </w:rPr>
        <w:t>που</w:t>
      </w:r>
      <w:r>
        <w:rPr>
          <w:rFonts w:eastAsia="Times New Roman" w:cs="Times New Roman"/>
          <w:szCs w:val="24"/>
        </w:rPr>
        <w:t xml:space="preserve"> υπήρχαν στον παλιότερο νόμο για το Υπουργείο Εξωτερικών και για το Υπουργείο Παιδείας διατηρούν</w:t>
      </w:r>
      <w:r>
        <w:rPr>
          <w:rFonts w:eastAsia="Times New Roman" w:cs="Times New Roman"/>
          <w:szCs w:val="24"/>
        </w:rPr>
        <w:t xml:space="preserve">ται. Από πού τεκμαίρεται </w:t>
      </w:r>
      <w:r>
        <w:rPr>
          <w:rFonts w:eastAsia="Times New Roman"/>
          <w:bCs/>
          <w:shd w:val="clear" w:color="auto" w:fill="FFFFFF"/>
        </w:rPr>
        <w:t>ότι</w:t>
      </w:r>
      <w:r>
        <w:rPr>
          <w:rFonts w:eastAsia="Times New Roman" w:cs="Times New Roman"/>
          <w:szCs w:val="24"/>
        </w:rPr>
        <w:t xml:space="preserve"> παραδίδεται; </w:t>
      </w:r>
    </w:p>
    <w:p w14:paraId="73D853F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Από πού τεκμαίρεται, όταν ενισχύουμε το παιδαγωγικό κομμάτι με επιτροπές κ.λπ., </w:t>
      </w:r>
      <w:r>
        <w:rPr>
          <w:rFonts w:eastAsia="Times New Roman"/>
          <w:bCs/>
          <w:shd w:val="clear" w:color="auto" w:fill="FFFFFF"/>
        </w:rPr>
        <w:t>ότι</w:t>
      </w:r>
      <w:r>
        <w:rPr>
          <w:rFonts w:eastAsia="Times New Roman" w:cs="Times New Roman"/>
          <w:szCs w:val="24"/>
        </w:rPr>
        <w:t xml:space="preserve"> το Υπουργείο Εξωτερικών θέλει να πηγαίνουν στο </w:t>
      </w:r>
      <w:r>
        <w:rPr>
          <w:rFonts w:eastAsia="Times New Roman" w:cs="Times New Roman"/>
          <w:szCs w:val="24"/>
        </w:rPr>
        <w:t xml:space="preserve">ινστιτούτο </w:t>
      </w:r>
      <w:r>
        <w:rPr>
          <w:rFonts w:eastAsia="Times New Roman" w:cs="Times New Roman"/>
          <w:szCs w:val="24"/>
        </w:rPr>
        <w:t>οι υπάλληλοι; Αυτά ήταν σε παλαιότερες εποχές. Το «</w:t>
      </w:r>
      <w:proofErr w:type="spellStart"/>
      <w:r>
        <w:rPr>
          <w:rFonts w:eastAsia="Times New Roman" w:cs="Times New Roman"/>
          <w:szCs w:val="24"/>
        </w:rPr>
        <w:t>Hotel</w:t>
      </w:r>
      <w:proofErr w:type="spellEnd"/>
      <w:r>
        <w:rPr>
          <w:rFonts w:eastAsia="Times New Roman" w:cs="Times New Roman"/>
          <w:szCs w:val="24"/>
        </w:rPr>
        <w:t xml:space="preserve"> Βενετία» </w:t>
      </w:r>
      <w:r>
        <w:rPr>
          <w:rFonts w:eastAsia="Times New Roman"/>
          <w:bCs/>
        </w:rPr>
        <w:t>έχει</w:t>
      </w:r>
      <w:r>
        <w:rPr>
          <w:rFonts w:eastAsia="Times New Roman" w:cs="Times New Roman"/>
          <w:szCs w:val="24"/>
        </w:rPr>
        <w:t xml:space="preserve"> </w:t>
      </w:r>
      <w:r>
        <w:rPr>
          <w:rFonts w:eastAsia="Times New Roman" w:cs="Times New Roman"/>
          <w:szCs w:val="24"/>
        </w:rPr>
        <w:t xml:space="preserve">τελειώσει. Θεσμικά κατοχυρώνουμε τον ρόλο του και τον επιστημονικό και τον ερευνητικό και τις δράσεις του, έτσι ώστε να προχωρήσει. Τα παλιά τελείωσαν. </w:t>
      </w:r>
    </w:p>
    <w:p w14:paraId="73D853F3" w14:textId="77777777" w:rsidR="00D41FAB" w:rsidRDefault="001456E4">
      <w:pPr>
        <w:spacing w:line="600" w:lineRule="auto"/>
        <w:ind w:firstLine="720"/>
        <w:jc w:val="both"/>
        <w:rPr>
          <w:rFonts w:eastAsia="Times New Roman" w:cs="Times New Roman"/>
        </w:rPr>
      </w:pPr>
      <w:r>
        <w:rPr>
          <w:rFonts w:eastAsia="Times New Roman" w:cs="Times New Roman"/>
          <w:szCs w:val="24"/>
        </w:rPr>
        <w:lastRenderedPageBreak/>
        <w:t xml:space="preserve">Και εδώ καλώ τη </w:t>
      </w:r>
      <w:r>
        <w:rPr>
          <w:rFonts w:eastAsia="Times New Roman" w:cs="Times New Roman"/>
        </w:rPr>
        <w:t>Νέα Δημοκρατία να αλλάξει στάση. Δεν μπορείτε να το λέτε αυτό. Δεν υπάρχει καμ</w:t>
      </w:r>
      <w:r>
        <w:rPr>
          <w:rFonts w:eastAsia="Times New Roman" w:cs="Times New Roman"/>
        </w:rPr>
        <w:t>μ</w:t>
      </w:r>
      <w:r>
        <w:rPr>
          <w:rFonts w:eastAsia="Times New Roman" w:cs="Times New Roman"/>
        </w:rPr>
        <w:t xml:space="preserve">ία </w:t>
      </w:r>
      <w:r>
        <w:rPr>
          <w:rFonts w:eastAsia="Times New Roman"/>
          <w:bCs/>
          <w:shd w:val="clear" w:color="auto" w:fill="FFFFFF"/>
        </w:rPr>
        <w:t>διάτα</w:t>
      </w:r>
      <w:r>
        <w:rPr>
          <w:rFonts w:eastAsia="Times New Roman"/>
          <w:bCs/>
          <w:shd w:val="clear" w:color="auto" w:fill="FFFFFF"/>
        </w:rPr>
        <w:t>ξη</w:t>
      </w:r>
      <w:r>
        <w:rPr>
          <w:rFonts w:eastAsia="Times New Roman" w:cs="Times New Roman"/>
        </w:rPr>
        <w:t xml:space="preserve">. Ό,τι υπήρχε, το ίδιο ακριβώς υπάρχει. Από πού τεκμαίρεται; Και θεωρώ </w:t>
      </w:r>
      <w:r>
        <w:rPr>
          <w:rFonts w:eastAsia="Times New Roman"/>
          <w:bCs/>
          <w:shd w:val="clear" w:color="auto" w:fill="FFFFFF"/>
        </w:rPr>
        <w:t>ότι</w:t>
      </w:r>
      <w:r>
        <w:rPr>
          <w:rFonts w:eastAsia="Times New Roman" w:cs="Times New Roman"/>
        </w:rPr>
        <w:t xml:space="preserve"> όταν μιλάμε στο </w:t>
      </w:r>
      <w:r>
        <w:rPr>
          <w:rFonts w:eastAsia="Times New Roman"/>
          <w:bCs/>
        </w:rPr>
        <w:t>Κοινοβούλιο</w:t>
      </w:r>
      <w:r>
        <w:rPr>
          <w:rFonts w:eastAsia="Times New Roman" w:cs="Times New Roman"/>
        </w:rPr>
        <w:t xml:space="preserve"> μιλάμε με αποδείξεις. </w:t>
      </w:r>
    </w:p>
    <w:p w14:paraId="73D853F4" w14:textId="77777777" w:rsidR="00D41FAB" w:rsidRDefault="001456E4">
      <w:pPr>
        <w:spacing w:line="600" w:lineRule="auto"/>
        <w:ind w:firstLine="720"/>
        <w:jc w:val="both"/>
        <w:rPr>
          <w:rFonts w:eastAsia="Times New Roman" w:cs="Times New Roman"/>
          <w:szCs w:val="24"/>
        </w:rPr>
      </w:pPr>
      <w:r>
        <w:rPr>
          <w:rFonts w:eastAsia="Times New Roman" w:cs="Times New Roman"/>
        </w:rPr>
        <w:t xml:space="preserve">Όσο για το ερώτημα </w:t>
      </w:r>
      <w:r>
        <w:rPr>
          <w:rFonts w:eastAsia="Times New Roman" w:cs="Times New Roman"/>
          <w:bCs/>
          <w:shd w:val="clear" w:color="auto" w:fill="FFFFFF"/>
        </w:rPr>
        <w:t>γιατί</w:t>
      </w:r>
      <w:r>
        <w:rPr>
          <w:rFonts w:eastAsia="Times New Roman" w:cs="Times New Roman"/>
        </w:rPr>
        <w:t xml:space="preserve"> δεν </w:t>
      </w:r>
      <w:r>
        <w:rPr>
          <w:rFonts w:eastAsia="Times New Roman"/>
          <w:bCs/>
          <w:shd w:val="clear" w:color="auto" w:fill="FFFFFF"/>
        </w:rPr>
        <w:t>είναι α</w:t>
      </w:r>
      <w:r>
        <w:rPr>
          <w:rFonts w:eastAsia="Times New Roman"/>
          <w:bCs/>
          <w:shd w:val="clear" w:color="auto" w:fill="FFFFFF"/>
        </w:rPr>
        <w:t xml:space="preserve">καδημία, που έθεσε πολύ έντονα ένας συνάδελφος από ένα </w:t>
      </w:r>
      <w:r>
        <w:rPr>
          <w:rFonts w:eastAsia="Times New Roman"/>
          <w:bCs/>
          <w:shd w:val="clear" w:color="auto" w:fill="FFFFFF"/>
        </w:rPr>
        <w:t>κόμμα</w:t>
      </w:r>
      <w:r>
        <w:rPr>
          <w:rFonts w:eastAsia="Times New Roman"/>
          <w:bCs/>
          <w:shd w:val="clear" w:color="auto" w:fill="FFFFFF"/>
        </w:rPr>
        <w:t xml:space="preserve">, ας ξαναδιαβάσει αυτά που είπε εδώ και η απάντηση είναι </w:t>
      </w:r>
      <w:r>
        <w:rPr>
          <w:rFonts w:eastAsia="Times New Roman" w:cs="Times New Roman"/>
          <w:szCs w:val="24"/>
        </w:rPr>
        <w:t xml:space="preserve">στην ίδια του την ομιλία. Δεν αποκλείουμε τίποτα, </w:t>
      </w:r>
      <w:r>
        <w:rPr>
          <w:rFonts w:eastAsia="Times New Roman" w:cs="Times New Roman"/>
        </w:rPr>
        <w:t xml:space="preserve">αλλά </w:t>
      </w:r>
      <w:r>
        <w:rPr>
          <w:rFonts w:eastAsia="Times New Roman" w:cs="Times New Roman"/>
          <w:szCs w:val="24"/>
        </w:rPr>
        <w:t xml:space="preserve"> η απάντηση </w:t>
      </w:r>
      <w:r>
        <w:rPr>
          <w:rFonts w:eastAsia="Times New Roman"/>
          <w:bCs/>
        </w:rPr>
        <w:t>είναι</w:t>
      </w:r>
      <w:r>
        <w:rPr>
          <w:rFonts w:eastAsia="Times New Roman" w:cs="Times New Roman"/>
          <w:szCs w:val="24"/>
        </w:rPr>
        <w:t xml:space="preserve"> στην ίδια του την ομιλία και ας τη διαβάσει. Δεν θέλουμε, λοιπόν, να το κάνουμε πολιτιστικό </w:t>
      </w:r>
      <w:r>
        <w:rPr>
          <w:rFonts w:eastAsia="Times New Roman" w:cs="Times New Roman"/>
          <w:szCs w:val="24"/>
        </w:rPr>
        <w:t>ί</w:t>
      </w:r>
      <w:r>
        <w:rPr>
          <w:rFonts w:eastAsia="Times New Roman" w:cs="Times New Roman"/>
          <w:szCs w:val="24"/>
        </w:rPr>
        <w:t xml:space="preserve">δρυμα. </w:t>
      </w:r>
    </w:p>
    <w:p w14:paraId="73D853F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Πείτε μου </w:t>
      </w:r>
      <w:r>
        <w:rPr>
          <w:rFonts w:eastAsia="Times New Roman" w:cs="Times New Roman"/>
          <w:bCs/>
          <w:shd w:val="clear" w:color="auto" w:fill="FFFFFF"/>
        </w:rPr>
        <w:t>όμως</w:t>
      </w:r>
      <w:r>
        <w:rPr>
          <w:rFonts w:eastAsia="Times New Roman" w:cs="Times New Roman"/>
          <w:szCs w:val="24"/>
        </w:rPr>
        <w:t xml:space="preserve"> το εξής, ό</w:t>
      </w:r>
      <w:r>
        <w:rPr>
          <w:rFonts w:eastAsia="Times New Roman" w:cs="Times New Roman"/>
          <w:szCs w:val="24"/>
        </w:rPr>
        <w:t xml:space="preserve">ταν ένα νομικό πρόσωπο δημοσίου δικαίου στο εξωτερικό κάνει δράσεις, παρουσιάζει βιβλία, οργανώνει εκθέσεις, όπως την έκθεση που </w:t>
      </w:r>
      <w:r>
        <w:rPr>
          <w:rFonts w:eastAsia="Times New Roman"/>
          <w:bCs/>
        </w:rPr>
        <w:t>έχει</w:t>
      </w:r>
      <w:r>
        <w:rPr>
          <w:rFonts w:eastAsia="Times New Roman" w:cs="Times New Roman"/>
          <w:szCs w:val="24"/>
        </w:rPr>
        <w:t xml:space="preserve"> με τις </w:t>
      </w:r>
      <w:r>
        <w:rPr>
          <w:rFonts w:eastAsia="Times New Roman" w:cs="Times New Roman"/>
          <w:szCs w:val="24"/>
        </w:rPr>
        <w:t xml:space="preserve">βυζαντινές </w:t>
      </w:r>
      <w:r>
        <w:rPr>
          <w:rFonts w:eastAsia="Times New Roman" w:cs="Times New Roman"/>
          <w:szCs w:val="24"/>
        </w:rPr>
        <w:t>εικόνες, κάνει παρουσιάσεις στο εξωτερικό, δεν κάνει και πολιτιστική διπλωματία; Δεν προβάλλει</w:t>
      </w:r>
      <w:r>
        <w:rPr>
          <w:rFonts w:eastAsia="Times New Roman" w:cs="Times New Roman"/>
          <w:szCs w:val="24"/>
        </w:rPr>
        <w:t>,</w:t>
      </w:r>
      <w:r>
        <w:rPr>
          <w:rFonts w:eastAsia="Times New Roman" w:cs="Times New Roman"/>
          <w:szCs w:val="24"/>
        </w:rPr>
        <w:t xml:space="preserve"> </w:t>
      </w:r>
      <w:r>
        <w:rPr>
          <w:rFonts w:eastAsia="Times New Roman" w:cs="Times New Roman"/>
        </w:rPr>
        <w:t>δηλαδή</w:t>
      </w:r>
      <w:r>
        <w:rPr>
          <w:rFonts w:eastAsia="Times New Roman" w:cs="Times New Roman"/>
        </w:rPr>
        <w:t>,</w:t>
      </w:r>
      <w:r>
        <w:rPr>
          <w:rFonts w:eastAsia="Times New Roman" w:cs="Times New Roman"/>
          <w:szCs w:val="24"/>
        </w:rPr>
        <w:t xml:space="preserve"> </w:t>
      </w:r>
      <w:r>
        <w:rPr>
          <w:rFonts w:eastAsia="Times New Roman" w:cs="Times New Roman"/>
          <w:szCs w:val="24"/>
        </w:rPr>
        <w:t xml:space="preserve">τον πολιτισμό, τον ελληνισμό; Το κάνει ή όχι; Αντικειμενικά. </w:t>
      </w:r>
    </w:p>
    <w:p w14:paraId="73D853F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Σας είπα </w:t>
      </w:r>
      <w:r>
        <w:rPr>
          <w:rFonts w:eastAsia="Times New Roman"/>
          <w:bCs/>
          <w:shd w:val="clear" w:color="auto" w:fill="FFFFFF"/>
        </w:rPr>
        <w:t>ότι</w:t>
      </w:r>
      <w:r>
        <w:rPr>
          <w:rFonts w:eastAsia="Times New Roman"/>
          <w:bCs/>
          <w:shd w:val="clear" w:color="auto" w:fill="FFFFFF"/>
        </w:rPr>
        <w:t>,</w:t>
      </w:r>
      <w:r>
        <w:rPr>
          <w:rFonts w:eastAsia="Times New Roman" w:cs="Times New Roman"/>
          <w:szCs w:val="24"/>
        </w:rPr>
        <w:t xml:space="preserve"> ακριβώς </w:t>
      </w:r>
      <w:r>
        <w:rPr>
          <w:rFonts w:eastAsia="Times New Roman"/>
          <w:bCs/>
          <w:shd w:val="clear" w:color="auto" w:fill="FFFFFF"/>
        </w:rPr>
        <w:t>επειδή</w:t>
      </w:r>
      <w:r>
        <w:rPr>
          <w:rFonts w:eastAsia="Times New Roman" w:cs="Times New Roman"/>
          <w:szCs w:val="24"/>
        </w:rPr>
        <w:t xml:space="preserve"> δημιουργήθηκε όλη αυτή η ρητορική, γι’ αυτό αλλάξαμε και επιμένουμε </w:t>
      </w:r>
      <w:r>
        <w:rPr>
          <w:rFonts w:eastAsia="Times New Roman"/>
          <w:bCs/>
          <w:shd w:val="clear" w:color="auto" w:fill="FFFFFF"/>
        </w:rPr>
        <w:t>ότι</w:t>
      </w:r>
      <w:r>
        <w:rPr>
          <w:rFonts w:eastAsia="Times New Roman" w:cs="Times New Roman"/>
          <w:szCs w:val="24"/>
        </w:rPr>
        <w:t xml:space="preserve"> ο σκοπός θα παραμείνει ο ίδιος. </w:t>
      </w:r>
      <w:r>
        <w:rPr>
          <w:rFonts w:eastAsia="Times New Roman" w:cs="Times New Roman"/>
          <w:szCs w:val="24"/>
        </w:rPr>
        <w:t xml:space="preserve">Κανένας </w:t>
      </w:r>
      <w:r>
        <w:rPr>
          <w:rFonts w:eastAsia="Times New Roman" w:cs="Times New Roman"/>
          <w:szCs w:val="24"/>
        </w:rPr>
        <w:t>άλλος. Ν</w:t>
      </w:r>
      <w:r>
        <w:rPr>
          <w:rFonts w:eastAsia="Times New Roman"/>
          <w:bCs/>
          <w:shd w:val="clear" w:color="auto" w:fill="FFFFFF"/>
        </w:rPr>
        <w:t>ομίζω</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αυτό το αποδέχεστε </w:t>
      </w:r>
      <w:r>
        <w:rPr>
          <w:rFonts w:eastAsia="Times New Roman" w:cs="Times New Roman"/>
          <w:szCs w:val="24"/>
        </w:rPr>
        <w:lastRenderedPageBreak/>
        <w:t>και το βλέπετε μ</w:t>
      </w:r>
      <w:r>
        <w:rPr>
          <w:rFonts w:eastAsia="Times New Roman" w:cs="Times New Roman"/>
          <w:szCs w:val="24"/>
        </w:rPr>
        <w:t xml:space="preserve">έσα στις νομοτεχνικές. Έτσι, δεν μπορώ να δεχθώ τις εκφράσεις-παρωδία: «χειρότερο έγκλημα», όπως είπαν κάποιοι όχι εδώ,  στις εφημερίδες. Δεν </w:t>
      </w:r>
      <w:r>
        <w:rPr>
          <w:rFonts w:eastAsia="Times New Roman"/>
          <w:bCs/>
        </w:rPr>
        <w:t>είναι</w:t>
      </w:r>
      <w:r>
        <w:rPr>
          <w:rFonts w:eastAsia="Times New Roman" w:cs="Times New Roman"/>
          <w:szCs w:val="24"/>
        </w:rPr>
        <w:t xml:space="preserve"> έτσι. </w:t>
      </w:r>
    </w:p>
    <w:p w14:paraId="73D853F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bCs/>
        </w:rPr>
        <w:t>Κυβέρνησή</w:t>
      </w:r>
      <w:r>
        <w:rPr>
          <w:rFonts w:eastAsia="Times New Roman" w:cs="Times New Roman"/>
          <w:szCs w:val="24"/>
        </w:rPr>
        <w:t xml:space="preserve"> </w:t>
      </w:r>
      <w:r>
        <w:rPr>
          <w:rFonts w:eastAsia="Times New Roman" w:cs="Times New Roman"/>
          <w:szCs w:val="24"/>
        </w:rPr>
        <w:t xml:space="preserve">μας ανοίγει το </w:t>
      </w:r>
      <w:r>
        <w:rPr>
          <w:rFonts w:eastAsia="Times New Roman" w:cs="Times New Roman"/>
          <w:szCs w:val="24"/>
        </w:rPr>
        <w:t xml:space="preserve">ινστιτούτο </w:t>
      </w:r>
      <w:r>
        <w:rPr>
          <w:rFonts w:eastAsia="Times New Roman" w:cs="Times New Roman"/>
          <w:szCs w:val="24"/>
        </w:rPr>
        <w:t xml:space="preserve">σε αυτούς που πραγματικά </w:t>
      </w:r>
      <w:r>
        <w:rPr>
          <w:rFonts w:eastAsia="Times New Roman"/>
          <w:bCs/>
        </w:rPr>
        <w:t>πρέπει</w:t>
      </w:r>
      <w:r>
        <w:rPr>
          <w:rFonts w:eastAsia="Times New Roman" w:cs="Times New Roman"/>
          <w:szCs w:val="24"/>
        </w:rPr>
        <w:t>, στην πανεπιστημιακή κοινότητα,</w:t>
      </w:r>
      <w:r>
        <w:rPr>
          <w:rFonts w:eastAsia="Times New Roman" w:cs="Times New Roman"/>
          <w:szCs w:val="24"/>
        </w:rPr>
        <w:t xml:space="preserve"> στη βοήθεια της ελληνικής ορθόδοξης κοινότητας της Βενετίας και στις δράσεις που πραγματικά </w:t>
      </w:r>
      <w:r>
        <w:rPr>
          <w:rFonts w:eastAsia="Times New Roman" w:cs="Times New Roman"/>
        </w:rPr>
        <w:t>πρέπει</w:t>
      </w:r>
      <w:r>
        <w:rPr>
          <w:rFonts w:eastAsia="Times New Roman" w:cs="Times New Roman"/>
          <w:szCs w:val="24"/>
        </w:rPr>
        <w:t xml:space="preserve"> να </w:t>
      </w:r>
      <w:r>
        <w:rPr>
          <w:rFonts w:eastAsia="Times New Roman"/>
          <w:bCs/>
        </w:rPr>
        <w:t>έχει</w:t>
      </w:r>
      <w:r>
        <w:rPr>
          <w:rFonts w:eastAsia="Times New Roman" w:cs="Times New Roman"/>
          <w:szCs w:val="24"/>
        </w:rPr>
        <w:t xml:space="preserve"> ένα νομικό πρόσωπο δημοσίου δικαίου. </w:t>
      </w:r>
    </w:p>
    <w:p w14:paraId="73D853F8" w14:textId="77777777" w:rsidR="00D41FAB" w:rsidRDefault="001456E4">
      <w:pPr>
        <w:spacing w:line="600" w:lineRule="auto"/>
        <w:ind w:firstLine="720"/>
        <w:jc w:val="both"/>
        <w:rPr>
          <w:rFonts w:eastAsia="Times New Roman"/>
          <w:szCs w:val="24"/>
        </w:rPr>
      </w:pPr>
      <w:r>
        <w:rPr>
          <w:rFonts w:eastAsia="Times New Roman" w:cs="Times New Roman"/>
          <w:szCs w:val="24"/>
        </w:rPr>
        <w:t>Η σύγκριση και μόνο</w:t>
      </w:r>
      <w:r>
        <w:rPr>
          <w:rFonts w:eastAsia="Times New Roman" w:cs="Times New Roman"/>
          <w:szCs w:val="24"/>
        </w:rPr>
        <w:t>,</w:t>
      </w:r>
      <w:r>
        <w:rPr>
          <w:rFonts w:eastAsia="Times New Roman" w:cs="Times New Roman"/>
          <w:szCs w:val="24"/>
        </w:rPr>
        <w:t xml:space="preserve"> μεταξύ του τι υπήρχε στον παλαιότερο νόμο του 1951 και αυτού </w:t>
      </w:r>
      <w:r>
        <w:rPr>
          <w:rFonts w:eastAsia="Times New Roman" w:cs="Times New Roman"/>
          <w:bCs/>
          <w:shd w:val="clear" w:color="auto" w:fill="FFFFFF"/>
        </w:rPr>
        <w:t>που</w:t>
      </w:r>
      <w:r>
        <w:rPr>
          <w:rFonts w:eastAsia="Times New Roman" w:cs="Times New Roman"/>
          <w:szCs w:val="24"/>
        </w:rPr>
        <w:t xml:space="preserve"> νομοθετούμε τώρα</w:t>
      </w:r>
      <w:r>
        <w:rPr>
          <w:rFonts w:eastAsia="Times New Roman" w:cs="Times New Roman"/>
          <w:szCs w:val="24"/>
        </w:rPr>
        <w:t xml:space="preserve">, </w:t>
      </w:r>
      <w:r>
        <w:rPr>
          <w:rFonts w:eastAsia="Times New Roman" w:cs="Times New Roman"/>
          <w:szCs w:val="24"/>
        </w:rPr>
        <w:t xml:space="preserve">θα </w:t>
      </w:r>
      <w:r>
        <w:rPr>
          <w:rFonts w:eastAsia="Times New Roman" w:cs="Times New Roman"/>
        </w:rPr>
        <w:t>έπρεπε να κάνει,</w:t>
      </w:r>
      <w:r>
        <w:rPr>
          <w:rFonts w:eastAsia="Times New Roman" w:cs="Times New Roman"/>
          <w:szCs w:val="24"/>
        </w:rPr>
        <w:t xml:space="preserve"> όχι μόνο τους Βουλευτές του ΣΥΡΙΖΑ, </w:t>
      </w:r>
      <w:r>
        <w:rPr>
          <w:rFonts w:eastAsia="Times New Roman" w:cs="Times New Roman"/>
        </w:rPr>
        <w:t>αλλά</w:t>
      </w:r>
      <w:r>
        <w:rPr>
          <w:rFonts w:eastAsia="Times New Roman" w:cs="Times New Roman"/>
          <w:szCs w:val="24"/>
        </w:rPr>
        <w:t xml:space="preserve"> και τους υπόλοιπους Βουλευτές</w:t>
      </w:r>
      <w:r>
        <w:rPr>
          <w:rFonts w:eastAsia="Times New Roman" w:cs="Times New Roman"/>
          <w:szCs w:val="24"/>
        </w:rPr>
        <w:t xml:space="preserve"> -</w:t>
      </w:r>
      <w:r>
        <w:rPr>
          <w:rFonts w:eastAsia="Times New Roman" w:cs="Times New Roman"/>
          <w:szCs w:val="24"/>
        </w:rPr>
        <w:t xml:space="preserve">που θεωρώ </w:t>
      </w:r>
      <w:r>
        <w:rPr>
          <w:rFonts w:eastAsia="Times New Roman"/>
          <w:bCs/>
          <w:shd w:val="clear" w:color="auto" w:fill="FFFFFF"/>
        </w:rPr>
        <w:t>ότι</w:t>
      </w:r>
      <w:r>
        <w:rPr>
          <w:rFonts w:eastAsia="Times New Roman" w:cs="Times New Roman"/>
          <w:szCs w:val="24"/>
        </w:rPr>
        <w:t xml:space="preserve"> θα σταθούν στα επιμέρους </w:t>
      </w:r>
      <w:r>
        <w:rPr>
          <w:rFonts w:eastAsia="Times New Roman"/>
          <w:szCs w:val="24"/>
        </w:rPr>
        <w:t>άρθρα θετικά</w:t>
      </w:r>
      <w:r>
        <w:rPr>
          <w:rFonts w:eastAsia="Times New Roman"/>
          <w:szCs w:val="24"/>
        </w:rPr>
        <w:t>-</w:t>
      </w:r>
      <w:r>
        <w:rPr>
          <w:rFonts w:eastAsia="Times New Roman"/>
          <w:szCs w:val="24"/>
        </w:rPr>
        <w:t xml:space="preserve">, να αισθανθούν περήφανοι. </w:t>
      </w:r>
    </w:p>
    <w:p w14:paraId="73D853F9" w14:textId="77777777" w:rsidR="00D41FAB" w:rsidRDefault="001456E4">
      <w:pPr>
        <w:spacing w:line="600" w:lineRule="auto"/>
        <w:ind w:firstLine="720"/>
        <w:jc w:val="both"/>
        <w:rPr>
          <w:rFonts w:eastAsia="Times New Roman"/>
          <w:szCs w:val="24"/>
        </w:rPr>
      </w:pPr>
      <w:r>
        <w:rPr>
          <w:rFonts w:eastAsia="Times New Roman"/>
          <w:szCs w:val="24"/>
        </w:rPr>
        <w:t>Κάνουμε κάτι, πάνω στο οποίο θα χτίσουν. Γ</w:t>
      </w:r>
      <w:r>
        <w:rPr>
          <w:rFonts w:eastAsia="Times New Roman"/>
          <w:bCs/>
          <w:shd w:val="clear" w:color="auto" w:fill="FFFFFF"/>
        </w:rPr>
        <w:t>ιατί</w:t>
      </w:r>
      <w:r>
        <w:rPr>
          <w:rFonts w:eastAsia="Times New Roman"/>
          <w:szCs w:val="24"/>
        </w:rPr>
        <w:t xml:space="preserve"> θα έχουν πολλή δουλειά να κάνουν όσοι θα αναλάβουν να περπατήσουν το Ινστιτούτο Βενετίας -και στην εποπτική και στη διαχειριστική. Έχουν πάρα πολλή δουλειά να κάνουν. Βάζουμε τη βάση, και ο δρόμος που θα χτιστεί πάνω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θα </w:t>
      </w:r>
      <w:r>
        <w:rPr>
          <w:rFonts w:eastAsia="Times New Roman"/>
          <w:bCs/>
        </w:rPr>
        <w:t>είναι</w:t>
      </w:r>
      <w:r>
        <w:rPr>
          <w:rFonts w:eastAsia="Times New Roman"/>
          <w:szCs w:val="24"/>
        </w:rPr>
        <w:t xml:space="preserve"> λαμπρός. Αυτή </w:t>
      </w:r>
      <w:r>
        <w:rPr>
          <w:rFonts w:eastAsia="Times New Roman"/>
          <w:bCs/>
        </w:rPr>
        <w:t>είναι</w:t>
      </w:r>
      <w:r>
        <w:rPr>
          <w:rFonts w:eastAsia="Times New Roman"/>
          <w:szCs w:val="24"/>
        </w:rPr>
        <w:t xml:space="preserve"> </w:t>
      </w:r>
      <w:r>
        <w:rPr>
          <w:rFonts w:eastAsia="Times New Roman"/>
          <w:szCs w:val="24"/>
        </w:rPr>
        <w:t xml:space="preserve">η φιλοδοξία μας και </w:t>
      </w:r>
      <w:r>
        <w:rPr>
          <w:rFonts w:eastAsia="Times New Roman"/>
          <w:bCs/>
          <w:shd w:val="clear" w:color="auto" w:fill="FFFFFF"/>
        </w:rPr>
        <w:t>νομίζω</w:t>
      </w:r>
      <w:r>
        <w:rPr>
          <w:rFonts w:eastAsia="Times New Roman"/>
          <w:szCs w:val="24"/>
        </w:rPr>
        <w:t xml:space="preserve"> </w:t>
      </w:r>
      <w:r>
        <w:rPr>
          <w:rFonts w:eastAsia="Times New Roman"/>
          <w:bCs/>
          <w:shd w:val="clear" w:color="auto" w:fill="FFFFFF"/>
        </w:rPr>
        <w:t>ότι</w:t>
      </w:r>
      <w:r>
        <w:rPr>
          <w:rFonts w:eastAsia="Times New Roman"/>
          <w:szCs w:val="24"/>
        </w:rPr>
        <w:t xml:space="preserve"> με αυτό το νομοθέτημα την πετυχαίνουμε. </w:t>
      </w:r>
    </w:p>
    <w:p w14:paraId="73D853FA"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Σας </w:t>
      </w:r>
      <w:r>
        <w:rPr>
          <w:rFonts w:eastAsia="Times New Roman"/>
        </w:rPr>
        <w:t>ευχαριστώ πολύ</w:t>
      </w:r>
      <w:r>
        <w:rPr>
          <w:rFonts w:eastAsia="Times New Roman"/>
          <w:szCs w:val="24"/>
        </w:rPr>
        <w:t xml:space="preserve">.  </w:t>
      </w:r>
    </w:p>
    <w:p w14:paraId="73D853FB" w14:textId="77777777" w:rsidR="00D41FAB" w:rsidRDefault="001456E4">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73D853FC" w14:textId="77777777" w:rsidR="00D41FAB" w:rsidRDefault="001456E4">
      <w:pPr>
        <w:spacing w:line="600" w:lineRule="auto"/>
        <w:ind w:firstLine="720"/>
        <w:jc w:val="both"/>
        <w:rPr>
          <w:rFonts w:eastAsia="Times New Roman" w:cs="Times New Roman"/>
          <w:szCs w:val="24"/>
        </w:rPr>
      </w:pPr>
      <w:r>
        <w:rPr>
          <w:rFonts w:eastAsia="Times New Roman"/>
          <w:szCs w:val="24"/>
        </w:rPr>
        <w:t xml:space="preserve"> </w:t>
      </w:r>
      <w:r>
        <w:rPr>
          <w:rFonts w:eastAsia="Times New Roman"/>
          <w:b/>
          <w:bCs/>
        </w:rPr>
        <w:t>ΠΡΟΕΔΡΕΥΩΝ (Νικήτας Κακλαμάνης):</w:t>
      </w:r>
      <w:r>
        <w:rPr>
          <w:rFonts w:eastAsia="Times New Roman" w:cs="Times New Roman"/>
          <w:szCs w:val="24"/>
        </w:rPr>
        <w:t xml:space="preserve"> Λοιπόν, τώρα, θα έχουν πέντε λεπτά ο κ. </w:t>
      </w:r>
      <w:proofErr w:type="spellStart"/>
      <w:r>
        <w:rPr>
          <w:rFonts w:eastAsia="Times New Roman" w:cs="Times New Roman"/>
          <w:szCs w:val="24"/>
        </w:rPr>
        <w:t>Γαβρόγλου</w:t>
      </w:r>
      <w:proofErr w:type="spellEnd"/>
      <w:r>
        <w:rPr>
          <w:rFonts w:eastAsia="Times New Roman" w:cs="Times New Roman"/>
          <w:szCs w:val="24"/>
        </w:rPr>
        <w:t xml:space="preserve"> και πέντε λεπτά ο </w:t>
      </w:r>
      <w:r>
        <w:rPr>
          <w:rFonts w:eastAsia="Times New Roman"/>
          <w:bCs/>
        </w:rPr>
        <w:t>κ</w:t>
      </w:r>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cs="Times New Roman"/>
        </w:rPr>
        <w:t xml:space="preserve">για </w:t>
      </w:r>
      <w:r>
        <w:rPr>
          <w:rFonts w:eastAsia="Times New Roman" w:cs="Times New Roman"/>
        </w:rPr>
        <w:t xml:space="preserve">να </w:t>
      </w:r>
      <w:r>
        <w:rPr>
          <w:rFonts w:eastAsia="Times New Roman" w:cs="Times New Roman"/>
          <w:szCs w:val="24"/>
        </w:rPr>
        <w:t xml:space="preserve">αναπτύξουν την τροπολογία τους. </w:t>
      </w:r>
    </w:p>
    <w:p w14:paraId="73D853F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Γαβρόγλου</w:t>
      </w:r>
      <w:proofErr w:type="spellEnd"/>
      <w:r>
        <w:rPr>
          <w:rFonts w:eastAsia="Times New Roman" w:cs="Times New Roman"/>
          <w:szCs w:val="24"/>
        </w:rPr>
        <w:t xml:space="preserve">, έχετε τον λόγο, με </w:t>
      </w:r>
      <w:r>
        <w:rPr>
          <w:rFonts w:eastAsia="Times New Roman"/>
          <w:bCs/>
          <w:shd w:val="clear" w:color="auto" w:fill="FFFFFF"/>
        </w:rPr>
        <w:t>μια</w:t>
      </w:r>
      <w:r>
        <w:rPr>
          <w:rFonts w:eastAsia="Times New Roman" w:cs="Times New Roman"/>
          <w:szCs w:val="24"/>
        </w:rPr>
        <w:t xml:space="preserve"> μικρή ανοχή, αν δεν έχετε τελειώσει. </w:t>
      </w:r>
    </w:p>
    <w:p w14:paraId="73D853F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θα έχω τελειώσει. Ε</w:t>
      </w:r>
      <w:r>
        <w:rPr>
          <w:rFonts w:eastAsia="Times New Roman"/>
          <w:bCs/>
        </w:rPr>
        <w:t>ίναι</w:t>
      </w:r>
      <w:r>
        <w:rPr>
          <w:rFonts w:eastAsia="Times New Roman" w:cs="Times New Roman"/>
          <w:szCs w:val="24"/>
        </w:rPr>
        <w:t xml:space="preserve"> υπεραρκετός ο χρόνος. </w:t>
      </w:r>
      <w:r>
        <w:rPr>
          <w:rFonts w:eastAsia="Times New Roman" w:cs="Times New Roman"/>
        </w:rPr>
        <w:t>Ευχαριστώ, κύ</w:t>
      </w:r>
      <w:r>
        <w:rPr>
          <w:rFonts w:eastAsia="Times New Roman" w:cs="Times New Roman"/>
        </w:rPr>
        <w:t xml:space="preserve">ριε Πρόεδρε. </w:t>
      </w:r>
      <w:r>
        <w:rPr>
          <w:rFonts w:eastAsia="Times New Roman" w:cs="Times New Roman"/>
          <w:szCs w:val="24"/>
        </w:rPr>
        <w:t xml:space="preserve"> </w:t>
      </w:r>
    </w:p>
    <w:p w14:paraId="73D853F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Παρατείνεται η θητεία των οργάνων διοίκησης του ΤΕΙ Αθήνας και του ΤΕΙ Πειραιά από τη λήξη τους μέχρι το τέλος του Ιανουαρίου του 2018. Ο λόγος </w:t>
      </w:r>
      <w:r>
        <w:rPr>
          <w:rFonts w:eastAsia="Times New Roman" w:cs="Times New Roman"/>
          <w:bCs/>
          <w:shd w:val="clear" w:color="auto" w:fill="FFFFFF"/>
        </w:rPr>
        <w:t>που</w:t>
      </w:r>
      <w:r>
        <w:rPr>
          <w:rFonts w:eastAsia="Times New Roman" w:cs="Times New Roman"/>
          <w:szCs w:val="24"/>
        </w:rPr>
        <w:t xml:space="preserve"> γίνεται αυτό </w:t>
      </w:r>
      <w:r>
        <w:rPr>
          <w:rFonts w:eastAsia="Times New Roman"/>
          <w:bCs/>
        </w:rPr>
        <w:t>είναι</w:t>
      </w:r>
      <w:r>
        <w:rPr>
          <w:rFonts w:eastAsia="Times New Roman" w:cs="Times New Roman"/>
          <w:szCs w:val="24"/>
        </w:rPr>
        <w:t xml:space="preserve"> εν όψει της συγκρότησης του Πανεπιστημίου Δυτικής Αττικής, </w:t>
      </w:r>
      <w:r>
        <w:rPr>
          <w:rFonts w:eastAsia="Times New Roman" w:cs="Times New Roman"/>
        </w:rPr>
        <w:t xml:space="preserve">για να </w:t>
      </w:r>
      <w:r>
        <w:rPr>
          <w:rFonts w:eastAsia="Times New Roman" w:cs="Times New Roman"/>
          <w:szCs w:val="24"/>
        </w:rPr>
        <w:t xml:space="preserve">μπορέσουμε </w:t>
      </w:r>
      <w:r>
        <w:rPr>
          <w:rFonts w:eastAsia="Times New Roman"/>
          <w:bCs/>
          <w:shd w:val="clear" w:color="auto" w:fill="FFFFFF"/>
        </w:rPr>
        <w:t>να</w:t>
      </w:r>
      <w:r>
        <w:rPr>
          <w:rFonts w:eastAsia="Times New Roman" w:cs="Times New Roman"/>
          <w:szCs w:val="24"/>
        </w:rPr>
        <w:t xml:space="preserve"> έχουμε λίγο χρόνο παραπάνω με τις παρούσες διοικήσεις. </w:t>
      </w:r>
    </w:p>
    <w:p w14:paraId="73D85400" w14:textId="77777777" w:rsidR="00D41FAB" w:rsidRDefault="001456E4">
      <w:pPr>
        <w:spacing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 xml:space="preserve">παρατείνεται και η θητεία των υπηρετούντων μελών της διοικούσας επιτροπής των προτύπων και πειραματικών σχολείων μέχρι την έκδοση μιας υπουργικής απόφασης. </w:t>
      </w:r>
    </w:p>
    <w:p w14:paraId="73D8540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Τέλος, προτείνονται κ</w:t>
      </w:r>
      <w:r>
        <w:rPr>
          <w:rFonts w:eastAsia="Times New Roman" w:cs="Times New Roman"/>
          <w:szCs w:val="24"/>
        </w:rPr>
        <w:t xml:space="preserve">άποιες αλλαγές ως προς τη δομή του διοικητικού συμβουλίου του Ιδρύματος Νεολαίας και </w:t>
      </w:r>
      <w:r>
        <w:rPr>
          <w:rFonts w:eastAsia="Times New Roman" w:cs="Times New Roman"/>
          <w:szCs w:val="24"/>
        </w:rPr>
        <w:t xml:space="preserve">Διά </w:t>
      </w:r>
      <w:r>
        <w:rPr>
          <w:rFonts w:eastAsia="Times New Roman" w:cs="Times New Roman"/>
          <w:szCs w:val="24"/>
        </w:rPr>
        <w:t xml:space="preserve">Βίου Μάθησης. </w:t>
      </w:r>
      <w:r>
        <w:rPr>
          <w:rFonts w:eastAsia="Times New Roman"/>
          <w:bCs/>
        </w:rPr>
        <w:t>Είναι</w:t>
      </w:r>
      <w:r>
        <w:rPr>
          <w:rFonts w:eastAsia="Times New Roman" w:cs="Times New Roman"/>
          <w:szCs w:val="24"/>
        </w:rPr>
        <w:t xml:space="preserve"> επταμελές. Το επίπεδο ανώτατης διοίκησης περιλαμβάνει όχι μόνο το διοικητικό συμβούλιο, </w:t>
      </w:r>
      <w:r>
        <w:rPr>
          <w:rFonts w:eastAsia="Times New Roman" w:cs="Times New Roman"/>
        </w:rPr>
        <w:t xml:space="preserve">αλλά </w:t>
      </w:r>
      <w:r>
        <w:rPr>
          <w:rFonts w:eastAsia="Times New Roman" w:cs="Times New Roman"/>
          <w:szCs w:val="24"/>
        </w:rPr>
        <w:t xml:space="preserve"> και αυτοτελείς οργανωτικές μονάδες. Και καταθέτουμε κ</w:t>
      </w:r>
      <w:r>
        <w:rPr>
          <w:rFonts w:eastAsia="Times New Roman" w:cs="Times New Roman"/>
          <w:szCs w:val="24"/>
        </w:rPr>
        <w:t xml:space="preserve">αι πολύ </w:t>
      </w:r>
      <w:r>
        <w:rPr>
          <w:rFonts w:eastAsia="Times New Roman"/>
          <w:bCs/>
          <w:shd w:val="clear" w:color="auto" w:fill="FFFFFF"/>
        </w:rPr>
        <w:t>συγκεκριμένες</w:t>
      </w:r>
      <w:r>
        <w:rPr>
          <w:rFonts w:eastAsia="Times New Roman" w:cs="Times New Roman"/>
          <w:szCs w:val="24"/>
        </w:rPr>
        <w:t xml:space="preserve"> λειτουργίες, που θα </w:t>
      </w:r>
      <w:r>
        <w:rPr>
          <w:rFonts w:eastAsia="Times New Roman"/>
          <w:bCs/>
        </w:rPr>
        <w:t>έχει</w:t>
      </w:r>
      <w:r>
        <w:rPr>
          <w:rFonts w:eastAsia="Times New Roman" w:cs="Times New Roman"/>
          <w:szCs w:val="24"/>
        </w:rPr>
        <w:t xml:space="preserve"> ο </w:t>
      </w:r>
      <w:r>
        <w:rPr>
          <w:rFonts w:eastAsia="Times New Roman" w:cs="Times New Roman"/>
          <w:szCs w:val="24"/>
        </w:rPr>
        <w:t xml:space="preserve">πρόεδρος </w:t>
      </w:r>
      <w:r>
        <w:rPr>
          <w:rFonts w:eastAsia="Times New Roman" w:cs="Times New Roman"/>
          <w:szCs w:val="24"/>
        </w:rPr>
        <w:t xml:space="preserve">και το </w:t>
      </w:r>
      <w:r>
        <w:rPr>
          <w:rFonts w:eastAsia="Times New Roman" w:cs="Times New Roman"/>
          <w:szCs w:val="24"/>
        </w:rPr>
        <w:t xml:space="preserve">γραφείο </w:t>
      </w:r>
      <w:r>
        <w:rPr>
          <w:rFonts w:eastAsia="Times New Roman" w:cs="Times New Roman"/>
          <w:szCs w:val="24"/>
        </w:rPr>
        <w:t xml:space="preserve">του </w:t>
      </w:r>
      <w:r>
        <w:rPr>
          <w:rFonts w:eastAsia="Times New Roman" w:cs="Times New Roman"/>
          <w:szCs w:val="24"/>
        </w:rPr>
        <w:t>προέδρου</w:t>
      </w:r>
      <w:r>
        <w:rPr>
          <w:rFonts w:eastAsia="Times New Roman" w:cs="Times New Roman"/>
          <w:szCs w:val="24"/>
        </w:rPr>
        <w:t xml:space="preserve">.  </w:t>
      </w:r>
    </w:p>
    <w:p w14:paraId="73D85402"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Αυτά ήθελα να πω, κύριε Πρόεδρε. Χρησιμοποίησα λιγότερα από ενάμισι λεπτό, όπως βλέπετε. </w:t>
      </w:r>
    </w:p>
    <w:p w14:paraId="73D85403"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3D85404"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κύριε </w:t>
      </w:r>
      <w:proofErr w:type="spellStart"/>
      <w:r>
        <w:rPr>
          <w:rFonts w:eastAsia="Times New Roman" w:cs="Times New Roman"/>
          <w:szCs w:val="24"/>
        </w:rPr>
        <w:t>Γαβρόγλου</w:t>
      </w:r>
      <w:proofErr w:type="spellEnd"/>
      <w:r>
        <w:rPr>
          <w:rFonts w:eastAsia="Times New Roman" w:cs="Times New Roman"/>
          <w:szCs w:val="24"/>
        </w:rPr>
        <w:t>, για</w:t>
      </w:r>
      <w:r>
        <w:rPr>
          <w:rFonts w:eastAsia="Times New Roman" w:cs="Times New Roman"/>
          <w:szCs w:val="24"/>
        </w:rPr>
        <w:t xml:space="preserve">τί είχατε έρθει από τις 10.00΄. </w:t>
      </w:r>
    </w:p>
    <w:p w14:paraId="73D85405"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Πάμε στην τροπολογία με γενικό αριθμό 1365 και ειδικό 24.</w:t>
      </w:r>
    </w:p>
    <w:p w14:paraId="73D85406"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Πολάκη</w:t>
      </w:r>
      <w:proofErr w:type="spellEnd"/>
      <w:r>
        <w:rPr>
          <w:rFonts w:eastAsia="Times New Roman" w:cs="Times New Roman"/>
          <w:szCs w:val="24"/>
        </w:rPr>
        <w:t xml:space="preserve">, έχετε τον λόγο.  </w:t>
      </w:r>
    </w:p>
    <w:p w14:paraId="73D8540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κύριε Πρόεδρε. </w:t>
      </w:r>
    </w:p>
    <w:p w14:paraId="73D8540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Αυτή η υπουργική τροπολογία αφορά το Νοσοκομείο Σαντ</w:t>
      </w:r>
      <w:r>
        <w:rPr>
          <w:rFonts w:eastAsia="Times New Roman" w:cs="Times New Roman"/>
          <w:szCs w:val="24"/>
        </w:rPr>
        <w:t xml:space="preserve">ορίνης και υπογράφεται από το Υπουργείο Υγείας, από την Υπουργό Διοικητικής Ανασυγκρότησης και από τους Υπουργούς Οικονομικών. </w:t>
      </w:r>
    </w:p>
    <w:p w14:paraId="73D8540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Ουσιαστικά, πρόκειται για </w:t>
      </w:r>
      <w:r>
        <w:rPr>
          <w:rFonts w:eastAsia="Times New Roman" w:cs="Times New Roman"/>
          <w:szCs w:val="24"/>
        </w:rPr>
        <w:t xml:space="preserve">μία </w:t>
      </w:r>
      <w:r>
        <w:rPr>
          <w:rFonts w:eastAsia="Times New Roman" w:cs="Times New Roman"/>
          <w:szCs w:val="24"/>
        </w:rPr>
        <w:t>ρύθμιση, η οποία επισπεύδει τη διαδικασία της πρόσληψης μόνιμου προσωπικού με σχέση ιδιωτικού δικα</w:t>
      </w:r>
      <w:r>
        <w:rPr>
          <w:rFonts w:eastAsia="Times New Roman" w:cs="Times New Roman"/>
          <w:szCs w:val="24"/>
        </w:rPr>
        <w:t xml:space="preserve">ίου αορίστου χρόνου στο Νοσοκομείο Σαντορίνης. </w:t>
      </w:r>
    </w:p>
    <w:p w14:paraId="73D8540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Όπως ξέρετε, με συνειδητή πολιτική επιλογή της Κυβέρνησης, το Νοσοκομείο Σαντορίνης ξεκίνησε τη λειτουργία του τον Ιούνιο του 2016, μετά την ολοκλήρωση μιας διαδικασίας προσλήψεων με συμβάσεις ιδιωτικού δικαί</w:t>
      </w:r>
      <w:r>
        <w:rPr>
          <w:rFonts w:eastAsia="Times New Roman" w:cs="Times New Roman"/>
          <w:szCs w:val="24"/>
        </w:rPr>
        <w:t xml:space="preserve">ου ορισμένου χρόνου. Δόθηκε και δεύτερη παράταση κι έτσι συνεχίζει τη λειτουργία του φέτος. Έχει πλέον κατοχυρώσει τη λειτουργία του. </w:t>
      </w:r>
    </w:p>
    <w:p w14:paraId="73D8540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ήθελα να αναφέρω </w:t>
      </w:r>
      <w:r>
        <w:rPr>
          <w:rFonts w:eastAsia="Times New Roman" w:cs="Times New Roman"/>
          <w:szCs w:val="24"/>
        </w:rPr>
        <w:t>δύο</w:t>
      </w:r>
      <w:r>
        <w:rPr>
          <w:rFonts w:eastAsia="Times New Roman" w:cs="Times New Roman"/>
          <w:szCs w:val="24"/>
        </w:rPr>
        <w:t>-τρία στοιχεία. Πέρσι, εξέτασε πάνω από πενήντα χιλιάδες ασθενείς. Έγιναν πενήντα επτά τοκετοί στο</w:t>
      </w:r>
      <w:r>
        <w:rPr>
          <w:rFonts w:eastAsia="Times New Roman" w:cs="Times New Roman"/>
          <w:szCs w:val="24"/>
        </w:rPr>
        <w:t xml:space="preserve"> νησί. Πριν από λίγες ημέρες, έγιναν τα πρώτα </w:t>
      </w:r>
      <w:proofErr w:type="spellStart"/>
      <w:r>
        <w:rPr>
          <w:rFonts w:eastAsia="Times New Roman" w:cs="Times New Roman"/>
          <w:szCs w:val="24"/>
        </w:rPr>
        <w:t>λαπαροσκοπικά</w:t>
      </w:r>
      <w:proofErr w:type="spellEnd"/>
      <w:r>
        <w:rPr>
          <w:rFonts w:eastAsia="Times New Roman" w:cs="Times New Roman"/>
          <w:szCs w:val="24"/>
        </w:rPr>
        <w:t xml:space="preserve"> χειρουργεία. Εγκαταστάθηκε αξονικός τομογράφος. Ξέρουμε ότι κάποιοι στενοχωρήθηκαν πολύ γι’ αυτό. Χάθηκαν πολλά λεφτά από τον ιδιωτικό τομέα με την ανάπτυξη της λειτουργίας. Έτσι όμως, θα συνεχίσο</w:t>
      </w:r>
      <w:r>
        <w:rPr>
          <w:rFonts w:eastAsia="Times New Roman" w:cs="Times New Roman"/>
          <w:szCs w:val="24"/>
        </w:rPr>
        <w:t xml:space="preserve">υμε. </w:t>
      </w:r>
    </w:p>
    <w:p w14:paraId="73D8540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Επειδή έχουμε και την πικρή εμπειρία των διαδικασιών της γραφειοκρατικής οργάνωσης του κράτους την οποία κληρονομήσαμε, φέρνουμε μία ρύθμιση, η οποία θα επιτρέψει την επίσπευση των διαδικασιών της πρόσληψης μόνιμου προσωπικού. Ποια είναι αυτή η ρύθμι</w:t>
      </w:r>
      <w:r>
        <w:rPr>
          <w:rFonts w:eastAsia="Times New Roman" w:cs="Times New Roman"/>
          <w:szCs w:val="24"/>
        </w:rPr>
        <w:t xml:space="preserve">ση; Είναι ότι θα κάνει διακήρυξη η ΑΕΜΥ, την οποία θα εγκρίνει και θα ακολουθήσει πιστά τα κριτήρια του ΑΣΕΠ. Η επιλογή θα γίνει από επιτροπή που θα συγκροτήσει η ΑΕΜΥ. Τις ενστάσεις και την ολοκλήρωση των οριστικών πινάκων θα την κάνει το ΑΣΕΠ. </w:t>
      </w:r>
    </w:p>
    <w:p w14:paraId="73D8540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έχουμε </w:t>
      </w:r>
      <w:r>
        <w:rPr>
          <w:rFonts w:eastAsia="Times New Roman" w:cs="Times New Roman"/>
          <w:szCs w:val="24"/>
        </w:rPr>
        <w:t xml:space="preserve">μία </w:t>
      </w:r>
      <w:r>
        <w:rPr>
          <w:rFonts w:eastAsia="Times New Roman" w:cs="Times New Roman"/>
          <w:szCs w:val="24"/>
        </w:rPr>
        <w:t>πικρή εμπειρία. Θα πω ένα παράδειγμα: Όσον αφορά την προκήρυξη των χιλίων εξακοσίων εξήντα έξι θέσεων μόνιμου προσωπικού και διακοσίων πενήντα επτά που προκηρύχθηκαν φέτος το</w:t>
      </w:r>
      <w:r>
        <w:rPr>
          <w:rFonts w:eastAsia="Times New Roman" w:cs="Times New Roman"/>
          <w:szCs w:val="24"/>
        </w:rPr>
        <w:t>ν</w:t>
      </w:r>
      <w:r>
        <w:rPr>
          <w:rFonts w:eastAsia="Times New Roman" w:cs="Times New Roman"/>
          <w:szCs w:val="24"/>
        </w:rPr>
        <w:t xml:space="preserve"> Γενάρη από το ΑΣΕΠ έχουν βγει κάποια προσωρινά αποτελέσματα από τον </w:t>
      </w:r>
      <w:r>
        <w:rPr>
          <w:rFonts w:eastAsia="Times New Roman" w:cs="Times New Roman"/>
          <w:szCs w:val="24"/>
        </w:rPr>
        <w:t>Απρίλη, Μάη. Αυτή</w:t>
      </w:r>
      <w:r>
        <w:rPr>
          <w:rFonts w:eastAsia="Times New Roman" w:cs="Times New Roman"/>
          <w:szCs w:val="24"/>
        </w:rPr>
        <w:t>ν</w:t>
      </w:r>
      <w:r>
        <w:rPr>
          <w:rFonts w:eastAsia="Times New Roman" w:cs="Times New Roman"/>
          <w:szCs w:val="24"/>
        </w:rPr>
        <w:t xml:space="preserve"> τη στιγμή, μπαίνουμε στο</w:t>
      </w:r>
      <w:r>
        <w:rPr>
          <w:rFonts w:eastAsia="Times New Roman" w:cs="Times New Roman"/>
          <w:szCs w:val="24"/>
        </w:rPr>
        <w:t>ν</w:t>
      </w:r>
      <w:r>
        <w:rPr>
          <w:rFonts w:eastAsia="Times New Roman" w:cs="Times New Roman"/>
          <w:szCs w:val="24"/>
        </w:rPr>
        <w:t xml:space="preserve"> Δεκέμβρη και δεν έχουν βγει τα οριστικά αποτελέσματα. </w:t>
      </w:r>
    </w:p>
    <w:p w14:paraId="73D8540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Επειδή λήγει το δεύτερο δωδεκάμηνο της παράτασης της θητείας του υπηρετούντος προσωπικού σε κάποιους μήνες -από τον Μάιο και μετά για τους πρώτους- δεν μπορ</w:t>
      </w:r>
      <w:r>
        <w:rPr>
          <w:rFonts w:eastAsia="Times New Roman" w:cs="Times New Roman"/>
          <w:szCs w:val="24"/>
        </w:rPr>
        <w:t xml:space="preserve">ούμε να διακινδυνεύσουμε την ασφαλή λειτουργία του </w:t>
      </w:r>
      <w:r>
        <w:rPr>
          <w:rFonts w:eastAsia="Times New Roman" w:cs="Times New Roman"/>
          <w:szCs w:val="24"/>
        </w:rPr>
        <w:t>νοσοκομείου</w:t>
      </w:r>
      <w:r>
        <w:rPr>
          <w:rFonts w:eastAsia="Times New Roman" w:cs="Times New Roman"/>
          <w:szCs w:val="24"/>
        </w:rPr>
        <w:t xml:space="preserve">. Δεν πρέπει </w:t>
      </w:r>
      <w:r>
        <w:rPr>
          <w:rFonts w:eastAsia="Times New Roman" w:cs="Times New Roman"/>
          <w:szCs w:val="24"/>
        </w:rPr>
        <w:lastRenderedPageBreak/>
        <w:t xml:space="preserve">να σταματήσει να λειτουργεί το </w:t>
      </w:r>
      <w:r>
        <w:rPr>
          <w:rFonts w:eastAsia="Times New Roman" w:cs="Times New Roman"/>
          <w:szCs w:val="24"/>
        </w:rPr>
        <w:t>νοσοκομείο</w:t>
      </w:r>
      <w:r>
        <w:rPr>
          <w:rFonts w:eastAsia="Times New Roman" w:cs="Times New Roman"/>
          <w:szCs w:val="24"/>
        </w:rPr>
        <w:t xml:space="preserve">, επειδή δεν θα έχουν βγει τα αποτελέσματα, αν τη διαδικασία την υλοποιήσει πλήρως το ΑΣΕΠ, γιατί αυτό σημαίνει ότι δεν θα μπορούμε να </w:t>
      </w:r>
      <w:r>
        <w:rPr>
          <w:rFonts w:eastAsia="Times New Roman" w:cs="Times New Roman"/>
          <w:szCs w:val="24"/>
        </w:rPr>
        <w:t>παρατείνουμε την παραμονή τους, επειδή θα έχουν κλείσει είκοσι τέσσερις μήνες οι άνθρωποι που είναι εκεί. Οπότε κάνουμε αυτή</w:t>
      </w:r>
      <w:r>
        <w:rPr>
          <w:rFonts w:eastAsia="Times New Roman" w:cs="Times New Roman"/>
          <w:szCs w:val="24"/>
        </w:rPr>
        <w:t>ν</w:t>
      </w:r>
      <w:r>
        <w:rPr>
          <w:rFonts w:eastAsia="Times New Roman" w:cs="Times New Roman"/>
          <w:szCs w:val="24"/>
        </w:rPr>
        <w:t xml:space="preserve"> τη ρύθμιση. </w:t>
      </w:r>
    </w:p>
    <w:p w14:paraId="73D8540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Τα κριτήρια της πρόσληψης θα είναι ακριβώς αυτά που περιγράφονται στον νόμο του ΑΣΕΠ. Απλώς, θα εγκρίνει τη διακήρυξη</w:t>
      </w:r>
      <w:r>
        <w:rPr>
          <w:rFonts w:eastAsia="Times New Roman" w:cs="Times New Roman"/>
          <w:szCs w:val="24"/>
        </w:rPr>
        <w:t>, θα υλοποιήσει τη διαδικασία η ΑΕΜΥ και θα εξετάσει τις ενστάσεις και τους τελικούς πίνακες το ΑΣΕΠ. Έτσι πιστεύουμε ότι θα έχουμε ολοκληρώσει αυτή</w:t>
      </w:r>
      <w:r>
        <w:rPr>
          <w:rFonts w:eastAsia="Times New Roman" w:cs="Times New Roman"/>
          <w:szCs w:val="24"/>
        </w:rPr>
        <w:t>ν</w:t>
      </w:r>
      <w:r>
        <w:rPr>
          <w:rFonts w:eastAsia="Times New Roman" w:cs="Times New Roman"/>
          <w:szCs w:val="24"/>
        </w:rPr>
        <w:t xml:space="preserve"> τη διαδικασία μέχρι τότε που θα αρχίσουν να λήγουν οι πρώτες συμβάσεις της δεύτερης παράτασης αυτών που υπ</w:t>
      </w:r>
      <w:r>
        <w:rPr>
          <w:rFonts w:eastAsia="Times New Roman" w:cs="Times New Roman"/>
          <w:szCs w:val="24"/>
        </w:rPr>
        <w:t xml:space="preserve">ηρετούν σήμερα, του ιδιωτικού δικαίου ορισμένου χρόνου. </w:t>
      </w:r>
    </w:p>
    <w:p w14:paraId="73D8541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Αυτή είναι η τροπολογία. </w:t>
      </w:r>
    </w:p>
    <w:p w14:paraId="73D8541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41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w:t>
      </w:r>
    </w:p>
    <w:p w14:paraId="73D8541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είχα προαναγγείλει, ήταν να μιλήσει ο κ. Λοβέρδος. Συνεννοήθηκε με τον κ. Ευάγγελο Βενιζέλο. Με την αστική ευγένεια που τον χαρακτηρίζει, παραχωρεί τη θέση του στον πρώην </w:t>
      </w:r>
      <w:r>
        <w:rPr>
          <w:rFonts w:eastAsia="Times New Roman" w:cs="Times New Roman"/>
          <w:szCs w:val="24"/>
        </w:rPr>
        <w:t xml:space="preserve">πρόεδρο </w:t>
      </w:r>
      <w:r>
        <w:rPr>
          <w:rFonts w:eastAsia="Times New Roman" w:cs="Times New Roman"/>
          <w:szCs w:val="24"/>
        </w:rPr>
        <w:t xml:space="preserve">του κόμματός του τον κ. Βενιζέλο. </w:t>
      </w:r>
    </w:p>
    <w:p w14:paraId="73D8541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Μετά θα μιλήσουν οι δύο πρώτοι συνάδε</w:t>
      </w:r>
      <w:r>
        <w:rPr>
          <w:rFonts w:eastAsia="Times New Roman" w:cs="Times New Roman"/>
          <w:szCs w:val="24"/>
        </w:rPr>
        <w:t xml:space="preserve">λφοι, ο κ. </w:t>
      </w:r>
      <w:proofErr w:type="spellStart"/>
      <w:r>
        <w:rPr>
          <w:rFonts w:eastAsia="Times New Roman" w:cs="Times New Roman"/>
          <w:szCs w:val="24"/>
        </w:rPr>
        <w:t>Μιχελογιαννάκης</w:t>
      </w:r>
      <w:proofErr w:type="spellEnd"/>
      <w:r>
        <w:rPr>
          <w:rFonts w:eastAsia="Times New Roman" w:cs="Times New Roman"/>
          <w:szCs w:val="24"/>
        </w:rPr>
        <w:t xml:space="preserve"> και η κ. Αντωνίου. Ύστερα, θα μιλήσει ο κ. Λοβέρδος και μετά ο κ. Καρράς, η κ. </w:t>
      </w:r>
      <w:proofErr w:type="spellStart"/>
      <w:r>
        <w:rPr>
          <w:rFonts w:eastAsia="Times New Roman" w:cs="Times New Roman"/>
          <w:szCs w:val="24"/>
        </w:rPr>
        <w:t>Αυλωνίτου</w:t>
      </w:r>
      <w:proofErr w:type="spellEnd"/>
      <w:r>
        <w:rPr>
          <w:rFonts w:eastAsia="Times New Roman" w:cs="Times New Roman"/>
          <w:szCs w:val="24"/>
        </w:rPr>
        <w:t xml:space="preserve">, ο κ. Καλαφάτης και ο κ. Τζαβάρας. Πάμε εναλλάξ. </w:t>
      </w:r>
    </w:p>
    <w:p w14:paraId="73D8541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w:t>
      </w:r>
    </w:p>
    <w:p w14:paraId="73D8541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Ευχαριστώ, κύριε Πρόεδρε. </w:t>
      </w:r>
    </w:p>
    <w:p w14:paraId="73D8541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ρίες και κύριοι Βουλευτές, το ζήτημα του Ελληνικού Ινστιτούτου Βυζαντινών Σπουδών της Βενετίας πρέπει να μας επιτρέψει να συμφωνήσουμε, να συναινέσουμε και να συμβάλλουμε στην άσκηση μιας εθνικής πολιτικής.  </w:t>
      </w:r>
    </w:p>
    <w:p w14:paraId="73D85418"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επιτρέπεται να αναπτύσσονται </w:t>
      </w:r>
      <w:proofErr w:type="spellStart"/>
      <w:r>
        <w:rPr>
          <w:rFonts w:eastAsia="Times New Roman" w:cs="Times New Roman"/>
          <w:szCs w:val="24"/>
        </w:rPr>
        <w:t>μικροαντιδικίε</w:t>
      </w:r>
      <w:r>
        <w:rPr>
          <w:rFonts w:eastAsia="Times New Roman" w:cs="Times New Roman"/>
          <w:szCs w:val="24"/>
        </w:rPr>
        <w:t>ς</w:t>
      </w:r>
      <w:proofErr w:type="spellEnd"/>
      <w:r>
        <w:rPr>
          <w:rFonts w:eastAsia="Times New Roman" w:cs="Times New Roman"/>
          <w:szCs w:val="24"/>
        </w:rPr>
        <w:t xml:space="preserve"> ή μικροκομματισμοί σε ένα τέτοιο ζήτημα που αφορά </w:t>
      </w:r>
      <w:r>
        <w:rPr>
          <w:rFonts w:eastAsia="Times New Roman" w:cs="Times New Roman"/>
          <w:szCs w:val="24"/>
        </w:rPr>
        <w:t>σ</w:t>
      </w:r>
      <w:r>
        <w:rPr>
          <w:rFonts w:eastAsia="Times New Roman" w:cs="Times New Roman"/>
          <w:szCs w:val="24"/>
        </w:rPr>
        <w:t xml:space="preserve">τη διεθνή επιστημονική παρουσία της χώρας στη Βενετία, σε </w:t>
      </w:r>
      <w:r>
        <w:rPr>
          <w:rFonts w:eastAsia="Times New Roman" w:cs="Times New Roman"/>
          <w:szCs w:val="24"/>
        </w:rPr>
        <w:t xml:space="preserve">μία </w:t>
      </w:r>
      <w:r>
        <w:rPr>
          <w:rFonts w:eastAsia="Times New Roman" w:cs="Times New Roman"/>
          <w:szCs w:val="24"/>
        </w:rPr>
        <w:t xml:space="preserve">πόλη με την οποία το Βυζάντιο είχε ιδιαίτερους δεσμούς και το </w:t>
      </w:r>
      <w:r>
        <w:rPr>
          <w:rFonts w:eastAsia="Times New Roman" w:cs="Times New Roman"/>
          <w:szCs w:val="24"/>
        </w:rPr>
        <w:t xml:space="preserve">ινστιτούτο </w:t>
      </w:r>
      <w:r>
        <w:rPr>
          <w:rFonts w:eastAsia="Times New Roman" w:cs="Times New Roman"/>
          <w:szCs w:val="24"/>
        </w:rPr>
        <w:t xml:space="preserve">από </w:t>
      </w:r>
      <w:r>
        <w:rPr>
          <w:rFonts w:eastAsia="Times New Roman" w:cs="Times New Roman"/>
          <w:szCs w:val="24"/>
        </w:rPr>
        <w:lastRenderedPageBreak/>
        <w:t xml:space="preserve">τότε που ιδρύθηκε συνιστά ένα </w:t>
      </w:r>
      <w:proofErr w:type="spellStart"/>
      <w:r>
        <w:rPr>
          <w:rFonts w:eastAsia="Times New Roman" w:cs="Times New Roman"/>
          <w:szCs w:val="24"/>
        </w:rPr>
        <w:t>προκεχωρημένο</w:t>
      </w:r>
      <w:proofErr w:type="spellEnd"/>
      <w:r>
        <w:rPr>
          <w:rFonts w:eastAsia="Times New Roman" w:cs="Times New Roman"/>
          <w:szCs w:val="24"/>
        </w:rPr>
        <w:t xml:space="preserve"> φυλάκιο της ελληνική</w:t>
      </w:r>
      <w:r>
        <w:rPr>
          <w:rFonts w:eastAsia="Times New Roman" w:cs="Times New Roman"/>
          <w:szCs w:val="24"/>
        </w:rPr>
        <w:t xml:space="preserve">ς επιστήμης, αλλά και του ελληνικού πολιτισμού, γιατί η παρουσία του </w:t>
      </w:r>
      <w:r>
        <w:rPr>
          <w:rFonts w:eastAsia="Times New Roman" w:cs="Times New Roman"/>
          <w:szCs w:val="24"/>
        </w:rPr>
        <w:t xml:space="preserve">ινστιτούτου </w:t>
      </w:r>
      <w:r>
        <w:rPr>
          <w:rFonts w:eastAsia="Times New Roman" w:cs="Times New Roman"/>
          <w:szCs w:val="24"/>
        </w:rPr>
        <w:t>στη Βενετία είναι μια έμπρακτη απόδειξη της υποχρέωσης που έχουμε να γεφυρώσουμε τον ανατολικό με τον δυτικό Μεσαίωνα.</w:t>
      </w:r>
    </w:p>
    <w:p w14:paraId="73D85419"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επιστημονικό και ερευνητικό αντικείμενο του </w:t>
      </w:r>
      <w:r>
        <w:rPr>
          <w:rFonts w:eastAsia="Times New Roman" w:cs="Times New Roman"/>
          <w:szCs w:val="24"/>
        </w:rPr>
        <w:t>ινστιτούτ</w:t>
      </w:r>
      <w:r>
        <w:rPr>
          <w:rFonts w:eastAsia="Times New Roman" w:cs="Times New Roman"/>
          <w:szCs w:val="24"/>
        </w:rPr>
        <w:t xml:space="preserve">ου </w:t>
      </w:r>
      <w:r>
        <w:rPr>
          <w:rFonts w:eastAsia="Times New Roman" w:cs="Times New Roman"/>
          <w:szCs w:val="24"/>
        </w:rPr>
        <w:t xml:space="preserve">δεν είναι απλά ο Βυζαντινός και </w:t>
      </w:r>
      <w:r>
        <w:rPr>
          <w:rFonts w:eastAsia="Times New Roman" w:cs="Times New Roman"/>
          <w:szCs w:val="24"/>
        </w:rPr>
        <w:t xml:space="preserve">μεταβυζαντινός </w:t>
      </w:r>
      <w:r>
        <w:rPr>
          <w:rFonts w:eastAsia="Times New Roman" w:cs="Times New Roman"/>
          <w:szCs w:val="24"/>
        </w:rPr>
        <w:t xml:space="preserve">κόσμος, αλλά είναι η σχέση ανάμεσα στο Βυζάντιο και στη Δύση, είναι η διερεύνηση του ιδιαίτερου ρόλου της </w:t>
      </w:r>
      <w:proofErr w:type="spellStart"/>
      <w:r>
        <w:rPr>
          <w:rFonts w:eastAsia="Times New Roman" w:cs="Times New Roman"/>
          <w:szCs w:val="24"/>
        </w:rPr>
        <w:t>Γαληνοτάτης</w:t>
      </w:r>
      <w:proofErr w:type="spellEnd"/>
      <w:r>
        <w:rPr>
          <w:rFonts w:eastAsia="Times New Roman" w:cs="Times New Roman"/>
          <w:szCs w:val="24"/>
        </w:rPr>
        <w:t xml:space="preserve"> Δημοκρατίας, είναι η διερεύνηση των ζητημάτων μέσα από τα οποία προκύπτει στην ιστορική </w:t>
      </w:r>
      <w:r>
        <w:rPr>
          <w:rFonts w:eastAsia="Times New Roman" w:cs="Times New Roman"/>
          <w:szCs w:val="24"/>
        </w:rPr>
        <w:t>συνέχεια η ταυτότητα του νέου Ελληνισμού.</w:t>
      </w:r>
    </w:p>
    <w:p w14:paraId="73D8541A"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Οι επιστημονικές ηγεσίες του </w:t>
      </w:r>
      <w:r>
        <w:rPr>
          <w:rFonts w:eastAsia="Times New Roman" w:cs="Times New Roman"/>
          <w:szCs w:val="24"/>
        </w:rPr>
        <w:t xml:space="preserve">ινστιτούτου </w:t>
      </w:r>
      <w:r>
        <w:rPr>
          <w:rFonts w:eastAsia="Times New Roman" w:cs="Times New Roman"/>
          <w:szCs w:val="24"/>
        </w:rPr>
        <w:t>από την εποχή που ιδρύθηκε, από τη δεκαετία του ’50 μέχρι σήμερα, δεν προέκυψαν μέσα από κα</w:t>
      </w:r>
      <w:r>
        <w:rPr>
          <w:rFonts w:eastAsia="Times New Roman" w:cs="Times New Roman"/>
          <w:szCs w:val="24"/>
        </w:rPr>
        <w:t>μ</w:t>
      </w:r>
      <w:r>
        <w:rPr>
          <w:rFonts w:eastAsia="Times New Roman" w:cs="Times New Roman"/>
          <w:szCs w:val="24"/>
        </w:rPr>
        <w:t>μία πολιτική ή διοικητική διεργασία. Οι επιλογές των διευθυντών ήταν διαχρονικά α</w:t>
      </w:r>
      <w:r>
        <w:rPr>
          <w:rFonts w:eastAsia="Times New Roman" w:cs="Times New Roman"/>
          <w:szCs w:val="24"/>
        </w:rPr>
        <w:t xml:space="preserve">υτονόητες. Το Ινστιτούτο της Βενετίας το διοίκησαν μεγάλες προσωπικότητες, καταξιωμένες στο αντικείμενό τους. Ήταν προφανές και αυτονόητο ποιος θα αναλάβει την επιστημονική διεύθυνση του </w:t>
      </w:r>
      <w:r>
        <w:rPr>
          <w:rFonts w:eastAsia="Times New Roman" w:cs="Times New Roman"/>
          <w:szCs w:val="24"/>
        </w:rPr>
        <w:t>ινστιτούτου</w:t>
      </w:r>
      <w:r>
        <w:rPr>
          <w:rFonts w:eastAsia="Times New Roman" w:cs="Times New Roman"/>
          <w:szCs w:val="24"/>
        </w:rPr>
        <w:t>.</w:t>
      </w:r>
    </w:p>
    <w:p w14:paraId="73D8541B"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Είχα την τύχη να συνεργαστώ με κάποιους από αυτούς τους </w:t>
      </w:r>
      <w:r>
        <w:rPr>
          <w:rFonts w:eastAsia="Times New Roman" w:cs="Times New Roman"/>
          <w:szCs w:val="24"/>
        </w:rPr>
        <w:t xml:space="preserve">σημαντικούς επιστήμονες, άνδρες και γυναίκες, και κατά τη </w:t>
      </w:r>
      <w:r>
        <w:rPr>
          <w:rFonts w:eastAsia="Times New Roman" w:cs="Times New Roman"/>
          <w:szCs w:val="24"/>
        </w:rPr>
        <w:lastRenderedPageBreak/>
        <w:t xml:space="preserve">διάρκεια της θητείας μου στο Υπουργείο Πολιτισμού και κατά τη διάρκεια της θητείας μου στο Υπουργείο Εξωτερικών. Έχω πολλές φορές επισκεφθεί το </w:t>
      </w:r>
      <w:r>
        <w:rPr>
          <w:rFonts w:eastAsia="Times New Roman" w:cs="Times New Roman"/>
          <w:szCs w:val="24"/>
        </w:rPr>
        <w:t>ινστιτούτο</w:t>
      </w:r>
      <w:r>
        <w:rPr>
          <w:rFonts w:eastAsia="Times New Roman" w:cs="Times New Roman"/>
          <w:szCs w:val="24"/>
        </w:rPr>
        <w:t>. Έχω μετάσχει σε εκδηλώσεις, σε δραστηριότη</w:t>
      </w:r>
      <w:r>
        <w:rPr>
          <w:rFonts w:eastAsia="Times New Roman" w:cs="Times New Roman"/>
          <w:szCs w:val="24"/>
        </w:rPr>
        <w:t xml:space="preserve">τες στους κόλπους του </w:t>
      </w:r>
      <w:r>
        <w:rPr>
          <w:rFonts w:eastAsia="Times New Roman" w:cs="Times New Roman"/>
          <w:szCs w:val="24"/>
        </w:rPr>
        <w:t>ινστιτούτου</w:t>
      </w:r>
      <w:r>
        <w:rPr>
          <w:rFonts w:eastAsia="Times New Roman" w:cs="Times New Roman"/>
          <w:szCs w:val="24"/>
        </w:rPr>
        <w:t xml:space="preserve">. Γνωρίζω πάρα πολύ καλά τη σχέση με την </w:t>
      </w:r>
      <w:r>
        <w:rPr>
          <w:rFonts w:eastAsia="Times New Roman" w:cs="Times New Roman"/>
          <w:szCs w:val="24"/>
        </w:rPr>
        <w:t>Ελληνική Κ</w:t>
      </w:r>
      <w:r>
        <w:rPr>
          <w:rFonts w:eastAsia="Times New Roman" w:cs="Times New Roman"/>
          <w:szCs w:val="24"/>
        </w:rPr>
        <w:t>οινότητα της Βενετίας, τη σχέση με τη μητρόπολη Ιταλίας, τη σχέση με τον Ιερό Ναό του Αγίου Γεωργίου, τη σχέση με το προξενείο μας, όσο υπήρχε και λειτουργούσε το προξενείο</w:t>
      </w:r>
      <w:r>
        <w:rPr>
          <w:rFonts w:eastAsia="Times New Roman" w:cs="Times New Roman"/>
          <w:szCs w:val="24"/>
        </w:rPr>
        <w:t xml:space="preserve"> στη Βενετία, και με την πρεσβεία της Ρώμης.</w:t>
      </w:r>
    </w:p>
    <w:p w14:paraId="73D8541C"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Εφόσον διευθετούνται τα διοικητικά ζητήματα και εφόσον διασφαλίζονται εγγυήσεις διαφάνειας, διοίκησης και διαχείρισης του </w:t>
      </w:r>
      <w:r>
        <w:rPr>
          <w:rFonts w:eastAsia="Times New Roman" w:cs="Times New Roman"/>
          <w:szCs w:val="24"/>
        </w:rPr>
        <w:t>ινστιτούτου</w:t>
      </w:r>
      <w:r>
        <w:rPr>
          <w:rFonts w:eastAsia="Times New Roman" w:cs="Times New Roman"/>
          <w:szCs w:val="24"/>
        </w:rPr>
        <w:t xml:space="preserve">, το μεγάλο ζήτημα είναι </w:t>
      </w:r>
      <w:r>
        <w:rPr>
          <w:rFonts w:eastAsia="Times New Roman" w:cs="Times New Roman"/>
          <w:szCs w:val="24"/>
        </w:rPr>
        <w:t xml:space="preserve">πως </w:t>
      </w:r>
      <w:r>
        <w:rPr>
          <w:rFonts w:eastAsia="Times New Roman" w:cs="Times New Roman"/>
          <w:szCs w:val="24"/>
        </w:rPr>
        <w:t>θα διαφυλάξουμε το ερευνητικό και επιστημονικό κύ</w:t>
      </w:r>
      <w:r>
        <w:rPr>
          <w:rFonts w:eastAsia="Times New Roman" w:cs="Times New Roman"/>
          <w:szCs w:val="24"/>
        </w:rPr>
        <w:t xml:space="preserve">ρος του </w:t>
      </w:r>
      <w:r>
        <w:rPr>
          <w:rFonts w:eastAsia="Times New Roman" w:cs="Times New Roman"/>
          <w:szCs w:val="24"/>
        </w:rPr>
        <w:t>ινστιτούτου</w:t>
      </w:r>
      <w:r>
        <w:rPr>
          <w:rFonts w:eastAsia="Times New Roman" w:cs="Times New Roman"/>
          <w:szCs w:val="24"/>
        </w:rPr>
        <w:t xml:space="preserve">. </w:t>
      </w:r>
    </w:p>
    <w:p w14:paraId="73D8541D"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κύρος του </w:t>
      </w:r>
      <w:r>
        <w:rPr>
          <w:rFonts w:eastAsia="Times New Roman" w:cs="Times New Roman"/>
          <w:szCs w:val="24"/>
        </w:rPr>
        <w:t xml:space="preserve">ινστιτούτου </w:t>
      </w:r>
      <w:r>
        <w:rPr>
          <w:rFonts w:eastAsia="Times New Roman" w:cs="Times New Roman"/>
          <w:szCs w:val="24"/>
        </w:rPr>
        <w:t xml:space="preserve">κρίνεται μέσα σε μια διεθνή επιστημονική κοινότητα, μέσα σε μια διεθνή επιστημονική αγορά με την έννοια του φόρουμ. Για να δούμε αν το ινστιτούτο έχει υπόσταση, καταξίωση και αποδοχή, πρέπει να συγκρίνουμε το </w:t>
      </w:r>
      <w:r>
        <w:rPr>
          <w:rFonts w:eastAsia="Times New Roman" w:cs="Times New Roman"/>
          <w:szCs w:val="24"/>
        </w:rPr>
        <w:t xml:space="preserve">Ινστιτούτο της Βενετίας με άλλους αντίστοιχους θεσμούς, με το </w:t>
      </w:r>
      <w:r>
        <w:rPr>
          <w:rFonts w:eastAsia="Times New Roman" w:cs="Times New Roman"/>
          <w:szCs w:val="24"/>
          <w:lang w:val="en-US"/>
        </w:rPr>
        <w:t>Dumbarton</w:t>
      </w:r>
      <w:r>
        <w:rPr>
          <w:rFonts w:eastAsia="Times New Roman" w:cs="Times New Roman"/>
          <w:szCs w:val="24"/>
        </w:rPr>
        <w:t xml:space="preserve"> </w:t>
      </w:r>
      <w:r>
        <w:rPr>
          <w:rFonts w:eastAsia="Times New Roman" w:cs="Times New Roman"/>
          <w:szCs w:val="24"/>
          <w:lang w:val="en-US"/>
        </w:rPr>
        <w:t>Oaks</w:t>
      </w:r>
      <w:r>
        <w:rPr>
          <w:rFonts w:eastAsia="Times New Roman" w:cs="Times New Roman"/>
          <w:szCs w:val="24"/>
        </w:rPr>
        <w:t xml:space="preserve">, ας πούμε, στην Ουάσιγκτον, για να μπορέσουμε να </w:t>
      </w:r>
      <w:r>
        <w:rPr>
          <w:rFonts w:eastAsia="Times New Roman" w:cs="Times New Roman"/>
          <w:szCs w:val="24"/>
        </w:rPr>
        <w:lastRenderedPageBreak/>
        <w:t>αντιληφθούμε τη σημασία που έχει η επιστημονική και ερευνητική αξιοπιστία των επιλογών που κάνουμε.</w:t>
      </w:r>
    </w:p>
    <w:p w14:paraId="73D8541E"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παρά τις νομοτεχνικές διευθετήσεις και τους εξωραϊσμούς, πρέπει να γίνει το μεγάλο βήμα, μετά από μια γρήγορη συνεννόηση που θα παρακαλούσα πολύ να γίνει ανάμεσα στα συναρμόδια Υπουργεία Εξωτερικών και Παιδείας, προκειμένου με το νομοσχέδιο, όπως θα ψ</w:t>
      </w:r>
      <w:r>
        <w:rPr>
          <w:rFonts w:eastAsia="Times New Roman" w:cs="Times New Roman"/>
          <w:szCs w:val="24"/>
        </w:rPr>
        <w:t xml:space="preserve">ηφιστεί τελικά, να διασφαλίζεται ο αμιγής, ο καθαρός ερευνητικός χαρακτήρας του </w:t>
      </w:r>
      <w:r>
        <w:rPr>
          <w:rFonts w:eastAsia="Times New Roman" w:cs="Times New Roman"/>
          <w:szCs w:val="24"/>
        </w:rPr>
        <w:t>ινστιτούτου</w:t>
      </w:r>
      <w:r>
        <w:rPr>
          <w:rFonts w:eastAsia="Times New Roman" w:cs="Times New Roman"/>
          <w:szCs w:val="24"/>
        </w:rPr>
        <w:t>. Πρέπει για το Ινστιτούτο της Βενετίας να ισχύει ό,τι ισχύει για τα ερευνητικά ιδρύματα, ό,τι ισχύει στη νομοθεσία μας για όλα τα σημαντικά ερευνητικά κέντρα που έχ</w:t>
      </w:r>
      <w:r>
        <w:rPr>
          <w:rFonts w:eastAsia="Times New Roman" w:cs="Times New Roman"/>
          <w:szCs w:val="24"/>
        </w:rPr>
        <w:t>ουμε, που δυστυχώς στον τομέα των ανθρωπιστικών και κοινωνικών επιστημών είναι λίγα. Δεν έχουμε την ποικιλία, το εύρος των ερευνητικών οντοτήτων που έχουμε σε άλλους κλάδους.</w:t>
      </w:r>
    </w:p>
    <w:p w14:paraId="73D8541F"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δεν αρκεί να προβλέπεται μία συμβουλευτική επιτροπή για την επιλογή του διευ</w:t>
      </w:r>
      <w:r>
        <w:rPr>
          <w:rFonts w:eastAsia="Times New Roman" w:cs="Times New Roman"/>
          <w:szCs w:val="24"/>
        </w:rPr>
        <w:t xml:space="preserve">θυντή, του </w:t>
      </w:r>
      <w:r>
        <w:rPr>
          <w:rFonts w:eastAsia="Times New Roman" w:cs="Times New Roman"/>
          <w:szCs w:val="24"/>
        </w:rPr>
        <w:t>προέδρου</w:t>
      </w:r>
      <w:r>
        <w:rPr>
          <w:rFonts w:eastAsia="Times New Roman" w:cs="Times New Roman"/>
          <w:szCs w:val="24"/>
        </w:rPr>
        <w:t>, όπως ονομάζεται τώρα, η οποία αποτελείται από μέλη ΔΕΠ, διότι τα μέλη ΔΕΠ μπορεί να είναι νέα, μπορεί να είναι αδοκίμαστα.</w:t>
      </w:r>
    </w:p>
    <w:p w14:paraId="73D85420"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b/>
          <w:szCs w:val="24"/>
        </w:rPr>
        <w:t xml:space="preserve">ΙΩΑΝΝΗΣ ΑΜΑΝΑΤΙΔΗΣ (Υφυπουργός Εξωτερικών): </w:t>
      </w:r>
      <w:r>
        <w:rPr>
          <w:rFonts w:eastAsia="Times New Roman"/>
          <w:szCs w:val="24"/>
        </w:rPr>
        <w:t>...(δεν ακούστηκε)</w:t>
      </w:r>
    </w:p>
    <w:p w14:paraId="73D85421"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ΒΕΝΙΖΕΛΟΣ: </w:t>
      </w:r>
      <w:r>
        <w:rPr>
          <w:rFonts w:eastAsia="Times New Roman" w:cs="Times New Roman"/>
          <w:szCs w:val="24"/>
        </w:rPr>
        <w:t>Δεν έχει σημασία. Στην πρώτη</w:t>
      </w:r>
      <w:r>
        <w:rPr>
          <w:rFonts w:eastAsia="Times New Roman" w:cs="Times New Roman"/>
          <w:szCs w:val="24"/>
        </w:rPr>
        <w:t xml:space="preserve"> βαθμίδα, την καθηγητική, συνωθούνται πρόσωπα τα οποία έχουν μια στοιχειώδη ταυτότητα επιστημονική και άλλοι οι οποίοι έχουν μια </w:t>
      </w:r>
      <w:r>
        <w:rPr>
          <w:rFonts w:eastAsia="Times New Roman" w:cs="Times New Roman"/>
          <w:szCs w:val="24"/>
          <w:lang w:val="en-US"/>
        </w:rPr>
        <w:t>seniority</w:t>
      </w:r>
      <w:r>
        <w:rPr>
          <w:rFonts w:eastAsia="Times New Roman" w:cs="Times New Roman"/>
          <w:szCs w:val="24"/>
        </w:rPr>
        <w:t xml:space="preserve">, έχουν μια καταξίωση και έχουν να παρουσιάσουν ένα ερευνητικό </w:t>
      </w:r>
      <w:r>
        <w:rPr>
          <w:rFonts w:eastAsia="Times New Roman" w:cs="Times New Roman"/>
          <w:szCs w:val="24"/>
          <w:lang w:val="en-US"/>
        </w:rPr>
        <w:t>corpus</w:t>
      </w:r>
      <w:r>
        <w:rPr>
          <w:rFonts w:eastAsia="Times New Roman" w:cs="Times New Roman"/>
          <w:szCs w:val="24"/>
        </w:rPr>
        <w:t xml:space="preserve"> πολύ μεγάλο. Πρέπει να νομιμοποιείται η διαδικασ</w:t>
      </w:r>
      <w:r>
        <w:rPr>
          <w:rFonts w:eastAsia="Times New Roman" w:cs="Times New Roman"/>
          <w:szCs w:val="24"/>
        </w:rPr>
        <w:t>ία επιλογής.</w:t>
      </w:r>
    </w:p>
    <w:p w14:paraId="73D85422"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Η διαδικασία επιλογής, εάν δεν θέλουμε να γίνεται από την Ακαδημία και θέλουμε να γίνεται με έναν αδιάβλητο τρόπο ευρύτερο -γιατί και η Ακαδημία είναι θεσμός του κράτους και πρέπει να σεβόμαστε την ύπαρξή της- πρέπει, αν μη τι άλλο, να ακολουθ</w:t>
      </w:r>
      <w:r>
        <w:rPr>
          <w:rFonts w:eastAsia="Times New Roman" w:cs="Times New Roman"/>
          <w:szCs w:val="24"/>
        </w:rPr>
        <w:t xml:space="preserve">είται η διαδικασία που ακολουθείται για την επιλογή των προέδρων των </w:t>
      </w:r>
      <w:r>
        <w:rPr>
          <w:rFonts w:eastAsia="Times New Roman" w:cs="Times New Roman"/>
          <w:szCs w:val="24"/>
        </w:rPr>
        <w:t>ερευνητικών κέντρων</w:t>
      </w:r>
      <w:r>
        <w:rPr>
          <w:rFonts w:eastAsia="Times New Roman" w:cs="Times New Roman"/>
          <w:szCs w:val="24"/>
        </w:rPr>
        <w:t xml:space="preserve"> και των διευθυντών των </w:t>
      </w:r>
      <w:r>
        <w:rPr>
          <w:rFonts w:eastAsia="Times New Roman" w:cs="Times New Roman"/>
          <w:szCs w:val="24"/>
        </w:rPr>
        <w:t xml:space="preserve">ινστιτούτων </w:t>
      </w:r>
      <w:r>
        <w:rPr>
          <w:rFonts w:eastAsia="Times New Roman" w:cs="Times New Roman"/>
          <w:szCs w:val="24"/>
        </w:rPr>
        <w:t>του ελληνικού κράτους, πέραν του ότι το Ινστιτούτο της Βενετίας είναι και νομικό πρόσωπο δημοσίου δικαίου. Δεν είναι δυνατόν να υπάρ</w:t>
      </w:r>
      <w:r>
        <w:rPr>
          <w:rFonts w:eastAsia="Times New Roman" w:cs="Times New Roman"/>
          <w:szCs w:val="24"/>
        </w:rPr>
        <w:t xml:space="preserve">χει άλλη διαδικασία. </w:t>
      </w:r>
    </w:p>
    <w:p w14:paraId="73D85423"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Ούτως ή άλλως οι κινήσεις στην επιλογή είναι αναγκαστικές. Δεν υπάρχει μεγάλο εύρος επιλογών. Πρέπει οι άνθρωποι αυτοί να κινούνται στο επίπεδο, στο οποίο κινήθηκαν οι προηγούμενες επιστημονικές διευθύνσεις του </w:t>
      </w:r>
      <w:r>
        <w:rPr>
          <w:rFonts w:eastAsia="Times New Roman" w:cs="Times New Roman"/>
          <w:szCs w:val="24"/>
        </w:rPr>
        <w:t>ινστιτούτου</w:t>
      </w:r>
      <w:r>
        <w:rPr>
          <w:rFonts w:eastAsia="Times New Roman" w:cs="Times New Roman"/>
          <w:szCs w:val="24"/>
        </w:rPr>
        <w:t>, για να μπο</w:t>
      </w:r>
      <w:r>
        <w:rPr>
          <w:rFonts w:eastAsia="Times New Roman" w:cs="Times New Roman"/>
          <w:szCs w:val="24"/>
        </w:rPr>
        <w:t xml:space="preserve">ρεί ο </w:t>
      </w:r>
      <w:r>
        <w:rPr>
          <w:rFonts w:eastAsia="Times New Roman" w:cs="Times New Roman"/>
          <w:szCs w:val="24"/>
        </w:rPr>
        <w:t xml:space="preserve">διευθυντής </w:t>
      </w:r>
      <w:r>
        <w:rPr>
          <w:rFonts w:eastAsia="Times New Roman" w:cs="Times New Roman"/>
          <w:szCs w:val="24"/>
        </w:rPr>
        <w:t xml:space="preserve">-ο </w:t>
      </w:r>
      <w:r>
        <w:rPr>
          <w:rFonts w:eastAsia="Times New Roman" w:cs="Times New Roman"/>
          <w:szCs w:val="24"/>
        </w:rPr>
        <w:t>πρόεδρος</w:t>
      </w:r>
      <w:r>
        <w:rPr>
          <w:rFonts w:eastAsia="Times New Roman" w:cs="Times New Roman"/>
          <w:szCs w:val="24"/>
        </w:rPr>
        <w:t xml:space="preserve"> τώρα- να προσκαλεί ερευνητές, να </w:t>
      </w:r>
      <w:r>
        <w:rPr>
          <w:rFonts w:eastAsia="Times New Roman" w:cs="Times New Roman"/>
          <w:szCs w:val="24"/>
        </w:rPr>
        <w:lastRenderedPageBreak/>
        <w:t>μπορεί να διευθύνει τις έρευνες, να μπορεί να εκδίδει τα περιοδικά, να μπορεί να έχει φιλοξενούμενους ερευνητές, να μπορεί να προσελκύει νέους ερευνητές, οι οποίοι να διαμορφώνουν τη συνέχεια κα</w:t>
      </w:r>
      <w:r>
        <w:rPr>
          <w:rFonts w:eastAsia="Times New Roman" w:cs="Times New Roman"/>
          <w:szCs w:val="24"/>
        </w:rPr>
        <w:t>ι την προοπτική της έρευνας σε ένα τόσο κρίσιμο πεδίο. Πρέπει να μπορεί να μιλήσει ιταλικά, να μπορεί να επικοινωνήσει με τη διεθνή βιβλιογραφία κ.λπ</w:t>
      </w:r>
      <w:r>
        <w:rPr>
          <w:rFonts w:eastAsia="Times New Roman" w:cs="Times New Roman"/>
          <w:szCs w:val="24"/>
        </w:rPr>
        <w:t>.</w:t>
      </w:r>
      <w:r>
        <w:rPr>
          <w:rFonts w:eastAsia="Times New Roman" w:cs="Times New Roman"/>
          <w:szCs w:val="24"/>
        </w:rPr>
        <w:t xml:space="preserve">. </w:t>
      </w:r>
    </w:p>
    <w:p w14:paraId="73D85424"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Άρα, μην φοβάστε! Δεν υπάρχει κανένας λόγος να είναι μίζερη ή επιφυλακτική η ρύθμιση σε σχέση με τη δια</w:t>
      </w:r>
      <w:r>
        <w:rPr>
          <w:rFonts w:eastAsia="Times New Roman" w:cs="Times New Roman"/>
          <w:szCs w:val="24"/>
        </w:rPr>
        <w:t xml:space="preserve">δικασία επιλογής του </w:t>
      </w:r>
      <w:r>
        <w:rPr>
          <w:rFonts w:eastAsia="Times New Roman" w:cs="Times New Roman"/>
          <w:szCs w:val="24"/>
        </w:rPr>
        <w:t>προέδρου</w:t>
      </w:r>
      <w:r>
        <w:rPr>
          <w:rFonts w:eastAsia="Times New Roman" w:cs="Times New Roman"/>
          <w:szCs w:val="24"/>
        </w:rPr>
        <w:t xml:space="preserve">, δηλαδή του ανθρώπου που </w:t>
      </w:r>
      <w:proofErr w:type="spellStart"/>
      <w:r>
        <w:rPr>
          <w:rFonts w:eastAsia="Times New Roman" w:cs="Times New Roman"/>
          <w:szCs w:val="24"/>
        </w:rPr>
        <w:t>υποστασιοποιεί</w:t>
      </w:r>
      <w:proofErr w:type="spellEnd"/>
      <w:r>
        <w:rPr>
          <w:rFonts w:eastAsia="Times New Roman" w:cs="Times New Roman"/>
          <w:szCs w:val="24"/>
        </w:rPr>
        <w:t xml:space="preserve">, που εκπροσωπεί το </w:t>
      </w:r>
      <w:r>
        <w:rPr>
          <w:rFonts w:eastAsia="Times New Roman" w:cs="Times New Roman"/>
          <w:szCs w:val="24"/>
        </w:rPr>
        <w:t>ινστιτούτο</w:t>
      </w:r>
      <w:r>
        <w:rPr>
          <w:rFonts w:eastAsia="Times New Roman" w:cs="Times New Roman"/>
          <w:szCs w:val="24"/>
        </w:rPr>
        <w:t>, που το διευθύνει και που σε έναν χώρο, όπως είναι η Ιταλία, η Βενετία, σε έναν χώρο, όπως είναι οι βυζαντινές και μεταβυζαντινές σπουδές, όπως είναι οι μεσ</w:t>
      </w:r>
      <w:r>
        <w:rPr>
          <w:rFonts w:eastAsia="Times New Roman" w:cs="Times New Roman"/>
          <w:szCs w:val="24"/>
        </w:rPr>
        <w:t xml:space="preserve">αιωνικές σπουδές, πρέπει να είναι ένας άνθρωπος, ο οποίος έχει με το όνομά του την ικανότητα να πείθει και να προσδίδει κύρος. </w:t>
      </w:r>
    </w:p>
    <w:p w14:paraId="73D85425"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BF1569">
        <w:rPr>
          <w:rFonts w:eastAsia="Times New Roman" w:cs="Times New Roman"/>
          <w:b/>
          <w:szCs w:val="24"/>
        </w:rPr>
        <w:t>ΑΝΑΣΤΑΣΙΑ ΧΡΙΣΤΟΔΟΥΛΟΠΟΥΛΟΥ</w:t>
      </w:r>
      <w:r>
        <w:rPr>
          <w:rFonts w:eastAsia="Times New Roman" w:cs="Times New Roman"/>
          <w:szCs w:val="24"/>
        </w:rPr>
        <w:t>)</w:t>
      </w:r>
    </w:p>
    <w:p w14:paraId="73D85426"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Επίσης, είναι προφ</w:t>
      </w:r>
      <w:r>
        <w:rPr>
          <w:rFonts w:eastAsia="Times New Roman" w:cs="Times New Roman"/>
          <w:szCs w:val="24"/>
        </w:rPr>
        <w:t>ανές -και χαίρομαι που έγινε μια σχετική νομοτεχνική βελτίωση- ότι οι σκοποί πρέπει να είναι οι σκο</w:t>
      </w:r>
      <w:r>
        <w:rPr>
          <w:rFonts w:eastAsia="Times New Roman" w:cs="Times New Roman"/>
          <w:szCs w:val="24"/>
        </w:rPr>
        <w:lastRenderedPageBreak/>
        <w:t>ποί που απορρέουν από τη διακρατική συμφωνία Ελλάδος-Ιταλίας. Επίσης, πρέπει να τηρούνται οι όροι της δωρεάς της ελληνικής κοινότητας. Τα έχουμε πει αυτά και</w:t>
      </w:r>
      <w:r>
        <w:rPr>
          <w:rFonts w:eastAsia="Times New Roman" w:cs="Times New Roman"/>
          <w:szCs w:val="24"/>
        </w:rPr>
        <w:t xml:space="preserve"> άλλες φορές δι’ άλλων συναδέλφων μου και από ό,τι κατάλαβα ειπώθηκαν και στην ακρόαση φορέων. </w:t>
      </w:r>
    </w:p>
    <w:p w14:paraId="73D85427"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Υπάρχει η συνταγματική προστασία του άρθρου 107 του Συντάγματος. Μην ανοίγουμε αντιδικίες εκεί που δεν υπάρχει λόγος να ανοίξουν. Και, δυστυχώς, υπάρχει μια μακ</w:t>
      </w:r>
      <w:r>
        <w:rPr>
          <w:rFonts w:eastAsia="Times New Roman" w:cs="Times New Roman"/>
          <w:szCs w:val="24"/>
        </w:rPr>
        <w:t xml:space="preserve">ρά παράδοση αντιδικιών γύρω από τα θέματα της διαχείρισης της περιουσίας της ελληνικής κοινότητας της Βενετίας. </w:t>
      </w:r>
    </w:p>
    <w:p w14:paraId="73D85428"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Παντού οι κοινοτικές περιουσίες δημιουργούν νομικά προβλήματα. Πρέπει να είμαστε ιδιαίτερα προσεκτικοί στα ζητήματα αυτά και κυρίως πρέπει να σ</w:t>
      </w:r>
      <w:r>
        <w:rPr>
          <w:rFonts w:eastAsia="Times New Roman" w:cs="Times New Roman"/>
          <w:szCs w:val="24"/>
        </w:rPr>
        <w:t xml:space="preserve">εβαστούμε τον ακαδημαϊκό και ερευνητικό χαρακτήρα και το κύρος και το έργο του </w:t>
      </w:r>
      <w:r>
        <w:rPr>
          <w:rFonts w:eastAsia="Times New Roman" w:cs="Times New Roman"/>
          <w:szCs w:val="24"/>
        </w:rPr>
        <w:t xml:space="preserve">ινστιτούτου </w:t>
      </w:r>
      <w:r>
        <w:rPr>
          <w:rFonts w:eastAsia="Times New Roman" w:cs="Times New Roman"/>
          <w:szCs w:val="24"/>
        </w:rPr>
        <w:t xml:space="preserve">αυτού, το οποίο βεβαίως είχε τη δυσκολία της συμβίωσης με τη </w:t>
      </w:r>
      <w:r>
        <w:rPr>
          <w:rFonts w:eastAsia="Times New Roman" w:cs="Times New Roman"/>
          <w:szCs w:val="24"/>
        </w:rPr>
        <w:t>μητρόπολη</w:t>
      </w:r>
      <w:r>
        <w:rPr>
          <w:rFonts w:eastAsia="Times New Roman" w:cs="Times New Roman"/>
          <w:szCs w:val="24"/>
        </w:rPr>
        <w:t>, της συμβίωσης με την κοινότητα, της συμβίωσης με τις διπλωματικές μας υπηρεσίες, οι οποίες εξ</w:t>
      </w:r>
      <w:r>
        <w:rPr>
          <w:rFonts w:eastAsia="Times New Roman" w:cs="Times New Roman"/>
          <w:szCs w:val="24"/>
        </w:rPr>
        <w:t xml:space="preserve"> αγαθού </w:t>
      </w:r>
      <w:proofErr w:type="spellStart"/>
      <w:r>
        <w:rPr>
          <w:rFonts w:eastAsia="Times New Roman" w:cs="Times New Roman"/>
          <w:szCs w:val="24"/>
        </w:rPr>
        <w:t>συνειδότος</w:t>
      </w:r>
      <w:proofErr w:type="spellEnd"/>
      <w:r>
        <w:rPr>
          <w:rFonts w:eastAsia="Times New Roman" w:cs="Times New Roman"/>
          <w:szCs w:val="24"/>
        </w:rPr>
        <w:t xml:space="preserve"> πολλές φορές ή εξ υπερβάλλοντος ζήλου άλλες φορές είχαν και έχουν ίσως μια διάθεση σύγκρουσης.</w:t>
      </w:r>
    </w:p>
    <w:p w14:paraId="73D85429"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Όμως, εδώ τώρα βλέπω ότι διαχωρίζονται τα πεδία και έχουμε αφ’ ενός μεν υπεύθυνο διαχείρισης, αφ’ ετέρου δε υπεύθυνο του επιστημονικού έργου τ</w:t>
      </w:r>
      <w:r>
        <w:rPr>
          <w:rFonts w:eastAsia="Times New Roman" w:cs="Times New Roman"/>
          <w:szCs w:val="24"/>
        </w:rPr>
        <w:t xml:space="preserve">ου </w:t>
      </w:r>
      <w:r>
        <w:rPr>
          <w:rFonts w:eastAsia="Times New Roman" w:cs="Times New Roman"/>
          <w:szCs w:val="24"/>
        </w:rPr>
        <w:t>ι</w:t>
      </w:r>
      <w:r>
        <w:rPr>
          <w:rFonts w:eastAsia="Times New Roman" w:cs="Times New Roman"/>
          <w:szCs w:val="24"/>
        </w:rPr>
        <w:t xml:space="preserve">νστιτούτου. </w:t>
      </w:r>
    </w:p>
    <w:p w14:paraId="73D8542A"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Άρα, θα παρακαλούσα πάρα πολύ για το εξής: Δεν υπάρχει λόγος σε οτιδήποτε έρχεται προς συζήτηση και ψήφιση στη Βουλή να αντιδικούμε ή να κινούμαστε με διάθεση πολιτικής στρεψοδικίας.</w:t>
      </w:r>
    </w:p>
    <w:p w14:paraId="73D8542B"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Να κάνετε μια συνεννόηση και να παραπέμψετε σε μια αμερόληπτη, δοκιμασμένη, αξιόπιστη, ακαδημαϊκή διαδικασία επιλογής του </w:t>
      </w:r>
      <w:r>
        <w:rPr>
          <w:rFonts w:eastAsia="Times New Roman" w:cs="Times New Roman"/>
          <w:szCs w:val="24"/>
        </w:rPr>
        <w:t xml:space="preserve">προέδρου </w:t>
      </w:r>
      <w:r>
        <w:rPr>
          <w:rFonts w:eastAsia="Times New Roman" w:cs="Times New Roman"/>
          <w:szCs w:val="24"/>
        </w:rPr>
        <w:t xml:space="preserve">ως επικεφαλής επιστημονικού του </w:t>
      </w:r>
      <w:r>
        <w:rPr>
          <w:rFonts w:eastAsia="Times New Roman" w:cs="Times New Roman"/>
          <w:szCs w:val="24"/>
        </w:rPr>
        <w:t>ινστιτούτου</w:t>
      </w:r>
      <w:r>
        <w:rPr>
          <w:rFonts w:eastAsia="Times New Roman" w:cs="Times New Roman"/>
          <w:szCs w:val="24"/>
        </w:rPr>
        <w:t xml:space="preserve">, για να προστατευτεί το κύρος και η προοπτική του </w:t>
      </w:r>
      <w:r>
        <w:rPr>
          <w:rFonts w:eastAsia="Times New Roman" w:cs="Times New Roman"/>
          <w:szCs w:val="24"/>
        </w:rPr>
        <w:t xml:space="preserve">ινστιτούτου </w:t>
      </w:r>
      <w:r>
        <w:rPr>
          <w:rFonts w:eastAsia="Times New Roman" w:cs="Times New Roman"/>
          <w:szCs w:val="24"/>
        </w:rPr>
        <w:t xml:space="preserve">και να στραφεί ο φακός της επικαιρότητας και του ενδιαφέροντος της κοινής γνώμης στο έργο που παράγει το </w:t>
      </w:r>
      <w:r>
        <w:rPr>
          <w:rFonts w:eastAsia="Times New Roman" w:cs="Times New Roman"/>
          <w:szCs w:val="24"/>
        </w:rPr>
        <w:t xml:space="preserve">ινστιτούτο </w:t>
      </w:r>
      <w:r>
        <w:rPr>
          <w:rFonts w:eastAsia="Times New Roman" w:cs="Times New Roman"/>
          <w:szCs w:val="24"/>
        </w:rPr>
        <w:t xml:space="preserve">και όχι σε διάφορα ζητήματα διοίκησης, διαχείρισης, αντιδικίες προσώπων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w:t>
      </w:r>
    </w:p>
    <w:p w14:paraId="73D8542C"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Με την άδειά σας, κυρία Πρόεδρε, θα ήθελα για λίγα δευτερόλ</w:t>
      </w:r>
      <w:r>
        <w:rPr>
          <w:rFonts w:eastAsia="Times New Roman" w:cs="Times New Roman"/>
          <w:szCs w:val="24"/>
        </w:rPr>
        <w:t>επτα και επειδή μετά από αρκετές ημέρες κάνω χρήση του δικαιώματός μου να απευθυνθώ στο Σώμα, να αναφερθώ σε ένα άλλο ζήτημα, το οποίο δεν σχετίζεται με το νομοσχέδιο και θέλω την ανοχή σας.</w:t>
      </w:r>
    </w:p>
    <w:p w14:paraId="73D8542D"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Έχει κινηθεί και ολοκληρώνεται από ό,τι βλέπω με επιτυχία η διαδι</w:t>
      </w:r>
      <w:r>
        <w:rPr>
          <w:rFonts w:eastAsia="Times New Roman" w:cs="Times New Roman"/>
          <w:szCs w:val="24"/>
        </w:rPr>
        <w:t>κασία ανταλλαγής των ομολόγων που εκδόθηκαν το 2012, όταν συντελέστηκε η μεγάλη παρέμβαση στο χρέος, όταν κουρεύτηκε ονομαστικά το ελληνικό δημόσιο χρέος κατά 109 δισεκατομμύρια -129 δισεκατομμύρια τελικώς με την ανταλλαγή ομολόγων- και στη συνέχεια μειώθη</w:t>
      </w:r>
      <w:r>
        <w:rPr>
          <w:rFonts w:eastAsia="Times New Roman" w:cs="Times New Roman"/>
          <w:szCs w:val="24"/>
        </w:rPr>
        <w:t xml:space="preserve">κε και περαιτέρω σε όρους παρούσης αξίας, μέσα από τις εξαιρετικά ευνοϊκές συνθήκες του δανεισμού του δευτέρου </w:t>
      </w:r>
      <w:r>
        <w:rPr>
          <w:rFonts w:eastAsia="Times New Roman" w:cs="Times New Roman"/>
          <w:szCs w:val="24"/>
        </w:rPr>
        <w:t xml:space="preserve">προγράμματος </w:t>
      </w:r>
      <w:r>
        <w:rPr>
          <w:rFonts w:eastAsia="Times New Roman" w:cs="Times New Roman"/>
          <w:szCs w:val="24"/>
        </w:rPr>
        <w:t>του 2012.</w:t>
      </w:r>
    </w:p>
    <w:p w14:paraId="73D8542E"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Χαίρομαι πάρα πολύ που η Κυβέρνηση </w:t>
      </w:r>
      <w:r>
        <w:rPr>
          <w:rFonts w:eastAsia="Times New Roman" w:cs="Times New Roman"/>
          <w:szCs w:val="24"/>
        </w:rPr>
        <w:t xml:space="preserve">αποφάσισε </w:t>
      </w:r>
      <w:r>
        <w:rPr>
          <w:rFonts w:eastAsia="Times New Roman" w:cs="Times New Roman"/>
          <w:szCs w:val="24"/>
        </w:rPr>
        <w:t xml:space="preserve">να συνεχίσει την πολιτική αυτή του 2012, αξιοποιεί αυτά τα ομόλογα του 2012, </w:t>
      </w:r>
      <w:r>
        <w:rPr>
          <w:rFonts w:eastAsia="Times New Roman" w:cs="Times New Roman"/>
          <w:szCs w:val="24"/>
        </w:rPr>
        <w:t>τα λεγόμενα «</w:t>
      </w:r>
      <w:r>
        <w:rPr>
          <w:rFonts w:eastAsia="Times New Roman" w:cs="Times New Roman"/>
          <w:szCs w:val="24"/>
          <w:lang w:val="en-US"/>
        </w:rPr>
        <w:t>post</w:t>
      </w:r>
      <w:r>
        <w:rPr>
          <w:rFonts w:eastAsia="Times New Roman" w:cs="Times New Roman"/>
          <w:szCs w:val="24"/>
        </w:rPr>
        <w:t xml:space="preserve"> </w:t>
      </w:r>
      <w:r>
        <w:rPr>
          <w:rFonts w:eastAsia="Times New Roman" w:cs="Times New Roman"/>
          <w:szCs w:val="24"/>
          <w:lang w:val="en-US"/>
        </w:rPr>
        <w:t>PSI</w:t>
      </w:r>
      <w:r>
        <w:rPr>
          <w:rFonts w:eastAsia="Times New Roman" w:cs="Times New Roman"/>
          <w:szCs w:val="24"/>
        </w:rPr>
        <w:t xml:space="preserve"> ομόλογα», τα οποία κράτησαν ως γέφυρα επικοινωνίας την Ελλάδα μέσα στις αγορές και της έδωσαν τη δυνατότητα να επανέλθει στις αγορές μετά το τέλος του Προγράμματος Στήριξης τον Αύγουστο του 2018. </w:t>
      </w:r>
    </w:p>
    <w:p w14:paraId="73D8542F"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Χαίρομαι γιατί έτσι έχουμε μια πανηγυ</w:t>
      </w:r>
      <w:r>
        <w:rPr>
          <w:rFonts w:eastAsia="Times New Roman" w:cs="Times New Roman"/>
          <w:szCs w:val="24"/>
        </w:rPr>
        <w:t>ρική πράξη απόλυτης εκ των υστέρων υιοθέτησης και συνέχισης της πολιτικής του 2012. Αν αυτό είχε γίνει από τον Ιανουάριο του 2015, αν δεν είχαμε τη ρήξη και τη δευτερογενή κρίση, προ πολλού θα είχαμε βγει από την πίεση των μνημονίων και θα είχαμε περάσει σ</w:t>
      </w:r>
      <w:r>
        <w:rPr>
          <w:rFonts w:eastAsia="Times New Roman" w:cs="Times New Roman"/>
          <w:szCs w:val="24"/>
        </w:rPr>
        <w:t xml:space="preserve">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με την προληπτική πιστωτική γραμμή που </w:t>
      </w:r>
      <w:r>
        <w:rPr>
          <w:rFonts w:eastAsia="Times New Roman" w:cs="Times New Roman"/>
          <w:szCs w:val="24"/>
        </w:rPr>
        <w:lastRenderedPageBreak/>
        <w:t xml:space="preserve">είχε συμφωνηθεί και αποφασιστεί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τον Νοέμβριο του 2012. </w:t>
      </w:r>
    </w:p>
    <w:p w14:paraId="73D85430"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εδώ θέλω να αντλήσω τη μεγαλύτερη δυνατή προσοχή από τις κυρίες και τους κυρίους Βουλευτές: Δεν πρέπει στον βωμό μι</w:t>
      </w:r>
      <w:r>
        <w:rPr>
          <w:rFonts w:eastAsia="Times New Roman" w:cs="Times New Roman"/>
          <w:szCs w:val="24"/>
        </w:rPr>
        <w:t xml:space="preserve">ας </w:t>
      </w:r>
      <w:r>
        <w:rPr>
          <w:rFonts w:eastAsia="Times New Roman" w:cs="Times New Roman"/>
          <w:szCs w:val="24"/>
        </w:rPr>
        <w:t>-</w:t>
      </w:r>
      <w:r>
        <w:rPr>
          <w:rFonts w:eastAsia="Times New Roman" w:cs="Times New Roman"/>
          <w:szCs w:val="24"/>
        </w:rPr>
        <w:t>επικοινωνιακού χαρακτήρα</w:t>
      </w:r>
      <w:r>
        <w:rPr>
          <w:rFonts w:eastAsia="Times New Roman" w:cs="Times New Roman"/>
          <w:szCs w:val="24"/>
        </w:rPr>
        <w:t>-</w:t>
      </w:r>
      <w:r>
        <w:rPr>
          <w:rFonts w:eastAsia="Times New Roman" w:cs="Times New Roman"/>
          <w:szCs w:val="24"/>
        </w:rPr>
        <w:t xml:space="preserve"> αφήγησης περί καθαρής εξόδου από το μνημόνιο τον Αύγουστο του 2018 να θυσιάσουμε τη μακροοικονομική, δηλαδή την αναπτυξιακή προοπτική της χώρας, να συνεχίσουμε την πολιτική της </w:t>
      </w:r>
      <w:proofErr w:type="spellStart"/>
      <w:r>
        <w:rPr>
          <w:rFonts w:eastAsia="Times New Roman" w:cs="Times New Roman"/>
          <w:szCs w:val="24"/>
        </w:rPr>
        <w:t>υπεράντλησης</w:t>
      </w:r>
      <w:proofErr w:type="spellEnd"/>
      <w:r>
        <w:rPr>
          <w:rFonts w:eastAsia="Times New Roman" w:cs="Times New Roman"/>
          <w:szCs w:val="24"/>
        </w:rPr>
        <w:t xml:space="preserve"> πόρων από την πραγματική οικονομία, </w:t>
      </w:r>
      <w:r>
        <w:rPr>
          <w:rFonts w:eastAsia="Times New Roman" w:cs="Times New Roman"/>
          <w:szCs w:val="24"/>
        </w:rPr>
        <w:t xml:space="preserve">την πολιτική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με στόχο να δημιουργηθεί ένα </w:t>
      </w:r>
      <w:r>
        <w:rPr>
          <w:rFonts w:eastAsia="Times New Roman" w:cs="Times New Roman"/>
          <w:szCs w:val="24"/>
          <w:lang w:val="en-US"/>
        </w:rPr>
        <w:t>cash</w:t>
      </w:r>
      <w:r>
        <w:rPr>
          <w:rFonts w:eastAsia="Times New Roman" w:cs="Times New Roman"/>
          <w:szCs w:val="24"/>
        </w:rPr>
        <w:t xml:space="preserve"> </w:t>
      </w:r>
      <w:r>
        <w:rPr>
          <w:rFonts w:eastAsia="Times New Roman" w:cs="Times New Roman"/>
          <w:szCs w:val="24"/>
          <w:lang w:val="en-US"/>
        </w:rPr>
        <w:t>buffer</w:t>
      </w:r>
      <w:r>
        <w:rPr>
          <w:rFonts w:eastAsia="Times New Roman" w:cs="Times New Roman"/>
          <w:szCs w:val="24"/>
        </w:rPr>
        <w:t>, ένα ταμειακό απόθεμα, ένα διαθέσιμο ταμειακό προστασίας της προσπάθειάς μας να κάνουμε εκδόσεις ομολόγων μετά το 2018, προκειμένου να καλύπτουμε τις χρηματοδοτικές ανάγκες της χώρ</w:t>
      </w:r>
      <w:r>
        <w:rPr>
          <w:rFonts w:eastAsia="Times New Roman" w:cs="Times New Roman"/>
          <w:szCs w:val="24"/>
        </w:rPr>
        <w:t xml:space="preserve">ας, επειδή δεν θα υπάρχει δήθεν μια προληπτική πιστωτική γραμμή στον </w:t>
      </w:r>
      <w:r>
        <w:rPr>
          <w:rFonts w:eastAsia="Times New Roman" w:cs="Times New Roman"/>
          <w:szCs w:val="24"/>
          <w:lang w:val="en-US"/>
        </w:rPr>
        <w:t>ESM</w:t>
      </w:r>
      <w:r>
        <w:rPr>
          <w:rFonts w:eastAsia="Times New Roman" w:cs="Times New Roman"/>
          <w:szCs w:val="24"/>
        </w:rPr>
        <w:t xml:space="preserve"> στη διάθεση της Ελλάδος, ώστε να μπορούμε να αντιμετωπίσουμε τις αγορές και να έχουμε επιτόκια, τα οποία δεν αυξάνουν το μέσο επιτόκιο και δεν μεταβάλλουν επί τα </w:t>
      </w:r>
      <w:proofErr w:type="spellStart"/>
      <w:r>
        <w:rPr>
          <w:rFonts w:eastAsia="Times New Roman" w:cs="Times New Roman"/>
          <w:szCs w:val="24"/>
        </w:rPr>
        <w:t>χείρω</w:t>
      </w:r>
      <w:proofErr w:type="spellEnd"/>
      <w:r>
        <w:rPr>
          <w:rFonts w:eastAsia="Times New Roman" w:cs="Times New Roman"/>
          <w:szCs w:val="24"/>
        </w:rPr>
        <w:t xml:space="preserve"> την καμπύλη του</w:t>
      </w:r>
      <w:r>
        <w:rPr>
          <w:rFonts w:eastAsia="Times New Roman" w:cs="Times New Roman"/>
          <w:szCs w:val="24"/>
        </w:rPr>
        <w:t xml:space="preserve"> χρέους μέχρι το 2060. </w:t>
      </w:r>
    </w:p>
    <w:p w14:paraId="73D85431"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αντιληφθούμε ότι ο χειρισμός δικαιώνεται, όταν διατηρείται αλώβητη αυτή η προοπτική, δηλαδή όταν διατηρείται </w:t>
      </w:r>
      <w:r>
        <w:rPr>
          <w:rFonts w:eastAsia="Times New Roman" w:cs="Times New Roman"/>
          <w:szCs w:val="24"/>
        </w:rPr>
        <w:lastRenderedPageBreak/>
        <w:t xml:space="preserve">το μέσο επιτόκιο στο χαμηλότερο δυνατό επίπεδο, όπως το είχαμε καταφέρει με τις </w:t>
      </w:r>
      <w:r>
        <w:rPr>
          <w:rFonts w:eastAsia="Times New Roman" w:cs="Times New Roman"/>
          <w:szCs w:val="24"/>
        </w:rPr>
        <w:t xml:space="preserve">συμφωνίες </w:t>
      </w:r>
      <w:r>
        <w:rPr>
          <w:rFonts w:eastAsia="Times New Roman" w:cs="Times New Roman"/>
          <w:szCs w:val="24"/>
        </w:rPr>
        <w:t>του 2012 και όταν διατη</w:t>
      </w:r>
      <w:r>
        <w:rPr>
          <w:rFonts w:eastAsia="Times New Roman" w:cs="Times New Roman"/>
          <w:szCs w:val="24"/>
        </w:rPr>
        <w:t xml:space="preserve">ρείται όσο γίνεται μεγαλύτερη η μέση διάρκεια του χρέους, η οποία παρελήφθη στα τέσσερα χρόνια και τώρα είναι στα δεκαεννιά χρόνια. Άρα, αντιλαμβάνεστε πόσο μεγάλη σημασία έχουν αυτοί οι χειρισμοί. </w:t>
      </w:r>
    </w:p>
    <w:p w14:paraId="73D85432"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λοιπόν, να εκφράσω την ικανοποίησή μου για αυτή</w:t>
      </w:r>
      <w:r>
        <w:rPr>
          <w:rFonts w:eastAsia="Times New Roman" w:cs="Times New Roman"/>
          <w:szCs w:val="24"/>
        </w:rPr>
        <w:t>ν</w:t>
      </w:r>
      <w:r>
        <w:rPr>
          <w:rFonts w:eastAsia="Times New Roman" w:cs="Times New Roman"/>
          <w:szCs w:val="24"/>
        </w:rPr>
        <w:t xml:space="preserve"> τη</w:t>
      </w:r>
      <w:r>
        <w:rPr>
          <w:rFonts w:eastAsia="Times New Roman" w:cs="Times New Roman"/>
          <w:szCs w:val="24"/>
        </w:rPr>
        <w:t>ν εκ των υστέρων καθυστερημένη υιοθέτηση και προσχώρηση και να ζητήσω να εγκαταλειφθεί η μονοκομματική και στείρα αυτή επικοινωνιακή προσέγγιση σε σχέση με τη δήθεν προοπτική καθαρής εξόδου, που θυσιάζει τελικά την αναπτυξιακή προοπτική σε έναν προπαγανδισ</w:t>
      </w:r>
      <w:r>
        <w:rPr>
          <w:rFonts w:eastAsia="Times New Roman" w:cs="Times New Roman"/>
          <w:szCs w:val="24"/>
        </w:rPr>
        <w:t xml:space="preserve">τικό μηχανισμό και να αντιληφθούμε ότι υπάρχει μια γραμμή, μια εθνική στρατηγική, αυτή που έχει μαλλιάσει η γλώσσα μας να λέμε από το 2010 και στην οποία αφιερώσαμε την προσπάθειά μας και την αγωνία μας μέχρι το 2015. </w:t>
      </w:r>
    </w:p>
    <w:p w14:paraId="73D8543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3D85434" w14:textId="77777777" w:rsidR="00D41FAB" w:rsidRDefault="001456E4">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73D8543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proofErr w:type="spellStart"/>
      <w:r>
        <w:rPr>
          <w:rFonts w:eastAsia="Times New Roman" w:cs="Times New Roman"/>
          <w:szCs w:val="24"/>
        </w:rPr>
        <w:t>Εισερχόμεθα</w:t>
      </w:r>
      <w:proofErr w:type="spellEnd"/>
      <w:r>
        <w:rPr>
          <w:rFonts w:eastAsia="Times New Roman" w:cs="Times New Roman"/>
          <w:szCs w:val="24"/>
        </w:rPr>
        <w:t xml:space="preserve"> στον κατάλογο των ομιλητών. Πρώτος είναι ο κ. </w:t>
      </w:r>
      <w:proofErr w:type="spellStart"/>
      <w:r>
        <w:rPr>
          <w:rFonts w:eastAsia="Times New Roman" w:cs="Times New Roman"/>
          <w:szCs w:val="24"/>
        </w:rPr>
        <w:t>Μιχελογιαννάκης</w:t>
      </w:r>
      <w:proofErr w:type="spellEnd"/>
      <w:r>
        <w:rPr>
          <w:rFonts w:eastAsia="Times New Roman" w:cs="Times New Roman"/>
          <w:szCs w:val="24"/>
        </w:rPr>
        <w:t xml:space="preserve"> από τον ΣΥΡΙΖΑ για επτά λεπτά. </w:t>
      </w:r>
    </w:p>
    <w:p w14:paraId="73D85436"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Κυρία Πρόεδρε, μπορώ να έχω τον λόγο;</w:t>
      </w:r>
    </w:p>
    <w:p w14:paraId="73D85437"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 </w:t>
      </w:r>
      <w:r>
        <w:rPr>
          <w:rFonts w:eastAsia="Times New Roman" w:cs="Times New Roman"/>
          <w:szCs w:val="24"/>
        </w:rPr>
        <w:t xml:space="preserve">Για ποιο πράγμα; </w:t>
      </w:r>
    </w:p>
    <w:p w14:paraId="73D85438"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Κυρία Πρόεδρε, θα ήθελα να κάνω μια παρέμβαση, επειδή ρωτήθηκαν κάποια πράγματα, έγιναν κάποιες προτάσεις σε σχέση με το νομοσχέδιο. </w:t>
      </w:r>
    </w:p>
    <w:p w14:paraId="73D8543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 xml:space="preserve">ου): </w:t>
      </w:r>
      <w:r>
        <w:rPr>
          <w:rFonts w:eastAsia="Times New Roman" w:cs="Times New Roman"/>
          <w:szCs w:val="24"/>
        </w:rPr>
        <w:t xml:space="preserve">Εντάξει, έχετε τον λόγο, κύριε Υπουργέ. </w:t>
      </w:r>
    </w:p>
    <w:p w14:paraId="73D8543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Κύριε Πρόεδρε, άκουσα προσεκτικά την τοποθέτησή σας σε σχέση με το νομοσχέδιο και ξέρω ότι γνωρίζετε καλά το Ινστιτούτο Βενετίας. </w:t>
      </w:r>
    </w:p>
    <w:p w14:paraId="73D8543B"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Θέλω να σας πω το εξής, για να διευ</w:t>
      </w:r>
      <w:r>
        <w:rPr>
          <w:rFonts w:eastAsia="Times New Roman" w:cs="Times New Roman"/>
          <w:szCs w:val="24"/>
        </w:rPr>
        <w:t xml:space="preserve">κρινιστούν κάποια πράγματα: Η διακρατική </w:t>
      </w:r>
      <w:r>
        <w:rPr>
          <w:rFonts w:eastAsia="Times New Roman" w:cs="Times New Roman"/>
          <w:szCs w:val="24"/>
        </w:rPr>
        <w:t xml:space="preserve">συμφωνία </w:t>
      </w:r>
      <w:r>
        <w:rPr>
          <w:rFonts w:eastAsia="Times New Roman" w:cs="Times New Roman"/>
          <w:szCs w:val="24"/>
        </w:rPr>
        <w:t xml:space="preserve">δεν αναφέρει κάτι για τον σκοπό. Για να είμαστε καθαροί, έχω τη διακρατική </w:t>
      </w:r>
      <w:r>
        <w:rPr>
          <w:rFonts w:eastAsia="Times New Roman" w:cs="Times New Roman"/>
          <w:szCs w:val="24"/>
        </w:rPr>
        <w:t xml:space="preserve">συμφωνία </w:t>
      </w:r>
      <w:r>
        <w:rPr>
          <w:rFonts w:eastAsia="Times New Roman" w:cs="Times New Roman"/>
          <w:szCs w:val="24"/>
        </w:rPr>
        <w:t xml:space="preserve">εδώ, την οποία μπορώ να σας τη δώσω να τη διαβάσετε. Ό,τι σας λέω είναι τσεκαρισμένο. Ο σκοπός αναφέρεται, όταν </w:t>
      </w:r>
      <w:r>
        <w:rPr>
          <w:rFonts w:eastAsia="Times New Roman" w:cs="Times New Roman"/>
          <w:szCs w:val="24"/>
        </w:rPr>
        <w:t xml:space="preserve">ιδρύεται πλέον με νόμο του ελληνικού κράτους -όχι με διακρατική συμφωνία- και βέβαια και στον </w:t>
      </w:r>
      <w:r>
        <w:rPr>
          <w:rFonts w:eastAsia="Times New Roman" w:cs="Times New Roman"/>
          <w:szCs w:val="24"/>
        </w:rPr>
        <w:t>οργανισμό</w:t>
      </w:r>
      <w:r>
        <w:rPr>
          <w:rFonts w:eastAsia="Times New Roman" w:cs="Times New Roman"/>
          <w:szCs w:val="24"/>
        </w:rPr>
        <w:t xml:space="preserve">. </w:t>
      </w:r>
    </w:p>
    <w:p w14:paraId="73D8543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δε δωρεά της Ελληνικής Ορθόδοξης Κοινότητας γράφει κάτι άλλο μέσα. Γράφει για την προαγωγή της ελληνικής παιδείας μέσω της έρευνας κ.λπ.. Είναι μία </w:t>
      </w:r>
      <w:r>
        <w:rPr>
          <w:rFonts w:eastAsia="Times New Roman" w:cs="Times New Roman"/>
          <w:szCs w:val="24"/>
        </w:rPr>
        <w:t xml:space="preserve">άλλη διατύπωση, που δεν την ανέφερα μέχρι τώρα. Τα λέω αυτά για να είναι ξεκάθαρα τα πράγματα. </w:t>
      </w:r>
    </w:p>
    <w:p w14:paraId="73D8543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Αναπτύχθηκε ολόκληρη φιλολογία γύρω από τον σκοπό, τι πάμε να κάνουμε. Δεν θέλω να κάνω σχόλιο γιατί το κάνουν κάποιοι,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φύγει και</w:t>
      </w:r>
      <w:r>
        <w:rPr>
          <w:rFonts w:eastAsia="Times New Roman" w:cs="Times New Roman"/>
          <w:szCs w:val="24"/>
        </w:rPr>
        <w:t xml:space="preserve"> η τελευταία σκέψη ότι κρυβόμαστε, είπαμε ακριβώς ό,τι λέει ο νόμος του 1951, δεν αλλάξαμε ούτε κόμμα. Γι’ αυτό και αφήνουμε το ίδιο.</w:t>
      </w:r>
    </w:p>
    <w:p w14:paraId="73D8543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 xml:space="preserve">αφορά </w:t>
      </w:r>
      <w:r>
        <w:rPr>
          <w:rFonts w:eastAsia="Times New Roman" w:cs="Times New Roman"/>
          <w:szCs w:val="24"/>
        </w:rPr>
        <w:t>σ</w:t>
      </w:r>
      <w:r>
        <w:rPr>
          <w:rFonts w:eastAsia="Times New Roman" w:cs="Times New Roman"/>
          <w:szCs w:val="24"/>
        </w:rPr>
        <w:t xml:space="preserve">τον </w:t>
      </w:r>
      <w:r>
        <w:rPr>
          <w:rFonts w:eastAsia="Times New Roman" w:cs="Times New Roman"/>
          <w:szCs w:val="24"/>
        </w:rPr>
        <w:t>πρόεδρο</w:t>
      </w:r>
      <w:r>
        <w:rPr>
          <w:rFonts w:eastAsia="Times New Roman" w:cs="Times New Roman"/>
          <w:szCs w:val="24"/>
        </w:rPr>
        <w:t xml:space="preserve">, να πω ότι σωστά έχει το καθαρά, αν θέλετε, μορφωτικό, επιστημονικό, ερευνητικό έργο. Ωστόσο </w:t>
      </w:r>
      <w:r>
        <w:rPr>
          <w:rFonts w:eastAsia="Times New Roman" w:cs="Times New Roman"/>
          <w:szCs w:val="24"/>
        </w:rPr>
        <w:lastRenderedPageBreak/>
        <w:t xml:space="preserve">ξέρετε </w:t>
      </w:r>
      <w:r>
        <w:rPr>
          <w:rFonts w:eastAsia="Times New Roman" w:cs="Times New Roman"/>
          <w:szCs w:val="24"/>
        </w:rPr>
        <w:t xml:space="preserve">ότι είναι υπεύθυνος και για τα άλλα. Ο </w:t>
      </w:r>
      <w:r>
        <w:rPr>
          <w:rFonts w:eastAsia="Times New Roman" w:cs="Times New Roman"/>
          <w:szCs w:val="24"/>
        </w:rPr>
        <w:t>οικονομικός διευθυντής</w:t>
      </w:r>
      <w:r>
        <w:rPr>
          <w:rFonts w:eastAsia="Times New Roman" w:cs="Times New Roman"/>
          <w:szCs w:val="24"/>
        </w:rPr>
        <w:t xml:space="preserve">, δηλαδή, δεν είναι κάτι το ανεξάρτητο. Είναι κάτω από τον </w:t>
      </w:r>
      <w:r>
        <w:rPr>
          <w:rFonts w:eastAsia="Times New Roman" w:cs="Times New Roman"/>
          <w:szCs w:val="24"/>
        </w:rPr>
        <w:t>πρόεδρο</w:t>
      </w:r>
      <w:r>
        <w:rPr>
          <w:rFonts w:eastAsia="Times New Roman" w:cs="Times New Roman"/>
          <w:szCs w:val="24"/>
        </w:rPr>
        <w:t xml:space="preserve">. Ο </w:t>
      </w:r>
      <w:r>
        <w:rPr>
          <w:rFonts w:eastAsia="Times New Roman" w:cs="Times New Roman"/>
          <w:szCs w:val="24"/>
        </w:rPr>
        <w:t xml:space="preserve">πρόεδρος </w:t>
      </w:r>
      <w:r>
        <w:rPr>
          <w:rFonts w:eastAsia="Times New Roman" w:cs="Times New Roman"/>
          <w:szCs w:val="24"/>
        </w:rPr>
        <w:t xml:space="preserve">έχει και αυτό, τη συνολική ευθύνη του </w:t>
      </w:r>
      <w:r>
        <w:rPr>
          <w:rFonts w:eastAsia="Times New Roman" w:cs="Times New Roman"/>
          <w:szCs w:val="24"/>
        </w:rPr>
        <w:t>ινστιτούτου</w:t>
      </w:r>
      <w:r>
        <w:rPr>
          <w:rFonts w:eastAsia="Times New Roman" w:cs="Times New Roman"/>
          <w:szCs w:val="24"/>
        </w:rPr>
        <w:t xml:space="preserve">. </w:t>
      </w:r>
    </w:p>
    <w:p w14:paraId="73D8543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Προσπαθούμε –και νομίζω ότι με το νομοσχέδιο θα τα καταφέρουμε- </w:t>
      </w:r>
      <w:r>
        <w:rPr>
          <w:rFonts w:eastAsia="Times New Roman" w:cs="Times New Roman"/>
          <w:szCs w:val="24"/>
        </w:rPr>
        <w:t xml:space="preserve">να αναβαθμίσουμε το επιστημονικό κύρος του </w:t>
      </w:r>
      <w:r>
        <w:rPr>
          <w:rFonts w:eastAsia="Times New Roman" w:cs="Times New Roman"/>
          <w:szCs w:val="24"/>
        </w:rPr>
        <w:t>ινστιτούτου</w:t>
      </w:r>
      <w:r>
        <w:rPr>
          <w:rFonts w:eastAsia="Times New Roman" w:cs="Times New Roman"/>
          <w:szCs w:val="24"/>
        </w:rPr>
        <w:t xml:space="preserve">. Συμφωνώ ότι ο </w:t>
      </w:r>
      <w:r>
        <w:rPr>
          <w:rFonts w:eastAsia="Times New Roman" w:cs="Times New Roman"/>
          <w:szCs w:val="24"/>
        </w:rPr>
        <w:t xml:space="preserve">πρόεδρος </w:t>
      </w:r>
      <w:r>
        <w:rPr>
          <w:rFonts w:eastAsia="Times New Roman" w:cs="Times New Roman"/>
          <w:szCs w:val="24"/>
        </w:rPr>
        <w:t xml:space="preserve">πρέπει να είναι άνθρωπος κύρους, ο οποίος θα συμβάλει </w:t>
      </w:r>
      <w:r>
        <w:rPr>
          <w:rFonts w:eastAsia="Times New Roman" w:cs="Times New Roman"/>
          <w:szCs w:val="24"/>
        </w:rPr>
        <w:t xml:space="preserve">σ’ </w:t>
      </w:r>
      <w:r>
        <w:rPr>
          <w:rFonts w:eastAsia="Times New Roman" w:cs="Times New Roman"/>
          <w:szCs w:val="24"/>
        </w:rPr>
        <w:t xml:space="preserve">αυτήν την κατεύθυνση γιατί βεβαίως και τα πρόσωπα παίζουν τον ρόλο τους. </w:t>
      </w:r>
    </w:p>
    <w:p w14:paraId="73D8544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εποπτική επιτροπή </w:t>
      </w:r>
      <w:r>
        <w:rPr>
          <w:rFonts w:eastAsia="Times New Roman" w:cs="Times New Roman"/>
          <w:szCs w:val="24"/>
        </w:rPr>
        <w:t xml:space="preserve">πρέπει να διευρυνθεί, γιατί αυτό δίνει μεγαλύτερη διαφάνεια.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 xml:space="preserve">τρία </w:t>
      </w:r>
      <w:r>
        <w:rPr>
          <w:rFonts w:eastAsia="Times New Roman" w:cs="Times New Roman"/>
          <w:szCs w:val="24"/>
        </w:rPr>
        <w:t xml:space="preserve">από τα πέντε μέλη της </w:t>
      </w:r>
      <w:r>
        <w:rPr>
          <w:rFonts w:eastAsia="Times New Roman" w:cs="Times New Roman"/>
          <w:szCs w:val="24"/>
        </w:rPr>
        <w:t>επιτροπής</w:t>
      </w:r>
      <w:r>
        <w:rPr>
          <w:rFonts w:eastAsia="Times New Roman" w:cs="Times New Roman"/>
          <w:szCs w:val="24"/>
        </w:rPr>
        <w:t xml:space="preserve"> είναι ακαδημαϊκοί και γνωρίζετε ότι οι ακαδημαϊκοί δεν είναι υπάλληλοι. Αυτοί λοιπόν οι τρεις –ουσιαστικά η εποπτική- βγάζουν μια τριμελή επιτροπή καθαρά π</w:t>
      </w:r>
      <w:r>
        <w:rPr>
          <w:rFonts w:eastAsia="Times New Roman" w:cs="Times New Roman"/>
          <w:szCs w:val="24"/>
        </w:rPr>
        <w:t xml:space="preserve">ανεπιστημιακή επιτροπή πρώτης και δεύτερης βαθμίδας, όπως λέει. Αυτοί θα κάνουν την πρόσκληση δημοσίου ενδιαφέροντος, αυτοί θα τα συλλέξουν όλα, αυτοί θα τα αξιολογήσουν, θα τα εγκρίνουν και θα τα προτείνουν. </w:t>
      </w:r>
    </w:p>
    <w:p w14:paraId="73D8544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Κυρία Πρόεδρε, υπάρχουν και επείγουσες ανάγκες</w:t>
      </w:r>
      <w:r>
        <w:rPr>
          <w:rFonts w:eastAsia="Times New Roman" w:cs="Times New Roman"/>
          <w:szCs w:val="24"/>
        </w:rPr>
        <w:t xml:space="preserve">, οι οποίες πρέπει να αντιμετωπιστούν γιατί κινδυνεύουμε. Γι’ αυτό και βάζουμε τον χρόνο, τους τρεις μήνες. </w:t>
      </w:r>
    </w:p>
    <w:p w14:paraId="73D8544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Κυρία Πρόεδρε, αν μου επιτρέπετε, μια κουβέντα στα όσα είπε ο κύριος Υπουργός.</w:t>
      </w:r>
    </w:p>
    <w:p w14:paraId="73D8544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w:t>
      </w:r>
      <w:r>
        <w:rPr>
          <w:rFonts w:eastAsia="Times New Roman" w:cs="Times New Roman"/>
          <w:szCs w:val="24"/>
        </w:rPr>
        <w:t>στε, κύριε Βενιζέλο.</w:t>
      </w:r>
    </w:p>
    <w:p w14:paraId="73D8544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Κατ’ αρχάς, κύριε Υπουργέ, ξέρετε ότι εκτιμώ και τη μετριοπάθειά σας και την καλή σας πρόθεση να αντιμετωπίσετε διάφορα θέματα. Στα ερευνητικά κέντρα της ημεδαπής -στο ΙΤΕ, στο ΕΚΕΤΑ, στο Εθνικό Ίδρυμα Ερευνών- ο π</w:t>
      </w:r>
      <w:r>
        <w:rPr>
          <w:rFonts w:eastAsia="Times New Roman" w:cs="Times New Roman"/>
          <w:szCs w:val="24"/>
        </w:rPr>
        <w:t xml:space="preserve">ρόεδρος έχει και τη διοικητική ευθύνη, αλλά επιλέγεται με μία αμιγώς ακαδημαϊκή διαδικασία. </w:t>
      </w:r>
    </w:p>
    <w:p w14:paraId="73D8544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Και θα μου επιτρέψετε να πω ότι έχει πάρα πολύ μεγάλη ευθύνη γιατί έχει πολύ προσωπικό. Έχει να αντιμετωπίσει πιο μεγάλες διοικητικές δυσκολίες απ’ ό,τι ένα ίδρυμα</w:t>
      </w:r>
      <w:r>
        <w:rPr>
          <w:rFonts w:eastAsia="Times New Roman" w:cs="Times New Roman"/>
          <w:szCs w:val="24"/>
        </w:rPr>
        <w:t>, ένα ινστιτούτο το οποίο έχει πολύ μικρό προσωπικό. Άρα, λοιπόν, δεν ισχύει το επιχείρημα ως προς τη διαδικασία επιλογής. Θα έπρεπε να ακο</w:t>
      </w:r>
      <w:r>
        <w:rPr>
          <w:rFonts w:eastAsia="Times New Roman" w:cs="Times New Roman"/>
          <w:szCs w:val="24"/>
        </w:rPr>
        <w:lastRenderedPageBreak/>
        <w:t>λουθηθεί η διαδικασία επιλογής των ελληνικών ερευνητικών κέντρων και αν όχι η παλιά της Ακαδημίας ή η ισχύουσα της Γε</w:t>
      </w:r>
      <w:r>
        <w:rPr>
          <w:rFonts w:eastAsia="Times New Roman" w:cs="Times New Roman"/>
          <w:szCs w:val="24"/>
        </w:rPr>
        <w:t>νικής Γραμματείας Έρευνας και Τεχνολογίας.</w:t>
      </w:r>
    </w:p>
    <w:p w14:paraId="73D8544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Ως προς την κοινότητα δεν θα ήθελα να διεξαχθεί μία πρόσθετη συζήτηση εδώ. Απλώς θα ήθελα να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το παρελθόν που υπάρχει και νομίζω ότι καταλάβατε και από την ακρόαση των φορέων ποιο είναι το θέμα </w:t>
      </w:r>
      <w:r>
        <w:rPr>
          <w:rFonts w:eastAsia="Times New Roman" w:cs="Times New Roman"/>
          <w:szCs w:val="24"/>
        </w:rPr>
        <w:t>το οποίο εκκρεμεί σε σχέση με την κοινότητα.</w:t>
      </w:r>
    </w:p>
    <w:p w14:paraId="73D8544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Άρα, κάντε αυτήν την κίνηση, για να προστατεύσουμε το κύρος του </w:t>
      </w:r>
      <w:r>
        <w:rPr>
          <w:rFonts w:eastAsia="Times New Roman" w:cs="Times New Roman"/>
          <w:szCs w:val="24"/>
        </w:rPr>
        <w:t>ινστιτούτου</w:t>
      </w:r>
      <w:r>
        <w:rPr>
          <w:rFonts w:eastAsia="Times New Roman" w:cs="Times New Roman"/>
          <w:szCs w:val="24"/>
        </w:rPr>
        <w:t xml:space="preserve">. Το </w:t>
      </w:r>
      <w:r>
        <w:rPr>
          <w:rFonts w:eastAsia="Times New Roman" w:cs="Times New Roman"/>
          <w:szCs w:val="24"/>
        </w:rPr>
        <w:t xml:space="preserve">ινστιτούτο </w:t>
      </w:r>
      <w:r>
        <w:rPr>
          <w:rFonts w:eastAsia="Times New Roman" w:cs="Times New Roman"/>
          <w:szCs w:val="24"/>
        </w:rPr>
        <w:t>αυτό είναι πάρα πολύ σημαντικό και μπορεί να μας προσφέρει πάρα πολύ μεγάλη υπερηφάνεια με την παρουσία που έχει εκεί, τ</w:t>
      </w:r>
      <w:r>
        <w:rPr>
          <w:rFonts w:eastAsia="Times New Roman" w:cs="Times New Roman"/>
          <w:szCs w:val="24"/>
        </w:rPr>
        <w:t xml:space="preserve">ην αμιγώς ερευνητική. </w:t>
      </w:r>
    </w:p>
    <w:p w14:paraId="73D8544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Τα άλλα όλα γίνονται πράγματι, διότι ο χώρος του </w:t>
      </w:r>
      <w:r>
        <w:rPr>
          <w:rFonts w:eastAsia="Times New Roman" w:cs="Times New Roman"/>
          <w:szCs w:val="24"/>
        </w:rPr>
        <w:t xml:space="preserve">ινστιτούτου </w:t>
      </w:r>
      <w:r>
        <w:rPr>
          <w:rFonts w:eastAsia="Times New Roman" w:cs="Times New Roman"/>
          <w:szCs w:val="24"/>
        </w:rPr>
        <w:t xml:space="preserve">είναι ένας χώρος που αξιοποιείται πολλαπλώς, όχι μόνον για να γίνει μία έκθεση βυζαντινών εικόνων, αλλά για να γίνουν δραστηριότητες οι οποίες πολλές φορές αναφέρονται στη </w:t>
      </w:r>
      <w:r>
        <w:rPr>
          <w:rFonts w:eastAsia="Times New Roman" w:cs="Times New Roman"/>
          <w:szCs w:val="24"/>
        </w:rPr>
        <w:t xml:space="preserve">σύγχρονη τέχνη. Δεν υπάρχει βεβαίως </w:t>
      </w:r>
      <w:proofErr w:type="spellStart"/>
      <w:r>
        <w:rPr>
          <w:rFonts w:eastAsia="Times New Roman" w:cs="Times New Roman"/>
          <w:szCs w:val="24"/>
        </w:rPr>
        <w:t>Biennale</w:t>
      </w:r>
      <w:proofErr w:type="spellEnd"/>
      <w:r>
        <w:rPr>
          <w:rFonts w:eastAsia="Times New Roman" w:cs="Times New Roman"/>
          <w:szCs w:val="24"/>
        </w:rPr>
        <w:t xml:space="preserve"> που να μην αξιοποιεί χώρους του </w:t>
      </w:r>
      <w:r>
        <w:rPr>
          <w:rFonts w:eastAsia="Times New Roman" w:cs="Times New Roman"/>
          <w:szCs w:val="24"/>
        </w:rPr>
        <w:t xml:space="preserve">ινστιτούτου </w:t>
      </w:r>
      <w:r>
        <w:rPr>
          <w:rFonts w:eastAsia="Times New Roman" w:cs="Times New Roman"/>
          <w:szCs w:val="24"/>
        </w:rPr>
        <w:t xml:space="preserve">και του ναού του Αγίου Γεωργίου και τον ευρύτερο χώρο της </w:t>
      </w:r>
      <w:proofErr w:type="spellStart"/>
      <w:r>
        <w:rPr>
          <w:rFonts w:eastAsia="Times New Roman" w:cs="Times New Roman"/>
          <w:szCs w:val="24"/>
        </w:rPr>
        <w:t>Φλαγγινείου</w:t>
      </w:r>
      <w:proofErr w:type="spellEnd"/>
      <w:r>
        <w:rPr>
          <w:rFonts w:eastAsia="Times New Roman" w:cs="Times New Roman"/>
          <w:szCs w:val="24"/>
        </w:rPr>
        <w:t xml:space="preserve"> Σχολής.</w:t>
      </w:r>
    </w:p>
    <w:p w14:paraId="73D8544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Άρα, θα σας παρακαλούσα, με την καλή διάθεση που σας διακρίνει, να παρέμβετε τώρα στους σ</w:t>
      </w:r>
      <w:r>
        <w:rPr>
          <w:rFonts w:eastAsia="Times New Roman" w:cs="Times New Roman"/>
          <w:szCs w:val="24"/>
        </w:rPr>
        <w:t>υναρμοδίους Υπουργούς, για να δώσετε μία λύση η οποία θα επιτρέψει να υπάρξει μία ρύθμιση μακράς πνοής για το Ινστιτούτο της Βενετίας.</w:t>
      </w:r>
    </w:p>
    <w:p w14:paraId="73D8544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Μιχελογιαννάκης</w:t>
      </w:r>
      <w:proofErr w:type="spellEnd"/>
      <w:r>
        <w:rPr>
          <w:rFonts w:eastAsia="Times New Roman" w:cs="Times New Roman"/>
          <w:szCs w:val="24"/>
        </w:rPr>
        <w:t>.</w:t>
      </w:r>
    </w:p>
    <w:p w14:paraId="73D8544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ΜΙΧΕΛΟΓΙΑΝΝΑΚΗΣ:</w:t>
      </w:r>
      <w:r>
        <w:rPr>
          <w:rFonts w:eastAsia="Times New Roman" w:cs="Times New Roman"/>
          <w:szCs w:val="24"/>
        </w:rPr>
        <w:t xml:space="preserve"> Ευχαριστώ, κυρία</w:t>
      </w:r>
      <w:r>
        <w:rPr>
          <w:rFonts w:eastAsia="Times New Roman" w:cs="Times New Roman"/>
          <w:szCs w:val="24"/>
        </w:rPr>
        <w:t xml:space="preserve"> Πρόεδρε.</w:t>
      </w:r>
    </w:p>
    <w:p w14:paraId="73D8544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Αφού εξάντλησε ο Υπουργός το ζήτημα του σκοπού του </w:t>
      </w:r>
      <w:r>
        <w:rPr>
          <w:rFonts w:eastAsia="Times New Roman" w:cs="Times New Roman"/>
          <w:szCs w:val="24"/>
        </w:rPr>
        <w:t>ινστιτούτου</w:t>
      </w:r>
      <w:r>
        <w:rPr>
          <w:rFonts w:eastAsia="Times New Roman" w:cs="Times New Roman"/>
          <w:szCs w:val="24"/>
        </w:rPr>
        <w:t>, με την προηγούμενη παρέμβασή του, πρέπει να πούμε και ορισμένες αλήθειες.</w:t>
      </w:r>
    </w:p>
    <w:p w14:paraId="73D8544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Ινστιτούτο Βενετίας όχι μόνο δεν επιφέρει έσοδα, παρά την τεράστια περιουσία του, αλλά έχει επιβαρύνει τον </w:t>
      </w:r>
      <w:r>
        <w:rPr>
          <w:rFonts w:eastAsia="Times New Roman" w:cs="Times New Roman"/>
          <w:szCs w:val="24"/>
        </w:rPr>
        <w:t xml:space="preserve">προϋπολογισμό </w:t>
      </w:r>
      <w:r>
        <w:rPr>
          <w:rFonts w:eastAsia="Times New Roman" w:cs="Times New Roman"/>
          <w:szCs w:val="24"/>
        </w:rPr>
        <w:t>με εκατομμύρια ευρώ. Δεν έχει γίνει ποτέ καταγραφή και κανείς δεν γνωρίζει τον ακριβή αριθμό των αντικειμένων, των βιβλίων και των κ</w:t>
      </w:r>
      <w:r>
        <w:rPr>
          <w:rFonts w:eastAsia="Times New Roman" w:cs="Times New Roman"/>
          <w:szCs w:val="24"/>
        </w:rPr>
        <w:t>ειμηλίων. Έχει ήδη βρεθεί απώλεια τριάντα έξι αντικειμένων και στον Ναό του Αγίου Γεωργίου</w:t>
      </w:r>
      <w:r>
        <w:rPr>
          <w:rFonts w:eastAsia="Times New Roman" w:cs="Times New Roman"/>
          <w:szCs w:val="24"/>
        </w:rPr>
        <w:t>,</w:t>
      </w:r>
      <w:r>
        <w:rPr>
          <w:rFonts w:eastAsia="Times New Roman" w:cs="Times New Roman"/>
          <w:szCs w:val="24"/>
        </w:rPr>
        <w:t xml:space="preserve"> υπάρχουν σε </w:t>
      </w:r>
      <w:r>
        <w:rPr>
          <w:rFonts w:eastAsia="Times New Roman" w:cs="Times New Roman"/>
          <w:szCs w:val="24"/>
        </w:rPr>
        <w:t xml:space="preserve">άθλια </w:t>
      </w:r>
      <w:r>
        <w:rPr>
          <w:rFonts w:eastAsia="Times New Roman" w:cs="Times New Roman"/>
          <w:szCs w:val="24"/>
        </w:rPr>
        <w:t xml:space="preserve">κατάσταση συσσωρευμένα αντικείμενα. Ενώ διαχειρίζεται </w:t>
      </w:r>
      <w:r>
        <w:rPr>
          <w:rFonts w:eastAsia="Times New Roman" w:cs="Times New Roman"/>
          <w:szCs w:val="24"/>
        </w:rPr>
        <w:lastRenderedPageBreak/>
        <w:t>δημόσιο χρήμα, δεν υπάρχουν βιβλία, παραστατικά ούτε μηχανογραφικό σύστημα λογαριασμών. Υπάρ</w:t>
      </w:r>
      <w:r>
        <w:rPr>
          <w:rFonts w:eastAsia="Times New Roman" w:cs="Times New Roman"/>
          <w:szCs w:val="24"/>
        </w:rPr>
        <w:t>χει αδιαφανής διαχείριση της ακίνητης περιουσίας.</w:t>
      </w:r>
    </w:p>
    <w:p w14:paraId="73D8544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 xml:space="preserve">νστιτούτο θα υπάγεται τώρα στη γενική εποπτεία του Υπουργείου Εξωτερικών και όσον αφορά στη μορφωτική και εκπαιδευτική του δραστηριότητα, στο Υπουργείο Παιδείας. Όργανα διοίκησης είναι ο </w:t>
      </w:r>
      <w:r>
        <w:rPr>
          <w:rFonts w:eastAsia="Times New Roman" w:cs="Times New Roman"/>
          <w:szCs w:val="24"/>
        </w:rPr>
        <w:t xml:space="preserve">πρόεδρος </w:t>
      </w:r>
      <w:r>
        <w:rPr>
          <w:rFonts w:eastAsia="Times New Roman" w:cs="Times New Roman"/>
          <w:szCs w:val="24"/>
        </w:rPr>
        <w:t>-εξαντ</w:t>
      </w:r>
      <w:r>
        <w:rPr>
          <w:rFonts w:eastAsia="Times New Roman" w:cs="Times New Roman"/>
          <w:szCs w:val="24"/>
        </w:rPr>
        <w:t xml:space="preserve">λήσαμε πριν </w:t>
      </w:r>
      <w:r>
        <w:rPr>
          <w:rFonts w:eastAsia="Times New Roman" w:cs="Times New Roman"/>
          <w:szCs w:val="24"/>
        </w:rPr>
        <w:t xml:space="preserve">τη διαδικασία της </w:t>
      </w:r>
      <w:r>
        <w:rPr>
          <w:rFonts w:eastAsia="Times New Roman" w:cs="Times New Roman"/>
          <w:szCs w:val="24"/>
        </w:rPr>
        <w:t>εκλογή</w:t>
      </w:r>
      <w:r>
        <w:rPr>
          <w:rFonts w:eastAsia="Times New Roman" w:cs="Times New Roman"/>
          <w:szCs w:val="24"/>
        </w:rPr>
        <w:t>ς</w:t>
      </w:r>
      <w:r>
        <w:rPr>
          <w:rFonts w:eastAsia="Times New Roman" w:cs="Times New Roman"/>
          <w:szCs w:val="24"/>
        </w:rPr>
        <w:t xml:space="preserve"> του- και η </w:t>
      </w:r>
      <w:r>
        <w:rPr>
          <w:rFonts w:eastAsia="Times New Roman" w:cs="Times New Roman"/>
          <w:szCs w:val="24"/>
        </w:rPr>
        <w:t>διαχειριστική αρχή</w:t>
      </w:r>
      <w:r>
        <w:rPr>
          <w:rFonts w:eastAsia="Times New Roman" w:cs="Times New Roman"/>
          <w:szCs w:val="24"/>
        </w:rPr>
        <w:t xml:space="preserve">. </w:t>
      </w:r>
    </w:p>
    <w:p w14:paraId="73D8544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σύνδεση της </w:t>
      </w:r>
      <w:r>
        <w:rPr>
          <w:rFonts w:eastAsia="Times New Roman" w:cs="Times New Roman"/>
          <w:szCs w:val="24"/>
        </w:rPr>
        <w:t>εποπτικής αρχής</w:t>
      </w:r>
      <w:r>
        <w:rPr>
          <w:rFonts w:eastAsia="Times New Roman" w:cs="Times New Roman"/>
          <w:szCs w:val="24"/>
        </w:rPr>
        <w:t xml:space="preserve"> γίνεται τώρα πια πενταμελής, τρεις καθηγητές της πρώτης και της δευτέρας βαθμίδας και δύο μέλη που ορίζονται από το Υπουργείο Εξωτερικών και το Υπουργείο Πα</w:t>
      </w:r>
      <w:r>
        <w:rPr>
          <w:rFonts w:eastAsia="Times New Roman" w:cs="Times New Roman"/>
          <w:szCs w:val="24"/>
        </w:rPr>
        <w:t xml:space="preserve">ιδείας, με τριετή θητεία. Σαφώς και είναι ασυμβίβαστη η ιδιότητα μέλους της </w:t>
      </w:r>
      <w:r>
        <w:rPr>
          <w:rFonts w:eastAsia="Times New Roman" w:cs="Times New Roman"/>
          <w:szCs w:val="24"/>
        </w:rPr>
        <w:t xml:space="preserve">εποπτικής </w:t>
      </w:r>
      <w:r>
        <w:rPr>
          <w:rFonts w:eastAsia="Times New Roman" w:cs="Times New Roman"/>
          <w:szCs w:val="24"/>
        </w:rPr>
        <w:t xml:space="preserve">με την ιδιότητα του διατελέσαντος σε θέση οργάνου διοίκησης προσωπικού του </w:t>
      </w:r>
      <w:r>
        <w:rPr>
          <w:rFonts w:eastAsia="Times New Roman" w:cs="Times New Roman"/>
          <w:szCs w:val="24"/>
        </w:rPr>
        <w:t>ινστιτούτου</w:t>
      </w:r>
      <w:r>
        <w:rPr>
          <w:rFonts w:eastAsia="Times New Roman" w:cs="Times New Roman"/>
          <w:szCs w:val="24"/>
        </w:rPr>
        <w:t>, που τόσο έβλαψε στο παρελθόν.</w:t>
      </w:r>
    </w:p>
    <w:p w14:paraId="73D8545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διαχειριστική επιτροπή </w:t>
      </w:r>
      <w:r>
        <w:rPr>
          <w:rFonts w:eastAsia="Times New Roman" w:cs="Times New Roman"/>
          <w:szCs w:val="24"/>
        </w:rPr>
        <w:t xml:space="preserve">είναι άμισθη και τριμελής. </w:t>
      </w:r>
      <w:r>
        <w:rPr>
          <w:rFonts w:eastAsia="Times New Roman" w:cs="Times New Roman"/>
          <w:szCs w:val="24"/>
        </w:rPr>
        <w:t xml:space="preserve">Μέλη της είναι ο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ινστιτούτου</w:t>
      </w:r>
      <w:r>
        <w:rPr>
          <w:rFonts w:eastAsia="Times New Roman" w:cs="Times New Roman"/>
          <w:szCs w:val="24"/>
        </w:rPr>
        <w:t xml:space="preserve">, ο Έλληνας </w:t>
      </w:r>
      <w:r>
        <w:rPr>
          <w:rFonts w:eastAsia="Times New Roman" w:cs="Times New Roman"/>
          <w:szCs w:val="24"/>
        </w:rPr>
        <w:t xml:space="preserve">πρέσβης </w:t>
      </w:r>
      <w:r>
        <w:rPr>
          <w:rFonts w:eastAsia="Times New Roman" w:cs="Times New Roman"/>
          <w:szCs w:val="24"/>
        </w:rPr>
        <w:t xml:space="preserve">στη Ρώμη και ο </w:t>
      </w:r>
      <w:r>
        <w:rPr>
          <w:rFonts w:eastAsia="Times New Roman" w:cs="Times New Roman"/>
          <w:szCs w:val="24"/>
        </w:rPr>
        <w:t xml:space="preserve">πρόεδρος </w:t>
      </w:r>
      <w:r>
        <w:rPr>
          <w:rFonts w:eastAsia="Times New Roman" w:cs="Times New Roman"/>
          <w:szCs w:val="24"/>
        </w:rPr>
        <w:t xml:space="preserve">της Ελληνικής Ορθόδοξης Κοινότητας της Βενετίας. Θα συμμετέχει χωρίς δικαίωμα ψήφου και ο </w:t>
      </w:r>
      <w:r>
        <w:rPr>
          <w:rFonts w:eastAsia="Times New Roman" w:cs="Times New Roman"/>
          <w:szCs w:val="24"/>
        </w:rPr>
        <w:t xml:space="preserve">οικονομικός διευθυντής </w:t>
      </w:r>
      <w:r>
        <w:rPr>
          <w:rFonts w:eastAsia="Times New Roman" w:cs="Times New Roman"/>
          <w:szCs w:val="24"/>
        </w:rPr>
        <w:t xml:space="preserve">του </w:t>
      </w:r>
      <w:r>
        <w:rPr>
          <w:rFonts w:eastAsia="Times New Roman" w:cs="Times New Roman"/>
          <w:szCs w:val="24"/>
        </w:rPr>
        <w:t>ινστιτούτου</w:t>
      </w:r>
      <w:r>
        <w:rPr>
          <w:rFonts w:eastAsia="Times New Roman" w:cs="Times New Roman"/>
          <w:szCs w:val="24"/>
        </w:rPr>
        <w:t xml:space="preserve">. Το προσωπικό του Ινστιτούτου </w:t>
      </w:r>
      <w:r>
        <w:rPr>
          <w:rFonts w:eastAsia="Times New Roman" w:cs="Times New Roman"/>
          <w:szCs w:val="24"/>
        </w:rPr>
        <w:lastRenderedPageBreak/>
        <w:t>είναι ένας γ</w:t>
      </w:r>
      <w:r>
        <w:rPr>
          <w:rFonts w:eastAsia="Times New Roman" w:cs="Times New Roman"/>
          <w:szCs w:val="24"/>
        </w:rPr>
        <w:t>ραμματέας, ένας υπάλληλος για διοικητική υποστήριξη, βιβλιοθηκονόμος, καθαρίστρια, δύο φύλακες και εν δυνάμει εξωτερικοί συνεργάτες.</w:t>
      </w:r>
    </w:p>
    <w:p w14:paraId="73D8545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ινστιτούτο</w:t>
      </w:r>
      <w:r>
        <w:rPr>
          <w:rFonts w:eastAsia="Times New Roman" w:cs="Times New Roman"/>
          <w:szCs w:val="24"/>
        </w:rPr>
        <w:t xml:space="preserve"> οφείλει να είναι οικονομικά αυτοδύναμο. Οι πόροι προέρχονται από την εκμετάλλευση της αξιοποίησης της κινητής</w:t>
      </w:r>
      <w:r>
        <w:rPr>
          <w:rFonts w:eastAsia="Times New Roman" w:cs="Times New Roman"/>
          <w:szCs w:val="24"/>
        </w:rPr>
        <w:t xml:space="preserve"> του περιουσίας, από πώληση εισιτηρίων, βιβλίων, από εισφορές και τόσα άλλα. Δεν κινδυνεύει σε καμμία περίπτωση να μετατραπεί σε πολιτιστικό κέντρο. Δεν αλλοιώνεται ο επιστημονικός χαρακτήρας του. </w:t>
      </w:r>
    </w:p>
    <w:p w14:paraId="73D8545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Υπάρχει η δημιουργία νέας θέσης</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οικονομικού διευθυντή</w:t>
      </w:r>
      <w:r>
        <w:rPr>
          <w:rFonts w:eastAsia="Times New Roman" w:cs="Times New Roman"/>
          <w:szCs w:val="24"/>
        </w:rPr>
        <w:t xml:space="preserve">, με σκοπό την υποβοήθηση του </w:t>
      </w:r>
      <w:r>
        <w:rPr>
          <w:rFonts w:eastAsia="Times New Roman" w:cs="Times New Roman"/>
          <w:szCs w:val="24"/>
        </w:rPr>
        <w:t xml:space="preserve">προέδρου </w:t>
      </w:r>
      <w:r>
        <w:rPr>
          <w:rFonts w:eastAsia="Times New Roman" w:cs="Times New Roman"/>
          <w:szCs w:val="24"/>
        </w:rPr>
        <w:t xml:space="preserve">στην οικονομική διαχείριση του </w:t>
      </w:r>
      <w:r>
        <w:rPr>
          <w:rFonts w:eastAsia="Times New Roman" w:cs="Times New Roman"/>
          <w:szCs w:val="24"/>
        </w:rPr>
        <w:t>ινστιτούτου</w:t>
      </w:r>
      <w:r>
        <w:rPr>
          <w:rFonts w:eastAsia="Times New Roman" w:cs="Times New Roman"/>
          <w:szCs w:val="24"/>
        </w:rPr>
        <w:t xml:space="preserve">. Θα υπάρχει και θα εργάζεται συνεχώς, βάσει του ρόλου της και η </w:t>
      </w:r>
      <w:r>
        <w:rPr>
          <w:rFonts w:eastAsia="Times New Roman" w:cs="Times New Roman"/>
          <w:szCs w:val="24"/>
        </w:rPr>
        <w:t>επιστημονική επιτροπή</w:t>
      </w:r>
      <w:r>
        <w:rPr>
          <w:rFonts w:eastAsia="Times New Roman" w:cs="Times New Roman"/>
          <w:szCs w:val="24"/>
        </w:rPr>
        <w:t>.</w:t>
      </w:r>
    </w:p>
    <w:p w14:paraId="73D8545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Όσον αφορά στον διορισμό του </w:t>
      </w:r>
      <w:r>
        <w:rPr>
          <w:rFonts w:eastAsia="Times New Roman" w:cs="Times New Roman"/>
          <w:szCs w:val="24"/>
        </w:rPr>
        <w:t>προέδρου</w:t>
      </w:r>
      <w:r>
        <w:rPr>
          <w:rFonts w:eastAsia="Times New Roman" w:cs="Times New Roman"/>
          <w:szCs w:val="24"/>
        </w:rPr>
        <w:t xml:space="preserve">, η τριμελής </w:t>
      </w:r>
      <w:r>
        <w:rPr>
          <w:rFonts w:eastAsia="Times New Roman" w:cs="Times New Roman"/>
          <w:szCs w:val="24"/>
        </w:rPr>
        <w:t xml:space="preserve">επιτροπή </w:t>
      </w:r>
      <w:r>
        <w:rPr>
          <w:rFonts w:eastAsia="Times New Roman" w:cs="Times New Roman"/>
          <w:szCs w:val="24"/>
        </w:rPr>
        <w:t xml:space="preserve">εν </w:t>
      </w:r>
      <w:proofErr w:type="spellStart"/>
      <w:r>
        <w:rPr>
          <w:rFonts w:eastAsia="Times New Roman" w:cs="Times New Roman"/>
          <w:szCs w:val="24"/>
        </w:rPr>
        <w:t>είδει</w:t>
      </w:r>
      <w:proofErr w:type="spellEnd"/>
      <w:r>
        <w:rPr>
          <w:rFonts w:eastAsia="Times New Roman" w:cs="Times New Roman"/>
          <w:szCs w:val="24"/>
        </w:rPr>
        <w:t xml:space="preserve"> εκλεκτορικού σώματο</w:t>
      </w:r>
      <w:r>
        <w:rPr>
          <w:rFonts w:eastAsia="Times New Roman" w:cs="Times New Roman"/>
          <w:szCs w:val="24"/>
        </w:rPr>
        <w:t xml:space="preserve">ς από την </w:t>
      </w:r>
      <w:r>
        <w:rPr>
          <w:rFonts w:eastAsia="Times New Roman" w:cs="Times New Roman"/>
          <w:szCs w:val="24"/>
        </w:rPr>
        <w:t xml:space="preserve">εποπτική </w:t>
      </w:r>
      <w:r>
        <w:rPr>
          <w:rFonts w:eastAsia="Times New Roman" w:cs="Times New Roman"/>
          <w:szCs w:val="24"/>
        </w:rPr>
        <w:t xml:space="preserve">θα προτείνει τον </w:t>
      </w:r>
      <w:r>
        <w:rPr>
          <w:rFonts w:eastAsia="Times New Roman" w:cs="Times New Roman"/>
          <w:szCs w:val="24"/>
        </w:rPr>
        <w:t xml:space="preserve">πρόεδρο </w:t>
      </w:r>
      <w:r>
        <w:rPr>
          <w:rFonts w:eastAsia="Times New Roman" w:cs="Times New Roman"/>
          <w:szCs w:val="24"/>
        </w:rPr>
        <w:t>-εγνωσμένου κύρους, πανεπιστημιακός- ο οποίος θα ασκεί και γενική διεύθυνση και θα έχει και μορφωτικό πεδίο.</w:t>
      </w:r>
    </w:p>
    <w:p w14:paraId="73D8545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τον σκοπό του </w:t>
      </w:r>
      <w:r>
        <w:rPr>
          <w:rFonts w:eastAsia="Times New Roman" w:cs="Times New Roman"/>
          <w:szCs w:val="24"/>
        </w:rPr>
        <w:t>ινστιτούτου -</w:t>
      </w:r>
      <w:r>
        <w:rPr>
          <w:rFonts w:eastAsia="Times New Roman" w:cs="Times New Roman"/>
          <w:szCs w:val="24"/>
        </w:rPr>
        <w:t>σαφώς αναδεικνύει τόσα</w:t>
      </w:r>
      <w:r>
        <w:rPr>
          <w:rFonts w:eastAsia="Times New Roman" w:cs="Times New Roman"/>
          <w:szCs w:val="24"/>
        </w:rPr>
        <w:t xml:space="preserve">- </w:t>
      </w:r>
      <w:r>
        <w:rPr>
          <w:rFonts w:eastAsia="Times New Roman" w:cs="Times New Roman"/>
          <w:szCs w:val="24"/>
        </w:rPr>
        <w:t>παρέχει υποτροφίες, διασυνδέεται με γνωστά κ</w:t>
      </w:r>
      <w:r>
        <w:rPr>
          <w:rFonts w:eastAsia="Times New Roman" w:cs="Times New Roman"/>
          <w:szCs w:val="24"/>
        </w:rPr>
        <w:t xml:space="preserve">αι σπουδαία κέντρα, προβαίνει σε διαδικασίες, που γνωρίζει </w:t>
      </w:r>
      <w:r>
        <w:rPr>
          <w:rFonts w:eastAsia="Times New Roman" w:cs="Times New Roman"/>
          <w:szCs w:val="24"/>
        </w:rPr>
        <w:t xml:space="preserve">κάποιος </w:t>
      </w:r>
      <w:r>
        <w:rPr>
          <w:rFonts w:eastAsia="Times New Roman" w:cs="Times New Roman"/>
          <w:szCs w:val="24"/>
        </w:rPr>
        <w:t>ποιες είναι αυτές και πόσο μπορούν να δουλέψουν υπέρ μας και υπέρ της ιστορίας πάνω απ’ όλα. Παραμένει ο σκοπός ακριβώς όπως ήταν και στην αρχική συμφωνία η οποία είχε γίνει.</w:t>
      </w:r>
    </w:p>
    <w:p w14:paraId="73D8545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Με όλα αυτά, κ</w:t>
      </w:r>
      <w:r>
        <w:rPr>
          <w:rFonts w:eastAsia="Times New Roman" w:cs="Times New Roman"/>
          <w:szCs w:val="24"/>
        </w:rPr>
        <w:t>υρίες και κύριοι, θα υπάρξει σίγουρα εξωστρέφεια -αυτή η λέξη που τόσες φορές έχει χρησιμοποιηθεί στο παρόν νομοσχέδιο- θα υπάρξει αυτοτέλεια, θα υπάρξει ανεξαρτησία και σίγουρα θα βοηθήσει την ιστορική και πολιτιστική ελληνική πραγματικότητα.</w:t>
      </w:r>
    </w:p>
    <w:p w14:paraId="73D8545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w:t>
      </w:r>
    </w:p>
    <w:p w14:paraId="73D85457" w14:textId="77777777" w:rsidR="00D41FAB" w:rsidRDefault="001456E4">
      <w:pPr>
        <w:spacing w:line="600" w:lineRule="auto"/>
        <w:ind w:firstLine="709"/>
        <w:jc w:val="center"/>
        <w:rPr>
          <w:rFonts w:eastAsia="Times New Roman"/>
          <w:bCs/>
        </w:rPr>
      </w:pPr>
      <w:r>
        <w:rPr>
          <w:rFonts w:eastAsia="Times New Roman"/>
          <w:bCs/>
        </w:rPr>
        <w:t>(</w:t>
      </w:r>
      <w:r>
        <w:rPr>
          <w:rFonts w:eastAsia="Times New Roman"/>
          <w:bCs/>
        </w:rPr>
        <w:t>Χειροκροτήματα από την πτέρυγα του ΣΥΡΙΖΑ)</w:t>
      </w:r>
    </w:p>
    <w:p w14:paraId="73D8545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w:t>
      </w:r>
    </w:p>
    <w:p w14:paraId="73D8545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κ. Αντωνίου από τη Νέα Δημοκρατία έχει τον λόγο.</w:t>
      </w:r>
    </w:p>
    <w:p w14:paraId="73D8545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κυρία Πρόεδρε.</w:t>
      </w:r>
    </w:p>
    <w:p w14:paraId="73D8545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w:t>
      </w:r>
      <w:r>
        <w:rPr>
          <w:rFonts w:eastAsia="Times New Roman" w:cs="Times New Roman"/>
          <w:szCs w:val="24"/>
        </w:rPr>
        <w:t>σήμερα στην Ολομέλεια της Βουλής το νομοσχέδιο για το Ελληνικό Ινστιτούτο Βυζαντινών και Μεταβυζαντινών Σπουδών, το μόνο νομικό πρόσωπο δημοσίου δικαίου και το μόνο ερευνητικό ίδρυμα της χώρας μας που βρίσκεται στο εξωτερικό και συγκεκριμένα, στη Βενετία.</w:t>
      </w:r>
    </w:p>
    <w:p w14:paraId="73D8545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το οποίο θα μπορούσε να αποτελέσει μια πρώτης τάξεως ευκαιρία να διορθωθούν χρόνιες δυσλειτουργίες και παθογένειες του </w:t>
      </w:r>
      <w:r>
        <w:rPr>
          <w:rFonts w:eastAsia="Times New Roman" w:cs="Times New Roman"/>
          <w:szCs w:val="24"/>
        </w:rPr>
        <w:t>ι</w:t>
      </w:r>
      <w:r>
        <w:rPr>
          <w:rFonts w:eastAsia="Times New Roman" w:cs="Times New Roman"/>
          <w:szCs w:val="24"/>
        </w:rPr>
        <w:t>νστιτούτου, να εκσυγχρονιστεί το θεσμικό του πλαίσιο, κύριε Υπουργέ, αλλά και να προαχθεί ο ερευνητικός του σκοπός.</w:t>
      </w:r>
    </w:p>
    <w:p w14:paraId="73D8545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Άλλωστε, αυτός ήταν ο στόχος και ο σκοπός των προτάσεων που κατατέθηκαν από τη Νέα Δημοκρατία κατά τις συνεδριάσεις των αρμόδιων </w:t>
      </w:r>
      <w:r>
        <w:rPr>
          <w:rFonts w:eastAsia="Times New Roman" w:cs="Times New Roman"/>
          <w:szCs w:val="24"/>
        </w:rPr>
        <w:t>ε</w:t>
      </w:r>
      <w:r>
        <w:rPr>
          <w:rFonts w:eastAsia="Times New Roman" w:cs="Times New Roman"/>
          <w:szCs w:val="24"/>
        </w:rPr>
        <w:t xml:space="preserve">πιτροπών, δηλαδή ουσιαστικός εκσυγχρονισμός του </w:t>
      </w:r>
      <w:r>
        <w:rPr>
          <w:rFonts w:eastAsia="Times New Roman" w:cs="Times New Roman"/>
          <w:szCs w:val="24"/>
        </w:rPr>
        <w:t>ι</w:t>
      </w:r>
      <w:r>
        <w:rPr>
          <w:rFonts w:eastAsia="Times New Roman" w:cs="Times New Roman"/>
          <w:szCs w:val="24"/>
        </w:rPr>
        <w:t>νστιτούτου, πλήρης διαφάνεια και αξιοκρατία, μεγαλύτερη εξωστρέφεια και αποτ</w:t>
      </w:r>
      <w:r>
        <w:rPr>
          <w:rFonts w:eastAsia="Times New Roman" w:cs="Times New Roman"/>
          <w:szCs w:val="24"/>
        </w:rPr>
        <w:t xml:space="preserve">ελεσματικός έλεγχος στην οικονομική διαχείριση. Αυτές ήταν οι προτάσεις που καταθέσαμε ως Νέα Δημοκρατία. </w:t>
      </w:r>
    </w:p>
    <w:p w14:paraId="73D8545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εξηγούμαι. Ο σκοπός του </w:t>
      </w:r>
      <w:r>
        <w:rPr>
          <w:rFonts w:eastAsia="Times New Roman" w:cs="Times New Roman"/>
          <w:szCs w:val="24"/>
        </w:rPr>
        <w:t>ι</w:t>
      </w:r>
      <w:r>
        <w:rPr>
          <w:rFonts w:eastAsia="Times New Roman" w:cs="Times New Roman"/>
          <w:szCs w:val="24"/>
        </w:rPr>
        <w:t xml:space="preserve">δρύματος διατυπώθηκε από πλήθος φορέων και από όλους μας και τελικά έγινε αποδεκτός. Ο σκοπός του </w:t>
      </w:r>
      <w:r>
        <w:rPr>
          <w:rFonts w:eastAsia="Times New Roman" w:cs="Times New Roman"/>
          <w:szCs w:val="24"/>
        </w:rPr>
        <w:t>ι</w:t>
      </w:r>
      <w:r>
        <w:rPr>
          <w:rFonts w:eastAsia="Times New Roman" w:cs="Times New Roman"/>
          <w:szCs w:val="24"/>
        </w:rPr>
        <w:t>νστιτούτου, όπως τονί</w:t>
      </w:r>
      <w:r>
        <w:rPr>
          <w:rFonts w:eastAsia="Times New Roman" w:cs="Times New Roman"/>
          <w:szCs w:val="24"/>
        </w:rPr>
        <w:t xml:space="preserve">σαμε, είναι και πρέπει να παραμείνει η προαγωγή των βυζαντινών και μεταβυζαντινών σπουδών και η έρευνα σε θέματα που αφορούν αυτές. Οποιαδήποτε άλλη διεύρυνση του σκοπού του </w:t>
      </w:r>
      <w:r>
        <w:rPr>
          <w:rFonts w:eastAsia="Times New Roman" w:cs="Times New Roman"/>
          <w:szCs w:val="24"/>
        </w:rPr>
        <w:t>ι</w:t>
      </w:r>
      <w:r>
        <w:rPr>
          <w:rFonts w:eastAsia="Times New Roman" w:cs="Times New Roman"/>
          <w:szCs w:val="24"/>
        </w:rPr>
        <w:t xml:space="preserve">νστιτούτου ήταν άκρως επικίνδυνη και χαίρομαι που αυτό το υιοθετήσατε. </w:t>
      </w:r>
    </w:p>
    <w:p w14:paraId="73D8545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Μιλάμε επ</w:t>
      </w:r>
      <w:r>
        <w:rPr>
          <w:rFonts w:eastAsia="Times New Roman" w:cs="Times New Roman"/>
          <w:szCs w:val="24"/>
        </w:rPr>
        <w:t>ίσης για διαφάνεια και αξιοκρατία. Δυστυχώς, όμως, κύριε Υπουργέ, και σ’ αυτό το νομοσχέδιο η Κυβέρνηση ακολουθεί την πεπατημένη που μας έχει συνηθίσει σε τόσα και τόσα νομοσχέδια, αναφορικά με το πώς αντιλαμβάνεται τη διοίκηση και τη στελέχωση των ιδρυμάτ</w:t>
      </w:r>
      <w:r>
        <w:rPr>
          <w:rFonts w:eastAsia="Times New Roman" w:cs="Times New Roman"/>
          <w:szCs w:val="24"/>
        </w:rPr>
        <w:t xml:space="preserve">ων. Σε ένα ακόμα νομοσχέδιο διαπιστώνουμε, λοιπόν, μία </w:t>
      </w:r>
      <w:proofErr w:type="spellStart"/>
      <w:r>
        <w:rPr>
          <w:rFonts w:eastAsia="Times New Roman" w:cs="Times New Roman"/>
          <w:szCs w:val="24"/>
        </w:rPr>
        <w:t>υπερσυγκέντρωση</w:t>
      </w:r>
      <w:proofErr w:type="spellEnd"/>
      <w:r>
        <w:rPr>
          <w:rFonts w:eastAsia="Times New Roman" w:cs="Times New Roman"/>
          <w:szCs w:val="24"/>
        </w:rPr>
        <w:t xml:space="preserve"> αρμοδιοτήτων στο πρόσωπο των αρμοδίων Υπουργών, οι οποίοι μπορεί να αποφασίζουν κατά το δοκούν τα πρόσωπα που θα στελεχώσουν τις βασικές θέσεις του ινστιτούτου. </w:t>
      </w:r>
    </w:p>
    <w:p w14:paraId="73D8546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ι</w:t>
      </w:r>
      <w:r>
        <w:rPr>
          <w:rFonts w:eastAsia="Times New Roman" w:cs="Times New Roman"/>
          <w:szCs w:val="24"/>
        </w:rPr>
        <w:t>νστιτού</w:t>
      </w:r>
      <w:r>
        <w:rPr>
          <w:rFonts w:eastAsia="Times New Roman" w:cs="Times New Roman"/>
          <w:szCs w:val="24"/>
        </w:rPr>
        <w:t xml:space="preserve">του θα επιλέγεται με κοινή απόφαση των Υπουργών Εξωτερικών και Παιδείας, Έρευνας και Θρησκευμάτων, μετά από εισήγηση </w:t>
      </w:r>
      <w:r>
        <w:rPr>
          <w:rFonts w:eastAsia="Times New Roman" w:cs="Times New Roman"/>
          <w:szCs w:val="24"/>
        </w:rPr>
        <w:t>ε</w:t>
      </w:r>
      <w:r>
        <w:rPr>
          <w:rFonts w:eastAsia="Times New Roman" w:cs="Times New Roman"/>
          <w:szCs w:val="24"/>
        </w:rPr>
        <w:t xml:space="preserve">ποπτικής </w:t>
      </w:r>
      <w:r>
        <w:rPr>
          <w:rFonts w:eastAsia="Times New Roman" w:cs="Times New Roman"/>
          <w:szCs w:val="24"/>
        </w:rPr>
        <w:t>ε</w:t>
      </w:r>
      <w:r>
        <w:rPr>
          <w:rFonts w:eastAsia="Times New Roman" w:cs="Times New Roman"/>
          <w:szCs w:val="24"/>
        </w:rPr>
        <w:t xml:space="preserve">πιτροπής –αυτό το βάλατε τώρα, μετά από πρότασή μας- τα μέλη της οποίας θα </w:t>
      </w:r>
      <w:r>
        <w:rPr>
          <w:rFonts w:eastAsia="Times New Roman" w:cs="Times New Roman"/>
          <w:szCs w:val="24"/>
        </w:rPr>
        <w:lastRenderedPageBreak/>
        <w:t>έχουν ορίσει οι ίδιοι οι Υπουργοί, δηλαδή «Γιάννης κε</w:t>
      </w:r>
      <w:r>
        <w:rPr>
          <w:rFonts w:eastAsia="Times New Roman" w:cs="Times New Roman"/>
          <w:szCs w:val="24"/>
        </w:rPr>
        <w:t>ρνάει, Γιάννης πίνει».</w:t>
      </w:r>
    </w:p>
    <w:p w14:paraId="73D8546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Υπενθυμίζω ότι με βάση τον ισχύοντα νόμο, η σχετική εισήγηση, όπως αναφέρθηκε και από τον προ-προηγούμενο ομιλητή, γινόταν από την Ακαδημία Αθηνών, δηλαδή από έναν μη ελεγχόμενο από την κεντρική διοίκηση φορέα.</w:t>
      </w:r>
    </w:p>
    <w:p w14:paraId="73D8546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Εξωστρέφεια και αποτελ</w:t>
      </w:r>
      <w:r>
        <w:rPr>
          <w:rFonts w:eastAsia="Times New Roman" w:cs="Times New Roman"/>
          <w:szCs w:val="24"/>
        </w:rPr>
        <w:t xml:space="preserve">εσματικότητα. Επισημάνθηκε από τους φορείς και από άλλους συναδέλφους Βουλευτές. Ακόμα και ο ίδιος ο Υπουργός που δεν είναι εδώ, ο κ. </w:t>
      </w:r>
      <w:proofErr w:type="spellStart"/>
      <w:r>
        <w:rPr>
          <w:rFonts w:eastAsia="Times New Roman" w:cs="Times New Roman"/>
          <w:szCs w:val="24"/>
        </w:rPr>
        <w:t>Γαβρόγλου</w:t>
      </w:r>
      <w:proofErr w:type="spellEnd"/>
      <w:r>
        <w:rPr>
          <w:rFonts w:eastAsia="Times New Roman" w:cs="Times New Roman"/>
          <w:szCs w:val="24"/>
        </w:rPr>
        <w:t xml:space="preserve">, παραδέχθηκε ότι δεν είναι κακή πρόταση. Είναι σημαντικό, λοιπόν, για την αποτελεσματική λειτουργία του </w:t>
      </w:r>
      <w:r>
        <w:rPr>
          <w:rFonts w:eastAsia="Times New Roman" w:cs="Times New Roman"/>
          <w:szCs w:val="24"/>
        </w:rPr>
        <w:t>ι</w:t>
      </w:r>
      <w:r>
        <w:rPr>
          <w:rFonts w:eastAsia="Times New Roman" w:cs="Times New Roman"/>
          <w:szCs w:val="24"/>
        </w:rPr>
        <w:t>νστιτού</w:t>
      </w:r>
      <w:r>
        <w:rPr>
          <w:rFonts w:eastAsia="Times New Roman" w:cs="Times New Roman"/>
          <w:szCs w:val="24"/>
        </w:rPr>
        <w:t xml:space="preserve">του –και αποτέλεσε πρότασή μας- να συσταθεί ένα άμισθο επιστημονικό συμβούλιο, αποτελούμενο από επιστήμονες εγνωσμένου κύρους, από μέλη της Ακαδημίας Αθηνών, το οποίο θα βοηθά τον </w:t>
      </w:r>
      <w:r>
        <w:rPr>
          <w:rFonts w:eastAsia="Times New Roman" w:cs="Times New Roman"/>
          <w:szCs w:val="24"/>
        </w:rPr>
        <w:t>π</w:t>
      </w:r>
      <w:r>
        <w:rPr>
          <w:rFonts w:eastAsia="Times New Roman" w:cs="Times New Roman"/>
          <w:szCs w:val="24"/>
        </w:rPr>
        <w:t xml:space="preserve">ρόεδρο του </w:t>
      </w:r>
      <w:r>
        <w:rPr>
          <w:rFonts w:eastAsia="Times New Roman" w:cs="Times New Roman"/>
          <w:szCs w:val="24"/>
        </w:rPr>
        <w:t>ι</w:t>
      </w:r>
      <w:r>
        <w:rPr>
          <w:rFonts w:eastAsia="Times New Roman" w:cs="Times New Roman"/>
          <w:szCs w:val="24"/>
        </w:rPr>
        <w:t xml:space="preserve">νστιτούτου στο ερευνητικό του έργο. </w:t>
      </w:r>
    </w:p>
    <w:p w14:paraId="73D8546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«Συμπεριλαμβάνεται», «δύνα</w:t>
      </w:r>
      <w:r>
        <w:rPr>
          <w:rFonts w:eastAsia="Times New Roman" w:cs="Times New Roman"/>
          <w:szCs w:val="24"/>
        </w:rPr>
        <w:t>ται», τώρα μας το αλλάζετε. Τελικά, κύριε Υπουργέ, ισχύει το «ράβε-ξήλωνε». Γιατί πριν καταθέσετε το νομοσχέδιο δεν μας ρωτήσατε να σας καταθέσουμε τις προτάσεις; Αλλάξατε όλη τη μορφή μετά από προτάσεις μας.</w:t>
      </w:r>
    </w:p>
    <w:p w14:paraId="73D8546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Έλεγχος και λογοδοσία για την οικονομική διαχεί</w:t>
      </w:r>
      <w:r>
        <w:rPr>
          <w:rFonts w:eastAsia="Times New Roman" w:cs="Times New Roman"/>
          <w:szCs w:val="24"/>
        </w:rPr>
        <w:t xml:space="preserve">ριση. Προκειμένου να ενισχυθεί ο έλεγχος και η διαφάνεια στη διαχείριση των οικονομικών του </w:t>
      </w:r>
      <w:r>
        <w:rPr>
          <w:rFonts w:eastAsia="Times New Roman" w:cs="Times New Roman"/>
          <w:szCs w:val="24"/>
        </w:rPr>
        <w:t>ι</w:t>
      </w:r>
      <w:r>
        <w:rPr>
          <w:rFonts w:eastAsia="Times New Roman" w:cs="Times New Roman"/>
          <w:szCs w:val="24"/>
        </w:rPr>
        <w:t xml:space="preserve">νστιτούτου, προτείναμε σειρά μέτρων, όπως το να μπορεί η </w:t>
      </w:r>
      <w:r>
        <w:rPr>
          <w:rFonts w:eastAsia="Times New Roman" w:cs="Times New Roman"/>
          <w:szCs w:val="24"/>
        </w:rPr>
        <w:t>ε</w:t>
      </w:r>
      <w:r>
        <w:rPr>
          <w:rFonts w:eastAsia="Times New Roman" w:cs="Times New Roman"/>
          <w:szCs w:val="24"/>
        </w:rPr>
        <w:t xml:space="preserve">ποπτική </w:t>
      </w:r>
      <w:r>
        <w:rPr>
          <w:rFonts w:eastAsia="Times New Roman" w:cs="Times New Roman"/>
          <w:szCs w:val="24"/>
        </w:rPr>
        <w:t>ε</w:t>
      </w:r>
      <w:r>
        <w:rPr>
          <w:rFonts w:eastAsia="Times New Roman" w:cs="Times New Roman"/>
          <w:szCs w:val="24"/>
        </w:rPr>
        <w:t xml:space="preserve">πιτροπή να προκαλέσει έκτακτο οικονομικό έλεγχο του </w:t>
      </w:r>
      <w:r>
        <w:rPr>
          <w:rFonts w:eastAsia="Times New Roman" w:cs="Times New Roman"/>
          <w:szCs w:val="24"/>
        </w:rPr>
        <w:t>ι</w:t>
      </w:r>
      <w:r>
        <w:rPr>
          <w:rFonts w:eastAsia="Times New Roman" w:cs="Times New Roman"/>
          <w:szCs w:val="24"/>
        </w:rPr>
        <w:t>νστιτούτου από την αρμόδια επιτροπή του Υπο</w:t>
      </w:r>
      <w:r>
        <w:rPr>
          <w:rFonts w:eastAsia="Times New Roman" w:cs="Times New Roman"/>
          <w:szCs w:val="24"/>
        </w:rPr>
        <w:t xml:space="preserve">υργείου Εξωτερικών, αλλά και την υποχρεωτική διενέργεια του οικονομικού ελέγχου από την ίδια επιτροπή, πριν την παράδοση του απερχόμενου </w:t>
      </w:r>
      <w:r>
        <w:rPr>
          <w:rFonts w:eastAsia="Times New Roman" w:cs="Times New Roman"/>
          <w:szCs w:val="24"/>
        </w:rPr>
        <w:t>π</w:t>
      </w:r>
      <w:r>
        <w:rPr>
          <w:rFonts w:eastAsia="Times New Roman" w:cs="Times New Roman"/>
          <w:szCs w:val="24"/>
        </w:rPr>
        <w:t xml:space="preserve">ροέδρου και την ανάληψη καθηκόντων από διάδοχό του. Αποτελεί, άλλωστε και υποχρέωση του </w:t>
      </w:r>
      <w:r>
        <w:rPr>
          <w:rFonts w:eastAsia="Times New Roman" w:cs="Times New Roman"/>
          <w:szCs w:val="24"/>
        </w:rPr>
        <w:t>π</w:t>
      </w:r>
      <w:r>
        <w:rPr>
          <w:rFonts w:eastAsia="Times New Roman" w:cs="Times New Roman"/>
          <w:szCs w:val="24"/>
        </w:rPr>
        <w:t>ροέδρου να υποβάλλει σχέδιο δ</w:t>
      </w:r>
      <w:r>
        <w:rPr>
          <w:rFonts w:eastAsia="Times New Roman" w:cs="Times New Roman"/>
          <w:szCs w:val="24"/>
        </w:rPr>
        <w:t xml:space="preserve">ράσεων και προϋπολογισμού για το επόμενο έτος, τα οποία εφ’ όσον εγκριθούν από την </w:t>
      </w:r>
      <w:r>
        <w:rPr>
          <w:rFonts w:eastAsia="Times New Roman" w:cs="Times New Roman"/>
          <w:szCs w:val="24"/>
        </w:rPr>
        <w:t>ε</w:t>
      </w:r>
      <w:r>
        <w:rPr>
          <w:rFonts w:eastAsia="Times New Roman" w:cs="Times New Roman"/>
          <w:szCs w:val="24"/>
        </w:rPr>
        <w:t xml:space="preserve">ποπτική </w:t>
      </w:r>
      <w:r>
        <w:rPr>
          <w:rFonts w:eastAsia="Times New Roman" w:cs="Times New Roman"/>
          <w:szCs w:val="24"/>
        </w:rPr>
        <w:t>ε</w:t>
      </w:r>
      <w:r>
        <w:rPr>
          <w:rFonts w:eastAsia="Times New Roman" w:cs="Times New Roman"/>
          <w:szCs w:val="24"/>
        </w:rPr>
        <w:t>πιτροπή, θα καθίστανται δεσμευτικά.</w:t>
      </w:r>
    </w:p>
    <w:p w14:paraId="73D8546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Δυστυχώς, κα</w:t>
      </w:r>
      <w:r>
        <w:rPr>
          <w:rFonts w:eastAsia="Times New Roman" w:cs="Times New Roman"/>
          <w:szCs w:val="24"/>
        </w:rPr>
        <w:t>μ</w:t>
      </w:r>
      <w:r>
        <w:rPr>
          <w:rFonts w:eastAsia="Times New Roman" w:cs="Times New Roman"/>
          <w:szCs w:val="24"/>
        </w:rPr>
        <w:t xml:space="preserve">μία απ’ αυτές τις προτάσεις μας στο ευαίσθητο ζήτημα της διαχείρισης των οικονομικών του </w:t>
      </w:r>
      <w:r>
        <w:rPr>
          <w:rFonts w:eastAsia="Times New Roman" w:cs="Times New Roman"/>
          <w:szCs w:val="24"/>
        </w:rPr>
        <w:t>ι</w:t>
      </w:r>
      <w:r>
        <w:rPr>
          <w:rFonts w:eastAsia="Times New Roman" w:cs="Times New Roman"/>
          <w:szCs w:val="24"/>
        </w:rPr>
        <w:t>νστιτούτου δεν έχει ενσω</w:t>
      </w:r>
      <w:r>
        <w:rPr>
          <w:rFonts w:eastAsia="Times New Roman" w:cs="Times New Roman"/>
          <w:szCs w:val="24"/>
        </w:rPr>
        <w:t>ματωθεί στο κείμενο του υπό ψήφιση νομοσχεδίου.</w:t>
      </w:r>
    </w:p>
    <w:p w14:paraId="73D8546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Μετά απ’ όλα αυτά, χάνεται μία πολύ σημαντική ευκαιρία για το Ελληνικό Ινστιτούτο Βυζαντινών και Μεταβυζαντινών Σπουδών να εκσυγχρονιστεί, να γίνει πιο εξωστρεφές και να μεταλαμπαδεύσει σε όλη τη διεθνή κοινό</w:t>
      </w:r>
      <w:r>
        <w:rPr>
          <w:rFonts w:eastAsia="Times New Roman" w:cs="Times New Roman"/>
          <w:szCs w:val="24"/>
        </w:rPr>
        <w:t xml:space="preserve">τητα το σπουδαίο κομμάτι του ελληνικού πολιτισμού που εκπροσωπεί. </w:t>
      </w:r>
    </w:p>
    <w:p w14:paraId="73D8546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Εσάς, απ’ ό,τι φαίνεται, σας ενδιαφέρει να ελέγχετε τα πάντα, να εξυπηρετείτε τα μικροκομματικά σας συμφέροντα και τους ημετέρους. Φαίνεται, μάλιστα, ότι δεν αρκείστε στον έλεγχο όλων των ε</w:t>
      </w:r>
      <w:r>
        <w:rPr>
          <w:rFonts w:eastAsia="Times New Roman" w:cs="Times New Roman"/>
          <w:szCs w:val="24"/>
        </w:rPr>
        <w:t xml:space="preserve">ρευνητικών ινστιτούτων της χώρας εντός συνόρων. Προφανώς, επεκτείνετε τον έλεγχο και εκτός συνόρων, στο μοναδικό ερευνητικό </w:t>
      </w:r>
      <w:r>
        <w:rPr>
          <w:rFonts w:eastAsia="Times New Roman" w:cs="Times New Roman"/>
          <w:szCs w:val="24"/>
        </w:rPr>
        <w:t>ι</w:t>
      </w:r>
      <w:r>
        <w:rPr>
          <w:rFonts w:eastAsia="Times New Roman" w:cs="Times New Roman"/>
          <w:szCs w:val="24"/>
        </w:rPr>
        <w:t>νστιτούτο που βρίσκεται στο εξωτερικό, στη Βενετία.</w:t>
      </w:r>
    </w:p>
    <w:p w14:paraId="73D8546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Δράττομαι, όμως, σήμερα της ευκαιρίας, μια που είναι το νομοσχέδιο δύο </w:t>
      </w:r>
      <w:r>
        <w:rPr>
          <w:rFonts w:eastAsia="Times New Roman" w:cs="Times New Roman"/>
          <w:szCs w:val="24"/>
        </w:rPr>
        <w:t>Υπουργών, των Υπουργών Παιδείας και Εξωτερικών, να θέσω δύο σημαντικά ζητήματα που αφορούν και τους δύο αυτούς Υπουργούς και πρέπει οπωσδήποτε να δούμε.</w:t>
      </w:r>
    </w:p>
    <w:p w14:paraId="73D8546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το πρώτο θέμα αφορά το αμιγώς ελληνικό σχολείο της Ρουμανίας στο Βουκουρέστι. Θα σας κατ</w:t>
      </w:r>
      <w:r>
        <w:rPr>
          <w:rFonts w:eastAsia="Times New Roman" w:cs="Times New Roman"/>
          <w:szCs w:val="24"/>
        </w:rPr>
        <w:t xml:space="preserve">αθέσω κι εδώ σήμερα στην Ολομέλεια μία επιστολή ενός γονέα στο Βουκουρέστι, όπου τα ελληνόπουλα πληρώνουν υπέρογκα δίδακτρα, δηλαδή 3.300 ευρώ για να πάνε σε ελληνικό σχολείο. </w:t>
      </w:r>
    </w:p>
    <w:p w14:paraId="73D8546A"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ένα πολύ μεγάλο ζήτημα, κύριε Υπουργέ. Το συζητήσαμε εχθές στην Επιτροπή </w:t>
      </w:r>
      <w:r>
        <w:rPr>
          <w:rFonts w:eastAsia="Times New Roman" w:cs="Times New Roman"/>
          <w:szCs w:val="24"/>
        </w:rPr>
        <w:t xml:space="preserve">Αποδήμου Ελληνισμού. Ελπίζω ο κύριος Υπουργός Παιδείας, που είναι εδώ, να καταλάβει τι σημαίνει ένας γονέας που έχει τέσσερα παιδιά να πληρώνει 3.300 ευρώ για κάθε παιδί για να φοιτά σε ελληνικό σχολείο. Εκεί δεν </w:t>
      </w:r>
      <w:r>
        <w:rPr>
          <w:rFonts w:eastAsia="Times New Roman" w:cs="Times New Roman"/>
          <w:szCs w:val="24"/>
        </w:rPr>
        <w:lastRenderedPageBreak/>
        <w:t>έχει γίνει το προβλεπόμενο μνημόνιο συνεργα</w:t>
      </w:r>
      <w:r>
        <w:rPr>
          <w:rFonts w:eastAsia="Times New Roman" w:cs="Times New Roman"/>
          <w:szCs w:val="24"/>
        </w:rPr>
        <w:t xml:space="preserve">σίας της Ελλάδας με τη Ρουμανία, η τριμερής συντονιστική επιτροπή. </w:t>
      </w:r>
    </w:p>
    <w:p w14:paraId="73D8546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73D8546C"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ακόμα, κυρία Πρόεδρε.  </w:t>
      </w:r>
    </w:p>
    <w:p w14:paraId="73D8546D"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Πριν από δέκα ημέρες, οφείλω να πω και να ε</w:t>
      </w:r>
      <w:r>
        <w:rPr>
          <w:rFonts w:eastAsia="Times New Roman" w:cs="Times New Roman"/>
          <w:szCs w:val="24"/>
        </w:rPr>
        <w:t>νημερώσω το Σώμα ότι ο Σύλλογος Γονέων και Κηδεμόνων αυτού του σχολείου απαγόρευσε σε ένα Ελληνόπουλο να μπει στο σχολείο στο οποίο ήταν γραμμένο. Τέσσερις μπράβοι απαγόρευσαν στο παιδάκι να μπει στο σχολείο!</w:t>
      </w:r>
    </w:p>
    <w:p w14:paraId="73D8546E"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Καταθέτω, κύριε Υπουργέ, την επιστολή που έχει </w:t>
      </w:r>
      <w:r>
        <w:rPr>
          <w:rFonts w:eastAsia="Times New Roman" w:cs="Times New Roman"/>
          <w:szCs w:val="24"/>
        </w:rPr>
        <w:t>κάνει ο γονέας στην εισαγγελέα, στον Προέδρο της Δημοκρατίας, στον Υπουργό Εξωτερικών και στον Υπουργό Παιδείας.</w:t>
      </w:r>
    </w:p>
    <w:p w14:paraId="73D8546F" w14:textId="77777777" w:rsidR="00D41FAB" w:rsidRDefault="001456E4">
      <w:pPr>
        <w:spacing w:line="600" w:lineRule="auto"/>
        <w:ind w:firstLine="720"/>
        <w:jc w:val="both"/>
        <w:rPr>
          <w:rFonts w:eastAsia="Times New Roman" w:cs="Times New Roman"/>
        </w:rPr>
      </w:pPr>
      <w:r>
        <w:rPr>
          <w:rFonts w:eastAsia="Times New Roman" w:cs="Times New Roman"/>
        </w:rPr>
        <w:t>(Στο σημείο αυτό η Βουλευτής κ. Μαρία Αντωνίου καταθέτει για τα Πρακτικά την προαναφερθείσα επιστολή, η οποία βρίσκεται στο αρχείο του Τμήματος</w:t>
      </w:r>
      <w:r>
        <w:rPr>
          <w:rFonts w:eastAsia="Times New Roman" w:cs="Times New Roman"/>
        </w:rPr>
        <w:t xml:space="preserve"> Γραμματείας της Διεύθυνσης Στενογραφίας και Πρακτικών της Βουλής)</w:t>
      </w:r>
    </w:p>
    <w:p w14:paraId="73D85470"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παρακαλώ δείτε με όποια ευαισθησία μπορείτε αυτό το συγκεκριμένο ζήτημα. Και θα ήθελα να έχω απαντήσεις. Δεν </w:t>
      </w:r>
      <w:r>
        <w:rPr>
          <w:rFonts w:eastAsia="Times New Roman" w:cs="Times New Roman"/>
          <w:szCs w:val="24"/>
        </w:rPr>
        <w:lastRenderedPageBreak/>
        <w:t>μπορεί τέσσερις μπράβοι να σταματούν ένα Ελληνόπουλο να πάει σε ένα αμιγώς ε</w:t>
      </w:r>
      <w:r>
        <w:rPr>
          <w:rFonts w:eastAsia="Times New Roman" w:cs="Times New Roman"/>
          <w:szCs w:val="24"/>
        </w:rPr>
        <w:t>λληνικό σχολείο της περιοχής. Αυτή είναι η παιδεία που οραματίζεστε;</w:t>
      </w:r>
    </w:p>
    <w:p w14:paraId="73D85471"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Επίσης, να σας πω για ένα ακόμα πολύ σημαντικό ζήτημα που έχει προκύψει, κύριε Υπουργέ, και το ξέρετε φαντάζομαι -αναφέρομαι στον Υπουργό Παιδείας- για το θέμα των σχολείων της Ρηνανίας-Β</w:t>
      </w:r>
      <w:r>
        <w:rPr>
          <w:rFonts w:eastAsia="Times New Roman" w:cs="Times New Roman"/>
          <w:szCs w:val="24"/>
        </w:rPr>
        <w:t xml:space="preserve">εστφαλίας στη Γερμανία. Η ομοσπονδία των συλλόγων καθημερινά σας στέλνει επιστολές. Τα κενά είναι απίστευτα. Τα σχολεία, λόγω των νόμων που εσείς ψηφίσατε, προσπαθείτε να τα κάνετε δίγλωσσα. Έχει αναστατωθεί όλη η </w:t>
      </w:r>
      <w:r>
        <w:rPr>
          <w:rFonts w:eastAsia="Times New Roman" w:cs="Times New Roman"/>
          <w:szCs w:val="24"/>
        </w:rPr>
        <w:t xml:space="preserve">Ελληνική Κοινότητα </w:t>
      </w:r>
      <w:r>
        <w:rPr>
          <w:rFonts w:eastAsia="Times New Roman" w:cs="Times New Roman"/>
          <w:szCs w:val="24"/>
        </w:rPr>
        <w:t xml:space="preserve">εκεί. </w:t>
      </w:r>
    </w:p>
    <w:p w14:paraId="73D85472"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Δεν μπορεί τα πα</w:t>
      </w:r>
      <w:r>
        <w:rPr>
          <w:rFonts w:eastAsia="Times New Roman" w:cs="Times New Roman"/>
          <w:szCs w:val="24"/>
        </w:rPr>
        <w:t>ιδιά που τώρα φεύγουν και πηγαίνουν στη Γερμανία, γιατί οι γονείς τους πηγαίνουν για δουλειά εκεί, να τα εντάσσετε υποχρεωτικά σε δίγλωσσα σχολεία, όπως έχετε ψηφίσει. Δεν μπορούμε, λοιπόν, να υποχρεώνουμε ένα παιδί που τώρα είναι δεκατριών χρονών και πηγα</w:t>
      </w:r>
      <w:r>
        <w:rPr>
          <w:rFonts w:eastAsia="Times New Roman" w:cs="Times New Roman"/>
          <w:szCs w:val="24"/>
        </w:rPr>
        <w:t>ίνει στο γυμνάσιο να μάθει φυσική και χημεία στη γερμανική γλώσσα.</w:t>
      </w:r>
    </w:p>
    <w:p w14:paraId="73D85473"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Οι επιστολές των γονέων είναι καθημερινές. Και αυτό που μας λένε είναι ότι ο Υπουργός απαξιοί. Από τη μ</w:t>
      </w:r>
      <w:r>
        <w:rPr>
          <w:rFonts w:eastAsia="Times New Roman" w:cs="Times New Roman"/>
          <w:szCs w:val="24"/>
        </w:rPr>
        <w:t>ί</w:t>
      </w:r>
      <w:r>
        <w:rPr>
          <w:rFonts w:eastAsia="Times New Roman" w:cs="Times New Roman"/>
          <w:szCs w:val="24"/>
        </w:rPr>
        <w:t xml:space="preserve">α μεριά συζητάμε για το Ελληνικό Ινστιτούτο Βυζαντινών και Μεταβυζαντινών </w:t>
      </w:r>
      <w:r>
        <w:rPr>
          <w:rFonts w:eastAsia="Times New Roman" w:cs="Times New Roman"/>
          <w:szCs w:val="24"/>
        </w:rPr>
        <w:lastRenderedPageBreak/>
        <w:t>Σπουδών και</w:t>
      </w:r>
      <w:r>
        <w:rPr>
          <w:rFonts w:eastAsia="Times New Roman" w:cs="Times New Roman"/>
          <w:szCs w:val="24"/>
        </w:rPr>
        <w:t xml:space="preserve"> από την άλλη δεν μπορούμε ούτε τα ελληνικά σχολεία να κρατήσουμε.</w:t>
      </w:r>
    </w:p>
    <w:p w14:paraId="73D85474"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Σας καταθέτω, λοιπόν, εδώ στη Βουλή την αγωνία και τα έγγραφα τα οποία έχουν στείλει, μήπως και ο Υπουργός Παιδείας συγκινηθεί.</w:t>
      </w:r>
    </w:p>
    <w:p w14:paraId="73D85475" w14:textId="77777777" w:rsidR="00D41FAB" w:rsidRDefault="001456E4">
      <w:pPr>
        <w:spacing w:line="600" w:lineRule="auto"/>
        <w:ind w:firstLine="720"/>
        <w:jc w:val="both"/>
        <w:rPr>
          <w:rFonts w:eastAsia="Times New Roman" w:cs="Times New Roman"/>
        </w:rPr>
      </w:pPr>
      <w:r>
        <w:rPr>
          <w:rFonts w:eastAsia="Times New Roman" w:cs="Times New Roman"/>
        </w:rPr>
        <w:t xml:space="preserve">(Στο σημείο αυτό η Βουλευτής κ. Μαρία Αντωνίου καταθέτει για τα Πρακτικά τις προαναφερθείσες επιστολές, </w:t>
      </w:r>
      <w:r>
        <w:rPr>
          <w:rFonts w:eastAsia="Times New Roman"/>
        </w:rPr>
        <w:t>οι οποίες</w:t>
      </w:r>
      <w:r>
        <w:rPr>
          <w:rFonts w:eastAsia="Times New Roman" w:cs="Times New Roman"/>
        </w:rPr>
        <w:t xml:space="preserve"> βρίσκονται στο αρχείο του Τμήματος Γραμματείας της Διεύθυνσης Στενογραφίας και Πρακτικών της Βουλής)</w:t>
      </w:r>
    </w:p>
    <w:p w14:paraId="73D85476"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w:t>
      </w:r>
    </w:p>
    <w:p w14:paraId="73D85477" w14:textId="77777777" w:rsidR="00D41FAB" w:rsidRDefault="001456E4">
      <w:pPr>
        <w:spacing w:line="600" w:lineRule="auto"/>
        <w:ind w:firstLine="720"/>
        <w:jc w:val="center"/>
        <w:rPr>
          <w:rFonts w:eastAsia="Times New Roman"/>
          <w:bCs/>
        </w:rPr>
      </w:pPr>
      <w:r>
        <w:rPr>
          <w:rFonts w:eastAsia="Times New Roman"/>
          <w:bCs/>
        </w:rPr>
        <w:t>(Χειροκροτήματα από την πτ</w:t>
      </w:r>
      <w:r>
        <w:rPr>
          <w:rFonts w:eastAsia="Times New Roman"/>
          <w:bCs/>
        </w:rPr>
        <w:t>έρυγα της Νέας Δημοκρατίας)</w:t>
      </w:r>
    </w:p>
    <w:p w14:paraId="73D85478"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θα περιμένετε δύο λεπτά να αναπτύξει μ</w:t>
      </w:r>
      <w:r>
        <w:rPr>
          <w:rFonts w:eastAsia="Times New Roman" w:cs="Times New Roman"/>
          <w:szCs w:val="24"/>
        </w:rPr>
        <w:t>ί</w:t>
      </w:r>
      <w:r>
        <w:rPr>
          <w:rFonts w:eastAsia="Times New Roman" w:cs="Times New Roman"/>
          <w:szCs w:val="24"/>
        </w:rPr>
        <w:t xml:space="preserve">α </w:t>
      </w:r>
      <w:r>
        <w:rPr>
          <w:rFonts w:eastAsia="Times New Roman" w:cs="Times New Roman"/>
          <w:bCs/>
          <w:szCs w:val="24"/>
        </w:rPr>
        <w:t>τροπολογία</w:t>
      </w:r>
      <w:r>
        <w:rPr>
          <w:rFonts w:eastAsia="Times New Roman" w:cs="Times New Roman"/>
          <w:szCs w:val="24"/>
        </w:rPr>
        <w:t xml:space="preserve"> ο κύριος Υπουργός.</w:t>
      </w:r>
    </w:p>
    <w:p w14:paraId="73D85479"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3D8547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 Πρόεδρος των Ανεξαρτήτων </w:t>
      </w:r>
      <w:r>
        <w:rPr>
          <w:rFonts w:eastAsia="Times New Roman" w:cs="Times New Roman"/>
          <w:b/>
          <w:szCs w:val="24"/>
        </w:rPr>
        <w:t xml:space="preserve">Ελλήνων): </w:t>
      </w:r>
      <w:r>
        <w:rPr>
          <w:rFonts w:eastAsia="Times New Roman"/>
          <w:color w:val="000000"/>
          <w:szCs w:val="24"/>
        </w:rPr>
        <w:t>Ευχαριστώ, κυρία Πρόεδρε.</w:t>
      </w:r>
      <w:r>
        <w:rPr>
          <w:rFonts w:eastAsia="Times New Roman" w:cs="Times New Roman"/>
          <w:szCs w:val="24"/>
        </w:rPr>
        <w:t xml:space="preserve"> Ευχαριστώ και εσάς, κύριε συνάδελφε.</w:t>
      </w:r>
    </w:p>
    <w:p w14:paraId="73D8547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μ</w:t>
      </w:r>
      <w:r>
        <w:rPr>
          <w:rFonts w:eastAsia="Times New Roman" w:cs="Times New Roman"/>
          <w:szCs w:val="24"/>
        </w:rPr>
        <w:t>ί</w:t>
      </w:r>
      <w:r>
        <w:rPr>
          <w:rFonts w:eastAsia="Times New Roman" w:cs="Times New Roman"/>
          <w:szCs w:val="24"/>
        </w:rPr>
        <w:t xml:space="preserve">α </w:t>
      </w:r>
      <w:r>
        <w:rPr>
          <w:rFonts w:eastAsia="Times New Roman" w:cs="Times New Roman"/>
          <w:bCs/>
          <w:szCs w:val="24"/>
        </w:rPr>
        <w:t>τροπολογία</w:t>
      </w:r>
      <w:r>
        <w:rPr>
          <w:rFonts w:eastAsia="Times New Roman" w:cs="Times New Roman"/>
          <w:szCs w:val="24"/>
        </w:rPr>
        <w:t xml:space="preserve"> η οποία έχει να κάνει με την προσθήκη μιας εξουσιοδοτικής διάταξης στον ν.4472/2017, ώστε με </w:t>
      </w:r>
      <w:r>
        <w:rPr>
          <w:rFonts w:eastAsia="Times New Roman" w:cs="Times New Roman"/>
          <w:szCs w:val="24"/>
        </w:rPr>
        <w:t>κ</w:t>
      </w:r>
      <w:r>
        <w:rPr>
          <w:rFonts w:eastAsia="Times New Roman" w:cs="Times New Roman"/>
          <w:szCs w:val="24"/>
        </w:rPr>
        <w:t xml:space="preserve">οινές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 xml:space="preserve">ποφάσεις κατά </w:t>
      </w:r>
      <w:r>
        <w:rPr>
          <w:rFonts w:eastAsia="Times New Roman" w:cs="Times New Roman"/>
          <w:szCs w:val="24"/>
        </w:rPr>
        <w:t xml:space="preserve">περίπτωση αρμοδίων Υπουργών και του Υπουργού Οικονομικών να καθίσταται δυνατός ο προσδιορισμός του ύψους του ποσοστού της βάσης υπολογισμού των προβλεπόμενων στην κείμενη νομοθεσία εισφορών και κρατήσεων υπέρ των μετοχικών ταμείων, με ανάγκη που προκύπτει </w:t>
      </w:r>
      <w:r>
        <w:rPr>
          <w:rFonts w:eastAsia="Times New Roman" w:cs="Times New Roman"/>
          <w:szCs w:val="24"/>
        </w:rPr>
        <w:t>με το νέο μισθολόγιο.</w:t>
      </w:r>
    </w:p>
    <w:p w14:paraId="73D8547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w:t>
      </w:r>
      <w:r>
        <w:rPr>
          <w:rFonts w:eastAsia="Times New Roman" w:cs="Times New Roman"/>
          <w:bCs/>
          <w:szCs w:val="24"/>
        </w:rPr>
        <w:t>τροπολογία</w:t>
      </w:r>
      <w:r>
        <w:rPr>
          <w:rFonts w:eastAsia="Times New Roman" w:cs="Times New Roman"/>
          <w:szCs w:val="24"/>
        </w:rPr>
        <w:t xml:space="preserve"> που τακτοποιεί με το νέο μισθολόγιο κρατήσεις που αφορούν μόνο το εν ενεργεία προσωπικό για κάποια επιδόματα που καταργήθηκαν και για κάποια άλλα που μπήκαν. Είναι καθαρά τυπική η </w:t>
      </w:r>
      <w:r>
        <w:rPr>
          <w:rFonts w:eastAsia="Times New Roman" w:cs="Times New Roman"/>
          <w:bCs/>
          <w:szCs w:val="24"/>
        </w:rPr>
        <w:t>τροπολογία κ</w:t>
      </w:r>
      <w:r>
        <w:rPr>
          <w:rFonts w:eastAsia="Times New Roman" w:cs="Times New Roman"/>
          <w:szCs w:val="24"/>
        </w:rPr>
        <w:t>αι ζητώ τη στήριξη απ</w:t>
      </w:r>
      <w:r>
        <w:rPr>
          <w:rFonts w:eastAsia="Times New Roman" w:cs="Times New Roman"/>
          <w:szCs w:val="24"/>
        </w:rPr>
        <w:t>ό τη Βουλή.</w:t>
      </w:r>
    </w:p>
    <w:p w14:paraId="73D8547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Και των μετοχικών ταμείων;</w:t>
      </w:r>
    </w:p>
    <w:p w14:paraId="73D8547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Ναι. Καταργούνται με </w:t>
      </w:r>
      <w:r>
        <w:rPr>
          <w:rFonts w:eastAsia="Times New Roman" w:cs="Times New Roman"/>
          <w:szCs w:val="24"/>
        </w:rPr>
        <w:lastRenderedPageBreak/>
        <w:t>το νέο μισθολόγιο κάποιες κρατήσεις και ρυθμίζονται κάποιες άλλες των ταμείων. Είναι καθαρά τυπικό τ</w:t>
      </w:r>
      <w:r>
        <w:rPr>
          <w:rFonts w:eastAsia="Times New Roman" w:cs="Times New Roman"/>
          <w:szCs w:val="24"/>
        </w:rPr>
        <w:t xml:space="preserve">ο θέμα. </w:t>
      </w:r>
    </w:p>
    <w:p w14:paraId="73D8547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Επίσης, θέλω να σας πω ότι έχουμε ζητήσει από τον Υπουργό των Οικονομικών το νέο μισθολόγιο να ισχύσει από 1-1-2018.</w:t>
      </w:r>
    </w:p>
    <w:p w14:paraId="73D85480" w14:textId="77777777" w:rsidR="00D41FAB" w:rsidRDefault="001456E4">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3D8548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Κοινοβουλευτικός Εκπρόσωπος της Δημοκρατικής Συμπαράταξης κ. Ανδρέα</w:t>
      </w:r>
      <w:r>
        <w:rPr>
          <w:rFonts w:eastAsia="Times New Roman" w:cs="Times New Roman"/>
          <w:szCs w:val="24"/>
        </w:rPr>
        <w:t>ς Λοβέρδος έχει τον λόγο για δώδεκα λεπτά.</w:t>
      </w:r>
    </w:p>
    <w:p w14:paraId="73D8548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κύριε Υπουργέ, κυρίες και κύριοι Βουλευτές, σέβομαι πάρα πολύ το θέμα που προσπαθεί να ρυθμίσει το σημερινό σχέδιο νόμου. </w:t>
      </w:r>
    </w:p>
    <w:p w14:paraId="73D8548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Είπα και το πρωί, κάνοντας μ</w:t>
      </w:r>
      <w:r>
        <w:rPr>
          <w:rFonts w:eastAsia="Times New Roman" w:cs="Times New Roman"/>
          <w:szCs w:val="24"/>
        </w:rPr>
        <w:t>ί</w:t>
      </w:r>
      <w:r>
        <w:rPr>
          <w:rFonts w:eastAsia="Times New Roman" w:cs="Times New Roman"/>
          <w:szCs w:val="24"/>
        </w:rPr>
        <w:t>α διαδικαστική πρόταση που έ</w:t>
      </w:r>
      <w:r>
        <w:rPr>
          <w:rFonts w:eastAsia="Times New Roman" w:cs="Times New Roman"/>
          <w:szCs w:val="24"/>
        </w:rPr>
        <w:t xml:space="preserve">γινε δεκτή -ο σεβασμός μου για το θέμα αυτό μου επέβαλλε να κάνω τη διαδικαστική πρόταση- να μη συζητήσουμε για τις </w:t>
      </w:r>
      <w:r>
        <w:rPr>
          <w:rFonts w:eastAsia="Times New Roman" w:cs="Times New Roman"/>
          <w:bCs/>
          <w:szCs w:val="24"/>
        </w:rPr>
        <w:t>τροπολογίες ενιαία, να αφιερωθούμε στο σχέδιο νόμου και για τις τροπολογίες –είναι, δεν είναι επίμαχες- να μιλήσουμε σε δεύτερο χρόνο.</w:t>
      </w:r>
    </w:p>
    <w:p w14:paraId="73D8548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Το Πρ</w:t>
      </w:r>
      <w:r>
        <w:rPr>
          <w:rFonts w:eastAsia="Times New Roman" w:cs="Times New Roman"/>
          <w:szCs w:val="24"/>
        </w:rPr>
        <w:t xml:space="preserve">οεδρείο έκανε δεκτό το αίτημα αυτό -για όποιον θέλει φυσικά- κι έτσι οι </w:t>
      </w:r>
      <w:proofErr w:type="spellStart"/>
      <w:r>
        <w:rPr>
          <w:rFonts w:eastAsia="Times New Roman" w:cs="Times New Roman"/>
          <w:szCs w:val="24"/>
        </w:rPr>
        <w:t>πρωτολογίες</w:t>
      </w:r>
      <w:proofErr w:type="spellEnd"/>
      <w:r>
        <w:rPr>
          <w:rFonts w:eastAsia="Times New Roman" w:cs="Times New Roman"/>
          <w:szCs w:val="24"/>
        </w:rPr>
        <w:t xml:space="preserve"> μας αφιερώνονται αποκλειστικά στο σχέδιο νόμου και το απόγευμα στις δευτερολογίες μας θα μιλήσουμε για τις τροπολογίες. Το έκανα αυτό γιατί στις τροπολογίες συμπεριλαμβάνον</w:t>
      </w:r>
      <w:r>
        <w:rPr>
          <w:rFonts w:eastAsia="Times New Roman" w:cs="Times New Roman"/>
          <w:szCs w:val="24"/>
        </w:rPr>
        <w:t>ται και τροπολογίες του Υπουργείου Εξωτερικών και του Υπουργείου Εθνικής Αμύνης, που αυτές τις μέρες υπάρχει μ</w:t>
      </w:r>
      <w:r>
        <w:rPr>
          <w:rFonts w:eastAsia="Times New Roman" w:cs="Times New Roman"/>
          <w:szCs w:val="24"/>
        </w:rPr>
        <w:t>ί</w:t>
      </w:r>
      <w:r>
        <w:rPr>
          <w:rFonts w:eastAsia="Times New Roman" w:cs="Times New Roman"/>
          <w:szCs w:val="24"/>
        </w:rPr>
        <w:t>α ένταση γύρω από θέματά τους και δεν θα ήθελα να αναμειχθούν τα επιχειρήματά μας, οι παρατηρήσεις μας, στην κατάθεση των απόψεών μας για το παρό</w:t>
      </w:r>
      <w:r>
        <w:rPr>
          <w:rFonts w:eastAsia="Times New Roman" w:cs="Times New Roman"/>
          <w:szCs w:val="24"/>
        </w:rPr>
        <w:t xml:space="preserve">ν σχέδιο νόμου. </w:t>
      </w:r>
    </w:p>
    <w:p w14:paraId="73D8548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Δεύτερον, πριν μπω στο θέμα μου, θέλω να πω στον Υπουργό να κοιτάξει την παρατήρηση της Διεύθυνσης Επιστημονικών Μελετών για το άρθρο 9 παράγραφος 2 σε σχέση με την εξουσιοδότηση προς την κανονιστικώς λειτουργούσα διοίκηση. Ίσως διορθώσει </w:t>
      </w:r>
      <w:r>
        <w:rPr>
          <w:rFonts w:eastAsia="Times New Roman" w:cs="Times New Roman"/>
          <w:szCs w:val="24"/>
        </w:rPr>
        <w:t xml:space="preserve">ορισμένα πράγματα που θα δημιουργήσουν προβλήματα εάν κάποιος φυσικά προσφύγει εναντίον των θεμάτων που ρυθμίζει το άρθρο αυτό. </w:t>
      </w:r>
    </w:p>
    <w:p w14:paraId="73D8548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Τρίτον, θέλω να αναφερθώ με πραγματική καλοσύνη στην εισηγήτρια εκ μέρους της Πλειοψηφίας, την συνάδελφο του ΣΥΡΙΖΑ, η οποία αγ</w:t>
      </w:r>
      <w:r>
        <w:rPr>
          <w:rFonts w:eastAsia="Times New Roman" w:cs="Times New Roman"/>
          <w:szCs w:val="24"/>
        </w:rPr>
        <w:t>όρευσε πρώτη, μόλις ο Υπουργός είχε καταθέ</w:t>
      </w:r>
      <w:r>
        <w:rPr>
          <w:rFonts w:eastAsia="Times New Roman" w:cs="Times New Roman"/>
          <w:szCs w:val="24"/>
        </w:rPr>
        <w:lastRenderedPageBreak/>
        <w:t>σει μ</w:t>
      </w:r>
      <w:r>
        <w:rPr>
          <w:rFonts w:eastAsia="Times New Roman" w:cs="Times New Roman"/>
          <w:szCs w:val="24"/>
        </w:rPr>
        <w:t>ί</w:t>
      </w:r>
      <w:r>
        <w:rPr>
          <w:rFonts w:eastAsia="Times New Roman" w:cs="Times New Roman"/>
          <w:szCs w:val="24"/>
        </w:rPr>
        <w:t xml:space="preserve">α σειρά από νομοθετικές βελτιώσεις που κατ’ </w:t>
      </w:r>
      <w:proofErr w:type="spellStart"/>
      <w:r>
        <w:rPr>
          <w:rFonts w:eastAsia="Times New Roman" w:cs="Times New Roman"/>
          <w:szCs w:val="24"/>
        </w:rPr>
        <w:t>ουσίαν</w:t>
      </w:r>
      <w:proofErr w:type="spellEnd"/>
      <w:r>
        <w:rPr>
          <w:rFonts w:eastAsia="Times New Roman" w:cs="Times New Roman"/>
          <w:szCs w:val="24"/>
        </w:rPr>
        <w:t xml:space="preserve"> αποτελούν τροπολογίες και που πολλές από αυτές, όπως μου είπε ο κ. Κωνσταντόπουλος, είναι αλλαγές. Καλές ή κακές, θα το δούμε, αλλά πάντως είναι αλλαγές σε σ</w:t>
      </w:r>
      <w:r>
        <w:rPr>
          <w:rFonts w:eastAsia="Times New Roman" w:cs="Times New Roman"/>
          <w:szCs w:val="24"/>
        </w:rPr>
        <w:t>χέση με αυτό που συζητούσατε στην Διαρκή Επιτροπή. Η συνάδελφος της Πλειοψηφίας αγόρευσε υπέρ του σχεδίου χωρίς τις αλλαγές ή με τις αλλαγές; Δεν νομίζω ότι ήταν δυνατόν να προλάβει να τις δει. Δεν μπορούμε, όμως, εδώ να αγορεύουμε μόνο επί της αρχής, ειδι</w:t>
      </w:r>
      <w:r>
        <w:rPr>
          <w:rFonts w:eastAsia="Times New Roman" w:cs="Times New Roman"/>
          <w:szCs w:val="24"/>
        </w:rPr>
        <w:t>κά όταν είμαστε εισηγητές, χωρίς να έχουμε εικόνα του σχεδίου νόμου, όπως τελικώς αυτό διαμορφώνεται. Θα ήθελα μ</w:t>
      </w:r>
      <w:r>
        <w:rPr>
          <w:rFonts w:eastAsia="Times New Roman" w:cs="Times New Roman"/>
          <w:szCs w:val="24"/>
        </w:rPr>
        <w:t>ί</w:t>
      </w:r>
      <w:r>
        <w:rPr>
          <w:rFonts w:eastAsia="Times New Roman" w:cs="Times New Roman"/>
          <w:szCs w:val="24"/>
        </w:rPr>
        <w:t xml:space="preserve">α απάντηση και επ’ αυτού. Θα ήταν χρήσιμη, τουλάχιστον για εμένα. </w:t>
      </w:r>
    </w:p>
    <w:p w14:paraId="73D8548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 της ουσίας, κυρίες και κύριοι Βουλευτές, ως προς το σχέδιο νόμου, το περ</w:t>
      </w:r>
      <w:r>
        <w:rPr>
          <w:rFonts w:eastAsia="Times New Roman" w:cs="Times New Roman"/>
          <w:szCs w:val="24"/>
        </w:rPr>
        <w:t>ίγραμμα και τα δεδομένα του σχεδίου νόμου δόθηκαν σήμερα από τους εισηγητές της Δημοκρατικής Συμπαράταξης, τον κ. Κωνσταντόπουλο και του Ποταμιού, τον κ. Ψαριανό. Μένω σε αυτά που έχουν πει και οι δύο συνάδελφοι του Κινήματος Αλλαγής. Το Κίνημα Αλλαγής, λο</w:t>
      </w:r>
      <w:r>
        <w:rPr>
          <w:rFonts w:eastAsia="Times New Roman" w:cs="Times New Roman"/>
          <w:szCs w:val="24"/>
        </w:rPr>
        <w:t xml:space="preserve">ιπόν, με δύο Βουλευτές που ανήκουν στο Ποτάμι και στη Δημοκρατική Συμπαράταξη, σήμερα κατέθεσε τις απόψεις του για πρώτη φορά στη Βουλή των </w:t>
      </w:r>
      <w:r>
        <w:rPr>
          <w:rFonts w:eastAsia="Times New Roman" w:cs="Times New Roman"/>
          <w:szCs w:val="24"/>
        </w:rPr>
        <w:lastRenderedPageBreak/>
        <w:t xml:space="preserve">Ελλήνων μετά τις εκλογές του 2015 και αυτό είναι πάρα πολύ σημαντικό για εμάς. </w:t>
      </w:r>
    </w:p>
    <w:p w14:paraId="73D8548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εστιάσω την ομιλία μου στην ιστορ</w:t>
      </w:r>
      <w:r>
        <w:rPr>
          <w:rFonts w:eastAsia="Times New Roman" w:cs="Times New Roman"/>
          <w:szCs w:val="24"/>
        </w:rPr>
        <w:t xml:space="preserve">ική και πολιτιστική σημασία του Ινστιτούτου Βυζαντινών και Μεταβυζαντινών Σπουδών. Θα το κάνω αυτό, κυρίες και κύριοι Βουλευτές, γιατί αξίζει τον κόπο ενώπιον της Εθνικής Αντιπροσωπείας να αναδειχθεί αυτό το </w:t>
      </w:r>
      <w:r>
        <w:rPr>
          <w:rFonts w:eastAsia="Times New Roman" w:cs="Times New Roman"/>
          <w:szCs w:val="24"/>
        </w:rPr>
        <w:t>ι</w:t>
      </w:r>
      <w:r>
        <w:rPr>
          <w:rFonts w:eastAsia="Times New Roman" w:cs="Times New Roman"/>
          <w:szCs w:val="24"/>
        </w:rPr>
        <w:t>νστιτούτο, όπως επίσης το κύρος και η ακτινοβολ</w:t>
      </w:r>
      <w:r>
        <w:rPr>
          <w:rFonts w:eastAsia="Times New Roman" w:cs="Times New Roman"/>
          <w:szCs w:val="24"/>
        </w:rPr>
        <w:t xml:space="preserve">ία του, ακριβώς γιατί είναι και το μοναδικό μορφωτικό ίδρυμα που διαθέτουμε ως χώρα για το συγκεκριμένο θέμα. </w:t>
      </w:r>
    </w:p>
    <w:p w14:paraId="73D8548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Υπάρχει και ένα ζήτημα που πρέπει να σχολιαστεί -θα το κάνω- ο τόπος που βρίσκεται το ίδρυμα αυτό, δηλαδή η Βενετία, γιατί η πόλη αυτή συνδέθηκε </w:t>
      </w:r>
      <w:r>
        <w:rPr>
          <w:rFonts w:eastAsia="Times New Roman" w:cs="Times New Roman"/>
          <w:szCs w:val="24"/>
        </w:rPr>
        <w:t xml:space="preserve">για αιώνες με τον ελληνικό πολιτισμό και με το ελληνικό στοιχείο, αποτελώντας κατά την περίοδο που ακολούθησε την Άλωση της Κωνσταντινουπόλεως, το κοντινότερο σημείο της </w:t>
      </w:r>
      <w:r>
        <w:rPr>
          <w:rFonts w:eastAsia="Times New Roman" w:cs="Times New Roman"/>
          <w:szCs w:val="24"/>
        </w:rPr>
        <w:t>δ</w:t>
      </w:r>
      <w:r>
        <w:rPr>
          <w:rFonts w:eastAsia="Times New Roman" w:cs="Times New Roman"/>
          <w:szCs w:val="24"/>
        </w:rPr>
        <w:t>ύσης στον βυζαντινό κόσμο. Μοιραία, λοιπόν, η Βενετία ήταν η πιο κοντινή διέξοδος για</w:t>
      </w:r>
      <w:r>
        <w:rPr>
          <w:rFonts w:eastAsia="Times New Roman" w:cs="Times New Roman"/>
          <w:szCs w:val="24"/>
        </w:rPr>
        <w:t xml:space="preserve"> όλους τους Έλληνες και τις Ελληνίδες που αποφάσιζαν να φύγουν από την ανατολή και να περάσουν στη δύση. Άλλοι από αυτούς πέρασαν  εκεί για μικρό ή για μεγάλο, αλλά πάντως για πρόσκαιρο χρονικό διάστημα. Άλλοι από αυτούς μετέφεραν και τις περιουσίες τους ε</w:t>
      </w:r>
      <w:r>
        <w:rPr>
          <w:rFonts w:eastAsia="Times New Roman" w:cs="Times New Roman"/>
          <w:szCs w:val="24"/>
        </w:rPr>
        <w:t xml:space="preserve">κεί </w:t>
      </w:r>
      <w:r>
        <w:rPr>
          <w:rFonts w:eastAsia="Times New Roman" w:cs="Times New Roman"/>
          <w:szCs w:val="24"/>
        </w:rPr>
        <w:lastRenderedPageBreak/>
        <w:t xml:space="preserve">και έζησαν όλη τους τη ζωή και οι οικογένειές τους συνέχισαν την εκεί παρουσία τους. </w:t>
      </w:r>
    </w:p>
    <w:p w14:paraId="73D8548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Επίσης, πρέπει να επισημανθεί η Βενετία ως λίκνο της ελληνικής τυπογραφίας κατά τον 15</w:t>
      </w:r>
      <w:r>
        <w:rPr>
          <w:rFonts w:eastAsia="Times New Roman" w:cs="Times New Roman"/>
          <w:szCs w:val="24"/>
          <w:vertAlign w:val="superscript"/>
        </w:rPr>
        <w:t>ο</w:t>
      </w:r>
      <w:r>
        <w:rPr>
          <w:rFonts w:eastAsia="Times New Roman" w:cs="Times New Roman"/>
          <w:szCs w:val="24"/>
        </w:rPr>
        <w:t xml:space="preserve"> και τον 16</w:t>
      </w:r>
      <w:r>
        <w:rPr>
          <w:rFonts w:eastAsia="Times New Roman" w:cs="Times New Roman"/>
          <w:szCs w:val="24"/>
          <w:vertAlign w:val="superscript"/>
        </w:rPr>
        <w:t>ο</w:t>
      </w:r>
      <w:r>
        <w:rPr>
          <w:rFonts w:eastAsia="Times New Roman" w:cs="Times New Roman"/>
          <w:szCs w:val="24"/>
        </w:rPr>
        <w:t xml:space="preserve"> αιώνα, γιατί εκεί τυπώθηκαν πάρα πολύ καλές, σημαντικές συγγραφικέ</w:t>
      </w:r>
      <w:r>
        <w:rPr>
          <w:rFonts w:eastAsia="Times New Roman" w:cs="Times New Roman"/>
          <w:szCs w:val="24"/>
        </w:rPr>
        <w:t xml:space="preserve">ς προσπάθειες κατά την περίοδο της Αναγέννησης. Δεν πρέπει να ξεχνάμε –πολλές φορές μας διαφεύγει, αλλά ας το συγκρατούμε και ας καταγραφεί και στα Πρακτικά μας- ότι μετά τα λατινικά, η δεύτερη γλώσσα της τυπογραφίας ήταν τα ελληνικά. </w:t>
      </w:r>
    </w:p>
    <w:p w14:paraId="73D8548B" w14:textId="77777777" w:rsidR="00D41FAB" w:rsidRDefault="001456E4">
      <w:pPr>
        <w:spacing w:line="600" w:lineRule="auto"/>
        <w:ind w:firstLine="720"/>
        <w:jc w:val="both"/>
        <w:rPr>
          <w:rFonts w:eastAsia="Times New Roman"/>
          <w:szCs w:val="24"/>
        </w:rPr>
      </w:pPr>
      <w:r>
        <w:rPr>
          <w:rFonts w:eastAsia="Times New Roman" w:cs="Times New Roman"/>
          <w:szCs w:val="24"/>
        </w:rPr>
        <w:t>Αυτή η ισχυρή ελληνι</w:t>
      </w:r>
      <w:r>
        <w:rPr>
          <w:rFonts w:eastAsia="Times New Roman" w:cs="Times New Roman"/>
          <w:szCs w:val="24"/>
        </w:rPr>
        <w:t xml:space="preserve">κή παροικία, στην οποία αναφέρθηκα προηγουμένως, ήταν και η αιτία να αναδειχθούν εκεί τα ελληνικά γράμματα και να υπάρξει μια καινούργια σημαντική σελίδα στην ιστορία των γραμμάτων μας. </w:t>
      </w:r>
      <w:r>
        <w:rPr>
          <w:rFonts w:eastAsia="Times New Roman"/>
          <w:szCs w:val="24"/>
        </w:rPr>
        <w:t>Βιβλία κλασικών σήμερα, μετά από αιώνες δηλαδή, Ελλήνων συγγραφέων τυπ</w:t>
      </w:r>
      <w:r>
        <w:rPr>
          <w:rFonts w:eastAsia="Times New Roman"/>
          <w:szCs w:val="24"/>
        </w:rPr>
        <w:t xml:space="preserve">ώθηκαν στη Βενετία κι αναφέρω ως παράδειγμα τον </w:t>
      </w:r>
      <w:proofErr w:type="spellStart"/>
      <w:r>
        <w:rPr>
          <w:rFonts w:eastAsia="Times New Roman"/>
          <w:szCs w:val="24"/>
        </w:rPr>
        <w:t>Άλδο</w:t>
      </w:r>
      <w:proofErr w:type="spellEnd"/>
      <w:r>
        <w:rPr>
          <w:rFonts w:eastAsia="Times New Roman"/>
          <w:szCs w:val="24"/>
        </w:rPr>
        <w:t xml:space="preserve"> </w:t>
      </w:r>
      <w:proofErr w:type="spellStart"/>
      <w:r>
        <w:rPr>
          <w:rFonts w:eastAsia="Times New Roman"/>
          <w:szCs w:val="24"/>
        </w:rPr>
        <w:t>Μανούτιο</w:t>
      </w:r>
      <w:proofErr w:type="spellEnd"/>
      <w:r>
        <w:rPr>
          <w:rFonts w:eastAsia="Times New Roman"/>
          <w:szCs w:val="24"/>
        </w:rPr>
        <w:t>. Δεν θα ήταν καθόλου υπερβολή να πω ότι η αξία αυτού του συγγραφικού έργου αξίζει το βάρος της σε χρυσάφι.</w:t>
      </w:r>
    </w:p>
    <w:p w14:paraId="73D8548C" w14:textId="77777777" w:rsidR="00D41FAB" w:rsidRDefault="001456E4">
      <w:pPr>
        <w:spacing w:line="600" w:lineRule="auto"/>
        <w:ind w:firstLine="720"/>
        <w:jc w:val="both"/>
        <w:rPr>
          <w:rFonts w:eastAsia="Times New Roman"/>
          <w:szCs w:val="24"/>
        </w:rPr>
      </w:pPr>
      <w:r>
        <w:rPr>
          <w:rFonts w:eastAsia="Times New Roman"/>
          <w:szCs w:val="24"/>
        </w:rPr>
        <w:t xml:space="preserve">Σ’ αυτήν την πόλη, λοιπόν, στη Βενετία, το 1951 ιδρύεται το Ινστιτούτο Βυζαντινών και </w:t>
      </w:r>
      <w:r>
        <w:rPr>
          <w:rFonts w:eastAsia="Times New Roman"/>
          <w:szCs w:val="24"/>
        </w:rPr>
        <w:t xml:space="preserve">Μεταβυζαντινών Σπουδών, το οποίο συνεχίζει τη δράση του μέχρι σήμερα. Για τη δράση αυτή </w:t>
      </w:r>
      <w:r>
        <w:rPr>
          <w:rFonts w:eastAsia="Times New Roman"/>
          <w:szCs w:val="24"/>
        </w:rPr>
        <w:lastRenderedPageBreak/>
        <w:t>έχει γίνει λόγος από πολλούς και πολλές συναδέλφους που πήραν τον λόγο σήμερα στην Εθνική Αντιπροσωπεία, σε μ</w:t>
      </w:r>
      <w:r>
        <w:rPr>
          <w:rFonts w:eastAsia="Times New Roman"/>
          <w:szCs w:val="24"/>
        </w:rPr>
        <w:t>ί</w:t>
      </w:r>
      <w:r>
        <w:rPr>
          <w:rFonts w:eastAsia="Times New Roman"/>
          <w:szCs w:val="24"/>
        </w:rPr>
        <w:t>α εποχή που οι αναζητήσεις αυτές και ο τρόπος της ζωής αυτ</w:t>
      </w:r>
      <w:r>
        <w:rPr>
          <w:rFonts w:eastAsia="Times New Roman"/>
          <w:szCs w:val="24"/>
        </w:rPr>
        <w:t xml:space="preserve">ού του είδους δεν είναι στην πρώτη γραμμή της επικαιρότητας, όχι μόνο λόγω της κρίσης τα τελευταία χρόνια, αλλά και λόγω μιας προσέγγισης ημών των νεοελλήνων απέναντι στην ίδια μας τη ζωή. </w:t>
      </w:r>
    </w:p>
    <w:p w14:paraId="73D8548D" w14:textId="77777777" w:rsidR="00D41FAB" w:rsidRDefault="001456E4">
      <w:pPr>
        <w:spacing w:line="600" w:lineRule="auto"/>
        <w:ind w:firstLine="720"/>
        <w:jc w:val="both"/>
        <w:rPr>
          <w:rFonts w:eastAsia="Times New Roman"/>
          <w:szCs w:val="24"/>
        </w:rPr>
      </w:pPr>
      <w:r>
        <w:rPr>
          <w:rFonts w:eastAsia="Times New Roman"/>
          <w:szCs w:val="24"/>
        </w:rPr>
        <w:t xml:space="preserve">Συνεχίζει, λοιπόν, παρ’ όλες τις δυσκολίες, το Ίδρυμα αυτό να </w:t>
      </w:r>
      <w:r>
        <w:rPr>
          <w:rFonts w:eastAsia="Times New Roman"/>
          <w:szCs w:val="24"/>
        </w:rPr>
        <w:t>προασπίζεται και να προάγει παγκοσμίως την ανάπτυξη των επιστημών, έχοντας παράλληλα πολλές άλλες διαφορετικές δράσεις, μεταξύ των οποίων και η έκθεση συγγραμμάτων και η χορήγηση υποτροφιών.</w:t>
      </w:r>
    </w:p>
    <w:p w14:paraId="73D8548E" w14:textId="77777777" w:rsidR="00D41FAB" w:rsidRDefault="001456E4">
      <w:pPr>
        <w:spacing w:line="600" w:lineRule="auto"/>
        <w:ind w:firstLine="720"/>
        <w:jc w:val="both"/>
        <w:rPr>
          <w:rFonts w:eastAsia="Times New Roman"/>
          <w:szCs w:val="24"/>
        </w:rPr>
      </w:pPr>
      <w:r>
        <w:rPr>
          <w:rFonts w:eastAsia="Times New Roman"/>
          <w:szCs w:val="24"/>
        </w:rPr>
        <w:t>Θα ήταν σίγουρα καλύτερο και για την κοινωνία και για την πολιτικ</w:t>
      </w:r>
      <w:r>
        <w:rPr>
          <w:rFonts w:eastAsia="Times New Roman"/>
          <w:szCs w:val="24"/>
        </w:rPr>
        <w:t>ή ζωή του τόπου να είχαμε καταφέρει να συμφωνήσουμε και στη Διαρκή Επιτροπή, αλλά και σήμερα εδώ, σε πάρα πολλά βασικά και να πάμε όλοι μαζί στην ψηφοφορία. Έχουμε αγεφύρωτες διαφορές σε οικονομικά και πολιτικά θέματα, έχουμε εντάσεις, όπως αυτές που ζήσαμ</w:t>
      </w:r>
      <w:r>
        <w:rPr>
          <w:rFonts w:eastAsia="Times New Roman"/>
          <w:szCs w:val="24"/>
        </w:rPr>
        <w:t xml:space="preserve">ε τη Δευτέρα και θα ζήσουμε και τις επόμενες μέρες, έχουμε πράγματα που μας χωρίζουν, αλλά έχουμε και πράγματα στα οποία οφείλουμε να είμαστε ενωμένοι. </w:t>
      </w:r>
      <w:r>
        <w:rPr>
          <w:rFonts w:eastAsia="Times New Roman"/>
          <w:szCs w:val="24"/>
        </w:rPr>
        <w:lastRenderedPageBreak/>
        <w:t>Ένα απ’ αυτά –και περίμενα ότι θα συζητηθεί αυτήν την εβδομάδα, αλλά ακούω ότι θα πάει την επόμενη εβδομ</w:t>
      </w:r>
      <w:r>
        <w:rPr>
          <w:rFonts w:eastAsia="Times New Roman"/>
          <w:szCs w:val="24"/>
        </w:rPr>
        <w:t xml:space="preserve">άδα- είναι οι παρεμβάσεις του Υπουργείου Παιδείας για τη </w:t>
      </w:r>
      <w:proofErr w:type="spellStart"/>
      <w:r>
        <w:rPr>
          <w:rFonts w:eastAsia="Times New Roman"/>
          <w:szCs w:val="24"/>
        </w:rPr>
        <w:t>σαρία</w:t>
      </w:r>
      <w:proofErr w:type="spellEnd"/>
      <w:r>
        <w:rPr>
          <w:rFonts w:eastAsia="Times New Roman"/>
          <w:szCs w:val="24"/>
        </w:rPr>
        <w:t>, που εκεί δεν δικαιολογείται ούτε ένταση ούτε αντιπαράθεση. Πρέπει να είμαστε τοποθετημένοι με τον ίδιο ακριβώς τρόπο.</w:t>
      </w:r>
    </w:p>
    <w:p w14:paraId="73D8548F" w14:textId="77777777" w:rsidR="00D41FAB" w:rsidRDefault="001456E4">
      <w:pPr>
        <w:spacing w:line="600" w:lineRule="auto"/>
        <w:ind w:firstLine="720"/>
        <w:jc w:val="both"/>
        <w:rPr>
          <w:rFonts w:eastAsia="Times New Roman"/>
          <w:szCs w:val="24"/>
        </w:rPr>
      </w:pPr>
      <w:r>
        <w:rPr>
          <w:rFonts w:eastAsia="Times New Roman"/>
          <w:szCs w:val="24"/>
        </w:rPr>
        <w:t>Είναι λάθος, λοιπόν, να υπάρχουν αντεγκλήσεις σε σχέση με το μορφωτικό αυτ</w:t>
      </w:r>
      <w:r>
        <w:rPr>
          <w:rFonts w:eastAsia="Times New Roman"/>
          <w:szCs w:val="24"/>
        </w:rPr>
        <w:t>ό ίδρυμα και γι’ αυτό κρατάμε κι αυτόν τον τόνο και εμείς και το Ποτάμι στη συζήτηση αυτή στη Βουλή, καταθέτοντας τις απόψεις μας και κάνοντας προτάσεις για αλλαγές. ΄</w:t>
      </w:r>
    </w:p>
    <w:p w14:paraId="73D85490" w14:textId="77777777" w:rsidR="00D41FAB" w:rsidRDefault="001456E4">
      <w:pPr>
        <w:spacing w:line="600" w:lineRule="auto"/>
        <w:ind w:firstLine="720"/>
        <w:jc w:val="both"/>
        <w:rPr>
          <w:rFonts w:eastAsia="Times New Roman"/>
          <w:szCs w:val="24"/>
        </w:rPr>
      </w:pPr>
      <w:r>
        <w:rPr>
          <w:rFonts w:eastAsia="Times New Roman"/>
          <w:szCs w:val="24"/>
        </w:rPr>
        <w:t>Είδατε λοιπόν, και μέχρι στιγμής, συνάδελφοι της πλειοψηφίας, τους τόνους που κρατάμε κα</w:t>
      </w:r>
      <w:r>
        <w:rPr>
          <w:rFonts w:eastAsia="Times New Roman"/>
          <w:szCs w:val="24"/>
        </w:rPr>
        <w:t>ι θα συνεχίσουμε να κρατάμε. Υποστηρίζω όσα υποστηρίζω ως μέλος της Δημοκρατικής Συμπαράταξης και υποστηρίζω όσα υποστηρίζω ως Βουλευτής του Ελληνικού Κοινοβουλίου κι ως καθηγητής πανεπιστήμιου. Πρέπει να συμφωνήσουμε και λυπάμαι που δεν έχει αυτήν τη στιγ</w:t>
      </w:r>
      <w:r>
        <w:rPr>
          <w:rFonts w:eastAsia="Times New Roman"/>
          <w:szCs w:val="24"/>
        </w:rPr>
        <w:t xml:space="preserve">μή καταστεί δυνατό να συμφωνήσουμε στα βασικά. </w:t>
      </w:r>
    </w:p>
    <w:p w14:paraId="73D85491" w14:textId="77777777" w:rsidR="00D41FAB" w:rsidRDefault="001456E4">
      <w:pPr>
        <w:spacing w:line="600" w:lineRule="auto"/>
        <w:ind w:firstLine="720"/>
        <w:jc w:val="both"/>
        <w:rPr>
          <w:rFonts w:eastAsia="Times New Roman"/>
          <w:szCs w:val="24"/>
        </w:rPr>
      </w:pPr>
      <w:r>
        <w:rPr>
          <w:rFonts w:eastAsia="Times New Roman"/>
          <w:szCs w:val="24"/>
        </w:rPr>
        <w:t>Βέβαια, ακούω τον κ. Αμανατίδη, ακούω τις απόψεις του, είδα και τις αλλαγές που έκανε και χαίρομαι που έχει αυτήν τη στάση στο Ελληνικό Κοινοβούλιο. Πρέπει, όμως, όλοι μας να έχουμε στο μυαλό μας πως ό,τι παρ</w:t>
      </w:r>
      <w:r>
        <w:rPr>
          <w:rFonts w:eastAsia="Times New Roman"/>
          <w:szCs w:val="24"/>
        </w:rPr>
        <w:t xml:space="preserve">έμβαση κάνουμε σήμερα δεν </w:t>
      </w:r>
      <w:r>
        <w:rPr>
          <w:rFonts w:eastAsia="Times New Roman"/>
          <w:szCs w:val="24"/>
        </w:rPr>
        <w:lastRenderedPageBreak/>
        <w:t xml:space="preserve">έχει να κάνει με πλειοψηφίες και με </w:t>
      </w:r>
      <w:proofErr w:type="spellStart"/>
      <w:r>
        <w:rPr>
          <w:rFonts w:eastAsia="Times New Roman"/>
          <w:szCs w:val="24"/>
        </w:rPr>
        <w:t>μειοψηφίες</w:t>
      </w:r>
      <w:proofErr w:type="spellEnd"/>
      <w:r>
        <w:rPr>
          <w:rFonts w:eastAsia="Times New Roman"/>
          <w:szCs w:val="24"/>
        </w:rPr>
        <w:t>, αλλά με στόχο το προϊόν της νομοθετικής παρέμβασης να δώσει μακρά περίοδο ζωής στο μέλλον γι’ αυτό το ίδρυμα, να μη γίνουν λάθη, να μην προκληθούν τραύματα που δεν θα υπάρχει η δυνατ</w:t>
      </w:r>
      <w:r>
        <w:rPr>
          <w:rFonts w:eastAsia="Times New Roman"/>
          <w:szCs w:val="24"/>
        </w:rPr>
        <w:t>ότητα να επουλωθούν.</w:t>
      </w:r>
    </w:p>
    <w:p w14:paraId="73D85492" w14:textId="77777777" w:rsidR="00D41FAB" w:rsidRDefault="001456E4">
      <w:pPr>
        <w:spacing w:line="600" w:lineRule="auto"/>
        <w:ind w:firstLine="720"/>
        <w:jc w:val="both"/>
        <w:rPr>
          <w:rFonts w:eastAsia="Times New Roman"/>
          <w:szCs w:val="24"/>
        </w:rPr>
      </w:pPr>
      <w:r>
        <w:rPr>
          <w:rFonts w:eastAsia="Times New Roman"/>
          <w:szCs w:val="24"/>
        </w:rPr>
        <w:t>Κυρίες και κύριοι Βουλευτές, δεν συζητάμε για ένα απλό θέμα. Δεν συζητάμε για ένα απλό μορφωτικό ίδρυμα. Συζητάμε γι’ αυτό το Μορφωτικό Ίδρυμα που έχει ως σκοπό του τη σύζευξη του «είναι» μας, αυτού που μας συγκροτεί ως έθνος των Ελλήν</w:t>
      </w:r>
      <w:r>
        <w:rPr>
          <w:rFonts w:eastAsia="Times New Roman"/>
          <w:szCs w:val="24"/>
        </w:rPr>
        <w:t xml:space="preserve">ων. Η γέφυρα ανάμεσα στον αρχαίο κόσμο και στους σύγχρονους Έλληνες, τις σύγχρονες Ελληνίδες είναι το Βυζάντιο, το οποίο </w:t>
      </w:r>
      <w:proofErr w:type="spellStart"/>
      <w:r>
        <w:rPr>
          <w:rFonts w:eastAsia="Times New Roman"/>
          <w:szCs w:val="24"/>
        </w:rPr>
        <w:t>παραμελήθηκε</w:t>
      </w:r>
      <w:proofErr w:type="spellEnd"/>
      <w:r>
        <w:rPr>
          <w:rFonts w:eastAsia="Times New Roman"/>
          <w:szCs w:val="24"/>
        </w:rPr>
        <w:t xml:space="preserve"> επί πολύ χρόνο και από το εκπαιδευτικό μας σύστημα και από την πολιτική και από τις στοχεύσεις μας κι όχι τυχαία. Ο «</w:t>
      </w:r>
      <w:proofErr w:type="spellStart"/>
      <w:r>
        <w:rPr>
          <w:rFonts w:eastAsia="Times New Roman"/>
          <w:szCs w:val="24"/>
        </w:rPr>
        <w:t>εκδυτ</w:t>
      </w:r>
      <w:r>
        <w:rPr>
          <w:rFonts w:eastAsia="Times New Roman"/>
          <w:szCs w:val="24"/>
        </w:rPr>
        <w:t>ικισμός</w:t>
      </w:r>
      <w:proofErr w:type="spellEnd"/>
      <w:r>
        <w:rPr>
          <w:rFonts w:eastAsia="Times New Roman"/>
          <w:szCs w:val="24"/>
        </w:rPr>
        <w:t>» της Ελλάδας, που ήταν μ</w:t>
      </w:r>
      <w:r>
        <w:rPr>
          <w:rFonts w:eastAsia="Times New Roman"/>
          <w:szCs w:val="24"/>
        </w:rPr>
        <w:t>ί</w:t>
      </w:r>
      <w:r>
        <w:rPr>
          <w:rFonts w:eastAsia="Times New Roman"/>
          <w:szCs w:val="24"/>
        </w:rPr>
        <w:t>α θετική πολιτική λειτουργία κι ένας πολύ θετικός προσανατολισμός, δεν ήταν μ</w:t>
      </w:r>
      <w:r>
        <w:rPr>
          <w:rFonts w:eastAsia="Times New Roman"/>
          <w:szCs w:val="24"/>
        </w:rPr>
        <w:t>ί</w:t>
      </w:r>
      <w:r>
        <w:rPr>
          <w:rFonts w:eastAsia="Times New Roman"/>
          <w:szCs w:val="24"/>
        </w:rPr>
        <w:t>α απλή και αθώα ιστορία μέσα στους αιώνες. Είχε πίσω της συγκρούσεις, είχε εμμονές, είχε καθυστερήσεις, αποκρύβαμε το «είναι» μας ως προϊόν και τ</w:t>
      </w:r>
      <w:r>
        <w:rPr>
          <w:rFonts w:eastAsia="Times New Roman"/>
          <w:szCs w:val="24"/>
        </w:rPr>
        <w:t xml:space="preserve">ων χιλίων ετών της βυζαντινής μας ιστορίας και άλλα έθνη συνεχίζουν να αποκρύπτουν τα χίλια αυτά </w:t>
      </w:r>
      <w:r>
        <w:rPr>
          <w:rFonts w:eastAsia="Times New Roman"/>
          <w:szCs w:val="24"/>
        </w:rPr>
        <w:lastRenderedPageBreak/>
        <w:t>χρόνια στη συγκρότηση του ευρωπαϊκού πολιτισμού, του σύγχρονου ευρωπαϊκού πολιτισμού.</w:t>
      </w:r>
    </w:p>
    <w:p w14:paraId="73D8549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 Παναγιώτης Κανελλόπουλος έχει πει μ</w:t>
      </w:r>
      <w:r>
        <w:rPr>
          <w:rFonts w:eastAsia="Times New Roman" w:cs="Times New Roman"/>
          <w:szCs w:val="24"/>
        </w:rPr>
        <w:t>ί</w:t>
      </w:r>
      <w:r>
        <w:rPr>
          <w:rFonts w:eastAsia="Times New Roman" w:cs="Times New Roman"/>
          <w:szCs w:val="24"/>
        </w:rPr>
        <w:t>α πάρα πολύ σημαντική φράση, η οποί</w:t>
      </w:r>
      <w:r>
        <w:rPr>
          <w:rFonts w:eastAsia="Times New Roman" w:cs="Times New Roman"/>
          <w:szCs w:val="24"/>
        </w:rPr>
        <w:t>α νομίζω ότι συμπυκνώνει όσα προσπαθώ να σας πω. «Το Βυζάντιο είχε ως τα τέλη του 19</w:t>
      </w:r>
      <w:r>
        <w:rPr>
          <w:rFonts w:eastAsia="Times New Roman" w:cs="Times New Roman"/>
          <w:szCs w:val="24"/>
          <w:vertAlign w:val="superscript"/>
        </w:rPr>
        <w:t>ου</w:t>
      </w:r>
      <w:r>
        <w:rPr>
          <w:rFonts w:eastAsia="Times New Roman" w:cs="Times New Roman"/>
          <w:szCs w:val="24"/>
        </w:rPr>
        <w:t xml:space="preserve"> αιώνα πολύ αδικηθεί και η συμβολή του βυζαντινού πνεύματος στη διαμόρφωση της ευρωπαϊκής κουλτούρας ήταν καθοριστική. Δεν τους σεβόμαστε –ή δεν τον σεβόμασταν- στο εκπαι</w:t>
      </w:r>
      <w:r>
        <w:rPr>
          <w:rFonts w:eastAsia="Times New Roman" w:cs="Times New Roman"/>
          <w:szCs w:val="24"/>
        </w:rPr>
        <w:t>δευτικό μας σύστημα με τον τρόπο που του αξίζει. Υπάρχουν σχολεία του ιδιωτικού τομέα που δίνουν έμφαση στο πλαίσιο της εγκύκλιας διδασκαλίας στη βυζαντινή ιστορία και τον βυζαντινό πολιτισμό, αλλά στα τρέχοντα, αυτό περνάει χωρίς ο άλλος να καταλαβαίνει τ</w:t>
      </w:r>
      <w:r>
        <w:rPr>
          <w:rFonts w:eastAsia="Times New Roman" w:cs="Times New Roman"/>
          <w:szCs w:val="24"/>
        </w:rPr>
        <w:t xml:space="preserve">ι είναι το Βυζάντιο». </w:t>
      </w:r>
    </w:p>
    <w:p w14:paraId="73D8549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Υπήρξε πολιτικό κόμμα που είχε βάλει ως στόχο του να γίνει ένα πραγματικό Βυζαντινό Μουσείο. Το Βυζαντινό Μουσείο που διαθέτουμε στην Αθήνα είναι μικρό. Πρέπει να γίνει πολύ μεγαλύτερο. Δεν έχει γίνει ακόμα. Υπήρχε πολιτικό κόμμα που</w:t>
      </w:r>
      <w:r>
        <w:rPr>
          <w:rFonts w:eastAsia="Times New Roman" w:cs="Times New Roman"/>
          <w:szCs w:val="24"/>
        </w:rPr>
        <w:t xml:space="preserve"> το είχε βάλει στο πρόγραμμά του τον καιρό της ακμής της χώρας, αλλά δεν το υλοποίησε, δεν το πρόσεξε, έφυγε, χάθηκε και έπεσε η κρίση. Μετά τα ξεχάσαμε. Δεν πρέπει να τα ξεχνάμε.</w:t>
      </w:r>
    </w:p>
    <w:p w14:paraId="73D8549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θεωρώ ότι μιλώντας για το </w:t>
      </w:r>
      <w:r>
        <w:rPr>
          <w:rFonts w:eastAsia="Times New Roman" w:cs="Times New Roman"/>
          <w:szCs w:val="24"/>
        </w:rPr>
        <w:t>ί</w:t>
      </w:r>
      <w:r>
        <w:rPr>
          <w:rFonts w:eastAsia="Times New Roman" w:cs="Times New Roman"/>
          <w:szCs w:val="24"/>
        </w:rPr>
        <w:t>δρυμα αυτό, μιλάμε για το «είνα</w:t>
      </w:r>
      <w:r>
        <w:rPr>
          <w:rFonts w:eastAsia="Times New Roman" w:cs="Times New Roman"/>
          <w:szCs w:val="24"/>
        </w:rPr>
        <w:t xml:space="preserve">ι» μας και πρέπει να είμαστε πάρα πολύ προσεκτικοί. </w:t>
      </w:r>
    </w:p>
    <w:p w14:paraId="73D85496" w14:textId="77777777" w:rsidR="00D41FAB" w:rsidRDefault="001456E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3D85497" w14:textId="77777777" w:rsidR="00D41FAB" w:rsidRDefault="001456E4">
      <w:pPr>
        <w:spacing w:line="600" w:lineRule="auto"/>
        <w:ind w:firstLine="720"/>
        <w:jc w:val="both"/>
        <w:rPr>
          <w:rFonts w:eastAsia="Times New Roman"/>
          <w:szCs w:val="24"/>
        </w:rPr>
      </w:pPr>
      <w:r>
        <w:rPr>
          <w:rFonts w:eastAsia="Times New Roman"/>
          <w:szCs w:val="24"/>
        </w:rPr>
        <w:t>Τελειώνω σε ένα λεπτό, κυρία Πρόεδρε.</w:t>
      </w:r>
    </w:p>
    <w:p w14:paraId="73D85498" w14:textId="77777777" w:rsidR="00D41FAB" w:rsidRDefault="001456E4">
      <w:pPr>
        <w:spacing w:line="600" w:lineRule="auto"/>
        <w:ind w:firstLine="720"/>
        <w:jc w:val="both"/>
        <w:rPr>
          <w:rFonts w:eastAsia="Times New Roman"/>
          <w:szCs w:val="24"/>
        </w:rPr>
      </w:pPr>
      <w:r>
        <w:rPr>
          <w:rFonts w:eastAsia="Times New Roman"/>
          <w:szCs w:val="24"/>
        </w:rPr>
        <w:t xml:space="preserve">Κύριε Υπουργέ, αντί αντεγκλήσεων πάνω σε αυτά που είπατε στη Διαρκή Επιτροπή και </w:t>
      </w:r>
      <w:r>
        <w:rPr>
          <w:rFonts w:eastAsia="Times New Roman"/>
          <w:szCs w:val="24"/>
        </w:rPr>
        <w:t>σε αυτά που φέρατε σήμερα, θέλω να σας παρακαλέσω να ακούσετε με προσοχή τις παρατηρήσεις δύο ανθρώπων που εκτιμώ και πιστεύω ότι και εσείς εκτιμάτε. Αναφέρομαι στην κ</w:t>
      </w:r>
      <w:r>
        <w:rPr>
          <w:rFonts w:eastAsia="Times New Roman"/>
          <w:szCs w:val="24"/>
        </w:rPr>
        <w:t>.</w:t>
      </w:r>
      <w:r>
        <w:rPr>
          <w:rFonts w:eastAsia="Times New Roman"/>
          <w:szCs w:val="24"/>
        </w:rPr>
        <w:t xml:space="preserve"> </w:t>
      </w:r>
      <w:proofErr w:type="spellStart"/>
      <w:r>
        <w:rPr>
          <w:rFonts w:eastAsia="Times New Roman"/>
          <w:szCs w:val="24"/>
        </w:rPr>
        <w:t>Αρβελέρ</w:t>
      </w:r>
      <w:proofErr w:type="spellEnd"/>
      <w:r>
        <w:rPr>
          <w:rFonts w:eastAsia="Times New Roman"/>
          <w:szCs w:val="24"/>
        </w:rPr>
        <w:t xml:space="preserve">. </w:t>
      </w:r>
    </w:p>
    <w:p w14:paraId="73D85499" w14:textId="77777777" w:rsidR="00D41FAB" w:rsidRDefault="001456E4">
      <w:pPr>
        <w:spacing w:line="600" w:lineRule="auto"/>
        <w:ind w:firstLine="720"/>
        <w:jc w:val="both"/>
        <w:rPr>
          <w:rFonts w:eastAsia="Times New Roman"/>
          <w:szCs w:val="24"/>
        </w:rPr>
      </w:pPr>
      <w:r>
        <w:rPr>
          <w:rFonts w:eastAsia="Times New Roman"/>
          <w:szCs w:val="24"/>
        </w:rPr>
        <w:t xml:space="preserve">Θα αναγνώσω από ένα χθεσινό άρθρο της Καθημερινής του κ. Κασιμάτη ένα χωρίο. </w:t>
      </w:r>
      <w:r>
        <w:rPr>
          <w:rFonts w:eastAsia="Times New Roman"/>
          <w:szCs w:val="24"/>
        </w:rPr>
        <w:t>Ο συγκεκριμένος δημοσιογράφος πληροφορήθηκε την προσπάθεια του Υπουργείου Εξωτερικών και την παρέμβαση της κ</w:t>
      </w:r>
      <w:r>
        <w:rPr>
          <w:rFonts w:eastAsia="Times New Roman"/>
          <w:szCs w:val="24"/>
        </w:rPr>
        <w:t>.</w:t>
      </w:r>
      <w:r>
        <w:rPr>
          <w:rFonts w:eastAsia="Times New Roman"/>
          <w:szCs w:val="24"/>
        </w:rPr>
        <w:t xml:space="preserve"> </w:t>
      </w:r>
      <w:proofErr w:type="spellStart"/>
      <w:r>
        <w:rPr>
          <w:rFonts w:eastAsia="Times New Roman"/>
          <w:szCs w:val="24"/>
        </w:rPr>
        <w:t>Αρβελέρ</w:t>
      </w:r>
      <w:proofErr w:type="spellEnd"/>
      <w:r>
        <w:rPr>
          <w:rFonts w:eastAsia="Times New Roman"/>
          <w:szCs w:val="24"/>
        </w:rPr>
        <w:t xml:space="preserve"> και ο κ. Κασιμάτης την αντιγράφει: </w:t>
      </w:r>
    </w:p>
    <w:p w14:paraId="73D8549A" w14:textId="77777777" w:rsidR="00D41FAB" w:rsidRDefault="001456E4">
      <w:pPr>
        <w:spacing w:line="600" w:lineRule="auto"/>
        <w:ind w:firstLine="720"/>
        <w:jc w:val="both"/>
        <w:rPr>
          <w:rFonts w:eastAsia="Times New Roman"/>
          <w:szCs w:val="24"/>
        </w:rPr>
      </w:pPr>
      <w:r>
        <w:rPr>
          <w:rFonts w:eastAsia="Times New Roman"/>
          <w:szCs w:val="24"/>
        </w:rPr>
        <w:t>«Μαθαίνω με έκπληξη ότι ακόμα συζητείται νομοσχέδιο για το Ελληνικό Ινστιτούτο Βυζαντινών και Μεταβυζα</w:t>
      </w:r>
      <w:r>
        <w:rPr>
          <w:rFonts w:eastAsia="Times New Roman"/>
          <w:szCs w:val="24"/>
        </w:rPr>
        <w:t xml:space="preserve">ντινών Σπουδών Βενετίας, το καλύτερο και μόνο </w:t>
      </w:r>
      <w:r>
        <w:rPr>
          <w:rFonts w:eastAsia="Times New Roman"/>
          <w:szCs w:val="24"/>
        </w:rPr>
        <w:t>ί</w:t>
      </w:r>
      <w:r>
        <w:rPr>
          <w:rFonts w:eastAsia="Times New Roman"/>
          <w:szCs w:val="24"/>
        </w:rPr>
        <w:t xml:space="preserve">δρυμα που έτυχε να </w:t>
      </w:r>
      <w:r>
        <w:rPr>
          <w:rFonts w:eastAsia="Times New Roman"/>
          <w:szCs w:val="24"/>
        </w:rPr>
        <w:lastRenderedPageBreak/>
        <w:t xml:space="preserve">έχει η Ελλάδα στο εξωτερικό κι αυτό χάρη στους πιο άξιους διευθυντές του, από τον Μανούσο </w:t>
      </w:r>
      <w:proofErr w:type="spellStart"/>
      <w:r>
        <w:rPr>
          <w:rFonts w:eastAsia="Times New Roman"/>
          <w:szCs w:val="24"/>
        </w:rPr>
        <w:t>Μανούσακα</w:t>
      </w:r>
      <w:proofErr w:type="spellEnd"/>
      <w:r>
        <w:rPr>
          <w:rFonts w:eastAsia="Times New Roman"/>
          <w:szCs w:val="24"/>
        </w:rPr>
        <w:t xml:space="preserve"> ως τη Χρύσα Μαλτέζου. Αιδώς, Αργείοι! Αυτό το </w:t>
      </w:r>
      <w:r>
        <w:rPr>
          <w:rFonts w:eastAsia="Times New Roman"/>
          <w:szCs w:val="24"/>
        </w:rPr>
        <w:t>ι</w:t>
      </w:r>
      <w:r>
        <w:rPr>
          <w:rFonts w:eastAsia="Times New Roman"/>
          <w:szCs w:val="24"/>
        </w:rPr>
        <w:t>νστιτούτο, αν δεν κρατήσει την επιστημονική</w:t>
      </w:r>
      <w:r>
        <w:rPr>
          <w:rFonts w:eastAsia="Times New Roman"/>
          <w:szCs w:val="24"/>
        </w:rPr>
        <w:t xml:space="preserve"> φυσιογνωμία, θα γίνει, όπως μαθαίνω, </w:t>
      </w:r>
      <w:proofErr w:type="spellStart"/>
      <w:r>
        <w:rPr>
          <w:rFonts w:eastAsia="Times New Roman"/>
          <w:szCs w:val="24"/>
        </w:rPr>
        <w:t>άλλ</w:t>
      </w:r>
      <w:proofErr w:type="spellEnd"/>
      <w:r>
        <w:rPr>
          <w:rFonts w:eastAsia="Times New Roman"/>
          <w:szCs w:val="24"/>
        </w:rPr>
        <w:t>’ αντ’ άλλων». Αυτή ήταν η θέση της κ</w:t>
      </w:r>
      <w:r>
        <w:rPr>
          <w:rFonts w:eastAsia="Times New Roman"/>
          <w:szCs w:val="24"/>
        </w:rPr>
        <w:t>.</w:t>
      </w:r>
      <w:r>
        <w:rPr>
          <w:rFonts w:eastAsia="Times New Roman"/>
          <w:szCs w:val="24"/>
        </w:rPr>
        <w:t xml:space="preserve"> </w:t>
      </w:r>
      <w:proofErr w:type="spellStart"/>
      <w:r>
        <w:rPr>
          <w:rFonts w:eastAsia="Times New Roman"/>
          <w:szCs w:val="24"/>
        </w:rPr>
        <w:t>Αρβελέρ</w:t>
      </w:r>
      <w:proofErr w:type="spellEnd"/>
      <w:r>
        <w:rPr>
          <w:rFonts w:eastAsia="Times New Roman"/>
          <w:szCs w:val="24"/>
        </w:rPr>
        <w:t xml:space="preserve">. </w:t>
      </w:r>
    </w:p>
    <w:p w14:paraId="73D8549B"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θέση του κ. Απόστολου Δοξιάδη: «Το νομοσχέδιο για το </w:t>
      </w:r>
      <w:r>
        <w:rPr>
          <w:rFonts w:eastAsia="Times New Roman"/>
          <w:color w:val="222222"/>
          <w:szCs w:val="24"/>
          <w:shd w:val="clear" w:color="auto" w:fill="FFFFFF"/>
        </w:rPr>
        <w:t>Ι</w:t>
      </w:r>
      <w:r>
        <w:rPr>
          <w:rFonts w:eastAsia="Times New Roman"/>
          <w:color w:val="222222"/>
          <w:szCs w:val="24"/>
          <w:shd w:val="clear" w:color="auto" w:fill="FFFFFF"/>
        </w:rPr>
        <w:t>νστιτούτο Βενετίας που παρουσίασαν πρόσφατα τα δ</w:t>
      </w:r>
      <w:r>
        <w:rPr>
          <w:rFonts w:eastAsia="Times New Roman"/>
          <w:color w:val="222222"/>
          <w:szCs w:val="24"/>
          <w:shd w:val="clear" w:color="auto" w:fill="FFFFFF"/>
        </w:rPr>
        <w:t>ύ</w:t>
      </w:r>
      <w:r>
        <w:rPr>
          <w:rFonts w:eastAsia="Times New Roman"/>
          <w:color w:val="222222"/>
          <w:szCs w:val="24"/>
          <w:shd w:val="clear" w:color="auto" w:fill="FFFFFF"/>
        </w:rPr>
        <w:t xml:space="preserve">ο αρμόδια Υπουργεία, Εξωτερικών και Παιδείας, με απόλυτο πρωταγωνιστή το πρώτο, βρωμάει από όπου και να το πιάσεις. Από την αρχή, δηλαδή την εκτροπή του </w:t>
      </w:r>
      <w:r>
        <w:rPr>
          <w:rFonts w:eastAsia="Times New Roman"/>
          <w:color w:val="222222"/>
          <w:szCs w:val="24"/>
          <w:shd w:val="clear" w:color="auto" w:fill="FFFFFF"/>
        </w:rPr>
        <w:t>ι</w:t>
      </w:r>
      <w:r>
        <w:rPr>
          <w:rFonts w:eastAsia="Times New Roman"/>
          <w:color w:val="222222"/>
          <w:szCs w:val="24"/>
          <w:shd w:val="clear" w:color="auto" w:fill="FFFFFF"/>
        </w:rPr>
        <w:t>νστιτούτου από τον κύριο σκοπό του, στην κατάργηση του σωτήριου ως τώρα ρόλου της Ακαδημίας Αθηνών»…</w:t>
      </w:r>
    </w:p>
    <w:p w14:paraId="73D8549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ΑΜΑΝΑΤΙΔΗΣ (Υφυπουργός Εξωτερικών):</w:t>
      </w:r>
      <w:r>
        <w:rPr>
          <w:rFonts w:eastAsia="Times New Roman" w:cs="Times New Roman"/>
          <w:szCs w:val="24"/>
        </w:rPr>
        <w:t xml:space="preserve"> Εσείς πιστεύετε ότι υπάρχει αλλαγή του σκοπού;</w:t>
      </w:r>
    </w:p>
    <w:p w14:paraId="73D8549D"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Ακόμα παραμένει θέμα ο ρόλος της Ακαδημίας. </w:t>
      </w:r>
    </w:p>
    <w:p w14:paraId="73D8549E"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επιλογή των διευθυντών και την εποπτεία της καλής του λειτουργίας, ως την ανάθεση πλέον της επιλ</w:t>
      </w:r>
      <w:r>
        <w:rPr>
          <w:rFonts w:eastAsia="Times New Roman"/>
          <w:color w:val="222222"/>
          <w:szCs w:val="24"/>
          <w:shd w:val="clear" w:color="auto" w:fill="FFFFFF"/>
        </w:rPr>
        <w:t xml:space="preserve">ογής του διευθυντή σε κυβερνητικά όργανα. Το νομοσχέδιο έχει σκοπό να </w:t>
      </w:r>
      <w:r>
        <w:rPr>
          <w:rFonts w:eastAsia="Times New Roman"/>
          <w:color w:val="222222"/>
          <w:szCs w:val="24"/>
          <w:shd w:val="clear" w:color="auto" w:fill="FFFFFF"/>
        </w:rPr>
        <w:lastRenderedPageBreak/>
        <w:t xml:space="preserve">αλωθεί το </w:t>
      </w:r>
      <w:r>
        <w:rPr>
          <w:rFonts w:eastAsia="Times New Roman"/>
          <w:color w:val="222222"/>
          <w:szCs w:val="24"/>
          <w:shd w:val="clear" w:color="auto" w:fill="FFFFFF"/>
        </w:rPr>
        <w:t>ι</w:t>
      </w:r>
      <w:r>
        <w:rPr>
          <w:rFonts w:eastAsia="Times New Roman"/>
          <w:color w:val="222222"/>
          <w:szCs w:val="24"/>
          <w:shd w:val="clear" w:color="auto" w:fill="FFFFFF"/>
        </w:rPr>
        <w:t xml:space="preserve">νστιτούτο και να μετατραπεί από κρυφό καμάρι του πνευματικού Ελληνισμού, σε </w:t>
      </w:r>
      <w:proofErr w:type="spellStart"/>
      <w:r>
        <w:rPr>
          <w:rFonts w:eastAsia="Times New Roman"/>
          <w:color w:val="222222"/>
          <w:szCs w:val="24"/>
          <w:shd w:val="clear" w:color="auto" w:fill="FFFFFF"/>
        </w:rPr>
        <w:t>κομματοκρατούμενο</w:t>
      </w:r>
      <w:proofErr w:type="spellEnd"/>
      <w:r>
        <w:rPr>
          <w:rFonts w:eastAsia="Times New Roman"/>
          <w:color w:val="222222"/>
          <w:szCs w:val="24"/>
          <w:shd w:val="clear" w:color="auto" w:fill="FFFFFF"/>
        </w:rPr>
        <w:t xml:space="preserve"> κέντρο εξυπηρέτησης συμφερόντων» κ.λπ.</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73D8549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Τα πιστεύετε αυτά</w:t>
      </w:r>
      <w:r>
        <w:rPr>
          <w:rFonts w:eastAsia="Times New Roman" w:cs="Times New Roman"/>
          <w:szCs w:val="24"/>
        </w:rPr>
        <w:t xml:space="preserve">; </w:t>
      </w:r>
    </w:p>
    <w:p w14:paraId="73D854A0"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 xml:space="preserve">Σας παρακαλώ, κύριε </w:t>
      </w:r>
      <w:proofErr w:type="spellStart"/>
      <w:r>
        <w:rPr>
          <w:rFonts w:eastAsia="Times New Roman" w:cs="Times New Roman"/>
          <w:szCs w:val="24"/>
        </w:rPr>
        <w:t>Δουζίνα</w:t>
      </w:r>
      <w:proofErr w:type="spellEnd"/>
      <w:r>
        <w:rPr>
          <w:rFonts w:eastAsia="Times New Roman" w:cs="Times New Roman"/>
          <w:szCs w:val="24"/>
        </w:rPr>
        <w:t xml:space="preserve">. </w:t>
      </w:r>
    </w:p>
    <w:p w14:paraId="73D854A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Ολοκληρώστε, κύριε Λοβέρδο. </w:t>
      </w:r>
    </w:p>
    <w:p w14:paraId="73D854A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Υπουργέ, δέχεστε μ</w:t>
      </w:r>
      <w:r>
        <w:rPr>
          <w:rFonts w:eastAsia="Times New Roman" w:cs="Times New Roman"/>
          <w:szCs w:val="24"/>
        </w:rPr>
        <w:t>ί</w:t>
      </w:r>
      <w:r>
        <w:rPr>
          <w:rFonts w:eastAsia="Times New Roman" w:cs="Times New Roman"/>
          <w:szCs w:val="24"/>
        </w:rPr>
        <w:t>α κριτική γι’ αυτήν την προσπάθεια. Η Αντιπολίτευση έχει επισημάνει και στη Διαρκή Επιτρο</w:t>
      </w:r>
      <w:r>
        <w:rPr>
          <w:rFonts w:eastAsia="Times New Roman" w:cs="Times New Roman"/>
          <w:szCs w:val="24"/>
        </w:rPr>
        <w:t xml:space="preserve">πή και σήμερα ατέλειες και προβλήματα. Εγώ δεν ήρθα εδώ σήμερα για να ανταλλάξουμε συγκρουσιακά επιχειρήματα. Από την αρχή της ομιλίας μου μέχρι το τέλος θα παραμείνω στον ίδιο τόνο. Έχω τη δευτερολογία μου το απόγευμα να περιποιηθώ ορισμένα άλλα θέματα. </w:t>
      </w:r>
    </w:p>
    <w:p w14:paraId="73D854A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Τώρα, όμως, έχετε εσείς την πεποίθηση ότι απέναντι σε αυτήν την κριτική στέκεστε με ορθό νου ή έχετε αμφιβολίες; Εάν έχετε αμφιβολίες, πρέπει να κάνετε και άλλες αλλαγές. </w:t>
      </w:r>
    </w:p>
    <w:p w14:paraId="73D854A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4A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3D854A6" w14:textId="77777777" w:rsidR="00D41FAB" w:rsidRDefault="001456E4">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w:t>
      </w:r>
      <w:r>
        <w:rPr>
          <w:rFonts w:eastAsia="Times New Roman"/>
          <w:szCs w:val="24"/>
        </w:rPr>
        <w:t>ζητάμε για τον κυβερνήτη Ιωάννη Καποδίστρια» που οργανώνει το Ίδρυμα της Βουλής, δεκαεπτά μαθητές και μαθήτριες και δύο εκπαιδευτικοί συνοδοί τους από το 1</w:t>
      </w:r>
      <w:r>
        <w:rPr>
          <w:rFonts w:eastAsia="Times New Roman"/>
          <w:szCs w:val="24"/>
          <w:vertAlign w:val="superscript"/>
        </w:rPr>
        <w:t>ο</w:t>
      </w:r>
      <w:r>
        <w:rPr>
          <w:rFonts w:eastAsia="Times New Roman"/>
          <w:szCs w:val="24"/>
        </w:rPr>
        <w:t xml:space="preserve"> ΕΠΑΛ Αγίων Αναργύρων.</w:t>
      </w:r>
    </w:p>
    <w:p w14:paraId="73D854A7" w14:textId="77777777" w:rsidR="00D41FAB" w:rsidRDefault="001456E4">
      <w:pPr>
        <w:spacing w:line="600" w:lineRule="auto"/>
        <w:ind w:firstLine="720"/>
        <w:jc w:val="both"/>
        <w:rPr>
          <w:rFonts w:eastAsia="Times New Roman"/>
          <w:szCs w:val="24"/>
        </w:rPr>
      </w:pPr>
      <w:r>
        <w:rPr>
          <w:rFonts w:eastAsia="Times New Roman"/>
          <w:szCs w:val="24"/>
        </w:rPr>
        <w:t>Η Βουλή τούς καλωσορίζει.</w:t>
      </w:r>
    </w:p>
    <w:p w14:paraId="73D854A8" w14:textId="77777777" w:rsidR="00D41FAB" w:rsidRDefault="001456E4">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3D854A9" w14:textId="77777777" w:rsidR="00D41FAB" w:rsidRDefault="001456E4">
      <w:pPr>
        <w:spacing w:line="600" w:lineRule="auto"/>
        <w:ind w:firstLine="720"/>
        <w:jc w:val="both"/>
        <w:rPr>
          <w:rFonts w:eastAsia="Times New Roman"/>
          <w:szCs w:val="24"/>
        </w:rPr>
      </w:pPr>
      <w:r>
        <w:rPr>
          <w:rFonts w:eastAsia="Times New Roman"/>
          <w:szCs w:val="24"/>
        </w:rPr>
        <w:t xml:space="preserve">Συνεχίζουμε με τρεις ομιλητές και μετά θα πάρει τον λόγο ο κ. Τζαβάρας. </w:t>
      </w:r>
    </w:p>
    <w:p w14:paraId="73D854AA" w14:textId="77777777" w:rsidR="00D41FAB" w:rsidRDefault="001456E4">
      <w:pPr>
        <w:spacing w:line="600" w:lineRule="auto"/>
        <w:ind w:firstLine="720"/>
        <w:jc w:val="both"/>
        <w:rPr>
          <w:rFonts w:eastAsia="Times New Roman" w:cs="Times New Roman"/>
          <w:szCs w:val="24"/>
        </w:rPr>
      </w:pPr>
      <w:r>
        <w:rPr>
          <w:rFonts w:eastAsia="Times New Roman"/>
          <w:szCs w:val="24"/>
        </w:rPr>
        <w:t xml:space="preserve">Κύριε Καρρά, έχετε τον λόγο. </w:t>
      </w:r>
    </w:p>
    <w:p w14:paraId="73D854AB"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Κυρία Πρόεδρε, θα ήθελα να λάβω τον λόγο ακριβώς γιατί ανέφερε το όνομά μου ο κ. Λοβέρδος. Βέβαια, θέλω να είμαι ειλικρινής. Δεν είν</w:t>
      </w:r>
      <w:r>
        <w:rPr>
          <w:rFonts w:eastAsia="Times New Roman"/>
          <w:szCs w:val="24"/>
        </w:rPr>
        <w:t xml:space="preserve">αι επί προσωπικού. </w:t>
      </w:r>
      <w:r>
        <w:rPr>
          <w:rFonts w:eastAsia="Times New Roman"/>
          <w:szCs w:val="24"/>
        </w:rPr>
        <w:lastRenderedPageBreak/>
        <w:t>Ζήτησα απλώς, αν μου επιτρέπετε, να πάρω τον λόγο για μισό λεπτό και να απαντήσω άμεσα σε κάτι.</w:t>
      </w:r>
    </w:p>
    <w:p w14:paraId="73D854AC" w14:textId="77777777" w:rsidR="00D41FAB" w:rsidRDefault="001456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αλλά αυτό έπρεπε να μου το ζητήσετε πριν φωνάξω τον επόμενο ομιλητή και τον εκθέσουμε εδώ. Π</w:t>
      </w:r>
      <w:r>
        <w:rPr>
          <w:rFonts w:eastAsia="Times New Roman"/>
          <w:szCs w:val="24"/>
        </w:rPr>
        <w:t>εριμένετε να πάρετε τον λόγο μετά.</w:t>
      </w:r>
    </w:p>
    <w:p w14:paraId="73D854AD" w14:textId="77777777" w:rsidR="00D41FAB" w:rsidRDefault="001456E4">
      <w:pPr>
        <w:spacing w:line="600" w:lineRule="auto"/>
        <w:ind w:firstLine="720"/>
        <w:jc w:val="both"/>
        <w:rPr>
          <w:rFonts w:eastAsia="Times New Roman"/>
          <w:szCs w:val="24"/>
        </w:rPr>
      </w:pPr>
      <w:r>
        <w:rPr>
          <w:rFonts w:eastAsia="Times New Roman"/>
          <w:b/>
          <w:szCs w:val="24"/>
        </w:rPr>
        <w:t>ΣΤΑΥΡΟΣ ΚΑΛΑΦΑΤΗΣ:</w:t>
      </w:r>
      <w:r>
        <w:rPr>
          <w:rFonts w:eastAsia="Times New Roman"/>
          <w:szCs w:val="24"/>
        </w:rPr>
        <w:t xml:space="preserve"> Δεν είναι προσωπικό, κυρία Πρόεδρε. Να μιλήσουν οι Βουλευτές. Η κυρία συνάδελφος παραδέχθηκε ότι δεν είναι επί προσωπικού.</w:t>
      </w:r>
    </w:p>
    <w:p w14:paraId="73D854AE"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Ζήτησα να μιλήσω με την ανοχή και του συναδέλφου. Εφόσον έ</w:t>
      </w:r>
      <w:r>
        <w:rPr>
          <w:rFonts w:eastAsia="Times New Roman"/>
          <w:szCs w:val="24"/>
        </w:rPr>
        <w:t xml:space="preserve">χει ανέβει ο συνάδελφος στο Βήμα, δεν το συζητώ. </w:t>
      </w:r>
    </w:p>
    <w:p w14:paraId="73D854AF" w14:textId="77777777" w:rsidR="00D41FAB" w:rsidRDefault="001456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Αφήστε να μιλήσει ο κ. Καρράς και…</w:t>
      </w:r>
    </w:p>
    <w:p w14:paraId="73D854B0" w14:textId="77777777" w:rsidR="00D41FAB" w:rsidRDefault="001456E4">
      <w:pPr>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Εντάξει, εγώ έχω ανοχή. Δεν τίθεται θέμα. Δεν ξέρω ποιο ζήτημα αφορά.</w:t>
      </w:r>
    </w:p>
    <w:p w14:paraId="73D854B1"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ΜΑΡΙΑ ΤΡΙΑΝΤΑΦΥΛΛΟΥ: </w:t>
      </w:r>
      <w:r>
        <w:rPr>
          <w:rFonts w:eastAsia="Times New Roman"/>
          <w:szCs w:val="24"/>
        </w:rPr>
        <w:t>Απλώς θ</w:t>
      </w:r>
      <w:r>
        <w:rPr>
          <w:rFonts w:eastAsia="Times New Roman"/>
          <w:szCs w:val="24"/>
        </w:rPr>
        <w:t>α ήθελα αμέσως μετά να απαντήσω στον κ. Λοβέρδο, εφόσον θεωρείτε ότι μπορώ να απαντήσω.</w:t>
      </w:r>
    </w:p>
    <w:p w14:paraId="73D854B2" w14:textId="77777777" w:rsidR="00D41FAB" w:rsidRDefault="001456E4">
      <w:pPr>
        <w:spacing w:line="600" w:lineRule="auto"/>
        <w:ind w:firstLine="720"/>
        <w:jc w:val="both"/>
        <w:rPr>
          <w:rFonts w:eastAsia="Times New Roman"/>
          <w:szCs w:val="24"/>
        </w:rPr>
      </w:pPr>
      <w:r>
        <w:rPr>
          <w:rFonts w:eastAsia="Times New Roman"/>
          <w:b/>
          <w:szCs w:val="24"/>
        </w:rPr>
        <w:t>ΣΤΑΥΡΟΣ ΚΑΛΑΦΑΤΗΣ:</w:t>
      </w:r>
      <w:r>
        <w:rPr>
          <w:rFonts w:eastAsia="Times New Roman"/>
          <w:szCs w:val="24"/>
        </w:rPr>
        <w:t xml:space="preserve"> Δηλαδή κάθε φορά που ένας ομιλητής αναφέρεται στον εισηγητή, θα απαντάει ο δεύτερος; Έχετε Υπουργό, έχετε </w:t>
      </w:r>
      <w:r>
        <w:rPr>
          <w:rFonts w:eastAsia="Times New Roman"/>
          <w:szCs w:val="24"/>
        </w:rPr>
        <w:t>Κ</w:t>
      </w:r>
      <w:r>
        <w:rPr>
          <w:rFonts w:eastAsia="Times New Roman"/>
          <w:szCs w:val="24"/>
        </w:rPr>
        <w:t xml:space="preserve">οινοβουλευτικό </w:t>
      </w:r>
      <w:r>
        <w:rPr>
          <w:rFonts w:eastAsia="Times New Roman"/>
          <w:szCs w:val="24"/>
        </w:rPr>
        <w:t>Ε</w:t>
      </w:r>
      <w:r>
        <w:rPr>
          <w:rFonts w:eastAsia="Times New Roman"/>
          <w:szCs w:val="24"/>
        </w:rPr>
        <w:t>κπρόσωπο για να απαντήσουν</w:t>
      </w:r>
      <w:r>
        <w:rPr>
          <w:rFonts w:eastAsia="Times New Roman"/>
          <w:szCs w:val="24"/>
        </w:rPr>
        <w:t xml:space="preserve">. </w:t>
      </w:r>
    </w:p>
    <w:p w14:paraId="73D854B3"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Το θεωρώ σημαντικό και το διευκρίνισα.</w:t>
      </w:r>
    </w:p>
    <w:p w14:paraId="73D854B4" w14:textId="77777777" w:rsidR="00D41FAB" w:rsidRDefault="001456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Καρράς για επτά λεπτά.</w:t>
      </w:r>
    </w:p>
    <w:p w14:paraId="73D854B5" w14:textId="77777777" w:rsidR="00D41FAB" w:rsidRDefault="001456E4">
      <w:pPr>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Ευχαριστώ, κυρία Πρόεδρε.</w:t>
      </w:r>
    </w:p>
    <w:p w14:paraId="73D854B6" w14:textId="77777777" w:rsidR="00D41FAB" w:rsidRDefault="001456E4">
      <w:pPr>
        <w:spacing w:line="600" w:lineRule="auto"/>
        <w:ind w:firstLine="720"/>
        <w:jc w:val="both"/>
        <w:rPr>
          <w:rFonts w:eastAsia="Times New Roman"/>
          <w:szCs w:val="24"/>
        </w:rPr>
      </w:pPr>
      <w:r>
        <w:rPr>
          <w:rFonts w:eastAsia="Times New Roman"/>
          <w:szCs w:val="24"/>
        </w:rPr>
        <w:t>Από τη μέχρι τώρα συζήτηση και όσο κατέστη δυνατόν ν</w:t>
      </w:r>
      <w:r>
        <w:rPr>
          <w:rFonts w:eastAsia="Times New Roman"/>
          <w:szCs w:val="24"/>
        </w:rPr>
        <w:t xml:space="preserve">α ενημερωθώ από τις συζητήσεις του νομοσχεδίου στις </w:t>
      </w:r>
      <w:r>
        <w:rPr>
          <w:rFonts w:eastAsia="Times New Roman"/>
          <w:szCs w:val="24"/>
        </w:rPr>
        <w:t>ε</w:t>
      </w:r>
      <w:r>
        <w:rPr>
          <w:rFonts w:eastAsia="Times New Roman"/>
          <w:szCs w:val="24"/>
        </w:rPr>
        <w:t xml:space="preserve">πιτροπές, έχει αναδειχθεί η αξία και η σημασία του Ινστιτούτου Βενετίας για τα ελληνικά γράμματα, την ελληνική ζωή και τη συνέχειά της στην </w:t>
      </w:r>
      <w:r>
        <w:rPr>
          <w:rFonts w:eastAsia="Times New Roman"/>
          <w:szCs w:val="24"/>
        </w:rPr>
        <w:lastRenderedPageBreak/>
        <w:t>Ευρώπη, δεδομένου ότι είναι πράγματι ο δεσμός μεταξύ της Ανατολ</w:t>
      </w:r>
      <w:r>
        <w:rPr>
          <w:rFonts w:eastAsia="Times New Roman"/>
          <w:szCs w:val="24"/>
        </w:rPr>
        <w:t>ικής Βυζαντινής Αυτοκρατορίας και της Δυτικής Ενετικής και του ευρύτερου ευρωπαϊκού χώρου.</w:t>
      </w:r>
    </w:p>
    <w:p w14:paraId="73D854B7" w14:textId="77777777" w:rsidR="00D41FAB" w:rsidRDefault="001456E4">
      <w:pPr>
        <w:spacing w:line="600" w:lineRule="auto"/>
        <w:ind w:firstLine="720"/>
        <w:jc w:val="both"/>
        <w:rPr>
          <w:rFonts w:eastAsia="Times New Roman"/>
          <w:szCs w:val="24"/>
        </w:rPr>
      </w:pPr>
      <w:r>
        <w:rPr>
          <w:rFonts w:eastAsia="Times New Roman"/>
          <w:szCs w:val="24"/>
        </w:rPr>
        <w:t xml:space="preserve">Το νομοσχέδιο αυτό το διάβασα, το συνέκρινα με τα προηγούμενα και έχω να πω ότι οπωσδήποτε έχει κάποιες μεταβολές, οι οποίες προσπαθούν να του δώσουν έναν </w:t>
      </w:r>
      <w:proofErr w:type="spellStart"/>
      <w:r>
        <w:rPr>
          <w:rFonts w:eastAsia="Times New Roman"/>
          <w:szCs w:val="24"/>
        </w:rPr>
        <w:t>υπουργοκεν</w:t>
      </w:r>
      <w:r>
        <w:rPr>
          <w:rFonts w:eastAsia="Times New Roman"/>
          <w:szCs w:val="24"/>
        </w:rPr>
        <w:t>τρικό</w:t>
      </w:r>
      <w:proofErr w:type="spellEnd"/>
      <w:r>
        <w:rPr>
          <w:rFonts w:eastAsia="Times New Roman"/>
          <w:szCs w:val="24"/>
        </w:rPr>
        <w:t xml:space="preserve"> χαρακτήρα, να μετατεθεί μ</w:t>
      </w:r>
      <w:r>
        <w:rPr>
          <w:rFonts w:eastAsia="Times New Roman"/>
          <w:szCs w:val="24"/>
        </w:rPr>
        <w:t>ί</w:t>
      </w:r>
      <w:r>
        <w:rPr>
          <w:rFonts w:eastAsia="Times New Roman"/>
          <w:szCs w:val="24"/>
        </w:rPr>
        <w:t xml:space="preserve">α σειρά εξουσιών στους Υπουργούς, ούτως ώστε να μπορεί να ελέγχεται. </w:t>
      </w:r>
    </w:p>
    <w:p w14:paraId="73D854B8" w14:textId="77777777" w:rsidR="00D41FAB" w:rsidRDefault="001456E4">
      <w:pPr>
        <w:spacing w:line="600" w:lineRule="auto"/>
        <w:ind w:firstLine="720"/>
        <w:jc w:val="both"/>
        <w:rPr>
          <w:rFonts w:eastAsia="Times New Roman"/>
          <w:szCs w:val="24"/>
        </w:rPr>
      </w:pPr>
      <w:r>
        <w:rPr>
          <w:rFonts w:eastAsia="Times New Roman"/>
          <w:szCs w:val="24"/>
        </w:rPr>
        <w:t>Από τη μία πλευρά έχει σημασία, διότι ως ελληνικό</w:t>
      </w:r>
      <w:r>
        <w:rPr>
          <w:rFonts w:eastAsia="Times New Roman"/>
          <w:szCs w:val="24"/>
        </w:rPr>
        <w:t xml:space="preserve"> νομικό </w:t>
      </w:r>
      <w:r>
        <w:rPr>
          <w:rFonts w:eastAsia="Times New Roman"/>
          <w:szCs w:val="24"/>
        </w:rPr>
        <w:t>πρόσωπο δημοσίου δικαίου πρέπει να εφαρμόζεται πράγματι και το δημόσιο λογιστικό και να υπάρχει έ</w:t>
      </w:r>
      <w:r>
        <w:rPr>
          <w:rFonts w:eastAsia="Times New Roman"/>
          <w:szCs w:val="24"/>
        </w:rPr>
        <w:t xml:space="preserve">λεγχος στα οικονομικά, διότι </w:t>
      </w:r>
      <w:r>
        <w:rPr>
          <w:rFonts w:eastAsia="Times New Roman"/>
          <w:szCs w:val="24"/>
        </w:rPr>
        <w:t>υπήρξαν διαδόσεις,</w:t>
      </w:r>
      <w:r>
        <w:rPr>
          <w:rFonts w:eastAsia="Times New Roman"/>
          <w:szCs w:val="24"/>
        </w:rPr>
        <w:t xml:space="preserve"> εγώ δεν έχω εικόνα του παρελθόντος, αν και έχω επισκεφθεί το </w:t>
      </w:r>
      <w:r>
        <w:rPr>
          <w:rFonts w:eastAsia="Times New Roman"/>
          <w:szCs w:val="24"/>
        </w:rPr>
        <w:t>ι</w:t>
      </w:r>
      <w:r>
        <w:rPr>
          <w:rFonts w:eastAsia="Times New Roman"/>
          <w:szCs w:val="24"/>
        </w:rPr>
        <w:t>νστιτούτο</w:t>
      </w:r>
      <w:r>
        <w:rPr>
          <w:rFonts w:eastAsia="Times New Roman"/>
          <w:szCs w:val="24"/>
        </w:rPr>
        <w:t xml:space="preserve"> για</w:t>
      </w:r>
      <w:r>
        <w:rPr>
          <w:rFonts w:eastAsia="Times New Roman"/>
          <w:szCs w:val="24"/>
        </w:rPr>
        <w:t xml:space="preserve"> διάφορα ζητήματα οικονομικού περιεχομένου. </w:t>
      </w:r>
    </w:p>
    <w:p w14:paraId="73D854B9" w14:textId="77777777" w:rsidR="00D41FAB" w:rsidRDefault="001456E4">
      <w:pPr>
        <w:spacing w:line="600" w:lineRule="auto"/>
        <w:ind w:firstLine="720"/>
        <w:jc w:val="both"/>
        <w:rPr>
          <w:rFonts w:eastAsia="Times New Roman"/>
          <w:szCs w:val="24"/>
        </w:rPr>
      </w:pPr>
      <w:r>
        <w:rPr>
          <w:rFonts w:eastAsia="Times New Roman"/>
          <w:szCs w:val="24"/>
        </w:rPr>
        <w:t>Συνεπώς ως προς το κομμάτι του νομικού προσώπου δημοσίου δικαίου για την ελληνική πραγμα</w:t>
      </w:r>
      <w:r>
        <w:rPr>
          <w:rFonts w:eastAsia="Times New Roman"/>
          <w:szCs w:val="24"/>
        </w:rPr>
        <w:t xml:space="preserve">τικότητα, συμφωνώ και διατηρείται. </w:t>
      </w:r>
    </w:p>
    <w:p w14:paraId="73D854BA" w14:textId="77777777" w:rsidR="00D41FAB" w:rsidRDefault="001456E4">
      <w:pPr>
        <w:spacing w:line="600" w:lineRule="auto"/>
        <w:ind w:firstLine="720"/>
        <w:jc w:val="both"/>
        <w:rPr>
          <w:rFonts w:eastAsia="Times New Roman"/>
          <w:szCs w:val="24"/>
        </w:rPr>
      </w:pPr>
      <w:r>
        <w:rPr>
          <w:rFonts w:eastAsia="Times New Roman"/>
          <w:szCs w:val="24"/>
        </w:rPr>
        <w:lastRenderedPageBreak/>
        <w:t>Εκείνο, όμως, το οποίο μου έχει δημιουργήσει μ</w:t>
      </w:r>
      <w:r>
        <w:rPr>
          <w:rFonts w:eastAsia="Times New Roman"/>
          <w:szCs w:val="24"/>
        </w:rPr>
        <w:t>ί</w:t>
      </w:r>
      <w:r>
        <w:rPr>
          <w:rFonts w:eastAsia="Times New Roman"/>
          <w:szCs w:val="24"/>
        </w:rPr>
        <w:t xml:space="preserve">α σειρά προβληματισμών και θέλω να τις θέσω στην Ελληνική Αντιπροσωπεία, είναι το εξής: Εδρεύει στην Αθήνα, αλλά λειτουργεί στη Βενετία. Είναι </w:t>
      </w:r>
      <w:proofErr w:type="spellStart"/>
      <w:r>
        <w:rPr>
          <w:rFonts w:eastAsia="Times New Roman"/>
          <w:szCs w:val="24"/>
        </w:rPr>
        <w:t>προικοδοτημένο</w:t>
      </w:r>
      <w:proofErr w:type="spellEnd"/>
      <w:r>
        <w:rPr>
          <w:rFonts w:eastAsia="Times New Roman"/>
          <w:szCs w:val="24"/>
        </w:rPr>
        <w:t xml:space="preserve"> με μ</w:t>
      </w:r>
      <w:r>
        <w:rPr>
          <w:rFonts w:eastAsia="Times New Roman"/>
          <w:szCs w:val="24"/>
        </w:rPr>
        <w:t>ί</w:t>
      </w:r>
      <w:r>
        <w:rPr>
          <w:rFonts w:eastAsia="Times New Roman"/>
          <w:szCs w:val="24"/>
        </w:rPr>
        <w:t>α τεράστια</w:t>
      </w:r>
      <w:r>
        <w:rPr>
          <w:rFonts w:eastAsia="Times New Roman"/>
          <w:szCs w:val="24"/>
        </w:rPr>
        <w:t xml:space="preserve"> περιουσία της ελληνικής κοινότητας -τα εξήντα πέντε γνωστά ακίνητα τα οποία δεν ξέρω αν είναι κατά πλήρη κυριότητα ή αποτελούν χρησιδάνειο απλώς- κι επομένως έχουμε ένα ζήτημα εδώ, το οποίο δεν βλέπω να θίγεται ή να αντιμετωπίζεται. </w:t>
      </w:r>
    </w:p>
    <w:p w14:paraId="73D854BB" w14:textId="77777777" w:rsidR="00D41FAB" w:rsidRDefault="001456E4">
      <w:pPr>
        <w:spacing w:line="600" w:lineRule="auto"/>
        <w:ind w:firstLine="720"/>
        <w:jc w:val="both"/>
        <w:rPr>
          <w:rFonts w:eastAsia="Times New Roman"/>
          <w:szCs w:val="24"/>
        </w:rPr>
      </w:pPr>
      <w:r>
        <w:rPr>
          <w:rFonts w:eastAsia="Times New Roman"/>
          <w:szCs w:val="24"/>
        </w:rPr>
        <w:t>Από τη μ</w:t>
      </w:r>
      <w:r>
        <w:rPr>
          <w:rFonts w:eastAsia="Times New Roman"/>
          <w:szCs w:val="24"/>
        </w:rPr>
        <w:t>ί</w:t>
      </w:r>
      <w:r>
        <w:rPr>
          <w:rFonts w:eastAsia="Times New Roman"/>
          <w:szCs w:val="24"/>
        </w:rPr>
        <w:t>α πλευρά έχο</w:t>
      </w:r>
      <w:r>
        <w:rPr>
          <w:rFonts w:eastAsia="Times New Roman"/>
          <w:szCs w:val="24"/>
        </w:rPr>
        <w:t>υμε την εφαρμογή του ελληνικού δημοσίου δικαίου ως προς τα όργανα διοίκησης. Από την άλλη, όμως, ως προς τη διαχείριση αυτή καθ’ εαυτή, δεδομένης τη</w:t>
      </w:r>
      <w:r>
        <w:rPr>
          <w:rFonts w:eastAsia="Times New Roman"/>
          <w:szCs w:val="24"/>
        </w:rPr>
        <w:t>ς</w:t>
      </w:r>
      <w:r>
        <w:rPr>
          <w:rFonts w:eastAsia="Times New Roman"/>
          <w:szCs w:val="24"/>
        </w:rPr>
        <w:t xml:space="preserve"> έδρας </w:t>
      </w:r>
      <w:r>
        <w:rPr>
          <w:rFonts w:eastAsia="Times New Roman"/>
          <w:szCs w:val="24"/>
        </w:rPr>
        <w:t>σ</w:t>
      </w:r>
      <w:r>
        <w:rPr>
          <w:rFonts w:eastAsia="Times New Roman"/>
          <w:szCs w:val="24"/>
        </w:rPr>
        <w:t>τη</w:t>
      </w:r>
      <w:r>
        <w:rPr>
          <w:rFonts w:eastAsia="Times New Roman"/>
          <w:szCs w:val="24"/>
        </w:rPr>
        <w:t>ν</w:t>
      </w:r>
      <w:r>
        <w:rPr>
          <w:rFonts w:eastAsia="Times New Roman"/>
          <w:szCs w:val="24"/>
        </w:rPr>
        <w:t xml:space="preserve"> Βενετία, έχουμε το ιταλικό δίκαιο και δη το κοινό</w:t>
      </w:r>
      <w:r>
        <w:rPr>
          <w:rFonts w:eastAsia="Times New Roman"/>
          <w:szCs w:val="24"/>
        </w:rPr>
        <w:t xml:space="preserve"> αστικό</w:t>
      </w:r>
      <w:r>
        <w:rPr>
          <w:rFonts w:eastAsia="Times New Roman"/>
          <w:szCs w:val="24"/>
        </w:rPr>
        <w:t xml:space="preserve"> ιταλικό δίκαιο. </w:t>
      </w:r>
    </w:p>
    <w:p w14:paraId="73D854BC" w14:textId="77777777" w:rsidR="00D41FAB" w:rsidRDefault="001456E4">
      <w:pPr>
        <w:spacing w:line="600" w:lineRule="auto"/>
        <w:ind w:firstLine="720"/>
        <w:jc w:val="both"/>
        <w:rPr>
          <w:rFonts w:eastAsia="Times New Roman"/>
          <w:szCs w:val="24"/>
        </w:rPr>
      </w:pPr>
      <w:r>
        <w:rPr>
          <w:rFonts w:eastAsia="Times New Roman"/>
          <w:szCs w:val="24"/>
        </w:rPr>
        <w:t>Αυτό δυστυχώς, κύριε Υπουργέ, αγαπητέ κύριε Αμανατίδη, δεν έχω ακούσει ακόμα πώς θα αντιμετωπιστεί και πρέπει να το θέσω. Θα μου επιτρέψετε να το θέσω. Ανάγομαι στο διάταγμα του 1949 που αναφέρεται στη συμφωνία ιταλικής και ελληνικής κυβέρνησης, μεταξύ των</w:t>
      </w:r>
      <w:r>
        <w:rPr>
          <w:rFonts w:eastAsia="Times New Roman"/>
          <w:szCs w:val="24"/>
        </w:rPr>
        <w:t xml:space="preserve"> δύο κυβερνήσεων, ότι η ιταλική κυβέρνηση αναλαμβάνει την υποχρέωση να ιδρυθεί το </w:t>
      </w:r>
      <w:r>
        <w:rPr>
          <w:rFonts w:eastAsia="Times New Roman"/>
          <w:szCs w:val="24"/>
        </w:rPr>
        <w:t>ι</w:t>
      </w:r>
      <w:r>
        <w:rPr>
          <w:rFonts w:eastAsia="Times New Roman"/>
          <w:szCs w:val="24"/>
        </w:rPr>
        <w:t xml:space="preserve">νστιτούτο </w:t>
      </w:r>
      <w:r>
        <w:rPr>
          <w:rFonts w:eastAsia="Times New Roman"/>
          <w:szCs w:val="24"/>
        </w:rPr>
        <w:lastRenderedPageBreak/>
        <w:t xml:space="preserve">και με συμφωνία, η οποία θα υπογραφεί εντός προθεσμίας τεσσάρων μηνών, θα ρυθμίζεται ιδιαιτέρως το νομικό καθεστώς του </w:t>
      </w:r>
      <w:r>
        <w:rPr>
          <w:rFonts w:eastAsia="Times New Roman"/>
          <w:szCs w:val="24"/>
        </w:rPr>
        <w:t>ι</w:t>
      </w:r>
      <w:r>
        <w:rPr>
          <w:rFonts w:eastAsia="Times New Roman"/>
          <w:szCs w:val="24"/>
        </w:rPr>
        <w:t>νστιτούτου</w:t>
      </w:r>
      <w:r>
        <w:rPr>
          <w:rFonts w:eastAsia="Times New Roman"/>
          <w:szCs w:val="24"/>
        </w:rPr>
        <w:t xml:space="preserve"> και η διάθεση των περ</w:t>
      </w:r>
      <w:r>
        <w:rPr>
          <w:rFonts w:eastAsia="Times New Roman"/>
          <w:szCs w:val="24"/>
        </w:rPr>
        <w:t>ι</w:t>
      </w:r>
      <w:r>
        <w:rPr>
          <w:rFonts w:eastAsia="Times New Roman"/>
          <w:szCs w:val="24"/>
        </w:rPr>
        <w:t>ουσιακών σ</w:t>
      </w:r>
      <w:r>
        <w:rPr>
          <w:rFonts w:eastAsia="Times New Roman"/>
          <w:szCs w:val="24"/>
        </w:rPr>
        <w:t>τοιχείων της Ορθοδόξου Ελληνικής Κοινότητας της Βενετίας</w:t>
      </w:r>
      <w:r>
        <w:rPr>
          <w:rFonts w:eastAsia="Times New Roman"/>
          <w:szCs w:val="24"/>
        </w:rPr>
        <w:t xml:space="preserve">. </w:t>
      </w:r>
    </w:p>
    <w:p w14:paraId="73D854BD" w14:textId="77777777" w:rsidR="00D41FAB" w:rsidRDefault="001456E4">
      <w:pPr>
        <w:spacing w:line="600" w:lineRule="auto"/>
        <w:ind w:firstLine="720"/>
        <w:jc w:val="both"/>
        <w:rPr>
          <w:rFonts w:eastAsia="Times New Roman"/>
          <w:szCs w:val="24"/>
        </w:rPr>
      </w:pPr>
      <w:r>
        <w:rPr>
          <w:rFonts w:eastAsia="Times New Roman"/>
          <w:szCs w:val="24"/>
        </w:rPr>
        <w:t xml:space="preserve">Έχω την απορία, λοιπόν, αν έχει ρυθμιστεί βάσει αυτής της </w:t>
      </w:r>
      <w:r>
        <w:rPr>
          <w:rFonts w:eastAsia="Times New Roman"/>
          <w:szCs w:val="24"/>
        </w:rPr>
        <w:t>σ</w:t>
      </w:r>
      <w:r>
        <w:rPr>
          <w:rFonts w:eastAsia="Times New Roman"/>
          <w:szCs w:val="24"/>
        </w:rPr>
        <w:t>υμφωνίας ποτέ το νομικό</w:t>
      </w:r>
      <w:r>
        <w:rPr>
          <w:rFonts w:eastAsia="Times New Roman"/>
          <w:szCs w:val="24"/>
        </w:rPr>
        <w:t xml:space="preserve"> καθεστώς της περιουσίας</w:t>
      </w:r>
      <w:r>
        <w:rPr>
          <w:rFonts w:eastAsia="Times New Roman"/>
          <w:szCs w:val="24"/>
        </w:rPr>
        <w:t>. Θα μου το πείτε μετά, κύριε Υπουργέ. Έχω την απορία αυτή. Αν δεν έχει ρυθμιστεί μέχρι σήμ</w:t>
      </w:r>
      <w:r>
        <w:rPr>
          <w:rFonts w:eastAsia="Times New Roman"/>
          <w:szCs w:val="24"/>
        </w:rPr>
        <w:t xml:space="preserve">ερα, νομίζω ότι δεν αρκεί να συζητούμε για νόμο της διοίκησης του </w:t>
      </w:r>
      <w:r>
        <w:rPr>
          <w:rFonts w:eastAsia="Times New Roman"/>
          <w:szCs w:val="24"/>
        </w:rPr>
        <w:t>ι</w:t>
      </w:r>
      <w:r>
        <w:rPr>
          <w:rFonts w:eastAsia="Times New Roman"/>
          <w:szCs w:val="24"/>
        </w:rPr>
        <w:t>νστιτούτου από το ελληνικό κράτος. Θα πρέπει να υπάρξει και μ</w:t>
      </w:r>
      <w:r>
        <w:rPr>
          <w:rFonts w:eastAsia="Times New Roman"/>
          <w:szCs w:val="24"/>
        </w:rPr>
        <w:t>ί</w:t>
      </w:r>
      <w:r>
        <w:rPr>
          <w:rFonts w:eastAsia="Times New Roman"/>
          <w:szCs w:val="24"/>
        </w:rPr>
        <w:t>α διακρατική συμφωνία βεβαίως, στην οποία θα τεθεί μ</w:t>
      </w:r>
      <w:r>
        <w:rPr>
          <w:rFonts w:eastAsia="Times New Roman"/>
          <w:szCs w:val="24"/>
        </w:rPr>
        <w:t>ί</w:t>
      </w:r>
      <w:r>
        <w:rPr>
          <w:rFonts w:eastAsia="Times New Roman"/>
          <w:szCs w:val="24"/>
        </w:rPr>
        <w:t>α σειρά ζητημάτων</w:t>
      </w:r>
      <w:r>
        <w:rPr>
          <w:rFonts w:eastAsia="Times New Roman"/>
          <w:szCs w:val="24"/>
        </w:rPr>
        <w:t>.</w:t>
      </w:r>
      <w:r>
        <w:rPr>
          <w:rFonts w:eastAsia="Times New Roman"/>
          <w:szCs w:val="24"/>
        </w:rPr>
        <w:t xml:space="preserve"> </w:t>
      </w:r>
    </w:p>
    <w:p w14:paraId="73D854BE" w14:textId="77777777" w:rsidR="00D41FAB" w:rsidRDefault="001456E4">
      <w:pPr>
        <w:spacing w:line="600" w:lineRule="auto"/>
        <w:ind w:firstLine="720"/>
        <w:jc w:val="both"/>
        <w:rPr>
          <w:rFonts w:eastAsia="Times New Roman"/>
          <w:szCs w:val="24"/>
        </w:rPr>
      </w:pPr>
      <w:r>
        <w:rPr>
          <w:rFonts w:eastAsia="Times New Roman"/>
          <w:szCs w:val="24"/>
        </w:rPr>
        <w:t xml:space="preserve">Ποιο θα είναι το νομικό καθεστώς του </w:t>
      </w:r>
      <w:r>
        <w:rPr>
          <w:rFonts w:eastAsia="Times New Roman"/>
          <w:szCs w:val="24"/>
        </w:rPr>
        <w:t>ι</w:t>
      </w:r>
      <w:r>
        <w:rPr>
          <w:rFonts w:eastAsia="Times New Roman"/>
          <w:szCs w:val="24"/>
        </w:rPr>
        <w:t>νστιτούτου; Τι μ</w:t>
      </w:r>
      <w:r>
        <w:rPr>
          <w:rFonts w:eastAsia="Times New Roman"/>
          <w:szCs w:val="24"/>
        </w:rPr>
        <w:t xml:space="preserve">ε προβληματίζει; Η εφαρμογή του ιδιωτικού ιταλικού δικαίου είναι εμφανής και στο σχέδιο νόμου που εισάγει η Κυβέρνηση. Λέει στο άρθρο 7, παράγραφος 3: «Η αδυναμία εκπλήρωσης των οικονομικών υποχρεώσεων του </w:t>
      </w:r>
      <w:r>
        <w:rPr>
          <w:rFonts w:eastAsia="Times New Roman"/>
          <w:szCs w:val="24"/>
        </w:rPr>
        <w:t>ι</w:t>
      </w:r>
      <w:r>
        <w:rPr>
          <w:rFonts w:eastAsia="Times New Roman"/>
          <w:szCs w:val="24"/>
        </w:rPr>
        <w:t>νστιτούτου σε καμμία περίπτωση δεν δημιουργεί οπο</w:t>
      </w:r>
      <w:r>
        <w:rPr>
          <w:rFonts w:eastAsia="Times New Roman"/>
          <w:szCs w:val="24"/>
        </w:rPr>
        <w:t xml:space="preserve">ιαδήποτε ευθύνη του ελληνικού </w:t>
      </w:r>
      <w:r>
        <w:rPr>
          <w:rFonts w:eastAsia="Times New Roman"/>
          <w:szCs w:val="24"/>
        </w:rPr>
        <w:t>δ</w:t>
      </w:r>
      <w:r>
        <w:rPr>
          <w:rFonts w:eastAsia="Times New Roman"/>
          <w:szCs w:val="24"/>
        </w:rPr>
        <w:t>ημοσίου». Το διοικεί</w:t>
      </w:r>
      <w:r>
        <w:rPr>
          <w:rFonts w:eastAsia="Times New Roman"/>
          <w:szCs w:val="24"/>
        </w:rPr>
        <w:t xml:space="preserve"> το ελληνικό κράτος,</w:t>
      </w:r>
      <w:r>
        <w:rPr>
          <w:rFonts w:eastAsia="Times New Roman"/>
          <w:szCs w:val="24"/>
        </w:rPr>
        <w:t xml:space="preserve"> εντέλλεται η διοίκηση τι θα πράττει, δεν ξέρουμε το πόσον της </w:t>
      </w:r>
      <w:r>
        <w:rPr>
          <w:rFonts w:eastAsia="Times New Roman"/>
          <w:szCs w:val="24"/>
        </w:rPr>
        <w:t xml:space="preserve">ελληνικής </w:t>
      </w:r>
      <w:r>
        <w:rPr>
          <w:rFonts w:eastAsia="Times New Roman"/>
          <w:szCs w:val="24"/>
        </w:rPr>
        <w:t xml:space="preserve">επιχορήγησης και αν το επιχορηγεί και σε ποια έκταση, διότι έχει και ίδιους πόρους και από </w:t>
      </w:r>
      <w:r>
        <w:rPr>
          <w:rFonts w:eastAsia="Times New Roman"/>
          <w:szCs w:val="24"/>
        </w:rPr>
        <w:lastRenderedPageBreak/>
        <w:t>την άλλη πλευρά λέει</w:t>
      </w:r>
      <w:r>
        <w:rPr>
          <w:rFonts w:eastAsia="Times New Roman"/>
          <w:szCs w:val="24"/>
        </w:rPr>
        <w:t xml:space="preserve"> </w:t>
      </w:r>
      <w:r>
        <w:rPr>
          <w:rFonts w:eastAsia="Times New Roman"/>
          <w:szCs w:val="24"/>
        </w:rPr>
        <w:t>η Ελλάδα</w:t>
      </w:r>
      <w:r>
        <w:rPr>
          <w:rFonts w:eastAsia="Times New Roman"/>
          <w:szCs w:val="24"/>
        </w:rPr>
        <w:t xml:space="preserve">: «Απεκδύομαι της ευθύνης για τυχόν ζητήματα χρεών του </w:t>
      </w:r>
      <w:r>
        <w:rPr>
          <w:rFonts w:eastAsia="Times New Roman"/>
          <w:szCs w:val="24"/>
        </w:rPr>
        <w:t>ι</w:t>
      </w:r>
      <w:r>
        <w:rPr>
          <w:rFonts w:eastAsia="Times New Roman"/>
          <w:szCs w:val="24"/>
        </w:rPr>
        <w:t>νστιτούτου».</w:t>
      </w:r>
    </w:p>
    <w:p w14:paraId="73D854B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Πώς θα λειτουργήσει, όμως, το </w:t>
      </w:r>
      <w:r>
        <w:rPr>
          <w:rFonts w:eastAsia="Times New Roman" w:cs="Times New Roman"/>
          <w:szCs w:val="24"/>
        </w:rPr>
        <w:t>ι</w:t>
      </w:r>
      <w:r>
        <w:rPr>
          <w:rFonts w:eastAsia="Times New Roman" w:cs="Times New Roman"/>
          <w:szCs w:val="24"/>
        </w:rPr>
        <w:t xml:space="preserve">νστιτούτο όταν δεν έχει τον εγγυητή του, το ελληνικό κράτος; Ξέρετε τι μένει ως εγγυητής του </w:t>
      </w:r>
      <w:r>
        <w:rPr>
          <w:rFonts w:eastAsia="Times New Roman" w:cs="Times New Roman"/>
          <w:szCs w:val="24"/>
        </w:rPr>
        <w:t>ι</w:t>
      </w:r>
      <w:r>
        <w:rPr>
          <w:rFonts w:eastAsia="Times New Roman" w:cs="Times New Roman"/>
          <w:szCs w:val="24"/>
        </w:rPr>
        <w:t>νστιτούτου; Τα εξήντα πέντε ακίνητα της ελληνικής κοιν</w:t>
      </w:r>
      <w:r>
        <w:rPr>
          <w:rFonts w:eastAsia="Times New Roman" w:cs="Times New Roman"/>
          <w:szCs w:val="24"/>
        </w:rPr>
        <w:t xml:space="preserve">ότητος, τα οποία </w:t>
      </w:r>
      <w:proofErr w:type="spellStart"/>
      <w:r>
        <w:rPr>
          <w:rFonts w:eastAsia="Times New Roman" w:cs="Times New Roman"/>
          <w:szCs w:val="24"/>
        </w:rPr>
        <w:t>εδόθησαν</w:t>
      </w:r>
      <w:proofErr w:type="spellEnd"/>
      <w:r>
        <w:rPr>
          <w:rFonts w:eastAsia="Times New Roman" w:cs="Times New Roman"/>
          <w:szCs w:val="24"/>
        </w:rPr>
        <w:t xml:space="preserve"> προς τον σκοπό της λειτουργίας του </w:t>
      </w:r>
      <w:r>
        <w:rPr>
          <w:rFonts w:eastAsia="Times New Roman" w:cs="Times New Roman"/>
          <w:szCs w:val="24"/>
        </w:rPr>
        <w:t>ι</w:t>
      </w:r>
      <w:r>
        <w:rPr>
          <w:rFonts w:eastAsia="Times New Roman" w:cs="Times New Roman"/>
          <w:szCs w:val="24"/>
        </w:rPr>
        <w:t>νστιτούτου, όχι ως εγγύηση τυχών οικονομικών υποχρεώσεων, διότι όταν μιλάμε για ένα νομικό πρόσωπο δημοσίου δικαίου, πρέπει να έχει και την αρωγή</w:t>
      </w:r>
      <w:r>
        <w:rPr>
          <w:rFonts w:eastAsia="Times New Roman" w:cs="Times New Roman"/>
          <w:szCs w:val="24"/>
        </w:rPr>
        <w:t>,</w:t>
      </w:r>
      <w:r>
        <w:rPr>
          <w:rFonts w:eastAsia="Times New Roman" w:cs="Times New Roman"/>
          <w:szCs w:val="24"/>
        </w:rPr>
        <w:t xml:space="preserve"> αλλά και την επιχορήγηση του ελληνικού κράτους </w:t>
      </w:r>
      <w:r>
        <w:rPr>
          <w:rFonts w:eastAsia="Times New Roman" w:cs="Times New Roman"/>
          <w:szCs w:val="24"/>
        </w:rPr>
        <w:t>πραγματικά και ουσιαστικά που να καλύπτει τις ανάγκες του.</w:t>
      </w:r>
    </w:p>
    <w:p w14:paraId="73D854C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Σκεφτείτε, λοιπόν, τι θα συμβεί σε μια στιγμή κινδύνου. Δεν λέω ότι μπορεί να οφείλεται σε κακή διαχείριση του </w:t>
      </w:r>
      <w:r>
        <w:rPr>
          <w:rFonts w:eastAsia="Times New Roman" w:cs="Times New Roman"/>
          <w:szCs w:val="24"/>
        </w:rPr>
        <w:t>ι</w:t>
      </w:r>
      <w:r>
        <w:rPr>
          <w:rFonts w:eastAsia="Times New Roman" w:cs="Times New Roman"/>
          <w:szCs w:val="24"/>
        </w:rPr>
        <w:t>νστιτούτου μόνο. Μπορεί να οφείλεται σε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κρίση</w:t>
      </w:r>
      <w:r>
        <w:rPr>
          <w:rFonts w:eastAsia="Times New Roman" w:cs="Times New Roman"/>
          <w:szCs w:val="24"/>
        </w:rPr>
        <w:t xml:space="preserve"> της ιταλικής οικονομίας. Στην ελλην</w:t>
      </w:r>
      <w:r>
        <w:rPr>
          <w:rFonts w:eastAsia="Times New Roman" w:cs="Times New Roman"/>
          <w:szCs w:val="24"/>
        </w:rPr>
        <w:t>ική οικονομία τουλάχιστον έχουν απαξιωθεί τα ακίνητα, δεν υπάρχουν μισθωτές και δεν πληρώνουν μισθώματα. Επομένως,</w:t>
      </w:r>
      <w:r>
        <w:rPr>
          <w:rFonts w:eastAsia="Times New Roman" w:cs="Times New Roman"/>
          <w:szCs w:val="24"/>
        </w:rPr>
        <w:t xml:space="preserve"> σε μία κρίση</w:t>
      </w:r>
      <w:r>
        <w:rPr>
          <w:rFonts w:eastAsia="Times New Roman" w:cs="Times New Roman"/>
          <w:szCs w:val="24"/>
        </w:rPr>
        <w:t xml:space="preserve"> μπορεί και το </w:t>
      </w:r>
      <w:r>
        <w:rPr>
          <w:rFonts w:eastAsia="Times New Roman" w:cs="Times New Roman"/>
          <w:szCs w:val="24"/>
        </w:rPr>
        <w:t>ι</w:t>
      </w:r>
      <w:r>
        <w:rPr>
          <w:rFonts w:eastAsia="Times New Roman" w:cs="Times New Roman"/>
          <w:szCs w:val="24"/>
        </w:rPr>
        <w:t xml:space="preserve">νστιτούτο να στερηθεί τους πόρους του και να δημιουργήσει χρέη. Οι απαιτήσεις είναι </w:t>
      </w:r>
      <w:r>
        <w:rPr>
          <w:rFonts w:eastAsia="Times New Roman" w:cs="Times New Roman"/>
          <w:szCs w:val="24"/>
        </w:rPr>
        <w:lastRenderedPageBreak/>
        <w:t>στο ιταλικό έδαφος, οι απαιτή</w:t>
      </w:r>
      <w:r>
        <w:rPr>
          <w:rFonts w:eastAsia="Times New Roman" w:cs="Times New Roman"/>
          <w:szCs w:val="24"/>
        </w:rPr>
        <w:t xml:space="preserve">σεις στρέφονται κατά του </w:t>
      </w:r>
      <w:r>
        <w:rPr>
          <w:rFonts w:eastAsia="Times New Roman" w:cs="Times New Roman"/>
          <w:szCs w:val="24"/>
        </w:rPr>
        <w:t>ι</w:t>
      </w:r>
      <w:r>
        <w:rPr>
          <w:rFonts w:eastAsia="Times New Roman" w:cs="Times New Roman"/>
          <w:szCs w:val="24"/>
        </w:rPr>
        <w:t>νστιτούτου και υπάρχει το δικαίωμα</w:t>
      </w:r>
      <w:r>
        <w:rPr>
          <w:rFonts w:eastAsia="Times New Roman" w:cs="Times New Roman"/>
          <w:szCs w:val="24"/>
        </w:rPr>
        <w:t xml:space="preserve"> επεμβάσεων</w:t>
      </w:r>
      <w:r>
        <w:rPr>
          <w:rFonts w:eastAsia="Times New Roman" w:cs="Times New Roman"/>
          <w:szCs w:val="24"/>
        </w:rPr>
        <w:t xml:space="preserve"> των ιταλικών δικαστηρίων.</w:t>
      </w:r>
      <w:r>
        <w:rPr>
          <w:rFonts w:eastAsia="Times New Roman" w:cs="Times New Roman"/>
          <w:szCs w:val="24"/>
        </w:rPr>
        <w:t xml:space="preserve"> Οι απαιτήσεις</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ικανοποιηθούν από τα ακίνητα αυτά;</w:t>
      </w:r>
    </w:p>
    <w:p w14:paraId="73D854C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Νομίζω, λοιπόν, ότι πρέπει να προχωρήσουμε και στα μετά του νόμου. Όχι μόνο να περιλάβουμε μ</w:t>
      </w:r>
      <w:r>
        <w:rPr>
          <w:rFonts w:eastAsia="Times New Roman" w:cs="Times New Roman"/>
          <w:szCs w:val="24"/>
        </w:rPr>
        <w:t>ί</w:t>
      </w:r>
      <w:r>
        <w:rPr>
          <w:rFonts w:eastAsia="Times New Roman" w:cs="Times New Roman"/>
          <w:szCs w:val="24"/>
        </w:rPr>
        <w:t xml:space="preserve">α νέα </w:t>
      </w:r>
      <w:r>
        <w:rPr>
          <w:rFonts w:eastAsia="Times New Roman" w:cs="Times New Roman"/>
          <w:szCs w:val="24"/>
        </w:rPr>
        <w:t>διακρατική συμφωνία για το νομικό καθεστώς, αλλά, αν θέλετε, έχετε και την ευκαιρία παρέχοντας αντίστοιχα δικαιώματα σε κάποιο ιταλικό ίδρυμα στην Ελλάδα, να επιβάλετε και δικαιώματα ετεροδικίας για να προστατευθεί αυτό το καταπίστευμα της περιουσίας, ούτω</w:t>
      </w:r>
      <w:r>
        <w:rPr>
          <w:rFonts w:eastAsia="Times New Roman" w:cs="Times New Roman"/>
          <w:szCs w:val="24"/>
        </w:rPr>
        <w:t>ς ώστε να μην κινδυνεύει ή να αλλάξετε τη διάταξη και να πείτε ότι είναι εγγυητής το ελληνικό κράτος και δεν είναι εγγυητής η περιουσία της κοινότητος, όπως την αφήνετε στην τύχη της. Είναι ένα σημαντικό ζήτημα, το οποίο νομίζω ότι δεν έχει αγγίξει ακόμα τ</w:t>
      </w:r>
      <w:r>
        <w:rPr>
          <w:rFonts w:eastAsia="Times New Roman" w:cs="Times New Roman"/>
          <w:szCs w:val="24"/>
        </w:rPr>
        <w:t>η σκέψη, αλλά δυστυχώς στη δική μου, αν θέλετε, -ας είναι και αστείο- διεστραμμένη νομική σκέψη, εκεί στάθηκα βλέποντας τις διατάξεις του νομοσχεδίου.</w:t>
      </w:r>
    </w:p>
    <w:p w14:paraId="73D854C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Ένα επόμενο ζήτημα που θέλω να θίξω, το οποίο έχει αξία και στην παρούσα συζήτηση, είναι ότι ως μοναδικό </w:t>
      </w:r>
      <w:r>
        <w:rPr>
          <w:rFonts w:eastAsia="Times New Roman" w:cs="Times New Roman"/>
          <w:szCs w:val="24"/>
        </w:rPr>
        <w:t xml:space="preserve">πνευματικό ίδρυμα του ελληνικού κράτους στην Ευρώπη και παγκόσμια έχει </w:t>
      </w:r>
      <w:r>
        <w:rPr>
          <w:rFonts w:eastAsia="Times New Roman" w:cs="Times New Roman"/>
          <w:szCs w:val="24"/>
        </w:rPr>
        <w:lastRenderedPageBreak/>
        <w:t>μία διαφορά: Θα πρέπει να υποστηρίζεται ανεξάρτητα από τον έλεγχο, γιατί στην παρούσα περίοδο έχουμε ένα έλλειμμα πνευματικής ηγεσίας.</w:t>
      </w:r>
    </w:p>
    <w:p w14:paraId="73D854C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Έχω γίνει κουραστικός σε αυτήν την Αίθουσα, και εκ</w:t>
      </w:r>
      <w:r>
        <w:rPr>
          <w:rFonts w:eastAsia="Times New Roman" w:cs="Times New Roman"/>
          <w:szCs w:val="24"/>
        </w:rPr>
        <w:t>τός της Αιθούσης, λέγοντας ότι έχουμε έλλειμμα πνευματικής ηγεσίας και ότι εξαιτίας αυτού δεν έχουμε τις καινούριες ιδέες που απαιτούνται. Όλα κυκλοφορούν και</w:t>
      </w:r>
      <w:r>
        <w:rPr>
          <w:rFonts w:eastAsia="Times New Roman" w:cs="Times New Roman"/>
          <w:szCs w:val="24"/>
        </w:rPr>
        <w:t xml:space="preserve"> </w:t>
      </w:r>
      <w:r>
        <w:rPr>
          <w:rFonts w:eastAsia="Times New Roman" w:cs="Times New Roman"/>
          <w:szCs w:val="24"/>
        </w:rPr>
        <w:t>κινούνται περί την οικονομική κρίση, ενώ αν είχαμε και προσωπικότητες εγνωσμένου κύρους, οι οποίε</w:t>
      </w:r>
      <w:r>
        <w:rPr>
          <w:rFonts w:eastAsia="Times New Roman" w:cs="Times New Roman"/>
          <w:szCs w:val="24"/>
        </w:rPr>
        <w:t xml:space="preserve">ς θα μας έδιναν τις νέες ιδέες, θα μπορούσαμε ίσως να εξέλθουμε από αυτόν τον κυκεώνα στον οποίον σήμερα </w:t>
      </w:r>
      <w:proofErr w:type="spellStart"/>
      <w:r>
        <w:rPr>
          <w:rFonts w:eastAsia="Times New Roman" w:cs="Times New Roman"/>
          <w:szCs w:val="24"/>
        </w:rPr>
        <w:t>κινούμεθα</w:t>
      </w:r>
      <w:proofErr w:type="spellEnd"/>
      <w:r>
        <w:rPr>
          <w:rFonts w:eastAsia="Times New Roman" w:cs="Times New Roman"/>
          <w:szCs w:val="24"/>
        </w:rPr>
        <w:t>.</w:t>
      </w:r>
    </w:p>
    <w:p w14:paraId="73D854C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το </w:t>
      </w:r>
      <w:r>
        <w:rPr>
          <w:rFonts w:eastAsia="Times New Roman" w:cs="Times New Roman"/>
          <w:szCs w:val="24"/>
        </w:rPr>
        <w:t>ι</w:t>
      </w:r>
      <w:r>
        <w:rPr>
          <w:rFonts w:eastAsia="Times New Roman" w:cs="Times New Roman"/>
          <w:szCs w:val="24"/>
        </w:rPr>
        <w:t>νστιτούτο αυτό, το οποίο αποτελεί την αλυσίδα της ιστορίας μεταξύ του ελληνισμού –τον ονομάζω βυζαντινό ελληνισμό- κ</w:t>
      </w:r>
      <w:r>
        <w:rPr>
          <w:rFonts w:eastAsia="Times New Roman" w:cs="Times New Roman"/>
          <w:szCs w:val="24"/>
        </w:rPr>
        <w:t xml:space="preserve">αι της </w:t>
      </w:r>
      <w:r>
        <w:rPr>
          <w:rFonts w:eastAsia="Times New Roman" w:cs="Times New Roman"/>
          <w:szCs w:val="24"/>
        </w:rPr>
        <w:t>δ</w:t>
      </w:r>
      <w:r>
        <w:rPr>
          <w:rFonts w:eastAsia="Times New Roman" w:cs="Times New Roman"/>
          <w:szCs w:val="24"/>
        </w:rPr>
        <w:t xml:space="preserve">υτικής Ευρώπης και της ιστορίας και </w:t>
      </w:r>
      <w:r>
        <w:rPr>
          <w:rFonts w:eastAsia="Times New Roman" w:cs="Times New Roman"/>
          <w:szCs w:val="24"/>
        </w:rPr>
        <w:t>της πνευματικής</w:t>
      </w:r>
      <w:r>
        <w:rPr>
          <w:rFonts w:eastAsia="Times New Roman" w:cs="Times New Roman"/>
          <w:szCs w:val="24"/>
        </w:rPr>
        <w:t xml:space="preserve"> διαδοχής, θα πρέπει να ενισχυθεί περισσότερο και να μην μένουμε στα μεμψίμοιρα, όπως είναι το αν ο Υπουργός Εξωτερικών θα ορίζει τον Πρόεδρο και αν ο Υπουργός Παιδείας θα εποπτεύει το επιστημονικό</w:t>
      </w:r>
      <w:r>
        <w:rPr>
          <w:rFonts w:eastAsia="Times New Roman" w:cs="Times New Roman"/>
          <w:szCs w:val="24"/>
        </w:rPr>
        <w:t xml:space="preserve"> και το εκπαιδευτικό έργο. Να φύγουμε από αυτά τα τετριμμένα.</w:t>
      </w:r>
    </w:p>
    <w:p w14:paraId="73D854C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3D854C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Ελάχιστη ανοχή παρακαλώ, κυρία Πρόεδρε.</w:t>
      </w:r>
    </w:p>
    <w:p w14:paraId="73D854C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Άκουσα την άποψη στην </w:t>
      </w:r>
      <w:r>
        <w:rPr>
          <w:rFonts w:eastAsia="Times New Roman" w:cs="Times New Roman"/>
          <w:szCs w:val="24"/>
        </w:rPr>
        <w:t>ε</w:t>
      </w:r>
      <w:r>
        <w:rPr>
          <w:rFonts w:eastAsia="Times New Roman" w:cs="Times New Roman"/>
          <w:szCs w:val="24"/>
        </w:rPr>
        <w:t xml:space="preserve">πιτροπή -εμμέσως ειπώθηκε αυτό- ότι δεν έχουμε </w:t>
      </w:r>
      <w:r>
        <w:rPr>
          <w:rFonts w:eastAsia="Times New Roman" w:cs="Times New Roman"/>
          <w:szCs w:val="24"/>
        </w:rPr>
        <w:t>ανάγκη πια τέτοια ιδρύματα, διότι είναι ένα ερευνητικό ίδρυμα, ενώ έχουμε έναν καινούρ</w:t>
      </w:r>
      <w:r>
        <w:rPr>
          <w:rFonts w:eastAsia="Times New Roman" w:cs="Times New Roman"/>
          <w:szCs w:val="24"/>
        </w:rPr>
        <w:t>γ</w:t>
      </w:r>
      <w:r>
        <w:rPr>
          <w:rFonts w:eastAsia="Times New Roman" w:cs="Times New Roman"/>
          <w:szCs w:val="24"/>
        </w:rPr>
        <w:t>ιο νόμο, τον ν.4386, που αναβάθμισε τα</w:t>
      </w:r>
      <w:r>
        <w:rPr>
          <w:rFonts w:eastAsia="Times New Roman" w:cs="Times New Roman"/>
          <w:szCs w:val="24"/>
        </w:rPr>
        <w:t xml:space="preserve"> ελληνικά</w:t>
      </w:r>
      <w:r>
        <w:rPr>
          <w:rFonts w:eastAsia="Times New Roman" w:cs="Times New Roman"/>
          <w:szCs w:val="24"/>
        </w:rPr>
        <w:t xml:space="preserve"> ερευνητικά ιδρύματα. Δεν είναι ο σκοπός των ερευνητικών ιδρυμάτων του εσωτερικού</w:t>
      </w:r>
      <w:r>
        <w:rPr>
          <w:rFonts w:eastAsia="Times New Roman" w:cs="Times New Roman"/>
          <w:szCs w:val="24"/>
        </w:rPr>
        <w:t xml:space="preserve"> ίδιος</w:t>
      </w:r>
      <w:r>
        <w:rPr>
          <w:rFonts w:eastAsia="Times New Roman" w:cs="Times New Roman"/>
          <w:szCs w:val="24"/>
        </w:rPr>
        <w:t xml:space="preserve"> προς τον σκοπό του Ινστιτούτου της</w:t>
      </w:r>
      <w:r>
        <w:rPr>
          <w:rFonts w:eastAsia="Times New Roman" w:cs="Times New Roman"/>
          <w:szCs w:val="24"/>
        </w:rPr>
        <w:t xml:space="preserve"> Βενετίας. Διαφοροποιούνται πραγματικά και ως προς τους πολιτικούς ακόμα στόχους, αν θέλετε, διότι δεν είναι μόνο παιδευτική, εκπαιδευτική ή μορφωτική η παρουσία του ιδρύματος αυτού. Πρέπει να μεταλαμπαδεύσει και την ιδέα μιας σύγχρονης πνευματικής Ελλάδας</w:t>
      </w:r>
      <w:r>
        <w:rPr>
          <w:rFonts w:eastAsia="Times New Roman" w:cs="Times New Roman"/>
          <w:szCs w:val="24"/>
        </w:rPr>
        <w:t xml:space="preserve"> και να την διατηρήσει και όχι να υποβαθμίζεται σήμερα, μετερχόμενο ενδεχόμενα στο μέλλον σε υπηρεσία ενός ή δύο Υπουργείων ή ο εκάστοτε διοικών να υπόκειται στις ορέξεις ή στις υποδείξεις Υπουργών που δεν ξέρουμε.</w:t>
      </w:r>
    </w:p>
    <w:p w14:paraId="73D854C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Δεν αμφισβητώ τίποτα σήμερα, κύριε Υπουργ</w:t>
      </w:r>
      <w:r>
        <w:rPr>
          <w:rFonts w:eastAsia="Times New Roman" w:cs="Times New Roman"/>
          <w:szCs w:val="24"/>
        </w:rPr>
        <w:t xml:space="preserve">έ. Μιλώ και για το μέλλον. Ένας νόμος μπορεί να αφήσει τέτοια ελλείμματα </w:t>
      </w:r>
      <w:r>
        <w:rPr>
          <w:rFonts w:eastAsia="Times New Roman" w:cs="Times New Roman"/>
          <w:szCs w:val="24"/>
        </w:rPr>
        <w:lastRenderedPageBreak/>
        <w:t xml:space="preserve">και να μπορούν ανά πάσα στιγμή να διεκδικούνται από το </w:t>
      </w:r>
      <w:r>
        <w:rPr>
          <w:rFonts w:eastAsia="Times New Roman" w:cs="Times New Roman"/>
          <w:szCs w:val="24"/>
        </w:rPr>
        <w:t>ι</w:t>
      </w:r>
      <w:r>
        <w:rPr>
          <w:rFonts w:eastAsia="Times New Roman" w:cs="Times New Roman"/>
          <w:szCs w:val="24"/>
        </w:rPr>
        <w:t xml:space="preserve">νστιτούτο άλλοι σκοποί που να </w:t>
      </w:r>
      <w:proofErr w:type="spellStart"/>
      <w:r>
        <w:rPr>
          <w:rFonts w:eastAsia="Times New Roman" w:cs="Times New Roman"/>
          <w:szCs w:val="24"/>
        </w:rPr>
        <w:t>εκφεύγουν</w:t>
      </w:r>
      <w:proofErr w:type="spellEnd"/>
      <w:r>
        <w:rPr>
          <w:rFonts w:eastAsia="Times New Roman" w:cs="Times New Roman"/>
          <w:szCs w:val="24"/>
        </w:rPr>
        <w:t xml:space="preserve"> των στόχων.</w:t>
      </w:r>
    </w:p>
    <w:p w14:paraId="73D854C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3D854CA" w14:textId="77777777" w:rsidR="00D41FAB" w:rsidRDefault="001456E4">
      <w:pPr>
        <w:spacing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cs="Times New Roman"/>
        </w:rPr>
        <w:t>Κυρίες και κύρι</w:t>
      </w:r>
      <w:r>
        <w:rPr>
          <w:rFonts w:eastAsia="Times New Roman" w:cs="Times New Roman"/>
        </w:rPr>
        <w:t>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w:t>
      </w:r>
      <w:r>
        <w:rPr>
          <w:rFonts w:eastAsia="Times New Roman" w:cs="Times New Roman"/>
        </w:rPr>
        <w:t>ωσης και λειτουργίας της Βουλής, είκοσι πέντε μαθητές και μαθήτριες και τρεις εκπαιδευτικοί συνοδοί τους από το Ιταλικό Σχολείο «</w:t>
      </w:r>
      <w:r>
        <w:rPr>
          <w:rFonts w:eastAsia="Times New Roman" w:cs="Times New Roman"/>
          <w:lang w:val="en-US"/>
        </w:rPr>
        <w:t>Julius</w:t>
      </w:r>
      <w:r>
        <w:rPr>
          <w:rFonts w:eastAsia="Times New Roman" w:cs="Times New Roman"/>
        </w:rPr>
        <w:t xml:space="preserve"> </w:t>
      </w:r>
      <w:r>
        <w:rPr>
          <w:rFonts w:eastAsia="Times New Roman" w:cs="Times New Roman"/>
          <w:lang w:val="en-US"/>
        </w:rPr>
        <w:t>Caesar</w:t>
      </w:r>
      <w:r>
        <w:rPr>
          <w:rFonts w:eastAsia="Times New Roman" w:cs="Times New Roman"/>
        </w:rPr>
        <w:t xml:space="preserve">». </w:t>
      </w:r>
    </w:p>
    <w:p w14:paraId="73D854CB" w14:textId="77777777" w:rsidR="00D41FAB" w:rsidRDefault="001456E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73D854CC" w14:textId="77777777" w:rsidR="00D41FAB" w:rsidRDefault="001456E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3D854CD" w14:textId="77777777" w:rsidR="00D41FAB" w:rsidRDefault="001456E4">
      <w:pPr>
        <w:spacing w:line="600" w:lineRule="auto"/>
        <w:ind w:firstLine="720"/>
        <w:jc w:val="both"/>
        <w:rPr>
          <w:rFonts w:eastAsia="Times New Roman"/>
          <w:b/>
          <w:szCs w:val="24"/>
        </w:rPr>
      </w:pPr>
      <w:r>
        <w:rPr>
          <w:rFonts w:eastAsia="Times New Roman"/>
          <w:b/>
          <w:szCs w:val="24"/>
        </w:rPr>
        <w:t xml:space="preserve">ΜΑΡΙΑ ΤΡΙΑΝΤΑΦΥΛΛΟΥ: </w:t>
      </w:r>
      <w:r>
        <w:rPr>
          <w:rFonts w:eastAsia="Times New Roman"/>
          <w:szCs w:val="24"/>
        </w:rPr>
        <w:t>Κυρία Πρόεδρ</w:t>
      </w:r>
      <w:r>
        <w:rPr>
          <w:rFonts w:eastAsia="Times New Roman"/>
          <w:szCs w:val="24"/>
        </w:rPr>
        <w:t>ε, θα ήθελα τον λόγο, σας παρακαλώ.</w:t>
      </w:r>
    </w:p>
    <w:p w14:paraId="73D854CE" w14:textId="77777777" w:rsidR="00D41FAB" w:rsidRDefault="001456E4">
      <w:pPr>
        <w:spacing w:line="600" w:lineRule="auto"/>
        <w:ind w:firstLine="720"/>
        <w:jc w:val="both"/>
        <w:rPr>
          <w:rFonts w:eastAsia="Times New Roman" w:cs="Times New Roman"/>
        </w:rPr>
      </w:pPr>
      <w:r>
        <w:rPr>
          <w:rFonts w:eastAsia="Times New Roman"/>
          <w:b/>
          <w:szCs w:val="24"/>
        </w:rPr>
        <w:t xml:space="preserve">ΠΡΟΕΔΡΕΥΟΥΣΑ (Αναστασία Χριστοδουλοπούλου): </w:t>
      </w:r>
      <w:r>
        <w:rPr>
          <w:rFonts w:eastAsia="Times New Roman"/>
          <w:szCs w:val="24"/>
        </w:rPr>
        <w:t>Ορίστε,</w:t>
      </w:r>
      <w:r>
        <w:rPr>
          <w:rFonts w:eastAsia="Times New Roman"/>
          <w:b/>
          <w:szCs w:val="24"/>
        </w:rPr>
        <w:t xml:space="preserve"> </w:t>
      </w:r>
      <w:r>
        <w:rPr>
          <w:rFonts w:eastAsia="Times New Roman"/>
          <w:szCs w:val="24"/>
        </w:rPr>
        <w:t>κ</w:t>
      </w:r>
      <w:r>
        <w:rPr>
          <w:rFonts w:eastAsia="Times New Roman" w:cs="Times New Roman"/>
        </w:rPr>
        <w:t>υρία Τριανταφύλλου, έχετε τον λόγο για μισό λεπτό.</w:t>
      </w:r>
    </w:p>
    <w:p w14:paraId="73D854CF" w14:textId="77777777" w:rsidR="00D41FAB" w:rsidRDefault="001456E4">
      <w:pPr>
        <w:spacing w:line="600" w:lineRule="auto"/>
        <w:ind w:left="360" w:firstLine="720"/>
        <w:jc w:val="both"/>
        <w:rPr>
          <w:rFonts w:eastAsia="Times New Roman"/>
          <w:b/>
          <w:szCs w:val="24"/>
        </w:rPr>
      </w:pPr>
      <w:r>
        <w:rPr>
          <w:rFonts w:eastAsia="Times New Roman"/>
          <w:b/>
          <w:szCs w:val="24"/>
        </w:rPr>
        <w:lastRenderedPageBreak/>
        <w:t xml:space="preserve">ΜΑΡΙΑ ΤΡΙΑΝΤΑΦΥΛΛΟΥ: </w:t>
      </w:r>
      <w:r>
        <w:rPr>
          <w:rFonts w:eastAsia="Times New Roman"/>
          <w:szCs w:val="24"/>
        </w:rPr>
        <w:t>Ευχαριστώ πολύ.</w:t>
      </w:r>
    </w:p>
    <w:p w14:paraId="73D854D0" w14:textId="77777777" w:rsidR="00D41FAB" w:rsidRDefault="001456E4">
      <w:pPr>
        <w:spacing w:line="600" w:lineRule="auto"/>
        <w:ind w:left="360" w:firstLine="720"/>
        <w:jc w:val="both"/>
        <w:rPr>
          <w:rFonts w:eastAsia="Times New Roman"/>
          <w:szCs w:val="24"/>
        </w:rPr>
      </w:pPr>
      <w:r>
        <w:rPr>
          <w:rFonts w:eastAsia="Times New Roman"/>
          <w:szCs w:val="24"/>
        </w:rPr>
        <w:t>Θα ήθελα να κάνω μ</w:t>
      </w:r>
      <w:r>
        <w:rPr>
          <w:rFonts w:eastAsia="Times New Roman"/>
          <w:szCs w:val="24"/>
        </w:rPr>
        <w:t>ί</w:t>
      </w:r>
      <w:r>
        <w:rPr>
          <w:rFonts w:eastAsia="Times New Roman"/>
          <w:szCs w:val="24"/>
        </w:rPr>
        <w:t xml:space="preserve">α απλή διευκρίνιση. Ρώτησε ο συνάδελφος, ο κ. Λοβέρδος, εάν τοποθετήθηκα με βάση τις νομοτεχνικές αλλαγές ή όχι. Διάβασα και τοποθετήθηκα με βάση τις νομοτεχνικές αλλαγές, τις οποίες επισήμανα και αυτές τις τρεις και τις άλλες που προηγήθηκαν στις </w:t>
      </w:r>
      <w:r>
        <w:rPr>
          <w:rFonts w:eastAsia="Times New Roman"/>
          <w:szCs w:val="24"/>
        </w:rPr>
        <w:t>ε</w:t>
      </w:r>
      <w:r>
        <w:rPr>
          <w:rFonts w:eastAsia="Times New Roman"/>
          <w:szCs w:val="24"/>
        </w:rPr>
        <w:t>πιτροπέ</w:t>
      </w:r>
      <w:r>
        <w:rPr>
          <w:rFonts w:eastAsia="Times New Roman"/>
          <w:szCs w:val="24"/>
        </w:rPr>
        <w:t>ς. Επομένως, μιλάμε για το εύλογο.</w:t>
      </w:r>
    </w:p>
    <w:p w14:paraId="73D854D1" w14:textId="77777777" w:rsidR="00D41FAB" w:rsidRDefault="001456E4">
      <w:pPr>
        <w:spacing w:line="600" w:lineRule="auto"/>
        <w:ind w:left="360" w:firstLine="720"/>
        <w:jc w:val="both"/>
        <w:rPr>
          <w:rFonts w:eastAsia="Times New Roman" w:cs="Times New Roman"/>
          <w:szCs w:val="24"/>
        </w:rPr>
      </w:pPr>
      <w:r>
        <w:rPr>
          <w:rFonts w:eastAsia="Times New Roman"/>
          <w:szCs w:val="24"/>
        </w:rPr>
        <w:t>Εγώ θα έλεγα στον κ. Λοβέρδο, όχι με δικά μου λόγια, αλλά με λόγια ενός αρχαίου χορικού ποιητή: «</w:t>
      </w:r>
      <w:r>
        <w:rPr>
          <w:rFonts w:eastAsia="Times New Roman" w:cs="Times New Roman"/>
          <w:bCs/>
          <w:szCs w:val="24"/>
        </w:rPr>
        <w:t>Άρκτου παρούσης</w:t>
      </w:r>
      <w:r>
        <w:rPr>
          <w:rFonts w:eastAsia="Times New Roman" w:cs="Times New Roman"/>
          <w:szCs w:val="24"/>
        </w:rPr>
        <w:t xml:space="preserve">, τα </w:t>
      </w:r>
      <w:r>
        <w:rPr>
          <w:rFonts w:eastAsia="Times New Roman" w:cs="Times New Roman"/>
          <w:bCs/>
          <w:szCs w:val="24"/>
        </w:rPr>
        <w:t>ίχνη μη</w:t>
      </w:r>
      <w:r>
        <w:rPr>
          <w:rFonts w:eastAsia="Times New Roman" w:cs="Times New Roman"/>
          <w:szCs w:val="24"/>
        </w:rPr>
        <w:t xml:space="preserve"> </w:t>
      </w:r>
      <w:proofErr w:type="spellStart"/>
      <w:r>
        <w:rPr>
          <w:rFonts w:eastAsia="Times New Roman" w:cs="Times New Roman"/>
          <w:szCs w:val="24"/>
        </w:rPr>
        <w:t>ζήτει</w:t>
      </w:r>
      <w:proofErr w:type="spellEnd"/>
      <w:r>
        <w:rPr>
          <w:rFonts w:eastAsia="Times New Roman" w:cs="Times New Roman"/>
          <w:szCs w:val="24"/>
        </w:rPr>
        <w:t>».</w:t>
      </w:r>
    </w:p>
    <w:p w14:paraId="73D854D2" w14:textId="77777777" w:rsidR="00D41FAB" w:rsidRDefault="001456E4">
      <w:pPr>
        <w:spacing w:line="600" w:lineRule="auto"/>
        <w:ind w:left="360" w:firstLine="720"/>
        <w:jc w:val="both"/>
        <w:rPr>
          <w:rFonts w:eastAsia="Times New Roman" w:cs="Times New Roman"/>
        </w:rPr>
      </w:pPr>
      <w:r>
        <w:rPr>
          <w:rFonts w:eastAsia="Times New Roman" w:cs="Times New Roman"/>
          <w:szCs w:val="24"/>
        </w:rPr>
        <w:t>Ευχαριστώ.</w:t>
      </w:r>
    </w:p>
    <w:p w14:paraId="73D854D3" w14:textId="77777777" w:rsidR="00D41FAB" w:rsidRDefault="001456E4">
      <w:pPr>
        <w:spacing w:line="600" w:lineRule="auto"/>
        <w:ind w:firstLine="709"/>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73D854D4" w14:textId="77777777" w:rsidR="00D41FAB" w:rsidRDefault="001456E4">
      <w:pPr>
        <w:spacing w:line="600" w:lineRule="auto"/>
        <w:ind w:firstLine="720"/>
        <w:jc w:val="both"/>
        <w:rPr>
          <w:rFonts w:eastAsia="Times New Roman" w:cs="Times New Roman"/>
        </w:rPr>
      </w:pPr>
      <w:r>
        <w:rPr>
          <w:rFonts w:eastAsia="Times New Roman"/>
          <w:szCs w:val="24"/>
        </w:rPr>
        <w:t xml:space="preserve">Τον λόγο έχει η κ. </w:t>
      </w:r>
      <w:r>
        <w:rPr>
          <w:rFonts w:eastAsia="Times New Roman"/>
          <w:szCs w:val="24"/>
        </w:rPr>
        <w:t xml:space="preserve">Ελένη </w:t>
      </w:r>
      <w:proofErr w:type="spellStart"/>
      <w:r>
        <w:rPr>
          <w:rFonts w:eastAsia="Times New Roman"/>
          <w:szCs w:val="24"/>
        </w:rPr>
        <w:t>Αυλωνίτου</w:t>
      </w:r>
      <w:proofErr w:type="spellEnd"/>
      <w:r>
        <w:rPr>
          <w:rFonts w:eastAsia="Times New Roman"/>
          <w:szCs w:val="24"/>
        </w:rPr>
        <w:t xml:space="preserve"> από τον ΣΥΡΙΖΑ.</w:t>
      </w:r>
    </w:p>
    <w:p w14:paraId="73D854D5" w14:textId="77777777" w:rsidR="00D41FAB" w:rsidRDefault="001456E4">
      <w:pPr>
        <w:spacing w:line="600" w:lineRule="auto"/>
        <w:ind w:firstLine="720"/>
        <w:jc w:val="both"/>
        <w:rPr>
          <w:rFonts w:eastAsia="Times New Roman" w:cs="Times New Roman"/>
        </w:rPr>
      </w:pPr>
      <w:r>
        <w:rPr>
          <w:rFonts w:eastAsia="Times New Roman" w:cs="Times New Roman"/>
          <w:b/>
        </w:rPr>
        <w:t xml:space="preserve">ΕΛΕΝΗ ΑΥΛΩΝΙΤΟΥ: </w:t>
      </w:r>
      <w:r>
        <w:rPr>
          <w:rFonts w:eastAsia="Times New Roman" w:cs="Times New Roman"/>
        </w:rPr>
        <w:t>Ευχαριστώ πολύ, κυρία Πρόεδρε.</w:t>
      </w:r>
    </w:p>
    <w:p w14:paraId="73D854D6" w14:textId="77777777" w:rsidR="00D41FAB" w:rsidRDefault="001456E4">
      <w:pPr>
        <w:spacing w:line="600" w:lineRule="auto"/>
        <w:ind w:firstLine="720"/>
        <w:jc w:val="both"/>
        <w:rPr>
          <w:rFonts w:eastAsia="Times New Roman" w:cs="Times New Roman"/>
        </w:rPr>
      </w:pPr>
      <w:r>
        <w:rPr>
          <w:rFonts w:eastAsia="Times New Roman" w:cs="Times New Roman"/>
        </w:rPr>
        <w:t>Προτού αναφερθώ στο νομοσχέδιο, θέλω να δώσω μ</w:t>
      </w:r>
      <w:r>
        <w:rPr>
          <w:rFonts w:eastAsia="Times New Roman" w:cs="Times New Roman"/>
        </w:rPr>
        <w:t>ί</w:t>
      </w:r>
      <w:r>
        <w:rPr>
          <w:rFonts w:eastAsia="Times New Roman" w:cs="Times New Roman"/>
        </w:rPr>
        <w:t xml:space="preserve">α απάντηση στον κ. Βενιζέλο, ο οποίος, προσπαθώντας να δικαιώσει την πολιτική του, μια πολιτική η οποία οδήγησε τη χώρα στη </w:t>
      </w:r>
      <w:r>
        <w:rPr>
          <w:rFonts w:eastAsia="Times New Roman" w:cs="Times New Roman"/>
        </w:rPr>
        <w:lastRenderedPageBreak/>
        <w:t>κρίση</w:t>
      </w:r>
      <w:r>
        <w:rPr>
          <w:rFonts w:eastAsia="Times New Roman" w:cs="Times New Roman"/>
        </w:rPr>
        <w:t>, την έβαλε στα μνημόνια και μια πολιτική που έχωνε τη χώρα ακόμα πιο βαθιά στα μνημόνια, μας προέτρεψε, μας συμβούλεψε δηλαδή, να μην χρησιμοποιήσουμε την καθαρή έξοδο από τα μνημόνια, μήπως αυτό τάχατες υπονομεύει την ανάπτυξη, αλλά να χρησιμοποιήσουμε τ</w:t>
      </w:r>
      <w:r>
        <w:rPr>
          <w:rFonts w:eastAsia="Times New Roman" w:cs="Times New Roman"/>
        </w:rPr>
        <w:t>ην προληπτική γραμμή στήριξης, όπως αυτός είχε σχεδιάζει. Αυτό σημαίνει ότι αν κάτι δεν πάει καλά, θα χρειαστεί να δανειστούμε ξανά, θα χρειαστεί να υπογράψουμε μνημόνια ξανά, θα χρειαστεί να πάρουμε μέτρα, δηλαδή να καταδικάσουμε τον ελληνικό λαό σε μ</w:t>
      </w:r>
      <w:r>
        <w:rPr>
          <w:rFonts w:eastAsia="Times New Roman" w:cs="Times New Roman"/>
        </w:rPr>
        <w:t>ί</w:t>
      </w:r>
      <w:r>
        <w:rPr>
          <w:rFonts w:eastAsia="Times New Roman" w:cs="Times New Roman"/>
        </w:rPr>
        <w:t>α λ</w:t>
      </w:r>
      <w:r>
        <w:rPr>
          <w:rFonts w:eastAsia="Times New Roman" w:cs="Times New Roman"/>
        </w:rPr>
        <w:t>ιτότητα χωρίς τέλος.</w:t>
      </w:r>
    </w:p>
    <w:p w14:paraId="73D854D7" w14:textId="77777777" w:rsidR="00D41FAB" w:rsidRDefault="001456E4">
      <w:pPr>
        <w:spacing w:line="600" w:lineRule="auto"/>
        <w:ind w:left="360" w:firstLine="720"/>
        <w:jc w:val="both"/>
        <w:rPr>
          <w:rFonts w:eastAsia="Times New Roman" w:cs="Times New Roman"/>
        </w:rPr>
      </w:pPr>
      <w:r>
        <w:rPr>
          <w:rFonts w:eastAsia="Times New Roman" w:cs="Times New Roman"/>
        </w:rPr>
        <w:t>Εμείς, όμως, κυρίες και κύριοι συνάδελφοι, θα είμαστε η Κυβέρνηση που θα οδηγήσουμε τη χώρα έξω από την κρίση -μ</w:t>
      </w:r>
      <w:r>
        <w:rPr>
          <w:rFonts w:eastAsia="Times New Roman" w:cs="Times New Roman"/>
        </w:rPr>
        <w:t>ί</w:t>
      </w:r>
      <w:r>
        <w:rPr>
          <w:rFonts w:eastAsia="Times New Roman" w:cs="Times New Roman"/>
        </w:rPr>
        <w:t>α κρίση στην οποία τη βάλατε εσείς, η συγκυβέρνηση Νέας Δημοκρατίας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ΠΑΣΟΚ- και θα την οδηγήσουμε με ασφάλεια και οριστικ</w:t>
      </w:r>
      <w:r>
        <w:rPr>
          <w:rFonts w:eastAsia="Times New Roman" w:cs="Times New Roman"/>
        </w:rPr>
        <w:t>ά.</w:t>
      </w:r>
    </w:p>
    <w:p w14:paraId="73D854D8" w14:textId="77777777" w:rsidR="00D41FAB" w:rsidRDefault="001456E4">
      <w:pPr>
        <w:spacing w:line="600" w:lineRule="auto"/>
        <w:ind w:left="360" w:firstLine="720"/>
        <w:jc w:val="both"/>
        <w:rPr>
          <w:rFonts w:eastAsia="Times New Roman" w:cs="Times New Roman"/>
          <w:szCs w:val="24"/>
        </w:rPr>
      </w:pPr>
      <w:r>
        <w:rPr>
          <w:rFonts w:eastAsia="Times New Roman" w:cs="Times New Roman"/>
        </w:rPr>
        <w:t>Έρχομαι τώρα στο σημερινό θέμα. Το σημερινό νομοσχέδιο</w:t>
      </w:r>
      <w:r>
        <w:rPr>
          <w:rFonts w:eastAsia="Times New Roman" w:cs="Times New Roman"/>
        </w:rPr>
        <w:t xml:space="preserve"> για το</w:t>
      </w:r>
      <w:r>
        <w:rPr>
          <w:rFonts w:eastAsia="Times New Roman" w:cs="Times New Roman"/>
        </w:rPr>
        <w:t xml:space="preserve"> «</w:t>
      </w:r>
      <w:r>
        <w:rPr>
          <w:rFonts w:eastAsia="Times New Roman" w:cs="Times New Roman"/>
          <w:szCs w:val="24"/>
        </w:rPr>
        <w:t xml:space="preserve">Ελληνικό Ινστιτούτο Βυζαντινών και Μεταβυζαντινών Σπουδών» αφορά ένα ελληνικό επιστημονικό </w:t>
      </w:r>
      <w:r>
        <w:rPr>
          <w:rFonts w:eastAsia="Times New Roman" w:cs="Times New Roman"/>
          <w:szCs w:val="24"/>
        </w:rPr>
        <w:t>ί</w:t>
      </w:r>
      <w:r>
        <w:rPr>
          <w:rFonts w:eastAsia="Times New Roman" w:cs="Times New Roman"/>
          <w:szCs w:val="24"/>
        </w:rPr>
        <w:t>δρυμα, που εδρεύει στο εξωτερικό, στη Βενετία, λειτουργώ</w:t>
      </w:r>
      <w:r>
        <w:rPr>
          <w:rFonts w:eastAsia="Times New Roman" w:cs="Times New Roman"/>
          <w:szCs w:val="24"/>
        </w:rPr>
        <w:lastRenderedPageBreak/>
        <w:t>ντας ως ελληνικό νομικό πρόσωπο δημοσίου δ</w:t>
      </w:r>
      <w:r>
        <w:rPr>
          <w:rFonts w:eastAsia="Times New Roman" w:cs="Times New Roman"/>
          <w:szCs w:val="24"/>
        </w:rPr>
        <w:t>ικαίου, δηλαδή αποτελεί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όλως</w:t>
      </w:r>
      <w:proofErr w:type="spellEnd"/>
      <w:r>
        <w:rPr>
          <w:rFonts w:eastAsia="Times New Roman" w:cs="Times New Roman"/>
          <w:szCs w:val="24"/>
        </w:rPr>
        <w:t xml:space="preserve"> ιδιάζουσα περίπτωση στον χώρο των ελληνικών ερευνητικών ιδρυμάτων.</w:t>
      </w:r>
    </w:p>
    <w:p w14:paraId="73D854D9" w14:textId="77777777" w:rsidR="00D41FAB" w:rsidRDefault="001456E4">
      <w:pPr>
        <w:spacing w:line="600" w:lineRule="auto"/>
        <w:ind w:left="360" w:firstLine="720"/>
        <w:jc w:val="both"/>
        <w:rPr>
          <w:rFonts w:eastAsia="Times New Roman" w:cs="Times New Roman"/>
          <w:szCs w:val="24"/>
        </w:rPr>
      </w:pPr>
      <w:r>
        <w:rPr>
          <w:rFonts w:eastAsia="Times New Roman" w:cs="Times New Roman"/>
          <w:szCs w:val="24"/>
        </w:rPr>
        <w:t>Το να έχει μ</w:t>
      </w:r>
      <w:r>
        <w:rPr>
          <w:rFonts w:eastAsia="Times New Roman" w:cs="Times New Roman"/>
          <w:szCs w:val="24"/>
        </w:rPr>
        <w:t>ί</w:t>
      </w:r>
      <w:r>
        <w:rPr>
          <w:rFonts w:eastAsia="Times New Roman" w:cs="Times New Roman"/>
          <w:szCs w:val="24"/>
        </w:rPr>
        <w:t xml:space="preserve">α χώρα επιστημονικά ιδρύματα, </w:t>
      </w:r>
      <w:proofErr w:type="spellStart"/>
      <w:r>
        <w:rPr>
          <w:rFonts w:eastAsia="Times New Roman" w:cs="Times New Roman"/>
          <w:szCs w:val="24"/>
        </w:rPr>
        <w:t>εδρεύοντα</w:t>
      </w:r>
      <w:proofErr w:type="spellEnd"/>
      <w:r>
        <w:rPr>
          <w:rFonts w:eastAsia="Times New Roman" w:cs="Times New Roman"/>
          <w:szCs w:val="24"/>
        </w:rPr>
        <w:t xml:space="preserve"> σε άλλη χώρα, δεν είναι ιδιαίτερα συνηθισμένο. Η ελληνική περίπτωση του Ινστιτούτου Βυζαντινών και </w:t>
      </w:r>
      <w:r>
        <w:rPr>
          <w:rFonts w:eastAsia="Times New Roman" w:cs="Times New Roman"/>
          <w:szCs w:val="24"/>
        </w:rPr>
        <w:t>Μεταβυζαντινών Σπουδών στη Βενετία αποτελεί μ</w:t>
      </w:r>
      <w:r>
        <w:rPr>
          <w:rFonts w:eastAsia="Times New Roman" w:cs="Times New Roman"/>
          <w:szCs w:val="24"/>
        </w:rPr>
        <w:t>ί</w:t>
      </w:r>
      <w:r>
        <w:rPr>
          <w:rFonts w:eastAsia="Times New Roman" w:cs="Times New Roman"/>
          <w:szCs w:val="24"/>
        </w:rPr>
        <w:t xml:space="preserve">α ιστορική εξαίρεση και η εύρυθμη λειτουργία του </w:t>
      </w:r>
      <w:r>
        <w:rPr>
          <w:rFonts w:eastAsia="Times New Roman" w:cs="Times New Roman"/>
          <w:szCs w:val="24"/>
        </w:rPr>
        <w:t>ι</w:t>
      </w:r>
      <w:r>
        <w:rPr>
          <w:rFonts w:eastAsia="Times New Roman" w:cs="Times New Roman"/>
          <w:szCs w:val="24"/>
        </w:rPr>
        <w:t>νστιτούτου έχει ιδιαίτερη σημασία για τη χώρα μας.</w:t>
      </w:r>
    </w:p>
    <w:p w14:paraId="73D854DA" w14:textId="77777777" w:rsidR="00D41FAB" w:rsidRDefault="001456E4">
      <w:pPr>
        <w:spacing w:line="600" w:lineRule="auto"/>
        <w:ind w:left="360" w:firstLine="720"/>
        <w:jc w:val="both"/>
        <w:rPr>
          <w:rFonts w:eastAsia="Times New Roman" w:cs="Times New Roman"/>
          <w:szCs w:val="24"/>
        </w:rPr>
      </w:pPr>
      <w:r>
        <w:rPr>
          <w:rFonts w:eastAsia="Times New Roman" w:cs="Times New Roman"/>
          <w:szCs w:val="24"/>
        </w:rPr>
        <w:t>Το Ελληνικό Ινστιτούτο Βυζαντινών και Μεταβυζαντινών Σπουδών από την ίδρυσή του υπάγεται στο Υπουργείο Εξωτερ</w:t>
      </w:r>
      <w:r>
        <w:rPr>
          <w:rFonts w:eastAsia="Times New Roman" w:cs="Times New Roman"/>
          <w:szCs w:val="24"/>
        </w:rPr>
        <w:t>ικών, αφού αυτό υπαγορεύει η θέση του και στο Υπουργείο Παιδείας, αφού αυτό υπαγορεύει το θέμα του, με συμμετοχή της Ακαδημίας Αθηνών και της Ελληνικής Κοινότητας της Βενετίας στη διοίκησή του.</w:t>
      </w:r>
    </w:p>
    <w:p w14:paraId="73D854DB" w14:textId="77777777" w:rsidR="00D41FAB" w:rsidRDefault="001456E4">
      <w:pPr>
        <w:spacing w:line="600" w:lineRule="auto"/>
        <w:ind w:left="360" w:firstLine="720"/>
        <w:jc w:val="both"/>
        <w:rPr>
          <w:rFonts w:eastAsia="Times New Roman" w:cs="Times New Roman"/>
        </w:rPr>
      </w:pPr>
      <w:r>
        <w:rPr>
          <w:rFonts w:eastAsia="Times New Roman" w:cs="Times New Roman"/>
          <w:szCs w:val="24"/>
        </w:rPr>
        <w:t xml:space="preserve">Με τα χρόνια διαπιστώθηκε δυσλειτουργία του </w:t>
      </w:r>
      <w:r>
        <w:rPr>
          <w:rFonts w:eastAsia="Times New Roman" w:cs="Times New Roman"/>
          <w:szCs w:val="24"/>
        </w:rPr>
        <w:t>ι</w:t>
      </w:r>
      <w:r>
        <w:rPr>
          <w:rFonts w:eastAsia="Times New Roman" w:cs="Times New Roman"/>
          <w:szCs w:val="24"/>
        </w:rPr>
        <w:t xml:space="preserve">νστιτούτου, που έρχεται να επιλύσει το σημερινό νομοσχέδιο. Είχαμε εδώ, μεταξύ άλλων, και το μάλλον γνωστό φαινόμενο της δυσλειτουργίας φορέων του </w:t>
      </w:r>
      <w:r>
        <w:rPr>
          <w:rFonts w:eastAsia="Times New Roman" w:cs="Times New Roman"/>
          <w:szCs w:val="24"/>
        </w:rPr>
        <w:t>δ</w:t>
      </w:r>
      <w:r>
        <w:rPr>
          <w:rFonts w:eastAsia="Times New Roman" w:cs="Times New Roman"/>
          <w:szCs w:val="24"/>
        </w:rPr>
        <w:t>ημοσίου που υπάγονται σε συ</w:t>
      </w:r>
      <w:r>
        <w:rPr>
          <w:rFonts w:eastAsia="Times New Roman" w:cs="Times New Roman"/>
          <w:szCs w:val="24"/>
        </w:rPr>
        <w:lastRenderedPageBreak/>
        <w:t>ναρμόδια Υπουργεία, όπου, πέρα από τη βούληση συνεργασίας των εκάστοτε συναρμόδιω</w:t>
      </w:r>
      <w:r>
        <w:rPr>
          <w:rFonts w:eastAsia="Times New Roman" w:cs="Times New Roman"/>
          <w:szCs w:val="24"/>
        </w:rPr>
        <w:t>ν Υπουργών, η νοοτροπία, ο τρόπος λειτουργίας και οι προτεραιότητες του γραφειοκρατικού μηχανισμού των δύο συναρμόδιων Υπουργείων δεν ταυτίζονται εύκολα.</w:t>
      </w:r>
    </w:p>
    <w:p w14:paraId="73D854D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σημερινό νομοσχέδιο δίνει, λοιπόν, ένα ελαφρύ προβάδισμα στο Υπουργείο Εξωτερικών, ενώ ορίζει με σα</w:t>
      </w:r>
      <w:r>
        <w:rPr>
          <w:rFonts w:eastAsia="Times New Roman" w:cs="Times New Roman"/>
          <w:szCs w:val="24"/>
        </w:rPr>
        <w:t xml:space="preserve">φήνεια στο άρθρο 1 τους πολιτιστικούς, ερευνητικούς και εκπαιδευτικούς σκοπούς τους </w:t>
      </w:r>
      <w:r>
        <w:rPr>
          <w:rFonts w:eastAsia="Times New Roman" w:cs="Times New Roman"/>
          <w:szCs w:val="24"/>
        </w:rPr>
        <w:t>ι</w:t>
      </w:r>
      <w:r>
        <w:rPr>
          <w:rFonts w:eastAsia="Times New Roman" w:cs="Times New Roman"/>
          <w:szCs w:val="24"/>
        </w:rPr>
        <w:t xml:space="preserve">δρύματος, που απουσίαζαν από τον ιδρυτικό νόμο 1746 του έτους 1951. </w:t>
      </w:r>
    </w:p>
    <w:p w14:paraId="73D854D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Έχουν υπάρξει από αρμόδιους φορείς προτάσεις για την προσθήκη και τρίτου συναρμόδιου Υπουργείου, του Υ</w:t>
      </w:r>
      <w:r>
        <w:rPr>
          <w:rFonts w:eastAsia="Times New Roman" w:cs="Times New Roman"/>
          <w:szCs w:val="24"/>
        </w:rPr>
        <w:t xml:space="preserve">πουργείου Πολιτισμού. Όμως, ενώ καταλαβαίνει κανείς τη θεματική συνάφεια, το νομοσχέδιο προτάσσει τη λειτουργικότητα και τον ρόλο του </w:t>
      </w:r>
      <w:r>
        <w:rPr>
          <w:rFonts w:eastAsia="Times New Roman" w:cs="Times New Roman"/>
          <w:szCs w:val="24"/>
        </w:rPr>
        <w:t>ι</w:t>
      </w:r>
      <w:r>
        <w:rPr>
          <w:rFonts w:eastAsia="Times New Roman" w:cs="Times New Roman"/>
          <w:szCs w:val="24"/>
        </w:rPr>
        <w:t>νστιτούτου στην πολιτιστική προβολή της χώρας, που είναι μ</w:t>
      </w:r>
      <w:r>
        <w:rPr>
          <w:rFonts w:eastAsia="Times New Roman" w:cs="Times New Roman"/>
          <w:szCs w:val="24"/>
        </w:rPr>
        <w:t>ί</w:t>
      </w:r>
      <w:r>
        <w:rPr>
          <w:rFonts w:eastAsia="Times New Roman" w:cs="Times New Roman"/>
          <w:szCs w:val="24"/>
        </w:rPr>
        <w:t xml:space="preserve">α σημαντική μορφή προβολής ήπιας δύναμης της Ελλάδας διεθνώς. </w:t>
      </w:r>
    </w:p>
    <w:p w14:paraId="73D854D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Αυτό το </w:t>
      </w:r>
      <w:proofErr w:type="spellStart"/>
      <w:r>
        <w:rPr>
          <w:rFonts w:eastAsia="Times New Roman" w:cs="Times New Roman"/>
          <w:szCs w:val="24"/>
        </w:rPr>
        <w:t>πρόταγμα</w:t>
      </w:r>
      <w:proofErr w:type="spellEnd"/>
      <w:r>
        <w:rPr>
          <w:rFonts w:eastAsia="Times New Roman" w:cs="Times New Roman"/>
          <w:szCs w:val="24"/>
        </w:rPr>
        <w:t xml:space="preserve">, όμως, δεν μειώνει καθόλου μα καθόλου την επιστημονική λειτουργία του </w:t>
      </w:r>
      <w:r>
        <w:rPr>
          <w:rFonts w:eastAsia="Times New Roman" w:cs="Times New Roman"/>
          <w:szCs w:val="24"/>
        </w:rPr>
        <w:t>ι</w:t>
      </w:r>
      <w:r>
        <w:rPr>
          <w:rFonts w:eastAsia="Times New Roman" w:cs="Times New Roman"/>
          <w:szCs w:val="24"/>
        </w:rPr>
        <w:t xml:space="preserve">δρύματος, αφού η προβολή </w:t>
      </w:r>
      <w:r>
        <w:rPr>
          <w:rFonts w:eastAsia="Times New Roman" w:cs="Times New Roman"/>
          <w:szCs w:val="24"/>
        </w:rPr>
        <w:lastRenderedPageBreak/>
        <w:t xml:space="preserve">της χώρας εξαρτάται ακριβώς από το υψηλό επίπεδο επιστημονικής λειτουργίας του </w:t>
      </w:r>
      <w:r>
        <w:rPr>
          <w:rFonts w:eastAsia="Times New Roman" w:cs="Times New Roman"/>
          <w:szCs w:val="24"/>
        </w:rPr>
        <w:t>ι</w:t>
      </w:r>
      <w:r>
        <w:rPr>
          <w:rFonts w:eastAsia="Times New Roman" w:cs="Times New Roman"/>
          <w:szCs w:val="24"/>
        </w:rPr>
        <w:t>δρύματος. Αν δεν υπάρχει υψηλό επιστημονικό επίπεδο, τότε θα μ</w:t>
      </w:r>
      <w:r>
        <w:rPr>
          <w:rFonts w:eastAsia="Times New Roman" w:cs="Times New Roman"/>
          <w:szCs w:val="24"/>
        </w:rPr>
        <w:t>είνουμε απλά με μ</w:t>
      </w:r>
      <w:r>
        <w:rPr>
          <w:rFonts w:eastAsia="Times New Roman" w:cs="Times New Roman"/>
          <w:szCs w:val="24"/>
        </w:rPr>
        <w:t>ί</w:t>
      </w:r>
      <w:r>
        <w:rPr>
          <w:rFonts w:eastAsia="Times New Roman" w:cs="Times New Roman"/>
          <w:szCs w:val="24"/>
        </w:rPr>
        <w:t xml:space="preserve">α δημόσια υπηρεσία που στεγάζεται σε ένα πολύ όμορφο κτήριο στη ρομαντική Βενετία. </w:t>
      </w:r>
    </w:p>
    <w:p w14:paraId="73D854D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λοιπόν, έχει κάθε λόγο να κρατάει ψηλά το επιστημονικό επίπεδο του </w:t>
      </w:r>
      <w:r>
        <w:rPr>
          <w:rFonts w:eastAsia="Times New Roman" w:cs="Times New Roman"/>
          <w:szCs w:val="24"/>
        </w:rPr>
        <w:t>ι</w:t>
      </w:r>
      <w:r>
        <w:rPr>
          <w:rFonts w:eastAsia="Times New Roman" w:cs="Times New Roman"/>
          <w:szCs w:val="24"/>
        </w:rPr>
        <w:t xml:space="preserve">δρύματος, επειδή αποβλέπει στη διπλωματική αξιοποίησή του. </w:t>
      </w:r>
    </w:p>
    <w:p w14:paraId="73D854E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αταλαβαίνω, βέβαια, τις επιφυλάξεις που έχει εκφράσει η επιστημονική κοινότητα, που επικεντρώνονται στο ότι το </w:t>
      </w:r>
      <w:r>
        <w:rPr>
          <w:rFonts w:eastAsia="Times New Roman" w:cs="Times New Roman"/>
          <w:szCs w:val="24"/>
        </w:rPr>
        <w:t>ί</w:t>
      </w:r>
      <w:r>
        <w:rPr>
          <w:rFonts w:eastAsia="Times New Roman" w:cs="Times New Roman"/>
          <w:szCs w:val="24"/>
        </w:rPr>
        <w:t>δρυμα αυτό δεν λειτουργεί ακριβώς όπως όλα τα άλλα ερευνητικά και πανεπιστημιακά ιδρύματα της χώρας. Φοβάμαι, όμως, ότι οι αντιρρήσεις αυτές απο</w:t>
      </w:r>
      <w:r>
        <w:rPr>
          <w:rFonts w:eastAsia="Times New Roman" w:cs="Times New Roman"/>
          <w:szCs w:val="24"/>
        </w:rPr>
        <w:t xml:space="preserve">δεικνύουν ακριβώς τη δυσκολία της επιστημονικής κοινότητας να κατανοήσει πλήρως τον παράλληλο διπλωματικό ρόλο του Ελληνικού Ινστιτούτου Βυζαντινών και Μεταβυζαντινών Σπουδών στη Βενετία. </w:t>
      </w:r>
    </w:p>
    <w:p w14:paraId="73D854E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Βέβαια, θα μου πείτε ότι όλα τα ερευνητικά ιδρύματα της χώρας συμβά</w:t>
      </w:r>
      <w:r>
        <w:rPr>
          <w:rFonts w:eastAsia="Times New Roman" w:cs="Times New Roman"/>
          <w:szCs w:val="24"/>
        </w:rPr>
        <w:t xml:space="preserve">λλουν στη διεθνή προβολή της Ελλάδας, το καθένα ανάλογα με τα επιστημονικά του επιτεύγματα. Δεν είναι, όμως, </w:t>
      </w:r>
      <w:r>
        <w:rPr>
          <w:rFonts w:eastAsia="Times New Roman" w:cs="Times New Roman"/>
          <w:szCs w:val="24"/>
        </w:rPr>
        <w:lastRenderedPageBreak/>
        <w:t>αυτός ο κύριος λόγος της ύπαρξής τους. Δεν νιώθουν οι ερευνητές τους αυτήν την προβολή ως βασική τους υποχρέωση. Και σας το λέω εγώ, που φέρω την ι</w:t>
      </w:r>
      <w:r>
        <w:rPr>
          <w:rFonts w:eastAsia="Times New Roman" w:cs="Times New Roman"/>
          <w:szCs w:val="24"/>
        </w:rPr>
        <w:t xml:space="preserve">διότητα της ερευνήτριας. </w:t>
      </w:r>
      <w:r>
        <w:rPr>
          <w:rFonts w:eastAsia="Times New Roman" w:cs="Times New Roman"/>
          <w:szCs w:val="24"/>
        </w:rPr>
        <w:t>Σ</w:t>
      </w:r>
      <w:r>
        <w:rPr>
          <w:rFonts w:eastAsia="Times New Roman" w:cs="Times New Roman"/>
          <w:szCs w:val="24"/>
        </w:rPr>
        <w:t>το κάτω</w:t>
      </w:r>
      <w:r>
        <w:rPr>
          <w:rFonts w:eastAsia="Times New Roman" w:cs="Times New Roman"/>
          <w:szCs w:val="24"/>
        </w:rPr>
        <w:t xml:space="preserve"> </w:t>
      </w:r>
      <w:r>
        <w:rPr>
          <w:rFonts w:eastAsia="Times New Roman" w:cs="Times New Roman"/>
          <w:szCs w:val="24"/>
        </w:rPr>
        <w:t>κάτω δεν βρίσκονται στη διεθνή «βιτρίνα», όπως βρίσκεται το Ελληνικό Ινστιτούτο Βυζαντινών και Μεταβυζαντινών Σπουδών. Και αυτό αποτελεί, κυρίες και κύριοι συνάδελφοι, μ</w:t>
      </w:r>
      <w:r>
        <w:rPr>
          <w:rFonts w:eastAsia="Times New Roman" w:cs="Times New Roman"/>
          <w:szCs w:val="24"/>
        </w:rPr>
        <w:t>ί</w:t>
      </w:r>
      <w:r>
        <w:rPr>
          <w:rFonts w:eastAsia="Times New Roman" w:cs="Times New Roman"/>
          <w:szCs w:val="24"/>
        </w:rPr>
        <w:t xml:space="preserve">α πλήρη απάντηση σε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συνάδελφο γιατί αυτ</w:t>
      </w:r>
      <w:r>
        <w:rPr>
          <w:rFonts w:eastAsia="Times New Roman" w:cs="Times New Roman"/>
          <w:szCs w:val="24"/>
        </w:rPr>
        <w:t xml:space="preserve">ό το </w:t>
      </w:r>
      <w:r>
        <w:rPr>
          <w:rFonts w:eastAsia="Times New Roman" w:cs="Times New Roman"/>
          <w:szCs w:val="24"/>
        </w:rPr>
        <w:t>ι</w:t>
      </w:r>
      <w:r>
        <w:rPr>
          <w:rFonts w:eastAsia="Times New Roman" w:cs="Times New Roman"/>
          <w:szCs w:val="24"/>
        </w:rPr>
        <w:t xml:space="preserve">νστιτούτο είναι ιδιαίτερο και γιατί η διαδικασία επιλογής του προέδρου είναι </w:t>
      </w:r>
      <w:proofErr w:type="spellStart"/>
      <w:r>
        <w:rPr>
          <w:rFonts w:eastAsia="Times New Roman" w:cs="Times New Roman"/>
          <w:szCs w:val="24"/>
        </w:rPr>
        <w:t>κατάτι</w:t>
      </w:r>
      <w:proofErr w:type="spellEnd"/>
      <w:r>
        <w:rPr>
          <w:rFonts w:eastAsia="Times New Roman" w:cs="Times New Roman"/>
          <w:szCs w:val="24"/>
        </w:rPr>
        <w:t xml:space="preserve"> διαφορετική από την αντίστοιχη επιλογή σε ΑΕΙ ή ερευνητικά </w:t>
      </w:r>
      <w:r>
        <w:rPr>
          <w:rFonts w:eastAsia="Times New Roman" w:cs="Times New Roman"/>
          <w:szCs w:val="24"/>
        </w:rPr>
        <w:t>ι</w:t>
      </w:r>
      <w:r>
        <w:rPr>
          <w:rFonts w:eastAsia="Times New Roman" w:cs="Times New Roman"/>
          <w:szCs w:val="24"/>
        </w:rPr>
        <w:t>δρύματα της χώρας.</w:t>
      </w:r>
    </w:p>
    <w:p w14:paraId="73D854E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3D854E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Τε</w:t>
      </w:r>
      <w:r>
        <w:rPr>
          <w:rFonts w:eastAsia="Times New Roman" w:cs="Times New Roman"/>
          <w:szCs w:val="24"/>
        </w:rPr>
        <w:t xml:space="preserve">λειώνω, κυρία Πρόεδρε.  </w:t>
      </w:r>
    </w:p>
    <w:p w14:paraId="73D854E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Φυσικά, το νομοσχέδιο δεν εξαντλεί σε δώδεκα άρθρα κάθε λεπτομέρεια της λειτουργίας του </w:t>
      </w:r>
      <w:r>
        <w:rPr>
          <w:rFonts w:eastAsia="Times New Roman" w:cs="Times New Roman"/>
          <w:szCs w:val="24"/>
        </w:rPr>
        <w:t>ι</w:t>
      </w:r>
      <w:r>
        <w:rPr>
          <w:rFonts w:eastAsia="Times New Roman" w:cs="Times New Roman"/>
          <w:szCs w:val="24"/>
        </w:rPr>
        <w:t xml:space="preserve">δρύματος. Αυτό προβλέπεται να γίνει στον </w:t>
      </w:r>
      <w:r>
        <w:rPr>
          <w:rFonts w:eastAsia="Times New Roman" w:cs="Times New Roman"/>
          <w:szCs w:val="24"/>
        </w:rPr>
        <w:t>ο</w:t>
      </w:r>
      <w:r>
        <w:rPr>
          <w:rFonts w:eastAsia="Times New Roman" w:cs="Times New Roman"/>
          <w:szCs w:val="24"/>
        </w:rPr>
        <w:t xml:space="preserve">ργανισμό του </w:t>
      </w:r>
      <w:r>
        <w:rPr>
          <w:rFonts w:eastAsia="Times New Roman" w:cs="Times New Roman"/>
          <w:szCs w:val="24"/>
        </w:rPr>
        <w:t>ι</w:t>
      </w:r>
      <w:r>
        <w:rPr>
          <w:rFonts w:eastAsia="Times New Roman" w:cs="Times New Roman"/>
          <w:szCs w:val="24"/>
        </w:rPr>
        <w:t xml:space="preserve">νστιτούτου, που θα αποτελέσει αντικείμενο προεδρικού διατάγματος που θα προτείνουν τα </w:t>
      </w:r>
      <w:r>
        <w:rPr>
          <w:rFonts w:eastAsia="Times New Roman" w:cs="Times New Roman"/>
          <w:szCs w:val="24"/>
        </w:rPr>
        <w:t xml:space="preserve">δύο συναρμόδια Υπουργεία. Εκεί σίγουρα πρέπει να δοθεί ιδιαίτερη σημασία στην εξασφάλιση του υψηλού επιστημονικού επιπέδου του Ιδρύματος, που, για να μιλήσω πρακτικά, εξαρτάται </w:t>
      </w:r>
      <w:r>
        <w:rPr>
          <w:rFonts w:eastAsia="Times New Roman" w:cs="Times New Roman"/>
          <w:szCs w:val="24"/>
        </w:rPr>
        <w:lastRenderedPageBreak/>
        <w:t xml:space="preserve">πιο πολύ από τις λεπτομέρειες της λειτουργίας του και λιγότερο από τις μεγάλες </w:t>
      </w:r>
      <w:r>
        <w:rPr>
          <w:rFonts w:eastAsia="Times New Roman" w:cs="Times New Roman"/>
          <w:szCs w:val="24"/>
        </w:rPr>
        <w:t xml:space="preserve">διακηρύξεις του ιδρυτικού νόμου. </w:t>
      </w:r>
    </w:p>
    <w:p w14:paraId="73D854E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Θεωρώντας, λοιπόν, ότι το νομοσχέδιο αυτό είναι εύστοχο, είναι άρτιο, είναι αποτελεσματικό, υπερψηφίζω και επί της αρχής και επί των άρθρων. </w:t>
      </w:r>
    </w:p>
    <w:p w14:paraId="73D854E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3D854E7"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3D854E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w:t>
      </w:r>
      <w:r>
        <w:rPr>
          <w:rFonts w:eastAsia="Times New Roman" w:cs="Times New Roman"/>
          <w:b/>
          <w:szCs w:val="24"/>
        </w:rPr>
        <w:t>ναστασία Χριστοδουλοπούλου):</w:t>
      </w:r>
      <w:r>
        <w:rPr>
          <w:rFonts w:eastAsia="Times New Roman" w:cs="Times New Roman"/>
          <w:szCs w:val="24"/>
        </w:rPr>
        <w:t xml:space="preserve"> Τον λόγο έχει ο κ. Σταύρος Καλαφάτης από τη Νέα Δημοκρατία. </w:t>
      </w:r>
    </w:p>
    <w:p w14:paraId="73D854E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πολύ, κυρία Πρόεδρε. </w:t>
      </w:r>
    </w:p>
    <w:p w14:paraId="73D854E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Σώμα, η Εθνική Αντιπροσωπεία, είναι το κορυφαίο πολιτικό όργανο. Και θα πρέπει, εκ</w:t>
      </w:r>
      <w:r>
        <w:rPr>
          <w:rFonts w:eastAsia="Times New Roman" w:cs="Times New Roman"/>
          <w:szCs w:val="24"/>
        </w:rPr>
        <w:t>τός από τη συζήτηση ουσίας που πάρα πολλές φορές επιτυγχάνεται, να βλέπουμε και πώς τηρούνται οι θεσμικές διαδικασίες, αν δηλαδή η λειτουργία είναι σύμφωνα και με τους κανόνες και όχι μονάχα να κοιτάζουμε και την ουσία, γιατί πολλές φορές οι διαδικασίες εί</w:t>
      </w:r>
      <w:r>
        <w:rPr>
          <w:rFonts w:eastAsia="Times New Roman" w:cs="Times New Roman"/>
          <w:szCs w:val="24"/>
        </w:rPr>
        <w:t xml:space="preserve">ναι και ουσία. </w:t>
      </w:r>
    </w:p>
    <w:p w14:paraId="73D854E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Αναφέρομαι στο γεγονός ότι ουσιαστικές τροποποιήσεις που αφορούν το νόημα και το περιεχόμενο του νομοσχεδίου εδώ πέρα δεν έχουν έρθει καν σαν εκπρόθεσμες τροπολογίες, δεν έχουν έρθει καν σαν τροπολογίες της τελευταίας στιγμής από την Κυβέρν</w:t>
      </w:r>
      <w:r>
        <w:rPr>
          <w:rFonts w:eastAsia="Times New Roman" w:cs="Times New Roman"/>
          <w:szCs w:val="24"/>
        </w:rPr>
        <w:t xml:space="preserve">ηση. </w:t>
      </w:r>
    </w:p>
    <w:p w14:paraId="73D854E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Βλέπουμε με την επικεφαλίδα και την επικάλυψη της νομοτεχνικής βελτίωσης να τροποποιούνται ουσιώδεις διατάξεις του νομοσχεδίου και ουσιαστικά να επιτυγχάνεται μία αλλαγή του νοήματος του νομοσχεδίου, που για πάρα πολλές εβδομάδες συζητούσαν οι συνάδε</w:t>
      </w:r>
      <w:r>
        <w:rPr>
          <w:rFonts w:eastAsia="Times New Roman" w:cs="Times New Roman"/>
          <w:szCs w:val="24"/>
        </w:rPr>
        <w:t xml:space="preserve">λφοι στις </w:t>
      </w:r>
      <w:r>
        <w:rPr>
          <w:rFonts w:eastAsia="Times New Roman" w:cs="Times New Roman"/>
          <w:szCs w:val="24"/>
        </w:rPr>
        <w:t>ε</w:t>
      </w:r>
      <w:r>
        <w:rPr>
          <w:rFonts w:eastAsia="Times New Roman" w:cs="Times New Roman"/>
          <w:szCs w:val="24"/>
        </w:rPr>
        <w:t xml:space="preserve">πιτροπές και όχι μόνο. </w:t>
      </w:r>
    </w:p>
    <w:p w14:paraId="73D854E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Αυτό, ξέρετε, είναι πολύ σημαντικό και ακόμα περισσότερο από το γεγονός ότι στη Νέα Δημοκρατία γίναμε γνώστες αυτών των κεκαλυμμένων νομοτεχνικών βελτιώσεων, που ουσιαστικά περιέχουν αλλαγή νοήματος, πέντε λεπτά προτού ξε</w:t>
      </w:r>
      <w:r>
        <w:rPr>
          <w:rFonts w:eastAsia="Times New Roman" w:cs="Times New Roman"/>
          <w:szCs w:val="24"/>
        </w:rPr>
        <w:t xml:space="preserve">κινήσει η συνεδρίαση. Όντως το είδαμε και ας προσπάθησε η εισηγήτρια του ΣΥΡΙΖΑ να το καλύψει. Είδαμε τη βασική εισήγηση της εισηγήτριας του ΣΥΡΙΖΑ να γίνεται με βάση τις υπάρχουσες νομοτεχνικές βελτιώσεις. </w:t>
      </w:r>
    </w:p>
    <w:p w14:paraId="73D854E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ότι εδώ πέρα μιλάμε για μία καρικ</w:t>
      </w:r>
      <w:r>
        <w:rPr>
          <w:rFonts w:eastAsia="Times New Roman" w:cs="Times New Roman"/>
          <w:szCs w:val="24"/>
        </w:rPr>
        <w:t xml:space="preserve">ατούρα. Δεν μπορεί να γίνει ουσιαστικός διάλογος. </w:t>
      </w:r>
      <w:r>
        <w:rPr>
          <w:rFonts w:eastAsia="Times New Roman" w:cs="Times New Roman"/>
          <w:szCs w:val="24"/>
        </w:rPr>
        <w:t>Α</w:t>
      </w:r>
      <w:r>
        <w:rPr>
          <w:rFonts w:eastAsia="Times New Roman" w:cs="Times New Roman"/>
          <w:szCs w:val="24"/>
        </w:rPr>
        <w:t xml:space="preserve">υτό είναι και ενδεικτικό του τρόπου με τον οποίο αντιλαμβάνεται η Κυβέρνηση την καλή νομοθέτηση. Πολύ μακριά απέχει από την καλή νομοθέτηση. </w:t>
      </w:r>
    </w:p>
    <w:p w14:paraId="73D854E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Άρα βλέπουμε ουσιώδεις αλλαγές την τελευταία στιγμή, χωρίς βεβα</w:t>
      </w:r>
      <w:r>
        <w:rPr>
          <w:rFonts w:eastAsia="Times New Roman" w:cs="Times New Roman"/>
          <w:szCs w:val="24"/>
        </w:rPr>
        <w:t xml:space="preserve">ίως να υπάρχει η έγκαιρη ενημέρωση. Και, όπως είπε και ο </w:t>
      </w:r>
      <w:r>
        <w:rPr>
          <w:rFonts w:eastAsia="Times New Roman" w:cs="Times New Roman"/>
          <w:szCs w:val="24"/>
        </w:rPr>
        <w:t>ε</w:t>
      </w:r>
      <w:r>
        <w:rPr>
          <w:rFonts w:eastAsia="Times New Roman" w:cs="Times New Roman"/>
          <w:szCs w:val="24"/>
        </w:rPr>
        <w:t>ισηγητής μας, είχαν προκύψει εδώ και δεκαπέντε ημέρες αλλαγές οι οποίες είχαν δρομολογηθεί και μας κοινοποιήθηκαν προ πέντε λεπτών. Άρα</w:t>
      </w:r>
      <w:r>
        <w:rPr>
          <w:rFonts w:eastAsia="Times New Roman" w:cs="Times New Roman"/>
          <w:szCs w:val="24"/>
        </w:rPr>
        <w:t xml:space="preserve"> αυτό δείχνει και τη σοβαρότητα με την οποία η Κυβέρνηση νομοθετεί σε ένα τόσο σημαντικό νομοσχέδιο. </w:t>
      </w:r>
    </w:p>
    <w:p w14:paraId="73D854F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Επί της ουσίας, θα κάνω μία μικρή αναφορά σε ένα κομμάτι το οποίο έχει τροποποιήσει η Κυβέρνηση, αλλά θα σας εξηγήσω γιατί κάνω την αναφορά. </w:t>
      </w:r>
    </w:p>
    <w:p w14:paraId="73D854F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Ελληνικό </w:t>
      </w:r>
      <w:r>
        <w:rPr>
          <w:rFonts w:eastAsia="Times New Roman" w:cs="Times New Roman"/>
          <w:szCs w:val="24"/>
        </w:rPr>
        <w:t xml:space="preserve">Ινστιτούτο Βυζαντινών και Μεταβυζαντινών Σπουδών Βενετίας πραγματικά είναι ένα μοναδικό ερευνητικό </w:t>
      </w:r>
      <w:r>
        <w:rPr>
          <w:rFonts w:eastAsia="Times New Roman" w:cs="Times New Roman"/>
          <w:szCs w:val="24"/>
        </w:rPr>
        <w:t>ί</w:t>
      </w:r>
      <w:r>
        <w:rPr>
          <w:rFonts w:eastAsia="Times New Roman" w:cs="Times New Roman"/>
          <w:szCs w:val="24"/>
        </w:rPr>
        <w:t>δρυμα υψηλού κύρους στη διεθνή επιστημονική κοινότητα και με διεθνώς αναγνωρισμένο επιστημονικό έργο και, πράγματι, δια</w:t>
      </w:r>
      <w:r>
        <w:rPr>
          <w:rFonts w:eastAsia="Times New Roman" w:cs="Times New Roman"/>
          <w:szCs w:val="24"/>
        </w:rPr>
        <w:lastRenderedPageBreak/>
        <w:t>δραματίζει για δεκαετίες αθόρυβα, αλλ</w:t>
      </w:r>
      <w:r>
        <w:rPr>
          <w:rFonts w:eastAsia="Times New Roman" w:cs="Times New Roman"/>
          <w:szCs w:val="24"/>
        </w:rPr>
        <w:t xml:space="preserve">ά άοκνα, πρωτεύοντα επιστημονικό, πολιτισμικό και ευρύτερα εθνικό ρόλο, με τεράστια συνεισφορά στην προαγωγή των βυζαντινών και μεταβυζαντινών σπουδών και των σπουδών του </w:t>
      </w:r>
      <w:proofErr w:type="spellStart"/>
      <w:r>
        <w:rPr>
          <w:rFonts w:eastAsia="Times New Roman" w:cs="Times New Roman"/>
          <w:szCs w:val="24"/>
        </w:rPr>
        <w:t>ελληνοβενετικού</w:t>
      </w:r>
      <w:proofErr w:type="spellEnd"/>
      <w:r>
        <w:rPr>
          <w:rFonts w:eastAsia="Times New Roman" w:cs="Times New Roman"/>
          <w:szCs w:val="24"/>
        </w:rPr>
        <w:t xml:space="preserve"> κόσμου και με μεγάλη συμβολή στην εξωστρέφεια της ελληνικής επιστημον</w:t>
      </w:r>
      <w:r>
        <w:rPr>
          <w:rFonts w:eastAsia="Times New Roman" w:cs="Times New Roman"/>
          <w:szCs w:val="24"/>
        </w:rPr>
        <w:t xml:space="preserve">ικής έρευνας και την επικοινωνία και συνεργασία μεταξύ της ελληνικής και διεθνούς επιστημονικής κοινότητας. </w:t>
      </w:r>
    </w:p>
    <w:p w14:paraId="73D854F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ιδρυτικός σκοπός του </w:t>
      </w:r>
      <w:r>
        <w:rPr>
          <w:rFonts w:eastAsia="Times New Roman" w:cs="Times New Roman"/>
          <w:szCs w:val="24"/>
        </w:rPr>
        <w:t>ι</w:t>
      </w:r>
      <w:r>
        <w:rPr>
          <w:rFonts w:eastAsia="Times New Roman" w:cs="Times New Roman"/>
          <w:szCs w:val="24"/>
        </w:rPr>
        <w:t xml:space="preserve">νστιτούτου είναι πρώτιστα και αποκλειστικά η προαγωγή των βυζαντινών και μεταβυζαντινών σπουδών, δηλαδή επιστημονικός και ερευνητικός σκοπός. Κάθε άλλη ενέργεια, συναφή δραστηριότητα και παρεπόμενος ρόλος απορρέουν από τον βασικό του σκοπό και δεν μπορούν </w:t>
      </w:r>
      <w:r>
        <w:rPr>
          <w:rFonts w:eastAsia="Times New Roman" w:cs="Times New Roman"/>
          <w:szCs w:val="24"/>
        </w:rPr>
        <w:t xml:space="preserve">να τον υποκαταστήσουν. Αυτό, βεβαίως, εδράζεται και στη διακρατική συμφωνία μεταξύ Ελλάδας και Ιταλίας τότε που δημιουργήθηκε το </w:t>
      </w:r>
      <w:r>
        <w:rPr>
          <w:rFonts w:eastAsia="Times New Roman" w:cs="Times New Roman"/>
          <w:szCs w:val="24"/>
        </w:rPr>
        <w:t>ι</w:t>
      </w:r>
      <w:r>
        <w:rPr>
          <w:rFonts w:eastAsia="Times New Roman" w:cs="Times New Roman"/>
          <w:szCs w:val="24"/>
        </w:rPr>
        <w:t xml:space="preserve">νστιτούτο, το 1948. </w:t>
      </w:r>
    </w:p>
    <w:p w14:paraId="73D854F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Άρα κάθε επιχειρούμενη αλλαγή που θα θέτει εν αμφιβόλω την εξυπηρέτηση αυτού του σκοπού θα θέτει ουσιαστι</w:t>
      </w:r>
      <w:r>
        <w:rPr>
          <w:rFonts w:eastAsia="Times New Roman" w:cs="Times New Roman"/>
          <w:szCs w:val="24"/>
        </w:rPr>
        <w:t xml:space="preserve">κά προσκόμματα στην επίτευξή του, θα αλλοιώνει τον χαρακτήρα του </w:t>
      </w:r>
      <w:r>
        <w:rPr>
          <w:rFonts w:eastAsia="Times New Roman" w:cs="Times New Roman"/>
          <w:szCs w:val="24"/>
        </w:rPr>
        <w:t>ι</w:t>
      </w:r>
      <w:r>
        <w:rPr>
          <w:rFonts w:eastAsia="Times New Roman" w:cs="Times New Roman"/>
          <w:szCs w:val="24"/>
        </w:rPr>
        <w:t xml:space="preserve">νστιτούτου και προσκρούει ουσιαστικά στο ακριβές πλαίσιο της διακρατικής συμφωνίας. </w:t>
      </w:r>
    </w:p>
    <w:p w14:paraId="73D854F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«Αυτό το αντιληφθήκαμε και το αλλάξαμε». </w:t>
      </w:r>
    </w:p>
    <w:p w14:paraId="73D854F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Όχι, </w:t>
      </w:r>
      <w:r>
        <w:rPr>
          <w:rFonts w:eastAsia="Times New Roman" w:cs="Times New Roman"/>
          <w:szCs w:val="24"/>
        </w:rPr>
        <w:t xml:space="preserve">δεν προβλέπεται. Να σας καταθέσω τη διακρατική συμφωνία. Συγγνώμη για τη διακοπή. </w:t>
      </w:r>
    </w:p>
    <w:p w14:paraId="73D854F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διακρατική συμφωνία δεν βάζει τον σκοπό. Βάζει ότι ιδρύεται μόνο. Ο νόμος μετά είναι που βάζει και λέει τον σκοπό, για να είμαστε σαφείς, για να γίνει αυτό στη Βουλή ξεκάθ</w:t>
      </w:r>
      <w:r>
        <w:rPr>
          <w:rFonts w:eastAsia="Times New Roman" w:cs="Times New Roman"/>
          <w:szCs w:val="24"/>
        </w:rPr>
        <w:t xml:space="preserve">αρο. </w:t>
      </w:r>
    </w:p>
    <w:p w14:paraId="73D854F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Ο νόμος αυτός, απ’ ό,τι κατάλαβα, ουσιαστικά διατηρείται ως έχει. Δεν αλλάζει τελικά ως προς τον σκοπό. </w:t>
      </w:r>
    </w:p>
    <w:p w14:paraId="73D854F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Ακριβώς, είναι έτσι όπως είναι. </w:t>
      </w:r>
    </w:p>
    <w:p w14:paraId="73D854F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Η δική μου παρατήρηση είναι ότ</w:t>
      </w:r>
      <w:r>
        <w:rPr>
          <w:rFonts w:eastAsia="Times New Roman" w:cs="Times New Roman"/>
          <w:szCs w:val="24"/>
        </w:rPr>
        <w:t xml:space="preserve">ι αυτό το οποίο ήταν αυτονόητο, κύριε Υπουργέ, έπρεπε να φτάσουμε σήμερα ουσιαστικά, για να το κατανοήσετε, ακριβώς πέντε λεπτά προτού ξεκινήσει η συνεδρίαση της Ολομέλειας. </w:t>
      </w:r>
    </w:p>
    <w:p w14:paraId="73D854F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ένα τόσο σοβαρό ζήτημα δείχνει την πραγματική βούληση της Κυβέρνησ</w:t>
      </w:r>
      <w:r>
        <w:rPr>
          <w:rFonts w:eastAsia="Times New Roman" w:cs="Times New Roman"/>
          <w:szCs w:val="24"/>
        </w:rPr>
        <w:t xml:space="preserve">ης. Καλά που ήταν η Νέα Δημοκρατία εδώ και κατόπιν, βεβαίως, και μία σειρά φορέων και άλλαξε άποψη η Κυβέρνηση. </w:t>
      </w:r>
    </w:p>
    <w:p w14:paraId="73D854F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Θέλω να εντοπίσω, δηλαδή, το γεγονός ότι υπάρχουν ζητήματα, όπως είναι αυτό, που η Νέα Δημοκρατία μπαίνει μπροστά και δίνει τη δυνατότητα να αλ</w:t>
      </w:r>
      <w:r>
        <w:rPr>
          <w:rFonts w:eastAsia="Times New Roman" w:cs="Times New Roman"/>
          <w:szCs w:val="24"/>
        </w:rPr>
        <w:t xml:space="preserve">λάζει προς το καλύτερο η νομοθέτηση. </w:t>
      </w:r>
    </w:p>
    <w:p w14:paraId="73D854FC" w14:textId="77777777" w:rsidR="00D41FAB" w:rsidRDefault="001456E4">
      <w:pPr>
        <w:spacing w:line="600" w:lineRule="auto"/>
        <w:ind w:firstLine="720"/>
        <w:jc w:val="both"/>
        <w:rPr>
          <w:rFonts w:eastAsia="Times New Roman"/>
          <w:szCs w:val="24"/>
        </w:rPr>
      </w:pPr>
      <w:r>
        <w:rPr>
          <w:rFonts w:eastAsia="Times New Roman"/>
          <w:szCs w:val="24"/>
        </w:rPr>
        <w:t>Αυτό, όμως, κύριε Υπουργέ, δεν είναι αρκετό. Κατ</w:t>
      </w:r>
      <w:r>
        <w:rPr>
          <w:rFonts w:eastAsia="Times New Roman"/>
          <w:szCs w:val="24"/>
        </w:rPr>
        <w:t xml:space="preserve">’ </w:t>
      </w:r>
      <w:r>
        <w:rPr>
          <w:rFonts w:eastAsia="Times New Roman"/>
          <w:szCs w:val="24"/>
        </w:rPr>
        <w:t>αρχάς, δείχνει την πραγματική σας βούληση να μην πάτε στη σωστή κατεύθυνση εγκαίρως, άρα υπήρχε ένα άλλο σκεπτικό. Κατά δεύτερον, υπάρχει μία σειρά άλλων ζητημάτων, που</w:t>
      </w:r>
      <w:r>
        <w:rPr>
          <w:rFonts w:eastAsia="Times New Roman"/>
          <w:szCs w:val="24"/>
        </w:rPr>
        <w:t xml:space="preserve"> αφορούν αυτό που ανέφεραν και άλλοι συνάδελφοι, την προσπάθεια που φαίνεται από μία σειρά διατάξεων, παρ’ ότι έγιναν προσπάθειες -οφείλω να ομολογήσω- να διασκεδαστούν αυτές οι εντυπώσεις, αλλά δεν ήταν –νομίζω- επαρκείς για να μπορέσουμε όλοι μας να πεισ</w:t>
      </w:r>
      <w:r>
        <w:rPr>
          <w:rFonts w:eastAsia="Times New Roman"/>
          <w:szCs w:val="24"/>
        </w:rPr>
        <w:t xml:space="preserve">τούμε ότι δεν υπάρχει αυτός ο μεγάλος κρατικός μανδύας, το κράτος-πατερούλης, ο Υπουργός Εξωτερικών, η πολιτική επιρροή, η πολιτική επιτροπεία πάνω σ’ αυτό το σημαντικό επιστημονικό </w:t>
      </w:r>
      <w:r>
        <w:rPr>
          <w:rFonts w:eastAsia="Times New Roman"/>
          <w:szCs w:val="24"/>
        </w:rPr>
        <w:t>ι</w:t>
      </w:r>
      <w:r>
        <w:rPr>
          <w:rFonts w:eastAsia="Times New Roman"/>
          <w:szCs w:val="24"/>
        </w:rPr>
        <w:t xml:space="preserve">νστιτούτο. </w:t>
      </w:r>
    </w:p>
    <w:p w14:paraId="73D854FD" w14:textId="77777777" w:rsidR="00D41FAB" w:rsidRDefault="001456E4">
      <w:pPr>
        <w:spacing w:line="600" w:lineRule="auto"/>
        <w:ind w:firstLine="720"/>
        <w:jc w:val="both"/>
        <w:rPr>
          <w:rFonts w:eastAsia="Times New Roman"/>
          <w:szCs w:val="24"/>
        </w:rPr>
      </w:pPr>
      <w:r>
        <w:rPr>
          <w:rFonts w:eastAsia="Times New Roman"/>
          <w:szCs w:val="24"/>
        </w:rPr>
        <w:lastRenderedPageBreak/>
        <w:t>Δεν νομίζω, όμως, ότι μας έχετε πείσει μέχρι στιγμής με τις π</w:t>
      </w:r>
      <w:r>
        <w:rPr>
          <w:rFonts w:eastAsia="Times New Roman"/>
          <w:szCs w:val="24"/>
        </w:rPr>
        <w:t>ροσπάθειες αυτές που έχετε καταβάλει. Με αυτό το σκεπτικό, λοιπόν, εμείς είμαστε πάρα πολύ επιφυλακτικοί στην αντιμετώπιση αυτού του νομοθετήματος, στο να ψηφίσουμε αυτό το νομοθέτημα και νομίζω ότι έχουμε βάσιμα στοιχεία, για να υποστηρίξουμε αυτή μας την</w:t>
      </w:r>
      <w:r>
        <w:rPr>
          <w:rFonts w:eastAsia="Times New Roman"/>
          <w:szCs w:val="24"/>
        </w:rPr>
        <w:t xml:space="preserve"> άποψη.</w:t>
      </w:r>
    </w:p>
    <w:p w14:paraId="73D854FE" w14:textId="77777777" w:rsidR="00D41FAB" w:rsidRDefault="001456E4">
      <w:pPr>
        <w:spacing w:line="600" w:lineRule="auto"/>
        <w:ind w:firstLine="720"/>
        <w:jc w:val="both"/>
        <w:rPr>
          <w:rFonts w:eastAsia="Times New Roman"/>
          <w:szCs w:val="24"/>
        </w:rPr>
      </w:pPr>
      <w:r>
        <w:rPr>
          <w:rFonts w:eastAsia="Times New Roman"/>
          <w:szCs w:val="24"/>
        </w:rPr>
        <w:t>Να μου επιτρέψετε, μιας που βρίσκομαι στο Βήμα αυτό -γνωρίζω ότι δεν έχετε εσείς την αρμοδιότητα, αλλά το αναφέρω, γιατί εκπροσωπείτε το Υπουργείο Εξωτερικών- να πω ότι έχω κάνει μία ερώτηση και περιμένω απάντηση από τον κ. Κοτζιά σε σχέση με τη συ</w:t>
      </w:r>
      <w:r>
        <w:rPr>
          <w:rFonts w:eastAsia="Times New Roman"/>
          <w:szCs w:val="24"/>
        </w:rPr>
        <w:t xml:space="preserve">νεννόηση, την οποία ο Δήμαρχος Θεσσαλονίκης έχει πει ότι υπάρχει μεταξύ αυτού και του Υπουργού, αναφορικά με την επίσκεψη του </w:t>
      </w:r>
      <w:r>
        <w:rPr>
          <w:rFonts w:eastAsia="Times New Roman"/>
          <w:szCs w:val="24"/>
        </w:rPr>
        <w:t>δ</w:t>
      </w:r>
      <w:r>
        <w:rPr>
          <w:rFonts w:eastAsia="Times New Roman"/>
          <w:szCs w:val="24"/>
        </w:rPr>
        <w:t xml:space="preserve">ημάρχου στην Πρώην Γιουγκοσλαβική Δημοκρατία της Μακεδονίας. </w:t>
      </w:r>
    </w:p>
    <w:p w14:paraId="73D854FF" w14:textId="77777777" w:rsidR="00D41FAB" w:rsidRDefault="001456E4">
      <w:pPr>
        <w:spacing w:line="600" w:lineRule="auto"/>
        <w:ind w:firstLine="720"/>
        <w:jc w:val="both"/>
        <w:rPr>
          <w:rFonts w:eastAsia="Times New Roman"/>
          <w:szCs w:val="24"/>
        </w:rPr>
      </w:pPr>
      <w:r>
        <w:rPr>
          <w:rFonts w:eastAsia="Times New Roman"/>
          <w:szCs w:val="24"/>
        </w:rPr>
        <w:t xml:space="preserve">Προέκυψε ένα θέμα στη Θεσσαλονίκη. Έγινε και συζήτηση στο Δημοτικό </w:t>
      </w:r>
      <w:r>
        <w:rPr>
          <w:rFonts w:eastAsia="Times New Roman"/>
          <w:szCs w:val="24"/>
        </w:rPr>
        <w:t xml:space="preserve">Συμβούλιο Θεσσαλονίκης, όπου είμαι επικεφαλής της μείζονος </w:t>
      </w:r>
      <w:r>
        <w:rPr>
          <w:rFonts w:eastAsia="Times New Roman"/>
          <w:szCs w:val="24"/>
        </w:rPr>
        <w:t>Α</w:t>
      </w:r>
      <w:r>
        <w:rPr>
          <w:rFonts w:eastAsia="Times New Roman"/>
          <w:szCs w:val="24"/>
        </w:rPr>
        <w:t xml:space="preserve">ντιπολίτευσης, επειδή ο </w:t>
      </w:r>
      <w:r>
        <w:rPr>
          <w:rFonts w:eastAsia="Times New Roman"/>
          <w:szCs w:val="24"/>
        </w:rPr>
        <w:t>δ</w:t>
      </w:r>
      <w:r>
        <w:rPr>
          <w:rFonts w:eastAsia="Times New Roman"/>
          <w:szCs w:val="24"/>
        </w:rPr>
        <w:t xml:space="preserve">ήμαρχος, ο οποίος και σε προηγουμένη επίσκεψη στο κράτος της ΠΓΔΜ προέβη σε λεκτικό ατόπημα, για το οποίο ζήτησε συγγνώμη, επανέλαβε το ίδιο λάθος. </w:t>
      </w:r>
      <w:proofErr w:type="spellStart"/>
      <w:r>
        <w:rPr>
          <w:rFonts w:eastAsia="Times New Roman"/>
          <w:szCs w:val="24"/>
        </w:rPr>
        <w:t>Απεκάλεσε</w:t>
      </w:r>
      <w:proofErr w:type="spellEnd"/>
      <w:r>
        <w:rPr>
          <w:rFonts w:eastAsia="Times New Roman"/>
          <w:szCs w:val="24"/>
        </w:rPr>
        <w:t>, δηλαδή, σε ε</w:t>
      </w:r>
      <w:r>
        <w:rPr>
          <w:rFonts w:eastAsia="Times New Roman"/>
          <w:szCs w:val="24"/>
        </w:rPr>
        <w:t xml:space="preserve">πίσημη επίσκεψή </w:t>
      </w:r>
      <w:r>
        <w:rPr>
          <w:rFonts w:eastAsia="Times New Roman"/>
          <w:szCs w:val="24"/>
        </w:rPr>
        <w:lastRenderedPageBreak/>
        <w:t xml:space="preserve">του και παρόντων υψηλών αξιωματούχων, την Πρώην Γιουγκοσλαβική Δημοκρατία της Μακεδονίας με το συνταγματικό της όνομα. Αυτό, παρεμπιπτόντως, σας το αναφέρω. </w:t>
      </w:r>
    </w:p>
    <w:p w14:paraId="73D85500" w14:textId="77777777" w:rsidR="00D41FAB" w:rsidRDefault="001456E4">
      <w:pPr>
        <w:spacing w:line="600" w:lineRule="auto"/>
        <w:ind w:firstLine="720"/>
        <w:jc w:val="both"/>
        <w:rPr>
          <w:rFonts w:eastAsia="Times New Roman"/>
          <w:szCs w:val="24"/>
        </w:rPr>
      </w:pPr>
      <w:r>
        <w:rPr>
          <w:rFonts w:eastAsia="Times New Roman"/>
          <w:szCs w:val="24"/>
        </w:rPr>
        <w:t>Η ερώτηση που θέτω προς το Υπουργείο και θα ήθελα να το μεταφέρετε και στον Υπουργ</w:t>
      </w:r>
      <w:r>
        <w:rPr>
          <w:rFonts w:eastAsia="Times New Roman"/>
          <w:szCs w:val="24"/>
        </w:rPr>
        <w:t xml:space="preserve">ό, για να μου απαντήσει όσο γίνεται πιο γρήγορα, σε τι βαθμό και τι εξυπηρετούσε η συνεννόηση, την οποία ο </w:t>
      </w:r>
      <w:r>
        <w:rPr>
          <w:rFonts w:eastAsia="Times New Roman"/>
          <w:szCs w:val="24"/>
        </w:rPr>
        <w:t>δ</w:t>
      </w:r>
      <w:r>
        <w:rPr>
          <w:rFonts w:eastAsia="Times New Roman"/>
          <w:szCs w:val="24"/>
        </w:rPr>
        <w:t xml:space="preserve">ήμαρχος δημοσίως, σε όλα τα κανάλια, είπε ότι έχει κάνει με τον κύριο Υπουργό πριν την επίσκεψη του. </w:t>
      </w:r>
      <w:r>
        <w:rPr>
          <w:rFonts w:eastAsia="Times New Roman"/>
          <w:szCs w:val="24"/>
        </w:rPr>
        <w:t>Μ</w:t>
      </w:r>
      <w:r>
        <w:rPr>
          <w:rFonts w:eastAsia="Times New Roman"/>
          <w:szCs w:val="24"/>
        </w:rPr>
        <w:t xml:space="preserve">άλιστα, ο κύριος </w:t>
      </w:r>
      <w:r>
        <w:rPr>
          <w:rFonts w:eastAsia="Times New Roman"/>
          <w:szCs w:val="24"/>
        </w:rPr>
        <w:t>δ</w:t>
      </w:r>
      <w:r>
        <w:rPr>
          <w:rFonts w:eastAsia="Times New Roman"/>
          <w:szCs w:val="24"/>
        </w:rPr>
        <w:t>ήμαρχος ανέφερε σε συνέντευξ</w:t>
      </w:r>
      <w:r>
        <w:rPr>
          <w:rFonts w:eastAsia="Times New Roman"/>
          <w:szCs w:val="24"/>
        </w:rPr>
        <w:t xml:space="preserve">ή του σε έγκριτη εφημερίδα ότι έκανε και μία αναφορά, ένα </w:t>
      </w:r>
      <w:r>
        <w:rPr>
          <w:rFonts w:eastAsia="Times New Roman"/>
          <w:szCs w:val="24"/>
          <w:lang w:val="en-US"/>
        </w:rPr>
        <w:t>report</w:t>
      </w:r>
      <w:r>
        <w:rPr>
          <w:rFonts w:eastAsia="Times New Roman"/>
          <w:szCs w:val="24"/>
        </w:rPr>
        <w:t xml:space="preserve">, σε σχέση με το τι διημείφθη μεταξύ αυτού και υψηλών αξιωματούχων. Και αναφέρομαι σε αξιωματούχους πρώτης γραμμής, στον Πρόεδρο, στον Πρωθυπουργό και στον Υπουργό Εξωτερικών της </w:t>
      </w:r>
      <w:r>
        <w:rPr>
          <w:rFonts w:eastAsia="Times New Roman"/>
          <w:szCs w:val="24"/>
          <w:lang w:val="en-US"/>
        </w:rPr>
        <w:t>FYROM</w:t>
      </w:r>
      <w:r>
        <w:rPr>
          <w:rFonts w:eastAsia="Times New Roman"/>
          <w:szCs w:val="24"/>
        </w:rPr>
        <w:t xml:space="preserve">. </w:t>
      </w:r>
    </w:p>
    <w:p w14:paraId="73D85501" w14:textId="77777777" w:rsidR="00D41FAB" w:rsidRDefault="001456E4">
      <w:pPr>
        <w:spacing w:line="600" w:lineRule="auto"/>
        <w:ind w:firstLine="720"/>
        <w:jc w:val="both"/>
        <w:rPr>
          <w:rFonts w:eastAsia="Times New Roman"/>
          <w:szCs w:val="24"/>
        </w:rPr>
      </w:pPr>
      <w:r>
        <w:rPr>
          <w:rFonts w:eastAsia="Times New Roman"/>
          <w:szCs w:val="24"/>
        </w:rPr>
        <w:t>Ευχαρ</w:t>
      </w:r>
      <w:r>
        <w:rPr>
          <w:rFonts w:eastAsia="Times New Roman"/>
          <w:szCs w:val="24"/>
        </w:rPr>
        <w:t xml:space="preserve">ιστώ πολύ.   </w:t>
      </w:r>
    </w:p>
    <w:p w14:paraId="73D85502"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w:t>
      </w:r>
      <w:r>
        <w:rPr>
          <w:rFonts w:eastAsia="Times New Roman"/>
          <w:szCs w:val="24"/>
        </w:rPr>
        <w:t xml:space="preserve">ΒΕΝΙΖΕΛΟΣ» και ενημερώθηκαν για </w:t>
      </w:r>
      <w:r>
        <w:rPr>
          <w:rFonts w:eastAsia="Times New Roman"/>
          <w:szCs w:val="24"/>
        </w:rPr>
        <w:lastRenderedPageBreak/>
        <w:t>την ιστορία του κτηρίου και τον τρόπο οργάνωσης και λειτουργίας της Βουλής, σαράντα εννέα μαθητές και μαθήτριες και δύο εκπαιδευτικοί συνοδοί τους από το 4ο Γυμνάσιο Κορίνθου.</w:t>
      </w:r>
    </w:p>
    <w:p w14:paraId="73D85503" w14:textId="77777777" w:rsidR="00D41FAB" w:rsidRDefault="001456E4">
      <w:pPr>
        <w:spacing w:line="600" w:lineRule="auto"/>
        <w:ind w:firstLine="720"/>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3D85504" w14:textId="77777777" w:rsidR="00D41FAB" w:rsidRDefault="001456E4">
      <w:pPr>
        <w:spacing w:line="600" w:lineRule="auto"/>
        <w:ind w:firstLine="720"/>
        <w:jc w:val="center"/>
        <w:rPr>
          <w:rFonts w:eastAsia="Times New Roman"/>
          <w:szCs w:val="24"/>
        </w:rPr>
      </w:pPr>
      <w:r>
        <w:rPr>
          <w:rFonts w:eastAsia="Times New Roman"/>
          <w:szCs w:val="24"/>
        </w:rPr>
        <w:t>(Χειροκροτήματα απ’ όλ</w:t>
      </w:r>
      <w:r>
        <w:rPr>
          <w:rFonts w:eastAsia="Times New Roman"/>
          <w:szCs w:val="24"/>
        </w:rPr>
        <w:t>ες τις πτέρυγες της Βουλής)</w:t>
      </w:r>
    </w:p>
    <w:p w14:paraId="73D85505" w14:textId="77777777" w:rsidR="00D41FAB" w:rsidRDefault="001456E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η Βουλευτής κ. Θεοδώρα Μπακογιάννη ζητεί άδεια ολιγοήμερης απουσίας από τις εργασίες της Ολομέλειας και των Επιτροπών, από 29-11-2017 έως 30-11-2017, ευρισκόμενη στο Βέλγιο, προσκεκλημένη του Επικεφαλής της Κοινοβουλευτι</w:t>
      </w:r>
      <w:r>
        <w:rPr>
          <w:rFonts w:eastAsia="Times New Roman"/>
          <w:bCs/>
          <w:szCs w:val="24"/>
        </w:rPr>
        <w:t xml:space="preserve">κής Ομάδας του ΕΛΚ Μάνφρεντ Βέμπερ, προκειμένου να παραστεί στην τελετή </w:t>
      </w:r>
      <w:proofErr w:type="spellStart"/>
      <w:r>
        <w:rPr>
          <w:rFonts w:eastAsia="Times New Roman"/>
          <w:bCs/>
          <w:szCs w:val="24"/>
        </w:rPr>
        <w:t>ονοματοδοσίας</w:t>
      </w:r>
      <w:proofErr w:type="spellEnd"/>
      <w:r>
        <w:rPr>
          <w:rFonts w:eastAsia="Times New Roman"/>
          <w:bCs/>
          <w:szCs w:val="24"/>
        </w:rPr>
        <w:t xml:space="preserve"> της Αίθουσας «Κωνσταντίνος Μητσοτάκης» στο Ευρωπαϊκό Κοινοβούλιο. Η Βουλή εγκρίνει;</w:t>
      </w:r>
    </w:p>
    <w:p w14:paraId="73D85506" w14:textId="77777777" w:rsidR="00D41FAB" w:rsidRDefault="001456E4">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w:t>
      </w:r>
      <w:r>
        <w:rPr>
          <w:rFonts w:eastAsia="Times New Roman"/>
          <w:b/>
          <w:bCs/>
          <w:szCs w:val="24"/>
        </w:rPr>
        <w:t xml:space="preserve"> ΟΙ </w:t>
      </w:r>
      <w:r>
        <w:rPr>
          <w:rFonts w:eastAsia="Times New Roman"/>
          <w:b/>
          <w:bCs/>
          <w:szCs w:val="24"/>
        </w:rPr>
        <w:t xml:space="preserve">ΒΟΥΛΕΥΤΕΣ: </w:t>
      </w:r>
      <w:r>
        <w:rPr>
          <w:rFonts w:eastAsia="Times New Roman"/>
          <w:bCs/>
          <w:szCs w:val="24"/>
        </w:rPr>
        <w:t>Μάλιστα, μάλιστα.</w:t>
      </w:r>
    </w:p>
    <w:p w14:paraId="73D85507" w14:textId="77777777" w:rsidR="00D41FAB" w:rsidRDefault="001456E4">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ΠΡΟΕΔΡΕΥΟΥΣΑ (Αναστασία Χριστοδουλοπούλου):</w:t>
      </w:r>
      <w:r>
        <w:rPr>
          <w:rFonts w:eastAsia="Times New Roman"/>
          <w:bCs/>
          <w:szCs w:val="24"/>
        </w:rPr>
        <w:t xml:space="preserve"> </w:t>
      </w:r>
      <w:r>
        <w:rPr>
          <w:rFonts w:eastAsia="Times New Roman"/>
          <w:bCs/>
          <w:szCs w:val="24"/>
        </w:rPr>
        <w:t>Συνεπ</w:t>
      </w:r>
      <w:r>
        <w:rPr>
          <w:rFonts w:eastAsia="Times New Roman"/>
          <w:bCs/>
          <w:szCs w:val="24"/>
        </w:rPr>
        <w:t xml:space="preserve">ώς η </w:t>
      </w:r>
      <w:r>
        <w:rPr>
          <w:rFonts w:eastAsia="Times New Roman"/>
          <w:bCs/>
          <w:szCs w:val="24"/>
        </w:rPr>
        <w:t>Βουλή ενέκρινε τη ζητηθείσα άδεια.</w:t>
      </w:r>
    </w:p>
    <w:p w14:paraId="73D85508" w14:textId="77777777" w:rsidR="00D41FAB" w:rsidRDefault="001456E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Τον λόγο έχει ο κ. Τζαβάρας για δώδεκα λεπτά και μετά θα ακολουθήσουν τρεις ομιλητές από τον κατάλογο. </w:t>
      </w:r>
    </w:p>
    <w:p w14:paraId="73D85509"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Ευχαριστώ πολύ, κυρία Πρόεδρε.</w:t>
      </w:r>
    </w:p>
    <w:p w14:paraId="73D8550A" w14:textId="77777777" w:rsidR="00D41FAB" w:rsidRDefault="001456E4">
      <w:pPr>
        <w:spacing w:line="600" w:lineRule="auto"/>
        <w:ind w:firstLine="720"/>
        <w:jc w:val="both"/>
        <w:rPr>
          <w:rFonts w:eastAsia="Times New Roman"/>
          <w:szCs w:val="24"/>
        </w:rPr>
      </w:pPr>
      <w:r>
        <w:rPr>
          <w:rFonts w:eastAsia="Times New Roman"/>
          <w:szCs w:val="24"/>
        </w:rPr>
        <w:t xml:space="preserve">Κύριε Υπουργέ, θέλω να σας διαβεβαιώσω ότι προσωπικά θεωρώ ότι πρέπει να είστε ο πιο αθώος απ’ όσους κατά καιρούς έχουν εκδηλώσει επίθεση εναντίον του Ινστιτούτου Βυζαντινών και Μεταβυζαντινών Σπουδών της Βενετίας. </w:t>
      </w:r>
    </w:p>
    <w:p w14:paraId="73D8550B" w14:textId="77777777" w:rsidR="00D41FAB" w:rsidRDefault="001456E4">
      <w:pPr>
        <w:spacing w:line="600" w:lineRule="auto"/>
        <w:ind w:firstLine="720"/>
        <w:jc w:val="both"/>
        <w:rPr>
          <w:rFonts w:eastAsia="Times New Roman"/>
          <w:szCs w:val="24"/>
        </w:rPr>
      </w:pPr>
      <w:r>
        <w:rPr>
          <w:rFonts w:eastAsia="Times New Roman"/>
          <w:szCs w:val="24"/>
        </w:rPr>
        <w:t>Δεν είναι η πρώτη φορά, που μ’ αυτόν τον</w:t>
      </w:r>
      <w:r>
        <w:rPr>
          <w:rFonts w:eastAsia="Times New Roman"/>
          <w:szCs w:val="24"/>
        </w:rPr>
        <w:t xml:space="preserve"> ίδιο τρόπο επιχειρείται ουσιαστικά να διαλυθεί όλο το συμβολικό απόθεμα που συγκεντρώθηκε στο </w:t>
      </w:r>
      <w:r>
        <w:rPr>
          <w:rFonts w:eastAsia="Times New Roman"/>
          <w:szCs w:val="24"/>
        </w:rPr>
        <w:t>ι</w:t>
      </w:r>
      <w:r>
        <w:rPr>
          <w:rFonts w:eastAsia="Times New Roman"/>
          <w:szCs w:val="24"/>
        </w:rPr>
        <w:t xml:space="preserve">νστιτούτο αυτό, μέσα δηλαδή στους χώρους της </w:t>
      </w:r>
      <w:proofErr w:type="spellStart"/>
      <w:r>
        <w:rPr>
          <w:rFonts w:eastAsia="Times New Roman"/>
          <w:szCs w:val="24"/>
        </w:rPr>
        <w:t>Φλαγγινείου</w:t>
      </w:r>
      <w:proofErr w:type="spellEnd"/>
      <w:r>
        <w:rPr>
          <w:rFonts w:eastAsia="Times New Roman"/>
          <w:szCs w:val="24"/>
        </w:rPr>
        <w:t xml:space="preserve"> Σχολής, από την έρευνα και την επιστημονική τεκμηρίωση όλων των επιστημόνων που κατά καιρούς ασχολήθηκα</w:t>
      </w:r>
      <w:r>
        <w:rPr>
          <w:rFonts w:eastAsia="Times New Roman"/>
          <w:szCs w:val="24"/>
        </w:rPr>
        <w:t xml:space="preserve">ν με τη βυζαντινή ιστορία, όπως αυτή προκύπτει μέσα από τα αρχεία που υπάρχουν στο συγκεκριμένο </w:t>
      </w:r>
      <w:r>
        <w:rPr>
          <w:rFonts w:eastAsia="Times New Roman"/>
          <w:szCs w:val="24"/>
        </w:rPr>
        <w:t>ι</w:t>
      </w:r>
      <w:r>
        <w:rPr>
          <w:rFonts w:eastAsia="Times New Roman"/>
          <w:szCs w:val="24"/>
        </w:rPr>
        <w:t xml:space="preserve">νστιτούτο. </w:t>
      </w:r>
    </w:p>
    <w:p w14:paraId="73D8550C" w14:textId="77777777" w:rsidR="00D41FAB" w:rsidRDefault="001456E4">
      <w:pPr>
        <w:spacing w:line="600" w:lineRule="auto"/>
        <w:ind w:firstLine="720"/>
        <w:jc w:val="both"/>
        <w:rPr>
          <w:rFonts w:eastAsia="Times New Roman"/>
          <w:szCs w:val="24"/>
        </w:rPr>
      </w:pPr>
      <w:r>
        <w:rPr>
          <w:rFonts w:eastAsia="Times New Roman"/>
          <w:szCs w:val="24"/>
        </w:rPr>
        <w:t xml:space="preserve">Και το 1982 συμπωματικά με τον ίδιο τρόπο εξαπολύθηκε μία επίθεση εναντίον ενός ικανοτάτου επιστήμονος, του Μανούσου </w:t>
      </w:r>
      <w:proofErr w:type="spellStart"/>
      <w:r>
        <w:rPr>
          <w:rFonts w:eastAsia="Times New Roman"/>
          <w:szCs w:val="24"/>
        </w:rPr>
        <w:t>Μανούσακα</w:t>
      </w:r>
      <w:proofErr w:type="spellEnd"/>
      <w:r>
        <w:rPr>
          <w:rFonts w:eastAsia="Times New Roman"/>
          <w:szCs w:val="24"/>
        </w:rPr>
        <w:t>. Κατηγορήθηκε από τη</w:t>
      </w:r>
      <w:r>
        <w:rPr>
          <w:rFonts w:eastAsia="Times New Roman"/>
          <w:szCs w:val="24"/>
        </w:rPr>
        <w:t>ν τότε κυβέρνηση της αλλαγής για απατεώνας, για κλέφτης, για μ</w:t>
      </w:r>
      <w:r>
        <w:rPr>
          <w:rFonts w:eastAsia="Times New Roman"/>
          <w:szCs w:val="24"/>
        </w:rPr>
        <w:t>ί</w:t>
      </w:r>
      <w:r>
        <w:rPr>
          <w:rFonts w:eastAsia="Times New Roman"/>
          <w:szCs w:val="24"/>
        </w:rPr>
        <w:t xml:space="preserve">α σειρά διαχειριστικές ατασθαλίες, που τελικώς πήραν τον δρόμο της </w:t>
      </w:r>
      <w:r>
        <w:rPr>
          <w:rFonts w:eastAsia="Times New Roman"/>
          <w:szCs w:val="24"/>
        </w:rPr>
        <w:t>δ</w:t>
      </w:r>
      <w:r>
        <w:rPr>
          <w:rFonts w:eastAsia="Times New Roman"/>
          <w:szCs w:val="24"/>
        </w:rPr>
        <w:t xml:space="preserve">ικαιοσύνης, αλλά </w:t>
      </w:r>
      <w:proofErr w:type="spellStart"/>
      <w:r>
        <w:rPr>
          <w:rFonts w:eastAsia="Times New Roman"/>
          <w:szCs w:val="24"/>
        </w:rPr>
        <w:t>φευ</w:t>
      </w:r>
      <w:proofErr w:type="spellEnd"/>
      <w:r>
        <w:rPr>
          <w:rFonts w:eastAsia="Times New Roman"/>
          <w:szCs w:val="24"/>
        </w:rPr>
        <w:t xml:space="preserve">, για εκείνη εκεί την κυβερνητική προσπάθεια, ο άνθρωπος αυτός </w:t>
      </w:r>
      <w:proofErr w:type="spellStart"/>
      <w:r>
        <w:rPr>
          <w:rFonts w:eastAsia="Times New Roman"/>
          <w:szCs w:val="24"/>
        </w:rPr>
        <w:t>απηλλάγη</w:t>
      </w:r>
      <w:proofErr w:type="spellEnd"/>
      <w:r>
        <w:rPr>
          <w:rFonts w:eastAsia="Times New Roman"/>
          <w:szCs w:val="24"/>
        </w:rPr>
        <w:t>. Δυστυχώς, όμως, δεν μπόρεσε να κ</w:t>
      </w:r>
      <w:r>
        <w:rPr>
          <w:rFonts w:eastAsia="Times New Roman"/>
          <w:szCs w:val="24"/>
        </w:rPr>
        <w:t xml:space="preserve">ρύψει </w:t>
      </w:r>
      <w:r>
        <w:rPr>
          <w:rFonts w:eastAsia="Times New Roman"/>
          <w:szCs w:val="24"/>
        </w:rPr>
        <w:lastRenderedPageBreak/>
        <w:t>τη πικρία του για ό,τι του είχε επιφυλάξει η τότε κυβέρνηση, παρ’ όλο που θεωρείτο –και θεωρείται ακόμα- ένας από τους πολυγραφότερους και ικανότερους ερευνητές.</w:t>
      </w:r>
    </w:p>
    <w:p w14:paraId="73D8550D" w14:textId="77777777" w:rsidR="00D41FAB" w:rsidRDefault="001456E4">
      <w:pPr>
        <w:spacing w:line="600" w:lineRule="auto"/>
        <w:ind w:firstLine="720"/>
        <w:jc w:val="both"/>
        <w:rPr>
          <w:rFonts w:eastAsia="Times New Roman"/>
          <w:szCs w:val="24"/>
        </w:rPr>
      </w:pPr>
      <w:r>
        <w:rPr>
          <w:rFonts w:eastAsia="Times New Roman"/>
          <w:szCs w:val="24"/>
        </w:rPr>
        <w:t>Και εσείς το ίδιο κάνετε σήμερα. Στο πρόσωπο της κ. Χρύσας Μαλτέζου, που μέχρι το 2012 ή</w:t>
      </w:r>
      <w:r>
        <w:rPr>
          <w:rFonts w:eastAsia="Times New Roman"/>
          <w:szCs w:val="24"/>
        </w:rPr>
        <w:t>ταν διευθύντρια αυτού του έργου, φαίνεται όλη η κακία και όλη η απανθρωπιά που επιφυλάσσει η Κυβέρνησή σας σ’ αυτούς τους ανθρώπους, οι οποίοι πράγματι αποτέλεσαν αγλάισμα και της επιστήμης και της έρευνας σ’ αυτόν τον συγκεκριμένο χώρο.</w:t>
      </w:r>
    </w:p>
    <w:p w14:paraId="73D8550E" w14:textId="77777777" w:rsidR="00D41FAB" w:rsidRDefault="001456E4">
      <w:pPr>
        <w:spacing w:line="600" w:lineRule="auto"/>
        <w:ind w:firstLine="720"/>
        <w:jc w:val="both"/>
        <w:rPr>
          <w:rFonts w:eastAsia="Times New Roman"/>
          <w:szCs w:val="24"/>
        </w:rPr>
      </w:pPr>
      <w:r>
        <w:rPr>
          <w:rFonts w:eastAsia="Times New Roman"/>
          <w:szCs w:val="24"/>
        </w:rPr>
        <w:t>Η κ. Μαλτέζου έχει</w:t>
      </w:r>
      <w:r>
        <w:rPr>
          <w:rFonts w:eastAsia="Times New Roman"/>
          <w:szCs w:val="24"/>
        </w:rPr>
        <w:t xml:space="preserve"> τουλάχιστον απ’ όλους αναγνωριστεί ότι είναι η διευθύντρια η οποία παρέλαβε την περιουσία, παρέλαβε το </w:t>
      </w:r>
      <w:r>
        <w:rPr>
          <w:rFonts w:eastAsia="Times New Roman"/>
          <w:szCs w:val="24"/>
        </w:rPr>
        <w:t>ι</w:t>
      </w:r>
      <w:r>
        <w:rPr>
          <w:rFonts w:eastAsia="Times New Roman"/>
          <w:szCs w:val="24"/>
        </w:rPr>
        <w:t>νστιτούτο, παρέλαβε τους πνευματικούς θησαυρούς, τους αξιοποίησε και τους οργάνωσε. Ανακαίνισε την εκκλησία του Αγίου Γεωργίου, ανακαίνισε και εκσυγχρό</w:t>
      </w:r>
      <w:r>
        <w:rPr>
          <w:rFonts w:eastAsia="Times New Roman"/>
          <w:szCs w:val="24"/>
        </w:rPr>
        <w:t xml:space="preserve">νισε το κτήριο της </w:t>
      </w:r>
      <w:proofErr w:type="spellStart"/>
      <w:r>
        <w:rPr>
          <w:rFonts w:eastAsia="Times New Roman"/>
          <w:szCs w:val="24"/>
        </w:rPr>
        <w:t>Φλαγγινείου</w:t>
      </w:r>
      <w:proofErr w:type="spellEnd"/>
      <w:r>
        <w:rPr>
          <w:rFonts w:eastAsia="Times New Roman"/>
          <w:szCs w:val="24"/>
        </w:rPr>
        <w:t xml:space="preserve"> Σχολής και έφτασε στο σημείο τα οικονομικά του συγκεκριμένου </w:t>
      </w:r>
      <w:r>
        <w:rPr>
          <w:rFonts w:eastAsia="Times New Roman"/>
          <w:szCs w:val="24"/>
        </w:rPr>
        <w:t>ι</w:t>
      </w:r>
      <w:r>
        <w:rPr>
          <w:rFonts w:eastAsia="Times New Roman"/>
          <w:szCs w:val="24"/>
        </w:rPr>
        <w:t xml:space="preserve">νστιτούτου να τα παραδώσει στην Κυβέρνησή σας σε τέτοιο βαθμό και σε τόσο πολύ μεγάλη άνθηση, ώστε σήμερα στο άρθρο 7 του νομοσχεδίου να έχετε το δικαίωμα να λέτε </w:t>
      </w:r>
      <w:r>
        <w:rPr>
          <w:rFonts w:eastAsia="Times New Roman"/>
          <w:szCs w:val="24"/>
        </w:rPr>
        <w:t xml:space="preserve">ότι αυτό το συγκεκριμένο </w:t>
      </w:r>
      <w:r>
        <w:rPr>
          <w:rFonts w:eastAsia="Times New Roman"/>
          <w:szCs w:val="24"/>
        </w:rPr>
        <w:t>ι</w:t>
      </w:r>
      <w:r>
        <w:rPr>
          <w:rFonts w:eastAsia="Times New Roman"/>
          <w:szCs w:val="24"/>
        </w:rPr>
        <w:t xml:space="preserve">νστιτούτο αυτοχρηματοδοτείται. Αυτή η </w:t>
      </w:r>
      <w:r>
        <w:rPr>
          <w:rFonts w:eastAsia="Times New Roman"/>
          <w:szCs w:val="24"/>
        </w:rPr>
        <w:lastRenderedPageBreak/>
        <w:t xml:space="preserve">διευθύντρια είναι, που αξιοποιώντας τους υλικούς και τους άυλους πόρους του </w:t>
      </w:r>
      <w:r>
        <w:rPr>
          <w:rFonts w:eastAsia="Times New Roman"/>
          <w:szCs w:val="24"/>
        </w:rPr>
        <w:t>ι</w:t>
      </w:r>
      <w:r>
        <w:rPr>
          <w:rFonts w:eastAsia="Times New Roman"/>
          <w:szCs w:val="24"/>
        </w:rPr>
        <w:t xml:space="preserve">νστιτούτου μπόρεσε να φτάσει στο σημείο να μην έχει ανάγκη κρατικούς πόρους για τη λειτουργία του. </w:t>
      </w:r>
    </w:p>
    <w:p w14:paraId="73D8550F" w14:textId="77777777" w:rsidR="00D41FAB" w:rsidRDefault="001456E4">
      <w:pPr>
        <w:spacing w:line="600" w:lineRule="auto"/>
        <w:ind w:firstLine="720"/>
        <w:jc w:val="both"/>
        <w:rPr>
          <w:rFonts w:eastAsia="Times New Roman"/>
          <w:szCs w:val="24"/>
        </w:rPr>
      </w:pPr>
      <w:r>
        <w:rPr>
          <w:rFonts w:eastAsia="Times New Roman"/>
          <w:szCs w:val="24"/>
        </w:rPr>
        <w:t>Και σήμερα τι κ</w:t>
      </w:r>
      <w:r>
        <w:rPr>
          <w:rFonts w:eastAsia="Times New Roman"/>
          <w:szCs w:val="24"/>
        </w:rPr>
        <w:t>άνετε ουσιαστικά; Αυτούς, τους οποίους επέλεγε η Ακαδημία Αθηνών, αυτούς του διευθυντές που οι περισσότεροι κατέληξαν ακαδημαϊκοί, γιατί πράγματι δόξασαν το ήθος και το έργο των επιστημόνων ερευνητών της Ελλάδας σ’ αυτόν τον χώρο, σήμερα έρχεστε και λέτε ό</w:t>
      </w:r>
      <w:r>
        <w:rPr>
          <w:rFonts w:eastAsia="Times New Roman"/>
          <w:szCs w:val="24"/>
        </w:rPr>
        <w:t xml:space="preserve">τι δεν μπορεί αυτό το καθεστώς να συνεχιστεί στο όνομα της πολιτισμικής διπλωματίας και της -θεωρώ άξια οποιασδήποτε επικρίσεως από έναν έντιμο πολίτη- λογικής του να υποτάξετε την επιλογή των προέδρων στην εξουσία της Κυβέρνησης. </w:t>
      </w:r>
    </w:p>
    <w:p w14:paraId="73D85510" w14:textId="77777777" w:rsidR="00D41FAB" w:rsidRDefault="001456E4">
      <w:pPr>
        <w:spacing w:line="600" w:lineRule="auto"/>
        <w:ind w:firstLine="720"/>
        <w:jc w:val="both"/>
        <w:rPr>
          <w:rFonts w:eastAsia="Times New Roman"/>
          <w:szCs w:val="24"/>
        </w:rPr>
      </w:pPr>
      <w:r>
        <w:rPr>
          <w:rFonts w:eastAsia="Times New Roman"/>
          <w:szCs w:val="24"/>
        </w:rPr>
        <w:t>Αυτή είναι η μεγάλη διαφ</w:t>
      </w:r>
      <w:r>
        <w:rPr>
          <w:rFonts w:eastAsia="Times New Roman"/>
          <w:szCs w:val="24"/>
        </w:rPr>
        <w:t xml:space="preserve">ορά, αυτή είναι η μεγάλη τομή. Γι’ αυτό κατηγορείστε. Είναι αδιανόητο αυτό, όταν η Ακαδημία Αθηνών είναι το ύπατο πνευματικό ίδρυμα της χώρας. </w:t>
      </w:r>
    </w:p>
    <w:p w14:paraId="73D85511" w14:textId="77777777" w:rsidR="00D41FAB" w:rsidRDefault="001456E4">
      <w:pPr>
        <w:spacing w:line="600" w:lineRule="auto"/>
        <w:ind w:firstLine="720"/>
        <w:jc w:val="both"/>
        <w:rPr>
          <w:rFonts w:eastAsia="Times New Roman"/>
          <w:szCs w:val="24"/>
        </w:rPr>
      </w:pPr>
      <w:r>
        <w:rPr>
          <w:rFonts w:eastAsia="Times New Roman"/>
          <w:szCs w:val="24"/>
        </w:rPr>
        <w:t>Να σημειώσετε δε ότι εξακολουθεί να λειτουργεί με τον ίδιο ιδρυτικό νόμο, δηλαδή, τον ν.4398/1929. Κα</w:t>
      </w:r>
      <w:r>
        <w:rPr>
          <w:rFonts w:eastAsia="Times New Roman"/>
          <w:szCs w:val="24"/>
        </w:rPr>
        <w:t>μ</w:t>
      </w:r>
      <w:r>
        <w:rPr>
          <w:rFonts w:eastAsia="Times New Roman"/>
          <w:szCs w:val="24"/>
        </w:rPr>
        <w:t>μία κυβέρν</w:t>
      </w:r>
      <w:r>
        <w:rPr>
          <w:rFonts w:eastAsia="Times New Roman"/>
          <w:szCs w:val="24"/>
        </w:rPr>
        <w:t>ηση απ’ όσες πέρασαν μέχρι σήμερα δεν τον έχει τροποποιήσει. Κα</w:t>
      </w:r>
      <w:r>
        <w:rPr>
          <w:rFonts w:eastAsia="Times New Roman"/>
          <w:szCs w:val="24"/>
        </w:rPr>
        <w:t>μ</w:t>
      </w:r>
      <w:r>
        <w:rPr>
          <w:rFonts w:eastAsia="Times New Roman"/>
          <w:szCs w:val="24"/>
        </w:rPr>
        <w:t xml:space="preserve">μία κυβέρνηση, ακόμα και η κυβέρνηση της αλλαγής, ακόμα και η δική σας Κυβέρνηση της «Νέας Πολιτικής» ή δεν ξέρω πώς </w:t>
      </w:r>
      <w:r>
        <w:rPr>
          <w:rFonts w:eastAsia="Times New Roman"/>
          <w:szCs w:val="24"/>
        </w:rPr>
        <w:lastRenderedPageBreak/>
        <w:t xml:space="preserve">αλλιώς θα ονομάσετε τη </w:t>
      </w:r>
      <w:proofErr w:type="spellStart"/>
      <w:r>
        <w:rPr>
          <w:rFonts w:eastAsia="Times New Roman"/>
          <w:szCs w:val="24"/>
        </w:rPr>
        <w:t>θέσμιση</w:t>
      </w:r>
      <w:proofErr w:type="spellEnd"/>
      <w:r>
        <w:rPr>
          <w:rFonts w:eastAsia="Times New Roman"/>
          <w:szCs w:val="24"/>
        </w:rPr>
        <w:t xml:space="preserve"> αυτής της αποστροφής που φέρνετε στο πολιτικ</w:t>
      </w:r>
      <w:r>
        <w:rPr>
          <w:rFonts w:eastAsia="Times New Roman"/>
          <w:szCs w:val="24"/>
        </w:rPr>
        <w:t xml:space="preserve">ό επίπεδο εναντίον του παλαιού πολιτικού κόσμου και ό,τι παλαιού εν πάση </w:t>
      </w:r>
      <w:proofErr w:type="spellStart"/>
      <w:r>
        <w:rPr>
          <w:rFonts w:eastAsia="Times New Roman"/>
          <w:szCs w:val="24"/>
        </w:rPr>
        <w:t>περιπτώσει</w:t>
      </w:r>
      <w:proofErr w:type="spellEnd"/>
      <w:r>
        <w:rPr>
          <w:rFonts w:eastAsia="Times New Roman"/>
          <w:szCs w:val="24"/>
        </w:rPr>
        <w:t xml:space="preserve"> υπήρξε σ’ αυτόν τον τόπο. Κανένας, λοιπόν, σ’ αυτήν ακριβώς τη συγκεκριμένη νομοθετική ρύθμιση δεν </w:t>
      </w:r>
      <w:proofErr w:type="spellStart"/>
      <w:r>
        <w:rPr>
          <w:rFonts w:eastAsia="Times New Roman"/>
          <w:szCs w:val="24"/>
        </w:rPr>
        <w:t>ετόλμησε</w:t>
      </w:r>
      <w:proofErr w:type="spellEnd"/>
      <w:r>
        <w:rPr>
          <w:rFonts w:eastAsia="Times New Roman"/>
          <w:szCs w:val="24"/>
        </w:rPr>
        <w:t xml:space="preserve"> να βάλει ούτε ένα «γιώτα».</w:t>
      </w:r>
    </w:p>
    <w:p w14:paraId="73D85512" w14:textId="77777777" w:rsidR="00D41FAB" w:rsidRDefault="001456E4">
      <w:pPr>
        <w:spacing w:line="600" w:lineRule="auto"/>
        <w:ind w:firstLine="720"/>
        <w:jc w:val="both"/>
        <w:rPr>
          <w:rFonts w:eastAsia="Times New Roman"/>
          <w:szCs w:val="24"/>
        </w:rPr>
      </w:pPr>
      <w:r>
        <w:rPr>
          <w:rFonts w:eastAsia="Times New Roman"/>
          <w:szCs w:val="24"/>
        </w:rPr>
        <w:t xml:space="preserve">Ξέρετε γιατί; Γιατί το άρθρο 1 αυτού </w:t>
      </w:r>
      <w:r>
        <w:rPr>
          <w:rFonts w:eastAsia="Times New Roman"/>
          <w:szCs w:val="24"/>
        </w:rPr>
        <w:t xml:space="preserve">του νόμου -το οποίο λέει ποιος είναι ο σκοπός της </w:t>
      </w:r>
      <w:r>
        <w:rPr>
          <w:rFonts w:eastAsia="Times New Roman"/>
          <w:szCs w:val="24"/>
        </w:rPr>
        <w:t>Α</w:t>
      </w:r>
      <w:r>
        <w:rPr>
          <w:rFonts w:eastAsia="Times New Roman"/>
          <w:szCs w:val="24"/>
        </w:rPr>
        <w:t xml:space="preserve">καδημίας- αναφέρει ότι ο σκοπός της </w:t>
      </w:r>
      <w:r>
        <w:rPr>
          <w:rFonts w:eastAsia="Times New Roman"/>
          <w:szCs w:val="24"/>
        </w:rPr>
        <w:t>Α</w:t>
      </w:r>
      <w:r>
        <w:rPr>
          <w:rFonts w:eastAsia="Times New Roman"/>
          <w:szCs w:val="24"/>
        </w:rPr>
        <w:t xml:space="preserve">καδημίας είναι: «Η καλλιέργεια και η προαγωγή των επιστημών, των γραμμάτων και των καλών τεχνών» –προσέξτε- «διά της συγκεντρώσεως των </w:t>
      </w:r>
      <w:proofErr w:type="spellStart"/>
      <w:r>
        <w:rPr>
          <w:rFonts w:eastAsia="Times New Roman"/>
          <w:szCs w:val="24"/>
        </w:rPr>
        <w:t>επιφανεστάτων</w:t>
      </w:r>
      <w:proofErr w:type="spellEnd"/>
      <w:r>
        <w:rPr>
          <w:rFonts w:eastAsia="Times New Roman"/>
          <w:szCs w:val="24"/>
        </w:rPr>
        <w:t xml:space="preserve"> επιστημόνων και καλ</w:t>
      </w:r>
      <w:r>
        <w:rPr>
          <w:rFonts w:eastAsia="Times New Roman"/>
          <w:szCs w:val="24"/>
        </w:rPr>
        <w:t>λιτεχνών της Ελλάδος.».</w:t>
      </w:r>
    </w:p>
    <w:p w14:paraId="73D8551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Και σε αυτούς εσείς στερείτε το δικαίωμα της επιλογής ενός διευθυντή ή </w:t>
      </w:r>
      <w:r>
        <w:rPr>
          <w:rFonts w:eastAsia="Times New Roman" w:cs="Times New Roman"/>
          <w:szCs w:val="24"/>
        </w:rPr>
        <w:t>π</w:t>
      </w:r>
      <w:r>
        <w:rPr>
          <w:rFonts w:eastAsia="Times New Roman" w:cs="Times New Roman"/>
          <w:szCs w:val="24"/>
        </w:rPr>
        <w:t xml:space="preserve">ρόεδρου, που θα πρέπει να έχει στις πλάτες του όλο το έργο της έρευνας και της επιστήμης για το οποίο λέτε μεν ότι ούτε κατά κεραία δεν το αλλοιώνετε, λέτε ότι διατηρείτε ως σκοπό του συγκεκριμένου </w:t>
      </w:r>
      <w:r>
        <w:rPr>
          <w:rFonts w:eastAsia="Times New Roman" w:cs="Times New Roman"/>
          <w:szCs w:val="24"/>
        </w:rPr>
        <w:t>ι</w:t>
      </w:r>
      <w:r>
        <w:rPr>
          <w:rFonts w:eastAsia="Times New Roman" w:cs="Times New Roman"/>
          <w:szCs w:val="24"/>
        </w:rPr>
        <w:t>νστιτούτου την προσπάθεια για έρευνα και επιστημονική ανα</w:t>
      </w:r>
      <w:r>
        <w:rPr>
          <w:rFonts w:eastAsia="Times New Roman" w:cs="Times New Roman"/>
          <w:szCs w:val="24"/>
        </w:rPr>
        <w:t xml:space="preserve">ζήτηση, πλην όμως αυτό που κάνετε ουσιαστικά είναι ότι το καθιστάτε ένα όργανο σε μια </w:t>
      </w:r>
      <w:proofErr w:type="spellStart"/>
      <w:r>
        <w:rPr>
          <w:rFonts w:eastAsia="Times New Roman" w:cs="Times New Roman"/>
          <w:szCs w:val="24"/>
        </w:rPr>
        <w:t>κομματοκρατούμενη</w:t>
      </w:r>
      <w:proofErr w:type="spellEnd"/>
      <w:r>
        <w:rPr>
          <w:rFonts w:eastAsia="Times New Roman" w:cs="Times New Roman"/>
          <w:szCs w:val="24"/>
        </w:rPr>
        <w:t xml:space="preserve"> Κυβέρνηση. Αυτή είναι η πραγματικά μεγάλη επίθεση, η μεγάλη και πρωτοφανής επίθεση που γίνεται και η οποία, απ’ ό,τι </w:t>
      </w:r>
      <w:r>
        <w:rPr>
          <w:rFonts w:eastAsia="Times New Roman" w:cs="Times New Roman"/>
          <w:szCs w:val="24"/>
        </w:rPr>
        <w:lastRenderedPageBreak/>
        <w:t>βλέπω, δυστυχώς θα τελεσφορήσει. Μέ</w:t>
      </w:r>
      <w:r>
        <w:rPr>
          <w:rFonts w:eastAsia="Times New Roman" w:cs="Times New Roman"/>
          <w:szCs w:val="24"/>
        </w:rPr>
        <w:t>χρι σήμερα καμ</w:t>
      </w:r>
      <w:r>
        <w:rPr>
          <w:rFonts w:eastAsia="Times New Roman" w:cs="Times New Roman"/>
          <w:szCs w:val="24"/>
        </w:rPr>
        <w:t>μ</w:t>
      </w:r>
      <w:r>
        <w:rPr>
          <w:rFonts w:eastAsia="Times New Roman" w:cs="Times New Roman"/>
          <w:szCs w:val="24"/>
        </w:rPr>
        <w:t>ία δεν μπόρεσε να φέρει αποτελέσματα.</w:t>
      </w:r>
    </w:p>
    <w:p w14:paraId="73D8551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Αλλά θα ήθελα να οδηγηθώ και σε ένα συμπέρασμα. Και επειδή πράγματι σας εκτιμάω και ως άνθρωπο και ως πολιτικό για την ηπιότητά σας, στην Ελλάδα εκτός από ταξικοί αγώνες στην ιστορία έχουν διαδραματιστεί</w:t>
      </w:r>
      <w:r>
        <w:rPr>
          <w:rFonts w:eastAsia="Times New Roman" w:cs="Times New Roman"/>
          <w:szCs w:val="24"/>
        </w:rPr>
        <w:t xml:space="preserve"> και οι λεγόμενοι κοινωνικοί αγώνες για την αναγνώριση. Δηλαδή κοινωνικοί αγώνες που έχουν ως </w:t>
      </w:r>
      <w:proofErr w:type="spellStart"/>
      <w:r>
        <w:rPr>
          <w:rFonts w:eastAsia="Times New Roman" w:cs="Times New Roman"/>
          <w:szCs w:val="24"/>
        </w:rPr>
        <w:t>διακύβευμα</w:t>
      </w:r>
      <w:proofErr w:type="spellEnd"/>
      <w:r>
        <w:rPr>
          <w:rFonts w:eastAsia="Times New Roman" w:cs="Times New Roman"/>
          <w:szCs w:val="24"/>
        </w:rPr>
        <w:t xml:space="preserve"> τη διεκδίκηση της αυθεντίας και του κύρους, τη διεκδίκηση δηλαδή του συμβολικού κεφαλαίου που συσσωρεύεται είτε στα πανεπιστημιακά ιδρύματα είτε στα ιν</w:t>
      </w:r>
      <w:r>
        <w:rPr>
          <w:rFonts w:eastAsia="Times New Roman" w:cs="Times New Roman"/>
          <w:szCs w:val="24"/>
        </w:rPr>
        <w:t xml:space="preserve">στιτούτα της αλλοδαπής που έχουν σχέση με την Ελλάδα. </w:t>
      </w:r>
    </w:p>
    <w:p w14:paraId="73D8551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Και εδώ ακριβώς βλέπω, δυστυχώς, ότι αυτοί οι κοινωνικοί αγώνες -και επιβεβαιώνεται αυτό που θα πω και στη συγκεκριμένη περίπτωση- είναι αγώνες οι οποίοι δεν έχουν το στοιχείο ούτε της ευθύτητας ούτε τ</w:t>
      </w:r>
      <w:r>
        <w:rPr>
          <w:rFonts w:eastAsia="Times New Roman" w:cs="Times New Roman"/>
          <w:szCs w:val="24"/>
        </w:rPr>
        <w:t xml:space="preserve">ης εντιμότητας, αλλά πηγάζουν από πολύ πονηρές προθέσεις γεμάτες κακία, που πολλές φορές εκτός από το στοιχειό της απάτης έχουν και το στοιχείο της παλιανθρωπιάς. </w:t>
      </w:r>
    </w:p>
    <w:p w14:paraId="73D8551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Και το λέω αυτό γιατί; Γιατί είναι βέβαιο ότι έχει γίνει. Ξέρουν όλοι ότι μέσα στους κόλπους</w:t>
      </w:r>
      <w:r>
        <w:rPr>
          <w:rFonts w:eastAsia="Times New Roman" w:cs="Times New Roman"/>
          <w:szCs w:val="24"/>
        </w:rPr>
        <w:t xml:space="preserve"> του Υπουργείου Εξωτερικών </w:t>
      </w:r>
      <w:r>
        <w:rPr>
          <w:rFonts w:eastAsia="Times New Roman" w:cs="Times New Roman"/>
          <w:szCs w:val="24"/>
        </w:rPr>
        <w:lastRenderedPageBreak/>
        <w:t xml:space="preserve">υπάρχουν κάποιοι υπάλληλοι που σε συνεργασία με κάποια μειοψηφική ομάδα εκεί που υπάρχει στη Βενετία θέλουν από καιρό και όχι τώρα να επιτύχουν το να φύγει από τη δικαιοδοσία και την αρμοδιότητα της </w:t>
      </w:r>
      <w:r>
        <w:rPr>
          <w:rFonts w:eastAsia="Times New Roman" w:cs="Times New Roman"/>
          <w:szCs w:val="24"/>
        </w:rPr>
        <w:t>Α</w:t>
      </w:r>
      <w:r>
        <w:rPr>
          <w:rFonts w:eastAsia="Times New Roman" w:cs="Times New Roman"/>
          <w:szCs w:val="24"/>
        </w:rPr>
        <w:t>καδημίας αυτό το πνευματικό ί</w:t>
      </w:r>
      <w:r>
        <w:rPr>
          <w:rFonts w:eastAsia="Times New Roman" w:cs="Times New Roman"/>
          <w:szCs w:val="24"/>
        </w:rPr>
        <w:t>δρυμα και να πάει να γίνει μια υπηρεσία του Υπουργείου Εξωτερικών. Αυτό ουσιαστικά κάνετε. Παρ</w:t>
      </w:r>
      <w:r>
        <w:rPr>
          <w:rFonts w:eastAsia="Times New Roman" w:cs="Times New Roman"/>
          <w:szCs w:val="24"/>
        </w:rPr>
        <w:t xml:space="preserve">’ </w:t>
      </w:r>
      <w:r>
        <w:rPr>
          <w:rFonts w:eastAsia="Times New Roman" w:cs="Times New Roman"/>
          <w:szCs w:val="24"/>
        </w:rPr>
        <w:t>όλο που πράγματι διαμαρτύρεστε ότι δεν αλλάζετε τον σκοπό τόσο, με αυτό που κάνετε όμως αλλάζετε τον φορέα που εξουσιαστικά καθορίζει τη λειτουργία, τη δράση κα</w:t>
      </w:r>
      <w:r>
        <w:rPr>
          <w:rFonts w:eastAsia="Times New Roman" w:cs="Times New Roman"/>
          <w:szCs w:val="24"/>
        </w:rPr>
        <w:t xml:space="preserve">ι τα μέσα με τα οποία θα εξυπηρετούνται αυτοί οι σκοποί. </w:t>
      </w:r>
    </w:p>
    <w:p w14:paraId="73D8551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Για αυτό, αν πράγματι -που έτσι πιστεύω κατά βάθος- έχετε την ειλικρινή διάθεση να δώσετε σε αυτό το ίδρυμα μια πνοή που να ξεπεράσει οποιαδήποτε αγκύλωση υπάρχει –και πράγματι υπάρχει- από τα μέχρι</w:t>
      </w:r>
      <w:r>
        <w:rPr>
          <w:rFonts w:eastAsia="Times New Roman" w:cs="Times New Roman"/>
          <w:szCs w:val="24"/>
        </w:rPr>
        <w:t xml:space="preserve"> σήμερα κακώς πεπραγμένα του, θα πρέπει να δώσετε το δικαίωμα στην Ακαδημία Αθηνών να ορίζει, όπως ακριβώς γινόταν από το 1951 μέχρι σήμερα, τον διευθυντή ή τον </w:t>
      </w:r>
      <w:r>
        <w:rPr>
          <w:rFonts w:eastAsia="Times New Roman" w:cs="Times New Roman"/>
          <w:szCs w:val="24"/>
        </w:rPr>
        <w:t>π</w:t>
      </w:r>
      <w:r>
        <w:rPr>
          <w:rFonts w:eastAsia="Times New Roman" w:cs="Times New Roman"/>
          <w:szCs w:val="24"/>
        </w:rPr>
        <w:t xml:space="preserve">ρόεδρο. Έτσι, νομίζω, ότι και οι προθέσεις σας θα αποδειχθεί ότι είναι αγνές και ότι όσα είπα </w:t>
      </w:r>
      <w:r>
        <w:rPr>
          <w:rFonts w:eastAsia="Times New Roman" w:cs="Times New Roman"/>
          <w:szCs w:val="24"/>
        </w:rPr>
        <w:t>προηγουμένως, παρ</w:t>
      </w:r>
      <w:r>
        <w:rPr>
          <w:rFonts w:eastAsia="Times New Roman" w:cs="Times New Roman"/>
          <w:szCs w:val="24"/>
        </w:rPr>
        <w:t xml:space="preserve">’ </w:t>
      </w:r>
      <w:r>
        <w:rPr>
          <w:rFonts w:eastAsia="Times New Roman" w:cs="Times New Roman"/>
          <w:szCs w:val="24"/>
        </w:rPr>
        <w:t xml:space="preserve">όλο που έχουν γραφτεί στον Τύπο, δεν ανταποκρίνονται στην αλήθεια. </w:t>
      </w:r>
    </w:p>
    <w:p w14:paraId="73D8551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Διαφορετικά φοβάμαι ότι θα είναι σε αυτή τη συγκεκριμένη σελίδα, τη λαμπρή σελίδα της επιστημονικής και πνευματικής Ελλάδας, που την εκπροσωπεί επαξίως το Ινστιτούτο Βυζ</w:t>
      </w:r>
      <w:r>
        <w:rPr>
          <w:rFonts w:eastAsia="Times New Roman" w:cs="Times New Roman"/>
          <w:szCs w:val="24"/>
        </w:rPr>
        <w:t xml:space="preserve">αντινών και Μεταβυζαντινών Σπουδών της Βενετίας ως επίλογος ο ίδιος ακριβώς επίλογος που έχουμε δει στο έργο του </w:t>
      </w:r>
      <w:proofErr w:type="spellStart"/>
      <w:r>
        <w:rPr>
          <w:rFonts w:eastAsia="Times New Roman" w:cs="Times New Roman"/>
          <w:szCs w:val="24"/>
        </w:rPr>
        <w:t>Βισκόντι</w:t>
      </w:r>
      <w:proofErr w:type="spellEnd"/>
      <w:r>
        <w:rPr>
          <w:rFonts w:eastAsia="Times New Roman" w:cs="Times New Roman"/>
          <w:szCs w:val="24"/>
        </w:rPr>
        <w:t xml:space="preserve"> «Θάνατος στη Βενετία».</w:t>
      </w:r>
    </w:p>
    <w:p w14:paraId="73D8551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Να είστε καλά.</w:t>
      </w:r>
    </w:p>
    <w:p w14:paraId="73D8551A"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D8551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Κύριε Τζαβάρα, ευχαριστούμε και για τον χρόνο, που τον τηρήσατε.</w:t>
      </w:r>
    </w:p>
    <w:p w14:paraId="73D8551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Κύρια Πρόεδρε, να καταθέσω τις νομοτεχνικές βελτιώσεις που είχα πει στην ομιλία μου.</w:t>
      </w:r>
    </w:p>
    <w:p w14:paraId="73D8551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Καταθέστε τις στ</w:t>
      </w:r>
      <w:r>
        <w:rPr>
          <w:rFonts w:eastAsia="Times New Roman" w:cs="Times New Roman"/>
          <w:szCs w:val="24"/>
        </w:rPr>
        <w:t>α Πρακτικά, για να έρθουν να τις υπογράψω. Τις έχετε αναγνώσει.</w:t>
      </w:r>
    </w:p>
    <w:p w14:paraId="73D8551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Τον λόγο έχει ο κύριος Υφυπουργός.</w:t>
      </w:r>
    </w:p>
    <w:p w14:paraId="73D8551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ΙΩΑΝΝΗΣ ΑΜΑΝΑΤΙΔΗΣ (Υφυπουργός Εξωτερικών):</w:t>
      </w:r>
      <w:r>
        <w:rPr>
          <w:rFonts w:eastAsia="Times New Roman" w:cs="Times New Roman"/>
          <w:szCs w:val="24"/>
        </w:rPr>
        <w:t xml:space="preserve"> Ναι, όπως είπα στην τοποθέτησή μου, για τις δύο αλλαγές σε σχέση με της πρώτης και δεύτερης βαθμίδας όπως και το </w:t>
      </w:r>
      <w:r>
        <w:rPr>
          <w:rFonts w:eastAsia="Times New Roman" w:cs="Times New Roman"/>
          <w:szCs w:val="24"/>
        </w:rPr>
        <w:t xml:space="preserve">ότι το «δύναται στον Οργανισμό να προβλέπεται» φεύγει και αντικαθίσταται από τη φράση «στον Οργανισμό προβλέπεται». </w:t>
      </w:r>
    </w:p>
    <w:p w14:paraId="73D8552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κυρία Πρόεδρε, υπάρχει μια τροπολογία του Υπουργείου Εξωτερικών για τη </w:t>
      </w:r>
      <w:r>
        <w:rPr>
          <w:rFonts w:eastAsia="Times New Roman" w:cs="Times New Roman"/>
          <w:szCs w:val="24"/>
        </w:rPr>
        <w:t>μ</w:t>
      </w:r>
      <w:r>
        <w:rPr>
          <w:rFonts w:eastAsia="Times New Roman" w:cs="Times New Roman"/>
          <w:szCs w:val="24"/>
        </w:rPr>
        <w:t xml:space="preserve">εταφραστική </w:t>
      </w:r>
      <w:r>
        <w:rPr>
          <w:rFonts w:eastAsia="Times New Roman" w:cs="Times New Roman"/>
          <w:szCs w:val="24"/>
        </w:rPr>
        <w:t>υ</w:t>
      </w:r>
      <w:r>
        <w:rPr>
          <w:rFonts w:eastAsia="Times New Roman" w:cs="Times New Roman"/>
          <w:szCs w:val="24"/>
        </w:rPr>
        <w:t xml:space="preserve">πηρεσία. Να μιλήσω τώρα για να έχουν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τους οι εισηγητές των κομμάτων, για να κλείνουμε με αυτό το θέμα;</w:t>
      </w:r>
    </w:p>
    <w:p w14:paraId="73D8552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τροπολογία έχει μοιραστεί, υπάρχει ήδη. </w:t>
      </w:r>
    </w:p>
    <w:p w14:paraId="73D8552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φέρτε εδώ τ</w:t>
      </w:r>
      <w:r>
        <w:rPr>
          <w:rFonts w:eastAsia="Times New Roman" w:cs="Times New Roman"/>
          <w:szCs w:val="24"/>
        </w:rPr>
        <w:t>ις</w:t>
      </w:r>
      <w:r>
        <w:rPr>
          <w:rFonts w:eastAsia="Times New Roman" w:cs="Times New Roman"/>
          <w:szCs w:val="24"/>
        </w:rPr>
        <w:t xml:space="preserve"> νομοτεχνικ</w:t>
      </w:r>
      <w:r>
        <w:rPr>
          <w:rFonts w:eastAsia="Times New Roman" w:cs="Times New Roman"/>
          <w:szCs w:val="24"/>
        </w:rPr>
        <w:t>ές</w:t>
      </w:r>
      <w:r>
        <w:rPr>
          <w:rFonts w:eastAsia="Times New Roman" w:cs="Times New Roman"/>
          <w:szCs w:val="24"/>
        </w:rPr>
        <w:t xml:space="preserve"> βελτ</w:t>
      </w:r>
      <w:r>
        <w:rPr>
          <w:rFonts w:eastAsia="Times New Roman" w:cs="Times New Roman"/>
          <w:szCs w:val="24"/>
        </w:rPr>
        <w:t>ιώ</w:t>
      </w:r>
      <w:r>
        <w:rPr>
          <w:rFonts w:eastAsia="Times New Roman" w:cs="Times New Roman"/>
          <w:szCs w:val="24"/>
        </w:rPr>
        <w:t>σ</w:t>
      </w:r>
      <w:r>
        <w:rPr>
          <w:rFonts w:eastAsia="Times New Roman" w:cs="Times New Roman"/>
          <w:szCs w:val="24"/>
        </w:rPr>
        <w:t>εις</w:t>
      </w:r>
      <w:r>
        <w:rPr>
          <w:rFonts w:eastAsia="Times New Roman" w:cs="Times New Roman"/>
          <w:szCs w:val="24"/>
        </w:rPr>
        <w:t>, για να τ</w:t>
      </w:r>
      <w:r>
        <w:rPr>
          <w:rFonts w:eastAsia="Times New Roman" w:cs="Times New Roman"/>
          <w:szCs w:val="24"/>
        </w:rPr>
        <w:t>ις</w:t>
      </w:r>
      <w:r>
        <w:rPr>
          <w:rFonts w:eastAsia="Times New Roman" w:cs="Times New Roman"/>
          <w:szCs w:val="24"/>
        </w:rPr>
        <w:t xml:space="preserve"> μοιράσουμε, που μια λέξη είναι. </w:t>
      </w:r>
    </w:p>
    <w:p w14:paraId="73D8552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Καταθέτω τ</w:t>
      </w:r>
      <w:r>
        <w:rPr>
          <w:rFonts w:eastAsia="Times New Roman" w:cs="Times New Roman"/>
          <w:szCs w:val="24"/>
        </w:rPr>
        <w:t>ις</w:t>
      </w:r>
      <w:r>
        <w:rPr>
          <w:rFonts w:eastAsia="Times New Roman" w:cs="Times New Roman"/>
          <w:szCs w:val="24"/>
        </w:rPr>
        <w:t xml:space="preserve"> νομοτεχνικ</w:t>
      </w:r>
      <w:r>
        <w:rPr>
          <w:rFonts w:eastAsia="Times New Roman" w:cs="Times New Roman"/>
          <w:szCs w:val="24"/>
        </w:rPr>
        <w:t>ές</w:t>
      </w:r>
      <w:r>
        <w:rPr>
          <w:rFonts w:eastAsia="Times New Roman" w:cs="Times New Roman"/>
          <w:szCs w:val="24"/>
        </w:rPr>
        <w:t xml:space="preserve"> </w:t>
      </w:r>
      <w:proofErr w:type="spellStart"/>
      <w:r>
        <w:rPr>
          <w:rFonts w:eastAsia="Times New Roman" w:cs="Times New Roman"/>
          <w:szCs w:val="24"/>
        </w:rPr>
        <w:t>βελτίωσ</w:t>
      </w:r>
      <w:r>
        <w:rPr>
          <w:rFonts w:eastAsia="Times New Roman" w:cs="Times New Roman"/>
          <w:szCs w:val="24"/>
        </w:rPr>
        <w:t>εις</w:t>
      </w:r>
      <w:proofErr w:type="spellEnd"/>
      <w:r>
        <w:rPr>
          <w:rFonts w:eastAsia="Times New Roman" w:cs="Times New Roman"/>
          <w:szCs w:val="24"/>
        </w:rPr>
        <w:t xml:space="preserve"> για τα Πρακτικά.</w:t>
      </w:r>
    </w:p>
    <w:p w14:paraId="73D8552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κ. </w:t>
      </w:r>
      <w:r>
        <w:rPr>
          <w:rFonts w:eastAsia="Times New Roman" w:cs="Times New Roman"/>
          <w:szCs w:val="24"/>
        </w:rPr>
        <w:t>Ιωάννης</w:t>
      </w:r>
      <w:r>
        <w:rPr>
          <w:rFonts w:eastAsia="Times New Roman" w:cs="Times New Roman"/>
          <w:szCs w:val="24"/>
        </w:rPr>
        <w:t xml:space="preserve"> Αμανατίδης καταθέτει για τα Πρακτικά τ</w:t>
      </w:r>
      <w:r>
        <w:rPr>
          <w:rFonts w:eastAsia="Times New Roman" w:cs="Times New Roman"/>
          <w:szCs w:val="24"/>
        </w:rPr>
        <w:t>ις</w:t>
      </w:r>
      <w:r>
        <w:rPr>
          <w:rFonts w:eastAsia="Times New Roman" w:cs="Times New Roman"/>
          <w:szCs w:val="24"/>
        </w:rPr>
        <w:t xml:space="preserve"> προαναφερθείσ</w:t>
      </w:r>
      <w:r>
        <w:rPr>
          <w:rFonts w:eastAsia="Times New Roman" w:cs="Times New Roman"/>
          <w:szCs w:val="24"/>
        </w:rPr>
        <w:t>ες</w:t>
      </w:r>
      <w:r>
        <w:rPr>
          <w:rFonts w:eastAsia="Times New Roman" w:cs="Times New Roman"/>
          <w:szCs w:val="24"/>
        </w:rPr>
        <w:t xml:space="preserve"> νομοτεχνικ</w:t>
      </w:r>
      <w:r>
        <w:rPr>
          <w:rFonts w:eastAsia="Times New Roman" w:cs="Times New Roman"/>
          <w:szCs w:val="24"/>
        </w:rPr>
        <w:t>ές</w:t>
      </w:r>
      <w:r>
        <w:rPr>
          <w:rFonts w:eastAsia="Times New Roman" w:cs="Times New Roman"/>
          <w:szCs w:val="24"/>
        </w:rPr>
        <w:t xml:space="preserve"> βελτ</w:t>
      </w:r>
      <w:r>
        <w:rPr>
          <w:rFonts w:eastAsia="Times New Roman" w:cs="Times New Roman"/>
          <w:szCs w:val="24"/>
        </w:rPr>
        <w:t>ιώ</w:t>
      </w:r>
      <w:r>
        <w:rPr>
          <w:rFonts w:eastAsia="Times New Roman" w:cs="Times New Roman"/>
          <w:szCs w:val="24"/>
        </w:rPr>
        <w:t>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οποί</w:t>
      </w:r>
      <w:r>
        <w:rPr>
          <w:rFonts w:eastAsia="Times New Roman" w:cs="Times New Roman"/>
          <w:szCs w:val="24"/>
        </w:rPr>
        <w:t>ες</w:t>
      </w:r>
      <w:r>
        <w:rPr>
          <w:rFonts w:eastAsia="Times New Roman" w:cs="Times New Roman"/>
          <w:szCs w:val="24"/>
        </w:rPr>
        <w:t xml:space="preserve"> έχ</w:t>
      </w:r>
      <w:r>
        <w:rPr>
          <w:rFonts w:eastAsia="Times New Roman" w:cs="Times New Roman"/>
          <w:szCs w:val="24"/>
        </w:rPr>
        <w:t xml:space="preserve">ουν </w:t>
      </w:r>
      <w:r>
        <w:rPr>
          <w:rFonts w:eastAsia="Times New Roman" w:cs="Times New Roman"/>
          <w:szCs w:val="24"/>
        </w:rPr>
        <w:t>ως εξής:</w:t>
      </w:r>
    </w:p>
    <w:p w14:paraId="73D85525" w14:textId="77777777" w:rsidR="00D41FAB" w:rsidRDefault="001456E4">
      <w:pPr>
        <w:spacing w:line="600" w:lineRule="auto"/>
        <w:ind w:firstLine="720"/>
        <w:jc w:val="center"/>
        <w:rPr>
          <w:rFonts w:eastAsia="Times New Roman" w:cs="Times New Roman"/>
          <w:color w:val="C00000"/>
          <w:szCs w:val="24"/>
        </w:rPr>
      </w:pPr>
      <w:r>
        <w:rPr>
          <w:rFonts w:eastAsia="Times New Roman" w:cs="Times New Roman"/>
          <w:color w:val="C00000"/>
          <w:szCs w:val="24"/>
        </w:rPr>
        <w:t>(</w:t>
      </w:r>
      <w:r w:rsidRPr="0084388F">
        <w:rPr>
          <w:rFonts w:eastAsia="Times New Roman" w:cs="Times New Roman"/>
          <w:color w:val="C00000"/>
          <w:szCs w:val="24"/>
        </w:rPr>
        <w:t xml:space="preserve">Αλλαγή </w:t>
      </w:r>
      <w:r w:rsidRPr="0084388F">
        <w:rPr>
          <w:rFonts w:eastAsia="Times New Roman" w:cs="Times New Roman"/>
          <w:color w:val="C00000"/>
          <w:szCs w:val="24"/>
        </w:rPr>
        <w:t>σελ.</w:t>
      </w:r>
      <w:r>
        <w:rPr>
          <w:rFonts w:eastAsia="Times New Roman" w:cs="Times New Roman"/>
          <w:color w:val="C00000"/>
          <w:szCs w:val="24"/>
        </w:rPr>
        <w:t>)</w:t>
      </w:r>
    </w:p>
    <w:p w14:paraId="73D85526" w14:textId="77777777" w:rsidR="00D41FAB" w:rsidRDefault="001456E4">
      <w:pPr>
        <w:spacing w:line="600" w:lineRule="auto"/>
        <w:ind w:firstLine="720"/>
        <w:jc w:val="center"/>
        <w:rPr>
          <w:rFonts w:eastAsia="Times New Roman" w:cs="Times New Roman"/>
          <w:color w:val="C00000"/>
          <w:szCs w:val="24"/>
        </w:rPr>
      </w:pPr>
      <w:r>
        <w:rPr>
          <w:rFonts w:eastAsia="Times New Roman" w:cs="Times New Roman"/>
          <w:color w:val="C00000"/>
          <w:szCs w:val="24"/>
        </w:rPr>
        <w:lastRenderedPageBreak/>
        <w:t>(</w:t>
      </w:r>
      <w:r w:rsidRPr="00021480">
        <w:rPr>
          <w:rFonts w:eastAsia="Times New Roman" w:cs="Times New Roman"/>
          <w:color w:val="C00000"/>
          <w:szCs w:val="24"/>
        </w:rPr>
        <w:t xml:space="preserve">Να μπει η σελ. </w:t>
      </w:r>
      <w:r w:rsidRPr="00267B6E">
        <w:rPr>
          <w:rFonts w:eastAsia="Times New Roman" w:cs="Times New Roman"/>
          <w:color w:val="C00000"/>
          <w:szCs w:val="24"/>
        </w:rPr>
        <w:t>18</w:t>
      </w:r>
      <w:r w:rsidRPr="0084388F">
        <w:rPr>
          <w:rFonts w:eastAsia="Times New Roman" w:cs="Times New Roman"/>
          <w:color w:val="C00000"/>
          <w:szCs w:val="24"/>
        </w:rPr>
        <w:t>6</w:t>
      </w:r>
      <w:r>
        <w:rPr>
          <w:rFonts w:eastAsia="Times New Roman" w:cs="Times New Roman"/>
          <w:color w:val="C00000"/>
          <w:szCs w:val="24"/>
        </w:rPr>
        <w:t>)</w:t>
      </w:r>
    </w:p>
    <w:p w14:paraId="73D85527" w14:textId="77777777" w:rsidR="00D41FAB" w:rsidRDefault="001456E4">
      <w:pPr>
        <w:spacing w:line="600" w:lineRule="auto"/>
        <w:ind w:firstLine="720"/>
        <w:jc w:val="center"/>
        <w:rPr>
          <w:rFonts w:eastAsia="Times New Roman" w:cs="Times New Roman"/>
          <w:color w:val="C00000"/>
          <w:szCs w:val="24"/>
        </w:rPr>
      </w:pPr>
      <w:r>
        <w:rPr>
          <w:rFonts w:eastAsia="Times New Roman" w:cs="Times New Roman"/>
          <w:color w:val="C00000"/>
          <w:szCs w:val="24"/>
        </w:rPr>
        <w:t>(</w:t>
      </w:r>
      <w:r w:rsidRPr="0084388F">
        <w:rPr>
          <w:rFonts w:eastAsia="Times New Roman" w:cs="Times New Roman"/>
          <w:color w:val="C00000"/>
          <w:szCs w:val="24"/>
        </w:rPr>
        <w:t>Αλλαγή σελ.</w:t>
      </w:r>
      <w:r>
        <w:rPr>
          <w:rFonts w:eastAsia="Times New Roman" w:cs="Times New Roman"/>
          <w:color w:val="C00000"/>
          <w:szCs w:val="24"/>
        </w:rPr>
        <w:t>)</w:t>
      </w:r>
    </w:p>
    <w:p w14:paraId="73D8552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να διανεμηθεί στους συναδέλφους.</w:t>
      </w:r>
    </w:p>
    <w:p w14:paraId="73D8552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Όπως γνωρίζετε, λοιπόν, κυρίες και κύριοι συνάδελφοι, στο Υπουργείο</w:t>
      </w:r>
      <w:r>
        <w:rPr>
          <w:rFonts w:eastAsia="Times New Roman" w:cs="Times New Roman"/>
          <w:szCs w:val="24"/>
        </w:rPr>
        <w:t xml:space="preserve"> Εξωτερικών λειτουργεί η </w:t>
      </w:r>
      <w:r>
        <w:rPr>
          <w:rFonts w:eastAsia="Times New Roman" w:cs="Times New Roman"/>
          <w:szCs w:val="24"/>
        </w:rPr>
        <w:t>μ</w:t>
      </w:r>
      <w:r>
        <w:rPr>
          <w:rFonts w:eastAsia="Times New Roman" w:cs="Times New Roman"/>
          <w:szCs w:val="24"/>
        </w:rPr>
        <w:t xml:space="preserve">εταφραστική </w:t>
      </w:r>
      <w:r>
        <w:rPr>
          <w:rFonts w:eastAsia="Times New Roman" w:cs="Times New Roman"/>
          <w:szCs w:val="24"/>
        </w:rPr>
        <w:t>υ</w:t>
      </w:r>
      <w:r>
        <w:rPr>
          <w:rFonts w:eastAsia="Times New Roman" w:cs="Times New Roman"/>
          <w:szCs w:val="24"/>
        </w:rPr>
        <w:t>πηρεσία, της οποίας η λειτουργία είναι ενταγμένη μέσα στον οργανισμό του ίδιου του Υπουργείου και επιτελεί έναν συγκεκριμένο ρόλο με την επικύρωση, τη μετάφραση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73D8552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Θέλω να πω ότι αυτή η υπηρεσία, όπως και οι μεταφ</w:t>
      </w:r>
      <w:r>
        <w:rPr>
          <w:rFonts w:eastAsia="Times New Roman" w:cs="Times New Roman"/>
          <w:szCs w:val="24"/>
        </w:rPr>
        <w:t xml:space="preserve">ραστές που έχουν ένα ιδιαίτερο καθεστώς, με τις ελλείψεις που υπάρχουν, καταβάλλουν μια μεγάλη προσπάθεια και χρειάζεται μια αναμόρφωση. Αυτό που θέλουμε όλοι μας και στην ελληνική Βουλή και ως Κυβέρνηση είναι να εξυπηρετείται ο πολίτης. </w:t>
      </w:r>
    </w:p>
    <w:p w14:paraId="73D8552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τροπολογία αυτή</w:t>
      </w:r>
      <w:r>
        <w:rPr>
          <w:rFonts w:eastAsia="Times New Roman" w:cs="Times New Roman"/>
          <w:szCs w:val="24"/>
        </w:rPr>
        <w:t xml:space="preserve"> να ξέρετε ότι είναι αποτέλεσμα μιας νομοτεχνικής επιτροπής, η οποία συστήθηκε στο Υπουργείο Εξωτερικών και στο οποίο συμπτύχθηκαν όλοι οι φορείς και οι οποίοι </w:t>
      </w:r>
      <w:r>
        <w:rPr>
          <w:rFonts w:eastAsia="Times New Roman" w:cs="Times New Roman"/>
          <w:szCs w:val="24"/>
        </w:rPr>
        <w:lastRenderedPageBreak/>
        <w:t>ομόφωνα κατέληξαν στην τροπολογία αυτή την οποία έχουμε καταθέσει στη Βουλή. Τι κάνουμε; Ουσιαστ</w:t>
      </w:r>
      <w:r>
        <w:rPr>
          <w:rFonts w:eastAsia="Times New Roman" w:cs="Times New Roman"/>
          <w:szCs w:val="24"/>
        </w:rPr>
        <w:t xml:space="preserve">ικά λέμε ποια είναι αυτά τα έγγραφα που μπορεί να επικυρώνονται, ποια μεταφράζουμε, δεύτερον, ιδρύουμε για πρώτη φορά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πίσημων </w:t>
      </w:r>
      <w:r>
        <w:rPr>
          <w:rFonts w:eastAsia="Times New Roman" w:cs="Times New Roman"/>
          <w:szCs w:val="24"/>
        </w:rPr>
        <w:t>μ</w:t>
      </w:r>
      <w:r>
        <w:rPr>
          <w:rFonts w:eastAsia="Times New Roman" w:cs="Times New Roman"/>
          <w:szCs w:val="24"/>
        </w:rPr>
        <w:t>εταφραστών του ΥΠΕΞ και, τρίτον και πιο ουσιαστικό, δίνεται η εξουσιοδότηση, έτσι ώστε να υπάρξει ένας εσωτερικός κανο</w:t>
      </w:r>
      <w:r>
        <w:rPr>
          <w:rFonts w:eastAsia="Times New Roman" w:cs="Times New Roman"/>
          <w:szCs w:val="24"/>
        </w:rPr>
        <w:t>νισμός ο οποίος θα μας επιτρέψει την αναμόρφωση στην ηλεκτρονική διακίνηση. Θέλουμε να κάνουμε μια μεγάλη προσπάθεια να γίνεται ηλεκτρονικά η παράδοση των χαρτιών, όπως και η χρέωση και να φύγει αυτή η εικόνα που δίνεται με τον συνωστισμό και βεβαίως ο τρό</w:t>
      </w:r>
      <w:r>
        <w:rPr>
          <w:rFonts w:eastAsia="Times New Roman" w:cs="Times New Roman"/>
          <w:szCs w:val="24"/>
        </w:rPr>
        <w:t>πος πληρωμής των μεταφραστών με την οποία ουσιαστικά θα δεσμεύονται οι πιστώσεις τους –ειδικά για το Υπουργείο Εξωτερικών είναι αυτό- έτσι ώστε να πληρώνονται οι μεταφραστές και να μην έχουμε κανένα θέμα ότι δεν υπάρχουν τα χρήματα. Κα</w:t>
      </w:r>
      <w:r>
        <w:rPr>
          <w:rFonts w:eastAsia="Times New Roman" w:cs="Times New Roman"/>
          <w:szCs w:val="24"/>
        </w:rPr>
        <w:t>μ</w:t>
      </w:r>
      <w:r>
        <w:rPr>
          <w:rFonts w:eastAsia="Times New Roman" w:cs="Times New Roman"/>
          <w:szCs w:val="24"/>
        </w:rPr>
        <w:t>μιά φορά υπάρχουν αυ</w:t>
      </w:r>
      <w:r>
        <w:rPr>
          <w:rFonts w:eastAsia="Times New Roman" w:cs="Times New Roman"/>
          <w:szCs w:val="24"/>
        </w:rPr>
        <w:t>τές οι δικαιολογίες ειδικά από τα Υπουργεία, όχι από τους ιδιώτες που πηγαίνουν. Ειδικά από τα Υπουργεία, γιατί ο όγκος των υπηρεσιακών εγγράφων που μεταφράζουν είναι πάρα πολύ μεγάλος –το γνωρίζουν όσοι είναι στο Υπουργείο Εξωτερικών- και πρέπει να υπάρχε</w:t>
      </w:r>
      <w:r>
        <w:rPr>
          <w:rFonts w:eastAsia="Times New Roman" w:cs="Times New Roman"/>
          <w:szCs w:val="24"/>
        </w:rPr>
        <w:t xml:space="preserve">ι η </w:t>
      </w:r>
      <w:proofErr w:type="spellStart"/>
      <w:r>
        <w:rPr>
          <w:rFonts w:eastAsia="Times New Roman" w:cs="Times New Roman"/>
          <w:szCs w:val="24"/>
        </w:rPr>
        <w:t>προδέσμευση</w:t>
      </w:r>
      <w:proofErr w:type="spellEnd"/>
      <w:r>
        <w:rPr>
          <w:rFonts w:eastAsia="Times New Roman" w:cs="Times New Roman"/>
          <w:szCs w:val="24"/>
        </w:rPr>
        <w:t xml:space="preserve">, τουλάχιστον για κάποια ποσά, διότι συνήθως ξέρει </w:t>
      </w:r>
      <w:r>
        <w:rPr>
          <w:rFonts w:eastAsia="Times New Roman" w:cs="Times New Roman"/>
          <w:szCs w:val="24"/>
        </w:rPr>
        <w:lastRenderedPageBreak/>
        <w:t xml:space="preserve">κάθε Υπουργείο πόσες μεταφράσεις κάνει, τα περισσότερα υπάρχουν στο Υπουργείο Δικαιοσύνης, όπως ξέρετε, κύριε Κουμουτσάκο, έτσι ώστε να μπορούν να πληρώνονται οι μεταφραστές. </w:t>
      </w:r>
    </w:p>
    <w:p w14:paraId="73D8552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Τα υπόλοιπα επ</w:t>
      </w:r>
      <w:r>
        <w:rPr>
          <w:rFonts w:eastAsia="Times New Roman" w:cs="Times New Roman"/>
          <w:szCs w:val="24"/>
        </w:rPr>
        <w:t xml:space="preserve">αναλαμβάνουν αυτά που υπάρχουν και στον </w:t>
      </w:r>
      <w:r>
        <w:rPr>
          <w:rFonts w:eastAsia="Times New Roman" w:cs="Times New Roman"/>
          <w:szCs w:val="24"/>
        </w:rPr>
        <w:t>ο</w:t>
      </w:r>
      <w:r>
        <w:rPr>
          <w:rFonts w:eastAsia="Times New Roman" w:cs="Times New Roman"/>
          <w:szCs w:val="24"/>
        </w:rPr>
        <w:t xml:space="preserve">ργανισμό ήδη και δεν θα μπορούσε διαφορετικά να γίνει, έτσι ώστε να κατοχυρωθούν. Αυτή η τροπολογία βεβαίως θα ενταχθεί όταν γίνει αργότερα συνολικά ο </w:t>
      </w:r>
      <w:r>
        <w:rPr>
          <w:rFonts w:eastAsia="Times New Roman" w:cs="Times New Roman"/>
          <w:szCs w:val="24"/>
        </w:rPr>
        <w:t>ο</w:t>
      </w:r>
      <w:r>
        <w:rPr>
          <w:rFonts w:eastAsia="Times New Roman" w:cs="Times New Roman"/>
          <w:szCs w:val="24"/>
        </w:rPr>
        <w:t xml:space="preserve">ργανισμός και θα είναι μέρος του </w:t>
      </w:r>
      <w:r>
        <w:rPr>
          <w:rFonts w:eastAsia="Times New Roman" w:cs="Times New Roman"/>
          <w:szCs w:val="24"/>
        </w:rPr>
        <w:t>ο</w:t>
      </w:r>
      <w:r>
        <w:rPr>
          <w:rFonts w:eastAsia="Times New Roman" w:cs="Times New Roman"/>
          <w:szCs w:val="24"/>
        </w:rPr>
        <w:t>ργανισμού του Υπουργείου Εξωτ</w:t>
      </w:r>
      <w:r>
        <w:rPr>
          <w:rFonts w:eastAsia="Times New Roman" w:cs="Times New Roman"/>
          <w:szCs w:val="24"/>
        </w:rPr>
        <w:t xml:space="preserve">ερικών. </w:t>
      </w:r>
    </w:p>
    <w:p w14:paraId="73D8552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Ωστόσο, κυρία Πρόεδρε, να πω το εξής: εγώ στην τοποθέτησή μου δεν μίλησα με ονόματα. Προσπαθούμε να έχουμε έναν επίλογο στις παθογένειες. Να έχουμε ένα πρόλογο και μια λαμπρή πορεία μπροστά. Θα σας πω, όμως, ότι πολλές φορές η επιλογή από οποιοδήπ</w:t>
      </w:r>
      <w:r>
        <w:rPr>
          <w:rFonts w:eastAsia="Times New Roman" w:cs="Times New Roman"/>
          <w:szCs w:val="24"/>
        </w:rPr>
        <w:t xml:space="preserve">οτε καλό όργανο, αν το θέλετε, δεν είναι από μόνο του αυτό το οποίο διασφαλίζει τελικά –μπορεί να εγγυάται ως ένα βαθμό- το αν λειτουργεί καλά ή όχι κάποιος στη θέση που είναι. Το αποτέλεσμα είναι όλες οι παθογένειες οι οποίες υπήρξαν. Δεν θα προχωρήσω σε </w:t>
      </w:r>
      <w:r>
        <w:rPr>
          <w:rFonts w:eastAsia="Times New Roman" w:cs="Times New Roman"/>
          <w:szCs w:val="24"/>
        </w:rPr>
        <w:t xml:space="preserve">ονοματολογία. </w:t>
      </w:r>
    </w:p>
    <w:p w14:paraId="73D8552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Θέλω να κάνω ένα ακόμη σχόλιο. Αν η κ. </w:t>
      </w:r>
      <w:proofErr w:type="spellStart"/>
      <w:r>
        <w:rPr>
          <w:rFonts w:eastAsia="Times New Roman" w:cs="Times New Roman"/>
          <w:szCs w:val="24"/>
        </w:rPr>
        <w:t>Αρβελέρ</w:t>
      </w:r>
      <w:proofErr w:type="spellEnd"/>
      <w:r>
        <w:rPr>
          <w:rFonts w:eastAsia="Times New Roman" w:cs="Times New Roman"/>
          <w:szCs w:val="24"/>
        </w:rPr>
        <w:t xml:space="preserve"> και ο κ. Δοξιάδης είχαν διαβάσει και είχαν δει τις αλλαγές που έχουμε στο </w:t>
      </w:r>
      <w:r>
        <w:rPr>
          <w:rFonts w:eastAsia="Times New Roman" w:cs="Times New Roman"/>
          <w:szCs w:val="24"/>
        </w:rPr>
        <w:lastRenderedPageBreak/>
        <w:t>νομοσχέδιο, δεν θα εκφραζόντουσαν έτσι. Πιστεύω ότι ήταν θύματα κακής πληροφόρησης ότι όντως πάει να γίνει κάτι τέτοιο ό</w:t>
      </w:r>
      <w:r>
        <w:rPr>
          <w:rFonts w:eastAsia="Times New Roman" w:cs="Times New Roman"/>
          <w:szCs w:val="24"/>
        </w:rPr>
        <w:t xml:space="preserve">τι πάμε να το υποβιβάσουμε. </w:t>
      </w:r>
    </w:p>
    <w:p w14:paraId="73D8552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Ξαναλέω ότι θα μπορούσαμε να αλλάξουμε τους σκοπούς. Τον σκοπό θα μπορούσαμε να τον αλλάξουμε. </w:t>
      </w:r>
    </w:p>
    <w:p w14:paraId="73D8553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Την Ακαδημία γιατί δεν τη βάζετε;</w:t>
      </w:r>
    </w:p>
    <w:p w14:paraId="73D8553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Θα σας πω. Κύριε Τζαβάρα, εγώ </w:t>
      </w:r>
      <w:r>
        <w:rPr>
          <w:rFonts w:eastAsia="Times New Roman" w:cs="Times New Roman"/>
          <w:szCs w:val="24"/>
        </w:rPr>
        <w:t>τοποθετούμαι τώρα. Τον σκοπό μπορούμε να τον αλλάξουμε. Δεν υπάρχει κανένα πρόβλημα. Να ξεκαθαριστεί αυτό εδώ και να μην ξανακουστεί, γιατί είναι κρίμα για την Ολομέλεια της Βουλής αυτό. Δεν τον αλλάζουμε. Διότι ειπώθηκε και δεν θέλω να υπάρχει ούτε υπόνοι</w:t>
      </w:r>
      <w:r>
        <w:rPr>
          <w:rFonts w:eastAsia="Times New Roman" w:cs="Times New Roman"/>
          <w:szCs w:val="24"/>
        </w:rPr>
        <w:t xml:space="preserve">α ότι θέλουμε να αλλάξουμε τον χαρακτήρα του Ιδρύματος. Αυτή είναι όλη η ιστορία. </w:t>
      </w:r>
    </w:p>
    <w:p w14:paraId="73D8553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73D85533" w14:textId="77777777" w:rsidR="00D41FAB" w:rsidRDefault="001456E4">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Επόμενη ομιλήτρια </w:t>
      </w:r>
      <w:r>
        <w:rPr>
          <w:rFonts w:eastAsia="Times New Roman"/>
          <w:bCs/>
        </w:rPr>
        <w:t>είναι</w:t>
      </w:r>
      <w:r>
        <w:rPr>
          <w:rFonts w:eastAsia="Times New Roman" w:cs="Times New Roman"/>
        </w:rPr>
        <w:t xml:space="preserve"> η </w:t>
      </w:r>
      <w:r>
        <w:rPr>
          <w:rFonts w:eastAsia="Times New Roman" w:cs="Times New Roman"/>
        </w:rPr>
        <w:t xml:space="preserve">κ. </w:t>
      </w:r>
      <w:proofErr w:type="spellStart"/>
      <w:r>
        <w:rPr>
          <w:rFonts w:eastAsia="Times New Roman" w:cs="Times New Roman"/>
        </w:rPr>
        <w:t>Μεγαλοοικονόμου</w:t>
      </w:r>
      <w:proofErr w:type="spellEnd"/>
      <w:r>
        <w:rPr>
          <w:rFonts w:eastAsia="Times New Roman" w:cs="Times New Roman"/>
        </w:rPr>
        <w:t xml:space="preserve">, </w:t>
      </w:r>
      <w:r>
        <w:rPr>
          <w:rFonts w:eastAsia="Times New Roman" w:cs="Times New Roman"/>
        </w:rPr>
        <w:t>Α</w:t>
      </w:r>
      <w:r>
        <w:rPr>
          <w:rFonts w:eastAsia="Times New Roman" w:cs="Times New Roman"/>
        </w:rPr>
        <w:t xml:space="preserve">νεξάρτητη Βουλευτής, για επτά λεπτά. </w:t>
      </w:r>
    </w:p>
    <w:p w14:paraId="73D85534" w14:textId="77777777" w:rsidR="00D41FAB" w:rsidRDefault="001456E4">
      <w:pPr>
        <w:spacing w:line="600" w:lineRule="auto"/>
        <w:ind w:firstLine="720"/>
        <w:jc w:val="both"/>
        <w:rPr>
          <w:rFonts w:eastAsia="Times New Roman" w:cs="Times New Roman"/>
        </w:rPr>
      </w:pPr>
      <w:r>
        <w:rPr>
          <w:rFonts w:eastAsia="Times New Roman" w:cs="Times New Roman"/>
          <w:b/>
        </w:rPr>
        <w:lastRenderedPageBreak/>
        <w:t>ΘΕΟΔΩΡΑ ΜΕΓΑΛΟΟΙΚΟΝΟΜΟ</w:t>
      </w:r>
      <w:r>
        <w:rPr>
          <w:rFonts w:eastAsia="Times New Roman" w:cs="Times New Roman"/>
          <w:b/>
        </w:rPr>
        <w:t>Υ:</w:t>
      </w:r>
      <w:r>
        <w:rPr>
          <w:rFonts w:eastAsia="Times New Roman" w:cs="Times New Roman"/>
        </w:rPr>
        <w:t xml:space="preserve"> </w:t>
      </w:r>
      <w:r>
        <w:rPr>
          <w:rFonts w:eastAsia="Times New Roman"/>
          <w:bCs/>
        </w:rPr>
        <w:t xml:space="preserve">Ευχαριστώ, κυρία Πρόεδρε. </w:t>
      </w:r>
      <w:r>
        <w:rPr>
          <w:rFonts w:eastAsia="Times New Roman" w:cs="Times New Roman"/>
        </w:rPr>
        <w:t xml:space="preserve"> </w:t>
      </w:r>
    </w:p>
    <w:p w14:paraId="73D85535" w14:textId="77777777" w:rsidR="00D41FAB" w:rsidRDefault="001456E4">
      <w:pPr>
        <w:spacing w:line="600" w:lineRule="auto"/>
        <w:ind w:firstLine="720"/>
        <w:jc w:val="both"/>
        <w:rPr>
          <w:rFonts w:eastAsia="Times New Roman" w:cs="Times New Roman"/>
        </w:rPr>
      </w:pPr>
      <w:r>
        <w:rPr>
          <w:rFonts w:eastAsia="Times New Roman" w:cs="Times New Roman"/>
        </w:rPr>
        <w:t xml:space="preserve">Κύριε Υπουργέ, σήμερα μιλάμε για </w:t>
      </w:r>
      <w:r>
        <w:rPr>
          <w:rFonts w:eastAsia="Times New Roman"/>
          <w:bCs/>
          <w:shd w:val="clear" w:color="auto" w:fill="FFFFFF"/>
        </w:rPr>
        <w:t>ένα</w:t>
      </w:r>
      <w:r>
        <w:rPr>
          <w:rFonts w:eastAsia="Times New Roman" w:cs="Times New Roman"/>
        </w:rPr>
        <w:t xml:space="preserve"> νομοσχέδιο στο οποίο εμπλέκονται δύο σημαντικά Υπουργεία, το Υπουργείο Εξωτερικών και το Υπουργείο Παιδείας, Έρευνας και Θρησκευμάτων. </w:t>
      </w:r>
    </w:p>
    <w:p w14:paraId="73D85536" w14:textId="77777777" w:rsidR="00D41FAB" w:rsidRDefault="001456E4">
      <w:pPr>
        <w:spacing w:line="600" w:lineRule="auto"/>
        <w:ind w:firstLine="720"/>
        <w:jc w:val="both"/>
        <w:rPr>
          <w:rFonts w:eastAsia="Times New Roman" w:cs="Times New Roman"/>
        </w:rPr>
      </w:pPr>
      <w:r>
        <w:rPr>
          <w:rFonts w:eastAsia="Times New Roman" w:cs="Times New Roman"/>
        </w:rPr>
        <w:t xml:space="preserve">Αναφερόμαστε στο Ελληνικό Ινστιτούτο Βυζαντινών και Μεταβυζαντινών Σπουδών, </w:t>
      </w:r>
      <w:r>
        <w:rPr>
          <w:rFonts w:eastAsia="Times New Roman" w:cs="Times New Roman"/>
          <w:bCs/>
          <w:shd w:val="clear" w:color="auto" w:fill="FFFFFF"/>
        </w:rPr>
        <w:t>που</w:t>
      </w:r>
      <w:r>
        <w:rPr>
          <w:rFonts w:eastAsia="Times New Roman" w:cs="Times New Roman"/>
        </w:rPr>
        <w:t xml:space="preserve"> είχε </w:t>
      </w:r>
      <w:r>
        <w:rPr>
          <w:rFonts w:eastAsia="Times New Roman"/>
          <w:bCs/>
          <w:shd w:val="clear" w:color="auto" w:fill="FFFFFF"/>
        </w:rPr>
        <w:t>ένα</w:t>
      </w:r>
      <w:r>
        <w:rPr>
          <w:rFonts w:eastAsia="Times New Roman" w:cs="Times New Roman"/>
        </w:rPr>
        <w:t xml:space="preserve"> απαρχαιωμένο καταστατικό, το οποίο θέλουμε να τροποποιήσουμε, για να εκσυγχρονίσουμε το </w:t>
      </w:r>
      <w:r>
        <w:rPr>
          <w:rFonts w:eastAsia="Times New Roman" w:cs="Times New Roman"/>
        </w:rPr>
        <w:t>ι</w:t>
      </w:r>
      <w:r>
        <w:rPr>
          <w:rFonts w:eastAsia="Times New Roman" w:cs="Times New Roman"/>
        </w:rPr>
        <w:t xml:space="preserve">νστιτούτο. </w:t>
      </w:r>
      <w:r>
        <w:rPr>
          <w:rFonts w:eastAsia="Times New Roman" w:cs="Times New Roman"/>
          <w:bCs/>
          <w:shd w:val="clear" w:color="auto" w:fill="FFFFFF"/>
        </w:rPr>
        <w:t>Όμως,</w:t>
      </w:r>
      <w:r>
        <w:rPr>
          <w:rFonts w:eastAsia="Times New Roman" w:cs="Times New Roman"/>
        </w:rPr>
        <w:t xml:space="preserve"> αυτό θα έπρεπε να </w:t>
      </w:r>
      <w:r>
        <w:rPr>
          <w:rFonts w:eastAsia="Times New Roman"/>
          <w:bCs/>
        </w:rPr>
        <w:t>έχει</w:t>
      </w:r>
      <w:r>
        <w:rPr>
          <w:rFonts w:eastAsia="Times New Roman" w:cs="Times New Roman"/>
        </w:rPr>
        <w:t xml:space="preserve"> γίνει προ πολλού. Βρίσκουμε μήπως </w:t>
      </w:r>
      <w:r>
        <w:rPr>
          <w:rFonts w:eastAsia="Times New Roman"/>
          <w:bCs/>
          <w:shd w:val="clear" w:color="auto" w:fill="FFFFFF"/>
        </w:rPr>
        <w:t>ότι</w:t>
      </w:r>
      <w:r>
        <w:rPr>
          <w:rFonts w:eastAsia="Times New Roman" w:cs="Times New Roman"/>
        </w:rPr>
        <w:t xml:space="preserve"> </w:t>
      </w:r>
      <w:r>
        <w:rPr>
          <w:rFonts w:eastAsia="Times New Roman" w:cs="Times New Roman"/>
        </w:rPr>
        <w:t xml:space="preserve">τώρα ήταν η κατάλληλη στιγμή; Το καταστατικό του </w:t>
      </w:r>
      <w:r>
        <w:rPr>
          <w:rFonts w:eastAsia="Times New Roman"/>
          <w:bCs/>
        </w:rPr>
        <w:t>είναι</w:t>
      </w:r>
      <w:r>
        <w:rPr>
          <w:rFonts w:eastAsia="Times New Roman" w:cs="Times New Roman"/>
        </w:rPr>
        <w:t xml:space="preserve"> καταστατικό της δεκαετίας 1960 και είμαστε στο 2017 και τώρα θέλουμε να το διαμορφώσουμε για να το εκσυγχρονίσουμε. </w:t>
      </w:r>
    </w:p>
    <w:p w14:paraId="73D85537" w14:textId="77777777" w:rsidR="00D41FAB" w:rsidRDefault="001456E4">
      <w:pPr>
        <w:spacing w:line="600" w:lineRule="auto"/>
        <w:ind w:firstLine="720"/>
        <w:jc w:val="both"/>
        <w:rPr>
          <w:rFonts w:eastAsia="Times New Roman" w:cs="Times New Roman"/>
        </w:rPr>
      </w:pPr>
      <w:r>
        <w:rPr>
          <w:rFonts w:eastAsia="Times New Roman" w:cs="Times New Roman"/>
        </w:rPr>
        <w:t>Αυτά τα δύο Υπουργεία, που φέρνουν το σημερινό νομοσχέδιο, δεν είχαν άλλα πράγματα ν</w:t>
      </w:r>
      <w:r>
        <w:rPr>
          <w:rFonts w:eastAsia="Times New Roman" w:cs="Times New Roman"/>
        </w:rPr>
        <w:t xml:space="preserve">α θίξουν από την πραγματικότητα, που να αφορούν πιο άμεσα την κοινωνία, σε </w:t>
      </w:r>
      <w:r>
        <w:rPr>
          <w:rFonts w:eastAsia="Times New Roman"/>
          <w:bCs/>
          <w:shd w:val="clear" w:color="auto" w:fill="FFFFFF"/>
        </w:rPr>
        <w:t>μια</w:t>
      </w:r>
      <w:r>
        <w:rPr>
          <w:rFonts w:eastAsia="Times New Roman" w:cs="Times New Roman"/>
        </w:rPr>
        <w:t xml:space="preserve"> στιγμή </w:t>
      </w:r>
      <w:r>
        <w:rPr>
          <w:rFonts w:eastAsia="Times New Roman"/>
          <w:bCs/>
          <w:shd w:val="clear" w:color="auto" w:fill="FFFFFF"/>
        </w:rPr>
        <w:t>τόσο</w:t>
      </w:r>
      <w:r>
        <w:rPr>
          <w:rFonts w:eastAsia="Times New Roman" w:cs="Times New Roman"/>
        </w:rPr>
        <w:t xml:space="preserve"> μεγάλης κρίσεως και τόσων μεγάλων θεμάτων; Ήταν τόσο φλέγον να γίνει αυτή η </w:t>
      </w:r>
      <w:r>
        <w:rPr>
          <w:rFonts w:eastAsia="Times New Roman" w:cs="Times New Roman"/>
          <w:bCs/>
          <w:shd w:val="clear" w:color="auto" w:fill="FFFFFF"/>
        </w:rPr>
        <w:t>τροποποίηση</w:t>
      </w:r>
      <w:r>
        <w:rPr>
          <w:rFonts w:eastAsia="Times New Roman" w:cs="Times New Roman"/>
        </w:rPr>
        <w:t xml:space="preserve"> του καταστατικού; </w:t>
      </w:r>
    </w:p>
    <w:p w14:paraId="73D85538" w14:textId="77777777" w:rsidR="00D41FAB" w:rsidRDefault="001456E4">
      <w:pPr>
        <w:spacing w:line="600" w:lineRule="auto"/>
        <w:ind w:firstLine="720"/>
        <w:jc w:val="both"/>
        <w:rPr>
          <w:rFonts w:eastAsia="Times New Roman" w:cs="Times New Roman"/>
        </w:rPr>
      </w:pPr>
      <w:r>
        <w:rPr>
          <w:rFonts w:eastAsia="Times New Roman" w:cs="Times New Roman"/>
        </w:rPr>
        <w:lastRenderedPageBreak/>
        <w:t xml:space="preserve">Προσωπικά, βλέπω </w:t>
      </w:r>
      <w:r>
        <w:rPr>
          <w:rFonts w:eastAsia="Times New Roman"/>
          <w:bCs/>
          <w:shd w:val="clear" w:color="auto" w:fill="FFFFFF"/>
        </w:rPr>
        <w:t>ότι</w:t>
      </w:r>
      <w:r>
        <w:rPr>
          <w:rFonts w:eastAsia="Times New Roman" w:cs="Times New Roman"/>
        </w:rPr>
        <w:t xml:space="preserve"> εμπλέκονται δύο Υπουργεία, το Υπουργε</w:t>
      </w:r>
      <w:r>
        <w:rPr>
          <w:rFonts w:eastAsia="Times New Roman" w:cs="Times New Roman"/>
        </w:rPr>
        <w:t xml:space="preserve">ίο Εξωτερικών και το Υπουργείο Παιδείας. Μάλιστα, το Υπουργείο Παιδείας, που άπτεται περισσότερο της ελληνικής εκπαίδευσης και ειδικά των δημόσιων ελληνικών ιδρυμάτων, ασχολείται πιο πολύ με το Ινστιτούτο της Βενετίας παρά με τα ιδρύματα </w:t>
      </w:r>
      <w:r>
        <w:rPr>
          <w:rFonts w:eastAsia="Times New Roman" w:cs="Times New Roman"/>
          <w:bCs/>
          <w:shd w:val="clear" w:color="auto" w:fill="FFFFFF"/>
        </w:rPr>
        <w:t>που</w:t>
      </w:r>
      <w:r>
        <w:rPr>
          <w:rFonts w:eastAsia="Times New Roman" w:cs="Times New Roman"/>
        </w:rPr>
        <w:t xml:space="preserve"> </w:t>
      </w:r>
      <w:r>
        <w:rPr>
          <w:rFonts w:eastAsia="Times New Roman"/>
          <w:bCs/>
        </w:rPr>
        <w:t>είναι</w:t>
      </w:r>
      <w:r>
        <w:rPr>
          <w:rFonts w:eastAsia="Times New Roman" w:cs="Times New Roman"/>
        </w:rPr>
        <w:t xml:space="preserve"> εδώ. Διό</w:t>
      </w:r>
      <w:r>
        <w:rPr>
          <w:rFonts w:eastAsia="Times New Roman" w:cs="Times New Roman"/>
        </w:rPr>
        <w:t xml:space="preserve">τι </w:t>
      </w:r>
      <w:r>
        <w:rPr>
          <w:rFonts w:eastAsia="Times New Roman" w:cs="Times New Roman"/>
          <w:bCs/>
          <w:shd w:val="clear" w:color="auto" w:fill="FFFFFF"/>
        </w:rPr>
        <w:t>υπάρχουν</w:t>
      </w:r>
      <w:r>
        <w:rPr>
          <w:rFonts w:eastAsia="Times New Roman" w:cs="Times New Roman"/>
        </w:rPr>
        <w:t xml:space="preserve"> πρακτικά ζητήματα στα ελληνικά δημόσια ιδρύματα, όπως </w:t>
      </w:r>
      <w:r>
        <w:rPr>
          <w:rFonts w:eastAsia="Times New Roman"/>
          <w:bCs/>
        </w:rPr>
        <w:t>είναι</w:t>
      </w:r>
      <w:r>
        <w:rPr>
          <w:rFonts w:eastAsia="Times New Roman" w:cs="Times New Roman"/>
        </w:rPr>
        <w:t xml:space="preserve"> τα σχολεία, τα πανεπιστήμια και όλα τα εκπαιδευτικά ιδρύματα. </w:t>
      </w:r>
    </w:p>
    <w:p w14:paraId="73D85539" w14:textId="77777777" w:rsidR="00D41FAB" w:rsidRDefault="001456E4">
      <w:pPr>
        <w:spacing w:line="600" w:lineRule="auto"/>
        <w:ind w:firstLine="720"/>
        <w:jc w:val="both"/>
        <w:rPr>
          <w:rFonts w:eastAsia="Times New Roman" w:cs="Times New Roman"/>
        </w:rPr>
      </w:pPr>
      <w:r>
        <w:rPr>
          <w:rFonts w:eastAsia="Times New Roman" w:cs="Times New Roman"/>
        </w:rPr>
        <w:t>Θα καταθέσω ένα έγγραφο από τους διευθυντάς των δημοσίων ΙΕΚ προς το Υπουργείο Παιδείας, που σας το έχουν κοινοποιήσει, σ</w:t>
      </w:r>
      <w:r>
        <w:rPr>
          <w:rFonts w:eastAsia="Times New Roman" w:cs="Times New Roman"/>
        </w:rPr>
        <w:t xml:space="preserve">το οποίο αναφέρουν </w:t>
      </w:r>
      <w:r>
        <w:rPr>
          <w:rFonts w:eastAsia="Times New Roman"/>
          <w:bCs/>
          <w:shd w:val="clear" w:color="auto" w:fill="FFFFFF"/>
        </w:rPr>
        <w:t>ότι</w:t>
      </w:r>
      <w:r>
        <w:rPr>
          <w:rFonts w:eastAsia="Times New Roman" w:cs="Times New Roman"/>
        </w:rPr>
        <w:t xml:space="preserve"> τα δημόσια ΙΕΚ και οι σπουδαστές τους δεν έχουν καν φωτοτυπικό χαρτί και </w:t>
      </w:r>
      <w:proofErr w:type="spellStart"/>
      <w:r>
        <w:rPr>
          <w:rFonts w:eastAsia="Times New Roman" w:cs="Times New Roman"/>
        </w:rPr>
        <w:t>τόνερ</w:t>
      </w:r>
      <w:proofErr w:type="spellEnd"/>
      <w:r>
        <w:rPr>
          <w:rFonts w:eastAsia="Times New Roman" w:cs="Times New Roman"/>
        </w:rPr>
        <w:t xml:space="preserve">. Γι’ αυτό προέβησαν σε αυτή τη διαμαρτυρία οι διευθυντές της Πανελλήνιας Ένωσης Δημοσίων ΙΕΚ. </w:t>
      </w:r>
    </w:p>
    <w:p w14:paraId="73D8553A" w14:textId="77777777" w:rsidR="00D41FAB" w:rsidRDefault="001456E4">
      <w:pPr>
        <w:spacing w:line="600" w:lineRule="auto"/>
        <w:ind w:firstLine="720"/>
        <w:jc w:val="both"/>
        <w:rPr>
          <w:rFonts w:eastAsia="Times New Roman" w:cs="Times New Roman"/>
        </w:rPr>
      </w:pPr>
      <w:r>
        <w:rPr>
          <w:rFonts w:eastAsia="Times New Roman" w:cs="Times New Roman"/>
        </w:rPr>
        <w:t xml:space="preserve">(Στο σημείο αυτό η Βουλευτής κ. Θεοδώρα </w:t>
      </w:r>
      <w:proofErr w:type="spellStart"/>
      <w:r>
        <w:rPr>
          <w:rFonts w:eastAsia="Times New Roman" w:cs="Times New Roman"/>
        </w:rPr>
        <w:t>Μεγαλοοικονόμου</w:t>
      </w:r>
      <w:proofErr w:type="spellEnd"/>
      <w:r>
        <w:rPr>
          <w:rFonts w:eastAsia="Times New Roman" w:cs="Times New Roman"/>
        </w:rPr>
        <w:t xml:space="preserve"> κατ</w:t>
      </w:r>
      <w:r>
        <w:rPr>
          <w:rFonts w:eastAsia="Times New Roman" w:cs="Times New Roman"/>
        </w:rPr>
        <w:t>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3D8553B" w14:textId="77777777" w:rsidR="00D41FAB" w:rsidRDefault="001456E4">
      <w:pPr>
        <w:spacing w:line="600" w:lineRule="auto"/>
        <w:ind w:firstLine="720"/>
        <w:jc w:val="both"/>
        <w:rPr>
          <w:rFonts w:eastAsia="Times New Roman" w:cs="Times New Roman"/>
        </w:rPr>
      </w:pPr>
      <w:r>
        <w:rPr>
          <w:rFonts w:eastAsia="Times New Roman" w:cs="Times New Roman"/>
        </w:rPr>
        <w:lastRenderedPageBreak/>
        <w:t xml:space="preserve">Στις τρεις </w:t>
      </w:r>
      <w:r>
        <w:rPr>
          <w:rFonts w:eastAsia="Times New Roman"/>
        </w:rPr>
        <w:t>συνεδριάσεις της Διαρκής</w:t>
      </w:r>
      <w:r>
        <w:rPr>
          <w:rFonts w:eastAsia="Times New Roman" w:cs="Times New Roman"/>
        </w:rPr>
        <w:t xml:space="preserve"> Επιτροπής Μορφωτικών Υποθέσεων, που συμμετείχαμε, προτείναμε </w:t>
      </w:r>
      <w:r>
        <w:rPr>
          <w:rFonts w:eastAsia="Times New Roman" w:cs="Times New Roman"/>
        </w:rPr>
        <w:t xml:space="preserve">διάφορες αλλαγές -και πρότεινα κι εγώ αλλαγές. Φυσικά, έχρηζε περισσότερο να εκσυγχρονιστεί το καταστατικό, αλλά δεν υπήρξαν πάρα πολλές διευκρινήσεις. </w:t>
      </w:r>
    </w:p>
    <w:p w14:paraId="73D8553C" w14:textId="77777777" w:rsidR="00D41FAB" w:rsidRDefault="001456E4">
      <w:pPr>
        <w:spacing w:line="600" w:lineRule="auto"/>
        <w:ind w:firstLine="720"/>
        <w:jc w:val="both"/>
        <w:rPr>
          <w:rFonts w:eastAsia="Times New Roman" w:cs="Times New Roman"/>
          <w:bCs/>
          <w:shd w:val="clear" w:color="auto" w:fill="FFFFFF"/>
        </w:rPr>
      </w:pPr>
      <w:r>
        <w:rPr>
          <w:rFonts w:eastAsia="Times New Roman" w:cs="Times New Roman"/>
        </w:rPr>
        <w:t xml:space="preserve">Στην πρώτη </w:t>
      </w:r>
      <w:r>
        <w:rPr>
          <w:rFonts w:eastAsia="Times New Roman"/>
          <w:bCs/>
          <w:shd w:val="clear" w:color="auto" w:fill="FFFFFF"/>
        </w:rPr>
        <w:t>διάταξη</w:t>
      </w:r>
      <w:r>
        <w:rPr>
          <w:rFonts w:eastAsia="Times New Roman" w:cs="Times New Roman"/>
        </w:rPr>
        <w:t xml:space="preserve"> εξέφρασα τις αντιρρήσεις μου ως προς τον διορισμό του προέδρου του </w:t>
      </w:r>
      <w:r>
        <w:rPr>
          <w:rFonts w:eastAsia="Times New Roman" w:cs="Times New Roman"/>
        </w:rPr>
        <w:t>ι</w:t>
      </w:r>
      <w:r>
        <w:rPr>
          <w:rFonts w:eastAsia="Times New Roman" w:cs="Times New Roman"/>
        </w:rPr>
        <w:t>νστιτούτου. Κατό</w:t>
      </w:r>
      <w:r>
        <w:rPr>
          <w:rFonts w:eastAsia="Times New Roman" w:cs="Times New Roman"/>
        </w:rPr>
        <w:t xml:space="preserve">πιν πολλών επισημάνσεων, φτάνουμε στην επίμαχη </w:t>
      </w:r>
      <w:r>
        <w:rPr>
          <w:rFonts w:eastAsia="Times New Roman" w:cs="Times New Roman"/>
          <w:bCs/>
          <w:shd w:val="clear" w:color="auto" w:fill="FFFFFF"/>
        </w:rPr>
        <w:t xml:space="preserve">παράγραφο 3 του </w:t>
      </w:r>
      <w:r>
        <w:rPr>
          <w:rFonts w:eastAsia="Times New Roman"/>
          <w:bCs/>
          <w:shd w:val="clear" w:color="auto" w:fill="FFFFFF"/>
        </w:rPr>
        <w:t>άρθρο</w:t>
      </w:r>
      <w:r>
        <w:rPr>
          <w:rFonts w:eastAsia="Times New Roman" w:cs="Times New Roman"/>
          <w:bCs/>
          <w:shd w:val="clear" w:color="auto" w:fill="FFFFFF"/>
        </w:rPr>
        <w:t xml:space="preserve">υ 4, που κάπως τη βελτιώνετε τώρα. Δηλαδή, μας φέρατε </w:t>
      </w:r>
      <w:r>
        <w:rPr>
          <w:rFonts w:eastAsia="Times New Roman"/>
          <w:bCs/>
          <w:shd w:val="clear" w:color="auto" w:fill="FFFFFF"/>
        </w:rPr>
        <w:t>μια</w:t>
      </w:r>
      <w:r>
        <w:rPr>
          <w:rFonts w:eastAsia="Times New Roman" w:cs="Times New Roman"/>
          <w:bCs/>
          <w:shd w:val="clear" w:color="auto" w:fill="FFFFFF"/>
        </w:rPr>
        <w:t xml:space="preserve"> καινούρ</w:t>
      </w:r>
      <w:r>
        <w:rPr>
          <w:rFonts w:eastAsia="Times New Roman" w:cs="Times New Roman"/>
          <w:bCs/>
          <w:shd w:val="clear" w:color="auto" w:fill="FFFFFF"/>
        </w:rPr>
        <w:t>γ</w:t>
      </w:r>
      <w:r>
        <w:rPr>
          <w:rFonts w:eastAsia="Times New Roman" w:cs="Times New Roman"/>
          <w:bCs/>
          <w:shd w:val="clear" w:color="auto" w:fill="FFFFFF"/>
        </w:rPr>
        <w:t xml:space="preserve">ια </w:t>
      </w:r>
      <w:r>
        <w:rPr>
          <w:rFonts w:eastAsia="Times New Roman"/>
          <w:bCs/>
          <w:shd w:val="clear" w:color="auto" w:fill="FFFFFF"/>
        </w:rPr>
        <w:t>διάταξη</w:t>
      </w:r>
      <w:r>
        <w:rPr>
          <w:rFonts w:eastAsia="Times New Roman" w:cs="Times New Roman"/>
          <w:bCs/>
          <w:shd w:val="clear" w:color="auto" w:fill="FFFFFF"/>
        </w:rPr>
        <w:t xml:space="preserve">, με την οποία προσπαθείτε κάπως να ωραιοποιήσετε τα πράγματα. </w:t>
      </w:r>
    </w:p>
    <w:p w14:paraId="73D8553D" w14:textId="77777777" w:rsidR="00D41FAB" w:rsidRDefault="001456E4">
      <w:pPr>
        <w:spacing w:line="600" w:lineRule="auto"/>
        <w:ind w:firstLine="720"/>
        <w:jc w:val="both"/>
        <w:rPr>
          <w:rFonts w:eastAsia="Times New Roman" w:cs="Times New Roman"/>
          <w:szCs w:val="24"/>
        </w:rPr>
      </w:pPr>
      <w:r>
        <w:rPr>
          <w:rFonts w:eastAsia="Times New Roman" w:cs="Times New Roman"/>
          <w:bCs/>
          <w:shd w:val="clear" w:color="auto" w:fill="FFFFFF"/>
        </w:rPr>
        <w:t xml:space="preserve">Δηλαδή, τι εννοώ; Μας φέρνετε </w:t>
      </w:r>
      <w:r>
        <w:rPr>
          <w:rFonts w:eastAsia="Times New Roman"/>
          <w:bCs/>
          <w:shd w:val="clear" w:color="auto" w:fill="FFFFFF"/>
        </w:rPr>
        <w:t>μια</w:t>
      </w:r>
      <w:r>
        <w:rPr>
          <w:rFonts w:eastAsia="Times New Roman" w:cs="Times New Roman"/>
          <w:bCs/>
          <w:shd w:val="clear" w:color="auto" w:fill="FFFFFF"/>
        </w:rPr>
        <w:t xml:space="preserve"> νέα άμισθη επιτροπή, αποτελούμενη από ακαδημαϊκά μέλη, τα οποία θα λαμβάνει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w:t>
      </w:r>
      <w:r>
        <w:rPr>
          <w:rFonts w:eastAsia="Times New Roman" w:cs="Times New Roman"/>
          <w:bCs/>
          <w:shd w:val="clear" w:color="auto" w:fill="FFFFFF"/>
        </w:rPr>
        <w:t>ιν</w:t>
      </w:r>
      <w:proofErr w:type="spellEnd"/>
      <w:r>
        <w:rPr>
          <w:rFonts w:eastAsia="Times New Roman" w:cs="Times New Roman"/>
          <w:bCs/>
          <w:shd w:val="clear" w:color="auto" w:fill="FFFFFF"/>
        </w:rPr>
        <w:t xml:space="preserve"> η εποπτική επιτροπή. Αλλά αυτή η επιτροπή, που θα αποτελείται από ακαδημαϊκά μέλη -και τώρα μας είπατε πρωτοβάθμιας εκπαίδευσης, </w:t>
      </w:r>
      <w:proofErr w:type="spellStart"/>
      <w:r>
        <w:rPr>
          <w:rFonts w:eastAsia="Times New Roman" w:cs="Times New Roman"/>
          <w:bCs/>
          <w:shd w:val="clear" w:color="auto" w:fill="FFFFFF"/>
        </w:rPr>
        <w:t>καθηγητάς</w:t>
      </w:r>
      <w:proofErr w:type="spellEnd"/>
      <w:r>
        <w:rPr>
          <w:rFonts w:eastAsia="Times New Roman" w:cs="Times New Roman"/>
          <w:bCs/>
          <w:shd w:val="clear" w:color="auto" w:fill="FFFFFF"/>
        </w:rPr>
        <w:t xml:space="preserve"> κ.λπ.- θα διορίζεται από την επ</w:t>
      </w:r>
      <w:r>
        <w:rPr>
          <w:rFonts w:eastAsia="Times New Roman" w:cs="Times New Roman"/>
          <w:bCs/>
          <w:shd w:val="clear" w:color="auto" w:fill="FFFFFF"/>
        </w:rPr>
        <w:t xml:space="preserve">οπτική επιτροπή, η οποία ελέγχεται από το Υπουργείο. Δηλαδή, ο Υπουργός διορίζει την εποπτική επιτροπή και η εποπτική επιτροπή διορίζει </w:t>
      </w:r>
      <w:r>
        <w:rPr>
          <w:rFonts w:eastAsia="Times New Roman"/>
          <w:bCs/>
          <w:shd w:val="clear" w:color="auto" w:fill="FFFFFF"/>
        </w:rPr>
        <w:t>μια</w:t>
      </w:r>
      <w:r>
        <w:rPr>
          <w:rFonts w:eastAsia="Times New Roman" w:cs="Times New Roman"/>
          <w:bCs/>
          <w:shd w:val="clear" w:color="auto" w:fill="FFFFFF"/>
        </w:rPr>
        <w:t xml:space="preserve"> </w:t>
      </w:r>
      <w:r>
        <w:rPr>
          <w:rFonts w:eastAsia="Times New Roman"/>
          <w:bCs/>
          <w:shd w:val="clear" w:color="auto" w:fill="FFFFFF"/>
        </w:rPr>
        <w:t>άλ</w:t>
      </w:r>
      <w:r>
        <w:rPr>
          <w:rFonts w:eastAsia="Times New Roman" w:cs="Times New Roman"/>
          <w:bCs/>
          <w:shd w:val="clear" w:color="auto" w:fill="FFFFFF"/>
        </w:rPr>
        <w:t xml:space="preserve">λη επιτροπή, που θα προτείνει τα ακαδημαϊκά μέλη. Υπάρχει ασάφεια σε αυτό. Δηλαδή, πάλι ελέγχεται από </w:t>
      </w:r>
      <w:r>
        <w:rPr>
          <w:rFonts w:eastAsia="Times New Roman" w:cs="Times New Roman"/>
          <w:bCs/>
          <w:shd w:val="clear" w:color="auto" w:fill="FFFFFF"/>
        </w:rPr>
        <w:lastRenderedPageBreak/>
        <w:t>το Υπουργείο</w:t>
      </w:r>
      <w:r>
        <w:rPr>
          <w:rFonts w:eastAsia="Times New Roman" w:cs="Times New Roman"/>
          <w:bCs/>
          <w:shd w:val="clear" w:color="auto" w:fill="FFFFFF"/>
        </w:rPr>
        <w:t xml:space="preserve"> Εξωτερικών. Έτσι, δεν </w:t>
      </w:r>
      <w:r>
        <w:rPr>
          <w:rFonts w:eastAsia="Times New Roman"/>
          <w:bCs/>
          <w:shd w:val="clear" w:color="auto" w:fill="FFFFFF"/>
        </w:rPr>
        <w:t>νομίζω</w:t>
      </w:r>
      <w:r>
        <w:rPr>
          <w:rFonts w:eastAsia="Times New Roman" w:cs="Times New Roman"/>
          <w:bCs/>
          <w:shd w:val="clear" w:color="auto" w:fill="FFFFFF"/>
        </w:rPr>
        <w:t xml:space="preserve"> </w:t>
      </w:r>
      <w:r>
        <w:rPr>
          <w:rFonts w:eastAsia="Times New Roman"/>
          <w:bCs/>
          <w:shd w:val="clear" w:color="auto" w:fill="FFFFFF"/>
        </w:rPr>
        <w:t>ότι</w:t>
      </w:r>
      <w:r>
        <w:rPr>
          <w:rFonts w:eastAsia="Times New Roman" w:cs="Times New Roman"/>
          <w:bCs/>
          <w:shd w:val="clear" w:color="auto" w:fill="FFFFFF"/>
        </w:rPr>
        <w:t xml:space="preserve"> ενισχύεται ο επιστημονικός χαρακτήρας που πρέπει να </w:t>
      </w:r>
      <w:r>
        <w:rPr>
          <w:rFonts w:eastAsia="Times New Roman"/>
          <w:bCs/>
          <w:shd w:val="clear" w:color="auto" w:fill="FFFFFF"/>
        </w:rPr>
        <w:t>έχει,</w:t>
      </w:r>
      <w:r>
        <w:rPr>
          <w:rFonts w:eastAsia="Times New Roman" w:cs="Times New Roman"/>
          <w:bCs/>
          <w:shd w:val="clear" w:color="auto" w:fill="FFFFFF"/>
        </w:rPr>
        <w:t xml:space="preserve"> διότι υπάρχει ασάφεια, και δεν αφήνετε κάποιον άλλον φορέα να επιλέξει. </w:t>
      </w:r>
    </w:p>
    <w:p w14:paraId="73D8553E"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Έρχομαι στη δεύτερη διάταξη, που απαιτείται τροπολογία και είναι η παράγραφος 2 περίπτωση </w:t>
      </w:r>
      <w:proofErr w:type="spellStart"/>
      <w:r>
        <w:rPr>
          <w:rFonts w:eastAsia="Times New Roman" w:cs="Times New Roman"/>
          <w:szCs w:val="24"/>
        </w:rPr>
        <w:t>σ</w:t>
      </w:r>
      <w:r>
        <w:rPr>
          <w:rFonts w:eastAsia="Times New Roman" w:cs="Times New Roman"/>
          <w:szCs w:val="24"/>
        </w:rPr>
        <w:t>τ</w:t>
      </w:r>
      <w:proofErr w:type="spellEnd"/>
      <w:r>
        <w:rPr>
          <w:rFonts w:eastAsia="Times New Roman" w:cs="Times New Roman"/>
          <w:szCs w:val="24"/>
        </w:rPr>
        <w:t xml:space="preserve">΄ και ζ΄ στο άρθρο 7, περί επιχορήγησης και χρηματοδότησης από φορείς του </w:t>
      </w:r>
      <w:r>
        <w:rPr>
          <w:rFonts w:eastAsia="Times New Roman" w:cs="Times New Roman"/>
          <w:szCs w:val="24"/>
        </w:rPr>
        <w:t>δ</w:t>
      </w:r>
      <w:r>
        <w:rPr>
          <w:rFonts w:eastAsia="Times New Roman" w:cs="Times New Roman"/>
          <w:szCs w:val="24"/>
        </w:rPr>
        <w:t xml:space="preserve">ημοσίου. Τουλάχιστον, θεωρώ ότι το </w:t>
      </w:r>
      <w:r>
        <w:rPr>
          <w:rFonts w:eastAsia="Times New Roman" w:cs="Times New Roman"/>
          <w:szCs w:val="24"/>
        </w:rPr>
        <w:t>ι</w:t>
      </w:r>
      <w:r>
        <w:rPr>
          <w:rFonts w:eastAsia="Times New Roman" w:cs="Times New Roman"/>
          <w:szCs w:val="24"/>
        </w:rPr>
        <w:t xml:space="preserve">νστιτούτο αυτό δεν χρειάζεται πλέον χρηματοδότηση από το ελληνικό </w:t>
      </w:r>
      <w:r>
        <w:rPr>
          <w:rFonts w:eastAsia="Times New Roman" w:cs="Times New Roman"/>
          <w:szCs w:val="24"/>
        </w:rPr>
        <w:t>δ</w:t>
      </w:r>
      <w:r>
        <w:rPr>
          <w:rFonts w:eastAsia="Times New Roman" w:cs="Times New Roman"/>
          <w:szCs w:val="24"/>
        </w:rPr>
        <w:t>ημόσιο. Έχει τεράστια ακίνητη και κινητή περιουσία, πουλάει βιβλία, δέχεται δ</w:t>
      </w:r>
      <w:r>
        <w:rPr>
          <w:rFonts w:eastAsia="Times New Roman" w:cs="Times New Roman"/>
          <w:szCs w:val="24"/>
        </w:rPr>
        <w:t xml:space="preserve">ωρεές. Δεν νομίζω ότι το ελληνικό </w:t>
      </w:r>
      <w:r>
        <w:rPr>
          <w:rFonts w:eastAsia="Times New Roman" w:cs="Times New Roman"/>
          <w:szCs w:val="24"/>
        </w:rPr>
        <w:t>δ</w:t>
      </w:r>
      <w:r>
        <w:rPr>
          <w:rFonts w:eastAsia="Times New Roman" w:cs="Times New Roman"/>
          <w:szCs w:val="24"/>
        </w:rPr>
        <w:t xml:space="preserve">ημόσιο έχει τόσα χρήματα, ώστε να του δίνει και χρηματοδότηση. Ας τα βγάλει πέρα μόνο του. </w:t>
      </w:r>
    </w:p>
    <w:p w14:paraId="73D8553F"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Επίσης αναφορικά με την κρατική χρηματοδότηση, όπως μας λέει το Γενικό Λογιστήριο του Κράτους, δεν μας δίνεται το ύψος των ενδεχο</w:t>
      </w:r>
      <w:r>
        <w:rPr>
          <w:rFonts w:eastAsia="Times New Roman" w:cs="Times New Roman"/>
          <w:szCs w:val="24"/>
        </w:rPr>
        <w:t xml:space="preserve">μένων δαπανών, σε ποιο ύψος θα φτάσει. Είναι και αυτό είναι ερώτημα. Δεν μας βάζει ένα όριο. </w:t>
      </w:r>
    </w:p>
    <w:p w14:paraId="73D85540"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Έχουμε ακόμα την αντικατάσταση της παραγράφου 3 του άρθρου 1, περί φιλοξενίας επισκεπτών και ερευνητών. Προσθέτουμε την παράγραφο 3 του άρθρου 8 περί υποτρόφων κα</w:t>
      </w:r>
      <w:r>
        <w:rPr>
          <w:rFonts w:eastAsia="Times New Roman" w:cs="Times New Roman"/>
          <w:szCs w:val="24"/>
        </w:rPr>
        <w:t>ι φιλοξενουμένων. Εδώ, έχουμε πάλι μια ασάφεια ως προς τη διαδικα</w:t>
      </w:r>
      <w:r>
        <w:rPr>
          <w:rFonts w:eastAsia="Times New Roman" w:cs="Times New Roman"/>
          <w:szCs w:val="24"/>
        </w:rPr>
        <w:lastRenderedPageBreak/>
        <w:t xml:space="preserve">σία της επιλογής τους και μια γενικευμένη αναφορά στη συγκρότηση του άμισθου επιστημονικού </w:t>
      </w:r>
      <w:r>
        <w:rPr>
          <w:rFonts w:eastAsia="Times New Roman" w:cs="Times New Roman"/>
          <w:szCs w:val="24"/>
        </w:rPr>
        <w:t>σ</w:t>
      </w:r>
      <w:r>
        <w:rPr>
          <w:rFonts w:eastAsia="Times New Roman" w:cs="Times New Roman"/>
          <w:szCs w:val="24"/>
        </w:rPr>
        <w:t>υμβουλίου για το σκοπό αυτό. Δηλαδή πώς θα επιλέγονται οι υπότροφοι ή οι φιλοξενούμενοι; Δεν έχει ο</w:t>
      </w:r>
      <w:r>
        <w:rPr>
          <w:rFonts w:eastAsia="Times New Roman" w:cs="Times New Roman"/>
          <w:szCs w:val="24"/>
        </w:rPr>
        <w:t xml:space="preserve">ρισμένο άρθρο το καταστατικό που να μας δείχνει το χαρακτήρα. Δεν έχουμε έναν φορέα που να μας λέει πώς ακριβώς θα επιλέγονται αυτοί οι φιλοξενούμενοι υπότροφοι. </w:t>
      </w:r>
    </w:p>
    <w:p w14:paraId="73D85541"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Το ότι χρειάζεται διαφύλαξη του Βυζαντινού και Μεταβυζαντινού Ινστιτούτου είναι σαφές. Θα πρέ</w:t>
      </w:r>
      <w:r>
        <w:rPr>
          <w:rFonts w:eastAsia="Times New Roman" w:cs="Times New Roman"/>
          <w:szCs w:val="24"/>
        </w:rPr>
        <w:t>πει όμως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 xml:space="preserve"> τις με τον αριθμό πρωτοκόλλου 487/7-11-2017 απόψεις του Συλλόγου Ελλήνων Αρχαιολόγων, περί επισημοποίησης της σύνδεσης του </w:t>
      </w:r>
      <w:r>
        <w:rPr>
          <w:rFonts w:eastAsia="Times New Roman" w:cs="Times New Roman"/>
          <w:szCs w:val="24"/>
        </w:rPr>
        <w:t>ι</w:t>
      </w:r>
      <w:r>
        <w:rPr>
          <w:rFonts w:eastAsia="Times New Roman" w:cs="Times New Roman"/>
          <w:szCs w:val="24"/>
        </w:rPr>
        <w:t xml:space="preserve">νστιτούτου με το Υπουργείο Πολιτισμού και Αθλητισμού. Έχουν αποστείλει μάλιστα την επιστολή και το τι </w:t>
      </w:r>
      <w:r>
        <w:rPr>
          <w:rFonts w:eastAsia="Times New Roman" w:cs="Times New Roman"/>
          <w:szCs w:val="24"/>
        </w:rPr>
        <w:t xml:space="preserve">θέλουν ακριβώς. Λένε ότι το </w:t>
      </w:r>
      <w:r>
        <w:rPr>
          <w:rFonts w:eastAsia="Times New Roman" w:cs="Times New Roman"/>
          <w:szCs w:val="24"/>
        </w:rPr>
        <w:t>ι</w:t>
      </w:r>
      <w:r>
        <w:rPr>
          <w:rFonts w:eastAsia="Times New Roman" w:cs="Times New Roman"/>
          <w:szCs w:val="24"/>
        </w:rPr>
        <w:t xml:space="preserve">νστιτούτο περιλαμβάνει μέσα αντικείμενα Βυζαντινού και Μεταβυζαντινού πολύ υψηλού μεγέθους, οπότε πρέπει να υπάρχει και η διαφύλαξη από αρχαιολόγους και να υπάρχουν κριτήρια ως προς αυτό. </w:t>
      </w:r>
    </w:p>
    <w:p w14:paraId="73D85542"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Θεωρώ ότι το </w:t>
      </w:r>
      <w:r>
        <w:rPr>
          <w:rFonts w:eastAsia="Times New Roman" w:cs="Times New Roman"/>
          <w:szCs w:val="24"/>
        </w:rPr>
        <w:t>ι</w:t>
      </w:r>
      <w:r>
        <w:rPr>
          <w:rFonts w:eastAsia="Times New Roman" w:cs="Times New Roman"/>
          <w:szCs w:val="24"/>
        </w:rPr>
        <w:t>νστιτούτο είναι ένα πράγ</w:t>
      </w:r>
      <w:r>
        <w:rPr>
          <w:rFonts w:eastAsia="Times New Roman" w:cs="Times New Roman"/>
          <w:szCs w:val="24"/>
        </w:rPr>
        <w:t xml:space="preserve">ματι σημαντικό </w:t>
      </w:r>
      <w:r>
        <w:rPr>
          <w:rFonts w:eastAsia="Times New Roman" w:cs="Times New Roman"/>
          <w:szCs w:val="24"/>
        </w:rPr>
        <w:t>ί</w:t>
      </w:r>
      <w:r>
        <w:rPr>
          <w:rFonts w:eastAsia="Times New Roman" w:cs="Times New Roman"/>
          <w:szCs w:val="24"/>
        </w:rPr>
        <w:t>δρυμα που προβάλλει την Ελλάδα και στο εξωτερικό. Θεωρώ όμως ότι πρέπει η πολιτιστική κληρονομιά αυτή, και η τοπική και η εντός της Ελλάδ</w:t>
      </w:r>
      <w:r>
        <w:rPr>
          <w:rFonts w:eastAsia="Times New Roman" w:cs="Times New Roman"/>
          <w:szCs w:val="24"/>
        </w:rPr>
        <w:t>α</w:t>
      </w:r>
      <w:r>
        <w:rPr>
          <w:rFonts w:eastAsia="Times New Roman" w:cs="Times New Roman"/>
          <w:szCs w:val="24"/>
        </w:rPr>
        <w:t xml:space="preserve">ς, να παρουσιάζεται στο εξωτερικό, αλλά και </w:t>
      </w:r>
      <w:r>
        <w:rPr>
          <w:rFonts w:eastAsia="Times New Roman" w:cs="Times New Roman"/>
          <w:szCs w:val="24"/>
        </w:rPr>
        <w:lastRenderedPageBreak/>
        <w:t xml:space="preserve">το </w:t>
      </w:r>
      <w:r>
        <w:rPr>
          <w:rFonts w:eastAsia="Times New Roman" w:cs="Times New Roman"/>
          <w:szCs w:val="24"/>
        </w:rPr>
        <w:t>ι</w:t>
      </w:r>
      <w:r>
        <w:rPr>
          <w:rFonts w:eastAsia="Times New Roman" w:cs="Times New Roman"/>
          <w:szCs w:val="24"/>
        </w:rPr>
        <w:t>νστιτούτο να είναι κάτω από ορισμένους όρους και προϋπ</w:t>
      </w:r>
      <w:r>
        <w:rPr>
          <w:rFonts w:eastAsia="Times New Roman" w:cs="Times New Roman"/>
          <w:szCs w:val="24"/>
        </w:rPr>
        <w:t xml:space="preserve">οθέσεις. Υπάρχουν πάρα πολλές ασάφειες. </w:t>
      </w:r>
    </w:p>
    <w:p w14:paraId="73D85543"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54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w:t>
      </w:r>
      <w:r>
        <w:rPr>
          <w:rFonts w:eastAsia="Times New Roman" w:cs="Times New Roman"/>
          <w:szCs w:val="24"/>
        </w:rPr>
        <w:t>κτικών της Βουλής)</w:t>
      </w:r>
    </w:p>
    <w:p w14:paraId="73D8554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Πριν δώσω το λόγο στον επόμενο ομιλητή του καταλόγου που είναι ο κ. </w:t>
      </w:r>
      <w:proofErr w:type="spellStart"/>
      <w:r>
        <w:rPr>
          <w:rFonts w:eastAsia="Times New Roman" w:cs="Times New Roman"/>
          <w:szCs w:val="24"/>
        </w:rPr>
        <w:t>Σεβαστάκης</w:t>
      </w:r>
      <w:proofErr w:type="spellEnd"/>
      <w:r>
        <w:rPr>
          <w:rFonts w:eastAsia="Times New Roman" w:cs="Times New Roman"/>
          <w:szCs w:val="24"/>
        </w:rPr>
        <w:t xml:space="preserve">, θα δώσω το λόγο στον Υπουργό, στον κ. </w:t>
      </w:r>
      <w:proofErr w:type="spellStart"/>
      <w:r>
        <w:rPr>
          <w:rFonts w:eastAsia="Times New Roman" w:cs="Times New Roman"/>
          <w:szCs w:val="24"/>
        </w:rPr>
        <w:t>Σπίρτζη</w:t>
      </w:r>
      <w:proofErr w:type="spellEnd"/>
      <w:r>
        <w:rPr>
          <w:rFonts w:eastAsia="Times New Roman" w:cs="Times New Roman"/>
          <w:szCs w:val="24"/>
        </w:rPr>
        <w:t xml:space="preserve">, για να αναπτύξει σύντομα την τροπολογία. </w:t>
      </w:r>
    </w:p>
    <w:p w14:paraId="73D8554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έχετε τον</w:t>
      </w:r>
      <w:r>
        <w:rPr>
          <w:rFonts w:eastAsia="Times New Roman" w:cs="Times New Roman"/>
          <w:szCs w:val="24"/>
        </w:rPr>
        <w:t xml:space="preserve"> λόγο. </w:t>
      </w:r>
    </w:p>
    <w:p w14:paraId="73D8554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κυρία Πρόεδρε. </w:t>
      </w:r>
    </w:p>
    <w:p w14:paraId="73D8554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Πρόκειται για την τροπολογία με γενικό αριθμό 1364. Είναι ένα διαδικαστικό θέμα. Τον Οκτώβρη του 2014 έγινε προσθήκη σε νόμο του Υπουργείου Οικονομικών ώστε οι συμβάσεις</w:t>
      </w:r>
      <w:r>
        <w:rPr>
          <w:rFonts w:eastAsia="Times New Roman" w:cs="Times New Roman"/>
          <w:szCs w:val="24"/>
        </w:rPr>
        <w:t xml:space="preserve"> από 500.000 ευρώ έως 1.000.000 ευρώ να περνούν από έλεγχο νομιμότητας από τον </w:t>
      </w:r>
      <w:r>
        <w:rPr>
          <w:rFonts w:eastAsia="Times New Roman" w:cs="Times New Roman"/>
          <w:szCs w:val="24"/>
        </w:rPr>
        <w:t>π</w:t>
      </w:r>
      <w:r>
        <w:rPr>
          <w:rFonts w:eastAsia="Times New Roman" w:cs="Times New Roman"/>
          <w:szCs w:val="24"/>
        </w:rPr>
        <w:t xml:space="preserve">άρεδρο του κάθε φορέα. </w:t>
      </w:r>
    </w:p>
    <w:p w14:paraId="73D8554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Δυστυχώς δεν βγήκε το 2014 εγκύκλιος προς τις υπηρεσίες για να τηρούν αυτή τη διαδικασία. Επομένως</w:t>
      </w:r>
      <w:r>
        <w:rPr>
          <w:rFonts w:eastAsia="Times New Roman" w:cs="Times New Roman"/>
          <w:szCs w:val="24"/>
        </w:rPr>
        <w:t xml:space="preserve"> έχει δημιουργηθεί πρόβλημα στην εκτέλεση πολλών έργων και στην περιφέρεια και τεσσάρων-πέντε έργων που είχαν ενταχθεί σε ΣΑΕ το 2013, το 2014 και νωρίτερα για την ολοκλήρωση αυτών των έργων. Ερχόμαστε να διορθώσουμε αυτό το διαδικαστικό θέμα, προκειμένου </w:t>
      </w:r>
      <w:r>
        <w:rPr>
          <w:rFonts w:eastAsia="Times New Roman" w:cs="Times New Roman"/>
          <w:szCs w:val="24"/>
        </w:rPr>
        <w:t xml:space="preserve">τα έργα να ολοκληρωθούν. </w:t>
      </w:r>
    </w:p>
    <w:p w14:paraId="73D8554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54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λόγο έχει ο κ. </w:t>
      </w:r>
      <w:proofErr w:type="spellStart"/>
      <w:r>
        <w:rPr>
          <w:rFonts w:eastAsia="Times New Roman" w:cs="Times New Roman"/>
          <w:szCs w:val="24"/>
        </w:rPr>
        <w:t>Σεβαστάκης</w:t>
      </w:r>
      <w:proofErr w:type="spellEnd"/>
      <w:r>
        <w:rPr>
          <w:rFonts w:eastAsia="Times New Roman" w:cs="Times New Roman"/>
          <w:szCs w:val="24"/>
        </w:rPr>
        <w:t xml:space="preserve"> για επτά λεπτά. </w:t>
      </w:r>
    </w:p>
    <w:p w14:paraId="73D8554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πολύ, κυρία Πρόεδρε. </w:t>
      </w:r>
    </w:p>
    <w:p w14:paraId="73D8554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Βεβαίως, κύριε </w:t>
      </w:r>
      <w:proofErr w:type="spellStart"/>
      <w:r>
        <w:rPr>
          <w:rFonts w:eastAsia="Times New Roman" w:cs="Times New Roman"/>
          <w:szCs w:val="24"/>
        </w:rPr>
        <w:t>Σπίρτζη</w:t>
      </w:r>
      <w:proofErr w:type="spellEnd"/>
      <w:r>
        <w:rPr>
          <w:rFonts w:eastAsia="Times New Roman" w:cs="Times New Roman"/>
          <w:szCs w:val="24"/>
        </w:rPr>
        <w:t>, κάποια στιγμή θα ήταν ενδιαφέρον να συζητήσου</w:t>
      </w:r>
      <w:r>
        <w:rPr>
          <w:rFonts w:eastAsia="Times New Roman" w:cs="Times New Roman"/>
          <w:szCs w:val="24"/>
        </w:rPr>
        <w:t xml:space="preserve">με και για την αντιστοιχία του έργου με τον προϋπολογισμό του και επίσης με την τεχνική ποιότητα του έργου, άρα με τον έλεγχο εκ των υστέρων της αξιοπιστίας της μελέτης. </w:t>
      </w:r>
    </w:p>
    <w:p w14:paraId="73D8554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Θα έχουμε νομοσχέδιο.</w:t>
      </w:r>
    </w:p>
    <w:p w14:paraId="73D8554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ΔΗ</w:t>
      </w:r>
      <w:r>
        <w:rPr>
          <w:rFonts w:eastAsia="Times New Roman" w:cs="Times New Roman"/>
          <w:b/>
          <w:szCs w:val="24"/>
        </w:rPr>
        <w:t xml:space="preserve">ΜΗΤΡΙΟΣ ΣΕΒΑΣΤΑΚΗΣ: </w:t>
      </w:r>
      <w:r>
        <w:rPr>
          <w:rFonts w:eastAsia="Times New Roman" w:cs="Times New Roman"/>
          <w:szCs w:val="24"/>
        </w:rPr>
        <w:t xml:space="preserve">Το σημερινό νομοσχέδιο οδηγεί σε ένα πολύ ενδιαφέρον πεδίο τη συζήτηση, απόδειξη ότι κυμάνθηκε από ερωτήματα </w:t>
      </w:r>
      <w:proofErr w:type="spellStart"/>
      <w:r>
        <w:rPr>
          <w:rFonts w:eastAsia="Times New Roman" w:cs="Times New Roman"/>
          <w:szCs w:val="24"/>
        </w:rPr>
        <w:t>εκδυτικισμού</w:t>
      </w:r>
      <w:proofErr w:type="spellEnd"/>
      <w:r>
        <w:rPr>
          <w:rFonts w:eastAsia="Times New Roman" w:cs="Times New Roman"/>
          <w:szCs w:val="24"/>
        </w:rPr>
        <w:t xml:space="preserve"> που έθεσε ο κ. Λοβέρδος, μέχρι τη μεγαλειώδη ταινία του </w:t>
      </w:r>
      <w:proofErr w:type="spellStart"/>
      <w:r>
        <w:rPr>
          <w:rFonts w:eastAsia="Times New Roman" w:cs="Times New Roman"/>
          <w:szCs w:val="24"/>
        </w:rPr>
        <w:t>Λουκίνο</w:t>
      </w:r>
      <w:proofErr w:type="spellEnd"/>
      <w:r>
        <w:rPr>
          <w:rFonts w:eastAsia="Times New Roman" w:cs="Times New Roman"/>
          <w:szCs w:val="24"/>
        </w:rPr>
        <w:t xml:space="preserve"> </w:t>
      </w:r>
      <w:proofErr w:type="spellStart"/>
      <w:r>
        <w:rPr>
          <w:rFonts w:eastAsia="Times New Roman" w:cs="Times New Roman"/>
          <w:szCs w:val="24"/>
        </w:rPr>
        <w:t>Βισκόντι</w:t>
      </w:r>
      <w:proofErr w:type="spellEnd"/>
      <w:r>
        <w:rPr>
          <w:rFonts w:eastAsia="Times New Roman" w:cs="Times New Roman"/>
          <w:szCs w:val="24"/>
        </w:rPr>
        <w:t xml:space="preserve"> στην οποία αναφέρθηκε ο κ. Τζαβάρας, τον </w:t>
      </w:r>
      <w:r>
        <w:rPr>
          <w:rFonts w:eastAsia="Times New Roman" w:cs="Times New Roman"/>
          <w:szCs w:val="24"/>
        </w:rPr>
        <w:t xml:space="preserve">«Θάνατο στη Βενετία», με τον </w:t>
      </w:r>
      <w:proofErr w:type="spellStart"/>
      <w:r>
        <w:rPr>
          <w:rFonts w:eastAsia="Times New Roman" w:cs="Times New Roman"/>
          <w:szCs w:val="24"/>
        </w:rPr>
        <w:t>Μπόγκαρντ</w:t>
      </w:r>
      <w:proofErr w:type="spellEnd"/>
      <w:r>
        <w:rPr>
          <w:rFonts w:eastAsia="Times New Roman" w:cs="Times New Roman"/>
          <w:szCs w:val="24"/>
        </w:rPr>
        <w:t xml:space="preserve"> και την </w:t>
      </w:r>
      <w:proofErr w:type="spellStart"/>
      <w:r>
        <w:rPr>
          <w:rFonts w:eastAsia="Times New Roman" w:cs="Times New Roman"/>
          <w:szCs w:val="24"/>
        </w:rPr>
        <w:t>Μανγκάνο</w:t>
      </w:r>
      <w:proofErr w:type="spellEnd"/>
      <w:r>
        <w:rPr>
          <w:rFonts w:eastAsia="Times New Roman" w:cs="Times New Roman"/>
          <w:szCs w:val="24"/>
        </w:rPr>
        <w:t xml:space="preserve"> και αυτή τη συνολική γήρανση που εικονογραφεί…</w:t>
      </w:r>
    </w:p>
    <w:p w14:paraId="73D8555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Το σενάριο ποιος το έγραψε; </w:t>
      </w:r>
    </w:p>
    <w:p w14:paraId="73D8555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Ο Τόμας Μαν.</w:t>
      </w:r>
    </w:p>
    <w:p w14:paraId="73D8555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ταινία αυτή περιγράφει μια γενική γήρανση κι έτσι φοβάμαι ό</w:t>
      </w:r>
      <w:r>
        <w:rPr>
          <w:rFonts w:eastAsia="Times New Roman" w:cs="Times New Roman"/>
          <w:szCs w:val="24"/>
        </w:rPr>
        <w:t xml:space="preserve">τι το αίτημα του νομοσχεδίου είναι διαφορετικό, είναι άλλης κατεύθυνσης. Είναι η ανακαίνιση και η ανασυγκρότηση και η εξυγίανση, ή τουλάχιστον αυτή είναι η προσπάθεια, η </w:t>
      </w:r>
      <w:proofErr w:type="spellStart"/>
      <w:r>
        <w:rPr>
          <w:rFonts w:eastAsia="Times New Roman" w:cs="Times New Roman"/>
          <w:szCs w:val="24"/>
        </w:rPr>
        <w:t>οργανωσιακή</w:t>
      </w:r>
      <w:proofErr w:type="spellEnd"/>
      <w:r>
        <w:rPr>
          <w:rFonts w:eastAsia="Times New Roman" w:cs="Times New Roman"/>
          <w:szCs w:val="24"/>
        </w:rPr>
        <w:t xml:space="preserve"> εξυγίανση ενός πολύ σημαντικού </w:t>
      </w:r>
      <w:r>
        <w:rPr>
          <w:rFonts w:eastAsia="Times New Roman" w:cs="Times New Roman"/>
          <w:szCs w:val="24"/>
        </w:rPr>
        <w:t>ι</w:t>
      </w:r>
      <w:r>
        <w:rPr>
          <w:rFonts w:eastAsia="Times New Roman" w:cs="Times New Roman"/>
          <w:szCs w:val="24"/>
        </w:rPr>
        <w:t xml:space="preserve">νστιτούτου. </w:t>
      </w:r>
    </w:p>
    <w:p w14:paraId="73D8555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δεχθώ αυτά που έθεσαν και </w:t>
      </w:r>
      <w:r>
        <w:rPr>
          <w:rFonts w:eastAsia="Times New Roman" w:cs="Times New Roman"/>
          <w:szCs w:val="24"/>
        </w:rPr>
        <w:t xml:space="preserve">ο Βενιζέλος και ο Λοβέρδος ως προβλήματα. Το Βυζάντιο αποτελεί ένα αναφομοίωτο υπόδειγμα ιστορικό για τη δυτική σκέψη, απόδειξη ότι ο </w:t>
      </w:r>
      <w:proofErr w:type="spellStart"/>
      <w:r>
        <w:rPr>
          <w:rFonts w:eastAsia="Times New Roman" w:cs="Times New Roman"/>
          <w:szCs w:val="24"/>
        </w:rPr>
        <w:t>Γκόμπριτς</w:t>
      </w:r>
      <w:proofErr w:type="spellEnd"/>
      <w:r>
        <w:rPr>
          <w:rFonts w:eastAsia="Times New Roman" w:cs="Times New Roman"/>
          <w:szCs w:val="24"/>
        </w:rPr>
        <w:t xml:space="preserve"> </w:t>
      </w:r>
      <w:r>
        <w:rPr>
          <w:rFonts w:eastAsia="Times New Roman" w:cs="Times New Roman"/>
          <w:szCs w:val="24"/>
        </w:rPr>
        <w:lastRenderedPageBreak/>
        <w:t>το διαχειρίζεται αμήχανα στο θρυλικό «Χρονικό της τέχνης». Διαχειρίζεται αμήχανα τη βυζαντινή παραστατικότητα, τ</w:t>
      </w:r>
      <w:r>
        <w:rPr>
          <w:rFonts w:eastAsia="Times New Roman" w:cs="Times New Roman"/>
          <w:szCs w:val="24"/>
        </w:rPr>
        <w:t xml:space="preserve">η βυζαντινή ιδιοτυπία. </w:t>
      </w:r>
    </w:p>
    <w:p w14:paraId="73D8555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Επίσης δεν έχουμε καταφέρει να λύσουμε το πρόβλημα το πώς το Βυζάντιο αφομοίωσε τον ρωμαϊκό εμπειρισμό και εξελίχθηκε με τομές ιστορικές στη διαχείριση ενδεχομένως του ανθρωπιστικού ιδεώδους της Αναγέννησης. Ξέρουμε πολύ καλά ότι η </w:t>
      </w:r>
      <w:r>
        <w:rPr>
          <w:rFonts w:eastAsia="Times New Roman" w:cs="Times New Roman"/>
          <w:szCs w:val="24"/>
        </w:rPr>
        <w:t xml:space="preserve">κατάλυση του Βυζαντινού κράτους δεν αποτελεί και κατάλυση των γλωσσών ή των θεωρήσεων που είχε θεμελιώσει. Μέρος, λοιπόν, βυζαντινού </w:t>
      </w:r>
      <w:proofErr w:type="spellStart"/>
      <w:r>
        <w:rPr>
          <w:rFonts w:eastAsia="Times New Roman" w:cs="Times New Roman"/>
          <w:szCs w:val="24"/>
        </w:rPr>
        <w:t>προτάγματος</w:t>
      </w:r>
      <w:proofErr w:type="spellEnd"/>
      <w:r>
        <w:rPr>
          <w:rFonts w:eastAsia="Times New Roman" w:cs="Times New Roman"/>
          <w:szCs w:val="24"/>
        </w:rPr>
        <w:t xml:space="preserve"> περνάει, διαχέεται στην Αναγέννηση και ίσως στο Μανιερισμό. Έχουν ενδιαφέρον αυτά τα ερωτήματα και άρα δείχνουν</w:t>
      </w:r>
      <w:r>
        <w:rPr>
          <w:rFonts w:eastAsia="Times New Roman" w:cs="Times New Roman"/>
          <w:szCs w:val="24"/>
        </w:rPr>
        <w:t xml:space="preserve"> από το πλάι το ότι είναι πάρα πολύ σημαντικό το πεδίο δράσης του Ινστιτούτου.</w:t>
      </w:r>
    </w:p>
    <w:p w14:paraId="73D8555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Επίσης ένα δεύτερο στοιχείο είναι ότι το </w:t>
      </w:r>
      <w:r>
        <w:rPr>
          <w:rFonts w:eastAsia="Times New Roman" w:cs="Times New Roman"/>
          <w:szCs w:val="24"/>
        </w:rPr>
        <w:t>ι</w:t>
      </w:r>
      <w:r>
        <w:rPr>
          <w:rFonts w:eastAsia="Times New Roman" w:cs="Times New Roman"/>
          <w:szCs w:val="24"/>
        </w:rPr>
        <w:t xml:space="preserve">νστιτούτο ουσιαστικά αποτελεί το πιο οργανωμένο, το πιο ηγεμονικό από τα πολιτιστικά ιδρύματα που διαθέτει η χώρα μας στο εξωτερικό. Η </w:t>
      </w:r>
      <w:r>
        <w:rPr>
          <w:rFonts w:eastAsia="Times New Roman" w:cs="Times New Roman"/>
          <w:szCs w:val="24"/>
        </w:rPr>
        <w:t xml:space="preserve">χώρα μας δεν διαθέτει τους μηχανισμούς πολιτιστικής διείσδυσης και πολιτιστικής διπλωματίας που διαθέτουν οι μεγάλες ιστορικές χώρες, οι εμβληματικές χώρες, η Γερμανία, η Γαλλία, η Ιταλία. Δεν έχει αυτό το μηχανισμό επομένως το ότι στην κοινότητα </w:t>
      </w:r>
      <w:r>
        <w:rPr>
          <w:rFonts w:eastAsia="Times New Roman" w:cs="Times New Roman"/>
          <w:szCs w:val="24"/>
        </w:rPr>
        <w:lastRenderedPageBreak/>
        <w:t>που συμβο</w:t>
      </w:r>
      <w:r>
        <w:rPr>
          <w:rFonts w:eastAsia="Times New Roman" w:cs="Times New Roman"/>
          <w:szCs w:val="24"/>
        </w:rPr>
        <w:t xml:space="preserve">λίζει την </w:t>
      </w:r>
      <w:proofErr w:type="spellStart"/>
      <w:r>
        <w:rPr>
          <w:rFonts w:eastAsia="Times New Roman" w:cs="Times New Roman"/>
          <w:szCs w:val="24"/>
        </w:rPr>
        <w:t>εκλείανση</w:t>
      </w:r>
      <w:proofErr w:type="spellEnd"/>
      <w:r>
        <w:rPr>
          <w:rFonts w:eastAsia="Times New Roman" w:cs="Times New Roman"/>
          <w:szCs w:val="24"/>
        </w:rPr>
        <w:t xml:space="preserve"> της σχέσης του ελληνικού </w:t>
      </w:r>
      <w:proofErr w:type="spellStart"/>
      <w:r>
        <w:rPr>
          <w:rFonts w:eastAsia="Times New Roman" w:cs="Times New Roman"/>
          <w:szCs w:val="24"/>
        </w:rPr>
        <w:t>προτάγματος</w:t>
      </w:r>
      <w:proofErr w:type="spellEnd"/>
      <w:r>
        <w:rPr>
          <w:rFonts w:eastAsia="Times New Roman" w:cs="Times New Roman"/>
          <w:szCs w:val="24"/>
        </w:rPr>
        <w:t xml:space="preserve"> με τη Δύση, δηλαδή τη Βενετία, έχει αυτόν τον πολύ σημαντικό πολιτιστικό μηχανισμό. </w:t>
      </w:r>
    </w:p>
    <w:p w14:paraId="73D8555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νομοσχέδιο αποπειράται, λοιπόν, να ανανεώσει τους όρους με τους οποίους συστήνεται, συγκροτείται και φέρεται το</w:t>
      </w:r>
      <w:r>
        <w:rPr>
          <w:rFonts w:eastAsia="Times New Roman" w:cs="Times New Roman"/>
          <w:szCs w:val="24"/>
        </w:rPr>
        <w:t xml:space="preserve"> επιστημονικό του υπόστρωμα και επίσης, προσπαθεί να το ανασυγκροτήσει οργανωτικά. Ξέρουμε πολύ καλά ότι τα νομοσχέδια είναι μεγάλα σχήματα, είναι γενικές ρυθμίσεις. Υπάρχουν σε δεύτερο χρόνο πολύ σημαντικότερες ειδικότερες νομοθετικές ή ρυθμιστικές κατασκ</w:t>
      </w:r>
      <w:r>
        <w:rPr>
          <w:rFonts w:eastAsia="Times New Roman" w:cs="Times New Roman"/>
          <w:szCs w:val="24"/>
        </w:rPr>
        <w:t>ευές, όπως είναι ο εσωτερικός κανονισμός. Νομίζω ότι εκκρεμεί η βελτίωση, η εξειδίκευση και ο προσδιορισμός των οργανωτικών επίδικων.</w:t>
      </w:r>
    </w:p>
    <w:p w14:paraId="73D8555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Ήθελα να μείνω, όμως, σε μια συζήτηση που έγινε προηγούμενα για τον σκοπό. Ξέρουμε πολύ καλά ότι διατηρείται ο σκοπός, αλλά και αυτό είναι εν μέρει αληθές, γιατί ο σκοπός ανακαθορίζεται ιδεολογικά. Το ξέρουμε πολύ καλά ότι ο σκοπός δεν είναι ένα αμετάβλητο</w:t>
      </w:r>
      <w:r>
        <w:rPr>
          <w:rFonts w:eastAsia="Times New Roman" w:cs="Times New Roman"/>
          <w:szCs w:val="24"/>
        </w:rPr>
        <w:t xml:space="preserve"> ιστορικό μέγεθος. Ορίζεται μεν η προαγωγή των βυζαντινών σπουδών, αλλά </w:t>
      </w:r>
      <w:r>
        <w:rPr>
          <w:rFonts w:eastAsia="Times New Roman" w:cs="Times New Roman"/>
          <w:szCs w:val="24"/>
        </w:rPr>
        <w:t>τι</w:t>
      </w:r>
      <w:r>
        <w:rPr>
          <w:rFonts w:eastAsia="Times New Roman" w:cs="Times New Roman"/>
          <w:szCs w:val="24"/>
        </w:rPr>
        <w:t xml:space="preserve"> ιεραρχούμε εμείς ως </w:t>
      </w:r>
      <w:proofErr w:type="spellStart"/>
      <w:r>
        <w:rPr>
          <w:rFonts w:eastAsia="Times New Roman" w:cs="Times New Roman"/>
          <w:szCs w:val="24"/>
        </w:rPr>
        <w:t>πρό</w:t>
      </w:r>
      <w:r>
        <w:rPr>
          <w:rFonts w:eastAsia="Times New Roman" w:cs="Times New Roman"/>
          <w:szCs w:val="24"/>
        </w:rPr>
        <w:lastRenderedPageBreak/>
        <w:t>ταγμα</w:t>
      </w:r>
      <w:proofErr w:type="spellEnd"/>
      <w:r>
        <w:rPr>
          <w:rFonts w:eastAsia="Times New Roman" w:cs="Times New Roman"/>
          <w:szCs w:val="24"/>
        </w:rPr>
        <w:t xml:space="preserve"> των βυζαντινών σπουδών είναι διαφορετικό και διακυμαινόμενο μέσα στην ιστορία. Ορίζεται και </w:t>
      </w:r>
      <w:proofErr w:type="spellStart"/>
      <w:r>
        <w:rPr>
          <w:rFonts w:eastAsia="Times New Roman" w:cs="Times New Roman"/>
          <w:szCs w:val="24"/>
        </w:rPr>
        <w:t>επανορίζεται</w:t>
      </w:r>
      <w:proofErr w:type="spellEnd"/>
      <w:r>
        <w:rPr>
          <w:rFonts w:eastAsia="Times New Roman" w:cs="Times New Roman"/>
          <w:szCs w:val="24"/>
        </w:rPr>
        <w:t xml:space="preserve"> ιδεολογικά ο σκοπός.</w:t>
      </w:r>
    </w:p>
    <w:p w14:paraId="73D8555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Άρα ένα νομοσχέδιο έχει εκ</w:t>
      </w:r>
      <w:r>
        <w:rPr>
          <w:rFonts w:eastAsia="Times New Roman" w:cs="Times New Roman"/>
          <w:szCs w:val="24"/>
        </w:rPr>
        <w:t xml:space="preserve"> των πραγμάτων εσωτερικά ένα είδος θνησιγένειας, ένα είδος παροδικότητας κι έτσι πρέπει να το δούμε </w:t>
      </w:r>
      <w:proofErr w:type="spellStart"/>
      <w:r>
        <w:rPr>
          <w:rFonts w:eastAsia="Times New Roman" w:cs="Times New Roman"/>
          <w:szCs w:val="24"/>
        </w:rPr>
        <w:t>αποδραματοποιώντας</w:t>
      </w:r>
      <w:proofErr w:type="spellEnd"/>
      <w:r>
        <w:rPr>
          <w:rFonts w:eastAsia="Times New Roman" w:cs="Times New Roman"/>
          <w:szCs w:val="24"/>
        </w:rPr>
        <w:t xml:space="preserve"> ενδεχομένως και εντάσεις που δεν τις χρειαζόμαστε. </w:t>
      </w:r>
    </w:p>
    <w:p w14:paraId="73D85559"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Είναι πολύ ορθή αυτή η παρατήρηση. Χρειαζόμαστε συνθέσεις και ειδικά για ζητήματα, πο</w:t>
      </w:r>
      <w:r>
        <w:rPr>
          <w:rFonts w:eastAsia="Times New Roman" w:cs="Times New Roman"/>
          <w:szCs w:val="24"/>
        </w:rPr>
        <w:t xml:space="preserve">υ νομίζω ότι η αγωνία μας είναι κοινή και το εθνικό μας έλλειμμα είναι επίσης κοινό. </w:t>
      </w:r>
    </w:p>
    <w:p w14:paraId="73D8555A"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55B" w14:textId="77777777" w:rsidR="00D41FAB" w:rsidRDefault="001456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3D8555C"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73D8555D"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Τον λόγο έχει ο κ. Αναστασιάδης από τη Νέα Δημοκρατ</w:t>
      </w:r>
      <w:r>
        <w:rPr>
          <w:rFonts w:eastAsia="Times New Roman" w:cs="Times New Roman"/>
          <w:szCs w:val="24"/>
        </w:rPr>
        <w:t xml:space="preserve">ία, καθώς έγινε μία αλλαγή με την κ. Ράπτη. </w:t>
      </w:r>
    </w:p>
    <w:p w14:paraId="73D8555E"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κυρία Πρόεδρε. </w:t>
      </w:r>
    </w:p>
    <w:p w14:paraId="73D8555F"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βρισκόμαστε σήμερα εδώ και συζητάμε για ένα νομοσχέδιο, για το οποίο </w:t>
      </w:r>
      <w:r>
        <w:rPr>
          <w:rFonts w:eastAsia="Times New Roman" w:cs="Times New Roman"/>
          <w:szCs w:val="24"/>
        </w:rPr>
        <w:lastRenderedPageBreak/>
        <w:t>θα μπορούσαμε να έχουμε πλήρη σύγκλιση και σύνθεσ</w:t>
      </w:r>
      <w:r>
        <w:rPr>
          <w:rFonts w:eastAsia="Times New Roman" w:cs="Times New Roman"/>
          <w:szCs w:val="24"/>
        </w:rPr>
        <w:t xml:space="preserve">η απόψεων και θέσεων. </w:t>
      </w:r>
    </w:p>
    <w:p w14:paraId="73D85560"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Θα μπορούσαμε να συμφωνήσουμε σε όλα, γιατί όλοι μας αναγνωρίζουμε την ανάγκη βελτίωσης της νομοθεσίας που καθορίζει τη λειτουργία και τις δράσεις του ιστορικού Ελληνικού Ινστιτούτου Βυζαντινών και Μεταβυζαντινών Σπουδών της Βενετίας</w:t>
      </w:r>
      <w:r>
        <w:rPr>
          <w:rFonts w:eastAsia="Times New Roman" w:cs="Times New Roman"/>
          <w:szCs w:val="24"/>
        </w:rPr>
        <w:t xml:space="preserve">, για το οποίο η θετική μας στάση και διάθεση φάνηκε και στη συζήτηση στις επιτροπές. </w:t>
      </w:r>
    </w:p>
    <w:p w14:paraId="73D85561"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Όμως, διαπιστώνουμε για μία ακόμη φορά ότι η Κυβέρνηση νομοθετεί κάτω από ένα πρίσμα στενής κομματικής λογικής. Μέσα από έναν φακό ελέγχου των πάντων φέρνετε σήμερα ένα </w:t>
      </w:r>
      <w:r>
        <w:rPr>
          <w:rFonts w:eastAsia="Times New Roman" w:cs="Times New Roman"/>
          <w:szCs w:val="24"/>
        </w:rPr>
        <w:t xml:space="preserve">νομοσχέδιο, που σκοπό έχει την άλωση του φημισμένου Ινστιτούτου της Βενετίας με ιστορία εξήντα χρόνων και σπουδαίο έργο στο ενεργητικό του και το μετατρέπετε σε ένα </w:t>
      </w:r>
      <w:proofErr w:type="spellStart"/>
      <w:r>
        <w:rPr>
          <w:rFonts w:eastAsia="Times New Roman" w:cs="Times New Roman"/>
          <w:szCs w:val="24"/>
        </w:rPr>
        <w:t>κομματοκρατούμενο</w:t>
      </w:r>
      <w:proofErr w:type="spellEnd"/>
      <w:r>
        <w:rPr>
          <w:rFonts w:eastAsia="Times New Roman" w:cs="Times New Roman"/>
          <w:szCs w:val="24"/>
        </w:rPr>
        <w:t xml:space="preserve"> κέντρο εξυπηρέτησης των συμφερόντων σας. </w:t>
      </w:r>
    </w:p>
    <w:p w14:paraId="73D85562"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Και ενώ φαντάζει εύλογη και θεμ</w:t>
      </w:r>
      <w:r>
        <w:rPr>
          <w:rFonts w:eastAsia="Times New Roman" w:cs="Times New Roman"/>
          <w:szCs w:val="24"/>
        </w:rPr>
        <w:t xml:space="preserve">ιτή η </w:t>
      </w:r>
      <w:proofErr w:type="spellStart"/>
      <w:r>
        <w:rPr>
          <w:rFonts w:eastAsia="Times New Roman" w:cs="Times New Roman"/>
          <w:szCs w:val="24"/>
        </w:rPr>
        <w:t>επικαιροποίηση</w:t>
      </w:r>
      <w:proofErr w:type="spellEnd"/>
      <w:r>
        <w:rPr>
          <w:rFonts w:eastAsia="Times New Roman" w:cs="Times New Roman"/>
          <w:szCs w:val="24"/>
        </w:rPr>
        <w:t xml:space="preserve"> και η προσαρμογή του νομοθετικού πλαισίου της λειτουργίας του στις ανάγκες των σημερινών καιρών και αναγκών, αυτό που μας φέρνετε σήμερα δεν είναι άλλο από την ακατανόητη και αδικαιολόγητη λογική νομοθέτησής σας προς την κατεύθυνση ελέ</w:t>
      </w:r>
      <w:r>
        <w:rPr>
          <w:rFonts w:eastAsia="Times New Roman" w:cs="Times New Roman"/>
          <w:szCs w:val="24"/>
        </w:rPr>
        <w:t xml:space="preserve">γχου </w:t>
      </w:r>
      <w:r>
        <w:rPr>
          <w:rFonts w:eastAsia="Times New Roman" w:cs="Times New Roman"/>
          <w:szCs w:val="24"/>
        </w:rPr>
        <w:lastRenderedPageBreak/>
        <w:t xml:space="preserve">του </w:t>
      </w:r>
      <w:r>
        <w:rPr>
          <w:rFonts w:eastAsia="Times New Roman" w:cs="Times New Roman"/>
          <w:szCs w:val="24"/>
        </w:rPr>
        <w:t>ι</w:t>
      </w:r>
      <w:r>
        <w:rPr>
          <w:rFonts w:eastAsia="Times New Roman" w:cs="Times New Roman"/>
          <w:szCs w:val="24"/>
        </w:rPr>
        <w:t xml:space="preserve">νστιτούτου, κάτι που επισημάνθηκε και στις επιτροπές και στην εισήγηση του βασικού εισηγητή μας. </w:t>
      </w:r>
    </w:p>
    <w:p w14:paraId="73D85563"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Εμείς σε αυτή τη διαδικασία και τη συζήτηση λειτουργήσαμε συναινετικά και ασκήσαμε εποικοδομητική και καλοπροαίρετη κριτική. Προχωρήσαμε σε συγκεκρι</w:t>
      </w:r>
      <w:r>
        <w:rPr>
          <w:rFonts w:eastAsia="Times New Roman" w:cs="Times New Roman"/>
          <w:szCs w:val="24"/>
        </w:rPr>
        <w:t xml:space="preserve">μένες προτάσεις, επιδιώκοντας την ουσιαστική θεσμική θωράκιση και αναβάθμιση των λειτουργιών του </w:t>
      </w:r>
      <w:r>
        <w:rPr>
          <w:rFonts w:eastAsia="Times New Roman" w:cs="Times New Roman"/>
          <w:szCs w:val="24"/>
        </w:rPr>
        <w:t>ι</w:t>
      </w:r>
      <w:r>
        <w:rPr>
          <w:rFonts w:eastAsia="Times New Roman" w:cs="Times New Roman"/>
          <w:szCs w:val="24"/>
        </w:rPr>
        <w:t xml:space="preserve">νστιτούτου, προς εκπλήρωση των σκοπών του. </w:t>
      </w:r>
    </w:p>
    <w:p w14:paraId="73D85564"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Επιδιώξαμε να αποτρέψουμε τον εγκλωβισμό του </w:t>
      </w:r>
      <w:r>
        <w:rPr>
          <w:rFonts w:eastAsia="Times New Roman" w:cs="Times New Roman"/>
          <w:szCs w:val="24"/>
        </w:rPr>
        <w:t>ι</w:t>
      </w:r>
      <w:r>
        <w:rPr>
          <w:rFonts w:eastAsia="Times New Roman" w:cs="Times New Roman"/>
          <w:szCs w:val="24"/>
        </w:rPr>
        <w:t xml:space="preserve">νστιτούτου από τις πολιτικές διαθέσεις των εκάστοτε κυβερνόντων. </w:t>
      </w:r>
      <w:r>
        <w:rPr>
          <w:rFonts w:eastAsia="Times New Roman" w:cs="Times New Roman"/>
          <w:szCs w:val="24"/>
        </w:rPr>
        <w:t xml:space="preserve">Άλλωστε αυτό μπορεί να είναι και μάταιο, διότι οι κυβερνήσεις αλλάζουν, ο συγκεκριμένος Υπουργός μπορεί να μην είναι αύριο Υπουργός, το </w:t>
      </w:r>
      <w:r>
        <w:rPr>
          <w:rFonts w:eastAsia="Times New Roman" w:cs="Times New Roman"/>
          <w:szCs w:val="24"/>
        </w:rPr>
        <w:t>ι</w:t>
      </w:r>
      <w:r>
        <w:rPr>
          <w:rFonts w:eastAsia="Times New Roman" w:cs="Times New Roman"/>
          <w:szCs w:val="24"/>
        </w:rPr>
        <w:t xml:space="preserve">νστιτούτο όμως θα συνεχίσει να υπάρχει, να λειτουργεί και να παράγει έργο. </w:t>
      </w:r>
    </w:p>
    <w:p w14:paraId="73D85565"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Σημεία που έπρεπε να μας απασχολήσουν είναι</w:t>
      </w:r>
      <w:r>
        <w:rPr>
          <w:rFonts w:eastAsia="Times New Roman" w:cs="Times New Roman"/>
          <w:szCs w:val="24"/>
        </w:rPr>
        <w:t xml:space="preserve"> η διερεύνηση και η διεύρυνση των δράσεων και η διαφύλαξη του βασικού σκοπού του </w:t>
      </w:r>
      <w:r>
        <w:rPr>
          <w:rFonts w:eastAsia="Times New Roman" w:cs="Times New Roman"/>
          <w:szCs w:val="24"/>
        </w:rPr>
        <w:t>ι</w:t>
      </w:r>
      <w:r>
        <w:rPr>
          <w:rFonts w:eastAsia="Times New Roman" w:cs="Times New Roman"/>
          <w:szCs w:val="24"/>
        </w:rPr>
        <w:t>νστιτούτου, όπως το οραματίστηκαν οι ιδρυτές του και όπως προβλέπεται από τη σύστασή του σε νομικό πρόσωπο δημοσίου δικαίου το 1951, κάτι που έγινε αποδεκτό και αυτό είναι πρ</w:t>
      </w:r>
      <w:r>
        <w:rPr>
          <w:rFonts w:eastAsia="Times New Roman" w:cs="Times New Roman"/>
          <w:szCs w:val="24"/>
        </w:rPr>
        <w:t xml:space="preserve">ος τιμήν του Υπουργού. </w:t>
      </w:r>
    </w:p>
    <w:p w14:paraId="73D85566"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σύννομη και νομικά ελεγχόμενη δράση των οργάνων, καθώς και η ορθολογική διαχείριση της περιουσίας του </w:t>
      </w:r>
      <w:r>
        <w:rPr>
          <w:rFonts w:eastAsia="Times New Roman" w:cs="Times New Roman"/>
          <w:szCs w:val="24"/>
        </w:rPr>
        <w:t>ι</w:t>
      </w:r>
      <w:r>
        <w:rPr>
          <w:rFonts w:eastAsia="Times New Roman" w:cs="Times New Roman"/>
          <w:szCs w:val="24"/>
        </w:rPr>
        <w:t>νστιτούτου, με παράλληλη αύξηση των εσόδων του, η δημιουργία επίσης επιστημονικού συμβουλίου με ισχυρή παρουσία της Ακαδ</w:t>
      </w:r>
      <w:r>
        <w:rPr>
          <w:rFonts w:eastAsia="Times New Roman" w:cs="Times New Roman"/>
          <w:szCs w:val="24"/>
        </w:rPr>
        <w:t xml:space="preserve">ημίας Αθηνών, η έγκριση κυλιόμενου τριετούς προϋπολογισμού και επιστημονικού προγράμματος που να ενισχύει τη διαφάνεια με ενισχυμένο οικονομικό έλεγχο. </w:t>
      </w:r>
    </w:p>
    <w:p w14:paraId="73D85567"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Δυστυχώς αυτό που συμβαίνει σήμερα το συναντάμε σε όλες τις δράσεις και τις πρωτοβουλίες της Κυβέρνησης</w:t>
      </w:r>
      <w:r>
        <w:rPr>
          <w:rFonts w:eastAsia="Times New Roman" w:cs="Times New Roman"/>
          <w:szCs w:val="24"/>
        </w:rPr>
        <w:t>. Η έντονη επιθυμία σας για κομματικό έλεγχο κάθε κίνησης εντός και εκτός της Ελλάδ</w:t>
      </w:r>
      <w:r>
        <w:rPr>
          <w:rFonts w:eastAsia="Times New Roman" w:cs="Times New Roman"/>
          <w:szCs w:val="24"/>
        </w:rPr>
        <w:t>α</w:t>
      </w:r>
      <w:r>
        <w:rPr>
          <w:rFonts w:eastAsia="Times New Roman" w:cs="Times New Roman"/>
          <w:szCs w:val="24"/>
        </w:rPr>
        <w:t xml:space="preserve">ς, θεσμικής ή μη, δεν αποτελεί εθνική πολιτική, αλλά εθνική παράνοια. </w:t>
      </w:r>
    </w:p>
    <w:p w14:paraId="73D85568"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Κάθε τι που αφορά την εντός και εκτός των συνόρων Ελλάδα, θεσμός ή δράση, έως τη χάραξη της εξωτερική</w:t>
      </w:r>
      <w:r>
        <w:rPr>
          <w:rFonts w:eastAsia="Times New Roman" w:cs="Times New Roman"/>
          <w:szCs w:val="24"/>
        </w:rPr>
        <w:t xml:space="preserve">ς μας πολιτικής, θα έπρεπε να μας ενώνει. Όμως, εσείς σήμερα φέρνετε ένα νομοσχέδιο που έχει σκοπό, όχι την ένωση, αλλά τη διαίρεση. Έχει σκοπό την άλωση του </w:t>
      </w:r>
      <w:r>
        <w:rPr>
          <w:rFonts w:eastAsia="Times New Roman" w:cs="Times New Roman"/>
          <w:szCs w:val="24"/>
        </w:rPr>
        <w:t>ι</w:t>
      </w:r>
      <w:r>
        <w:rPr>
          <w:rFonts w:eastAsia="Times New Roman" w:cs="Times New Roman"/>
          <w:szCs w:val="24"/>
        </w:rPr>
        <w:t>νστιτούτου και τη μετατροπή του σε κέντρο εξυπηρέτησης συμφερόντων, που δεν έχουν καμ</w:t>
      </w:r>
      <w:r>
        <w:rPr>
          <w:rFonts w:eastAsia="Times New Roman" w:cs="Times New Roman"/>
          <w:szCs w:val="24"/>
        </w:rPr>
        <w:t>μ</w:t>
      </w:r>
      <w:r>
        <w:rPr>
          <w:rFonts w:eastAsia="Times New Roman" w:cs="Times New Roman"/>
          <w:szCs w:val="24"/>
        </w:rPr>
        <w:t>ία σχέση, ο</w:t>
      </w:r>
      <w:r>
        <w:rPr>
          <w:rFonts w:eastAsia="Times New Roman" w:cs="Times New Roman"/>
          <w:szCs w:val="24"/>
        </w:rPr>
        <w:t xml:space="preserve">ύτε με την πρόθεση των ιδρυτών και δωρητών, ούτε βέβαια και με το πολύ σημαντικό έργο που παράγει. </w:t>
      </w:r>
    </w:p>
    <w:p w14:paraId="73D85569"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σχέδιο νόμου που εισηγείστε σήμερα, ενισχύεται η ασκούμενη εποπτεία επί του </w:t>
      </w:r>
      <w:r>
        <w:rPr>
          <w:rFonts w:eastAsia="Times New Roman" w:cs="Times New Roman"/>
          <w:szCs w:val="24"/>
        </w:rPr>
        <w:t>ι</w:t>
      </w:r>
      <w:r>
        <w:rPr>
          <w:rFonts w:eastAsia="Times New Roman" w:cs="Times New Roman"/>
          <w:szCs w:val="24"/>
        </w:rPr>
        <w:t>νστιτούτου από πλευράς των συναρμόδιων Υπουργείων Παιδείας και Εξωτερικών</w:t>
      </w:r>
      <w:r>
        <w:rPr>
          <w:rFonts w:eastAsia="Times New Roman" w:cs="Times New Roman"/>
          <w:szCs w:val="24"/>
        </w:rPr>
        <w:t xml:space="preserve">, κυρίως του Εξωτερικών. </w:t>
      </w:r>
    </w:p>
    <w:p w14:paraId="73D8556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Οδηγούμαστε σε υπερβολική συγκέντρωση εξουσιών του εκάστοτε Υπουργού Εξωτερικών ως προς τα πρόσωπα που στελεχώνουν τις βασικές θέσεις του </w:t>
      </w:r>
      <w:r>
        <w:rPr>
          <w:rFonts w:eastAsia="Times New Roman" w:cs="Times New Roman"/>
          <w:szCs w:val="24"/>
        </w:rPr>
        <w:t>ι</w:t>
      </w:r>
      <w:r>
        <w:rPr>
          <w:rFonts w:eastAsia="Times New Roman" w:cs="Times New Roman"/>
          <w:szCs w:val="24"/>
        </w:rPr>
        <w:t xml:space="preserve">νστιτούτου, αλλά και της </w:t>
      </w:r>
      <w:r>
        <w:rPr>
          <w:rFonts w:eastAsia="Times New Roman" w:cs="Times New Roman"/>
          <w:szCs w:val="24"/>
        </w:rPr>
        <w:t>ε</w:t>
      </w:r>
      <w:r>
        <w:rPr>
          <w:rFonts w:eastAsia="Times New Roman" w:cs="Times New Roman"/>
          <w:szCs w:val="24"/>
        </w:rPr>
        <w:t xml:space="preserve">ποπτικής </w:t>
      </w:r>
      <w:r>
        <w:rPr>
          <w:rFonts w:eastAsia="Times New Roman" w:cs="Times New Roman"/>
          <w:szCs w:val="24"/>
        </w:rPr>
        <w:t>ε</w:t>
      </w:r>
      <w:r>
        <w:rPr>
          <w:rFonts w:eastAsia="Times New Roman" w:cs="Times New Roman"/>
          <w:szCs w:val="24"/>
        </w:rPr>
        <w:t xml:space="preserve">πιτροπής. Δεν εξασφαλίζεται έτσι ούτε η αξιοκρατία και </w:t>
      </w:r>
      <w:r>
        <w:rPr>
          <w:rFonts w:eastAsia="Times New Roman" w:cs="Times New Roman"/>
          <w:szCs w:val="24"/>
        </w:rPr>
        <w:t xml:space="preserve">δεν προωθείται και η διαφάνεια. Δεν ενισχύονται η </w:t>
      </w:r>
      <w:r>
        <w:rPr>
          <w:rFonts w:eastAsia="Times New Roman" w:cs="Times New Roman"/>
          <w:szCs w:val="24"/>
        </w:rPr>
        <w:t>δ</w:t>
      </w:r>
      <w:r>
        <w:rPr>
          <w:rFonts w:eastAsia="Times New Roman" w:cs="Times New Roman"/>
          <w:szCs w:val="24"/>
        </w:rPr>
        <w:t xml:space="preserve">ιοίκηση και οι δράσεις του </w:t>
      </w:r>
      <w:r>
        <w:rPr>
          <w:rFonts w:eastAsia="Times New Roman" w:cs="Times New Roman"/>
          <w:szCs w:val="24"/>
        </w:rPr>
        <w:t>ι</w:t>
      </w:r>
      <w:r>
        <w:rPr>
          <w:rFonts w:eastAsia="Times New Roman" w:cs="Times New Roman"/>
          <w:szCs w:val="24"/>
        </w:rPr>
        <w:t>νστιτούτου, προκειμένου αυτό να καταστεί αποτελεσματικότερο μέσο προαγωγής του βυζαντινού και μεταβυζαντινού πολιτισμού και κατ’ επέκταση της διεθνούς εικόνας και της πολιτιστικ</w:t>
      </w:r>
      <w:r>
        <w:rPr>
          <w:rFonts w:eastAsia="Times New Roman" w:cs="Times New Roman"/>
          <w:szCs w:val="24"/>
        </w:rPr>
        <w:t xml:space="preserve">ής ακτινοβολίας της χώρας μας. </w:t>
      </w:r>
    </w:p>
    <w:p w14:paraId="73D8556B"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Ακόμη και τώρα, την ύστατη στιγμή, προτείνουμε να ενισχυθεί η διαφάνεια και η επιστημονική τεκμηρίωση της διαδικασίας επιλογής του </w:t>
      </w:r>
      <w:r>
        <w:rPr>
          <w:rFonts w:eastAsia="Times New Roman" w:cs="Times New Roman"/>
          <w:szCs w:val="24"/>
        </w:rPr>
        <w:t>π</w:t>
      </w:r>
      <w:r>
        <w:rPr>
          <w:rFonts w:eastAsia="Times New Roman" w:cs="Times New Roman"/>
          <w:szCs w:val="24"/>
        </w:rPr>
        <w:t xml:space="preserve">ροέδρου του </w:t>
      </w:r>
      <w:r>
        <w:rPr>
          <w:rFonts w:eastAsia="Times New Roman" w:cs="Times New Roman"/>
          <w:szCs w:val="24"/>
        </w:rPr>
        <w:t>ι</w:t>
      </w:r>
      <w:r>
        <w:rPr>
          <w:rFonts w:eastAsia="Times New Roman" w:cs="Times New Roman"/>
          <w:szCs w:val="24"/>
        </w:rPr>
        <w:t xml:space="preserve">νστιτούτου, να βρεθεί η χρυσή τομή για τον επικεφαλής του, λαμβάνοντας υπ’ </w:t>
      </w:r>
      <w:proofErr w:type="spellStart"/>
      <w:r>
        <w:rPr>
          <w:rFonts w:eastAsia="Times New Roman" w:cs="Times New Roman"/>
          <w:szCs w:val="24"/>
        </w:rPr>
        <w:t>όψιν</w:t>
      </w:r>
      <w:proofErr w:type="spellEnd"/>
      <w:r>
        <w:rPr>
          <w:rFonts w:eastAsia="Times New Roman" w:cs="Times New Roman"/>
          <w:szCs w:val="24"/>
        </w:rPr>
        <w:t xml:space="preserve"> τόσο τα επιστημονικά όσο και τα διοικητικά του προσόντα. Έτσι, θα εξαλειφ</w:t>
      </w:r>
      <w:r>
        <w:rPr>
          <w:rFonts w:eastAsia="Times New Roman" w:cs="Times New Roman"/>
          <w:szCs w:val="24"/>
        </w:rPr>
        <w:lastRenderedPageBreak/>
        <w:t xml:space="preserve">θούν οι διοικητικές δυσλειτουργίες του παρελθόντος και θα αποφευχθούν μικροκομματικές λογικές. Με απλά λόγια, προτείνουμε να μην είναι πολιτική επιλογή της </w:t>
      </w:r>
      <w:r>
        <w:rPr>
          <w:rFonts w:eastAsia="Times New Roman" w:cs="Times New Roman"/>
          <w:szCs w:val="24"/>
        </w:rPr>
        <w:t>δ</w:t>
      </w:r>
      <w:r>
        <w:rPr>
          <w:rFonts w:eastAsia="Times New Roman" w:cs="Times New Roman"/>
          <w:szCs w:val="24"/>
        </w:rPr>
        <w:t xml:space="preserve">ιοίκησης του </w:t>
      </w:r>
      <w:r>
        <w:rPr>
          <w:rFonts w:eastAsia="Times New Roman" w:cs="Times New Roman"/>
          <w:szCs w:val="24"/>
        </w:rPr>
        <w:t>ι</w:t>
      </w:r>
      <w:r>
        <w:rPr>
          <w:rFonts w:eastAsia="Times New Roman" w:cs="Times New Roman"/>
          <w:szCs w:val="24"/>
        </w:rPr>
        <w:t>νστιτούτου.</w:t>
      </w:r>
      <w:r>
        <w:rPr>
          <w:rFonts w:eastAsia="Times New Roman" w:cs="Times New Roman"/>
          <w:szCs w:val="24"/>
        </w:rPr>
        <w:t xml:space="preserve"> </w:t>
      </w:r>
    </w:p>
    <w:p w14:paraId="73D8556C"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Ινστιτούτο των Βυζαντινών και Μεταβυζαντινών Σπουδών διαθέτει όλα εκείνα τα εχέγγυα, ώστε να συνεχίσει να είναι σημείο αναφοράς και προώθησης του ελληνικού πολιτισμού της χώρας μας όχι μόνο στην Ιταλία, αλλά και διεθνώς, </w:t>
      </w:r>
      <w:r>
        <w:rPr>
          <w:rFonts w:eastAsia="Times New Roman" w:cs="Times New Roman"/>
          <w:szCs w:val="24"/>
        </w:rPr>
        <w:t>αρκεί να το δούμε κάτω από ένα εθνικό πρίσμα, να διαφυλάξουμε και να ενισχύσουμε την ανεκτίμητης αξίας κληρονομιά του, να αυξήσουμε το κύρος του, επιτρέποντάς του να αναπτύξει το έργο που μπορεί.</w:t>
      </w:r>
    </w:p>
    <w:p w14:paraId="73D8556D"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δυστυχώς, εσείς επιμένετε στη θέση σας. Η ακαμψία σας και η λογική σας μας βρίσκουν αντίθετους. Γι’ αυτό, καταψηφίζουμε το συγκεκριμένο νομοσχέδιο. </w:t>
      </w:r>
    </w:p>
    <w:p w14:paraId="73D8556E"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3D8556F" w14:textId="77777777" w:rsidR="00D41FAB" w:rsidRDefault="001456E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D85570"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w:t>
      </w:r>
      <w:r>
        <w:rPr>
          <w:rFonts w:eastAsia="Times New Roman" w:cs="Times New Roman"/>
          <w:b/>
          <w:szCs w:val="24"/>
        </w:rPr>
        <w:t xml:space="preserve">ριστοδουλοπούλου): </w:t>
      </w:r>
      <w:r>
        <w:rPr>
          <w:rFonts w:eastAsia="Times New Roman" w:cs="Times New Roman"/>
          <w:szCs w:val="24"/>
        </w:rPr>
        <w:t xml:space="preserve">Και εμείς ευχαριστούμε. </w:t>
      </w:r>
    </w:p>
    <w:p w14:paraId="73D85571"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 </w:t>
      </w:r>
      <w:proofErr w:type="spellStart"/>
      <w:r>
        <w:rPr>
          <w:rFonts w:eastAsia="Times New Roman" w:cs="Times New Roman"/>
          <w:szCs w:val="24"/>
        </w:rPr>
        <w:t>Μαυρωτάς</w:t>
      </w:r>
      <w:proofErr w:type="spellEnd"/>
      <w:r>
        <w:rPr>
          <w:rFonts w:eastAsia="Times New Roman" w:cs="Times New Roman"/>
          <w:szCs w:val="24"/>
        </w:rPr>
        <w:t xml:space="preserve">, Κοινοβουλευτικός Εκπρόσωπος του Ποταμιού, για δώδεκα λεπτά. </w:t>
      </w:r>
    </w:p>
    <w:p w14:paraId="73D85572"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κυρία Πρόεδρε. </w:t>
      </w:r>
    </w:p>
    <w:p w14:paraId="73D8557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νομοσχέδιο για το Ελληνικό Ινστιτούτο Βυζαντινών και Μεταβυζαντινών </w:t>
      </w:r>
      <w:r>
        <w:rPr>
          <w:rFonts w:eastAsia="Times New Roman" w:cs="Times New Roman"/>
          <w:szCs w:val="24"/>
        </w:rPr>
        <w:t xml:space="preserve">Σπουδών, που εδρεύει στη Βενετία, ήταν να έρθει πέρυσι τον Ιούνιο. Δημιουργήθηκαν κάποιες αντιδράσεις από την ακαδημαϊκή επιστημονική κοινότητα και «πάγωσε». Τότε δημιουργήθηκε, μάλιστα, από τον κ. Φίλη -τότε Υπουργό- και μια </w:t>
      </w:r>
      <w:r>
        <w:rPr>
          <w:rFonts w:eastAsia="Times New Roman" w:cs="Times New Roman"/>
          <w:szCs w:val="24"/>
        </w:rPr>
        <w:t>ε</w:t>
      </w:r>
      <w:r>
        <w:rPr>
          <w:rFonts w:eastAsia="Times New Roman" w:cs="Times New Roman"/>
          <w:szCs w:val="24"/>
        </w:rPr>
        <w:t>πιτροπή από σχετικούς επιστήμ</w:t>
      </w:r>
      <w:r>
        <w:rPr>
          <w:rFonts w:eastAsia="Times New Roman" w:cs="Times New Roman"/>
          <w:szCs w:val="24"/>
        </w:rPr>
        <w:t xml:space="preserve">ονες, για να μελετήσει και να προτείνει. Αυτή η </w:t>
      </w:r>
      <w:r>
        <w:rPr>
          <w:rFonts w:eastAsia="Times New Roman" w:cs="Times New Roman"/>
          <w:szCs w:val="24"/>
        </w:rPr>
        <w:t>ε</w:t>
      </w:r>
      <w:r>
        <w:rPr>
          <w:rFonts w:eastAsia="Times New Roman" w:cs="Times New Roman"/>
          <w:szCs w:val="24"/>
        </w:rPr>
        <w:t xml:space="preserve">πιτροπή συνεδρίασε, μελέτησε, πρότεινε, έκανε εισήγηση, η οποία, όμως, τελικά δεν ελήφθη υπ’ </w:t>
      </w:r>
      <w:proofErr w:type="spellStart"/>
      <w:r>
        <w:rPr>
          <w:rFonts w:eastAsia="Times New Roman" w:cs="Times New Roman"/>
          <w:szCs w:val="24"/>
        </w:rPr>
        <w:t>όψιν</w:t>
      </w:r>
      <w:proofErr w:type="spellEnd"/>
      <w:r>
        <w:rPr>
          <w:rFonts w:eastAsia="Times New Roman" w:cs="Times New Roman"/>
          <w:szCs w:val="24"/>
        </w:rPr>
        <w:t xml:space="preserve"> στα κομβικά σημεία του σημερινού νομοσχεδίου. </w:t>
      </w:r>
    </w:p>
    <w:p w14:paraId="73D8557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ποια είναι αυτά τα κομβικά σημεία; Ότι με την παρούσα μορφή του νομοσχεδίου υπονομεύεται -για να μην πω «τορπιλίζεται»- ο ερευνητικός χαρακτήρας του </w:t>
      </w:r>
      <w:r>
        <w:rPr>
          <w:rFonts w:eastAsia="Times New Roman" w:cs="Times New Roman"/>
          <w:szCs w:val="24"/>
        </w:rPr>
        <w:t>ι</w:t>
      </w:r>
      <w:r>
        <w:rPr>
          <w:rFonts w:eastAsia="Times New Roman" w:cs="Times New Roman"/>
          <w:szCs w:val="24"/>
        </w:rPr>
        <w:t xml:space="preserve">νστιτούτου. </w:t>
      </w:r>
    </w:p>
    <w:p w14:paraId="73D8557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έρθω μετά και στις νομοτεχνικές βελτιώσεις, για να δούμε τι διορθώνουν αυτές. </w:t>
      </w:r>
    </w:p>
    <w:p w14:paraId="73D85576"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χειρ</w:t>
      </w:r>
      <w:r>
        <w:rPr>
          <w:rFonts w:eastAsia="Times New Roman" w:cs="Times New Roman"/>
          <w:szCs w:val="24"/>
        </w:rPr>
        <w:t xml:space="preserve">ουργικές επεμβάσεις στους σκοπούς, στη δομή, στη διάρθρωση, καθώς και στα κριτήρια επιλογής των στελεχών </w:t>
      </w:r>
      <w:r>
        <w:rPr>
          <w:rFonts w:eastAsia="Times New Roman" w:cs="Times New Roman"/>
          <w:szCs w:val="24"/>
        </w:rPr>
        <w:lastRenderedPageBreak/>
        <w:t xml:space="preserve">επιχειρείται η μετατροπή ενός κυρίως ερευνητικού </w:t>
      </w:r>
      <w:r>
        <w:rPr>
          <w:rFonts w:eastAsia="Times New Roman" w:cs="Times New Roman"/>
          <w:szCs w:val="24"/>
        </w:rPr>
        <w:t>ι</w:t>
      </w:r>
      <w:r>
        <w:rPr>
          <w:rFonts w:eastAsia="Times New Roman" w:cs="Times New Roman"/>
          <w:szCs w:val="24"/>
        </w:rPr>
        <w:t>νστιτούτου σε κέντρο πολιτιστικής διπλωματίας, με ό,τι αυτό συνεπάγεται. Γιατί; Διότι το Ινστιτούτο Β</w:t>
      </w:r>
      <w:r>
        <w:rPr>
          <w:rFonts w:eastAsia="Times New Roman" w:cs="Times New Roman"/>
          <w:szCs w:val="24"/>
        </w:rPr>
        <w:t xml:space="preserve">ενετίας αποτελεί ένα «φιλέτο», το οποίο, κατά τη γνώμη κάποιων, είναι πολυτέλεια να το απολαμβάνουν μόνο ερευνητές. Ας το ανοίξουμε, λοιπόν και σε φίλους! Πώς θα γίνει αυτό; Τροποποιώντας τους σκοπούς του </w:t>
      </w:r>
      <w:r>
        <w:rPr>
          <w:rFonts w:eastAsia="Times New Roman" w:cs="Times New Roman"/>
          <w:szCs w:val="24"/>
        </w:rPr>
        <w:t>ι</w:t>
      </w:r>
      <w:r>
        <w:rPr>
          <w:rFonts w:eastAsia="Times New Roman" w:cs="Times New Roman"/>
          <w:szCs w:val="24"/>
        </w:rPr>
        <w:t>νστιτούτου, βάζοντας μέσα και λίγο πολιτιστική διπ</w:t>
      </w:r>
      <w:r>
        <w:rPr>
          <w:rFonts w:eastAsia="Times New Roman" w:cs="Times New Roman"/>
          <w:szCs w:val="24"/>
        </w:rPr>
        <w:t xml:space="preserve">λωματία, χαλαρώνοντας τα κριτήρια επιλογής στελεχών, παραλείποντας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από τα όργανα </w:t>
      </w:r>
      <w:r>
        <w:rPr>
          <w:rFonts w:eastAsia="Times New Roman" w:cs="Times New Roman"/>
          <w:szCs w:val="24"/>
        </w:rPr>
        <w:t>δ</w:t>
      </w:r>
      <w:r>
        <w:rPr>
          <w:rFonts w:eastAsia="Times New Roman" w:cs="Times New Roman"/>
          <w:szCs w:val="24"/>
        </w:rPr>
        <w:t xml:space="preserve">ιοίκησης, έτσι, δηλαδή, ώστε να κινδυνεύει να γίνει ένα πολυτελές πάρκινγκ φίλων διπλωματών και όχι μόνο. </w:t>
      </w:r>
    </w:p>
    <w:p w14:paraId="73D85577"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αν θέλει η Κυβέρνηση να μας διαψεύσει</w:t>
      </w:r>
      <w:r>
        <w:rPr>
          <w:rFonts w:eastAsia="Times New Roman" w:cs="Times New Roman"/>
          <w:szCs w:val="24"/>
        </w:rPr>
        <w:t xml:space="preserve">, ας δεχθεί να κάνει τις παρακάτω κινήσεις που θα αποκαταστήσουν τον ερευνητικό χαρακτήρα του </w:t>
      </w:r>
      <w:r>
        <w:rPr>
          <w:rFonts w:eastAsia="Times New Roman" w:cs="Times New Roman"/>
          <w:szCs w:val="24"/>
        </w:rPr>
        <w:t>ι</w:t>
      </w:r>
      <w:r>
        <w:rPr>
          <w:rFonts w:eastAsia="Times New Roman" w:cs="Times New Roman"/>
          <w:szCs w:val="24"/>
        </w:rPr>
        <w:t xml:space="preserve">νστιτούτου. Το απλό είναι να </w:t>
      </w:r>
      <w:proofErr w:type="spellStart"/>
      <w:r>
        <w:rPr>
          <w:rFonts w:eastAsia="Times New Roman" w:cs="Times New Roman"/>
          <w:szCs w:val="24"/>
        </w:rPr>
        <w:t>διέπεται</w:t>
      </w:r>
      <w:proofErr w:type="spellEnd"/>
      <w:r>
        <w:rPr>
          <w:rFonts w:eastAsia="Times New Roman" w:cs="Times New Roman"/>
          <w:szCs w:val="24"/>
        </w:rPr>
        <w:t xml:space="preserve"> το Ινστιτούτο της Βενετίας από ό,τι ισχύει και στα ερευνητικά ινστιτούτα της ημεδαπής και μάλιστα με τον δικό σας νόμο, τον</w:t>
      </w:r>
      <w:r>
        <w:rPr>
          <w:rFonts w:eastAsia="Times New Roman" w:cs="Times New Roman"/>
          <w:szCs w:val="24"/>
        </w:rPr>
        <w:t xml:space="preserve"> ν.4386/2016. Ιδού η Ρόδος, ιδού και το πήδημα! Είναι μια φράση που τη χρησιμοποιεί όλο και συχνότερα τελευταία ο Πρωθυπουργός. Εδώ είναι μάλλον, ιδού η Βενετία, ιδού και το πήδημα!</w:t>
      </w:r>
    </w:p>
    <w:p w14:paraId="73D85578"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θα γίνω λίγο πιο συγκεκριμένος, επαναλαμβάνοντας ίσως και κάποια πράγμ</w:t>
      </w:r>
      <w:r>
        <w:rPr>
          <w:rFonts w:eastAsia="Times New Roman" w:cs="Times New Roman"/>
          <w:szCs w:val="24"/>
        </w:rPr>
        <w:t xml:space="preserve">ατα που είπε ο εισηγητής μας. </w:t>
      </w:r>
    </w:p>
    <w:p w14:paraId="73D8557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Ξεκινώντας από το άρθρο 1, λέτε ότι σε ό,τι αφορά τους σκοπούς, το βελτιώσατε και ενισχύσατε τον ερευνητικό χαρακτήρα με τη νομοτεχνική βελτίωση που καταθέσατε. Μάλιστα! Για να το δούμε λίγο αυτό. Διαβάζω από την αρχική μορφή</w:t>
      </w:r>
      <w:r>
        <w:rPr>
          <w:rFonts w:eastAsia="Times New Roman" w:cs="Times New Roman"/>
          <w:szCs w:val="24"/>
        </w:rPr>
        <w:t xml:space="preserve"> του νομοσχεδίου, όπως κατατέθηκε στην Ολομέλεια, το άρθρο 1 παράγραφος 2: «Κύριοι σκοποί του Ινστιτούτου είναι η προαγωγή των βυζαντινών και μεταβυζαντινών σπουδών και η έρευνα σε θέματα που αφορούν σε αυτές». Διαβάζω στη νομοτεχνική βελτίωση την ίδια πρό</w:t>
      </w:r>
      <w:r>
        <w:rPr>
          <w:rFonts w:eastAsia="Times New Roman" w:cs="Times New Roman"/>
          <w:szCs w:val="24"/>
        </w:rPr>
        <w:t>ταση, πάλι στο άρθρο 1 παράγραφος 2 που λέει: «Σκοπός του Ινστιτούτου αποτελεί η προαγωγή των βυζαντινών και μεταβυζαντινών σπουδών». Τελεία. Η έρευνα που υπήρχε στο αρχικό σχέδιο, εδώ δεν υπάρχει.</w:t>
      </w:r>
    </w:p>
    <w:p w14:paraId="73D8557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Σε όλα τα άλλα στο συγκεκριμένο άρθρο απλώς τα ουσιαστικά </w:t>
      </w:r>
      <w:r>
        <w:rPr>
          <w:rFonts w:eastAsia="Times New Roman" w:cs="Times New Roman"/>
          <w:szCs w:val="24"/>
        </w:rPr>
        <w:t xml:space="preserve">τα κάνατε ρήματα και κάνατε </w:t>
      </w:r>
      <w:proofErr w:type="spellStart"/>
      <w:r>
        <w:rPr>
          <w:rFonts w:eastAsia="Times New Roman" w:cs="Times New Roman"/>
          <w:szCs w:val="24"/>
        </w:rPr>
        <w:t>αναρίθμηση</w:t>
      </w:r>
      <w:proofErr w:type="spellEnd"/>
      <w:r>
        <w:rPr>
          <w:rFonts w:eastAsia="Times New Roman" w:cs="Times New Roman"/>
          <w:szCs w:val="24"/>
        </w:rPr>
        <w:t>.</w:t>
      </w:r>
    </w:p>
    <w:p w14:paraId="73D8557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Στους σκοπούς του </w:t>
      </w:r>
      <w:r>
        <w:rPr>
          <w:rFonts w:eastAsia="Times New Roman" w:cs="Times New Roman"/>
          <w:szCs w:val="24"/>
        </w:rPr>
        <w:t>ι</w:t>
      </w:r>
      <w:r>
        <w:rPr>
          <w:rFonts w:eastAsia="Times New Roman" w:cs="Times New Roman"/>
          <w:szCs w:val="24"/>
        </w:rPr>
        <w:t>νστιτούτου, όπως είπαμε, έχει παρεισφρήσει «η προαγωγή της πολιτιστικής διπλωματίας». Αυτό μας κάνει πολύ καχύποπτους για την ενσωμάτωση των τριών αυτών λέξεων, που μπορούν να παίξουν τον ρόλο μιας</w:t>
      </w:r>
      <w:r>
        <w:rPr>
          <w:rFonts w:eastAsia="Times New Roman" w:cs="Times New Roman"/>
          <w:szCs w:val="24"/>
        </w:rPr>
        <w:t xml:space="preserve"> </w:t>
      </w:r>
      <w:proofErr w:type="spellStart"/>
      <w:r>
        <w:rPr>
          <w:rFonts w:eastAsia="Times New Roman" w:cs="Times New Roman"/>
          <w:szCs w:val="24"/>
        </w:rPr>
        <w:t>κερκόπορτας</w:t>
      </w:r>
      <w:proofErr w:type="spellEnd"/>
      <w:r>
        <w:rPr>
          <w:rFonts w:eastAsia="Times New Roman" w:cs="Times New Roman"/>
          <w:szCs w:val="24"/>
        </w:rPr>
        <w:t xml:space="preserve">, μετατρέποντας το </w:t>
      </w:r>
      <w:r>
        <w:rPr>
          <w:rFonts w:eastAsia="Times New Roman" w:cs="Times New Roman"/>
          <w:szCs w:val="24"/>
        </w:rPr>
        <w:t>ι</w:t>
      </w:r>
      <w:r>
        <w:rPr>
          <w:rFonts w:eastAsia="Times New Roman" w:cs="Times New Roman"/>
          <w:szCs w:val="24"/>
        </w:rPr>
        <w:t>νστιτούτο σε διπλωματικό αντί για ερευνητικό κέντρο.</w:t>
      </w:r>
    </w:p>
    <w:p w14:paraId="73D8557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τελευταία παράγραφος 4, που καθορίζει ότι το Υπουργείο Εξωτερικών θα έχει τη γενική εποπτεία και το Υπουργείο Παιδείας, Έρευνας και Θρησκευμάτων την εποπτεία στη </w:t>
      </w:r>
      <w:r>
        <w:rPr>
          <w:rFonts w:eastAsia="Times New Roman" w:cs="Times New Roman"/>
          <w:szCs w:val="24"/>
        </w:rPr>
        <w:t xml:space="preserve">μορφωτική και εκπαιδευτική δραστηριότητα μόνον -ούτε καν αναφέρει την ερευνητική- επιβεβαιώνει τις διαθέσεις μετατόπισης από την αρχική του αποστολή. Αν η κύρια αποστολή του </w:t>
      </w:r>
      <w:r>
        <w:rPr>
          <w:rFonts w:eastAsia="Times New Roman" w:cs="Times New Roman"/>
          <w:szCs w:val="24"/>
        </w:rPr>
        <w:t>ι</w:t>
      </w:r>
      <w:r>
        <w:rPr>
          <w:rFonts w:eastAsia="Times New Roman" w:cs="Times New Roman"/>
          <w:szCs w:val="24"/>
        </w:rPr>
        <w:t>νστιτούτου είναι, όπως μας διαβεβαίωσε ο κύριος Υφυπουργός, η μορφωτική, η εκπαιδ</w:t>
      </w:r>
      <w:r>
        <w:rPr>
          <w:rFonts w:eastAsia="Times New Roman" w:cs="Times New Roman"/>
          <w:szCs w:val="24"/>
        </w:rPr>
        <w:t xml:space="preserve">ευτική και η ερευνητική διάσταση, γιατί να μπαίνει το Υπουργείο Εξωτερικών ως βασικός επόπτης; Μήπως για την περιουσία; </w:t>
      </w:r>
    </w:p>
    <w:p w14:paraId="73D8557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Πάμε στο άρθρο 2. Εδώ καθορίζεται η πενταμελής εποπτική επιτροπή, η οποία είχε καθοριστεί ομολογουμένως με αρκετή ασάφεια. Όλοι οι φίλο</w:t>
      </w:r>
      <w:r>
        <w:rPr>
          <w:rFonts w:eastAsia="Times New Roman" w:cs="Times New Roman"/>
          <w:szCs w:val="24"/>
        </w:rPr>
        <w:t>ι χώραγαν! Και τώρα με τη νομοτεχνική βελτίωση που θέλει και αυτή διόρθωση γιατί κάποιες παράγραφοι έχουν μπει λάθος- ουσιαστικά, αντί για πρόσωπα με αποδεδειγμένη γνώση, βάζουμε κάποια μέλη ΔΕΠ πρώτης και δεύτερης βαθμίδας, όπως ήρθε με τη δεύτερη νομοτεχ</w:t>
      </w:r>
      <w:r>
        <w:rPr>
          <w:rFonts w:eastAsia="Times New Roman" w:cs="Times New Roman"/>
          <w:szCs w:val="24"/>
        </w:rPr>
        <w:t xml:space="preserve">νική βελτίωση, δηλαδή καθηγητές και αναπληρωτές καθηγητές ή ερευνητές Α΄ και Β΄, με αντικείμενο όμως που δεν αναφέρεται ότι πρέπει να είναι σχετικό με τις βυζαντινές και μεταβυζαντινές σπουδές, αλλά </w:t>
      </w:r>
      <w:r>
        <w:rPr>
          <w:rFonts w:eastAsia="Times New Roman" w:cs="Times New Roman"/>
          <w:szCs w:val="24"/>
        </w:rPr>
        <w:lastRenderedPageBreak/>
        <w:t>να είναι επί παντός επιστητού. Επίσης, αυτοί δεν θα εκλέγ</w:t>
      </w:r>
      <w:r>
        <w:rPr>
          <w:rFonts w:eastAsia="Times New Roman" w:cs="Times New Roman"/>
          <w:szCs w:val="24"/>
        </w:rPr>
        <w:t>ονται. Θα ορίζονται από τον Υπουργό.</w:t>
      </w:r>
    </w:p>
    <w:p w14:paraId="73D8557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Γιατί να μην γίνει εδώ, όπως και στην τρίτη περίπτωση του μέλους ΔΕΠ, ανοικτή πρόσκληση, αλλά να ορίζονται απευθείας από τον Υπουργό; Όσο πιο ανοικτός είναι ένας θεσμός τόσο πιο αξιόπιστος απέναντι στην κοινωνία. </w:t>
      </w:r>
    </w:p>
    <w:p w14:paraId="73D8557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Εδώ μ</w:t>
      </w:r>
      <w:r>
        <w:rPr>
          <w:rFonts w:eastAsia="Times New Roman" w:cs="Times New Roman"/>
          <w:szCs w:val="24"/>
        </w:rPr>
        <w:t>ία απορία: Γιατί η Ακαδημία Αθηνών αποκλείστηκε από τους συμμετέχοντες στην εποπτική επιτροπή; Υπήρχε πριν. Μήπως δεν την έχουμε σε υπόληψη; Μήπως δεν έχει ερευνητικό έργο, παρ’ όλο που ολόκληρα ερευνητικά ινστιτούτα ανήκουν στην Ακαδημία Αθηνών; Μήπως έχο</w:t>
      </w:r>
      <w:r>
        <w:rPr>
          <w:rFonts w:eastAsia="Times New Roman" w:cs="Times New Roman"/>
          <w:szCs w:val="24"/>
        </w:rPr>
        <w:t>υν κάνει κάτι μεμπτό και εφόσον έγινε πενταμελής από τριμελής η εποπτική επιτροπή δεν χωράει και ένα μέλος της Ακαδημίας Αθηνών, ενός ανεξάρτητου από κυβερνήσεις θεσμού; Δεν έχετε, λοιπόν, εμπιστοσύνη στον θεσμό.</w:t>
      </w:r>
    </w:p>
    <w:p w14:paraId="73D8558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Πάμε στο άρθρο 3, που έχει να κάνει με τα ό</w:t>
      </w:r>
      <w:r>
        <w:rPr>
          <w:rFonts w:eastAsia="Times New Roman" w:cs="Times New Roman"/>
          <w:szCs w:val="24"/>
        </w:rPr>
        <w:t xml:space="preserve">ργανα διοίκησης του </w:t>
      </w:r>
      <w:r>
        <w:rPr>
          <w:rFonts w:eastAsia="Times New Roman" w:cs="Times New Roman"/>
          <w:szCs w:val="24"/>
        </w:rPr>
        <w:t>ι</w:t>
      </w:r>
      <w:r>
        <w:rPr>
          <w:rFonts w:eastAsia="Times New Roman" w:cs="Times New Roman"/>
          <w:szCs w:val="24"/>
        </w:rPr>
        <w:t xml:space="preserve">νστιτούτου. Είναι μόνο δύο τα όργανα, όπως αναφέρονται μέσα στο νομοσχέδιο, ο πρόεδρος και η διαχειριστική επιτροπή. </w:t>
      </w:r>
    </w:p>
    <w:p w14:paraId="73D8558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Κατ’ αρχάς στα ινστιτούτα δεν υπάρχει πρόεδρος, υπάρχει διευθυντής, αλλά αυτό το παραβλέπουμε.</w:t>
      </w:r>
    </w:p>
    <w:p w14:paraId="73D8558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Κατά δεύτερον, είναι δ</w:t>
      </w:r>
      <w:r>
        <w:rPr>
          <w:rFonts w:eastAsia="Times New Roman" w:cs="Times New Roman"/>
          <w:szCs w:val="24"/>
        </w:rPr>
        <w:t xml:space="preserve">υνατόν ένας κατά κύριο λόγο ερευνητικός οργανισμός να μην έχει επιστημονικό συμβούλιο και να προβλέπεται -αν προβλέπεται- μετά στον οργανισμό αυτό το πράγμα και όχι στον ιδρυτικό του νόμο; </w:t>
      </w:r>
    </w:p>
    <w:p w14:paraId="73D8558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Καταθέσατε μετά νομοτεχνική που λέει ότι «δύναται στον οργανισμό ν</w:t>
      </w:r>
      <w:r>
        <w:rPr>
          <w:rFonts w:eastAsia="Times New Roman" w:cs="Times New Roman"/>
          <w:szCs w:val="24"/>
        </w:rPr>
        <w:t>α προβλέπεται η συγκρότηση» και στη συνέχεια άλλη νομοτεχνική με την οποία βγάζετε το «δύναται», οπότε στον οργανισμό προβλέπεται η συγκρότηση επιστημονικού συμβουλίου. Πότε, κύριοι συνάδελφοι; Εδώ έχουμε πανεπιστήμια που μετά από μία δεκαετία δεν έχουν φτ</w:t>
      </w:r>
      <w:r>
        <w:rPr>
          <w:rFonts w:eastAsia="Times New Roman" w:cs="Times New Roman"/>
          <w:szCs w:val="24"/>
        </w:rPr>
        <w:t xml:space="preserve">ιάξει οργανισμό και θα φτιάξει το Ελληνικό Ινστιτούτο Βυζαντινών και Μεταβυζαντινών Σπουδών οργανισμό στη Βενετία τόσο γρήγορα, ώστε να υπάρχει επιστημονικό συμβούλιο; Όχι. Απλώς θα υπάρχει μια προσωρινή κατάσταση η οποία θα κρατάει χρόνια και «ουδέν </w:t>
      </w:r>
      <w:proofErr w:type="spellStart"/>
      <w:r>
        <w:rPr>
          <w:rFonts w:eastAsia="Times New Roman" w:cs="Times New Roman"/>
          <w:szCs w:val="24"/>
        </w:rPr>
        <w:t>μονιμ</w:t>
      </w:r>
      <w:r>
        <w:rPr>
          <w:rFonts w:eastAsia="Times New Roman" w:cs="Times New Roman"/>
          <w:szCs w:val="24"/>
        </w:rPr>
        <w:t>ότερον</w:t>
      </w:r>
      <w:proofErr w:type="spellEnd"/>
      <w:r>
        <w:rPr>
          <w:rFonts w:eastAsia="Times New Roman" w:cs="Times New Roman"/>
          <w:szCs w:val="24"/>
        </w:rPr>
        <w:t xml:space="preserve"> του προσωρινού». Αν, λοιπόν, δεν προβλέπεται αυτό ρητά από τον νόμο ως κομμάτι της διοίκησης, να έχουμε τον πρόεδρο -ουσιαστικά τη διαχειριστική επιτροπή- και το επιστημονικό συμβούλιο, το παραπέμπετε στις καλένδες.</w:t>
      </w:r>
    </w:p>
    <w:p w14:paraId="73D8558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επιστημονικό συμβούλιο </w:t>
      </w:r>
      <w:r>
        <w:rPr>
          <w:rFonts w:eastAsia="Times New Roman" w:cs="Times New Roman"/>
          <w:szCs w:val="24"/>
        </w:rPr>
        <w:t xml:space="preserve">είναι απαραίτητο, γιατί, εφόσον έχουμε επιστημονικό έργο, από ποιον θα κρίνονται οι υπότροφοι, οι ερευνητές, τα ερευνητικά </w:t>
      </w:r>
      <w:r>
        <w:rPr>
          <w:rFonts w:eastAsia="Times New Roman" w:cs="Times New Roman"/>
          <w:szCs w:val="24"/>
          <w:lang w:val="en-US"/>
        </w:rPr>
        <w:t>projects</w:t>
      </w:r>
      <w:r>
        <w:rPr>
          <w:rFonts w:eastAsia="Times New Roman" w:cs="Times New Roman"/>
          <w:szCs w:val="24"/>
        </w:rPr>
        <w:t xml:space="preserve"> που θα αναλαμβάνει το </w:t>
      </w:r>
      <w:r>
        <w:rPr>
          <w:rFonts w:eastAsia="Times New Roman" w:cs="Times New Roman"/>
          <w:szCs w:val="24"/>
        </w:rPr>
        <w:t>ι</w:t>
      </w:r>
      <w:r>
        <w:rPr>
          <w:rFonts w:eastAsia="Times New Roman" w:cs="Times New Roman"/>
          <w:szCs w:val="24"/>
        </w:rPr>
        <w:t>νστιτούτο; Ή δεν θα αναλαμβάνει; Ή θα κρίνονται αυτά μόνον από τον πρόεδρο;</w:t>
      </w:r>
    </w:p>
    <w:p w14:paraId="73D8558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Και ερχόμαστε στο άρθρο 4 που αναφέρεται στον πρόεδρο. Και εδώ τσαλαπατιέται η επιστημονική φύση του </w:t>
      </w:r>
      <w:r>
        <w:rPr>
          <w:rFonts w:eastAsia="Times New Roman" w:cs="Times New Roman"/>
          <w:szCs w:val="24"/>
        </w:rPr>
        <w:t>ι</w:t>
      </w:r>
      <w:r>
        <w:rPr>
          <w:rFonts w:eastAsia="Times New Roman" w:cs="Times New Roman"/>
          <w:szCs w:val="24"/>
        </w:rPr>
        <w:t>νστιτούτου. Φέρατε νομοτεχνική προσπαθώντας να το διορθώσετε. Και αυτή όμως ήταν τσαπατσούλικη. Γιατί; Μία τριμελής επιτροπή από μέλη ΔΕΠ θα εισηγείται στ</w:t>
      </w:r>
      <w:r>
        <w:rPr>
          <w:rFonts w:eastAsia="Times New Roman" w:cs="Times New Roman"/>
          <w:szCs w:val="24"/>
        </w:rPr>
        <w:t>ην εποπτική επιτροπή. Μπορεί, δηλαδή, κάποιοι λέκτορες να εισηγούνται για κάποιον καθηγητή. Το διορθώσατε μετά και είπατε ότι θα είναι πρωτοβάθμιοι και δευτεροβάθμιοι. Γιατί όμως να αποκλίνουμε από τις επιστημονικές και ακαδημαϊκές νόρμες που έχουν τα εχέγ</w:t>
      </w:r>
      <w:r>
        <w:rPr>
          <w:rFonts w:eastAsia="Times New Roman" w:cs="Times New Roman"/>
          <w:szCs w:val="24"/>
        </w:rPr>
        <w:t>γυα της επιστημονικής και ακαδημαϊκής κοινότητας;</w:t>
      </w:r>
      <w:r>
        <w:rPr>
          <w:rFonts w:eastAsia="Times New Roman" w:cs="Times New Roman"/>
          <w:szCs w:val="24"/>
        </w:rPr>
        <w:t xml:space="preserve"> </w:t>
      </w:r>
      <w:r>
        <w:rPr>
          <w:rFonts w:eastAsia="Times New Roman" w:cs="Times New Roman"/>
          <w:szCs w:val="24"/>
        </w:rPr>
        <w:t xml:space="preserve">Να το κάνουμε και εδώ πέρα όπως εκλέγονται οι διευθυντές στα ερευνητικά ινστιτούτα, με επταμελή σώματα διακεκριμένων επιστημόνων, με χρήση του συστήματος ΑΠΕΛΛΑ, ώστε να υπάρχουν τουλάχιστον εχέγγυα για τη </w:t>
      </w:r>
      <w:r>
        <w:rPr>
          <w:rFonts w:eastAsia="Times New Roman" w:cs="Times New Roman"/>
          <w:szCs w:val="24"/>
        </w:rPr>
        <w:t xml:space="preserve">συνάφεια με το αντικείμενο. Ούτως ή άλλως, ψάχνουμε Πρόεδρο για </w:t>
      </w:r>
      <w:r>
        <w:rPr>
          <w:rFonts w:eastAsia="Times New Roman" w:cs="Times New Roman"/>
          <w:szCs w:val="24"/>
        </w:rPr>
        <w:lastRenderedPageBreak/>
        <w:t xml:space="preserve">ερευνητικό ινστιτούτο, όχι απλό </w:t>
      </w:r>
      <w:proofErr w:type="spellStart"/>
      <w:r>
        <w:rPr>
          <w:rFonts w:eastAsia="Times New Roman" w:cs="Times New Roman"/>
          <w:szCs w:val="24"/>
        </w:rPr>
        <w:t>ρεσεψιονίστ</w:t>
      </w:r>
      <w:proofErr w:type="spellEnd"/>
      <w:r>
        <w:rPr>
          <w:rFonts w:eastAsia="Times New Roman" w:cs="Times New Roman"/>
          <w:szCs w:val="24"/>
        </w:rPr>
        <w:t xml:space="preserve"> σε ένα ξενοδοχείο, σε μια προικισμένη όμως και ρομαντική τοποθεσία.</w:t>
      </w:r>
    </w:p>
    <w:p w14:paraId="73D8558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Δεν θα αναφερθώ στα υπόλοιπα. Τα είπε και ο εισηγητής μας. Θα ήθελα να πω κάτι τ</w:t>
      </w:r>
      <w:r>
        <w:rPr>
          <w:rFonts w:eastAsia="Times New Roman" w:cs="Times New Roman"/>
          <w:szCs w:val="24"/>
        </w:rPr>
        <w:t>ελευταίο που μου έκανε εντύπωση. Όλα τα ερευνητικά ινστιτούτα εκτός από οργανισμό έχουν και εσωτερικό κανονισμό που θα καθορίζει, για παράδειγμα, ποια κριτήρια απαιτούνται για τους φιλοξενούμενους, για τους ερευνητές, τους υποτρόφους κ.λπ.</w:t>
      </w:r>
      <w:r>
        <w:rPr>
          <w:rFonts w:eastAsia="Times New Roman" w:cs="Times New Roman"/>
          <w:szCs w:val="24"/>
        </w:rPr>
        <w:t>.</w:t>
      </w:r>
      <w:r>
        <w:rPr>
          <w:rFonts w:eastAsia="Times New Roman" w:cs="Times New Roman"/>
          <w:szCs w:val="24"/>
        </w:rPr>
        <w:t xml:space="preserve"> Όλα τα ερευνητι</w:t>
      </w:r>
      <w:r>
        <w:rPr>
          <w:rFonts w:eastAsia="Times New Roman" w:cs="Times New Roman"/>
          <w:szCs w:val="24"/>
        </w:rPr>
        <w:t>κά ινστιτούτα έχουν εσωτερικό κανονισμό. Εδώ δεν υπάρχει καν ο όρος σε όλο το νομοσχέδιο περί εσωτερικού κανονισμού.</w:t>
      </w:r>
    </w:p>
    <w:p w14:paraId="73D8558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Επίσης στα άρθρα 8 και 9 υπάρχουν διάφορα προεδρικά διατάγματα. Έχουμε πει πολλές φορές ότι τα νομοσχέδια δεν έχουν νόημα, αν δεν υπάρχουν </w:t>
      </w:r>
      <w:r>
        <w:rPr>
          <w:rFonts w:eastAsia="Times New Roman" w:cs="Times New Roman"/>
          <w:szCs w:val="24"/>
        </w:rPr>
        <w:t>προθεσμίες και χρονοδιαγράμματα για τις υπουργικές αποφάσεις και τα προεδρικά διατάγματα. Και εδώ πάλι δεν υπάρχουν χρονοδιαγράμματα.</w:t>
      </w:r>
    </w:p>
    <w:p w14:paraId="73D8558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Επίσης η Επιστημονική Υπηρεσία της Βουλής -αναφέρθηκαν και άλλοι ομιλητές σε αυτό- έχει τις ενστάσεις της σχετικά με τη συ</w:t>
      </w:r>
      <w:r>
        <w:rPr>
          <w:rFonts w:eastAsia="Times New Roman" w:cs="Times New Roman"/>
          <w:szCs w:val="24"/>
        </w:rPr>
        <w:t xml:space="preserve">νταγματικότητα της παραγράφου 2 του άρθρου 9 για την παροχή εξουσιοδότησης στη διοίκηση, καθότι θεωρεί ότι είναι </w:t>
      </w:r>
      <w:r>
        <w:rPr>
          <w:rFonts w:eastAsia="Times New Roman" w:cs="Times New Roman"/>
          <w:szCs w:val="24"/>
        </w:rPr>
        <w:lastRenderedPageBreak/>
        <w:t>πολύ ασαφές το περιεχόμενο για την παροχή αυτής της εξουσιοδότησης.</w:t>
      </w:r>
    </w:p>
    <w:p w14:paraId="73D8558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Εν κατακλείδι, η γενική εντύπωση είναι ότι φαίνεται μια ανυπόμονη βουλιμία </w:t>
      </w:r>
      <w:r>
        <w:rPr>
          <w:rFonts w:eastAsia="Times New Roman" w:cs="Times New Roman"/>
          <w:szCs w:val="24"/>
        </w:rPr>
        <w:t xml:space="preserve">του Υπουργείου Εξωτερικών να ελέγξει το </w:t>
      </w:r>
      <w:r>
        <w:rPr>
          <w:rFonts w:eastAsia="Times New Roman" w:cs="Times New Roman"/>
          <w:szCs w:val="24"/>
        </w:rPr>
        <w:t>ι</w:t>
      </w:r>
      <w:r>
        <w:rPr>
          <w:rFonts w:eastAsia="Times New Roman" w:cs="Times New Roman"/>
          <w:szCs w:val="24"/>
        </w:rPr>
        <w:t>νστιτούτο και έτσι απεμπολεί τον ερευνητικό και επιστημονικό χαρακτήρα. Αν υπήρχε κακοδιαχείριση στο παρελθόν, να βάλουμε τις ασφαλιστικές δικλίδες να αντιμετωπιστεί, χωρίς όμως να υπονομεύσουμε την επιστημονική διά</w:t>
      </w:r>
      <w:r>
        <w:rPr>
          <w:rFonts w:eastAsia="Times New Roman" w:cs="Times New Roman"/>
          <w:szCs w:val="24"/>
        </w:rPr>
        <w:t xml:space="preserve">σταση του </w:t>
      </w:r>
      <w:r>
        <w:rPr>
          <w:rFonts w:eastAsia="Times New Roman" w:cs="Times New Roman"/>
          <w:szCs w:val="24"/>
        </w:rPr>
        <w:t>ι</w:t>
      </w:r>
      <w:r>
        <w:rPr>
          <w:rFonts w:eastAsia="Times New Roman" w:cs="Times New Roman"/>
          <w:szCs w:val="24"/>
        </w:rPr>
        <w:t>νστιτούτου.</w:t>
      </w:r>
    </w:p>
    <w:p w14:paraId="73D8558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Κάνατε κάποιες κινήσεις αποκατάστασης της ακαδημαϊκότητας με τις νομοτεχνικές βελτιώσεις, αλλά δεν είναι αρκετές. Εισακούστε τις συστάσεις μας, ώστε να διασφαλιστεί περισσότερο η ανεξαρτησία και η </w:t>
      </w:r>
      <w:proofErr w:type="spellStart"/>
      <w:r>
        <w:rPr>
          <w:rFonts w:eastAsia="Times New Roman" w:cs="Times New Roman"/>
          <w:szCs w:val="24"/>
        </w:rPr>
        <w:t>επιστημονικότητα</w:t>
      </w:r>
      <w:proofErr w:type="spellEnd"/>
      <w:r>
        <w:rPr>
          <w:rFonts w:eastAsia="Times New Roman" w:cs="Times New Roman"/>
          <w:szCs w:val="24"/>
        </w:rPr>
        <w:t xml:space="preserve"> του </w:t>
      </w:r>
      <w:r>
        <w:rPr>
          <w:rFonts w:eastAsia="Times New Roman" w:cs="Times New Roman"/>
          <w:szCs w:val="24"/>
        </w:rPr>
        <w:t>ι</w:t>
      </w:r>
      <w:r>
        <w:rPr>
          <w:rFonts w:eastAsia="Times New Roman" w:cs="Times New Roman"/>
          <w:szCs w:val="24"/>
        </w:rPr>
        <w:t xml:space="preserve">νστιτούτου, </w:t>
      </w:r>
      <w:r>
        <w:rPr>
          <w:rFonts w:eastAsia="Times New Roman" w:cs="Times New Roman"/>
          <w:szCs w:val="24"/>
        </w:rPr>
        <w:t>ώστε να μη μας αναγκάσετε να το καταψηφίσουμε.</w:t>
      </w:r>
    </w:p>
    <w:p w14:paraId="73D8558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Ως προς τις τροπολογίες, θα σταθώ λίγο στου Υπουργείου Παιδείας που παρατείνει τη θητεία των μελών της Διοικούσας Επιτροπής Πρότυπων και Πειραματικών Σχολείων του Υπουργείου. Ο λόγος είναι ότι θα έρθει ένα σχε</w:t>
      </w:r>
      <w:r>
        <w:rPr>
          <w:rFonts w:eastAsia="Times New Roman" w:cs="Times New Roman"/>
          <w:szCs w:val="24"/>
        </w:rPr>
        <w:t>τικό νομοσχέδιο. Η ερώτηση προς το Υπουργείο Παιδείας είναι για πότε το υπολογίζει, πότε θα έρθει αυτό το νομοσχέδιο για τα πρότυπα και πειραματικά σχολεία.</w:t>
      </w:r>
    </w:p>
    <w:p w14:paraId="73D8558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ΙΝΕΔΙΒΙΜ καταργείται η θέση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υμβούλου. Εδώ πέρα η απορία είναι η εξής: Εφόσ</w:t>
      </w:r>
      <w:r>
        <w:rPr>
          <w:rFonts w:eastAsia="Times New Roman" w:cs="Times New Roman"/>
          <w:szCs w:val="24"/>
        </w:rPr>
        <w:t xml:space="preserve">ον στις βασικές αρχές της διοίκησης υπάρχουν οι διακριτοί ρόλοι του </w:t>
      </w:r>
      <w:r>
        <w:rPr>
          <w:rFonts w:eastAsia="Times New Roman" w:cs="Times New Roman"/>
          <w:szCs w:val="24"/>
        </w:rPr>
        <w:t>π</w:t>
      </w:r>
      <w:r>
        <w:rPr>
          <w:rFonts w:eastAsia="Times New Roman" w:cs="Times New Roman"/>
          <w:szCs w:val="24"/>
        </w:rPr>
        <w:t xml:space="preserve">ροέδρου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και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υμβούλου, που έχει τις πιο εκτελεστικές αρμοδιότητες, θα κάνει αυτό το πράγμα και στους άλλους οργανισμούς του Υπουργείου που έχου</w:t>
      </w:r>
      <w:r>
        <w:rPr>
          <w:rFonts w:eastAsia="Times New Roman" w:cs="Times New Roman"/>
          <w:szCs w:val="24"/>
        </w:rPr>
        <w:t xml:space="preserve">ν διευθύνοντες συμβούλους; Δηλαδή, θα τους καταργήσει ή αυτό αφορά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μόνο το ΙΝΕΔΙΒΙΜ;</w:t>
      </w:r>
    </w:p>
    <w:p w14:paraId="73D8558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Πάμε λίγο και στην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και κλείνω σε ένα λεπτό, κυρία Πρόεδρε. Όπως αναφέρθηκε και ο κ. Λοβέρδος, η δημιουργία το</w:t>
      </w:r>
      <w:r>
        <w:rPr>
          <w:rFonts w:eastAsia="Times New Roman" w:cs="Times New Roman"/>
          <w:szCs w:val="24"/>
        </w:rPr>
        <w:t>υ</w:t>
      </w:r>
      <w:r>
        <w:rPr>
          <w:rFonts w:eastAsia="Times New Roman" w:cs="Times New Roman"/>
          <w:szCs w:val="24"/>
        </w:rPr>
        <w:t xml:space="preserve"> ενιαίου φορέα στον προοδευτικό</w:t>
      </w:r>
      <w:r>
        <w:rPr>
          <w:rFonts w:eastAsia="Times New Roman" w:cs="Times New Roman"/>
          <w:szCs w:val="24"/>
        </w:rPr>
        <w:t xml:space="preserve"> μεσαίο χώρο παίρνει όλο και πιο πολύ σάρκα και οστά. Στις δημοσκοπήσεις πλέον θα </w:t>
      </w:r>
      <w:proofErr w:type="spellStart"/>
      <w:r>
        <w:rPr>
          <w:rFonts w:eastAsia="Times New Roman" w:cs="Times New Roman"/>
          <w:szCs w:val="24"/>
        </w:rPr>
        <w:t>μετράται</w:t>
      </w:r>
      <w:proofErr w:type="spellEnd"/>
      <w:r>
        <w:rPr>
          <w:rFonts w:eastAsia="Times New Roman" w:cs="Times New Roman"/>
          <w:szCs w:val="24"/>
        </w:rPr>
        <w:t xml:space="preserve"> ως </w:t>
      </w:r>
      <w:r>
        <w:rPr>
          <w:rFonts w:eastAsia="Times New Roman" w:cs="Times New Roman"/>
          <w:szCs w:val="24"/>
        </w:rPr>
        <w:t>«Κ</w:t>
      </w:r>
      <w:r>
        <w:rPr>
          <w:rFonts w:eastAsia="Times New Roman" w:cs="Times New Roman"/>
          <w:szCs w:val="24"/>
        </w:rPr>
        <w:t xml:space="preserve">ίνημα </w:t>
      </w:r>
      <w:r>
        <w:rPr>
          <w:rFonts w:eastAsia="Times New Roman" w:cs="Times New Roman"/>
          <w:szCs w:val="24"/>
        </w:rPr>
        <w:t>Α</w:t>
      </w:r>
      <w:r>
        <w:rPr>
          <w:rFonts w:eastAsia="Times New Roman" w:cs="Times New Roman"/>
          <w:szCs w:val="24"/>
        </w:rPr>
        <w:t>λλαγής</w:t>
      </w:r>
      <w:r>
        <w:rPr>
          <w:rFonts w:eastAsia="Times New Roman" w:cs="Times New Roman"/>
          <w:szCs w:val="24"/>
        </w:rPr>
        <w:t>»</w:t>
      </w:r>
      <w:r>
        <w:rPr>
          <w:rFonts w:eastAsia="Times New Roman" w:cs="Times New Roman"/>
          <w:szCs w:val="24"/>
        </w:rPr>
        <w:t xml:space="preserve"> και η προσπάθεια που γίνεται συντονισμένα και από τις δύο Κοινοβουλευτικές Ομάδες, Δημοκρατική Συμπαράταξη και Ποτάμι, το μεγάλο στοίχημα, λοιπόν</w:t>
      </w:r>
      <w:r>
        <w:rPr>
          <w:rFonts w:eastAsia="Times New Roman" w:cs="Times New Roman"/>
          <w:szCs w:val="24"/>
        </w:rPr>
        <w:t>, είναι να αποτελέσει μια ελκυστική επιλογή για τους προοδευτικούς πολίτες, ενισχύοντας τα θετικά και απομακρύνοντας τα αρνητικά κάθε χώρου.</w:t>
      </w:r>
    </w:p>
    <w:p w14:paraId="73D8558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Επίσης έχουμε σήμερα την πρώτη μέρα των ηλεκτρονικών πλειστηριασμών, την τρίτη αξιολόγηση που τρέχει και περιμένουμ</w:t>
      </w:r>
      <w:r>
        <w:rPr>
          <w:rFonts w:eastAsia="Times New Roman" w:cs="Times New Roman"/>
          <w:szCs w:val="24"/>
        </w:rPr>
        <w:t xml:space="preserve">ε και τη συζήτηση για τον </w:t>
      </w:r>
      <w:r>
        <w:rPr>
          <w:rFonts w:eastAsia="Times New Roman" w:cs="Times New Roman"/>
          <w:szCs w:val="24"/>
        </w:rPr>
        <w:t>π</w:t>
      </w:r>
      <w:r>
        <w:rPr>
          <w:rFonts w:eastAsia="Times New Roman" w:cs="Times New Roman"/>
          <w:szCs w:val="24"/>
        </w:rPr>
        <w:t>ροϋπολογισμό.</w:t>
      </w:r>
    </w:p>
    <w:p w14:paraId="73D8558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Ταυτόχρονα έχουμε και τη μεθόδευση μιας τακτικής υποχώρησης της Κυβέρνησης στο θέμα των βλημάτων για τη Σαουδική Αραβία, μετά από τα αναπάντητα ερωτήματα σχετικά με τις τριακόσιες χιλιάδες βλήματα ή με τις εκατό χιλ</w:t>
      </w:r>
      <w:r>
        <w:rPr>
          <w:rFonts w:eastAsia="Times New Roman" w:cs="Times New Roman"/>
          <w:szCs w:val="24"/>
        </w:rPr>
        <w:t xml:space="preserve">ιάδες, τον επίσημο ή ανεπίσημο εκπρόσωπο που δεν ήξεραν οι Σαουδάραβες, την κράτηση υπό περιορισμό ενός </w:t>
      </w:r>
      <w:r>
        <w:rPr>
          <w:rFonts w:eastAsia="Times New Roman" w:cs="Times New Roman"/>
          <w:szCs w:val="24"/>
        </w:rPr>
        <w:t>τ</w:t>
      </w:r>
      <w:r>
        <w:rPr>
          <w:rFonts w:eastAsia="Times New Roman" w:cs="Times New Roman"/>
          <w:szCs w:val="24"/>
        </w:rPr>
        <w:t>αξίαρχου στο Πεντάγωνο, τα απόρρητα ή μη απόρρητα έγγραφα.</w:t>
      </w:r>
    </w:p>
    <w:p w14:paraId="73D85590" w14:textId="77777777" w:rsidR="00D41FAB" w:rsidRDefault="001456E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3D85591" w14:textId="77777777" w:rsidR="00D41FAB" w:rsidRDefault="001456E4">
      <w:pPr>
        <w:spacing w:line="600" w:lineRule="auto"/>
        <w:ind w:firstLine="720"/>
        <w:jc w:val="both"/>
        <w:rPr>
          <w:rFonts w:eastAsia="Times New Roman"/>
          <w:bCs/>
        </w:rPr>
      </w:pPr>
      <w:r>
        <w:rPr>
          <w:rFonts w:eastAsia="Times New Roman"/>
          <w:bCs/>
        </w:rPr>
        <w:t xml:space="preserve">Σε δέκα </w:t>
      </w:r>
      <w:r>
        <w:rPr>
          <w:rFonts w:eastAsia="Times New Roman"/>
          <w:bCs/>
        </w:rPr>
        <w:t>δευτερόλεπτα τελειώνω, κυρία Πρόεδρε.</w:t>
      </w:r>
    </w:p>
    <w:p w14:paraId="73D85592" w14:textId="77777777" w:rsidR="00D41FAB" w:rsidRDefault="001456E4">
      <w:pPr>
        <w:spacing w:line="600" w:lineRule="auto"/>
        <w:ind w:firstLine="720"/>
        <w:jc w:val="both"/>
        <w:rPr>
          <w:rFonts w:eastAsia="Times New Roman" w:cs="Times New Roman"/>
          <w:szCs w:val="24"/>
        </w:rPr>
      </w:pPr>
      <w:r>
        <w:rPr>
          <w:rFonts w:eastAsia="Times New Roman"/>
          <w:bCs/>
        </w:rPr>
        <w:t xml:space="preserve">Διότι </w:t>
      </w:r>
      <w:r>
        <w:rPr>
          <w:rFonts w:eastAsia="Times New Roman" w:cs="Times New Roman"/>
          <w:szCs w:val="24"/>
        </w:rPr>
        <w:t>ο Πρωθυπουργός μπορεί να διαβάζει από το Βήμα της Βουλής απόρρητα διαβαθμισμένα έγγραφα, ενώ οι Βουλευτές δεν μπορούν ούτε να καταθέσουν στη Βουλή αντίστοιχα έγγραφα. Εδώ είναι που έχουμε μπερδευτεί.</w:t>
      </w:r>
    </w:p>
    <w:p w14:paraId="73D8559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μόνο σίγο</w:t>
      </w:r>
      <w:r>
        <w:rPr>
          <w:rFonts w:eastAsia="Times New Roman" w:cs="Times New Roman"/>
          <w:szCs w:val="24"/>
        </w:rPr>
        <w:t xml:space="preserve">υρο σε όλη αυτή την ομιχλώδη κατάσταση από την όλη υπόθεση είναι η στήριξη του Πρωθυπουργού στον </w:t>
      </w:r>
      <w:r>
        <w:rPr>
          <w:rFonts w:eastAsia="Times New Roman" w:cs="Times New Roman"/>
          <w:szCs w:val="24"/>
        </w:rPr>
        <w:lastRenderedPageBreak/>
        <w:t xml:space="preserve">συγκυβερνήτη του, τον Υπουργό Άμυνας, τον κ. Καμμένο. Ξέρει, βέβαια, ο Πρωθυπουργός ότι η στήριξη προς τον κ. Καμμένο είναι σαν την </w:t>
      </w:r>
      <w:proofErr w:type="spellStart"/>
      <w:r>
        <w:rPr>
          <w:rFonts w:eastAsia="Times New Roman" w:cs="Times New Roman"/>
          <w:szCs w:val="24"/>
        </w:rPr>
        <w:t>ορθοπεταλιά</w:t>
      </w:r>
      <w:proofErr w:type="spellEnd"/>
      <w:r>
        <w:rPr>
          <w:rFonts w:eastAsia="Times New Roman" w:cs="Times New Roman"/>
          <w:szCs w:val="24"/>
        </w:rPr>
        <w:t>. Αν τη σταματήσ</w:t>
      </w:r>
      <w:r>
        <w:rPr>
          <w:rFonts w:eastAsia="Times New Roman" w:cs="Times New Roman"/>
          <w:szCs w:val="24"/>
        </w:rPr>
        <w:t>ει, θα πέσει.</w:t>
      </w:r>
    </w:p>
    <w:p w14:paraId="73D8559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3D85595" w14:textId="77777777" w:rsidR="00D41FAB" w:rsidRDefault="001456E4">
      <w:pPr>
        <w:spacing w:line="600" w:lineRule="auto"/>
        <w:ind w:firstLine="709"/>
        <w:jc w:val="center"/>
        <w:rPr>
          <w:rFonts w:eastAsia="Times New Roman"/>
          <w:bCs/>
        </w:rPr>
      </w:pPr>
      <w:r>
        <w:rPr>
          <w:rFonts w:eastAsia="Times New Roman"/>
          <w:bCs/>
        </w:rPr>
        <w:t>(Χειροκροτήματα)</w:t>
      </w:r>
    </w:p>
    <w:p w14:paraId="73D85596" w14:textId="77777777" w:rsidR="00D41FAB" w:rsidRDefault="001456E4">
      <w:pPr>
        <w:spacing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w:t>
      </w:r>
      <w:r>
        <w:rPr>
          <w:rFonts w:eastAsia="Times New Roman" w:cs="Times New Roman"/>
        </w:rPr>
        <w:t>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τέσσερις εκπαιδευτικοί συνοδοί τους από το ιταλικό σχολείο «Ιούλιος Καίσαρας»</w:t>
      </w:r>
      <w:r>
        <w:rPr>
          <w:rFonts w:eastAsia="Times New Roman" w:cs="Times New Roman"/>
        </w:rPr>
        <w:t xml:space="preserve"> (</w:t>
      </w:r>
      <w:r>
        <w:rPr>
          <w:rFonts w:eastAsia="Times New Roman" w:cs="Times New Roman"/>
          <w:lang w:val="en-US"/>
        </w:rPr>
        <w:t>Giulio</w:t>
      </w:r>
      <w:r>
        <w:rPr>
          <w:rFonts w:eastAsia="Times New Roman" w:cs="Times New Roman"/>
        </w:rPr>
        <w:t xml:space="preserve"> </w:t>
      </w:r>
      <w:r>
        <w:rPr>
          <w:rFonts w:eastAsia="Times New Roman" w:cs="Times New Roman"/>
          <w:lang w:val="en-US"/>
        </w:rPr>
        <w:t>Cesare</w:t>
      </w:r>
      <w:r>
        <w:rPr>
          <w:rFonts w:eastAsia="Times New Roman" w:cs="Times New Roman"/>
        </w:rPr>
        <w:t>) (</w:t>
      </w:r>
      <w:r>
        <w:rPr>
          <w:rFonts w:eastAsia="Times New Roman" w:cs="Times New Roman"/>
        </w:rPr>
        <w:t>δεύτερο τ</w:t>
      </w:r>
      <w:r>
        <w:rPr>
          <w:rFonts w:eastAsia="Times New Roman" w:cs="Times New Roman"/>
        </w:rPr>
        <w:t>μήμα).</w:t>
      </w:r>
    </w:p>
    <w:p w14:paraId="73D85597" w14:textId="77777777" w:rsidR="00D41FAB" w:rsidRDefault="001456E4">
      <w:pPr>
        <w:spacing w:line="600" w:lineRule="auto"/>
        <w:ind w:firstLine="720"/>
        <w:jc w:val="both"/>
        <w:rPr>
          <w:rFonts w:eastAsia="Times New Roman" w:cs="Times New Roman"/>
        </w:rPr>
      </w:pPr>
      <w:r>
        <w:rPr>
          <w:rFonts w:eastAsia="Times New Roman" w:cs="Times New Roman"/>
        </w:rPr>
        <w:t>Σ</w:t>
      </w:r>
      <w:r>
        <w:rPr>
          <w:rFonts w:eastAsia="Times New Roman" w:cs="Times New Roman"/>
        </w:rPr>
        <w:t>ά</w:t>
      </w:r>
      <w:r>
        <w:rPr>
          <w:rFonts w:eastAsia="Times New Roman" w:cs="Times New Roman"/>
        </w:rPr>
        <w:t>ς καλωσορίζουμε στη Βουλή.</w:t>
      </w:r>
    </w:p>
    <w:p w14:paraId="73D85598" w14:textId="77777777" w:rsidR="00D41FAB" w:rsidRDefault="001456E4">
      <w:pPr>
        <w:spacing w:line="600" w:lineRule="auto"/>
        <w:ind w:firstLine="709"/>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3D8559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για επτά λεπτά η Βουλευτής του ΣΥΡΙΖΑ κ. </w:t>
      </w:r>
      <w:proofErr w:type="spellStart"/>
      <w:r>
        <w:rPr>
          <w:rFonts w:eastAsia="Times New Roman" w:cs="Times New Roman"/>
          <w:szCs w:val="24"/>
        </w:rPr>
        <w:t>Βάκη</w:t>
      </w:r>
      <w:proofErr w:type="spellEnd"/>
      <w:r>
        <w:rPr>
          <w:rFonts w:eastAsia="Times New Roman" w:cs="Times New Roman"/>
          <w:szCs w:val="24"/>
        </w:rPr>
        <w:t>.</w:t>
      </w:r>
    </w:p>
    <w:p w14:paraId="73D8559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Ευχαριστώ, κυρία Πρόεδρε.</w:t>
      </w:r>
    </w:p>
    <w:p w14:paraId="73D8559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το </w:t>
      </w:r>
      <w:r>
        <w:rPr>
          <w:rFonts w:eastAsia="Times New Roman" w:cs="Times New Roman"/>
          <w:szCs w:val="24"/>
        </w:rPr>
        <w:t xml:space="preserve">«Ελληνικό Ινστιτούτο Βυζαντινών και Μεταβυζαντινών Σπουδών» της Βενετίας το γέννησε το όραμα ενός επτανήσιου διπλωμάτη και ποιητή, του Μαρίνου </w:t>
      </w:r>
      <w:proofErr w:type="spellStart"/>
      <w:r>
        <w:rPr>
          <w:rFonts w:eastAsia="Times New Roman" w:cs="Times New Roman"/>
          <w:szCs w:val="24"/>
        </w:rPr>
        <w:t>Σιγούρου</w:t>
      </w:r>
      <w:proofErr w:type="spellEnd"/>
      <w:r>
        <w:rPr>
          <w:rFonts w:eastAsia="Times New Roman" w:cs="Times New Roman"/>
          <w:szCs w:val="24"/>
        </w:rPr>
        <w:t>. Το γέννησε η πράξη υψίστης γενναιοδωρίας και ανιδιοτέλειας της ελληνικής κοινότητας της Βενετίας που το</w:t>
      </w:r>
      <w:r>
        <w:rPr>
          <w:rFonts w:eastAsia="Times New Roman" w:cs="Times New Roman"/>
          <w:szCs w:val="24"/>
        </w:rPr>
        <w:t xml:space="preserve">υ δώρισε το σύνολο της ακίνητης περιουσίας της, στην οποία μεταξύ άλλων συγκαταλέγονται η Εκκλησία του Αγίου Γεωργίου, η </w:t>
      </w:r>
      <w:proofErr w:type="spellStart"/>
      <w:r>
        <w:rPr>
          <w:rFonts w:eastAsia="Times New Roman" w:cs="Times New Roman"/>
          <w:szCs w:val="24"/>
        </w:rPr>
        <w:t>Φλαγγίνειος</w:t>
      </w:r>
      <w:proofErr w:type="spellEnd"/>
      <w:r>
        <w:rPr>
          <w:rFonts w:eastAsia="Times New Roman" w:cs="Times New Roman"/>
          <w:szCs w:val="24"/>
        </w:rPr>
        <w:t xml:space="preserve"> Βιβλιοθήκη και το Μέγαρο της </w:t>
      </w:r>
      <w:proofErr w:type="spellStart"/>
      <w:r>
        <w:rPr>
          <w:rFonts w:eastAsia="Times New Roman" w:cs="Times New Roman"/>
          <w:szCs w:val="24"/>
        </w:rPr>
        <w:t>Φλαγγινείου</w:t>
      </w:r>
      <w:proofErr w:type="spellEnd"/>
      <w:r>
        <w:rPr>
          <w:rFonts w:eastAsia="Times New Roman" w:cs="Times New Roman"/>
          <w:szCs w:val="24"/>
        </w:rPr>
        <w:t xml:space="preserve"> Σχολής που είναι η έδρα του.</w:t>
      </w:r>
    </w:p>
    <w:p w14:paraId="73D8559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γέννησε, αν θέλετε, η ανάγκη τότε να εξευρεθεί το </w:t>
      </w:r>
      <w:r>
        <w:rPr>
          <w:rFonts w:eastAsia="Times New Roman" w:cs="Times New Roman"/>
          <w:szCs w:val="24"/>
        </w:rPr>
        <w:t xml:space="preserve">θεσμικό και ερευνητικό ενδιαίτημα της διαχείρισης της ιστορικής μνήμης, η ληξιαρχική πράξη γέννησης, η διεθνής συμφωνία μεταξύ της ελληνικής και της ιταλικής </w:t>
      </w:r>
      <w:r>
        <w:rPr>
          <w:rFonts w:eastAsia="Times New Roman" w:cs="Times New Roman"/>
          <w:szCs w:val="24"/>
        </w:rPr>
        <w:t>κ</w:t>
      </w:r>
      <w:r>
        <w:rPr>
          <w:rFonts w:eastAsia="Times New Roman" w:cs="Times New Roman"/>
          <w:szCs w:val="24"/>
        </w:rPr>
        <w:t xml:space="preserve">υβέρνησης το 1949, δια της οποίας ρυθμίστηκαν το οικονομικό και νομικό καθεστώς του </w:t>
      </w:r>
      <w:r>
        <w:rPr>
          <w:rFonts w:eastAsia="Times New Roman" w:cs="Times New Roman"/>
          <w:szCs w:val="24"/>
        </w:rPr>
        <w:t>ι</w:t>
      </w:r>
      <w:r>
        <w:rPr>
          <w:rFonts w:eastAsia="Times New Roman" w:cs="Times New Roman"/>
          <w:szCs w:val="24"/>
        </w:rPr>
        <w:t xml:space="preserve">νστιτούτου. </w:t>
      </w:r>
      <w:r>
        <w:rPr>
          <w:rFonts w:eastAsia="Times New Roman" w:cs="Times New Roman"/>
          <w:szCs w:val="24"/>
        </w:rPr>
        <w:t xml:space="preserve">Έτσι έλαβε σάρκα και οστά το παλαιότερο ελληνικό ερευνητικό ίδρυμα στο εξωτερικό, νομικό πρόσωπο δημοσίου δικαίου, επιφορτισμένο με ερευνητική αποστολή, την οποία </w:t>
      </w:r>
      <w:proofErr w:type="spellStart"/>
      <w:r>
        <w:rPr>
          <w:rFonts w:eastAsia="Times New Roman" w:cs="Times New Roman"/>
          <w:szCs w:val="24"/>
        </w:rPr>
        <w:t>επετέλεσε</w:t>
      </w:r>
      <w:proofErr w:type="spellEnd"/>
      <w:r>
        <w:rPr>
          <w:rFonts w:eastAsia="Times New Roman" w:cs="Times New Roman"/>
          <w:szCs w:val="24"/>
        </w:rPr>
        <w:t xml:space="preserve"> και πρέπει να συνεχίσει να επιτελεί.</w:t>
      </w:r>
    </w:p>
    <w:p w14:paraId="73D8559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Ας μου επιτραπεί σ’ αυτό το σημείο η παράθεση </w:t>
      </w:r>
      <w:r>
        <w:rPr>
          <w:rFonts w:eastAsia="Times New Roman" w:cs="Times New Roman"/>
          <w:szCs w:val="24"/>
        </w:rPr>
        <w:t xml:space="preserve">κάποιων στοιχείων που δεικνύουν και την πολυσχιδή ερευνητική δραστηριότητα του </w:t>
      </w:r>
      <w:r>
        <w:rPr>
          <w:rFonts w:eastAsia="Times New Roman" w:cs="Times New Roman"/>
          <w:szCs w:val="24"/>
        </w:rPr>
        <w:t>ι</w:t>
      </w:r>
      <w:r>
        <w:rPr>
          <w:rFonts w:eastAsia="Times New Roman" w:cs="Times New Roman"/>
          <w:szCs w:val="24"/>
        </w:rPr>
        <w:t>νστιτούτου μέχρι το 2016: Ογδόντα τρεις (83) αυτοτελείς μελέτες -στις οποίες συγκαταλέγονται μονογραφίες, πρακτικά συνεδρίων και αφιερωματικοί τόμοι- διοργάνωση συνεδρίων, αλλά</w:t>
      </w:r>
      <w:r>
        <w:rPr>
          <w:rFonts w:eastAsia="Times New Roman" w:cs="Times New Roman"/>
          <w:szCs w:val="24"/>
        </w:rPr>
        <w:t xml:space="preserve"> και η ανελλιπώς κατ’ έτος έκδοση του διεθνούς περιοδικού </w:t>
      </w:r>
      <w:r>
        <w:rPr>
          <w:rFonts w:eastAsia="Times New Roman" w:cs="Times New Roman"/>
          <w:szCs w:val="24"/>
        </w:rPr>
        <w:t>«</w:t>
      </w:r>
      <w:r>
        <w:rPr>
          <w:rFonts w:eastAsia="Times New Roman" w:cs="Times New Roman"/>
          <w:szCs w:val="24"/>
        </w:rPr>
        <w:t>ΘΗΣΑΥΡΙΣΜΑΤΑ</w:t>
      </w:r>
      <w:r>
        <w:rPr>
          <w:rFonts w:eastAsia="Times New Roman" w:cs="Times New Roman"/>
          <w:szCs w:val="24"/>
        </w:rPr>
        <w:t>»</w:t>
      </w:r>
      <w:r>
        <w:rPr>
          <w:rFonts w:eastAsia="Times New Roman" w:cs="Times New Roman"/>
          <w:szCs w:val="24"/>
        </w:rPr>
        <w:t xml:space="preserve"> και πολλά άλλα.</w:t>
      </w:r>
    </w:p>
    <w:p w14:paraId="73D8559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νστιτούτο έδωσε στέγη σε εκατοντάδες ερευνητές, Έλληνες και αλλοδαπούς, για τη διεξαγωγή έρευνας και έγινε και η κοιτίδα πολλών διδακτορικών διατριβών που προήγαγα</w:t>
      </w:r>
      <w:r>
        <w:rPr>
          <w:rFonts w:eastAsia="Times New Roman" w:cs="Times New Roman"/>
          <w:szCs w:val="24"/>
        </w:rPr>
        <w:t xml:space="preserve">ν τις βυζαντινές και μεταβυζαντινές σπουδές. Ας συνεκτιμηθεί και η ανυπολόγιστης αξίας ώσμωση των υποτρόφων με τα πανεπιστήμια της Βενετίας και της </w:t>
      </w:r>
      <w:proofErr w:type="spellStart"/>
      <w:r>
        <w:rPr>
          <w:rFonts w:eastAsia="Times New Roman" w:cs="Times New Roman"/>
          <w:szCs w:val="24"/>
        </w:rPr>
        <w:t>Πάντοβας</w:t>
      </w:r>
      <w:proofErr w:type="spellEnd"/>
      <w:r>
        <w:rPr>
          <w:rFonts w:eastAsia="Times New Roman" w:cs="Times New Roman"/>
          <w:szCs w:val="24"/>
        </w:rPr>
        <w:t>, τη Μαρκιανή Βιβλιοθήκη, αλλά και το Κρατικό Αρχείο Βενετίας που έδωσε πλούσια τροφή στην έρευνα κα</w:t>
      </w:r>
      <w:r>
        <w:rPr>
          <w:rFonts w:eastAsia="Times New Roman" w:cs="Times New Roman"/>
          <w:szCs w:val="24"/>
        </w:rPr>
        <w:t>ι ιδιαίτερα στην έρευνα σχετικά με την ενετοκρατία.</w:t>
      </w:r>
    </w:p>
    <w:p w14:paraId="73D8559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ιστορία του </w:t>
      </w:r>
      <w:r>
        <w:rPr>
          <w:rFonts w:eastAsia="Times New Roman" w:cs="Times New Roman"/>
          <w:szCs w:val="24"/>
        </w:rPr>
        <w:t>ι</w:t>
      </w:r>
      <w:r>
        <w:rPr>
          <w:rFonts w:eastAsia="Times New Roman" w:cs="Times New Roman"/>
          <w:szCs w:val="24"/>
        </w:rPr>
        <w:t>νστιτούτου, δυστυχώς, δεν ήταν μόνο ιστορία της προβολής και της καλλιέργειας των ανθρωπιστικών σπουδών. Είναι και μια μακρά ιστορία ερίδων, κατηγοριών και αντεγκλήσεων που κάποιες φορές σπίλωσαν την τιμή και την α</w:t>
      </w:r>
      <w:r>
        <w:rPr>
          <w:rFonts w:eastAsia="Times New Roman" w:cs="Times New Roman"/>
          <w:szCs w:val="24"/>
        </w:rPr>
        <w:lastRenderedPageBreak/>
        <w:t>ξιοπρέπεια ερευνητών υψηλού διαμετρήματος,</w:t>
      </w:r>
      <w:r>
        <w:rPr>
          <w:rFonts w:eastAsia="Times New Roman" w:cs="Times New Roman"/>
          <w:szCs w:val="24"/>
        </w:rPr>
        <w:t xml:space="preserve"> όπως του Μανούσου </w:t>
      </w:r>
      <w:proofErr w:type="spellStart"/>
      <w:r>
        <w:rPr>
          <w:rFonts w:eastAsia="Times New Roman" w:cs="Times New Roman"/>
          <w:szCs w:val="24"/>
        </w:rPr>
        <w:t>Μανούσακα</w:t>
      </w:r>
      <w:proofErr w:type="spellEnd"/>
      <w:r>
        <w:rPr>
          <w:rFonts w:eastAsia="Times New Roman" w:cs="Times New Roman"/>
          <w:szCs w:val="24"/>
        </w:rPr>
        <w:t xml:space="preserve">. Οι κατηγορίες εναντίον του Μανούσου </w:t>
      </w:r>
      <w:proofErr w:type="spellStart"/>
      <w:r>
        <w:rPr>
          <w:rFonts w:eastAsia="Times New Roman" w:cs="Times New Roman"/>
          <w:szCs w:val="24"/>
        </w:rPr>
        <w:t>Μανούσακα</w:t>
      </w:r>
      <w:proofErr w:type="spellEnd"/>
      <w:r>
        <w:rPr>
          <w:rFonts w:eastAsia="Times New Roman" w:cs="Times New Roman"/>
          <w:szCs w:val="24"/>
        </w:rPr>
        <w:t xml:space="preserve"> κατέπεσαν στα δικαστήρια, αλλά ο ίδιος έφυγε με το βάρος μιας τεράστιας αδικίας. </w:t>
      </w:r>
    </w:p>
    <w:p w14:paraId="73D855A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Από τη δεκαετία του 1980, πολιτικές άγονες κάποιες φορές και ασύστατες κατηγορίες και διώξεις απεί</w:t>
      </w:r>
      <w:r>
        <w:rPr>
          <w:rFonts w:eastAsia="Times New Roman" w:cs="Times New Roman"/>
          <w:szCs w:val="24"/>
        </w:rPr>
        <w:t xml:space="preserve">λησαν το </w:t>
      </w:r>
      <w:r>
        <w:rPr>
          <w:rFonts w:eastAsia="Times New Roman" w:cs="Times New Roman"/>
          <w:szCs w:val="24"/>
        </w:rPr>
        <w:t>ι</w:t>
      </w:r>
      <w:r>
        <w:rPr>
          <w:rFonts w:eastAsia="Times New Roman" w:cs="Times New Roman"/>
          <w:szCs w:val="24"/>
        </w:rPr>
        <w:t xml:space="preserve">νστιτούτο με αδρανοποίηση, μαρασμό και αλλοίωση της φυσιογνωμίας του. Τούτο επ’ </w:t>
      </w:r>
      <w:proofErr w:type="spellStart"/>
      <w:r>
        <w:rPr>
          <w:rFonts w:eastAsia="Times New Roman" w:cs="Times New Roman"/>
          <w:szCs w:val="24"/>
        </w:rPr>
        <w:t>ουδενί</w:t>
      </w:r>
      <w:proofErr w:type="spellEnd"/>
      <w:r>
        <w:rPr>
          <w:rFonts w:eastAsia="Times New Roman" w:cs="Times New Roman"/>
          <w:szCs w:val="24"/>
        </w:rPr>
        <w:t xml:space="preserve">, βεβαίως, δεν σημαίνει ότι το </w:t>
      </w:r>
      <w:r>
        <w:rPr>
          <w:rFonts w:eastAsia="Times New Roman" w:cs="Times New Roman"/>
          <w:szCs w:val="24"/>
        </w:rPr>
        <w:t>ι</w:t>
      </w:r>
      <w:r>
        <w:rPr>
          <w:rFonts w:eastAsia="Times New Roman" w:cs="Times New Roman"/>
          <w:szCs w:val="24"/>
        </w:rPr>
        <w:t>νστιτούτο, όπως και κάθε ερευνητικός θεσμός, κάθε νομικό πρόσωπο δημοσίου δικαίου, μένει στο απυρόβλητο, δεν υπόκειται σε οικονο</w:t>
      </w:r>
      <w:r>
        <w:rPr>
          <w:rFonts w:eastAsia="Times New Roman" w:cs="Times New Roman"/>
          <w:szCs w:val="24"/>
        </w:rPr>
        <w:t xml:space="preserve">μικούς ελέγχους και λογοδοσία και δεν </w:t>
      </w:r>
      <w:proofErr w:type="spellStart"/>
      <w:r>
        <w:rPr>
          <w:rFonts w:eastAsia="Times New Roman" w:cs="Times New Roman"/>
          <w:szCs w:val="24"/>
        </w:rPr>
        <w:t>διέπεται</w:t>
      </w:r>
      <w:proofErr w:type="spellEnd"/>
      <w:r>
        <w:rPr>
          <w:rFonts w:eastAsia="Times New Roman" w:cs="Times New Roman"/>
          <w:szCs w:val="24"/>
        </w:rPr>
        <w:t xml:space="preserve"> από καθεστώς διαφάνειας. Αυτά είναι αυτονόητα. Το παρόν νομοσχέδιο έχει πρόνοιες περί αυτού και βάζει θεσμικές δικλίδες ασφαλείας.</w:t>
      </w:r>
    </w:p>
    <w:p w14:paraId="73D855A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Όμως, κυρίες και κύριοι Βουλευτές, το θεμελιώδες ερώτημα το οποίο οφείλουμε να</w:t>
      </w:r>
      <w:r>
        <w:rPr>
          <w:rFonts w:eastAsia="Times New Roman" w:cs="Times New Roman"/>
          <w:szCs w:val="24"/>
        </w:rPr>
        <w:t xml:space="preserve"> απαντήσουμε σήμερα, εάν θέλουμε να </w:t>
      </w:r>
      <w:proofErr w:type="spellStart"/>
      <w:r>
        <w:rPr>
          <w:rFonts w:eastAsia="Times New Roman" w:cs="Times New Roman"/>
          <w:szCs w:val="24"/>
        </w:rPr>
        <w:t>επανεκκινήσει</w:t>
      </w:r>
      <w:proofErr w:type="spellEnd"/>
      <w:r>
        <w:rPr>
          <w:rFonts w:eastAsia="Times New Roman" w:cs="Times New Roman"/>
          <w:szCs w:val="24"/>
        </w:rPr>
        <w:t xml:space="preserve"> το </w:t>
      </w:r>
      <w:r>
        <w:rPr>
          <w:rFonts w:eastAsia="Times New Roman" w:cs="Times New Roman"/>
          <w:szCs w:val="24"/>
        </w:rPr>
        <w:t>ι</w:t>
      </w:r>
      <w:r>
        <w:rPr>
          <w:rFonts w:eastAsia="Times New Roman" w:cs="Times New Roman"/>
          <w:szCs w:val="24"/>
        </w:rPr>
        <w:t xml:space="preserve">νστιτούτο, αφορά τη φυσιογνωμία και την ταυτότητά του, την οποία καλούμαστε να θωρακίσουμε νομοθετικά με το σχέδιο νόμου που συζητούμε. Ας μην εξαντληθούμε. </w:t>
      </w:r>
      <w:r>
        <w:rPr>
          <w:rFonts w:eastAsia="Times New Roman" w:cs="Times New Roman"/>
          <w:szCs w:val="24"/>
        </w:rPr>
        <w:lastRenderedPageBreak/>
        <w:t>Θα συμφωνήσω με πολλούς ομιλητές σε αοριστολο</w:t>
      </w:r>
      <w:r>
        <w:rPr>
          <w:rFonts w:eastAsia="Times New Roman" w:cs="Times New Roman"/>
          <w:szCs w:val="24"/>
        </w:rPr>
        <w:t>γίες, σε αμφισημίες όρων όπως «πολιτιστική προβολή» ή «διπλωματία», που εκόντες-άκοντες αποδυναμώνουν και συσκοτίζουν την ακαδημαϊκή αποστολή του θεσμού.</w:t>
      </w:r>
    </w:p>
    <w:p w14:paraId="73D855A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Ας το θέσω διαφορετικά και προς αποφυγή παρεξηγήσεων. Η καλύτερη πολιτιστική προβολή ή διπλωματία είνα</w:t>
      </w:r>
      <w:r>
        <w:rPr>
          <w:rFonts w:eastAsia="Times New Roman" w:cs="Times New Roman"/>
          <w:szCs w:val="24"/>
        </w:rPr>
        <w:t xml:space="preserve">ι η ενίσχυση και </w:t>
      </w:r>
      <w:proofErr w:type="spellStart"/>
      <w:r>
        <w:rPr>
          <w:rFonts w:eastAsia="Times New Roman" w:cs="Times New Roman"/>
          <w:szCs w:val="24"/>
        </w:rPr>
        <w:t>επικαιροποίηση</w:t>
      </w:r>
      <w:proofErr w:type="spellEnd"/>
      <w:r>
        <w:rPr>
          <w:rFonts w:eastAsia="Times New Roman" w:cs="Times New Roman"/>
          <w:szCs w:val="24"/>
        </w:rPr>
        <w:t xml:space="preserve"> της ερευνητικής διάστασης του </w:t>
      </w:r>
      <w:r>
        <w:rPr>
          <w:rFonts w:eastAsia="Times New Roman" w:cs="Times New Roman"/>
          <w:szCs w:val="24"/>
        </w:rPr>
        <w:t>ι</w:t>
      </w:r>
      <w:r>
        <w:rPr>
          <w:rFonts w:eastAsia="Times New Roman" w:cs="Times New Roman"/>
          <w:szCs w:val="24"/>
        </w:rPr>
        <w:t>νστιτούτου, η πάση δυνάμει συντήρησή του σ’ αυτό που έλεγε ο αείμνηστος Παναγιωτάκης</w:t>
      </w:r>
      <w:r>
        <w:rPr>
          <w:rFonts w:eastAsia="Times New Roman" w:cs="Times New Roman"/>
          <w:szCs w:val="24"/>
        </w:rPr>
        <w:t>:</w:t>
      </w:r>
      <w:r>
        <w:rPr>
          <w:rFonts w:eastAsia="Times New Roman" w:cs="Times New Roman"/>
          <w:szCs w:val="24"/>
        </w:rPr>
        <w:t xml:space="preserve"> «Σε </w:t>
      </w:r>
      <w:proofErr w:type="spellStart"/>
      <w:r>
        <w:rPr>
          <w:rFonts w:eastAsia="Times New Roman" w:cs="Times New Roman"/>
          <w:szCs w:val="24"/>
        </w:rPr>
        <w:t>προκεχωρημένο</w:t>
      </w:r>
      <w:proofErr w:type="spellEnd"/>
      <w:r>
        <w:rPr>
          <w:rFonts w:eastAsia="Times New Roman" w:cs="Times New Roman"/>
          <w:szCs w:val="24"/>
        </w:rPr>
        <w:t xml:space="preserve"> φυλάκιο του νεοελληνικού πολιτισμού».</w:t>
      </w:r>
    </w:p>
    <w:p w14:paraId="73D855A3"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μια γόνιμη δ</w:t>
      </w:r>
      <w:r>
        <w:rPr>
          <w:rFonts w:eastAsia="Times New Roman" w:cs="Times New Roman"/>
          <w:szCs w:val="24"/>
        </w:rPr>
        <w:t xml:space="preserve">ιαβούλευση στις </w:t>
      </w:r>
      <w:r>
        <w:rPr>
          <w:rFonts w:eastAsia="Times New Roman" w:cs="Times New Roman"/>
          <w:szCs w:val="24"/>
        </w:rPr>
        <w:t>ε</w:t>
      </w:r>
      <w:r>
        <w:rPr>
          <w:rFonts w:eastAsia="Times New Roman" w:cs="Times New Roman"/>
          <w:szCs w:val="24"/>
        </w:rPr>
        <w:t xml:space="preserve">πιτροπές, μετά από μια εξόχως διαφωτιστική ακρόαση των φορέων, το νομοσχέδιο συμπεριέλαβε καθοριστικές αλλαγές επί τα </w:t>
      </w:r>
      <w:proofErr w:type="spellStart"/>
      <w:r>
        <w:rPr>
          <w:rFonts w:eastAsia="Times New Roman" w:cs="Times New Roman"/>
          <w:szCs w:val="24"/>
        </w:rPr>
        <w:t>βελτίω</w:t>
      </w:r>
      <w:proofErr w:type="spellEnd"/>
      <w:r>
        <w:rPr>
          <w:rFonts w:eastAsia="Times New Roman" w:cs="Times New Roman"/>
          <w:szCs w:val="24"/>
        </w:rPr>
        <w:t xml:space="preserve"> που κινούνται στην παραπάνω κατεύθυνση.</w:t>
      </w:r>
    </w:p>
    <w:p w14:paraId="73D855A4"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Αναφέρθηκα προηγουμένως στην ανάγκη </w:t>
      </w:r>
      <w:proofErr w:type="spellStart"/>
      <w:r>
        <w:rPr>
          <w:rFonts w:eastAsia="Times New Roman" w:cs="Times New Roman"/>
          <w:szCs w:val="24"/>
        </w:rPr>
        <w:t>επικαιροποίησης</w:t>
      </w:r>
      <w:proofErr w:type="spellEnd"/>
      <w:r>
        <w:rPr>
          <w:rFonts w:eastAsia="Times New Roman" w:cs="Times New Roman"/>
          <w:szCs w:val="24"/>
        </w:rPr>
        <w:t xml:space="preserve"> και εκσυγχρονισμού του</w:t>
      </w:r>
      <w:r>
        <w:rPr>
          <w:rFonts w:eastAsia="Times New Roman" w:cs="Times New Roman"/>
          <w:szCs w:val="24"/>
        </w:rPr>
        <w:t xml:space="preserve"> </w:t>
      </w:r>
      <w:r>
        <w:rPr>
          <w:rFonts w:eastAsia="Times New Roman" w:cs="Times New Roman"/>
          <w:szCs w:val="24"/>
        </w:rPr>
        <w:t>ι</w:t>
      </w:r>
      <w:r>
        <w:rPr>
          <w:rFonts w:eastAsia="Times New Roman" w:cs="Times New Roman"/>
          <w:szCs w:val="24"/>
        </w:rPr>
        <w:t xml:space="preserve">νστιτούτου. Όταν ιδρύθηκε το </w:t>
      </w:r>
      <w:r>
        <w:rPr>
          <w:rFonts w:eastAsia="Times New Roman" w:cs="Times New Roman"/>
          <w:szCs w:val="24"/>
        </w:rPr>
        <w:t>ι</w:t>
      </w:r>
      <w:r>
        <w:rPr>
          <w:rFonts w:eastAsia="Times New Roman" w:cs="Times New Roman"/>
          <w:szCs w:val="24"/>
        </w:rPr>
        <w:t>νστιτούτο, τότε στις αρχές του ’50, ο μόνος ερευνητικός φορέας στη χώρα μας ήταν η Ακαδημία Αθηνών. Στη</w:t>
      </w:r>
      <w:r>
        <w:rPr>
          <w:rFonts w:eastAsia="Times New Roman" w:cs="Times New Roman"/>
          <w:szCs w:val="24"/>
        </w:rPr>
        <w:t xml:space="preserve"> παρούσα συγκυρία, με την πληθώρα ερευνητικών ιδρυμάτων, τον πληθωρισμό έρευνας </w:t>
      </w:r>
      <w:r>
        <w:rPr>
          <w:rFonts w:eastAsia="Times New Roman" w:cs="Times New Roman"/>
          <w:szCs w:val="24"/>
        </w:rPr>
        <w:lastRenderedPageBreak/>
        <w:t xml:space="preserve">και την πρόσφατη ψήφιση θεσμικού καθεστώτος που τα διέπει, το </w:t>
      </w:r>
      <w:r>
        <w:rPr>
          <w:rFonts w:eastAsia="Times New Roman" w:cs="Times New Roman"/>
          <w:szCs w:val="24"/>
        </w:rPr>
        <w:t>ι</w:t>
      </w:r>
      <w:r>
        <w:rPr>
          <w:rFonts w:eastAsia="Times New Roman" w:cs="Times New Roman"/>
          <w:szCs w:val="24"/>
        </w:rPr>
        <w:t>νστιτούτο θα πρέπει κάποια στιγμή και ως προς την ερευνητική αποστολή του να εναρμονιστεί με το παραπάνω.</w:t>
      </w:r>
    </w:p>
    <w:p w14:paraId="73D855A5"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Η εκλογ</w:t>
      </w:r>
      <w:r>
        <w:rPr>
          <w:rFonts w:eastAsia="Times New Roman" w:cs="Times New Roman"/>
          <w:szCs w:val="24"/>
        </w:rPr>
        <w:t xml:space="preserve">ή </w:t>
      </w:r>
      <w:r>
        <w:rPr>
          <w:rFonts w:eastAsia="Times New Roman" w:cs="Times New Roman"/>
          <w:szCs w:val="24"/>
        </w:rPr>
        <w:t>π</w:t>
      </w:r>
      <w:r>
        <w:rPr>
          <w:rFonts w:eastAsia="Times New Roman" w:cs="Times New Roman"/>
          <w:szCs w:val="24"/>
        </w:rPr>
        <w:t>ροέδρου και επιπλέον του επιστημονικού συμβουλίου, του οποίου τη συγκρότηση προβλέπει και με νομοτεχνική βελτίωση ο κανονισμός, οφείλει να υπόκειται -και υπόκειται- στα κριτήρια των ακαδημαϊκών κρίσεων και οφείλει να μην μεταλλαχτεί σε μια γραφειοκρατικ</w:t>
      </w:r>
      <w:r>
        <w:rPr>
          <w:rFonts w:eastAsia="Times New Roman" w:cs="Times New Roman"/>
          <w:szCs w:val="24"/>
        </w:rPr>
        <w:t xml:space="preserve">ή διαδικασία. </w:t>
      </w:r>
    </w:p>
    <w:p w14:paraId="73D855A6"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Κάναμε πολλές συζητήσεις επ' αυτού. Οι επιστήμονες, οι ερευνητές, οι ακαδημαϊκοί εκλέγονται από ομότεχνους. Δεν διορίζονται. Το διαβατήριο εισόδου, την κάρτα μέλους στην ακαδημαϊκή κοινότητα τη δίδει η άσκηση ελεύθερης και δημόσιας επιστημον</w:t>
      </w:r>
      <w:r>
        <w:rPr>
          <w:rFonts w:eastAsia="Times New Roman" w:cs="Times New Roman"/>
          <w:szCs w:val="24"/>
        </w:rPr>
        <w:t>ικής κρίσης και όχι η εκάστοτε πολιτική ηγεσία των Υπουργείων. Η υπαλληλοποίηση και οι εξαρτήσεις από την εκάστοτε εξουσία είναι ο θάνατος της ακαδημαϊκής έρευνας.</w:t>
      </w:r>
    </w:p>
    <w:p w14:paraId="73D855A7"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σχέδιο νόμου με τις βελτιωτικές του τροποποιήσεις θωρα</w:t>
      </w:r>
      <w:r>
        <w:rPr>
          <w:rFonts w:eastAsia="Times New Roman" w:cs="Times New Roman"/>
          <w:szCs w:val="24"/>
        </w:rPr>
        <w:t xml:space="preserve">κίζει τη χρηστή διοίκηση: Διαχειριστική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ο</w:t>
      </w:r>
      <w:r>
        <w:rPr>
          <w:rFonts w:eastAsia="Times New Roman" w:cs="Times New Roman"/>
          <w:szCs w:val="24"/>
        </w:rPr>
        <w:t xml:space="preserve">ικονομικός </w:t>
      </w:r>
      <w:r>
        <w:rPr>
          <w:rFonts w:eastAsia="Times New Roman" w:cs="Times New Roman"/>
          <w:szCs w:val="24"/>
        </w:rPr>
        <w:t>δ</w:t>
      </w:r>
      <w:r>
        <w:rPr>
          <w:rFonts w:eastAsia="Times New Roman" w:cs="Times New Roman"/>
          <w:szCs w:val="24"/>
        </w:rPr>
        <w:t xml:space="preserve">ιευθυντής, ετήσια αίτηση πεπραγμένων και ούτω καθεξής. Θωρακίζει και τον ερευνητικό χαρακτήρα του </w:t>
      </w:r>
      <w:r>
        <w:rPr>
          <w:rFonts w:eastAsia="Times New Roman" w:cs="Times New Roman"/>
          <w:szCs w:val="24"/>
        </w:rPr>
        <w:t>ι</w:t>
      </w:r>
      <w:r>
        <w:rPr>
          <w:rFonts w:eastAsia="Times New Roman" w:cs="Times New Roman"/>
          <w:szCs w:val="24"/>
        </w:rPr>
        <w:t xml:space="preserve">νστιτούτου, προσδίδοντάς του εξωστρέφεια. </w:t>
      </w:r>
    </w:p>
    <w:p w14:paraId="73D855A8"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πρώτο βήμα διαφύλαξης του </w:t>
      </w:r>
      <w:r>
        <w:rPr>
          <w:rFonts w:eastAsia="Times New Roman" w:cs="Times New Roman"/>
          <w:szCs w:val="24"/>
        </w:rPr>
        <w:t>ι</w:t>
      </w:r>
      <w:r>
        <w:rPr>
          <w:rFonts w:eastAsia="Times New Roman" w:cs="Times New Roman"/>
          <w:szCs w:val="24"/>
        </w:rPr>
        <w:t xml:space="preserve">νστιτούτου ως </w:t>
      </w:r>
      <w:r>
        <w:rPr>
          <w:rFonts w:eastAsia="Times New Roman" w:cs="Times New Roman"/>
          <w:szCs w:val="24"/>
        </w:rPr>
        <w:t>ακαδημαϊκού ιδρύματος. Προσπαθεί να γίνει και ένα ανάχωμα σε λογικές που το ταλαιπώρησαν και το μαράζωσαν, προσπαθώντας να το εκφυλίσουν σε πολιτιστικό κέντρο ποικίλης ύλης, σε κέντρο μιας διερχόμενης κοσμικής ελίτ, σε θέρετρο διπλωματικής αναψυχής. Δεν θέ</w:t>
      </w:r>
      <w:r>
        <w:rPr>
          <w:rFonts w:eastAsia="Times New Roman" w:cs="Times New Roman"/>
          <w:szCs w:val="24"/>
        </w:rPr>
        <w:t xml:space="preserve">λουμε κάτι τέτοιο. </w:t>
      </w:r>
    </w:p>
    <w:p w14:paraId="73D855A9"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Θέλουμε να εμφυσήσουμε ζωή, να ξαναδώσουμε οξυγόνο, μετατρέποντας έναν θεσμό που έγινε πεδίο βολής διασταυρούμενων πυρών -Υπουργείων, πολιτικών, συμφερόντων- εδώ και πολλές δεκαετίες, σε ένα ερευνητικό κύτταρο. Και ας μην επιτρέψουμε μι</w:t>
      </w:r>
      <w:r>
        <w:rPr>
          <w:rFonts w:eastAsia="Times New Roman" w:cs="Times New Roman"/>
          <w:szCs w:val="24"/>
        </w:rPr>
        <w:t xml:space="preserve">α ιστορία που έγραψαν οράματα και μεράκια, ερευνητικό πάθος και ανιδιοτέλεια να γίνει το χρονικό ενός προαναγγελθέντος θανάτου ή ένας ακόμη «Θάνατος στη Βενετία», όπως είπαν πριν και οι συνάδελφοι, ο κ. Τζαβάρας και ο κ. </w:t>
      </w:r>
      <w:proofErr w:type="spellStart"/>
      <w:r>
        <w:rPr>
          <w:rFonts w:eastAsia="Times New Roman" w:cs="Times New Roman"/>
          <w:szCs w:val="24"/>
        </w:rPr>
        <w:t>Σεβαστάκης</w:t>
      </w:r>
      <w:proofErr w:type="spellEnd"/>
      <w:r>
        <w:rPr>
          <w:rFonts w:eastAsia="Times New Roman" w:cs="Times New Roman"/>
          <w:szCs w:val="24"/>
        </w:rPr>
        <w:t>, χωρίς την αισθητική ενό</w:t>
      </w:r>
      <w:r>
        <w:rPr>
          <w:rFonts w:eastAsia="Times New Roman" w:cs="Times New Roman"/>
          <w:szCs w:val="24"/>
        </w:rPr>
        <w:t xml:space="preserve">ς </w:t>
      </w:r>
      <w:proofErr w:type="spellStart"/>
      <w:r>
        <w:rPr>
          <w:rFonts w:eastAsia="Times New Roman" w:cs="Times New Roman"/>
          <w:szCs w:val="24"/>
        </w:rPr>
        <w:t>Βισκόντι</w:t>
      </w:r>
      <w:proofErr w:type="spellEnd"/>
      <w:r>
        <w:rPr>
          <w:rFonts w:eastAsia="Times New Roman" w:cs="Times New Roman"/>
          <w:szCs w:val="24"/>
        </w:rPr>
        <w:t xml:space="preserve"> </w:t>
      </w:r>
      <w:r>
        <w:rPr>
          <w:rFonts w:eastAsia="Times New Roman" w:cs="Times New Roman"/>
          <w:szCs w:val="24"/>
        </w:rPr>
        <w:t>και ενός</w:t>
      </w:r>
      <w:r>
        <w:rPr>
          <w:rFonts w:eastAsia="Times New Roman" w:cs="Times New Roman"/>
          <w:szCs w:val="24"/>
        </w:rPr>
        <w:t xml:space="preserve"> Τόμας Μαν</w:t>
      </w:r>
      <w:r>
        <w:rPr>
          <w:rFonts w:eastAsia="Times New Roman" w:cs="Times New Roman"/>
          <w:szCs w:val="24"/>
        </w:rPr>
        <w:t>.</w:t>
      </w:r>
    </w:p>
    <w:p w14:paraId="73D855AA" w14:textId="77777777" w:rsidR="00D41FAB" w:rsidRDefault="001456E4">
      <w:pPr>
        <w:tabs>
          <w:tab w:val="left" w:pos="3873"/>
        </w:tabs>
        <w:spacing w:line="600" w:lineRule="auto"/>
        <w:ind w:firstLine="720"/>
        <w:jc w:val="both"/>
        <w:rPr>
          <w:rFonts w:eastAsia="Times New Roman"/>
          <w:bCs/>
        </w:rPr>
      </w:pPr>
      <w:r>
        <w:rPr>
          <w:rFonts w:eastAsia="Times New Roman"/>
          <w:szCs w:val="24"/>
        </w:rPr>
        <w:t>Ευχαριστώ πολύ.</w:t>
      </w:r>
      <w:r>
        <w:rPr>
          <w:rFonts w:eastAsia="Times New Roman" w:cs="Times New Roman"/>
          <w:szCs w:val="24"/>
        </w:rPr>
        <w:t xml:space="preserve"> </w:t>
      </w:r>
    </w:p>
    <w:p w14:paraId="73D855AB" w14:textId="77777777" w:rsidR="00D41FAB" w:rsidRDefault="001456E4">
      <w:pPr>
        <w:spacing w:line="600" w:lineRule="auto"/>
        <w:ind w:firstLine="720"/>
        <w:jc w:val="center"/>
        <w:rPr>
          <w:rFonts w:eastAsia="Times New Roman"/>
          <w:bCs/>
        </w:rPr>
      </w:pPr>
      <w:r>
        <w:rPr>
          <w:rFonts w:eastAsia="Times New Roman"/>
          <w:bCs/>
        </w:rPr>
        <w:t>(Χειροκροτήματα από την πτέρυγα του ΣΥΡΙΖΑ)</w:t>
      </w:r>
    </w:p>
    <w:p w14:paraId="73D855AC"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κ. Ράπτη από τη Νέα Δημοκρατία.</w:t>
      </w:r>
    </w:p>
    <w:p w14:paraId="73D855AD" w14:textId="77777777" w:rsidR="00D41FAB" w:rsidRDefault="001456E4">
      <w:pPr>
        <w:tabs>
          <w:tab w:val="left" w:pos="3873"/>
        </w:tabs>
        <w:spacing w:line="600" w:lineRule="auto"/>
        <w:ind w:firstLine="720"/>
        <w:jc w:val="both"/>
        <w:rPr>
          <w:rFonts w:eastAsia="Times New Roman"/>
          <w:color w:val="000000"/>
          <w:szCs w:val="24"/>
        </w:rPr>
      </w:pPr>
      <w:r>
        <w:rPr>
          <w:rFonts w:eastAsia="Times New Roman" w:cs="Times New Roman"/>
          <w:b/>
          <w:szCs w:val="24"/>
        </w:rPr>
        <w:lastRenderedPageBreak/>
        <w:t>ΕΛΕΝΗ ΡΑΠΤΗ:</w:t>
      </w:r>
      <w:r>
        <w:rPr>
          <w:rFonts w:eastAsia="Times New Roman" w:cs="Times New Roman"/>
          <w:szCs w:val="24"/>
        </w:rPr>
        <w:t xml:space="preserve"> </w:t>
      </w:r>
      <w:r>
        <w:rPr>
          <w:rFonts w:eastAsia="Times New Roman"/>
          <w:color w:val="000000"/>
          <w:szCs w:val="24"/>
        </w:rPr>
        <w:t>Σας ευχαριστώ, κυρία Πρόεδρε.</w:t>
      </w:r>
    </w:p>
    <w:p w14:paraId="73D855AE"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olor w:val="000000"/>
          <w:szCs w:val="24"/>
        </w:rPr>
        <w:t>Κυρίες και κύριοι συνάδελφοι,</w:t>
      </w:r>
      <w:r>
        <w:rPr>
          <w:rFonts w:eastAsia="Times New Roman"/>
          <w:color w:val="000000"/>
          <w:szCs w:val="24"/>
        </w:rPr>
        <w:t xml:space="preserve"> </w:t>
      </w:r>
      <w:r>
        <w:rPr>
          <w:rFonts w:eastAsia="Times New Roman" w:cs="Times New Roman"/>
          <w:szCs w:val="24"/>
        </w:rPr>
        <w:t>τι θέλουμε να πετύχουμε με το παρόν νομοσχέδιο; Ποιο είναι το ζητούμενο; Να ενισχύσουμε την υπάρχουσα δομή, να την απαλλάξουμε από τις δυσλειτουργίες της, να την κάνουμε πιο αποτελεσματική και ταυτόχρονα να μπορέσουμε επιτέλους να απαλλαγούμε από τον χρόν</w:t>
      </w:r>
      <w:r>
        <w:rPr>
          <w:rFonts w:eastAsia="Times New Roman" w:cs="Times New Roman"/>
          <w:szCs w:val="24"/>
        </w:rPr>
        <w:t>ιο εθισμό να δημιουργούμε διαδικασίες αδιαφανείς, εξαρτημένες από πολιτικές ηγεσίες Υπουργείων, με έλλειμα αξιοκρατίας και με τη λογική του μεγαλύτερου δυνατού πολιτικού ελέγχου.</w:t>
      </w:r>
    </w:p>
    <w:p w14:paraId="73D855AF"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Αυτή είναι η πρόοδος; Αντί να προσβλέπουμε στο πώς ένα </w:t>
      </w:r>
      <w:r>
        <w:rPr>
          <w:rFonts w:eastAsia="Times New Roman" w:cs="Times New Roman"/>
          <w:szCs w:val="24"/>
        </w:rPr>
        <w:t>ι</w:t>
      </w:r>
      <w:r>
        <w:rPr>
          <w:rFonts w:eastAsia="Times New Roman" w:cs="Times New Roman"/>
          <w:szCs w:val="24"/>
        </w:rPr>
        <w:t>νστιτούτο, αυτής μάλι</w:t>
      </w:r>
      <w:r>
        <w:rPr>
          <w:rFonts w:eastAsia="Times New Roman" w:cs="Times New Roman"/>
          <w:szCs w:val="24"/>
        </w:rPr>
        <w:t xml:space="preserve">στα της χρησιμότητας, μπορεί να αναδειχθεί, να επιμελούμαστε το πώς θα αναδιαρθρωθεί με τρόπο που θα επιτρέπει τον απόλυτο πολιτικό έλεγχό του. </w:t>
      </w:r>
    </w:p>
    <w:p w14:paraId="73D855B0"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παράδειγμα, η οργάνωση της δομής του </w:t>
      </w:r>
      <w:r>
        <w:rPr>
          <w:rFonts w:eastAsia="Times New Roman" w:cs="Times New Roman"/>
          <w:szCs w:val="24"/>
        </w:rPr>
        <w:t>ι</w:t>
      </w:r>
      <w:r>
        <w:rPr>
          <w:rFonts w:eastAsia="Times New Roman" w:cs="Times New Roman"/>
          <w:szCs w:val="24"/>
        </w:rPr>
        <w:t>νστιτούτου είναι προφανές πως σε πρακτικό επίπεδο επιβάλλει τη δημιου</w:t>
      </w:r>
      <w:r>
        <w:rPr>
          <w:rFonts w:eastAsia="Times New Roman" w:cs="Times New Roman"/>
          <w:szCs w:val="24"/>
        </w:rPr>
        <w:t xml:space="preserve">ργία νέας θέσης εξιδεικευμένου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δ</w:t>
      </w:r>
      <w:r>
        <w:rPr>
          <w:rFonts w:eastAsia="Times New Roman" w:cs="Times New Roman"/>
          <w:szCs w:val="24"/>
        </w:rPr>
        <w:t>ιευθυντή, ώστε η ασκούμενη εποπτεία να ενισχυθεί και όχι να αφεθεί σε αυθαιρεσία, σε διορισμούς κομματικών φίλων και πιθανής κακοδιαχείρισης.</w:t>
      </w:r>
    </w:p>
    <w:p w14:paraId="73D855B1" w14:textId="77777777" w:rsidR="00D41FAB" w:rsidRDefault="001456E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Είναι δυνατόν να μην είναι αυτονόητη η παρουσία ενός ανθρώπου που θα εγγυάται την ορθή χρήση πόρων, δωρεών, δαπανών και γενικά των οικονομικών μεγεθών του Ινστιτούτου; </w:t>
      </w:r>
    </w:p>
    <w:p w14:paraId="73D855B2" w14:textId="77777777" w:rsidR="00D41FAB" w:rsidRDefault="001456E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Μιλάμε όλοι για διαφάνεια. Πολύ ωραία. Ας εισαχθεί, λοιπόν, η πρόβλεψη ότι η </w:t>
      </w:r>
      <w:r>
        <w:rPr>
          <w:rFonts w:eastAsia="Times New Roman" w:cs="Times New Roman"/>
          <w:color w:val="000000"/>
          <w:szCs w:val="24"/>
        </w:rPr>
        <w:t>ε</w:t>
      </w:r>
      <w:r>
        <w:rPr>
          <w:rFonts w:eastAsia="Times New Roman" w:cs="Times New Roman"/>
          <w:color w:val="000000"/>
          <w:szCs w:val="24"/>
        </w:rPr>
        <w:t xml:space="preserve">ποπτική </w:t>
      </w:r>
      <w:r>
        <w:rPr>
          <w:rFonts w:eastAsia="Times New Roman" w:cs="Times New Roman"/>
          <w:color w:val="000000"/>
          <w:szCs w:val="24"/>
        </w:rPr>
        <w:t>ε</w:t>
      </w:r>
      <w:r>
        <w:rPr>
          <w:rFonts w:eastAsia="Times New Roman" w:cs="Times New Roman"/>
          <w:color w:val="000000"/>
          <w:szCs w:val="24"/>
        </w:rPr>
        <w:t xml:space="preserve">πιτροπή θα μπορεί να προκαλεί έκτακτο οικονομικό έλεγχο του </w:t>
      </w:r>
      <w:r>
        <w:rPr>
          <w:rFonts w:eastAsia="Times New Roman" w:cs="Times New Roman"/>
          <w:color w:val="000000"/>
          <w:szCs w:val="24"/>
        </w:rPr>
        <w:t>ι</w:t>
      </w:r>
      <w:r>
        <w:rPr>
          <w:rFonts w:eastAsia="Times New Roman" w:cs="Times New Roman"/>
          <w:color w:val="000000"/>
          <w:szCs w:val="24"/>
        </w:rPr>
        <w:t xml:space="preserve">νστιτούτου από την αρμόδια υπηρεσία του Υπουργείου Εξωτερικών, όταν αυτό κρίνεται απαραίτητο, έλεγχος που είναι απαραίτητος και πριν από την ανάληψη καθηκόντων από νέο Πρόεδρο. </w:t>
      </w:r>
    </w:p>
    <w:p w14:paraId="73D855B3" w14:textId="77777777" w:rsidR="00D41FAB" w:rsidRDefault="001456E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Μιλάμε για αξιοκρ</w:t>
      </w:r>
      <w:r>
        <w:rPr>
          <w:rFonts w:eastAsia="Times New Roman" w:cs="Times New Roman"/>
          <w:color w:val="000000"/>
          <w:szCs w:val="24"/>
        </w:rPr>
        <w:t xml:space="preserve">ατία. Πολύ ωραία. Συνεπώς τα στελέχη του </w:t>
      </w:r>
      <w:r>
        <w:rPr>
          <w:rFonts w:eastAsia="Times New Roman" w:cs="Times New Roman"/>
          <w:color w:val="000000"/>
          <w:szCs w:val="24"/>
        </w:rPr>
        <w:t>ι</w:t>
      </w:r>
      <w:r>
        <w:rPr>
          <w:rFonts w:eastAsia="Times New Roman" w:cs="Times New Roman"/>
          <w:color w:val="000000"/>
          <w:szCs w:val="24"/>
        </w:rPr>
        <w:t xml:space="preserve">νστιτούτου, τα μέλη της </w:t>
      </w:r>
      <w:r>
        <w:rPr>
          <w:rFonts w:eastAsia="Times New Roman" w:cs="Times New Roman"/>
          <w:color w:val="000000"/>
          <w:szCs w:val="24"/>
        </w:rPr>
        <w:t>ε</w:t>
      </w:r>
      <w:r>
        <w:rPr>
          <w:rFonts w:eastAsia="Times New Roman" w:cs="Times New Roman"/>
          <w:color w:val="000000"/>
          <w:szCs w:val="24"/>
        </w:rPr>
        <w:t xml:space="preserve">ποπτικής </w:t>
      </w:r>
      <w:r>
        <w:rPr>
          <w:rFonts w:eastAsia="Times New Roman" w:cs="Times New Roman"/>
          <w:color w:val="000000"/>
          <w:szCs w:val="24"/>
        </w:rPr>
        <w:t>ε</w:t>
      </w:r>
      <w:r>
        <w:rPr>
          <w:rFonts w:eastAsia="Times New Roman" w:cs="Times New Roman"/>
          <w:color w:val="000000"/>
          <w:szCs w:val="24"/>
        </w:rPr>
        <w:t>πιτροπής θα πρέπει να ξεχωρίζουν για τα επιστημονικά προσόντα τους και αυτά να είναι ορισμένα, ευθύς εξαρχής με στόχο, την αναβάθμιση των δράσεων και του έργου του Ινστιτούτου. Εά</w:t>
      </w:r>
      <w:r>
        <w:rPr>
          <w:rFonts w:eastAsia="Times New Roman" w:cs="Times New Roman"/>
          <w:color w:val="000000"/>
          <w:szCs w:val="24"/>
        </w:rPr>
        <w:t xml:space="preserve">ν τα προσόντα δεν είναι ορισμένα και τη συμμετοχή μελών στην </w:t>
      </w:r>
      <w:r>
        <w:rPr>
          <w:rFonts w:eastAsia="Times New Roman" w:cs="Times New Roman"/>
          <w:color w:val="000000"/>
          <w:szCs w:val="24"/>
        </w:rPr>
        <w:t>ε</w:t>
      </w:r>
      <w:r>
        <w:rPr>
          <w:rFonts w:eastAsia="Times New Roman" w:cs="Times New Roman"/>
          <w:color w:val="000000"/>
          <w:szCs w:val="24"/>
        </w:rPr>
        <w:t xml:space="preserve">ποπτική </w:t>
      </w:r>
      <w:r>
        <w:rPr>
          <w:rFonts w:eastAsia="Times New Roman" w:cs="Times New Roman"/>
          <w:color w:val="000000"/>
          <w:szCs w:val="24"/>
        </w:rPr>
        <w:t>ε</w:t>
      </w:r>
      <w:r>
        <w:rPr>
          <w:rFonts w:eastAsia="Times New Roman" w:cs="Times New Roman"/>
          <w:color w:val="000000"/>
          <w:szCs w:val="24"/>
        </w:rPr>
        <w:t xml:space="preserve">πιτροπή την ορίζει ο εκάστοτε Υπουργός Εξωτερικών και ο Υπουργός Παιδείας, Έρευνας και Θρησκευμάτων αντιστοίχως, πιστεύει κάποιος πως εξυπηρετείται η διάσταση της διαφάνειας; </w:t>
      </w:r>
    </w:p>
    <w:p w14:paraId="73D855B4"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Μιλήσαμε </w:t>
      </w:r>
      <w:r>
        <w:rPr>
          <w:rFonts w:eastAsia="Times New Roman" w:cs="Times New Roman"/>
          <w:color w:val="000000"/>
          <w:szCs w:val="24"/>
        </w:rPr>
        <w:t xml:space="preserve">ακόμα για την ισορροπία μεταξύ των ανεξάρτητων υπηρεσιακών στελεχών και την ένταξη στην </w:t>
      </w:r>
      <w:r>
        <w:rPr>
          <w:rFonts w:eastAsia="Times New Roman" w:cs="Times New Roman"/>
          <w:color w:val="000000"/>
          <w:szCs w:val="24"/>
        </w:rPr>
        <w:t>ε</w:t>
      </w:r>
      <w:r>
        <w:rPr>
          <w:rFonts w:eastAsia="Times New Roman" w:cs="Times New Roman"/>
          <w:color w:val="000000"/>
          <w:szCs w:val="24"/>
        </w:rPr>
        <w:t xml:space="preserve">πιτροπή ενός </w:t>
      </w:r>
      <w:r>
        <w:rPr>
          <w:rFonts w:eastAsia="Times New Roman" w:cs="Times New Roman"/>
          <w:color w:val="000000"/>
          <w:szCs w:val="24"/>
        </w:rPr>
        <w:lastRenderedPageBreak/>
        <w:t>μέλους από την Ακαδημία Αθηνών και όχι απλά την επιλογή ενός καθηγητή ή ερευνητή οποιασδήποτε βαθμίδας, αλλά και εξειδίκευσης, με απλή απόφαση των Υπουργώ</w:t>
      </w:r>
      <w:r>
        <w:rPr>
          <w:rFonts w:eastAsia="Times New Roman" w:cs="Times New Roman"/>
          <w:color w:val="000000"/>
          <w:szCs w:val="24"/>
        </w:rPr>
        <w:t xml:space="preserve">ν Εξωτερικών και Παιδείας, Έρευνας και Θρησκευμάτων. </w:t>
      </w:r>
      <w:r>
        <w:rPr>
          <w:rFonts w:eastAsia="Times New Roman" w:cs="Times New Roman"/>
          <w:szCs w:val="24"/>
        </w:rPr>
        <w:t xml:space="preserve">Πόσο πιο απλός θα μπορούσε να είναι ο συμβολισμός της συμμετοχής ενός μέλους του κορυφαίου πνευματικού </w:t>
      </w:r>
      <w:r>
        <w:rPr>
          <w:rFonts w:eastAsia="Times New Roman" w:cs="Times New Roman"/>
          <w:szCs w:val="24"/>
        </w:rPr>
        <w:t>ι</w:t>
      </w:r>
      <w:r>
        <w:rPr>
          <w:rFonts w:eastAsia="Times New Roman" w:cs="Times New Roman"/>
          <w:szCs w:val="24"/>
        </w:rPr>
        <w:t xml:space="preserve">δρύματος της χώρας, για να γίνει αποδεκτός; </w:t>
      </w:r>
    </w:p>
    <w:p w14:paraId="73D855B5"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szCs w:val="24"/>
        </w:rPr>
        <w:t>Μιλώντας για διαφάνεια και επιστημονική τεκμηρίωση απα</w:t>
      </w:r>
      <w:r>
        <w:rPr>
          <w:rFonts w:eastAsia="Times New Roman" w:cs="Times New Roman"/>
          <w:szCs w:val="24"/>
        </w:rPr>
        <w:t xml:space="preserve">ιτείται, για να αποφευχθούν φαινόμενα αυθαιρεσίας και διορισμών που εξυπηρετούν πολιτικά συμφέροντα, η </w:t>
      </w:r>
      <w:r>
        <w:rPr>
          <w:rFonts w:eastAsia="Times New Roman" w:cs="Times New Roman"/>
          <w:szCs w:val="24"/>
        </w:rPr>
        <w:t>ε</w:t>
      </w:r>
      <w:r>
        <w:rPr>
          <w:rFonts w:eastAsia="Times New Roman" w:cs="Times New Roman"/>
          <w:szCs w:val="24"/>
        </w:rPr>
        <w:t xml:space="preserve">πιτροπή που προτείνει τα πρόσωπα για τη θέση του </w:t>
      </w:r>
      <w:r>
        <w:rPr>
          <w:rFonts w:eastAsia="Times New Roman" w:cs="Times New Roman"/>
          <w:szCs w:val="24"/>
        </w:rPr>
        <w:t>π</w:t>
      </w:r>
      <w:r>
        <w:rPr>
          <w:rFonts w:eastAsia="Times New Roman" w:cs="Times New Roman"/>
          <w:szCs w:val="24"/>
        </w:rPr>
        <w:t xml:space="preserve">ροέδρου του </w:t>
      </w:r>
      <w:r>
        <w:rPr>
          <w:rFonts w:eastAsia="Times New Roman" w:cs="Times New Roman"/>
          <w:szCs w:val="24"/>
        </w:rPr>
        <w:t>ι</w:t>
      </w:r>
      <w:r>
        <w:rPr>
          <w:rFonts w:eastAsia="Times New Roman" w:cs="Times New Roman"/>
          <w:szCs w:val="24"/>
        </w:rPr>
        <w:t xml:space="preserve">νστιτούτου, να μην είναι απλά μία τριμελής </w:t>
      </w:r>
      <w:r>
        <w:rPr>
          <w:rFonts w:eastAsia="Times New Roman" w:cs="Times New Roman"/>
          <w:szCs w:val="24"/>
        </w:rPr>
        <w:t>ε</w:t>
      </w:r>
      <w:r>
        <w:rPr>
          <w:rFonts w:eastAsia="Times New Roman" w:cs="Times New Roman"/>
          <w:szCs w:val="24"/>
        </w:rPr>
        <w:t>πιτροπή καθοδηγούμενη από τα εμπλεκόμενα Υπου</w:t>
      </w:r>
      <w:r>
        <w:rPr>
          <w:rFonts w:eastAsia="Times New Roman" w:cs="Times New Roman"/>
          <w:szCs w:val="24"/>
        </w:rPr>
        <w:t xml:space="preserve">ργεία, αλλά η </w:t>
      </w:r>
      <w:r>
        <w:rPr>
          <w:rFonts w:eastAsia="Times New Roman" w:cs="Times New Roman"/>
          <w:szCs w:val="24"/>
        </w:rPr>
        <w:t>μ</w:t>
      </w:r>
      <w:r>
        <w:rPr>
          <w:rFonts w:eastAsia="Times New Roman" w:cs="Times New Roman"/>
          <w:szCs w:val="24"/>
        </w:rPr>
        <w:t xml:space="preserve">όνιμη </w:t>
      </w:r>
      <w:r>
        <w:rPr>
          <w:rFonts w:eastAsia="Times New Roman" w:cs="Times New Roman"/>
          <w:szCs w:val="24"/>
        </w:rPr>
        <w:t>ε</w:t>
      </w:r>
      <w:r>
        <w:rPr>
          <w:rFonts w:eastAsia="Times New Roman" w:cs="Times New Roman"/>
          <w:szCs w:val="24"/>
        </w:rPr>
        <w:t xml:space="preserve">ποπτική </w:t>
      </w:r>
      <w:r>
        <w:rPr>
          <w:rFonts w:eastAsia="Times New Roman" w:cs="Times New Roman"/>
          <w:szCs w:val="24"/>
        </w:rPr>
        <w:t>ε</w:t>
      </w:r>
      <w:r>
        <w:rPr>
          <w:rFonts w:eastAsia="Times New Roman" w:cs="Times New Roman"/>
          <w:szCs w:val="24"/>
        </w:rPr>
        <w:t xml:space="preserve">πιτροπή.  </w:t>
      </w:r>
    </w:p>
    <w:p w14:paraId="73D855B6"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τόσο στη διαδικασία της </w:t>
      </w:r>
      <w:r>
        <w:rPr>
          <w:rFonts w:eastAsia="Times New Roman" w:cs="Times New Roman"/>
          <w:szCs w:val="24"/>
        </w:rPr>
        <w:t>ε</w:t>
      </w:r>
      <w:r>
        <w:rPr>
          <w:rFonts w:eastAsia="Times New Roman" w:cs="Times New Roman"/>
          <w:szCs w:val="24"/>
        </w:rPr>
        <w:t>πιτροπής, όσο και σήμερα, επισημάναμε με τρόπο ξεκάθαρο όσα χρειάζεται να τροποποιηθούν προκειμένου να έχουμε ένα ουσιαστικό αποτέλεσμα. Τίποτα δεν έγινε δεκτό. Τίποτα δεν εισακού</w:t>
      </w:r>
      <w:r>
        <w:rPr>
          <w:rFonts w:eastAsia="Times New Roman" w:cs="Times New Roman"/>
          <w:szCs w:val="24"/>
        </w:rPr>
        <w:lastRenderedPageBreak/>
        <w:t>στηκε. Προτείναμε ουσιαστικό εκσυγχρονισμό, θεσμική αναβάθμιση και θωράκιση τ</w:t>
      </w:r>
      <w:r>
        <w:rPr>
          <w:rFonts w:eastAsia="Times New Roman" w:cs="Times New Roman"/>
          <w:szCs w:val="24"/>
        </w:rPr>
        <w:t xml:space="preserve">ου Ινστιτούτου, διαφάνεια, αξιοκρατία, αποτελεσματικό έλεγχο και πλήρη λογοδοσία. </w:t>
      </w:r>
    </w:p>
    <w:p w14:paraId="73D855B7"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szCs w:val="24"/>
        </w:rPr>
        <w:t>Η Κυβέρνηση δεν άλλαξε τίποτα ουσιαστικό σε σχέση με το αρχικό κείμενο. Μικρές νομοτεχνικές βελτιώσεις που δεν αλλάζουν το περιεχόμενο, ούτε βέβαια απαντούν στις προτάσεις π</w:t>
      </w:r>
      <w:r>
        <w:rPr>
          <w:rFonts w:eastAsia="Times New Roman" w:cs="Times New Roman"/>
          <w:szCs w:val="24"/>
        </w:rPr>
        <w:t>ου κάναμε για τη βελτίωση του νόμου. Όμως και ό,τι άλλαξε φρόντισε να μας το κοινοποιήσει όσο μπορούσε πιο αργά. Για μία ακόμη φορά η Κυβέρνηση ενεργεί σαν να βρίσκεται στη Βουλή μόνη της, αρνείται την ουσία του διαλόγου, ακυρώνοντας με τον τρόπο αυτόν την</w:t>
      </w:r>
      <w:r>
        <w:rPr>
          <w:rFonts w:eastAsia="Times New Roman" w:cs="Times New Roman"/>
          <w:szCs w:val="24"/>
        </w:rPr>
        <w:t xml:space="preserve"> ίδια τη διαδικασία της συζήτησης, συμμετέχει, όχι με διάθεση να βελτιώσει ένα νομοθέτημα, αλλά επειδή το προβλέπει ο Κανονισμός. </w:t>
      </w:r>
    </w:p>
    <w:p w14:paraId="73D855B8"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szCs w:val="24"/>
        </w:rPr>
        <w:t>Ακόμη και η δήθεν αλλαγή για τη σύσταση Επιστημονικού Συμβουλίου γράφτηκε με πρόθεση να παραπλανήσει, αφού αρχικά προέβλεπε π</w:t>
      </w:r>
      <w:r>
        <w:rPr>
          <w:rFonts w:eastAsia="Times New Roman" w:cs="Times New Roman"/>
          <w:szCs w:val="24"/>
        </w:rPr>
        <w:t>ως δύναται να προβλεφθεί και άρα, μάλλον</w:t>
      </w:r>
      <w:r>
        <w:rPr>
          <w:rFonts w:eastAsia="Times New Roman" w:cs="Times New Roman"/>
          <w:szCs w:val="24"/>
        </w:rPr>
        <w:t>,</w:t>
      </w:r>
      <w:r>
        <w:rPr>
          <w:rFonts w:eastAsia="Times New Roman" w:cs="Times New Roman"/>
          <w:szCs w:val="24"/>
        </w:rPr>
        <w:t xml:space="preserve"> δεν θα γινόταν ποτέ και λίγο πριν μαθαίνω πως ο Υπουργός θα το αλλάξει και θα το βάλει με τη μορφή ορισμού στον νόμο. Ελπίζω, </w:t>
      </w:r>
      <w:r>
        <w:rPr>
          <w:rFonts w:eastAsia="Times New Roman" w:cs="Times New Roman"/>
          <w:szCs w:val="24"/>
        </w:rPr>
        <w:lastRenderedPageBreak/>
        <w:t>τουλάχιστον, αυτό να γίνει. Γιατί όποιος θέλει πραγματικά να συστήσει Επιστημονικό Συμβο</w:t>
      </w:r>
      <w:r>
        <w:rPr>
          <w:rFonts w:eastAsia="Times New Roman" w:cs="Times New Roman"/>
          <w:szCs w:val="24"/>
        </w:rPr>
        <w:t xml:space="preserve">ύλιο το βάζει στον νόμο, κύριοι συνάδελφοι, και όχι σε διατυπώσεις αμφίβολες και μη δεσμευτικές. </w:t>
      </w:r>
    </w:p>
    <w:p w14:paraId="73D855B9"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szCs w:val="24"/>
        </w:rPr>
        <w:t xml:space="preserve">Εμάς οι θέσεις μας ήταν ξεκάθαρες και με γνώμονα να αποκτήσει το </w:t>
      </w:r>
      <w:r>
        <w:rPr>
          <w:rFonts w:eastAsia="Times New Roman" w:cs="Times New Roman"/>
          <w:szCs w:val="24"/>
        </w:rPr>
        <w:t>ι</w:t>
      </w:r>
      <w:r>
        <w:rPr>
          <w:rFonts w:eastAsia="Times New Roman" w:cs="Times New Roman"/>
          <w:szCs w:val="24"/>
        </w:rPr>
        <w:t xml:space="preserve">νστιτούτο τον ιδρυτικό του ρόλο και να ξεπεραστούν οι δυσλειτουργίες του παρελθόντος. Η </w:t>
      </w:r>
      <w:r>
        <w:rPr>
          <w:rFonts w:eastAsia="Times New Roman" w:cs="Times New Roman"/>
          <w:szCs w:val="24"/>
        </w:rPr>
        <w:t>Κυβέρνηση για ακόμα μια φορά σκέφτηκε μικροπολιτικά. Γι</w:t>
      </w:r>
      <w:r>
        <w:rPr>
          <w:rFonts w:eastAsia="Times New Roman" w:cs="Times New Roman"/>
          <w:szCs w:val="24"/>
        </w:rPr>
        <w:t>α</w:t>
      </w:r>
      <w:r>
        <w:rPr>
          <w:rFonts w:eastAsia="Times New Roman" w:cs="Times New Roman"/>
          <w:szCs w:val="24"/>
        </w:rPr>
        <w:t xml:space="preserve"> αυτούς ακριβώς τους λόγους καταψηφίζω το σχέδιο νόμου</w:t>
      </w:r>
      <w:r>
        <w:rPr>
          <w:rFonts w:eastAsia="Times New Roman" w:cs="Times New Roman"/>
          <w:szCs w:val="24"/>
        </w:rPr>
        <w:t>,</w:t>
      </w:r>
      <w:r>
        <w:rPr>
          <w:rFonts w:eastAsia="Times New Roman" w:cs="Times New Roman"/>
          <w:szCs w:val="24"/>
        </w:rPr>
        <w:t xml:space="preserve"> εκφράζοντας ταυτόχρονα και τη λύπη μου, γιατί θα περίμενα ένα νομοσχέδιο αυτού του αντικειμένου να φροντίσει η Κυβέρνηση να περάσει με την ψήφο </w:t>
      </w:r>
      <w:r>
        <w:rPr>
          <w:rFonts w:eastAsia="Times New Roman" w:cs="Times New Roman"/>
          <w:szCs w:val="24"/>
        </w:rPr>
        <w:t xml:space="preserve">ολόκληρης της Βουλής. </w:t>
      </w:r>
    </w:p>
    <w:p w14:paraId="73D855BA"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3D855BB"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D855BC" w14:textId="77777777" w:rsidR="00D41FAB" w:rsidRDefault="001456E4">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color w:val="000000"/>
          <w:szCs w:val="24"/>
        </w:rPr>
        <w:t>Ευχαριστούμε και εμείς.</w:t>
      </w:r>
    </w:p>
    <w:p w14:paraId="73D855BD" w14:textId="77777777" w:rsidR="00D41FAB" w:rsidRDefault="001456E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Τον λόγο έχει ο κ. Αλέξανδρος Τριανταφυλλίδης, Βουλευτής του ΣΥΡΙΖΑ</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κ</w:t>
      </w:r>
      <w:r>
        <w:rPr>
          <w:rFonts w:eastAsia="Times New Roman" w:cs="Times New Roman"/>
          <w:color w:val="000000"/>
          <w:szCs w:val="24"/>
        </w:rPr>
        <w:t>αι μετά θα ακολουθήσει ο Κ</w:t>
      </w:r>
      <w:r>
        <w:rPr>
          <w:rFonts w:eastAsia="Times New Roman" w:cs="Times New Roman"/>
          <w:color w:val="000000"/>
          <w:szCs w:val="24"/>
        </w:rPr>
        <w:t>οινοβουλευτικός Εκπρόσωπος της Χρυσής Αυγής, ο κ. Ηλιόπουλος.</w:t>
      </w:r>
    </w:p>
    <w:p w14:paraId="73D855BE" w14:textId="77777777" w:rsidR="00D41FAB" w:rsidRDefault="001456E4">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Κύριε Τριανταφυλλίδη, έχετε τον λόγο. </w:t>
      </w:r>
    </w:p>
    <w:p w14:paraId="73D855BF" w14:textId="77777777" w:rsidR="00D41FAB" w:rsidRDefault="001456E4">
      <w:pPr>
        <w:spacing w:line="600" w:lineRule="auto"/>
        <w:ind w:firstLine="720"/>
        <w:contextualSpacing/>
        <w:jc w:val="both"/>
        <w:rPr>
          <w:rFonts w:eastAsia="Times New Roman" w:cs="Times New Roman"/>
          <w:szCs w:val="24"/>
        </w:rPr>
      </w:pPr>
      <w:r>
        <w:rPr>
          <w:rFonts w:eastAsia="Times New Roman" w:cs="Times New Roman"/>
          <w:b/>
          <w:color w:val="000000"/>
          <w:szCs w:val="24"/>
        </w:rPr>
        <w:lastRenderedPageBreak/>
        <w:t>ΑΛΕΞΑΝΔΡΟΣ ΤΡΙΑΝΤΑΦΥΛΛΙΔΗΣ:</w:t>
      </w:r>
      <w:r>
        <w:rPr>
          <w:rFonts w:eastAsia="Times New Roman" w:cs="Times New Roman"/>
          <w:color w:val="000000"/>
          <w:szCs w:val="24"/>
        </w:rPr>
        <w:t xml:space="preserve"> Κυρία Πρόεδρε, κύριε Υπουργέ, κυρίες και κύριοι συνάδελφοι, δεν νομοθετούμε εν </w:t>
      </w:r>
      <w:proofErr w:type="spellStart"/>
      <w:r>
        <w:rPr>
          <w:rFonts w:eastAsia="Times New Roman" w:cs="Times New Roman"/>
          <w:color w:val="000000"/>
          <w:szCs w:val="24"/>
        </w:rPr>
        <w:t>κενώ</w:t>
      </w:r>
      <w:proofErr w:type="spellEnd"/>
      <w:r>
        <w:rPr>
          <w:rFonts w:eastAsia="Times New Roman" w:cs="Times New Roman"/>
          <w:color w:val="000000"/>
          <w:szCs w:val="24"/>
        </w:rPr>
        <w:t>. Τα σχέδια νόμου δεν κρίνονται, συγκρίνοντα</w:t>
      </w:r>
      <w:r>
        <w:rPr>
          <w:rFonts w:eastAsia="Times New Roman" w:cs="Times New Roman"/>
          <w:color w:val="000000"/>
          <w:szCs w:val="24"/>
        </w:rPr>
        <w:t xml:space="preserve">ι και αξιολογούνται μόνο ή κυρίως με τα </w:t>
      </w:r>
      <w:proofErr w:type="spellStart"/>
      <w:r>
        <w:rPr>
          <w:rFonts w:eastAsia="Times New Roman" w:cs="Times New Roman"/>
          <w:color w:val="000000"/>
          <w:szCs w:val="24"/>
        </w:rPr>
        <w:t>προηγηθέντα</w:t>
      </w:r>
      <w:proofErr w:type="spellEnd"/>
      <w:r>
        <w:rPr>
          <w:rFonts w:eastAsia="Times New Roman" w:cs="Times New Roman"/>
          <w:color w:val="000000"/>
          <w:szCs w:val="24"/>
        </w:rPr>
        <w:t xml:space="preserve"> νομικά </w:t>
      </w:r>
      <w:r>
        <w:rPr>
          <w:rFonts w:eastAsia="Times New Roman" w:cs="Times New Roman"/>
          <w:color w:val="000000"/>
          <w:szCs w:val="24"/>
          <w:lang w:val="en-US"/>
        </w:rPr>
        <w:t>status</w:t>
      </w:r>
      <w:r>
        <w:rPr>
          <w:rFonts w:eastAsia="Times New Roman" w:cs="Times New Roman"/>
          <w:color w:val="000000"/>
          <w:szCs w:val="24"/>
        </w:rPr>
        <w:t xml:space="preserve">. </w:t>
      </w:r>
    </w:p>
    <w:p w14:paraId="73D855C0" w14:textId="77777777" w:rsidR="00D41FAB" w:rsidRDefault="001456E4">
      <w:pPr>
        <w:spacing w:line="600" w:lineRule="auto"/>
        <w:ind w:firstLine="709"/>
        <w:jc w:val="both"/>
        <w:rPr>
          <w:rFonts w:eastAsia="Times New Roman"/>
          <w:szCs w:val="24"/>
        </w:rPr>
      </w:pPr>
      <w:r>
        <w:rPr>
          <w:rFonts w:eastAsia="Times New Roman"/>
          <w:szCs w:val="24"/>
        </w:rPr>
        <w:t xml:space="preserve">Κυρίως βαθμολογούνται και αξιολογούνται στο αν ανταποκρίνονται στις ανάγκες, ισχυρίζομαι τις επείγουσες ανάγκες της ρύθμισης και εν προκειμένω όχι απλά της </w:t>
      </w:r>
      <w:proofErr w:type="spellStart"/>
      <w:r>
        <w:rPr>
          <w:rFonts w:eastAsia="Times New Roman"/>
          <w:szCs w:val="24"/>
        </w:rPr>
        <w:t>επαναρρύθμισης</w:t>
      </w:r>
      <w:proofErr w:type="spellEnd"/>
      <w:r>
        <w:rPr>
          <w:rFonts w:eastAsia="Times New Roman"/>
          <w:szCs w:val="24"/>
        </w:rPr>
        <w:t>, αλλά της επανεκκ</w:t>
      </w:r>
      <w:r>
        <w:rPr>
          <w:rFonts w:eastAsia="Times New Roman"/>
          <w:szCs w:val="24"/>
        </w:rPr>
        <w:t>ίνησης του θεσμού.</w:t>
      </w:r>
    </w:p>
    <w:p w14:paraId="73D855C1" w14:textId="77777777" w:rsidR="00D41FAB" w:rsidRDefault="001456E4">
      <w:pPr>
        <w:spacing w:line="600" w:lineRule="auto"/>
        <w:ind w:firstLine="720"/>
        <w:jc w:val="both"/>
        <w:rPr>
          <w:rFonts w:eastAsia="Times New Roman"/>
          <w:szCs w:val="24"/>
        </w:rPr>
      </w:pPr>
      <w:r>
        <w:rPr>
          <w:rFonts w:eastAsia="Times New Roman"/>
          <w:szCs w:val="24"/>
        </w:rPr>
        <w:t xml:space="preserve">Μιλώντας για το Ινστιτούτο της Βενετίας εκ του μακρόθεν είναι εύκολο κάποιος να κάνει σχεδιασμούς επί </w:t>
      </w:r>
      <w:proofErr w:type="spellStart"/>
      <w:r>
        <w:rPr>
          <w:rFonts w:eastAsia="Times New Roman"/>
          <w:szCs w:val="24"/>
        </w:rPr>
        <w:t>χάρτου</w:t>
      </w:r>
      <w:proofErr w:type="spellEnd"/>
      <w:r>
        <w:rPr>
          <w:rFonts w:eastAsia="Times New Roman"/>
          <w:szCs w:val="24"/>
        </w:rPr>
        <w:t>, θεωρητικές αναζητήσεις, ερήμην της ιστορίας και της πραγματικότητας του 2017. Μας υποχρεώνει η ιστορία να συλλειτουργήσουμε, να</w:t>
      </w:r>
      <w:r>
        <w:rPr>
          <w:rFonts w:eastAsia="Times New Roman"/>
          <w:szCs w:val="24"/>
        </w:rPr>
        <w:t xml:space="preserve"> συνεννοηθούμε, να συναινέσουμε. Δεν μπορούμε να συζητούμε εν </w:t>
      </w:r>
      <w:proofErr w:type="spellStart"/>
      <w:r>
        <w:rPr>
          <w:rFonts w:eastAsia="Times New Roman"/>
          <w:szCs w:val="24"/>
        </w:rPr>
        <w:t>κενώ</w:t>
      </w:r>
      <w:proofErr w:type="spellEnd"/>
      <w:r>
        <w:rPr>
          <w:rFonts w:eastAsia="Times New Roman"/>
          <w:szCs w:val="24"/>
        </w:rPr>
        <w:t>.</w:t>
      </w:r>
    </w:p>
    <w:p w14:paraId="73D855C2" w14:textId="77777777" w:rsidR="00D41FAB" w:rsidRDefault="001456E4">
      <w:pPr>
        <w:spacing w:line="600" w:lineRule="auto"/>
        <w:ind w:firstLine="720"/>
        <w:jc w:val="both"/>
        <w:rPr>
          <w:rFonts w:eastAsia="Times New Roman"/>
          <w:szCs w:val="24"/>
        </w:rPr>
      </w:pPr>
      <w:r>
        <w:rPr>
          <w:rFonts w:eastAsia="Times New Roman"/>
          <w:szCs w:val="24"/>
        </w:rPr>
        <w:t>Ποια είναι η πραγματικότητα; Θα τη δούμε αμέσως μετά, όπως με τη θεσμική μου ιδιότητα, ως Προέδρου της Ειδικής Μόνιμης Επιτροπής του Ελληνισμού της Διασποράς, είχα την τύχη να διαπιστώσω ι</w:t>
      </w:r>
      <w:r>
        <w:rPr>
          <w:rFonts w:eastAsia="Times New Roman"/>
          <w:szCs w:val="24"/>
        </w:rPr>
        <w:t xml:space="preserve">δίοις </w:t>
      </w:r>
      <w:proofErr w:type="spellStart"/>
      <w:r>
        <w:rPr>
          <w:rFonts w:eastAsia="Times New Roman"/>
          <w:szCs w:val="24"/>
        </w:rPr>
        <w:t>όμμασι</w:t>
      </w:r>
      <w:proofErr w:type="spellEnd"/>
      <w:r>
        <w:rPr>
          <w:rFonts w:eastAsia="Times New Roman"/>
          <w:szCs w:val="24"/>
        </w:rPr>
        <w:t xml:space="preserve"> πριν από περίπου μία εβδομάδα στην </w:t>
      </w:r>
      <w:r>
        <w:rPr>
          <w:rFonts w:eastAsia="Times New Roman"/>
          <w:szCs w:val="24"/>
        </w:rPr>
        <w:t>Ε</w:t>
      </w:r>
      <w:r>
        <w:rPr>
          <w:rFonts w:eastAsia="Times New Roman"/>
          <w:szCs w:val="24"/>
        </w:rPr>
        <w:t xml:space="preserve">λληνική </w:t>
      </w:r>
      <w:r>
        <w:rPr>
          <w:rFonts w:eastAsia="Times New Roman"/>
          <w:szCs w:val="24"/>
        </w:rPr>
        <w:t>Ο</w:t>
      </w:r>
      <w:r>
        <w:rPr>
          <w:rFonts w:eastAsia="Times New Roman"/>
          <w:szCs w:val="24"/>
        </w:rPr>
        <w:t xml:space="preserve">ρθόδοξη </w:t>
      </w:r>
      <w:r>
        <w:rPr>
          <w:rFonts w:eastAsia="Times New Roman"/>
          <w:szCs w:val="24"/>
        </w:rPr>
        <w:t>Κ</w:t>
      </w:r>
      <w:r>
        <w:rPr>
          <w:rFonts w:eastAsia="Times New Roman"/>
          <w:szCs w:val="24"/>
        </w:rPr>
        <w:t>οινότητα της Βενετίας.</w:t>
      </w:r>
    </w:p>
    <w:p w14:paraId="73D855C3" w14:textId="77777777" w:rsidR="00D41FAB" w:rsidRDefault="001456E4">
      <w:pPr>
        <w:spacing w:line="600" w:lineRule="auto"/>
        <w:ind w:firstLine="720"/>
        <w:jc w:val="both"/>
        <w:rPr>
          <w:rFonts w:eastAsia="Times New Roman"/>
          <w:szCs w:val="24"/>
        </w:rPr>
      </w:pPr>
      <w:r>
        <w:rPr>
          <w:rFonts w:eastAsia="Times New Roman"/>
          <w:szCs w:val="24"/>
        </w:rPr>
        <w:lastRenderedPageBreak/>
        <w:t>Είπε ο κ. Κουμουτσάκος, ο αγαπητός συνάδελφος: «Εσείς δεν διορθώνετε. Γκρεμίζετε</w:t>
      </w:r>
      <w:r w:rsidRPr="006B7FD5">
        <w:rPr>
          <w:rFonts w:eastAsia="Times New Roman"/>
          <w:szCs w:val="24"/>
        </w:rPr>
        <w:t>.</w:t>
      </w:r>
      <w:r>
        <w:rPr>
          <w:rFonts w:eastAsia="Times New Roman"/>
          <w:szCs w:val="24"/>
        </w:rPr>
        <w:t>». Το χαρακτήρισε παρωδία. Ωστόσο είναι σαφές ότι υπάρχει ένας κοινός παρονομαστής, ε</w:t>
      </w:r>
      <w:r>
        <w:rPr>
          <w:rFonts w:eastAsia="Times New Roman"/>
          <w:szCs w:val="24"/>
        </w:rPr>
        <w:t xml:space="preserve">λάχιστος, συναίνεσης στο εξής: Πρέπει να υφίσταται ένας θεσμός ελέγχου, </w:t>
      </w:r>
      <w:proofErr w:type="spellStart"/>
      <w:r>
        <w:rPr>
          <w:rFonts w:eastAsia="Times New Roman"/>
          <w:szCs w:val="24"/>
        </w:rPr>
        <w:t>εξορθολογισμού</w:t>
      </w:r>
      <w:proofErr w:type="spellEnd"/>
      <w:r>
        <w:rPr>
          <w:rFonts w:eastAsia="Times New Roman"/>
          <w:szCs w:val="24"/>
        </w:rPr>
        <w:t xml:space="preserve">, νοικοκυρέματος με σαφή προσδιορισμό ποιος έχει την τελική ευθύνη. </w:t>
      </w:r>
      <w:r>
        <w:rPr>
          <w:rFonts w:eastAsia="Times New Roman"/>
          <w:szCs w:val="24"/>
          <w:lang w:val="en-US"/>
        </w:rPr>
        <w:t>H</w:t>
      </w:r>
      <w:r>
        <w:rPr>
          <w:rFonts w:eastAsia="Times New Roman"/>
          <w:szCs w:val="24"/>
        </w:rPr>
        <w:t xml:space="preserve"> τελική ευθύνη ανήκει στην ελληνική πολιτεία και στο Υπουργείο Εξωτερικών</w:t>
      </w:r>
      <w:r w:rsidRPr="00EE3D8B">
        <w:rPr>
          <w:rFonts w:eastAsia="Times New Roman"/>
          <w:szCs w:val="24"/>
        </w:rPr>
        <w:t>,</w:t>
      </w:r>
      <w:r>
        <w:rPr>
          <w:rFonts w:eastAsia="Times New Roman"/>
          <w:szCs w:val="24"/>
        </w:rPr>
        <w:t xml:space="preserve"> που καλείται να διαχειριστεί έναν τεράστιο θησαυρό.</w:t>
      </w:r>
    </w:p>
    <w:p w14:paraId="73D855C4" w14:textId="77777777" w:rsidR="00D41FAB" w:rsidRDefault="001456E4">
      <w:pPr>
        <w:spacing w:line="600" w:lineRule="auto"/>
        <w:ind w:firstLine="720"/>
        <w:jc w:val="both"/>
        <w:rPr>
          <w:rFonts w:eastAsia="Times New Roman"/>
          <w:szCs w:val="24"/>
        </w:rPr>
      </w:pPr>
      <w:r>
        <w:rPr>
          <w:rFonts w:eastAsia="Times New Roman"/>
          <w:szCs w:val="24"/>
        </w:rPr>
        <w:t xml:space="preserve">Ο θησαυρός αυτός δεν </w:t>
      </w:r>
      <w:proofErr w:type="spellStart"/>
      <w:r>
        <w:rPr>
          <w:rFonts w:eastAsia="Times New Roman"/>
          <w:szCs w:val="24"/>
        </w:rPr>
        <w:t>ετεροπροσδιορίζεται</w:t>
      </w:r>
      <w:proofErr w:type="spellEnd"/>
      <w:r>
        <w:rPr>
          <w:rFonts w:eastAsia="Times New Roman"/>
          <w:szCs w:val="24"/>
        </w:rPr>
        <w:t xml:space="preserve">. Είναι καρφωμένος πάνω από την Πύλη του Αγίου Γεωργίου των Ελλήνων στο </w:t>
      </w:r>
      <w:proofErr w:type="spellStart"/>
      <w:r>
        <w:rPr>
          <w:rFonts w:eastAsia="Times New Roman"/>
          <w:szCs w:val="24"/>
        </w:rPr>
        <w:t>Campo</w:t>
      </w:r>
      <w:proofErr w:type="spellEnd"/>
      <w:r>
        <w:rPr>
          <w:rFonts w:eastAsia="Times New Roman"/>
          <w:szCs w:val="24"/>
        </w:rPr>
        <w:t xml:space="preserve"> </w:t>
      </w:r>
      <w:proofErr w:type="spellStart"/>
      <w:r>
        <w:rPr>
          <w:rFonts w:eastAsia="Times New Roman"/>
          <w:szCs w:val="24"/>
        </w:rPr>
        <w:t>dei</w:t>
      </w:r>
      <w:proofErr w:type="spellEnd"/>
      <w:r>
        <w:rPr>
          <w:rFonts w:eastAsia="Times New Roman"/>
          <w:szCs w:val="24"/>
        </w:rPr>
        <w:t xml:space="preserve"> </w:t>
      </w:r>
      <w:proofErr w:type="spellStart"/>
      <w:r>
        <w:rPr>
          <w:rFonts w:eastAsia="Times New Roman"/>
          <w:szCs w:val="24"/>
        </w:rPr>
        <w:t>Greci</w:t>
      </w:r>
      <w:proofErr w:type="spellEnd"/>
      <w:r>
        <w:rPr>
          <w:rFonts w:eastAsia="Times New Roman"/>
          <w:szCs w:val="24"/>
        </w:rPr>
        <w:t xml:space="preserve">, στην </w:t>
      </w:r>
      <w:r>
        <w:rPr>
          <w:rFonts w:eastAsia="Times New Roman"/>
          <w:szCs w:val="24"/>
        </w:rPr>
        <w:t>Π</w:t>
      </w:r>
      <w:r>
        <w:rPr>
          <w:rFonts w:eastAsia="Times New Roman"/>
          <w:szCs w:val="24"/>
        </w:rPr>
        <w:t xml:space="preserve">λατεία των Ελλήνων, στο </w:t>
      </w:r>
      <w:r>
        <w:rPr>
          <w:rFonts w:eastAsia="Times New Roman"/>
          <w:szCs w:val="24"/>
          <w:lang w:val="en-US"/>
        </w:rPr>
        <w:t>R</w:t>
      </w:r>
      <w:proofErr w:type="spellStart"/>
      <w:r>
        <w:rPr>
          <w:rFonts w:eastAsia="Times New Roman"/>
          <w:szCs w:val="24"/>
        </w:rPr>
        <w:t>io</w:t>
      </w:r>
      <w:proofErr w:type="spellEnd"/>
      <w:r>
        <w:rPr>
          <w:rFonts w:eastAsia="Times New Roman"/>
          <w:szCs w:val="24"/>
        </w:rPr>
        <w:t xml:space="preserve"> </w:t>
      </w:r>
      <w:proofErr w:type="spellStart"/>
      <w:r>
        <w:rPr>
          <w:rFonts w:eastAsia="Times New Roman"/>
          <w:szCs w:val="24"/>
        </w:rPr>
        <w:t>dei</w:t>
      </w:r>
      <w:proofErr w:type="spellEnd"/>
      <w:r>
        <w:rPr>
          <w:rFonts w:eastAsia="Times New Roman"/>
          <w:szCs w:val="24"/>
        </w:rPr>
        <w:t xml:space="preserve"> </w:t>
      </w:r>
      <w:proofErr w:type="spellStart"/>
      <w:r>
        <w:rPr>
          <w:rFonts w:eastAsia="Times New Roman"/>
          <w:szCs w:val="24"/>
        </w:rPr>
        <w:t>Greci</w:t>
      </w:r>
      <w:proofErr w:type="spellEnd"/>
      <w:r>
        <w:rPr>
          <w:rFonts w:eastAsia="Times New Roman"/>
          <w:szCs w:val="24"/>
        </w:rPr>
        <w:t xml:space="preserve">, στο </w:t>
      </w:r>
      <w:r>
        <w:rPr>
          <w:rFonts w:eastAsia="Times New Roman"/>
          <w:szCs w:val="24"/>
        </w:rPr>
        <w:t>Κ</w:t>
      </w:r>
      <w:r>
        <w:rPr>
          <w:rFonts w:eastAsia="Times New Roman"/>
          <w:szCs w:val="24"/>
        </w:rPr>
        <w:t>ανάλι των Ελλήνων, σ’ όλ</w:t>
      </w:r>
      <w:r>
        <w:rPr>
          <w:rFonts w:eastAsia="Times New Roman"/>
          <w:szCs w:val="24"/>
        </w:rPr>
        <w:t xml:space="preserve">α αυτά που θυμίζουν </w:t>
      </w:r>
      <w:proofErr w:type="spellStart"/>
      <w:r>
        <w:rPr>
          <w:rFonts w:eastAsia="Times New Roman"/>
          <w:szCs w:val="24"/>
        </w:rPr>
        <w:t>Ponte</w:t>
      </w:r>
      <w:proofErr w:type="spellEnd"/>
      <w:r>
        <w:rPr>
          <w:rFonts w:eastAsia="Times New Roman"/>
          <w:szCs w:val="24"/>
        </w:rPr>
        <w:t xml:space="preserve"> </w:t>
      </w:r>
      <w:proofErr w:type="spellStart"/>
      <w:r>
        <w:rPr>
          <w:rFonts w:eastAsia="Times New Roman"/>
          <w:szCs w:val="24"/>
        </w:rPr>
        <w:t>dei</w:t>
      </w:r>
      <w:proofErr w:type="spellEnd"/>
      <w:r>
        <w:rPr>
          <w:rFonts w:eastAsia="Times New Roman"/>
          <w:szCs w:val="24"/>
        </w:rPr>
        <w:t xml:space="preserve"> </w:t>
      </w:r>
      <w:proofErr w:type="spellStart"/>
      <w:r>
        <w:rPr>
          <w:rFonts w:eastAsia="Times New Roman"/>
          <w:szCs w:val="24"/>
        </w:rPr>
        <w:t>Greci</w:t>
      </w:r>
      <w:proofErr w:type="spellEnd"/>
      <w:r>
        <w:rPr>
          <w:rFonts w:eastAsia="Times New Roman"/>
          <w:szCs w:val="24"/>
        </w:rPr>
        <w:t xml:space="preserve">, τη </w:t>
      </w:r>
      <w:r>
        <w:rPr>
          <w:rFonts w:eastAsia="Times New Roman"/>
          <w:szCs w:val="24"/>
        </w:rPr>
        <w:t>Γ</w:t>
      </w:r>
      <w:r>
        <w:rPr>
          <w:rFonts w:eastAsia="Times New Roman"/>
          <w:szCs w:val="24"/>
        </w:rPr>
        <w:t xml:space="preserve">έφυρα των Ελλήνων. Γράφει επάνω: «Χριστώ </w:t>
      </w:r>
      <w:proofErr w:type="spellStart"/>
      <w:r>
        <w:rPr>
          <w:rFonts w:eastAsia="Times New Roman"/>
          <w:szCs w:val="24"/>
        </w:rPr>
        <w:t>Σωτήρι</w:t>
      </w:r>
      <w:proofErr w:type="spellEnd"/>
      <w:r>
        <w:rPr>
          <w:rFonts w:eastAsia="Times New Roman"/>
          <w:szCs w:val="24"/>
        </w:rPr>
        <w:t xml:space="preserve"> και τω </w:t>
      </w:r>
      <w:proofErr w:type="spellStart"/>
      <w:r>
        <w:rPr>
          <w:rFonts w:eastAsia="Times New Roman"/>
          <w:szCs w:val="24"/>
        </w:rPr>
        <w:t>αγίω</w:t>
      </w:r>
      <w:proofErr w:type="spellEnd"/>
      <w:r>
        <w:rPr>
          <w:rFonts w:eastAsia="Times New Roman"/>
          <w:szCs w:val="24"/>
        </w:rPr>
        <w:t xml:space="preserve"> </w:t>
      </w:r>
      <w:proofErr w:type="spellStart"/>
      <w:r>
        <w:rPr>
          <w:rFonts w:eastAsia="Times New Roman"/>
          <w:szCs w:val="24"/>
        </w:rPr>
        <w:t>μάρτυρι</w:t>
      </w:r>
      <w:proofErr w:type="spellEnd"/>
      <w:r>
        <w:rPr>
          <w:rFonts w:eastAsia="Times New Roman"/>
          <w:szCs w:val="24"/>
        </w:rPr>
        <w:t xml:space="preserve"> </w:t>
      </w:r>
      <w:proofErr w:type="spellStart"/>
      <w:r>
        <w:rPr>
          <w:rFonts w:eastAsia="Times New Roman"/>
          <w:szCs w:val="24"/>
        </w:rPr>
        <w:t>Γεωργίω</w:t>
      </w:r>
      <w:proofErr w:type="spellEnd"/>
      <w:r>
        <w:rPr>
          <w:rFonts w:eastAsia="Times New Roman"/>
          <w:szCs w:val="24"/>
        </w:rPr>
        <w:t xml:space="preserve"> οι μέτοικοι και οι αεί </w:t>
      </w:r>
      <w:proofErr w:type="spellStart"/>
      <w:r>
        <w:rPr>
          <w:rFonts w:eastAsia="Times New Roman"/>
          <w:szCs w:val="24"/>
        </w:rPr>
        <w:t>καταίροντες</w:t>
      </w:r>
      <w:proofErr w:type="spellEnd"/>
      <w:r>
        <w:rPr>
          <w:rFonts w:eastAsia="Times New Roman"/>
          <w:szCs w:val="24"/>
        </w:rPr>
        <w:t xml:space="preserve"> </w:t>
      </w:r>
      <w:proofErr w:type="spellStart"/>
      <w:r>
        <w:rPr>
          <w:rFonts w:eastAsia="Times New Roman"/>
          <w:szCs w:val="24"/>
        </w:rPr>
        <w:t>ε</w:t>
      </w:r>
      <w:r>
        <w:rPr>
          <w:rFonts w:eastAsia="Times New Roman"/>
          <w:szCs w:val="24"/>
        </w:rPr>
        <w:t>νετίαζε</w:t>
      </w:r>
      <w:proofErr w:type="spellEnd"/>
      <w:r>
        <w:rPr>
          <w:rFonts w:eastAsia="Times New Roman"/>
          <w:szCs w:val="24"/>
        </w:rPr>
        <w:t xml:space="preserve"> των Ελλήνων, όπως </w:t>
      </w:r>
      <w:proofErr w:type="spellStart"/>
      <w:r>
        <w:rPr>
          <w:rFonts w:eastAsia="Times New Roman"/>
          <w:szCs w:val="24"/>
        </w:rPr>
        <w:t>έχοιεν</w:t>
      </w:r>
      <w:proofErr w:type="spellEnd"/>
      <w:r>
        <w:rPr>
          <w:rFonts w:eastAsia="Times New Roman"/>
          <w:szCs w:val="24"/>
        </w:rPr>
        <w:t xml:space="preserve"> κατά τα πάτρια τω Θεώ </w:t>
      </w:r>
      <w:proofErr w:type="spellStart"/>
      <w:r>
        <w:rPr>
          <w:rFonts w:eastAsia="Times New Roman"/>
          <w:szCs w:val="24"/>
        </w:rPr>
        <w:t>θρησκεύειν</w:t>
      </w:r>
      <w:proofErr w:type="spellEnd"/>
      <w:r>
        <w:rPr>
          <w:rFonts w:eastAsia="Times New Roman"/>
          <w:szCs w:val="24"/>
        </w:rPr>
        <w:t xml:space="preserve">, εκ των </w:t>
      </w:r>
      <w:proofErr w:type="spellStart"/>
      <w:r>
        <w:rPr>
          <w:rFonts w:eastAsia="Times New Roman"/>
          <w:szCs w:val="24"/>
        </w:rPr>
        <w:t>ενόντων</w:t>
      </w:r>
      <w:proofErr w:type="spellEnd"/>
      <w:r>
        <w:rPr>
          <w:rFonts w:eastAsia="Times New Roman"/>
          <w:szCs w:val="24"/>
        </w:rPr>
        <w:t xml:space="preserve"> </w:t>
      </w:r>
      <w:proofErr w:type="spellStart"/>
      <w:r>
        <w:rPr>
          <w:rFonts w:eastAsia="Times New Roman"/>
          <w:szCs w:val="24"/>
        </w:rPr>
        <w:t>φιλοτιμησάμενοι</w:t>
      </w:r>
      <w:proofErr w:type="spellEnd"/>
      <w:r>
        <w:rPr>
          <w:rFonts w:eastAsia="Times New Roman"/>
          <w:szCs w:val="24"/>
        </w:rPr>
        <w:t xml:space="preserve"> το ιε</w:t>
      </w:r>
      <w:r>
        <w:rPr>
          <w:rFonts w:eastAsia="Times New Roman"/>
          <w:szCs w:val="24"/>
        </w:rPr>
        <w:t xml:space="preserve">ρόν </w:t>
      </w:r>
      <w:proofErr w:type="spellStart"/>
      <w:r>
        <w:rPr>
          <w:rFonts w:eastAsia="Times New Roman"/>
          <w:szCs w:val="24"/>
        </w:rPr>
        <w:t>ανέθηκαν</w:t>
      </w:r>
      <w:proofErr w:type="spellEnd"/>
      <w:r>
        <w:rPr>
          <w:rFonts w:eastAsia="Times New Roman"/>
          <w:szCs w:val="24"/>
        </w:rPr>
        <w:t>». «Έλληνες» και «</w:t>
      </w:r>
      <w:proofErr w:type="spellStart"/>
      <w:r>
        <w:rPr>
          <w:rFonts w:eastAsia="Times New Roman"/>
          <w:szCs w:val="24"/>
        </w:rPr>
        <w:t>θρησκεύειν</w:t>
      </w:r>
      <w:proofErr w:type="spellEnd"/>
      <w:r>
        <w:rPr>
          <w:rFonts w:eastAsia="Times New Roman"/>
          <w:szCs w:val="24"/>
        </w:rPr>
        <w:t xml:space="preserve">» και στο τέλος «εκ των </w:t>
      </w:r>
      <w:proofErr w:type="spellStart"/>
      <w:r>
        <w:rPr>
          <w:rFonts w:eastAsia="Times New Roman"/>
          <w:szCs w:val="24"/>
        </w:rPr>
        <w:t>ενόντων</w:t>
      </w:r>
      <w:proofErr w:type="spellEnd"/>
      <w:r>
        <w:rPr>
          <w:rFonts w:eastAsia="Times New Roman"/>
          <w:szCs w:val="24"/>
        </w:rPr>
        <w:t xml:space="preserve"> </w:t>
      </w:r>
      <w:proofErr w:type="spellStart"/>
      <w:r>
        <w:rPr>
          <w:rFonts w:eastAsia="Times New Roman"/>
          <w:szCs w:val="24"/>
        </w:rPr>
        <w:t>φιλοτιμησάμενοι</w:t>
      </w:r>
      <w:proofErr w:type="spellEnd"/>
      <w:r>
        <w:rPr>
          <w:rFonts w:eastAsia="Times New Roman"/>
          <w:szCs w:val="24"/>
        </w:rPr>
        <w:t xml:space="preserve">», γράφει. Αυτοί που το έφτιαξαν, αυτοί που ακολούθησαν έχουν τουλάχιστον την ευθύνη να το διατηρήσουν </w:t>
      </w:r>
      <w:r>
        <w:rPr>
          <w:rFonts w:eastAsia="Times New Roman"/>
          <w:szCs w:val="24"/>
        </w:rPr>
        <w:lastRenderedPageBreak/>
        <w:t xml:space="preserve">και όχι να το ερμηνεύουν ή να το παρερμηνεύουν. Γιατί είναι σαφές </w:t>
      </w:r>
      <w:r>
        <w:rPr>
          <w:rFonts w:eastAsia="Times New Roman"/>
          <w:szCs w:val="24"/>
        </w:rPr>
        <w:t xml:space="preserve">ότι εκεί έχουμε ένα πάντρεμα του </w:t>
      </w:r>
      <w:r>
        <w:rPr>
          <w:rFonts w:eastAsia="Times New Roman"/>
          <w:szCs w:val="24"/>
        </w:rPr>
        <w:t>Ε</w:t>
      </w:r>
      <w:r>
        <w:rPr>
          <w:rFonts w:eastAsia="Times New Roman"/>
          <w:szCs w:val="24"/>
        </w:rPr>
        <w:t xml:space="preserve">λληνισμού και της </w:t>
      </w:r>
      <w:r>
        <w:rPr>
          <w:rFonts w:eastAsia="Times New Roman"/>
          <w:szCs w:val="24"/>
        </w:rPr>
        <w:t>Ο</w:t>
      </w:r>
      <w:r>
        <w:rPr>
          <w:rFonts w:eastAsia="Times New Roman"/>
          <w:szCs w:val="24"/>
        </w:rPr>
        <w:t xml:space="preserve">ρθοδοξίας, τον Γαβριήλ Σεβήρο και τον Θωμά Φλαγγίνη, που συνενώνονται, αν θέλετε, με τον Βησσαρίωνα τον Τραπεζούντιο, ενώνοντας το </w:t>
      </w:r>
      <w:r>
        <w:rPr>
          <w:rFonts w:eastAsia="Times New Roman"/>
          <w:szCs w:val="24"/>
        </w:rPr>
        <w:t>Φ</w:t>
      </w:r>
      <w:r>
        <w:rPr>
          <w:rFonts w:eastAsia="Times New Roman"/>
          <w:szCs w:val="24"/>
        </w:rPr>
        <w:t xml:space="preserve">ροντιστήριο της Τραπεζούντας με το </w:t>
      </w:r>
      <w:proofErr w:type="spellStart"/>
      <w:r>
        <w:rPr>
          <w:rFonts w:eastAsia="Times New Roman"/>
          <w:szCs w:val="24"/>
        </w:rPr>
        <w:t>Φλαγγίνειο</w:t>
      </w:r>
      <w:proofErr w:type="spellEnd"/>
      <w:r>
        <w:rPr>
          <w:rFonts w:eastAsia="Times New Roman"/>
          <w:szCs w:val="24"/>
        </w:rPr>
        <w:t xml:space="preserve"> Φροντιστήριο.</w:t>
      </w:r>
    </w:p>
    <w:p w14:paraId="73D855C5" w14:textId="77777777" w:rsidR="00D41FAB" w:rsidRDefault="001456E4">
      <w:pPr>
        <w:spacing w:line="600" w:lineRule="auto"/>
        <w:ind w:firstLine="720"/>
        <w:jc w:val="both"/>
        <w:rPr>
          <w:rFonts w:eastAsia="Times New Roman"/>
          <w:szCs w:val="24"/>
        </w:rPr>
      </w:pPr>
      <w:r>
        <w:rPr>
          <w:rFonts w:eastAsia="Times New Roman"/>
          <w:szCs w:val="24"/>
        </w:rPr>
        <w:t>Σήμερα, λοι</w:t>
      </w:r>
      <w:r>
        <w:rPr>
          <w:rFonts w:eastAsia="Times New Roman"/>
          <w:szCs w:val="24"/>
        </w:rPr>
        <w:t xml:space="preserve">πόν, είναι η αδήριτη ανάγκη επιστροφής στην κανονικότητα, για να μπορέσουμε στο Μουσείο Βυζαντινών Εικόνων, στον Ναό του Αγίου Γεωργίου των Ελλήνων, στην </w:t>
      </w:r>
      <w:r>
        <w:rPr>
          <w:rFonts w:eastAsia="Times New Roman"/>
          <w:szCs w:val="24"/>
        </w:rPr>
        <w:t>Ε</w:t>
      </w:r>
      <w:r>
        <w:rPr>
          <w:rFonts w:eastAsia="Times New Roman"/>
          <w:szCs w:val="24"/>
        </w:rPr>
        <w:t xml:space="preserve">λληνική </w:t>
      </w:r>
      <w:r>
        <w:rPr>
          <w:rFonts w:eastAsia="Times New Roman"/>
          <w:szCs w:val="24"/>
        </w:rPr>
        <w:t>Κ</w:t>
      </w:r>
      <w:r>
        <w:rPr>
          <w:rFonts w:eastAsia="Times New Roman"/>
          <w:szCs w:val="24"/>
        </w:rPr>
        <w:t>οινότητα της Βενετίας αλλά και στη Μητρόπολη Ιταλίας και Μελίτης να δημιουργήσουμε ένα τριπλ</w:t>
      </w:r>
      <w:r>
        <w:rPr>
          <w:rFonts w:eastAsia="Times New Roman"/>
          <w:szCs w:val="24"/>
        </w:rPr>
        <w:t>ό σχήμα</w:t>
      </w:r>
      <w:r>
        <w:rPr>
          <w:rFonts w:eastAsia="Times New Roman"/>
          <w:szCs w:val="24"/>
        </w:rPr>
        <w:t>,</w:t>
      </w:r>
      <w:r>
        <w:rPr>
          <w:rFonts w:eastAsia="Times New Roman"/>
          <w:szCs w:val="24"/>
        </w:rPr>
        <w:t xml:space="preserve"> που είναι αναγκαίο στην παρούσα φάση. Πρώτον, την αποκατάσταση της ευνομίας και της ευταξίας. Η δικαιοσύνη ήδη πράττει τα δέοντα. Δεν είναι λόγος κενός η ευνομία, αλλά δεν θέλω να καταδικάσω αυτό που θέλω να προστατεύσω και που είναι ο θησαυρός κα</w:t>
      </w:r>
      <w:r>
        <w:rPr>
          <w:rFonts w:eastAsia="Times New Roman"/>
          <w:szCs w:val="24"/>
        </w:rPr>
        <w:t xml:space="preserve">ι η ιστορία. </w:t>
      </w:r>
    </w:p>
    <w:p w14:paraId="73D855C6" w14:textId="77777777" w:rsidR="00D41FAB" w:rsidRDefault="001456E4">
      <w:pPr>
        <w:spacing w:line="600" w:lineRule="auto"/>
        <w:ind w:firstLine="720"/>
        <w:jc w:val="both"/>
        <w:rPr>
          <w:rFonts w:eastAsia="Times New Roman"/>
          <w:szCs w:val="24"/>
        </w:rPr>
      </w:pPr>
      <w:r>
        <w:rPr>
          <w:rFonts w:eastAsia="Times New Roman"/>
          <w:szCs w:val="24"/>
        </w:rPr>
        <w:t xml:space="preserve">Δεν θέλω να γίνω αναλυτικότερος, όταν λέω ότι δεν νομοθετούμε εν </w:t>
      </w:r>
      <w:proofErr w:type="spellStart"/>
      <w:r>
        <w:rPr>
          <w:rFonts w:eastAsia="Times New Roman"/>
          <w:szCs w:val="24"/>
        </w:rPr>
        <w:t>κενώ</w:t>
      </w:r>
      <w:proofErr w:type="spellEnd"/>
      <w:r>
        <w:rPr>
          <w:rFonts w:eastAsia="Times New Roman"/>
          <w:szCs w:val="24"/>
        </w:rPr>
        <w:t xml:space="preserve">. </w:t>
      </w:r>
      <w:r>
        <w:rPr>
          <w:rFonts w:eastAsia="Times New Roman"/>
          <w:szCs w:val="24"/>
        </w:rPr>
        <w:t>Ε</w:t>
      </w:r>
      <w:r>
        <w:rPr>
          <w:rFonts w:eastAsia="Times New Roman"/>
          <w:szCs w:val="24"/>
        </w:rPr>
        <w:t>ξηγούμαι. Στη συγκεκριμένη ημερίδα, στην οποία είχα την τύχη να κληθώ, σηκώθηκα και ρώτησα: «Θα παρα</w:t>
      </w:r>
      <w:r>
        <w:rPr>
          <w:rFonts w:eastAsia="Times New Roman"/>
          <w:szCs w:val="24"/>
        </w:rPr>
        <w:lastRenderedPageBreak/>
        <w:t>καλούσα εκτός από τους σεβαστούς εκπροσώπους του διοικητικού συμβουλίο</w:t>
      </w:r>
      <w:r>
        <w:rPr>
          <w:rFonts w:eastAsia="Times New Roman"/>
          <w:szCs w:val="24"/>
        </w:rPr>
        <w:t>υ, έναν υπότροφο ή έναν ερευνητή»</w:t>
      </w:r>
      <w:r>
        <w:rPr>
          <w:rFonts w:eastAsia="Times New Roman"/>
          <w:szCs w:val="24"/>
        </w:rPr>
        <w:t>,</w:t>
      </w:r>
      <w:r>
        <w:rPr>
          <w:rFonts w:eastAsia="Times New Roman"/>
          <w:szCs w:val="24"/>
        </w:rPr>
        <w:t xml:space="preserve"> από τους πενήντα επτά που είχε πριν από δεκαπέντε χρόνια</w:t>
      </w:r>
      <w:r>
        <w:rPr>
          <w:rFonts w:eastAsia="Times New Roman"/>
          <w:szCs w:val="24"/>
        </w:rPr>
        <w:t>,</w:t>
      </w:r>
      <w:r>
        <w:rPr>
          <w:rFonts w:eastAsia="Times New Roman"/>
          <w:szCs w:val="24"/>
        </w:rPr>
        <w:t xml:space="preserve"> «να μου πει την άποψή του για την πορεία» και μου εξήγησαν ότι δεν υπάρχει ούτε ένας υπότροφος ούτε ένας διευθυντής, παρά μόνο ο διευθυντής που όρισε η Ακαδημία Αθ</w:t>
      </w:r>
      <w:r>
        <w:rPr>
          <w:rFonts w:eastAsia="Times New Roman"/>
          <w:szCs w:val="24"/>
        </w:rPr>
        <w:t xml:space="preserve">ηνών -όχι το Υπουργείο Εξωτερικών- ο οποίος αμείβεται ετησίως με τον καθόλου ευκαταφρόνητο μισθό των 74.000 ευρώ. Είναι διευθυντής δηλαδή ενός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νεκρού, κενού </w:t>
      </w:r>
      <w:r>
        <w:rPr>
          <w:rFonts w:eastAsia="Times New Roman"/>
          <w:szCs w:val="24"/>
        </w:rPr>
        <w:t>ι</w:t>
      </w:r>
      <w:r>
        <w:rPr>
          <w:rFonts w:eastAsia="Times New Roman"/>
          <w:szCs w:val="24"/>
        </w:rPr>
        <w:t>νστιτούτου. Δεν υφίσταται, δεν υπάρχει υπότροφος, δεν υπάρχει ερευνητής.</w:t>
      </w:r>
    </w:p>
    <w:p w14:paraId="73D855C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Άρα η ευθύνη του</w:t>
      </w:r>
      <w:r>
        <w:rPr>
          <w:rFonts w:eastAsia="Times New Roman" w:cs="Times New Roman"/>
          <w:szCs w:val="24"/>
        </w:rPr>
        <w:t xml:space="preserve"> Υπουργείου Εξωτερικών -και την αναλαμβάνει πλήρως με αυτό που κάνει- είναι να επαναλειτουργήσει το </w:t>
      </w:r>
      <w:r>
        <w:rPr>
          <w:rFonts w:eastAsia="Times New Roman" w:cs="Times New Roman"/>
          <w:szCs w:val="24"/>
        </w:rPr>
        <w:t>ι</w:t>
      </w:r>
      <w:r>
        <w:rPr>
          <w:rFonts w:eastAsia="Times New Roman" w:cs="Times New Roman"/>
          <w:szCs w:val="24"/>
        </w:rPr>
        <w:t>νστιτούτο και στη συνέχεια να αναδείξει τον θησαυρό των βυζαντινών εικόνων, ως πόλο συντονισμού στη συνέχεια, μετά την επιστροφή στην κανονικότητα, όλων τω</w:t>
      </w:r>
      <w:r>
        <w:rPr>
          <w:rFonts w:eastAsia="Times New Roman" w:cs="Times New Roman"/>
          <w:szCs w:val="24"/>
        </w:rPr>
        <w:t xml:space="preserve">ν εδρών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Γ</w:t>
      </w:r>
      <w:r>
        <w:rPr>
          <w:rFonts w:eastAsia="Times New Roman" w:cs="Times New Roman"/>
          <w:szCs w:val="24"/>
        </w:rPr>
        <w:t xml:space="preserve">λώσσας,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Π</w:t>
      </w:r>
      <w:r>
        <w:rPr>
          <w:rFonts w:eastAsia="Times New Roman" w:cs="Times New Roman"/>
          <w:szCs w:val="24"/>
        </w:rPr>
        <w:t xml:space="preserve">ολιτισμού στο εξωτερικό. </w:t>
      </w:r>
    </w:p>
    <w:p w14:paraId="73D855C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σχέδιο νόμου του Υπουργείου Εξωτερικών είναι καταλυτικό, εξυγιαντικό, είναι «φιλί ζωής» για το </w:t>
      </w:r>
      <w:r>
        <w:rPr>
          <w:rFonts w:eastAsia="Times New Roman" w:cs="Times New Roman"/>
          <w:szCs w:val="24"/>
        </w:rPr>
        <w:t>ι</w:t>
      </w:r>
      <w:r>
        <w:rPr>
          <w:rFonts w:eastAsia="Times New Roman" w:cs="Times New Roman"/>
          <w:szCs w:val="24"/>
        </w:rPr>
        <w:t xml:space="preserve">νστιτούτο και ταυτόχρονα αποτελεί εξυγίανση και αποκατάσταση της νομιμότητας. </w:t>
      </w:r>
      <w:r>
        <w:rPr>
          <w:rFonts w:eastAsia="Times New Roman" w:cs="Times New Roman"/>
          <w:szCs w:val="24"/>
        </w:rPr>
        <w:lastRenderedPageBreak/>
        <w:t xml:space="preserve">Ούτε ένας </w:t>
      </w:r>
      <w:r>
        <w:rPr>
          <w:rFonts w:eastAsia="Times New Roman" w:cs="Times New Roman"/>
          <w:szCs w:val="24"/>
        </w:rPr>
        <w:t xml:space="preserve">υπότροφος ούτε ένας ερευνητής ούτε ένας διευθυντής διορισμένος από την Ακαδημία Αθηνών! </w:t>
      </w:r>
    </w:p>
    <w:p w14:paraId="73D855C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Επίσης, στην </w:t>
      </w:r>
      <w:r>
        <w:rPr>
          <w:rFonts w:eastAsia="Times New Roman" w:cs="Times New Roman"/>
          <w:szCs w:val="24"/>
        </w:rPr>
        <w:t>Ε</w:t>
      </w:r>
      <w:r>
        <w:rPr>
          <w:rFonts w:eastAsia="Times New Roman" w:cs="Times New Roman"/>
          <w:szCs w:val="24"/>
        </w:rPr>
        <w:t>κκλησία του Αγίου Γεωργίου των Ελλήνων, στον γυναικωνίτη, σεντούκια, που κλείστηκαν με βουλοκέρι εδώ και δεκαετίες, έχουν ήδη συληθεί. Αυτός ο πλούτος -π</w:t>
      </w:r>
      <w:r>
        <w:rPr>
          <w:rFonts w:eastAsia="Times New Roman" w:cs="Times New Roman"/>
          <w:szCs w:val="24"/>
        </w:rPr>
        <w:t>ου δεν μπορεί όποιος περνάει να παίρνει από κάτι και να φεύγει και γι’ αυτό μίλησα για την τελική ευθύνη του Υπουργείου Εξωτερικών, της ελληνικής πολιτείας, όπως εκπροσωπείται από το Υπουργείο Εξωτερικών- είναι για να διασφαλίσει την επιστροφή στην κανονικ</w:t>
      </w:r>
      <w:r>
        <w:rPr>
          <w:rFonts w:eastAsia="Times New Roman" w:cs="Times New Roman"/>
          <w:szCs w:val="24"/>
        </w:rPr>
        <w:t>ότητα, δηλαδή να δώσει το «φιλί της «ζωής».</w:t>
      </w:r>
    </w:p>
    <w:p w14:paraId="73D855C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Μετά από δύο ή τρία χρόνια επιστροφή στην κανονικότητα, μπορούμε να συζητάμε για τα </w:t>
      </w:r>
      <w:r>
        <w:rPr>
          <w:rFonts w:eastAsia="Times New Roman" w:cs="Times New Roman"/>
          <w:szCs w:val="24"/>
        </w:rPr>
        <w:t>4/5</w:t>
      </w:r>
      <w:r>
        <w:rPr>
          <w:rFonts w:eastAsia="Times New Roman" w:cs="Times New Roman"/>
          <w:szCs w:val="24"/>
        </w:rPr>
        <w:t xml:space="preserve">, τα </w:t>
      </w:r>
      <w:r>
        <w:rPr>
          <w:rFonts w:eastAsia="Times New Roman" w:cs="Times New Roman"/>
          <w:szCs w:val="24"/>
        </w:rPr>
        <w:t>3/8</w:t>
      </w:r>
      <w:r>
        <w:rPr>
          <w:rFonts w:eastAsia="Times New Roman" w:cs="Times New Roman"/>
          <w:szCs w:val="24"/>
        </w:rPr>
        <w:t xml:space="preserve">, το </w:t>
      </w:r>
      <w:r>
        <w:rPr>
          <w:rFonts w:eastAsia="Times New Roman" w:cs="Times New Roman"/>
          <w:szCs w:val="24"/>
        </w:rPr>
        <w:t>1/7</w:t>
      </w:r>
      <w:r>
        <w:rPr>
          <w:rFonts w:eastAsia="Times New Roman" w:cs="Times New Roman"/>
          <w:szCs w:val="24"/>
        </w:rPr>
        <w:t>, το επιστημονικό, το ακαδημαϊκό έργο. Για να αποκτήσει όμως λειτουργικότητα ένας τέτοιος θεσμός, πρέπει πρώτ</w:t>
      </w:r>
      <w:r>
        <w:rPr>
          <w:rFonts w:eastAsia="Times New Roman" w:cs="Times New Roman"/>
          <w:szCs w:val="24"/>
        </w:rPr>
        <w:t xml:space="preserve">α να λειτουργήσει. Όταν δεν λειτουργεί, όταν βρίσκεται ουσιαστικά ως πτώμα, κενό, άνευ υποτρόφων κι άνευ ερευνητών, δεν δικαιούμαστε να σχεδιάζουμε επί </w:t>
      </w:r>
      <w:proofErr w:type="spellStart"/>
      <w:r>
        <w:rPr>
          <w:rFonts w:eastAsia="Times New Roman" w:cs="Times New Roman"/>
          <w:szCs w:val="24"/>
        </w:rPr>
        <w:t>χάρτου</w:t>
      </w:r>
      <w:proofErr w:type="spellEnd"/>
      <w:r>
        <w:rPr>
          <w:rFonts w:eastAsia="Times New Roman" w:cs="Times New Roman"/>
          <w:szCs w:val="24"/>
        </w:rPr>
        <w:t xml:space="preserve">. </w:t>
      </w:r>
    </w:p>
    <w:p w14:paraId="73D855CB" w14:textId="77777777" w:rsidR="00D41FAB" w:rsidRDefault="001456E4">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3D855C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μένω στον γενικό όρο. Καλά κάνετε, κύριε Υφυπουργέ, κύριε Αμανατίδη, που μιλήσατε για παθογένειες και δυσλειτουργίες και δεν μπήκατε στο περιεχόμενο των παθογενειών και των δυσλειτουργιών. </w:t>
      </w:r>
    </w:p>
    <w:p w14:paraId="73D855C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Έχουμε για παράδειγμα, έργα του Μιχαήλ Δαμασκηνού του 16</w:t>
      </w:r>
      <w:r w:rsidRPr="007F205D">
        <w:rPr>
          <w:rFonts w:eastAsia="Times New Roman" w:cs="Times New Roman"/>
          <w:szCs w:val="24"/>
          <w:vertAlign w:val="superscript"/>
        </w:rPr>
        <w:t>ο</w:t>
      </w:r>
      <w:r w:rsidRPr="007F205D">
        <w:rPr>
          <w:rFonts w:eastAsia="Times New Roman" w:cs="Times New Roman"/>
          <w:szCs w:val="24"/>
          <w:vertAlign w:val="superscript"/>
        </w:rPr>
        <w:t>υ</w:t>
      </w:r>
      <w:r>
        <w:rPr>
          <w:rFonts w:eastAsia="Times New Roman" w:cs="Times New Roman"/>
          <w:szCs w:val="24"/>
        </w:rPr>
        <w:t xml:space="preserve"> αιώνα ασύλληπτης, εκπληκτικής βυζαντινής αξίας</w:t>
      </w:r>
      <w:r>
        <w:rPr>
          <w:rFonts w:eastAsia="Times New Roman" w:cs="Times New Roman"/>
          <w:szCs w:val="24"/>
        </w:rPr>
        <w:t>,</w:t>
      </w:r>
      <w:r>
        <w:rPr>
          <w:rFonts w:eastAsia="Times New Roman" w:cs="Times New Roman"/>
          <w:szCs w:val="24"/>
        </w:rPr>
        <w:t xml:space="preserve"> που παραμένουν κλειστά. Υπάρχει ένας επισκέπτης την ημέρα και εάν, που θα έπρεπε να γίνεται ουρά απέξω επίσκεψης της κιβωτού του Βυζαντίου, αφού η Βενετία αποτελεί ουσιαστικά την ιστορική πρωτεύουσα του </w:t>
      </w:r>
      <w:r>
        <w:rPr>
          <w:rFonts w:eastAsia="Times New Roman" w:cs="Times New Roman"/>
          <w:szCs w:val="24"/>
        </w:rPr>
        <w:t>Α</w:t>
      </w:r>
      <w:r>
        <w:rPr>
          <w:rFonts w:eastAsia="Times New Roman" w:cs="Times New Roman"/>
          <w:szCs w:val="24"/>
        </w:rPr>
        <w:t>πό</w:t>
      </w:r>
      <w:r>
        <w:rPr>
          <w:rFonts w:eastAsia="Times New Roman" w:cs="Times New Roman"/>
          <w:szCs w:val="24"/>
        </w:rPr>
        <w:t xml:space="preserve">δημου </w:t>
      </w:r>
      <w:r>
        <w:rPr>
          <w:rFonts w:eastAsia="Times New Roman" w:cs="Times New Roman"/>
          <w:szCs w:val="24"/>
        </w:rPr>
        <w:t>Ε</w:t>
      </w:r>
      <w:r>
        <w:rPr>
          <w:rFonts w:eastAsia="Times New Roman" w:cs="Times New Roman"/>
          <w:szCs w:val="24"/>
        </w:rPr>
        <w:t xml:space="preserve">λληνισμού. </w:t>
      </w:r>
    </w:p>
    <w:p w14:paraId="73D855CE" w14:textId="77777777" w:rsidR="00D41FAB" w:rsidRDefault="001456E4">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Θ΄ Αντιπρόεδρος της Βουλής κ. </w:t>
      </w:r>
      <w:r w:rsidRPr="007F205D">
        <w:rPr>
          <w:rFonts w:eastAsia="UB-Helvetica" w:cs="Times New Roman"/>
          <w:b/>
          <w:szCs w:val="24"/>
        </w:rPr>
        <w:t>ΜΑΡΙΟΣ ΓΕΩΡΓΙΑΔΗΣ</w:t>
      </w:r>
      <w:r>
        <w:rPr>
          <w:rFonts w:eastAsia="UB-Helvetica" w:cs="Times New Roman"/>
          <w:szCs w:val="24"/>
        </w:rPr>
        <w:t>)</w:t>
      </w:r>
    </w:p>
    <w:p w14:paraId="73D855C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Δεν θέλω να μιλήσω για τη φράση του αγαπητού συναδέλφου του κ. Κουμουτσάκου. Είδατε κ. Κουμουτσάκο ότι ο Υπουργός άλλαξε το «δύναται» και</w:t>
      </w:r>
      <w:r>
        <w:rPr>
          <w:rFonts w:eastAsia="Times New Roman" w:cs="Times New Roman"/>
          <w:szCs w:val="24"/>
        </w:rPr>
        <w:t xml:space="preserve"> το έκανε «προβλέπεται». Έδειξε και έδωσε δείγματα σύνθεσης, καλής θέλησης, να πάμε όλοι μαζί, να βάλουμε πλάτη σε αυτή την Κυβέρνηση, στην επόμενη, στη μεθεπόμενη, όχι στα κόμματα, αλλά στην πατρίδα, σε αυτό που συμβολίζει την ενότητα του </w:t>
      </w:r>
      <w:r>
        <w:rPr>
          <w:rFonts w:eastAsia="Times New Roman" w:cs="Times New Roman"/>
          <w:szCs w:val="24"/>
        </w:rPr>
        <w:t>Ε</w:t>
      </w:r>
      <w:r>
        <w:rPr>
          <w:rFonts w:eastAsia="Times New Roman" w:cs="Times New Roman"/>
          <w:szCs w:val="24"/>
        </w:rPr>
        <w:t xml:space="preserve">λληνισμού. </w:t>
      </w:r>
    </w:p>
    <w:p w14:paraId="73D855D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ΕΔΡΕΥΩΝ (Μάριος Γεωργιάδης):</w:t>
      </w:r>
      <w:r>
        <w:rPr>
          <w:rFonts w:eastAsia="Times New Roman" w:cs="Times New Roman"/>
          <w:szCs w:val="24"/>
        </w:rPr>
        <w:t xml:space="preserve"> Κύριε Τριανταφυλλίδη, εάν θέλετε, ολοκληρώστε</w:t>
      </w:r>
      <w:r>
        <w:rPr>
          <w:rFonts w:eastAsia="Times New Roman" w:cs="Times New Roman"/>
          <w:szCs w:val="24"/>
        </w:rPr>
        <w:t>,</w:t>
      </w:r>
      <w:r>
        <w:rPr>
          <w:rFonts w:eastAsia="Times New Roman" w:cs="Times New Roman"/>
          <w:szCs w:val="24"/>
        </w:rPr>
        <w:t xml:space="preserve"> σας παρακαλώ. </w:t>
      </w:r>
    </w:p>
    <w:p w14:paraId="73D855D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Ολοκληρώνω, κύριε Πρόεδρε</w:t>
      </w:r>
      <w:r>
        <w:rPr>
          <w:rFonts w:eastAsia="Times New Roman" w:cs="Times New Roman"/>
          <w:szCs w:val="24"/>
        </w:rPr>
        <w:t>,</w:t>
      </w:r>
      <w:r>
        <w:rPr>
          <w:rFonts w:eastAsia="Times New Roman" w:cs="Times New Roman"/>
          <w:szCs w:val="24"/>
        </w:rPr>
        <w:t xml:space="preserve"> και σας ευχαριστώ για την κατανόηση. </w:t>
      </w:r>
    </w:p>
    <w:p w14:paraId="73D855D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Δεν θέλω να μιλήσω, κύριε Κουμουτσάκο, ούτε για τη συλλογή ασκόπως </w:t>
      </w:r>
      <w:proofErr w:type="spellStart"/>
      <w:r>
        <w:rPr>
          <w:rFonts w:eastAsia="Times New Roman" w:cs="Times New Roman"/>
          <w:szCs w:val="24"/>
        </w:rPr>
        <w:t>σπατα</w:t>
      </w:r>
      <w:r>
        <w:rPr>
          <w:rFonts w:eastAsia="Times New Roman" w:cs="Times New Roman"/>
          <w:szCs w:val="24"/>
        </w:rPr>
        <w:t>ληθέντων</w:t>
      </w:r>
      <w:proofErr w:type="spellEnd"/>
      <w:r>
        <w:rPr>
          <w:rFonts w:eastAsia="Times New Roman" w:cs="Times New Roman"/>
          <w:szCs w:val="24"/>
        </w:rPr>
        <w:t xml:space="preserve"> χρημάτων, κρυφών λογαριασμών στο εξωτερικό, πάταξης της διαφθοράς, ανάκτησης 2,5 εκατομμυρίων δολαρίων που είχαν δοθεί στο Κέντρο Κλιματικής Αλλαγής της Κοινότητας της Καραϊβικής το 2008. Δεν θέλω να μπω σε αυτά. Δεν θέλω να κάνω μια περιδίνηση σκ</w:t>
      </w:r>
      <w:r>
        <w:rPr>
          <w:rFonts w:eastAsia="Times New Roman" w:cs="Times New Roman"/>
          <w:szCs w:val="24"/>
        </w:rPr>
        <w:t xml:space="preserve">ανδάλων. </w:t>
      </w:r>
    </w:p>
    <w:p w14:paraId="73D855D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Από το </w:t>
      </w:r>
      <w:r>
        <w:rPr>
          <w:rFonts w:eastAsia="Times New Roman" w:cs="Times New Roman"/>
          <w:szCs w:val="24"/>
        </w:rPr>
        <w:t>ι</w:t>
      </w:r>
      <w:r>
        <w:rPr>
          <w:rFonts w:eastAsia="Times New Roman" w:cs="Times New Roman"/>
          <w:szCs w:val="24"/>
        </w:rPr>
        <w:t>νστιτούτο;</w:t>
      </w:r>
    </w:p>
    <w:p w14:paraId="73D855D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Αποσύρω αυτόν τον τρόπο σκέψης, τον μικροκομματικό, τον μικροπολιτικό. Εστιάζω, ζητώ, διεκδικώ, παρακαλώ όλους τους συναδέλφους, σε όποιο κόμμα και εάν βρίσκονται, με ό,τι απόψεις έχουν, επιτέλους κάποια ελάχιστα να τα κρατήσουμε. Ανήκαν, ανήκουν και θα συ</w:t>
      </w:r>
      <w:r>
        <w:rPr>
          <w:rFonts w:eastAsia="Times New Roman" w:cs="Times New Roman"/>
          <w:szCs w:val="24"/>
        </w:rPr>
        <w:t xml:space="preserve">νεχίσουν να ανήκουν στην πατρίδα. </w:t>
      </w:r>
    </w:p>
    <w:p w14:paraId="73D855D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που έφτιαξαν τον Ιερό Ναό του Αγίου Γεωργίου των Ελλήνων τιμούσαν τον </w:t>
      </w:r>
      <w:r>
        <w:rPr>
          <w:rFonts w:eastAsia="Times New Roman" w:cs="Times New Roman"/>
          <w:szCs w:val="24"/>
        </w:rPr>
        <w:t>Ε</w:t>
      </w:r>
      <w:r>
        <w:rPr>
          <w:rFonts w:eastAsia="Times New Roman" w:cs="Times New Roman"/>
          <w:szCs w:val="24"/>
        </w:rPr>
        <w:t>λληνισμό, την εθνική και ελληνική ταυτότητα. Αυτό πρέπει να κάνουμε και εμείς με το ελάχιστο, εάν θέλετε, δείγμα ιστορικής ευθύνης που πρέπει να</w:t>
      </w:r>
      <w:r>
        <w:rPr>
          <w:rFonts w:eastAsia="Times New Roman" w:cs="Times New Roman"/>
          <w:szCs w:val="24"/>
        </w:rPr>
        <w:t xml:space="preserve"> μας διακρίνει. </w:t>
      </w:r>
    </w:p>
    <w:p w14:paraId="73D855D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3D855D7"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3D855D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(Μάριος Γεωργιάδης): </w:t>
      </w:r>
      <w:r>
        <w:rPr>
          <w:rFonts w:eastAsia="Times New Roman" w:cs="Times New Roman"/>
          <w:szCs w:val="24"/>
        </w:rPr>
        <w:t>Ευχαριστούμε τον κ. Τριανταφυλλίδη.</w:t>
      </w:r>
    </w:p>
    <w:p w14:paraId="73D855D9" w14:textId="77777777" w:rsidR="00D41FAB" w:rsidRDefault="001456E4">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w:t>
      </w:r>
      <w:r>
        <w:rPr>
          <w:rFonts w:eastAsia="Times New Roman"/>
          <w:szCs w:val="24"/>
        </w:rPr>
        <w:t>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μαθήτριες και μαθητές και τέσσερις εκπαιδευτικοί</w:t>
      </w:r>
      <w:r>
        <w:rPr>
          <w:rFonts w:eastAsia="Times New Roman"/>
          <w:szCs w:val="24"/>
        </w:rPr>
        <w:t xml:space="preserve"> συνοδοί τους από το 4</w:t>
      </w:r>
      <w:r w:rsidRPr="00152471">
        <w:rPr>
          <w:rFonts w:eastAsia="Times New Roman"/>
          <w:szCs w:val="24"/>
          <w:vertAlign w:val="superscript"/>
        </w:rPr>
        <w:t>ο</w:t>
      </w:r>
      <w:r>
        <w:rPr>
          <w:rFonts w:eastAsia="Times New Roman"/>
          <w:szCs w:val="24"/>
        </w:rPr>
        <w:t xml:space="preserve"> </w:t>
      </w:r>
      <w:r>
        <w:rPr>
          <w:rFonts w:eastAsia="Times New Roman"/>
          <w:szCs w:val="24"/>
        </w:rPr>
        <w:t>Γυμνάσιο Κορίνθου.</w:t>
      </w:r>
    </w:p>
    <w:p w14:paraId="73D855DA" w14:textId="77777777" w:rsidR="00D41FAB" w:rsidRDefault="001456E4">
      <w:pPr>
        <w:spacing w:line="600" w:lineRule="auto"/>
        <w:ind w:firstLine="720"/>
        <w:jc w:val="both"/>
        <w:rPr>
          <w:rFonts w:eastAsia="Times New Roman"/>
          <w:szCs w:val="24"/>
        </w:rPr>
      </w:pPr>
      <w:r>
        <w:rPr>
          <w:rFonts w:eastAsia="Times New Roman"/>
          <w:szCs w:val="24"/>
        </w:rPr>
        <w:t>Η Βουλή τούς καλωσορίζει.</w:t>
      </w:r>
    </w:p>
    <w:p w14:paraId="73D855DB" w14:textId="77777777" w:rsidR="00D41FAB" w:rsidRDefault="001456E4">
      <w:pPr>
        <w:spacing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14:paraId="73D855D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του Λαϊκού Συνδέσμου </w:t>
      </w:r>
      <w:r>
        <w:rPr>
          <w:rFonts w:eastAsia="Times New Roman" w:cs="Times New Roman"/>
          <w:szCs w:val="24"/>
        </w:rPr>
        <w:t xml:space="preserve">- </w:t>
      </w:r>
      <w:r>
        <w:rPr>
          <w:rFonts w:eastAsia="Times New Roman" w:cs="Times New Roman"/>
          <w:szCs w:val="24"/>
        </w:rPr>
        <w:t xml:space="preserve">Χρυσή Αυγή κ. Ηλιόπουλος. </w:t>
      </w:r>
    </w:p>
    <w:p w14:paraId="73D855DD" w14:textId="77777777" w:rsidR="00D41FAB" w:rsidRDefault="001456E4">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Ευχαριστώ, κύριε Πρό</w:t>
      </w:r>
      <w:r>
        <w:rPr>
          <w:rFonts w:eastAsia="Times New Roman"/>
          <w:szCs w:val="24"/>
        </w:rPr>
        <w:t>εδρε.</w:t>
      </w:r>
    </w:p>
    <w:p w14:paraId="73D855DE" w14:textId="77777777" w:rsidR="00D41FAB" w:rsidRDefault="001456E4">
      <w:pPr>
        <w:spacing w:line="600" w:lineRule="auto"/>
        <w:ind w:firstLine="720"/>
        <w:jc w:val="both"/>
        <w:rPr>
          <w:rFonts w:eastAsia="Times New Roman"/>
          <w:szCs w:val="24"/>
        </w:rPr>
      </w:pPr>
      <w:r>
        <w:rPr>
          <w:rFonts w:eastAsia="Times New Roman"/>
          <w:szCs w:val="24"/>
        </w:rPr>
        <w:t>Άκουσα με περιέργεια, θα έλεγα, τον ομιλητή του ΣΥΡΙΖΑ να μιλάει και να λέει δεκαπέντε φορές τις λέξεις «</w:t>
      </w:r>
      <w:r>
        <w:rPr>
          <w:rFonts w:eastAsia="Times New Roman"/>
          <w:szCs w:val="24"/>
        </w:rPr>
        <w:t>Ε</w:t>
      </w:r>
      <w:r>
        <w:rPr>
          <w:rFonts w:eastAsia="Times New Roman"/>
          <w:szCs w:val="24"/>
        </w:rPr>
        <w:t xml:space="preserve">λληνισμός», «έθνος». Κάποια περίεργη αλλαγή έχει μεταλλάξει τους Βουλευτές του ΣΥΡΙΖΑ. Από εκεί που έβγαζαν σπυριά και καντήλες όταν άκουγαν τη </w:t>
      </w:r>
      <w:r>
        <w:rPr>
          <w:rFonts w:eastAsia="Times New Roman"/>
          <w:szCs w:val="24"/>
        </w:rPr>
        <w:t xml:space="preserve">λέξη «έθνος», «Ελλάδα», «εθνικό», τη χρησιμοποιούν πια -και όχι μόνο σήμερα- με πολύ μεγάλη ευκολία, χωρίς βέβαια να την πιστεύουν, για το Ινστιτούτο Βενετίας, για το μοναδικό αυτό </w:t>
      </w:r>
      <w:r>
        <w:rPr>
          <w:rFonts w:eastAsia="Times New Roman"/>
          <w:szCs w:val="24"/>
        </w:rPr>
        <w:t>ί</w:t>
      </w:r>
      <w:r>
        <w:rPr>
          <w:rFonts w:eastAsia="Times New Roman"/>
          <w:szCs w:val="24"/>
        </w:rPr>
        <w:t xml:space="preserve">δρυμα της Ελλάδος το οποίο βρίσκεται εκτός της χώρας μας. </w:t>
      </w:r>
    </w:p>
    <w:p w14:paraId="73D855DF" w14:textId="77777777" w:rsidR="00D41FAB" w:rsidRDefault="001456E4">
      <w:pPr>
        <w:spacing w:line="600" w:lineRule="auto"/>
        <w:ind w:firstLine="720"/>
        <w:jc w:val="both"/>
        <w:rPr>
          <w:rFonts w:eastAsia="Times New Roman"/>
          <w:szCs w:val="24"/>
        </w:rPr>
      </w:pPr>
      <w:r>
        <w:rPr>
          <w:rFonts w:eastAsia="Times New Roman"/>
          <w:szCs w:val="24"/>
        </w:rPr>
        <w:t>Έχουμε να ευχηθ</w:t>
      </w:r>
      <w:r>
        <w:rPr>
          <w:rFonts w:eastAsia="Times New Roman"/>
          <w:szCs w:val="24"/>
        </w:rPr>
        <w:t xml:space="preserve">ούμε τα καλύτερα. </w:t>
      </w:r>
      <w:r>
        <w:rPr>
          <w:rFonts w:eastAsia="Times New Roman"/>
          <w:szCs w:val="24"/>
        </w:rPr>
        <w:t>Τ</w:t>
      </w:r>
      <w:r>
        <w:rPr>
          <w:rFonts w:eastAsia="Times New Roman"/>
          <w:szCs w:val="24"/>
        </w:rPr>
        <w:t xml:space="preserve">ο λέω έτσι κυνικά, γιατί με όλους εσάς εδώ μέσα δεν έχουμε καμμία εμπιστοσύνη ότι ακόμα και αυτό το </w:t>
      </w:r>
      <w:r>
        <w:rPr>
          <w:rFonts w:eastAsia="Times New Roman"/>
          <w:szCs w:val="24"/>
        </w:rPr>
        <w:t>ί</w:t>
      </w:r>
      <w:r>
        <w:rPr>
          <w:rFonts w:eastAsia="Times New Roman"/>
          <w:szCs w:val="24"/>
        </w:rPr>
        <w:t>δρυμα -το οποίο έχει στην ιδιοκτησία του εξήντα πέντε ακίνητα και μπορεί, λοιπόν, να αυτοχρηματοδοτείται- θα μπορέσει να παρ</w:t>
      </w:r>
      <w:r>
        <w:rPr>
          <w:rFonts w:eastAsia="Times New Roman"/>
          <w:szCs w:val="24"/>
        </w:rPr>
        <w:t>αγάγ</w:t>
      </w:r>
      <w:r>
        <w:rPr>
          <w:rFonts w:eastAsia="Times New Roman"/>
          <w:szCs w:val="24"/>
        </w:rPr>
        <w:t>ει το ερ</w:t>
      </w:r>
      <w:r>
        <w:rPr>
          <w:rFonts w:eastAsia="Times New Roman"/>
          <w:szCs w:val="24"/>
        </w:rPr>
        <w:t>ευνητικό έργο που πρέπει να παρ</w:t>
      </w:r>
      <w:r>
        <w:rPr>
          <w:rFonts w:eastAsia="Times New Roman"/>
          <w:szCs w:val="24"/>
        </w:rPr>
        <w:t>αγάγ</w:t>
      </w:r>
      <w:r>
        <w:rPr>
          <w:rFonts w:eastAsia="Times New Roman"/>
          <w:szCs w:val="24"/>
        </w:rPr>
        <w:t xml:space="preserve">ει, θα μπορέσει μέσα στη Βενετία να συνεχίσει να παράγει πολιτισμό, όπως κάνει όλα αυτά τα χρόνια. Σεβόμαστε, όχι </w:t>
      </w:r>
      <w:r>
        <w:rPr>
          <w:rFonts w:eastAsia="Times New Roman"/>
          <w:szCs w:val="24"/>
        </w:rPr>
        <w:lastRenderedPageBreak/>
        <w:t xml:space="preserve">μόνο την ιστορία του </w:t>
      </w:r>
      <w:r>
        <w:rPr>
          <w:rFonts w:eastAsia="Times New Roman"/>
          <w:szCs w:val="24"/>
        </w:rPr>
        <w:t>ι</w:t>
      </w:r>
      <w:r>
        <w:rPr>
          <w:rFonts w:eastAsia="Times New Roman"/>
          <w:szCs w:val="24"/>
        </w:rPr>
        <w:t xml:space="preserve">νστιτούτου, αλλά και την ιστορία που πρέπει να διαφυλάξει το συγκεκριμένο </w:t>
      </w:r>
      <w:r>
        <w:rPr>
          <w:rFonts w:eastAsia="Times New Roman"/>
          <w:szCs w:val="24"/>
        </w:rPr>
        <w:t>ι</w:t>
      </w:r>
      <w:r>
        <w:rPr>
          <w:rFonts w:eastAsia="Times New Roman"/>
          <w:szCs w:val="24"/>
        </w:rPr>
        <w:t xml:space="preserve">νστιτούτο </w:t>
      </w:r>
      <w:r>
        <w:rPr>
          <w:rFonts w:eastAsia="Times New Roman"/>
          <w:szCs w:val="24"/>
        </w:rPr>
        <w:t xml:space="preserve">ανά τους αιώνες. </w:t>
      </w:r>
    </w:p>
    <w:p w14:paraId="73D855E0" w14:textId="77777777" w:rsidR="00D41FAB" w:rsidRDefault="001456E4">
      <w:pPr>
        <w:spacing w:line="600" w:lineRule="auto"/>
        <w:ind w:firstLine="720"/>
        <w:jc w:val="both"/>
        <w:rPr>
          <w:rFonts w:eastAsia="Times New Roman"/>
          <w:szCs w:val="24"/>
        </w:rPr>
      </w:pPr>
      <w:r>
        <w:rPr>
          <w:rFonts w:eastAsia="Times New Roman"/>
          <w:szCs w:val="24"/>
        </w:rPr>
        <w:t xml:space="preserve">Σήμερα, όμως, είναι μια «μαύρη Τετάρτη». Μετά τη «μαύρη Παρασκευή» έχουμε έρθει σε μία «μαύρη Τετάρτη», όπως χαρακτηρίζεται από τους ιδιοκτήτες ακινήτων, διότι πλέον με ένα κλικ η </w:t>
      </w:r>
      <w:r>
        <w:rPr>
          <w:rFonts w:eastAsia="Times New Roman"/>
          <w:szCs w:val="24"/>
        </w:rPr>
        <w:t>α</w:t>
      </w:r>
      <w:r>
        <w:rPr>
          <w:rFonts w:eastAsia="Times New Roman"/>
          <w:szCs w:val="24"/>
        </w:rPr>
        <w:t xml:space="preserve">ριστερή Κυβέρνηση παραχωρεί τα σπίτια των Ελλήνων στις </w:t>
      </w:r>
      <w:r>
        <w:rPr>
          <w:rFonts w:eastAsia="Times New Roman"/>
          <w:szCs w:val="24"/>
        </w:rPr>
        <w:t>τράπεζες. Το σύνθημα που ακούγαμε τόσα χρόνια από τα χείλη των πολιτευτών και των Βουλευτών του ΣΥΡΙΖΑ αντιστρέφεται και από το «κανένα σπίτι στα χέρια τραπεζίτη», πλέον γίνεται «όλα τα σπίτια μπορούν να βρίσκονται στα χέρια των τραπεζιτών».</w:t>
      </w:r>
    </w:p>
    <w:p w14:paraId="73D855E1" w14:textId="77777777" w:rsidR="00D41FAB" w:rsidRDefault="001456E4">
      <w:pPr>
        <w:spacing w:line="600" w:lineRule="auto"/>
        <w:ind w:firstLine="720"/>
        <w:jc w:val="both"/>
        <w:rPr>
          <w:rFonts w:eastAsia="Times New Roman"/>
          <w:szCs w:val="24"/>
        </w:rPr>
      </w:pPr>
      <w:r>
        <w:rPr>
          <w:rFonts w:eastAsia="Times New Roman"/>
          <w:szCs w:val="24"/>
        </w:rPr>
        <w:t xml:space="preserve">Πανηγυρίζουν, </w:t>
      </w:r>
      <w:r>
        <w:rPr>
          <w:rFonts w:eastAsia="Times New Roman"/>
          <w:szCs w:val="24"/>
        </w:rPr>
        <w:t xml:space="preserve">βέβαια, οι </w:t>
      </w:r>
      <w:proofErr w:type="spellStart"/>
      <w:r>
        <w:rPr>
          <w:rFonts w:eastAsia="Times New Roman"/>
          <w:szCs w:val="24"/>
        </w:rPr>
        <w:t>ρυπαροφυλλάδες</w:t>
      </w:r>
      <w:proofErr w:type="spellEnd"/>
      <w:r>
        <w:rPr>
          <w:rFonts w:eastAsia="Times New Roman"/>
          <w:szCs w:val="24"/>
        </w:rPr>
        <w:t>, οι φιλικά προσκείμενες προς την Κυβέρνηση, όπως «</w:t>
      </w:r>
      <w:r>
        <w:rPr>
          <w:rFonts w:eastAsia="Times New Roman"/>
          <w:szCs w:val="24"/>
        </w:rPr>
        <w:t>Η</w:t>
      </w:r>
      <w:r>
        <w:rPr>
          <w:rFonts w:eastAsia="Times New Roman"/>
          <w:szCs w:val="24"/>
        </w:rPr>
        <w:t xml:space="preserve"> Εφημερίδα των Συντακτών»</w:t>
      </w:r>
      <w:r>
        <w:rPr>
          <w:rFonts w:eastAsia="Times New Roman"/>
          <w:szCs w:val="24"/>
        </w:rPr>
        <w:t>,</w:t>
      </w:r>
      <w:r>
        <w:rPr>
          <w:rFonts w:eastAsia="Times New Roman"/>
          <w:szCs w:val="24"/>
        </w:rPr>
        <w:t xml:space="preserve"> που έχει κι ένα σπίτι στο εξώφυλλο και μιλάει για μία βίλα στην Κηφισιά που βγαίνει σήμερα</w:t>
      </w:r>
      <w:r>
        <w:rPr>
          <w:rFonts w:eastAsia="Times New Roman"/>
          <w:szCs w:val="24"/>
        </w:rPr>
        <w:t xml:space="preserve"> σε </w:t>
      </w:r>
      <w:proofErr w:type="spellStart"/>
      <w:r>
        <w:rPr>
          <w:rFonts w:eastAsia="Times New Roman"/>
          <w:szCs w:val="24"/>
        </w:rPr>
        <w:t>πληστειριασμό</w:t>
      </w:r>
      <w:proofErr w:type="spellEnd"/>
      <w:r>
        <w:rPr>
          <w:rFonts w:eastAsia="Times New Roman"/>
          <w:szCs w:val="24"/>
        </w:rPr>
        <w:t xml:space="preserve">. Καλώς βγαίνει σε πλειστηριασμό η βίλα στην </w:t>
      </w:r>
      <w:r>
        <w:rPr>
          <w:rFonts w:eastAsia="Times New Roman"/>
          <w:szCs w:val="24"/>
        </w:rPr>
        <w:t xml:space="preserve">Κηφισιά, αν ο ιδιοκτήτης όντως χρωστάει. </w:t>
      </w:r>
    </w:p>
    <w:p w14:paraId="73D855E2" w14:textId="77777777" w:rsidR="00D41FAB" w:rsidRDefault="001456E4">
      <w:pPr>
        <w:spacing w:line="600" w:lineRule="auto"/>
        <w:ind w:firstLine="720"/>
        <w:jc w:val="both"/>
        <w:rPr>
          <w:rFonts w:eastAsia="Times New Roman"/>
          <w:szCs w:val="24"/>
        </w:rPr>
      </w:pPr>
      <w:r>
        <w:rPr>
          <w:rFonts w:eastAsia="Times New Roman"/>
          <w:szCs w:val="24"/>
        </w:rPr>
        <w:t>Γ</w:t>
      </w:r>
      <w:r>
        <w:rPr>
          <w:rFonts w:eastAsia="Times New Roman"/>
          <w:szCs w:val="24"/>
        </w:rPr>
        <w:t xml:space="preserve">ια να εξηγηθώ τι εννοώ «καλώς», υπάρχουν δύο κατηγορίες από αυτούς που χρωστάνε. Αυτοί που ετσιθελικά δεν πληρώνουν, που έχουν μια βίλα και δεν πληρώνουν και καλά κάνουν </w:t>
      </w:r>
      <w:r>
        <w:rPr>
          <w:rFonts w:eastAsia="Times New Roman"/>
          <w:szCs w:val="24"/>
        </w:rPr>
        <w:lastRenderedPageBreak/>
        <w:t>εκεί και τους παίρνουν τη βίλα, μόνο που τα</w:t>
      </w:r>
      <w:r>
        <w:rPr>
          <w:rFonts w:eastAsia="Times New Roman"/>
          <w:szCs w:val="24"/>
        </w:rPr>
        <w:t xml:space="preserve"> λεφτά από αυτούς τους ανθρώπους δεν θα έπρεπε να πηγαίνουν στις τράπεζες, αλλά να επιστρέφουν στον ελληνικό λαό. </w:t>
      </w:r>
    </w:p>
    <w:p w14:paraId="73D855E3" w14:textId="77777777" w:rsidR="00D41FAB" w:rsidRDefault="001456E4">
      <w:pPr>
        <w:spacing w:line="600" w:lineRule="auto"/>
        <w:ind w:firstLine="720"/>
        <w:jc w:val="both"/>
        <w:rPr>
          <w:rFonts w:eastAsia="Times New Roman"/>
          <w:szCs w:val="24"/>
        </w:rPr>
      </w:pPr>
      <w:r>
        <w:rPr>
          <w:rFonts w:eastAsia="Times New Roman"/>
          <w:szCs w:val="24"/>
        </w:rPr>
        <w:t>Υπάρχουν όμως και κάποιοι άλλοι συνάνθρωποί μας, οι οποίοι μπορεί τα προηγούμενα χρόνια να είχαν και οι δύο σύζυγοι δουλειές, να έβγαζαν κάπο</w:t>
      </w:r>
      <w:r>
        <w:rPr>
          <w:rFonts w:eastAsia="Times New Roman"/>
          <w:szCs w:val="24"/>
        </w:rPr>
        <w:t>ια λεφτά και σκέφτηκαν</w:t>
      </w:r>
      <w:r>
        <w:rPr>
          <w:rFonts w:eastAsia="Times New Roman"/>
          <w:szCs w:val="24"/>
        </w:rPr>
        <w:t>,</w:t>
      </w:r>
      <w:r>
        <w:rPr>
          <w:rFonts w:eastAsia="Times New Roman"/>
          <w:szCs w:val="24"/>
        </w:rPr>
        <w:t xml:space="preserve"> αντί να πληρώνουν ενοίκιο, να πάρουν κάποιο σπίτι για την πρώτη κατοικία τους και να στεγάσουν την οικογένειά τους. Στη συνέχεια, όμως, έμειναν άνεργοι ή έχει μειωθεί δραματικά ο μισθός τους. Δεν μπορούν να καλύψουν το δάνειο και έρ</w:t>
      </w:r>
      <w:r>
        <w:rPr>
          <w:rFonts w:eastAsia="Times New Roman"/>
          <w:szCs w:val="24"/>
        </w:rPr>
        <w:t>χεται η τράπεζα να τους πάρει το σπίτι και να το ξεπουλήσει.</w:t>
      </w:r>
    </w:p>
    <w:p w14:paraId="73D855E4" w14:textId="77777777" w:rsidR="00D41FAB" w:rsidRDefault="001456E4">
      <w:pPr>
        <w:spacing w:line="600" w:lineRule="auto"/>
        <w:ind w:firstLine="720"/>
        <w:jc w:val="both"/>
        <w:rPr>
          <w:rFonts w:eastAsia="Times New Roman"/>
          <w:szCs w:val="24"/>
        </w:rPr>
      </w:pPr>
      <w:r>
        <w:rPr>
          <w:rFonts w:eastAsia="Times New Roman"/>
          <w:szCs w:val="24"/>
        </w:rPr>
        <w:t>Ε</w:t>
      </w:r>
      <w:r>
        <w:rPr>
          <w:rFonts w:eastAsia="Times New Roman"/>
          <w:szCs w:val="24"/>
        </w:rPr>
        <w:t xml:space="preserve">δώ υπάρχει η εξής αδικία: Πάμε, λοιπόν, στην πλευρά της τράπεζας. Δίνει ένα δάνειο με 17%, εισπράττει ό,τι εισπράττει, στη συνέχεια σταματούν να την πληρώνουν, </w:t>
      </w:r>
      <w:proofErr w:type="spellStart"/>
      <w:r>
        <w:rPr>
          <w:rFonts w:eastAsia="Times New Roman"/>
          <w:szCs w:val="24"/>
        </w:rPr>
        <w:t>ανακεφαλαιοποιείται</w:t>
      </w:r>
      <w:proofErr w:type="spellEnd"/>
      <w:r>
        <w:rPr>
          <w:rFonts w:eastAsia="Times New Roman"/>
          <w:szCs w:val="24"/>
        </w:rPr>
        <w:t xml:space="preserve"> η τράπεζα εις </w:t>
      </w:r>
      <w:r>
        <w:rPr>
          <w:rFonts w:eastAsia="Times New Roman"/>
          <w:szCs w:val="24"/>
        </w:rPr>
        <w:t>βάρος του ελληνικού λαού –δεν έχει γίνει πουθενά αλλού στον κόσμο τα χρέη των τραπεζών να βαρύνουν τον λαό και αυτό γίνεται με ευθύνη όλων των κυβερνήσεων- και στη συνέχεια παίρνει το σπίτι στην κατοχή της, το πουλάει και παίρνει και αυτά που έχουν απομείν</w:t>
      </w:r>
      <w:r>
        <w:rPr>
          <w:rFonts w:eastAsia="Times New Roman"/>
          <w:szCs w:val="24"/>
        </w:rPr>
        <w:t>ει με υπεραξία.</w:t>
      </w:r>
    </w:p>
    <w:p w14:paraId="73D855E5" w14:textId="77777777" w:rsidR="00D41FAB" w:rsidRDefault="001456E4">
      <w:pPr>
        <w:spacing w:line="600" w:lineRule="auto"/>
        <w:ind w:firstLine="720"/>
        <w:jc w:val="both"/>
        <w:rPr>
          <w:rFonts w:eastAsia="Times New Roman"/>
          <w:szCs w:val="24"/>
        </w:rPr>
      </w:pPr>
      <w:r>
        <w:rPr>
          <w:rFonts w:eastAsia="Times New Roman"/>
          <w:szCs w:val="24"/>
        </w:rPr>
        <w:lastRenderedPageBreak/>
        <w:t>Από την άλλη, ερχόμαστε σε έναν οικογενειάρχη</w:t>
      </w:r>
      <w:r>
        <w:rPr>
          <w:rFonts w:eastAsia="Times New Roman"/>
          <w:szCs w:val="24"/>
        </w:rPr>
        <w:t>,</w:t>
      </w:r>
      <w:r>
        <w:rPr>
          <w:rFonts w:eastAsia="Times New Roman"/>
          <w:szCs w:val="24"/>
        </w:rPr>
        <w:t xml:space="preserve"> ο οποίος παίρνει ένα δάνειο, πληρώνει 17% τόκους, χάνει τη δουλειά του, χάνει το σπίτι, χάνει τα πάντα. Αυτή είναι η δικαιοσύνη στο ελληνικό κράτος. Έτσι ορίζετε το δίκαιο για τον Έλληνα πολίτη</w:t>
      </w:r>
      <w:r>
        <w:rPr>
          <w:rFonts w:eastAsia="Times New Roman"/>
          <w:szCs w:val="24"/>
        </w:rPr>
        <w:t>. Αν ήταν βέβαια αλλοδαπός, θα του παρείχατε και σπίτι, θα του παρείχατε και κάρτες με μετρητά, θα του παρείχατε τα πάντα. Για τον Έλληνα, όμως, υπάρχει κατάσχεση και ξεπούλημα της πρώτης κατοικίας. Οι τράπεζες, λοιπόν, χωρίς κανένα ρίσκο είναι οι μόνες κε</w:t>
      </w:r>
      <w:r>
        <w:rPr>
          <w:rFonts w:eastAsia="Times New Roman"/>
          <w:szCs w:val="24"/>
        </w:rPr>
        <w:t xml:space="preserve">ρδισμένες από όλο αυτό το παιχνίδι. </w:t>
      </w:r>
    </w:p>
    <w:p w14:paraId="73D855E6" w14:textId="77777777" w:rsidR="00D41FAB" w:rsidRDefault="001456E4">
      <w:pPr>
        <w:spacing w:line="600" w:lineRule="auto"/>
        <w:ind w:firstLine="720"/>
        <w:jc w:val="both"/>
        <w:rPr>
          <w:rFonts w:eastAsia="Times New Roman"/>
          <w:szCs w:val="24"/>
        </w:rPr>
      </w:pPr>
      <w:r>
        <w:rPr>
          <w:rFonts w:eastAsia="Times New Roman"/>
          <w:szCs w:val="24"/>
        </w:rPr>
        <w:t xml:space="preserve">Επιπλέον, υπάρχει μια επίσκεψη η οποία κλείστηκε τελικά, αυτή του σουλτάνου </w:t>
      </w:r>
      <w:proofErr w:type="spellStart"/>
      <w:r>
        <w:rPr>
          <w:rFonts w:eastAsia="Times New Roman"/>
          <w:szCs w:val="24"/>
        </w:rPr>
        <w:t>Ερντογάν</w:t>
      </w:r>
      <w:proofErr w:type="spellEnd"/>
      <w:r>
        <w:rPr>
          <w:rFonts w:eastAsia="Times New Roman"/>
          <w:szCs w:val="24"/>
        </w:rPr>
        <w:t xml:space="preserve"> στην πατρίδα μας μετά από εξήντα πέντε χρόνια -και με τον αέρα του σουλτάνου-</w:t>
      </w:r>
      <w:r>
        <w:rPr>
          <w:rFonts w:eastAsia="Times New Roman"/>
          <w:szCs w:val="24"/>
        </w:rPr>
        <w:t>,</w:t>
      </w:r>
      <w:r>
        <w:rPr>
          <w:rFonts w:eastAsia="Times New Roman"/>
          <w:szCs w:val="24"/>
        </w:rPr>
        <w:t xml:space="preserve"> ο οποίος δεν θα έρθει μόνο στην Αθήνα, θα επισκεφθεί πανηγυρικά -όπως ο </w:t>
      </w:r>
      <w:proofErr w:type="spellStart"/>
      <w:r>
        <w:rPr>
          <w:rFonts w:eastAsia="Times New Roman"/>
          <w:szCs w:val="24"/>
        </w:rPr>
        <w:t>Τσαβούσογλου</w:t>
      </w:r>
      <w:proofErr w:type="spellEnd"/>
      <w:r>
        <w:rPr>
          <w:rFonts w:eastAsia="Times New Roman"/>
          <w:szCs w:val="24"/>
        </w:rPr>
        <w:t xml:space="preserve">- και τη Θράκη. </w:t>
      </w:r>
    </w:p>
    <w:p w14:paraId="73D855E7" w14:textId="77777777" w:rsidR="00D41FAB" w:rsidRDefault="001456E4">
      <w:pPr>
        <w:spacing w:line="600" w:lineRule="auto"/>
        <w:ind w:firstLine="720"/>
        <w:jc w:val="both"/>
        <w:rPr>
          <w:rFonts w:eastAsia="Times New Roman"/>
          <w:szCs w:val="24"/>
        </w:rPr>
      </w:pPr>
      <w:r>
        <w:rPr>
          <w:rFonts w:eastAsia="Times New Roman"/>
          <w:szCs w:val="24"/>
        </w:rPr>
        <w:t>Ε</w:t>
      </w:r>
      <w:r>
        <w:rPr>
          <w:rFonts w:eastAsia="Times New Roman"/>
          <w:szCs w:val="24"/>
        </w:rPr>
        <w:t xml:space="preserve">νώ είχε πάει ο Πρωθυπουργός εκεί, έκανε μια περίεργη δήλωση για τη </w:t>
      </w:r>
      <w:proofErr w:type="spellStart"/>
      <w:r>
        <w:rPr>
          <w:rFonts w:eastAsia="Times New Roman"/>
          <w:szCs w:val="24"/>
        </w:rPr>
        <w:t>σαρία</w:t>
      </w:r>
      <w:proofErr w:type="spellEnd"/>
      <w:r>
        <w:rPr>
          <w:rFonts w:eastAsia="Times New Roman"/>
          <w:szCs w:val="24"/>
        </w:rPr>
        <w:t xml:space="preserve">. Η θέση μας, την οποία γνωρίζετε πολύ καλά, είναι η κατάργηση βέβαια της </w:t>
      </w:r>
      <w:proofErr w:type="spellStart"/>
      <w:r>
        <w:rPr>
          <w:rFonts w:eastAsia="Times New Roman"/>
          <w:szCs w:val="24"/>
        </w:rPr>
        <w:t>σαρίας</w:t>
      </w:r>
      <w:proofErr w:type="spellEnd"/>
      <w:r>
        <w:rPr>
          <w:rFonts w:eastAsia="Times New Roman"/>
          <w:szCs w:val="24"/>
        </w:rPr>
        <w:t xml:space="preserve"> </w:t>
      </w:r>
      <w:r>
        <w:rPr>
          <w:rFonts w:eastAsia="Times New Roman"/>
          <w:szCs w:val="24"/>
        </w:rPr>
        <w:t>όχι από την Ελλάδα, αλλά από ολόκληρη την Ευρώπη.</w:t>
      </w:r>
    </w:p>
    <w:p w14:paraId="73D855E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πολύ περίεργη, όμως, αυτή η δήλωση του Τσίπρα και δώρο ουσιαστικά στον σουλτάνο, γιατί έτσι βάζει στο παιχνίδι </w:t>
      </w:r>
      <w:r>
        <w:rPr>
          <w:rFonts w:eastAsia="Times New Roman" w:cs="Times New Roman"/>
          <w:szCs w:val="24"/>
        </w:rPr>
        <w:lastRenderedPageBreak/>
        <w:t xml:space="preserve">τους </w:t>
      </w:r>
      <w:proofErr w:type="spellStart"/>
      <w:r>
        <w:rPr>
          <w:rFonts w:eastAsia="Times New Roman" w:cs="Times New Roman"/>
          <w:szCs w:val="24"/>
        </w:rPr>
        <w:t>ψευτο</w:t>
      </w:r>
      <w:proofErr w:type="spellEnd"/>
      <w:r>
        <w:rPr>
          <w:rFonts w:eastAsia="Times New Roman" w:cs="Times New Roman"/>
          <w:szCs w:val="24"/>
        </w:rPr>
        <w:t>-</w:t>
      </w:r>
      <w:r>
        <w:rPr>
          <w:rFonts w:eastAsia="Times New Roman" w:cs="Times New Roman"/>
          <w:szCs w:val="24"/>
        </w:rPr>
        <w:t xml:space="preserve">μουφτήδες. Εμείς, λοιπόν, για να το κάνουμε πιο εύκολο στον κ. Τσίπρα, για να </w:t>
      </w:r>
      <w:r>
        <w:rPr>
          <w:rFonts w:eastAsia="Times New Roman" w:cs="Times New Roman"/>
          <w:szCs w:val="24"/>
        </w:rPr>
        <w:t xml:space="preserve">μην υπάρχουν αντιδράσεις, θα πούμε το εξής: Να καταργηθεί βέβαια η </w:t>
      </w:r>
      <w:proofErr w:type="spellStart"/>
      <w:r>
        <w:rPr>
          <w:rFonts w:eastAsia="Times New Roman" w:cs="Times New Roman"/>
          <w:szCs w:val="24"/>
        </w:rPr>
        <w:t>σαρία</w:t>
      </w:r>
      <w:proofErr w:type="spellEnd"/>
      <w:r>
        <w:rPr>
          <w:rFonts w:eastAsia="Times New Roman" w:cs="Times New Roman"/>
          <w:szCs w:val="24"/>
        </w:rPr>
        <w:t xml:space="preserve">, εννοείται, αλλά να αντικατασταθεί από έναν νόμο ο οποίος να λέει: «Αφού, λοιπόν, καταργείται η </w:t>
      </w:r>
      <w:proofErr w:type="spellStart"/>
      <w:r>
        <w:rPr>
          <w:rFonts w:eastAsia="Times New Roman" w:cs="Times New Roman"/>
          <w:szCs w:val="24"/>
        </w:rPr>
        <w:t>σαρία</w:t>
      </w:r>
      <w:proofErr w:type="spellEnd"/>
      <w:r>
        <w:rPr>
          <w:rFonts w:eastAsia="Times New Roman" w:cs="Times New Roman"/>
          <w:szCs w:val="24"/>
        </w:rPr>
        <w:t>, όλες οι υποθέσεις της εκεί μειονότητας, της μουσουλμανικής</w:t>
      </w:r>
      <w:r>
        <w:rPr>
          <w:rFonts w:eastAsia="Times New Roman" w:cs="Times New Roman"/>
          <w:szCs w:val="24"/>
        </w:rPr>
        <w:t>»,</w:t>
      </w:r>
      <w:r>
        <w:rPr>
          <w:rFonts w:eastAsia="Times New Roman" w:cs="Times New Roman"/>
          <w:szCs w:val="24"/>
        </w:rPr>
        <w:t xml:space="preserve"> επαναλαμβάνω και όχ</w:t>
      </w:r>
      <w:r>
        <w:rPr>
          <w:rFonts w:eastAsia="Times New Roman" w:cs="Times New Roman"/>
          <w:szCs w:val="24"/>
        </w:rPr>
        <w:t xml:space="preserve">ι της τουρκικής, όπως θέλει η Τουρκία, </w:t>
      </w:r>
      <w:r>
        <w:rPr>
          <w:rFonts w:eastAsia="Times New Roman" w:cs="Times New Roman"/>
          <w:szCs w:val="24"/>
        </w:rPr>
        <w:t>«</w:t>
      </w:r>
      <w:r>
        <w:rPr>
          <w:rFonts w:eastAsia="Times New Roman" w:cs="Times New Roman"/>
          <w:szCs w:val="24"/>
        </w:rPr>
        <w:t>θα εμπίπτουν στα ελληνικά δικαστήρια»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ελεία και παύλα</w:t>
      </w:r>
      <w:r>
        <w:rPr>
          <w:rFonts w:eastAsia="Times New Roman" w:cs="Times New Roman"/>
          <w:szCs w:val="24"/>
        </w:rPr>
        <w:t>,</w:t>
      </w:r>
      <w:r>
        <w:rPr>
          <w:rFonts w:eastAsia="Times New Roman" w:cs="Times New Roman"/>
          <w:szCs w:val="24"/>
        </w:rPr>
        <w:t xml:space="preserve"> ωραία ως εδώ</w:t>
      </w:r>
      <w:r>
        <w:rPr>
          <w:rFonts w:eastAsia="Times New Roman" w:cs="Times New Roman"/>
          <w:szCs w:val="24"/>
        </w:rPr>
        <w:t>,</w:t>
      </w:r>
      <w:r>
        <w:rPr>
          <w:rFonts w:eastAsia="Times New Roman" w:cs="Times New Roman"/>
          <w:szCs w:val="24"/>
        </w:rPr>
        <w:t xml:space="preserve"> και οι </w:t>
      </w:r>
      <w:proofErr w:type="spellStart"/>
      <w:r>
        <w:rPr>
          <w:rFonts w:eastAsia="Times New Roman" w:cs="Times New Roman"/>
          <w:szCs w:val="24"/>
        </w:rPr>
        <w:t>ψευτο</w:t>
      </w:r>
      <w:proofErr w:type="spellEnd"/>
      <w:r>
        <w:rPr>
          <w:rFonts w:eastAsia="Times New Roman" w:cs="Times New Roman"/>
          <w:szCs w:val="24"/>
        </w:rPr>
        <w:t>-</w:t>
      </w:r>
      <w:r>
        <w:rPr>
          <w:rFonts w:eastAsia="Times New Roman" w:cs="Times New Roman"/>
          <w:szCs w:val="24"/>
        </w:rPr>
        <w:t xml:space="preserve">μουφτήδες και οι </w:t>
      </w:r>
      <w:proofErr w:type="spellStart"/>
      <w:r>
        <w:rPr>
          <w:rFonts w:eastAsia="Times New Roman" w:cs="Times New Roman"/>
          <w:szCs w:val="24"/>
        </w:rPr>
        <w:t>ψευτο</w:t>
      </w:r>
      <w:proofErr w:type="spellEnd"/>
      <w:r>
        <w:rPr>
          <w:rFonts w:eastAsia="Times New Roman" w:cs="Times New Roman"/>
          <w:szCs w:val="24"/>
        </w:rPr>
        <w:t>-</w:t>
      </w:r>
      <w:r>
        <w:rPr>
          <w:rFonts w:eastAsia="Times New Roman" w:cs="Times New Roman"/>
          <w:szCs w:val="24"/>
        </w:rPr>
        <w:t>ιμάμηδες θα κατηγορηθούν για αντιποίηση αρχής.</w:t>
      </w:r>
    </w:p>
    <w:p w14:paraId="73D855E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Προσέξτε λίγο. Αυτό το δηλώνω σήμερα από το Βήμα της Βουλής. Θ</w:t>
      </w:r>
      <w:r>
        <w:rPr>
          <w:rFonts w:eastAsia="Times New Roman" w:cs="Times New Roman"/>
          <w:szCs w:val="24"/>
        </w:rPr>
        <w:t>α το φέρετε την άλλη εβδομάδα και θα τα ξαναπούμε. Ανοίγετε το</w:t>
      </w:r>
      <w:r>
        <w:rPr>
          <w:rFonts w:eastAsia="Times New Roman" w:cs="Times New Roman"/>
          <w:szCs w:val="24"/>
        </w:rPr>
        <w:t>ν</w:t>
      </w:r>
      <w:r>
        <w:rPr>
          <w:rFonts w:eastAsia="Times New Roman" w:cs="Times New Roman"/>
          <w:szCs w:val="24"/>
        </w:rPr>
        <w:t xml:space="preserve"> ασκ</w:t>
      </w:r>
      <w:r>
        <w:rPr>
          <w:rFonts w:eastAsia="Times New Roman" w:cs="Times New Roman"/>
          <w:szCs w:val="24"/>
        </w:rPr>
        <w:t>ό</w:t>
      </w:r>
      <w:r>
        <w:rPr>
          <w:rFonts w:eastAsia="Times New Roman" w:cs="Times New Roman"/>
          <w:szCs w:val="24"/>
        </w:rPr>
        <w:t xml:space="preserve"> του Αιόλου με αυτό που πάτε να κάνετε. Προσέξτε πολύ καλά. Υπάρχει αυτό το νομοθέτημα που πρέπει οπωσδήποτε να ψηφίσετε, που πρέπει να είναι οι </w:t>
      </w:r>
      <w:proofErr w:type="spellStart"/>
      <w:r>
        <w:rPr>
          <w:rFonts w:eastAsia="Times New Roman" w:cs="Times New Roman"/>
          <w:szCs w:val="24"/>
        </w:rPr>
        <w:t>ψευτο</w:t>
      </w:r>
      <w:proofErr w:type="spellEnd"/>
      <w:r>
        <w:rPr>
          <w:rFonts w:eastAsia="Times New Roman" w:cs="Times New Roman"/>
          <w:szCs w:val="24"/>
        </w:rPr>
        <w:t xml:space="preserve">-μουφτήδες και οι </w:t>
      </w:r>
      <w:proofErr w:type="spellStart"/>
      <w:r>
        <w:rPr>
          <w:rFonts w:eastAsia="Times New Roman" w:cs="Times New Roman"/>
          <w:szCs w:val="24"/>
        </w:rPr>
        <w:t>ψευτο</w:t>
      </w:r>
      <w:proofErr w:type="spellEnd"/>
      <w:r>
        <w:rPr>
          <w:rFonts w:eastAsia="Times New Roman" w:cs="Times New Roman"/>
          <w:szCs w:val="24"/>
        </w:rPr>
        <w:t>-ιμάμηδες να θε</w:t>
      </w:r>
      <w:r>
        <w:rPr>
          <w:rFonts w:eastAsia="Times New Roman" w:cs="Times New Roman"/>
          <w:szCs w:val="24"/>
        </w:rPr>
        <w:t>ωρούν ότι διαπράττουν αντιποίηση αρχής. Προσέξτε, το δηλώνουμε σήμερα. Μην ανοίξετε τον ασκό του Αιόλου και μην παίζετε με τα εθνικά θέματα.</w:t>
      </w:r>
    </w:p>
    <w:p w14:paraId="73D855E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Κάνατε και άλλο δώρο. Εχθές συνελήφθησαν δήθεν Κούρδοι, εννέα άτομα</w:t>
      </w:r>
      <w:r>
        <w:rPr>
          <w:rFonts w:eastAsia="Times New Roman" w:cs="Times New Roman"/>
          <w:szCs w:val="24"/>
        </w:rPr>
        <w:t>,</w:t>
      </w:r>
      <w:r>
        <w:rPr>
          <w:rFonts w:eastAsia="Times New Roman" w:cs="Times New Roman"/>
          <w:szCs w:val="24"/>
        </w:rPr>
        <w:t xml:space="preserve"> λέε</w:t>
      </w:r>
      <w:r>
        <w:rPr>
          <w:rFonts w:eastAsia="Times New Roman" w:cs="Times New Roman"/>
          <w:szCs w:val="24"/>
        </w:rPr>
        <w:t>ι,</w:t>
      </w:r>
      <w:r>
        <w:rPr>
          <w:rFonts w:eastAsia="Times New Roman" w:cs="Times New Roman"/>
          <w:szCs w:val="24"/>
        </w:rPr>
        <w:t xml:space="preserve"> κουρδικής καταγωγής. Και άλλο </w:t>
      </w:r>
      <w:r>
        <w:rPr>
          <w:rFonts w:eastAsia="Times New Roman" w:cs="Times New Roman"/>
          <w:szCs w:val="24"/>
        </w:rPr>
        <w:lastRenderedPageBreak/>
        <w:t xml:space="preserve">δώρο προς </w:t>
      </w:r>
      <w:r>
        <w:rPr>
          <w:rFonts w:eastAsia="Times New Roman" w:cs="Times New Roman"/>
          <w:szCs w:val="24"/>
        </w:rPr>
        <w:t>τον σουλτάνο. Τα δωράκια συνεχίζονται και θα κορυφωθεί</w:t>
      </w:r>
      <w:r>
        <w:rPr>
          <w:rFonts w:eastAsia="Times New Roman" w:cs="Times New Roman"/>
          <w:szCs w:val="24"/>
        </w:rPr>
        <w:t>,</w:t>
      </w:r>
      <w:r>
        <w:rPr>
          <w:rFonts w:eastAsia="Times New Roman" w:cs="Times New Roman"/>
          <w:szCs w:val="24"/>
        </w:rPr>
        <w:t xml:space="preserve"> βέβαια, αυτή η </w:t>
      </w:r>
      <w:proofErr w:type="spellStart"/>
      <w:r>
        <w:rPr>
          <w:rFonts w:eastAsia="Times New Roman" w:cs="Times New Roman"/>
          <w:szCs w:val="24"/>
        </w:rPr>
        <w:t>παροχολογία</w:t>
      </w:r>
      <w:proofErr w:type="spellEnd"/>
      <w:r>
        <w:rPr>
          <w:rFonts w:eastAsia="Times New Roman" w:cs="Times New Roman"/>
          <w:szCs w:val="24"/>
        </w:rPr>
        <w:t xml:space="preserve"> στον σουλτάνο με την επίσκεψή του. Απλά του τα κάνετε αυτά για να τον δελεάσετε να έρθει.</w:t>
      </w:r>
    </w:p>
    <w:p w14:paraId="73D855E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Συλλάβατε, λοιπόν, εννέα Τούρκους, πρώην πράκτορες της ΜΙΤ και έχουν φύγει, δεν τους ελέγχει ο </w:t>
      </w:r>
      <w:proofErr w:type="spellStart"/>
      <w:r>
        <w:rPr>
          <w:rFonts w:eastAsia="Times New Roman" w:cs="Times New Roman"/>
          <w:szCs w:val="24"/>
        </w:rPr>
        <w:t>Ερντογάν</w:t>
      </w:r>
      <w:proofErr w:type="spellEnd"/>
      <w:r>
        <w:rPr>
          <w:rFonts w:eastAsia="Times New Roman" w:cs="Times New Roman"/>
          <w:szCs w:val="24"/>
        </w:rPr>
        <w:t xml:space="preserve">. Σας έδωσε εντολή να τους συλλάβετε και το κάνατε σε μερικές ώρες. </w:t>
      </w:r>
    </w:p>
    <w:p w14:paraId="73D855E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Εμείς σαν Χρυσή Αυγή δεν θεωρούμε ότι υπάρχει ελληνοτουρκική φιλία. Δεν πιστεύουμε σ</w:t>
      </w:r>
      <w:r>
        <w:rPr>
          <w:rFonts w:eastAsia="Times New Roman" w:cs="Times New Roman"/>
          <w:szCs w:val="24"/>
        </w:rPr>
        <w:t>την ελληνοτουρκική φιλία και</w:t>
      </w:r>
      <w:r>
        <w:rPr>
          <w:rFonts w:eastAsia="Times New Roman" w:cs="Times New Roman"/>
          <w:szCs w:val="24"/>
        </w:rPr>
        <w:t>,</w:t>
      </w:r>
      <w:r>
        <w:rPr>
          <w:rFonts w:eastAsia="Times New Roman" w:cs="Times New Roman"/>
          <w:szCs w:val="24"/>
        </w:rPr>
        <w:t xml:space="preserve"> όπως γράψαμε και στο πρωτοσέλιδο της εφημερίδας μας σήμερα, θεωρούμε τον </w:t>
      </w:r>
      <w:proofErr w:type="spellStart"/>
      <w:r>
        <w:rPr>
          <w:rFonts w:eastAsia="Times New Roman" w:cs="Times New Roman"/>
          <w:szCs w:val="24"/>
        </w:rPr>
        <w:t>Ερντογάν</w:t>
      </w:r>
      <w:proofErr w:type="spellEnd"/>
      <w:r>
        <w:rPr>
          <w:rFonts w:eastAsia="Times New Roman" w:cs="Times New Roman"/>
          <w:szCs w:val="24"/>
        </w:rPr>
        <w:t xml:space="preserve"> ανεπιθύμητο.</w:t>
      </w:r>
    </w:p>
    <w:p w14:paraId="73D855E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Τα λέω αυτά όχι για κανέναν άλλον λόγο, αλλά γιατί δεν έχουμε και κάποιο άλλο Βήμα στο «χαζοκούτι» που παρακολουθούν οι Έλληνες. Εί</w:t>
      </w:r>
      <w:r>
        <w:rPr>
          <w:rFonts w:eastAsia="Times New Roman" w:cs="Times New Roman"/>
          <w:szCs w:val="24"/>
        </w:rPr>
        <w:t xml:space="preserve">ναι το μοναδικό μας Βήμα. Αφού, λοιπόν, βρήκα την ευκαιρία, θα κάνω μία σύνοψη της επικαιρότητας. </w:t>
      </w:r>
    </w:p>
    <w:p w14:paraId="73D855E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Είχαμε, λοιπόν, και μια συζήτηση εδώ, στη Βουλή. Δεν θα μπω στην ουσία, γιατί η ουσία είναι και παραμένει μία εδώ και σαράντα πέντε χρόνια: </w:t>
      </w:r>
      <w:r>
        <w:rPr>
          <w:rFonts w:eastAsia="Times New Roman" w:cs="Times New Roman"/>
          <w:szCs w:val="24"/>
        </w:rPr>
        <w:t>μ</w:t>
      </w:r>
      <w:r>
        <w:rPr>
          <w:rFonts w:eastAsia="Times New Roman" w:cs="Times New Roman"/>
          <w:szCs w:val="24"/>
        </w:rPr>
        <w:t>ίζες, έμποροι όπ</w:t>
      </w:r>
      <w:r>
        <w:rPr>
          <w:rFonts w:eastAsia="Times New Roman" w:cs="Times New Roman"/>
          <w:szCs w:val="24"/>
        </w:rPr>
        <w:t xml:space="preserve">λων, διαφθορά. Αυτά συζητούσατε εδώ και απλά προσπαθούσατε να πείτε ποιος έχει </w:t>
      </w:r>
      <w:r>
        <w:rPr>
          <w:rFonts w:eastAsia="Times New Roman" w:cs="Times New Roman"/>
          <w:szCs w:val="24"/>
        </w:rPr>
        <w:lastRenderedPageBreak/>
        <w:t>τους καλύτερους εμπόρους όπλων, ποιος διαρρέει περισσότερα απόρρητα έγγραφα από τον άλλο, ποιος έχει τους καλύτερους μεσάζοντες, «Παπαδόπουλος»</w:t>
      </w:r>
      <w:r>
        <w:rPr>
          <w:rFonts w:eastAsia="Times New Roman" w:cs="Times New Roman"/>
          <w:szCs w:val="24"/>
        </w:rPr>
        <w:t>,</w:t>
      </w:r>
      <w:r>
        <w:rPr>
          <w:rFonts w:eastAsia="Times New Roman" w:cs="Times New Roman"/>
          <w:szCs w:val="24"/>
        </w:rPr>
        <w:t xml:space="preserve"> έλεγε ο ένας, «Σφακιανάκης»</w:t>
      </w:r>
      <w:r>
        <w:rPr>
          <w:rFonts w:eastAsia="Times New Roman" w:cs="Times New Roman"/>
          <w:szCs w:val="24"/>
        </w:rPr>
        <w:t>,</w:t>
      </w:r>
      <w:r>
        <w:rPr>
          <w:rFonts w:eastAsia="Times New Roman" w:cs="Times New Roman"/>
          <w:szCs w:val="24"/>
        </w:rPr>
        <w:t xml:space="preserve"> έλε</w:t>
      </w:r>
      <w:r>
        <w:rPr>
          <w:rFonts w:eastAsia="Times New Roman" w:cs="Times New Roman"/>
          <w:szCs w:val="24"/>
        </w:rPr>
        <w:t>γε ο άλλος.</w:t>
      </w:r>
    </w:p>
    <w:p w14:paraId="73D855E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Από πίσω τα μέσα είτε του ΣΥΡΙΖΑ είτε της Νέας Δημοκρατίας σιγόνταραν αυτή τη διαδικασία με συνεχή κάλυψη της συζήτησης, με πρωτοσέλιδα, με άρθρα είτε υπέρ του ΣΥΡΙΖΑ είτε υπέρ της Νέας Δημοκρατίας. Είναι ένα παιχνίδι στις πλάτες του ελληνικού </w:t>
      </w:r>
      <w:r>
        <w:rPr>
          <w:rFonts w:eastAsia="Times New Roman" w:cs="Times New Roman"/>
          <w:szCs w:val="24"/>
        </w:rPr>
        <w:t>λαού</w:t>
      </w:r>
      <w:r>
        <w:rPr>
          <w:rFonts w:eastAsia="Times New Roman" w:cs="Times New Roman"/>
          <w:szCs w:val="24"/>
        </w:rPr>
        <w:t>,</w:t>
      </w:r>
      <w:r>
        <w:rPr>
          <w:rFonts w:eastAsia="Times New Roman" w:cs="Times New Roman"/>
          <w:szCs w:val="24"/>
        </w:rPr>
        <w:t xml:space="preserve"> που –επιτέλους- ευτυχώς σας έχει πάρει χαμπάρι και έχει γυρίσει την πλάτη του –δυστυχώς- σε ολόκληρο το πολιτικό σύστημα. Αυτό έχετε πετύχει και συνεχίζετε βέβαια να το πετυχαίνετε, γιατί φιμώνετε τη Χρυσή Αυγή, τη μοναδική φωνή στο πολιτικό σύστημα </w:t>
      </w:r>
      <w:r>
        <w:rPr>
          <w:rFonts w:eastAsia="Times New Roman" w:cs="Times New Roman"/>
          <w:szCs w:val="24"/>
        </w:rPr>
        <w:t>που μπορεί να ορθώσει έναν λόγο αντίθετο από τον δικό σας και να σώσει τα προσχήματα, να σώσει</w:t>
      </w:r>
      <w:r>
        <w:rPr>
          <w:rFonts w:eastAsia="Times New Roman" w:cs="Times New Roman"/>
          <w:szCs w:val="24"/>
        </w:rPr>
        <w:t>,</w:t>
      </w:r>
      <w:r>
        <w:rPr>
          <w:rFonts w:eastAsia="Times New Roman" w:cs="Times New Roman"/>
          <w:szCs w:val="24"/>
        </w:rPr>
        <w:t xml:space="preserve"> τελικ</w:t>
      </w:r>
      <w:r>
        <w:rPr>
          <w:rFonts w:eastAsia="Times New Roman" w:cs="Times New Roman"/>
          <w:szCs w:val="24"/>
        </w:rPr>
        <w:t>ά,</w:t>
      </w:r>
      <w:r>
        <w:rPr>
          <w:rFonts w:eastAsia="Times New Roman" w:cs="Times New Roman"/>
          <w:szCs w:val="24"/>
        </w:rPr>
        <w:t xml:space="preserve"> την πατρίδα μας.</w:t>
      </w:r>
    </w:p>
    <w:p w14:paraId="73D855F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Στα κανάλια, λοιπόν, παίζει συνεχώς και ένα άλλο θέμα</w:t>
      </w:r>
      <w:r>
        <w:rPr>
          <w:rFonts w:eastAsia="Times New Roman" w:cs="Times New Roman"/>
          <w:szCs w:val="24"/>
        </w:rPr>
        <w:t>:</w:t>
      </w:r>
      <w:r>
        <w:rPr>
          <w:rFonts w:eastAsia="Times New Roman" w:cs="Times New Roman"/>
          <w:szCs w:val="24"/>
        </w:rPr>
        <w:t xml:space="preserve"> η επίσκεψη του Μητσοτάκη στη Μάνδρα. Δεύτερη φορά, λέει, πηγαίνει </w:t>
      </w:r>
      <w:proofErr w:type="spellStart"/>
      <w:r>
        <w:rPr>
          <w:rFonts w:eastAsia="Times New Roman" w:cs="Times New Roman"/>
          <w:szCs w:val="24"/>
        </w:rPr>
        <w:t>κουστουμάτος</w:t>
      </w:r>
      <w:proofErr w:type="spellEnd"/>
      <w:r>
        <w:rPr>
          <w:rFonts w:eastAsia="Times New Roman" w:cs="Times New Roman"/>
          <w:szCs w:val="24"/>
        </w:rPr>
        <w:t xml:space="preserve">, </w:t>
      </w:r>
      <w:r>
        <w:rPr>
          <w:rFonts w:eastAsia="Times New Roman" w:cs="Times New Roman"/>
          <w:szCs w:val="24"/>
        </w:rPr>
        <w:t>ατσαλάκωτος, χωρίς να ξέρει καν τι γίνεται εκεί. Συνομιλεί με αυτούς που πρέπει να συνομιλήσει, βγάζει με</w:t>
      </w:r>
      <w:r>
        <w:rPr>
          <w:rFonts w:eastAsia="Times New Roman" w:cs="Times New Roman"/>
          <w:szCs w:val="24"/>
        </w:rPr>
        <w:lastRenderedPageBreak/>
        <w:t>ρικές φωτογραφίες, λέει κάποια λόγια του αέρα και αυτό προβάλλεται από όλα τα μέσα, σαν τον Μεσσία που πηγαίνει στη Μάνδρα.</w:t>
      </w:r>
    </w:p>
    <w:p w14:paraId="73D855F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Από την άλλη</w:t>
      </w:r>
      <w:r>
        <w:rPr>
          <w:rFonts w:eastAsia="Times New Roman" w:cs="Times New Roman"/>
          <w:szCs w:val="24"/>
        </w:rPr>
        <w:t>,</w:t>
      </w:r>
      <w:r>
        <w:rPr>
          <w:rFonts w:eastAsia="Times New Roman" w:cs="Times New Roman"/>
          <w:szCs w:val="24"/>
        </w:rPr>
        <w:t xml:space="preserve"> έχουμε τον Αρ</w:t>
      </w:r>
      <w:r>
        <w:rPr>
          <w:rFonts w:eastAsia="Times New Roman" w:cs="Times New Roman"/>
          <w:szCs w:val="24"/>
        </w:rPr>
        <w:t>χηγό της Χρυσής Αυγής την ίδια ημέρα της καταστροφής να πηγαίνει εκεί</w:t>
      </w:r>
      <w:r>
        <w:rPr>
          <w:rFonts w:eastAsia="Times New Roman" w:cs="Times New Roman"/>
          <w:szCs w:val="24"/>
        </w:rPr>
        <w:t>,</w:t>
      </w:r>
      <w:r>
        <w:rPr>
          <w:rFonts w:eastAsia="Times New Roman" w:cs="Times New Roman"/>
          <w:szCs w:val="24"/>
        </w:rPr>
        <w:t xml:space="preserve"> με τεράστιο κλιμάκιο συναγωνιστών και φίλων της Χρυσής Αυγής και να βοηθάει ο ίδιος –υπάρχουν και τα φωτογραφικά αποδεικτικά στοιχεία- ο κ. </w:t>
      </w:r>
      <w:proofErr w:type="spellStart"/>
      <w:r>
        <w:rPr>
          <w:rFonts w:eastAsia="Times New Roman" w:cs="Times New Roman"/>
          <w:szCs w:val="24"/>
        </w:rPr>
        <w:t>Μιχαλολιάκος</w:t>
      </w:r>
      <w:proofErr w:type="spellEnd"/>
      <w:r>
        <w:rPr>
          <w:rFonts w:eastAsia="Times New Roman" w:cs="Times New Roman"/>
          <w:szCs w:val="24"/>
        </w:rPr>
        <w:t xml:space="preserve"> στην προσπάθεια των κατοίκων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w:t>
      </w:r>
      <w:r>
        <w:rPr>
          <w:rFonts w:eastAsia="Times New Roman" w:cs="Times New Roman"/>
          <w:szCs w:val="24"/>
        </w:rPr>
        <w:t>η συνέχεια, σχεδόν επί καθημερινής βάσης, να πηγαίνουν εκεί συναγωνιστές, φίλοι της Χρυσής Αυγής</w:t>
      </w:r>
      <w:r>
        <w:rPr>
          <w:rFonts w:eastAsia="Times New Roman" w:cs="Times New Roman"/>
          <w:szCs w:val="24"/>
        </w:rPr>
        <w:t>,</w:t>
      </w:r>
      <w:r>
        <w:rPr>
          <w:rFonts w:eastAsia="Times New Roman" w:cs="Times New Roman"/>
          <w:szCs w:val="24"/>
        </w:rPr>
        <w:t xml:space="preserve"> και να προσφέρουν ζεστά φαγητά, ψωμιά, νερά, ρούχα και ό,τι άλλο είχαν ανάγκη εκεί οι κάτοικοι. Μαντέψτε πόσα δευτερόλεπτα έπαιξε αυτή η εικόνα στα ΜΜΕ της Ελ</w:t>
      </w:r>
      <w:r>
        <w:rPr>
          <w:rFonts w:eastAsia="Times New Roman" w:cs="Times New Roman"/>
          <w:szCs w:val="24"/>
        </w:rPr>
        <w:t xml:space="preserve">λάδος: </w:t>
      </w:r>
      <w:r>
        <w:rPr>
          <w:rFonts w:eastAsia="Times New Roman" w:cs="Times New Roman"/>
          <w:szCs w:val="24"/>
        </w:rPr>
        <w:t>κ</w:t>
      </w:r>
      <w:r>
        <w:rPr>
          <w:rFonts w:eastAsia="Times New Roman" w:cs="Times New Roman"/>
          <w:szCs w:val="24"/>
        </w:rPr>
        <w:t>αμμία εικόνα, ούτε ένα δευτερόλεπτο.</w:t>
      </w:r>
    </w:p>
    <w:p w14:paraId="73D855F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Σπίρτζης</w:t>
      </w:r>
      <w:proofErr w:type="spellEnd"/>
      <w:r>
        <w:rPr>
          <w:rFonts w:eastAsia="Times New Roman" w:cs="Times New Roman"/>
          <w:szCs w:val="24"/>
        </w:rPr>
        <w:t xml:space="preserve"> δηλώνει περήφανος για τα αντιπλημμυρικά έργα της Κυβέρνησής του, περήφανος με είκοσι τρεις νεκρούς. </w:t>
      </w:r>
    </w:p>
    <w:p w14:paraId="73D855F3" w14:textId="77777777" w:rsidR="00D41FAB" w:rsidRDefault="001456E4">
      <w:pPr>
        <w:spacing w:line="600" w:lineRule="auto"/>
        <w:ind w:firstLine="720"/>
        <w:jc w:val="both"/>
        <w:rPr>
          <w:rFonts w:eastAsia="Times New Roman"/>
          <w:szCs w:val="24"/>
        </w:rPr>
      </w:pPr>
      <w:r>
        <w:rPr>
          <w:rFonts w:eastAsia="Times New Roman"/>
          <w:szCs w:val="24"/>
        </w:rPr>
        <w:t>Όπως γράφει και η «Ε</w:t>
      </w:r>
      <w:r>
        <w:rPr>
          <w:rFonts w:eastAsia="Times New Roman"/>
          <w:szCs w:val="24"/>
        </w:rPr>
        <w:t>ΣΤΙΑ</w:t>
      </w:r>
      <w:r>
        <w:rPr>
          <w:rFonts w:eastAsia="Times New Roman"/>
          <w:szCs w:val="24"/>
        </w:rPr>
        <w:t xml:space="preserve">» χαρακτηριστικά και το δανείζομαι: «Δηλαδή, θα έπρεπε για τον κ. </w:t>
      </w:r>
      <w:proofErr w:type="spellStart"/>
      <w:r>
        <w:rPr>
          <w:rFonts w:eastAsia="Times New Roman"/>
          <w:szCs w:val="24"/>
        </w:rPr>
        <w:t>Σπίρτζη</w:t>
      </w:r>
      <w:proofErr w:type="spellEnd"/>
      <w:r>
        <w:rPr>
          <w:rFonts w:eastAsia="Times New Roman"/>
          <w:szCs w:val="24"/>
        </w:rPr>
        <w:t xml:space="preserve"> ν</w:t>
      </w:r>
      <w:r>
        <w:rPr>
          <w:rFonts w:eastAsia="Times New Roman"/>
          <w:szCs w:val="24"/>
        </w:rPr>
        <w:t>α είχε γίνει ο κατακλυσμός του Νώε για να ζητήσει συγγνώμη ή για να παραιτηθεί».</w:t>
      </w:r>
    </w:p>
    <w:p w14:paraId="73D855F4" w14:textId="77777777" w:rsidR="00D41FAB" w:rsidRDefault="001456E4">
      <w:pPr>
        <w:spacing w:line="600" w:lineRule="auto"/>
        <w:ind w:firstLine="720"/>
        <w:jc w:val="both"/>
        <w:rPr>
          <w:rFonts w:eastAsia="Times New Roman"/>
          <w:szCs w:val="24"/>
        </w:rPr>
      </w:pPr>
      <w:r>
        <w:rPr>
          <w:rFonts w:eastAsia="Times New Roman"/>
          <w:szCs w:val="24"/>
        </w:rPr>
        <w:lastRenderedPageBreak/>
        <w:t>Η Δούρου τα άκουσε από τους κατοίκους, γιατί είναι μία όχι απλά ανεπαρκής, είναι μια ανύπαρκτη, η οποία το μόνο που κάνει είναι να δει πώς θα τακτοποιήσει το θέμα των σκουπιδι</w:t>
      </w:r>
      <w:r>
        <w:rPr>
          <w:rFonts w:eastAsia="Times New Roman"/>
          <w:szCs w:val="24"/>
        </w:rPr>
        <w:t>ών</w:t>
      </w:r>
      <w:r>
        <w:rPr>
          <w:rFonts w:eastAsia="Times New Roman"/>
          <w:szCs w:val="24"/>
        </w:rPr>
        <w:t>,</w:t>
      </w:r>
      <w:r>
        <w:rPr>
          <w:rFonts w:eastAsia="Times New Roman"/>
          <w:szCs w:val="24"/>
        </w:rPr>
        <w:t xml:space="preserve"> για να πάρει κα</w:t>
      </w:r>
      <w:r>
        <w:rPr>
          <w:rFonts w:eastAsia="Times New Roman"/>
          <w:szCs w:val="24"/>
        </w:rPr>
        <w:t>μ</w:t>
      </w:r>
      <w:r>
        <w:rPr>
          <w:rFonts w:eastAsia="Times New Roman"/>
          <w:szCs w:val="24"/>
        </w:rPr>
        <w:t xml:space="preserve">μιά μίζα. Σύμφωνα με δικά της λόγια έχει πάει τη χώρα πεντακόσια χρόνια πίσω και θα την πάει άλλα πεντακόσια στον ενάμισι χρόνο που της απομένει στο θώκο της </w:t>
      </w:r>
      <w:proofErr w:type="spellStart"/>
      <w:r>
        <w:rPr>
          <w:rFonts w:eastAsia="Times New Roman"/>
          <w:szCs w:val="24"/>
        </w:rPr>
        <w:t>υ</w:t>
      </w:r>
      <w:r>
        <w:rPr>
          <w:rFonts w:eastAsia="Times New Roman"/>
          <w:szCs w:val="24"/>
        </w:rPr>
        <w:t>περνομαρχίας</w:t>
      </w:r>
      <w:proofErr w:type="spellEnd"/>
      <w:r>
        <w:rPr>
          <w:rFonts w:eastAsia="Times New Roman"/>
          <w:szCs w:val="24"/>
        </w:rPr>
        <w:t>.</w:t>
      </w:r>
    </w:p>
    <w:p w14:paraId="73D855F5" w14:textId="77777777" w:rsidR="00D41FAB" w:rsidRDefault="001456E4">
      <w:pPr>
        <w:spacing w:line="600" w:lineRule="auto"/>
        <w:ind w:firstLine="720"/>
        <w:jc w:val="both"/>
        <w:rPr>
          <w:rFonts w:eastAsia="Times New Roman"/>
          <w:szCs w:val="24"/>
        </w:rPr>
      </w:pPr>
      <w:r>
        <w:rPr>
          <w:rFonts w:eastAsia="Times New Roman"/>
          <w:szCs w:val="24"/>
        </w:rPr>
        <w:t>Ακούμε σήμερα εδώ τους ανθρώπους αυτούς που έχουν βουλιάξει τη χώρα, αυτούς που έχουν αντικειμενικά το μεγαλύτερο μερίδιο ευθύνης για την καταστροφή της χώρας μας να έρχονται εδώ ένας - ένας και να μας λένε ότι αλλάξαν όνομα. Έγιναν, λέει, «Κίνημα Αλλαγής»</w:t>
      </w:r>
      <w:r>
        <w:rPr>
          <w:rFonts w:eastAsia="Times New Roman"/>
          <w:szCs w:val="24"/>
        </w:rPr>
        <w:t xml:space="preserve">. «Από εδώ και πέρα θα μας λέτε </w:t>
      </w:r>
      <w:r w:rsidRPr="00D3147A">
        <w:rPr>
          <w:rFonts w:eastAsia="Times New Roman"/>
          <w:szCs w:val="24"/>
        </w:rPr>
        <w:t>“</w:t>
      </w:r>
      <w:r>
        <w:rPr>
          <w:rFonts w:eastAsia="Times New Roman"/>
          <w:szCs w:val="24"/>
        </w:rPr>
        <w:t>Κίνημα Αλλαγής</w:t>
      </w:r>
      <w:r w:rsidRPr="00D3147A">
        <w:rPr>
          <w:rFonts w:eastAsia="Times New Roman"/>
          <w:szCs w:val="24"/>
        </w:rPr>
        <w:t>”</w:t>
      </w:r>
      <w:r>
        <w:rPr>
          <w:rFonts w:eastAsia="Times New Roman"/>
          <w:szCs w:val="24"/>
        </w:rPr>
        <w:t>.</w:t>
      </w:r>
      <w:r>
        <w:rPr>
          <w:rFonts w:eastAsia="Times New Roman"/>
          <w:szCs w:val="24"/>
        </w:rPr>
        <w:t>».</w:t>
      </w:r>
    </w:p>
    <w:p w14:paraId="73D855F6" w14:textId="77777777" w:rsidR="00D41FAB" w:rsidRDefault="001456E4">
      <w:pPr>
        <w:spacing w:line="600" w:lineRule="auto"/>
        <w:ind w:firstLine="720"/>
        <w:jc w:val="both"/>
        <w:rPr>
          <w:rFonts w:eastAsia="Times New Roman"/>
          <w:szCs w:val="24"/>
        </w:rPr>
      </w:pPr>
      <w:r>
        <w:rPr>
          <w:rFonts w:eastAsia="Times New Roman"/>
          <w:szCs w:val="24"/>
        </w:rPr>
        <w:t xml:space="preserve">Ένα «Κίνημα Αλλαγής» χρησιμοποιεί, λοιπόν, τις λέξεις αυτές τις </w:t>
      </w:r>
      <w:proofErr w:type="spellStart"/>
      <w:r>
        <w:rPr>
          <w:rFonts w:eastAsia="Times New Roman" w:cs="Times New Roman"/>
          <w:bCs/>
          <w:szCs w:val="24"/>
        </w:rPr>
        <w:t>παπανδρεϊκές</w:t>
      </w:r>
      <w:proofErr w:type="spellEnd"/>
      <w:r>
        <w:rPr>
          <w:rFonts w:eastAsia="Times New Roman" w:cs="Times New Roman"/>
          <w:bCs/>
          <w:szCs w:val="24"/>
        </w:rPr>
        <w:t xml:space="preserve"> των αρχών της</w:t>
      </w:r>
      <w:r>
        <w:rPr>
          <w:rFonts w:eastAsia="Times New Roman"/>
          <w:szCs w:val="24"/>
        </w:rPr>
        <w:t xml:space="preserve"> δεκαετίας του ’80. Αυτοί μας πάνε τριάντα χρόνια πίσω, οι πασοκτζήδες. Αλλάζουν απλά όνομα για να γλιτώσουν τα χρ</w:t>
      </w:r>
      <w:r>
        <w:rPr>
          <w:rFonts w:eastAsia="Times New Roman"/>
          <w:szCs w:val="24"/>
        </w:rPr>
        <w:t>έη τους και νομίζουν ότι ο ελληνικός λαός -έτσι πιστεύουν- θα ξεχάσει και αυτά που έχουν κάνει τόσα χρόνια στην πατρίδα μας, αλλάζοντας μόνο ένα όνομα.</w:t>
      </w:r>
    </w:p>
    <w:p w14:paraId="73D855F7" w14:textId="77777777" w:rsidR="00D41FAB" w:rsidRDefault="001456E4">
      <w:pPr>
        <w:spacing w:line="600" w:lineRule="auto"/>
        <w:ind w:firstLine="720"/>
        <w:jc w:val="both"/>
        <w:rPr>
          <w:rFonts w:eastAsia="Times New Roman"/>
          <w:szCs w:val="24"/>
        </w:rPr>
      </w:pPr>
      <w:r>
        <w:rPr>
          <w:rFonts w:eastAsia="Times New Roman"/>
          <w:szCs w:val="24"/>
        </w:rPr>
        <w:lastRenderedPageBreak/>
        <w:t>Αυτά δεν πρόκειται να συμβούν. Όσα ονόματα και αν αλλάξετε, το ίδιο θα παραμείνετε. Το ίδιο καρκίνωμα στ</w:t>
      </w:r>
      <w:r>
        <w:rPr>
          <w:rFonts w:eastAsia="Times New Roman"/>
          <w:szCs w:val="24"/>
        </w:rPr>
        <w:t>ην ελληνική κοινωνία θα παραμείνετε.</w:t>
      </w:r>
    </w:p>
    <w:p w14:paraId="73D855F8" w14:textId="77777777" w:rsidR="00D41FAB" w:rsidRDefault="001456E4">
      <w:pPr>
        <w:spacing w:line="600" w:lineRule="auto"/>
        <w:ind w:firstLine="720"/>
        <w:jc w:val="both"/>
        <w:rPr>
          <w:rFonts w:eastAsia="Times New Roman"/>
          <w:szCs w:val="24"/>
        </w:rPr>
      </w:pPr>
      <w:r>
        <w:rPr>
          <w:rFonts w:eastAsia="Times New Roman"/>
          <w:szCs w:val="24"/>
        </w:rPr>
        <w:t>Εμείς θα είμαστε εδώ να λέμε τις αλήθειες, να τις φωνάζουμε με όλη τη δύναμη της ψυχής μας και να καλούμε τους Έλληνες για ένα μόνο πράγμα</w:t>
      </w:r>
      <w:r>
        <w:rPr>
          <w:rFonts w:eastAsia="Times New Roman"/>
          <w:szCs w:val="24"/>
        </w:rPr>
        <w:t>:</w:t>
      </w:r>
      <w:r>
        <w:rPr>
          <w:rFonts w:eastAsia="Times New Roman"/>
          <w:szCs w:val="24"/>
        </w:rPr>
        <w:t xml:space="preserve"> να ξυπνήσουν, να δουν τι γίνεται πραγματικά στον κόσμο, να κλείσουν τα «χαζοκού</w:t>
      </w:r>
      <w:r>
        <w:rPr>
          <w:rFonts w:eastAsia="Times New Roman"/>
          <w:szCs w:val="24"/>
        </w:rPr>
        <w:t>τια» που τόσα χρόνια το</w:t>
      </w:r>
      <w:r>
        <w:rPr>
          <w:rFonts w:eastAsia="Times New Roman"/>
          <w:szCs w:val="24"/>
        </w:rPr>
        <w:t>ύ</w:t>
      </w:r>
      <w:r>
        <w:rPr>
          <w:rFonts w:eastAsia="Times New Roman"/>
          <w:szCs w:val="24"/>
        </w:rPr>
        <w:t>ς έχουν κάνει χυλό το μυαλό και να μπορέσουν πραγματικά να δουν την αλήθεια. Και η αλήθεια σήμερα</w:t>
      </w:r>
      <w:r>
        <w:rPr>
          <w:rFonts w:eastAsia="Times New Roman"/>
          <w:szCs w:val="24"/>
        </w:rPr>
        <w:t>,</w:t>
      </w:r>
      <w:r>
        <w:rPr>
          <w:rFonts w:eastAsia="Times New Roman"/>
          <w:szCs w:val="24"/>
        </w:rPr>
        <w:t xml:space="preserve"> στην αυγή του 2018</w:t>
      </w:r>
      <w:r>
        <w:rPr>
          <w:rFonts w:eastAsia="Times New Roman"/>
          <w:szCs w:val="24"/>
        </w:rPr>
        <w:t>,</w:t>
      </w:r>
      <w:r>
        <w:rPr>
          <w:rFonts w:eastAsia="Times New Roman"/>
          <w:szCs w:val="24"/>
        </w:rPr>
        <w:t xml:space="preserve"> έχει δύο λέξεις: Χρυσή Αυγή.</w:t>
      </w:r>
    </w:p>
    <w:p w14:paraId="73D855F9" w14:textId="77777777" w:rsidR="00D41FAB" w:rsidRDefault="001456E4">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73D855F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w:t>
      </w:r>
      <w:r>
        <w:rPr>
          <w:rFonts w:eastAsia="Times New Roman" w:cs="Times New Roman"/>
          <w:szCs w:val="24"/>
        </w:rPr>
        <w:t>χαριστούμε τον κ. Ηλιόπουλο.</w:t>
      </w:r>
    </w:p>
    <w:p w14:paraId="73D855F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Εμμανουηλίδης από την πλευρά του ΣΥΡΙΖΑ για επτά λεπτά. Ακολουθούν ο κ. Δαβάκης και ο κ. </w:t>
      </w:r>
      <w:proofErr w:type="spellStart"/>
      <w:r>
        <w:rPr>
          <w:rFonts w:eastAsia="Times New Roman" w:cs="Times New Roman"/>
          <w:szCs w:val="24"/>
        </w:rPr>
        <w:t>Μηταφίδης</w:t>
      </w:r>
      <w:proofErr w:type="spellEnd"/>
      <w:r>
        <w:rPr>
          <w:rFonts w:eastAsia="Times New Roman" w:cs="Times New Roman"/>
          <w:szCs w:val="24"/>
        </w:rPr>
        <w:t xml:space="preserve"> και μετά 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 xml:space="preserve"> και συνεχίζουμε με τη λίστα τ</w:t>
      </w:r>
      <w:r>
        <w:rPr>
          <w:rFonts w:eastAsia="Times New Roman" w:cs="Times New Roman"/>
          <w:szCs w:val="24"/>
        </w:rPr>
        <w:t>ω</w:t>
      </w:r>
      <w:r>
        <w:rPr>
          <w:rFonts w:eastAsia="Times New Roman" w:cs="Times New Roman"/>
          <w:szCs w:val="24"/>
        </w:rPr>
        <w:t>ν ομιλητών.</w:t>
      </w:r>
    </w:p>
    <w:p w14:paraId="73D855F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κύριε συνάδελφε, έχετε τον λόγο.</w:t>
      </w:r>
    </w:p>
    <w:p w14:paraId="73D855FD"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ΔΗΜΗΤΡΙΟΣ ΕΜΜΑΝΟΥΗΛΙΔΗΣ: </w:t>
      </w:r>
      <w:r>
        <w:rPr>
          <w:rFonts w:eastAsia="Times New Roman"/>
          <w:szCs w:val="24"/>
        </w:rPr>
        <w:t>Ευχαριστώ, κύριε Πρόεδρε.</w:t>
      </w:r>
    </w:p>
    <w:p w14:paraId="73D855FE" w14:textId="77777777" w:rsidR="00D41FAB" w:rsidRDefault="001456E4">
      <w:pPr>
        <w:spacing w:line="600" w:lineRule="auto"/>
        <w:ind w:firstLine="720"/>
        <w:jc w:val="both"/>
        <w:rPr>
          <w:rFonts w:eastAsia="Times New Roman"/>
          <w:szCs w:val="24"/>
        </w:rPr>
      </w:pPr>
      <w:r>
        <w:rPr>
          <w:rFonts w:eastAsia="Times New Roman"/>
          <w:szCs w:val="24"/>
        </w:rPr>
        <w:t>Κύριε Υπουργέ, κυρίες και κύριοι συνάδελφοι, διαδεχόμενος στο Βήμα τον προηγούμενο ομιλητή</w:t>
      </w:r>
      <w:r>
        <w:rPr>
          <w:rFonts w:eastAsia="Times New Roman"/>
          <w:szCs w:val="24"/>
        </w:rPr>
        <w:t>,</w:t>
      </w:r>
      <w:r>
        <w:rPr>
          <w:rFonts w:eastAsia="Times New Roman"/>
          <w:szCs w:val="24"/>
        </w:rPr>
        <w:t xml:space="preserve"> θα πω ότι βρίσκομαι σε δύσκολη θέση να αρθρώσω αντίλογο για όσα έχει καταμαρτυ</w:t>
      </w:r>
      <w:r>
        <w:rPr>
          <w:rFonts w:eastAsia="Times New Roman"/>
          <w:szCs w:val="24"/>
        </w:rPr>
        <w:t>ρήσει κατακεραυνώνοντας όλο το πολιτικό σύστημα.</w:t>
      </w:r>
    </w:p>
    <w:p w14:paraId="73D855FF" w14:textId="77777777" w:rsidR="00D41FAB" w:rsidRDefault="001456E4">
      <w:pPr>
        <w:spacing w:line="600" w:lineRule="auto"/>
        <w:ind w:firstLine="720"/>
        <w:jc w:val="both"/>
        <w:rPr>
          <w:rFonts w:eastAsia="Times New Roman"/>
          <w:szCs w:val="24"/>
        </w:rPr>
      </w:pPr>
      <w:r>
        <w:rPr>
          <w:rFonts w:eastAsia="Times New Roman"/>
          <w:szCs w:val="24"/>
        </w:rPr>
        <w:t xml:space="preserve">Είναι ατυχία, πράγματι, γιατί θα ήθελα εδώ να βρίσκεται ο κ. Τζαβάρας, τον οποίο παρακολουθώ πάντοτε με περίσσεια προσοχή για τον χειμαρρώδη λόγο του. Εκείνο που θα έλεγα είναι η φράση του Πιραντέλλο: «Έτσι </w:t>
      </w:r>
      <w:r>
        <w:rPr>
          <w:rFonts w:eastAsia="Times New Roman"/>
          <w:szCs w:val="24"/>
        </w:rPr>
        <w:t>είναι, αν έτσι νομίζετε</w:t>
      </w:r>
      <w:r>
        <w:rPr>
          <w:rFonts w:eastAsia="Times New Roman"/>
          <w:szCs w:val="24"/>
        </w:rPr>
        <w:t>.</w:t>
      </w:r>
      <w:r>
        <w:rPr>
          <w:rFonts w:eastAsia="Times New Roman"/>
          <w:szCs w:val="24"/>
        </w:rPr>
        <w:t xml:space="preserve">». </w:t>
      </w:r>
    </w:p>
    <w:p w14:paraId="73D85600" w14:textId="77777777" w:rsidR="00D41FAB" w:rsidRDefault="001456E4">
      <w:pPr>
        <w:spacing w:line="600" w:lineRule="auto"/>
        <w:ind w:firstLine="720"/>
        <w:jc w:val="both"/>
        <w:rPr>
          <w:rFonts w:eastAsia="Times New Roman"/>
          <w:szCs w:val="24"/>
        </w:rPr>
      </w:pPr>
      <w:r>
        <w:rPr>
          <w:rFonts w:eastAsia="Times New Roman"/>
          <w:szCs w:val="24"/>
        </w:rPr>
        <w:t xml:space="preserve">Η συγκατάβαση είναι βασική προϋπόθεση καλοπροαίρετου διαλόγου, μόνο που δεν μπορεί να έχει σχέση η πραγματικότητα με τα «νομίσματα» του κ. Τζαβάρα, γιατί αν μιλάνε για «Θάνατο στη Βενετία», εμείς μιλάμε για οξυγόνωση ενός γερασμένου και ασθματικού </w:t>
      </w:r>
      <w:r>
        <w:rPr>
          <w:rFonts w:eastAsia="Times New Roman"/>
          <w:szCs w:val="24"/>
        </w:rPr>
        <w:t>ι</w:t>
      </w:r>
      <w:r>
        <w:rPr>
          <w:rFonts w:eastAsia="Times New Roman"/>
          <w:szCs w:val="24"/>
        </w:rPr>
        <w:t>δρύματο</w:t>
      </w:r>
      <w:r>
        <w:rPr>
          <w:rFonts w:eastAsia="Times New Roman"/>
          <w:szCs w:val="24"/>
        </w:rPr>
        <w:t>ς από την ολιγωρία και την αδιαφορία της πολιτείας για τα προηγούμενα πενήντα χρόνια –και παραπάνω- της λειτουργίας του.</w:t>
      </w:r>
    </w:p>
    <w:p w14:paraId="73D85601" w14:textId="77777777" w:rsidR="00D41FAB" w:rsidRDefault="001456E4">
      <w:pPr>
        <w:spacing w:line="600" w:lineRule="auto"/>
        <w:ind w:firstLine="720"/>
        <w:jc w:val="both"/>
        <w:rPr>
          <w:rFonts w:eastAsia="Times New Roman" w:cs="Times New Roman"/>
          <w:szCs w:val="24"/>
        </w:rPr>
      </w:pPr>
      <w:r>
        <w:rPr>
          <w:rFonts w:eastAsia="Times New Roman"/>
          <w:szCs w:val="24"/>
        </w:rPr>
        <w:t>Ερχόμαστε στο προκείμενο</w:t>
      </w:r>
      <w:r>
        <w:rPr>
          <w:rFonts w:eastAsia="Times New Roman"/>
          <w:szCs w:val="24"/>
        </w:rPr>
        <w:t>,</w:t>
      </w:r>
      <w:r>
        <w:rPr>
          <w:rFonts w:eastAsia="Times New Roman"/>
          <w:szCs w:val="24"/>
        </w:rPr>
        <w:t xml:space="preserve"> για να πούμε ότι σήμερα συζητούμε ένα νομοσχέδιο ιδιαίτερα σημαντικό, το οποίο αφορά την </w:t>
      </w:r>
      <w:r>
        <w:rPr>
          <w:rFonts w:eastAsia="Times New Roman"/>
          <w:szCs w:val="24"/>
        </w:rPr>
        <w:lastRenderedPageBreak/>
        <w:t xml:space="preserve">ερευνητική παρουσία </w:t>
      </w:r>
      <w:r>
        <w:rPr>
          <w:rFonts w:eastAsia="Times New Roman"/>
          <w:szCs w:val="24"/>
        </w:rPr>
        <w:t xml:space="preserve">της χώρας μας στο εξωτερικό και αυτό γιατί το </w:t>
      </w:r>
      <w:r>
        <w:rPr>
          <w:rFonts w:eastAsia="Times New Roman" w:cs="Times New Roman"/>
          <w:szCs w:val="24"/>
        </w:rPr>
        <w:t xml:space="preserve">Ελληνικό Ινστιτούτο Βυζαντινών και Μεταβυζαντινών Σπουδών αποτελεί το μοναδικό ερευνητικό </w:t>
      </w:r>
      <w:r>
        <w:rPr>
          <w:rFonts w:eastAsia="Times New Roman" w:cs="Times New Roman"/>
          <w:szCs w:val="24"/>
        </w:rPr>
        <w:t>ί</w:t>
      </w:r>
      <w:r>
        <w:rPr>
          <w:rFonts w:eastAsia="Times New Roman" w:cs="Times New Roman"/>
          <w:szCs w:val="24"/>
        </w:rPr>
        <w:t xml:space="preserve">δρυμα που διαθέτει η χώρα μας στο εξωτερικό, ενώ παράλληλα το </w:t>
      </w:r>
      <w:r>
        <w:rPr>
          <w:rFonts w:eastAsia="Times New Roman" w:cs="Times New Roman"/>
          <w:szCs w:val="24"/>
        </w:rPr>
        <w:t>ί</w:t>
      </w:r>
      <w:r>
        <w:rPr>
          <w:rFonts w:eastAsia="Times New Roman" w:cs="Times New Roman"/>
          <w:szCs w:val="24"/>
        </w:rPr>
        <w:t xml:space="preserve">δρυμα αυτό έχει μια ιστορική παρουσία και μια υπόσταση που είναι εμβληματική για τον </w:t>
      </w:r>
      <w:r>
        <w:rPr>
          <w:rFonts w:eastAsia="Times New Roman" w:cs="Times New Roman"/>
          <w:szCs w:val="24"/>
        </w:rPr>
        <w:t>Ε</w:t>
      </w:r>
      <w:r>
        <w:rPr>
          <w:rFonts w:eastAsia="Times New Roman" w:cs="Times New Roman"/>
          <w:szCs w:val="24"/>
        </w:rPr>
        <w:t>λληνισμό.</w:t>
      </w:r>
    </w:p>
    <w:p w14:paraId="73D8560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Πριν αξιολογήσουμε το υπό συζήτηση νομοσχέδιο,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ιδιαίτερη ιστορική σημασία του. </w:t>
      </w:r>
    </w:p>
    <w:p w14:paraId="73D85603" w14:textId="77777777" w:rsidR="00D41FAB" w:rsidRDefault="001456E4">
      <w:pPr>
        <w:spacing w:line="600" w:lineRule="auto"/>
        <w:ind w:firstLine="720"/>
        <w:jc w:val="both"/>
        <w:rPr>
          <w:rFonts w:eastAsia="Times New Roman"/>
          <w:szCs w:val="24"/>
        </w:rPr>
      </w:pPr>
      <w:r>
        <w:rPr>
          <w:rFonts w:eastAsia="Times New Roman" w:cs="Times New Roman"/>
          <w:szCs w:val="24"/>
        </w:rPr>
        <w:t xml:space="preserve">Έπειτα από μορφωτική συμφωνία μεταξύ της Ελλάδας </w:t>
      </w:r>
      <w:r>
        <w:rPr>
          <w:rFonts w:eastAsia="Times New Roman" w:cs="Times New Roman"/>
          <w:szCs w:val="24"/>
        </w:rPr>
        <w:t xml:space="preserve">και της Ιταλίας, ιδρύθηκε το 1951 το </w:t>
      </w:r>
      <w:r>
        <w:rPr>
          <w:rFonts w:eastAsia="Times New Roman" w:cs="Times New Roman"/>
          <w:szCs w:val="24"/>
        </w:rPr>
        <w:t>ι</w:t>
      </w:r>
      <w:r>
        <w:rPr>
          <w:rFonts w:eastAsia="Times New Roman" w:cs="Times New Roman"/>
          <w:szCs w:val="24"/>
        </w:rPr>
        <w:t>νστιτούτο, με σκοπό να προωθήσει την έρευνα σχετικά με τις βενετοκρατούμενες ελληνικές περιοχές και να αξιολογήσει και να αξιοποιήσει τα κρατικά αρχεία της Βενετίας.</w:t>
      </w:r>
      <w:r>
        <w:rPr>
          <w:rFonts w:eastAsia="Times New Roman"/>
          <w:szCs w:val="24"/>
        </w:rPr>
        <w:t xml:space="preserve">                                                     </w:t>
      </w:r>
      <w:r>
        <w:rPr>
          <w:rFonts w:eastAsia="Times New Roman"/>
          <w:szCs w:val="24"/>
        </w:rPr>
        <w:t xml:space="preserve">             </w:t>
      </w:r>
    </w:p>
    <w:p w14:paraId="73D8560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Πρέπει, επίσης, να σημειώσουμε ότι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 xml:space="preserve">οινότητα της Βενετίας δώρισε μεγάλη ακίνητη περιουσία στο </w:t>
      </w:r>
      <w:r>
        <w:rPr>
          <w:rFonts w:eastAsia="Times New Roman" w:cs="Times New Roman"/>
          <w:szCs w:val="24"/>
        </w:rPr>
        <w:t>ί</w:t>
      </w:r>
      <w:r>
        <w:rPr>
          <w:rFonts w:eastAsia="Times New Roman" w:cs="Times New Roman"/>
          <w:szCs w:val="24"/>
        </w:rPr>
        <w:t xml:space="preserve">δρυμα, η οποία περιλαμβάνει το αρχείο του </w:t>
      </w:r>
      <w:r>
        <w:rPr>
          <w:rFonts w:eastAsia="Times New Roman" w:cs="Times New Roman"/>
          <w:szCs w:val="24"/>
        </w:rPr>
        <w:t>Ε</w:t>
      </w:r>
      <w:r>
        <w:rPr>
          <w:rFonts w:eastAsia="Times New Roman" w:cs="Times New Roman"/>
          <w:szCs w:val="24"/>
        </w:rPr>
        <w:t xml:space="preserve">λληνισμού της Βενετίας, το </w:t>
      </w:r>
      <w:r>
        <w:rPr>
          <w:rFonts w:eastAsia="Times New Roman" w:cs="Times New Roman"/>
          <w:szCs w:val="24"/>
        </w:rPr>
        <w:t>Μ</w:t>
      </w:r>
      <w:r>
        <w:rPr>
          <w:rFonts w:eastAsia="Times New Roman" w:cs="Times New Roman"/>
          <w:szCs w:val="24"/>
        </w:rPr>
        <w:t xml:space="preserve">έγαρο της </w:t>
      </w:r>
      <w:proofErr w:type="spellStart"/>
      <w:r>
        <w:rPr>
          <w:rFonts w:eastAsia="Times New Roman" w:cs="Times New Roman"/>
          <w:szCs w:val="24"/>
        </w:rPr>
        <w:t>Φλαγγινείου</w:t>
      </w:r>
      <w:proofErr w:type="spellEnd"/>
      <w:r>
        <w:rPr>
          <w:rFonts w:eastAsia="Times New Roman" w:cs="Times New Roman"/>
          <w:szCs w:val="24"/>
        </w:rPr>
        <w:t xml:space="preserve"> Σχολής</w:t>
      </w:r>
      <w:r>
        <w:rPr>
          <w:rFonts w:eastAsia="Times New Roman" w:cs="Times New Roman"/>
          <w:szCs w:val="24"/>
        </w:rPr>
        <w:t>,</w:t>
      </w:r>
      <w:r>
        <w:rPr>
          <w:rFonts w:eastAsia="Times New Roman" w:cs="Times New Roman"/>
          <w:szCs w:val="24"/>
        </w:rPr>
        <w:t xml:space="preserve"> στο οποίο φιλοξενείται το </w:t>
      </w:r>
      <w:r>
        <w:rPr>
          <w:rFonts w:eastAsia="Times New Roman" w:cs="Times New Roman"/>
          <w:szCs w:val="24"/>
        </w:rPr>
        <w:t>ι</w:t>
      </w:r>
      <w:r>
        <w:rPr>
          <w:rFonts w:eastAsia="Times New Roman" w:cs="Times New Roman"/>
          <w:szCs w:val="24"/>
        </w:rPr>
        <w:t>νστιτούτ</w:t>
      </w:r>
      <w:r>
        <w:rPr>
          <w:rFonts w:eastAsia="Times New Roman" w:cs="Times New Roman"/>
          <w:szCs w:val="24"/>
        </w:rPr>
        <w:t>ο, καθώς και άλλα κινητά και ακίνητα κειμήλια ιδιαίτερης</w:t>
      </w:r>
      <w:r>
        <w:rPr>
          <w:rFonts w:eastAsia="Times New Roman" w:cs="Times New Roman"/>
          <w:szCs w:val="24"/>
        </w:rPr>
        <w:t>,</w:t>
      </w:r>
      <w:r>
        <w:rPr>
          <w:rFonts w:eastAsia="Times New Roman" w:cs="Times New Roman"/>
          <w:szCs w:val="24"/>
        </w:rPr>
        <w:t xml:space="preserve"> σημαντικής</w:t>
      </w:r>
      <w:r>
        <w:rPr>
          <w:rFonts w:eastAsia="Times New Roman" w:cs="Times New Roman"/>
          <w:szCs w:val="24"/>
        </w:rPr>
        <w:t>,</w:t>
      </w:r>
      <w:r>
        <w:rPr>
          <w:rFonts w:eastAsia="Times New Roman" w:cs="Times New Roman"/>
          <w:szCs w:val="24"/>
        </w:rPr>
        <w:t xml:space="preserve"> αξίας. </w:t>
      </w:r>
    </w:p>
    <w:p w14:paraId="73D8560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Αναφέρομαι στα παραπάνω</w:t>
      </w:r>
      <w:r>
        <w:rPr>
          <w:rFonts w:eastAsia="Times New Roman" w:cs="Times New Roman"/>
          <w:szCs w:val="24"/>
        </w:rPr>
        <w:t>,</w:t>
      </w:r>
      <w:r>
        <w:rPr>
          <w:rFonts w:eastAsia="Times New Roman" w:cs="Times New Roman"/>
          <w:szCs w:val="24"/>
        </w:rPr>
        <w:t xml:space="preserve"> για να τονίσω ότι δεν αποτελεί έκφραση </w:t>
      </w:r>
      <w:proofErr w:type="spellStart"/>
      <w:r>
        <w:rPr>
          <w:rFonts w:eastAsia="Times New Roman" w:cs="Times New Roman"/>
          <w:szCs w:val="24"/>
        </w:rPr>
        <w:t>μικρομεγαλισμού</w:t>
      </w:r>
      <w:proofErr w:type="spellEnd"/>
      <w:r>
        <w:rPr>
          <w:rFonts w:eastAsia="Times New Roman" w:cs="Times New Roman"/>
          <w:szCs w:val="24"/>
        </w:rPr>
        <w:t xml:space="preserve"> αν ισχυριστούμε ότι το </w:t>
      </w:r>
      <w:r>
        <w:rPr>
          <w:rFonts w:eastAsia="Times New Roman" w:cs="Times New Roman"/>
          <w:szCs w:val="24"/>
        </w:rPr>
        <w:t>ι</w:t>
      </w:r>
      <w:r>
        <w:rPr>
          <w:rFonts w:eastAsia="Times New Roman" w:cs="Times New Roman"/>
          <w:szCs w:val="24"/>
        </w:rPr>
        <w:t>νστιτούτο θα έπρεπε να έχει μια παγκόσμια ακτινοβολία, αρκεί να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εκτός από τη σημαντική του ιστορία -στην οποία σύντομα αναφέρθηκα- οι </w:t>
      </w:r>
      <w:r>
        <w:rPr>
          <w:rFonts w:eastAsia="Times New Roman" w:cs="Times New Roman"/>
          <w:szCs w:val="24"/>
        </w:rPr>
        <w:t>Β</w:t>
      </w:r>
      <w:r>
        <w:rPr>
          <w:rFonts w:eastAsia="Times New Roman" w:cs="Times New Roman"/>
          <w:szCs w:val="24"/>
        </w:rPr>
        <w:t xml:space="preserve">υζαντινές </w:t>
      </w:r>
      <w:r>
        <w:rPr>
          <w:rFonts w:eastAsia="Times New Roman" w:cs="Times New Roman"/>
          <w:szCs w:val="24"/>
        </w:rPr>
        <w:t>Σ</w:t>
      </w:r>
      <w:r>
        <w:rPr>
          <w:rFonts w:eastAsia="Times New Roman" w:cs="Times New Roman"/>
          <w:szCs w:val="24"/>
        </w:rPr>
        <w:t xml:space="preserve">πουδές τις τελευταίες δεκαετίες αποτελούν πεδίο επιστημονικής έρευνας με εξαιρετικό παγκόσμιο ενδιαφέρον της ακαδημαϊκής κοινότητας στον χώρο των </w:t>
      </w:r>
      <w:r>
        <w:rPr>
          <w:rFonts w:eastAsia="Times New Roman" w:cs="Times New Roman"/>
          <w:szCs w:val="24"/>
        </w:rPr>
        <w:t>Α</w:t>
      </w:r>
      <w:r>
        <w:rPr>
          <w:rFonts w:eastAsia="Times New Roman" w:cs="Times New Roman"/>
          <w:szCs w:val="24"/>
        </w:rPr>
        <w:t xml:space="preserve">νθρωπιστικών </w:t>
      </w:r>
      <w:r>
        <w:rPr>
          <w:rFonts w:eastAsia="Times New Roman" w:cs="Times New Roman"/>
          <w:szCs w:val="24"/>
        </w:rPr>
        <w:t>Σ</w:t>
      </w:r>
      <w:r>
        <w:rPr>
          <w:rFonts w:eastAsia="Times New Roman" w:cs="Times New Roman"/>
          <w:szCs w:val="24"/>
        </w:rPr>
        <w:t>πο</w:t>
      </w:r>
      <w:r>
        <w:rPr>
          <w:rFonts w:eastAsia="Times New Roman" w:cs="Times New Roman"/>
          <w:szCs w:val="24"/>
        </w:rPr>
        <w:t>υδών.</w:t>
      </w:r>
    </w:p>
    <w:p w14:paraId="73D8560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Μιλάμε, λοιπόν, σήμερα για ένα ελληνικό </w:t>
      </w:r>
      <w:r>
        <w:rPr>
          <w:rFonts w:eastAsia="Times New Roman" w:cs="Times New Roman"/>
          <w:szCs w:val="24"/>
        </w:rPr>
        <w:t>ί</w:t>
      </w:r>
      <w:r>
        <w:rPr>
          <w:rFonts w:eastAsia="Times New Roman" w:cs="Times New Roman"/>
          <w:szCs w:val="24"/>
        </w:rPr>
        <w:t>δρυμα του εξωτερικού, του οποίου η θεματική στόχευση περιλαμβάνει το βυζαντινό και μεταβυζαντινό χρονικό διάστημα. Αυτό από μόνο του μπορεί να αποτελέσει πεδίο για πνευματικές και επιστημονικές ζυμώσεις σε παγ</w:t>
      </w:r>
      <w:r>
        <w:rPr>
          <w:rFonts w:eastAsia="Times New Roman" w:cs="Times New Roman"/>
          <w:szCs w:val="24"/>
        </w:rPr>
        <w:t xml:space="preserve">κόσμια κλίμακα. </w:t>
      </w:r>
    </w:p>
    <w:p w14:paraId="73D8560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πρέπει, όμως, να παραδεχθούμε ότι</w:t>
      </w:r>
      <w:r>
        <w:rPr>
          <w:rFonts w:eastAsia="Times New Roman" w:cs="Times New Roman"/>
          <w:szCs w:val="24"/>
        </w:rPr>
        <w:t>,</w:t>
      </w:r>
      <w:r>
        <w:rPr>
          <w:rFonts w:eastAsia="Times New Roman" w:cs="Times New Roman"/>
          <w:szCs w:val="24"/>
        </w:rPr>
        <w:t xml:space="preserve"> παρά την ιδιαίτερα σημαντική ιστορία αλλά και περιουσία του </w:t>
      </w:r>
      <w:r>
        <w:rPr>
          <w:rFonts w:eastAsia="Times New Roman" w:cs="Times New Roman"/>
          <w:szCs w:val="24"/>
        </w:rPr>
        <w:t>ι</w:t>
      </w:r>
      <w:r>
        <w:rPr>
          <w:rFonts w:eastAsia="Times New Roman" w:cs="Times New Roman"/>
          <w:szCs w:val="24"/>
        </w:rPr>
        <w:t>δρύματος, κατά το τελευταίο διάστημα εμφάνιζε χαρακτηριστικά ενός γερασμένου ινστιτούτου. Αυτό συνέβαινε ίσως εξαιτίας του ελλειμματικού ενδ</w:t>
      </w:r>
      <w:r>
        <w:rPr>
          <w:rFonts w:eastAsia="Times New Roman" w:cs="Times New Roman"/>
          <w:szCs w:val="24"/>
        </w:rPr>
        <w:t xml:space="preserve">ιαφέροντος από πλευράς της πολιτείας ως προς τη λειτουργία του και ως προς την ανάγκη </w:t>
      </w:r>
      <w:proofErr w:type="spellStart"/>
      <w:r>
        <w:rPr>
          <w:rFonts w:eastAsia="Times New Roman" w:cs="Times New Roman"/>
          <w:szCs w:val="24"/>
        </w:rPr>
        <w:t>εξακτίνωσης</w:t>
      </w:r>
      <w:proofErr w:type="spellEnd"/>
      <w:r>
        <w:rPr>
          <w:rFonts w:eastAsia="Times New Roman" w:cs="Times New Roman"/>
          <w:szCs w:val="24"/>
        </w:rPr>
        <w:t xml:space="preserve"> του πνευματικού και πολιτιστικού του πλούτου. </w:t>
      </w:r>
    </w:p>
    <w:p w14:paraId="73D8560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και το συγκεκριμένο σχέδιο νόμου έρχεται να προσδώσει νέα δυναμική στο </w:t>
      </w:r>
      <w:r>
        <w:rPr>
          <w:rFonts w:eastAsia="Times New Roman" w:cs="Times New Roman"/>
          <w:szCs w:val="24"/>
        </w:rPr>
        <w:t>ι</w:t>
      </w:r>
      <w:r>
        <w:rPr>
          <w:rFonts w:eastAsia="Times New Roman" w:cs="Times New Roman"/>
          <w:szCs w:val="24"/>
        </w:rPr>
        <w:t xml:space="preserve">νστιτούτο, εισάγοντας </w:t>
      </w:r>
      <w:r>
        <w:rPr>
          <w:rFonts w:eastAsia="Times New Roman" w:cs="Times New Roman"/>
          <w:szCs w:val="24"/>
        </w:rPr>
        <w:t xml:space="preserve">μεταρρυθμίσεις και αλλαγές οι οποίες είναι απόλυτα συμβατές τόσο με την ιστορία του όσο και με τον ρόλο που αυτό μπορεί και πρέπει να διαδραματίσει εξαιτίας των εγνωσμένων δυνατοτήτων του. </w:t>
      </w:r>
    </w:p>
    <w:p w14:paraId="73D8560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Έτσι, λοιπόν, όπως μας παρουσιάστηκε από την εισηγήτρια, το σχέδιο</w:t>
      </w:r>
      <w:r>
        <w:rPr>
          <w:rFonts w:eastAsia="Times New Roman" w:cs="Times New Roman"/>
          <w:szCs w:val="24"/>
        </w:rPr>
        <w:t xml:space="preserve"> νόμου διευρύνει τους σκοπούς του </w:t>
      </w:r>
      <w:r>
        <w:rPr>
          <w:rFonts w:eastAsia="Times New Roman" w:cs="Times New Roman"/>
          <w:szCs w:val="24"/>
        </w:rPr>
        <w:t>ι</w:t>
      </w:r>
      <w:r>
        <w:rPr>
          <w:rFonts w:eastAsia="Times New Roman" w:cs="Times New Roman"/>
          <w:szCs w:val="24"/>
        </w:rPr>
        <w:t>νστιτούτου και στην ανάδειξη φιλολογικών, ιστορικών και ευρύτερων θεμάτων του ελληνικού πολιτισμού, ενώ εισάγει αλλαγές στη δομή και λειτουργία, προκειμένου να καταστήσει περισσότερο λειτουργική και αποτελεσματική τη διοί</w:t>
      </w:r>
      <w:r>
        <w:rPr>
          <w:rFonts w:eastAsia="Times New Roman" w:cs="Times New Roman"/>
          <w:szCs w:val="24"/>
        </w:rPr>
        <w:t xml:space="preserve">κησή του. Το ίδιο συμβαίνει και με τις αλλαγές στη διαχειριστική επιτροπή, καθώς και στο προσωπικό του, προκειμένου να αντιμετωπιστούν προβλήματα και υπαρκτές παθογένειες. </w:t>
      </w:r>
    </w:p>
    <w:p w14:paraId="73D8560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Πρέπει, επίσης, να πούμε ότι το νομοσχέδιο που συζητούμε σήμερα είναι αποτέλεσμα μι</w:t>
      </w:r>
      <w:r>
        <w:rPr>
          <w:rFonts w:eastAsia="Times New Roman" w:cs="Times New Roman"/>
          <w:szCs w:val="24"/>
        </w:rPr>
        <w:t xml:space="preserve">ας ιδιαίτερα ενδιαφέρουσας διαδικασίας ουσιαστικού διαλόγου που προηγήθηκε στις συνεδριάσεις των </w:t>
      </w:r>
      <w:r>
        <w:rPr>
          <w:rFonts w:eastAsia="Times New Roman" w:cs="Times New Roman"/>
          <w:szCs w:val="24"/>
        </w:rPr>
        <w:t>ε</w:t>
      </w:r>
      <w:r>
        <w:rPr>
          <w:rFonts w:eastAsia="Times New Roman" w:cs="Times New Roman"/>
          <w:szCs w:val="24"/>
        </w:rPr>
        <w:t xml:space="preserve">πιτροπών. Η </w:t>
      </w:r>
      <w:r>
        <w:rPr>
          <w:rFonts w:eastAsia="Times New Roman" w:cs="Times New Roman"/>
          <w:szCs w:val="24"/>
        </w:rPr>
        <w:t>ε</w:t>
      </w:r>
      <w:r>
        <w:rPr>
          <w:rFonts w:eastAsia="Times New Roman" w:cs="Times New Roman"/>
          <w:szCs w:val="24"/>
        </w:rPr>
        <w:t>πιτροπή μέσα από τις εργασίες της απέδειξε το πώς μπορούμε, στο πλαίσιο της ευθύνης μας, να παράγουμε νομοθετικό έργο που να βελτιώνει ένα νομοσχ</w:t>
      </w:r>
      <w:r>
        <w:rPr>
          <w:rFonts w:eastAsia="Times New Roman" w:cs="Times New Roman"/>
          <w:szCs w:val="24"/>
        </w:rPr>
        <w:t xml:space="preserve">έδιο που </w:t>
      </w:r>
      <w:r>
        <w:rPr>
          <w:rFonts w:eastAsia="Times New Roman" w:cs="Times New Roman"/>
          <w:szCs w:val="24"/>
        </w:rPr>
        <w:lastRenderedPageBreak/>
        <w:t xml:space="preserve">κατατίθεται αρχικά με εμφανείς ίσως αδυναμίες, όχι κατ’ ανάγκη σκόπιμες. </w:t>
      </w:r>
    </w:p>
    <w:p w14:paraId="73D8560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διαβάζοντας το πρώτο άρθρο του σχεδίου νόμου, όπως αυτό κατατέθηκε αρχικά στην </w:t>
      </w:r>
      <w:r>
        <w:rPr>
          <w:rFonts w:eastAsia="Times New Roman" w:cs="Times New Roman"/>
          <w:szCs w:val="24"/>
        </w:rPr>
        <w:t>ε</w:t>
      </w:r>
      <w:r>
        <w:rPr>
          <w:rFonts w:eastAsia="Times New Roman" w:cs="Times New Roman"/>
          <w:szCs w:val="24"/>
        </w:rPr>
        <w:t>πιτροπή μας, διαπίστωσα -όπως άλλωστε είχα καταθέσει- μια αντίφαση, όχι υφέ</w:t>
      </w:r>
      <w:r>
        <w:rPr>
          <w:rFonts w:eastAsia="Times New Roman" w:cs="Times New Roman"/>
          <w:szCs w:val="24"/>
        </w:rPr>
        <w:t>ρπουσα</w:t>
      </w:r>
      <w:r>
        <w:rPr>
          <w:rFonts w:eastAsia="Times New Roman" w:cs="Times New Roman"/>
          <w:szCs w:val="24"/>
        </w:rPr>
        <w:t>,</w:t>
      </w:r>
      <w:r>
        <w:rPr>
          <w:rFonts w:eastAsia="Times New Roman" w:cs="Times New Roman"/>
          <w:szCs w:val="24"/>
        </w:rPr>
        <w:t xml:space="preserve"> αλλά έκδηλη. Ενώ ποσοτικά και κυρίως θεματικά αναφερόταν στους σκοπούς του </w:t>
      </w:r>
      <w:r>
        <w:rPr>
          <w:rFonts w:eastAsia="Times New Roman" w:cs="Times New Roman"/>
          <w:szCs w:val="24"/>
        </w:rPr>
        <w:t>ι</w:t>
      </w:r>
      <w:r>
        <w:rPr>
          <w:rFonts w:eastAsia="Times New Roman" w:cs="Times New Roman"/>
          <w:szCs w:val="24"/>
        </w:rPr>
        <w:t xml:space="preserve">νστιτούτου που έχουν χαρακτήρα μορφωτικό, εκπαιδευτικό και ερευνητικό, στη συνέχεια ανέφερε επίσης ρητά ότι το </w:t>
      </w:r>
      <w:r>
        <w:rPr>
          <w:rFonts w:eastAsia="Times New Roman" w:cs="Times New Roman"/>
          <w:szCs w:val="24"/>
        </w:rPr>
        <w:t>ι</w:t>
      </w:r>
      <w:r>
        <w:rPr>
          <w:rFonts w:eastAsia="Times New Roman" w:cs="Times New Roman"/>
          <w:szCs w:val="24"/>
        </w:rPr>
        <w:t>νστιτούτο υπάγεται στη γενική εποπτεία του Υπουργείου Εξωτερ</w:t>
      </w:r>
      <w:r>
        <w:rPr>
          <w:rFonts w:eastAsia="Times New Roman" w:cs="Times New Roman"/>
          <w:szCs w:val="24"/>
        </w:rPr>
        <w:t xml:space="preserve">ικών και σε ό,τι αφορά τη μορφωτική και εκπαιδευτική δραστηριότητά του στην εποπτεία του Υπουργείου Παιδείας, Έρευνας και Θρησκευμάτων. Δηλαδή, υπήρχε μια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ομολογία της αποδοχής του </w:t>
      </w:r>
      <w:r>
        <w:rPr>
          <w:rFonts w:eastAsia="Times New Roman" w:cs="Times New Roman"/>
          <w:szCs w:val="24"/>
          <w:lang w:val="en-US"/>
        </w:rPr>
        <w:t>primus</w:t>
      </w:r>
      <w:r>
        <w:rPr>
          <w:rFonts w:eastAsia="Times New Roman" w:cs="Times New Roman"/>
          <w:szCs w:val="24"/>
        </w:rPr>
        <w:t xml:space="preserve"> </w:t>
      </w:r>
      <w:r>
        <w:rPr>
          <w:rFonts w:eastAsia="Times New Roman" w:cs="Times New Roman"/>
          <w:szCs w:val="24"/>
          <w:lang w:val="en-US"/>
        </w:rPr>
        <w:t>inter</w:t>
      </w:r>
      <w:r>
        <w:rPr>
          <w:rFonts w:eastAsia="Times New Roman" w:cs="Times New Roman"/>
          <w:szCs w:val="24"/>
        </w:rPr>
        <w:t xml:space="preserve"> </w:t>
      </w:r>
      <w:r>
        <w:rPr>
          <w:rFonts w:eastAsia="Times New Roman" w:cs="Times New Roman"/>
          <w:szCs w:val="24"/>
          <w:lang w:val="en-US"/>
        </w:rPr>
        <w:t>pares</w:t>
      </w:r>
      <w:r>
        <w:rPr>
          <w:rFonts w:eastAsia="Times New Roman" w:cs="Times New Roman"/>
          <w:szCs w:val="24"/>
        </w:rPr>
        <w:t xml:space="preserve"> του Υπουργείου Εξωτερικών. </w:t>
      </w:r>
    </w:p>
    <w:p w14:paraId="73D8560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αντίφαση αυτή που</w:t>
      </w:r>
      <w:r>
        <w:rPr>
          <w:rFonts w:eastAsia="Times New Roman" w:cs="Times New Roman"/>
          <w:szCs w:val="24"/>
        </w:rPr>
        <w:t xml:space="preserve"> υπήρχε αρχικά θεραπεύτηκε μέσα από τον διάλογο που ακολούθησε, τιμώντας την κοινοβουλευτική διαδικασία. Ακούγοντας τον Υπουργό βλέπουμε ότι μέσα από την ανάδειξη προβληματισμού και εντοπισμού των αδυναμιών που είχε το νομοσχέδιο στην αρχική του μορφή, περ</w:t>
      </w:r>
      <w:r>
        <w:rPr>
          <w:rFonts w:eastAsia="Times New Roman" w:cs="Times New Roman"/>
          <w:szCs w:val="24"/>
        </w:rPr>
        <w:t xml:space="preserve">άσαμε σε </w:t>
      </w:r>
      <w:r>
        <w:rPr>
          <w:rFonts w:eastAsia="Times New Roman" w:cs="Times New Roman"/>
          <w:szCs w:val="24"/>
        </w:rPr>
        <w:lastRenderedPageBreak/>
        <w:t xml:space="preserve">«θεραπεία» σημαντικών στοιχείων, ώστε να καταστεί ένα λειτουργικό νομοσχέδιο, που με τις ρυθμίσεις του και τις νομοτεχνικές του βελτιώσεις διασφαλίζει τόσο τον ουσιαστικό ερευνητικό του χαρακτήρα όσο και τη χρηστή οικονομική διαχείριση του </w:t>
      </w:r>
      <w:r>
        <w:rPr>
          <w:rFonts w:eastAsia="Times New Roman" w:cs="Times New Roman"/>
          <w:szCs w:val="24"/>
        </w:rPr>
        <w:t>ι</w:t>
      </w:r>
      <w:r>
        <w:rPr>
          <w:rFonts w:eastAsia="Times New Roman" w:cs="Times New Roman"/>
          <w:szCs w:val="24"/>
        </w:rPr>
        <w:t>δρύματ</w:t>
      </w:r>
      <w:r>
        <w:rPr>
          <w:rFonts w:eastAsia="Times New Roman" w:cs="Times New Roman"/>
          <w:szCs w:val="24"/>
        </w:rPr>
        <w:t xml:space="preserve">ος. </w:t>
      </w:r>
    </w:p>
    <w:p w14:paraId="73D8560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Εκείνο που έχω να επισημάνω</w:t>
      </w:r>
      <w:r>
        <w:rPr>
          <w:rFonts w:eastAsia="Times New Roman" w:cs="Times New Roman"/>
          <w:szCs w:val="24"/>
        </w:rPr>
        <w:t>,</w:t>
      </w:r>
      <w:r>
        <w:rPr>
          <w:rFonts w:eastAsia="Times New Roman" w:cs="Times New Roman"/>
          <w:szCs w:val="24"/>
        </w:rPr>
        <w:t xml:space="preserve"> κλείνοντας, είναι ότι το σχέδιο νόμου που συζητούμε δίνει τη δυνατότητα στο Ίδρυμα της Βενετίας να αποκτήσει την </w:t>
      </w:r>
      <w:proofErr w:type="spellStart"/>
      <w:r>
        <w:rPr>
          <w:rFonts w:eastAsia="Times New Roman" w:cs="Times New Roman"/>
          <w:szCs w:val="24"/>
        </w:rPr>
        <w:t>εμβληματικότητα</w:t>
      </w:r>
      <w:proofErr w:type="spellEnd"/>
      <w:r>
        <w:rPr>
          <w:rFonts w:eastAsia="Times New Roman" w:cs="Times New Roman"/>
          <w:szCs w:val="24"/>
        </w:rPr>
        <w:t xml:space="preserve"> αλλά κυρίως τη θέση που του αρμόζει στο παγκόσμιο πνευματικό και επιστημονικό γίγνεσθαι. </w:t>
      </w:r>
    </w:p>
    <w:p w14:paraId="73D8560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 xml:space="preserve">αριστώ. </w:t>
      </w:r>
    </w:p>
    <w:p w14:paraId="73D8560F" w14:textId="77777777" w:rsidR="00D41FAB" w:rsidRDefault="001456E4">
      <w:pPr>
        <w:spacing w:line="600" w:lineRule="auto"/>
        <w:ind w:firstLine="720"/>
        <w:jc w:val="center"/>
        <w:rPr>
          <w:rFonts w:eastAsia="Times New Roman" w:cs="Times New Roman"/>
          <w:szCs w:val="24"/>
        </w:rPr>
      </w:pPr>
      <w:r w:rsidRPr="00DD5BCA">
        <w:rPr>
          <w:rFonts w:eastAsia="Times New Roman" w:cs="Times New Roman"/>
          <w:szCs w:val="24"/>
        </w:rPr>
        <w:t>(</w:t>
      </w:r>
      <w:r>
        <w:rPr>
          <w:rFonts w:eastAsia="Times New Roman" w:cs="Times New Roman"/>
          <w:szCs w:val="24"/>
        </w:rPr>
        <w:t>Χειροκροτήματα)</w:t>
      </w:r>
    </w:p>
    <w:p w14:paraId="73D8561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Εμμανουηλίδη. </w:t>
      </w:r>
    </w:p>
    <w:p w14:paraId="73D8561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Δαβάκης από τη Νέα Δημοκρατία</w:t>
      </w:r>
      <w:r>
        <w:rPr>
          <w:rFonts w:eastAsia="Times New Roman" w:cs="Times New Roman"/>
          <w:szCs w:val="24"/>
        </w:rPr>
        <w:t>,</w:t>
      </w:r>
      <w:r>
        <w:rPr>
          <w:rFonts w:eastAsia="Times New Roman" w:cs="Times New Roman"/>
          <w:szCs w:val="24"/>
        </w:rPr>
        <w:t xml:space="preserve"> για επτά λεπτά. </w:t>
      </w:r>
    </w:p>
    <w:p w14:paraId="73D8561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Κυρίες και κύριοι συνάδελφοι, σήμερα από του Βήματος αυτού δεν θα </w:t>
      </w:r>
      <w:r>
        <w:rPr>
          <w:rFonts w:eastAsia="Times New Roman" w:cs="Times New Roman"/>
          <w:szCs w:val="24"/>
        </w:rPr>
        <w:t xml:space="preserve">μιλήσω εγώ. Εγώ ό,τι </w:t>
      </w:r>
      <w:r>
        <w:rPr>
          <w:rFonts w:eastAsia="Times New Roman" w:cs="Times New Roman"/>
          <w:szCs w:val="24"/>
        </w:rPr>
        <w:lastRenderedPageBreak/>
        <w:t xml:space="preserve">είχα να πω το είπα κατά τη διαδικασία της αρμόδιας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αλλά δυστυχώς μίλησα, όπως πολλοί συνάδελφοι, εις </w:t>
      </w:r>
      <w:proofErr w:type="spellStart"/>
      <w:r>
        <w:rPr>
          <w:rFonts w:eastAsia="Times New Roman" w:cs="Times New Roman"/>
          <w:szCs w:val="24"/>
        </w:rPr>
        <w:t>ώτα</w:t>
      </w:r>
      <w:proofErr w:type="spellEnd"/>
      <w:r>
        <w:rPr>
          <w:rFonts w:eastAsia="Times New Roman" w:cs="Times New Roman"/>
          <w:szCs w:val="24"/>
        </w:rPr>
        <w:t xml:space="preserve"> μη ακουόντων. </w:t>
      </w:r>
    </w:p>
    <w:p w14:paraId="73D8561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μιλήσει ο Άγγελος </w:t>
      </w:r>
      <w:proofErr w:type="spellStart"/>
      <w:r>
        <w:rPr>
          <w:rFonts w:eastAsia="Times New Roman" w:cs="Times New Roman"/>
          <w:szCs w:val="24"/>
        </w:rPr>
        <w:t>Δεληβορ</w:t>
      </w:r>
      <w:r>
        <w:rPr>
          <w:rFonts w:eastAsia="Times New Roman" w:cs="Times New Roman"/>
          <w:szCs w:val="24"/>
        </w:rPr>
        <w:t>ρ</w:t>
      </w:r>
      <w:r>
        <w:rPr>
          <w:rFonts w:eastAsia="Times New Roman" w:cs="Times New Roman"/>
          <w:szCs w:val="24"/>
        </w:rPr>
        <w:t>ιάς</w:t>
      </w:r>
      <w:proofErr w:type="spellEnd"/>
      <w:r>
        <w:rPr>
          <w:rFonts w:eastAsia="Times New Roman" w:cs="Times New Roman"/>
          <w:szCs w:val="24"/>
        </w:rPr>
        <w:t xml:space="preserve">, που πρόσφατα σε σημείωμά του στην </w:t>
      </w:r>
      <w:r>
        <w:rPr>
          <w:rFonts w:eastAsia="Times New Roman" w:cs="Times New Roman"/>
          <w:szCs w:val="24"/>
        </w:rPr>
        <w:t xml:space="preserve">εφημερίδα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ΚΑΘΗΜΕΡΙΝΗ</w:t>
      </w:r>
      <w:r>
        <w:rPr>
          <w:rFonts w:eastAsia="Times New Roman" w:cs="Times New Roman"/>
          <w:szCs w:val="24"/>
        </w:rPr>
        <w:t>» γράφει: «Επειδή για τρίτη συνεχή φορά επαναλαμβάνεται η ίδια αποτρόπαια ιστορία της δήθεν αναβάθμισης, της εκμετάλλευσης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εγκαταστάσεων του Ινστιτούτου της Βενετίας για ανομολόγητους πολιτικούς σκοπούς, είχα ελπίσει ότι η προσφορά τ</w:t>
      </w:r>
      <w:r>
        <w:rPr>
          <w:rFonts w:eastAsia="Times New Roman" w:cs="Times New Roman"/>
          <w:szCs w:val="24"/>
        </w:rPr>
        <w:t xml:space="preserve">ων εκλεκτών συναδέλφων που προστάτευσαν ως τώρα επάξια το επιστημονικό και διεθνώς αναγνωρισμένο επίπεδο του </w:t>
      </w:r>
      <w:r>
        <w:rPr>
          <w:rFonts w:eastAsia="Times New Roman" w:cs="Times New Roman"/>
          <w:szCs w:val="24"/>
        </w:rPr>
        <w:t>ι</w:t>
      </w:r>
      <w:r>
        <w:rPr>
          <w:rFonts w:eastAsia="Times New Roman" w:cs="Times New Roman"/>
          <w:szCs w:val="24"/>
        </w:rPr>
        <w:t>νστιτούτου θα είχε εκτιμηθεί όσο τουλάχιστον θα απαιτούσε και η προστασία του δικού τους κύρους από τις αθλιότητες ενός υπόγειου διασυρμού</w:t>
      </w:r>
      <w:r>
        <w:rPr>
          <w:rFonts w:eastAsia="Times New Roman" w:cs="Times New Roman"/>
          <w:szCs w:val="24"/>
        </w:rPr>
        <w:t>.</w:t>
      </w:r>
      <w:r>
        <w:rPr>
          <w:rFonts w:eastAsia="Times New Roman" w:cs="Times New Roman"/>
          <w:szCs w:val="24"/>
        </w:rPr>
        <w:t xml:space="preserve">». </w:t>
      </w:r>
    </w:p>
    <w:p w14:paraId="73D8561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μιλήσει, κυρίες και κύριοι συνάδελφοι, ο Μιχάλης Τιβέριος, ο Καθηγητής της Κλασικής Αρχαιολογίας του Αριστοτέλειου Πανεπιστημίου Θεσσαλονίκης, που αναφέρει: «Υπενθυμίζω ότι πρόκειται για το μοναδικό κρατικό ερευνητικό κέντρο που δραστηριοποιείται εκτός ελλ</w:t>
      </w:r>
      <w:r>
        <w:rPr>
          <w:rFonts w:eastAsia="Times New Roman" w:cs="Times New Roman"/>
          <w:szCs w:val="24"/>
        </w:rPr>
        <w:t xml:space="preserve">ηνικής επικράτειας και ότι για τη λειτουργία του ο Έλληνας φορολογούμενος δεν επιβαρύνεται ούτε με </w:t>
      </w:r>
      <w:r>
        <w:rPr>
          <w:rFonts w:eastAsia="Times New Roman" w:cs="Times New Roman"/>
          <w:szCs w:val="24"/>
        </w:rPr>
        <w:lastRenderedPageBreak/>
        <w:t xml:space="preserve">ένα ευρώ, αφού έχει εξασφαλισμένη οικονομική επάρκεια, την οποία οφείλει στην πάλαι ποτέ ακμαία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οινότητα της Βενετίας, η οποία του παρέσχε λαμπρή σ</w:t>
      </w:r>
      <w:r>
        <w:rPr>
          <w:rFonts w:eastAsia="Times New Roman" w:cs="Times New Roman"/>
          <w:szCs w:val="24"/>
        </w:rPr>
        <w:t>τέγη και του μεταβίβασε τη μεγάλη της περιουσία με ορισμένους βέβαια όρους, όπως είναι η εκπλήρωση των σκοπών της ίδρυσής του</w:t>
      </w:r>
      <w:r>
        <w:rPr>
          <w:rFonts w:eastAsia="Times New Roman" w:cs="Times New Roman"/>
          <w:szCs w:val="24"/>
        </w:rPr>
        <w:t>.</w:t>
      </w:r>
      <w:r>
        <w:rPr>
          <w:rFonts w:eastAsia="Times New Roman" w:cs="Times New Roman"/>
          <w:szCs w:val="24"/>
        </w:rPr>
        <w:t>».</w:t>
      </w:r>
    </w:p>
    <w:p w14:paraId="73D8561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Συνεχίζει ο Τιβέριος: «Ο κίνδυνος να εισχωρήσει στο </w:t>
      </w:r>
      <w:r>
        <w:rPr>
          <w:rFonts w:eastAsia="Times New Roman" w:cs="Times New Roman"/>
          <w:szCs w:val="24"/>
        </w:rPr>
        <w:t>ι</w:t>
      </w:r>
      <w:r>
        <w:rPr>
          <w:rFonts w:eastAsia="Times New Roman" w:cs="Times New Roman"/>
          <w:szCs w:val="24"/>
        </w:rPr>
        <w:t>νστιτούτο ο οικείος μας διαλυτικός κομματισμός βρίσκεται προ των πυλών, πο</w:t>
      </w:r>
      <w:r>
        <w:rPr>
          <w:rFonts w:eastAsia="Times New Roman" w:cs="Times New Roman"/>
          <w:szCs w:val="24"/>
        </w:rPr>
        <w:t xml:space="preserve">λύ περισσότερο μάλιστα αφού δεν θα απαιτείται πλέον ο εκάστοτε </w:t>
      </w:r>
      <w:r>
        <w:rPr>
          <w:rFonts w:eastAsia="Times New Roman" w:cs="Times New Roman"/>
          <w:szCs w:val="24"/>
        </w:rPr>
        <w:t>π</w:t>
      </w:r>
      <w:r>
        <w:rPr>
          <w:rFonts w:eastAsia="Times New Roman" w:cs="Times New Roman"/>
          <w:szCs w:val="24"/>
        </w:rPr>
        <w:t xml:space="preserve">ρόεδρός του να είναι επιστήμων αναγνωρισμένης αξίας, ειδικός, όπως έλεγε αρχικά ο νόμος, εις τα </w:t>
      </w:r>
      <w:proofErr w:type="spellStart"/>
      <w:r>
        <w:rPr>
          <w:rFonts w:eastAsia="Times New Roman" w:cs="Times New Roman"/>
          <w:szCs w:val="24"/>
        </w:rPr>
        <w:t>βυζαντινάς</w:t>
      </w:r>
      <w:proofErr w:type="spellEnd"/>
      <w:r>
        <w:rPr>
          <w:rFonts w:eastAsia="Times New Roman" w:cs="Times New Roman"/>
          <w:szCs w:val="24"/>
        </w:rPr>
        <w:t xml:space="preserve"> και </w:t>
      </w:r>
      <w:proofErr w:type="spellStart"/>
      <w:r>
        <w:rPr>
          <w:rFonts w:eastAsia="Times New Roman" w:cs="Times New Roman"/>
          <w:szCs w:val="24"/>
        </w:rPr>
        <w:t>μεταβυζαντινάς</w:t>
      </w:r>
      <w:proofErr w:type="spellEnd"/>
      <w:r>
        <w:rPr>
          <w:rFonts w:eastAsia="Times New Roman" w:cs="Times New Roman"/>
          <w:szCs w:val="24"/>
        </w:rPr>
        <w:t xml:space="preserve"> </w:t>
      </w:r>
      <w:proofErr w:type="spellStart"/>
      <w:r>
        <w:rPr>
          <w:rFonts w:eastAsia="Times New Roman" w:cs="Times New Roman"/>
          <w:szCs w:val="24"/>
        </w:rPr>
        <w:t>μελέτας</w:t>
      </w:r>
      <w:proofErr w:type="spellEnd"/>
      <w:r>
        <w:rPr>
          <w:rFonts w:eastAsia="Times New Roman" w:cs="Times New Roman"/>
          <w:szCs w:val="24"/>
        </w:rPr>
        <w:t>, όπως συνέβαινε ως τώρα, αλλά απλώς ένας πανεπιστημιακός ο</w:t>
      </w:r>
      <w:r>
        <w:rPr>
          <w:rFonts w:eastAsia="Times New Roman" w:cs="Times New Roman"/>
          <w:szCs w:val="24"/>
        </w:rPr>
        <w:t xml:space="preserve">ποιασδήποτε βαθμίδας ή ένας ερευνητής ερευνητικού κέντρου με συναφές αντικείμενο με τους σκοπούς του </w:t>
      </w:r>
      <w:r>
        <w:rPr>
          <w:rFonts w:eastAsia="Times New Roman" w:cs="Times New Roman"/>
          <w:szCs w:val="24"/>
        </w:rPr>
        <w:t>ι</w:t>
      </w:r>
      <w:r>
        <w:rPr>
          <w:rFonts w:eastAsia="Times New Roman" w:cs="Times New Roman"/>
          <w:szCs w:val="24"/>
        </w:rPr>
        <w:t xml:space="preserve">νστιτούτου, οι οποίοι, </w:t>
      </w:r>
      <w:proofErr w:type="spellStart"/>
      <w:r>
        <w:rPr>
          <w:rFonts w:eastAsia="Times New Roman" w:cs="Times New Roman"/>
          <w:szCs w:val="24"/>
        </w:rPr>
        <w:t>σημειωτέον</w:t>
      </w:r>
      <w:proofErr w:type="spellEnd"/>
      <w:r>
        <w:rPr>
          <w:rFonts w:eastAsia="Times New Roman" w:cs="Times New Roman"/>
          <w:szCs w:val="24"/>
        </w:rPr>
        <w:t xml:space="preserve">, διευρύνονται. Το </w:t>
      </w:r>
      <w:r>
        <w:rPr>
          <w:rFonts w:eastAsia="Times New Roman" w:cs="Times New Roman"/>
          <w:szCs w:val="24"/>
        </w:rPr>
        <w:t>ι</w:t>
      </w:r>
      <w:r>
        <w:rPr>
          <w:rFonts w:eastAsia="Times New Roman" w:cs="Times New Roman"/>
          <w:szCs w:val="24"/>
        </w:rPr>
        <w:t xml:space="preserve">νστιτούτο, εκτός από την προαγωγή των </w:t>
      </w:r>
      <w:r>
        <w:rPr>
          <w:rFonts w:eastAsia="Times New Roman" w:cs="Times New Roman"/>
          <w:szCs w:val="24"/>
        </w:rPr>
        <w:t>Β</w:t>
      </w:r>
      <w:r>
        <w:rPr>
          <w:rFonts w:eastAsia="Times New Roman" w:cs="Times New Roman"/>
          <w:szCs w:val="24"/>
        </w:rPr>
        <w:t xml:space="preserve">υζαντινών και </w:t>
      </w:r>
      <w:r>
        <w:rPr>
          <w:rFonts w:eastAsia="Times New Roman" w:cs="Times New Roman"/>
          <w:szCs w:val="24"/>
        </w:rPr>
        <w:t>Μ</w:t>
      </w:r>
      <w:r>
        <w:rPr>
          <w:rFonts w:eastAsia="Times New Roman" w:cs="Times New Roman"/>
          <w:szCs w:val="24"/>
        </w:rPr>
        <w:t xml:space="preserve">εταβυζαντινών </w:t>
      </w:r>
      <w:r>
        <w:rPr>
          <w:rFonts w:eastAsia="Times New Roman" w:cs="Times New Roman"/>
          <w:szCs w:val="24"/>
        </w:rPr>
        <w:t>Σ</w:t>
      </w:r>
      <w:r>
        <w:rPr>
          <w:rFonts w:eastAsia="Times New Roman" w:cs="Times New Roman"/>
          <w:szCs w:val="24"/>
        </w:rPr>
        <w:t>πουδών, επιφορτίζεται και με την</w:t>
      </w:r>
      <w:r>
        <w:rPr>
          <w:rFonts w:eastAsia="Times New Roman" w:cs="Times New Roman"/>
          <w:szCs w:val="24"/>
        </w:rPr>
        <w:t xml:space="preserve"> προαγωγή της πολιτιστικής μας διπλωματίας!».</w:t>
      </w:r>
    </w:p>
    <w:p w14:paraId="73D8561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Ινστιτούτο Βυζαντινών και Μεταβυζαντινών Σπουδών», συνεχίζει ο Τιβέριος, «με εν δυνάμει μάλιστα </w:t>
      </w:r>
      <w:r>
        <w:rPr>
          <w:rFonts w:eastAsia="Times New Roman" w:cs="Times New Roman"/>
          <w:szCs w:val="24"/>
        </w:rPr>
        <w:t>π</w:t>
      </w:r>
      <w:r>
        <w:rPr>
          <w:rFonts w:eastAsia="Times New Roman" w:cs="Times New Roman"/>
          <w:szCs w:val="24"/>
        </w:rPr>
        <w:t xml:space="preserve">ρόεδρό του </w:t>
      </w:r>
      <w:r>
        <w:rPr>
          <w:rFonts w:eastAsia="Times New Roman" w:cs="Times New Roman"/>
          <w:szCs w:val="24"/>
        </w:rPr>
        <w:lastRenderedPageBreak/>
        <w:t>άσχετο με τις παραπάνω σπουδές, καταδικάζεται σε αργό θάνατο. Το μοναδικό ερευνητικό μας κέντρο εν</w:t>
      </w:r>
      <w:r>
        <w:rPr>
          <w:rFonts w:eastAsia="Times New Roman" w:cs="Times New Roman"/>
          <w:szCs w:val="24"/>
        </w:rPr>
        <w:t xml:space="preserve"> τη αλλοδαπή και μάλιστα σε πόλη όπου μεγαλούργησε ο </w:t>
      </w:r>
      <w:r>
        <w:rPr>
          <w:rFonts w:eastAsia="Times New Roman" w:cs="Times New Roman"/>
          <w:szCs w:val="24"/>
        </w:rPr>
        <w:t>Ε</w:t>
      </w:r>
      <w:r>
        <w:rPr>
          <w:rFonts w:eastAsia="Times New Roman" w:cs="Times New Roman"/>
          <w:szCs w:val="24"/>
        </w:rPr>
        <w:t>λληνισμός, παίζοντας σημαντικό ρόλο στη μετάδοση του ελληνικού πολιτισμού στη Δύση, παροπλίζεται. Υπενθυμίζω ότι και άλλες φορές οι κυβερνώντες έχουν δείξει αντιπάθεια -ή άγνοια- για την πρωτογενή έρευν</w:t>
      </w:r>
      <w:r>
        <w:rPr>
          <w:rFonts w:eastAsia="Times New Roman" w:cs="Times New Roman"/>
          <w:szCs w:val="24"/>
        </w:rPr>
        <w:t xml:space="preserve">α. </w:t>
      </w:r>
    </w:p>
    <w:p w14:paraId="73D8561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Το 1982 η τότε ηγεσία του Υπουργείου Πολιτισμού, γοητευμένη προφανώς από τη μαγεία της πόλης των </w:t>
      </w:r>
      <w:proofErr w:type="spellStart"/>
      <w:r>
        <w:rPr>
          <w:rFonts w:eastAsia="Times New Roman" w:cs="Times New Roman"/>
          <w:szCs w:val="24"/>
        </w:rPr>
        <w:t>γονδολιέρων</w:t>
      </w:r>
      <w:proofErr w:type="spellEnd"/>
      <w:r>
        <w:rPr>
          <w:rFonts w:eastAsia="Times New Roman" w:cs="Times New Roman"/>
          <w:szCs w:val="24"/>
        </w:rPr>
        <w:t xml:space="preserve">, είχε ονειρευτεί τη μετατροπή του ερευνητικού αυτού </w:t>
      </w:r>
      <w:r>
        <w:rPr>
          <w:rFonts w:eastAsia="Times New Roman" w:cs="Times New Roman"/>
          <w:szCs w:val="24"/>
        </w:rPr>
        <w:t>ι</w:t>
      </w:r>
      <w:r>
        <w:rPr>
          <w:rFonts w:eastAsia="Times New Roman" w:cs="Times New Roman"/>
          <w:szCs w:val="24"/>
        </w:rPr>
        <w:t xml:space="preserve">νστιτούτου με τη ζηλευτή </w:t>
      </w:r>
      <w:r w:rsidRPr="00BF031D">
        <w:rPr>
          <w:rFonts w:eastAsia="Times New Roman" w:cs="Times New Roman"/>
          <w:szCs w:val="24"/>
        </w:rPr>
        <w:t>“</w:t>
      </w:r>
      <w:r>
        <w:rPr>
          <w:rFonts w:eastAsia="Times New Roman" w:cs="Times New Roman"/>
          <w:szCs w:val="24"/>
        </w:rPr>
        <w:t>προίκα</w:t>
      </w:r>
      <w:r w:rsidRPr="00F23C3C">
        <w:rPr>
          <w:rFonts w:eastAsia="Times New Roman" w:cs="Times New Roman"/>
          <w:szCs w:val="24"/>
        </w:rPr>
        <w:t>”</w:t>
      </w:r>
      <w:r>
        <w:rPr>
          <w:rFonts w:eastAsia="Times New Roman" w:cs="Times New Roman"/>
          <w:szCs w:val="24"/>
        </w:rPr>
        <w:t xml:space="preserve"> σε πολιτιστικό κέντρο. Ευτυχώς, η προσπάθεια εκείνη έμε</w:t>
      </w:r>
      <w:r>
        <w:rPr>
          <w:rFonts w:eastAsia="Times New Roman" w:cs="Times New Roman"/>
          <w:szCs w:val="24"/>
        </w:rPr>
        <w:t xml:space="preserve">ινε στο κενό. </w:t>
      </w:r>
    </w:p>
    <w:p w14:paraId="73D8561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Οι ιθύνοντες του Υπουργείου Εξωτερικών λόγω αρμοδιότητας»</w:t>
      </w:r>
      <w:r>
        <w:rPr>
          <w:rFonts w:eastAsia="Times New Roman" w:cs="Times New Roman"/>
          <w:szCs w:val="24"/>
        </w:rPr>
        <w:t>,</w:t>
      </w:r>
      <w:r>
        <w:rPr>
          <w:rFonts w:eastAsia="Times New Roman" w:cs="Times New Roman"/>
          <w:szCs w:val="24"/>
        </w:rPr>
        <w:t xml:space="preserve"> συνεχίζει ο Τιβέριος</w:t>
      </w:r>
      <w:r>
        <w:rPr>
          <w:rFonts w:eastAsia="Times New Roman" w:cs="Times New Roman"/>
          <w:szCs w:val="24"/>
        </w:rPr>
        <w:t>,</w:t>
      </w:r>
      <w:r>
        <w:rPr>
          <w:rFonts w:eastAsia="Times New Roman" w:cs="Times New Roman"/>
          <w:szCs w:val="24"/>
        </w:rPr>
        <w:t xml:space="preserve"> «δεν μπορεί παρά να είναι ενήμεροι για τη δράση στη χώρα μας πολλών ξένων ερευνητικών ιδρυμάτων. Έκαναν, όμως, τον κόπο να πληροφορηθούν αν για την επιλογή της</w:t>
      </w:r>
      <w:r>
        <w:rPr>
          <w:rFonts w:eastAsia="Times New Roman" w:cs="Times New Roman"/>
          <w:szCs w:val="24"/>
        </w:rPr>
        <w:t xml:space="preserve"> διεύθυνσής τους και γενικά για τη λειτουργία τους τον κύριο λόγο τον έχει το Υπουργείο Εξωτερικών των χωρών τους; </w:t>
      </w:r>
    </w:p>
    <w:p w14:paraId="73D8561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Δεν είναι η πρώτη φορά που το Υπουργείο Εξωτερικών προσπαθεί να χειραγωγήσει το Ινστιτούτο της Βενετίας. Το 1982, </w:t>
      </w:r>
      <w:r>
        <w:rPr>
          <w:rFonts w:eastAsia="Times New Roman" w:cs="Times New Roman"/>
          <w:szCs w:val="24"/>
        </w:rPr>
        <w:lastRenderedPageBreak/>
        <w:t>με αφορμή και πάλι καταγγ</w:t>
      </w:r>
      <w:r>
        <w:rPr>
          <w:rFonts w:eastAsia="Times New Roman" w:cs="Times New Roman"/>
          <w:szCs w:val="24"/>
        </w:rPr>
        <w:t xml:space="preserve">ελίες για κακοδιαχείριση της τότε διοίκησής του, κινήθηκε δραστήρια, αποβλέποντας και τότε στον πλήρη έλεγχό του. Το </w:t>
      </w:r>
      <w:r>
        <w:rPr>
          <w:rFonts w:eastAsia="Times New Roman" w:cs="Times New Roman"/>
          <w:szCs w:val="24"/>
        </w:rPr>
        <w:t>ι</w:t>
      </w:r>
      <w:r>
        <w:rPr>
          <w:rFonts w:eastAsia="Times New Roman" w:cs="Times New Roman"/>
          <w:szCs w:val="24"/>
        </w:rPr>
        <w:t xml:space="preserve">νστιτούτο ταλαιπωρήθηκε, αδρανοποιήθηκε για επτά ολόκληρα χρόνια. Ο τότε </w:t>
      </w:r>
      <w:r>
        <w:rPr>
          <w:rFonts w:eastAsia="Times New Roman" w:cs="Times New Roman"/>
          <w:szCs w:val="24"/>
        </w:rPr>
        <w:t>δ</w:t>
      </w:r>
      <w:r>
        <w:rPr>
          <w:rFonts w:eastAsia="Times New Roman" w:cs="Times New Roman"/>
          <w:szCs w:val="24"/>
        </w:rPr>
        <w:t>ιευθυντής και ένα στέλεχός του σύρθηκαν στα δικαστήρια, ώσπου τε</w:t>
      </w:r>
      <w:r>
        <w:rPr>
          <w:rFonts w:eastAsia="Times New Roman" w:cs="Times New Roman"/>
          <w:szCs w:val="24"/>
        </w:rPr>
        <w:t xml:space="preserve">λικά δικαιώθηκαν πανηγυρικά, νομικά και ηθικά. </w:t>
      </w:r>
    </w:p>
    <w:p w14:paraId="73D8561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Δυστυχώς, το ατυχές εκείνο επεισόδιο δεν φαίνεται να φρονημάτισε τους ανθρώπους του Υπουργείου. Η Βενετία, η ξακουστή πόλη των Δόγηδων, τους σαγηνεύει αενάως. </w:t>
      </w:r>
    </w:p>
    <w:p w14:paraId="73D8561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Η βούληση του Υπουργείου Εξωτερικών να </w:t>
      </w:r>
      <w:r>
        <w:rPr>
          <w:rFonts w:eastAsia="Times New Roman" w:cs="Times New Roman"/>
          <w:szCs w:val="24"/>
        </w:rPr>
        <w:t>προωθήσει την πολιτιστική διπλωματία είναι σεβαστή. Για τον σκοπό αυτό θα μπορούσε»</w:t>
      </w:r>
      <w:r>
        <w:rPr>
          <w:rFonts w:eastAsia="Times New Roman" w:cs="Times New Roman"/>
          <w:szCs w:val="24"/>
        </w:rPr>
        <w:t>,</w:t>
      </w:r>
      <w:r>
        <w:rPr>
          <w:rFonts w:eastAsia="Times New Roman" w:cs="Times New Roman"/>
          <w:szCs w:val="24"/>
        </w:rPr>
        <w:t xml:space="preserve"> και το λέω σε εσάς τώρα, κύριε Υπουργέ</w:t>
      </w:r>
      <w:r>
        <w:rPr>
          <w:rFonts w:eastAsia="Times New Roman" w:cs="Times New Roman"/>
          <w:szCs w:val="24"/>
        </w:rPr>
        <w:t>,</w:t>
      </w:r>
      <w:r>
        <w:rPr>
          <w:rFonts w:eastAsia="Times New Roman" w:cs="Times New Roman"/>
          <w:szCs w:val="24"/>
        </w:rPr>
        <w:t xml:space="preserve"> «να ζητήσει την ένταξη στις υπηρεσίες του του Ιδρύματος Ελληνικού Πολιτισμού, που συστήθηκε για ανάλογους σκοπούς και το οποίο σήμε</w:t>
      </w:r>
      <w:r>
        <w:rPr>
          <w:rFonts w:eastAsia="Times New Roman" w:cs="Times New Roman"/>
          <w:szCs w:val="24"/>
        </w:rPr>
        <w:t xml:space="preserve">ρα βρίσκεται κάτω από τη </w:t>
      </w:r>
      <w:r w:rsidRPr="00E30C9F">
        <w:rPr>
          <w:rFonts w:eastAsia="Times New Roman" w:cs="Times New Roman"/>
          <w:szCs w:val="24"/>
        </w:rPr>
        <w:t>“</w:t>
      </w:r>
      <w:r>
        <w:rPr>
          <w:rFonts w:eastAsia="Times New Roman" w:cs="Times New Roman"/>
          <w:szCs w:val="24"/>
        </w:rPr>
        <w:t>στέγη</w:t>
      </w:r>
      <w:r w:rsidRPr="00E30C9F">
        <w:rPr>
          <w:rFonts w:eastAsia="Times New Roman" w:cs="Times New Roman"/>
          <w:szCs w:val="24"/>
        </w:rPr>
        <w:t>”</w:t>
      </w:r>
      <w:r>
        <w:rPr>
          <w:rFonts w:eastAsia="Times New Roman" w:cs="Times New Roman"/>
          <w:szCs w:val="24"/>
        </w:rPr>
        <w:t xml:space="preserve"> του αδύναμου Υπουργείου Πολιτισμού. Πότε θα πρυτανεύσει στη χώρα μας το αυτονόητο;».</w:t>
      </w:r>
    </w:p>
    <w:p w14:paraId="73D8561C" w14:textId="77777777" w:rsidR="00D41FAB" w:rsidRDefault="001456E4">
      <w:pPr>
        <w:spacing w:line="600" w:lineRule="auto"/>
        <w:ind w:firstLine="720"/>
        <w:jc w:val="both"/>
        <w:rPr>
          <w:rFonts w:eastAsia="Times New Roman"/>
          <w:szCs w:val="24"/>
        </w:rPr>
      </w:pPr>
      <w:r>
        <w:rPr>
          <w:rFonts w:eastAsia="Times New Roman"/>
          <w:szCs w:val="24"/>
        </w:rPr>
        <w:t xml:space="preserve">Κλείνω με τον Παναγιώτη </w:t>
      </w:r>
      <w:proofErr w:type="spellStart"/>
      <w:r>
        <w:rPr>
          <w:rFonts w:eastAsia="Times New Roman"/>
          <w:szCs w:val="24"/>
        </w:rPr>
        <w:t>Βοκοτόπουλο</w:t>
      </w:r>
      <w:proofErr w:type="spellEnd"/>
      <w:r>
        <w:rPr>
          <w:rFonts w:eastAsia="Times New Roman"/>
          <w:szCs w:val="24"/>
        </w:rPr>
        <w:t>, Ομότιμο Καθηγητή της Φιλοσοφικής Σχολής του Πανεπιστημίου Αθηνών, ο ο</w:t>
      </w:r>
      <w:r>
        <w:rPr>
          <w:rFonts w:eastAsia="Times New Roman"/>
          <w:szCs w:val="24"/>
        </w:rPr>
        <w:lastRenderedPageBreak/>
        <w:t>ποίος λέει: «Η πολλοστή εντός τρ</w:t>
      </w:r>
      <w:r>
        <w:rPr>
          <w:rFonts w:eastAsia="Times New Roman"/>
          <w:szCs w:val="24"/>
        </w:rPr>
        <w:t xml:space="preserve">ιακονταετίας προσπάθεια αλώσεως του </w:t>
      </w:r>
      <w:r>
        <w:rPr>
          <w:rFonts w:eastAsia="Times New Roman"/>
          <w:szCs w:val="24"/>
        </w:rPr>
        <w:t>ι</w:t>
      </w:r>
      <w:r>
        <w:rPr>
          <w:rFonts w:eastAsia="Times New Roman"/>
          <w:szCs w:val="24"/>
        </w:rPr>
        <w:t xml:space="preserve">νστιτούτου, μου θυμίζει μία επιγραφή που είχα διαβάσει προ πολλών ετών στην </w:t>
      </w:r>
      <w:proofErr w:type="spellStart"/>
      <w:r>
        <w:rPr>
          <w:rFonts w:eastAsia="Times New Roman"/>
          <w:szCs w:val="24"/>
        </w:rPr>
        <w:t>Καλοπούλα</w:t>
      </w:r>
      <w:proofErr w:type="spellEnd"/>
      <w:r>
        <w:rPr>
          <w:rFonts w:eastAsia="Times New Roman"/>
          <w:szCs w:val="24"/>
        </w:rPr>
        <w:t xml:space="preserve">, τη βρύση έξω από το </w:t>
      </w:r>
      <w:r>
        <w:rPr>
          <w:rFonts w:eastAsia="Times New Roman"/>
          <w:szCs w:val="24"/>
        </w:rPr>
        <w:t>μ</w:t>
      </w:r>
      <w:r>
        <w:rPr>
          <w:rFonts w:eastAsia="Times New Roman"/>
          <w:szCs w:val="24"/>
        </w:rPr>
        <w:t xml:space="preserve">οναστήρι της Καισαριανής, που είχε προφανώς υποστεί βανδαλισμούς: </w:t>
      </w:r>
      <w:r w:rsidRPr="00FF4D50">
        <w:rPr>
          <w:rFonts w:eastAsia="Times New Roman"/>
          <w:szCs w:val="24"/>
        </w:rPr>
        <w:t>“</w:t>
      </w:r>
      <w:r>
        <w:rPr>
          <w:rFonts w:eastAsia="Times New Roman"/>
          <w:szCs w:val="24"/>
        </w:rPr>
        <w:t>Ρωμιέ, αν δεν μπορείς να φτιάξεις, τουλάχιστ</w:t>
      </w:r>
      <w:r>
        <w:rPr>
          <w:rFonts w:eastAsia="Times New Roman"/>
          <w:szCs w:val="24"/>
        </w:rPr>
        <w:t>ον μη χαλάς</w:t>
      </w:r>
      <w:r w:rsidRPr="00FF4D50">
        <w:rPr>
          <w:rFonts w:eastAsia="Times New Roman"/>
          <w:szCs w:val="24"/>
        </w:rPr>
        <w:t>”</w:t>
      </w:r>
      <w:r>
        <w:rPr>
          <w:rFonts w:eastAsia="Times New Roman"/>
          <w:szCs w:val="24"/>
        </w:rPr>
        <w:t xml:space="preserve">. </w:t>
      </w:r>
    </w:p>
    <w:p w14:paraId="73D8561D" w14:textId="77777777" w:rsidR="00D41FAB" w:rsidRDefault="001456E4">
      <w:pPr>
        <w:spacing w:line="600" w:lineRule="auto"/>
        <w:ind w:firstLine="720"/>
        <w:jc w:val="both"/>
        <w:rPr>
          <w:rFonts w:eastAsia="Times New Roman"/>
          <w:szCs w:val="24"/>
        </w:rPr>
      </w:pPr>
      <w:r>
        <w:rPr>
          <w:rFonts w:eastAsia="Times New Roman"/>
          <w:szCs w:val="24"/>
        </w:rPr>
        <w:t>»</w:t>
      </w:r>
      <w:r>
        <w:rPr>
          <w:rFonts w:eastAsia="Times New Roman"/>
          <w:szCs w:val="24"/>
        </w:rPr>
        <w:t xml:space="preserve">Αντί να μεθοδεύει με αξιοζήλευτη επιμονή την αδρανοποίηση του μοναδικού ελληνικού ερευνητικού κέντρου στο εξωτερικό, το Υπουργείο Εξωτερικών θα μπορούσε να διοχετεύσει τη δραστηριότητά του σε άλλους τομείς, όπως ο επαναπατρισμός, βάσει των </w:t>
      </w:r>
      <w:r>
        <w:rPr>
          <w:rFonts w:eastAsia="Times New Roman"/>
          <w:szCs w:val="24"/>
        </w:rPr>
        <w:t xml:space="preserve">διεθνών συνθηκών, των εκατοντάδων </w:t>
      </w:r>
      <w:proofErr w:type="spellStart"/>
      <w:r>
        <w:rPr>
          <w:rFonts w:eastAsia="Times New Roman"/>
          <w:szCs w:val="24"/>
        </w:rPr>
        <w:t>χειρογράφων</w:t>
      </w:r>
      <w:proofErr w:type="spellEnd"/>
      <w:r>
        <w:rPr>
          <w:rFonts w:eastAsia="Times New Roman"/>
          <w:szCs w:val="24"/>
        </w:rPr>
        <w:t xml:space="preserve">, αντικειμένων μεταλλοτεχνίας και άλλων κειμηλίων που οι Βούλγαροι έκλεψαν από την </w:t>
      </w:r>
      <w:r>
        <w:rPr>
          <w:rFonts w:eastAsia="Times New Roman"/>
          <w:szCs w:val="24"/>
        </w:rPr>
        <w:t>α</w:t>
      </w:r>
      <w:r>
        <w:rPr>
          <w:rFonts w:eastAsia="Times New Roman"/>
          <w:szCs w:val="24"/>
        </w:rPr>
        <w:t xml:space="preserve">νατολική Μακεδονία προ ενός αιώνος. </w:t>
      </w:r>
    </w:p>
    <w:p w14:paraId="73D8561E" w14:textId="77777777" w:rsidR="00D41FAB" w:rsidRDefault="001456E4">
      <w:pPr>
        <w:spacing w:line="600" w:lineRule="auto"/>
        <w:ind w:firstLine="720"/>
        <w:jc w:val="both"/>
        <w:rPr>
          <w:rFonts w:eastAsia="Times New Roman"/>
          <w:szCs w:val="24"/>
        </w:rPr>
      </w:pPr>
      <w:r>
        <w:rPr>
          <w:rFonts w:eastAsia="Times New Roman"/>
          <w:szCs w:val="24"/>
        </w:rPr>
        <w:t>»</w:t>
      </w:r>
      <w:r>
        <w:rPr>
          <w:rFonts w:eastAsia="Times New Roman"/>
          <w:szCs w:val="24"/>
        </w:rPr>
        <w:t>Η προώθηση της δραστηριότητας του Ελληνικού Ιδρύματος Πολιτισμού από το οποίο τόσα περιμέ</w:t>
      </w:r>
      <w:r>
        <w:rPr>
          <w:rFonts w:eastAsia="Times New Roman"/>
          <w:szCs w:val="24"/>
        </w:rPr>
        <w:t>ναμε και του οποίου την ύπαρξη μ</w:t>
      </w:r>
      <w:r>
        <w:rPr>
          <w:rFonts w:eastAsia="Times New Roman"/>
          <w:szCs w:val="24"/>
        </w:rPr>
        <w:t>α</w:t>
      </w:r>
      <w:r>
        <w:rPr>
          <w:rFonts w:eastAsia="Times New Roman"/>
          <w:szCs w:val="24"/>
        </w:rPr>
        <w:t xml:space="preserve">ς θυμίζει η περιοδική αλλαγή του </w:t>
      </w:r>
      <w:r>
        <w:rPr>
          <w:rFonts w:eastAsia="Times New Roman"/>
          <w:szCs w:val="24"/>
        </w:rPr>
        <w:t>δ</w:t>
      </w:r>
      <w:r>
        <w:rPr>
          <w:rFonts w:eastAsia="Times New Roman"/>
          <w:szCs w:val="24"/>
        </w:rPr>
        <w:t xml:space="preserve">ιοικητικού του </w:t>
      </w:r>
      <w:r>
        <w:rPr>
          <w:rFonts w:eastAsia="Times New Roman"/>
          <w:szCs w:val="24"/>
        </w:rPr>
        <w:t>σ</w:t>
      </w:r>
      <w:r>
        <w:rPr>
          <w:rFonts w:eastAsia="Times New Roman"/>
          <w:szCs w:val="24"/>
        </w:rPr>
        <w:t xml:space="preserve">υμβουλίου αναλόγως των κομματικών ισορροπιών ή η ίδρυση ελληνικού επιστημονικού ινστιτούτου στη Ρώμη, όπου αντιπροσωπεύονται οι πιο απίθανες χώρες, ενώ απουσιάζει η Ελλάδα. </w:t>
      </w:r>
      <w:r>
        <w:rPr>
          <w:rFonts w:eastAsia="Times New Roman"/>
          <w:szCs w:val="24"/>
        </w:rPr>
        <w:lastRenderedPageBreak/>
        <w:t xml:space="preserve">Η ίδρυση ελληνικού ινστιτούτου στη Ρώμη </w:t>
      </w:r>
      <w:proofErr w:type="spellStart"/>
      <w:r>
        <w:rPr>
          <w:rFonts w:eastAsia="Times New Roman"/>
          <w:szCs w:val="24"/>
        </w:rPr>
        <w:t>προεβλέπετο</w:t>
      </w:r>
      <w:proofErr w:type="spellEnd"/>
      <w:r>
        <w:rPr>
          <w:rFonts w:eastAsia="Times New Roman"/>
          <w:szCs w:val="24"/>
        </w:rPr>
        <w:t xml:space="preserve"> από τη Συνθήκη Ειρήνης με την Ιταλία και δεν πραγματοποιήθηκε από ελληνική υπαιτιότητα. </w:t>
      </w:r>
    </w:p>
    <w:p w14:paraId="73D8561F" w14:textId="77777777" w:rsidR="00D41FAB" w:rsidRDefault="001456E4">
      <w:pPr>
        <w:spacing w:line="600" w:lineRule="auto"/>
        <w:ind w:firstLine="720"/>
        <w:jc w:val="both"/>
        <w:rPr>
          <w:rFonts w:eastAsia="Times New Roman"/>
          <w:szCs w:val="24"/>
        </w:rPr>
      </w:pPr>
      <w:r>
        <w:rPr>
          <w:rFonts w:eastAsia="Times New Roman"/>
          <w:szCs w:val="24"/>
        </w:rPr>
        <w:t>»</w:t>
      </w:r>
      <w:r>
        <w:rPr>
          <w:rFonts w:eastAsia="Times New Roman"/>
          <w:szCs w:val="24"/>
        </w:rPr>
        <w:t xml:space="preserve">Ακόμη, θυμάμαι έναν εξαίρετο διπλωμάτη μας, τον αείμνηστο πρέσβη Ιωάννη </w:t>
      </w:r>
      <w:proofErr w:type="spellStart"/>
      <w:r>
        <w:rPr>
          <w:rFonts w:eastAsia="Times New Roman"/>
          <w:szCs w:val="24"/>
        </w:rPr>
        <w:t>Κολιακόπουλο</w:t>
      </w:r>
      <w:proofErr w:type="spellEnd"/>
      <w:r>
        <w:rPr>
          <w:rFonts w:eastAsia="Times New Roman"/>
          <w:szCs w:val="24"/>
        </w:rPr>
        <w:t>, να μου εξιστορεί πως δεν πρα</w:t>
      </w:r>
      <w:r>
        <w:rPr>
          <w:rFonts w:eastAsia="Times New Roman"/>
          <w:szCs w:val="24"/>
        </w:rPr>
        <w:t>γματοποιήθηκε η ίδρυση του ινστιτούτου λόγω της αβελτηρίας του κέντρου</w:t>
      </w:r>
      <w:r>
        <w:rPr>
          <w:rFonts w:eastAsia="Times New Roman"/>
          <w:szCs w:val="24"/>
        </w:rPr>
        <w:t>.</w:t>
      </w:r>
      <w:r>
        <w:rPr>
          <w:rFonts w:eastAsia="Times New Roman"/>
          <w:szCs w:val="24"/>
        </w:rPr>
        <w:t xml:space="preserve">». Της χώρας μας, δηλαδή. </w:t>
      </w:r>
    </w:p>
    <w:p w14:paraId="73D85620" w14:textId="77777777" w:rsidR="00D41FAB" w:rsidRDefault="001456E4">
      <w:pPr>
        <w:spacing w:line="600" w:lineRule="auto"/>
        <w:ind w:firstLine="720"/>
        <w:jc w:val="both"/>
        <w:rPr>
          <w:rFonts w:eastAsia="Times New Roman"/>
          <w:szCs w:val="24"/>
        </w:rPr>
      </w:pPr>
      <w:r>
        <w:rPr>
          <w:rFonts w:eastAsia="Times New Roman"/>
          <w:szCs w:val="24"/>
        </w:rPr>
        <w:t xml:space="preserve">Συνεχίζει ο </w:t>
      </w:r>
      <w:proofErr w:type="spellStart"/>
      <w:r>
        <w:rPr>
          <w:rFonts w:eastAsia="Times New Roman"/>
          <w:szCs w:val="24"/>
        </w:rPr>
        <w:t>Βοκοτόπουλος</w:t>
      </w:r>
      <w:proofErr w:type="spellEnd"/>
      <w:r>
        <w:rPr>
          <w:rFonts w:eastAsia="Times New Roman"/>
          <w:szCs w:val="24"/>
        </w:rPr>
        <w:t>: «Ας προωθήσει τα χρονίζοντα αυτά εθνικά θέματα το Υπουργείο Εξωτερικών κι ας αφήσει ήσυχο το Ινστιτούτο της Βενετίας να κάνει τη δου</w:t>
      </w:r>
      <w:r>
        <w:rPr>
          <w:rFonts w:eastAsia="Times New Roman"/>
          <w:szCs w:val="24"/>
        </w:rPr>
        <w:t>λειά του, με την οποία έχει καταξιωθεί διεθνώς</w:t>
      </w:r>
      <w:r>
        <w:rPr>
          <w:rFonts w:eastAsia="Times New Roman"/>
          <w:szCs w:val="24"/>
        </w:rPr>
        <w:t>.</w:t>
      </w:r>
      <w:r>
        <w:rPr>
          <w:rFonts w:eastAsia="Times New Roman"/>
          <w:szCs w:val="24"/>
        </w:rPr>
        <w:t xml:space="preserve">».   </w:t>
      </w:r>
    </w:p>
    <w:p w14:paraId="73D85621" w14:textId="77777777" w:rsidR="00D41FAB" w:rsidRDefault="001456E4">
      <w:pPr>
        <w:spacing w:line="600" w:lineRule="auto"/>
        <w:ind w:firstLine="720"/>
        <w:jc w:val="both"/>
        <w:rPr>
          <w:rFonts w:eastAsia="Times New Roman"/>
          <w:szCs w:val="24"/>
        </w:rPr>
      </w:pPr>
      <w:r>
        <w:rPr>
          <w:rFonts w:eastAsia="Times New Roman"/>
          <w:szCs w:val="24"/>
        </w:rPr>
        <w:t>Κυρίες και κύριοι συνάδελφοι, ενώ νομοθετούμε αυτή τη στιγμή, χαράσσοντας και δημιουργώντας προβλήματα στο μοναδικό ερευνητικό πολιτιστικό ίδρυμα που έχει η ταλαίπωρη αυτή χώρα στο εξωτερικό, πιστεύω ότι</w:t>
      </w:r>
      <w:r>
        <w:rPr>
          <w:rFonts w:eastAsia="Times New Roman"/>
          <w:szCs w:val="24"/>
        </w:rPr>
        <w:t xml:space="preserve"> μας παρακολουθούν οι σεπτές σκιές της πρώτης του </w:t>
      </w:r>
      <w:r>
        <w:rPr>
          <w:rFonts w:eastAsia="Times New Roman"/>
          <w:szCs w:val="24"/>
        </w:rPr>
        <w:t>δ</w:t>
      </w:r>
      <w:r>
        <w:rPr>
          <w:rFonts w:eastAsia="Times New Roman"/>
          <w:szCs w:val="24"/>
        </w:rPr>
        <w:t xml:space="preserve">ιευθύντριας, της Σοφίας Αντωνιάδου, του μεγάλου Μανούσου </w:t>
      </w:r>
      <w:proofErr w:type="spellStart"/>
      <w:r>
        <w:rPr>
          <w:rFonts w:eastAsia="Times New Roman"/>
          <w:szCs w:val="24"/>
        </w:rPr>
        <w:t>Μανούσακα</w:t>
      </w:r>
      <w:proofErr w:type="spellEnd"/>
      <w:r>
        <w:rPr>
          <w:rFonts w:eastAsia="Times New Roman"/>
          <w:szCs w:val="24"/>
        </w:rPr>
        <w:t xml:space="preserve">, του ουσιαστικού θεμελιωτή του </w:t>
      </w:r>
      <w:r>
        <w:rPr>
          <w:rFonts w:eastAsia="Times New Roman"/>
          <w:szCs w:val="24"/>
        </w:rPr>
        <w:t>ι</w:t>
      </w:r>
      <w:r>
        <w:rPr>
          <w:rFonts w:eastAsia="Times New Roman"/>
          <w:szCs w:val="24"/>
        </w:rPr>
        <w:t xml:space="preserve">νστιτούτου, του Νικόλαου Παναγιωτάκη, του Κωνσταντίνου Άμαντου, του Αναστασίου </w:t>
      </w:r>
      <w:proofErr w:type="spellStart"/>
      <w:r>
        <w:rPr>
          <w:rFonts w:eastAsia="Times New Roman"/>
          <w:szCs w:val="24"/>
        </w:rPr>
        <w:t>Ορλάνδου</w:t>
      </w:r>
      <w:proofErr w:type="spellEnd"/>
      <w:r>
        <w:rPr>
          <w:rFonts w:eastAsia="Times New Roman"/>
          <w:szCs w:val="24"/>
        </w:rPr>
        <w:t>, του Διονυσίου Ζακ</w:t>
      </w:r>
      <w:r>
        <w:rPr>
          <w:rFonts w:eastAsia="Times New Roman"/>
          <w:szCs w:val="24"/>
        </w:rPr>
        <w:t xml:space="preserve">υνθινού, </w:t>
      </w:r>
      <w:r>
        <w:rPr>
          <w:rFonts w:eastAsia="Times New Roman"/>
          <w:szCs w:val="24"/>
        </w:rPr>
        <w:lastRenderedPageBreak/>
        <w:t xml:space="preserve">του Μανόλη Χατζηδάκη, του Άγγελου Βράχου, του Γεωργίου Μητσόπουλου, αλλά και οι σημερινοί ακαδημαϊκοί, η σημερινή γενιά της Ακαδημίας Αθηνών, όπως πολύ σωστά ανέφερε προηγουμένως ο κ. Ψαριανός για την Ακαδημία του </w:t>
      </w:r>
      <w:proofErr w:type="spellStart"/>
      <w:r>
        <w:rPr>
          <w:rFonts w:eastAsia="Times New Roman"/>
          <w:szCs w:val="24"/>
        </w:rPr>
        <w:t>Διαμαντούρου</w:t>
      </w:r>
      <w:proofErr w:type="spellEnd"/>
      <w:r>
        <w:rPr>
          <w:rFonts w:eastAsia="Times New Roman"/>
          <w:szCs w:val="24"/>
        </w:rPr>
        <w:t>, του Νανόπουλου, του</w:t>
      </w:r>
      <w:r>
        <w:rPr>
          <w:rFonts w:eastAsia="Times New Roman"/>
          <w:szCs w:val="24"/>
        </w:rPr>
        <w:t xml:space="preserve"> Βαλτινού, της Χρύσας Μαλτέζου. Μας παρακολουθούν γι’ αυτό που κάνουμε και αισθάνονται ιδιαίτερη πικρία και προβληματισμό, γιατί ανάλωσαν τη ζωή τους, έδωσαν την ικμάδα, ό,τι καλύτερο είχαν, μπροστά σε έναν καιροσκοπισμό, μία στείρα σκοπιμότητα από την οπο</w:t>
      </w:r>
      <w:r>
        <w:rPr>
          <w:rFonts w:eastAsia="Times New Roman"/>
          <w:szCs w:val="24"/>
        </w:rPr>
        <w:t>ία διαπνέονται κάποιοι κύκλοι του Υπουργείου Εξωτερικών, που έχουν βάλει στο στόχαστρο χρόνια τώρα το Ινστιτούτο της Βενετίας και βάζουν τη Βουλή να νομοθετήσει με βάση συντεταγμένες κομματικής ιδεοληψίας. Πιστεύω ότι έστω και την τελευταία στιγμή πρέπει ν</w:t>
      </w:r>
      <w:r>
        <w:rPr>
          <w:rFonts w:eastAsia="Times New Roman"/>
          <w:szCs w:val="24"/>
        </w:rPr>
        <w:t xml:space="preserve">α το δείτε. </w:t>
      </w:r>
    </w:p>
    <w:p w14:paraId="73D85622" w14:textId="77777777" w:rsidR="00D41FAB" w:rsidRDefault="001456E4">
      <w:pPr>
        <w:spacing w:line="600" w:lineRule="auto"/>
        <w:ind w:firstLine="720"/>
        <w:jc w:val="both"/>
        <w:rPr>
          <w:rFonts w:eastAsia="Times New Roman"/>
          <w:szCs w:val="24"/>
        </w:rPr>
      </w:pPr>
      <w:r>
        <w:rPr>
          <w:rFonts w:eastAsia="Times New Roman"/>
          <w:szCs w:val="24"/>
        </w:rPr>
        <w:t>Γνωρίζετε ότι προέρχομαι από μία περιοχή όπου έχει τον Μυστρά. Θα έλεγα, λοιπόν, ότι</w:t>
      </w:r>
      <w:r>
        <w:rPr>
          <w:rFonts w:eastAsia="Times New Roman"/>
          <w:szCs w:val="24"/>
        </w:rPr>
        <w:t>,</w:t>
      </w:r>
      <w:r>
        <w:rPr>
          <w:rFonts w:eastAsia="Times New Roman"/>
          <w:szCs w:val="24"/>
        </w:rPr>
        <w:t xml:space="preserve"> αντί ο Υπουργός Παιδείας, ο οποίος απουσιάζει τώρα -θα έπρεπε να είναι συνέχεια εδώ, είναι απορίας </w:t>
      </w:r>
      <w:proofErr w:type="spellStart"/>
      <w:r>
        <w:rPr>
          <w:rFonts w:eastAsia="Times New Roman"/>
          <w:szCs w:val="24"/>
        </w:rPr>
        <w:t>άξιον</w:t>
      </w:r>
      <w:proofErr w:type="spellEnd"/>
      <w:r>
        <w:rPr>
          <w:rFonts w:eastAsia="Times New Roman"/>
          <w:szCs w:val="24"/>
        </w:rPr>
        <w:t xml:space="preserve"> πώς ο Υπουργός Παιδείας απουσιάζει από αυτή τη νομοθ</w:t>
      </w:r>
      <w:r>
        <w:rPr>
          <w:rFonts w:eastAsia="Times New Roman"/>
          <w:szCs w:val="24"/>
        </w:rPr>
        <w:t>έτηση- να σκύψει με προσοχή στο Ινστιτούτο Βυζαντινών Σπουδών στο</w:t>
      </w:r>
      <w:r>
        <w:rPr>
          <w:rFonts w:eastAsia="Times New Roman"/>
          <w:szCs w:val="24"/>
        </w:rPr>
        <w:t>ν</w:t>
      </w:r>
      <w:r>
        <w:rPr>
          <w:rFonts w:eastAsia="Times New Roman"/>
          <w:szCs w:val="24"/>
        </w:rPr>
        <w:t xml:space="preserve"> Μυστρά, το οποίο έχει ιδρυθεί εδώ και δέκα χρόνια και το έχει αφήσει στην τύχη του, κοιτάζει να καταστρέψει </w:t>
      </w:r>
      <w:r>
        <w:rPr>
          <w:rFonts w:eastAsia="Times New Roman"/>
          <w:szCs w:val="24"/>
        </w:rPr>
        <w:lastRenderedPageBreak/>
        <w:t xml:space="preserve">και το παλαιότερο και μεγαλύτερο ίδρυμα που έχουμε στο εξωτερικό. </w:t>
      </w:r>
    </w:p>
    <w:p w14:paraId="73D85623" w14:textId="77777777" w:rsidR="00D41FAB" w:rsidRDefault="001456E4">
      <w:pPr>
        <w:spacing w:line="600" w:lineRule="auto"/>
        <w:ind w:firstLine="720"/>
        <w:jc w:val="both"/>
        <w:rPr>
          <w:rFonts w:eastAsia="Times New Roman"/>
          <w:szCs w:val="24"/>
        </w:rPr>
      </w:pPr>
      <w:r>
        <w:rPr>
          <w:rFonts w:eastAsia="Times New Roman"/>
          <w:szCs w:val="24"/>
        </w:rPr>
        <w:t>Θέλω να πιστεύ</w:t>
      </w:r>
      <w:r>
        <w:rPr>
          <w:rFonts w:eastAsia="Times New Roman"/>
          <w:szCs w:val="24"/>
        </w:rPr>
        <w:t xml:space="preserve">ω -ευελπιστώ και είμαι βέβαιος, θα έλεγα- ότι η Νέα Δημοκρατία θα δει όπως πρέπει το θέμα, όταν έρθει εκείνη η ώρα, και θα δημιουργήσει τις προϋποθέσεις που σήμερα εσείς αφαιρείτε με τη δική σας κομματική ιδεοληψία. </w:t>
      </w:r>
    </w:p>
    <w:p w14:paraId="73D85624" w14:textId="77777777" w:rsidR="00D41FAB" w:rsidRDefault="001456E4">
      <w:pPr>
        <w:spacing w:line="600" w:lineRule="auto"/>
        <w:ind w:firstLine="720"/>
        <w:jc w:val="both"/>
        <w:rPr>
          <w:rFonts w:eastAsia="Times New Roman"/>
          <w:szCs w:val="24"/>
        </w:rPr>
      </w:pPr>
      <w:r>
        <w:rPr>
          <w:rFonts w:eastAsia="Times New Roman"/>
          <w:szCs w:val="24"/>
        </w:rPr>
        <w:t xml:space="preserve">Σας ευχαριστώ.  </w:t>
      </w:r>
    </w:p>
    <w:p w14:paraId="73D85625" w14:textId="77777777" w:rsidR="00D41FAB" w:rsidRDefault="001456E4">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της Νέας Δημοκρατίας)</w:t>
      </w:r>
    </w:p>
    <w:p w14:paraId="73D85626" w14:textId="77777777" w:rsidR="00D41FAB" w:rsidRDefault="001456E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Δαβάκη. </w:t>
      </w:r>
    </w:p>
    <w:p w14:paraId="73D85627" w14:textId="77777777" w:rsidR="00D41FAB" w:rsidRDefault="001456E4">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Μηταφίδης</w:t>
      </w:r>
      <w:proofErr w:type="spellEnd"/>
      <w:r>
        <w:rPr>
          <w:rFonts w:eastAsia="Times New Roman"/>
          <w:szCs w:val="24"/>
        </w:rPr>
        <w:t xml:space="preserve"> από τον ΣΥΡΙΖΑ</w:t>
      </w:r>
      <w:r>
        <w:rPr>
          <w:rFonts w:eastAsia="Times New Roman"/>
          <w:szCs w:val="24"/>
        </w:rPr>
        <w:t>,</w:t>
      </w:r>
      <w:r>
        <w:rPr>
          <w:rFonts w:eastAsia="Times New Roman"/>
          <w:szCs w:val="24"/>
        </w:rPr>
        <w:t xml:space="preserve"> για επτά λεπτά.</w:t>
      </w:r>
    </w:p>
    <w:p w14:paraId="73D85628" w14:textId="77777777" w:rsidR="00D41FAB" w:rsidRDefault="001456E4">
      <w:pPr>
        <w:spacing w:line="600" w:lineRule="auto"/>
        <w:ind w:firstLine="720"/>
        <w:jc w:val="both"/>
        <w:rPr>
          <w:rFonts w:eastAsia="Times New Roman"/>
          <w:b/>
          <w:szCs w:val="24"/>
        </w:rPr>
      </w:pPr>
      <w:r>
        <w:rPr>
          <w:rFonts w:eastAsia="Times New Roman"/>
          <w:b/>
          <w:szCs w:val="24"/>
        </w:rPr>
        <w:t>ΤΡΙΑΝΤΑΦΥΛΛΟΣ ΜΗΤΑΦΙΔΗΣ:</w:t>
      </w:r>
      <w:r>
        <w:rPr>
          <w:rFonts w:eastAsia="Times New Roman"/>
          <w:szCs w:val="24"/>
        </w:rPr>
        <w:t xml:space="preserve"> Κυρίες και κύριοι Βουλευτές, η Αξιωματική Αντιπολίτευση τελευταία, λόγω και</w:t>
      </w:r>
      <w:r>
        <w:rPr>
          <w:rFonts w:eastAsia="Times New Roman"/>
          <w:szCs w:val="24"/>
        </w:rPr>
        <w:t xml:space="preserve"> της ιδεολογικής γύμνιας που τη διακρίνει, αναπαράγει και θητεύει στις θεωρίες συν</w:t>
      </w:r>
      <w:r>
        <w:rPr>
          <w:rFonts w:eastAsia="Times New Roman"/>
          <w:szCs w:val="24"/>
        </w:rPr>
        <w:t>ω</w:t>
      </w:r>
      <w:r>
        <w:rPr>
          <w:rFonts w:eastAsia="Times New Roman"/>
          <w:szCs w:val="24"/>
        </w:rPr>
        <w:t>μ</w:t>
      </w:r>
      <w:r>
        <w:rPr>
          <w:rFonts w:eastAsia="Times New Roman"/>
          <w:szCs w:val="24"/>
        </w:rPr>
        <w:t>ο</w:t>
      </w:r>
      <w:r>
        <w:rPr>
          <w:rFonts w:eastAsia="Times New Roman"/>
          <w:szCs w:val="24"/>
        </w:rPr>
        <w:t xml:space="preserve">σίας. </w:t>
      </w:r>
      <w:r>
        <w:rPr>
          <w:rFonts w:eastAsia="Times New Roman"/>
          <w:szCs w:val="24"/>
        </w:rPr>
        <w:t>«</w:t>
      </w:r>
      <w:r>
        <w:rPr>
          <w:rFonts w:eastAsia="Times New Roman"/>
          <w:szCs w:val="24"/>
        </w:rPr>
        <w:t>Συνωμοτεί</w:t>
      </w:r>
      <w:r>
        <w:rPr>
          <w:rFonts w:eastAsia="Times New Roman"/>
          <w:szCs w:val="24"/>
        </w:rPr>
        <w:t>»</w:t>
      </w:r>
      <w:r>
        <w:rPr>
          <w:rFonts w:eastAsia="Times New Roman"/>
          <w:szCs w:val="24"/>
        </w:rPr>
        <w:t>, λοιπόν, η Κυβέρνηση να κα</w:t>
      </w:r>
      <w:r>
        <w:rPr>
          <w:rFonts w:eastAsia="Times New Roman"/>
          <w:szCs w:val="24"/>
        </w:rPr>
        <w:lastRenderedPageBreak/>
        <w:t xml:space="preserve">ταστρέψει αυτό το λαμπρό </w:t>
      </w:r>
      <w:r>
        <w:rPr>
          <w:rFonts w:eastAsia="Times New Roman"/>
          <w:szCs w:val="24"/>
        </w:rPr>
        <w:t>ί</w:t>
      </w:r>
      <w:r>
        <w:rPr>
          <w:rFonts w:eastAsia="Times New Roman"/>
          <w:szCs w:val="24"/>
        </w:rPr>
        <w:t>δρυμα</w:t>
      </w:r>
      <w:r>
        <w:rPr>
          <w:rFonts w:eastAsia="Times New Roman"/>
          <w:szCs w:val="24"/>
        </w:rPr>
        <w:t>,</w:t>
      </w:r>
      <w:r>
        <w:rPr>
          <w:rFonts w:eastAsia="Times New Roman"/>
          <w:szCs w:val="24"/>
        </w:rPr>
        <w:t xml:space="preserve"> που είναι και ο μοναδικός φορέας του ελληνικού πολιτισμού προς τα έξω, παρεμβαίνοντας στο επισ</w:t>
      </w:r>
      <w:r>
        <w:rPr>
          <w:rFonts w:eastAsia="Times New Roman"/>
          <w:szCs w:val="24"/>
        </w:rPr>
        <w:t xml:space="preserve">τημονικό του έργο.   </w:t>
      </w:r>
      <w:r>
        <w:rPr>
          <w:rFonts w:eastAsia="Times New Roman"/>
          <w:b/>
          <w:szCs w:val="24"/>
        </w:rPr>
        <w:t xml:space="preserve"> </w:t>
      </w:r>
    </w:p>
    <w:p w14:paraId="73D85629" w14:textId="77777777" w:rsidR="00D41FAB" w:rsidRDefault="001456E4">
      <w:pPr>
        <w:spacing w:line="600" w:lineRule="auto"/>
        <w:ind w:firstLine="720"/>
        <w:jc w:val="both"/>
        <w:rPr>
          <w:rFonts w:eastAsia="Times New Roman"/>
          <w:szCs w:val="24"/>
        </w:rPr>
      </w:pPr>
      <w:r>
        <w:rPr>
          <w:rFonts w:eastAsia="Times New Roman"/>
          <w:szCs w:val="24"/>
        </w:rPr>
        <w:t>Αλλά</w:t>
      </w:r>
      <w:r>
        <w:rPr>
          <w:rFonts w:eastAsia="Times New Roman"/>
          <w:szCs w:val="24"/>
        </w:rPr>
        <w:t xml:space="preserve"> οι αναφορές από αυτόπτες μάρτυρες είναι ότι το ίδρυμα αυτό είναι νεκρό. </w:t>
      </w:r>
      <w:r>
        <w:rPr>
          <w:rFonts w:eastAsia="Times New Roman"/>
          <w:szCs w:val="24"/>
        </w:rPr>
        <w:t>Δ</w:t>
      </w:r>
      <w:r>
        <w:rPr>
          <w:rFonts w:eastAsia="Times New Roman"/>
          <w:szCs w:val="24"/>
        </w:rPr>
        <w:t xml:space="preserve">εν μας είπατε για ποιον λόγο είναι νεκρό τόσα χρόνια. </w:t>
      </w:r>
    </w:p>
    <w:p w14:paraId="73D8562A" w14:textId="77777777" w:rsidR="00D41FAB" w:rsidRDefault="001456E4">
      <w:pPr>
        <w:spacing w:line="600" w:lineRule="auto"/>
        <w:ind w:firstLine="720"/>
        <w:jc w:val="both"/>
        <w:rPr>
          <w:rFonts w:eastAsia="Times New Roman"/>
          <w:szCs w:val="24"/>
        </w:rPr>
      </w:pPr>
      <w:r>
        <w:rPr>
          <w:rFonts w:eastAsia="Times New Roman"/>
          <w:szCs w:val="24"/>
        </w:rPr>
        <w:t xml:space="preserve">Ευτύχησα να έχω για ένα διάστημα στη Φιλοσοφική Σχολή </w:t>
      </w:r>
      <w:r>
        <w:rPr>
          <w:rFonts w:eastAsia="Times New Roman"/>
          <w:szCs w:val="24"/>
        </w:rPr>
        <w:t xml:space="preserve">Θεσσαλονίκης </w:t>
      </w:r>
      <w:r>
        <w:rPr>
          <w:rFonts w:eastAsia="Times New Roman"/>
          <w:szCs w:val="24"/>
        </w:rPr>
        <w:t>-κύριε Δαβάκη, αναφερθήκατε προηγ</w:t>
      </w:r>
      <w:r>
        <w:rPr>
          <w:rFonts w:eastAsia="Times New Roman"/>
          <w:szCs w:val="24"/>
        </w:rPr>
        <w:t xml:space="preserve">ουμένως- και τον Μανούσο </w:t>
      </w:r>
      <w:proofErr w:type="spellStart"/>
      <w:r>
        <w:rPr>
          <w:rFonts w:eastAsia="Times New Roman"/>
          <w:szCs w:val="24"/>
        </w:rPr>
        <w:t>Μανούσακα</w:t>
      </w:r>
      <w:proofErr w:type="spellEnd"/>
      <w:r>
        <w:rPr>
          <w:rFonts w:eastAsia="Times New Roman"/>
          <w:szCs w:val="24"/>
        </w:rPr>
        <w:t xml:space="preserve"> καθηγητή και τον Μιχάλη Τιβέριο συμφοιτητή</w:t>
      </w:r>
      <w:r>
        <w:rPr>
          <w:rFonts w:eastAsia="Times New Roman"/>
          <w:szCs w:val="24"/>
        </w:rPr>
        <w:t>,</w:t>
      </w:r>
      <w:r>
        <w:rPr>
          <w:rFonts w:eastAsia="Times New Roman"/>
          <w:szCs w:val="24"/>
        </w:rPr>
        <w:t xml:space="preserve"> για όσο διάστημα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ήμουν φοιτητής. Μου είναι γνώριμοι και εκτιμώ πολύ τη γνώμη τους.</w:t>
      </w:r>
    </w:p>
    <w:p w14:paraId="73D8562B" w14:textId="77777777" w:rsidR="00D41FAB" w:rsidRDefault="001456E4">
      <w:pPr>
        <w:spacing w:line="600" w:lineRule="auto"/>
        <w:ind w:firstLine="720"/>
        <w:jc w:val="both"/>
        <w:rPr>
          <w:rFonts w:eastAsia="Times New Roman"/>
          <w:szCs w:val="24"/>
        </w:rPr>
      </w:pPr>
      <w:r>
        <w:rPr>
          <w:rFonts w:eastAsia="Times New Roman"/>
          <w:szCs w:val="24"/>
        </w:rPr>
        <w:t xml:space="preserve">Θέλω να σας διαβάσω ένα απόσπασμα από την </w:t>
      </w:r>
      <w:r>
        <w:rPr>
          <w:rFonts w:eastAsia="Times New Roman"/>
          <w:szCs w:val="24"/>
        </w:rPr>
        <w:t>έ</w:t>
      </w:r>
      <w:r>
        <w:rPr>
          <w:rFonts w:eastAsia="Times New Roman"/>
          <w:szCs w:val="24"/>
        </w:rPr>
        <w:t xml:space="preserve">κθεση του Προέδρου της </w:t>
      </w:r>
      <w:r>
        <w:rPr>
          <w:rFonts w:eastAsia="Times New Roman"/>
          <w:szCs w:val="24"/>
        </w:rPr>
        <w:t>Ε</w:t>
      </w:r>
      <w:r>
        <w:rPr>
          <w:rFonts w:eastAsia="Times New Roman"/>
          <w:szCs w:val="24"/>
        </w:rPr>
        <w:t>λληνορθόδοξης</w:t>
      </w:r>
      <w:r>
        <w:rPr>
          <w:rFonts w:eastAsia="Times New Roman"/>
          <w:szCs w:val="24"/>
        </w:rPr>
        <w:t xml:space="preserve"> </w:t>
      </w:r>
      <w:r>
        <w:rPr>
          <w:rFonts w:eastAsia="Times New Roman"/>
          <w:szCs w:val="24"/>
        </w:rPr>
        <w:t>Κ</w:t>
      </w:r>
      <w:r>
        <w:rPr>
          <w:rFonts w:eastAsia="Times New Roman"/>
          <w:szCs w:val="24"/>
        </w:rPr>
        <w:t xml:space="preserve">οινότητας Βενετίας, κ. Δημήτρη Ζαφειρόπουλο. Είναι επιστολή του στον </w:t>
      </w:r>
      <w:proofErr w:type="spellStart"/>
      <w:r>
        <w:rPr>
          <w:rFonts w:eastAsia="Times New Roman"/>
          <w:szCs w:val="24"/>
        </w:rPr>
        <w:t>ιστότοπο</w:t>
      </w:r>
      <w:proofErr w:type="spellEnd"/>
      <w:r>
        <w:rPr>
          <w:rFonts w:eastAsia="Times New Roman"/>
          <w:szCs w:val="24"/>
        </w:rPr>
        <w:t xml:space="preserve"> </w:t>
      </w:r>
      <w:proofErr w:type="spellStart"/>
      <w:r>
        <w:rPr>
          <w:rFonts w:eastAsia="Times New Roman"/>
          <w:szCs w:val="24"/>
          <w:lang w:val="en-US"/>
        </w:rPr>
        <w:t>e</w:t>
      </w:r>
      <w:r>
        <w:rPr>
          <w:rFonts w:eastAsia="Times New Roman"/>
          <w:szCs w:val="24"/>
          <w:lang w:val="en-US"/>
        </w:rPr>
        <w:t>netpress</w:t>
      </w:r>
      <w:proofErr w:type="spellEnd"/>
      <w:r w:rsidRPr="006002BB">
        <w:rPr>
          <w:rFonts w:eastAsia="Times New Roman"/>
          <w:szCs w:val="24"/>
        </w:rPr>
        <w:t>.</w:t>
      </w:r>
      <w:r>
        <w:rPr>
          <w:rFonts w:eastAsia="Times New Roman"/>
          <w:szCs w:val="24"/>
          <w:lang w:val="en-US"/>
        </w:rPr>
        <w:t>gr</w:t>
      </w:r>
      <w:r>
        <w:rPr>
          <w:rFonts w:eastAsia="Times New Roman"/>
          <w:szCs w:val="24"/>
        </w:rPr>
        <w:t>: «Ζητούμε επίσης την κάλυψη όλων των προβλεπόμενων από το</w:t>
      </w:r>
      <w:r>
        <w:rPr>
          <w:rFonts w:eastAsia="Times New Roman"/>
          <w:szCs w:val="24"/>
        </w:rPr>
        <w:t>ν</w:t>
      </w:r>
      <w:r>
        <w:rPr>
          <w:rFonts w:eastAsia="Times New Roman"/>
          <w:szCs w:val="24"/>
        </w:rPr>
        <w:t xml:space="preserve"> νόμο θέσεων του ελληνικού </w:t>
      </w:r>
      <w:r>
        <w:rPr>
          <w:rFonts w:eastAsia="Times New Roman"/>
          <w:szCs w:val="24"/>
        </w:rPr>
        <w:t>ι</w:t>
      </w:r>
      <w:r>
        <w:rPr>
          <w:rFonts w:eastAsia="Times New Roman"/>
          <w:szCs w:val="24"/>
        </w:rPr>
        <w:t>νστιτούτου με άτομα που να γνωρίζουν ιταλική γλώσσα και να διαθέτουν τα όσα ο</w:t>
      </w:r>
      <w:r>
        <w:rPr>
          <w:rFonts w:eastAsia="Times New Roman"/>
          <w:szCs w:val="24"/>
        </w:rPr>
        <w:t xml:space="preserve"> νόμος ορίζει και την άμεση απομάκρυνση εκείνων που υπηρετούν χρόνια τώρα στο ίδρυμα</w:t>
      </w:r>
      <w:r>
        <w:rPr>
          <w:rFonts w:eastAsia="Times New Roman"/>
          <w:szCs w:val="24"/>
        </w:rPr>
        <w:t>,</w:t>
      </w:r>
      <w:r>
        <w:rPr>
          <w:rFonts w:eastAsia="Times New Roman"/>
          <w:szCs w:val="24"/>
        </w:rPr>
        <w:t xml:space="preserve"> χωρίς να διαθέτουν έστω και τα τυπικά προσόντα. </w:t>
      </w:r>
    </w:p>
    <w:p w14:paraId="73D8562C"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Οποιαδήποτε αδράνεια σχετιζόμενη με την οικονομική και λογιστική υπηρεσία του ιδρύματος έχει συγκεκριμένους υπεύθυνους. </w:t>
      </w:r>
      <w:r>
        <w:rPr>
          <w:rFonts w:eastAsia="Times New Roman"/>
          <w:szCs w:val="24"/>
        </w:rPr>
        <w:t>Μέχρι σήμερα δεν υπάρχει απολογισμός του ιδρύματος για το 2016, εφόσον δεν υπάρχουν εγκεκριμένοι απολογισμοί τριμήνων 2016. Επομένως δεν μπορεί να υπάρχει ούτε και προϋπολογισμός του ιδρύματος για το 2017. Τούτο σημαίνει ότι όποιος έχει την ευθύνη αυτής τη</w:t>
      </w:r>
      <w:r>
        <w:rPr>
          <w:rFonts w:eastAsia="Times New Roman"/>
          <w:szCs w:val="24"/>
        </w:rPr>
        <w:t>ς εκπλήρωσης καθηκόντων, δεν εκτέλεσε και δεν εκτελεί τα καθήκοντα που του ανατέθηκαν</w:t>
      </w:r>
      <w:r>
        <w:rPr>
          <w:rFonts w:eastAsia="Times New Roman"/>
          <w:szCs w:val="24"/>
        </w:rPr>
        <w:t>.</w:t>
      </w:r>
      <w:r>
        <w:rPr>
          <w:rFonts w:eastAsia="Times New Roman"/>
          <w:szCs w:val="24"/>
        </w:rPr>
        <w:t>».</w:t>
      </w:r>
    </w:p>
    <w:p w14:paraId="73D8562D" w14:textId="77777777" w:rsidR="00D41FAB" w:rsidRDefault="001456E4">
      <w:pPr>
        <w:spacing w:line="600" w:lineRule="auto"/>
        <w:ind w:firstLine="720"/>
        <w:jc w:val="both"/>
        <w:rPr>
          <w:rFonts w:eastAsia="Times New Roman"/>
          <w:szCs w:val="24"/>
        </w:rPr>
      </w:pPr>
      <w:r>
        <w:rPr>
          <w:rFonts w:eastAsia="Times New Roman"/>
          <w:szCs w:val="24"/>
        </w:rPr>
        <w:t xml:space="preserve">Αυτό, λοιπόν, προσπαθούμε να κάνουμε με το νομοσχέδιο </w:t>
      </w:r>
      <w:r>
        <w:rPr>
          <w:rFonts w:eastAsia="Times New Roman"/>
          <w:szCs w:val="24"/>
        </w:rPr>
        <w:t>κ</w:t>
      </w:r>
      <w:r>
        <w:rPr>
          <w:rFonts w:eastAsia="Times New Roman"/>
          <w:szCs w:val="24"/>
        </w:rPr>
        <w:t>αι δεν υπάρχει λόγος να ρίχνετε τέτοιες βαριές σκιές και να χρεώνετε σκοπιμότητες στην Κυβέρνηση. Προσπαθούμε, λ</w:t>
      </w:r>
      <w:r>
        <w:rPr>
          <w:rFonts w:eastAsia="Times New Roman"/>
          <w:szCs w:val="24"/>
        </w:rPr>
        <w:t xml:space="preserve">οιπόν, ως υπεύθυνη Κυβέρνηση να αντιμετωπίσουμε τα λειτουργικά, τα οικονομικά του προβλήματα, να υπάρξει διαφάνεια. Άκουσα ότι εκκρεμούν γύρω στις </w:t>
      </w:r>
      <w:r>
        <w:rPr>
          <w:rFonts w:eastAsia="Times New Roman"/>
          <w:szCs w:val="24"/>
        </w:rPr>
        <w:t>είκοσι</w:t>
      </w:r>
      <w:r>
        <w:rPr>
          <w:rFonts w:eastAsia="Times New Roman"/>
          <w:szCs w:val="24"/>
        </w:rPr>
        <w:t xml:space="preserve"> δικογραφίες σε σχέση με τη διαχείριση του ιδρύματος.</w:t>
      </w:r>
    </w:p>
    <w:p w14:paraId="73D8562E" w14:textId="77777777" w:rsidR="00D41FAB" w:rsidRDefault="001456E4">
      <w:pPr>
        <w:spacing w:line="600" w:lineRule="auto"/>
        <w:ind w:firstLine="720"/>
        <w:jc w:val="both"/>
        <w:rPr>
          <w:rFonts w:eastAsia="Times New Roman"/>
          <w:szCs w:val="24"/>
        </w:rPr>
      </w:pPr>
      <w:r>
        <w:rPr>
          <w:rFonts w:eastAsia="Times New Roman"/>
          <w:szCs w:val="24"/>
        </w:rPr>
        <w:t>Φ</w:t>
      </w:r>
      <w:r>
        <w:rPr>
          <w:rFonts w:eastAsia="Times New Roman"/>
          <w:szCs w:val="24"/>
        </w:rPr>
        <w:t>υσικά δεν σκοπεύουμε να υποκαταστήσουμε τους ερε</w:t>
      </w:r>
      <w:r>
        <w:rPr>
          <w:rFonts w:eastAsia="Times New Roman"/>
          <w:szCs w:val="24"/>
        </w:rPr>
        <w:t>υνητές και τους επιστήμονες με διοικητικούς υπαλλήλους</w:t>
      </w:r>
      <w:r>
        <w:rPr>
          <w:rFonts w:eastAsia="Times New Roman"/>
          <w:szCs w:val="24"/>
        </w:rPr>
        <w:t>,</w:t>
      </w:r>
      <w:r>
        <w:rPr>
          <w:rFonts w:eastAsia="Times New Roman"/>
          <w:szCs w:val="24"/>
        </w:rPr>
        <w:t xml:space="preserve"> της δικής μας μάλιστα προτίμησης, όπως μας λέτε. Ίσα</w:t>
      </w:r>
      <w:r>
        <w:rPr>
          <w:rFonts w:eastAsia="Times New Roman"/>
          <w:szCs w:val="24"/>
        </w:rPr>
        <w:t>-</w:t>
      </w:r>
      <w:r>
        <w:rPr>
          <w:rFonts w:eastAsia="Times New Roman"/>
          <w:szCs w:val="24"/>
        </w:rPr>
        <w:t>ίσα</w:t>
      </w:r>
      <w:r>
        <w:rPr>
          <w:rFonts w:eastAsia="Times New Roman"/>
          <w:szCs w:val="24"/>
        </w:rPr>
        <w:t>,</w:t>
      </w:r>
      <w:r>
        <w:rPr>
          <w:rFonts w:eastAsia="Times New Roman"/>
          <w:szCs w:val="24"/>
        </w:rPr>
        <w:t xml:space="preserve"> θέλουμε να ενισχύσουμε το</w:t>
      </w:r>
      <w:r>
        <w:rPr>
          <w:rFonts w:eastAsia="Times New Roman"/>
          <w:szCs w:val="24"/>
        </w:rPr>
        <w:t>ν</w:t>
      </w:r>
      <w:r>
        <w:rPr>
          <w:rFonts w:eastAsia="Times New Roman"/>
          <w:szCs w:val="24"/>
        </w:rPr>
        <w:t xml:space="preserve"> ρόλο</w:t>
      </w:r>
      <w:r>
        <w:rPr>
          <w:rFonts w:eastAsia="Times New Roman"/>
          <w:szCs w:val="24"/>
        </w:rPr>
        <w:t xml:space="preserve"> του</w:t>
      </w:r>
      <w:r>
        <w:rPr>
          <w:rFonts w:eastAsia="Times New Roman"/>
          <w:szCs w:val="24"/>
        </w:rPr>
        <w:t xml:space="preserve">. Ταυτόχρονα, όμως, θέλουμε να </w:t>
      </w:r>
      <w:r>
        <w:rPr>
          <w:rFonts w:eastAsia="Times New Roman"/>
          <w:szCs w:val="24"/>
        </w:rPr>
        <w:lastRenderedPageBreak/>
        <w:t>νοικοκυρέψουμε το ίδρυμα</w:t>
      </w:r>
      <w:r>
        <w:rPr>
          <w:rFonts w:eastAsia="Times New Roman"/>
          <w:szCs w:val="24"/>
        </w:rPr>
        <w:t>,</w:t>
      </w:r>
      <w:r>
        <w:rPr>
          <w:rFonts w:eastAsia="Times New Roman"/>
          <w:szCs w:val="24"/>
        </w:rPr>
        <w:t xml:space="preserve"> το οποίο –όπως βλέπετε- αδυνατεί αυτή τη στιγμή να</w:t>
      </w:r>
      <w:r>
        <w:rPr>
          <w:rFonts w:eastAsia="Times New Roman"/>
          <w:szCs w:val="24"/>
        </w:rPr>
        <w:t xml:space="preserve"> λειτουργήσει.</w:t>
      </w:r>
    </w:p>
    <w:p w14:paraId="73D8562F" w14:textId="77777777" w:rsidR="00D41FAB" w:rsidRDefault="001456E4">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κλείσω λέγοντας κάτι, </w:t>
      </w:r>
      <w:r>
        <w:rPr>
          <w:rFonts w:eastAsia="Times New Roman"/>
          <w:szCs w:val="24"/>
        </w:rPr>
        <w:t xml:space="preserve">που επιβάλλει </w:t>
      </w:r>
      <w:r>
        <w:rPr>
          <w:rFonts w:eastAsia="Times New Roman"/>
          <w:szCs w:val="24"/>
        </w:rPr>
        <w:t xml:space="preserve">η επικαιρότητα. Πρώτον, χαιρετίζω την απόφαση -που έμαθα χθες, έστω και εάν είναι κατόπιν εορτής- να αναθεωρηθεί η συμφωνία με τη Σαουδική Αραβία για την πώληση </w:t>
      </w:r>
      <w:r>
        <w:rPr>
          <w:rFonts w:eastAsia="Times New Roman"/>
          <w:szCs w:val="24"/>
        </w:rPr>
        <w:t>στρατιω</w:t>
      </w:r>
      <w:r>
        <w:rPr>
          <w:rFonts w:eastAsia="Times New Roman"/>
          <w:szCs w:val="24"/>
        </w:rPr>
        <w:t>τικού υλικού, το οποίο σύμφωνα και</w:t>
      </w:r>
      <w:r>
        <w:rPr>
          <w:rFonts w:eastAsia="Times New Roman"/>
          <w:szCs w:val="24"/>
        </w:rPr>
        <w:t xml:space="preserve"> με τις καταγγελίες της Διεθνούς Αμνηστίας χρησιμοποιείται για την εξόντωση των αμάχων στην Υεμένη.</w:t>
      </w:r>
    </w:p>
    <w:p w14:paraId="73D85630" w14:textId="77777777" w:rsidR="00D41FAB" w:rsidRDefault="001456E4">
      <w:pPr>
        <w:spacing w:line="600" w:lineRule="auto"/>
        <w:ind w:firstLine="720"/>
        <w:jc w:val="both"/>
        <w:rPr>
          <w:rFonts w:eastAsia="Times New Roman"/>
          <w:szCs w:val="24"/>
        </w:rPr>
      </w:pPr>
      <w:r>
        <w:rPr>
          <w:rFonts w:eastAsia="Times New Roman"/>
          <w:szCs w:val="24"/>
        </w:rPr>
        <w:t xml:space="preserve">Κοιτάξτε κάτι, όταν ήμασταν </w:t>
      </w:r>
      <w:r>
        <w:rPr>
          <w:rFonts w:eastAsia="Times New Roman"/>
          <w:szCs w:val="24"/>
        </w:rPr>
        <w:t>α</w:t>
      </w:r>
      <w:r>
        <w:rPr>
          <w:rFonts w:eastAsia="Times New Roman"/>
          <w:szCs w:val="24"/>
        </w:rPr>
        <w:t>ντιπολίτευση δεν ψηφίζαμε –όπως ξέρετε- τις αμυντικές δαπάνες, γιατί συνδέονταν με τις πολεμικές επιχειρήσεις και επιδιώξεις το</w:t>
      </w:r>
      <w:r>
        <w:rPr>
          <w:rFonts w:eastAsia="Times New Roman"/>
          <w:szCs w:val="24"/>
        </w:rPr>
        <w:t>υ ΝΑΤΟ. Γίναμε Κυβέρνηση προφανώς και έχουμε την ευθύνη της χώρας. Ψηφίζουμε αμυντικές δαπάνες και όχι να είμαστε έμποροι όπλων.</w:t>
      </w:r>
    </w:p>
    <w:p w14:paraId="73D85631" w14:textId="77777777" w:rsidR="00D41FAB" w:rsidRDefault="001456E4">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Το ΝΑΤΟ έχει έρθει στο Αιγαίο τώρα.</w:t>
      </w:r>
    </w:p>
    <w:p w14:paraId="73D85632" w14:textId="77777777" w:rsidR="00D41FAB" w:rsidRDefault="001456E4">
      <w:pPr>
        <w:spacing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Το ΝΑΤΟ είναι στο Αιγαίο για άλλους λόγους</w:t>
      </w:r>
      <w:r>
        <w:rPr>
          <w:rFonts w:eastAsia="Times New Roman"/>
          <w:szCs w:val="24"/>
        </w:rPr>
        <w:t>.</w:t>
      </w:r>
    </w:p>
    <w:p w14:paraId="73D85633" w14:textId="77777777" w:rsidR="00D41FAB" w:rsidRDefault="001456E4">
      <w:pPr>
        <w:spacing w:line="600" w:lineRule="auto"/>
        <w:ind w:firstLine="720"/>
        <w:jc w:val="both"/>
        <w:rPr>
          <w:rFonts w:eastAsia="Times New Roman"/>
          <w:szCs w:val="24"/>
        </w:rPr>
      </w:pPr>
      <w:r>
        <w:rPr>
          <w:rFonts w:eastAsia="Times New Roman"/>
          <w:b/>
          <w:szCs w:val="24"/>
        </w:rPr>
        <w:t>ΑΘΑ</w:t>
      </w:r>
      <w:r>
        <w:rPr>
          <w:rFonts w:eastAsia="Times New Roman"/>
          <w:b/>
          <w:szCs w:val="24"/>
        </w:rPr>
        <w:t>ΝΑΣΙΟΣ ΔΑΒΑΚΗΣ:</w:t>
      </w:r>
      <w:r>
        <w:rPr>
          <w:rFonts w:eastAsia="Times New Roman"/>
          <w:szCs w:val="24"/>
        </w:rPr>
        <w:t xml:space="preserve"> Πάντα για κάποιους λόγους είναι.</w:t>
      </w:r>
    </w:p>
    <w:p w14:paraId="73D85634" w14:textId="77777777" w:rsidR="00D41FAB" w:rsidRDefault="001456E4">
      <w:pPr>
        <w:spacing w:line="600" w:lineRule="auto"/>
        <w:ind w:firstLine="720"/>
        <w:jc w:val="both"/>
        <w:rPr>
          <w:rFonts w:eastAsia="Times New Roman"/>
          <w:szCs w:val="24"/>
        </w:rPr>
      </w:pPr>
      <w:r>
        <w:rPr>
          <w:rFonts w:eastAsia="Times New Roman"/>
          <w:b/>
          <w:szCs w:val="24"/>
        </w:rPr>
        <w:lastRenderedPageBreak/>
        <w:t>ΤΡΙΑΝΤΑΦΥΛΛΟΣ ΜΗΤΑΦΙΔΗΣ:</w:t>
      </w:r>
      <w:r>
        <w:rPr>
          <w:rFonts w:eastAsia="Times New Roman"/>
          <w:szCs w:val="24"/>
        </w:rPr>
        <w:t xml:space="preserve"> Πάντα για κάποιους λόγους. Αρκεστείτε σε αυτό που σας είπα.</w:t>
      </w:r>
    </w:p>
    <w:p w14:paraId="73D85635" w14:textId="77777777" w:rsidR="00D41FAB" w:rsidRDefault="001456E4">
      <w:pPr>
        <w:spacing w:line="600" w:lineRule="auto"/>
        <w:ind w:firstLine="720"/>
        <w:jc w:val="both"/>
        <w:rPr>
          <w:rFonts w:eastAsia="Times New Roman"/>
          <w:szCs w:val="24"/>
        </w:rPr>
      </w:pPr>
      <w:r>
        <w:rPr>
          <w:rFonts w:eastAsia="Times New Roman"/>
          <w:szCs w:val="24"/>
        </w:rPr>
        <w:t xml:space="preserve">Θέλω να πω και κάτι άλλο. Υπήρξε από τον κ. Καλαφάτη μια βολή εναντίον του Δημάρχου Θεσσαλονίκης. Δεν συμπίπτουν οι πολιτικές μας απόψεις με </w:t>
      </w:r>
      <w:r>
        <w:rPr>
          <w:rFonts w:eastAsia="Times New Roman"/>
          <w:szCs w:val="24"/>
        </w:rPr>
        <w:t>του κυρίου</w:t>
      </w:r>
      <w:r>
        <w:rPr>
          <w:rFonts w:eastAsia="Times New Roman"/>
          <w:szCs w:val="24"/>
        </w:rPr>
        <w:t xml:space="preserve"> </w:t>
      </w:r>
      <w:r>
        <w:rPr>
          <w:rFonts w:eastAsia="Times New Roman"/>
          <w:szCs w:val="24"/>
        </w:rPr>
        <w:t>δημάρχου</w:t>
      </w:r>
      <w:r>
        <w:rPr>
          <w:rFonts w:eastAsia="Times New Roman"/>
          <w:szCs w:val="24"/>
        </w:rPr>
        <w:t xml:space="preserve">. Αλλά </w:t>
      </w:r>
      <w:r>
        <w:rPr>
          <w:rFonts w:eastAsia="Times New Roman"/>
          <w:szCs w:val="24"/>
        </w:rPr>
        <w:t xml:space="preserve">σε </w:t>
      </w:r>
      <w:r>
        <w:rPr>
          <w:rFonts w:eastAsia="Times New Roman"/>
          <w:szCs w:val="24"/>
        </w:rPr>
        <w:t>ορισμένα ζητήματα νομίζω ότι πρέπει να τ</w:t>
      </w:r>
      <w:r>
        <w:rPr>
          <w:rFonts w:eastAsia="Times New Roman"/>
          <w:szCs w:val="24"/>
        </w:rPr>
        <w:t>ον</w:t>
      </w:r>
      <w:r>
        <w:rPr>
          <w:rFonts w:eastAsia="Times New Roman"/>
          <w:szCs w:val="24"/>
        </w:rPr>
        <w:t xml:space="preserve"> υποστηρίξω. Χρημάτισα πολλά χρόνια δημοτικό</w:t>
      </w:r>
      <w:r>
        <w:rPr>
          <w:rFonts w:eastAsia="Times New Roman"/>
          <w:szCs w:val="24"/>
        </w:rPr>
        <w:t>ς σύμβουλος στον Δήμο Θεσσαλονίκης</w:t>
      </w:r>
      <w:r>
        <w:rPr>
          <w:rFonts w:eastAsia="Times New Roman"/>
          <w:szCs w:val="24"/>
        </w:rPr>
        <w:t xml:space="preserve"> κ</w:t>
      </w:r>
      <w:r>
        <w:rPr>
          <w:rFonts w:eastAsia="Times New Roman"/>
          <w:szCs w:val="24"/>
        </w:rPr>
        <w:t>αι θέλω να σας πω ότι αυτή η πόλη έχει υποφέρει από την εθνικιστική υστερία με την αλήστου μνήμης «</w:t>
      </w:r>
      <w:r>
        <w:rPr>
          <w:rFonts w:eastAsia="Times New Roman"/>
          <w:szCs w:val="24"/>
        </w:rPr>
        <w:t>α</w:t>
      </w:r>
      <w:r>
        <w:rPr>
          <w:rFonts w:eastAsia="Times New Roman"/>
          <w:szCs w:val="24"/>
        </w:rPr>
        <w:t xml:space="preserve">γία </w:t>
      </w:r>
      <w:r>
        <w:rPr>
          <w:rFonts w:eastAsia="Times New Roman"/>
          <w:szCs w:val="24"/>
        </w:rPr>
        <w:t>τ</w:t>
      </w:r>
      <w:r>
        <w:rPr>
          <w:rFonts w:eastAsia="Times New Roman"/>
          <w:szCs w:val="24"/>
        </w:rPr>
        <w:t xml:space="preserve">ριάδα», όπως τη λέγαμε στη Θεσσαλονίκη. Τώρα βέβαια έχει μείνει μόνο ο Μητροπολίτης Άνθιμος. Ήταν ο αλήστου μνήμης </w:t>
      </w:r>
      <w:r>
        <w:rPr>
          <w:rFonts w:eastAsia="Times New Roman"/>
          <w:szCs w:val="24"/>
        </w:rPr>
        <w:t>Δήμαρχος Παπαγεωργόπουλος -του οποίου εξακολουθούμε δυστυχώς και με τη δική μας Κυβέρνηση να πληρώνουμε τα κλοπιμαία</w:t>
      </w:r>
      <w:r>
        <w:rPr>
          <w:rFonts w:eastAsia="Times New Roman"/>
          <w:szCs w:val="24"/>
        </w:rPr>
        <w:t>,</w:t>
      </w:r>
      <w:r>
        <w:rPr>
          <w:rFonts w:eastAsia="Times New Roman"/>
          <w:szCs w:val="24"/>
        </w:rPr>
        <w:t xml:space="preserve"> με την παρακράτηση από την κρατική επιχορήγηση</w:t>
      </w:r>
      <w:r>
        <w:rPr>
          <w:rFonts w:eastAsia="Times New Roman"/>
          <w:szCs w:val="24"/>
        </w:rPr>
        <w:t xml:space="preserve"> του δήμου</w:t>
      </w:r>
      <w:r>
        <w:rPr>
          <w:rFonts w:eastAsia="Times New Roman"/>
          <w:szCs w:val="24"/>
        </w:rPr>
        <w:t>- και ο επίσης γνωστός Παναγιώτης Ψωμιάδης.</w:t>
      </w:r>
    </w:p>
    <w:p w14:paraId="73D85636" w14:textId="77777777" w:rsidR="00D41FAB" w:rsidRDefault="001456E4">
      <w:pPr>
        <w:spacing w:line="600" w:lineRule="auto"/>
        <w:ind w:firstLine="720"/>
        <w:jc w:val="both"/>
        <w:rPr>
          <w:rFonts w:eastAsia="Times New Roman"/>
          <w:szCs w:val="24"/>
        </w:rPr>
      </w:pPr>
      <w:r>
        <w:rPr>
          <w:rFonts w:eastAsia="Times New Roman"/>
          <w:szCs w:val="24"/>
        </w:rPr>
        <w:t>Αυτή η πόλη, λοιπόν, κάνει βήματα να α</w:t>
      </w:r>
      <w:r>
        <w:rPr>
          <w:rFonts w:eastAsia="Times New Roman"/>
          <w:szCs w:val="24"/>
        </w:rPr>
        <w:t>ποκαταστήσει την ιστορία της. Γιορτάζει την απελευθέρωσή της από τους Ναζί με απόφαση της δικής μας Κυβέρνησης. Αναδεικνύει τους αγωνιστές τη</w:t>
      </w:r>
      <w:r>
        <w:rPr>
          <w:rFonts w:eastAsia="Times New Roman"/>
          <w:szCs w:val="24"/>
        </w:rPr>
        <w:t>ς</w:t>
      </w:r>
      <w:r>
        <w:rPr>
          <w:rFonts w:eastAsia="Times New Roman"/>
          <w:szCs w:val="24"/>
        </w:rPr>
        <w:t xml:space="preserve"> περ</w:t>
      </w:r>
      <w:r>
        <w:rPr>
          <w:rFonts w:eastAsia="Times New Roman"/>
          <w:szCs w:val="24"/>
        </w:rPr>
        <w:t>ιόδου</w:t>
      </w:r>
      <w:r>
        <w:rPr>
          <w:rFonts w:eastAsia="Times New Roman"/>
          <w:szCs w:val="24"/>
        </w:rPr>
        <w:t xml:space="preserve"> της δικτατορίας και ο </w:t>
      </w:r>
      <w:r>
        <w:rPr>
          <w:rFonts w:eastAsia="Times New Roman"/>
          <w:szCs w:val="24"/>
        </w:rPr>
        <w:t>δ</w:t>
      </w:r>
      <w:r>
        <w:rPr>
          <w:rFonts w:eastAsia="Times New Roman"/>
          <w:szCs w:val="24"/>
        </w:rPr>
        <w:t xml:space="preserve">ήμαρχός της συμμετέχει –ναι!- στην προσπάθεια που κάνουμε αυτή τη στιγμή με τη νέα </w:t>
      </w:r>
      <w:r>
        <w:rPr>
          <w:rFonts w:eastAsia="Times New Roman"/>
          <w:szCs w:val="24"/>
        </w:rPr>
        <w:lastRenderedPageBreak/>
        <w:t>κ</w:t>
      </w:r>
      <w:r>
        <w:rPr>
          <w:rFonts w:eastAsia="Times New Roman"/>
          <w:szCs w:val="24"/>
        </w:rPr>
        <w:t>υβέρνηση στα Σκόπια, η οποία δείχνει δείγματα γραφής ότι θέλει να απαλλαγεί από το «</w:t>
      </w:r>
      <w:r>
        <w:rPr>
          <w:rFonts w:eastAsia="Times New Roman"/>
          <w:szCs w:val="24"/>
        </w:rPr>
        <w:t>σ</w:t>
      </w:r>
      <w:r>
        <w:rPr>
          <w:rFonts w:eastAsia="Times New Roman"/>
          <w:szCs w:val="24"/>
        </w:rPr>
        <w:t xml:space="preserve">ύνδρομο του Βουκεφάλα», για να το πω διαφορετικά. </w:t>
      </w:r>
    </w:p>
    <w:p w14:paraId="73D8563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κακό αυτό; </w:t>
      </w:r>
    </w:p>
    <w:p w14:paraId="73D8563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Εάν εσείς νοσταλγε</w:t>
      </w:r>
      <w:r>
        <w:rPr>
          <w:rFonts w:eastAsia="Times New Roman" w:cs="Times New Roman"/>
          <w:szCs w:val="24"/>
        </w:rPr>
        <w:t xml:space="preserve">ίτε την περίοδο αυτής της ακραίας εθνικιστικής πολιτικής, την περίοδο Σαμαρά, πάνω στην οποία χτίστηκαν καριέρες </w:t>
      </w:r>
      <w:r>
        <w:rPr>
          <w:rFonts w:eastAsia="Times New Roman" w:cs="Times New Roman"/>
          <w:szCs w:val="24"/>
        </w:rPr>
        <w:t>και</w:t>
      </w:r>
      <w:r>
        <w:rPr>
          <w:rFonts w:eastAsia="Times New Roman" w:cs="Times New Roman"/>
          <w:szCs w:val="24"/>
        </w:rPr>
        <w:t xml:space="preserve"> δημιουργήθηκε και ένα κόμμα</w:t>
      </w:r>
      <w:r>
        <w:rPr>
          <w:rFonts w:eastAsia="Times New Roman" w:cs="Times New Roman"/>
          <w:szCs w:val="24"/>
        </w:rPr>
        <w:t>,</w:t>
      </w:r>
      <w:r>
        <w:rPr>
          <w:rFonts w:eastAsia="Times New Roman" w:cs="Times New Roman"/>
          <w:szCs w:val="24"/>
        </w:rPr>
        <w:t xml:space="preserve"> και τορπιλίστηκε τότε η δυνατότητα να έχουμε μία συμβιβαστική λύση περί το όνομα με το πακέτο </w:t>
      </w:r>
      <w:proofErr w:type="spellStart"/>
      <w:r>
        <w:rPr>
          <w:rFonts w:eastAsia="Times New Roman" w:cs="Times New Roman"/>
          <w:szCs w:val="24"/>
        </w:rPr>
        <w:t>Πινέιρο</w:t>
      </w:r>
      <w:proofErr w:type="spellEnd"/>
      <w:r>
        <w:rPr>
          <w:rFonts w:eastAsia="Times New Roman" w:cs="Times New Roman"/>
          <w:szCs w:val="24"/>
        </w:rPr>
        <w:t>, εμείς δ</w:t>
      </w:r>
      <w:r>
        <w:rPr>
          <w:rFonts w:eastAsia="Times New Roman" w:cs="Times New Roman"/>
          <w:szCs w:val="24"/>
        </w:rPr>
        <w:t>εν πρόκειται να σας ακολουθήσουμε σε αυτόν τον δρόμο.</w:t>
      </w:r>
    </w:p>
    <w:p w14:paraId="73D8563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Εμείς, λοιπόν, θα υποστηρίξουμε κάθε προσπάθεια. Εξάλλου, η </w:t>
      </w:r>
      <w:r>
        <w:rPr>
          <w:rFonts w:eastAsia="Times New Roman" w:cs="Times New Roman"/>
          <w:szCs w:val="24"/>
        </w:rPr>
        <w:t>«</w:t>
      </w:r>
      <w:r>
        <w:rPr>
          <w:rFonts w:eastAsia="Times New Roman" w:cs="Times New Roman"/>
          <w:szCs w:val="24"/>
        </w:rPr>
        <w:t>διπλωματία των πόλεων</w:t>
      </w:r>
      <w:r>
        <w:rPr>
          <w:rFonts w:eastAsia="Times New Roman" w:cs="Times New Roman"/>
          <w:szCs w:val="24"/>
        </w:rPr>
        <w:t>»</w:t>
      </w:r>
      <w:r>
        <w:rPr>
          <w:rFonts w:eastAsia="Times New Roman" w:cs="Times New Roman"/>
          <w:szCs w:val="24"/>
        </w:rPr>
        <w:t xml:space="preserve"> είναι μέσα στις υποχρεώσεις, αν θέλετε, των ίδιων των εκλεγμένων δημοτικών αρχόντων </w:t>
      </w:r>
      <w:r>
        <w:rPr>
          <w:rFonts w:eastAsia="Times New Roman" w:cs="Times New Roman"/>
          <w:szCs w:val="24"/>
        </w:rPr>
        <w:t>κ</w:t>
      </w:r>
      <w:r>
        <w:rPr>
          <w:rFonts w:eastAsia="Times New Roman" w:cs="Times New Roman"/>
          <w:szCs w:val="24"/>
        </w:rPr>
        <w:t>αι όχι να έχουμε μια λογική σκαντ</w:t>
      </w:r>
      <w:r>
        <w:rPr>
          <w:rFonts w:eastAsia="Times New Roman" w:cs="Times New Roman"/>
          <w:szCs w:val="24"/>
        </w:rPr>
        <w:t xml:space="preserve">ζόχοιρου και να αντιμετωπίζουμε τη δεύτερη πόλη της χώρας, τη Θεσσαλονίκη, ως το προπύργιο του </w:t>
      </w:r>
      <w:r>
        <w:rPr>
          <w:rFonts w:eastAsia="Times New Roman" w:cs="Times New Roman"/>
          <w:szCs w:val="24"/>
        </w:rPr>
        <w:t>«</w:t>
      </w:r>
      <w:r>
        <w:rPr>
          <w:rFonts w:eastAsia="Times New Roman" w:cs="Times New Roman"/>
          <w:szCs w:val="24"/>
        </w:rPr>
        <w:t xml:space="preserve">από </w:t>
      </w:r>
      <w:proofErr w:type="spellStart"/>
      <w:r>
        <w:rPr>
          <w:rFonts w:eastAsia="Times New Roman" w:cs="Times New Roman"/>
          <w:szCs w:val="24"/>
        </w:rPr>
        <w:t>βορράν</w:t>
      </w:r>
      <w:proofErr w:type="spellEnd"/>
      <w:r>
        <w:rPr>
          <w:rFonts w:eastAsia="Times New Roman" w:cs="Times New Roman"/>
          <w:szCs w:val="24"/>
        </w:rPr>
        <w:t xml:space="preserve"> κινδύνου</w:t>
      </w:r>
      <w:r>
        <w:rPr>
          <w:rFonts w:eastAsia="Times New Roman" w:cs="Times New Roman"/>
          <w:szCs w:val="24"/>
        </w:rPr>
        <w:t>»</w:t>
      </w:r>
      <w:r>
        <w:rPr>
          <w:rFonts w:eastAsia="Times New Roman" w:cs="Times New Roman"/>
          <w:szCs w:val="24"/>
        </w:rPr>
        <w:t>. Τελείωσαν αυτά. Αυτά ανήκουν στ</w:t>
      </w:r>
      <w:r>
        <w:rPr>
          <w:rFonts w:eastAsia="Times New Roman" w:cs="Times New Roman"/>
          <w:szCs w:val="24"/>
        </w:rPr>
        <w:t>ην</w:t>
      </w:r>
      <w:r>
        <w:rPr>
          <w:rFonts w:eastAsia="Times New Roman" w:cs="Times New Roman"/>
          <w:szCs w:val="24"/>
        </w:rPr>
        <w:t xml:space="preserve"> εποχ</w:t>
      </w:r>
      <w:r>
        <w:rPr>
          <w:rFonts w:eastAsia="Times New Roman" w:cs="Times New Roman"/>
          <w:szCs w:val="24"/>
        </w:rPr>
        <w:t>ή</w:t>
      </w:r>
      <w:r>
        <w:rPr>
          <w:rFonts w:eastAsia="Times New Roman" w:cs="Times New Roman"/>
          <w:szCs w:val="24"/>
        </w:rPr>
        <w:t xml:space="preserve"> του ψυχρού πολέμου. Αυτά νοσταλγείτε; Πρέπει να τελειώνουμε με αυτά και αυτό θα το κάνει η δική μα</w:t>
      </w:r>
      <w:r>
        <w:rPr>
          <w:rFonts w:eastAsia="Times New Roman" w:cs="Times New Roman"/>
          <w:szCs w:val="24"/>
        </w:rPr>
        <w:t>ς Κυβέρνηση. Πάρτε το απόφαση!</w:t>
      </w:r>
    </w:p>
    <w:p w14:paraId="73D8563A"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3D8563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proofErr w:type="spellStart"/>
      <w:r>
        <w:rPr>
          <w:rFonts w:eastAsia="Times New Roman" w:cs="Times New Roman"/>
          <w:szCs w:val="24"/>
        </w:rPr>
        <w:t>Μηταφίδη</w:t>
      </w:r>
      <w:proofErr w:type="spellEnd"/>
      <w:r>
        <w:rPr>
          <w:rFonts w:eastAsia="Times New Roman" w:cs="Times New Roman"/>
          <w:szCs w:val="24"/>
        </w:rPr>
        <w:t>.</w:t>
      </w:r>
    </w:p>
    <w:p w14:paraId="73D8563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λόγο έχει 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 xml:space="preserve">, για δώδεκα λεπτά. </w:t>
      </w:r>
    </w:p>
    <w:p w14:paraId="73D8563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w:t>
      </w:r>
      <w:r>
        <w:rPr>
          <w:rFonts w:eastAsia="Times New Roman" w:cs="Times New Roman"/>
          <w:szCs w:val="24"/>
        </w:rPr>
        <w:t xml:space="preserve"> Πρόεδρε.</w:t>
      </w:r>
    </w:p>
    <w:p w14:paraId="73D8563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Αγαπητοί συνάδελφοι, ελπίζω σήμερα να ολοκληρώσουμε τη νομοθέτηση για το Ινστιτούτο της Βενετίας. Έχουμε πει αρκετά πράγματα στις επιτροπές από την πρώτη στιγμή και ευτυχώς και με τη συνδρομή πολλών Ελλήνων επιστημόνων και διανοουμένων, που βοήθη</w:t>
      </w:r>
      <w:r>
        <w:rPr>
          <w:rFonts w:eastAsia="Times New Roman" w:cs="Times New Roman"/>
          <w:szCs w:val="24"/>
        </w:rPr>
        <w:t xml:space="preserve">σαν το έργο της Βουλής στην </w:t>
      </w:r>
      <w:r>
        <w:rPr>
          <w:rFonts w:eastAsia="Times New Roman" w:cs="Times New Roman"/>
          <w:szCs w:val="24"/>
        </w:rPr>
        <w:t>ε</w:t>
      </w:r>
      <w:r>
        <w:rPr>
          <w:rFonts w:eastAsia="Times New Roman" w:cs="Times New Roman"/>
          <w:szCs w:val="24"/>
        </w:rPr>
        <w:t xml:space="preserve">πιτροπή, έχει αρχίσει να σχηματίζεται μια εικόνα, η οποία δεν υπήρχε ούτε </w:t>
      </w:r>
      <w:proofErr w:type="spellStart"/>
      <w:r>
        <w:rPr>
          <w:rFonts w:eastAsia="Times New Roman" w:cs="Times New Roman"/>
          <w:szCs w:val="24"/>
        </w:rPr>
        <w:t>πρόπερσι</w:t>
      </w:r>
      <w:proofErr w:type="spellEnd"/>
      <w:r>
        <w:rPr>
          <w:rFonts w:eastAsia="Times New Roman" w:cs="Times New Roman"/>
          <w:szCs w:val="24"/>
        </w:rPr>
        <w:t>, όταν εμφανίστηκε ένα πρώτο σχέδιο νόμου, ούτε πριν από ενάμισ</w:t>
      </w:r>
      <w:r>
        <w:rPr>
          <w:rFonts w:eastAsia="Times New Roman" w:cs="Times New Roman"/>
          <w:szCs w:val="24"/>
        </w:rPr>
        <w:t>η</w:t>
      </w:r>
      <w:r>
        <w:rPr>
          <w:rFonts w:eastAsia="Times New Roman" w:cs="Times New Roman"/>
          <w:szCs w:val="24"/>
        </w:rPr>
        <w:t xml:space="preserve"> μήνα, που εμφανίστηκε αυτό το νομοσχέδιο. </w:t>
      </w:r>
    </w:p>
    <w:p w14:paraId="73D8563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Έχουμε μία εικόνα αρκετά καλή εν </w:t>
      </w:r>
      <w:proofErr w:type="spellStart"/>
      <w:r>
        <w:rPr>
          <w:rFonts w:eastAsia="Times New Roman" w:cs="Times New Roman"/>
          <w:szCs w:val="24"/>
        </w:rPr>
        <w:t>εκτά</w:t>
      </w:r>
      <w:r>
        <w:rPr>
          <w:rFonts w:eastAsia="Times New Roman" w:cs="Times New Roman"/>
          <w:szCs w:val="24"/>
        </w:rPr>
        <w:t>σει</w:t>
      </w:r>
      <w:proofErr w:type="spellEnd"/>
      <w:r>
        <w:rPr>
          <w:rFonts w:eastAsia="Times New Roman" w:cs="Times New Roman"/>
          <w:szCs w:val="24"/>
        </w:rPr>
        <w:t xml:space="preserve"> και εν τω </w:t>
      </w:r>
      <w:proofErr w:type="spellStart"/>
      <w:r>
        <w:rPr>
          <w:rFonts w:eastAsia="Times New Roman" w:cs="Times New Roman"/>
          <w:szCs w:val="24"/>
        </w:rPr>
        <w:t>βάθει</w:t>
      </w:r>
      <w:proofErr w:type="spellEnd"/>
      <w:r>
        <w:rPr>
          <w:rFonts w:eastAsia="Times New Roman" w:cs="Times New Roman"/>
          <w:szCs w:val="24"/>
        </w:rPr>
        <w:t xml:space="preserve"> και φάνηκε και από τις πολύ κατατοπιστικές και </w:t>
      </w:r>
      <w:proofErr w:type="spellStart"/>
      <w:r>
        <w:rPr>
          <w:rFonts w:eastAsia="Times New Roman" w:cs="Times New Roman"/>
          <w:szCs w:val="24"/>
        </w:rPr>
        <w:t>ενσυναίσθητες</w:t>
      </w:r>
      <w:proofErr w:type="spellEnd"/>
      <w:r>
        <w:rPr>
          <w:rFonts w:eastAsia="Times New Roman" w:cs="Times New Roman"/>
          <w:szCs w:val="24"/>
        </w:rPr>
        <w:t xml:space="preserve"> ομιλίες των συναδέλφων εδώ στο Βήμα της Βουλής, και από τον κ. Βενιζέλο και από την κ. </w:t>
      </w:r>
      <w:proofErr w:type="spellStart"/>
      <w:r>
        <w:rPr>
          <w:rFonts w:eastAsia="Times New Roman" w:cs="Times New Roman"/>
          <w:szCs w:val="24"/>
        </w:rPr>
        <w:t>Βάκη</w:t>
      </w:r>
      <w:proofErr w:type="spellEnd"/>
      <w:r>
        <w:rPr>
          <w:rFonts w:eastAsia="Times New Roman" w:cs="Times New Roman"/>
          <w:szCs w:val="24"/>
        </w:rPr>
        <w:t xml:space="preserve"> και από άλλους ομιλητές, να μην </w:t>
      </w:r>
      <w:r>
        <w:rPr>
          <w:rFonts w:eastAsia="Times New Roman" w:cs="Times New Roman"/>
          <w:szCs w:val="24"/>
        </w:rPr>
        <w:lastRenderedPageBreak/>
        <w:t>αδικήσω κανέναν. Καταλαβαίνουμε για τι μιλάμε και γ</w:t>
      </w:r>
      <w:r>
        <w:rPr>
          <w:rFonts w:eastAsia="Times New Roman" w:cs="Times New Roman"/>
          <w:szCs w:val="24"/>
        </w:rPr>
        <w:t xml:space="preserve">ια τι νομοθετούμε. Καταλαβαίνουμε, δηλαδή, ότι είναι ένα </w:t>
      </w:r>
      <w:r>
        <w:rPr>
          <w:rFonts w:eastAsia="Times New Roman" w:cs="Times New Roman"/>
          <w:szCs w:val="24"/>
        </w:rPr>
        <w:t>ι</w:t>
      </w:r>
      <w:r>
        <w:rPr>
          <w:rFonts w:eastAsia="Times New Roman" w:cs="Times New Roman"/>
          <w:szCs w:val="24"/>
        </w:rPr>
        <w:t>νστιτούτο το οποίο παρήγαγε έργο, έχτισε μία παράδοση και το οποίο κυρίως στηρίχθηκε στις προσωπικότητες και την αυταπάρνηση σπουδαίων πνευματικών ανδρών</w:t>
      </w:r>
      <w:r>
        <w:rPr>
          <w:rFonts w:eastAsia="Times New Roman" w:cs="Times New Roman"/>
          <w:szCs w:val="24"/>
        </w:rPr>
        <w:t>,</w:t>
      </w:r>
      <w:r>
        <w:rPr>
          <w:rFonts w:eastAsia="Times New Roman" w:cs="Times New Roman"/>
          <w:szCs w:val="24"/>
        </w:rPr>
        <w:t xml:space="preserve"> για τους οποίους έχουμε μόνο σεβασμό και υπ</w:t>
      </w:r>
      <w:r>
        <w:rPr>
          <w:rFonts w:eastAsia="Times New Roman" w:cs="Times New Roman"/>
          <w:szCs w:val="24"/>
        </w:rPr>
        <w:t xml:space="preserve">οχρέωση να συνεχίσουμε το έργο τους και το παράδειγμά τους, από αυτούς που το εμπνεύστηκαν μέχρι τη Σοφία Αντωνιάδη, που το ξεκίνησε, τον Μανούσο </w:t>
      </w:r>
      <w:proofErr w:type="spellStart"/>
      <w:r>
        <w:rPr>
          <w:rFonts w:eastAsia="Times New Roman" w:cs="Times New Roman"/>
          <w:szCs w:val="24"/>
        </w:rPr>
        <w:t>Μανούσακα</w:t>
      </w:r>
      <w:proofErr w:type="spellEnd"/>
      <w:r>
        <w:rPr>
          <w:rFonts w:eastAsia="Times New Roman" w:cs="Times New Roman"/>
          <w:szCs w:val="24"/>
        </w:rPr>
        <w:t>, που έδωσε το επιστημονικό βάθος και τον χαρακτήρα, τον Νικόλαο Παναγιωτάκη, τον αείμνηστο μεγάλο βυ</w:t>
      </w:r>
      <w:r>
        <w:rPr>
          <w:rFonts w:eastAsia="Times New Roman" w:cs="Times New Roman"/>
          <w:szCs w:val="24"/>
        </w:rPr>
        <w:t xml:space="preserve">ζαντινό φιλόλογο, τη Χρύσα Μαλτέζου, που έως πριν </w:t>
      </w:r>
      <w:r>
        <w:rPr>
          <w:rFonts w:eastAsia="Times New Roman" w:cs="Times New Roman"/>
          <w:szCs w:val="24"/>
        </w:rPr>
        <w:t xml:space="preserve">από </w:t>
      </w:r>
      <w:r>
        <w:rPr>
          <w:rFonts w:eastAsia="Times New Roman" w:cs="Times New Roman"/>
          <w:szCs w:val="24"/>
        </w:rPr>
        <w:t>μερικά χρόνια ήταν εκεί και αξιοποίησε και την περιουσία και τις συλλογές της μουσειακές.</w:t>
      </w:r>
    </w:p>
    <w:p w14:paraId="73D8564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Έχω την τύχη και το προνόμιο να έχω επισκεφθεί πολλές φορές το </w:t>
      </w:r>
      <w:r>
        <w:rPr>
          <w:rFonts w:eastAsia="Times New Roman" w:cs="Times New Roman"/>
          <w:szCs w:val="24"/>
        </w:rPr>
        <w:t>ι</w:t>
      </w:r>
      <w:r>
        <w:rPr>
          <w:rFonts w:eastAsia="Times New Roman" w:cs="Times New Roman"/>
          <w:szCs w:val="24"/>
        </w:rPr>
        <w:t>νστιτούτο, να έχω φιλοξενηθεί εκεί ως δημοσιογράφος, να έχω συμμετάσχει σε συνέδρια, να έχω μελετήσει και την εικονογράφηση του Ναού του Αγίου Γεωργίου, μία-μία όλες τις εικόνες στο μουσείο, να με έχουν ξεναγήσει στις αρχειακές συλλογές και στα χειρόγραφα,</w:t>
      </w:r>
      <w:r>
        <w:rPr>
          <w:rFonts w:eastAsia="Times New Roman" w:cs="Times New Roman"/>
          <w:szCs w:val="24"/>
        </w:rPr>
        <w:t xml:space="preserve"> να έχω δει και να έχω </w:t>
      </w:r>
      <w:proofErr w:type="spellStart"/>
      <w:r>
        <w:rPr>
          <w:rFonts w:eastAsia="Times New Roman" w:cs="Times New Roman"/>
          <w:szCs w:val="24"/>
        </w:rPr>
        <w:t>συμφάγει</w:t>
      </w:r>
      <w:proofErr w:type="spellEnd"/>
      <w:r>
        <w:rPr>
          <w:rFonts w:eastAsia="Times New Roman" w:cs="Times New Roman"/>
          <w:szCs w:val="24"/>
        </w:rPr>
        <w:t xml:space="preserve"> με τους υποτρόφους και τους καθηγητές που έχουν αποφοιτήσει από εκεί. </w:t>
      </w:r>
    </w:p>
    <w:p w14:paraId="73D8564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γίνει μια μεγάλη δουλειά, σοβαρή δουλειά. Είναι λάθος η εκτίμηση ότι δεν ήταν εξωστρεφές. Οι περισσότερες ανακοινώσεις και στα θησαυρίσματα και στα </w:t>
      </w:r>
      <w:r>
        <w:rPr>
          <w:rFonts w:eastAsia="Times New Roman" w:cs="Times New Roman"/>
          <w:szCs w:val="24"/>
        </w:rPr>
        <w:t xml:space="preserve">περιοδικά και στις εκδόσεις και στα συνέδρια που </w:t>
      </w:r>
      <w:proofErr w:type="spellStart"/>
      <w:r>
        <w:rPr>
          <w:rFonts w:eastAsia="Times New Roman" w:cs="Times New Roman"/>
          <w:szCs w:val="24"/>
        </w:rPr>
        <w:t>παρευρέθην</w:t>
      </w:r>
      <w:proofErr w:type="spellEnd"/>
      <w:r>
        <w:rPr>
          <w:rFonts w:eastAsia="Times New Roman" w:cs="Times New Roman"/>
          <w:szCs w:val="24"/>
        </w:rPr>
        <w:t xml:space="preserve"> ήταν στα ιταλικά, στα γαλλικά και στα αγγλικά και ελάχιστα στα ελληνικά. Όταν δεν ξέρουμε, να μη μιλάμε, να μελετάμε. Είναι όλα δημοσιευμένα, όλα κατατεθειμένα στις δημόσιες βιβλιοθήκες, όλα υπάρχ</w:t>
      </w:r>
      <w:r>
        <w:rPr>
          <w:rFonts w:eastAsia="Times New Roman" w:cs="Times New Roman"/>
          <w:szCs w:val="24"/>
        </w:rPr>
        <w:t xml:space="preserve">ουν και στο </w:t>
      </w:r>
      <w:r>
        <w:rPr>
          <w:rFonts w:eastAsia="Times New Roman" w:cs="Times New Roman"/>
          <w:szCs w:val="24"/>
          <w:lang w:val="en-US"/>
        </w:rPr>
        <w:t>site</w:t>
      </w:r>
      <w:r>
        <w:rPr>
          <w:rFonts w:eastAsia="Times New Roman" w:cs="Times New Roman"/>
          <w:szCs w:val="24"/>
        </w:rPr>
        <w:t xml:space="preserve">, μπορούμε να μάθουμε. </w:t>
      </w:r>
    </w:p>
    <w:p w14:paraId="73D85642"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Στη μνήμη, λοιπόν, αυτών των ανθρώπων</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ένιοι</w:t>
      </w:r>
      <w:proofErr w:type="spellEnd"/>
      <w:r>
        <w:rPr>
          <w:rFonts w:eastAsia="Times New Roman" w:cs="Times New Roman"/>
          <w:szCs w:val="24"/>
        </w:rPr>
        <w:t xml:space="preserve"> των οποίων ήταν βαθύτατα προοδευτικοί και αριστεροί και έδωσαν περιεχόμενο στους θεσμούς του ελληνικού κράτους, στους επιστημονικούς θεσμούς, οφείλουμε να νομοθετήσουμε με</w:t>
      </w:r>
      <w:r>
        <w:rPr>
          <w:rFonts w:eastAsia="Times New Roman" w:cs="Times New Roman"/>
          <w:szCs w:val="24"/>
        </w:rPr>
        <w:t xml:space="preserve"> ευθύνη και γνώση. </w:t>
      </w:r>
    </w:p>
    <w:p w14:paraId="73D85643"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νομοσχέδιο δεν ξεκίνησε όπως θα έπρεπε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οφείλουμε να το πούμε και το αναγνώρισε και ο παριστάμενος Υπουργός, ο κ. Αμανατίδης. Έγινε δουλειά, ακούσαμε τους φορείς και νομίζω ότι σε πολύ μεγάλο βαθμό έχουν ενσωματωθεί όλες οι παρα</w:t>
      </w:r>
      <w:r>
        <w:rPr>
          <w:rFonts w:eastAsia="Times New Roman" w:cs="Times New Roman"/>
          <w:szCs w:val="24"/>
        </w:rPr>
        <w:t xml:space="preserve">τηρήσεις. Στο κρίσιμο δηλαδή ζήτημα, στη διασφάλιση της πνευματικής αυτοτέλειας αυτού του ερευνητικού και πνευματικού ιδρύματος, κάναμε βήματα. </w:t>
      </w:r>
    </w:p>
    <w:p w14:paraId="73D85644"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 πρόεδρος προτείνεται από ένα εκλεκτορικό σώμα επιστημόνων, μια τριμελή εισηγητική επιτροπή και αυτή ανεβαίνει</w:t>
      </w:r>
      <w:r>
        <w:rPr>
          <w:rFonts w:eastAsia="Times New Roman" w:cs="Times New Roman"/>
          <w:szCs w:val="24"/>
        </w:rPr>
        <w:t xml:space="preserve"> στο εποπτικό και στους </w:t>
      </w:r>
      <w:r>
        <w:rPr>
          <w:rFonts w:eastAsia="Times New Roman" w:cs="Times New Roman"/>
          <w:szCs w:val="24"/>
        </w:rPr>
        <w:t>Υ</w:t>
      </w:r>
      <w:r>
        <w:rPr>
          <w:rFonts w:eastAsia="Times New Roman" w:cs="Times New Roman"/>
          <w:szCs w:val="24"/>
        </w:rPr>
        <w:t xml:space="preserve">πουργούς για να ορίσουν. Υπάρχουν όλες οι επιστημονικές δικλίδες εκεί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επίσης, η επιλογή των υποτρόφων με τις πρόσφατες βελτιώσεις που επέφερε ο κύριος Υπουργός επιλέγονται από τον πρόεδρο με τη βοήθεια τριμελούς επιστημονικού </w:t>
      </w:r>
      <w:r>
        <w:rPr>
          <w:rFonts w:eastAsia="Times New Roman" w:cs="Times New Roman"/>
          <w:szCs w:val="24"/>
        </w:rPr>
        <w:t xml:space="preserve">συμβουλίου, στο οποίο θα ζητούσα από τον Υπουργό στη νομοτεχνική βελτίωση να συμπληρώσει ότι το επιστημονικό αυτό συμβούλιο θα απαρτίζεται από μέλη ΔΕΠ Α΄ και Β΄ βαθμίδος, όπως ακριβώς και το τριμελές εκλεκτορικό. Να είναι σαφή όλα. Να μην αφήσουμε τίποτα </w:t>
      </w:r>
      <w:r>
        <w:rPr>
          <w:rFonts w:eastAsia="Times New Roman" w:cs="Times New Roman"/>
          <w:szCs w:val="24"/>
        </w:rPr>
        <w:t xml:space="preserve">στην τύχη και όπως θα γίνει. </w:t>
      </w:r>
    </w:p>
    <w:p w14:paraId="73D85645"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ζητήσω, επίσης, από τον κύριο Υπουργό, μέσα στις προβλέψεις των ελαχίστων απαιτήσεων για τον </w:t>
      </w:r>
      <w:r>
        <w:rPr>
          <w:rFonts w:eastAsia="Times New Roman" w:cs="Times New Roman"/>
          <w:szCs w:val="24"/>
        </w:rPr>
        <w:t>ο</w:t>
      </w:r>
      <w:r>
        <w:rPr>
          <w:rFonts w:eastAsia="Times New Roman" w:cs="Times New Roman"/>
          <w:szCs w:val="24"/>
        </w:rPr>
        <w:t xml:space="preserve">ργανισμό που έχει ο νόμος, να δοθεί ένας χρονικός ορίζοντας για τη σύνταξη και την κατάθεση του </w:t>
      </w:r>
      <w:r>
        <w:rPr>
          <w:rFonts w:eastAsia="Times New Roman" w:cs="Times New Roman"/>
          <w:szCs w:val="24"/>
        </w:rPr>
        <w:t>ο</w:t>
      </w:r>
      <w:r>
        <w:rPr>
          <w:rFonts w:eastAsia="Times New Roman" w:cs="Times New Roman"/>
          <w:szCs w:val="24"/>
        </w:rPr>
        <w:t>ργανισμού, διότι με την εμπειρία</w:t>
      </w:r>
      <w:r>
        <w:rPr>
          <w:rFonts w:eastAsia="Times New Roman" w:cs="Times New Roman"/>
          <w:szCs w:val="24"/>
        </w:rPr>
        <w:t xml:space="preserve"> που έχουμε από την ελληνική διοίκηση, πολύ φοβούμαι -και πρέπει να το αποφύγουμε- ότι το ίδρυμα θα παραμείνει χωρίς οργανισμό για μεγάλο χρονικό διάστημα και να κακοδιοικείται μόνο από το εποπτικό συμβούλιο, χωρίς οργανόγραμμα, χωρίς εσωτερικό κανονισμό, </w:t>
      </w:r>
      <w:r>
        <w:rPr>
          <w:rFonts w:eastAsia="Times New Roman" w:cs="Times New Roman"/>
          <w:szCs w:val="24"/>
        </w:rPr>
        <w:t xml:space="preserve">χωρίς </w:t>
      </w:r>
      <w:proofErr w:type="spellStart"/>
      <w:r>
        <w:rPr>
          <w:rFonts w:eastAsia="Times New Roman" w:cs="Times New Roman"/>
          <w:szCs w:val="24"/>
        </w:rPr>
        <w:t>καθηκοντολόγιο</w:t>
      </w:r>
      <w:proofErr w:type="spellEnd"/>
      <w:r>
        <w:rPr>
          <w:rFonts w:eastAsia="Times New Roman" w:cs="Times New Roman"/>
          <w:szCs w:val="24"/>
        </w:rPr>
        <w:t xml:space="preserve">. </w:t>
      </w:r>
    </w:p>
    <w:p w14:paraId="73D85646"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πρέπει -η δική μας διοικητική μέριμνα είναι μέσα στο</w:t>
      </w:r>
      <w:r>
        <w:rPr>
          <w:rFonts w:eastAsia="Times New Roman" w:cs="Times New Roman"/>
          <w:szCs w:val="24"/>
        </w:rPr>
        <w:t>ν</w:t>
      </w:r>
      <w:r>
        <w:rPr>
          <w:rFonts w:eastAsia="Times New Roman" w:cs="Times New Roman"/>
          <w:szCs w:val="24"/>
        </w:rPr>
        <w:t xml:space="preserve"> νόμο, φυσικά δεν συντάσσουμε οργανισμό- να δώσουμε χρονικό ορίζοντα και δέσμευση. Έχουμε εποπτευόμενους οργανισμούς της ελληνικής διοίκησης, οι οποίοι πέντε, επτά και έντεκα χρ</w:t>
      </w:r>
      <w:r>
        <w:rPr>
          <w:rFonts w:eastAsia="Times New Roman" w:cs="Times New Roman"/>
          <w:szCs w:val="24"/>
        </w:rPr>
        <w:t xml:space="preserve">όνια μετά την ίδρυσή τους πορεύονται χωρίς οργανισμούς. Να μη νομοθετήσουμε πάλι με τον ίδιο τρόπο. </w:t>
      </w:r>
    </w:p>
    <w:p w14:paraId="73D85647"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Είδα μια διάθεση συνθέσεως και από την πλευρά της Αντιπολίτευσης και μου έκανε καλή εντύπωση και το πνεύμα και η ουσία της ομιλίας του κ. Βενιζέλου, ο οποί</w:t>
      </w:r>
      <w:r>
        <w:rPr>
          <w:rFonts w:eastAsia="Times New Roman" w:cs="Times New Roman"/>
          <w:szCs w:val="24"/>
        </w:rPr>
        <w:t xml:space="preserve">ος γνωρίζει το </w:t>
      </w:r>
      <w:r>
        <w:rPr>
          <w:rFonts w:eastAsia="Times New Roman" w:cs="Times New Roman"/>
          <w:szCs w:val="24"/>
        </w:rPr>
        <w:t>ί</w:t>
      </w:r>
      <w:r>
        <w:rPr>
          <w:rFonts w:eastAsia="Times New Roman" w:cs="Times New Roman"/>
          <w:szCs w:val="24"/>
        </w:rPr>
        <w:t xml:space="preserve">δρυμα εξ αυτοψίας. Εγώ ως δημοσιογράφος έχω βρεθεί μαζί του στο </w:t>
      </w:r>
      <w:r>
        <w:rPr>
          <w:rFonts w:eastAsia="Times New Roman" w:cs="Times New Roman"/>
          <w:szCs w:val="24"/>
        </w:rPr>
        <w:t>ί</w:t>
      </w:r>
      <w:r>
        <w:rPr>
          <w:rFonts w:eastAsia="Times New Roman" w:cs="Times New Roman"/>
          <w:szCs w:val="24"/>
        </w:rPr>
        <w:t>δρυμα σε εξωστρεφείς εκδηλώσεις, σε συναυλίες υψηλής πολιτιστικής αξίας και σε συνεργασίες με τα πιο διακεκριμένα ιδρύματα της Βενετίας.</w:t>
      </w:r>
    </w:p>
    <w:p w14:paraId="73D85648"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 Έκανε μία πρόταση ο κ. Βενιζέλος, να </w:t>
      </w:r>
      <w:r>
        <w:rPr>
          <w:rFonts w:eastAsia="Times New Roman" w:cs="Times New Roman"/>
          <w:szCs w:val="24"/>
        </w:rPr>
        <w:t xml:space="preserve">δοθεί περαιτέρω κύρος στην επιλογή του προέδρου. Νομίζω ότι με αυτό το πνεύμα συμφώνησαν πολλοί στις εργασίες της </w:t>
      </w:r>
      <w:r>
        <w:rPr>
          <w:rFonts w:eastAsia="Times New Roman" w:cs="Times New Roman"/>
          <w:szCs w:val="24"/>
        </w:rPr>
        <w:t>ε</w:t>
      </w:r>
      <w:r>
        <w:rPr>
          <w:rFonts w:eastAsia="Times New Roman" w:cs="Times New Roman"/>
          <w:szCs w:val="24"/>
        </w:rPr>
        <w:t>πιτροπής και πάρα πολλοί συνάδελφοι και από τον ΣΥΡΙΖΑ.</w:t>
      </w:r>
    </w:p>
    <w:p w14:paraId="73D85649"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 Θα παρακαλούσα, λοιπόν, τον Υπουργό να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αυτή την πολύ συνθετική κα</w:t>
      </w:r>
      <w:r>
        <w:rPr>
          <w:rFonts w:eastAsia="Times New Roman" w:cs="Times New Roman"/>
          <w:szCs w:val="24"/>
        </w:rPr>
        <w:t xml:space="preserve">ι ειρηνόφιλη παράκληση του </w:t>
      </w:r>
      <w:r>
        <w:rPr>
          <w:rFonts w:eastAsia="Times New Roman" w:cs="Times New Roman"/>
          <w:szCs w:val="24"/>
        </w:rPr>
        <w:lastRenderedPageBreak/>
        <w:t>κ. Βενιζέλου και να δει εάν θα μπορούσε να το ενσωματώσει. Όπως θα έβλεπα μια σκέψη εκ μέρους του Υπουργού, ο οποίος έχει δείξει ένα πνεύμα συνθέσεως και συμπερίληψης των πολλών παρατηρήσεων που κατετέθησαν, την παρατήρηση από τη</w:t>
      </w:r>
      <w:r>
        <w:rPr>
          <w:rFonts w:eastAsia="Times New Roman" w:cs="Times New Roman"/>
          <w:szCs w:val="24"/>
        </w:rPr>
        <w:t>ν Κοινοβουλευτική Ομάδα το</w:t>
      </w:r>
      <w:r>
        <w:rPr>
          <w:rFonts w:eastAsia="Times New Roman" w:cs="Times New Roman"/>
          <w:szCs w:val="24"/>
        </w:rPr>
        <w:t>υ</w:t>
      </w:r>
      <w:r>
        <w:rPr>
          <w:rFonts w:eastAsia="Times New Roman" w:cs="Times New Roman"/>
          <w:szCs w:val="24"/>
        </w:rPr>
        <w:t xml:space="preserve"> Π</w:t>
      </w:r>
      <w:r>
        <w:rPr>
          <w:rFonts w:eastAsia="Times New Roman" w:cs="Times New Roman"/>
          <w:szCs w:val="24"/>
        </w:rPr>
        <w:t>οταμιού</w:t>
      </w:r>
      <w:r>
        <w:rPr>
          <w:rFonts w:eastAsia="Times New Roman" w:cs="Times New Roman"/>
          <w:szCs w:val="24"/>
        </w:rPr>
        <w:t xml:space="preserve">, μήπως το πέμπτο μέλος της εποπτικής επιτροπής, το από κοινού οριζόμενο από τους δύο Υπουργούς, να ήταν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ένα μέλος που να εκπροσωπεί τους κορυφαίους πνευματικούς θεσμούς, συναφείς με τα γνωστικά πεδία και τους</w:t>
      </w:r>
      <w:r>
        <w:rPr>
          <w:rFonts w:eastAsia="Times New Roman" w:cs="Times New Roman"/>
          <w:szCs w:val="24"/>
        </w:rPr>
        <w:t xml:space="preserve"> σκοπούς του ιδρύματος. Ακούστηκε η Ακαδημία. Υπάρχει το Εθνικό Ίδρυμα Ερευνών. Ακούστηκαν αυτά μέσα στις διαδικασίες της </w:t>
      </w:r>
      <w:r>
        <w:rPr>
          <w:rFonts w:eastAsia="Times New Roman" w:cs="Times New Roman"/>
          <w:szCs w:val="24"/>
        </w:rPr>
        <w:t>ε</w:t>
      </w:r>
      <w:r>
        <w:rPr>
          <w:rFonts w:eastAsia="Times New Roman" w:cs="Times New Roman"/>
          <w:szCs w:val="24"/>
        </w:rPr>
        <w:t xml:space="preserve">πιτροπής. Είναι εύλογα και διασφαλίζουν ακριβώς αυτό το κύρος του </w:t>
      </w:r>
      <w:r>
        <w:rPr>
          <w:rFonts w:eastAsia="Times New Roman" w:cs="Times New Roman"/>
          <w:szCs w:val="24"/>
        </w:rPr>
        <w:t>ι</w:t>
      </w:r>
      <w:r>
        <w:rPr>
          <w:rFonts w:eastAsia="Times New Roman" w:cs="Times New Roman"/>
          <w:szCs w:val="24"/>
        </w:rPr>
        <w:t>δρύματος.</w:t>
      </w:r>
    </w:p>
    <w:p w14:paraId="73D8564A"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Την παράδοση. </w:t>
      </w:r>
    </w:p>
    <w:p w14:paraId="73D8564B"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Όχι μόνο την παράδοση.</w:t>
      </w:r>
    </w:p>
    <w:p w14:paraId="73D8564C"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 Κατά τη γνώμη μου, διασφαλίζουν την πνευματική αυτοτέλεια, το κύρος και το κύρος του προσώπου που θα επιλεγεί. Το πρόσωπο του προέδρου ο οποίος είναι κατ’ </w:t>
      </w:r>
      <w:proofErr w:type="spellStart"/>
      <w:r>
        <w:rPr>
          <w:rFonts w:eastAsia="Times New Roman" w:cs="Times New Roman"/>
          <w:szCs w:val="24"/>
        </w:rPr>
        <w:t>ουσίαν</w:t>
      </w:r>
      <w:proofErr w:type="spellEnd"/>
      <w:r>
        <w:rPr>
          <w:rFonts w:eastAsia="Times New Roman" w:cs="Times New Roman"/>
          <w:szCs w:val="24"/>
        </w:rPr>
        <w:t xml:space="preserve"> επιστημονικός διευθυντής</w:t>
      </w:r>
      <w:r>
        <w:rPr>
          <w:rFonts w:eastAsia="Times New Roman" w:cs="Times New Roman"/>
          <w:szCs w:val="24"/>
        </w:rPr>
        <w:t>,</w:t>
      </w:r>
      <w:r>
        <w:rPr>
          <w:rFonts w:eastAsia="Times New Roman" w:cs="Times New Roman"/>
          <w:szCs w:val="24"/>
        </w:rPr>
        <w:t xml:space="preserve"> επικουρούμενος από έναν οικονομικό, με το κύ</w:t>
      </w:r>
      <w:r>
        <w:rPr>
          <w:rFonts w:eastAsia="Times New Roman" w:cs="Times New Roman"/>
          <w:szCs w:val="24"/>
        </w:rPr>
        <w:lastRenderedPageBreak/>
        <w:t>ρος του, με την όσο το δυνατόν μεγαλύτερη αποδοχή και τη συναίνεση στο πρόσωπό του και την προτροπή και τη συναίνεση της καθ’ όλα επιστημονικής κοινότητος που τον στέλνει στη Βενετία, έτσι διασφαλίζεται η συνέχε</w:t>
      </w:r>
      <w:r>
        <w:rPr>
          <w:rFonts w:eastAsia="Times New Roman" w:cs="Times New Roman"/>
          <w:szCs w:val="24"/>
        </w:rPr>
        <w:t xml:space="preserve">ια. </w:t>
      </w:r>
    </w:p>
    <w:p w14:paraId="73D8564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κ</w:t>
      </w:r>
      <w:r>
        <w:rPr>
          <w:rFonts w:eastAsia="Times New Roman" w:cs="Times New Roman"/>
          <w:szCs w:val="24"/>
        </w:rPr>
        <w:t>αθί</w:t>
      </w:r>
      <w:r>
        <w:rPr>
          <w:rFonts w:eastAsia="Times New Roman" w:cs="Times New Roman"/>
          <w:szCs w:val="24"/>
        </w:rPr>
        <w:t xml:space="preserve">σει πέντε χρόνια, δέκα χρόνια; Θα αφήσει τη σφραγίδα του. Αυτή τη σφραγίδα άφησε ο </w:t>
      </w:r>
      <w:proofErr w:type="spellStart"/>
      <w:r>
        <w:rPr>
          <w:rFonts w:eastAsia="Times New Roman" w:cs="Times New Roman"/>
          <w:szCs w:val="24"/>
        </w:rPr>
        <w:t>Μανούσακας</w:t>
      </w:r>
      <w:proofErr w:type="spellEnd"/>
      <w:r>
        <w:rPr>
          <w:rFonts w:eastAsia="Times New Roman" w:cs="Times New Roman"/>
          <w:szCs w:val="24"/>
        </w:rPr>
        <w:t>, αυτή ο Παναγιωτάκης, αυτή η Μαλτέζου. Κάθε πενταετία, εξαετία, οκταετία, όσο κ</w:t>
      </w:r>
      <w:r>
        <w:rPr>
          <w:rFonts w:eastAsia="Times New Roman" w:cs="Times New Roman"/>
          <w:szCs w:val="24"/>
        </w:rPr>
        <w:t>αθί</w:t>
      </w:r>
      <w:r>
        <w:rPr>
          <w:rFonts w:eastAsia="Times New Roman" w:cs="Times New Roman"/>
          <w:szCs w:val="24"/>
        </w:rPr>
        <w:t xml:space="preserve">σει ο κάθε άνθρωπος σηματοδοτεί </w:t>
      </w:r>
      <w:r>
        <w:rPr>
          <w:rFonts w:eastAsia="Times New Roman"/>
          <w:bCs/>
          <w:shd w:val="clear" w:color="auto" w:fill="FFFFFF"/>
        </w:rPr>
        <w:t>μια</w:t>
      </w:r>
      <w:r>
        <w:rPr>
          <w:rFonts w:eastAsia="Times New Roman" w:cs="Times New Roman"/>
          <w:szCs w:val="24"/>
        </w:rPr>
        <w:t xml:space="preserve"> εποχή και αφήνει </w:t>
      </w:r>
      <w:r>
        <w:rPr>
          <w:rFonts w:eastAsia="Times New Roman"/>
          <w:bCs/>
          <w:shd w:val="clear" w:color="auto" w:fill="FFFFFF"/>
        </w:rPr>
        <w:t>ένα</w:t>
      </w:r>
      <w:r>
        <w:rPr>
          <w:rFonts w:eastAsia="Times New Roman" w:cs="Times New Roman"/>
          <w:szCs w:val="24"/>
        </w:rPr>
        <w:t xml:space="preserve"> έργο. </w:t>
      </w:r>
    </w:p>
    <w:p w14:paraId="73D8564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Εφόσ</w:t>
      </w:r>
      <w:r>
        <w:rPr>
          <w:rFonts w:eastAsia="Times New Roman" w:cs="Times New Roman"/>
          <w:szCs w:val="24"/>
        </w:rPr>
        <w:t xml:space="preserve">ον, λοιπόν, υπάρχει </w:t>
      </w:r>
      <w:r>
        <w:rPr>
          <w:rFonts w:eastAsia="Times New Roman"/>
          <w:bCs/>
          <w:shd w:val="clear" w:color="auto" w:fill="FFFFFF"/>
        </w:rPr>
        <w:t>μια</w:t>
      </w:r>
      <w:r>
        <w:rPr>
          <w:rFonts w:eastAsia="Times New Roman" w:cs="Times New Roman"/>
          <w:szCs w:val="24"/>
        </w:rPr>
        <w:t xml:space="preserve"> διάθεση από όλες τις παρατάξεις και τις πτέρυγες της </w:t>
      </w:r>
      <w:r>
        <w:rPr>
          <w:rFonts w:eastAsia="Times New Roman"/>
          <w:bCs/>
        </w:rPr>
        <w:t>Βουλή</w:t>
      </w:r>
      <w:r>
        <w:rPr>
          <w:rFonts w:eastAsia="Times New Roman" w:cs="Times New Roman"/>
          <w:szCs w:val="24"/>
        </w:rPr>
        <w:t xml:space="preserve">ς να οδηγηθούμε σε σύνθεση και εφόσον έχουν γίνει πολλά βήματα εκ μέρος του Υπουργού, </w:t>
      </w:r>
      <w:r>
        <w:rPr>
          <w:rFonts w:eastAsia="Times New Roman" w:cs="Times New Roman"/>
          <w:bCs/>
          <w:shd w:val="clear" w:color="auto" w:fill="FFFFFF"/>
        </w:rPr>
        <w:t>που</w:t>
      </w:r>
      <w:r>
        <w:rPr>
          <w:rFonts w:eastAsia="Times New Roman" w:cs="Times New Roman"/>
          <w:szCs w:val="24"/>
        </w:rPr>
        <w:t xml:space="preserve"> ενσωμάτωσε τον πλούσιο προβληματισμό </w:t>
      </w:r>
      <w:r>
        <w:rPr>
          <w:rFonts w:eastAsia="Times New Roman" w:cs="Times New Roman"/>
          <w:bCs/>
          <w:shd w:val="clear" w:color="auto" w:fill="FFFFFF"/>
        </w:rPr>
        <w:t>που</w:t>
      </w:r>
      <w:r>
        <w:rPr>
          <w:rFonts w:eastAsia="Times New Roman" w:cs="Times New Roman"/>
          <w:szCs w:val="24"/>
        </w:rPr>
        <w:t xml:space="preserve"> κατατέθηκε, αυτά </w:t>
      </w:r>
      <w:r>
        <w:rPr>
          <w:rFonts w:eastAsia="Times New Roman"/>
          <w:bCs/>
        </w:rPr>
        <w:t>είναι</w:t>
      </w:r>
      <w:r>
        <w:rPr>
          <w:rFonts w:eastAsia="Times New Roman" w:cs="Times New Roman"/>
          <w:szCs w:val="24"/>
        </w:rPr>
        <w:t xml:space="preserve"> μικρά βήματα και μόν</w:t>
      </w:r>
      <w:r>
        <w:rPr>
          <w:rFonts w:eastAsia="Times New Roman" w:cs="Times New Roman"/>
          <w:szCs w:val="24"/>
        </w:rPr>
        <w:t xml:space="preserve">ο προς τον εμπλουτισμό, τη στερέωση, την ενίσχυση της λάμψης και της διάρκειας στην οποία θα συντείνουν. </w:t>
      </w:r>
    </w:p>
    <w:p w14:paraId="73D8564F" w14:textId="77777777" w:rsidR="00D41FAB" w:rsidRDefault="001456E4">
      <w:pPr>
        <w:spacing w:line="600" w:lineRule="auto"/>
        <w:ind w:firstLine="720"/>
        <w:jc w:val="both"/>
        <w:rPr>
          <w:rFonts w:eastAsia="Times New Roman" w:cs="Times New Roman"/>
          <w:bCs/>
          <w:shd w:val="clear" w:color="auto" w:fill="FFFFFF"/>
        </w:rPr>
      </w:pPr>
      <w:r>
        <w:rPr>
          <w:rFonts w:eastAsia="Times New Roman"/>
          <w:bCs/>
          <w:shd w:val="clear" w:color="auto" w:fill="FFFFFF"/>
        </w:rPr>
        <w:t>Νομίζω</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είμαστε σε θέση και να μας ακούσει ο Υπουργός και να τα ενσωματώσει. Χαίρομαι </w:t>
      </w:r>
      <w:r>
        <w:rPr>
          <w:rFonts w:eastAsia="Times New Roman" w:cs="Times New Roman"/>
          <w:bCs/>
          <w:shd w:val="clear" w:color="auto" w:fill="FFFFFF"/>
        </w:rPr>
        <w:t>που</w:t>
      </w:r>
      <w:r>
        <w:rPr>
          <w:rFonts w:eastAsia="Times New Roman" w:cs="Times New Roman"/>
          <w:szCs w:val="24"/>
        </w:rPr>
        <w:t xml:space="preserve"> σε αυτή τη σχετικά σύντομη </w:t>
      </w:r>
      <w:r>
        <w:rPr>
          <w:rFonts w:eastAsia="Times New Roman"/>
          <w:szCs w:val="24"/>
        </w:rPr>
        <w:t>διαδικασία</w:t>
      </w:r>
      <w:r>
        <w:rPr>
          <w:rFonts w:eastAsia="Times New Roman" w:cs="Times New Roman"/>
          <w:szCs w:val="24"/>
        </w:rPr>
        <w:t xml:space="preserve"> αυτό το νομοσχέδιο </w:t>
      </w:r>
      <w:r>
        <w:rPr>
          <w:rFonts w:eastAsia="Times New Roman" w:cs="Times New Roman"/>
          <w:szCs w:val="24"/>
        </w:rPr>
        <w:t xml:space="preserve">βελτιώθηκε και ενισχύθηκε. </w:t>
      </w:r>
      <w:r>
        <w:rPr>
          <w:rFonts w:eastAsia="Times New Roman" w:cs="Times New Roman"/>
          <w:szCs w:val="24"/>
        </w:rPr>
        <w:lastRenderedPageBreak/>
        <w:t xml:space="preserve">Διασφαλίστηκε </w:t>
      </w:r>
      <w:r>
        <w:rPr>
          <w:rFonts w:eastAsia="Times New Roman" w:cs="Times New Roman"/>
          <w:bCs/>
          <w:shd w:val="clear" w:color="auto" w:fill="FFFFFF"/>
        </w:rPr>
        <w:t xml:space="preserve">η πνευματική αυτοτέλεια. Υπάρχουν δικλίδες. Δεν </w:t>
      </w:r>
      <w:r>
        <w:rPr>
          <w:rFonts w:eastAsia="Times New Roman"/>
          <w:bCs/>
          <w:shd w:val="clear" w:color="auto" w:fill="FFFFFF"/>
        </w:rPr>
        <w:t>είναι</w:t>
      </w:r>
      <w:r>
        <w:rPr>
          <w:rFonts w:eastAsia="Times New Roman" w:cs="Times New Roman"/>
          <w:bCs/>
          <w:shd w:val="clear" w:color="auto" w:fill="FFFFFF"/>
        </w:rPr>
        <w:t xml:space="preserve"> έρμαιο. </w:t>
      </w:r>
    </w:p>
    <w:p w14:paraId="73D85650" w14:textId="77777777" w:rsidR="00D41FAB" w:rsidRDefault="001456E4">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Η κριτική που ακούστηκε και από του Βήματος </w:t>
      </w:r>
      <w:r>
        <w:rPr>
          <w:rFonts w:eastAsia="Times New Roman"/>
          <w:bCs/>
          <w:shd w:val="clear" w:color="auto" w:fill="FFFFFF"/>
        </w:rPr>
        <w:t xml:space="preserve">εδώ είναι άδικη ή μάλλον είναι λανθασμένη, διότι αναφέρεται σε μια </w:t>
      </w:r>
      <w:proofErr w:type="spellStart"/>
      <w:r>
        <w:rPr>
          <w:rFonts w:eastAsia="Times New Roman"/>
          <w:bCs/>
          <w:shd w:val="clear" w:color="auto" w:fill="FFFFFF"/>
        </w:rPr>
        <w:t>προτέρα</w:t>
      </w:r>
      <w:proofErr w:type="spellEnd"/>
      <w:r>
        <w:rPr>
          <w:rFonts w:eastAsia="Times New Roman"/>
          <w:bCs/>
          <w:shd w:val="clear" w:color="auto" w:fill="FFFFFF"/>
        </w:rPr>
        <w:t xml:space="preserve"> μορφή του νομοθετήματος. Το νομοθ</w:t>
      </w:r>
      <w:r>
        <w:rPr>
          <w:rFonts w:eastAsia="Times New Roman"/>
          <w:bCs/>
          <w:shd w:val="clear" w:color="auto" w:fill="FFFFFF"/>
        </w:rPr>
        <w:t xml:space="preserve">έτημα έχει αλλάξει επί τα </w:t>
      </w:r>
      <w:proofErr w:type="spellStart"/>
      <w:r>
        <w:rPr>
          <w:rFonts w:eastAsia="Times New Roman"/>
          <w:bCs/>
          <w:shd w:val="clear" w:color="auto" w:fill="FFFFFF"/>
        </w:rPr>
        <w:t>βελτίω</w:t>
      </w:r>
      <w:proofErr w:type="spellEnd"/>
      <w:r>
        <w:rPr>
          <w:rFonts w:eastAsia="Times New Roman"/>
          <w:bCs/>
          <w:shd w:val="clear" w:color="auto" w:fill="FFFFFF"/>
        </w:rPr>
        <w:t xml:space="preserve"> και ουσιαστικά. Έχουμε δικλίδες και φίλτρα και διασφαλίσεις. </w:t>
      </w:r>
    </w:p>
    <w:p w14:paraId="73D85651"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Με λίγα πράγματα από αυτά που με πολύ ειρηνικό πνεύμα κατέθεσαν όλες οι παρατάξεις εδώ αν προχωρήσει ο Υπουργός, νομίζω ότι θα είμαστε σε μια τελική μορφή του νο</w:t>
      </w:r>
      <w:r>
        <w:rPr>
          <w:rFonts w:eastAsia="Times New Roman"/>
          <w:bCs/>
          <w:shd w:val="clear" w:color="auto" w:fill="FFFFFF"/>
        </w:rPr>
        <w:t xml:space="preserve">μοθετήματος, για την οποία τουλάχιστον θα αισθανόμαστε ασφαλείς ενώπιον της παραληφθείσης παραδόσεως και ενώπιον των </w:t>
      </w:r>
      <w:proofErr w:type="spellStart"/>
      <w:r>
        <w:rPr>
          <w:rFonts w:eastAsia="Times New Roman"/>
          <w:bCs/>
          <w:shd w:val="clear" w:color="auto" w:fill="FFFFFF"/>
        </w:rPr>
        <w:t>επερχομένων</w:t>
      </w:r>
      <w:proofErr w:type="spellEnd"/>
      <w:r>
        <w:rPr>
          <w:rFonts w:eastAsia="Times New Roman"/>
          <w:bCs/>
          <w:shd w:val="clear" w:color="auto" w:fill="FFFFFF"/>
        </w:rPr>
        <w:t xml:space="preserve"> γενεών επιστημόνων και λογίων. Ελπίζω ο κύριος Υπουργός να τα ακούει, να τα σημειώνει πολύ προσεκτικά και να κλείσουμε πολύ καλ</w:t>
      </w:r>
      <w:r>
        <w:rPr>
          <w:rFonts w:eastAsia="Times New Roman"/>
          <w:bCs/>
          <w:shd w:val="clear" w:color="auto" w:fill="FFFFFF"/>
        </w:rPr>
        <w:t xml:space="preserve">ύτερα από ό,τι αρχίσαμε. </w:t>
      </w:r>
    </w:p>
    <w:p w14:paraId="73D85652"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Σας ευχαριστώ πολύ.</w:t>
      </w:r>
    </w:p>
    <w:p w14:paraId="73D85653" w14:textId="77777777" w:rsidR="00D41FAB" w:rsidRDefault="001456E4">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73D85654"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 </w:t>
      </w:r>
      <w:r>
        <w:rPr>
          <w:rFonts w:eastAsia="Times New Roman"/>
          <w:b/>
          <w:bCs/>
          <w:shd w:val="clear" w:color="auto" w:fill="FFFFFF"/>
        </w:rPr>
        <w:t>ΠΡΟΕΔΡΕ</w:t>
      </w:r>
      <w:r>
        <w:rPr>
          <w:rFonts w:eastAsia="Times New Roman"/>
          <w:b/>
          <w:bCs/>
          <w:shd w:val="clear" w:color="auto" w:fill="FFFFFF"/>
        </w:rPr>
        <w:t>Υ</w:t>
      </w:r>
      <w:r>
        <w:rPr>
          <w:rFonts w:eastAsia="Times New Roman"/>
          <w:b/>
          <w:bCs/>
          <w:shd w:val="clear" w:color="auto" w:fill="FFFFFF"/>
        </w:rPr>
        <w:t>ΩΝ (Μάριος Γεωργιάδης):</w:t>
      </w:r>
      <w:r>
        <w:rPr>
          <w:rFonts w:eastAsia="Times New Roman"/>
          <w:bCs/>
          <w:shd w:val="clear" w:color="auto" w:fill="FFFFFF"/>
        </w:rPr>
        <w:t xml:space="preserve"> Ευχαριστούμε τον κ. </w:t>
      </w:r>
      <w:proofErr w:type="spellStart"/>
      <w:r>
        <w:rPr>
          <w:rFonts w:eastAsia="Times New Roman"/>
          <w:bCs/>
          <w:shd w:val="clear" w:color="auto" w:fill="FFFFFF"/>
        </w:rPr>
        <w:t>Ξυδάκη</w:t>
      </w:r>
      <w:proofErr w:type="spellEnd"/>
      <w:r>
        <w:rPr>
          <w:rFonts w:eastAsia="Times New Roman"/>
          <w:bCs/>
          <w:shd w:val="clear" w:color="auto" w:fill="FFFFFF"/>
        </w:rPr>
        <w:t xml:space="preserve"> και για την οικονομία στον χρόνο. </w:t>
      </w:r>
    </w:p>
    <w:p w14:paraId="73D85655"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Ελάτε, κύριε </w:t>
      </w:r>
      <w:proofErr w:type="spellStart"/>
      <w:r>
        <w:rPr>
          <w:rFonts w:eastAsia="Times New Roman"/>
          <w:bCs/>
          <w:shd w:val="clear" w:color="auto" w:fill="FFFFFF"/>
        </w:rPr>
        <w:t>Δουζίνα</w:t>
      </w:r>
      <w:proofErr w:type="spellEnd"/>
      <w:r>
        <w:rPr>
          <w:rFonts w:eastAsia="Times New Roman"/>
          <w:bCs/>
          <w:shd w:val="clear" w:color="auto" w:fill="FFFFFF"/>
        </w:rPr>
        <w:t xml:space="preserve">, έχετε τον λόγο για επτά λεπτά. Από ό,τι έχουμε ενημερωθεί, δεν θα ακολουθήσουν άλλοι Κοινοβουλευτικοί Εκπρόσωποι. Ολοκληρώσαμε, δηλαδή, με τον κ. </w:t>
      </w:r>
      <w:proofErr w:type="spellStart"/>
      <w:r>
        <w:rPr>
          <w:rFonts w:eastAsia="Times New Roman"/>
          <w:bCs/>
          <w:shd w:val="clear" w:color="auto" w:fill="FFFFFF"/>
        </w:rPr>
        <w:t>Ξυδάκη</w:t>
      </w:r>
      <w:proofErr w:type="spellEnd"/>
      <w:r>
        <w:rPr>
          <w:rFonts w:eastAsia="Times New Roman"/>
          <w:bCs/>
          <w:shd w:val="clear" w:color="auto" w:fill="FFFFFF"/>
        </w:rPr>
        <w:t>. Μένουν οκτώ ομιλητές, ο Υπουργός και οι δευτερολογίες, αν κι εφόσον επιθυμούν οι</w:t>
      </w:r>
      <w:r>
        <w:rPr>
          <w:rFonts w:eastAsia="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 xml:space="preserve">ισηγητές να δευτερολογήσουν. Καλώς εχόντων των πραγμάτων, μέχρι τις 17.15΄ η ώρα πιστεύω να έχουμε ολοκληρώσει, αν τηρηθούν οι χρόνοι. </w:t>
      </w:r>
    </w:p>
    <w:p w14:paraId="73D85656"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Ελάτε, κύριε συνάδελφε.</w:t>
      </w:r>
    </w:p>
    <w:p w14:paraId="73D85657" w14:textId="77777777" w:rsidR="00D41FAB" w:rsidRDefault="001456E4">
      <w:pPr>
        <w:spacing w:line="600" w:lineRule="auto"/>
        <w:ind w:firstLine="720"/>
        <w:jc w:val="both"/>
        <w:rPr>
          <w:rFonts w:eastAsia="Times New Roman"/>
          <w:bCs/>
          <w:shd w:val="clear" w:color="auto" w:fill="FFFFFF"/>
        </w:rPr>
      </w:pPr>
      <w:r>
        <w:rPr>
          <w:rFonts w:eastAsia="Times New Roman"/>
          <w:b/>
          <w:bCs/>
          <w:shd w:val="clear" w:color="auto" w:fill="FFFFFF"/>
        </w:rPr>
        <w:t>ΚΩΝΣΤΑΝΤΙΝΟΣ ΔΟΥΖΙΝΑΣ:</w:t>
      </w:r>
      <w:r>
        <w:rPr>
          <w:rFonts w:eastAsia="Times New Roman"/>
          <w:bCs/>
          <w:shd w:val="clear" w:color="auto" w:fill="FFFFFF"/>
        </w:rPr>
        <w:t xml:space="preserve"> Ευχαριστώ, κύριε Πρόεδρε.  </w:t>
      </w:r>
    </w:p>
    <w:p w14:paraId="73D85658"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Όταν πέρυσι το καλοκαίρι για πρώτη φορά εκλ</w:t>
      </w:r>
      <w:r>
        <w:rPr>
          <w:rFonts w:eastAsia="Times New Roman"/>
          <w:bCs/>
          <w:shd w:val="clear" w:color="auto" w:fill="FFFFFF"/>
        </w:rPr>
        <w:t xml:space="preserve">ήθην από κυβερνητικά στελέχη να συζητήσουμε τα σχέδια που υπήρχαν τότε για την αναμόρφωση του νομοθετικού πλαισίου του </w:t>
      </w:r>
      <w:r>
        <w:rPr>
          <w:rFonts w:eastAsia="Times New Roman"/>
          <w:bCs/>
          <w:shd w:val="clear" w:color="auto" w:fill="FFFFFF"/>
        </w:rPr>
        <w:t>ι</w:t>
      </w:r>
      <w:r>
        <w:rPr>
          <w:rFonts w:eastAsia="Times New Roman"/>
          <w:bCs/>
          <w:shd w:val="clear" w:color="auto" w:fill="FFFFFF"/>
        </w:rPr>
        <w:t xml:space="preserve">νστιτούτου, πρέπει να πω ότι μου έκανε τρομερή εντύπωση το γεγονός ότι, από ό,τι συζητιόταν τότε, το </w:t>
      </w:r>
      <w:r>
        <w:rPr>
          <w:rFonts w:eastAsia="Times New Roman"/>
          <w:bCs/>
          <w:shd w:val="clear" w:color="auto" w:fill="FFFFFF"/>
        </w:rPr>
        <w:t>ί</w:t>
      </w:r>
      <w:r>
        <w:rPr>
          <w:rFonts w:eastAsia="Times New Roman"/>
          <w:bCs/>
          <w:shd w:val="clear" w:color="auto" w:fill="FFFFFF"/>
        </w:rPr>
        <w:t>δρυμα ανήκει είτε στο Υπουργείο Εξ</w:t>
      </w:r>
      <w:r>
        <w:rPr>
          <w:rFonts w:eastAsia="Times New Roman"/>
          <w:bCs/>
          <w:shd w:val="clear" w:color="auto" w:fill="FFFFFF"/>
        </w:rPr>
        <w:t>ωτερικών είτε στο Υπουργείο Παιδείας ή</w:t>
      </w:r>
      <w:r>
        <w:rPr>
          <w:rFonts w:eastAsia="Times New Roman"/>
          <w:bCs/>
          <w:shd w:val="clear" w:color="auto" w:fill="FFFFFF"/>
        </w:rPr>
        <w:t>,</w:t>
      </w:r>
      <w:r>
        <w:rPr>
          <w:rFonts w:eastAsia="Times New Roman"/>
          <w:bCs/>
          <w:shd w:val="clear" w:color="auto" w:fill="FFFFFF"/>
        </w:rPr>
        <w:t xml:space="preserve"> στην καλύτερη περίπτωση</w:t>
      </w:r>
      <w:r>
        <w:rPr>
          <w:rFonts w:eastAsia="Times New Roman"/>
          <w:bCs/>
          <w:shd w:val="clear" w:color="auto" w:fill="FFFFFF"/>
        </w:rPr>
        <w:t>,</w:t>
      </w:r>
      <w:r>
        <w:rPr>
          <w:rFonts w:eastAsia="Times New Roman"/>
          <w:bCs/>
          <w:shd w:val="clear" w:color="auto" w:fill="FFFFFF"/>
        </w:rPr>
        <w:t xml:space="preserve"> και στα δύο. </w:t>
      </w:r>
    </w:p>
    <w:p w14:paraId="73D85659" w14:textId="77777777" w:rsidR="00D41FAB" w:rsidRDefault="001456E4">
      <w:pPr>
        <w:spacing w:line="600" w:lineRule="auto"/>
        <w:ind w:firstLine="720"/>
        <w:jc w:val="both"/>
        <w:rPr>
          <w:rFonts w:eastAsia="Times New Roman" w:cs="Times New Roman"/>
        </w:rPr>
      </w:pPr>
      <w:r>
        <w:rPr>
          <w:rFonts w:eastAsia="Times New Roman"/>
          <w:bCs/>
          <w:shd w:val="clear" w:color="auto" w:fill="FFFFFF"/>
        </w:rPr>
        <w:t xml:space="preserve">Εγώ, λοιπόν, σήμερα θα μιλήσω σαν πανεπιστημιακός, σαν ερευνητής και σαν κάποιος που είχα την τεράστια τιμή επί </w:t>
      </w:r>
      <w:r>
        <w:rPr>
          <w:rFonts w:eastAsia="Times New Roman"/>
          <w:bCs/>
          <w:shd w:val="clear" w:color="auto" w:fill="FFFFFF"/>
        </w:rPr>
        <w:lastRenderedPageBreak/>
        <w:t xml:space="preserve">δέκα χρόνια να είμαι ο διευθυντής ενός εκ των </w:t>
      </w:r>
      <w:proofErr w:type="spellStart"/>
      <w:r>
        <w:rPr>
          <w:rFonts w:eastAsia="Times New Roman"/>
          <w:bCs/>
          <w:shd w:val="clear" w:color="auto" w:fill="FFFFFF"/>
        </w:rPr>
        <w:t>μεγαλυτέρων</w:t>
      </w:r>
      <w:proofErr w:type="spellEnd"/>
      <w:r>
        <w:rPr>
          <w:rFonts w:eastAsia="Times New Roman"/>
          <w:bCs/>
          <w:shd w:val="clear" w:color="auto" w:fill="FFFFFF"/>
        </w:rPr>
        <w:t xml:space="preserve"> ιδρυμάτ</w:t>
      </w:r>
      <w:r>
        <w:rPr>
          <w:rFonts w:eastAsia="Times New Roman"/>
          <w:bCs/>
          <w:shd w:val="clear" w:color="auto" w:fill="FFFFFF"/>
        </w:rPr>
        <w:t xml:space="preserve">ων </w:t>
      </w:r>
      <w:r>
        <w:rPr>
          <w:rFonts w:eastAsia="Times New Roman"/>
          <w:bCs/>
          <w:shd w:val="clear" w:color="auto" w:fill="FFFFFF"/>
        </w:rPr>
        <w:t>Α</w:t>
      </w:r>
      <w:r>
        <w:rPr>
          <w:rFonts w:eastAsia="Times New Roman"/>
          <w:bCs/>
          <w:shd w:val="clear" w:color="auto" w:fill="FFFFFF"/>
        </w:rPr>
        <w:t xml:space="preserve">νθρωπιστικών </w:t>
      </w:r>
      <w:r>
        <w:rPr>
          <w:rFonts w:eastAsia="Times New Roman"/>
          <w:bCs/>
          <w:shd w:val="clear" w:color="auto" w:fill="FFFFFF"/>
        </w:rPr>
        <w:t>Σ</w:t>
      </w:r>
      <w:r>
        <w:rPr>
          <w:rFonts w:eastAsia="Times New Roman"/>
          <w:bCs/>
          <w:shd w:val="clear" w:color="auto" w:fill="FFFFFF"/>
        </w:rPr>
        <w:t xml:space="preserve">πουδών στη Βρετανία, του </w:t>
      </w:r>
      <w:r>
        <w:rPr>
          <w:rFonts w:eastAsia="Times New Roman" w:cs="Times New Roman"/>
          <w:bCs/>
        </w:rPr>
        <w:t> </w:t>
      </w:r>
      <w:proofErr w:type="spellStart"/>
      <w:r>
        <w:rPr>
          <w:rFonts w:eastAsia="Times New Roman" w:cs="Times New Roman"/>
        </w:rPr>
        <w:t>Birkbeck</w:t>
      </w:r>
      <w:proofErr w:type="spellEnd"/>
      <w:r>
        <w:rPr>
          <w:rFonts w:eastAsia="Times New Roman" w:cs="Times New Roman"/>
        </w:rPr>
        <w:t xml:space="preserve"> </w:t>
      </w:r>
      <w:proofErr w:type="spellStart"/>
      <w:r>
        <w:rPr>
          <w:rFonts w:eastAsia="Times New Roman" w:cs="Times New Roman"/>
        </w:rPr>
        <w:t>Institute</w:t>
      </w:r>
      <w:proofErr w:type="spellEnd"/>
      <w:r>
        <w:rPr>
          <w:rFonts w:eastAsia="Times New Roman" w:cs="Times New Roman"/>
        </w:rPr>
        <w:t xml:space="preserve"> for</w:t>
      </w:r>
      <w:r>
        <w:rPr>
          <w:rFonts w:eastAsia="Times New Roman" w:cs="Times New Roman"/>
          <w:bCs/>
        </w:rPr>
        <w:t> the </w:t>
      </w:r>
      <w:proofErr w:type="spellStart"/>
      <w:r>
        <w:rPr>
          <w:rFonts w:eastAsia="Times New Roman" w:cs="Times New Roman"/>
        </w:rPr>
        <w:t>Humanities</w:t>
      </w:r>
      <w:proofErr w:type="spellEnd"/>
      <w:r>
        <w:rPr>
          <w:rFonts w:eastAsia="Times New Roman" w:cs="Times New Roman"/>
        </w:rPr>
        <w:t>. Μιλάω αυτή τη στιγμή, δηλαδή, κυρίως στους συναδέλφους μου, στην κ</w:t>
      </w:r>
      <w:r>
        <w:rPr>
          <w:rFonts w:eastAsia="Times New Roman" w:cs="Times New Roman"/>
        </w:rPr>
        <w:t>.</w:t>
      </w:r>
      <w:r>
        <w:rPr>
          <w:rFonts w:eastAsia="Times New Roman" w:cs="Times New Roman"/>
        </w:rPr>
        <w:t xml:space="preserve"> </w:t>
      </w:r>
      <w:proofErr w:type="spellStart"/>
      <w:r>
        <w:rPr>
          <w:rFonts w:eastAsia="Times New Roman" w:cs="Times New Roman"/>
        </w:rPr>
        <w:t>Αβδελά</w:t>
      </w:r>
      <w:proofErr w:type="spellEnd"/>
      <w:r>
        <w:rPr>
          <w:rFonts w:eastAsia="Times New Roman" w:cs="Times New Roman"/>
        </w:rPr>
        <w:t xml:space="preserve">, στον κ. </w:t>
      </w:r>
      <w:proofErr w:type="spellStart"/>
      <w:r>
        <w:rPr>
          <w:rFonts w:eastAsia="Times New Roman" w:cs="Times New Roman"/>
        </w:rPr>
        <w:t>Χατζηιωσήφ</w:t>
      </w:r>
      <w:proofErr w:type="spellEnd"/>
      <w:r>
        <w:rPr>
          <w:rFonts w:eastAsia="Times New Roman" w:cs="Times New Roman"/>
        </w:rPr>
        <w:t>, αλλά και στην κ</w:t>
      </w:r>
      <w:r>
        <w:rPr>
          <w:rFonts w:eastAsia="Times New Roman" w:cs="Times New Roman"/>
        </w:rPr>
        <w:t>.</w:t>
      </w:r>
      <w:r>
        <w:rPr>
          <w:rFonts w:eastAsia="Times New Roman" w:cs="Times New Roman"/>
        </w:rPr>
        <w:t xml:space="preserve"> </w:t>
      </w:r>
      <w:proofErr w:type="spellStart"/>
      <w:r>
        <w:rPr>
          <w:rFonts w:eastAsia="Times New Roman" w:cs="Times New Roman"/>
        </w:rPr>
        <w:t>Αρβελέρ</w:t>
      </w:r>
      <w:proofErr w:type="spellEnd"/>
      <w:r>
        <w:rPr>
          <w:rFonts w:eastAsia="Times New Roman" w:cs="Times New Roman"/>
        </w:rPr>
        <w:t xml:space="preserve">, στον κ. Τιβέριο και στον κ. </w:t>
      </w:r>
      <w:proofErr w:type="spellStart"/>
      <w:r>
        <w:rPr>
          <w:rFonts w:eastAsia="Times New Roman" w:cs="Times New Roman"/>
        </w:rPr>
        <w:t>Δεληβορριά</w:t>
      </w:r>
      <w:proofErr w:type="spellEnd"/>
      <w:r>
        <w:rPr>
          <w:rFonts w:eastAsia="Times New Roman" w:cs="Times New Roman"/>
        </w:rPr>
        <w:t xml:space="preserve">, </w:t>
      </w:r>
      <w:r>
        <w:rPr>
          <w:rFonts w:eastAsia="Times New Roman" w:cs="Times New Roman"/>
          <w:bCs/>
          <w:shd w:val="clear" w:color="auto" w:fill="FFFFFF"/>
        </w:rPr>
        <w:t>που</w:t>
      </w:r>
      <w:r>
        <w:rPr>
          <w:rFonts w:eastAsia="Times New Roman" w:cs="Times New Roman"/>
        </w:rPr>
        <w:t xml:space="preserve"> έγραψαν</w:t>
      </w:r>
      <w:r>
        <w:rPr>
          <w:rFonts w:eastAsia="Times New Roman" w:cs="Times New Roman"/>
        </w:rPr>
        <w:t xml:space="preserve"> </w:t>
      </w:r>
      <w:r>
        <w:rPr>
          <w:rFonts w:eastAsia="Times New Roman"/>
        </w:rPr>
        <w:t>άρθρα</w:t>
      </w:r>
      <w:r>
        <w:rPr>
          <w:rFonts w:eastAsia="Times New Roman" w:cs="Times New Roman"/>
        </w:rPr>
        <w:t xml:space="preserve"> τις τελευταίες ημέρες γύρω από το παρόν νομοσχέδιο του Υπουργείου.  </w:t>
      </w:r>
    </w:p>
    <w:p w14:paraId="73D8565A" w14:textId="77777777" w:rsidR="00D41FAB" w:rsidRDefault="001456E4">
      <w:pPr>
        <w:spacing w:line="600" w:lineRule="auto"/>
        <w:ind w:firstLine="720"/>
        <w:jc w:val="both"/>
        <w:rPr>
          <w:rFonts w:eastAsia="Times New Roman" w:cs="Times New Roman"/>
        </w:rPr>
      </w:pPr>
      <w:r>
        <w:rPr>
          <w:rFonts w:eastAsia="Times New Roman" w:cs="Times New Roman"/>
        </w:rPr>
        <w:t xml:space="preserve">Λοιπόν, από πέρυσι το καλοκαίρι μέχρι τώρα έγινε </w:t>
      </w:r>
      <w:r>
        <w:rPr>
          <w:rFonts w:eastAsia="Times New Roman"/>
          <w:bCs/>
          <w:shd w:val="clear" w:color="auto" w:fill="FFFFFF"/>
        </w:rPr>
        <w:t>μια</w:t>
      </w:r>
      <w:r>
        <w:rPr>
          <w:rFonts w:eastAsia="Times New Roman" w:cs="Times New Roman"/>
        </w:rPr>
        <w:t xml:space="preserve"> τεράστια προσπάθεια από πολλούς από εμάς τους πανεπιστημιακούς του ΣΥΡΙΖΑ, από την κ</w:t>
      </w:r>
      <w:r>
        <w:rPr>
          <w:rFonts w:eastAsia="Times New Roman" w:cs="Times New Roman"/>
        </w:rPr>
        <w:t>.</w:t>
      </w:r>
      <w:r>
        <w:rPr>
          <w:rFonts w:eastAsia="Times New Roman" w:cs="Times New Roman"/>
        </w:rPr>
        <w:t xml:space="preserve"> </w:t>
      </w:r>
      <w:proofErr w:type="spellStart"/>
      <w:r>
        <w:rPr>
          <w:rFonts w:eastAsia="Times New Roman" w:cs="Times New Roman"/>
        </w:rPr>
        <w:t>Βάκη</w:t>
      </w:r>
      <w:proofErr w:type="spellEnd"/>
      <w:r>
        <w:rPr>
          <w:rFonts w:eastAsia="Times New Roman" w:cs="Times New Roman"/>
        </w:rPr>
        <w:t>, από την κ</w:t>
      </w:r>
      <w:r>
        <w:rPr>
          <w:rFonts w:eastAsia="Times New Roman" w:cs="Times New Roman"/>
        </w:rPr>
        <w:t>.</w:t>
      </w:r>
      <w:r>
        <w:rPr>
          <w:rFonts w:eastAsia="Times New Roman" w:cs="Times New Roman"/>
        </w:rPr>
        <w:t xml:space="preserve"> Αναγνωστοπούλου, από τον κ. </w:t>
      </w:r>
      <w:proofErr w:type="spellStart"/>
      <w:r>
        <w:rPr>
          <w:rFonts w:eastAsia="Times New Roman" w:cs="Times New Roman"/>
        </w:rPr>
        <w:t>Σεβαστάκη</w:t>
      </w:r>
      <w:proofErr w:type="spellEnd"/>
      <w:r>
        <w:rPr>
          <w:rFonts w:eastAsia="Times New Roman" w:cs="Times New Roman"/>
        </w:rPr>
        <w:t xml:space="preserve">. Εμάς αυτό που μας ενδιέφερε ήταν ακριβώς να αναδείξουμε τον ακαδημαϊκό και ερευνητικό χαρακτήρα αυτού του </w:t>
      </w:r>
      <w:r>
        <w:rPr>
          <w:rFonts w:eastAsia="Times New Roman" w:cs="Times New Roman"/>
        </w:rPr>
        <w:t>ι</w:t>
      </w:r>
      <w:r>
        <w:rPr>
          <w:rFonts w:eastAsia="Times New Roman" w:cs="Times New Roman"/>
        </w:rPr>
        <w:t xml:space="preserve">νστιτούτου. </w:t>
      </w:r>
    </w:p>
    <w:p w14:paraId="73D8565B" w14:textId="77777777" w:rsidR="00D41FAB" w:rsidRDefault="001456E4">
      <w:pPr>
        <w:spacing w:line="600" w:lineRule="auto"/>
        <w:ind w:firstLine="720"/>
        <w:jc w:val="both"/>
        <w:rPr>
          <w:rFonts w:eastAsia="Times New Roman"/>
          <w:bCs/>
          <w:shd w:val="clear" w:color="auto" w:fill="FFFFFF"/>
        </w:rPr>
      </w:pPr>
      <w:r>
        <w:rPr>
          <w:rFonts w:eastAsia="Times New Roman" w:cs="Times New Roman"/>
        </w:rPr>
        <w:t>Γι</w:t>
      </w:r>
      <w:r>
        <w:rPr>
          <w:rFonts w:eastAsia="Times New Roman" w:cs="Times New Roman"/>
        </w:rPr>
        <w:t>α</w:t>
      </w:r>
      <w:r>
        <w:rPr>
          <w:rFonts w:eastAsia="Times New Roman" w:cs="Times New Roman"/>
        </w:rPr>
        <w:t xml:space="preserve"> αυτό λέω </w:t>
      </w:r>
      <w:r>
        <w:rPr>
          <w:rFonts w:eastAsia="Times New Roman"/>
          <w:bCs/>
          <w:shd w:val="clear" w:color="auto" w:fill="FFFFFF"/>
        </w:rPr>
        <w:t>ότι</w:t>
      </w:r>
      <w:r>
        <w:rPr>
          <w:rFonts w:eastAsia="Times New Roman" w:cs="Times New Roman"/>
        </w:rPr>
        <w:t xml:space="preserve"> μιλάω σήμερα από αυτή τη σκοπιά. Διότι το νομοσχέδιο το οποίο  έχουμε σήμερα μπ</w:t>
      </w:r>
      <w:r>
        <w:rPr>
          <w:rFonts w:eastAsia="Times New Roman" w:cs="Times New Roman"/>
        </w:rPr>
        <w:t xml:space="preserve">ροστά μας δεν </w:t>
      </w:r>
      <w:r>
        <w:rPr>
          <w:rFonts w:eastAsia="Times New Roman"/>
          <w:bCs/>
        </w:rPr>
        <w:t>έχει</w:t>
      </w:r>
      <w:r>
        <w:rPr>
          <w:rFonts w:eastAsia="Times New Roman" w:cs="Times New Roman"/>
        </w:rPr>
        <w:t xml:space="preserve"> καμ</w:t>
      </w:r>
      <w:r>
        <w:rPr>
          <w:rFonts w:eastAsia="Times New Roman" w:cs="Times New Roman"/>
        </w:rPr>
        <w:t>μ</w:t>
      </w:r>
      <w:r>
        <w:rPr>
          <w:rFonts w:eastAsia="Times New Roman" w:cs="Times New Roman"/>
        </w:rPr>
        <w:t xml:space="preserve">ία σχέση ούτε με το περσινό ούτε με το αρχικό που είδαμε φέτος. Συνεπώς, με τη χρησιμοποίηση του προηγούμενου νομοσχεδίου στις κριτικές που γίνονται για το παρόν -αυτό που έχουμε </w:t>
      </w:r>
      <w:r>
        <w:rPr>
          <w:rFonts w:eastAsia="Times New Roman" w:cs="Times New Roman"/>
        </w:rPr>
        <w:lastRenderedPageBreak/>
        <w:t>σήμερα και όπως τροποποιείται και μετά από τις σημεριν</w:t>
      </w:r>
      <w:r>
        <w:rPr>
          <w:rFonts w:eastAsia="Times New Roman" w:cs="Times New Roman"/>
        </w:rPr>
        <w:t>ές νομοτεχνικές βελτιώσεις-</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σαν να μιλάμε σε </w:t>
      </w:r>
      <w:r>
        <w:rPr>
          <w:rFonts w:eastAsia="Times New Roman"/>
          <w:bCs/>
          <w:shd w:val="clear" w:color="auto" w:fill="FFFFFF"/>
        </w:rPr>
        <w:t>μια</w:t>
      </w:r>
      <w:r>
        <w:rPr>
          <w:rFonts w:eastAsia="Times New Roman" w:cs="Times New Roman"/>
        </w:rPr>
        <w:t xml:space="preserve"> εικονική πραγματικότητα. </w:t>
      </w:r>
    </w:p>
    <w:p w14:paraId="73D8565C" w14:textId="77777777" w:rsidR="00D41FAB" w:rsidRDefault="001456E4">
      <w:pPr>
        <w:tabs>
          <w:tab w:val="left" w:pos="1494"/>
        </w:tabs>
        <w:spacing w:line="600" w:lineRule="auto"/>
        <w:ind w:firstLine="720"/>
        <w:jc w:val="both"/>
        <w:rPr>
          <w:rFonts w:eastAsia="Times New Roman"/>
          <w:bCs/>
          <w:szCs w:val="24"/>
        </w:rPr>
      </w:pPr>
      <w:r>
        <w:rPr>
          <w:rFonts w:eastAsia="Times New Roman" w:cs="Times New Roman"/>
          <w:szCs w:val="24"/>
        </w:rPr>
        <w:t>Θα έπρεπε βέβαια να προσθέσω ότι έχουν υπάρξει και άρθρα τα οποία είναι κακόβουλα, που έρχονται από κάποιον συγκεκριμένο σχολιαστή, του οποίου το όνομα αναφέρθηκε πριν, ο οπο</w:t>
      </w:r>
      <w:r>
        <w:rPr>
          <w:rFonts w:eastAsia="Times New Roman" w:cs="Times New Roman"/>
          <w:szCs w:val="24"/>
        </w:rPr>
        <w:t>ίος χαρακτηρίζεται από ζηλοφθονία, μνησικακία και αυτό που ο Νίτσε ονομάζει, «</w:t>
      </w:r>
      <w:proofErr w:type="spellStart"/>
      <w:r>
        <w:rPr>
          <w:rFonts w:eastAsia="Times New Roman"/>
          <w:bCs/>
          <w:szCs w:val="24"/>
          <w:lang w:val="en-US"/>
        </w:rPr>
        <w:t>ress</w:t>
      </w:r>
      <w:r>
        <w:rPr>
          <w:rFonts w:eastAsia="Times New Roman"/>
          <w:bCs/>
          <w:szCs w:val="24"/>
          <w:lang w:val="en-US"/>
        </w:rPr>
        <w:t>e</w:t>
      </w:r>
      <w:r>
        <w:rPr>
          <w:rFonts w:eastAsia="Times New Roman"/>
          <w:bCs/>
          <w:szCs w:val="24"/>
          <w:lang w:val="en-US"/>
        </w:rPr>
        <w:t>ntiment</w:t>
      </w:r>
      <w:proofErr w:type="spellEnd"/>
      <w:r>
        <w:rPr>
          <w:rFonts w:eastAsia="Times New Roman"/>
          <w:bCs/>
          <w:szCs w:val="24"/>
        </w:rPr>
        <w:t xml:space="preserve">», αυτή την επίθεση σε οποιονδήποτε θεωρεί ότι διαφωνεί μαζί του και προσπαθεί να πετύχει κάτι. Και αυτού του είδους οι επιθέσεις, οι </w:t>
      </w:r>
      <w:r>
        <w:rPr>
          <w:rFonts w:eastAsia="Times New Roman"/>
          <w:bCs/>
          <w:szCs w:val="24"/>
          <w:lang w:val="en-US"/>
        </w:rPr>
        <w:t>ad</w:t>
      </w:r>
      <w:r>
        <w:rPr>
          <w:rFonts w:eastAsia="Times New Roman"/>
          <w:bCs/>
          <w:szCs w:val="24"/>
        </w:rPr>
        <w:t xml:space="preserve"> </w:t>
      </w:r>
      <w:r>
        <w:rPr>
          <w:rFonts w:eastAsia="Times New Roman"/>
          <w:bCs/>
          <w:szCs w:val="24"/>
          <w:lang w:val="en-US"/>
        </w:rPr>
        <w:t>hominem</w:t>
      </w:r>
      <w:r>
        <w:rPr>
          <w:rFonts w:eastAsia="Times New Roman"/>
          <w:bCs/>
          <w:szCs w:val="24"/>
        </w:rPr>
        <w:t xml:space="preserve"> και οι </w:t>
      </w:r>
      <w:r>
        <w:rPr>
          <w:rFonts w:eastAsia="Times New Roman"/>
          <w:bCs/>
          <w:szCs w:val="24"/>
          <w:lang w:val="en-US"/>
        </w:rPr>
        <w:t>ad</w:t>
      </w:r>
      <w:r>
        <w:rPr>
          <w:rFonts w:eastAsia="Times New Roman"/>
          <w:bCs/>
          <w:szCs w:val="24"/>
        </w:rPr>
        <w:t xml:space="preserve"> </w:t>
      </w:r>
      <w:proofErr w:type="spellStart"/>
      <w:r>
        <w:rPr>
          <w:rFonts w:eastAsia="Times New Roman"/>
          <w:bCs/>
          <w:szCs w:val="24"/>
          <w:lang w:val="en-US"/>
        </w:rPr>
        <w:t>feminam</w:t>
      </w:r>
      <w:proofErr w:type="spellEnd"/>
      <w:r>
        <w:rPr>
          <w:rFonts w:eastAsia="Times New Roman"/>
          <w:bCs/>
          <w:szCs w:val="24"/>
        </w:rPr>
        <w:t>, οι</w:t>
      </w:r>
      <w:r>
        <w:rPr>
          <w:rFonts w:eastAsia="Times New Roman"/>
          <w:bCs/>
          <w:szCs w:val="24"/>
        </w:rPr>
        <w:t xml:space="preserve"> οποίες χρησιμοποιήθηκαν τελευταία με τέτοιο οξύ τρόπο εναντίον και πολιτικών και διανοουμένων</w:t>
      </w:r>
      <w:r w:rsidRPr="00BB23C0">
        <w:rPr>
          <w:rFonts w:eastAsia="Times New Roman"/>
          <w:bCs/>
          <w:szCs w:val="24"/>
        </w:rPr>
        <w:t>,</w:t>
      </w:r>
      <w:r>
        <w:rPr>
          <w:rFonts w:eastAsia="Times New Roman"/>
          <w:bCs/>
          <w:szCs w:val="24"/>
        </w:rPr>
        <w:t xml:space="preserve"> για να μας πουν ότι η </w:t>
      </w:r>
      <w:proofErr w:type="spellStart"/>
      <w:r>
        <w:rPr>
          <w:rFonts w:eastAsia="Times New Roman"/>
          <w:bCs/>
          <w:szCs w:val="24"/>
        </w:rPr>
        <w:t>Βάκη</w:t>
      </w:r>
      <w:proofErr w:type="spellEnd"/>
      <w:r>
        <w:rPr>
          <w:rFonts w:eastAsia="Times New Roman"/>
          <w:bCs/>
          <w:szCs w:val="24"/>
        </w:rPr>
        <w:t xml:space="preserve"> και ο </w:t>
      </w:r>
      <w:proofErr w:type="spellStart"/>
      <w:r>
        <w:rPr>
          <w:rFonts w:eastAsia="Times New Roman"/>
          <w:bCs/>
          <w:szCs w:val="24"/>
        </w:rPr>
        <w:t>Σεβαστάκης</w:t>
      </w:r>
      <w:proofErr w:type="spellEnd"/>
      <w:r>
        <w:rPr>
          <w:rFonts w:eastAsia="Times New Roman"/>
          <w:bCs/>
          <w:szCs w:val="24"/>
        </w:rPr>
        <w:t xml:space="preserve"> και η Αναγνωστοπούλου και ο </w:t>
      </w:r>
      <w:proofErr w:type="spellStart"/>
      <w:r>
        <w:rPr>
          <w:rFonts w:eastAsia="Times New Roman"/>
          <w:bCs/>
          <w:szCs w:val="24"/>
        </w:rPr>
        <w:t>Δουζίνας</w:t>
      </w:r>
      <w:proofErr w:type="spellEnd"/>
      <w:r>
        <w:rPr>
          <w:rFonts w:eastAsia="Times New Roman"/>
          <w:bCs/>
          <w:szCs w:val="24"/>
        </w:rPr>
        <w:t xml:space="preserve"> κάνουμε αυτό το νομοσχέδιο για να κάνουμε </w:t>
      </w:r>
      <w:r>
        <w:rPr>
          <w:rFonts w:eastAsia="Times New Roman"/>
          <w:bCs/>
          <w:szCs w:val="24"/>
        </w:rPr>
        <w:t>«</w:t>
      </w:r>
      <w:proofErr w:type="spellStart"/>
      <w:r>
        <w:rPr>
          <w:rFonts w:eastAsia="Times New Roman"/>
          <w:bCs/>
          <w:szCs w:val="24"/>
        </w:rPr>
        <w:t>ντάτσα</w:t>
      </w:r>
      <w:proofErr w:type="spellEnd"/>
      <w:r>
        <w:rPr>
          <w:rFonts w:eastAsia="Times New Roman"/>
          <w:bCs/>
          <w:szCs w:val="24"/>
        </w:rPr>
        <w:t>»</w:t>
      </w:r>
      <w:r>
        <w:rPr>
          <w:rFonts w:eastAsia="Times New Roman"/>
          <w:bCs/>
          <w:szCs w:val="24"/>
        </w:rPr>
        <w:t xml:space="preserve"> στη Βενετία, για να πάμε εκε</w:t>
      </w:r>
      <w:r>
        <w:rPr>
          <w:rFonts w:eastAsia="Times New Roman"/>
          <w:bCs/>
          <w:szCs w:val="24"/>
        </w:rPr>
        <w:t xml:space="preserve">ί τα κομματικά μας στελέχη, να κάνουμε </w:t>
      </w:r>
      <w:r>
        <w:rPr>
          <w:rFonts w:eastAsia="Times New Roman"/>
          <w:bCs/>
          <w:szCs w:val="24"/>
        </w:rPr>
        <w:t>«</w:t>
      </w:r>
      <w:proofErr w:type="spellStart"/>
      <w:r>
        <w:rPr>
          <w:rFonts w:eastAsia="Times New Roman"/>
          <w:bCs/>
          <w:szCs w:val="24"/>
        </w:rPr>
        <w:t>κ</w:t>
      </w:r>
      <w:r>
        <w:rPr>
          <w:rFonts w:eastAsia="Times New Roman"/>
          <w:bCs/>
          <w:szCs w:val="24"/>
        </w:rPr>
        <w:t>ούτβα</w:t>
      </w:r>
      <w:proofErr w:type="spellEnd"/>
      <w:r>
        <w:rPr>
          <w:rFonts w:eastAsia="Times New Roman"/>
          <w:bCs/>
          <w:szCs w:val="24"/>
        </w:rPr>
        <w:t>»</w:t>
      </w:r>
      <w:r>
        <w:rPr>
          <w:rFonts w:eastAsia="Times New Roman"/>
          <w:bCs/>
          <w:szCs w:val="24"/>
        </w:rPr>
        <w:t xml:space="preserve"> στη Βενετία. </w:t>
      </w:r>
    </w:p>
    <w:p w14:paraId="73D8565D" w14:textId="77777777" w:rsidR="00D41FAB" w:rsidRDefault="001456E4">
      <w:pPr>
        <w:tabs>
          <w:tab w:val="left" w:pos="1494"/>
        </w:tabs>
        <w:spacing w:line="600" w:lineRule="auto"/>
        <w:ind w:firstLine="720"/>
        <w:jc w:val="both"/>
        <w:rPr>
          <w:rFonts w:eastAsia="Times New Roman"/>
          <w:bCs/>
          <w:szCs w:val="24"/>
        </w:rPr>
      </w:pPr>
      <w:r>
        <w:rPr>
          <w:rFonts w:eastAsia="Times New Roman"/>
          <w:bCs/>
          <w:szCs w:val="24"/>
        </w:rPr>
        <w:t>Ας σκεφτούμε κάπως καλύτερα για μια συζήτηση, η οποία εγώ θα έλεγα</w:t>
      </w:r>
      <w:r w:rsidRPr="00E4444D">
        <w:rPr>
          <w:rFonts w:eastAsia="Times New Roman"/>
          <w:bCs/>
          <w:szCs w:val="24"/>
        </w:rPr>
        <w:t>,</w:t>
      </w:r>
      <w:r>
        <w:rPr>
          <w:rFonts w:eastAsia="Times New Roman"/>
          <w:bCs/>
          <w:szCs w:val="24"/>
        </w:rPr>
        <w:t xml:space="preserve"> ως Πρόεδρος της Διαρκούς Επιτροπής Άμυνας και Εξωτερικής Πολιτικής</w:t>
      </w:r>
      <w:r w:rsidRPr="00E4444D">
        <w:rPr>
          <w:rFonts w:eastAsia="Times New Roman"/>
          <w:bCs/>
          <w:szCs w:val="24"/>
        </w:rPr>
        <w:t>,</w:t>
      </w:r>
      <w:r>
        <w:rPr>
          <w:rFonts w:eastAsia="Times New Roman"/>
          <w:bCs/>
          <w:szCs w:val="24"/>
        </w:rPr>
        <w:t xml:space="preserve"> ότι ήταν μια από τις καλύτερες που </w:t>
      </w:r>
      <w:r>
        <w:rPr>
          <w:rFonts w:eastAsia="Times New Roman"/>
          <w:bCs/>
          <w:szCs w:val="24"/>
        </w:rPr>
        <w:lastRenderedPageBreak/>
        <w:t>έχω δει στη Βουλή και από πλευράς συζήτησης με τον κ. Κουμουτσάκο και τον κ. Δαβάκη. Ακούσαμε τα επιχειρήματά τους, αλλά κυρίως ακούσαμε τα επιχειρήματα των συναδέλφων μας, που ήλθαν από τους διάφορους φορείς και τα πανε</w:t>
      </w:r>
      <w:r>
        <w:rPr>
          <w:rFonts w:eastAsia="Times New Roman"/>
          <w:bCs/>
          <w:szCs w:val="24"/>
        </w:rPr>
        <w:t xml:space="preserve">πιστήμια και είπαν τις απόψεις τους. </w:t>
      </w:r>
    </w:p>
    <w:p w14:paraId="73D8565E" w14:textId="77777777" w:rsidR="00D41FAB" w:rsidRDefault="001456E4">
      <w:pPr>
        <w:tabs>
          <w:tab w:val="left" w:pos="1494"/>
        </w:tabs>
        <w:spacing w:line="600" w:lineRule="auto"/>
        <w:ind w:firstLine="720"/>
        <w:jc w:val="both"/>
        <w:rPr>
          <w:rFonts w:eastAsia="Times New Roman"/>
          <w:color w:val="FF0000"/>
          <w:szCs w:val="24"/>
        </w:rPr>
      </w:pPr>
      <w:r>
        <w:rPr>
          <w:rFonts w:eastAsia="Times New Roman"/>
          <w:bCs/>
          <w:szCs w:val="24"/>
          <w:lang w:val="en-US"/>
        </w:rPr>
        <w:t>A</w:t>
      </w:r>
      <w:r>
        <w:rPr>
          <w:rFonts w:eastAsia="Times New Roman"/>
          <w:bCs/>
          <w:szCs w:val="24"/>
        </w:rPr>
        <w:t xml:space="preserve">ν δείτε το προηγούμενο νομοσχέδιο και αυτό που έχουμε τώρα, είναι σχεδόν τελείως διαφορετικά. </w:t>
      </w:r>
      <w:r>
        <w:rPr>
          <w:rFonts w:eastAsia="Times New Roman"/>
          <w:bCs/>
          <w:szCs w:val="24"/>
          <w:lang w:val="en-US"/>
        </w:rPr>
        <w:t>A</w:t>
      </w:r>
      <w:r>
        <w:rPr>
          <w:rFonts w:eastAsia="Times New Roman"/>
          <w:bCs/>
          <w:szCs w:val="24"/>
        </w:rPr>
        <w:t xml:space="preserve">ν υπήρχε κάποιο πρόβλημα, ήταν πιθανόν ένα πρόβλημα </w:t>
      </w:r>
      <w:proofErr w:type="spellStart"/>
      <w:r>
        <w:rPr>
          <w:rFonts w:eastAsia="Times New Roman"/>
          <w:bCs/>
          <w:szCs w:val="24"/>
        </w:rPr>
        <w:t>χρονικότητας</w:t>
      </w:r>
      <w:proofErr w:type="spellEnd"/>
      <w:r>
        <w:rPr>
          <w:rFonts w:eastAsia="Times New Roman"/>
          <w:bCs/>
          <w:szCs w:val="24"/>
        </w:rPr>
        <w:t>, ότι το Υπουργείο Εξωτερικών δεν ανακοίνωσε το νέο νομοσχ</w:t>
      </w:r>
      <w:r>
        <w:rPr>
          <w:rFonts w:eastAsia="Times New Roman"/>
          <w:bCs/>
          <w:szCs w:val="24"/>
        </w:rPr>
        <w:t xml:space="preserve">έδιο, ουσιαστικά αυτές τις αλλαγές, οι οποίες είχαν συμφωνηθεί νωρίτερα, για να μην έχουμε αυτή την εικονική πραγματικότητα για την οποία μας κατηγορούν, ότι πάμε να κάνουμε </w:t>
      </w:r>
      <w:proofErr w:type="spellStart"/>
      <w:r>
        <w:rPr>
          <w:rFonts w:eastAsia="Times New Roman"/>
          <w:bCs/>
          <w:szCs w:val="24"/>
        </w:rPr>
        <w:t>κομματοκρατία</w:t>
      </w:r>
      <w:proofErr w:type="spellEnd"/>
      <w:r>
        <w:rPr>
          <w:rFonts w:eastAsia="Times New Roman"/>
          <w:bCs/>
          <w:szCs w:val="24"/>
        </w:rPr>
        <w:t xml:space="preserve"> και </w:t>
      </w:r>
      <w:r>
        <w:rPr>
          <w:rFonts w:eastAsia="Times New Roman"/>
          <w:bCs/>
          <w:szCs w:val="24"/>
        </w:rPr>
        <w:t>«</w:t>
      </w:r>
      <w:proofErr w:type="spellStart"/>
      <w:r>
        <w:rPr>
          <w:rFonts w:eastAsia="Times New Roman"/>
          <w:bCs/>
          <w:szCs w:val="24"/>
        </w:rPr>
        <w:t>ντάτσα</w:t>
      </w:r>
      <w:proofErr w:type="spellEnd"/>
      <w:r>
        <w:rPr>
          <w:rFonts w:eastAsia="Times New Roman"/>
          <w:bCs/>
          <w:szCs w:val="24"/>
        </w:rPr>
        <w:t>»</w:t>
      </w:r>
      <w:r>
        <w:rPr>
          <w:rFonts w:eastAsia="Times New Roman"/>
          <w:bCs/>
          <w:szCs w:val="24"/>
        </w:rPr>
        <w:t xml:space="preserve"> των στελεχών του ΣΥΡΙΖΑ </w:t>
      </w:r>
      <w:r w:rsidRPr="0030477B">
        <w:rPr>
          <w:rFonts w:eastAsia="Times New Roman"/>
          <w:szCs w:val="24"/>
        </w:rPr>
        <w:t>ή του Υπουργείου Εξωτερικών ή δ</w:t>
      </w:r>
      <w:r w:rsidRPr="0030477B">
        <w:rPr>
          <w:rFonts w:eastAsia="Times New Roman"/>
          <w:szCs w:val="24"/>
        </w:rPr>
        <w:t xml:space="preserve">εν ξέρω ποιου άλλου.  </w:t>
      </w:r>
    </w:p>
    <w:p w14:paraId="73D8565F" w14:textId="77777777" w:rsidR="00D41FAB" w:rsidRDefault="001456E4">
      <w:pPr>
        <w:tabs>
          <w:tab w:val="left" w:pos="1494"/>
        </w:tabs>
        <w:spacing w:line="600" w:lineRule="auto"/>
        <w:ind w:firstLine="720"/>
        <w:jc w:val="both"/>
        <w:rPr>
          <w:rFonts w:eastAsia="Times New Roman"/>
          <w:bCs/>
          <w:szCs w:val="24"/>
        </w:rPr>
      </w:pPr>
      <w:r>
        <w:rPr>
          <w:rFonts w:eastAsia="Times New Roman"/>
          <w:bCs/>
          <w:szCs w:val="24"/>
        </w:rPr>
        <w:t>Αγαπητοί συνάδελφοι, μετά τον ορυμαγδό των τελευταίων ημερών -νομίζω ότι η Βουλή, παρεμπιπτόντως, ορισμένες φορές πρέπει να έχει κι ένα παιδευτικό χαρακτήρα- εγώ θα αναφερθώ πολύ σύντομα στην έρευνα. Τι σημαίνει να κάνει κανείς έρευν</w:t>
      </w:r>
      <w:r>
        <w:rPr>
          <w:rFonts w:eastAsia="Times New Roman"/>
          <w:bCs/>
          <w:szCs w:val="24"/>
        </w:rPr>
        <w:t xml:space="preserve">α; Ποιες είναι οι αξίες της έρευνας; Είναι κάτι που συνάδελφοι και </w:t>
      </w:r>
      <w:r>
        <w:rPr>
          <w:rFonts w:eastAsia="Times New Roman"/>
          <w:bCs/>
          <w:szCs w:val="24"/>
        </w:rPr>
        <w:lastRenderedPageBreak/>
        <w:t>από τον χώρο το</w:t>
      </w:r>
      <w:r>
        <w:rPr>
          <w:rFonts w:eastAsia="Times New Roman"/>
          <w:bCs/>
          <w:szCs w:val="24"/>
        </w:rPr>
        <w:t>ν</w:t>
      </w:r>
      <w:r>
        <w:rPr>
          <w:rFonts w:eastAsia="Times New Roman"/>
          <w:bCs/>
          <w:szCs w:val="24"/>
        </w:rPr>
        <w:t xml:space="preserve"> δικό μας, αλλά και από άλλους χώρους προφανώς συμφωνούν.</w:t>
      </w:r>
    </w:p>
    <w:p w14:paraId="73D85660" w14:textId="77777777" w:rsidR="00D41FAB" w:rsidRDefault="001456E4">
      <w:pPr>
        <w:tabs>
          <w:tab w:val="left" w:pos="1494"/>
        </w:tabs>
        <w:spacing w:line="600" w:lineRule="auto"/>
        <w:ind w:firstLine="720"/>
        <w:jc w:val="both"/>
        <w:rPr>
          <w:rFonts w:eastAsia="Times New Roman"/>
          <w:bCs/>
          <w:szCs w:val="24"/>
        </w:rPr>
      </w:pPr>
      <w:r>
        <w:rPr>
          <w:rFonts w:eastAsia="Times New Roman"/>
          <w:bCs/>
          <w:szCs w:val="24"/>
        </w:rPr>
        <w:t xml:space="preserve">Θα μιλήσω για τρεις αρχές λοιπόν. Πρώτη αρχή είναι το αξίωμα του ασύλου. Η έρευνα βασίζεται στην απόλυτη ελευθερία </w:t>
      </w:r>
      <w:r>
        <w:rPr>
          <w:rFonts w:eastAsia="Times New Roman"/>
          <w:bCs/>
          <w:szCs w:val="24"/>
        </w:rPr>
        <w:t xml:space="preserve">της γνώσης, στην καλλιέργεια της κριτικής και της αμφισβήτησης. Η έρευνα θέτει ερωτήματα για τα πάντα, ακόμα και για την ίδια την αξία της αλήθειας. Η σκέψη που καλλιεργεί η έρευνα πρέπει να λειτουργεί άνευ όρων, χωρίς προϋποθέσεις. Είναι </w:t>
      </w:r>
      <w:proofErr w:type="spellStart"/>
      <w:r>
        <w:rPr>
          <w:rFonts w:eastAsia="Times New Roman"/>
          <w:bCs/>
          <w:szCs w:val="24"/>
        </w:rPr>
        <w:t>απροϋπόθετη</w:t>
      </w:r>
      <w:proofErr w:type="spellEnd"/>
      <w:r>
        <w:rPr>
          <w:rFonts w:eastAsia="Times New Roman"/>
          <w:bCs/>
          <w:szCs w:val="24"/>
        </w:rPr>
        <w:t>. Μονα</w:t>
      </w:r>
      <w:r>
        <w:rPr>
          <w:rFonts w:eastAsia="Times New Roman"/>
          <w:bCs/>
          <w:szCs w:val="24"/>
        </w:rPr>
        <w:t>δική της προϋπόθεση είναι η προστασία της από εξωτερικές απειλές και αντίποινα.</w:t>
      </w:r>
    </w:p>
    <w:p w14:paraId="73D85661" w14:textId="77777777" w:rsidR="00D41FAB" w:rsidRDefault="001456E4">
      <w:pPr>
        <w:tabs>
          <w:tab w:val="left" w:pos="1494"/>
        </w:tabs>
        <w:spacing w:line="600" w:lineRule="auto"/>
        <w:ind w:firstLine="720"/>
        <w:jc w:val="both"/>
        <w:rPr>
          <w:rFonts w:eastAsia="Times New Roman"/>
          <w:bCs/>
          <w:szCs w:val="24"/>
        </w:rPr>
      </w:pPr>
      <w:r>
        <w:rPr>
          <w:rFonts w:eastAsia="Times New Roman"/>
          <w:bCs/>
          <w:szCs w:val="24"/>
        </w:rPr>
        <w:t xml:space="preserve">Δεύτερον, η έρευνα που κάνουμε όλοι έχει εγγενή και όχι </w:t>
      </w:r>
      <w:proofErr w:type="spellStart"/>
      <w:r>
        <w:rPr>
          <w:rFonts w:eastAsia="Times New Roman"/>
          <w:bCs/>
          <w:szCs w:val="24"/>
        </w:rPr>
        <w:t>εργαλειακή</w:t>
      </w:r>
      <w:proofErr w:type="spellEnd"/>
      <w:r>
        <w:rPr>
          <w:rFonts w:eastAsia="Times New Roman"/>
          <w:bCs/>
          <w:szCs w:val="24"/>
        </w:rPr>
        <w:t xml:space="preserve"> αξία. Δεν ερευνούμε απλώς για να συνεισφέρουμε στην οικονομία, αλλά για να μάθουμε να σκεφτόμαστε, να κρίνουμ</w:t>
      </w:r>
      <w:r>
        <w:rPr>
          <w:rFonts w:eastAsia="Times New Roman"/>
          <w:bCs/>
          <w:szCs w:val="24"/>
        </w:rPr>
        <w:t xml:space="preserve">ε, να εμβαθύνουμε στην κατανόηση εαυτού και </w:t>
      </w:r>
      <w:r>
        <w:rPr>
          <w:rFonts w:eastAsia="Times New Roman"/>
          <w:bCs/>
          <w:szCs w:val="24"/>
        </w:rPr>
        <w:t>άλλου.</w:t>
      </w:r>
    </w:p>
    <w:p w14:paraId="73D85662" w14:textId="77777777" w:rsidR="00D41FAB" w:rsidRDefault="001456E4">
      <w:pPr>
        <w:tabs>
          <w:tab w:val="left" w:pos="1494"/>
        </w:tabs>
        <w:spacing w:line="600" w:lineRule="auto"/>
        <w:ind w:firstLine="720"/>
        <w:jc w:val="both"/>
        <w:rPr>
          <w:rFonts w:eastAsia="Times New Roman"/>
          <w:bCs/>
          <w:szCs w:val="24"/>
        </w:rPr>
      </w:pPr>
      <w:r>
        <w:rPr>
          <w:rFonts w:eastAsia="Times New Roman"/>
          <w:bCs/>
          <w:szCs w:val="24"/>
        </w:rPr>
        <w:t xml:space="preserve">Τρίτον, βασικός επομένως σκοπός είναι η καλλιέργεια του χαρακτήρα, το </w:t>
      </w:r>
      <w:proofErr w:type="spellStart"/>
      <w:r>
        <w:rPr>
          <w:rFonts w:eastAsia="Times New Roman"/>
          <w:bCs/>
          <w:szCs w:val="24"/>
          <w:lang w:val="en-US"/>
        </w:rPr>
        <w:t>Bildung</w:t>
      </w:r>
      <w:proofErr w:type="spellEnd"/>
      <w:r>
        <w:rPr>
          <w:rFonts w:eastAsia="Times New Roman"/>
          <w:bCs/>
          <w:szCs w:val="24"/>
        </w:rPr>
        <w:t xml:space="preserve">, που λένε οι Γερμανοί, με την εμβάθυνση στις βασικές έννοιες και αξίες του αντικειμένου μας. Η κατανόηση του Όμηρου και του </w:t>
      </w:r>
      <w:proofErr w:type="spellStart"/>
      <w:r>
        <w:rPr>
          <w:rFonts w:eastAsia="Times New Roman"/>
          <w:bCs/>
          <w:szCs w:val="24"/>
        </w:rPr>
        <w:t>Δάντη</w:t>
      </w:r>
      <w:proofErr w:type="spellEnd"/>
      <w:r>
        <w:rPr>
          <w:rFonts w:eastAsia="Times New Roman"/>
          <w:bCs/>
          <w:szCs w:val="24"/>
        </w:rPr>
        <w:t xml:space="preserve">, της εικονομαχίας και της πατρολογίας είναι εξίσου πολύτιμες όσο και η καλλιέργεια της ρομποτικής και </w:t>
      </w:r>
      <w:r>
        <w:rPr>
          <w:rFonts w:eastAsia="Times New Roman"/>
          <w:bCs/>
          <w:szCs w:val="24"/>
        </w:rPr>
        <w:lastRenderedPageBreak/>
        <w:t xml:space="preserve">της </w:t>
      </w:r>
      <w:proofErr w:type="spellStart"/>
      <w:r>
        <w:rPr>
          <w:rFonts w:eastAsia="Times New Roman"/>
          <w:bCs/>
          <w:szCs w:val="24"/>
        </w:rPr>
        <w:t>νανοτεχνολογίας</w:t>
      </w:r>
      <w:proofErr w:type="spellEnd"/>
      <w:r>
        <w:rPr>
          <w:rFonts w:eastAsia="Times New Roman"/>
          <w:bCs/>
          <w:szCs w:val="24"/>
        </w:rPr>
        <w:t>. Ως</w:t>
      </w:r>
      <w:r>
        <w:rPr>
          <w:rFonts w:eastAsia="Times New Roman"/>
          <w:bCs/>
          <w:szCs w:val="24"/>
        </w:rPr>
        <w:t xml:space="preserve"> πολιτικό </w:t>
      </w:r>
      <w:r>
        <w:rPr>
          <w:rFonts w:eastAsia="Times New Roman"/>
          <w:bCs/>
          <w:szCs w:val="24"/>
        </w:rPr>
        <w:t>ζώο</w:t>
      </w:r>
      <w:r>
        <w:rPr>
          <w:rFonts w:eastAsia="Times New Roman"/>
          <w:bCs/>
          <w:szCs w:val="24"/>
        </w:rPr>
        <w:t xml:space="preserve"> εμείς οι άνθρωποι αναπνέουμε λέξεις, έννοιες και αξίες. Μια κοινωνία που έχει ξεχάσει την ιστορία της, που έχει </w:t>
      </w:r>
      <w:proofErr w:type="spellStart"/>
      <w:r>
        <w:rPr>
          <w:rFonts w:eastAsia="Times New Roman"/>
          <w:bCs/>
          <w:szCs w:val="24"/>
        </w:rPr>
        <w:t>αποδομήσει</w:t>
      </w:r>
      <w:proofErr w:type="spellEnd"/>
      <w:r>
        <w:rPr>
          <w:rFonts w:eastAsia="Times New Roman"/>
          <w:bCs/>
          <w:szCs w:val="24"/>
        </w:rPr>
        <w:t xml:space="preserve"> τις αξίες της δεν κατανοεί τη σημασία της δικαιοσύνης, την περιπέτεια των ιδεών, τη λυτρωτική δύναμη του ωραίου και του</w:t>
      </w:r>
      <w:r>
        <w:rPr>
          <w:rFonts w:eastAsia="Times New Roman"/>
          <w:bCs/>
          <w:szCs w:val="24"/>
        </w:rPr>
        <w:t xml:space="preserve"> υπερβατικού.</w:t>
      </w:r>
    </w:p>
    <w:p w14:paraId="73D85663" w14:textId="77777777" w:rsidR="00D41FAB" w:rsidRDefault="001456E4">
      <w:pPr>
        <w:tabs>
          <w:tab w:val="left" w:pos="1494"/>
        </w:tabs>
        <w:spacing w:line="600" w:lineRule="auto"/>
        <w:ind w:firstLine="720"/>
        <w:jc w:val="both"/>
        <w:rPr>
          <w:rFonts w:eastAsia="Times New Roman"/>
          <w:bCs/>
          <w:szCs w:val="24"/>
        </w:rPr>
      </w:pPr>
      <w:r>
        <w:rPr>
          <w:rFonts w:eastAsia="Times New Roman"/>
          <w:bCs/>
          <w:szCs w:val="24"/>
        </w:rPr>
        <w:t xml:space="preserve">Αυτή είναι η δουλειά της έρευνας. Το νομοσχέδιο αυτό μπαίνει σε μια σειρά άλλων νόμων, νομοσχεδίων και συνδυασμών γύρω από την </w:t>
      </w:r>
      <w:r>
        <w:rPr>
          <w:rFonts w:eastAsia="Times New Roman"/>
          <w:bCs/>
          <w:szCs w:val="24"/>
        </w:rPr>
        <w:t>π</w:t>
      </w:r>
      <w:r>
        <w:rPr>
          <w:rFonts w:eastAsia="Times New Roman"/>
          <w:bCs/>
          <w:szCs w:val="24"/>
        </w:rPr>
        <w:t>αιδεία και την έρευνα. Πιθανόν πολλοί συνάδελφοι δεν το ξέρουν. Οι νεότεροι συνάδελφοι, οι εικοσάρηδες και οι τρια</w:t>
      </w:r>
      <w:r>
        <w:rPr>
          <w:rFonts w:eastAsia="Times New Roman"/>
          <w:bCs/>
          <w:szCs w:val="24"/>
        </w:rPr>
        <w:t>ντάρηδες των πανεπιστημίων το ξέρουν. Στα τελευταία δύο χρόνια, αυτή η Κυβέρνηση έχει φτιάξει χίλιες πεντακόσιες υποτροφίες για διδακτορικά και μεταδιδακτορικά. Ετοιμάζει αυτή τη στιγμή άλλες χίλιες πεντακόσιες υποτροφίες. Κι ενώ το ποσοστό των κονδυλίων γ</w:t>
      </w:r>
      <w:r>
        <w:rPr>
          <w:rFonts w:eastAsia="Times New Roman"/>
          <w:bCs/>
          <w:szCs w:val="24"/>
        </w:rPr>
        <w:t>ια την έρευνα ήταν 0,</w:t>
      </w:r>
      <w:r>
        <w:rPr>
          <w:rFonts w:eastAsia="Times New Roman"/>
          <w:bCs/>
          <w:szCs w:val="24"/>
        </w:rPr>
        <w:t>6</w:t>
      </w:r>
      <w:r>
        <w:rPr>
          <w:rFonts w:eastAsia="Times New Roman"/>
          <w:bCs/>
          <w:szCs w:val="24"/>
        </w:rPr>
        <w:t>7% το 2011, σήμερα είναι 0,99%. Μέσα σε αυτή τη λογική μπαίνουμε εμείς.</w:t>
      </w:r>
    </w:p>
    <w:p w14:paraId="73D85664"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μέσα σ</w:t>
      </w:r>
      <w:r>
        <w:rPr>
          <w:rFonts w:eastAsia="Times New Roman" w:cs="Times New Roman"/>
          <w:szCs w:val="24"/>
        </w:rPr>
        <w:t>ε</w:t>
      </w:r>
      <w:r>
        <w:rPr>
          <w:rFonts w:eastAsia="Times New Roman" w:cs="Times New Roman"/>
          <w:szCs w:val="24"/>
        </w:rPr>
        <w:t xml:space="preserve"> αυτή τη λογική εγώ μιλούσα και μιλάω αυτή τη στιγμή στους συναδέλφους μου και στους νέους ερευνητές και πανεπιστημιακούς, οι οποίοι βλέπουν για πρώτη </w:t>
      </w:r>
      <w:r>
        <w:rPr>
          <w:rFonts w:eastAsia="Times New Roman" w:cs="Times New Roman"/>
          <w:szCs w:val="24"/>
        </w:rPr>
        <w:t xml:space="preserve">φορά μια κυβέρνηση που έχει οικονομικές δυσκολίες -τα ξέρουμε όλα αυτά- να είναι αποφασισμένη να δώσει χρήματα, έτσι ώστε να φτιαχτεί </w:t>
      </w:r>
      <w:r>
        <w:rPr>
          <w:rFonts w:eastAsia="Times New Roman" w:cs="Times New Roman"/>
          <w:szCs w:val="24"/>
        </w:rPr>
        <w:lastRenderedPageBreak/>
        <w:t>η νέα γενιά που θα αντικαταστήσει τη δικιά μας γενιά των πανεπιστημιακών, των θεωρητικών, των επιστημόνων και των ερευνητώ</w:t>
      </w:r>
      <w:r>
        <w:rPr>
          <w:rFonts w:eastAsia="Times New Roman" w:cs="Times New Roman"/>
          <w:szCs w:val="24"/>
        </w:rPr>
        <w:t>ν, που είναι το πιο μεγάλο κεφάλαιο της χώρας μας.</w:t>
      </w:r>
    </w:p>
    <w:p w14:paraId="73D85665"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 το δούμε, λοιπόν, μέσα σε αυτό το πλαίσιο ότι η δική μας δουλειά είναι η έρευνα, η αυτονομία της έρευνας, πιθανόν θα ήταν δυνατόν να είναι ελαφρώς καλύτερο το νομοσχέδιο. Όμως, με τις δυσκολίες που μας </w:t>
      </w:r>
      <w:r>
        <w:rPr>
          <w:rFonts w:eastAsia="Times New Roman" w:cs="Times New Roman"/>
          <w:szCs w:val="24"/>
        </w:rPr>
        <w:t>ανέφερε τόσο αναλυτικά ο κ. Τριανταφυλλίδης και οι οποίες κάνουν απαραίτητη, επομένως, τη συμμετοχή του Υπουργείου Εξωτερικών, νομίζω ότι είναι πιθανά το καλύτερο που μπορούσαμε να έχουμε.</w:t>
      </w:r>
    </w:p>
    <w:p w14:paraId="73D85666"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Πρέπει να σκεφτόμαστε πάντα -και το λέω πάλι στους συναδέλφους οι ο</w:t>
      </w:r>
      <w:r>
        <w:rPr>
          <w:rFonts w:eastAsia="Times New Roman" w:cs="Times New Roman"/>
          <w:szCs w:val="24"/>
        </w:rPr>
        <w:t>ποίοι έγραψαν γι’ αυτό το νομοσχέδιο πράγματα που δεν έχουν σχέση με την πραγματικότητά του- ότι χωρίς αυτού του είδους την απόλυτη ένταξη στην ακαδημαϊκότητα, στη σημασία της έρευνας και της ερευνητικής αυτονομίας δεν είναι δυνατόν να πάει μπροστά η πατρί</w:t>
      </w:r>
      <w:r>
        <w:rPr>
          <w:rFonts w:eastAsia="Times New Roman" w:cs="Times New Roman"/>
          <w:szCs w:val="24"/>
        </w:rPr>
        <w:t xml:space="preserve">δα μας. Εγώ νομίζω ότι το καταφέραμε σε πολύ μεγάλο βαθμό. Κάποια στιγμή, αργότερα, μπορεί να γίνει ακόμα καλύτερο, αλλά εμείς αγωνιστήκαμε και δεν είμαι διατεθειμένος να ακούω από κανέναν ότι φτιάξαμε </w:t>
      </w:r>
      <w:proofErr w:type="spellStart"/>
      <w:r>
        <w:rPr>
          <w:rFonts w:eastAsia="Times New Roman" w:cs="Times New Roman"/>
          <w:szCs w:val="24"/>
        </w:rPr>
        <w:t>ντάτσες</w:t>
      </w:r>
      <w:proofErr w:type="spellEnd"/>
      <w:r>
        <w:rPr>
          <w:rFonts w:eastAsia="Times New Roman" w:cs="Times New Roman"/>
          <w:szCs w:val="24"/>
        </w:rPr>
        <w:t xml:space="preserve"> και </w:t>
      </w:r>
      <w:proofErr w:type="spellStart"/>
      <w:r>
        <w:rPr>
          <w:rFonts w:eastAsia="Times New Roman" w:cs="Times New Roman"/>
          <w:szCs w:val="24"/>
        </w:rPr>
        <w:t>κομματοκρατίες</w:t>
      </w:r>
      <w:proofErr w:type="spellEnd"/>
      <w:r>
        <w:rPr>
          <w:rFonts w:eastAsia="Times New Roman" w:cs="Times New Roman"/>
          <w:szCs w:val="24"/>
        </w:rPr>
        <w:t>.</w:t>
      </w:r>
    </w:p>
    <w:p w14:paraId="73D85667"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3D85668" w14:textId="77777777" w:rsidR="00D41FAB" w:rsidRDefault="001456E4">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3D85669"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Δουζίνα</w:t>
      </w:r>
      <w:proofErr w:type="spellEnd"/>
      <w:r>
        <w:rPr>
          <w:rFonts w:eastAsia="Times New Roman" w:cs="Times New Roman"/>
          <w:szCs w:val="24"/>
        </w:rPr>
        <w:t>.</w:t>
      </w:r>
    </w:p>
    <w:p w14:paraId="73D8566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w:t>
      </w:r>
      <w:r>
        <w:rPr>
          <w:rFonts w:eastAsia="Times New Roman" w:cs="Times New Roman"/>
          <w:szCs w:val="24"/>
        </w:rPr>
        <w:t>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τρεις μαθήτριες και μαθητές και τρεις συνοδοί</w:t>
      </w:r>
      <w:r>
        <w:rPr>
          <w:rFonts w:eastAsia="Times New Roman" w:cs="Times New Roman"/>
          <w:szCs w:val="24"/>
        </w:rPr>
        <w:t xml:space="preserve"> </w:t>
      </w:r>
      <w:r>
        <w:rPr>
          <w:rFonts w:eastAsia="Times New Roman" w:cs="Times New Roman"/>
          <w:szCs w:val="24"/>
        </w:rPr>
        <w:t>εκπαιδευτικοί από το 1</w:t>
      </w:r>
      <w:r>
        <w:rPr>
          <w:rFonts w:eastAsia="Times New Roman" w:cs="Times New Roman"/>
          <w:szCs w:val="24"/>
          <w:vertAlign w:val="superscript"/>
        </w:rPr>
        <w:t>ο</w:t>
      </w:r>
      <w:r>
        <w:rPr>
          <w:rFonts w:eastAsia="Times New Roman" w:cs="Times New Roman"/>
          <w:szCs w:val="24"/>
        </w:rPr>
        <w:t xml:space="preserve"> Γενικό Λύκειο</w:t>
      </w:r>
      <w:r>
        <w:rPr>
          <w:rFonts w:eastAsia="Times New Roman" w:cs="Times New Roman"/>
          <w:szCs w:val="24"/>
        </w:rPr>
        <w:t xml:space="preserve"> Αγρινίου.</w:t>
      </w:r>
    </w:p>
    <w:p w14:paraId="73D8566B" w14:textId="77777777" w:rsidR="00D41FAB" w:rsidRDefault="001456E4">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73D8566C"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3D8566D"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για επτά λεπτά ο συνάδελφος κ. Νικόλαος Φίλης από τον ΣΥΡΙΖΑ.</w:t>
      </w:r>
    </w:p>
    <w:p w14:paraId="73D8566E"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Κυρίες και κύριοι συνάδελφοι, συζητούμε σήμερα ένα θέμα το οποίο δεν είναι πολ</w:t>
      </w:r>
      <w:r>
        <w:rPr>
          <w:rFonts w:eastAsia="Times New Roman" w:cs="Times New Roman"/>
          <w:szCs w:val="24"/>
        </w:rPr>
        <w:t xml:space="preserve">ύ γνωστό στο ευρύ </w:t>
      </w:r>
      <w:r>
        <w:rPr>
          <w:rFonts w:eastAsia="Times New Roman" w:cs="Times New Roman"/>
          <w:szCs w:val="24"/>
        </w:rPr>
        <w:lastRenderedPageBreak/>
        <w:t>κοινό, αλλά έχει σημασία. Πρόκειται για το Ίδρυμα της Βενετίας και για τη σημασία του οποίου αρκετοί συνάδελφοι νωρίτερα, ειδικοί μερικοί από αυτούς, ιστορικοί, ερευνητές, κοινωνικοί επιστήμονες, αναφέρθηκαν διεξοδικά.</w:t>
      </w:r>
    </w:p>
    <w:p w14:paraId="73D8566F"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Προφανώς, πρόκειται</w:t>
      </w:r>
      <w:r>
        <w:rPr>
          <w:rFonts w:eastAsia="Times New Roman" w:cs="Times New Roman"/>
          <w:szCs w:val="24"/>
        </w:rPr>
        <w:t xml:space="preserve"> για μία σοβαρή επιστημονική, ερευνητική παρακαταθήκη περίπου μισού αιώνα, μια δομή έρευνας την οποία λάμπρυναν σημαντικές προσωπικότητες. Πιστεύω ότι δεν πρέπει να σβήνουμε αυτή την ιστορία θεωρώντας ότι αρχίζει η ιστορία από τότε που είμαστε εμείς σε αυτ</w:t>
      </w:r>
      <w:r>
        <w:rPr>
          <w:rFonts w:eastAsia="Times New Roman" w:cs="Times New Roman"/>
          <w:szCs w:val="24"/>
        </w:rPr>
        <w:t>ή την Αίθουσα ή σε άλλα πόστα.</w:t>
      </w:r>
    </w:p>
    <w:p w14:paraId="73D85670"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Προβλήματα υπάρχουν, αλλά τα προβλήματα αυτά έχουν να κάνουν και με την αλλαγή των εποχών. Έχουν να κάνουν με τη γήρανση του πληθυσμού της κοινότητας εκεί, με την οικονομική δυσπραγία που υπάρχει στο ελληνικό δημόσιο, με την </w:t>
      </w:r>
      <w:r>
        <w:rPr>
          <w:rFonts w:eastAsia="Times New Roman" w:cs="Times New Roman"/>
          <w:szCs w:val="24"/>
        </w:rPr>
        <w:t>κακοδιοίκηση που υπάρχει στο ελληνικό δημόσιο και με μια αντίληψη όχι κομματικής ιδιοποίησης διαφόρων πόστων, αλλά μιας κακώς εννοούμενης συντεχνιακής ιδιοποίησης από την πλευρά ορισμένων παραγόντων της υπηρεσίας του Υπουργείου Εξωτερικών.</w:t>
      </w:r>
    </w:p>
    <w:p w14:paraId="73D85671"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όμως, </w:t>
      </w:r>
      <w:r>
        <w:rPr>
          <w:rFonts w:eastAsia="Times New Roman" w:cs="Times New Roman"/>
          <w:szCs w:val="24"/>
        </w:rPr>
        <w:t xml:space="preserve">ας τα ξεχάσουμε λίγο προς το παρόν, γιατί εδώ σήμερα πρέπει να επικρατήσει ένα πνεύμα συναίνεσης. Κι εγώ διέκρινα από τις ομιλίες συναδέλφων από όλες τις πτέρυγες θετικές προτάσεις, τις οποίες συνόψισε εν μέρει νωρίτερα και ο κ. </w:t>
      </w:r>
      <w:proofErr w:type="spellStart"/>
      <w:r>
        <w:rPr>
          <w:rFonts w:eastAsia="Times New Roman" w:cs="Times New Roman"/>
          <w:szCs w:val="24"/>
        </w:rPr>
        <w:t>Ξυδάκης</w:t>
      </w:r>
      <w:proofErr w:type="spellEnd"/>
      <w:r>
        <w:rPr>
          <w:rFonts w:eastAsia="Times New Roman" w:cs="Times New Roman"/>
          <w:szCs w:val="24"/>
        </w:rPr>
        <w:t>, ο Κοινοβουλευτικός</w:t>
      </w:r>
      <w:r>
        <w:rPr>
          <w:rFonts w:eastAsia="Times New Roman" w:cs="Times New Roman"/>
          <w:szCs w:val="24"/>
        </w:rPr>
        <w:t xml:space="preserve"> Εκπρόσωπος του ΣΥΡΙΖΑ, μερικά στοιχεία ανέφερε και ο κ. </w:t>
      </w:r>
      <w:proofErr w:type="spellStart"/>
      <w:r>
        <w:rPr>
          <w:rFonts w:eastAsia="Times New Roman" w:cs="Times New Roman"/>
          <w:szCs w:val="24"/>
        </w:rPr>
        <w:t>Δουζίνας</w:t>
      </w:r>
      <w:proofErr w:type="spellEnd"/>
      <w:r>
        <w:rPr>
          <w:rFonts w:eastAsia="Times New Roman" w:cs="Times New Roman"/>
          <w:szCs w:val="24"/>
        </w:rPr>
        <w:t xml:space="preserve"> και άλλοι μετά, όπως η κ. </w:t>
      </w:r>
      <w:proofErr w:type="spellStart"/>
      <w:r>
        <w:rPr>
          <w:rFonts w:eastAsia="Times New Roman" w:cs="Times New Roman"/>
          <w:szCs w:val="24"/>
        </w:rPr>
        <w:t>Βάκη</w:t>
      </w:r>
      <w:proofErr w:type="spellEnd"/>
      <w:r>
        <w:rPr>
          <w:rFonts w:eastAsia="Times New Roman" w:cs="Times New Roman"/>
          <w:szCs w:val="24"/>
        </w:rPr>
        <w:t>. Άκουσα από παντού προτάσεις θετικές, και από το ΚΚΕ και από το ΠΟΤΑΜΙ και από το ΠΑΣΟΚ και από τη Νέα Δημοκρατία.</w:t>
      </w:r>
    </w:p>
    <w:p w14:paraId="73D85672"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μια μοναδική ευκαιρία ν</w:t>
      </w:r>
      <w:r>
        <w:rPr>
          <w:rFonts w:eastAsia="Times New Roman" w:cs="Times New Roman"/>
          <w:szCs w:val="24"/>
        </w:rPr>
        <w:t xml:space="preserve">α συνθέσετε ακούγοντας τις προτάσεις της Αίθουσας, διότι διαφορετικά ένα θέμα μικρής σημασίας για το γενικό κοινό, αλλά σημαντικής συμβολικής σημασίας για το ζήτημα της ελληνικής επιστημονικής έρευνας στο εξωτερικό θα το αφήσουμε να φθαρεί μέσα από άγονες </w:t>
      </w:r>
      <w:r>
        <w:rPr>
          <w:rFonts w:eastAsia="Times New Roman" w:cs="Times New Roman"/>
          <w:szCs w:val="24"/>
        </w:rPr>
        <w:t>αντιπαραθέσεις.</w:t>
      </w:r>
    </w:p>
    <w:p w14:paraId="73D85673"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να αναφερθώ πολύ σύντομα στο εξής. Όταν ήμουν Υπουργός Παιδείας υπήρξε μία πρωτοβουλία από το Υπουργείο Εξωτερικών για να αλλάξει ο νόμος που διέπει τη λειτουργία του Ιδρύματος της Βενετίας.</w:t>
      </w:r>
    </w:p>
    <w:p w14:paraId="73D85674"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έκανα τον έξυπνο. Δεν είμαι πανεπιστημιακός, δεν είμαι ερευνητής, πολύ περισσότερο πρέσβης. Συγκρότησα μία </w:t>
      </w:r>
      <w:r>
        <w:rPr>
          <w:rFonts w:eastAsia="Times New Roman" w:cs="Times New Roman"/>
          <w:szCs w:val="24"/>
        </w:rPr>
        <w:t>ε</w:t>
      </w:r>
      <w:r>
        <w:rPr>
          <w:rFonts w:eastAsia="Times New Roman" w:cs="Times New Roman"/>
          <w:szCs w:val="24"/>
        </w:rPr>
        <w:t xml:space="preserve">πιτροπή, υπό την προεδρία του ιστορικού ομότιμου καθηγητή, του κ. </w:t>
      </w:r>
      <w:proofErr w:type="spellStart"/>
      <w:r>
        <w:rPr>
          <w:rFonts w:eastAsia="Times New Roman" w:cs="Times New Roman"/>
          <w:szCs w:val="24"/>
        </w:rPr>
        <w:t>Χατζηιωσήφ</w:t>
      </w:r>
      <w:proofErr w:type="spellEnd"/>
      <w:r>
        <w:rPr>
          <w:rFonts w:eastAsia="Times New Roman" w:cs="Times New Roman"/>
          <w:szCs w:val="24"/>
        </w:rPr>
        <w:t>, με τη συμμετοχή εκλεκτών και έγκριτων επιστημόνων, ακαδημαϊκών και</w:t>
      </w:r>
      <w:r>
        <w:rPr>
          <w:rFonts w:eastAsia="Times New Roman" w:cs="Times New Roman"/>
          <w:szCs w:val="24"/>
        </w:rPr>
        <w:t xml:space="preserve"> άλλων και με τη συμμετοχή και της Ακαδημίας Αθηνών και του Εθνικού Ιδρύματος Ερευνών, δηλαδή φορέων που έχουν σχέση με τη λειτουργία του Ιδρύματος. </w:t>
      </w:r>
    </w:p>
    <w:p w14:paraId="73D85675"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αυτή κατέληξε σε ένα πόρισμα, το οποίο ήταν γνωστό από πέρυσι. Δεν ελήφθη υπ’ </w:t>
      </w:r>
      <w:proofErr w:type="spellStart"/>
      <w:r>
        <w:rPr>
          <w:rFonts w:eastAsia="Times New Roman" w:cs="Times New Roman"/>
          <w:szCs w:val="24"/>
        </w:rPr>
        <w:t>όψιν</w:t>
      </w:r>
      <w:proofErr w:type="spellEnd"/>
      <w:r>
        <w:rPr>
          <w:rFonts w:eastAsia="Times New Roman" w:cs="Times New Roman"/>
          <w:szCs w:val="24"/>
        </w:rPr>
        <w:t xml:space="preserve"> από το Υπουρ</w:t>
      </w:r>
      <w:r>
        <w:rPr>
          <w:rFonts w:eastAsia="Times New Roman" w:cs="Times New Roman"/>
          <w:szCs w:val="24"/>
        </w:rPr>
        <w:t>γείο Εξωτερικών. Δεν θέλω να αδικήσω κανέναν. Καταγράφω απλώς μία πραγματικότητα.</w:t>
      </w:r>
    </w:p>
    <w:p w14:paraId="73D85676"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Στην ακρόαση των φορέων που έγινε στην </w:t>
      </w:r>
      <w:r>
        <w:rPr>
          <w:rFonts w:eastAsia="Times New Roman" w:cs="Times New Roman"/>
          <w:szCs w:val="24"/>
        </w:rPr>
        <w:t>ε</w:t>
      </w:r>
      <w:r>
        <w:rPr>
          <w:rFonts w:eastAsia="Times New Roman" w:cs="Times New Roman"/>
          <w:szCs w:val="24"/>
        </w:rPr>
        <w:t xml:space="preserve">πιτροπή κατά τη συζήτηση του νομοσχεδίου, ήρθαν όλοι οι φορείς, ήρθε και ο κ. </w:t>
      </w:r>
      <w:proofErr w:type="spellStart"/>
      <w:r>
        <w:rPr>
          <w:rFonts w:eastAsia="Times New Roman" w:cs="Times New Roman"/>
          <w:szCs w:val="24"/>
        </w:rPr>
        <w:t>Χατζηιωσήφ</w:t>
      </w:r>
      <w:proofErr w:type="spellEnd"/>
      <w:r>
        <w:rPr>
          <w:rFonts w:eastAsia="Times New Roman" w:cs="Times New Roman"/>
          <w:szCs w:val="24"/>
        </w:rPr>
        <w:t xml:space="preserve"> και υπήρχε ένας κοινός παρονομαστής των φορέω</w:t>
      </w:r>
      <w:r>
        <w:rPr>
          <w:rFonts w:eastAsia="Times New Roman" w:cs="Times New Roman"/>
          <w:szCs w:val="24"/>
        </w:rPr>
        <w:t xml:space="preserve">ν: Η περίοδος μιας έκτακτης πραγματικότητας, που ήταν λογικό να υπάρχει μετά τον πόλεμο σε περίοδο, όπου δεν υπήρχε στην Ελλάδα οργανωμένο σύστημα μεταπτυχιακών σπουδών και έρευνας έχει τελειώσει. Και τώρα, αφού εσείς, η Κυβέρνησή σας, μας λέτε ότι ψήφισε </w:t>
      </w:r>
      <w:r>
        <w:rPr>
          <w:rFonts w:eastAsia="Times New Roman" w:cs="Times New Roman"/>
          <w:szCs w:val="24"/>
        </w:rPr>
        <w:t xml:space="preserve">έναν νόμο για την έρευνα, ανεξάρτητα εάν διαφώνησαν κάποιοι -εμείς, η Κυβέρνηση ΣΥΡΙΖΑ-ΑΝΕΛ </w:t>
      </w:r>
      <w:r>
        <w:rPr>
          <w:rFonts w:eastAsia="Times New Roman" w:cs="Times New Roman"/>
          <w:szCs w:val="24"/>
        </w:rPr>
        <w:lastRenderedPageBreak/>
        <w:t xml:space="preserve">ψήφισε έναν νόμο για την έρευνα- γιατί εξαιρείτε αυτό το ερευνητικό κέντρο από τον νόμο αυτό; Γιατί δεν επιτρέπετε να έρθει σε κανονικότητα το </w:t>
      </w:r>
      <w:r>
        <w:rPr>
          <w:rFonts w:eastAsia="Times New Roman" w:cs="Times New Roman"/>
          <w:szCs w:val="24"/>
        </w:rPr>
        <w:t>ί</w:t>
      </w:r>
      <w:r>
        <w:rPr>
          <w:rFonts w:eastAsia="Times New Roman" w:cs="Times New Roman"/>
          <w:szCs w:val="24"/>
        </w:rPr>
        <w:t>δρυμα αυτό, που είνα</w:t>
      </w:r>
      <w:r>
        <w:rPr>
          <w:rFonts w:eastAsia="Times New Roman" w:cs="Times New Roman"/>
          <w:szCs w:val="24"/>
        </w:rPr>
        <w:t>ι η κανονικότητα της ελληνικής νομοθεσίας;</w:t>
      </w:r>
    </w:p>
    <w:p w14:paraId="73D85677"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Είναι ένα σοβαρό επιχείρημα. Δεν άκουσα κα</w:t>
      </w:r>
      <w:r>
        <w:rPr>
          <w:rFonts w:eastAsia="Times New Roman" w:cs="Times New Roman"/>
          <w:szCs w:val="24"/>
        </w:rPr>
        <w:t>μ</w:t>
      </w:r>
      <w:r>
        <w:rPr>
          <w:rFonts w:eastAsia="Times New Roman" w:cs="Times New Roman"/>
          <w:szCs w:val="24"/>
        </w:rPr>
        <w:t xml:space="preserve">μία απάντηση. Εάν δεχθούμε ότι υπάρχουν κάποιες ιδιορρυθμίες, λόγω του ότι είναι στη Βενετία το </w:t>
      </w:r>
      <w:r>
        <w:rPr>
          <w:rFonts w:eastAsia="Times New Roman" w:cs="Times New Roman"/>
          <w:szCs w:val="24"/>
        </w:rPr>
        <w:t>ί</w:t>
      </w:r>
      <w:r>
        <w:rPr>
          <w:rFonts w:eastAsia="Times New Roman" w:cs="Times New Roman"/>
          <w:szCs w:val="24"/>
        </w:rPr>
        <w:t xml:space="preserve">δρυμα, μπορούν να αντιμετωπιστούν. Όμως, η βάση έχει να κάνει με τα εξής </w:t>
      </w:r>
      <w:r>
        <w:rPr>
          <w:rFonts w:eastAsia="Times New Roman" w:cs="Times New Roman"/>
          <w:szCs w:val="24"/>
        </w:rPr>
        <w:t>ζητήματα:</w:t>
      </w:r>
    </w:p>
    <w:p w14:paraId="73D85678"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Έχει να κάνει με την κατεύθυνση. Το </w:t>
      </w:r>
      <w:r>
        <w:rPr>
          <w:rFonts w:eastAsia="Times New Roman" w:cs="Times New Roman"/>
          <w:szCs w:val="24"/>
        </w:rPr>
        <w:t>ί</w:t>
      </w:r>
      <w:r>
        <w:rPr>
          <w:rFonts w:eastAsia="Times New Roman" w:cs="Times New Roman"/>
          <w:szCs w:val="24"/>
        </w:rPr>
        <w:t xml:space="preserve">δρυμα δεν πρέπει να είναι μία υπηρεσία του Υπουργείου Εξωτερικών, αλλά ένα αυτοδύναμο ερευνητικό κέντρο, το οποίο μάλιστα έχει και δικούς του πόρους, δεν επιβαρύνει το ελληνικό δημόσιο. </w:t>
      </w:r>
    </w:p>
    <w:p w14:paraId="73D85679"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Αυτό, κατά τη γνώμη μο</w:t>
      </w:r>
      <w:r>
        <w:rPr>
          <w:rFonts w:eastAsia="Times New Roman" w:cs="Times New Roman"/>
          <w:szCs w:val="24"/>
        </w:rPr>
        <w:t xml:space="preserve">υ, προϋποθέτει τα εξής πράγματα: Πρώτον, ακαδημαϊκή συγκρότηση και λειτουργία του </w:t>
      </w:r>
      <w:r>
        <w:rPr>
          <w:rFonts w:eastAsia="Times New Roman" w:cs="Times New Roman"/>
          <w:szCs w:val="24"/>
        </w:rPr>
        <w:t>ι</w:t>
      </w:r>
      <w:r>
        <w:rPr>
          <w:rFonts w:eastAsia="Times New Roman" w:cs="Times New Roman"/>
          <w:szCs w:val="24"/>
        </w:rPr>
        <w:t xml:space="preserve">δρύματος. Δηλαδή, ο τρόπος που εκλέγεται ο </w:t>
      </w:r>
      <w:r>
        <w:rPr>
          <w:rFonts w:eastAsia="Times New Roman" w:cs="Times New Roman"/>
          <w:szCs w:val="24"/>
        </w:rPr>
        <w:t>δ</w:t>
      </w:r>
      <w:r>
        <w:rPr>
          <w:rFonts w:eastAsia="Times New Roman" w:cs="Times New Roman"/>
          <w:szCs w:val="24"/>
        </w:rPr>
        <w:t xml:space="preserve">ιευθυντής του </w:t>
      </w:r>
      <w:r>
        <w:rPr>
          <w:rFonts w:eastAsia="Times New Roman" w:cs="Times New Roman"/>
          <w:szCs w:val="24"/>
        </w:rPr>
        <w:t>ι</w:t>
      </w:r>
      <w:r>
        <w:rPr>
          <w:rFonts w:eastAsia="Times New Roman" w:cs="Times New Roman"/>
          <w:szCs w:val="24"/>
        </w:rPr>
        <w:t>δρύματος, που γίνεται η λειτουργία των μεταπτυχιακών φοιτητών και ερευνητών, πρέπει να υπακούει στα αξιοκρατικά κρ</w:t>
      </w:r>
      <w:r>
        <w:rPr>
          <w:rFonts w:eastAsia="Times New Roman" w:cs="Times New Roman"/>
          <w:szCs w:val="24"/>
        </w:rPr>
        <w:t>ιτήρια των ερευνητικών ιδρυμάτων της χώρας και όχι σε άλλου τύπου διαδικασίες.</w:t>
      </w:r>
    </w:p>
    <w:p w14:paraId="73D8567A"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διασφαλίζεται μόνο εάν το σώμα από το οποίο αναδεικνύεται ο </w:t>
      </w:r>
      <w:r>
        <w:rPr>
          <w:rFonts w:eastAsia="Times New Roman" w:cs="Times New Roman"/>
          <w:szCs w:val="24"/>
        </w:rPr>
        <w:t>δ</w:t>
      </w:r>
      <w:r>
        <w:rPr>
          <w:rFonts w:eastAsia="Times New Roman" w:cs="Times New Roman"/>
          <w:szCs w:val="24"/>
        </w:rPr>
        <w:t xml:space="preserve">ιευθυντής, που είναι το πρόσωπο-κλειδί του </w:t>
      </w:r>
      <w:r>
        <w:rPr>
          <w:rFonts w:eastAsia="Times New Roman" w:cs="Times New Roman"/>
          <w:szCs w:val="24"/>
        </w:rPr>
        <w:t>ι</w:t>
      </w:r>
      <w:r>
        <w:rPr>
          <w:rFonts w:eastAsia="Times New Roman" w:cs="Times New Roman"/>
          <w:szCs w:val="24"/>
        </w:rPr>
        <w:t>δρύματος, είναι ακαδημαϊκό σώμα και όχι σώμα υπηρεσιακών παραγόντων</w:t>
      </w:r>
      <w:r>
        <w:rPr>
          <w:rFonts w:eastAsia="Times New Roman" w:cs="Times New Roman"/>
          <w:szCs w:val="24"/>
        </w:rPr>
        <w:t xml:space="preserve"> ή έστω μεικτό. Έκανε ένα μικρό βήμα το νομοθέτημα ως προς αυτό.</w:t>
      </w:r>
    </w:p>
    <w:p w14:paraId="73D8567B"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Δεύτερον, πρέπει να ανοίξει το </w:t>
      </w:r>
      <w:r>
        <w:rPr>
          <w:rFonts w:eastAsia="Times New Roman" w:cs="Times New Roman"/>
          <w:szCs w:val="24"/>
        </w:rPr>
        <w:t>ί</w:t>
      </w:r>
      <w:r>
        <w:rPr>
          <w:rFonts w:eastAsia="Times New Roman" w:cs="Times New Roman"/>
          <w:szCs w:val="24"/>
        </w:rPr>
        <w:t xml:space="preserve">δρυμα γι’ αυτή την ακαδημαϊκή του λειτουργία στα ακαδημαϊκά και ερευνητικά περιβάλλοντα της Ευρώπης, ιδιαίτερα δε της </w:t>
      </w:r>
      <w:r>
        <w:rPr>
          <w:rFonts w:eastAsia="Times New Roman" w:cs="Times New Roman"/>
          <w:szCs w:val="24"/>
        </w:rPr>
        <w:t>β</w:t>
      </w:r>
      <w:r>
        <w:rPr>
          <w:rFonts w:eastAsia="Times New Roman" w:cs="Times New Roman"/>
          <w:szCs w:val="24"/>
        </w:rPr>
        <w:t xml:space="preserve">ορείου Ιταλίας. Δεν έχουμε ένα </w:t>
      </w:r>
      <w:r>
        <w:rPr>
          <w:rFonts w:eastAsia="Times New Roman" w:cs="Times New Roman"/>
          <w:szCs w:val="24"/>
        </w:rPr>
        <w:t>ί</w:t>
      </w:r>
      <w:r>
        <w:rPr>
          <w:rFonts w:eastAsia="Times New Roman" w:cs="Times New Roman"/>
          <w:szCs w:val="24"/>
        </w:rPr>
        <w:t>δρυμα πο</w:t>
      </w:r>
      <w:r>
        <w:rPr>
          <w:rFonts w:eastAsia="Times New Roman" w:cs="Times New Roman"/>
          <w:szCs w:val="24"/>
        </w:rPr>
        <w:t xml:space="preserve">υ αναφέρεται στο παρελθόν και τελειώνει, που κοιμάται σε δάφνες του παρελθόντος. Πρέπει να είναι ένα </w:t>
      </w:r>
      <w:r>
        <w:rPr>
          <w:rFonts w:eastAsia="Times New Roman" w:cs="Times New Roman"/>
          <w:szCs w:val="24"/>
        </w:rPr>
        <w:t>ί</w:t>
      </w:r>
      <w:r>
        <w:rPr>
          <w:rFonts w:eastAsia="Times New Roman" w:cs="Times New Roman"/>
          <w:szCs w:val="24"/>
        </w:rPr>
        <w:t xml:space="preserve">δρυμα που κοιτάει μπροστά και να αξιοποιεί τον ερευνητικό και ιστορικό του πλούτο, για να είναι μπροστά, στην πρωτοπορία της αντίστοιχης έρευνας στη </w:t>
      </w:r>
      <w:r>
        <w:rPr>
          <w:rFonts w:eastAsia="Times New Roman" w:cs="Times New Roman"/>
          <w:szCs w:val="24"/>
        </w:rPr>
        <w:t>β</w:t>
      </w:r>
      <w:r>
        <w:rPr>
          <w:rFonts w:eastAsia="Times New Roman" w:cs="Times New Roman"/>
          <w:szCs w:val="24"/>
        </w:rPr>
        <w:t>όρει</w:t>
      </w:r>
      <w:r>
        <w:rPr>
          <w:rFonts w:eastAsia="Times New Roman" w:cs="Times New Roman"/>
          <w:szCs w:val="24"/>
        </w:rPr>
        <w:t>α Ιταλία. Αυτό σημαίνει επίσης ερευνητικό κέντρο και όχι αυτή η πατέντα της πολιτιστικής διπλωματίας.</w:t>
      </w:r>
    </w:p>
    <w:p w14:paraId="73D8567C"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Τρίτον: Εάν το </w:t>
      </w:r>
      <w:r>
        <w:rPr>
          <w:rFonts w:eastAsia="Times New Roman" w:cs="Times New Roman"/>
          <w:szCs w:val="24"/>
        </w:rPr>
        <w:t>ί</w:t>
      </w:r>
      <w:r>
        <w:rPr>
          <w:rFonts w:eastAsia="Times New Roman" w:cs="Times New Roman"/>
          <w:szCs w:val="24"/>
        </w:rPr>
        <w:t>δρυμα έχει αυτόν τον ακαδημαϊκό-ερευνητικό χαρακτήρα, θα αξιοποιήσει και πρόσθετους πόρους από τα ευρωπαϊκά ερευνητικά κονδύλια, αλλιώς δε</w:t>
      </w:r>
      <w:r>
        <w:rPr>
          <w:rFonts w:eastAsia="Times New Roman" w:cs="Times New Roman"/>
          <w:szCs w:val="24"/>
        </w:rPr>
        <w:t>ν μπαίνει εκεί μέσα.</w:t>
      </w:r>
    </w:p>
    <w:p w14:paraId="73D8567D"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Τέταρτον: Προφανώς χρειάζεται διαχωρισμός και ιδιαίτερη στήριξη για την οικονομική διαχείριση. Συμφωνώ ότι υπάρχει θέμα διαχείρισης, αφού το </w:t>
      </w:r>
      <w:r>
        <w:rPr>
          <w:rFonts w:eastAsia="Times New Roman" w:cs="Times New Roman"/>
          <w:szCs w:val="24"/>
        </w:rPr>
        <w:t>ί</w:t>
      </w:r>
      <w:r>
        <w:rPr>
          <w:rFonts w:eastAsia="Times New Roman" w:cs="Times New Roman"/>
          <w:szCs w:val="24"/>
        </w:rPr>
        <w:t xml:space="preserve">δρυμα αυτό είναι εγκαταλελειμμένο </w:t>
      </w:r>
      <w:r>
        <w:rPr>
          <w:rFonts w:eastAsia="Times New Roman" w:cs="Times New Roman"/>
          <w:szCs w:val="24"/>
        </w:rPr>
        <w:lastRenderedPageBreak/>
        <w:t>από το Υπουργείο Εξωτερικών επί τόσα χρόνια. Δεν υπάρχουν ο</w:t>
      </w:r>
      <w:r>
        <w:rPr>
          <w:rFonts w:eastAsia="Times New Roman" w:cs="Times New Roman"/>
          <w:szCs w:val="24"/>
        </w:rPr>
        <w:t>ύτε υπάλληλοι. Τώρα θέλει να πάρει την πρωτοβουλία;</w:t>
      </w:r>
    </w:p>
    <w:p w14:paraId="73D8567E"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3D8567F"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Βεβαίως χρειαζόμαστε ειδικό προσωπικό, που μπορεί να βρεθεί μέσα από διαδικασίες αξιοκρατίας. Άλλο, λοιπόν, η διαχείριση</w:t>
      </w:r>
      <w:r>
        <w:rPr>
          <w:rFonts w:eastAsia="Times New Roman" w:cs="Times New Roman"/>
          <w:szCs w:val="24"/>
        </w:rPr>
        <w:t xml:space="preserve">, που πρέπει να τη διασφαλίσουμε και άλλο το θέμα του ερευνητικού-ακαδημαϊκού του χαρακτήρα. </w:t>
      </w:r>
    </w:p>
    <w:p w14:paraId="73D85680"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Αναφέρθηκα νωρίτερα στο ζήτημα της αναγκαίας συναίνεσης. Πιστεύω ότι μπορεί να υπάρξει συναίνεση από τη συζήτηση και από την πρόθεση που μπορεί να εκδηλώσει ο κύρ</w:t>
      </w:r>
      <w:r>
        <w:rPr>
          <w:rFonts w:eastAsia="Times New Roman" w:cs="Times New Roman"/>
          <w:szCs w:val="24"/>
        </w:rPr>
        <w:t>ιος Υπουργός. Άκουσα κάποια βήματα θετικά.</w:t>
      </w:r>
    </w:p>
    <w:p w14:paraId="73D85681"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σας πω ότι δεν είναι δυνατόν η συζήτηση για το Ίδρυμα της Βενετίας να γίνεται με το να δυσφημείται το έργο αυτού του </w:t>
      </w:r>
      <w:r>
        <w:rPr>
          <w:rFonts w:eastAsia="Times New Roman" w:cs="Times New Roman"/>
          <w:szCs w:val="24"/>
        </w:rPr>
        <w:t>ι</w:t>
      </w:r>
      <w:r>
        <w:rPr>
          <w:rFonts w:eastAsia="Times New Roman" w:cs="Times New Roman"/>
          <w:szCs w:val="24"/>
        </w:rPr>
        <w:t>δρύματος.</w:t>
      </w:r>
    </w:p>
    <w:p w14:paraId="73D85682"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Ακούστε, δεν ανήκω σε εκείνους οι οποίοι θεωρούν ότι η Ακαδημία Αθ</w:t>
      </w:r>
      <w:r>
        <w:rPr>
          <w:rFonts w:eastAsia="Times New Roman" w:cs="Times New Roman"/>
          <w:szCs w:val="24"/>
        </w:rPr>
        <w:t xml:space="preserve">ηνών είναι το απαύγασμα της επιστημονικής κοινότητας στην Ελλάδα. Έχει άξιους επιστήμονες, εντάξει. Γιατί πρέπει να αποκλειστεί από την κατά τι συμμετοχή της στην εκλογή </w:t>
      </w:r>
      <w:r>
        <w:rPr>
          <w:rFonts w:eastAsia="Times New Roman" w:cs="Times New Roman"/>
          <w:szCs w:val="24"/>
        </w:rPr>
        <w:lastRenderedPageBreak/>
        <w:t>του επιστημονικού διευθυντή; Για ποιον λόγο; Γιατί να αποκλειστεί το Εθνικό Ίδρυμα Ερε</w:t>
      </w:r>
      <w:r>
        <w:rPr>
          <w:rFonts w:eastAsia="Times New Roman" w:cs="Times New Roman"/>
          <w:szCs w:val="24"/>
        </w:rPr>
        <w:t xml:space="preserve">υνών, το αντίστοιχο επιστημονικό </w:t>
      </w:r>
      <w:r>
        <w:rPr>
          <w:rFonts w:eastAsia="Times New Roman" w:cs="Times New Roman"/>
          <w:szCs w:val="24"/>
        </w:rPr>
        <w:t>ί</w:t>
      </w:r>
      <w:r>
        <w:rPr>
          <w:rFonts w:eastAsia="Times New Roman" w:cs="Times New Roman"/>
          <w:szCs w:val="24"/>
        </w:rPr>
        <w:t xml:space="preserve">δρυμα; Γιατί πρέπει να μην ακουστεί η γνώμη των πανεπιστημιακών </w:t>
      </w:r>
      <w:r>
        <w:rPr>
          <w:rFonts w:eastAsia="Times New Roman" w:cs="Times New Roman"/>
          <w:szCs w:val="24"/>
        </w:rPr>
        <w:t>τ</w:t>
      </w:r>
      <w:r>
        <w:rPr>
          <w:rFonts w:eastAsia="Times New Roman" w:cs="Times New Roman"/>
          <w:szCs w:val="24"/>
        </w:rPr>
        <w:t xml:space="preserve">μημάτων των Βυζαντινών Σπουδών και Ιστορικών Σπουδών σε όλη την Ελλάδα, που ήρθαν στην </w:t>
      </w:r>
      <w:r>
        <w:rPr>
          <w:rFonts w:eastAsia="Times New Roman" w:cs="Times New Roman"/>
          <w:szCs w:val="24"/>
        </w:rPr>
        <w:t>ε</w:t>
      </w:r>
      <w:r>
        <w:rPr>
          <w:rFonts w:eastAsia="Times New Roman" w:cs="Times New Roman"/>
          <w:szCs w:val="24"/>
        </w:rPr>
        <w:t>πιτροπή εδώ μέσα στη Βουλή και μας έδωσαν συγκεκριμένες προτάσεις;</w:t>
      </w:r>
    </w:p>
    <w:p w14:paraId="73D8568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w:t>
      </w:r>
      <w:r>
        <w:rPr>
          <w:rFonts w:eastAsia="Times New Roman" w:cs="Times New Roman"/>
          <w:szCs w:val="24"/>
        </w:rPr>
        <w:t xml:space="preserve">λαδή, αν ο Φίλης ως Υπουργός, ή ο Κοτζιάς ως Υπουργός, ή ο </w:t>
      </w:r>
      <w:proofErr w:type="spellStart"/>
      <w:r>
        <w:rPr>
          <w:rFonts w:eastAsia="Times New Roman" w:cs="Times New Roman"/>
          <w:szCs w:val="24"/>
        </w:rPr>
        <w:t>Γαβρόγλου</w:t>
      </w:r>
      <w:proofErr w:type="spellEnd"/>
      <w:r>
        <w:rPr>
          <w:rFonts w:eastAsia="Times New Roman" w:cs="Times New Roman"/>
          <w:szCs w:val="24"/>
        </w:rPr>
        <w:t xml:space="preserve"> ως Υπουργός είναι σήμερα οι εγγυητές της λειτουργίας, ποιος πιστεύει ότι αυτό μπορεί να διαρκέσει για πάντα; Θεσμούς θέλουμε!</w:t>
      </w:r>
    </w:p>
    <w:p w14:paraId="73D8568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παρακαλώ, ολ</w:t>
      </w:r>
      <w:r>
        <w:rPr>
          <w:rFonts w:eastAsia="Times New Roman" w:cs="Times New Roman"/>
          <w:szCs w:val="24"/>
        </w:rPr>
        <w:t>οκληρώστε.</w:t>
      </w:r>
    </w:p>
    <w:p w14:paraId="73D8568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Κύριε Πρόεδρε, συγγνώμη, θα ήθελα την κατανόησή σας για λίγο ακόμα.</w:t>
      </w:r>
    </w:p>
    <w:p w14:paraId="73D85686"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η δική μου άποψη είναι ότι πρέπει να υπάρξει κανονικότητα στη λειτουργία του </w:t>
      </w:r>
      <w:r>
        <w:rPr>
          <w:rFonts w:eastAsia="Times New Roman" w:cs="Times New Roman"/>
          <w:szCs w:val="24"/>
        </w:rPr>
        <w:t>ι</w:t>
      </w:r>
      <w:r>
        <w:rPr>
          <w:rFonts w:eastAsia="Times New Roman" w:cs="Times New Roman"/>
          <w:szCs w:val="24"/>
        </w:rPr>
        <w:t xml:space="preserve">δρύματος. Και σας τονίζω ότι η πρωτοβουλία να συγκροτήσουμε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ιδικώ</w:t>
      </w:r>
      <w:r>
        <w:rPr>
          <w:rFonts w:eastAsia="Times New Roman" w:cs="Times New Roman"/>
          <w:szCs w:val="24"/>
        </w:rPr>
        <w:t xml:space="preserve">ν για το </w:t>
      </w:r>
      <w:r>
        <w:rPr>
          <w:rFonts w:eastAsia="Times New Roman" w:cs="Times New Roman"/>
          <w:szCs w:val="24"/>
        </w:rPr>
        <w:t>ί</w:t>
      </w:r>
      <w:r>
        <w:rPr>
          <w:rFonts w:eastAsia="Times New Roman" w:cs="Times New Roman"/>
          <w:szCs w:val="24"/>
        </w:rPr>
        <w:t xml:space="preserve">δρυμα </w:t>
      </w:r>
      <w:r>
        <w:rPr>
          <w:rFonts w:eastAsia="Times New Roman" w:cs="Times New Roman"/>
          <w:szCs w:val="24"/>
        </w:rPr>
        <w:lastRenderedPageBreak/>
        <w:t>είναι ένα δείγμα προδικασίας καλής νομοθέτησης και όχι να φέρνουμε εδώ μεταξύ μας την τελευταία στιγμή αλλαγές που δεν καταλαβαίνει κανένας στον νόμο.</w:t>
      </w:r>
    </w:p>
    <w:p w14:paraId="73D85687"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Άκουσα τον κ. Βενιζέλο για τα ζητήματα που ήθελε ο ίδιος να πει, πέρα από τα θέματα της Β</w:t>
      </w:r>
      <w:r>
        <w:rPr>
          <w:rFonts w:eastAsia="Times New Roman" w:cs="Times New Roman"/>
          <w:szCs w:val="24"/>
        </w:rPr>
        <w:t xml:space="preserve">ενετίας, για την οικονομική πολιτική. Λυπούμαι, αλλά κάθε τόσο μας δίνει μια άλλη εικόνα της δικής του ευθύνης. Το 2014 ο </w:t>
      </w:r>
      <w:r>
        <w:rPr>
          <w:rFonts w:eastAsia="Times New Roman" w:cs="Times New Roman"/>
          <w:szCs w:val="24"/>
        </w:rPr>
        <w:t>π</w:t>
      </w:r>
      <w:r>
        <w:rPr>
          <w:rFonts w:eastAsia="Times New Roman" w:cs="Times New Roman"/>
          <w:szCs w:val="24"/>
        </w:rPr>
        <w:t>ροϋπολογισμός είχε στόχο 1,5% για πρωτογενές πλεόνασμα και τα επίσημα στοιχεία που δημοσιεύτηκαν προ ημερών λένε ότι έπιασε μόλις 0,3</w:t>
      </w:r>
      <w:r>
        <w:rPr>
          <w:rFonts w:eastAsia="Times New Roman" w:cs="Times New Roman"/>
          <w:szCs w:val="24"/>
        </w:rPr>
        <w:t>%, δηλαδή 2 δισεκατομμύρια λιγότερο από τον στόχο.</w:t>
      </w:r>
    </w:p>
    <w:p w14:paraId="73D85688"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θυμίζω ότι πλειοδοτήσατε, κύριε Βενιζέλο, το </w:t>
      </w:r>
      <w:r>
        <w:rPr>
          <w:rFonts w:eastAsia="Times New Roman" w:cs="Times New Roman"/>
          <w:szCs w:val="24"/>
          <w:lang w:val="en-US"/>
        </w:rPr>
        <w:t>e</w:t>
      </w:r>
      <w:r w:rsidRPr="00E50A15">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που δεν ήταν η συμφωνία των πιστωτών -ζητούσαν περισσότερα οι πιστωτές- αλλά ήταν οι ευσεβείς σας πόθοι και για να υπάρξει συμφωνία με τους πιστωτές, θα έπρεπε να υπάρξουν τόσα και άλλα τόσα μέτρα από όσα έλεγε το </w:t>
      </w:r>
      <w:r>
        <w:rPr>
          <w:rFonts w:eastAsia="Times New Roman" w:cs="Times New Roman"/>
          <w:szCs w:val="24"/>
          <w:lang w:val="en-US"/>
        </w:rPr>
        <w:t>e</w:t>
      </w:r>
      <w:r w:rsidRPr="00E50A15">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w:t>
      </w:r>
    </w:p>
    <w:p w14:paraId="73D8568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w:t>
      </w:r>
      <w:r>
        <w:rPr>
          <w:rFonts w:eastAsia="Times New Roman" w:cs="Times New Roman"/>
          <w:szCs w:val="24"/>
        </w:rPr>
        <w:t xml:space="preserve">γισμός, λοιπόν, του 2014 είχε εκτροχιαστεί. Αυτό το πιστοποίησε και ο Σόιμπλε, λέγοντας ότι ο κ. Σαμαράς του ζήτησε να υπάρξει μια μικρή αναστολή, ένα μικρό διάλειμμα για πολιτικούς λόγους στην υλοποίηση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lastRenderedPageBreak/>
        <w:t>του 2014. Είχε εκτροχιαστεί. Η έκ</w:t>
      </w:r>
      <w:r>
        <w:rPr>
          <w:rFonts w:eastAsia="Times New Roman" w:cs="Times New Roman"/>
          <w:szCs w:val="24"/>
        </w:rPr>
        <w:t>θεση του ΔΝΤ καταρρίπτει τους ισχυρισμούς ότι δήθεν ήμασταν λίγο πριν την έξοδο από το μνημόνιο με πιστοληπτική γραμμή.</w:t>
      </w:r>
    </w:p>
    <w:p w14:paraId="73D8568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Αποφασίστε, επιτέλους, τι νούμερα έχει το </w:t>
      </w:r>
      <w:r>
        <w:rPr>
          <w:rFonts w:eastAsia="Times New Roman" w:cs="Times New Roman"/>
          <w:szCs w:val="24"/>
          <w:lang w:val="en-US"/>
        </w:rPr>
        <w:t>PSI</w:t>
      </w:r>
      <w:r>
        <w:rPr>
          <w:rFonts w:eastAsia="Times New Roman" w:cs="Times New Roman"/>
          <w:szCs w:val="24"/>
        </w:rPr>
        <w:t>, διότι στις 19-7-2015 στην «</w:t>
      </w:r>
      <w:r>
        <w:rPr>
          <w:rFonts w:eastAsia="Times New Roman" w:cs="Times New Roman"/>
          <w:szCs w:val="24"/>
        </w:rPr>
        <w:t>ΚΑΘΗΜΕΡΙΝΗ</w:t>
      </w:r>
      <w:r>
        <w:rPr>
          <w:rFonts w:eastAsia="Times New Roman" w:cs="Times New Roman"/>
          <w:szCs w:val="24"/>
        </w:rPr>
        <w:t>» μας λέτε ότι η ονομαστική μείωση του χρέους ήταν 1</w:t>
      </w:r>
      <w:r>
        <w:rPr>
          <w:rFonts w:eastAsia="Times New Roman" w:cs="Times New Roman"/>
          <w:szCs w:val="24"/>
        </w:rPr>
        <w:t xml:space="preserve">26 δισεκατομμύρια ευρώ με το </w:t>
      </w:r>
      <w:r>
        <w:rPr>
          <w:rFonts w:eastAsia="Times New Roman" w:cs="Times New Roman"/>
          <w:szCs w:val="24"/>
          <w:lang w:val="en-US"/>
        </w:rPr>
        <w:t>PSI</w:t>
      </w:r>
      <w:r>
        <w:rPr>
          <w:rFonts w:eastAsia="Times New Roman" w:cs="Times New Roman"/>
          <w:szCs w:val="24"/>
        </w:rPr>
        <w:t xml:space="preserve">, στις 8-12-2016 με δική σας ανάρτηση στο </w:t>
      </w:r>
      <w:r>
        <w:rPr>
          <w:rFonts w:eastAsia="Times New Roman" w:cs="Times New Roman"/>
          <w:szCs w:val="24"/>
          <w:lang w:val="en-US"/>
        </w:rPr>
        <w:t>Facebook</w:t>
      </w:r>
      <w:r>
        <w:rPr>
          <w:rFonts w:eastAsia="Times New Roman" w:cs="Times New Roman"/>
          <w:szCs w:val="24"/>
        </w:rPr>
        <w:t xml:space="preserve"> μιλούσατε για 106 δισεκατομμύρια ευρώ και το ντοκουμέντο της Τράπεζας της Ελλάδος λέει την αλήθεια, ότι μόνο 51,2 δισεκατομμύρια ευρώ είναι το κέρδος από το </w:t>
      </w:r>
      <w:r>
        <w:rPr>
          <w:rFonts w:eastAsia="Times New Roman" w:cs="Times New Roman"/>
          <w:szCs w:val="24"/>
          <w:lang w:val="en-US"/>
        </w:rPr>
        <w:t>PSI</w:t>
      </w:r>
      <w:r>
        <w:rPr>
          <w:rFonts w:eastAsia="Times New Roman" w:cs="Times New Roman"/>
          <w:szCs w:val="24"/>
        </w:rPr>
        <w:t>, δεδομένου ό</w:t>
      </w:r>
      <w:r>
        <w:rPr>
          <w:rFonts w:eastAsia="Times New Roman" w:cs="Times New Roman"/>
          <w:szCs w:val="24"/>
        </w:rPr>
        <w:t xml:space="preserve">τι υπήρξε </w:t>
      </w:r>
      <w:proofErr w:type="spellStart"/>
      <w:r>
        <w:rPr>
          <w:rFonts w:eastAsia="Times New Roman" w:cs="Times New Roman"/>
          <w:szCs w:val="24"/>
        </w:rPr>
        <w:t>ανακεφαλαιοποίηση</w:t>
      </w:r>
      <w:proofErr w:type="spellEnd"/>
      <w:r>
        <w:rPr>
          <w:rFonts w:eastAsia="Times New Roman" w:cs="Times New Roman"/>
          <w:szCs w:val="24"/>
        </w:rPr>
        <w:t xml:space="preserve"> τραπεζών, νέα δάνεια και λοιπά.</w:t>
      </w:r>
    </w:p>
    <w:p w14:paraId="73D8568B"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Έχει σημασία η συζήτηση για το παρελθόν; Βεβαίως, διότι αποδεικνύει μέσα από τη σύγκριση την πορεία από το 2015 και μετά, που είναι μια πορεία με μεγάλες δυσκολίες -δεν το κρύβουμε- με μεγάλους συ</w:t>
      </w:r>
      <w:r>
        <w:rPr>
          <w:rFonts w:eastAsia="Times New Roman" w:cs="Times New Roman"/>
          <w:szCs w:val="24"/>
        </w:rPr>
        <w:t>μβιβασμούς και εκβιασμούς -δεν το κρύβουμε- αλλά μια πορεία με αλήθεια. Και η αλήθεια είναι ότι τώρα θα βγούμε σε μεγάλο βαθμό από το πρόβλημα των δανειακών προγραμμάτων.</w:t>
      </w:r>
    </w:p>
    <w:p w14:paraId="73D8568C"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w:t>
      </w:r>
    </w:p>
    <w:p w14:paraId="73D8568D" w14:textId="77777777" w:rsidR="00D41FAB" w:rsidRDefault="001456E4">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3D8568E"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Φίλη. </w:t>
      </w:r>
    </w:p>
    <w:p w14:paraId="73D8568F"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η κ. Αναγνωστοπούλου Αθανασία από τον ΣΥΡΙΖΑ. Ακολουθεί ο κ. Τασούλας και η κ. Κεφαλογιάννη, για να κλείσουμε τη διαδικασία με την κ. </w:t>
      </w:r>
      <w:proofErr w:type="spellStart"/>
      <w:r>
        <w:rPr>
          <w:rFonts w:eastAsia="Times New Roman" w:cs="Times New Roman"/>
          <w:szCs w:val="24"/>
        </w:rPr>
        <w:t>Λιβανίου</w:t>
      </w:r>
      <w:proofErr w:type="spellEnd"/>
      <w:r>
        <w:rPr>
          <w:rFonts w:eastAsia="Times New Roman" w:cs="Times New Roman"/>
          <w:szCs w:val="24"/>
        </w:rPr>
        <w:t xml:space="preserve">, τον κ. </w:t>
      </w:r>
      <w:proofErr w:type="spellStart"/>
      <w:r>
        <w:rPr>
          <w:rFonts w:eastAsia="Times New Roman" w:cs="Times New Roman"/>
          <w:szCs w:val="24"/>
        </w:rPr>
        <w:t>Μουμουλίδη</w:t>
      </w:r>
      <w:proofErr w:type="spellEnd"/>
      <w:r>
        <w:rPr>
          <w:rFonts w:eastAsia="Times New Roman" w:cs="Times New Roman"/>
          <w:szCs w:val="24"/>
        </w:rPr>
        <w:t xml:space="preserve"> και τον κ. </w:t>
      </w:r>
      <w:proofErr w:type="spellStart"/>
      <w:r>
        <w:rPr>
          <w:rFonts w:eastAsia="Times New Roman" w:cs="Times New Roman"/>
          <w:szCs w:val="24"/>
        </w:rPr>
        <w:t>Στύλιο</w:t>
      </w:r>
      <w:proofErr w:type="spellEnd"/>
      <w:r>
        <w:rPr>
          <w:rFonts w:eastAsia="Times New Roman" w:cs="Times New Roman"/>
          <w:szCs w:val="24"/>
        </w:rPr>
        <w:t>. Βέ</w:t>
      </w:r>
      <w:r>
        <w:rPr>
          <w:rFonts w:eastAsia="Times New Roman" w:cs="Times New Roman"/>
          <w:szCs w:val="24"/>
        </w:rPr>
        <w:t xml:space="preserve">βαια, είναι και οι δευτερολογίες, όπως είπαμε και ο Υπουργός. </w:t>
      </w:r>
    </w:p>
    <w:p w14:paraId="73D85690"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Είναι και οι εισηγητές για δευτερολογίες.</w:t>
      </w:r>
    </w:p>
    <w:p w14:paraId="73D85691"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Και οι Κοινοβουλευτικοί Εκπρόσωποι.</w:t>
      </w:r>
    </w:p>
    <w:p w14:paraId="73D85692"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Το είπαμε ότι θα δευτερολογήσουν όσοι επιθ</w:t>
      </w:r>
      <w:r>
        <w:rPr>
          <w:rFonts w:eastAsia="Times New Roman" w:cs="Times New Roman"/>
          <w:szCs w:val="24"/>
        </w:rPr>
        <w:t>υμούν.</w:t>
      </w:r>
    </w:p>
    <w:p w14:paraId="73D8569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Αναγνωστοπούλου, έχετε τον λόγο για επτά λεπτά. </w:t>
      </w:r>
    </w:p>
    <w:p w14:paraId="73D8569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73D8569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γεγονός ότι συζητείται για πρώτη φορά στην ελληνική Βουλή ένα θέμα, όπως είναι αυτό του Ινστιτο</w:t>
      </w:r>
      <w:r>
        <w:rPr>
          <w:rFonts w:eastAsia="Times New Roman" w:cs="Times New Roman"/>
          <w:szCs w:val="24"/>
        </w:rPr>
        <w:t>ύτου της Βενετίας, είναι ήδη πάρα πολύ σημαντικό. Από την ίδρυσή του μέχρι σήμερα ποτέ στη Βουλή δεν είχε τεθεί τέτοιο ζήτημα.</w:t>
      </w:r>
    </w:p>
    <w:p w14:paraId="73D85696"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Όπως είπε και ο συνάδελφος κ. </w:t>
      </w:r>
      <w:proofErr w:type="spellStart"/>
      <w:r>
        <w:rPr>
          <w:rFonts w:eastAsia="Times New Roman" w:cs="Times New Roman"/>
          <w:szCs w:val="24"/>
        </w:rPr>
        <w:t>Δουζίνας</w:t>
      </w:r>
      <w:proofErr w:type="spellEnd"/>
      <w:r>
        <w:rPr>
          <w:rFonts w:eastAsia="Times New Roman" w:cs="Times New Roman"/>
          <w:szCs w:val="24"/>
        </w:rPr>
        <w:t xml:space="preserve">, η Βουλή έχει και παιδευτικό χαρακτήρα. </w:t>
      </w:r>
    </w:p>
    <w:p w14:paraId="73D8569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περισσότερος κόσμος, αλλά και Βουλευτές, άνδρες και γυναίκες, ακόμα και του </w:t>
      </w:r>
      <w:r>
        <w:rPr>
          <w:rFonts w:eastAsia="Times New Roman" w:cs="Times New Roman"/>
          <w:szCs w:val="24"/>
        </w:rPr>
        <w:t>κ</w:t>
      </w:r>
      <w:r>
        <w:rPr>
          <w:rFonts w:eastAsia="Times New Roman" w:cs="Times New Roman"/>
          <w:szCs w:val="24"/>
        </w:rPr>
        <w:t xml:space="preserve">όμματός μου, της Κοινοβουλευτικής μου Ομάδας, δεν γνώριζαν τι ήταν αυτό το </w:t>
      </w:r>
      <w:r>
        <w:rPr>
          <w:rFonts w:eastAsia="Times New Roman" w:cs="Times New Roman"/>
          <w:szCs w:val="24"/>
        </w:rPr>
        <w:t>ι</w:t>
      </w:r>
      <w:r>
        <w:rPr>
          <w:rFonts w:eastAsia="Times New Roman" w:cs="Times New Roman"/>
          <w:szCs w:val="24"/>
        </w:rPr>
        <w:t xml:space="preserve">νστιτούτο. Καλό, λοιπόν, είναι με την αφορμή </w:t>
      </w:r>
      <w:r>
        <w:rPr>
          <w:rFonts w:eastAsia="Times New Roman" w:cs="Times New Roman"/>
          <w:szCs w:val="24"/>
        </w:rPr>
        <w:t xml:space="preserve">αυτή </w:t>
      </w:r>
      <w:r>
        <w:rPr>
          <w:rFonts w:eastAsia="Times New Roman" w:cs="Times New Roman"/>
          <w:szCs w:val="24"/>
        </w:rPr>
        <w:t>που δόθηκε να συζητηθεί, να μάθουμε τι είναι αυτό τ</w:t>
      </w:r>
      <w:r>
        <w:rPr>
          <w:rFonts w:eastAsia="Times New Roman" w:cs="Times New Roman"/>
          <w:szCs w:val="24"/>
        </w:rPr>
        <w:t xml:space="preserve">ο </w:t>
      </w:r>
      <w:r>
        <w:rPr>
          <w:rFonts w:eastAsia="Times New Roman" w:cs="Times New Roman"/>
          <w:szCs w:val="24"/>
        </w:rPr>
        <w:t>ι</w:t>
      </w:r>
      <w:r>
        <w:rPr>
          <w:rFonts w:eastAsia="Times New Roman" w:cs="Times New Roman"/>
          <w:szCs w:val="24"/>
        </w:rPr>
        <w:t>νστιτούτο και γιατί έχει τόσο μεγάλη σημασία.</w:t>
      </w:r>
    </w:p>
    <w:p w14:paraId="73D8569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Ειπώθηκαν πολλά. Εγώ θα σταθώ σε δύο, τρία.</w:t>
      </w:r>
    </w:p>
    <w:p w14:paraId="73D8569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Πρώτον, αυτό το </w:t>
      </w:r>
      <w:r>
        <w:rPr>
          <w:rFonts w:eastAsia="Times New Roman" w:cs="Times New Roman"/>
          <w:szCs w:val="24"/>
        </w:rPr>
        <w:t>ι</w:t>
      </w:r>
      <w:r>
        <w:rPr>
          <w:rFonts w:eastAsia="Times New Roman" w:cs="Times New Roman"/>
          <w:szCs w:val="24"/>
        </w:rPr>
        <w:t xml:space="preserve">νστιτούτο δεν είναι μόνον το παλαιότερο </w:t>
      </w:r>
      <w:r>
        <w:rPr>
          <w:rFonts w:eastAsia="Times New Roman" w:cs="Times New Roman"/>
          <w:szCs w:val="24"/>
        </w:rPr>
        <w:t>ι</w:t>
      </w:r>
      <w:r>
        <w:rPr>
          <w:rFonts w:eastAsia="Times New Roman" w:cs="Times New Roman"/>
          <w:szCs w:val="24"/>
        </w:rPr>
        <w:t>νστιτούτο που έχουμε στο εξωτερικό, αλλά είναι ο αρχαιότερος ερευνητικός θεσμός για ιστορικές σπουδές και</w:t>
      </w:r>
      <w:r>
        <w:rPr>
          <w:rFonts w:eastAsia="Times New Roman" w:cs="Times New Roman"/>
          <w:szCs w:val="24"/>
        </w:rPr>
        <w:t xml:space="preserve"> ο μοναδικός που έχουμε. Η σημασία που έχει η ιστορία και γιατί αυτή η κοινότητα της Βενετίας το κατάλαβε είναι πολύ σημαντικό.</w:t>
      </w:r>
    </w:p>
    <w:p w14:paraId="73D8569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Να υπενθυμίσω επίσης ότι στη Βενετία -την άλλοτε </w:t>
      </w:r>
      <w:proofErr w:type="spellStart"/>
      <w:r>
        <w:rPr>
          <w:rFonts w:eastAsia="Times New Roman" w:cs="Times New Roman"/>
          <w:szCs w:val="24"/>
        </w:rPr>
        <w:t>Γαληνοτάτη</w:t>
      </w:r>
      <w:proofErr w:type="spellEnd"/>
      <w:r>
        <w:rPr>
          <w:rFonts w:eastAsia="Times New Roman" w:cs="Times New Roman"/>
          <w:szCs w:val="24"/>
        </w:rPr>
        <w:t xml:space="preserve"> Βενετική Δημοκρατία- υπάρχει ένα τεράστιο αρχειακό υλικό. Όπως κάθε </w:t>
      </w:r>
      <w:r>
        <w:rPr>
          <w:rFonts w:eastAsia="Times New Roman" w:cs="Times New Roman"/>
          <w:szCs w:val="24"/>
        </w:rPr>
        <w:t xml:space="preserve">ισχυρή δημοκρατία -με ή χωρίς εισαγωγικά-, όπως κάθε ισχυρή κρατική δομή, όπως ήταν η Βενετία, κράταγε αρχείο για τα πάντα. Άρα η σημασία αυτού του </w:t>
      </w:r>
      <w:r>
        <w:rPr>
          <w:rFonts w:eastAsia="Times New Roman" w:cs="Times New Roman"/>
          <w:szCs w:val="24"/>
        </w:rPr>
        <w:t>ι</w:t>
      </w:r>
      <w:r>
        <w:rPr>
          <w:rFonts w:eastAsia="Times New Roman" w:cs="Times New Roman"/>
          <w:szCs w:val="24"/>
        </w:rPr>
        <w:t>νστιτούτου για την έρευνα στην ιστορία είναι πολύ μεγάλη.</w:t>
      </w:r>
    </w:p>
    <w:p w14:paraId="73D8569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άλλο. Αυτό το </w:t>
      </w:r>
      <w:r>
        <w:rPr>
          <w:rFonts w:eastAsia="Times New Roman" w:cs="Times New Roman"/>
          <w:szCs w:val="24"/>
        </w:rPr>
        <w:t>ι</w:t>
      </w:r>
      <w:r>
        <w:rPr>
          <w:rFonts w:eastAsia="Times New Roman" w:cs="Times New Roman"/>
          <w:szCs w:val="24"/>
        </w:rPr>
        <w:t xml:space="preserve">νστιτούτο </w:t>
      </w:r>
      <w:r>
        <w:rPr>
          <w:rFonts w:eastAsia="Times New Roman" w:cs="Times New Roman"/>
          <w:szCs w:val="24"/>
        </w:rPr>
        <w:t>βρίσκεται δίπλα στη Μαρκιανή Βιβλιοθήκη. Πρέπει να ξέρουμε ότι αυτός που μεταλαμπάδευσε τ</w:t>
      </w:r>
      <w:r>
        <w:rPr>
          <w:rFonts w:eastAsia="Times New Roman" w:cs="Times New Roman"/>
          <w:szCs w:val="24"/>
        </w:rPr>
        <w:t>ον πολιτισμό της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ρχαιότητα</w:t>
      </w:r>
      <w:r>
        <w:rPr>
          <w:rFonts w:eastAsia="Times New Roman" w:cs="Times New Roman"/>
          <w:szCs w:val="24"/>
        </w:rPr>
        <w:t>ς</w:t>
      </w:r>
      <w:r>
        <w:rPr>
          <w:rFonts w:eastAsia="Times New Roman" w:cs="Times New Roman"/>
          <w:szCs w:val="24"/>
        </w:rPr>
        <w:t xml:space="preserve"> στη Δύση, έτσι όπως τ</w:t>
      </w:r>
      <w:r>
        <w:rPr>
          <w:rFonts w:eastAsia="Times New Roman" w:cs="Times New Roman"/>
          <w:szCs w:val="24"/>
        </w:rPr>
        <w:t>ο</w:t>
      </w:r>
      <w:r>
        <w:rPr>
          <w:rFonts w:eastAsia="Times New Roman" w:cs="Times New Roman"/>
          <w:szCs w:val="24"/>
        </w:rPr>
        <w:t>ν είχε επεξεργαστεί και το Βυζάντιο, ήταν ο Βησσαρίωνας με τους τετρακόσιους ογδόντα κώδικες στα ελληνικά και διακόσ</w:t>
      </w:r>
      <w:r>
        <w:rPr>
          <w:rFonts w:eastAsia="Times New Roman" w:cs="Times New Roman"/>
          <w:szCs w:val="24"/>
        </w:rPr>
        <w:t xml:space="preserve">ιους πενήντα στα λατινικά στη Μαρκιανή Βιβλιοθήκη. Το </w:t>
      </w:r>
      <w:r>
        <w:rPr>
          <w:rFonts w:eastAsia="Times New Roman" w:cs="Times New Roman"/>
          <w:szCs w:val="24"/>
        </w:rPr>
        <w:t>ι</w:t>
      </w:r>
      <w:r>
        <w:rPr>
          <w:rFonts w:eastAsia="Times New Roman" w:cs="Times New Roman"/>
          <w:szCs w:val="24"/>
        </w:rPr>
        <w:t>νστιτούτο, δηλαδή, αυτό βρίσκεται στην καρδιά του αφηγήματος της Δύσης για την Αναγέννηση. Σε αυτό το αφήγημα αυτός ο τότε ελληνικός κόσμος είχε τεράστια και καθοριστική συμβολή.</w:t>
      </w:r>
    </w:p>
    <w:p w14:paraId="73D8569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Τι μας ενδιαφέρει στο </w:t>
      </w:r>
      <w:r>
        <w:rPr>
          <w:rFonts w:eastAsia="Times New Roman" w:cs="Times New Roman"/>
          <w:szCs w:val="24"/>
        </w:rPr>
        <w:t>σήμερα; Όχι μόνον να ανατρέξουμε σε αυτό το τεράστιο υλικό που υπάρχει και στη Μαρκιανή Βιβλιοθήκη, αλλά και στα αρχεία της Βενετίας, αλλά και πώς αυτή η έρευνα θα συμβάλει πάρα πολύ στις σύγχρονες σπουδές και έρευνες για την ιστορία. Δεν μας ενδιαφέρει, δ</w:t>
      </w:r>
      <w:r>
        <w:rPr>
          <w:rFonts w:eastAsia="Times New Roman" w:cs="Times New Roman"/>
          <w:szCs w:val="24"/>
        </w:rPr>
        <w:t xml:space="preserve">ηλαδή, μόνον ως </w:t>
      </w:r>
      <w:r>
        <w:rPr>
          <w:rFonts w:eastAsia="Times New Roman" w:cs="Times New Roman"/>
          <w:szCs w:val="24"/>
        </w:rPr>
        <w:lastRenderedPageBreak/>
        <w:t xml:space="preserve">μνημειακό μουσείο. Ο κ. </w:t>
      </w:r>
      <w:proofErr w:type="spellStart"/>
      <w:r>
        <w:rPr>
          <w:rFonts w:eastAsia="Times New Roman" w:cs="Times New Roman"/>
          <w:szCs w:val="24"/>
        </w:rPr>
        <w:t>Δουζίνας</w:t>
      </w:r>
      <w:proofErr w:type="spellEnd"/>
      <w:r>
        <w:rPr>
          <w:rFonts w:eastAsia="Times New Roman" w:cs="Times New Roman"/>
          <w:szCs w:val="24"/>
        </w:rPr>
        <w:t xml:space="preserve"> τα εξήγησε πάρα πολύ καλά για την έρευνα και θα τα καταστρέψω αν επανέλθω. Αυτό που βλέπουμε είναι ο τεράστιος ερευνητικής σημασίας χαρακτήρας του Ινστιτούτου της Βενετίας.</w:t>
      </w:r>
    </w:p>
    <w:p w14:paraId="73D8569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ελληνικό κράτος δεν ευτύχησε με</w:t>
      </w:r>
      <w:r>
        <w:rPr>
          <w:rFonts w:eastAsia="Times New Roman" w:cs="Times New Roman"/>
          <w:szCs w:val="24"/>
        </w:rPr>
        <w:t xml:space="preserve">τά την ίδρυση του </w:t>
      </w:r>
      <w:r>
        <w:rPr>
          <w:rFonts w:eastAsia="Times New Roman" w:cs="Times New Roman"/>
          <w:szCs w:val="24"/>
        </w:rPr>
        <w:t>ι</w:t>
      </w:r>
      <w:r>
        <w:rPr>
          <w:rFonts w:eastAsia="Times New Roman" w:cs="Times New Roman"/>
          <w:szCs w:val="24"/>
        </w:rPr>
        <w:t xml:space="preserve">νστιτούτου, όταν ακόμα δεν υπήρχε νομοθεσία, δεν υπήρχαν ερευνητικά κέντρα, δεν υπήρχε τίποτα, παρά μόνον η Ακαδημία Αθηνών, να φτιάξει ένα θεσμικό πλαίσιο που να οριοθετεί τη λειτουργία αυτού του </w:t>
      </w:r>
      <w:r>
        <w:rPr>
          <w:rFonts w:eastAsia="Times New Roman" w:cs="Times New Roman"/>
          <w:szCs w:val="24"/>
        </w:rPr>
        <w:t>ι</w:t>
      </w:r>
      <w:r>
        <w:rPr>
          <w:rFonts w:eastAsia="Times New Roman" w:cs="Times New Roman"/>
          <w:szCs w:val="24"/>
        </w:rPr>
        <w:t>νστιτούτου. Σήμερα βέβαια έχουμε νομοθε</w:t>
      </w:r>
      <w:r>
        <w:rPr>
          <w:rFonts w:eastAsia="Times New Roman" w:cs="Times New Roman"/>
          <w:szCs w:val="24"/>
        </w:rPr>
        <w:t>σία. Δεν ευτύχησε το ελληνικό κράτος να φτιάξει μια αντίστοιχη Γαλλική Αρχαιολογική Σχολή, της οποίας η εξωστρέφεια και το κύρος δεν οφείλονται ούτε στις δράσεις που κάνει ούτε στην πολιτιστική διπλωματία ούτε σε τίποτα τέτοιο. Οφείλεται στα συνέδρια και κ</w:t>
      </w:r>
      <w:r>
        <w:rPr>
          <w:rFonts w:eastAsia="Times New Roman" w:cs="Times New Roman"/>
          <w:szCs w:val="24"/>
        </w:rPr>
        <w:t>υρίως σε αυτά τα περίφημα «</w:t>
      </w:r>
      <w:r>
        <w:rPr>
          <w:rFonts w:eastAsia="Times New Roman" w:cs="Times New Roman"/>
          <w:szCs w:val="24"/>
          <w:lang w:val="en-US"/>
        </w:rPr>
        <w:t>Bulletin</w:t>
      </w:r>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Correspondance</w:t>
      </w:r>
      <w:proofErr w:type="spellEnd"/>
      <w:r>
        <w:rPr>
          <w:rFonts w:eastAsia="Times New Roman" w:cs="Times New Roman"/>
          <w:szCs w:val="24"/>
        </w:rPr>
        <w:t xml:space="preserve"> </w:t>
      </w:r>
      <w:r>
        <w:rPr>
          <w:rFonts w:eastAsia="Times New Roman" w:cs="Times New Roman"/>
          <w:szCs w:val="24"/>
          <w:lang w:val="en-US"/>
        </w:rPr>
        <w:t>Hell</w:t>
      </w:r>
      <w:r>
        <w:rPr>
          <w:rFonts w:eastAsia="Times New Roman" w:cs="Times New Roman"/>
          <w:szCs w:val="24"/>
        </w:rPr>
        <w:t>e</w:t>
      </w:r>
      <w:proofErr w:type="spellStart"/>
      <w:r>
        <w:rPr>
          <w:rFonts w:eastAsia="Times New Roman" w:cs="Times New Roman"/>
          <w:szCs w:val="24"/>
          <w:lang w:val="en-US"/>
        </w:rPr>
        <w:t>nique</w:t>
      </w:r>
      <w:proofErr w:type="spellEnd"/>
      <w:r>
        <w:rPr>
          <w:rFonts w:eastAsia="Times New Roman" w:cs="Times New Roman"/>
          <w:szCs w:val="24"/>
        </w:rPr>
        <w:t xml:space="preserve">», </w:t>
      </w:r>
      <w:r>
        <w:rPr>
          <w:rFonts w:eastAsia="Times New Roman" w:cs="Times New Roman"/>
          <w:szCs w:val="24"/>
        </w:rPr>
        <w:t xml:space="preserve">στα οποία </w:t>
      </w:r>
      <w:r>
        <w:rPr>
          <w:rFonts w:eastAsia="Times New Roman" w:cs="Times New Roman"/>
          <w:szCs w:val="24"/>
        </w:rPr>
        <w:t>έχουμε απίστευτες, χιλιάδες δημοσιεύσεις. Ένα τέτοιο ίδρυμα θέλουμε και ένα τέτοιο ίδρυμα προσπάθησαν να κάνουν σημαντικές προσωπικότητες στις οποίες αναφερθήκατε πολλοί και πολλέ</w:t>
      </w:r>
      <w:r>
        <w:rPr>
          <w:rFonts w:eastAsia="Times New Roman" w:cs="Times New Roman"/>
          <w:szCs w:val="24"/>
        </w:rPr>
        <w:t xml:space="preserve">ς από εσάς, όπως ο </w:t>
      </w:r>
      <w:proofErr w:type="spellStart"/>
      <w:r>
        <w:rPr>
          <w:rFonts w:eastAsia="Times New Roman" w:cs="Times New Roman"/>
          <w:szCs w:val="24"/>
        </w:rPr>
        <w:t>Μανούσακας</w:t>
      </w:r>
      <w:proofErr w:type="spellEnd"/>
      <w:r>
        <w:rPr>
          <w:rFonts w:eastAsia="Times New Roman" w:cs="Times New Roman"/>
          <w:szCs w:val="24"/>
        </w:rPr>
        <w:t>, ο Παναγιωτάκης και άλλοι, με το περίφημο περιοδικό «</w:t>
      </w:r>
      <w:r>
        <w:rPr>
          <w:rFonts w:eastAsia="Times New Roman" w:cs="Times New Roman"/>
          <w:szCs w:val="24"/>
        </w:rPr>
        <w:t>ΘΗΣΑΥΡΙΣΜΑΤΑ</w:t>
      </w:r>
      <w:r>
        <w:rPr>
          <w:rFonts w:eastAsia="Times New Roman" w:cs="Times New Roman"/>
          <w:szCs w:val="24"/>
        </w:rPr>
        <w:t xml:space="preserve">» του ίδιου του </w:t>
      </w:r>
      <w:r>
        <w:rPr>
          <w:rFonts w:eastAsia="Times New Roman" w:cs="Times New Roman"/>
          <w:szCs w:val="24"/>
        </w:rPr>
        <w:t>ι</w:t>
      </w:r>
      <w:r>
        <w:rPr>
          <w:rFonts w:eastAsia="Times New Roman" w:cs="Times New Roman"/>
          <w:szCs w:val="24"/>
        </w:rPr>
        <w:t xml:space="preserve">νστιτούτου. </w:t>
      </w:r>
    </w:p>
    <w:p w14:paraId="73D8569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Ήθελα να πω -τα είπε και ο Νίκος Φίλης και ο Νίκος </w:t>
      </w:r>
      <w:proofErr w:type="spellStart"/>
      <w:r>
        <w:rPr>
          <w:rFonts w:eastAsia="Times New Roman" w:cs="Times New Roman"/>
          <w:szCs w:val="24"/>
        </w:rPr>
        <w:t>Ξυδάκης</w:t>
      </w:r>
      <w:proofErr w:type="spellEnd"/>
      <w:r>
        <w:rPr>
          <w:rFonts w:eastAsia="Times New Roman" w:cs="Times New Roman"/>
          <w:szCs w:val="24"/>
        </w:rPr>
        <w:t xml:space="preserve"> και η κ. </w:t>
      </w:r>
      <w:proofErr w:type="spellStart"/>
      <w:r>
        <w:rPr>
          <w:rFonts w:eastAsia="Times New Roman" w:cs="Times New Roman"/>
          <w:szCs w:val="24"/>
        </w:rPr>
        <w:t>Βάκη</w:t>
      </w:r>
      <w:proofErr w:type="spellEnd"/>
      <w:r>
        <w:rPr>
          <w:rFonts w:eastAsia="Times New Roman" w:cs="Times New Roman"/>
          <w:szCs w:val="24"/>
        </w:rPr>
        <w:t xml:space="preserve"> και όλοι- ότι σήμερα έχουμε νόμο για την έρευνα που η δική</w:t>
      </w:r>
      <w:r>
        <w:rPr>
          <w:rFonts w:eastAsia="Times New Roman" w:cs="Times New Roman"/>
          <w:szCs w:val="24"/>
        </w:rPr>
        <w:t xml:space="preserve"> μας η Κυβέρνηση έφερε πέρ</w:t>
      </w:r>
      <w:r>
        <w:rPr>
          <w:rFonts w:eastAsia="Times New Roman" w:cs="Times New Roman"/>
          <w:szCs w:val="24"/>
        </w:rPr>
        <w:t>υ</w:t>
      </w:r>
      <w:r>
        <w:rPr>
          <w:rFonts w:eastAsia="Times New Roman" w:cs="Times New Roman"/>
          <w:szCs w:val="24"/>
        </w:rPr>
        <w:t xml:space="preserve">σι τον ν.4386. Έχουμε και την Ακαδημία Αθηνών και το Εθνικό Ίδρυμα Ερευνών. Έχουμε πού να πατήσουμε, ακόμα και αν το </w:t>
      </w:r>
      <w:r>
        <w:rPr>
          <w:rFonts w:eastAsia="Times New Roman" w:cs="Times New Roman"/>
          <w:szCs w:val="24"/>
        </w:rPr>
        <w:t>ι</w:t>
      </w:r>
      <w:r>
        <w:rPr>
          <w:rFonts w:eastAsia="Times New Roman" w:cs="Times New Roman"/>
          <w:szCs w:val="24"/>
        </w:rPr>
        <w:t>νστιτούτο, η λειτουργία του και η συμβολή του δεν είναι τόσο πολύ γνωστά.</w:t>
      </w:r>
    </w:p>
    <w:p w14:paraId="73D8569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Θεωρώ ότι το νομοθέτημα που έχει φθάσ</w:t>
      </w:r>
      <w:r>
        <w:rPr>
          <w:rFonts w:eastAsia="Times New Roman" w:cs="Times New Roman"/>
          <w:szCs w:val="24"/>
        </w:rPr>
        <w:t xml:space="preserve">ει τελικά στην Ολομέλεια σήμερα διαφέρει κατά πολύ από το πρώτο-πρώτο που είχαμε να επεξεργαστούμε στις </w:t>
      </w:r>
      <w:r>
        <w:rPr>
          <w:rFonts w:eastAsia="Times New Roman" w:cs="Times New Roman"/>
          <w:szCs w:val="24"/>
        </w:rPr>
        <w:t>ε</w:t>
      </w:r>
      <w:r>
        <w:rPr>
          <w:rFonts w:eastAsia="Times New Roman" w:cs="Times New Roman"/>
          <w:szCs w:val="24"/>
        </w:rPr>
        <w:t>πιτροπές και πάει προς μια σωστή κατεύθυνση.</w:t>
      </w:r>
    </w:p>
    <w:p w14:paraId="73D856A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ήθελα, όμως, να τονίσω ότι εμείς σε αυτή τη Βουλή και αυτή η Κυβέρνηση πρέπει να συμβάλουμε στην κατεύθ</w:t>
      </w:r>
      <w:r>
        <w:rPr>
          <w:rFonts w:eastAsia="Times New Roman" w:cs="Times New Roman"/>
          <w:szCs w:val="24"/>
        </w:rPr>
        <w:t xml:space="preserve">υνση θωράκισης του ερευνητικού χαρακτήρα αυτού του </w:t>
      </w:r>
      <w:r>
        <w:rPr>
          <w:rFonts w:eastAsia="Times New Roman" w:cs="Times New Roman"/>
          <w:szCs w:val="24"/>
        </w:rPr>
        <w:t>ι</w:t>
      </w:r>
      <w:r>
        <w:rPr>
          <w:rFonts w:eastAsia="Times New Roman" w:cs="Times New Roman"/>
          <w:szCs w:val="24"/>
        </w:rPr>
        <w:t xml:space="preserve">νστιτούτου, άρα ο τρόπος εκλογής του </w:t>
      </w:r>
      <w:r>
        <w:rPr>
          <w:rFonts w:eastAsia="Times New Roman" w:cs="Times New Roman"/>
          <w:szCs w:val="24"/>
        </w:rPr>
        <w:t>δ</w:t>
      </w:r>
      <w:r>
        <w:rPr>
          <w:rFonts w:eastAsia="Times New Roman" w:cs="Times New Roman"/>
          <w:szCs w:val="24"/>
        </w:rPr>
        <w:t>ιευθυντή -</w:t>
      </w:r>
      <w:r>
        <w:rPr>
          <w:rFonts w:eastAsia="Times New Roman" w:cs="Times New Roman"/>
          <w:szCs w:val="24"/>
        </w:rPr>
        <w:t>π</w:t>
      </w:r>
      <w:r>
        <w:rPr>
          <w:rFonts w:eastAsia="Times New Roman" w:cs="Times New Roman"/>
          <w:szCs w:val="24"/>
        </w:rPr>
        <w:t>ρόεδρου, ας πούμε- έχει πάρα πολύ μεγάλη σημασία.</w:t>
      </w:r>
    </w:p>
    <w:p w14:paraId="73D856A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Χάρηκα το ύφος -εκτός από κάποιες εξαιρέσεις- όλων των συναδέλφων, ανδρών και γυναικών, από τις </w:t>
      </w:r>
      <w:r>
        <w:rPr>
          <w:rFonts w:eastAsia="Times New Roman" w:cs="Times New Roman"/>
          <w:szCs w:val="24"/>
        </w:rPr>
        <w:t xml:space="preserve">δημοκρατικές παρατάξεις αυτής της Βουλής, αλλά και την προσπάθεια για συναίνεση. Θεωρώ ότι ο κ. </w:t>
      </w:r>
      <w:proofErr w:type="spellStart"/>
      <w:r>
        <w:rPr>
          <w:rFonts w:eastAsia="Times New Roman" w:cs="Times New Roman"/>
          <w:szCs w:val="24"/>
        </w:rPr>
        <w:t>Ξυδάκης</w:t>
      </w:r>
      <w:proofErr w:type="spellEnd"/>
      <w:r>
        <w:rPr>
          <w:rFonts w:eastAsia="Times New Roman" w:cs="Times New Roman"/>
          <w:szCs w:val="24"/>
        </w:rPr>
        <w:t xml:space="preserve"> κωδικοποίησε με πολύ εύστοχο </w:t>
      </w:r>
      <w:r>
        <w:rPr>
          <w:rFonts w:eastAsia="Times New Roman" w:cs="Times New Roman"/>
          <w:szCs w:val="24"/>
        </w:rPr>
        <w:lastRenderedPageBreak/>
        <w:t>τρόπο ένα σημαντικό βήμα που μπορεί να γίνει προς την κατεύθυνση διασφάλισης του ερευνητικού χαρακτήρα.</w:t>
      </w:r>
    </w:p>
    <w:p w14:paraId="73D856A2" w14:textId="77777777" w:rsidR="00D41FAB" w:rsidRDefault="001456E4">
      <w:pPr>
        <w:spacing w:line="600" w:lineRule="auto"/>
        <w:ind w:firstLine="720"/>
        <w:jc w:val="both"/>
        <w:rPr>
          <w:rFonts w:eastAsia="Times New Roman"/>
          <w:bCs/>
        </w:rPr>
      </w:pPr>
      <w:r>
        <w:rPr>
          <w:rFonts w:eastAsia="Times New Roman"/>
          <w:bCs/>
        </w:rPr>
        <w:t>(Στο σημείο αυτό κτ</w:t>
      </w:r>
      <w:r>
        <w:rPr>
          <w:rFonts w:eastAsia="Times New Roman"/>
          <w:bCs/>
        </w:rPr>
        <w:t>υπάει το κουδούνι λήξεως του χρόνου ομιλίας της κυρίας Βουλευτού)</w:t>
      </w:r>
    </w:p>
    <w:p w14:paraId="73D856A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Συγγνώμη. Μόνο ένα δευτερόλεπτο θα χρειαστώ, κύριε Πρόεδρε.</w:t>
      </w:r>
    </w:p>
    <w:p w14:paraId="73D856A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Κύριε Υπουργέ, μπορείτε να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 και να δείξουμε έτσι ότι αυτή η Βουλή, πράγματι, για πρώτη φορά θεσμοθετεί και έ</w:t>
      </w:r>
      <w:r>
        <w:rPr>
          <w:rFonts w:eastAsia="Times New Roman" w:cs="Times New Roman"/>
          <w:szCs w:val="24"/>
        </w:rPr>
        <w:t>χει τη μέριμνα να φτιάξει ένα ίδρυμα το οποίο θα είναι σημαντικό ερευνητικό για το εξωτερικό.</w:t>
      </w:r>
    </w:p>
    <w:p w14:paraId="73D856A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Μια τελευταία κουβέντα για τον </w:t>
      </w:r>
      <w:r>
        <w:rPr>
          <w:rFonts w:eastAsia="Times New Roman" w:cs="Times New Roman"/>
          <w:szCs w:val="24"/>
        </w:rPr>
        <w:t>ο</w:t>
      </w:r>
      <w:r>
        <w:rPr>
          <w:rFonts w:eastAsia="Times New Roman" w:cs="Times New Roman"/>
          <w:szCs w:val="24"/>
        </w:rPr>
        <w:t xml:space="preserve">ργανισμό. Χαίρομαι πάρα πολύ που ο Υπουργός δέχθηκε να είναι υποχρεωτική η σύσταση του </w:t>
      </w:r>
      <w:r>
        <w:rPr>
          <w:rFonts w:eastAsia="Times New Roman" w:cs="Times New Roman"/>
          <w:szCs w:val="24"/>
        </w:rPr>
        <w:t>ο</w:t>
      </w:r>
      <w:r>
        <w:rPr>
          <w:rFonts w:eastAsia="Times New Roman" w:cs="Times New Roman"/>
          <w:szCs w:val="24"/>
        </w:rPr>
        <w:t>ργανισμού.</w:t>
      </w:r>
    </w:p>
    <w:p w14:paraId="73D856A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εδώ -επειδή και κάποιος άλλος συνάδελφος το είπε, επειδή χρονίζουν οι οργανισμοί πάρα πολλές φορές- να υπάρξει δέσμευση ότι εντός τριμήνου από την ψήφιση του νόμου θα υπάρξει </w:t>
      </w:r>
      <w:r>
        <w:rPr>
          <w:rFonts w:eastAsia="Times New Roman" w:cs="Times New Roman"/>
          <w:szCs w:val="24"/>
        </w:rPr>
        <w:t>ο</w:t>
      </w:r>
      <w:r>
        <w:rPr>
          <w:rFonts w:eastAsia="Times New Roman" w:cs="Times New Roman"/>
          <w:szCs w:val="24"/>
        </w:rPr>
        <w:t xml:space="preserve">ργανισμός που θα προβλέπεται και η συγκρότηση του </w:t>
      </w:r>
      <w:r>
        <w:rPr>
          <w:rFonts w:eastAsia="Times New Roman" w:cs="Times New Roman"/>
          <w:szCs w:val="24"/>
        </w:rPr>
        <w:t>ε</w:t>
      </w:r>
      <w:r>
        <w:rPr>
          <w:rFonts w:eastAsia="Times New Roman" w:cs="Times New Roman"/>
          <w:szCs w:val="24"/>
        </w:rPr>
        <w:t>πιστ</w:t>
      </w:r>
      <w:r>
        <w:rPr>
          <w:rFonts w:eastAsia="Times New Roman" w:cs="Times New Roman"/>
          <w:szCs w:val="24"/>
        </w:rPr>
        <w:t xml:space="preserve">ημονικού </w:t>
      </w:r>
      <w:r>
        <w:rPr>
          <w:rFonts w:eastAsia="Times New Roman" w:cs="Times New Roman"/>
          <w:szCs w:val="24"/>
        </w:rPr>
        <w:t>σ</w:t>
      </w:r>
      <w:r>
        <w:rPr>
          <w:rFonts w:eastAsia="Times New Roman" w:cs="Times New Roman"/>
          <w:szCs w:val="24"/>
        </w:rPr>
        <w:t xml:space="preserve">υμβουλίου. Δεν μπορεί να υπάρχει ερευνητικό ίδρυμα χωρίς να έχει δίπλα του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lastRenderedPageBreak/>
        <w:t>σ</w:t>
      </w:r>
      <w:r>
        <w:rPr>
          <w:rFonts w:eastAsia="Times New Roman" w:cs="Times New Roman"/>
          <w:szCs w:val="24"/>
        </w:rPr>
        <w:t xml:space="preserve">υμβούλιο. Πρέπει, δηλαδή, στον οργανικό νόμο να προβλέπονται και τα εργαλεία προώθησης του ερευνητικού του έργου και του αδιάβλητου χαρακτήρα. Εγώ δεν ακούω </w:t>
      </w:r>
      <w:r>
        <w:rPr>
          <w:rFonts w:eastAsia="Times New Roman" w:cs="Times New Roman"/>
          <w:szCs w:val="24"/>
        </w:rPr>
        <w:t xml:space="preserve">όλες αυτές τις φωνές, ότι το Υπουργείο ήθελε να το κάνει </w:t>
      </w:r>
      <w:proofErr w:type="spellStart"/>
      <w:r>
        <w:rPr>
          <w:rFonts w:eastAsia="Times New Roman" w:cs="Times New Roman"/>
          <w:szCs w:val="24"/>
        </w:rPr>
        <w:t>ντάτσα</w:t>
      </w:r>
      <w:proofErr w:type="spellEnd"/>
      <w:r>
        <w:rPr>
          <w:rFonts w:eastAsia="Times New Roman" w:cs="Times New Roman"/>
          <w:szCs w:val="24"/>
        </w:rPr>
        <w:t xml:space="preserve"> για τον έναν και για τον άλλον. Κάνει το πρώτο βήμα. Αβέβαιο θέλετε να πείτε; Ας το πείτε. Όμως, κάνει το πρώτο βήμα για τη θεσμοθέτηση ενός τέτοιου ερευνητικού ιδρύματος.</w:t>
      </w:r>
    </w:p>
    <w:p w14:paraId="73D856A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ήθελα, λοιπόν, να</w:t>
      </w:r>
      <w:r>
        <w:rPr>
          <w:rFonts w:eastAsia="Times New Roman" w:cs="Times New Roman"/>
          <w:szCs w:val="24"/>
        </w:rPr>
        <w:t xml:space="preserve"> προβλέπεται επίσης η συγκρότηση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υμβουλίου και για έναν άλλο λόγο. Διότι και σύμφωνα με τον νόμο που εμείς έχουμε ψηφίσει, τον ν.4386/2016, θα προβλέπεται και ο τρόπος απονομής υποτροφιών. Η εξωστρέφεια διασφαλίζεται μόνο με έναν τρόπο, όταν</w:t>
      </w:r>
      <w:r>
        <w:rPr>
          <w:rFonts w:eastAsia="Times New Roman" w:cs="Times New Roman"/>
          <w:szCs w:val="24"/>
        </w:rPr>
        <w:t xml:space="preserve"> έχεις νέους ανθρώπους που μπαίνουν στην έρευνα -και εκεί έχεις και κοινωνική κινητικότητα-, νέους ανθρώπους στους οποίους δίνεις τον τρόπο να βρεθούν στην καρδιά της Ευρώπης, στην καρδιά της ιστορίας, για να μπορέσουν να κάνουν έρευνα.</w:t>
      </w:r>
    </w:p>
    <w:p w14:paraId="73D856A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Ολοκληρώστε, παρακαλώ, με αυτό.</w:t>
      </w:r>
    </w:p>
    <w:p w14:paraId="73D856A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ΑΘΑΝΑΣΙΑ (ΣΙΑ) ΑΝΑΓΝΩΣΤΟΠΟΥΛΟΥ:</w:t>
      </w:r>
      <w:r>
        <w:rPr>
          <w:rFonts w:eastAsia="Times New Roman" w:cs="Times New Roman"/>
          <w:szCs w:val="24"/>
        </w:rPr>
        <w:t xml:space="preserve"> Πιστεύω, κύριε Υπουργέ, εάν τα βάλουμε αυτά τα πράγματα, θα συναινέσουν καλόπιστα όλοι σε αυτό το πρώτο μεγάλο βήμα που γίνεται για τη θεσμοθέτηση ενός τέτοιου ερευνητικού κέντρου</w:t>
      </w:r>
      <w:r>
        <w:rPr>
          <w:rFonts w:eastAsia="Times New Roman" w:cs="Times New Roman"/>
          <w:szCs w:val="24"/>
        </w:rPr>
        <w:t>.</w:t>
      </w:r>
    </w:p>
    <w:p w14:paraId="73D856A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w:t>
      </w:r>
    </w:p>
    <w:p w14:paraId="73D856AB" w14:textId="77777777" w:rsidR="00D41FAB" w:rsidRDefault="001456E4">
      <w:pPr>
        <w:spacing w:line="600" w:lineRule="auto"/>
        <w:ind w:firstLine="709"/>
        <w:jc w:val="center"/>
        <w:rPr>
          <w:rFonts w:eastAsia="Times New Roman"/>
          <w:bCs/>
        </w:rPr>
      </w:pPr>
      <w:r>
        <w:rPr>
          <w:rFonts w:eastAsia="Times New Roman"/>
          <w:bCs/>
        </w:rPr>
        <w:t>(Χειροκροτήματα από την πτέρυγα του ΣΥΡΙΖΑ)</w:t>
      </w:r>
    </w:p>
    <w:p w14:paraId="73D856A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και εμείς.</w:t>
      </w:r>
    </w:p>
    <w:p w14:paraId="73D856A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Πρόεδρε, μπορώ να έχω τον λόγο;</w:t>
      </w:r>
    </w:p>
    <w:p w14:paraId="73D856A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Ορίστε, κύριε Υπουργέ, πείτε </w:t>
      </w:r>
      <w:r>
        <w:rPr>
          <w:rFonts w:eastAsia="Times New Roman" w:cs="Times New Roman"/>
          <w:szCs w:val="24"/>
        </w:rPr>
        <w:t>μου.</w:t>
      </w:r>
    </w:p>
    <w:p w14:paraId="73D856A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Θα ήθελα να διευκρινίσω…</w:t>
      </w:r>
    </w:p>
    <w:p w14:paraId="73D856B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θέλετε να τοποθετηθείτε στο τέλος;</w:t>
      </w:r>
    </w:p>
    <w:p w14:paraId="73D856B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Θα ήθελα τρία λεπτά, γιατί αιωρούνται κάποια πράγματα και θα </w:t>
      </w:r>
      <w:r>
        <w:rPr>
          <w:rFonts w:eastAsia="Times New Roman" w:cs="Times New Roman"/>
          <w:szCs w:val="24"/>
        </w:rPr>
        <w:lastRenderedPageBreak/>
        <w:t>πρέπει</w:t>
      </w:r>
      <w:r>
        <w:rPr>
          <w:rFonts w:eastAsia="Times New Roman" w:cs="Times New Roman"/>
          <w:szCs w:val="24"/>
        </w:rPr>
        <w:t xml:space="preserve"> να λήξουν. Καταλαβαίνω ότι οι εισηγητές και οι Κοινοβουλευτικοί συζητούν κ.λπ., αλλά θα πρέπει δ</w:t>
      </w:r>
      <w:r>
        <w:rPr>
          <w:rFonts w:eastAsia="Times New Roman" w:cs="Times New Roman"/>
          <w:szCs w:val="24"/>
        </w:rPr>
        <w:t>υ</w:t>
      </w:r>
      <w:r>
        <w:rPr>
          <w:rFonts w:eastAsia="Times New Roman" w:cs="Times New Roman"/>
          <w:szCs w:val="24"/>
        </w:rPr>
        <w:t>ο πράγματα να τα πω.</w:t>
      </w:r>
    </w:p>
    <w:p w14:paraId="73D856B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ένα είναι σε σχέση με το χρονικό περιθώριο του </w:t>
      </w:r>
      <w:r>
        <w:rPr>
          <w:rFonts w:eastAsia="Times New Roman" w:cs="Times New Roman"/>
          <w:szCs w:val="24"/>
        </w:rPr>
        <w:t>ο</w:t>
      </w:r>
      <w:r>
        <w:rPr>
          <w:rFonts w:eastAsia="Times New Roman" w:cs="Times New Roman"/>
          <w:szCs w:val="24"/>
        </w:rPr>
        <w:t xml:space="preserve">ργανισμού. Ο </w:t>
      </w:r>
      <w:r>
        <w:rPr>
          <w:rFonts w:eastAsia="Times New Roman" w:cs="Times New Roman"/>
          <w:szCs w:val="24"/>
        </w:rPr>
        <w:t>ο</w:t>
      </w:r>
      <w:r>
        <w:rPr>
          <w:rFonts w:eastAsia="Times New Roman" w:cs="Times New Roman"/>
          <w:szCs w:val="24"/>
        </w:rPr>
        <w:t xml:space="preserve">ργανισμός θα είναι, έτσι και αλλιώς, αποτέλεσμα εισηγήσεως </w:t>
      </w:r>
      <w:r>
        <w:rPr>
          <w:rFonts w:eastAsia="Times New Roman" w:cs="Times New Roman"/>
          <w:szCs w:val="24"/>
        </w:rPr>
        <w:t>π</w:t>
      </w:r>
      <w:r>
        <w:rPr>
          <w:rFonts w:eastAsia="Times New Roman" w:cs="Times New Roman"/>
          <w:szCs w:val="24"/>
        </w:rPr>
        <w:t xml:space="preserve">ροέδρου, </w:t>
      </w:r>
      <w:r>
        <w:rPr>
          <w:rFonts w:eastAsia="Times New Roman" w:cs="Times New Roman"/>
          <w:szCs w:val="24"/>
        </w:rPr>
        <w:t>δ</w:t>
      </w:r>
      <w:r>
        <w:rPr>
          <w:rFonts w:eastAsia="Times New Roman" w:cs="Times New Roman"/>
          <w:szCs w:val="24"/>
        </w:rPr>
        <w:t xml:space="preserve">ιαχειριστικής, απόφασης </w:t>
      </w:r>
      <w:r>
        <w:rPr>
          <w:rFonts w:eastAsia="Times New Roman" w:cs="Times New Roman"/>
          <w:szCs w:val="24"/>
        </w:rPr>
        <w:t>ε</w:t>
      </w:r>
      <w:r>
        <w:rPr>
          <w:rFonts w:eastAsia="Times New Roman" w:cs="Times New Roman"/>
          <w:szCs w:val="24"/>
        </w:rPr>
        <w:t xml:space="preserve">ποπτικής. Άρα θέλουμε τουλάχιστον ένα τρίμηνο με βάση τον νόμο, για να έχουμε τον Πρόεδρο με τις διαδικασίες που λέμε. Άρα μετά το τρίμηνο θα γίνει. Δεν μπορούμε να βάλουμε, δηλαδή, τον </w:t>
      </w:r>
      <w:r>
        <w:rPr>
          <w:rFonts w:eastAsia="Times New Roman" w:cs="Times New Roman"/>
          <w:szCs w:val="24"/>
        </w:rPr>
        <w:t>ο</w:t>
      </w:r>
      <w:r>
        <w:rPr>
          <w:rFonts w:eastAsia="Times New Roman" w:cs="Times New Roman"/>
          <w:szCs w:val="24"/>
        </w:rPr>
        <w:t>ργανισμό να γίνει τώρα. Πρέπει να γίνουν πρώ</w:t>
      </w:r>
      <w:r>
        <w:rPr>
          <w:rFonts w:eastAsia="Times New Roman" w:cs="Times New Roman"/>
          <w:szCs w:val="24"/>
        </w:rPr>
        <w:t xml:space="preserve">τα οι διαδικασίες της </w:t>
      </w:r>
      <w:r>
        <w:rPr>
          <w:rFonts w:eastAsia="Times New Roman" w:cs="Times New Roman"/>
          <w:szCs w:val="24"/>
        </w:rPr>
        <w:t>ε</w:t>
      </w:r>
      <w:r>
        <w:rPr>
          <w:rFonts w:eastAsia="Times New Roman" w:cs="Times New Roman"/>
          <w:szCs w:val="24"/>
        </w:rPr>
        <w:t xml:space="preserve">ποπτικής, του </w:t>
      </w:r>
      <w:r>
        <w:rPr>
          <w:rFonts w:eastAsia="Times New Roman" w:cs="Times New Roman"/>
          <w:szCs w:val="24"/>
        </w:rPr>
        <w:t>π</w:t>
      </w:r>
      <w:r>
        <w:rPr>
          <w:rFonts w:eastAsia="Times New Roman" w:cs="Times New Roman"/>
          <w:szCs w:val="24"/>
        </w:rPr>
        <w:t xml:space="preserve">ροέδρου, να συσταθεί η </w:t>
      </w:r>
      <w:r>
        <w:rPr>
          <w:rFonts w:eastAsia="Times New Roman" w:cs="Times New Roman"/>
          <w:szCs w:val="24"/>
        </w:rPr>
        <w:t>δ</w:t>
      </w:r>
      <w:r>
        <w:rPr>
          <w:rFonts w:eastAsia="Times New Roman" w:cs="Times New Roman"/>
          <w:szCs w:val="24"/>
        </w:rPr>
        <w:t>ιαχειριστική κ.λπ., οπότε θέλουμε ένα τρίμηνο.</w:t>
      </w:r>
    </w:p>
    <w:p w14:paraId="73D856B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Από εκεί και μετά -και μιλώ γι’ αυτό, έτσι ώστε να υπάρχει και η τοποθέτηση του Υπουργού στην Ολομέλεια- άμεσα και μόλις ολοκληρωθούν αυτά, θέλουμε</w:t>
      </w:r>
      <w:r>
        <w:rPr>
          <w:rFonts w:eastAsia="Times New Roman" w:cs="Times New Roman"/>
          <w:szCs w:val="24"/>
        </w:rPr>
        <w:t xml:space="preserve"> σε έξι μήνες και με τους διαλόγους που θα γίνουν, αφού γίνει η </w:t>
      </w:r>
      <w:r>
        <w:rPr>
          <w:rFonts w:eastAsia="Times New Roman" w:cs="Times New Roman"/>
          <w:szCs w:val="24"/>
        </w:rPr>
        <w:t>ε</w:t>
      </w:r>
      <w:r>
        <w:rPr>
          <w:rFonts w:eastAsia="Times New Roman" w:cs="Times New Roman"/>
          <w:szCs w:val="24"/>
        </w:rPr>
        <w:t>ποπτική, ο</w:t>
      </w:r>
      <w:r>
        <w:rPr>
          <w:rFonts w:eastAsia="Times New Roman" w:cs="Times New Roman"/>
          <w:szCs w:val="24"/>
        </w:rPr>
        <w:t xml:space="preserve"> π</w:t>
      </w:r>
      <w:r>
        <w:rPr>
          <w:rFonts w:eastAsia="Times New Roman" w:cs="Times New Roman"/>
          <w:szCs w:val="24"/>
        </w:rPr>
        <w:t xml:space="preserve">ρόεδρος κ.λπ., να γίνει ο </w:t>
      </w:r>
      <w:r>
        <w:rPr>
          <w:rFonts w:eastAsia="Times New Roman" w:cs="Times New Roman"/>
          <w:szCs w:val="24"/>
        </w:rPr>
        <w:t>ο</w:t>
      </w:r>
      <w:r>
        <w:rPr>
          <w:rFonts w:eastAsia="Times New Roman" w:cs="Times New Roman"/>
          <w:szCs w:val="24"/>
        </w:rPr>
        <w:t>ργανισμός. Πιστέψτε με, ότι όπου εμπλέκεται -ας ευλογήσουμε και εμείς τα γένια μας- το Υπουργείο Εξωτερικών, έχει γρήγορες διαδικασίες και θα τις κάνει.</w:t>
      </w:r>
    </w:p>
    <w:p w14:paraId="73D856B4" w14:textId="77777777" w:rsidR="00D41FAB" w:rsidRDefault="001456E4">
      <w:pPr>
        <w:spacing w:line="600" w:lineRule="auto"/>
        <w:ind w:firstLine="720"/>
        <w:jc w:val="both"/>
        <w:rPr>
          <w:rFonts w:eastAsia="Times New Roman"/>
          <w:szCs w:val="24"/>
        </w:rPr>
      </w:pPr>
      <w:r>
        <w:rPr>
          <w:rFonts w:eastAsia="Times New Roman"/>
          <w:szCs w:val="24"/>
        </w:rPr>
        <w:t>Κοιτάξτε, υπάρχει ένα ερώτημα, το οποίο τέθηκε από τους Βουλευτές, γιατί δεν μπαίνει η Ακαδημία Αθηνών.</w:t>
      </w:r>
    </w:p>
    <w:p w14:paraId="73D856B5"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ΝΙΚΟΛΑΟΣ ΞΥΔΑΚΗΣ: </w:t>
      </w:r>
      <w:r>
        <w:rPr>
          <w:rFonts w:eastAsia="Times New Roman"/>
          <w:szCs w:val="24"/>
        </w:rPr>
        <w:t>Να γραφτεί στην πρόβλεψη του νόμου...</w:t>
      </w:r>
    </w:p>
    <w:p w14:paraId="73D856B6"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Δεν μπορώ να κάνω άλλες νομοτεχνικές. Θα είναι μέσα</w:t>
      </w:r>
      <w:r>
        <w:rPr>
          <w:rFonts w:eastAsia="Times New Roman"/>
          <w:szCs w:val="24"/>
        </w:rPr>
        <w:t xml:space="preserve"> στη δήλωσή μου όπως είναι και είναι δεσμευτική αυτή για τον Υπουργό. Σκέφτηκα πάρα πολύ και συζητήσαμε εδώ τι μπορούμε να κάνουμε. Μετά το τρίμηνο που θα λήξει το ζήτημα του </w:t>
      </w:r>
      <w:r>
        <w:rPr>
          <w:rFonts w:eastAsia="Times New Roman"/>
          <w:szCs w:val="24"/>
        </w:rPr>
        <w:t>π</w:t>
      </w:r>
      <w:r>
        <w:rPr>
          <w:rFonts w:eastAsia="Times New Roman"/>
          <w:szCs w:val="24"/>
        </w:rPr>
        <w:t xml:space="preserve">ροέδρου διαχειριστικών- εποπτικών, μέσα σε εξάμηνο δεσμευόμαστε να κάνουμε τον </w:t>
      </w:r>
      <w:r>
        <w:rPr>
          <w:rFonts w:eastAsia="Times New Roman"/>
          <w:szCs w:val="24"/>
        </w:rPr>
        <w:t>κ</w:t>
      </w:r>
      <w:r>
        <w:rPr>
          <w:rFonts w:eastAsia="Times New Roman"/>
          <w:szCs w:val="24"/>
        </w:rPr>
        <w:t>ανονισμό.</w:t>
      </w:r>
    </w:p>
    <w:p w14:paraId="73D856B7" w14:textId="77777777" w:rsidR="00D41FAB" w:rsidRDefault="001456E4">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Ας γραφτεί στο άρθρο 8.</w:t>
      </w:r>
    </w:p>
    <w:p w14:paraId="73D856B8"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Δεν μπορώ να κάνω άλλες νομοτεχνικές αυτή τη στιγμή. Νομίζω έχω κλείσει. Νομίζω ότι πρέπει να αρκεστείτε σε αυτό…</w:t>
      </w:r>
    </w:p>
    <w:p w14:paraId="73D856B9" w14:textId="77777777" w:rsidR="00D41FAB" w:rsidRDefault="001456E4">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Αν δεσμευόσαστε για το </w:t>
      </w:r>
      <w:r>
        <w:rPr>
          <w:rFonts w:eastAsia="Times New Roman"/>
          <w:szCs w:val="24"/>
        </w:rPr>
        <w:t xml:space="preserve">θέμα του </w:t>
      </w:r>
      <w:r>
        <w:rPr>
          <w:rFonts w:eastAsia="Times New Roman"/>
          <w:szCs w:val="24"/>
        </w:rPr>
        <w:t>ο</w:t>
      </w:r>
      <w:r>
        <w:rPr>
          <w:rFonts w:eastAsia="Times New Roman"/>
          <w:szCs w:val="24"/>
        </w:rPr>
        <w:t xml:space="preserve">ργανισμού του Υπουργείου… </w:t>
      </w:r>
    </w:p>
    <w:p w14:paraId="73D856BA"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Κύριε Κουμουτσάκο, ακούστε με γιατί έχει τεθεί και από σας και κάποιοι εξέφρασαν και την απορία γιατί δεν είναι η Ακαδημία Αθηνών. </w:t>
      </w:r>
    </w:p>
    <w:p w14:paraId="73D856BB" w14:textId="77777777" w:rsidR="00D41FAB" w:rsidRDefault="001456E4">
      <w:pPr>
        <w:spacing w:line="600" w:lineRule="auto"/>
        <w:ind w:firstLine="720"/>
        <w:jc w:val="both"/>
        <w:rPr>
          <w:rFonts w:eastAsia="Times New Roman"/>
          <w:szCs w:val="24"/>
        </w:rPr>
      </w:pPr>
      <w:r>
        <w:rPr>
          <w:rFonts w:eastAsia="Times New Roman"/>
          <w:b/>
          <w:szCs w:val="24"/>
        </w:rPr>
        <w:lastRenderedPageBreak/>
        <w:t>ΑΘΑΝΑΣΙΟΣ ΔΑΒΑΚΗΣ:</w:t>
      </w:r>
      <w:r>
        <w:rPr>
          <w:rFonts w:eastAsia="Times New Roman"/>
          <w:szCs w:val="24"/>
        </w:rPr>
        <w:t xml:space="preserve"> Το ερώτημα είναι συνεχές</w:t>
      </w:r>
      <w:r>
        <w:rPr>
          <w:rFonts w:eastAsia="Times New Roman"/>
          <w:szCs w:val="24"/>
        </w:rPr>
        <w:t>.</w:t>
      </w:r>
    </w:p>
    <w:p w14:paraId="73D856BC"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Το ξέρω. Υπάρχουν πολλοί οι οποίοι το έβαλαν και λένε «γιατί δεν κάνατε εκείνο», «γιατί δεν το κάνετε αυτό», «γιατί δεν κάνετε το άλλο», «τι θέλετε», «όχι, η Ακαδημία έχει εκσυγχρονιστεί», «όχι, η Ακαδημία είνα</w:t>
      </w:r>
      <w:r>
        <w:rPr>
          <w:rFonts w:eastAsia="Times New Roman"/>
          <w:szCs w:val="24"/>
        </w:rPr>
        <w:t>ι αναχρονιστική».</w:t>
      </w:r>
    </w:p>
    <w:p w14:paraId="73D856BD" w14:textId="77777777" w:rsidR="00D41FAB" w:rsidRDefault="001456E4">
      <w:pPr>
        <w:spacing w:line="600" w:lineRule="auto"/>
        <w:ind w:firstLine="720"/>
        <w:jc w:val="both"/>
        <w:rPr>
          <w:rFonts w:eastAsia="Times New Roman"/>
          <w:szCs w:val="24"/>
        </w:rPr>
      </w:pPr>
      <w:r>
        <w:rPr>
          <w:rFonts w:eastAsia="Times New Roman"/>
          <w:szCs w:val="24"/>
        </w:rPr>
        <w:t xml:space="preserve">Λοιπόν, ακούστε, όταν το 2016 –τον Μάιο περίπου, αν θυμάμαι τον μήνα καλά- δώσαμε στη δημοσιότητα, βγάλαμε στη </w:t>
      </w:r>
      <w:r>
        <w:rPr>
          <w:rFonts w:eastAsia="Times New Roman"/>
          <w:szCs w:val="24"/>
        </w:rPr>
        <w:t>«ΔΙΑΥΓΕΙΑ»</w:t>
      </w:r>
      <w:r>
        <w:rPr>
          <w:rFonts w:eastAsia="Times New Roman"/>
          <w:szCs w:val="24"/>
        </w:rPr>
        <w:t xml:space="preserve"> το σχέδιο νόμου, έκανα μια δήλωση και είπα ότι αυτό είναι ένα πρωτογενές υλικό, στο οποίο επάνω καλούμε τους φορείς,</w:t>
      </w:r>
      <w:r>
        <w:rPr>
          <w:rFonts w:eastAsia="Times New Roman"/>
          <w:szCs w:val="24"/>
        </w:rPr>
        <w:t xml:space="preserve"> τις κοινότητες κ.λπ. να το συζητήσουμε και να καταλήξουμε σε αυτό που θα φέρω στη Βουλή. Ήταν ουσιαστικά ένα πρωτογενές, ένα πρόπλασμα, το οποίο έμπαινε για συζήτηση, όπως θεωρώ ότι πρέπει να γίνεται σε όλα τα νομοσχέδια.</w:t>
      </w:r>
    </w:p>
    <w:p w14:paraId="73D856BE" w14:textId="77777777" w:rsidR="00D41FAB" w:rsidRDefault="001456E4">
      <w:pPr>
        <w:spacing w:line="600" w:lineRule="auto"/>
        <w:ind w:firstLine="720"/>
        <w:jc w:val="both"/>
        <w:rPr>
          <w:rFonts w:eastAsia="Times New Roman"/>
          <w:szCs w:val="24"/>
        </w:rPr>
      </w:pPr>
      <w:r>
        <w:rPr>
          <w:rFonts w:eastAsia="Times New Roman"/>
          <w:szCs w:val="24"/>
        </w:rPr>
        <w:t xml:space="preserve">Υπήρχαν καλόπιστες κριτικές αλλά </w:t>
      </w:r>
      <w:r>
        <w:rPr>
          <w:rFonts w:eastAsia="Times New Roman"/>
          <w:szCs w:val="24"/>
        </w:rPr>
        <w:t xml:space="preserve">υπήρχαν και πάρα πολύ κακόπιστες, δηλαδή «τι γίνεται», «τι κάνετε, πολιτιστικό κέντρο;» Τα άκουγα όλα αυτά. Και υπήρχαν και λάθος εκτιμήσεις, </w:t>
      </w:r>
      <w:r>
        <w:rPr>
          <w:rFonts w:eastAsia="Times New Roman"/>
          <w:szCs w:val="24"/>
        </w:rPr>
        <w:lastRenderedPageBreak/>
        <w:t xml:space="preserve">όπως αυτή που ακούστηκε ακόμη και τώρα στην Ολομέλεια, δηλαδή ότι δεν μπορούσαμε να αλλάξουμε τους σκοπούς του </w:t>
      </w:r>
      <w:r>
        <w:rPr>
          <w:rFonts w:eastAsia="Times New Roman"/>
          <w:szCs w:val="24"/>
        </w:rPr>
        <w:t>ι</w:t>
      </w:r>
      <w:r>
        <w:rPr>
          <w:rFonts w:eastAsia="Times New Roman"/>
          <w:szCs w:val="24"/>
        </w:rPr>
        <w:t>νσ</w:t>
      </w:r>
      <w:r>
        <w:rPr>
          <w:rFonts w:eastAsia="Times New Roman"/>
          <w:szCs w:val="24"/>
        </w:rPr>
        <w:t>τιτούτου. Σας ξαναλέω, μπορούσαμε και μπορούμε νομικά.</w:t>
      </w:r>
    </w:p>
    <w:p w14:paraId="73D856BF" w14:textId="77777777" w:rsidR="00D41FAB" w:rsidRDefault="001456E4">
      <w:pPr>
        <w:spacing w:line="600" w:lineRule="auto"/>
        <w:ind w:firstLine="720"/>
        <w:jc w:val="both"/>
        <w:rPr>
          <w:rFonts w:eastAsia="Times New Roman"/>
          <w:szCs w:val="24"/>
        </w:rPr>
      </w:pPr>
      <w:r>
        <w:rPr>
          <w:rFonts w:eastAsia="Times New Roman"/>
          <w:szCs w:val="24"/>
        </w:rPr>
        <w:t>Η Ακαδημία Αθηνών, λοιπόν, βγήκε κι έκανε μια επιστολή. Τα έχω αυτά και αν θέλετε να τα καταθέσω. Έκανε μια επιστολή προς τον Πρωθυπουργό με κοινοποίηση και στον Υπουργό Εξωτερικών και στον κ. Φίλη που</w:t>
      </w:r>
      <w:r>
        <w:rPr>
          <w:rFonts w:eastAsia="Times New Roman"/>
          <w:szCs w:val="24"/>
        </w:rPr>
        <w:t xml:space="preserve"> ήταν τότε.</w:t>
      </w:r>
    </w:p>
    <w:p w14:paraId="73D856C0" w14:textId="77777777" w:rsidR="00D41FAB" w:rsidRDefault="001456E4">
      <w:pPr>
        <w:spacing w:line="600" w:lineRule="auto"/>
        <w:ind w:firstLine="720"/>
        <w:jc w:val="both"/>
        <w:rPr>
          <w:rFonts w:eastAsia="Times New Roman"/>
          <w:szCs w:val="24"/>
        </w:rPr>
      </w:pPr>
      <w:r>
        <w:rPr>
          <w:rFonts w:eastAsia="Times New Roman"/>
          <w:szCs w:val="24"/>
        </w:rPr>
        <w:t xml:space="preserve">Θα το διαβάσω για να εξηγηθεί αυτό και να τελειώνουμε. «Το σχέδιο νόμου καταργεί τον ρόλο του </w:t>
      </w:r>
      <w:proofErr w:type="spellStart"/>
      <w:r>
        <w:rPr>
          <w:rFonts w:eastAsia="Times New Roman"/>
          <w:szCs w:val="24"/>
        </w:rPr>
        <w:t>ανωτάτου</w:t>
      </w:r>
      <w:proofErr w:type="spellEnd"/>
      <w:r>
        <w:rPr>
          <w:rFonts w:eastAsia="Times New Roman"/>
          <w:szCs w:val="24"/>
        </w:rPr>
        <w:t xml:space="preserve"> πνευματικού </w:t>
      </w:r>
      <w:r>
        <w:rPr>
          <w:rFonts w:eastAsia="Times New Roman"/>
          <w:szCs w:val="24"/>
        </w:rPr>
        <w:t>ι</w:t>
      </w:r>
      <w:r>
        <w:rPr>
          <w:rFonts w:eastAsia="Times New Roman"/>
          <w:szCs w:val="24"/>
        </w:rPr>
        <w:t xml:space="preserve">δρύματος της χώρας ως προς την προφανή ιδιότητα και αρμοδιότητα να </w:t>
      </w:r>
      <w:r>
        <w:rPr>
          <w:rFonts w:eastAsia="Times New Roman"/>
          <w:szCs w:val="24"/>
        </w:rPr>
        <w:t>μετέχει ενεργώς στη διεθνή επιστημονική παρουσία και να επιλέγει, κατόπιν διαγωνισμού, διευθυντή και υποτρόφους και να προτείνει στο Υπουργείο Εξωτερικών τον κατάλληλο διευθυντή». Επιπλέον, στο άρθρο 12 παράγραφος 2β του σχεδίου νόμου καλείται η Ακαδημία Α</w:t>
      </w:r>
      <w:r>
        <w:rPr>
          <w:rFonts w:eastAsia="Times New Roman"/>
          <w:szCs w:val="24"/>
        </w:rPr>
        <w:t xml:space="preserve">θηνών, δηλαδή το ανώτατο πνευματικό ίδρυμα της χώρας, να προτείνει κατάλογο τεσσάρων μελών των υποψηφίων για την εποπτική επιτροπή του </w:t>
      </w:r>
      <w:r>
        <w:rPr>
          <w:rFonts w:eastAsia="Times New Roman"/>
          <w:szCs w:val="24"/>
        </w:rPr>
        <w:t>ι</w:t>
      </w:r>
      <w:r>
        <w:rPr>
          <w:rFonts w:eastAsia="Times New Roman"/>
          <w:szCs w:val="24"/>
        </w:rPr>
        <w:t>νστιτούτου, από τους οποίους θα επιλέξει τελικώς έναν ο Υπουργός. Τέτοια διάταξη δεν υπήρξε ποτέ από της ιδρύσεως της Ακ</w:t>
      </w:r>
      <w:r>
        <w:rPr>
          <w:rFonts w:eastAsia="Times New Roman"/>
          <w:szCs w:val="24"/>
        </w:rPr>
        <w:t>αδημίας για κα</w:t>
      </w:r>
      <w:r>
        <w:rPr>
          <w:rFonts w:eastAsia="Times New Roman"/>
          <w:szCs w:val="24"/>
        </w:rPr>
        <w:t>μ</w:t>
      </w:r>
      <w:r>
        <w:rPr>
          <w:rFonts w:eastAsia="Times New Roman"/>
          <w:szCs w:val="24"/>
        </w:rPr>
        <w:t>μιά συμμετοχή εκπρόσωπου της στην Ελλάδα ή διεθνώς.</w:t>
      </w:r>
    </w:p>
    <w:p w14:paraId="73D856C1"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Καλώ την Ακαδημία να έρθει να μιλήσουμε μέσα στον Ιούνιο. Ήρθε πράγματι ο κ. Βαλτινός ο οποίος μου είπε ότι «εμείς δεν συμμετέχουμε». Η απάντηση, την οποία έχω γραπτώς και είναι προς εμένα </w:t>
      </w:r>
      <w:r>
        <w:rPr>
          <w:rFonts w:eastAsia="Times New Roman"/>
          <w:szCs w:val="24"/>
        </w:rPr>
        <w:t>γι’ αυτό και μπορώ να τη δώσω, δεν είναι διαβαθμισμένη, είναι η εξής…</w:t>
      </w:r>
    </w:p>
    <w:p w14:paraId="73D856C2" w14:textId="77777777" w:rsidR="00D41FAB" w:rsidRDefault="001456E4">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Πάλι απόρρητα;</w:t>
      </w:r>
    </w:p>
    <w:p w14:paraId="73D856C3" w14:textId="77777777" w:rsidR="00D41FAB" w:rsidRDefault="001456E4">
      <w:pPr>
        <w:spacing w:line="600" w:lineRule="auto"/>
        <w:ind w:firstLine="720"/>
        <w:jc w:val="both"/>
        <w:rPr>
          <w:rFonts w:eastAsia="Times New Roman"/>
          <w:szCs w:val="24"/>
        </w:rPr>
      </w:pPr>
      <w:r>
        <w:rPr>
          <w:rFonts w:eastAsia="Times New Roman"/>
          <w:b/>
          <w:bCs/>
          <w:color w:val="242424"/>
          <w:szCs w:val="24"/>
        </w:rPr>
        <w:t>ΙΩΑΝΝΗΣ ΑΜΑΝΑΤΙΔΗΣ (Υφυπουργός Εξωτερικών):</w:t>
      </w:r>
      <w:r>
        <w:rPr>
          <w:rFonts w:eastAsia="Times New Roman"/>
          <w:szCs w:val="24"/>
        </w:rPr>
        <w:t xml:space="preserve"> Δεν είναι διαβαθμισμένα, γι’ αυτό μπορώ να τα δώσω.</w:t>
      </w:r>
    </w:p>
    <w:p w14:paraId="73D856C4" w14:textId="77777777" w:rsidR="00D41FAB" w:rsidRDefault="001456E4">
      <w:pPr>
        <w:spacing w:line="600" w:lineRule="auto"/>
        <w:ind w:firstLine="720"/>
        <w:jc w:val="both"/>
        <w:rPr>
          <w:rFonts w:eastAsia="Times New Roman"/>
          <w:szCs w:val="24"/>
        </w:rPr>
      </w:pPr>
      <w:r>
        <w:rPr>
          <w:rFonts w:eastAsia="Times New Roman"/>
          <w:szCs w:val="24"/>
        </w:rPr>
        <w:t>Εκεί λέει</w:t>
      </w:r>
      <w:r>
        <w:rPr>
          <w:rFonts w:eastAsia="Times New Roman"/>
          <w:szCs w:val="24"/>
        </w:rPr>
        <w:t>:</w:t>
      </w:r>
      <w:r>
        <w:rPr>
          <w:rFonts w:eastAsia="Times New Roman"/>
          <w:szCs w:val="24"/>
        </w:rPr>
        <w:t xml:space="preserve"> «Το νέο κείμενο δεν διαφέρει από το γνωστ</w:t>
      </w:r>
      <w:r>
        <w:rPr>
          <w:rFonts w:eastAsia="Times New Roman"/>
          <w:szCs w:val="24"/>
        </w:rPr>
        <w:t xml:space="preserve">ό». Σαν γενικές παρατηρήσεις διατυπώνονται οι εξής. «Το νομοσχέδιο υποβιβάζει την επιστημονική αυτοτέλεια και ελευθερία της Ακαδημίας» -όχι του </w:t>
      </w:r>
      <w:r>
        <w:rPr>
          <w:rFonts w:eastAsia="Times New Roman"/>
          <w:szCs w:val="24"/>
        </w:rPr>
        <w:t>ι</w:t>
      </w:r>
      <w:r>
        <w:rPr>
          <w:rFonts w:eastAsia="Times New Roman"/>
          <w:szCs w:val="24"/>
        </w:rPr>
        <w:t>νστιτούτου- «σε όλες τις ακαδημίες των χωρών όπου ισχύει η αρχή της ελευθερίας προς τις επιστημονικές ενέργειες</w:t>
      </w:r>
      <w:r>
        <w:rPr>
          <w:rFonts w:eastAsia="Times New Roman"/>
          <w:szCs w:val="24"/>
        </w:rPr>
        <w:t xml:space="preserve"> και πράξεις, μεταξύ των οποίων και στην Ακαδημία Αθηνών, τα μέλη τους, στους ακαδημαϊκούς μεταξύ τους. Στο νομοσχέδιο, στο άρθρο 12 παράγραφος 2, ο Υπουργός εκλέγει εκ περισσοτέρων ακαδημαϊκών, δικαίωμα αποκλειστικά της Ακαδημίας, μόνης </w:t>
      </w:r>
      <w:proofErr w:type="spellStart"/>
      <w:r>
        <w:rPr>
          <w:rFonts w:eastAsia="Times New Roman"/>
          <w:szCs w:val="24"/>
        </w:rPr>
        <w:t>αρμοδίας</w:t>
      </w:r>
      <w:proofErr w:type="spellEnd"/>
      <w:r>
        <w:rPr>
          <w:rFonts w:eastAsia="Times New Roman"/>
          <w:szCs w:val="24"/>
        </w:rPr>
        <w:t xml:space="preserve"> να υποδεί</w:t>
      </w:r>
      <w:r>
        <w:rPr>
          <w:rFonts w:eastAsia="Times New Roman"/>
          <w:szCs w:val="24"/>
        </w:rPr>
        <w:t>ξει το ενδεικνυόμενο από τα μέλη της».</w:t>
      </w:r>
    </w:p>
    <w:p w14:paraId="73D856C5" w14:textId="77777777" w:rsidR="00D41FAB" w:rsidRDefault="001456E4">
      <w:pPr>
        <w:spacing w:line="600" w:lineRule="auto"/>
        <w:ind w:firstLine="720"/>
        <w:jc w:val="both"/>
        <w:rPr>
          <w:rFonts w:eastAsia="Times New Roman"/>
          <w:szCs w:val="24"/>
        </w:rPr>
      </w:pPr>
      <w:r>
        <w:rPr>
          <w:rFonts w:eastAsia="Times New Roman"/>
          <w:b/>
          <w:szCs w:val="24"/>
        </w:rPr>
        <w:lastRenderedPageBreak/>
        <w:t>ΝΙΚΟΛΑΟΣ ΦΙΛΗΣ:</w:t>
      </w:r>
      <w:r>
        <w:rPr>
          <w:rFonts w:eastAsia="Times New Roman"/>
          <w:szCs w:val="24"/>
        </w:rPr>
        <w:t xml:space="preserve"> Δίκιο έχει.</w:t>
      </w:r>
    </w:p>
    <w:p w14:paraId="73D856C6"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Ναι, προσέξτε. «Ο ρόλος της Ακαδημίας από αποφασιστικός έως σήμερα γίνεται διακοσμητικός».</w:t>
      </w:r>
    </w:p>
    <w:p w14:paraId="73D856C7" w14:textId="77777777" w:rsidR="00D41FAB" w:rsidRDefault="001456E4">
      <w:pPr>
        <w:spacing w:line="600" w:lineRule="auto"/>
        <w:ind w:firstLine="720"/>
        <w:jc w:val="both"/>
        <w:rPr>
          <w:rFonts w:eastAsia="Times New Roman"/>
          <w:szCs w:val="24"/>
        </w:rPr>
      </w:pPr>
      <w:r>
        <w:rPr>
          <w:rFonts w:eastAsia="Times New Roman"/>
          <w:szCs w:val="24"/>
        </w:rPr>
        <w:t>Δεν ήθελε ούτε η ίδια τη συμμετοχή της. Τι επιμένετε ε</w:t>
      </w:r>
      <w:r>
        <w:rPr>
          <w:rFonts w:eastAsia="Times New Roman"/>
          <w:szCs w:val="24"/>
        </w:rPr>
        <w:t xml:space="preserve">δώ πέρα; Δεν ήθελα να το πω από την αρχή. Ήθελα να επικεντρωθούμε στο </w:t>
      </w:r>
      <w:r>
        <w:rPr>
          <w:rFonts w:eastAsia="Times New Roman"/>
          <w:szCs w:val="24"/>
        </w:rPr>
        <w:t>ι</w:t>
      </w:r>
      <w:r>
        <w:rPr>
          <w:rFonts w:eastAsia="Times New Roman"/>
          <w:szCs w:val="24"/>
        </w:rPr>
        <w:t>νστιτούτο και να το βοηθήσουμε. Μπορώ να συνεχίσω -έχω κι άλλα- αλλά η ίδια δεν το θέλει και μου λέτε να τη βάλω; Τι να βάλω;</w:t>
      </w:r>
    </w:p>
    <w:p w14:paraId="73D856C8" w14:textId="77777777" w:rsidR="00D41FAB" w:rsidRDefault="001456E4">
      <w:pPr>
        <w:spacing w:line="600" w:lineRule="auto"/>
        <w:ind w:firstLine="720"/>
        <w:jc w:val="both"/>
        <w:rPr>
          <w:rFonts w:eastAsia="Times New Roman"/>
          <w:szCs w:val="24"/>
        </w:rPr>
      </w:pPr>
      <w:r>
        <w:rPr>
          <w:rFonts w:eastAsia="Times New Roman"/>
          <w:szCs w:val="24"/>
        </w:rPr>
        <w:t>Και δεύτερον, προσέξτε κάτι. Ο εποπτεύων δεν μπορεί να ελέγ</w:t>
      </w:r>
      <w:r>
        <w:rPr>
          <w:rFonts w:eastAsia="Times New Roman"/>
          <w:szCs w:val="24"/>
        </w:rPr>
        <w:t xml:space="preserve">χει για περίοδο την οποία ήταν ο ίδιος διαχειριστής. Και όταν ζητήθηκε να αντικατασταθεί το μέλος της </w:t>
      </w:r>
      <w:r>
        <w:rPr>
          <w:rFonts w:eastAsia="Times New Roman"/>
          <w:szCs w:val="24"/>
        </w:rPr>
        <w:t>ε</w:t>
      </w:r>
      <w:r>
        <w:rPr>
          <w:rFonts w:eastAsia="Times New Roman"/>
          <w:szCs w:val="24"/>
        </w:rPr>
        <w:t xml:space="preserve">ποπτικής, που το όρισε η Ακαδημία, έτσι ώστε να μην είναι στην </w:t>
      </w:r>
      <w:r>
        <w:rPr>
          <w:rFonts w:eastAsia="Times New Roman"/>
          <w:szCs w:val="24"/>
        </w:rPr>
        <w:t>ε</w:t>
      </w:r>
      <w:r>
        <w:rPr>
          <w:rFonts w:eastAsia="Times New Roman"/>
          <w:szCs w:val="24"/>
        </w:rPr>
        <w:t xml:space="preserve">ποπτική που θα χρειαστεί να ελέγξει περιόδους που ήταν ο ίδιος μέλος της </w:t>
      </w:r>
      <w:r>
        <w:rPr>
          <w:rFonts w:eastAsia="Times New Roman"/>
          <w:szCs w:val="24"/>
        </w:rPr>
        <w:t>δ</w:t>
      </w:r>
      <w:r>
        <w:rPr>
          <w:rFonts w:eastAsia="Times New Roman"/>
          <w:szCs w:val="24"/>
        </w:rPr>
        <w:t xml:space="preserve">ιαχειριστικής, </w:t>
      </w:r>
      <w:r>
        <w:rPr>
          <w:rFonts w:eastAsia="Times New Roman"/>
          <w:szCs w:val="24"/>
        </w:rPr>
        <w:t>δεν το έκανε η Ακαδημία. Και έχω την επιστολή της. Και μου λέτε να τη βάλω;</w:t>
      </w:r>
    </w:p>
    <w:p w14:paraId="73D856C9" w14:textId="77777777" w:rsidR="00D41FAB" w:rsidRDefault="001456E4">
      <w:pPr>
        <w:spacing w:line="600" w:lineRule="auto"/>
        <w:ind w:firstLine="720"/>
        <w:jc w:val="both"/>
        <w:rPr>
          <w:rFonts w:eastAsia="Times New Roman"/>
          <w:szCs w:val="24"/>
        </w:rPr>
      </w:pPr>
      <w:r>
        <w:rPr>
          <w:rFonts w:eastAsia="Times New Roman"/>
          <w:szCs w:val="24"/>
        </w:rPr>
        <w:t>Αυτά ήθελα να πω, κύριε Πρόεδρε, ευχαριστώ.</w:t>
      </w:r>
    </w:p>
    <w:p w14:paraId="73D856CA" w14:textId="77777777" w:rsidR="00D41FAB" w:rsidRDefault="001456E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w:t>
      </w:r>
    </w:p>
    <w:p w14:paraId="73D856CB" w14:textId="77777777" w:rsidR="00D41FAB" w:rsidRDefault="001456E4">
      <w:pPr>
        <w:spacing w:line="600" w:lineRule="auto"/>
        <w:ind w:firstLine="720"/>
        <w:jc w:val="both"/>
        <w:rPr>
          <w:rFonts w:eastAsia="Times New Roman"/>
          <w:szCs w:val="24"/>
        </w:rPr>
      </w:pPr>
      <w:r>
        <w:rPr>
          <w:rFonts w:eastAsia="Times New Roman"/>
          <w:szCs w:val="24"/>
        </w:rPr>
        <w:lastRenderedPageBreak/>
        <w:t>Μαζί με τον κ. Τασούλα, που θα πάρει τώρα τον λόγο, απομένουν άλλοι τέσσ</w:t>
      </w:r>
      <w:r>
        <w:rPr>
          <w:rFonts w:eastAsia="Times New Roman"/>
          <w:szCs w:val="24"/>
        </w:rPr>
        <w:t>ερις ομιλητές από τη λίστα.</w:t>
      </w:r>
    </w:p>
    <w:p w14:paraId="73D856CC" w14:textId="77777777" w:rsidR="00D41FAB" w:rsidRDefault="001456E4">
      <w:pPr>
        <w:spacing w:line="600" w:lineRule="auto"/>
        <w:ind w:firstLine="720"/>
        <w:jc w:val="both"/>
        <w:rPr>
          <w:rFonts w:eastAsia="Times New Roman"/>
          <w:szCs w:val="24"/>
        </w:rPr>
      </w:pPr>
      <w:r>
        <w:rPr>
          <w:rFonts w:eastAsia="Times New Roman"/>
          <w:szCs w:val="24"/>
        </w:rPr>
        <w:t xml:space="preserve">Ορίστε, κύριε Τασούλα, έχετε τον λόγο για επτά λεπτά. </w:t>
      </w:r>
    </w:p>
    <w:p w14:paraId="73D856C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Το Ινστιτούτο Βυζαντινών και Μεταβυζαντινών Σπουδών στη Βενετία στηρίζεται σε ιστορία εκατοντάδων ετών. Δεν στηρίζεται ούτε καν στον ιδρυτικό του νόμο</w:t>
      </w:r>
      <w:r>
        <w:rPr>
          <w:rFonts w:eastAsia="Times New Roman" w:cs="Times New Roman"/>
          <w:szCs w:val="24"/>
        </w:rPr>
        <w:t xml:space="preserve">, </w:t>
      </w:r>
      <w:proofErr w:type="spellStart"/>
      <w:r>
        <w:rPr>
          <w:rFonts w:eastAsia="Times New Roman" w:cs="Times New Roman"/>
          <w:szCs w:val="24"/>
        </w:rPr>
        <w:t>πολλώ</w:t>
      </w:r>
      <w:proofErr w:type="spellEnd"/>
      <w:r>
        <w:rPr>
          <w:rFonts w:eastAsia="Times New Roman" w:cs="Times New Roman"/>
          <w:szCs w:val="24"/>
        </w:rPr>
        <w:t xml:space="preserve"> δε μάλλον ούτε καν στη σημερινή επικαιρότητα, όπου μία ακόμα κυβέρνηση της χώρας επιχειρεί να ελέγξει και να ορίσει τη </w:t>
      </w:r>
      <w:r>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ι</w:t>
      </w:r>
      <w:r>
        <w:rPr>
          <w:rFonts w:eastAsia="Times New Roman" w:cs="Times New Roman"/>
          <w:szCs w:val="24"/>
        </w:rPr>
        <w:t>νστιτούτου, όπως έχει γίνει και στο παρελθόν.</w:t>
      </w:r>
    </w:p>
    <w:p w14:paraId="73D856C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νστιτούτο ανήκει κυριολεκτικά στον άπλετο ιστορικό χρόνο. Η ελλην</w:t>
      </w:r>
      <w:r>
        <w:rPr>
          <w:rFonts w:eastAsia="Times New Roman" w:cs="Times New Roman"/>
          <w:szCs w:val="24"/>
        </w:rPr>
        <w:t xml:space="preserve">ική παρουσία στη Βενετία έχει τεράστια σημασία να ξέρουμε πώς προήλθε, για να καταλάβουμε τον ρόλο του </w:t>
      </w:r>
      <w:r>
        <w:rPr>
          <w:rFonts w:eastAsia="Times New Roman" w:cs="Times New Roman"/>
          <w:szCs w:val="24"/>
        </w:rPr>
        <w:t>ι</w:t>
      </w:r>
      <w:r>
        <w:rPr>
          <w:rFonts w:eastAsia="Times New Roman" w:cs="Times New Roman"/>
          <w:szCs w:val="24"/>
        </w:rPr>
        <w:t xml:space="preserve">νστιτούτου, τον ρόλο της Βενετίας. Ένας από τους σπουδαιότερους διεθνώς βυζαντινολόγους, ο Στίβεν </w:t>
      </w:r>
      <w:proofErr w:type="spellStart"/>
      <w:r>
        <w:rPr>
          <w:rFonts w:eastAsia="Times New Roman" w:cs="Times New Roman"/>
          <w:szCs w:val="24"/>
        </w:rPr>
        <w:t>Ράνσιμαν</w:t>
      </w:r>
      <w:proofErr w:type="spellEnd"/>
      <w:r>
        <w:rPr>
          <w:rFonts w:eastAsia="Times New Roman" w:cs="Times New Roman"/>
          <w:szCs w:val="24"/>
        </w:rPr>
        <w:t>, λέει ότι η ιστορία καθορίζεται από την αντίδ</w:t>
      </w:r>
      <w:r>
        <w:rPr>
          <w:rFonts w:eastAsia="Times New Roman" w:cs="Times New Roman"/>
          <w:szCs w:val="24"/>
        </w:rPr>
        <w:t>ραση του ανθρώπου στην πρόκληση του περιβάλλοντος.</w:t>
      </w:r>
    </w:p>
    <w:p w14:paraId="73D856C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Κύριε Φίλη, δεν λέει ότι καθορίζεται από την πάλη των τάξεων. Λέει κάτι πιο γοητευτικό. Λέει ότι καθορίζεται από την αντίδραση του ανθρώπου στην πρόκληση του περιβάλλοντος.</w:t>
      </w:r>
    </w:p>
    <w:p w14:paraId="73D856D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Ο </w:t>
      </w:r>
      <w:proofErr w:type="spellStart"/>
      <w:r>
        <w:rPr>
          <w:rFonts w:eastAsia="Times New Roman" w:cs="Times New Roman"/>
          <w:szCs w:val="24"/>
        </w:rPr>
        <w:t>Μοντεσκιέ</w:t>
      </w:r>
      <w:proofErr w:type="spellEnd"/>
      <w:r>
        <w:rPr>
          <w:rFonts w:eastAsia="Times New Roman" w:cs="Times New Roman"/>
          <w:szCs w:val="24"/>
        </w:rPr>
        <w:t xml:space="preserve"> το είπε αυτό.</w:t>
      </w:r>
    </w:p>
    <w:p w14:paraId="73D856D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Το 1479 στη Βενετία υπήρχαν πέντε χιλιάδες Έλληνες. Λίγο μετά την Άλωση υπήρχαν πέντε χιλιάδες Έλληνες στη Βενετία. Ήταν η αντίδραση στην πρόκληση του περιβάλλοντος. Ποιου περιβάλλοντος; Μετά την Τουρκοκρατία </w:t>
      </w:r>
      <w:r>
        <w:rPr>
          <w:rFonts w:eastAsia="Times New Roman" w:cs="Times New Roman"/>
          <w:szCs w:val="24"/>
        </w:rPr>
        <w:t xml:space="preserve">και την Άλωση, οι δημιουργικότεροι, οι πιο μορφωμένοι, οι πιο ανήσυχοι Έλληνες κατέφυγαν αρχικά στις </w:t>
      </w:r>
      <w:proofErr w:type="spellStart"/>
      <w:r>
        <w:rPr>
          <w:rFonts w:eastAsia="Times New Roman" w:cs="Times New Roman"/>
          <w:szCs w:val="24"/>
        </w:rPr>
        <w:t>ενετοκρατούμενες</w:t>
      </w:r>
      <w:proofErr w:type="spellEnd"/>
      <w:r>
        <w:rPr>
          <w:rFonts w:eastAsia="Times New Roman" w:cs="Times New Roman"/>
          <w:szCs w:val="24"/>
        </w:rPr>
        <w:t xml:space="preserve"> περιοχές της Ελλάδας, στις κτήσεις της Βενετίας στην Ελλάδα. Αυτές ήταν η Ναύπακτος, η Μονεμβασία –σε σας το λέω, κύριε Δαβάκη- η Μεθώνη, </w:t>
      </w:r>
      <w:r>
        <w:rPr>
          <w:rFonts w:eastAsia="Times New Roman" w:cs="Times New Roman"/>
          <w:szCs w:val="24"/>
        </w:rPr>
        <w:t>η Κορώνη, το Ναύπλιο. Από εμπορικοί σταθμοί, αυτές οι περιοχές έγιναν πολυάνθρωπα, θορυβώδη αστικά κέντρα, χάρη στην αντίδραση των ανθρώπων που δεν ήθελαν να υποταχθούν στην Τουρκοκρατία.</w:t>
      </w:r>
    </w:p>
    <w:p w14:paraId="73D856D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Μετά την απώλεια αυτών των βενετικών κτήσεων, αυτός ο πληθυσμός εξοι</w:t>
      </w:r>
      <w:r>
        <w:rPr>
          <w:rFonts w:eastAsia="Times New Roman" w:cs="Times New Roman"/>
          <w:szCs w:val="24"/>
        </w:rPr>
        <w:t>κειωμένος με το εμπόριο, την πρόοδο, την παι</w:t>
      </w:r>
      <w:r>
        <w:rPr>
          <w:rFonts w:eastAsia="Times New Roman" w:cs="Times New Roman"/>
          <w:szCs w:val="24"/>
        </w:rPr>
        <w:lastRenderedPageBreak/>
        <w:t xml:space="preserve">δεία, τη μόρφωση, αξιοποίησε τις επαφές με το βενετικό καθεστώς και διαπεραιώθηκε στη Βενετία και στην </w:t>
      </w:r>
      <w:proofErr w:type="spellStart"/>
      <w:r>
        <w:rPr>
          <w:rFonts w:eastAsia="Times New Roman" w:cs="Times New Roman"/>
          <w:szCs w:val="24"/>
        </w:rPr>
        <w:t>Ιστρία</w:t>
      </w:r>
      <w:proofErr w:type="spellEnd"/>
      <w:r>
        <w:rPr>
          <w:rFonts w:eastAsia="Times New Roman" w:cs="Times New Roman"/>
          <w:szCs w:val="24"/>
        </w:rPr>
        <w:t>. Έτσι εξηγείται η παρουσία πέντε χιλιάδων Ελλήνων στη Βενετία λίγα χρόνια μετά την Άλωση. Τι ήταν όλοι</w:t>
      </w:r>
      <w:r>
        <w:rPr>
          <w:rFonts w:eastAsia="Times New Roman" w:cs="Times New Roman"/>
          <w:szCs w:val="24"/>
        </w:rPr>
        <w:t xml:space="preserve"> αυτοί; Ήταν φυγάδες, έμποροι, ναυτικοί, κωδικογράφοι, μεταπράτες </w:t>
      </w:r>
      <w:proofErr w:type="spellStart"/>
      <w:r>
        <w:rPr>
          <w:rFonts w:eastAsia="Times New Roman" w:cs="Times New Roman"/>
          <w:szCs w:val="24"/>
        </w:rPr>
        <w:t>χειρογράφων</w:t>
      </w:r>
      <w:proofErr w:type="spellEnd"/>
      <w:r>
        <w:rPr>
          <w:rFonts w:eastAsia="Times New Roman" w:cs="Times New Roman"/>
          <w:szCs w:val="24"/>
        </w:rPr>
        <w:t>. Ήταν διάφορες ειδικότητες. Στη Βενετία μετεφέρθη σιγά-σιγά όλος ο πνευματικός πλούτος του Βυζαντίου. Στα αρχεία της Βενετίας βρίσκει κανείς όλη τη γνώση για τη Βυζαντινή Αυτοκρα</w:t>
      </w:r>
      <w:r>
        <w:rPr>
          <w:rFonts w:eastAsia="Times New Roman" w:cs="Times New Roman"/>
          <w:szCs w:val="24"/>
        </w:rPr>
        <w:t xml:space="preserve">τορία, για τη σχέση του </w:t>
      </w:r>
      <w:r>
        <w:rPr>
          <w:rFonts w:eastAsia="Times New Roman" w:cs="Times New Roman"/>
          <w:szCs w:val="24"/>
        </w:rPr>
        <w:t>Ε</w:t>
      </w:r>
      <w:r>
        <w:rPr>
          <w:rFonts w:eastAsia="Times New Roman" w:cs="Times New Roman"/>
          <w:szCs w:val="24"/>
        </w:rPr>
        <w:t xml:space="preserve">λληνισμού με τη Δύση. </w:t>
      </w:r>
    </w:p>
    <w:p w14:paraId="73D856D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Τι έγινε μετά στη Βενετία; Εκεί έγινε ένα θαύμα. Από τους Ηπειρώτες </w:t>
      </w:r>
      <w:proofErr w:type="spellStart"/>
      <w:r>
        <w:rPr>
          <w:rFonts w:eastAsia="Times New Roman" w:cs="Times New Roman"/>
          <w:szCs w:val="24"/>
        </w:rPr>
        <w:t>μεγαλοποιμένες</w:t>
      </w:r>
      <w:proofErr w:type="spellEnd"/>
      <w:r>
        <w:rPr>
          <w:rFonts w:eastAsia="Times New Roman" w:cs="Times New Roman"/>
          <w:szCs w:val="24"/>
        </w:rPr>
        <w:t xml:space="preserve">, οι οποίοι διαπεραιώθηκαν στη Βενετία, δημιουργήθηκαν οι έμποροι και οι λόγιοι Ηπειρώτες της Βενετίας, ο </w:t>
      </w:r>
      <w:proofErr w:type="spellStart"/>
      <w:r>
        <w:rPr>
          <w:rFonts w:eastAsia="Times New Roman" w:cs="Times New Roman"/>
          <w:szCs w:val="24"/>
        </w:rPr>
        <w:t>Επιφάνιος</w:t>
      </w:r>
      <w:proofErr w:type="spellEnd"/>
      <w:r>
        <w:rPr>
          <w:rFonts w:eastAsia="Times New Roman" w:cs="Times New Roman"/>
          <w:szCs w:val="24"/>
        </w:rPr>
        <w:t xml:space="preserve"> Ηγούμενος,</w:t>
      </w:r>
      <w:r>
        <w:rPr>
          <w:rFonts w:eastAsia="Times New Roman" w:cs="Times New Roman"/>
          <w:szCs w:val="24"/>
        </w:rPr>
        <w:t xml:space="preserve"> οι Αδελφοί </w:t>
      </w:r>
      <w:proofErr w:type="spellStart"/>
      <w:r>
        <w:rPr>
          <w:rFonts w:eastAsia="Times New Roman" w:cs="Times New Roman"/>
          <w:szCs w:val="24"/>
        </w:rPr>
        <w:t>Μαρούτσ</w:t>
      </w:r>
      <w:r>
        <w:rPr>
          <w:rFonts w:eastAsia="Times New Roman" w:cs="Times New Roman"/>
          <w:szCs w:val="24"/>
        </w:rPr>
        <w:t>αι</w:t>
      </w:r>
      <w:proofErr w:type="spellEnd"/>
      <w:r>
        <w:rPr>
          <w:rFonts w:eastAsia="Times New Roman" w:cs="Times New Roman"/>
          <w:szCs w:val="24"/>
        </w:rPr>
        <w:t xml:space="preserve">, ο Γκούμας. Τα τρία μεγαλύτερα τυπογραφεία της Βενετίας τα είχαν Ηπειρώτες, ο Γλυκύς, ο Θεοδοσίου και ο </w:t>
      </w:r>
      <w:proofErr w:type="spellStart"/>
      <w:r>
        <w:rPr>
          <w:rFonts w:eastAsia="Times New Roman" w:cs="Times New Roman"/>
          <w:szCs w:val="24"/>
        </w:rPr>
        <w:t>Σάρρος</w:t>
      </w:r>
      <w:proofErr w:type="spellEnd"/>
      <w:r>
        <w:rPr>
          <w:rFonts w:eastAsia="Times New Roman" w:cs="Times New Roman"/>
          <w:szCs w:val="24"/>
        </w:rPr>
        <w:t>.</w:t>
      </w:r>
    </w:p>
    <w:p w14:paraId="73D856D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Εκεί προετοιμάστηκε σιγά-σιγά η απελευθέρωση της Ελλάδας μέσω της μεταλαμπάδευσης της παιδείας, μέσω χρημάτων και σχολείων</w:t>
      </w:r>
      <w:r>
        <w:rPr>
          <w:rFonts w:eastAsia="Times New Roman" w:cs="Times New Roman"/>
          <w:szCs w:val="24"/>
        </w:rPr>
        <w:t xml:space="preserve"> που έφτιαξαν στην Ελλάδα αυτοί από τον πλούτο που δημιούργησαν στη Βενετία. Αυτή η μεταλαμπάδευση ήταν ένα θαύμα. Δεν υπήρχε βιβλίο που να κυκλοφορούσε στα </w:t>
      </w:r>
      <w:r>
        <w:rPr>
          <w:rFonts w:eastAsia="Times New Roman" w:cs="Times New Roman"/>
          <w:szCs w:val="24"/>
        </w:rPr>
        <w:lastRenderedPageBreak/>
        <w:t>σχολεία της σκλαβωμένης Ελλάδας –σε όσα υπήρχαν- που να μην είχε τυπωθεί σ’ αυτά τα τυπογραφεία. Το</w:t>
      </w:r>
      <w:r>
        <w:rPr>
          <w:rFonts w:eastAsia="Times New Roman" w:cs="Times New Roman"/>
          <w:szCs w:val="24"/>
        </w:rPr>
        <w:t xml:space="preserve"> Ψαλτήρι, ο Ο</w:t>
      </w:r>
      <w:r>
        <w:rPr>
          <w:rFonts w:eastAsia="Times New Roman" w:cs="Times New Roman"/>
          <w:szCs w:val="24"/>
        </w:rPr>
        <w:t>κτώ</w:t>
      </w:r>
      <w:r>
        <w:rPr>
          <w:rFonts w:eastAsia="Times New Roman" w:cs="Times New Roman"/>
          <w:szCs w:val="24"/>
        </w:rPr>
        <w:t xml:space="preserve">ηχος, όλα αυτά που καλλιέργησαν την προσμονή και τη Μεγάλη Ιδέα, τυπώθηκαν και εστάλησαν από τη Βενετία. </w:t>
      </w:r>
    </w:p>
    <w:p w14:paraId="73D856D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Συνεπώς είχε νόημα σ</w:t>
      </w:r>
      <w:r>
        <w:rPr>
          <w:rFonts w:eastAsia="Times New Roman" w:cs="Times New Roman"/>
          <w:szCs w:val="24"/>
        </w:rPr>
        <w:t>ε</w:t>
      </w:r>
      <w:r>
        <w:rPr>
          <w:rFonts w:eastAsia="Times New Roman" w:cs="Times New Roman"/>
          <w:szCs w:val="24"/>
        </w:rPr>
        <w:t xml:space="preserve"> αυτή τη Βενετία να γίνει στις αρχές της δεκαετίας του 1950 το Ινστιτούτο Βυζαντινών και Μεταβυζαντινών Σπουδών, </w:t>
      </w:r>
      <w:r>
        <w:rPr>
          <w:rFonts w:eastAsia="Times New Roman" w:cs="Times New Roman"/>
          <w:szCs w:val="24"/>
        </w:rPr>
        <w:t xml:space="preserve">δηλαδή το </w:t>
      </w:r>
      <w:r>
        <w:rPr>
          <w:rFonts w:eastAsia="Times New Roman" w:cs="Times New Roman"/>
          <w:szCs w:val="24"/>
        </w:rPr>
        <w:t>ι</w:t>
      </w:r>
      <w:r>
        <w:rPr>
          <w:rFonts w:eastAsia="Times New Roman" w:cs="Times New Roman"/>
          <w:szCs w:val="24"/>
        </w:rPr>
        <w:t xml:space="preserve">νστιτούτο μέσα στην πηγή της γνώσης και της δημιουργίας της ιστορίας για τη μεταβυζαντινή περίοδο. Αυτό ξεπερνά τις κυβερνήσεις και γι’ αυτόν τον λόγο αυτό το </w:t>
      </w:r>
      <w:r>
        <w:rPr>
          <w:rFonts w:eastAsia="Times New Roman" w:cs="Times New Roman"/>
          <w:szCs w:val="24"/>
        </w:rPr>
        <w:t>ι</w:t>
      </w:r>
      <w:r>
        <w:rPr>
          <w:rFonts w:eastAsia="Times New Roman" w:cs="Times New Roman"/>
          <w:szCs w:val="24"/>
        </w:rPr>
        <w:t>νστιτούτο έκανε σπουδαία δουλειά, γιατί ακριβώς ήταν ένα ερευνητικό πνευματικό ίδρυμα</w:t>
      </w:r>
      <w:r>
        <w:rPr>
          <w:rFonts w:eastAsia="Times New Roman" w:cs="Times New Roman"/>
          <w:szCs w:val="24"/>
        </w:rPr>
        <w:t xml:space="preserve"> μέσα σε μία νησίδα Ελλάδας στη Βενετία. </w:t>
      </w:r>
    </w:p>
    <w:p w14:paraId="73D856D6"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Είχαμε και τα γνωστά ελληνικά ζητήματα κατά καιρούς. Είχαμε απόπειρες το ’82 και άλλοτε να αλωθεί αυτό και να γίνει ένα κρατικό παράρτημα. Απέτυχαν αυτές οι απόπειρες, αλλά δεν άφησαν αδιάφορο, δεν άφησαν ακλόνητο </w:t>
      </w:r>
      <w:r>
        <w:rPr>
          <w:rFonts w:eastAsia="Times New Roman" w:cs="Times New Roman"/>
          <w:szCs w:val="24"/>
        </w:rPr>
        <w:t xml:space="preserve">το </w:t>
      </w:r>
      <w:r>
        <w:rPr>
          <w:rFonts w:eastAsia="Times New Roman" w:cs="Times New Roman"/>
          <w:szCs w:val="24"/>
        </w:rPr>
        <w:t>ι</w:t>
      </w:r>
      <w:r>
        <w:rPr>
          <w:rFonts w:eastAsia="Times New Roman" w:cs="Times New Roman"/>
          <w:szCs w:val="24"/>
        </w:rPr>
        <w:t>νστιτούτο. Κάθε φορά που η πολιτεία, το κόμμα</w:t>
      </w:r>
      <w:r>
        <w:rPr>
          <w:rFonts w:eastAsia="Times New Roman" w:cs="Times New Roman"/>
          <w:szCs w:val="24"/>
        </w:rPr>
        <w:t xml:space="preserve">, </w:t>
      </w:r>
      <w:r>
        <w:rPr>
          <w:rFonts w:eastAsia="Times New Roman" w:cs="Times New Roman"/>
          <w:szCs w:val="24"/>
        </w:rPr>
        <w:t xml:space="preserve">επιχειρούσε να ελέγξει το </w:t>
      </w:r>
      <w:r>
        <w:rPr>
          <w:rFonts w:eastAsia="Times New Roman" w:cs="Times New Roman"/>
          <w:szCs w:val="24"/>
        </w:rPr>
        <w:t>ι</w:t>
      </w:r>
      <w:r>
        <w:rPr>
          <w:rFonts w:eastAsia="Times New Roman" w:cs="Times New Roman"/>
          <w:szCs w:val="24"/>
        </w:rPr>
        <w:t>νστιτούτο, το άφηνε τραυματισμένο για πολλά χρόνια.</w:t>
      </w:r>
    </w:p>
    <w:p w14:paraId="73D856D7"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σήμερα η νέα Κυβέρνηση της Αριστεράς επιχειρεί να κάνει τα ίδια, υπό την ψευδαίσθηση ότι πρωτοτυπεί. Επιχειρεί να </w:t>
      </w:r>
      <w:r>
        <w:rPr>
          <w:rFonts w:eastAsia="Times New Roman" w:cs="Times New Roman"/>
          <w:szCs w:val="24"/>
        </w:rPr>
        <w:lastRenderedPageBreak/>
        <w:t>κάνει τα</w:t>
      </w:r>
      <w:r>
        <w:rPr>
          <w:rFonts w:eastAsia="Times New Roman" w:cs="Times New Roman"/>
          <w:szCs w:val="24"/>
        </w:rPr>
        <w:t xml:space="preserve"> ίδια, να υποτάξει στην πολιτεία ένα ανώτατο στην ουσία ιστορικό και πνευματικό ίδρυμα που υπάρχει στην αλλοδαπή και επιτελεί συγκλονιστικό και ιστορικό έργο.</w:t>
      </w:r>
    </w:p>
    <w:p w14:paraId="73D856D8"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Κανονικά θα έπρεπε το Υπουργείο Εξωτερικών να φύγει εντελώς από τη μέση, να αναλάβει τα ηνία το Υ</w:t>
      </w:r>
      <w:r>
        <w:rPr>
          <w:rFonts w:eastAsia="Times New Roman" w:cs="Times New Roman"/>
          <w:szCs w:val="24"/>
        </w:rPr>
        <w:t>πουργείο Παιδείας και η Ακαδημία Αθηνών ή τουλάχιστον, αφού δεν μπορείτε να βελτιώσετε την κατάσταση και να τους βοηθήσετε να ρυθμίσουν τα οικονομικά τους, μην κάνετε τίποτα. Αφήστε το για να κάνουν οι επόμενοι το σωστό.</w:t>
      </w:r>
    </w:p>
    <w:p w14:paraId="73D856D9"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σωστό θα ήταν υπαγωγή στο </w:t>
      </w:r>
      <w:r>
        <w:rPr>
          <w:rFonts w:eastAsia="Times New Roman" w:cs="Times New Roman"/>
          <w:szCs w:val="24"/>
        </w:rPr>
        <w:t>Υπουργείο Παιδείας, κατά τη γνώμη μου και η διευκόλυνση για τη ρύθμιση των οικονομικών τους. Δεν διορθώνονται τα οικονομικά τους με το άρθρο 7, το οποίο λέει ότι είναι αυτοχρηματοδοτούμενο. Δεν μπορεί να βάλεις ένα άρθρο και να πεις: είσαι οικονομικά εύρωσ</w:t>
      </w:r>
      <w:r>
        <w:rPr>
          <w:rFonts w:eastAsia="Times New Roman" w:cs="Times New Roman"/>
          <w:szCs w:val="24"/>
        </w:rPr>
        <w:t>τος, είσαι εμφανίσιμος, είσαι ευφυής. Δεν νομοθετούνται αυτά.</w:t>
      </w:r>
    </w:p>
    <w:p w14:paraId="73D856DA"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Δεν έχουν οικονομική ευρωστία. Έχουν υποχρεώσεις. Έχουν 40% μείωση των εσόδων τους. Χρειάζονται τουλάχιστον αυτή τη στιγμή 350.000 ευρώ για να διορθώσουν, να συντηρήσουν και να επισκευάσουν ακίν</w:t>
      </w:r>
      <w:r>
        <w:rPr>
          <w:rFonts w:eastAsia="Times New Roman" w:cs="Times New Roman"/>
          <w:szCs w:val="24"/>
        </w:rPr>
        <w:t xml:space="preserve">ητα που πρέπει να νοικιάσουν. Οι </w:t>
      </w:r>
      <w:r>
        <w:rPr>
          <w:rFonts w:eastAsia="Times New Roman" w:cs="Times New Roman"/>
          <w:szCs w:val="24"/>
        </w:rPr>
        <w:lastRenderedPageBreak/>
        <w:t>νέες θέσεις που προσθέτουμε, δημιουργούν διοικητικό κόστος επιπλέον 350.000 ευρώ τον χρόνο.</w:t>
      </w:r>
    </w:p>
    <w:p w14:paraId="73D856DB"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Δεν είναι τα πράγματα ευοίωνα. Και αντί να τους στηρίξουμε σε αυτό, κοιτάμε να τους υποτάξουμε, για να μπορούμε να διορίζουμε αυτόν</w:t>
      </w:r>
      <w:r>
        <w:rPr>
          <w:rFonts w:eastAsia="Times New Roman" w:cs="Times New Roman"/>
          <w:szCs w:val="24"/>
        </w:rPr>
        <w:t xml:space="preserve"> που εμείς θέλουμε διοικητή, πρόεδρο, διευθυντή, εξοβελίζοντας την Ακαδημία Αθηνών.</w:t>
      </w:r>
    </w:p>
    <w:p w14:paraId="73D856D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3D856DD"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είναι το </w:t>
      </w:r>
      <w:r>
        <w:rPr>
          <w:rFonts w:eastAsia="Times New Roman" w:cs="Times New Roman"/>
          <w:szCs w:val="24"/>
        </w:rPr>
        <w:t>ί</w:t>
      </w:r>
      <w:r>
        <w:rPr>
          <w:rFonts w:eastAsia="Times New Roman" w:cs="Times New Roman"/>
          <w:szCs w:val="24"/>
        </w:rPr>
        <w:t>δρυμα αυτό η πρώτη και μοναδική ελληνική επιστημονική απόβαση στο εξωτερικ</w:t>
      </w:r>
      <w:r>
        <w:rPr>
          <w:rFonts w:eastAsia="Times New Roman" w:cs="Times New Roman"/>
          <w:szCs w:val="24"/>
        </w:rPr>
        <w:t>ό. Την πρώτη επιστημονική απόβαση στο εξωτερικό έκανε ανεπιτυχώς ο Πλάτων, τρεις φορές στη Σικελία, πιστεύοντας ότι θα έπειθε τον Διονύσιο τον Β’ να ακολουθήσει την άποψη ότι πρέπει να φιλοσοφήσουν οι βασιλείς. Τρεις φορές πήγε ο Πλάτων στις Συρακούσες. Κα</w:t>
      </w:r>
      <w:r>
        <w:rPr>
          <w:rFonts w:eastAsia="Times New Roman" w:cs="Times New Roman"/>
          <w:szCs w:val="24"/>
        </w:rPr>
        <w:t xml:space="preserve">ι τις τρεις φορές έφυγε κακήν κακώς, γιατί διαπίστωσε εμπράκτως και με κίνδυνο της ζωής του ότι η μεταφύτευση της δικής του ακαδημίας σε ένα τυραννικό περιβάλλον, </w:t>
      </w:r>
      <w:r>
        <w:rPr>
          <w:rFonts w:eastAsia="Times New Roman" w:cs="Times New Roman"/>
          <w:szCs w:val="24"/>
        </w:rPr>
        <w:t xml:space="preserve">αυτό </w:t>
      </w:r>
      <w:r>
        <w:rPr>
          <w:rFonts w:eastAsia="Times New Roman" w:cs="Times New Roman"/>
          <w:szCs w:val="24"/>
        </w:rPr>
        <w:t>που έθετε σε κίνδυνο δεν ήταν μόνο τις ιδέες του, αλλά και τη ζωή του. Εκεί ο Πλάτων έμα</w:t>
      </w:r>
      <w:r>
        <w:rPr>
          <w:rFonts w:eastAsia="Times New Roman" w:cs="Times New Roman"/>
          <w:szCs w:val="24"/>
        </w:rPr>
        <w:t>θε ότι άλλα λένε τα γράμματα και άλλα λένε τα πράγματα.</w:t>
      </w:r>
    </w:p>
    <w:p w14:paraId="73D856DE"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Σήμερα εσείς επιχειρείτε με νομοθεσία να επιβεβαιώσετε ότι δυστυχώς για μια ακόμη φορά τα πράγματα του κομματικού ελληνικού συστήματος, το οποίο μεταμφιέζεται από ΠΑΣΟΚ σε ΣΥΡΙΖΑ, πότε πότε και Νέα Δη</w:t>
      </w:r>
      <w:r>
        <w:rPr>
          <w:rFonts w:eastAsia="Times New Roman" w:cs="Times New Roman"/>
          <w:szCs w:val="24"/>
        </w:rPr>
        <w:t>μοκρατία για να είμαστε ειλικρινείς, έχει τον ίδιο νοσηρό προσανατολισμό. Ό,τι είναι εκτός ελέγχου, ό,τι μπορεί να μεγαλουργήσει, ό,τι συνομιλεί με την ιστορία πρέπει με το ζόρι να συνομιλήσει με το κόμμα, να συνομιλήσει με τον δικό μας έλεγχο.</w:t>
      </w:r>
    </w:p>
    <w:p w14:paraId="73D856DF"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Είναι τεράσ</w:t>
      </w:r>
      <w:r>
        <w:rPr>
          <w:rFonts w:eastAsia="Times New Roman" w:cs="Times New Roman"/>
          <w:szCs w:val="24"/>
        </w:rPr>
        <w:t xml:space="preserve">τιο λάθος. Θα οδηγήσει το </w:t>
      </w:r>
      <w:r>
        <w:rPr>
          <w:rFonts w:eastAsia="Times New Roman" w:cs="Times New Roman"/>
          <w:szCs w:val="24"/>
        </w:rPr>
        <w:t>ι</w:t>
      </w:r>
      <w:r>
        <w:rPr>
          <w:rFonts w:eastAsia="Times New Roman" w:cs="Times New Roman"/>
          <w:szCs w:val="24"/>
        </w:rPr>
        <w:t xml:space="preserve">νστιτούτο σε περαιτέρω αποδιοργάνωση, μέχρι να έρθει μια μέρα που μια επόμενη </w:t>
      </w:r>
      <w:r>
        <w:rPr>
          <w:rFonts w:eastAsia="Times New Roman" w:cs="Times New Roman"/>
          <w:szCs w:val="24"/>
        </w:rPr>
        <w:t>κ</w:t>
      </w:r>
      <w:r>
        <w:rPr>
          <w:rFonts w:eastAsia="Times New Roman" w:cs="Times New Roman"/>
          <w:szCs w:val="24"/>
        </w:rPr>
        <w:t>υβέρνηση -που πιστεύω θα είναι της Νέας Δημοκρατίας- θα καταλάβει ότι το καλύτερο που έχει να κάνει μια κυβέρνηση με το Ινστιτούτο Βενετίας είναι ό,τι</w:t>
      </w:r>
      <w:r>
        <w:rPr>
          <w:rFonts w:eastAsia="Times New Roman" w:cs="Times New Roman"/>
          <w:szCs w:val="24"/>
        </w:rPr>
        <w:t xml:space="preserve"> έκανε και ο Πλάτων με τον Διονύσιο, να φύγει και να το παρατήσει, ελεύθερο στον πνευματικό κόσμο.</w:t>
      </w:r>
    </w:p>
    <w:p w14:paraId="73D856E0" w14:textId="77777777" w:rsidR="00D41FAB" w:rsidRDefault="001456E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3D856E1"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τον κ. Τασούλα.</w:t>
      </w:r>
    </w:p>
    <w:p w14:paraId="73D856E2"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Τον λόγο έχει η κ. Κεφαλογιάννη για επτά </w:t>
      </w:r>
      <w:r>
        <w:rPr>
          <w:rFonts w:eastAsia="Times New Roman" w:cs="Times New Roman"/>
          <w:szCs w:val="24"/>
        </w:rPr>
        <w:t>λεπτά.</w:t>
      </w:r>
    </w:p>
    <w:p w14:paraId="73D856E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ΚΕΦΑΛΟΓΙΑΝΝΗ: </w:t>
      </w:r>
      <w:r>
        <w:rPr>
          <w:rFonts w:eastAsia="Times New Roman" w:cs="Times New Roman"/>
          <w:szCs w:val="24"/>
        </w:rPr>
        <w:t xml:space="preserve">Ευχαριστώ, κύριε Πρόεδρε. </w:t>
      </w:r>
    </w:p>
    <w:p w14:paraId="73D856E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που φέρνει η Κυβέρνηση προς ψήφιση σήμερα για το Ελληνικό Ινστιτούτο Βυζαντινών και Μεταβυζαντινών Σπουδών Βενετίας είναι μια επίθεση στον ελληνικό πολιτισμό</w:t>
      </w:r>
      <w:r>
        <w:rPr>
          <w:rFonts w:eastAsia="Times New Roman" w:cs="Times New Roman"/>
          <w:szCs w:val="24"/>
        </w:rPr>
        <w:t>.</w:t>
      </w:r>
    </w:p>
    <w:p w14:paraId="73D856E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Κυβέρνηση ΣΥΡΙΖΑ-ΑΝΕΛ επιχειρεί δι</w:t>
      </w:r>
      <w:r>
        <w:rPr>
          <w:rFonts w:eastAsia="Times New Roman" w:cs="Times New Roman"/>
          <w:szCs w:val="24"/>
        </w:rPr>
        <w:t xml:space="preserve">ά </w:t>
      </w:r>
      <w:r>
        <w:rPr>
          <w:rFonts w:eastAsia="Times New Roman" w:cs="Times New Roman"/>
          <w:szCs w:val="24"/>
        </w:rPr>
        <w:t>νόμου, αγνοώντας κατάφωρα τον πατριωτισμό, τη γενναιοδωρία, την ανιδιοτέλεια των ιδρυτών χορηγών του και την πολυετή προσφορά των λειτουργών του, ουσιαστικά την άλωσή του για την εξυπηρέτηση σκοπών αλλότριων.</w:t>
      </w:r>
    </w:p>
    <w:p w14:paraId="73D856E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Παρά το</w:t>
      </w:r>
      <w:r>
        <w:rPr>
          <w:rFonts w:eastAsia="Times New Roman" w:cs="Times New Roman"/>
          <w:szCs w:val="24"/>
        </w:rPr>
        <w:t xml:space="preserve"> γεγονός ότι η Νέα Δημοκρατία δι</w:t>
      </w:r>
      <w:r>
        <w:rPr>
          <w:rFonts w:eastAsia="Times New Roman" w:cs="Times New Roman"/>
          <w:szCs w:val="24"/>
        </w:rPr>
        <w:t>ά</w:t>
      </w:r>
      <w:r>
        <w:rPr>
          <w:rFonts w:eastAsia="Times New Roman" w:cs="Times New Roman"/>
          <w:szCs w:val="24"/>
        </w:rPr>
        <w:t xml:space="preserve"> του εισηγητού μας κατέθεσε προτάσεις και τροποποιήσεις, προκειμένου να γίνει μ</w:t>
      </w:r>
      <w:r>
        <w:rPr>
          <w:rFonts w:eastAsia="Times New Roman" w:cs="Times New Roman"/>
          <w:szCs w:val="24"/>
        </w:rPr>
        <w:t>ί</w:t>
      </w:r>
      <w:r>
        <w:rPr>
          <w:rFonts w:eastAsia="Times New Roman" w:cs="Times New Roman"/>
          <w:szCs w:val="24"/>
        </w:rPr>
        <w:t xml:space="preserve">α εποικοδομητική συζήτηση, όπως θα έπρεπε, να γίνει μια γόνιμη ανταλλαγή προτάσεων για τη θεσμική ενδυνάμωση του </w:t>
      </w:r>
      <w:r>
        <w:rPr>
          <w:rFonts w:eastAsia="Times New Roman" w:cs="Times New Roman"/>
          <w:szCs w:val="24"/>
        </w:rPr>
        <w:t>ι</w:t>
      </w:r>
      <w:r>
        <w:rPr>
          <w:rFonts w:eastAsia="Times New Roman" w:cs="Times New Roman"/>
          <w:szCs w:val="24"/>
        </w:rPr>
        <w:t xml:space="preserve">νστιτούτου, τη διαφάνεια, τη </w:t>
      </w:r>
      <w:r>
        <w:rPr>
          <w:rFonts w:eastAsia="Times New Roman" w:cs="Times New Roman"/>
          <w:szCs w:val="24"/>
        </w:rPr>
        <w:t xml:space="preserve">λογοδοσία, την αξιοκρατία, αποφασίσατε με τον γνωστό αντιδραστικό σας τρόπο να μην ενσωματώσετε τίποτα στο σχέδιο νόμου, να μην συζητήσετε τίποτα, με αποτέλεσμα μέσω αυτού του νομοσχεδίου να βυθίζεται το </w:t>
      </w:r>
      <w:r>
        <w:rPr>
          <w:rFonts w:eastAsia="Times New Roman" w:cs="Times New Roman"/>
          <w:szCs w:val="24"/>
        </w:rPr>
        <w:t>ι</w:t>
      </w:r>
      <w:r>
        <w:rPr>
          <w:rFonts w:eastAsia="Times New Roman" w:cs="Times New Roman"/>
          <w:szCs w:val="24"/>
        </w:rPr>
        <w:t>νστι</w:t>
      </w:r>
      <w:r>
        <w:rPr>
          <w:rFonts w:eastAsia="Times New Roman" w:cs="Times New Roman"/>
          <w:szCs w:val="24"/>
        </w:rPr>
        <w:lastRenderedPageBreak/>
        <w:t>τούτο σε μονολιθικές, σε κομματικές λογικές αντ</w:t>
      </w:r>
      <w:r>
        <w:rPr>
          <w:rFonts w:eastAsia="Times New Roman" w:cs="Times New Roman"/>
          <w:szCs w:val="24"/>
        </w:rPr>
        <w:t>ίθετες με τον ιδρυτικό σκοπό του, μετατρέποντάς το σε κέντρο εξυπηρέτησης των ημετέρων.</w:t>
      </w:r>
    </w:p>
    <w:p w14:paraId="73D856E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θα ήθελα συγκεκριμένα να επισημάνω κάποια σημεία. Πρώτα απ’ όλα στο υπό συζήτηση σχέδιο νόμου ο σκοπός του </w:t>
      </w:r>
      <w:r>
        <w:rPr>
          <w:rFonts w:eastAsia="Times New Roman" w:cs="Times New Roman"/>
          <w:szCs w:val="24"/>
        </w:rPr>
        <w:t>ι</w:t>
      </w:r>
      <w:r>
        <w:rPr>
          <w:rFonts w:eastAsia="Times New Roman" w:cs="Times New Roman"/>
          <w:szCs w:val="24"/>
        </w:rPr>
        <w:t>νστιτούτου μεταβάλλεται και μάλιστα χρησι</w:t>
      </w:r>
      <w:r>
        <w:rPr>
          <w:rFonts w:eastAsia="Times New Roman" w:cs="Times New Roman"/>
          <w:szCs w:val="24"/>
        </w:rPr>
        <w:t xml:space="preserve">μοποιείται ο όρος «κύριοι σκοποί». Η ισότιμη παράθεση με το νομοσχέδιο επτά νέων σκοπών του </w:t>
      </w:r>
      <w:r>
        <w:rPr>
          <w:rFonts w:eastAsia="Times New Roman" w:cs="Times New Roman"/>
          <w:szCs w:val="24"/>
        </w:rPr>
        <w:t>ι</w:t>
      </w:r>
      <w:r>
        <w:rPr>
          <w:rFonts w:eastAsia="Times New Roman" w:cs="Times New Roman"/>
          <w:szCs w:val="24"/>
        </w:rPr>
        <w:t>νστιτούτου, δηλαδή η προαγωγή της πολιτιστικής διπλωματίας μέσω διοργάνωσης εκδηλώσεων, η παροχή εκπαιδευτικών προγραμμάτων, η διαχείριση ψηφιακού υλικού και πολυμ</w:t>
      </w:r>
      <w:r>
        <w:rPr>
          <w:rFonts w:eastAsia="Times New Roman" w:cs="Times New Roman"/>
          <w:szCs w:val="24"/>
        </w:rPr>
        <w:t>έσων και αξιοποίηση μουσικού υλικού και όχι η υπαγωγή των τελευταίων στον κύριο σκοπό, σύμφωνα με το ιδρυτικό καταστατικό και τον ισχύοντα νόμο, είναι κατάφωρη παραβίαση του πνεύματος με το οποίο ιδρύθηκε το Ελληνικό Ινστιτούτο Βυζαντινών και Μεταβυζαντινώ</w:t>
      </w:r>
      <w:r>
        <w:rPr>
          <w:rFonts w:eastAsia="Times New Roman" w:cs="Times New Roman"/>
          <w:szCs w:val="24"/>
        </w:rPr>
        <w:t xml:space="preserve">ν Σπουδών Βενετίας. </w:t>
      </w:r>
    </w:p>
    <w:p w14:paraId="73D856E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Το έχετε διαβάσει το νομοσχέδιο; Μιλάτε για άλλα πράγματα!</w:t>
      </w:r>
    </w:p>
    <w:p w14:paraId="73D856E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μην αρχίζετε τον διάλογο. </w:t>
      </w:r>
      <w:r>
        <w:rPr>
          <w:rFonts w:eastAsia="Times New Roman" w:cs="Times New Roman"/>
          <w:szCs w:val="24"/>
        </w:rPr>
        <w:t>Σεβαστείτε την ομιλήτρια.</w:t>
      </w:r>
    </w:p>
    <w:p w14:paraId="73D856E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Συνεχίστε, κυρία Κεφαλογιάννη. </w:t>
      </w:r>
    </w:p>
    <w:p w14:paraId="73D856E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Αλλο</w:t>
      </w:r>
      <w:r>
        <w:rPr>
          <w:rFonts w:eastAsia="Times New Roman" w:cs="Times New Roman"/>
          <w:szCs w:val="24"/>
        </w:rPr>
        <w:t xml:space="preserve">ιώνει τον ερευνητικό χαρακτήρα του </w:t>
      </w:r>
      <w:r>
        <w:rPr>
          <w:rFonts w:eastAsia="Times New Roman" w:cs="Times New Roman"/>
          <w:szCs w:val="24"/>
        </w:rPr>
        <w:t>ι</w:t>
      </w:r>
      <w:r>
        <w:rPr>
          <w:rFonts w:eastAsia="Times New Roman" w:cs="Times New Roman"/>
          <w:szCs w:val="24"/>
        </w:rPr>
        <w:t xml:space="preserve">δρύματος που σκοπός του είναι η προαγωγή του ελληνικού πολιτισμού μέσω της μελέτης της </w:t>
      </w:r>
      <w:r>
        <w:rPr>
          <w:rFonts w:eastAsia="Times New Roman" w:cs="Times New Roman"/>
          <w:szCs w:val="24"/>
        </w:rPr>
        <w:t>β</w:t>
      </w:r>
      <w:r>
        <w:rPr>
          <w:rFonts w:eastAsia="Times New Roman" w:cs="Times New Roman"/>
          <w:szCs w:val="24"/>
        </w:rPr>
        <w:t xml:space="preserve">υζαντινής και </w:t>
      </w:r>
      <w:r>
        <w:rPr>
          <w:rFonts w:eastAsia="Times New Roman" w:cs="Times New Roman"/>
          <w:szCs w:val="24"/>
        </w:rPr>
        <w:t>μ</w:t>
      </w:r>
      <w:r>
        <w:rPr>
          <w:rFonts w:eastAsia="Times New Roman" w:cs="Times New Roman"/>
          <w:szCs w:val="24"/>
        </w:rPr>
        <w:t xml:space="preserve">εταβυζαντινής </w:t>
      </w:r>
      <w:r>
        <w:rPr>
          <w:rFonts w:eastAsia="Times New Roman" w:cs="Times New Roman"/>
          <w:szCs w:val="24"/>
        </w:rPr>
        <w:t>ι</w:t>
      </w:r>
      <w:r>
        <w:rPr>
          <w:rFonts w:eastAsia="Times New Roman" w:cs="Times New Roman"/>
          <w:szCs w:val="24"/>
        </w:rPr>
        <w:t>στορίας, όπως σαφώς σημειώνεται στην πράξη δωρεάς της ελληνικής κοινότητας Βενετίας προς το ελληνικό δ</w:t>
      </w:r>
      <w:r>
        <w:rPr>
          <w:rFonts w:eastAsia="Times New Roman" w:cs="Times New Roman"/>
          <w:szCs w:val="24"/>
        </w:rPr>
        <w:t>ημόσιο.</w:t>
      </w:r>
    </w:p>
    <w:p w14:paraId="73D856E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Επιπλέον, η αλλοίωση του σκοπού σταματά την αρχειακή έρευνα που διεξάγεται επί δεκαετίες από συνεργάτες του </w:t>
      </w:r>
      <w:r>
        <w:rPr>
          <w:rFonts w:eastAsia="Times New Roman" w:cs="Times New Roman"/>
          <w:szCs w:val="24"/>
        </w:rPr>
        <w:t>ι</w:t>
      </w:r>
      <w:r>
        <w:rPr>
          <w:rFonts w:eastAsia="Times New Roman" w:cs="Times New Roman"/>
          <w:szCs w:val="24"/>
        </w:rPr>
        <w:t xml:space="preserve">νστιτούτου με άριστα αποτελέσματα στα αρχεία και τις βιβλιοθήκες της Βενετίας. Οι </w:t>
      </w:r>
      <w:proofErr w:type="spellStart"/>
      <w:r>
        <w:rPr>
          <w:rFonts w:eastAsia="Times New Roman" w:cs="Times New Roman"/>
          <w:szCs w:val="24"/>
        </w:rPr>
        <w:t>βενετολογικές</w:t>
      </w:r>
      <w:proofErr w:type="spellEnd"/>
      <w:r>
        <w:rPr>
          <w:rFonts w:eastAsia="Times New Roman" w:cs="Times New Roman"/>
          <w:szCs w:val="24"/>
        </w:rPr>
        <w:t xml:space="preserve"> σπουδές, δηλαδή που με τόσο κόπο αναπτύχθηκ</w:t>
      </w:r>
      <w:r>
        <w:rPr>
          <w:rFonts w:eastAsia="Times New Roman" w:cs="Times New Roman"/>
          <w:szCs w:val="24"/>
        </w:rPr>
        <w:t xml:space="preserve">αν σε ξεχωριστό κλάδο με διεθνή εμβέλεια, θα πάψουν πλέον να καλλιεργούνται στη Βενετία από ένα ελληνικό </w:t>
      </w:r>
      <w:r>
        <w:rPr>
          <w:rFonts w:eastAsia="Times New Roman" w:cs="Times New Roman"/>
          <w:szCs w:val="24"/>
        </w:rPr>
        <w:t>ι</w:t>
      </w:r>
      <w:r>
        <w:rPr>
          <w:rFonts w:eastAsia="Times New Roman" w:cs="Times New Roman"/>
          <w:szCs w:val="24"/>
        </w:rPr>
        <w:t xml:space="preserve">νστιτούτο που έχει διαπρέψει σε αυτόν τον τομέα. </w:t>
      </w:r>
    </w:p>
    <w:p w14:paraId="73D856E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Γιατί είναι απόλυτα σαφές ότι η ίδρυση του Ελληνικού Ινστιτούτου Βυζαντινών και Μεταβυζαντινών Σπουδ</w:t>
      </w:r>
      <w:r>
        <w:rPr>
          <w:rFonts w:eastAsia="Times New Roman" w:cs="Times New Roman"/>
          <w:szCs w:val="24"/>
        </w:rPr>
        <w:t>ών Βενετίας με το κληροδότημα της ελληνικής κοινότητας αποσκοπούσε στην προαγωγή των βυζαντινών και μεταβυζαντινών σπουδών, όχι μόνο από τα πλούσια αρχεία, αλλά και μέσω της μελέτης των αρ</w:t>
      </w:r>
      <w:r>
        <w:rPr>
          <w:rFonts w:eastAsia="Times New Roman" w:cs="Times New Roman"/>
          <w:szCs w:val="24"/>
        </w:rPr>
        <w:lastRenderedPageBreak/>
        <w:t>χείων της Ιταλίας και μάλιστα της Βενετίας, καθώς και των σχέσεων κα</w:t>
      </w:r>
      <w:r>
        <w:rPr>
          <w:rFonts w:eastAsia="Times New Roman" w:cs="Times New Roman"/>
          <w:szCs w:val="24"/>
        </w:rPr>
        <w:t xml:space="preserve">ι των αμοιβαίων επιδράσεων μεταξύ Βυζαντίου και νεότερου </w:t>
      </w:r>
      <w:r>
        <w:rPr>
          <w:rFonts w:eastAsia="Times New Roman" w:cs="Times New Roman"/>
          <w:szCs w:val="24"/>
        </w:rPr>
        <w:t>Ελ</w:t>
      </w:r>
      <w:r>
        <w:rPr>
          <w:rFonts w:eastAsia="Times New Roman" w:cs="Times New Roman"/>
          <w:szCs w:val="24"/>
        </w:rPr>
        <w:t>ληνισμού με τον δυτικό κόσμο, με κύρια πεδία έρευνας την ιστορία, τη φιλολογία και την τέχνη. Τα στοιχεία αυτά δεν αναφέρονται στο σχέδιο νόμου που φέρνει η Κυβέρνηση προς ψήφιση.</w:t>
      </w:r>
    </w:p>
    <w:p w14:paraId="73D856E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Πρέπει επίσης να θυμόμαστε καλά ότι τα περιουσιακά στοιχεία του </w:t>
      </w:r>
      <w:r>
        <w:rPr>
          <w:rFonts w:eastAsia="Times New Roman" w:cs="Times New Roman"/>
          <w:szCs w:val="24"/>
        </w:rPr>
        <w:t>ι</w:t>
      </w:r>
      <w:r>
        <w:rPr>
          <w:rFonts w:eastAsia="Times New Roman" w:cs="Times New Roman"/>
          <w:szCs w:val="24"/>
        </w:rPr>
        <w:t>νστιτούτου, κυρίως δηλαδή τα ακίνητά του, προέρχονται από κληροδοτήματα και δωρεές της ελληνικής κοινότητας Βενετίας και κατά το Σύνταγμα δεν επιτρέπεται η μεταβολή των περιεχομένων ή των όρω</w:t>
      </w:r>
      <w:r>
        <w:rPr>
          <w:rFonts w:eastAsia="Times New Roman" w:cs="Times New Roman"/>
          <w:szCs w:val="24"/>
        </w:rPr>
        <w:t>ν διαθήκης ή δωρεάς υπέρ του δημοσίου.</w:t>
      </w:r>
    </w:p>
    <w:p w14:paraId="73D856E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Επιπλέον, η ανάμειξη του έργου του </w:t>
      </w:r>
      <w:r>
        <w:rPr>
          <w:rFonts w:eastAsia="Times New Roman" w:cs="Times New Roman"/>
          <w:szCs w:val="24"/>
        </w:rPr>
        <w:t>ι</w:t>
      </w:r>
      <w:r>
        <w:rPr>
          <w:rFonts w:eastAsia="Times New Roman" w:cs="Times New Roman"/>
          <w:szCs w:val="24"/>
        </w:rPr>
        <w:t xml:space="preserve">νστιτούτου ξένων προς την επιστήμη φορέων εμποδίζει τη λειτουργία του </w:t>
      </w:r>
      <w:r>
        <w:rPr>
          <w:rFonts w:eastAsia="Times New Roman" w:cs="Times New Roman"/>
          <w:szCs w:val="24"/>
        </w:rPr>
        <w:t>ι</w:t>
      </w:r>
      <w:r>
        <w:rPr>
          <w:rFonts w:eastAsia="Times New Roman" w:cs="Times New Roman"/>
          <w:szCs w:val="24"/>
        </w:rPr>
        <w:t>δρύματος ως επιστημονικού κέντρου.</w:t>
      </w:r>
    </w:p>
    <w:p w14:paraId="73D856F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αναφερθώ και εγώ στο θέμα της Ακαδημίας Αθηνών, όπου κατά τις προηγούμεν</w:t>
      </w:r>
      <w:r>
        <w:rPr>
          <w:rFonts w:eastAsia="Times New Roman" w:cs="Times New Roman"/>
          <w:szCs w:val="24"/>
        </w:rPr>
        <w:t xml:space="preserve">ες δεκαετίες είχε πάντοτε σημαίνουσα παρουσία ως προς την διατήρηση του υψηλού ερευνητικού και επιστημονικού επιπέδου των δραστηριοτήτων του </w:t>
      </w:r>
      <w:r>
        <w:rPr>
          <w:rFonts w:eastAsia="Times New Roman" w:cs="Times New Roman"/>
          <w:szCs w:val="24"/>
        </w:rPr>
        <w:t>ι</w:t>
      </w:r>
      <w:r>
        <w:rPr>
          <w:rFonts w:eastAsia="Times New Roman" w:cs="Times New Roman"/>
          <w:szCs w:val="24"/>
        </w:rPr>
        <w:t xml:space="preserve">νστιτούτου </w:t>
      </w:r>
      <w:r>
        <w:rPr>
          <w:rFonts w:eastAsia="Times New Roman" w:cs="Times New Roman"/>
          <w:szCs w:val="24"/>
        </w:rPr>
        <w:lastRenderedPageBreak/>
        <w:t>και με το σχέδιο νόμου καταργείται ουσιαστικά ο ρόλος του ανώτατου πνευματικού ιδρύματος της χώρας ως π</w:t>
      </w:r>
      <w:r>
        <w:rPr>
          <w:rFonts w:eastAsia="Times New Roman" w:cs="Times New Roman"/>
          <w:szCs w:val="24"/>
        </w:rPr>
        <w:t>ρος την προφανή ιδιότητα και αρμοδιότητα να μετέχει ενεργώς στη διεθνή επιστημονική μας παρουσία και να επιλέγει διευθυντή και υποτρόφους.</w:t>
      </w:r>
    </w:p>
    <w:p w14:paraId="73D856F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ί</w:t>
      </w:r>
      <w:r>
        <w:rPr>
          <w:rFonts w:eastAsia="Times New Roman" w:cs="Times New Roman"/>
          <w:szCs w:val="24"/>
        </w:rPr>
        <w:t>δρυμα, με τον νέο νόμο, περιέρχεται στην άμεση δικαιοδοσία του εκάστοτε Υπουργού Εξωτερικών, που θα το χρησιμοποι</w:t>
      </w:r>
      <w:r>
        <w:rPr>
          <w:rFonts w:eastAsia="Times New Roman" w:cs="Times New Roman"/>
          <w:szCs w:val="24"/>
        </w:rPr>
        <w:t xml:space="preserve">εί πλέον για την προώθηση της πολιτιστικής διπλωματίας. 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ι</w:t>
      </w:r>
      <w:r>
        <w:rPr>
          <w:rFonts w:eastAsia="Times New Roman" w:cs="Times New Roman"/>
          <w:szCs w:val="24"/>
        </w:rPr>
        <w:t xml:space="preserve">νστιτούτου δεν εκλέγεται από επιστημονικό σώμα, όπως εκλέγονται οι διευθυντές των ερευνητικών </w:t>
      </w:r>
      <w:r>
        <w:rPr>
          <w:rFonts w:eastAsia="Times New Roman" w:cs="Times New Roman"/>
          <w:szCs w:val="24"/>
        </w:rPr>
        <w:t>ι</w:t>
      </w:r>
      <w:r>
        <w:rPr>
          <w:rFonts w:eastAsia="Times New Roman" w:cs="Times New Roman"/>
          <w:szCs w:val="24"/>
        </w:rPr>
        <w:t>δρυμάτων ανά τον κόσμο, αλλά προτείνονται από τριμελή επιτροπή, γεγονός που τροφοδοτεί συ</w:t>
      </w:r>
      <w:r>
        <w:rPr>
          <w:rFonts w:eastAsia="Times New Roman" w:cs="Times New Roman"/>
          <w:szCs w:val="24"/>
        </w:rPr>
        <w:t xml:space="preserve">νθήκες υπονόμευσης της διαδικασίας σε βάρος τόσο της διοίκησης, όσο και του επιστημονικού και ερευνητικού έργου του </w:t>
      </w:r>
      <w:r>
        <w:rPr>
          <w:rFonts w:eastAsia="Times New Roman" w:cs="Times New Roman"/>
          <w:szCs w:val="24"/>
        </w:rPr>
        <w:t>ι</w:t>
      </w:r>
      <w:r>
        <w:rPr>
          <w:rFonts w:eastAsia="Times New Roman" w:cs="Times New Roman"/>
          <w:szCs w:val="24"/>
        </w:rPr>
        <w:t xml:space="preserve">νστιτούτου. </w:t>
      </w:r>
    </w:p>
    <w:p w14:paraId="73D856F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Δεν διευκρινίζεται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το έργο που θα επιτελεί ο Πρόεδρος, παραδείγματος χάρ</w:t>
      </w:r>
      <w:r>
        <w:rPr>
          <w:rFonts w:eastAsia="Times New Roman" w:cs="Times New Roman"/>
          <w:szCs w:val="24"/>
        </w:rPr>
        <w:t>ιν</w:t>
      </w:r>
      <w:r>
        <w:rPr>
          <w:rFonts w:eastAsia="Times New Roman" w:cs="Times New Roman"/>
          <w:szCs w:val="24"/>
        </w:rPr>
        <w:t xml:space="preserve"> δεν αναφέρεται ότι θα καθοδηγεί τους υποτρόφους στην έρευνά τους, που είναι βασικό καθήκον του. Ο </w:t>
      </w:r>
      <w:r>
        <w:rPr>
          <w:rFonts w:eastAsia="Times New Roman" w:cs="Times New Roman"/>
          <w:szCs w:val="24"/>
        </w:rPr>
        <w:t>π</w:t>
      </w:r>
      <w:r>
        <w:rPr>
          <w:rFonts w:eastAsia="Times New Roman" w:cs="Times New Roman"/>
          <w:szCs w:val="24"/>
        </w:rPr>
        <w:t xml:space="preserve">ρόεδρος πρέπει να καθηγητής ή ερευνητής πρώτης και όχι χαμηλότερης βαθμίδας, καθώς το </w:t>
      </w:r>
      <w:r>
        <w:rPr>
          <w:rFonts w:eastAsia="Times New Roman" w:cs="Times New Roman"/>
          <w:szCs w:val="24"/>
        </w:rPr>
        <w:t>ί</w:t>
      </w:r>
      <w:r>
        <w:rPr>
          <w:rFonts w:eastAsia="Times New Roman" w:cs="Times New Roman"/>
          <w:szCs w:val="24"/>
        </w:rPr>
        <w:t>δρυμα είναι υψηλού επιστημονικού κύρους.</w:t>
      </w:r>
    </w:p>
    <w:p w14:paraId="73D856F3" w14:textId="77777777" w:rsidR="00D41FAB" w:rsidRDefault="001456E4">
      <w:pPr>
        <w:spacing w:line="600" w:lineRule="auto"/>
        <w:ind w:firstLine="720"/>
        <w:jc w:val="both"/>
        <w:rPr>
          <w:rFonts w:eastAsia="Times New Roman"/>
          <w:szCs w:val="24"/>
        </w:rPr>
      </w:pPr>
      <w:r>
        <w:rPr>
          <w:rFonts w:eastAsia="Times New Roman"/>
          <w:szCs w:val="24"/>
        </w:rPr>
        <w:lastRenderedPageBreak/>
        <w:t>Στο νομοσχέδιο δεν διευκρινί</w:t>
      </w:r>
      <w:r>
        <w:rPr>
          <w:rFonts w:eastAsia="Times New Roman"/>
          <w:szCs w:val="24"/>
        </w:rPr>
        <w:t xml:space="preserve">ζεται ο τρόπος επιλογής των υποτρόφων, ούτε καν ο αριθμός τους -ως τώρα παρέχονταν πέντε με έξι υποτροφίες, κάθε περίπου τρία χρόνια- ο χρόνος υποτροφίας των υποτρόφων που διεξάγουν μεταπτυχιακή έρευνα στα αρχεία και τις βιβλιοθήκες της Βενετίας, </w:t>
      </w:r>
      <w:r>
        <w:rPr>
          <w:rFonts w:eastAsia="Times New Roman"/>
          <w:szCs w:val="24"/>
        </w:rPr>
        <w:t>στα οποία</w:t>
      </w:r>
      <w:r>
        <w:rPr>
          <w:rFonts w:eastAsia="Times New Roman"/>
          <w:szCs w:val="24"/>
        </w:rPr>
        <w:t xml:space="preserve"> </w:t>
      </w:r>
      <w:r>
        <w:rPr>
          <w:rFonts w:eastAsia="Times New Roman"/>
          <w:szCs w:val="24"/>
        </w:rPr>
        <w:t>διασώζονται πολύτιμες, άγνωστες πρωτογενείς πηγές της ιστορίας μας, δεν αναγνωρίζεται από το Υπουργείο Παιδείας ως μεταπτυχιακός τίτλος κι είναι, συνεπώς, απαραίτητο να λογίζεται από το Υπουργείο Παιδείας τουλάχιστον ως χρόνος μεταπτυχιακών σπουδών πρώτου</w:t>
      </w:r>
      <w:r>
        <w:rPr>
          <w:rFonts w:eastAsia="Times New Roman"/>
          <w:szCs w:val="24"/>
        </w:rPr>
        <w:t xml:space="preserve"> κύκλου.</w:t>
      </w:r>
    </w:p>
    <w:p w14:paraId="73D856F4" w14:textId="77777777" w:rsidR="00D41FAB" w:rsidRDefault="001456E4">
      <w:pPr>
        <w:spacing w:line="600" w:lineRule="auto"/>
        <w:ind w:firstLine="720"/>
        <w:jc w:val="both"/>
        <w:rPr>
          <w:rFonts w:eastAsia="Times New Roman"/>
          <w:szCs w:val="24"/>
        </w:rPr>
      </w:pPr>
      <w:r>
        <w:rPr>
          <w:rFonts w:eastAsia="Times New Roman"/>
          <w:szCs w:val="24"/>
        </w:rPr>
        <w:t>Στο νομοσχέδιο δεν αναφέρεται ο θεσμός των φιλοξενούμενων ερευνητών. Η ανάγκη ανάπτυξης επιστημονικού διαλόγου με ξένους ερευνητές καλυπτόταν ως τώρα με μεγάλη επιτυχία με τον θεσμό των φιλοξενούμενων. Πολυάριθμοι, άλλωστε, ξένοι φιλοξενούμενοι έρ</w:t>
      </w:r>
      <w:r>
        <w:rPr>
          <w:rFonts w:eastAsia="Times New Roman"/>
          <w:szCs w:val="24"/>
        </w:rPr>
        <w:t xml:space="preserve">χονταν για λίγους μήνες, έμεναν στο </w:t>
      </w:r>
      <w:r>
        <w:rPr>
          <w:rFonts w:eastAsia="Times New Roman"/>
          <w:szCs w:val="24"/>
        </w:rPr>
        <w:t>ι</w:t>
      </w:r>
      <w:r>
        <w:rPr>
          <w:rFonts w:eastAsia="Times New Roman"/>
          <w:szCs w:val="24"/>
        </w:rPr>
        <w:t>νστιτούτο και μελετούσαν στο αρχείο και τη βιβλιοθήκη του.</w:t>
      </w:r>
    </w:p>
    <w:p w14:paraId="73D856F5" w14:textId="77777777" w:rsidR="00D41FAB" w:rsidRDefault="001456E4">
      <w:pPr>
        <w:spacing w:line="600" w:lineRule="auto"/>
        <w:ind w:firstLine="720"/>
        <w:jc w:val="both"/>
        <w:rPr>
          <w:rFonts w:eastAsia="Times New Roman"/>
          <w:szCs w:val="24"/>
        </w:rPr>
      </w:pPr>
      <w:r>
        <w:rPr>
          <w:rFonts w:eastAsia="Times New Roman"/>
          <w:szCs w:val="24"/>
        </w:rPr>
        <w:t>Κυρίες και κύριοι, συμπερασματικά η προτεινόμενη άλωση</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επίθεση στο Ινστιτούτο Βενετίας με αυτό το νομοσχέδιο είναι επιεικώς ιστορικά απαράδεκτη, είναι εγκλημ</w:t>
      </w:r>
      <w:r>
        <w:rPr>
          <w:rFonts w:eastAsia="Times New Roman"/>
          <w:szCs w:val="24"/>
        </w:rPr>
        <w:t>ατική. Αυτό, άλ</w:t>
      </w:r>
      <w:r>
        <w:rPr>
          <w:rFonts w:eastAsia="Times New Roman"/>
          <w:szCs w:val="24"/>
        </w:rPr>
        <w:lastRenderedPageBreak/>
        <w:t>λωστε, το έχουν επισημάνει τον τελευταίο καιρό με δημόσιες παρεμβάσεις τους πλήθος σημαντικοί πανεπιστημιακοί και ακαδημαϊκοί, όπως και πνευματικοί άνθρωποι διεθνούς βεληνεκούς.</w:t>
      </w:r>
    </w:p>
    <w:p w14:paraId="73D856F6" w14:textId="77777777" w:rsidR="00D41FAB" w:rsidRDefault="001456E4">
      <w:pPr>
        <w:spacing w:line="600" w:lineRule="auto"/>
        <w:ind w:firstLine="720"/>
        <w:jc w:val="both"/>
        <w:rPr>
          <w:rFonts w:eastAsia="Times New Roman"/>
          <w:szCs w:val="24"/>
        </w:rPr>
      </w:pPr>
      <w:r>
        <w:rPr>
          <w:rFonts w:eastAsia="Times New Roman"/>
          <w:szCs w:val="24"/>
        </w:rPr>
        <w:t>Δεν θα μπορούσα στο σημείο αυτό να μην αναφερθώ στην απελπισμέν</w:t>
      </w:r>
      <w:r>
        <w:rPr>
          <w:rFonts w:eastAsia="Times New Roman"/>
          <w:szCs w:val="24"/>
        </w:rPr>
        <w:t>η, αλλά και οργισμένη έκκληση της κορυφαίας βυζαντινολόγου και εξέχουσας Ελληνίδας κ</w:t>
      </w:r>
      <w:r>
        <w:rPr>
          <w:rFonts w:eastAsia="Times New Roman"/>
          <w:szCs w:val="24"/>
        </w:rPr>
        <w:t>.</w:t>
      </w:r>
      <w:r>
        <w:rPr>
          <w:rFonts w:eastAsia="Times New Roman"/>
          <w:szCs w:val="24"/>
        </w:rPr>
        <w:t xml:space="preserve"> Ελένης </w:t>
      </w:r>
      <w:proofErr w:type="spellStart"/>
      <w:r>
        <w:rPr>
          <w:rFonts w:eastAsia="Times New Roman"/>
          <w:szCs w:val="24"/>
        </w:rPr>
        <w:t>Γλύκατζη</w:t>
      </w:r>
      <w:proofErr w:type="spellEnd"/>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Αρβελέρ</w:t>
      </w:r>
      <w:proofErr w:type="spellEnd"/>
      <w:r>
        <w:rPr>
          <w:rFonts w:eastAsia="Times New Roman"/>
          <w:szCs w:val="24"/>
        </w:rPr>
        <w:t>: «Μαθαίνω με έκπληξη ότι συζητείται νομοσχέδιο για το Ελληνικό Ινστιτούτο Βυζαντινών και Μεταβυζαντινών Σπουδών Βενετίας, το καλύτερο και μοναδι</w:t>
      </w:r>
      <w:r>
        <w:rPr>
          <w:rFonts w:eastAsia="Times New Roman"/>
          <w:szCs w:val="24"/>
        </w:rPr>
        <w:t xml:space="preserve">κό ίδρυμα που έτυχε να έχει η Ελλάδα στο εξωτερικό κι αυτό χάρη στους άξιους διευθυντές του. Αιδώς, Αργείοι! Αυτό το </w:t>
      </w:r>
      <w:r>
        <w:rPr>
          <w:rFonts w:eastAsia="Times New Roman"/>
          <w:szCs w:val="24"/>
        </w:rPr>
        <w:t>ι</w:t>
      </w:r>
      <w:r>
        <w:rPr>
          <w:rFonts w:eastAsia="Times New Roman"/>
          <w:szCs w:val="24"/>
        </w:rPr>
        <w:t xml:space="preserve">νστιτούτο, εάν δεν κρατήσει την επιστημονική φυσιογνωμία του, θα γίνει </w:t>
      </w:r>
      <w:proofErr w:type="spellStart"/>
      <w:r>
        <w:rPr>
          <w:rFonts w:eastAsia="Times New Roman"/>
          <w:szCs w:val="24"/>
        </w:rPr>
        <w:t>άλλ</w:t>
      </w:r>
      <w:proofErr w:type="spellEnd"/>
      <w:r>
        <w:rPr>
          <w:rFonts w:eastAsia="Times New Roman"/>
          <w:szCs w:val="24"/>
        </w:rPr>
        <w:t>’ αντ’ άλλων».</w:t>
      </w:r>
    </w:p>
    <w:p w14:paraId="73D856F7"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όλους αυτούς τους παραπάνω λόγους, αυτό το </w:t>
      </w:r>
      <w:r>
        <w:rPr>
          <w:rFonts w:eastAsia="Times New Roman"/>
          <w:color w:val="222222"/>
          <w:szCs w:val="24"/>
          <w:shd w:val="clear" w:color="auto" w:fill="FFFFFF"/>
        </w:rPr>
        <w:t>σχέδιο νόμου που αλλοιώνει βάναυσα τους σκοπούς και τη λειτουργία του Ινστιτούτου Βενετίας, εμείς το καταψηφίζουμε.</w:t>
      </w:r>
    </w:p>
    <w:p w14:paraId="73D856F8"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για την προσοχή σας.</w:t>
      </w:r>
    </w:p>
    <w:p w14:paraId="73D856F9" w14:textId="77777777" w:rsidR="00D41FAB" w:rsidRDefault="001456E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73D856FA"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(Μάριος Γεωργιάδης):</w:t>
      </w:r>
      <w:r>
        <w:rPr>
          <w:rFonts w:eastAsia="Times New Roman"/>
          <w:color w:val="222222"/>
          <w:szCs w:val="24"/>
          <w:shd w:val="clear" w:color="auto" w:fill="FFFFFF"/>
        </w:rPr>
        <w:t xml:space="preserve"> Ευχαριστούμε την κ. Κεφ</w:t>
      </w:r>
      <w:r>
        <w:rPr>
          <w:rFonts w:eastAsia="Times New Roman"/>
          <w:color w:val="222222"/>
          <w:szCs w:val="24"/>
          <w:shd w:val="clear" w:color="auto" w:fill="FFFFFF"/>
        </w:rPr>
        <w:t>αλογιάννη και για την ακρίβεια του χρόνου.</w:t>
      </w:r>
    </w:p>
    <w:p w14:paraId="73D856FB"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w:t>
      </w:r>
      <w:r>
        <w:rPr>
          <w:rFonts w:eastAsia="Times New Roman"/>
          <w:szCs w:val="24"/>
        </w:rPr>
        <w:t xml:space="preserve">δεν </w:t>
      </w:r>
      <w:r>
        <w:rPr>
          <w:rFonts w:eastAsia="Times New Roman"/>
          <w:szCs w:val="24"/>
        </w:rPr>
        <w:t>ακούστηκε)</w:t>
      </w:r>
    </w:p>
    <w:p w14:paraId="73D856FC" w14:textId="77777777" w:rsidR="00D41FAB" w:rsidRDefault="001456E4">
      <w:pPr>
        <w:spacing w:line="600" w:lineRule="auto"/>
        <w:ind w:firstLine="720"/>
        <w:jc w:val="both"/>
        <w:rPr>
          <w:rFonts w:eastAsia="Times New Roman"/>
          <w:szCs w:val="24"/>
        </w:rPr>
      </w:pPr>
      <w:r>
        <w:rPr>
          <w:rFonts w:eastAsia="Times New Roman"/>
          <w:b/>
          <w:szCs w:val="24"/>
        </w:rPr>
        <w:t xml:space="preserve">ΟΛΓΑ ΚΕΦΑΛΟΓΙΑΝΝΗ: </w:t>
      </w:r>
      <w:r>
        <w:rPr>
          <w:rFonts w:eastAsia="Times New Roman"/>
          <w:szCs w:val="24"/>
        </w:rPr>
        <w:t>Εσείς τι είσαστε; Σχολιαστής των Βουλευτών; Και ο κ</w:t>
      </w:r>
      <w:r>
        <w:rPr>
          <w:rFonts w:eastAsia="Times New Roman"/>
          <w:szCs w:val="24"/>
        </w:rPr>
        <w:t>ύριος</w:t>
      </w:r>
      <w:r>
        <w:rPr>
          <w:rFonts w:eastAsia="Times New Roman"/>
          <w:szCs w:val="24"/>
        </w:rPr>
        <w:t xml:space="preserve"> Πρόεδρος δεν σας έκανε παρατήρηση.</w:t>
      </w:r>
    </w:p>
    <w:p w14:paraId="73D856FD"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Έκανα παρατήρηση, κυρία Κεφαλο</w:t>
      </w:r>
      <w:r>
        <w:rPr>
          <w:rFonts w:eastAsia="Times New Roman"/>
          <w:color w:val="222222"/>
          <w:szCs w:val="24"/>
          <w:shd w:val="clear" w:color="auto" w:fill="FFFFFF"/>
        </w:rPr>
        <w:t>γιάννη, και είπα να μην ανοίγετε διάλογο. Δεν είναι σωστό να σχολιάζουμε.</w:t>
      </w:r>
    </w:p>
    <w:p w14:paraId="73D856FE"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w:t>
      </w:r>
      <w:r>
        <w:rPr>
          <w:rFonts w:eastAsia="Times New Roman"/>
          <w:color w:val="222222"/>
          <w:szCs w:val="24"/>
          <w:shd w:val="clear" w:color="auto" w:fill="FFFFFF"/>
        </w:rPr>
        <w:t>.</w:t>
      </w:r>
      <w:r>
        <w:rPr>
          <w:rFonts w:eastAsia="Times New Roman"/>
          <w:color w:val="222222"/>
          <w:szCs w:val="24"/>
          <w:shd w:val="clear" w:color="auto" w:fill="FFFFFF"/>
        </w:rPr>
        <w:t xml:space="preserve"> Ζωή </w:t>
      </w:r>
      <w:proofErr w:type="spellStart"/>
      <w:r>
        <w:rPr>
          <w:rFonts w:eastAsia="Times New Roman"/>
          <w:color w:val="222222"/>
          <w:szCs w:val="24"/>
          <w:shd w:val="clear" w:color="auto" w:fill="FFFFFF"/>
        </w:rPr>
        <w:t>Λιβανίου</w:t>
      </w:r>
      <w:proofErr w:type="spellEnd"/>
      <w:r>
        <w:rPr>
          <w:rFonts w:eastAsia="Times New Roman"/>
          <w:color w:val="222222"/>
          <w:szCs w:val="24"/>
          <w:shd w:val="clear" w:color="auto" w:fill="FFFFFF"/>
        </w:rPr>
        <w:t>.</w:t>
      </w:r>
    </w:p>
    <w:p w14:paraId="73D856FF"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ΖΩΗ ΛΙΒΑΝΙΟΥ:</w:t>
      </w:r>
      <w:r>
        <w:rPr>
          <w:rFonts w:eastAsia="Times New Roman"/>
          <w:color w:val="222222"/>
          <w:szCs w:val="24"/>
          <w:shd w:val="clear" w:color="auto" w:fill="FFFFFF"/>
        </w:rPr>
        <w:t xml:space="preserve"> Ευχαριστώ, κύριε Πρόεδρε. </w:t>
      </w:r>
    </w:p>
    <w:p w14:paraId="73D85700"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συζητάμε σήμερα για ένα ελληνικό </w:t>
      </w:r>
      <w:r>
        <w:rPr>
          <w:rFonts w:eastAsia="Times New Roman"/>
          <w:color w:val="222222"/>
          <w:szCs w:val="24"/>
          <w:shd w:val="clear" w:color="auto" w:fill="FFFFFF"/>
        </w:rPr>
        <w:t>ι</w:t>
      </w:r>
      <w:r>
        <w:rPr>
          <w:rFonts w:eastAsia="Times New Roman"/>
          <w:color w:val="222222"/>
          <w:szCs w:val="24"/>
          <w:shd w:val="clear" w:color="auto" w:fill="FFFFFF"/>
        </w:rPr>
        <w:t>νστιτούτο που εδρεύει στη Βεν</w:t>
      </w:r>
      <w:r>
        <w:rPr>
          <w:rFonts w:eastAsia="Times New Roman"/>
          <w:color w:val="222222"/>
          <w:szCs w:val="24"/>
          <w:shd w:val="clear" w:color="auto" w:fill="FFFFFF"/>
        </w:rPr>
        <w:t>ετία και για το οποίο δεν υπήρξε η ουσιαστική μέριμνα από τις ελληνικές κυβερνήσεις μέχρι σήμερα.</w:t>
      </w:r>
    </w:p>
    <w:p w14:paraId="73D85701"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εκπαιδευτικά και επιστημονικά ινστιτούτα που αναπτύσσονται σε όλον τον κόσμο από πολλές χώρες συνδέονται συνήθως και με τον πολιτισμό και με την ιστορία τη</w:t>
      </w:r>
      <w:r>
        <w:rPr>
          <w:rFonts w:eastAsia="Times New Roman"/>
          <w:color w:val="222222"/>
          <w:szCs w:val="24"/>
          <w:shd w:val="clear" w:color="auto" w:fill="FFFFFF"/>
        </w:rPr>
        <w:t xml:space="preserve">ς κάθε χώρας. </w:t>
      </w:r>
      <w:r>
        <w:rPr>
          <w:rFonts w:eastAsia="Times New Roman"/>
          <w:color w:val="222222"/>
          <w:szCs w:val="24"/>
          <w:shd w:val="clear" w:color="auto" w:fill="FFFFFF"/>
        </w:rPr>
        <w:lastRenderedPageBreak/>
        <w:t>Αποτελούν σημείο αναφοράς σε κοινότητες του εξωτερικού, εργάζονται για τη βελτίωση της θέσης, αλλά και της αναγνώρισης της χώρας αναφοράς.</w:t>
      </w:r>
    </w:p>
    <w:p w14:paraId="73D85702"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Ελλάδα, παρά τη μακραίωνη ιστορία της, παρά την ύπαρξη σημαντικών ελληνικών κοινοτήτων στο εξωτερικό,</w:t>
      </w:r>
      <w:r>
        <w:rPr>
          <w:rFonts w:eastAsia="Times New Roman"/>
          <w:color w:val="222222"/>
          <w:szCs w:val="24"/>
          <w:shd w:val="clear" w:color="auto" w:fill="FFFFFF"/>
        </w:rPr>
        <w:t xml:space="preserve"> παρά την ύπαρξη ιστορικών σχέσεων και δεσμών με πολλές χώρες, δεν έχει ασχοληθεί ουσιαστικά με το συγκεκριμένο επίπεδο καλλιέργειας σχέσεων. Βλέπουμε χώρες με μικρότερο ιστορικό και πολιτισμικό αποτύπωμα στο παγκόσμιο στερέωμα να επενδύουν σε διάφορα μέρη</w:t>
      </w:r>
      <w:r>
        <w:rPr>
          <w:rFonts w:eastAsia="Times New Roman"/>
          <w:color w:val="222222"/>
          <w:szCs w:val="24"/>
          <w:shd w:val="clear" w:color="auto" w:fill="FFFFFF"/>
        </w:rPr>
        <w:t xml:space="preserve"> του κόσμου, να αναδεικνύουν τον πολιτισμό και την ιστορία τους.</w:t>
      </w:r>
    </w:p>
    <w:p w14:paraId="73D85703"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χώρα μας διαθέτει ένα αντίστοιχο ινστιτούτο, το μοναδικό, το Ελληνικό Ινστιτούτο Βυζαντινών και Μεταβυζαντινών Σπουδών στη Βενετία, το οποίο </w:t>
      </w:r>
      <w:proofErr w:type="spellStart"/>
      <w:r>
        <w:rPr>
          <w:rFonts w:eastAsia="Times New Roman"/>
          <w:color w:val="222222"/>
          <w:szCs w:val="24"/>
          <w:shd w:val="clear" w:color="auto" w:fill="FFFFFF"/>
        </w:rPr>
        <w:t>διέπεται</w:t>
      </w:r>
      <w:proofErr w:type="spellEnd"/>
      <w:r>
        <w:rPr>
          <w:rFonts w:eastAsia="Times New Roman"/>
          <w:color w:val="222222"/>
          <w:szCs w:val="24"/>
          <w:shd w:val="clear" w:color="auto" w:fill="FFFFFF"/>
        </w:rPr>
        <w:t xml:space="preserve"> από τον νόμο ίδρυσής του του 1951, με έ</w:t>
      </w:r>
      <w:r>
        <w:rPr>
          <w:rFonts w:eastAsia="Times New Roman"/>
          <w:color w:val="222222"/>
          <w:szCs w:val="24"/>
          <w:shd w:val="clear" w:color="auto" w:fill="FFFFFF"/>
        </w:rPr>
        <w:t>ναν οργανισμό που διαμορφώθηκε κατόπιν βασιλικού διατάγματος το 1966.</w:t>
      </w:r>
    </w:p>
    <w:p w14:paraId="73D85704" w14:textId="77777777" w:rsidR="00D41FAB" w:rsidRDefault="001456E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σαφές σε όλους ότι το θεσμικό πλαίσιο λειτουργίας και οργάνωσης χρειάζεται τουλάχιστον εκσυγχρονισμό. Ο εκσυγχρονισμός αυτός οφείλει να ακολουθεί τους κανόνες που διέπουν τα εκπαιδ</w:t>
      </w:r>
      <w:r>
        <w:rPr>
          <w:rFonts w:eastAsia="Times New Roman"/>
          <w:color w:val="222222"/>
          <w:szCs w:val="24"/>
          <w:shd w:val="clear" w:color="auto" w:fill="FFFFFF"/>
        </w:rPr>
        <w:t xml:space="preserve">ευτικά ιδρύματα της χώρας μας, να διασφαλίζει τη </w:t>
      </w:r>
      <w:r>
        <w:rPr>
          <w:rFonts w:eastAsia="Times New Roman"/>
          <w:color w:val="222222"/>
          <w:szCs w:val="24"/>
          <w:shd w:val="clear" w:color="auto" w:fill="FFFFFF"/>
        </w:rPr>
        <w:lastRenderedPageBreak/>
        <w:t>διαφάνεια στη διαχείριση των πόρων και της περιουσίας του, παρά το ότι είναι αυτοχρηματοδοτούμενο. Οφείλει να μην αλλοιώνει τους σκοπούς και το πεδίο των ενδιαφερόντων του, να ενισχύει –και γιατί όχι;- να δι</w:t>
      </w:r>
      <w:r>
        <w:rPr>
          <w:rFonts w:eastAsia="Times New Roman"/>
          <w:color w:val="222222"/>
          <w:szCs w:val="24"/>
          <w:shd w:val="clear" w:color="auto" w:fill="FFFFFF"/>
        </w:rPr>
        <w:t>ευρύνει τους ορίζοντες και τον ρόλο του και στο πλαίσιο της συνδρομής, τις διπλωματικές σχέσεις της χώρας.</w:t>
      </w:r>
    </w:p>
    <w:p w14:paraId="73D85705" w14:textId="77777777" w:rsidR="00D41FAB" w:rsidRDefault="001456E4">
      <w:pPr>
        <w:spacing w:line="600" w:lineRule="auto"/>
        <w:ind w:firstLine="720"/>
        <w:jc w:val="both"/>
        <w:rPr>
          <w:rFonts w:eastAsia="Times New Roman"/>
          <w:szCs w:val="24"/>
        </w:rPr>
      </w:pPr>
      <w:r>
        <w:rPr>
          <w:rFonts w:eastAsia="Times New Roman"/>
          <w:color w:val="222222"/>
          <w:szCs w:val="24"/>
          <w:shd w:val="clear" w:color="auto" w:fill="FFFFFF"/>
        </w:rPr>
        <w:t xml:space="preserve">Η πρόταση του Υπουργείου Εξωτερικών καλύπτει τους παραπάνω στόχους. Θέτει αυτονόητους κανόνες για ένα τέτοιου είδους θεσμό. Καθορίζει με σαφήνεια το </w:t>
      </w:r>
      <w:r>
        <w:rPr>
          <w:rFonts w:eastAsia="Times New Roman"/>
          <w:color w:val="222222"/>
          <w:szCs w:val="24"/>
          <w:shd w:val="clear" w:color="auto" w:fill="FFFFFF"/>
        </w:rPr>
        <w:t>πεδίο δράσης του.</w:t>
      </w:r>
    </w:p>
    <w:p w14:paraId="73D8570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Διασφαλίζει διαφάνεια στη διαχείριση των πόρων και της περιουσίας. Ορίζει το πλαίσιο που ανταποκρίνεται στον σύγχρονο κόσμο.</w:t>
      </w:r>
    </w:p>
    <w:p w14:paraId="73D8570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 xml:space="preserve">νστιτούτο αυτό δεν μπορεί να μένει περιχαρακωμένο στην ακαδημαϊκή κοινότητα. Η ακαδημαϊκή κοινότητα δεν </w:t>
      </w:r>
      <w:r>
        <w:rPr>
          <w:rFonts w:eastAsia="Times New Roman" w:cs="Times New Roman"/>
          <w:szCs w:val="24"/>
        </w:rPr>
        <w:t>μπορεί να μένει περιχαρακωμένη στη διεύρυνση της επιστημονικής γνώσης και έρευνας εάν αυτή δεν διοχετεύεται στην κοινωνία.</w:t>
      </w:r>
    </w:p>
    <w:p w14:paraId="73D8570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διοίκηση που θα προκύψει σύμφωνα με τους κανόνες λειτουργίας των εκπαιδευτικών ιδρυμάτων στη χώρα μας, θα έχει σαφώς καθορισμένες κ</w:t>
      </w:r>
      <w:r>
        <w:rPr>
          <w:rFonts w:eastAsia="Times New Roman" w:cs="Times New Roman"/>
          <w:szCs w:val="24"/>
        </w:rPr>
        <w:t xml:space="preserve">αι κατανεμημένες αρμοδιότητες. Θα έχει </w:t>
      </w:r>
      <w:r>
        <w:rPr>
          <w:rFonts w:eastAsia="Times New Roman" w:cs="Times New Roman"/>
          <w:szCs w:val="24"/>
        </w:rPr>
        <w:lastRenderedPageBreak/>
        <w:t>το διαθέσιμο ανθρώπινο δυναμικό να αναπτύξει ακόμα περισσότερο τη δράση του.</w:t>
      </w:r>
    </w:p>
    <w:p w14:paraId="73D8570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Τα προβλήματα στη λειτουργία του </w:t>
      </w:r>
      <w:r>
        <w:rPr>
          <w:rFonts w:eastAsia="Times New Roman" w:cs="Times New Roman"/>
          <w:szCs w:val="24"/>
        </w:rPr>
        <w:t>ι</w:t>
      </w:r>
      <w:r>
        <w:rPr>
          <w:rFonts w:eastAsia="Times New Roman" w:cs="Times New Roman"/>
          <w:szCs w:val="24"/>
        </w:rPr>
        <w:t xml:space="preserve">νστιτούτου αναγνωρίζονται από όλους. Η αδιαφάνεια στη διαχείριση των πόρων του δεν μπορεί να συνεχιστεί. </w:t>
      </w:r>
    </w:p>
    <w:p w14:paraId="73D8570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νστιτούτο παραμένει αυτοχρηματοδοτούμενο. Αποκτά, όμως, ένα σύστημα οργάνωσης και λειτουργίας, ορθολογικό, λειτουργικό και ικανό να το βοηθήσει να αναπτυχθεί, να υπηρετήσει τους σκοπούς του για τους οποίους ιδρύθηκε.</w:t>
      </w:r>
    </w:p>
    <w:p w14:paraId="73D8570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Με το παρόν νομοσχέδιο μπαίνει τέλο</w:t>
      </w:r>
      <w:r>
        <w:rPr>
          <w:rFonts w:eastAsia="Times New Roman" w:cs="Times New Roman"/>
          <w:szCs w:val="24"/>
        </w:rPr>
        <w:t>ς στην αναποτελεσματική ανάθεση του συνόλου των δομών και των δράσεων σε έναν και μόνο άνθρωπο, που όσο ικανός κι αν είναι, δεν μπορεί να ανταποκριθεί πλήρως στο σύνολο των δράσεων που αυτό μπορεί και οφείλει να αναπτύξει.</w:t>
      </w:r>
    </w:p>
    <w:p w14:paraId="73D8570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Αντιπολίτευση, με προφάσεις για</w:t>
      </w:r>
      <w:r>
        <w:rPr>
          <w:rFonts w:eastAsia="Times New Roman" w:cs="Times New Roman"/>
          <w:szCs w:val="24"/>
        </w:rPr>
        <w:t xml:space="preserve"> ακόμα μια φορά, προσπαθεί να παραπέμψει ένα ζήτημα που δεν θα έπρεπε να διχάζει, αλλά να ενώνει, στις καλένδες του μέλλοντος.</w:t>
      </w:r>
    </w:p>
    <w:p w14:paraId="73D8570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Κυβέρνηση άκουσε τα επιχειρήματα όλων των εμπλεκομένων φορέων και η πρότασή της συνδυάζει ορθολογικά τόσο </w:t>
      </w:r>
      <w:r>
        <w:rPr>
          <w:rFonts w:eastAsia="Times New Roman" w:cs="Times New Roman"/>
          <w:szCs w:val="24"/>
        </w:rPr>
        <w:lastRenderedPageBreak/>
        <w:t>τις απόψεις των φορέω</w:t>
      </w:r>
      <w:r>
        <w:rPr>
          <w:rFonts w:eastAsia="Times New Roman" w:cs="Times New Roman"/>
          <w:szCs w:val="24"/>
        </w:rPr>
        <w:t>ν, όσο και τους κανόνες νομοθέτησης που υπηρετούν το δημόσιο συμφέρον.</w:t>
      </w:r>
    </w:p>
    <w:p w14:paraId="73D8570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Η ένταξη του </w:t>
      </w:r>
      <w:r>
        <w:rPr>
          <w:rFonts w:eastAsia="Times New Roman" w:cs="Times New Roman"/>
          <w:szCs w:val="24"/>
        </w:rPr>
        <w:t>ι</w:t>
      </w:r>
      <w:r>
        <w:rPr>
          <w:rFonts w:eastAsia="Times New Roman" w:cs="Times New Roman"/>
          <w:szCs w:val="24"/>
        </w:rPr>
        <w:t>νστιτούτου στα νομικά πρόσωπα δημοσίου δικαίου το κατοχυρώνει, το προστατεύει, το αναβαθμίζει, το συνδέει άμεσα με την κοινότητα, το καθιστά πραγματικό αρωγό στο σύνολο τη</w:t>
      </w:r>
      <w:r>
        <w:rPr>
          <w:rFonts w:eastAsia="Times New Roman" w:cs="Times New Roman"/>
          <w:szCs w:val="24"/>
        </w:rPr>
        <w:t>ς ακαδημαϊκής κοινότητας που ενδιαφέρεται επιστημονικά για τις βυζαντινές σπουδές και την ακαδημαϊκή έρευνα.</w:t>
      </w:r>
    </w:p>
    <w:p w14:paraId="73D8570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Ορίζεται με σαφήνεια ο τρόπος ανάδειξης των οργάνων και ο τρόπος στελέχωσης. Λαμβάνεται μέριμνα για την αναγκαία διαφάνεια στη διαχείριση των οικον</w:t>
      </w:r>
      <w:r>
        <w:rPr>
          <w:rFonts w:eastAsia="Times New Roman" w:cs="Times New Roman"/>
          <w:szCs w:val="24"/>
        </w:rPr>
        <w:t>ομικών. Γίνεται το πρώτο βήμα για την ουσιαστική αξιοποίηση στην εμβάθυνση, την καλλιέργεια των διεθνών σχέσεων της χώρας και βέβαια διατηρούνται στο ακέραιο οι σκοποί για τους οποίους εξαρχής ιδρύθηκε.</w:t>
      </w:r>
    </w:p>
    <w:p w14:paraId="73D8571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Σας ευχαριστώ.</w:t>
      </w:r>
    </w:p>
    <w:p w14:paraId="73D85711" w14:textId="77777777" w:rsidR="00D41FAB" w:rsidRDefault="001456E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3D8571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w:t>
      </w:r>
      <w:r>
        <w:rPr>
          <w:rFonts w:eastAsia="Times New Roman" w:cs="Times New Roman"/>
          <w:b/>
          <w:szCs w:val="24"/>
        </w:rPr>
        <w:t xml:space="preserve"> (Μάριος Γε</w:t>
      </w:r>
      <w:r>
        <w:rPr>
          <w:rFonts w:eastAsia="Times New Roman" w:cs="Times New Roman"/>
          <w:b/>
          <w:szCs w:val="24"/>
        </w:rPr>
        <w:t xml:space="preserve">ωργιάδης): </w:t>
      </w:r>
      <w:r>
        <w:rPr>
          <w:rFonts w:eastAsia="Times New Roman" w:cs="Times New Roman"/>
          <w:szCs w:val="24"/>
        </w:rPr>
        <w:t xml:space="preserve">Ευχαριστούμε την κυρία </w:t>
      </w:r>
      <w:proofErr w:type="spellStart"/>
      <w:r>
        <w:rPr>
          <w:rFonts w:eastAsia="Times New Roman" w:cs="Times New Roman"/>
          <w:szCs w:val="24"/>
        </w:rPr>
        <w:t>Λιβανίου</w:t>
      </w:r>
      <w:proofErr w:type="spellEnd"/>
      <w:r>
        <w:rPr>
          <w:rFonts w:eastAsia="Times New Roman" w:cs="Times New Roman"/>
          <w:szCs w:val="24"/>
        </w:rPr>
        <w:t>.</w:t>
      </w:r>
    </w:p>
    <w:p w14:paraId="73D8571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Μουμουλίδης</w:t>
      </w:r>
      <w:proofErr w:type="spellEnd"/>
      <w:r>
        <w:rPr>
          <w:rFonts w:eastAsia="Times New Roman" w:cs="Times New Roman"/>
          <w:szCs w:val="24"/>
        </w:rPr>
        <w:t xml:space="preserve"> για επτά λεπτά. </w:t>
      </w:r>
    </w:p>
    <w:p w14:paraId="73D8571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ΘΕΜΙΣΤΟΚΛΗΣ ΜΟΥΜΟΥΛΙΔΗΣ: </w:t>
      </w:r>
      <w:r>
        <w:rPr>
          <w:rFonts w:eastAsia="Times New Roman" w:cs="Times New Roman"/>
          <w:szCs w:val="24"/>
        </w:rPr>
        <w:t>Ευχαριστώ, κύριε Πρόεδρε.</w:t>
      </w:r>
    </w:p>
    <w:p w14:paraId="73D8571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ένα νομοσχέδιο -οφείλω να ομολογήσω- σε ένα κλίμα εξ</w:t>
      </w:r>
      <w:r>
        <w:rPr>
          <w:rFonts w:eastAsia="Times New Roman" w:cs="Times New Roman"/>
          <w:szCs w:val="24"/>
        </w:rPr>
        <w:t>αιρετικά δημιουργικό. Είναι από τις λίγες φορές που στην Ολομέλεια κατατίθενται σημαντικ</w:t>
      </w:r>
      <w:r>
        <w:rPr>
          <w:rFonts w:eastAsia="Times New Roman" w:cs="Times New Roman"/>
          <w:szCs w:val="24"/>
        </w:rPr>
        <w:t>οί</w:t>
      </w:r>
      <w:r>
        <w:rPr>
          <w:rFonts w:eastAsia="Times New Roman" w:cs="Times New Roman"/>
          <w:szCs w:val="24"/>
        </w:rPr>
        <w:t xml:space="preserve"> προβληματισμ</w:t>
      </w:r>
      <w:r>
        <w:rPr>
          <w:rFonts w:eastAsia="Times New Roman" w:cs="Times New Roman"/>
          <w:szCs w:val="24"/>
        </w:rPr>
        <w:t>οί και</w:t>
      </w:r>
      <w:r>
        <w:rPr>
          <w:rFonts w:eastAsia="Times New Roman" w:cs="Times New Roman"/>
          <w:szCs w:val="24"/>
        </w:rPr>
        <w:t xml:space="preserve"> ουσιαστικές προτάσεις και</w:t>
      </w:r>
      <w:r>
        <w:rPr>
          <w:rFonts w:eastAsia="Times New Roman" w:cs="Times New Roman"/>
          <w:szCs w:val="24"/>
        </w:rPr>
        <w:t xml:space="preserve">, επίσης, </w:t>
      </w:r>
      <w:r>
        <w:rPr>
          <w:rFonts w:eastAsia="Times New Roman" w:cs="Times New Roman"/>
          <w:szCs w:val="24"/>
        </w:rPr>
        <w:t>διεξάγεται</w:t>
      </w:r>
      <w:r>
        <w:rPr>
          <w:rFonts w:eastAsia="Times New Roman" w:cs="Times New Roman"/>
          <w:szCs w:val="24"/>
        </w:rPr>
        <w:t xml:space="preserve"> ένας διάλογος, ο οποίος από όπου κι αν προέρχεται, έχει στόχο –πιστεύω- την καλύτερη εξέλιξη ενός φο</w:t>
      </w:r>
      <w:r>
        <w:rPr>
          <w:rFonts w:eastAsia="Times New Roman" w:cs="Times New Roman"/>
          <w:szCs w:val="24"/>
        </w:rPr>
        <w:t>ρέα που είναι πολύ σημαντικός για την Ελλάδα.</w:t>
      </w:r>
    </w:p>
    <w:p w14:paraId="73D8571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Για να προχωρήσω λίγο παρακάτω, γιατί έχουν ειπωθεί τα περισσότερα και η ώρα είναι περασμένη, θέλω να αναφερθώ και εγώ επιγραμματικά στους σκοπούς του </w:t>
      </w:r>
      <w:r>
        <w:rPr>
          <w:rFonts w:eastAsia="Times New Roman" w:cs="Times New Roman"/>
          <w:szCs w:val="24"/>
        </w:rPr>
        <w:t>ι</w:t>
      </w:r>
      <w:r>
        <w:rPr>
          <w:rFonts w:eastAsia="Times New Roman" w:cs="Times New Roman"/>
          <w:szCs w:val="24"/>
        </w:rPr>
        <w:t xml:space="preserve">δρύματος και στο τι είναι το </w:t>
      </w:r>
      <w:r>
        <w:rPr>
          <w:rFonts w:eastAsia="Times New Roman" w:cs="Times New Roman"/>
          <w:szCs w:val="24"/>
        </w:rPr>
        <w:t>ι</w:t>
      </w:r>
      <w:r>
        <w:rPr>
          <w:rFonts w:eastAsia="Times New Roman" w:cs="Times New Roman"/>
          <w:szCs w:val="24"/>
        </w:rPr>
        <w:t>νστιτούτο. Έχει σημαντική εκ</w:t>
      </w:r>
      <w:r>
        <w:rPr>
          <w:rFonts w:eastAsia="Times New Roman" w:cs="Times New Roman"/>
          <w:szCs w:val="24"/>
        </w:rPr>
        <w:t>δοτική δραστηριότητα στο πλαίσιο της οποίας εκδίδει βιβλία Ελλήνων και ξένων επιστημόνων, ετήσιο επιστημονικό περιοδικό, διοργανώνει συνέδρια και διαλέξεις, παρέχει δωρεάν φιλοξενία σε ερευνητές, επιστήμονες που εργάζονται για τις διατριβές τους.</w:t>
      </w:r>
    </w:p>
    <w:p w14:paraId="73D8571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νστιτ</w:t>
      </w:r>
      <w:r>
        <w:rPr>
          <w:rFonts w:eastAsia="Times New Roman" w:cs="Times New Roman"/>
          <w:szCs w:val="24"/>
        </w:rPr>
        <w:t>ούτο διευκολύνει επιστήμονες να ασχοληθούν με την έρευνα της μεταβυζαντινής περιόδου και προσφέρει κάθε χρόνο έξι υποτροφίες και άλλα.</w:t>
      </w:r>
    </w:p>
    <w:p w14:paraId="73D8571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σημαντική η περιουσία του </w:t>
      </w:r>
      <w:r>
        <w:rPr>
          <w:rFonts w:eastAsia="Times New Roman" w:cs="Times New Roman"/>
          <w:szCs w:val="24"/>
        </w:rPr>
        <w:t>ι</w:t>
      </w:r>
      <w:r>
        <w:rPr>
          <w:rFonts w:eastAsia="Times New Roman" w:cs="Times New Roman"/>
          <w:szCs w:val="24"/>
        </w:rPr>
        <w:t xml:space="preserve">νστιτούτου, αφού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 xml:space="preserve">οινότητα της Βενετίας έχει προσφέρει σημαντικά κτήρια και στην ιδιοκτησία του υπάρχουν μερικά κτήρια ιδιαίτερης αρχιτεκτονικής και πολιτιστικής αξίας, όπως ο ναός του Αγίου Γεωργίου των Ελλήνων, το κτήριο του </w:t>
      </w:r>
      <w:r>
        <w:rPr>
          <w:rFonts w:eastAsia="Times New Roman" w:cs="Times New Roman"/>
          <w:szCs w:val="24"/>
        </w:rPr>
        <w:t>μ</w:t>
      </w:r>
      <w:r>
        <w:rPr>
          <w:rFonts w:eastAsia="Times New Roman" w:cs="Times New Roman"/>
          <w:szCs w:val="24"/>
        </w:rPr>
        <w:t xml:space="preserve">ουσείου του Ινστιτούτου, το κτήριο της </w:t>
      </w:r>
      <w:proofErr w:type="spellStart"/>
      <w:r>
        <w:rPr>
          <w:rFonts w:eastAsia="Times New Roman" w:cs="Times New Roman"/>
          <w:szCs w:val="24"/>
        </w:rPr>
        <w:t>Φλαγγιν</w:t>
      </w:r>
      <w:r>
        <w:rPr>
          <w:rFonts w:eastAsia="Times New Roman" w:cs="Times New Roman"/>
          <w:szCs w:val="24"/>
        </w:rPr>
        <w:t>είου</w:t>
      </w:r>
      <w:proofErr w:type="spellEnd"/>
      <w:r>
        <w:rPr>
          <w:rFonts w:eastAsia="Times New Roman" w:cs="Times New Roman"/>
          <w:szCs w:val="24"/>
        </w:rPr>
        <w:t xml:space="preserve"> Σχολής και αλλά.</w:t>
      </w:r>
    </w:p>
    <w:p w14:paraId="73D8571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Επίσης, το </w:t>
      </w:r>
      <w:r>
        <w:rPr>
          <w:rFonts w:eastAsia="Times New Roman" w:cs="Times New Roman"/>
          <w:szCs w:val="24"/>
        </w:rPr>
        <w:t>ι</w:t>
      </w:r>
      <w:r>
        <w:rPr>
          <w:rFonts w:eastAsia="Times New Roman" w:cs="Times New Roman"/>
          <w:szCs w:val="24"/>
        </w:rPr>
        <w:t xml:space="preserve">νστιτούτο έχει στην κυριότητα του -και αυτό έχει ιδιαίτερη σημασία- σημαντικό αριθμό εικόνων, αντικείμενα και σκεύη λατρείας, το Αρχείο Ελληνισμού της Βενετίας, το οποίο περιλαμβάνει τις χρονιές 1498 έως 1959. Είναι ένα </w:t>
      </w:r>
      <w:r>
        <w:rPr>
          <w:rFonts w:eastAsia="Times New Roman" w:cs="Times New Roman"/>
          <w:szCs w:val="24"/>
        </w:rPr>
        <w:t>α</w:t>
      </w:r>
      <w:r>
        <w:rPr>
          <w:rFonts w:eastAsia="Times New Roman" w:cs="Times New Roman"/>
          <w:szCs w:val="24"/>
        </w:rPr>
        <w:t>ρ</w:t>
      </w:r>
      <w:r>
        <w:rPr>
          <w:rFonts w:eastAsia="Times New Roman" w:cs="Times New Roman"/>
          <w:szCs w:val="24"/>
        </w:rPr>
        <w:t>χείο ιδιαίτερης ιστορικής αξίας.</w:t>
      </w:r>
    </w:p>
    <w:p w14:paraId="73D8571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Σήμερα στην ιδιοκτησία του </w:t>
      </w:r>
      <w:r>
        <w:rPr>
          <w:rFonts w:eastAsia="Times New Roman" w:cs="Times New Roman"/>
          <w:szCs w:val="24"/>
        </w:rPr>
        <w:t>ι</w:t>
      </w:r>
      <w:r>
        <w:rPr>
          <w:rFonts w:eastAsia="Times New Roman" w:cs="Times New Roman"/>
          <w:szCs w:val="24"/>
        </w:rPr>
        <w:t>νστιτούτου ανήκουν περισσότερα από εξήντα κτήρια, ενώ τα ετήσια έσοδα του από ενοίκια ξεπερνούν το ένα εκατομμύριο ευρώ.</w:t>
      </w:r>
    </w:p>
    <w:p w14:paraId="73D8571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σημαντικό, λοιπόν, το γεγονός ότι μετά από πολλά χρόνια μία Κυβέρνησ</w:t>
      </w:r>
      <w:r>
        <w:rPr>
          <w:rFonts w:eastAsia="Times New Roman" w:cs="Times New Roman"/>
          <w:szCs w:val="24"/>
        </w:rPr>
        <w:t>η έρχεται να ασχοληθεί και να νομοθετήσει για το μοναδικής σημασίας Ινστιτούτο της Βενετίας, που άλλωστε είναι και το μοναδικό νομικό πρόσωπο δημοσίου δικαίου που λειτουργεί ως ερευνητικό κέντρο εκτός Ελλάδας.</w:t>
      </w:r>
    </w:p>
    <w:p w14:paraId="73D8571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Το Ινστιτούτο Βυζαντινών και Μεταβυζαντινών Σπ</w:t>
      </w:r>
      <w:r>
        <w:rPr>
          <w:rFonts w:eastAsia="Times New Roman" w:cs="Times New Roman"/>
          <w:szCs w:val="24"/>
        </w:rPr>
        <w:t>ουδών, λοιπόν, θα τολμούσα να πω ότι δεν μας ανήκει. Στην πραγματικότητα ανήκει στη διεθνή επιστημονική κοινότητα. Ανήκει στην ιστορία και στον χρόνο των ανθρώπων και γι’ αυτό έχουμε την ευθύνη να το διαχειριστούμε με τον καλύτερο δυνατό τρόπο. Μέσω του ισ</w:t>
      </w:r>
      <w:r>
        <w:rPr>
          <w:rFonts w:eastAsia="Times New Roman" w:cs="Times New Roman"/>
          <w:szCs w:val="24"/>
        </w:rPr>
        <w:t xml:space="preserve">τορικού </w:t>
      </w:r>
      <w:r>
        <w:rPr>
          <w:rFonts w:eastAsia="Times New Roman" w:cs="Times New Roman"/>
          <w:szCs w:val="24"/>
        </w:rPr>
        <w:t>ι</w:t>
      </w:r>
      <w:r>
        <w:rPr>
          <w:rFonts w:eastAsia="Times New Roman" w:cs="Times New Roman"/>
          <w:szCs w:val="24"/>
        </w:rPr>
        <w:t>νστιτούτου οφείλουμε να υπερασπιστούμε στην πραγματικότητα και την ιστορία της χώρας μας, τη στιγμή που συναντιέται η Ανατολή με τη Δύση.</w:t>
      </w:r>
    </w:p>
    <w:p w14:paraId="73D8571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Είμαστε υποχρεωμένοι να διατηρήσουμε τη μοναδικότητα αυτού του </w:t>
      </w:r>
      <w:r>
        <w:rPr>
          <w:rFonts w:eastAsia="Times New Roman" w:cs="Times New Roman"/>
          <w:szCs w:val="24"/>
        </w:rPr>
        <w:t>ι</w:t>
      </w:r>
      <w:r>
        <w:rPr>
          <w:rFonts w:eastAsia="Times New Roman" w:cs="Times New Roman"/>
          <w:szCs w:val="24"/>
        </w:rPr>
        <w:t>νστιτούτου, να διατηρήσουμε και να ενισχύσουμ</w:t>
      </w:r>
      <w:r>
        <w:rPr>
          <w:rFonts w:eastAsia="Times New Roman" w:cs="Times New Roman"/>
          <w:szCs w:val="24"/>
        </w:rPr>
        <w:t>ε τον επιστημονικό και ερευνητικό του χαρακτήρα και να ενισχύσουμε τον διεθνή του ρόλο.</w:t>
      </w:r>
    </w:p>
    <w:p w14:paraId="73D8571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πως υπάρχουν πεδία συζήτησης στα οποία το σύνολο των δημοκρατικών δυνάμεων θα μπορούσαν να συναινέσουν. Νομίζω πως είναι σημαντικό </w:t>
      </w:r>
      <w:r>
        <w:rPr>
          <w:rFonts w:eastAsia="Times New Roman" w:cs="Times New Roman"/>
          <w:szCs w:val="24"/>
        </w:rPr>
        <w:t xml:space="preserve">για το πολιτικό προσωπικό της χώρας να εμφανίζεται επί της ουσίας συναινετικό σε ζητήματα που αφορούν στον εκσυγχρονισμό δομών, </w:t>
      </w:r>
      <w:r>
        <w:rPr>
          <w:rFonts w:eastAsia="Times New Roman" w:cs="Times New Roman"/>
          <w:szCs w:val="24"/>
        </w:rPr>
        <w:t>σ</w:t>
      </w:r>
      <w:r>
        <w:rPr>
          <w:rFonts w:eastAsia="Times New Roman" w:cs="Times New Roman"/>
          <w:szCs w:val="24"/>
        </w:rPr>
        <w:t xml:space="preserve">τη χάραξη νέων εξωστρεφών πολιτικών, αλλά κυρίως </w:t>
      </w:r>
      <w:r>
        <w:rPr>
          <w:rFonts w:eastAsia="Times New Roman" w:cs="Times New Roman"/>
          <w:szCs w:val="24"/>
        </w:rPr>
        <w:t>σ</w:t>
      </w:r>
      <w:r>
        <w:rPr>
          <w:rFonts w:eastAsia="Times New Roman" w:cs="Times New Roman"/>
          <w:szCs w:val="24"/>
        </w:rPr>
        <w:t xml:space="preserve">την εξωστρέφεια και τη διεύρυνση της παρουσίας της </w:t>
      </w:r>
      <w:r>
        <w:rPr>
          <w:rFonts w:eastAsia="Times New Roman" w:cs="Times New Roman"/>
          <w:szCs w:val="24"/>
        </w:rPr>
        <w:lastRenderedPageBreak/>
        <w:t>χώρας στο εξωτερικό και μά</w:t>
      </w:r>
      <w:r>
        <w:rPr>
          <w:rFonts w:eastAsia="Times New Roman" w:cs="Times New Roman"/>
          <w:szCs w:val="24"/>
        </w:rPr>
        <w:t xml:space="preserve">λιστα σε τομείς όπως αυτοί της παιδείας και του πολιτισμού, </w:t>
      </w:r>
      <w:r>
        <w:rPr>
          <w:rFonts w:eastAsia="Times New Roman" w:cs="Times New Roman"/>
          <w:szCs w:val="24"/>
        </w:rPr>
        <w:t xml:space="preserve">στους οποίους </w:t>
      </w:r>
      <w:r>
        <w:rPr>
          <w:rFonts w:eastAsia="Times New Roman" w:cs="Times New Roman"/>
          <w:szCs w:val="24"/>
        </w:rPr>
        <w:t>η χώρα μας διαθέτει συντριπτικό, αλλά δυστυχώς αναξιοποίητο μέχρι σήμερα πλεονέκτημα έναντι τουλάχιστον των Ευρωπαίων εταίρων της.</w:t>
      </w:r>
    </w:p>
    <w:p w14:paraId="73D8571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Θέλω εδώ να επισημάνω ένα παράδοξο της ελληνικής πρ</w:t>
      </w:r>
      <w:r>
        <w:rPr>
          <w:rFonts w:eastAsia="Times New Roman" w:cs="Times New Roman"/>
          <w:szCs w:val="24"/>
        </w:rPr>
        <w:t>αγματικότητας. Συζητάμε στην πραγματικότητα για ένα πολιτιστικό ίδρυμα, για ένα ίδρυμα πολιτισμού και από τον διάλογο απουσιάζει το Υπουργείο Πολιτισμού. Αυτό νομίζω ότι μπορούμε να το αποδώσουμε στην κεκτημένη ταχύτητα, στη γραφειοκρατία και στο γεγονός ό</w:t>
      </w:r>
      <w:r>
        <w:rPr>
          <w:rFonts w:eastAsia="Times New Roman" w:cs="Times New Roman"/>
          <w:szCs w:val="24"/>
        </w:rPr>
        <w:t>τι δεν καταλαβαίνουμε πολλές φορές τη σημασία σημαντικών ιδρυμάτων.</w:t>
      </w:r>
    </w:p>
    <w:p w14:paraId="73D8572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Ως εκ τούτου, θέλω να πω ότι η λειτουργία του </w:t>
      </w:r>
      <w:r>
        <w:rPr>
          <w:rFonts w:eastAsia="Times New Roman" w:cs="Times New Roman"/>
          <w:szCs w:val="24"/>
        </w:rPr>
        <w:t>ι</w:t>
      </w:r>
      <w:r>
        <w:rPr>
          <w:rFonts w:eastAsia="Times New Roman" w:cs="Times New Roman"/>
          <w:szCs w:val="24"/>
        </w:rPr>
        <w:t>δρύματος αυτού νομίζω ότι αυτοδίκαια μεταξύ των δύο «εταίρων», μεταξύ του Υπουργείου Εξωτερικών και του Υπουργείου Παιδείας, ανήκει κυρίως στ</w:t>
      </w:r>
      <w:r>
        <w:rPr>
          <w:rFonts w:eastAsia="Times New Roman" w:cs="Times New Roman"/>
          <w:szCs w:val="24"/>
        </w:rPr>
        <w:t>ο Υπουργείο Παιδείας. Αυτό νομίζω ότι είναι αυτονόητο για όλους εδώ μέσα. Η Βενετία είναι από αιώνες βαθύτατα συνδεδεμένη με το Βυζάντιο. Εδώ δημιουργείται ο διάλογος Ανατολής και Δύσης. Η Βενετία επί σειρά αιώνων παρέμεινε σημαντικό κέντρο τεχνών και γραμ</w:t>
      </w:r>
      <w:r>
        <w:rPr>
          <w:rFonts w:eastAsia="Times New Roman" w:cs="Times New Roman"/>
          <w:szCs w:val="24"/>
        </w:rPr>
        <w:t>μάτων.</w:t>
      </w:r>
    </w:p>
    <w:p w14:paraId="73D8572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τους παραπάνω λόγους, που νομίζω ότι τους έχουμε επισημάνει, ο εκάστοτε </w:t>
      </w:r>
      <w:r>
        <w:rPr>
          <w:rFonts w:eastAsia="Times New Roman" w:cs="Times New Roman"/>
          <w:szCs w:val="24"/>
        </w:rPr>
        <w:t>π</w:t>
      </w:r>
      <w:r>
        <w:rPr>
          <w:rFonts w:eastAsia="Times New Roman" w:cs="Times New Roman"/>
          <w:szCs w:val="24"/>
        </w:rPr>
        <w:t xml:space="preserve">ρόεδρος θα πρέπει να είναι ελεύθερος να δώσει το επιστημονικό του στίγμα, να επιλέξει την πολιτική που πιστεύει ότι θα διευρύνει τους στόχους του </w:t>
      </w:r>
      <w:r>
        <w:rPr>
          <w:rFonts w:eastAsia="Times New Roman" w:cs="Times New Roman"/>
          <w:szCs w:val="24"/>
        </w:rPr>
        <w:t>ι</w:t>
      </w:r>
      <w:r>
        <w:rPr>
          <w:rFonts w:eastAsia="Times New Roman" w:cs="Times New Roman"/>
          <w:szCs w:val="24"/>
        </w:rPr>
        <w:t xml:space="preserve">νστιτούτου. Ο </w:t>
      </w:r>
      <w:r>
        <w:rPr>
          <w:rFonts w:eastAsia="Times New Roman" w:cs="Times New Roman"/>
          <w:szCs w:val="24"/>
        </w:rPr>
        <w:t>π</w:t>
      </w:r>
      <w:r>
        <w:rPr>
          <w:rFonts w:eastAsia="Times New Roman" w:cs="Times New Roman"/>
          <w:szCs w:val="24"/>
        </w:rPr>
        <w:t>ρόεδ</w:t>
      </w:r>
      <w:r>
        <w:rPr>
          <w:rFonts w:eastAsia="Times New Roman" w:cs="Times New Roman"/>
          <w:szCs w:val="24"/>
        </w:rPr>
        <w:t xml:space="preserve">ρος θα πρέπει να είναι μια σημαντική δυναμική προσωπικότητα από τον χώρο των πανεπιστημιακών, που κατά τη διάρκεια της θητείας του θα έχει την πλήρη ευθύνη του σχεδιασμού του επιστημονικού και ερευνητικού προγράμματος του </w:t>
      </w:r>
      <w:r>
        <w:rPr>
          <w:rFonts w:eastAsia="Times New Roman" w:cs="Times New Roman"/>
          <w:szCs w:val="24"/>
        </w:rPr>
        <w:t>ι</w:t>
      </w:r>
      <w:r>
        <w:rPr>
          <w:rFonts w:eastAsia="Times New Roman" w:cs="Times New Roman"/>
          <w:szCs w:val="24"/>
        </w:rPr>
        <w:t xml:space="preserve">νστιτούτου. </w:t>
      </w:r>
    </w:p>
    <w:p w14:paraId="73D8572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Έρχομαι τώρα σε αυτό</w:t>
      </w:r>
      <w:r>
        <w:rPr>
          <w:rFonts w:eastAsia="Times New Roman" w:cs="Times New Roman"/>
          <w:szCs w:val="24"/>
        </w:rPr>
        <w:t xml:space="preserve"> που θεωρούμε όλοι καινοτομία ή επιτυχία, σε αυτό που όμως όλη η υπόλοιπη Ευρώπη έχει κατακτήσει εδώ και δεκαετίες. Μιλάω για τον ρόλο του οικονομικού διευθυντή. Επειδή δεν υπάρχει στην πραγματικότητα συνύπαρξη, δεν υπάρχει διάλογος μεταξύ των Υπουργείων δ</w:t>
      </w:r>
      <w:r>
        <w:rPr>
          <w:rFonts w:eastAsia="Times New Roman" w:cs="Times New Roman"/>
          <w:szCs w:val="24"/>
        </w:rPr>
        <w:t>ιαχρονικά στην Ελλάδα, θα πρέπει να καταλάβουμε ότι όλοι οι εποπτευόμενοι φορείς του Υπουργείου Πολιτισμού ή παρόμοιοι εποπτευόμενοι φορείς του Υπουργείου Παιδείας ή του Υπουργείου Εξωτερικών, στη συγκεκριμένη περίπτωση το Βυζαντινό Ίδρυμα Βενετίας, πρέπει</w:t>
      </w:r>
      <w:r>
        <w:rPr>
          <w:rFonts w:eastAsia="Times New Roman" w:cs="Times New Roman"/>
          <w:szCs w:val="24"/>
        </w:rPr>
        <w:t xml:space="preserve"> να λειτουργούν με έναν απλό τρόπο. Εί</w:t>
      </w:r>
      <w:r>
        <w:rPr>
          <w:rFonts w:eastAsia="Times New Roman" w:cs="Times New Roman"/>
          <w:szCs w:val="24"/>
        </w:rPr>
        <w:lastRenderedPageBreak/>
        <w:t xml:space="preserve">ναι ξεχωριστός ο ρόλος του διευθυντή ή του </w:t>
      </w:r>
      <w:r>
        <w:rPr>
          <w:rFonts w:eastAsia="Times New Roman" w:cs="Times New Roman"/>
          <w:szCs w:val="24"/>
        </w:rPr>
        <w:t>π</w:t>
      </w:r>
      <w:r>
        <w:rPr>
          <w:rFonts w:eastAsia="Times New Roman" w:cs="Times New Roman"/>
          <w:szCs w:val="24"/>
        </w:rPr>
        <w:t>ροέδρου από αυτόν του οικονομικού διευθυντή. Αυτό συμβαίνει σε όλη την Ευρώπη. Εμείς το ανακαλύπτουμε σιγά-σιγά τα τελευταία χρόνια. Κάτι είναι κι αυτό. Θυμηθείτε το, γιατί ε</w:t>
      </w:r>
      <w:r>
        <w:rPr>
          <w:rFonts w:eastAsia="Times New Roman" w:cs="Times New Roman"/>
          <w:szCs w:val="24"/>
        </w:rPr>
        <w:t>λπίζω σύντομα να συζητήσουμε και το θεσμικό πλαίσιο των εποπτευόμενων φορέων του Υπουργείου Πολιτισμού. Νομίζω ότι το ίδιο θα πρέπει να ισχύει και για τη διαδικασία επιλογής των υποψηφίων διδακτορικών και μεταδιδακτορικών υποτρόφων. Η ευθύνη για τη συνέχισ</w:t>
      </w:r>
      <w:r>
        <w:rPr>
          <w:rFonts w:eastAsia="Times New Roman" w:cs="Times New Roman"/>
          <w:szCs w:val="24"/>
        </w:rPr>
        <w:t>η της έρευνας πρέπει να ανήκει στους επιστήμονες.</w:t>
      </w:r>
    </w:p>
    <w:p w14:paraId="73D8572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απευθυνθώ στον Υπουργό και να του ζητήσω κι εγώ με τη σειρά μου το ζήτημα του </w:t>
      </w:r>
      <w:r>
        <w:rPr>
          <w:rFonts w:eastAsia="Times New Roman" w:cs="Times New Roman"/>
          <w:szCs w:val="24"/>
        </w:rPr>
        <w:t>ο</w:t>
      </w:r>
      <w:r>
        <w:rPr>
          <w:rFonts w:eastAsia="Times New Roman" w:cs="Times New Roman"/>
          <w:szCs w:val="24"/>
        </w:rPr>
        <w:t>ργανισμού να μην μείνει μία κατάθεση θεωρητική, αλλά να υπάρχει μία δέσμευση. Προτείνω να συμπεριληφθεί ότι</w:t>
      </w:r>
      <w:r>
        <w:rPr>
          <w:rFonts w:eastAsia="Times New Roman" w:cs="Times New Roman"/>
          <w:szCs w:val="24"/>
        </w:rPr>
        <w:t xml:space="preserve"> σε ένα εξάμηνο θα έχει ολοκληρωθεί η ύπαρξη, η νομοθέτηση, η λειτουργία του </w:t>
      </w:r>
      <w:r>
        <w:rPr>
          <w:rFonts w:eastAsia="Times New Roman" w:cs="Times New Roman"/>
          <w:szCs w:val="24"/>
        </w:rPr>
        <w:t>ο</w:t>
      </w:r>
      <w:r>
        <w:rPr>
          <w:rFonts w:eastAsia="Times New Roman" w:cs="Times New Roman"/>
          <w:szCs w:val="24"/>
        </w:rPr>
        <w:t>ργανισμού, γιατί εκτιμώ ότι είμαστε σε ένα κομβικό σημείο ως πολιτικό σύστημα, ως χώρα, ως πολιτεία, αλλά και ως Κυβέρνηση και θα πρέπει να γίνουμε εξαιρετικά συγκεκριμένοι -όπως</w:t>
      </w:r>
      <w:r>
        <w:rPr>
          <w:rFonts w:eastAsia="Times New Roman" w:cs="Times New Roman"/>
          <w:szCs w:val="24"/>
        </w:rPr>
        <w:t xml:space="preserve"> είπε και ο κ. </w:t>
      </w:r>
      <w:proofErr w:type="spellStart"/>
      <w:r>
        <w:rPr>
          <w:rFonts w:eastAsia="Times New Roman" w:cs="Times New Roman"/>
          <w:szCs w:val="24"/>
        </w:rPr>
        <w:t>Ξυδάκης</w:t>
      </w:r>
      <w:proofErr w:type="spellEnd"/>
      <w:r>
        <w:rPr>
          <w:rFonts w:eastAsia="Times New Roman" w:cs="Times New Roman"/>
          <w:szCs w:val="24"/>
        </w:rPr>
        <w:t xml:space="preserve"> στην ομιλία του- σε αυτά που ανακοινώνουμε και να μην αφήνουμε κανένα κενό που να μπορεί μια επόμενη ηγεσία Υπουργείου να αμφισβητήσει.</w:t>
      </w:r>
    </w:p>
    <w:p w14:paraId="73D85724" w14:textId="77777777" w:rsidR="00D41FAB" w:rsidRDefault="001456E4">
      <w:pPr>
        <w:spacing w:line="600" w:lineRule="auto"/>
        <w:ind w:firstLine="720"/>
        <w:jc w:val="both"/>
        <w:rPr>
          <w:rFonts w:eastAsia="Times New Roman"/>
          <w:color w:val="000000" w:themeColor="text1"/>
          <w:szCs w:val="24"/>
        </w:rPr>
      </w:pPr>
      <w:r w:rsidRPr="002946FB">
        <w:rPr>
          <w:rFonts w:eastAsia="Times New Roman"/>
          <w:color w:val="000000" w:themeColor="text1"/>
          <w:szCs w:val="24"/>
        </w:rPr>
        <w:lastRenderedPageBreak/>
        <w:t>Εύχομαι με την εφαρμογή του παρόντος νομοσχεδίου, που οφείλω να ομολογήσω ότι έρχεται σημαντικά β</w:t>
      </w:r>
      <w:r w:rsidRPr="002946FB">
        <w:rPr>
          <w:rFonts w:eastAsia="Times New Roman"/>
          <w:color w:val="000000" w:themeColor="text1"/>
          <w:szCs w:val="24"/>
        </w:rPr>
        <w:t xml:space="preserve">ελτιωμένο, να ξαναγεννηθεί το μοναδικό ερευνητικό </w:t>
      </w:r>
      <w:r w:rsidRPr="002946FB">
        <w:rPr>
          <w:rFonts w:eastAsia="Times New Roman"/>
          <w:color w:val="000000" w:themeColor="text1"/>
          <w:szCs w:val="24"/>
        </w:rPr>
        <w:t>ί</w:t>
      </w:r>
      <w:r w:rsidRPr="002946FB">
        <w:rPr>
          <w:rFonts w:eastAsia="Times New Roman"/>
          <w:color w:val="000000" w:themeColor="text1"/>
          <w:szCs w:val="24"/>
        </w:rPr>
        <w:t>δρυμα που διαθέτουμε στο εξωτερικό, να μην επαναλάβουμε λάθη του παρελθόντος και να συμβάλουμε με τον διάλογο στο</w:t>
      </w:r>
      <w:r w:rsidRPr="002946FB">
        <w:rPr>
          <w:rFonts w:eastAsia="Times New Roman"/>
          <w:color w:val="000000" w:themeColor="text1"/>
          <w:szCs w:val="24"/>
        </w:rPr>
        <w:t>ν</w:t>
      </w:r>
      <w:r w:rsidRPr="002946FB">
        <w:rPr>
          <w:rFonts w:eastAsia="Times New Roman"/>
          <w:color w:val="000000" w:themeColor="text1"/>
          <w:szCs w:val="24"/>
        </w:rPr>
        <w:t xml:space="preserve"> σχεδιασμό και άλλων παρόμοιας σημασίας </w:t>
      </w:r>
      <w:r w:rsidRPr="002946FB">
        <w:rPr>
          <w:rFonts w:eastAsia="Times New Roman"/>
          <w:color w:val="000000" w:themeColor="text1"/>
          <w:szCs w:val="24"/>
        </w:rPr>
        <w:t>ι</w:t>
      </w:r>
      <w:r w:rsidRPr="002946FB">
        <w:rPr>
          <w:rFonts w:eastAsia="Times New Roman"/>
          <w:color w:val="000000" w:themeColor="text1"/>
          <w:szCs w:val="24"/>
        </w:rPr>
        <w:t>δρυμάτων σε άλλες χώρες.</w:t>
      </w:r>
    </w:p>
    <w:p w14:paraId="73D85725" w14:textId="77777777" w:rsidR="00D41FAB" w:rsidRDefault="001456E4">
      <w:pPr>
        <w:spacing w:line="600" w:lineRule="auto"/>
        <w:ind w:firstLine="720"/>
        <w:jc w:val="both"/>
        <w:rPr>
          <w:rFonts w:eastAsia="Times New Roman"/>
          <w:szCs w:val="24"/>
        </w:rPr>
      </w:pPr>
      <w:r>
        <w:rPr>
          <w:rFonts w:eastAsia="Times New Roman"/>
          <w:szCs w:val="24"/>
        </w:rPr>
        <w:t>Η χώρα μας περνάει σταθερ</w:t>
      </w:r>
      <w:r>
        <w:rPr>
          <w:rFonts w:eastAsia="Times New Roman"/>
          <w:szCs w:val="24"/>
        </w:rPr>
        <w:t xml:space="preserve">ά στην καινούργια εποχή και στην καινούργια εποχή δεν χωράνε ιδιοτελείς πολιτικές, προσωπικές στρατηγικές και σκοπιμότητες. </w:t>
      </w:r>
    </w:p>
    <w:p w14:paraId="73D85726" w14:textId="77777777" w:rsidR="00D41FAB" w:rsidRDefault="001456E4">
      <w:pPr>
        <w:spacing w:line="600" w:lineRule="auto"/>
        <w:ind w:firstLine="720"/>
        <w:jc w:val="both"/>
        <w:rPr>
          <w:rFonts w:eastAsia="Times New Roman"/>
          <w:szCs w:val="24"/>
        </w:rPr>
      </w:pPr>
      <w:r>
        <w:rPr>
          <w:rFonts w:eastAsia="Times New Roman"/>
          <w:szCs w:val="24"/>
        </w:rPr>
        <w:t>Σας ευχαριστώ.</w:t>
      </w:r>
    </w:p>
    <w:p w14:paraId="73D85727" w14:textId="77777777" w:rsidR="00D41FAB" w:rsidRDefault="001456E4">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73D85728"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proofErr w:type="spellStart"/>
      <w:r>
        <w:rPr>
          <w:rFonts w:eastAsia="Times New Roman" w:cs="Times New Roman"/>
          <w:szCs w:val="24"/>
        </w:rPr>
        <w:t>Μουμουλίδη</w:t>
      </w:r>
      <w:proofErr w:type="spellEnd"/>
      <w:r>
        <w:rPr>
          <w:rFonts w:eastAsia="Times New Roman" w:cs="Times New Roman"/>
          <w:szCs w:val="24"/>
        </w:rPr>
        <w:t>.</w:t>
      </w:r>
    </w:p>
    <w:p w14:paraId="73D85729" w14:textId="77777777" w:rsidR="00D41FAB" w:rsidRDefault="001456E4">
      <w:pPr>
        <w:spacing w:line="600" w:lineRule="auto"/>
        <w:ind w:firstLine="720"/>
        <w:jc w:val="both"/>
        <w:rPr>
          <w:rFonts w:eastAsia="Times New Roman" w:cs="Times New Roman"/>
          <w:b/>
          <w:szCs w:val="24"/>
        </w:rPr>
      </w:pPr>
      <w:r>
        <w:rPr>
          <w:rFonts w:eastAsia="Times New Roman" w:cs="Times New Roman"/>
        </w:rPr>
        <w:t xml:space="preserve">Κυρίες </w:t>
      </w:r>
      <w:r>
        <w:rPr>
          <w:rFonts w:eastAsia="Times New Roman" w:cs="Times New Roman"/>
        </w:rPr>
        <w:t>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w:t>
      </w:r>
      <w:r>
        <w:rPr>
          <w:rFonts w:eastAsia="Times New Roman" w:cs="Times New Roman"/>
        </w:rPr>
        <w:t xml:space="preserve">πο οργάνωσης και λειτουργίας της Βουλής, πενήντα ένας μαθητές και μαθήτριες και </w:t>
      </w:r>
      <w:r>
        <w:rPr>
          <w:rFonts w:eastAsia="Times New Roman" w:cs="Times New Roman"/>
        </w:rPr>
        <w:lastRenderedPageBreak/>
        <w:t>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Αγρινίου</w:t>
      </w:r>
      <w:r>
        <w:rPr>
          <w:rFonts w:eastAsia="Times New Roman" w:cs="Times New Roman"/>
          <w:vertAlign w:val="superscript"/>
        </w:rPr>
        <w:t xml:space="preserve"> </w:t>
      </w:r>
      <w:r>
        <w:rPr>
          <w:rFonts w:eastAsia="Times New Roman" w:cs="Times New Roman"/>
        </w:rPr>
        <w:t xml:space="preserve"> </w:t>
      </w:r>
      <w:r>
        <w:rPr>
          <w:rFonts w:eastAsia="Times New Roman" w:cs="Times New Roman"/>
        </w:rPr>
        <w:t>(δεύτερο τ</w:t>
      </w:r>
      <w:r>
        <w:rPr>
          <w:rFonts w:eastAsia="Times New Roman" w:cs="Times New Roman"/>
        </w:rPr>
        <w:t>μήμα</w:t>
      </w:r>
      <w:r>
        <w:rPr>
          <w:rFonts w:eastAsia="Times New Roman" w:cs="Times New Roman"/>
        </w:rPr>
        <w:t>)</w:t>
      </w:r>
      <w:r>
        <w:rPr>
          <w:rFonts w:eastAsia="Times New Roman" w:cs="Times New Roman"/>
        </w:rPr>
        <w:t xml:space="preserve">. </w:t>
      </w:r>
    </w:p>
    <w:p w14:paraId="73D8572A" w14:textId="77777777" w:rsidR="00D41FAB" w:rsidRDefault="001456E4">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3D8572B" w14:textId="77777777" w:rsidR="00D41FAB" w:rsidRDefault="001456E4">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3D8572C" w14:textId="77777777" w:rsidR="00D41FAB" w:rsidRDefault="001456E4">
      <w:pPr>
        <w:spacing w:line="600" w:lineRule="auto"/>
        <w:ind w:left="360" w:firstLine="360"/>
        <w:jc w:val="both"/>
        <w:rPr>
          <w:rFonts w:eastAsia="Times New Roman" w:cs="Times New Roman"/>
        </w:rPr>
      </w:pPr>
      <w:r>
        <w:rPr>
          <w:rFonts w:eastAsia="Times New Roman" w:cs="Times New Roman"/>
        </w:rPr>
        <w:t xml:space="preserve">Τον λόγο έχει ο </w:t>
      </w:r>
      <w:r>
        <w:rPr>
          <w:rFonts w:eastAsia="Times New Roman" w:cs="Times New Roman"/>
        </w:rPr>
        <w:t xml:space="preserve">τελευταίος ομιλητής, ο κ. </w:t>
      </w:r>
      <w:proofErr w:type="spellStart"/>
      <w:r>
        <w:rPr>
          <w:rFonts w:eastAsia="Times New Roman" w:cs="Times New Roman"/>
        </w:rPr>
        <w:t>Στύλιος</w:t>
      </w:r>
      <w:proofErr w:type="spellEnd"/>
      <w:r>
        <w:rPr>
          <w:rFonts w:eastAsia="Times New Roman" w:cs="Times New Roman"/>
        </w:rPr>
        <w:t>, για επτά λεπτά. Μετά θα ξεκινήσουμε με τις δευτερολογίες.</w:t>
      </w:r>
    </w:p>
    <w:p w14:paraId="73D8572D"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Ευχαριστώ πολύ, κύριε Πρόεδρε. Θα μιλήσω από τη θέση μου.</w:t>
      </w:r>
    </w:p>
    <w:p w14:paraId="73D8572E" w14:textId="77777777" w:rsidR="00D41FAB" w:rsidRDefault="001456E4">
      <w:pPr>
        <w:spacing w:line="600" w:lineRule="auto"/>
        <w:ind w:firstLine="720"/>
        <w:jc w:val="both"/>
        <w:rPr>
          <w:rFonts w:eastAsia="Times New Roman"/>
          <w:szCs w:val="24"/>
        </w:rPr>
      </w:pPr>
      <w:r>
        <w:rPr>
          <w:rFonts w:eastAsia="Times New Roman"/>
          <w:szCs w:val="24"/>
        </w:rPr>
        <w:t>Θα αναφερθώ στις τροπολογίες που έχουν κατατεθεί από τον Υπουργό Παιδείας και όχι στο ν</w:t>
      </w:r>
      <w:r>
        <w:rPr>
          <w:rFonts w:eastAsia="Times New Roman"/>
          <w:szCs w:val="24"/>
        </w:rPr>
        <w:t>ομοσχέδιο.</w:t>
      </w:r>
    </w:p>
    <w:p w14:paraId="73D8572F" w14:textId="77777777" w:rsidR="00D41FAB" w:rsidRDefault="001456E4">
      <w:pPr>
        <w:spacing w:line="600" w:lineRule="auto"/>
        <w:ind w:firstLine="720"/>
        <w:jc w:val="both"/>
        <w:rPr>
          <w:rFonts w:eastAsia="Times New Roman"/>
          <w:szCs w:val="24"/>
        </w:rPr>
      </w:pPr>
      <w:r>
        <w:rPr>
          <w:rFonts w:eastAsia="Times New Roman"/>
          <w:szCs w:val="24"/>
        </w:rPr>
        <w:t xml:space="preserve">Κατατέθηκε μια τροπολογία και συζητείται, η οποία αφορά το ΤΕΙ Αθήνας και το ΤΕΙ Πειραιά. Διαβάζοντας το συγκεκριμένο άρθρο, βλέπουμε ότι δίνεται μια εξουσιοδότηση στον Υπουργό, μια παράταση στα όργανα και των δύο </w:t>
      </w:r>
      <w:r>
        <w:rPr>
          <w:rFonts w:eastAsia="Times New Roman"/>
          <w:szCs w:val="24"/>
        </w:rPr>
        <w:t>ι</w:t>
      </w:r>
      <w:r>
        <w:rPr>
          <w:rFonts w:eastAsia="Times New Roman"/>
          <w:szCs w:val="24"/>
        </w:rPr>
        <w:t>δρυμάτων μέχρι τις 31 Ιανουαρί</w:t>
      </w:r>
      <w:r>
        <w:rPr>
          <w:rFonts w:eastAsia="Times New Roman"/>
          <w:szCs w:val="24"/>
        </w:rPr>
        <w:t xml:space="preserve">ου του 2018. Στη συνέχεια παίρνει μια εξουσιοδότηση ο Υπουργός από το συγκεκριμένο άρθρο, αν ψηφιστεί από τους συναδέλφους Βουλευτές, να μπορεί να ανανεώσει τη συγκεκριμένη προθεσμία μέχρι δύο φορές. </w:t>
      </w:r>
    </w:p>
    <w:p w14:paraId="73D85730" w14:textId="77777777" w:rsidR="00D41FAB" w:rsidRDefault="001456E4">
      <w:pPr>
        <w:spacing w:line="600" w:lineRule="auto"/>
        <w:ind w:firstLine="720"/>
        <w:jc w:val="both"/>
        <w:rPr>
          <w:rFonts w:eastAsia="Times New Roman"/>
          <w:szCs w:val="24"/>
        </w:rPr>
      </w:pPr>
      <w:r>
        <w:rPr>
          <w:rFonts w:eastAsia="Times New Roman"/>
          <w:szCs w:val="24"/>
        </w:rPr>
        <w:lastRenderedPageBreak/>
        <w:t>Καταλαβαίνω το εξής</w:t>
      </w:r>
      <w:r>
        <w:rPr>
          <w:rFonts w:eastAsia="Times New Roman"/>
          <w:szCs w:val="24"/>
        </w:rPr>
        <w:t xml:space="preserve">: </w:t>
      </w:r>
      <w:r>
        <w:rPr>
          <w:rFonts w:eastAsia="Times New Roman"/>
          <w:szCs w:val="24"/>
        </w:rPr>
        <w:t xml:space="preserve">ότι αυτοσχεδιάζει η ηγεσία του Υπουργείου Παιδείας. Ανακοίνωσε πέρσι την άνοιξη ο Πρωθυπουργός ότι δημιουργείται το Πανεπιστήμιο της Δυτικής Αθήνας με τη συνένωση και συγχώνευση των δύο </w:t>
      </w:r>
      <w:r>
        <w:rPr>
          <w:rFonts w:eastAsia="Times New Roman"/>
          <w:szCs w:val="24"/>
        </w:rPr>
        <w:t>ι</w:t>
      </w:r>
      <w:r>
        <w:rPr>
          <w:rFonts w:eastAsia="Times New Roman"/>
          <w:szCs w:val="24"/>
        </w:rPr>
        <w:t xml:space="preserve">δρυμάτων, του ΤΕΙ Αθήνας και του ΤΕΙ Πειραιά, αλλά απ’ ό,τι φαίνεται </w:t>
      </w:r>
      <w:r>
        <w:rPr>
          <w:rFonts w:eastAsia="Times New Roman"/>
          <w:szCs w:val="24"/>
        </w:rPr>
        <w:t>δεν υπάρχει ένα συγκεκριμένο και ένα συγκροτημένο σχέδιο και δεν υπάρχει και ένα πλαίσιο και ένα όριο, το οποίο θα έβαζε η Κυβέρνηση για να ολοκληρώσει και να υλοποιήσει τις συγκεκριμένες εξαγγελίες και δεσμεύσεις της.</w:t>
      </w:r>
    </w:p>
    <w:p w14:paraId="73D85731" w14:textId="77777777" w:rsidR="00D41FAB" w:rsidRDefault="001456E4">
      <w:pPr>
        <w:spacing w:line="600" w:lineRule="auto"/>
        <w:ind w:firstLine="720"/>
        <w:jc w:val="both"/>
        <w:rPr>
          <w:rFonts w:eastAsia="Times New Roman"/>
          <w:szCs w:val="24"/>
        </w:rPr>
      </w:pPr>
      <w:r>
        <w:rPr>
          <w:rFonts w:eastAsia="Times New Roman"/>
          <w:szCs w:val="24"/>
        </w:rPr>
        <w:t>Άρα, για άλλη μια φορά</w:t>
      </w:r>
      <w:r>
        <w:rPr>
          <w:rFonts w:eastAsia="Times New Roman"/>
          <w:szCs w:val="24"/>
        </w:rPr>
        <w:t>,</w:t>
      </w:r>
      <w:r>
        <w:rPr>
          <w:rFonts w:eastAsia="Times New Roman"/>
          <w:szCs w:val="24"/>
        </w:rPr>
        <w:t xml:space="preserve"> έχουμε από το</w:t>
      </w:r>
      <w:r>
        <w:rPr>
          <w:rFonts w:eastAsia="Times New Roman"/>
          <w:szCs w:val="24"/>
        </w:rPr>
        <w:t xml:space="preserve"> Υπουργείο Παιδείας ανακοινώσεις, εξαγγελίες, οι οποίες είναι θεωρητικές, χωρίς να έχουν περιεχόμενο. </w:t>
      </w:r>
    </w:p>
    <w:p w14:paraId="73D85732" w14:textId="77777777" w:rsidR="00D41FAB" w:rsidRDefault="001456E4">
      <w:pPr>
        <w:spacing w:line="600" w:lineRule="auto"/>
        <w:ind w:firstLine="720"/>
        <w:jc w:val="both"/>
        <w:rPr>
          <w:rFonts w:eastAsia="Times New Roman"/>
          <w:szCs w:val="24"/>
        </w:rPr>
      </w:pPr>
      <w:r>
        <w:rPr>
          <w:rFonts w:eastAsia="Times New Roman"/>
          <w:szCs w:val="24"/>
        </w:rPr>
        <w:t xml:space="preserve">Ποιο είναι αυτό που θέλω επίσης να καταδείξω; Το ίδιο πράγμα έγινε και με τις </w:t>
      </w:r>
      <w:r>
        <w:rPr>
          <w:rFonts w:eastAsia="Times New Roman"/>
          <w:szCs w:val="24"/>
        </w:rPr>
        <w:t>πανελλήνιες εξετάσεις</w:t>
      </w:r>
      <w:r>
        <w:rPr>
          <w:rFonts w:eastAsia="Times New Roman"/>
          <w:szCs w:val="24"/>
        </w:rPr>
        <w:t xml:space="preserve">. Ανακοινώθηκε ότι καταργούνται </w:t>
      </w:r>
      <w:r>
        <w:rPr>
          <w:rFonts w:eastAsia="Times New Roman"/>
          <w:szCs w:val="24"/>
        </w:rPr>
        <w:t>οι πανελλήνιες εξετάσε</w:t>
      </w:r>
      <w:r>
        <w:rPr>
          <w:rFonts w:eastAsia="Times New Roman"/>
          <w:szCs w:val="24"/>
        </w:rPr>
        <w:t xml:space="preserve">ις και στη συνέχεια ήρθε το Υπουργείο πάλι χωρίς σχέδιο και είπε ότι θα γίνονται δύο φορές το χρόνο </w:t>
      </w:r>
      <w:r>
        <w:rPr>
          <w:rFonts w:eastAsia="Times New Roman"/>
          <w:szCs w:val="24"/>
        </w:rPr>
        <w:t xml:space="preserve">οι πανελλήνιες εξετάσεις </w:t>
      </w:r>
      <w:r>
        <w:rPr>
          <w:rFonts w:eastAsia="Times New Roman"/>
          <w:szCs w:val="24"/>
        </w:rPr>
        <w:t>και ξανά πάλι από την αρχή.</w:t>
      </w:r>
    </w:p>
    <w:p w14:paraId="73D85733" w14:textId="77777777" w:rsidR="00D41FAB" w:rsidRDefault="001456E4">
      <w:pPr>
        <w:spacing w:line="600" w:lineRule="auto"/>
        <w:ind w:firstLine="720"/>
        <w:jc w:val="both"/>
        <w:rPr>
          <w:rFonts w:eastAsia="Times New Roman"/>
          <w:szCs w:val="24"/>
        </w:rPr>
      </w:pPr>
      <w:r>
        <w:rPr>
          <w:rFonts w:eastAsia="Times New Roman"/>
          <w:szCs w:val="24"/>
        </w:rPr>
        <w:t>Κάνω έκκληση και λέω στο Προεδρείο και στην Κυβέρνηση το εξής: Η ηγεσία του Υπουργείου Παιδείας ας είνα</w:t>
      </w:r>
      <w:r>
        <w:rPr>
          <w:rFonts w:eastAsia="Times New Roman"/>
          <w:szCs w:val="24"/>
        </w:rPr>
        <w:t xml:space="preserve">ι πολύ </w:t>
      </w:r>
      <w:r>
        <w:rPr>
          <w:rFonts w:eastAsia="Times New Roman"/>
          <w:szCs w:val="24"/>
        </w:rPr>
        <w:lastRenderedPageBreak/>
        <w:t xml:space="preserve">πιο προσεκτική και πολύ πιο συγκεκριμένη ειδικά με τέτοια ευαίσθητα θέματα που αφορούν </w:t>
      </w:r>
      <w:r>
        <w:rPr>
          <w:rFonts w:eastAsia="Times New Roman"/>
          <w:szCs w:val="24"/>
        </w:rPr>
        <w:t>σ</w:t>
      </w:r>
      <w:r>
        <w:rPr>
          <w:rFonts w:eastAsia="Times New Roman"/>
          <w:szCs w:val="24"/>
        </w:rPr>
        <w:t xml:space="preserve">τον χώρο της τριτοβάθμιας εκπαίδευσης και αφορούν </w:t>
      </w:r>
      <w:r>
        <w:rPr>
          <w:rFonts w:eastAsia="Times New Roman"/>
          <w:szCs w:val="24"/>
        </w:rPr>
        <w:t>σ</w:t>
      </w:r>
      <w:r>
        <w:rPr>
          <w:rFonts w:eastAsia="Times New Roman"/>
          <w:szCs w:val="24"/>
        </w:rPr>
        <w:t xml:space="preserve">το μέλλον της νέας γενιάς της πατρίδας μας και αφορούν και </w:t>
      </w:r>
      <w:r>
        <w:rPr>
          <w:rFonts w:eastAsia="Times New Roman"/>
          <w:szCs w:val="24"/>
        </w:rPr>
        <w:t>σ</w:t>
      </w:r>
      <w:r>
        <w:rPr>
          <w:rFonts w:eastAsia="Times New Roman"/>
          <w:szCs w:val="24"/>
        </w:rPr>
        <w:t>τα παιδιά μας.</w:t>
      </w:r>
    </w:p>
    <w:p w14:paraId="73D85734" w14:textId="77777777" w:rsidR="00D41FAB" w:rsidRDefault="001456E4">
      <w:pPr>
        <w:spacing w:line="600" w:lineRule="auto"/>
        <w:ind w:firstLine="720"/>
        <w:jc w:val="both"/>
        <w:rPr>
          <w:rFonts w:eastAsia="Times New Roman" w:cs="Times New Roman"/>
          <w:szCs w:val="24"/>
        </w:rPr>
      </w:pPr>
      <w:r>
        <w:rPr>
          <w:rFonts w:eastAsia="Times New Roman"/>
          <w:szCs w:val="24"/>
        </w:rPr>
        <w:t>Έρχομαι στο δεύτερο ζήτημα. Έχει μέ</w:t>
      </w:r>
      <w:r>
        <w:rPr>
          <w:rFonts w:eastAsia="Times New Roman"/>
          <w:szCs w:val="24"/>
        </w:rPr>
        <w:t xml:space="preserve">σα στην τροπολογία μια αλλαγή στη συγκρότηση, την κατάργηση της θέσης </w:t>
      </w:r>
      <w:r>
        <w:rPr>
          <w:rFonts w:eastAsia="Times New Roman"/>
          <w:szCs w:val="24"/>
        </w:rPr>
        <w:t xml:space="preserve">του </w:t>
      </w:r>
      <w:r>
        <w:rPr>
          <w:rFonts w:eastAsia="Times New Roman" w:cs="Times New Roman"/>
          <w:szCs w:val="24"/>
        </w:rPr>
        <w:t xml:space="preserve">διευθύνοντος συμβούλου </w:t>
      </w:r>
      <w:r>
        <w:rPr>
          <w:rFonts w:eastAsia="Times New Roman"/>
          <w:szCs w:val="24"/>
        </w:rPr>
        <w:t>ενός οργανισμού του</w:t>
      </w:r>
      <w:r>
        <w:rPr>
          <w:rFonts w:eastAsia="Times New Roman"/>
          <w:szCs w:val="24"/>
        </w:rPr>
        <w:t xml:space="preserve"> Υπουργείου Παιδείας, </w:t>
      </w:r>
      <w:r>
        <w:rPr>
          <w:rFonts w:eastAsia="Times New Roman" w:cs="Times New Roman"/>
          <w:szCs w:val="24"/>
        </w:rPr>
        <w:t xml:space="preserve">του </w:t>
      </w:r>
      <w:r>
        <w:rPr>
          <w:rFonts w:eastAsia="Times New Roman" w:cs="Times New Roman"/>
          <w:bCs/>
          <w:szCs w:val="24"/>
        </w:rPr>
        <w:t>ΙΝΕΔΙΒΙΜ</w:t>
      </w:r>
      <w:r>
        <w:rPr>
          <w:rFonts w:eastAsia="Times New Roman" w:cs="Times New Roman"/>
          <w:szCs w:val="24"/>
        </w:rPr>
        <w:t>.</w:t>
      </w:r>
    </w:p>
    <w:p w14:paraId="73D85735" w14:textId="77777777" w:rsidR="00D41FAB" w:rsidRDefault="001456E4">
      <w:pPr>
        <w:spacing w:line="600" w:lineRule="auto"/>
        <w:ind w:firstLine="720"/>
        <w:jc w:val="both"/>
        <w:rPr>
          <w:rFonts w:eastAsia="Times New Roman"/>
          <w:szCs w:val="24"/>
        </w:rPr>
      </w:pPr>
      <w:r>
        <w:rPr>
          <w:rFonts w:eastAsia="Times New Roman"/>
          <w:szCs w:val="24"/>
        </w:rPr>
        <w:t xml:space="preserve">Γνωρίζετε, κυρίες και κύριες συνάδελφοι, ποιο είναι το έργο και ο σκοπός του </w:t>
      </w:r>
      <w:r>
        <w:rPr>
          <w:rFonts w:eastAsia="Times New Roman"/>
          <w:szCs w:val="24"/>
        </w:rPr>
        <w:t>συγκεκριμένου ο</w:t>
      </w:r>
      <w:r>
        <w:rPr>
          <w:rFonts w:eastAsia="Times New Roman"/>
          <w:szCs w:val="24"/>
        </w:rPr>
        <w:t>ργανισμού; Ο</w:t>
      </w:r>
      <w:r>
        <w:rPr>
          <w:rFonts w:eastAsia="Times New Roman"/>
          <w:szCs w:val="24"/>
        </w:rPr>
        <w:t xml:space="preserve"> Υπουργός είπε ότι καταργείται η θέση του </w:t>
      </w:r>
      <w:r>
        <w:rPr>
          <w:rFonts w:eastAsia="Times New Roman" w:cs="Times New Roman"/>
          <w:szCs w:val="24"/>
        </w:rPr>
        <w:t>διευθύνοντος συμβούλου</w:t>
      </w:r>
      <w:r>
        <w:rPr>
          <w:rFonts w:eastAsia="Times New Roman" w:cs="Times New Roman"/>
          <w:szCs w:val="24"/>
        </w:rPr>
        <w:t xml:space="preserve">, </w:t>
      </w:r>
      <w:r>
        <w:rPr>
          <w:rFonts w:eastAsia="Times New Roman"/>
          <w:szCs w:val="24"/>
        </w:rPr>
        <w:t>χωρίς να αιτιολογήσει γιατί γίνεται αυτό.</w:t>
      </w:r>
    </w:p>
    <w:p w14:paraId="73D85736" w14:textId="77777777" w:rsidR="00D41FAB" w:rsidRDefault="001456E4">
      <w:pPr>
        <w:spacing w:line="600" w:lineRule="auto"/>
        <w:ind w:firstLine="720"/>
        <w:jc w:val="both"/>
        <w:rPr>
          <w:rFonts w:eastAsia="Times New Roman"/>
          <w:szCs w:val="24"/>
        </w:rPr>
      </w:pPr>
      <w:r>
        <w:rPr>
          <w:rFonts w:eastAsia="Times New Roman"/>
          <w:szCs w:val="24"/>
        </w:rPr>
        <w:t xml:space="preserve">Γνωρίζετε ότι ο </w:t>
      </w:r>
      <w:r>
        <w:rPr>
          <w:rFonts w:eastAsia="Times New Roman"/>
          <w:szCs w:val="24"/>
        </w:rPr>
        <w:t xml:space="preserve">συγκεκριμένος οργανισμός </w:t>
      </w:r>
      <w:r>
        <w:rPr>
          <w:rFonts w:eastAsia="Times New Roman"/>
          <w:szCs w:val="24"/>
        </w:rPr>
        <w:t>είναι υπεύθυνος για τη σίτιση των περισσοτέρων πανεπιστημίων της χώρας, ότι είναι υπεύθυνος για τη λειτουργ</w:t>
      </w:r>
      <w:r>
        <w:rPr>
          <w:rFonts w:eastAsia="Times New Roman"/>
          <w:szCs w:val="24"/>
        </w:rPr>
        <w:t>ία των φοιτητικών εστιών της χώρας;</w:t>
      </w:r>
    </w:p>
    <w:p w14:paraId="73D85737" w14:textId="77777777" w:rsidR="00D41FAB" w:rsidRDefault="001456E4">
      <w:pPr>
        <w:spacing w:line="600" w:lineRule="auto"/>
        <w:ind w:firstLine="720"/>
        <w:jc w:val="both"/>
        <w:rPr>
          <w:rFonts w:eastAsia="Times New Roman"/>
          <w:szCs w:val="24"/>
        </w:rPr>
      </w:pPr>
      <w:r>
        <w:rPr>
          <w:rFonts w:eastAsia="Times New Roman"/>
          <w:szCs w:val="24"/>
        </w:rPr>
        <w:t xml:space="preserve">Γνωρίζετε ότι από </w:t>
      </w:r>
      <w:r>
        <w:rPr>
          <w:rFonts w:eastAsia="Times New Roman"/>
          <w:szCs w:val="24"/>
        </w:rPr>
        <w:t xml:space="preserve">τον συγκεκριμένο οργανισμό </w:t>
      </w:r>
      <w:r>
        <w:rPr>
          <w:rFonts w:eastAsia="Times New Roman"/>
          <w:szCs w:val="24"/>
        </w:rPr>
        <w:t xml:space="preserve">πληρώνονται οι εκπαιδευτικοί των ΙΕΚ, οι ωρομίσθιοι, που είναι χιλιάδες </w:t>
      </w:r>
      <w:r>
        <w:rPr>
          <w:rFonts w:eastAsia="Times New Roman"/>
          <w:szCs w:val="24"/>
        </w:rPr>
        <w:lastRenderedPageBreak/>
        <w:t>εκπαιδευτικοί που το συγκεκριμένο εισόδημα είναι το μοναδικό τους;</w:t>
      </w:r>
    </w:p>
    <w:p w14:paraId="73D8573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Γνωρίζετε, κυρίες και κύριοι συνάδελ</w:t>
      </w:r>
      <w:r>
        <w:rPr>
          <w:rFonts w:eastAsia="Times New Roman" w:cs="Times New Roman"/>
          <w:szCs w:val="24"/>
        </w:rPr>
        <w:t xml:space="preserve">φοι, ότι από τον συγκεκριμένο </w:t>
      </w:r>
      <w:r>
        <w:rPr>
          <w:rFonts w:eastAsia="Times New Roman" w:cs="Times New Roman"/>
          <w:szCs w:val="24"/>
        </w:rPr>
        <w:t>οργανισ</w:t>
      </w:r>
      <w:r>
        <w:rPr>
          <w:rFonts w:eastAsia="Times New Roman" w:cs="Times New Roman"/>
          <w:szCs w:val="24"/>
        </w:rPr>
        <w:t xml:space="preserve">μό πληρώνονται οι καθαρίστριες που καθαρίζουν τα σχολεία σε όλη τη χώρα; Γνωρίζετε ότι ο συγκεκριμένος </w:t>
      </w:r>
      <w:r>
        <w:rPr>
          <w:rFonts w:eastAsia="Times New Roman" w:cs="Times New Roman"/>
          <w:szCs w:val="24"/>
        </w:rPr>
        <w:t>ο</w:t>
      </w:r>
      <w:r>
        <w:rPr>
          <w:rFonts w:eastAsia="Times New Roman" w:cs="Times New Roman"/>
          <w:szCs w:val="24"/>
        </w:rPr>
        <w:t>ργανισμός με τη διαχείριση τη δική σας, με δύο διοικήσεις που άλλαξαν επί Κυβέρνησης ΣΥΡΙΖΑ, μετά το 2015, έχει ένα</w:t>
      </w:r>
      <w:r>
        <w:rPr>
          <w:rFonts w:eastAsia="Times New Roman" w:cs="Times New Roman"/>
          <w:szCs w:val="24"/>
        </w:rPr>
        <w:t xml:space="preserve"> μεγάλο πρόβλημα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μη λειτουργίας; Γνωρίζετε ότι υπάρχουν ευρωπαϊκά προγράμματα, όπως το «</w:t>
      </w:r>
      <w:r>
        <w:rPr>
          <w:rFonts w:eastAsia="Times New Roman" w:cs="Times New Roman"/>
          <w:szCs w:val="24"/>
          <w:lang w:val="en-US"/>
        </w:rPr>
        <w:t>Youth</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Action</w:t>
      </w:r>
      <w:r>
        <w:rPr>
          <w:rFonts w:eastAsia="Times New Roman" w:cs="Times New Roman"/>
          <w:szCs w:val="24"/>
        </w:rPr>
        <w:t xml:space="preserve">» και χάνουμε τα χρήματα και έχουν επιστραφεί στην Ευρωπαϊκή Ένωση, διότι έχετε βάλει μια διοίκηση που δεν διαχειρίζεται τα θέματα </w:t>
      </w:r>
      <w:r>
        <w:rPr>
          <w:rFonts w:eastAsia="Times New Roman" w:cs="Times New Roman"/>
          <w:szCs w:val="24"/>
        </w:rPr>
        <w:t xml:space="preserve">του </w:t>
      </w:r>
      <w:r>
        <w:rPr>
          <w:rFonts w:eastAsia="Times New Roman" w:cs="Times New Roman"/>
          <w:szCs w:val="24"/>
        </w:rPr>
        <w:t>ο</w:t>
      </w:r>
      <w:r>
        <w:rPr>
          <w:rFonts w:eastAsia="Times New Roman" w:cs="Times New Roman"/>
          <w:szCs w:val="24"/>
        </w:rPr>
        <w:t xml:space="preserve">ργανισμού; Σε όλα αυτά τα ζητήματα είναι απούσα η ηγεσία του Υπουργείου Παιδείας, είναι απούσα η Κυβέρνηση. Η ευθύνη είναι συνολική, όλων σας. </w:t>
      </w:r>
    </w:p>
    <w:p w14:paraId="73D8573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Άρα, λοιπόν, τι περιμένουμε; Περιμένουμε ότι θα έρθει κάποια στιγμή, τον Γενάρη ή αργότερα, όπου οι εστίες δεν θα έχουν φύλαξη, δεν θα «δουλεύει» καλά η σίτιση στα πανεπιστήμια και στα ιδρύματα, οι καθαρίστριες σε όλη τη χώρα δεν θα πληρωθούν, οι εκπαιδευτ</w:t>
      </w:r>
      <w:r>
        <w:rPr>
          <w:rFonts w:eastAsia="Times New Roman" w:cs="Times New Roman"/>
          <w:szCs w:val="24"/>
        </w:rPr>
        <w:t xml:space="preserve">ές των ΙΕΚ δεν θα πληρωθούν. </w:t>
      </w:r>
    </w:p>
    <w:p w14:paraId="73D8573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θέση της Κυβέρνησης; Για όλα αυτά δεν υπήρξε σήμερα μια τοποθέτηση από τον Υπουργό Παιδείας. </w:t>
      </w:r>
    </w:p>
    <w:p w14:paraId="73D8573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τελευταίο: Το κεντρικό κτήριο του </w:t>
      </w:r>
      <w:r>
        <w:rPr>
          <w:rFonts w:eastAsia="Times New Roman" w:cs="Times New Roman"/>
          <w:szCs w:val="24"/>
        </w:rPr>
        <w:t>ο</w:t>
      </w:r>
      <w:r>
        <w:rPr>
          <w:rFonts w:eastAsia="Times New Roman" w:cs="Times New Roman"/>
          <w:szCs w:val="24"/>
        </w:rPr>
        <w:t>ργανισμού, του ΙΝΕΔΙΒΙΜ, βρίσκεται σε κατάληψη για πάνω από είκοσι μέρες τώρα και</w:t>
      </w:r>
      <w:r>
        <w:rPr>
          <w:rFonts w:eastAsia="Times New Roman" w:cs="Times New Roman"/>
          <w:szCs w:val="24"/>
        </w:rPr>
        <w:t xml:space="preserve"> δεν έχει γίνει η παραμικρή ενέργεια και η παραμικρή κίνηση από το Υπουργείο Παιδείας, ώστε να δοθεί μια λύση στο πρόβλημα. Γιατί είναι σε κατάληψη; Επιτρέπεται ένα δημόσιο κτήριο να είναι σε κατάληψη; Έχει γίνει κάποια ενέργεια; Σας πληροφορώ ότι δεν έχει</w:t>
      </w:r>
      <w:r>
        <w:rPr>
          <w:rFonts w:eastAsia="Times New Roman" w:cs="Times New Roman"/>
          <w:szCs w:val="24"/>
        </w:rPr>
        <w:t xml:space="preserve"> γίνει καμμία ενέργεια από το Υπουργείο Παιδείας, ώστε να έρθει σε συνεργασία και σε συνεννόηση με τον σύλλογο των εργαζομένων. </w:t>
      </w:r>
    </w:p>
    <w:p w14:paraId="73D8573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 Υπουργός Παιδείας με άλλα πράγματα ασχολείται. Δεν υπάρχουν Υφυπουργοί σε αυτό το Υπουργείο; Δεν συναντούν τον σύλλογο των ερ</w:t>
      </w:r>
      <w:r>
        <w:rPr>
          <w:rFonts w:eastAsia="Times New Roman" w:cs="Times New Roman"/>
          <w:szCs w:val="24"/>
        </w:rPr>
        <w:t xml:space="preserve">γαζομένων, δεν συζητούν; Οι ίδιοι οι εργαζόμενοι του </w:t>
      </w:r>
      <w:r>
        <w:rPr>
          <w:rFonts w:eastAsia="Times New Roman" w:cs="Times New Roman"/>
          <w:szCs w:val="24"/>
        </w:rPr>
        <w:t>ο</w:t>
      </w:r>
      <w:r>
        <w:rPr>
          <w:rFonts w:eastAsia="Times New Roman" w:cs="Times New Roman"/>
          <w:szCs w:val="24"/>
        </w:rPr>
        <w:t xml:space="preserve">ργανισμού του συγκεκριμένου δεν ξέρουν ποιο είναι το μέλλον τους. Έχουν παρθεί αλληλοσυγκρουόμενες αποφάσεις από </w:t>
      </w:r>
      <w:r>
        <w:rPr>
          <w:rFonts w:eastAsia="Times New Roman" w:cs="Times New Roman"/>
          <w:szCs w:val="24"/>
        </w:rPr>
        <w:t xml:space="preserve">τα διοικητικά συμβούλια </w:t>
      </w:r>
      <w:r>
        <w:rPr>
          <w:rFonts w:eastAsia="Times New Roman" w:cs="Times New Roman"/>
          <w:szCs w:val="24"/>
        </w:rPr>
        <w:t>και έχουμε κάποιες κινήσεις εντυπωσιασμού από το Υπουργείο Παιδεί</w:t>
      </w:r>
      <w:r>
        <w:rPr>
          <w:rFonts w:eastAsia="Times New Roman" w:cs="Times New Roman"/>
          <w:szCs w:val="24"/>
        </w:rPr>
        <w:t xml:space="preserve">ας ότι θα κάνουν διαχειριστικό έλεγχο από το 2011, ότι υπάρχει πόρισμα από τους ελεγκτές δημόσιας διοίκησης και το έστειλαν στον Άρειο Πάγο, όταν </w:t>
      </w:r>
      <w:r>
        <w:rPr>
          <w:rFonts w:eastAsia="Times New Roman" w:cs="Times New Roman"/>
          <w:szCs w:val="24"/>
        </w:rPr>
        <w:lastRenderedPageBreak/>
        <w:t>το πόρισμα έχει πάει ήδη στη δικαιοσύνη και στον εισαγγελέα. Να κάνουν διαχειριστικό έλεγχο. Γιατί δεν κάνουν;</w:t>
      </w:r>
      <w:r>
        <w:rPr>
          <w:rFonts w:eastAsia="Times New Roman" w:cs="Times New Roman"/>
          <w:szCs w:val="24"/>
        </w:rPr>
        <w:t xml:space="preserve"> Γιατί αυτός ο εντυπωσιασμός; Γιατί κάνετε αυτές τις κινήσεις και δεν εργάζεστε ουσιωδώς; Σε εποχή οικονομικής κρίσης αντιλαμβάνεστε πόσο σημαντικό και πόσο ουσιαστικό είναι να μπορούν τα παιδιά μας να έχουν στέγαση και σίτιση στα πανεπιστήμια και στα ιδρύ</w:t>
      </w:r>
      <w:r>
        <w:rPr>
          <w:rFonts w:eastAsia="Times New Roman" w:cs="Times New Roman"/>
          <w:szCs w:val="24"/>
        </w:rPr>
        <w:t xml:space="preserve">ματα. </w:t>
      </w:r>
    </w:p>
    <w:p w14:paraId="73D8573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Απορώ πώς μία Κυβέρνηση, που λέει ότι είναι φιλολαϊκή και αριστερή, αδιαφορεί για τους εργαζόμενους στον </w:t>
      </w:r>
      <w:r>
        <w:rPr>
          <w:rFonts w:eastAsia="Times New Roman" w:cs="Times New Roman"/>
          <w:szCs w:val="24"/>
        </w:rPr>
        <w:t>ο</w:t>
      </w:r>
      <w:r>
        <w:rPr>
          <w:rFonts w:eastAsia="Times New Roman" w:cs="Times New Roman"/>
          <w:szCs w:val="24"/>
        </w:rPr>
        <w:t xml:space="preserve">ργανισμό, αδιαφορεί για τους ωρομίσθιους εκπαιδευτικούς των ΙΕΚ. </w:t>
      </w:r>
    </w:p>
    <w:p w14:paraId="73D8573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χρειαστώ κάποια δευτερόλεπτα ακόμα, κύριε Πρόεδρε. </w:t>
      </w:r>
    </w:p>
    <w:p w14:paraId="73D8573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Ν</w:t>
      </w:r>
      <w:r>
        <w:rPr>
          <w:rFonts w:eastAsia="Times New Roman" w:cs="Times New Roman"/>
          <w:szCs w:val="24"/>
        </w:rPr>
        <w:t xml:space="preserve">ομό Άρτας ο </w:t>
      </w:r>
      <w:r>
        <w:rPr>
          <w:rFonts w:eastAsia="Times New Roman" w:cs="Times New Roman"/>
          <w:szCs w:val="24"/>
        </w:rPr>
        <w:t>Υπουργός Παιδείας δεσμεύτηκε στις αρχές Σεπτεμβρίου εδώ, σε αυτή την Αίθουσα</w:t>
      </w:r>
      <w:r>
        <w:rPr>
          <w:rFonts w:eastAsia="Times New Roman" w:cs="Times New Roman"/>
          <w:szCs w:val="24"/>
        </w:rPr>
        <w:t>,</w:t>
      </w:r>
      <w:r>
        <w:rPr>
          <w:rFonts w:eastAsia="Times New Roman" w:cs="Times New Roman"/>
          <w:szCs w:val="24"/>
        </w:rPr>
        <w:t xml:space="preserve"> ότι δύο δημοτικά σχολεία θα λειτουργήσουν στο </w:t>
      </w:r>
      <w:proofErr w:type="spellStart"/>
      <w:r>
        <w:rPr>
          <w:rFonts w:eastAsia="Times New Roman" w:cs="Times New Roman"/>
          <w:szCs w:val="24"/>
        </w:rPr>
        <w:t>Αθαμάνιο</w:t>
      </w:r>
      <w:proofErr w:type="spellEnd"/>
      <w:r>
        <w:rPr>
          <w:rFonts w:eastAsia="Times New Roman" w:cs="Times New Roman"/>
          <w:szCs w:val="24"/>
        </w:rPr>
        <w:t xml:space="preserve"> –είναι και πατρίδα του Πρωθυπουργού- και στα Άγναντα. Στις 30 Οκτωβρίου βγήκε το ΦΕΚ για τη λειτουργία των δημοτικών σχολεί</w:t>
      </w:r>
      <w:r>
        <w:rPr>
          <w:rFonts w:eastAsia="Times New Roman" w:cs="Times New Roman"/>
          <w:szCs w:val="24"/>
        </w:rPr>
        <w:t xml:space="preserve">ων. Έχουμε φτάσει στον Δεκέμβρη και ακόμα δεν υπάρχει δάσκαλος και το τραγικό είναι ότι τα παιδιά αυτά δεν έχουν παρακολουθήσει ούτε μία ώρα διδασκαλίας μέχρι τώρα. </w:t>
      </w:r>
    </w:p>
    <w:p w14:paraId="73D8574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Δεν ξέρω αν με ακούει κάποιος. Δεν ξέρω ποιος μπορεί να παρέμβει. Έχω απευθυνθεί πολλές φο</w:t>
      </w:r>
      <w:r>
        <w:rPr>
          <w:rFonts w:eastAsia="Times New Roman" w:cs="Times New Roman"/>
          <w:szCs w:val="24"/>
        </w:rPr>
        <w:t xml:space="preserve">ρές και στο Υπουργείο και στις υπηρεσίες και στην περιφερειακή διευθύντρια και στον διευθυντή εκπαίδευσης, αλλά αυτά τα πράγματα είναι ανήκουστα. </w:t>
      </w:r>
    </w:p>
    <w:p w14:paraId="73D8574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74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Στύλιο</w:t>
      </w:r>
      <w:proofErr w:type="spellEnd"/>
      <w:r>
        <w:rPr>
          <w:rFonts w:eastAsia="Times New Roman" w:cs="Times New Roman"/>
          <w:szCs w:val="24"/>
        </w:rPr>
        <w:t>.</w:t>
      </w:r>
    </w:p>
    <w:p w14:paraId="73D8574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w:t>
      </w:r>
      <w:r>
        <w:rPr>
          <w:rFonts w:eastAsia="Times New Roman" w:cs="Times New Roman"/>
          <w:szCs w:val="24"/>
        </w:rPr>
        <w:t>οκληρώθηκε ο κατάλογος των ομιλητών.</w:t>
      </w:r>
    </w:p>
    <w:p w14:paraId="73D8574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Εισερχόμαστε στο στάδιο των δευτερολογιών. </w:t>
      </w:r>
    </w:p>
    <w:p w14:paraId="73D8574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Επειδή όλοι έχουν εκδηλώσει ενδιαφέρον και θέλουν να τοποθετηθούν, εγώ θα πρότεινα να μειώσουμε όσο το δυνατόν γίνεται τον χρόνο στα πέντε λεπτά, με ανοχή. Όποιος χρειαστεί πα</w:t>
      </w:r>
      <w:r>
        <w:rPr>
          <w:rFonts w:eastAsia="Times New Roman" w:cs="Times New Roman"/>
          <w:szCs w:val="24"/>
        </w:rPr>
        <w:t xml:space="preserve">ραπάνω χρόνο, το βλέπουμε, διότι άμα πούμε επτά με </w:t>
      </w:r>
      <w:proofErr w:type="spellStart"/>
      <w:r>
        <w:rPr>
          <w:rFonts w:eastAsia="Times New Roman" w:cs="Times New Roman"/>
          <w:szCs w:val="24"/>
        </w:rPr>
        <w:t>επτάμισι</w:t>
      </w:r>
      <w:proofErr w:type="spellEnd"/>
      <w:r>
        <w:rPr>
          <w:rFonts w:eastAsia="Times New Roman" w:cs="Times New Roman"/>
          <w:szCs w:val="24"/>
        </w:rPr>
        <w:t xml:space="preserve"> λεπτά, θα φτάσουμε στα εννιά-δέκα και δεν θα τελειώσουμε ποτέ, οπότε να ολοκληρώσουμε το συντομότερο δυνατόν. </w:t>
      </w:r>
    </w:p>
    <w:p w14:paraId="73D8574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Τριανταφύλλου έχει τον λόγο.</w:t>
      </w:r>
    </w:p>
    <w:p w14:paraId="73D8574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ΤΡΙΑΝΤΑΦΥΛΛΟΥ: </w:t>
      </w:r>
      <w:r>
        <w:rPr>
          <w:rFonts w:eastAsia="Times New Roman" w:cs="Times New Roman"/>
          <w:szCs w:val="24"/>
        </w:rPr>
        <w:t>Ευχαριστώ πολύ, κύριε Πρόεδρε.</w:t>
      </w:r>
      <w:r>
        <w:rPr>
          <w:rFonts w:eastAsia="Times New Roman" w:cs="Times New Roman"/>
          <w:szCs w:val="24"/>
        </w:rPr>
        <w:t xml:space="preserve"> </w:t>
      </w:r>
    </w:p>
    <w:p w14:paraId="73D8574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Νομίζω ότι έγινε μια συνεδρίαση που ακούστηκαν σημαντικά και ενδιαφέροντα πράγματα, παρά τις κάποιες διαφωνίες και αντεγκλήσεις. Ίσως κάποιες φορές υψώθηκαν οι τόνοι. Δεν είναι η πρώτη φορά. Νομίζω, όμως, ότι είχαμε μια συνεδρίαση, η οποία ήταν κανονική </w:t>
      </w:r>
      <w:r>
        <w:rPr>
          <w:rFonts w:eastAsia="Times New Roman" w:cs="Times New Roman"/>
          <w:szCs w:val="24"/>
        </w:rPr>
        <w:t xml:space="preserve">συνεδρίαση και κυρίως ακούστηκαν πράγματα τα οποία βοήθησαν στην ίδια τη νομοθετική διαδικασία. </w:t>
      </w:r>
    </w:p>
    <w:p w14:paraId="73D8574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Στις τροπολογίες συμφωνούμε. Τις υπερασπίστηκαν οι Υπουργοί τώρα. </w:t>
      </w:r>
    </w:p>
    <w:p w14:paraId="73D8574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Σε σχέση με το νομοσχέδιο, θα ήθελα να πω δ</w:t>
      </w:r>
      <w:r>
        <w:rPr>
          <w:rFonts w:eastAsia="Times New Roman" w:cs="Times New Roman"/>
          <w:szCs w:val="24"/>
        </w:rPr>
        <w:t>υ</w:t>
      </w:r>
      <w:r>
        <w:rPr>
          <w:rFonts w:eastAsia="Times New Roman" w:cs="Times New Roman"/>
          <w:szCs w:val="24"/>
        </w:rPr>
        <w:t>ο-τρία πράγματα, τα οποία δεν είναι όλα πολύ σημ</w:t>
      </w:r>
      <w:r>
        <w:rPr>
          <w:rFonts w:eastAsia="Times New Roman" w:cs="Times New Roman"/>
          <w:szCs w:val="24"/>
        </w:rPr>
        <w:t>αντικά. Για τις νομοτεχνικές βελτιώσεις και για τις τροπολογίες ως προς την κοινοβουλευτική διαδικασία, υπάρχει ένα ουσιαστικό ζήτημα. Το ουσιαστικό ζήτημα είναι, πρώτον, να μην υπάρχουν τροπολογίες άσχετες με το νομοσχέδιο. Δυστυχώς, υπήρξαν ακόμα και σήμ</w:t>
      </w:r>
      <w:r>
        <w:rPr>
          <w:rFonts w:eastAsia="Times New Roman" w:cs="Times New Roman"/>
          <w:szCs w:val="24"/>
        </w:rPr>
        <w:t xml:space="preserve">ερα. </w:t>
      </w:r>
    </w:p>
    <w:p w14:paraId="73D8574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Το δεύτερο, που αφορά τις νομοθετικές βελτιώσεις, το έγκαιρο της προσκόμισης, είναι πάρα πολύ ουσιαστικό ζήτημα. Ως προς τα υπόλοιπα, αν το γνώριζε η εισηγήτρια του ΣΥΡΙΖΑ ή </w:t>
      </w:r>
      <w:r>
        <w:rPr>
          <w:rFonts w:eastAsia="Times New Roman" w:cs="Times New Roman"/>
          <w:szCs w:val="24"/>
        </w:rPr>
        <w:lastRenderedPageBreak/>
        <w:t xml:space="preserve">δεν το γνώριζε, διίστανται οι απόψεις. Δεν είναι σημαντικό ζήτημα. </w:t>
      </w:r>
    </w:p>
    <w:p w14:paraId="73D8574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Ακούγοντ</w:t>
      </w:r>
      <w:r>
        <w:rPr>
          <w:rFonts w:eastAsia="Times New Roman" w:cs="Times New Roman"/>
          <w:szCs w:val="24"/>
        </w:rPr>
        <w:t xml:space="preserve">αι διάφορα πράγματα και δεν χρειάζεται να ακούγονται τέτοια πράγματα όταν είμαστε όλοι στην Αίθουσα και τις </w:t>
      </w:r>
      <w:r>
        <w:rPr>
          <w:rFonts w:eastAsia="Times New Roman" w:cs="Times New Roman"/>
          <w:szCs w:val="24"/>
        </w:rPr>
        <w:t>ε</w:t>
      </w:r>
      <w:r>
        <w:rPr>
          <w:rFonts w:eastAsia="Times New Roman" w:cs="Times New Roman"/>
          <w:szCs w:val="24"/>
        </w:rPr>
        <w:t xml:space="preserve">πιτροπές και τα γνωρίζουμε. Για παράδειγμα, όσον αφορά στον σκοπό, ο Υπουργός είπε, μετά την ακρόαση των φορέων, ότι ο σκοπός θα αλλάξει. </w:t>
      </w:r>
    </w:p>
    <w:p w14:paraId="73D8574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Συγγνώμη</w:t>
      </w:r>
      <w:r>
        <w:rPr>
          <w:rFonts w:eastAsia="Times New Roman" w:cs="Times New Roman"/>
          <w:szCs w:val="24"/>
        </w:rPr>
        <w:t xml:space="preserve"> για τον τόνο προηγουμένως, κύριε Ψαριανέ. Δεν συνηθίζω να υψώνω τους τόνους -και μάλιστα χωρίς λόγο- για ζητήματα τα οποία είναι πάρα πολύ απλά και με πρακτικό τρόπο μπορούν να απαντηθούν. </w:t>
      </w:r>
    </w:p>
    <w:p w14:paraId="73D8574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Υπήρξε, όμως –θα μου πείτε ότι δεν αποτυπώθηκε και το βλέπουμε σή</w:t>
      </w:r>
      <w:r>
        <w:rPr>
          <w:rFonts w:eastAsia="Times New Roman" w:cs="Times New Roman"/>
          <w:szCs w:val="24"/>
        </w:rPr>
        <w:t xml:space="preserve">μερα- με σαφήνεια αυτή η δέσμευση του Υπουργού αμέσως μετά την ακρόαση των φορέων. </w:t>
      </w:r>
    </w:p>
    <w:p w14:paraId="73D8574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Κάποιες άλλες νομοτεχνικές ρυθμίσεις αναφέρθηκαν, αλλά δεν δόθηκαν από τον Υπουργό. Όμως, νομίζω ότι είπε ο Υπουργός κατά τη διάρκεια της συζήτησης επί των άρθρων ότι θα τι</w:t>
      </w:r>
      <w:r>
        <w:rPr>
          <w:rFonts w:eastAsia="Times New Roman" w:cs="Times New Roman"/>
          <w:szCs w:val="24"/>
        </w:rPr>
        <w:t xml:space="preserve">ς υλοποιήσει. </w:t>
      </w:r>
    </w:p>
    <w:p w14:paraId="73D8575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Υπήρξαν, όμως, πράγματι καινούργιες ρυθμίσεις που ήρθαν σήμερα, ρυθμίσεις οι οποίες είναι σημαντικές, δεν αλλάζουν το νόημα του νομοσχεδίου, βοηθούν, όμως, στην καλύτερη λειτουργία αυτού που πάμε να νομοθετήσουμε. </w:t>
      </w:r>
    </w:p>
    <w:p w14:paraId="73D8575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Όσον αφορά το αν οι αλλαγέ</w:t>
      </w:r>
      <w:r>
        <w:rPr>
          <w:rFonts w:eastAsia="Times New Roman" w:cs="Times New Roman"/>
          <w:szCs w:val="24"/>
        </w:rPr>
        <w:t xml:space="preserve">ς έγιναν με βάση τις προτάσεις των φορέων και των Βουλευτών και το αν κάποιοι από εμάς ήμασταν ή δεν ήμασταν εκεί, εγώ νομίζω ότι ήμασταν όλοι εκεί. Πάντοτε έτσι γίνεται. Έγιναν με βάση τις προτάσεις φορέων που ακούστηκαν στην </w:t>
      </w:r>
      <w:r>
        <w:rPr>
          <w:rFonts w:eastAsia="Times New Roman" w:cs="Times New Roman"/>
          <w:szCs w:val="24"/>
        </w:rPr>
        <w:t>ε</w:t>
      </w:r>
      <w:r>
        <w:rPr>
          <w:rFonts w:eastAsia="Times New Roman" w:cs="Times New Roman"/>
          <w:szCs w:val="24"/>
        </w:rPr>
        <w:t xml:space="preserve">πιτροπή, αλλά και Βουλευτών και καλώς έγιναν και θα αξιολογηθούν φυσικά και αξιολογούνται. Γι’ αυτό και ψηφίζουν τα κόμματα θετικά ή αρνητικά. </w:t>
      </w:r>
    </w:p>
    <w:p w14:paraId="73D8575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Για την ανάγκη ύπαρξης του νομοθετήματος, του σημερινού θεσπίσματος, το πρώτο πράγμα είναι ότι </w:t>
      </w:r>
      <w:proofErr w:type="spellStart"/>
      <w:r>
        <w:rPr>
          <w:rFonts w:eastAsia="Times New Roman" w:cs="Times New Roman"/>
          <w:szCs w:val="24"/>
        </w:rPr>
        <w:t>συνομολογήθηκαν</w:t>
      </w:r>
      <w:proofErr w:type="spellEnd"/>
      <w:r>
        <w:rPr>
          <w:rFonts w:eastAsia="Times New Roman" w:cs="Times New Roman"/>
          <w:szCs w:val="24"/>
        </w:rPr>
        <w:t xml:space="preserve"> χ</w:t>
      </w:r>
      <w:r>
        <w:rPr>
          <w:rFonts w:eastAsia="Times New Roman" w:cs="Times New Roman"/>
          <w:szCs w:val="24"/>
        </w:rPr>
        <w:t xml:space="preserve">ρόνιες παθογένειες. Ακούσαμε και τους φορείς, ακούσαμε και τους Βουλευτές της Συμπολίτευσης και της Αντιπολίτευσης. </w:t>
      </w:r>
    </w:p>
    <w:p w14:paraId="73D8575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Ακούστηκε, τουλάχιστον από κάποιους Βουλευτές της Συμπολίτευσης, ποιες είναι αυτές οι παθογένειες. </w:t>
      </w:r>
      <w:proofErr w:type="spellStart"/>
      <w:r>
        <w:rPr>
          <w:rFonts w:eastAsia="Times New Roman" w:cs="Times New Roman"/>
          <w:szCs w:val="24"/>
        </w:rPr>
        <w:t>Περιγράφηκαν</w:t>
      </w:r>
      <w:proofErr w:type="spellEnd"/>
      <w:r>
        <w:rPr>
          <w:rFonts w:eastAsia="Times New Roman" w:cs="Times New Roman"/>
          <w:szCs w:val="24"/>
        </w:rPr>
        <w:t xml:space="preserve"> με έναν τρόπο, όχι τόσο από</w:t>
      </w:r>
      <w:r>
        <w:rPr>
          <w:rFonts w:eastAsia="Times New Roman" w:cs="Times New Roman"/>
          <w:szCs w:val="24"/>
        </w:rPr>
        <w:t xml:space="preserve"> τους Βουλευτές της Αντιπολίτευσης ούτε και από τους φορείς. </w:t>
      </w:r>
    </w:p>
    <w:p w14:paraId="73D8575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Σχετικά με τις παθογένειες, μπορεί να είναι διαχειριστικές δυσκολίες, μπορεί να είναι διοικητικές αβελτηρίες, μπορεί να είναι παρωχημένη νομοθεσία λόγω του χρόνου, των εξελίξεων κ.λπ.</w:t>
      </w:r>
      <w:r>
        <w:rPr>
          <w:rFonts w:eastAsia="Times New Roman" w:cs="Times New Roman"/>
          <w:szCs w:val="24"/>
        </w:rPr>
        <w:t>.</w:t>
      </w:r>
      <w:r>
        <w:rPr>
          <w:rFonts w:eastAsia="Times New Roman" w:cs="Times New Roman"/>
          <w:szCs w:val="24"/>
        </w:rPr>
        <w:t xml:space="preserve"> Μπορεί να</w:t>
      </w:r>
      <w:r>
        <w:rPr>
          <w:rFonts w:eastAsia="Times New Roman" w:cs="Times New Roman"/>
          <w:szCs w:val="24"/>
        </w:rPr>
        <w:t xml:space="preserve"> είναι όλα αυτά και πολλά άλλα, πάντως υπήρξε αναγκαιότητα και γι’ αυτό σήμερα το νομοθέτημα έρχεται εδώ. Βέβαια, είναι πάνδημη, κατά την άποψή μας, η απαίτηση να λειτουργήσει το Ινστιτούτο Βενετίας, γιατί δεν λειτουργεί. </w:t>
      </w:r>
    </w:p>
    <w:p w14:paraId="73D8575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Ακούστηκαν πολλά για τη σχέση του</w:t>
      </w:r>
      <w:r>
        <w:rPr>
          <w:rFonts w:eastAsia="Times New Roman" w:cs="Times New Roman"/>
          <w:szCs w:val="24"/>
        </w:rPr>
        <w:t xml:space="preserve"> ΥΠΕΞ με το Υπουργείο Παιδείας και έχει μια σημασία αυτό. Ακούστηκε, ας πούμε, ότι εκχωρεί αρμοδιότητες το Υπουργείο Παιδείας στο ΥΠΕΞ. </w:t>
      </w:r>
    </w:p>
    <w:p w14:paraId="73D8575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εμένα αυτό που με προβληματίζει και θα έπρεπε να προβληματίζει όλους τους Βουλευτές είναι το εξής: </w:t>
      </w:r>
      <w:r>
        <w:rPr>
          <w:rFonts w:eastAsia="Times New Roman" w:cs="Times New Roman"/>
          <w:szCs w:val="24"/>
        </w:rPr>
        <w:t xml:space="preserve">Διαχρονικά το ΥΠΕΞ παίζει αυτόν τον ρόλο; Δεν αναφέρομαι μόνο σ’ αυτή την Κυβέρνηση. Ακούστηκε ότι διαχρονικά παίζει αυτόν τον ρόλο το ΥΠΕΞ. Πρέπει να μας προβληματίσει αυτό. Αυτός είναι ο ρόλος του Υπουργείου; Το δεχόμαστε αυτό; </w:t>
      </w:r>
    </w:p>
    <w:p w14:paraId="73D8575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Βέβαια ο κ. Τασούλας, με </w:t>
      </w:r>
      <w:r>
        <w:rPr>
          <w:rFonts w:eastAsia="Times New Roman" w:cs="Times New Roman"/>
          <w:szCs w:val="24"/>
        </w:rPr>
        <w:t>τον οποίο μπορεί να διαφωνούμε, αλλά είναι ειλικρινής, είπε κάτι άλλο. Είπε: «Όχι από όλες τις ηγεσίες του ΥΠΕΞ», δηλαδή από όλα τα ΥΠΕΞ, αλλά από αυ</w:t>
      </w:r>
      <w:r>
        <w:rPr>
          <w:rFonts w:eastAsia="Times New Roman" w:cs="Times New Roman"/>
          <w:szCs w:val="24"/>
        </w:rPr>
        <w:lastRenderedPageBreak/>
        <w:t>τές τις ηγεσίες αυτών των κυβερνήσεων που θέλουν την κομματικοποίηση, που ουσιαστικά προσπαθούν να υλοποιήσ</w:t>
      </w:r>
      <w:r>
        <w:rPr>
          <w:rFonts w:eastAsia="Times New Roman" w:cs="Times New Roman"/>
          <w:szCs w:val="24"/>
        </w:rPr>
        <w:t xml:space="preserve">ουν την αρχή της κομματικοποίησης. </w:t>
      </w:r>
    </w:p>
    <w:p w14:paraId="73D8575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Αυτό τι σημαίνει; Εγώ το «διαβάζω» ότι έχει να κάνει με την Αριστερά ή και με την Κεντροαριστερά. Καμμία σχέση το ένα με το άλλο, παρ’ όλα αυτά εγώ «διαβάζω» ότι οι απόπειρες έχουν να κάνουν με αυτόν ή με αυτούς τους χώρ</w:t>
      </w:r>
      <w:r>
        <w:rPr>
          <w:rFonts w:eastAsia="Times New Roman" w:cs="Times New Roman"/>
          <w:szCs w:val="24"/>
        </w:rPr>
        <w:t xml:space="preserve">ους. </w:t>
      </w:r>
    </w:p>
    <w:p w14:paraId="73D8575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Αν, κύριοι συνάδελφοι, το αποδεχόμαστε αυτό –εγώ δεν το αποδέχομαι έτσι όπως διατυπώνεται και δεν έχω τον χρόνο να πω άλλα- είναι τεράστιο πρόβλημα για την ίδια τη λειτουργία και την ύπαρξη του ΥΠΕΞ.</w:t>
      </w:r>
    </w:p>
    <w:p w14:paraId="73D8575A" w14:textId="77777777" w:rsidR="00D41FAB" w:rsidRDefault="001456E4">
      <w:pPr>
        <w:spacing w:line="600" w:lineRule="auto"/>
        <w:ind w:firstLine="720"/>
        <w:jc w:val="both"/>
        <w:rPr>
          <w:rFonts w:eastAsia="Times New Roman"/>
          <w:szCs w:val="24"/>
        </w:rPr>
      </w:pPr>
      <w:r>
        <w:rPr>
          <w:rFonts w:eastAsia="Times New Roman"/>
          <w:szCs w:val="24"/>
        </w:rPr>
        <w:t xml:space="preserve">Τέλος, υπήρχε μεγάλη επίκληση στην αυθεντία. Η </w:t>
      </w:r>
      <w:r>
        <w:rPr>
          <w:rFonts w:eastAsia="Times New Roman"/>
          <w:szCs w:val="24"/>
        </w:rPr>
        <w:t>επίκληση στην αυθεντία, το γνωρίζετε όλοι, είναι ένας τρόπος πειθούς. Θα σταθώ λίγο, χωρίς να έχει μεγάλη σημασία, σε αυτό που είπε ο κ. Λοβέρδος. Επικαλέστηκε δύο ανθρώπους, μία πολύ γνωστή ιστορικό και ένα άλλο πρόσωπο. Κατά την άποψή μου, για τη δεύτερη</w:t>
      </w:r>
      <w:r>
        <w:rPr>
          <w:rFonts w:eastAsia="Times New Roman"/>
          <w:szCs w:val="24"/>
        </w:rPr>
        <w:t xml:space="preserve"> περίπτωση, επειδή διάβασα το άρθρο, το οποίο δίνει μία γραμμή και στα ίδια τα κόμματα, κυρίως στο ίδιο το κόμμα της Αξιωματικής Αντιπολίτευσης, νομίζω ότι κα</w:t>
      </w:r>
      <w:r>
        <w:rPr>
          <w:rFonts w:eastAsia="Times New Roman"/>
          <w:szCs w:val="24"/>
        </w:rPr>
        <w:t>μ</w:t>
      </w:r>
      <w:r>
        <w:rPr>
          <w:rFonts w:eastAsia="Times New Roman"/>
          <w:szCs w:val="24"/>
        </w:rPr>
        <w:t xml:space="preserve">μία αυθεντία δεν έχει κανέναν λόγο να το κάνει αυτό. </w:t>
      </w:r>
    </w:p>
    <w:p w14:paraId="73D8575B" w14:textId="77777777" w:rsidR="00D41FAB" w:rsidRDefault="001456E4">
      <w:pPr>
        <w:spacing w:line="600" w:lineRule="auto"/>
        <w:ind w:firstLine="720"/>
        <w:jc w:val="both"/>
        <w:rPr>
          <w:rFonts w:eastAsia="Times New Roman"/>
          <w:szCs w:val="24"/>
        </w:rPr>
      </w:pPr>
      <w:r>
        <w:rPr>
          <w:rFonts w:eastAsia="Times New Roman"/>
          <w:szCs w:val="24"/>
        </w:rPr>
        <w:lastRenderedPageBreak/>
        <w:t>Ακούστηκαν διάφορες ανακρίβειες και υπερβολ</w:t>
      </w:r>
      <w:r>
        <w:rPr>
          <w:rFonts w:eastAsia="Times New Roman"/>
          <w:szCs w:val="24"/>
        </w:rPr>
        <w:t xml:space="preserve">ές, όπως για παράδειγμα ότι καταστρέφεται ελληνικός πολιτισμός. Δεν θα το σχολιάσω. </w:t>
      </w:r>
    </w:p>
    <w:p w14:paraId="73D8575C" w14:textId="77777777" w:rsidR="00D41FAB" w:rsidRDefault="001456E4">
      <w:pPr>
        <w:spacing w:line="600" w:lineRule="auto"/>
        <w:ind w:firstLine="720"/>
        <w:jc w:val="both"/>
        <w:rPr>
          <w:rFonts w:eastAsia="Times New Roman"/>
          <w:szCs w:val="24"/>
        </w:rPr>
      </w:pPr>
      <w:r>
        <w:rPr>
          <w:rFonts w:eastAsia="Times New Roman"/>
          <w:szCs w:val="24"/>
        </w:rPr>
        <w:t xml:space="preserve">Τι πιστεύω; Και τελειώνω με αυτό, γιατί καταχράστηκα τον χρόνο και σας ευχαριστώ για την ανοχή. Το </w:t>
      </w:r>
      <w:r>
        <w:rPr>
          <w:rFonts w:eastAsia="Times New Roman"/>
          <w:szCs w:val="24"/>
        </w:rPr>
        <w:t>ι</w:t>
      </w:r>
      <w:r>
        <w:rPr>
          <w:rFonts w:eastAsia="Times New Roman"/>
          <w:szCs w:val="24"/>
        </w:rPr>
        <w:t>νστιτούτο πρέπει να λειτουργήσει με τέτοιον τρόπο</w:t>
      </w:r>
      <w:r>
        <w:rPr>
          <w:rFonts w:eastAsia="Times New Roman"/>
          <w:szCs w:val="24"/>
        </w:rPr>
        <w:t>,</w:t>
      </w:r>
      <w:r>
        <w:rPr>
          <w:rFonts w:eastAsia="Times New Roman"/>
          <w:szCs w:val="24"/>
        </w:rPr>
        <w:t xml:space="preserve"> ώστε να προάγει την </w:t>
      </w:r>
      <w:r>
        <w:rPr>
          <w:rFonts w:eastAsia="Times New Roman"/>
          <w:szCs w:val="24"/>
        </w:rPr>
        <w:t xml:space="preserve">ιστορική μνήμη, τη συνέχεια. Είπε πολύ σωστά ο κ. Λοβέρδος –τον επικαλούμαι αρκετά- ότι «το ίδιο το Βυζάντιο, ο ίδιος ο βυζαντινός πολιτισμός, πραγματικά δεν έχει τη θέση που του αξίζει στην εκπαίδευσή μας». Έτσι είναι. </w:t>
      </w:r>
    </w:p>
    <w:p w14:paraId="73D8575D" w14:textId="77777777" w:rsidR="00D41FAB" w:rsidRDefault="001456E4">
      <w:pPr>
        <w:spacing w:line="600" w:lineRule="auto"/>
        <w:ind w:firstLine="720"/>
        <w:jc w:val="both"/>
        <w:rPr>
          <w:rFonts w:eastAsia="Times New Roman"/>
          <w:szCs w:val="24"/>
        </w:rPr>
      </w:pPr>
      <w:r>
        <w:rPr>
          <w:rFonts w:eastAsia="Times New Roman"/>
          <w:szCs w:val="24"/>
        </w:rPr>
        <w:t>Ολοκληρώνω, λέγοντας ότι αν είναι έ</w:t>
      </w:r>
      <w:r>
        <w:rPr>
          <w:rFonts w:eastAsia="Times New Roman"/>
          <w:szCs w:val="24"/>
        </w:rPr>
        <w:t xml:space="preserve">τσι, αυτό σημαίνει, όπως είπα και στην </w:t>
      </w:r>
      <w:r>
        <w:rPr>
          <w:rFonts w:eastAsia="Times New Roman"/>
          <w:szCs w:val="24"/>
        </w:rPr>
        <w:t>ε</w:t>
      </w:r>
      <w:r>
        <w:rPr>
          <w:rFonts w:eastAsia="Times New Roman"/>
          <w:szCs w:val="24"/>
        </w:rPr>
        <w:t xml:space="preserve">πιτροπή, ότι ο σχεδιασμός και της έρευνας και της γνώσης δεν διαμορφώνεται με μοναδικό κριτήριο, δυστυχώς, την ανακάλυψη της αλήθειας. </w:t>
      </w:r>
    </w:p>
    <w:p w14:paraId="73D8575E" w14:textId="77777777" w:rsidR="00D41FAB" w:rsidRDefault="001456E4">
      <w:pPr>
        <w:spacing w:line="600" w:lineRule="auto"/>
        <w:ind w:firstLine="720"/>
        <w:jc w:val="both"/>
        <w:rPr>
          <w:rFonts w:eastAsia="Times New Roman"/>
          <w:szCs w:val="24"/>
        </w:rPr>
      </w:pPr>
      <w:r>
        <w:rPr>
          <w:rFonts w:eastAsia="Times New Roman"/>
          <w:szCs w:val="24"/>
        </w:rPr>
        <w:t>Ας προσπαθήσουμε, λοιπόν, να δώσουμε αυτή την πνοή ζωής, με ένα καλύτερο θεσμικό</w:t>
      </w:r>
      <w:r>
        <w:rPr>
          <w:rFonts w:eastAsia="Times New Roman"/>
          <w:szCs w:val="24"/>
        </w:rPr>
        <w:t xml:space="preserve"> πλαίσιο για τη λειτουργία του Ινστιτούτου Βενετίας. Νομίζω ότι είναι μια αρχή. Κι από εδώ και πέρα, αν μπορούμε να έχουμε πρόσθετες βελτιωτικές προτάσεις, ας το κάνουμε αυτό τον επόμενο χρόνο. </w:t>
      </w:r>
    </w:p>
    <w:p w14:paraId="73D8575F" w14:textId="77777777" w:rsidR="00D41FAB" w:rsidRDefault="001456E4">
      <w:pPr>
        <w:spacing w:line="600" w:lineRule="auto"/>
        <w:ind w:firstLine="720"/>
        <w:jc w:val="both"/>
        <w:rPr>
          <w:rFonts w:eastAsia="Times New Roman"/>
          <w:szCs w:val="24"/>
        </w:rPr>
      </w:pPr>
      <w:r>
        <w:rPr>
          <w:rFonts w:eastAsia="Times New Roman"/>
          <w:szCs w:val="24"/>
        </w:rPr>
        <w:lastRenderedPageBreak/>
        <w:t>Ευχαριστώ.</w:t>
      </w:r>
    </w:p>
    <w:p w14:paraId="73D85760"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την κ</w:t>
      </w:r>
      <w:r>
        <w:rPr>
          <w:rFonts w:eastAsia="Times New Roman"/>
          <w:szCs w:val="24"/>
        </w:rPr>
        <w:t xml:space="preserve">. Τριανταφύλλου. </w:t>
      </w:r>
    </w:p>
    <w:p w14:paraId="73D85761"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 Κουμουτσάκο, έχετε τον λόγο για πέντε λεπτά.</w:t>
      </w:r>
    </w:p>
    <w:p w14:paraId="73D85762"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Θα ήθελα κι εγώ μια μικρή ανοχή, κύριε Πρόεδρε. Υπάρχουν κι άλλα ζητήματα. </w:t>
      </w:r>
    </w:p>
    <w:p w14:paraId="73D85763"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το Ινστιτούτο Βυζαντινών και Μεταβυζαντινών Σπουδών της Βε</w:t>
      </w:r>
      <w:r>
        <w:rPr>
          <w:rFonts w:eastAsia="Times New Roman"/>
          <w:szCs w:val="24"/>
        </w:rPr>
        <w:t xml:space="preserve">νετίας μας ώθησε σε μια ουσιαστική συζήτηση, ακριβώς γιατί το ίδιο το </w:t>
      </w:r>
      <w:r>
        <w:rPr>
          <w:rFonts w:eastAsia="Times New Roman"/>
          <w:szCs w:val="24"/>
        </w:rPr>
        <w:t>ι</w:t>
      </w:r>
      <w:r>
        <w:rPr>
          <w:rFonts w:eastAsia="Times New Roman"/>
          <w:szCs w:val="24"/>
        </w:rPr>
        <w:t xml:space="preserve">νστιτούτο έχει μια βαριά ιστορία, που υποχρεώνει το σύνολο των πολιτικών δυνάμεων και κάθε σοβαρό νομοθέτη να σκεφτεί δύο και τρεις φορές πριν προσχωρήσει σε προτάσεις και αποφάσεις. </w:t>
      </w:r>
    </w:p>
    <w:p w14:paraId="73D85764"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szCs w:val="24"/>
        </w:rPr>
        <w:t>Ό</w:t>
      </w:r>
      <w:r>
        <w:rPr>
          <w:rFonts w:eastAsia="Times New Roman"/>
          <w:szCs w:val="24"/>
        </w:rPr>
        <w:t xml:space="preserve">πως σε κάθε νομοθεσία, αλλά περισσότερο τώρα γι’ αυτό το </w:t>
      </w:r>
      <w:r>
        <w:rPr>
          <w:rFonts w:eastAsia="Times New Roman"/>
          <w:szCs w:val="24"/>
        </w:rPr>
        <w:t>ι</w:t>
      </w:r>
      <w:r>
        <w:rPr>
          <w:rFonts w:eastAsia="Times New Roman"/>
          <w:szCs w:val="24"/>
        </w:rPr>
        <w:t>νστιτούτο, η σωστή νομοθέτηση πρέπει να βασίζεται στη γνώση για το παρελθόν και το όραμα για το μέλλον. Πολύ φοβάμαι ότι το συγκεκριμένο νομοθέτημα ενδιαφέρεται μόνο για το παρόν, τι θα γίνει αύριο,</w:t>
      </w:r>
      <w:r>
        <w:rPr>
          <w:rFonts w:eastAsia="Times New Roman"/>
          <w:szCs w:val="24"/>
        </w:rPr>
        <w:t xml:space="preserve"> μεθαύριο, τι θα γίνει κατά τη θητεία αυτής της Κυβέρνησης.  </w:t>
      </w:r>
    </w:p>
    <w:p w14:paraId="73D85765"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Προσωπική μας άποψη ήταν ότι πράγματι μετά από εξήντα χρόνια θα έπρεπε να δούμε τη δυνατότητα βελτιώσεων στη λειτουργία του, γιατί η φθορά του χρόνου, πραγματικά, είναι αναπόδραστη. Η ακινησία δ</w:t>
      </w:r>
      <w:r>
        <w:rPr>
          <w:rFonts w:eastAsia="Times New Roman"/>
          <w:szCs w:val="24"/>
        </w:rPr>
        <w:t>εν ήταν ούτε είναι επιλογή μας. Γι’ αυτό, άλλωστε, καταθέσαμε εποικοδομητικά συγκεκριμένες προτάσεις και σκέψεις. Οφείλω να ομολογήσω ότι υπήρχε καλή διάθεση από τον κ. Αμανατίδη. Το προσπάθησε, αλλά το περίγραμμα θέσεων που έχει και από το Υπουργείο του δ</w:t>
      </w:r>
      <w:r>
        <w:rPr>
          <w:rFonts w:eastAsia="Times New Roman"/>
          <w:szCs w:val="24"/>
        </w:rPr>
        <w:t xml:space="preserve">εν του επέτρεψαν να κάνει το επιπλέον βήμα για να συναντηθούμε στη μέση. </w:t>
      </w:r>
    </w:p>
    <w:p w14:paraId="73D85766"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szCs w:val="24"/>
        </w:rPr>
        <w:t>Έγιναν προσπάθειες βελτίωσης. Οι προσπάθειες αυτές, όμως, αποδεικνύονται ατελείς, τόσο ατελείς που να είναι ανεπαρκείς. Δεν έχουμε πεισθεί ότι και οι σημερινές αλλαγές, που είπαμε, κ</w:t>
      </w:r>
      <w:r>
        <w:rPr>
          <w:rFonts w:eastAsia="Times New Roman"/>
          <w:szCs w:val="24"/>
        </w:rPr>
        <w:t xml:space="preserve">αλή </w:t>
      </w:r>
      <w:r>
        <w:rPr>
          <w:rFonts w:eastAsia="Times New Roman"/>
          <w:szCs w:val="24"/>
        </w:rPr>
        <w:t xml:space="preserve">τη </w:t>
      </w:r>
      <w:proofErr w:type="spellStart"/>
      <w:r>
        <w:rPr>
          <w:rFonts w:eastAsia="Times New Roman"/>
          <w:szCs w:val="24"/>
        </w:rPr>
        <w:t>πίστει</w:t>
      </w:r>
      <w:proofErr w:type="spellEnd"/>
      <w:r>
        <w:rPr>
          <w:rFonts w:eastAsia="Times New Roman"/>
          <w:szCs w:val="24"/>
        </w:rPr>
        <w:t>, προσπάθησε να επιφέρει -και επιφέρει σε κάποιο</w:t>
      </w:r>
      <w:r>
        <w:rPr>
          <w:rFonts w:eastAsia="Times New Roman"/>
          <w:szCs w:val="24"/>
        </w:rPr>
        <w:t>ν</w:t>
      </w:r>
      <w:r>
        <w:rPr>
          <w:rFonts w:eastAsia="Times New Roman"/>
          <w:szCs w:val="24"/>
        </w:rPr>
        <w:t xml:space="preserve"> βαθμό- ο κ. Αμανατίδης, δεν αλλάζουν τη βασική κατεύθυνση του νομοθετήματος. Και δεν έχουμε πεισθεί ότι με την παρούσα του μορφή επιτελεί αυτό που σας είπα στην αρχή. Δεν έχει όραμα για το μέλλον. Έχει διαχειριστική έννοια και αγωνία για το παρόν. Και γι’</w:t>
      </w:r>
      <w:r>
        <w:rPr>
          <w:rFonts w:eastAsia="Times New Roman"/>
          <w:szCs w:val="24"/>
        </w:rPr>
        <w:t xml:space="preserve"> αυτό δεν θα το ψηφίσουμε. </w:t>
      </w:r>
    </w:p>
    <w:p w14:paraId="73D85767" w14:textId="77777777" w:rsidR="00D41FAB" w:rsidRDefault="001456E4">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Θα μου επιτρέψετε δύο σχόλια μόνο. Είπαμε ότι πρέπει να </w:t>
      </w:r>
      <w:r>
        <w:rPr>
          <w:rFonts w:eastAsia="Times New Roman"/>
          <w:szCs w:val="24"/>
        </w:rPr>
        <w:lastRenderedPageBreak/>
        <w:t xml:space="preserve">σεβαστούμε την ακαδημαϊκή κοινότητα και την Ακαδημία Αθηνών. Νομίζω ότι έγινε απ’ όλους μας, ο καθένας με τον τρόπο του. Δεν μπορώ, όμως, να δεχθώ κι ένα ξαφνικό μένος που </w:t>
      </w:r>
      <w:r>
        <w:rPr>
          <w:rFonts w:eastAsia="Times New Roman"/>
          <w:szCs w:val="24"/>
        </w:rPr>
        <w:t xml:space="preserve">προέκυψε κατά του Υπουργείου Εξωτερικών, όχι στην παρούσα του μορφή, διαχρονικά. </w:t>
      </w:r>
    </w:p>
    <w:p w14:paraId="73D85768" w14:textId="77777777" w:rsidR="00D41FAB" w:rsidRDefault="001456E4">
      <w:pPr>
        <w:widowControl w:val="0"/>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Η ίδια η δημιουργία του </w:t>
      </w:r>
      <w:r>
        <w:rPr>
          <w:rFonts w:eastAsia="Times New Roman"/>
          <w:szCs w:val="24"/>
        </w:rPr>
        <w:t>ι</w:t>
      </w:r>
      <w:r>
        <w:rPr>
          <w:rFonts w:eastAsia="Times New Roman"/>
          <w:szCs w:val="24"/>
        </w:rPr>
        <w:t xml:space="preserve">νστιτούτου οφείλεται σε όραμα και έμπνευση ενός διπλωμάτη, του Μαρίνου </w:t>
      </w:r>
      <w:proofErr w:type="spellStart"/>
      <w:r>
        <w:rPr>
          <w:rFonts w:eastAsia="Times New Roman"/>
          <w:szCs w:val="24"/>
        </w:rPr>
        <w:t>Σιγούρου</w:t>
      </w:r>
      <w:proofErr w:type="spellEnd"/>
      <w:r>
        <w:rPr>
          <w:rFonts w:eastAsia="Times New Roman"/>
          <w:szCs w:val="24"/>
        </w:rPr>
        <w:t>.</w:t>
      </w:r>
    </w:p>
    <w:p w14:paraId="73D85769" w14:textId="77777777" w:rsidR="00D41FAB" w:rsidRDefault="001456E4">
      <w:pPr>
        <w:spacing w:line="600" w:lineRule="auto"/>
        <w:ind w:firstLine="720"/>
        <w:jc w:val="both"/>
        <w:rPr>
          <w:rFonts w:eastAsia="Times New Roman"/>
          <w:szCs w:val="24"/>
        </w:rPr>
      </w:pPr>
      <w:r>
        <w:rPr>
          <w:rFonts w:eastAsia="Times New Roman"/>
          <w:szCs w:val="24"/>
        </w:rPr>
        <w:t xml:space="preserve">Τα χρήματα μαζεύτηκαν με προσπάθειες του Γεράσιμου Μεσσήνη, άμισθου </w:t>
      </w:r>
      <w:r>
        <w:rPr>
          <w:rFonts w:eastAsia="Times New Roman"/>
          <w:szCs w:val="24"/>
        </w:rPr>
        <w:t xml:space="preserve">προξένου της χώρας μας στη Βενετία. Σε όλα αυτά τα εξήντα χρόνια ό,τι παρήχθη, παρήχθη με αρμονική συνύπαρξη, </w:t>
      </w:r>
      <w:proofErr w:type="spellStart"/>
      <w:r>
        <w:rPr>
          <w:rFonts w:eastAsia="Times New Roman"/>
          <w:szCs w:val="24"/>
        </w:rPr>
        <w:t>συλλειτουργία</w:t>
      </w:r>
      <w:proofErr w:type="spellEnd"/>
      <w:r>
        <w:rPr>
          <w:rFonts w:eastAsia="Times New Roman"/>
          <w:szCs w:val="24"/>
        </w:rPr>
        <w:t xml:space="preserve"> του </w:t>
      </w:r>
      <w:r>
        <w:rPr>
          <w:rFonts w:eastAsia="Times New Roman"/>
          <w:szCs w:val="24"/>
        </w:rPr>
        <w:t>ι</w:t>
      </w:r>
      <w:r>
        <w:rPr>
          <w:rFonts w:eastAsia="Times New Roman"/>
          <w:szCs w:val="24"/>
        </w:rPr>
        <w:t xml:space="preserve">νστιτούτου με το Υπουργείο των Εξωτερικών. Αυτό είναι άλλο από την επικυριαρχία του Υπουργείου των Εξωτερικών πάνω στο </w:t>
      </w:r>
      <w:r>
        <w:rPr>
          <w:rFonts w:eastAsia="Times New Roman"/>
          <w:szCs w:val="24"/>
        </w:rPr>
        <w:t>ι</w:t>
      </w:r>
      <w:r>
        <w:rPr>
          <w:rFonts w:eastAsia="Times New Roman"/>
          <w:szCs w:val="24"/>
        </w:rPr>
        <w:t>νστιτού</w:t>
      </w:r>
      <w:r>
        <w:rPr>
          <w:rFonts w:eastAsia="Times New Roman"/>
          <w:szCs w:val="24"/>
        </w:rPr>
        <w:t>το.</w:t>
      </w:r>
    </w:p>
    <w:p w14:paraId="73D8576A" w14:textId="77777777" w:rsidR="00D41FAB" w:rsidRDefault="001456E4">
      <w:pPr>
        <w:spacing w:line="600" w:lineRule="auto"/>
        <w:ind w:firstLine="720"/>
        <w:jc w:val="both"/>
        <w:rPr>
          <w:rFonts w:eastAsia="Times New Roman"/>
          <w:szCs w:val="24"/>
        </w:rPr>
      </w:pPr>
      <w:r>
        <w:rPr>
          <w:rFonts w:eastAsia="Times New Roman"/>
          <w:szCs w:val="24"/>
        </w:rPr>
        <w:t xml:space="preserve">Γι’ αυτό, όταν συζητάμε για την ιστορία, όταν συζητάμε για το παρόν και το μέλλον κρίσιμων θεμάτων, θα πρέπει να μην είμαστε φορείς είτε προσωπικών φιλοδοξιών είτε θεσμικών αγκυλώσεων. Εμείς το προσπαθήσαμε, καταθέσαμε βελτιωτικές προτάσεις, οι οποίες </w:t>
      </w:r>
      <w:r>
        <w:rPr>
          <w:rFonts w:eastAsia="Times New Roman"/>
          <w:szCs w:val="24"/>
        </w:rPr>
        <w:t xml:space="preserve">δεν έγιναν δεκτές. </w:t>
      </w:r>
    </w:p>
    <w:p w14:paraId="73D8576B"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Υπάρχουν και άλλα ζητήματα τα οποία είναι ανοιχτά. Για παράδειγμα στο άρθρο 8 αναφέρεται ότι στον </w:t>
      </w:r>
      <w:r>
        <w:rPr>
          <w:rFonts w:eastAsia="Times New Roman"/>
          <w:szCs w:val="24"/>
        </w:rPr>
        <w:t xml:space="preserve">οργανισμό του ινστιτούτου </w:t>
      </w:r>
      <w:r>
        <w:rPr>
          <w:rFonts w:eastAsia="Times New Roman"/>
          <w:szCs w:val="24"/>
        </w:rPr>
        <w:t xml:space="preserve">θα καθορίζεται η διάρθρωση των υπηρεσιών </w:t>
      </w:r>
      <w:r>
        <w:rPr>
          <w:rFonts w:eastAsia="Times New Roman"/>
          <w:szCs w:val="24"/>
        </w:rPr>
        <w:t>του ινστιτούτου</w:t>
      </w:r>
      <w:r>
        <w:rPr>
          <w:rFonts w:eastAsia="Times New Roman"/>
          <w:szCs w:val="24"/>
        </w:rPr>
        <w:t>. Αυτό σημαίνει ότι ανοίγουν καινούρ</w:t>
      </w:r>
      <w:r>
        <w:rPr>
          <w:rFonts w:eastAsia="Times New Roman"/>
          <w:szCs w:val="24"/>
        </w:rPr>
        <w:t>γ</w:t>
      </w:r>
      <w:r>
        <w:rPr>
          <w:rFonts w:eastAsia="Times New Roman"/>
          <w:szCs w:val="24"/>
        </w:rPr>
        <w:t>ιες πόρτες για πιθα</w:t>
      </w:r>
      <w:r>
        <w:rPr>
          <w:rFonts w:eastAsia="Times New Roman"/>
          <w:szCs w:val="24"/>
        </w:rPr>
        <w:t xml:space="preserve">νές θέσεις και άρα διορισμούς. </w:t>
      </w:r>
    </w:p>
    <w:p w14:paraId="73D8576C" w14:textId="77777777" w:rsidR="00D41FAB" w:rsidRDefault="001456E4">
      <w:pPr>
        <w:spacing w:line="600" w:lineRule="auto"/>
        <w:ind w:firstLine="720"/>
        <w:jc w:val="both"/>
        <w:rPr>
          <w:rFonts w:eastAsia="Times New Roman"/>
          <w:szCs w:val="24"/>
        </w:rPr>
      </w:pPr>
      <w:r>
        <w:rPr>
          <w:rFonts w:eastAsia="Times New Roman"/>
          <w:szCs w:val="24"/>
        </w:rPr>
        <w:t>Υπάρχει μια αντισυνταγματική πρόβλεψη ότι με ΚΥΑ μπορούν να ρυθμίζονται θέματα, ενώ θα πρέπει να υπάρχει προεδρικό διάταγμα κ.λπ</w:t>
      </w:r>
      <w:r>
        <w:rPr>
          <w:rFonts w:eastAsia="Times New Roman"/>
          <w:szCs w:val="24"/>
        </w:rPr>
        <w:t>.</w:t>
      </w:r>
      <w:r>
        <w:rPr>
          <w:rFonts w:eastAsia="Times New Roman"/>
          <w:szCs w:val="24"/>
        </w:rPr>
        <w:t>. Επομένως η θέση μας είναι αυτή που σας είπα.</w:t>
      </w:r>
    </w:p>
    <w:p w14:paraId="73D8576D" w14:textId="77777777" w:rsidR="00D41FAB" w:rsidRDefault="001456E4">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Σε π</w:t>
      </w:r>
      <w:r>
        <w:rPr>
          <w:rFonts w:eastAsia="Times New Roman"/>
          <w:szCs w:val="24"/>
        </w:rPr>
        <w:t>οιο αναφέρεστε;</w:t>
      </w:r>
    </w:p>
    <w:p w14:paraId="73D8576E"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Θα σας πω. Είναι στο άρθρο 9. Δείτε το.</w:t>
      </w:r>
    </w:p>
    <w:p w14:paraId="73D8576F" w14:textId="77777777" w:rsidR="00D41FAB" w:rsidRDefault="001456E4">
      <w:pPr>
        <w:spacing w:line="600" w:lineRule="auto"/>
        <w:ind w:firstLine="720"/>
        <w:jc w:val="both"/>
        <w:rPr>
          <w:rFonts w:eastAsia="Times New Roman"/>
          <w:szCs w:val="24"/>
        </w:rPr>
      </w:pPr>
      <w:r>
        <w:rPr>
          <w:rFonts w:eastAsia="Times New Roman"/>
          <w:szCs w:val="24"/>
        </w:rPr>
        <w:t xml:space="preserve">Κύριε Υπουργέ, στην </w:t>
      </w:r>
      <w:proofErr w:type="spellStart"/>
      <w:r>
        <w:rPr>
          <w:rFonts w:eastAsia="Times New Roman"/>
          <w:szCs w:val="24"/>
        </w:rPr>
        <w:t>πρωτολογία</w:t>
      </w:r>
      <w:proofErr w:type="spellEnd"/>
      <w:r>
        <w:rPr>
          <w:rFonts w:eastAsia="Times New Roman"/>
          <w:szCs w:val="24"/>
        </w:rPr>
        <w:t xml:space="preserve"> μου αναφέρθηκα σε θέματα των ημερών που έχουν θέσει στο κέντρο του δημοσίου διαλόγου το Υπουργείο των Εξωτερικών. Σας είπα ότι αντιλαμβάνομαι πως </w:t>
      </w:r>
      <w:r>
        <w:rPr>
          <w:rFonts w:eastAsia="Times New Roman"/>
          <w:szCs w:val="24"/>
        </w:rPr>
        <w:t xml:space="preserve">είναι μια δυσάρεστη θέση για εσάς, γιατί δεν έχετε εμπλακεί προσωπικά. Εδώ, όμως, για κακή τύχη, περισσότερο </w:t>
      </w:r>
      <w:r>
        <w:rPr>
          <w:rFonts w:eastAsia="Times New Roman"/>
          <w:szCs w:val="24"/>
        </w:rPr>
        <w:lastRenderedPageBreak/>
        <w:t>δική σας, εκπροσωπείτε θεσμικά το Υπουργείο των Εξωτερικών και πρέπει να πούμε ορισμένα πράγματα.</w:t>
      </w:r>
    </w:p>
    <w:p w14:paraId="73D85770" w14:textId="77777777" w:rsidR="00D41FAB" w:rsidRDefault="001456E4">
      <w:pPr>
        <w:spacing w:line="600" w:lineRule="auto"/>
        <w:ind w:firstLine="720"/>
        <w:jc w:val="both"/>
        <w:rPr>
          <w:rFonts w:eastAsia="Times New Roman"/>
          <w:szCs w:val="24"/>
        </w:rPr>
      </w:pPr>
      <w:r>
        <w:rPr>
          <w:rFonts w:eastAsia="Times New Roman"/>
          <w:szCs w:val="24"/>
        </w:rPr>
        <w:t>Εγώ δεν θα τα έλεγα, γιατί ο Υπουργός είναι απών.</w:t>
      </w:r>
      <w:r>
        <w:rPr>
          <w:rFonts w:eastAsia="Times New Roman"/>
          <w:szCs w:val="24"/>
        </w:rPr>
        <w:t xml:space="preserve"> Οι συνεχείς, όμως, δηλώσεις του, τα καθημερινά δελτία Τύπου, τον καθιστούν ωσεί παρών. Και πρέπει, λοιπόν, να τοποθετηθούμε. Πρέπει να τοποθετηθούμε –όπως υποσχέθηκα- χωρίς να παρασυρθώ από τον τόσο προφανή και ανεξέλεγκτο εκνευρισμό του. Και θα το κάνω, </w:t>
      </w:r>
      <w:r>
        <w:rPr>
          <w:rFonts w:eastAsia="Times New Roman"/>
          <w:szCs w:val="24"/>
        </w:rPr>
        <w:t>δεν θα παρασυρθώ. Είπα επίσης ότι εγώ θα συνεχίσω τον κοινοβουλευτικό έλεγχο με μόνο κριτήριο το εθνικό συμφέρον. Και αυτό θα κάνω. Δεν θα παρασυρθώ, αλλά θα ελέγξω κοινοβουλευτικά.</w:t>
      </w:r>
    </w:p>
    <w:p w14:paraId="73D85771" w14:textId="77777777" w:rsidR="00D41FAB" w:rsidRDefault="001456E4">
      <w:pPr>
        <w:spacing w:line="600" w:lineRule="auto"/>
        <w:ind w:firstLine="720"/>
        <w:jc w:val="both"/>
        <w:rPr>
          <w:rFonts w:eastAsia="Times New Roman"/>
          <w:szCs w:val="24"/>
        </w:rPr>
      </w:pPr>
      <w:r>
        <w:rPr>
          <w:rFonts w:eastAsia="Times New Roman"/>
          <w:szCs w:val="24"/>
        </w:rPr>
        <w:t>Ξέρετε, χθες ζητήσαμε υπεύθυνα και εγώ και ο συνάδελφος κ. Λοβέρδος να ενη</w:t>
      </w:r>
      <w:r>
        <w:rPr>
          <w:rFonts w:eastAsia="Times New Roman"/>
          <w:szCs w:val="24"/>
        </w:rPr>
        <w:t>μερωθούμε από τον κ. Κοτζιά ως εκπρόσωποι των επικεφαλής των κομμάτων μας για τα απόρρητα τηλεγραφήματα, στα οποία έχει αναφερθεί εδώ ο Πρωθυπουργός, καλώντας τους Αρχηγούς να ενημερωθούν. Οι Αρχηγοί ορίζουν ανθρώπους για να ενημερωθούν, τους εκπροσώπους τ</w:t>
      </w:r>
      <w:r>
        <w:rPr>
          <w:rFonts w:eastAsia="Times New Roman"/>
          <w:szCs w:val="24"/>
        </w:rPr>
        <w:t xml:space="preserve">ους. Δεν ξέρω πώς ακριβώς το μεθόδευσε ο κ. Λοβέρδος, αλλά εγώ πάντως έστειλα επιστολή. Εισπράξαμε μια έγγραφη κριτική από τον </w:t>
      </w:r>
      <w:r>
        <w:rPr>
          <w:rFonts w:eastAsia="Times New Roman"/>
          <w:szCs w:val="24"/>
        </w:rPr>
        <w:lastRenderedPageBreak/>
        <w:t>Υπουργό των Εξωτερικών, τον κ. Κοτζιά, ότι αυτά είναι επικοινωνιακά τερτίπια.</w:t>
      </w:r>
    </w:p>
    <w:p w14:paraId="73D85772" w14:textId="77777777" w:rsidR="00D41FAB" w:rsidRDefault="001456E4">
      <w:pPr>
        <w:spacing w:line="600" w:lineRule="auto"/>
        <w:ind w:firstLine="720"/>
        <w:jc w:val="both"/>
        <w:rPr>
          <w:rFonts w:eastAsia="Times New Roman"/>
          <w:szCs w:val="24"/>
        </w:rPr>
      </w:pPr>
      <w:r>
        <w:rPr>
          <w:rFonts w:eastAsia="Times New Roman"/>
          <w:szCs w:val="24"/>
        </w:rPr>
        <w:t>Να τελειώσουμε, λοιπόν, με τα κατά τον κ. Κοτζιά επ</w:t>
      </w:r>
      <w:r>
        <w:rPr>
          <w:rFonts w:eastAsia="Times New Roman"/>
          <w:szCs w:val="24"/>
        </w:rPr>
        <w:t>ικοινωνιακά τερτίπια. Καταθέσαμε ήδη –και βρίσκεται στο Υπουργείο των Εξωτερικών- έγγραφη εξουσιοδότηση του ιδίου του Αρχηγού της Νέας Δημοκρατίας και Αρχηγού της Αξιωματικής Αντιπολίτευσης, του κ. Μητσοτάκη, που με εξουσιοδοτεί πλήρως και εγγράφως και ενυ</w:t>
      </w:r>
      <w:r>
        <w:rPr>
          <w:rFonts w:eastAsia="Times New Roman"/>
          <w:szCs w:val="24"/>
        </w:rPr>
        <w:t>πογράφως να λάβω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 σύνολο των εγγράφων που σχετίζονται με αυτή την υπόθεση ανεξαρτήτως διαβαθμίσεως.</w:t>
      </w:r>
    </w:p>
    <w:p w14:paraId="73D85773" w14:textId="77777777" w:rsidR="00D41FAB" w:rsidRDefault="001456E4">
      <w:pPr>
        <w:spacing w:line="600" w:lineRule="auto"/>
        <w:ind w:firstLine="720"/>
        <w:jc w:val="both"/>
        <w:rPr>
          <w:rFonts w:eastAsia="Times New Roman"/>
          <w:szCs w:val="24"/>
        </w:rPr>
      </w:pPr>
      <w:r>
        <w:rPr>
          <w:rFonts w:eastAsia="Times New Roman"/>
          <w:szCs w:val="24"/>
        </w:rPr>
        <w:t xml:space="preserve">Καταθέτω αυτή την εξουσιοδότηση στα Πρακτικά, ώστε να είναι σε γνώση των συναδέλφων. </w:t>
      </w:r>
    </w:p>
    <w:p w14:paraId="73D85774" w14:textId="77777777" w:rsidR="00D41FAB" w:rsidRDefault="001456E4">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Βουλευτής κ. Γεώργιος Κουμουτσάκος </w:t>
      </w:r>
      <w:r>
        <w:rPr>
          <w:rFonts w:eastAsia="Times New Roman"/>
          <w:bCs/>
          <w:szCs w:val="24"/>
        </w:rPr>
        <w:t>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73D85775" w14:textId="77777777" w:rsidR="00D41FAB" w:rsidRDefault="001456E4">
      <w:pPr>
        <w:spacing w:line="600" w:lineRule="auto"/>
        <w:ind w:firstLine="720"/>
        <w:jc w:val="both"/>
        <w:rPr>
          <w:rFonts w:eastAsia="Times New Roman"/>
          <w:szCs w:val="24"/>
        </w:rPr>
      </w:pPr>
      <w:r>
        <w:rPr>
          <w:rFonts w:eastAsia="Times New Roman"/>
          <w:szCs w:val="24"/>
        </w:rPr>
        <w:t>Τα πράγματα, όμως, δεν τελειώνουν εδώ, κύριε Υπουργέ. Περιμένω, λοιπόν, τη χθεσινή μου βεβαιότητ</w:t>
      </w:r>
      <w:r>
        <w:rPr>
          <w:rFonts w:eastAsia="Times New Roman"/>
          <w:szCs w:val="24"/>
        </w:rPr>
        <w:t xml:space="preserve">α ότι δεν θα αρνηθεί από την Αξιωματική Αντιπολίτευση την ενημέρωση, τουλάχιστον </w:t>
      </w:r>
      <w:r>
        <w:rPr>
          <w:rFonts w:eastAsia="Times New Roman"/>
          <w:szCs w:val="24"/>
        </w:rPr>
        <w:lastRenderedPageBreak/>
        <w:t xml:space="preserve">τώρα που υπάρχει έγγραφη εξουσιοδότηση, να αλλάξει θέση, γιατί έχει μια ευκαιρία. Γιατί εάν και τώρα δεν αλλάξει θέση, αντιλαμβάνεστε ότι κανείς δεν μπορεί να μας αδικήσει να </w:t>
      </w:r>
      <w:r>
        <w:rPr>
          <w:rFonts w:eastAsia="Times New Roman"/>
          <w:szCs w:val="24"/>
        </w:rPr>
        <w:t>πούμε πως υπάρχει μια προσπάθεια φίμωσης, συσκότισης και μεθόδευσης, ώστε τίποτα ουσιαστικό να μην έρθει σε γνώση της Αξιωματικής Αντιπολίτευσης και των πολιτικών κομμάτων. Και θα περιμένουμε βέβαια την απάντησή του.</w:t>
      </w:r>
    </w:p>
    <w:p w14:paraId="73D85776" w14:textId="77777777" w:rsidR="00D41FAB" w:rsidRDefault="001456E4">
      <w:pPr>
        <w:spacing w:line="600" w:lineRule="auto"/>
        <w:ind w:firstLine="720"/>
        <w:jc w:val="both"/>
        <w:rPr>
          <w:rFonts w:eastAsia="Times New Roman"/>
          <w:szCs w:val="24"/>
        </w:rPr>
      </w:pPr>
      <w:r>
        <w:rPr>
          <w:rFonts w:eastAsia="Times New Roman"/>
          <w:szCs w:val="24"/>
        </w:rPr>
        <w:t>Πάμε, όμως, σε κάτι άλλο που συνέβη πρι</w:t>
      </w:r>
      <w:r>
        <w:rPr>
          <w:rFonts w:eastAsia="Times New Roman"/>
          <w:szCs w:val="24"/>
        </w:rPr>
        <w:t xml:space="preserve">ν από μία εβδομάδα στο Υπουργείο των Εξωτερικών, ενώ σοβούσε η συζήτηση για το θέμα των εξοπλισμών της πωλήσεως στρατιωτικού υλικού στη Σαουδική Αραβία. Σοβούσε η συζήτηση με αποκορύφωμα την πλήρως </w:t>
      </w:r>
      <w:proofErr w:type="spellStart"/>
      <w:r>
        <w:rPr>
          <w:rFonts w:eastAsia="Times New Roman"/>
          <w:szCs w:val="24"/>
        </w:rPr>
        <w:t>απαξιωτική</w:t>
      </w:r>
      <w:proofErr w:type="spellEnd"/>
      <w:r>
        <w:rPr>
          <w:rFonts w:eastAsia="Times New Roman"/>
          <w:szCs w:val="24"/>
        </w:rPr>
        <w:t xml:space="preserve"> συνολικά για το διπλωματικό </w:t>
      </w:r>
      <w:r>
        <w:rPr>
          <w:rFonts w:eastAsia="Times New Roman"/>
          <w:szCs w:val="24"/>
        </w:rPr>
        <w:t>σ</w:t>
      </w:r>
      <w:r>
        <w:rPr>
          <w:rFonts w:eastAsia="Times New Roman"/>
          <w:szCs w:val="24"/>
        </w:rPr>
        <w:t>ώμα, αλλά ειδικά γ</w:t>
      </w:r>
      <w:r>
        <w:rPr>
          <w:rFonts w:eastAsia="Times New Roman"/>
          <w:szCs w:val="24"/>
        </w:rPr>
        <w:t xml:space="preserve">ια τον </w:t>
      </w:r>
      <w:r>
        <w:rPr>
          <w:rFonts w:eastAsia="Times New Roman"/>
          <w:szCs w:val="24"/>
        </w:rPr>
        <w:t>π</w:t>
      </w:r>
      <w:r>
        <w:rPr>
          <w:rFonts w:eastAsia="Times New Roman"/>
          <w:szCs w:val="24"/>
        </w:rPr>
        <w:t xml:space="preserve">ρέσβη μας στο </w:t>
      </w:r>
      <w:proofErr w:type="spellStart"/>
      <w:r>
        <w:rPr>
          <w:rFonts w:eastAsia="Times New Roman"/>
          <w:szCs w:val="24"/>
        </w:rPr>
        <w:t>Ριάντ</w:t>
      </w:r>
      <w:proofErr w:type="spellEnd"/>
      <w:r>
        <w:rPr>
          <w:rFonts w:eastAsia="Times New Roman"/>
          <w:szCs w:val="24"/>
        </w:rPr>
        <w:t xml:space="preserve">, τοποθέτηση του Πρωθυπουργού. Συνομιλεί με κάποιον Σφακιανάκη, ενδεχομένως μεσάζοντα, και μεταφέρει ουσιαστικά τις δικές του πληροφορίες. Με λίγα λόγια είναι ο άνθρωπός του. </w:t>
      </w:r>
      <w:proofErr w:type="spellStart"/>
      <w:r>
        <w:rPr>
          <w:rFonts w:eastAsia="Times New Roman"/>
          <w:szCs w:val="24"/>
        </w:rPr>
        <w:t>Απαξιωτικοί</w:t>
      </w:r>
      <w:proofErr w:type="spellEnd"/>
      <w:r>
        <w:rPr>
          <w:rFonts w:eastAsia="Times New Roman"/>
          <w:szCs w:val="24"/>
        </w:rPr>
        <w:t xml:space="preserve"> χαρακτηρισμοί, διασυρμός του εκπροσώπου τη</w:t>
      </w:r>
      <w:r>
        <w:rPr>
          <w:rFonts w:eastAsia="Times New Roman"/>
          <w:szCs w:val="24"/>
        </w:rPr>
        <w:t xml:space="preserve">ς Ελλάδας στο </w:t>
      </w:r>
      <w:proofErr w:type="spellStart"/>
      <w:r>
        <w:rPr>
          <w:rFonts w:eastAsia="Times New Roman"/>
          <w:szCs w:val="24"/>
        </w:rPr>
        <w:t>Ριάντ</w:t>
      </w:r>
      <w:proofErr w:type="spellEnd"/>
      <w:r>
        <w:rPr>
          <w:rFonts w:eastAsia="Times New Roman"/>
          <w:szCs w:val="24"/>
        </w:rPr>
        <w:t>!</w:t>
      </w:r>
    </w:p>
    <w:p w14:paraId="73D8577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Τι θα περίμενε κανείς μετά από αυτό, τη δημόσια διαπόμπευση; Τουλάχιστον την ανάκληση μέσα σε σαράντα ο</w:t>
      </w:r>
      <w:r>
        <w:rPr>
          <w:rFonts w:eastAsia="Times New Roman" w:cs="Times New Roman"/>
          <w:szCs w:val="24"/>
        </w:rPr>
        <w:t>κ</w:t>
      </w:r>
      <w:r>
        <w:rPr>
          <w:rFonts w:eastAsia="Times New Roman" w:cs="Times New Roman"/>
          <w:szCs w:val="24"/>
        </w:rPr>
        <w:t xml:space="preserve">τώ ώρες </w:t>
      </w:r>
      <w:r>
        <w:rPr>
          <w:rFonts w:eastAsia="Times New Roman" w:cs="Times New Roman"/>
          <w:szCs w:val="24"/>
        </w:rPr>
        <w:lastRenderedPageBreak/>
        <w:t xml:space="preserve">για υπηρεσιακούς λόγους στην Αθήνα. Υπάρχει τέτοιο πράγμα; Όχι. </w:t>
      </w:r>
    </w:p>
    <w:p w14:paraId="73D8577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Αλλά υπάρχει και κάτι άλλο: Στις 20 Νοεμβρίου, λοιπόν, το </w:t>
      </w:r>
      <w:r>
        <w:rPr>
          <w:rFonts w:eastAsia="Times New Roman" w:cs="Times New Roman"/>
          <w:szCs w:val="24"/>
        </w:rPr>
        <w:t xml:space="preserve">Υπουργείο Εξωτερικών αποφασίζει, όπως γίνεται κάθε φορά, τις μετακινήσεις των διπλωματικών υπαλλήλων με πρεσβευτικό βαθμό για το έτος 2018. Ποιοι μετατίθενται; Ποιες πρεσβείες περιλαμβάνονται στις μετακινήσεις; Οι πρεσβεία του Αμπού </w:t>
      </w:r>
      <w:proofErr w:type="spellStart"/>
      <w:r>
        <w:rPr>
          <w:rFonts w:eastAsia="Times New Roman" w:cs="Times New Roman"/>
          <w:szCs w:val="24"/>
        </w:rPr>
        <w:t>Ντάμπι</w:t>
      </w:r>
      <w:proofErr w:type="spellEnd"/>
      <w:r>
        <w:rPr>
          <w:rFonts w:eastAsia="Times New Roman" w:cs="Times New Roman"/>
          <w:szCs w:val="24"/>
        </w:rPr>
        <w:t xml:space="preserve">, η πρεσβεία της </w:t>
      </w:r>
      <w:r>
        <w:rPr>
          <w:rFonts w:eastAsia="Times New Roman" w:cs="Times New Roman"/>
          <w:szCs w:val="24"/>
        </w:rPr>
        <w:t>Βηρυτού, η πρεσβεία της Βιέννης, του Ισλαμαμπάντ</w:t>
      </w:r>
      <w:r>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Καράκας</w:t>
      </w:r>
      <w:proofErr w:type="spellEnd"/>
      <w:r>
        <w:rPr>
          <w:rFonts w:eastAsia="Times New Roman" w:cs="Times New Roman"/>
          <w:szCs w:val="24"/>
        </w:rPr>
        <w:t>, της Μανίλας, της Μπανγκόκ, του Τόκ</w:t>
      </w:r>
      <w:r>
        <w:rPr>
          <w:rFonts w:eastAsia="Times New Roman" w:cs="Times New Roman"/>
          <w:szCs w:val="24"/>
        </w:rPr>
        <w:t>ι</w:t>
      </w:r>
      <w:r>
        <w:rPr>
          <w:rFonts w:eastAsia="Times New Roman" w:cs="Times New Roman"/>
          <w:szCs w:val="24"/>
        </w:rPr>
        <w:t xml:space="preserve">ο, της </w:t>
      </w:r>
      <w:proofErr w:type="spellStart"/>
      <w:r>
        <w:rPr>
          <w:rFonts w:eastAsia="Times New Roman" w:cs="Times New Roman"/>
          <w:szCs w:val="24"/>
        </w:rPr>
        <w:t>Πρίστινα</w:t>
      </w:r>
      <w:proofErr w:type="spellEnd"/>
      <w:r>
        <w:rPr>
          <w:rFonts w:eastAsia="Times New Roman" w:cs="Times New Roman"/>
          <w:szCs w:val="24"/>
        </w:rPr>
        <w:t xml:space="preserve">. Πού είναι το </w:t>
      </w:r>
      <w:proofErr w:type="spellStart"/>
      <w:r>
        <w:rPr>
          <w:rFonts w:eastAsia="Times New Roman" w:cs="Times New Roman"/>
          <w:szCs w:val="24"/>
        </w:rPr>
        <w:t>Ριάντ</w:t>
      </w:r>
      <w:proofErr w:type="spellEnd"/>
      <w:r>
        <w:rPr>
          <w:rFonts w:eastAsia="Times New Roman" w:cs="Times New Roman"/>
          <w:szCs w:val="24"/>
        </w:rPr>
        <w:t>; Είχατε ευκαιρία στις 20 Νοεμβρίου. Αυτός ο απαράδεκτος διπλωμάτης, κατά τον Πρωθυπουργό, τον Υπουργό Εξωτερικών και τον κ</w:t>
      </w:r>
      <w:r>
        <w:rPr>
          <w:rFonts w:eastAsia="Times New Roman" w:cs="Times New Roman"/>
          <w:szCs w:val="24"/>
        </w:rPr>
        <w:t xml:space="preserve">. Καμμένο, δεν μετατίθεται στις κανονικές μεταθέσεις, αυτός που δεν έχει κάνει καλά τη δουλειά του, πάντα κατά την Κυβέρνηση. </w:t>
      </w:r>
    </w:p>
    <w:p w14:paraId="73D8577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Κουμουτσάκο, έχουμε φτάσει στα εννέα λεπτά. Παρακαλώ, ολοκληρώστε.</w:t>
      </w:r>
    </w:p>
    <w:p w14:paraId="73D8577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Θ</w:t>
      </w:r>
      <w:r>
        <w:rPr>
          <w:rFonts w:eastAsia="Times New Roman" w:cs="Times New Roman"/>
          <w:szCs w:val="24"/>
        </w:rPr>
        <w:t>α μου επιτρέψετε να τελειώσω με αυτό, κύριε Πρόεδρε.</w:t>
      </w:r>
    </w:p>
    <w:p w14:paraId="73D8577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Δεν μετατίθεται, λοιπόν, ούτε ανακαλείται. Αντιθέτως</w:t>
      </w:r>
      <w:r>
        <w:rPr>
          <w:rFonts w:eastAsia="Times New Roman" w:cs="Times New Roman"/>
          <w:szCs w:val="24"/>
        </w:rPr>
        <w:t>,</w:t>
      </w:r>
      <w:r>
        <w:rPr>
          <w:rFonts w:eastAsia="Times New Roman" w:cs="Times New Roman"/>
          <w:szCs w:val="24"/>
        </w:rPr>
        <w:t xml:space="preserve"> παραμένει εκεί που υποτίθεται ότι έχει προνομιακές σχέσεις. Το ίδιο συμβαίνει και με τη φρουρά του. Επίσης, ο πρέσβης έχει συμπληρώσει δύο χρόνια και</w:t>
      </w:r>
      <w:r>
        <w:rPr>
          <w:rFonts w:eastAsia="Times New Roman" w:cs="Times New Roman"/>
          <w:szCs w:val="24"/>
        </w:rPr>
        <w:t xml:space="preserve"> θα μπορούσε να μετατεθεί κανονικά. </w:t>
      </w:r>
    </w:p>
    <w:p w14:paraId="73D8577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Ή δεν έκαναν καλά τη δουλειά τους οι διπλωματικοί υπάλληλοι και πρέπει να τιμωρηθούν και η ερώτηση είναι γιατί μένουν ή</w:t>
      </w:r>
      <w:r>
        <w:rPr>
          <w:rFonts w:eastAsia="Times New Roman" w:cs="Times New Roman"/>
          <w:szCs w:val="24"/>
        </w:rPr>
        <w:t>,</w:t>
      </w:r>
      <w:r>
        <w:rPr>
          <w:rFonts w:eastAsia="Times New Roman" w:cs="Times New Roman"/>
          <w:szCs w:val="24"/>
        </w:rPr>
        <w:t xml:space="preserve"> αν την έκαναν καλά, γιατί διασύρονται; Δεν μπορεί και τα δύο να συμβαίνουν. Μήπως τελικά όλα αυτά </w:t>
      </w:r>
      <w:r>
        <w:rPr>
          <w:rFonts w:eastAsia="Times New Roman" w:cs="Times New Roman"/>
          <w:szCs w:val="24"/>
        </w:rPr>
        <w:t>γίνονται επειδή αυτοί ξέρουν εκείν</w:t>
      </w:r>
      <w:r>
        <w:rPr>
          <w:rFonts w:eastAsia="Times New Roman" w:cs="Times New Roman"/>
          <w:szCs w:val="24"/>
        </w:rPr>
        <w:t>η</w:t>
      </w:r>
      <w:r>
        <w:rPr>
          <w:rFonts w:eastAsia="Times New Roman" w:cs="Times New Roman"/>
          <w:szCs w:val="24"/>
        </w:rPr>
        <w:t xml:space="preserve"> την αλήθεια; Μήπως γι</w:t>
      </w:r>
      <w:r>
        <w:rPr>
          <w:rFonts w:eastAsia="Times New Roman" w:cs="Times New Roman"/>
          <w:szCs w:val="24"/>
        </w:rPr>
        <w:t>’</w:t>
      </w:r>
      <w:r>
        <w:rPr>
          <w:rFonts w:eastAsia="Times New Roman" w:cs="Times New Roman"/>
          <w:szCs w:val="24"/>
        </w:rPr>
        <w:t xml:space="preserve"> αυτό τους έχει επιβληθεί –απ’ όσο πληροφορούμ</w:t>
      </w:r>
      <w:r>
        <w:rPr>
          <w:rFonts w:eastAsia="Times New Roman" w:cs="Times New Roman"/>
          <w:szCs w:val="24"/>
        </w:rPr>
        <w:t>αστε</w:t>
      </w:r>
      <w:r>
        <w:rPr>
          <w:rFonts w:eastAsia="Times New Roman" w:cs="Times New Roman"/>
          <w:szCs w:val="24"/>
        </w:rPr>
        <w:t xml:space="preserve"> και ξέρετε δεν χρησιμοποιώ πράγματα τα οποία δεν γνωρίζω- με έναν τρόπο πρωτόγνωρο για το Υπουργείο σιωπητήριο, με τρόπο αυταρχικό άλλων μορφών καθ</w:t>
      </w:r>
      <w:r>
        <w:rPr>
          <w:rFonts w:eastAsia="Times New Roman" w:cs="Times New Roman"/>
          <w:szCs w:val="24"/>
        </w:rPr>
        <w:t>εστώτων;</w:t>
      </w:r>
    </w:p>
    <w:p w14:paraId="73D8577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Φαίνεται από την εξέλιξη της υπόθεσης ότι </w:t>
      </w:r>
      <w:r>
        <w:rPr>
          <w:rFonts w:eastAsia="Times New Roman" w:cs="Times New Roman"/>
          <w:szCs w:val="24"/>
        </w:rPr>
        <w:t>αυτός,</w:t>
      </w:r>
      <w:r>
        <w:rPr>
          <w:rFonts w:eastAsia="Times New Roman" w:cs="Times New Roman"/>
          <w:szCs w:val="24"/>
        </w:rPr>
        <w:t xml:space="preserve"> ο κ. Σφακιανάκης, που έδινε πληροφορίες στην ελληνική πρεσβεία, δικαιώνεται από τις εξελίξεις, διότι η συμφωνία δεν έγινε. Άλλοι ήρθαν εδώ ως εξουσιοδοτούμενοι και όχι ο κ. Παπαδό</w:t>
      </w:r>
      <w:r>
        <w:rPr>
          <w:rFonts w:eastAsia="Times New Roman" w:cs="Times New Roman"/>
          <w:szCs w:val="24"/>
        </w:rPr>
        <w:t xml:space="preserve">πουλος. </w:t>
      </w:r>
    </w:p>
    <w:p w14:paraId="73D8577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μάλλον περί πηγής πληροφοριών για την πρεσβεία και κατ’ επέκταση για τη χώρα. Και αυτή την πηγή </w:t>
      </w:r>
      <w:r>
        <w:rPr>
          <w:rFonts w:eastAsia="Times New Roman" w:cs="Times New Roman"/>
          <w:szCs w:val="24"/>
        </w:rPr>
        <w:lastRenderedPageBreak/>
        <w:t xml:space="preserve">πληροφοριών έρχεται ο ίδιος ο Πρωθυπουργός της χώρας εδώ να την «κάψει» δημοσίως. Αυτό συνέβη και αναρωτιέμαι ποιος θα θελήσει να </w:t>
      </w:r>
      <w:proofErr w:type="spellStart"/>
      <w:r>
        <w:rPr>
          <w:rFonts w:eastAsia="Times New Roman" w:cs="Times New Roman"/>
          <w:szCs w:val="24"/>
        </w:rPr>
        <w:t>ξα</w:t>
      </w:r>
      <w:r>
        <w:rPr>
          <w:rFonts w:eastAsia="Times New Roman" w:cs="Times New Roman"/>
          <w:szCs w:val="24"/>
        </w:rPr>
        <w:t>ναέχει</w:t>
      </w:r>
      <w:proofErr w:type="spellEnd"/>
      <w:r>
        <w:rPr>
          <w:rFonts w:eastAsia="Times New Roman" w:cs="Times New Roman"/>
          <w:szCs w:val="24"/>
        </w:rPr>
        <w:t xml:space="preserve"> επαφές</w:t>
      </w:r>
      <w:r>
        <w:rPr>
          <w:rFonts w:eastAsia="Times New Roman" w:cs="Times New Roman"/>
          <w:szCs w:val="24"/>
        </w:rPr>
        <w:t>,</w:t>
      </w:r>
      <w:r>
        <w:rPr>
          <w:rFonts w:eastAsia="Times New Roman" w:cs="Times New Roman"/>
          <w:szCs w:val="24"/>
        </w:rPr>
        <w:t xml:space="preserve"> είτε στο </w:t>
      </w:r>
      <w:proofErr w:type="spellStart"/>
      <w:r>
        <w:rPr>
          <w:rFonts w:eastAsia="Times New Roman" w:cs="Times New Roman"/>
          <w:szCs w:val="24"/>
        </w:rPr>
        <w:t>Ριάντ</w:t>
      </w:r>
      <w:proofErr w:type="spellEnd"/>
      <w:r>
        <w:rPr>
          <w:rFonts w:eastAsia="Times New Roman" w:cs="Times New Roman"/>
          <w:szCs w:val="24"/>
        </w:rPr>
        <w:t xml:space="preserve"> είτε αλλού</w:t>
      </w:r>
      <w:r>
        <w:rPr>
          <w:rFonts w:eastAsia="Times New Roman" w:cs="Times New Roman"/>
          <w:szCs w:val="24"/>
        </w:rPr>
        <w:t>,</w:t>
      </w:r>
      <w:r>
        <w:rPr>
          <w:rFonts w:eastAsia="Times New Roman" w:cs="Times New Roman"/>
          <w:szCs w:val="24"/>
        </w:rPr>
        <w:t xml:space="preserve"> ενημερώνοντας, δίνοντας σε μια μικρή-μεσαία χώρα κάποιες πληροφορίες που της χρειάζονται, όταν γνωρίζει ότι η Κυβέρνηση αυτής της χώρας στο ανώτατο επίπεδο, όταν ζορίζεται λίγο και προκειμένου και να ρίξει και ένα </w:t>
      </w:r>
      <w:r>
        <w:rPr>
          <w:rFonts w:eastAsia="Times New Roman" w:cs="Times New Roman"/>
          <w:szCs w:val="24"/>
        </w:rPr>
        <w:t>δεύτερο όνομα στη συζήτηση, αποκαλύπτει πηγές της; Αυτά είναι πάρα πολύ σοβαρά ζητήματα ζωτικής σημασίας για τα συμφέροντα της χώρας, για την εξωτερική της πολιτική.</w:t>
      </w:r>
    </w:p>
    <w:p w14:paraId="73D8577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Αύριο καταθέτουμε επίκαιρη ερώτηση προς τον κ. Κοτζιά. Λυπάμαι που μίλησα χωρίς να είναι ε</w:t>
      </w:r>
      <w:r>
        <w:rPr>
          <w:rFonts w:eastAsia="Times New Roman" w:cs="Times New Roman"/>
          <w:szCs w:val="24"/>
        </w:rPr>
        <w:t>δώ, θα ήθελα να είναι εδώ, αλλά σας είπα</w:t>
      </w:r>
      <w:r>
        <w:rPr>
          <w:rFonts w:eastAsia="Times New Roman" w:cs="Times New Roman"/>
          <w:szCs w:val="24"/>
        </w:rPr>
        <w:t>,</w:t>
      </w:r>
      <w:r>
        <w:rPr>
          <w:rFonts w:eastAsia="Times New Roman" w:cs="Times New Roman"/>
          <w:szCs w:val="24"/>
        </w:rPr>
        <w:t xml:space="preserve"> όταν από μακριά κάνεις δεκαπέντε δελτία Τύπου και δηλώσεις υβρίζοντας, δεν μπορούμε παρά να θεωρήσουμε ότι είναι ωσεί παρών. Θα περιμένουμε τις απαντήσεις του. </w:t>
      </w:r>
    </w:p>
    <w:p w14:paraId="73D8578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καταθέτω για τα Πρακτικά τις μεταθέσει</w:t>
      </w:r>
      <w:r>
        <w:rPr>
          <w:rFonts w:eastAsia="Times New Roman" w:cs="Times New Roman"/>
          <w:szCs w:val="24"/>
        </w:rPr>
        <w:t xml:space="preserve">ς. </w:t>
      </w:r>
    </w:p>
    <w:p w14:paraId="73D85781" w14:textId="77777777" w:rsidR="00D41FAB" w:rsidRDefault="001456E4">
      <w:pPr>
        <w:spacing w:line="600" w:lineRule="auto"/>
        <w:ind w:firstLine="720"/>
        <w:jc w:val="both"/>
        <w:rPr>
          <w:rFonts w:eastAsia="Times New Roman" w:cs="Times New Roman"/>
        </w:rPr>
      </w:pPr>
      <w:r>
        <w:rPr>
          <w:rFonts w:eastAsia="Times New Roman" w:cs="Times New Roman"/>
        </w:rPr>
        <w:t>(Στο σημείο αυτό ο Βουλευτής κ. Γεώργιος Κουμουτσάκος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3D85782" w14:textId="77777777" w:rsidR="00D41FAB" w:rsidRDefault="001456E4">
      <w:pPr>
        <w:spacing w:line="600" w:lineRule="auto"/>
        <w:ind w:firstLine="720"/>
        <w:jc w:val="center"/>
        <w:rPr>
          <w:rFonts w:eastAsia="Times New Roman" w:cs="Times New Roman"/>
        </w:rPr>
      </w:pPr>
      <w:r>
        <w:rPr>
          <w:rFonts w:eastAsia="Times New Roman" w:cs="Times New Roman"/>
        </w:rPr>
        <w:lastRenderedPageBreak/>
        <w:t>(Χειροκροτήματα από την πτέρυγα της Ν</w:t>
      </w:r>
      <w:r>
        <w:rPr>
          <w:rFonts w:eastAsia="Times New Roman" w:cs="Times New Roman"/>
        </w:rPr>
        <w:t>έας Δημοκρατίας)</w:t>
      </w:r>
    </w:p>
    <w:p w14:paraId="73D85783" w14:textId="77777777" w:rsidR="00D41FAB" w:rsidRDefault="001456E4">
      <w:pPr>
        <w:spacing w:line="600" w:lineRule="auto"/>
        <w:ind w:firstLine="720"/>
        <w:jc w:val="both"/>
        <w:rPr>
          <w:rFonts w:eastAsia="Times New Roman" w:cs="Times New Roman"/>
        </w:rPr>
      </w:pPr>
      <w:r>
        <w:rPr>
          <w:rFonts w:eastAsia="Times New Roman" w:cs="Times New Roman"/>
          <w:b/>
        </w:rPr>
        <w:t>ΠΡΟΕΔΡΕΥΩΝ (Μάριος Γεωργιάδης):</w:t>
      </w:r>
      <w:r>
        <w:rPr>
          <w:rFonts w:eastAsia="Times New Roman" w:cs="Times New Roman"/>
        </w:rPr>
        <w:t xml:space="preserve"> Ευχαριστώ, κύριε Κουμουτσάκο. </w:t>
      </w:r>
    </w:p>
    <w:p w14:paraId="73D85784" w14:textId="77777777" w:rsidR="00D41FAB" w:rsidRDefault="001456E4">
      <w:pPr>
        <w:spacing w:line="600" w:lineRule="auto"/>
        <w:ind w:firstLine="720"/>
        <w:jc w:val="both"/>
        <w:rPr>
          <w:rFonts w:eastAsia="Times New Roman" w:cs="Times New Roman"/>
        </w:rPr>
      </w:pPr>
      <w:r>
        <w:rPr>
          <w:rFonts w:eastAsia="Times New Roman" w:cs="Times New Roman"/>
          <w:b/>
        </w:rPr>
        <w:t>ΙΩΑΝΝΗΣ ΑΜΑΝΑΤΙΔΗΣ (Υφυπουργός Εξωτερικών):</w:t>
      </w:r>
      <w:r>
        <w:rPr>
          <w:rFonts w:eastAsia="Times New Roman" w:cs="Times New Roman"/>
        </w:rPr>
        <w:t xml:space="preserve"> Κύριε Πρόεδρε, ζητώ τον λόγο. </w:t>
      </w:r>
    </w:p>
    <w:p w14:paraId="73D85785" w14:textId="77777777" w:rsidR="00D41FAB" w:rsidRDefault="001456E4">
      <w:pPr>
        <w:spacing w:line="600" w:lineRule="auto"/>
        <w:ind w:firstLine="720"/>
        <w:jc w:val="both"/>
        <w:rPr>
          <w:rFonts w:eastAsia="Times New Roman" w:cs="Times New Roman"/>
        </w:rPr>
      </w:pPr>
      <w:r>
        <w:rPr>
          <w:rFonts w:eastAsia="Times New Roman" w:cs="Times New Roman"/>
          <w:b/>
        </w:rPr>
        <w:t>ΠΡΟΕΔΡΕΥΩΝ (Μάριος Γεωργιάδης):</w:t>
      </w:r>
      <w:r>
        <w:rPr>
          <w:rFonts w:eastAsia="Times New Roman" w:cs="Times New Roman"/>
        </w:rPr>
        <w:t xml:space="preserve"> Κύριε Υ</w:t>
      </w:r>
      <w:r>
        <w:rPr>
          <w:rFonts w:eastAsia="Times New Roman" w:cs="Times New Roman"/>
        </w:rPr>
        <w:t>φυ</w:t>
      </w:r>
      <w:r>
        <w:rPr>
          <w:rFonts w:eastAsia="Times New Roman" w:cs="Times New Roman"/>
        </w:rPr>
        <w:t>πουργέ, δεν υπάρχει κάτι προσωπικό</w:t>
      </w:r>
      <w:r>
        <w:rPr>
          <w:rFonts w:eastAsia="Times New Roman" w:cs="Times New Roman"/>
        </w:rPr>
        <w:t>,</w:t>
      </w:r>
      <w:r>
        <w:rPr>
          <w:rFonts w:eastAsia="Times New Roman" w:cs="Times New Roman"/>
        </w:rPr>
        <w:t xml:space="preserve"> μη διακόψουμε τώρα τη δι</w:t>
      </w:r>
      <w:r>
        <w:rPr>
          <w:rFonts w:eastAsia="Times New Roman" w:cs="Times New Roman"/>
        </w:rPr>
        <w:t xml:space="preserve">αδικασία. </w:t>
      </w:r>
    </w:p>
    <w:p w14:paraId="73D85786" w14:textId="77777777" w:rsidR="00D41FAB" w:rsidRDefault="001456E4">
      <w:pPr>
        <w:spacing w:line="600" w:lineRule="auto"/>
        <w:ind w:firstLine="720"/>
        <w:jc w:val="both"/>
        <w:rPr>
          <w:rFonts w:eastAsia="Times New Roman" w:cs="Times New Roman"/>
        </w:rPr>
      </w:pPr>
      <w:r>
        <w:rPr>
          <w:rFonts w:eastAsia="Times New Roman" w:cs="Times New Roman"/>
          <w:b/>
        </w:rPr>
        <w:t>ΙΩΑΝΝΗΣ ΑΜΑΝΑΤΙΔΗΣ (Υφυπουργός Εξωτερικών):</w:t>
      </w:r>
      <w:r>
        <w:rPr>
          <w:rFonts w:eastAsia="Times New Roman" w:cs="Times New Roman"/>
        </w:rPr>
        <w:t xml:space="preserve"> Όχι δεν μιλάω για προσωπικό. Κοιτάξτε</w:t>
      </w:r>
      <w:r>
        <w:rPr>
          <w:rFonts w:eastAsia="Times New Roman" w:cs="Times New Roman"/>
        </w:rPr>
        <w:t>,</w:t>
      </w:r>
      <w:r>
        <w:rPr>
          <w:rFonts w:eastAsia="Times New Roman" w:cs="Times New Roman"/>
        </w:rPr>
        <w:t xml:space="preserve"> αν είναι να μετατραπεί η συζήτηση, θέτω ένα θέμα ουσίας γιατί υπάρχει το νομοσχέδιο. Ωστόσο</w:t>
      </w:r>
      <w:r>
        <w:rPr>
          <w:rFonts w:eastAsia="Times New Roman" w:cs="Times New Roman"/>
        </w:rPr>
        <w:t>,</w:t>
      </w:r>
      <w:r>
        <w:rPr>
          <w:rFonts w:eastAsia="Times New Roman" w:cs="Times New Roman"/>
        </w:rPr>
        <w:t xml:space="preserve"> είπαμε για θέματα επικαιρότητας</w:t>
      </w:r>
      <w:r>
        <w:rPr>
          <w:rFonts w:eastAsia="Times New Roman" w:cs="Times New Roman"/>
        </w:rPr>
        <w:t>,</w:t>
      </w:r>
      <w:r>
        <w:rPr>
          <w:rFonts w:eastAsia="Times New Roman" w:cs="Times New Roman"/>
        </w:rPr>
        <w:t xml:space="preserve"> έχει πει ο κ. Κοτζιάς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w:t>
      </w:r>
    </w:p>
    <w:p w14:paraId="73D8578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Είναι αδιαβάθμητο το έγγραφο, κύριε Υ</w:t>
      </w:r>
      <w:r>
        <w:rPr>
          <w:rFonts w:eastAsia="Times New Roman" w:cs="Times New Roman"/>
          <w:szCs w:val="24"/>
        </w:rPr>
        <w:t>φυ</w:t>
      </w:r>
      <w:r>
        <w:rPr>
          <w:rFonts w:eastAsia="Times New Roman" w:cs="Times New Roman"/>
          <w:szCs w:val="24"/>
        </w:rPr>
        <w:t xml:space="preserve">πουργέ, αλλά το περιεχόμενο είναι τόσο σοβαρό σαν </w:t>
      </w:r>
      <w:r>
        <w:rPr>
          <w:rFonts w:eastAsia="Times New Roman" w:cs="Times New Roman"/>
          <w:szCs w:val="24"/>
        </w:rPr>
        <w:t xml:space="preserve">να </w:t>
      </w:r>
      <w:r>
        <w:rPr>
          <w:rFonts w:eastAsia="Times New Roman" w:cs="Times New Roman"/>
          <w:szCs w:val="24"/>
        </w:rPr>
        <w:t>είναι διπλά απόρρητο.</w:t>
      </w:r>
    </w:p>
    <w:p w14:paraId="73D85788" w14:textId="77777777" w:rsidR="00D41FAB" w:rsidRDefault="001456E4">
      <w:pPr>
        <w:spacing w:line="600" w:lineRule="auto"/>
        <w:ind w:firstLine="720"/>
        <w:jc w:val="both"/>
        <w:rPr>
          <w:rFonts w:eastAsia="Times New Roman" w:cs="Times New Roman"/>
        </w:rPr>
      </w:pPr>
      <w:r>
        <w:rPr>
          <w:rFonts w:eastAsia="Times New Roman" w:cs="Times New Roman"/>
          <w:b/>
        </w:rPr>
        <w:lastRenderedPageBreak/>
        <w:t>ΙΩΑΝΝΗΣ ΑΜΑΝΑΤΙΔΗΣ (Υφυπουργός Εξωτερικών):</w:t>
      </w:r>
      <w:r>
        <w:rPr>
          <w:rFonts w:eastAsia="Times New Roman" w:cs="Times New Roman"/>
        </w:rPr>
        <w:t xml:space="preserve"> Όπως και αυτά που είπα για την Ακαδημία είναι αδιαβάθμητα, ότι η ίδια δεν θ</w:t>
      </w:r>
      <w:r>
        <w:rPr>
          <w:rFonts w:eastAsia="Times New Roman" w:cs="Times New Roman"/>
        </w:rPr>
        <w:t>έλει, αλλά δεν είδα αντίδραση ότι η ίδια η Ακαδημία δεν θέλει να εμπλακεί, να πείτε ότι «εντάξει, αφού δεν θέλει, δεν επιμένουμε». Τέλος πάντων.</w:t>
      </w:r>
    </w:p>
    <w:p w14:paraId="73D85789" w14:textId="77777777" w:rsidR="00D41FAB" w:rsidRDefault="001456E4">
      <w:pPr>
        <w:spacing w:line="600" w:lineRule="auto"/>
        <w:ind w:firstLine="720"/>
        <w:jc w:val="both"/>
        <w:rPr>
          <w:rFonts w:eastAsia="Times New Roman" w:cs="Times New Roman"/>
        </w:rPr>
      </w:pPr>
      <w:r>
        <w:rPr>
          <w:rFonts w:eastAsia="Times New Roman" w:cs="Times New Roman"/>
          <w:b/>
        </w:rPr>
        <w:t xml:space="preserve">ΠΡΟΕΔΡΕΥΩΝ (Μάριος Γεωργιάδης): </w:t>
      </w:r>
      <w:proofErr w:type="spellStart"/>
      <w:r>
        <w:rPr>
          <w:rFonts w:eastAsia="Times New Roman" w:cs="Times New Roman"/>
        </w:rPr>
        <w:t>Εκφεύγουμε</w:t>
      </w:r>
      <w:proofErr w:type="spellEnd"/>
      <w:r>
        <w:rPr>
          <w:rFonts w:eastAsia="Times New Roman" w:cs="Times New Roman"/>
        </w:rPr>
        <w:t xml:space="preserve"> της διαδικασίας, όμως.</w:t>
      </w:r>
    </w:p>
    <w:p w14:paraId="73D8578A" w14:textId="77777777" w:rsidR="00D41FAB" w:rsidRDefault="001456E4">
      <w:pPr>
        <w:spacing w:line="600" w:lineRule="auto"/>
        <w:ind w:firstLine="720"/>
        <w:jc w:val="both"/>
        <w:rPr>
          <w:rFonts w:eastAsia="Times New Roman" w:cs="Times New Roman"/>
        </w:rPr>
      </w:pPr>
      <w:r>
        <w:rPr>
          <w:rFonts w:eastAsia="Times New Roman" w:cs="Times New Roman"/>
          <w:b/>
        </w:rPr>
        <w:t>ΙΩΑΝΝΗΣ ΑΜΑΝΑΤΙΔΗΣ (Υφυπουργός Εξωτερικών):</w:t>
      </w:r>
      <w:r>
        <w:rPr>
          <w:rFonts w:eastAsia="Times New Roman" w:cs="Times New Roman"/>
        </w:rPr>
        <w:t xml:space="preserve"> Κ</w:t>
      </w:r>
      <w:r>
        <w:rPr>
          <w:rFonts w:eastAsia="Times New Roman" w:cs="Times New Roman"/>
        </w:rPr>
        <w:t>ύριε Πρόεδρε, έχουμε ένα νομοσχέδιο. Ωραία, υπάρχουν θέματα της επικαιρότητας. Αν, όμως, σε κάθε νομοσχέδιο</w:t>
      </w:r>
      <w:r>
        <w:rPr>
          <w:rFonts w:eastAsia="Times New Roman" w:cs="Times New Roman"/>
        </w:rPr>
        <w:t>,</w:t>
      </w:r>
      <w:r>
        <w:rPr>
          <w:rFonts w:eastAsia="Times New Roman" w:cs="Times New Roman"/>
        </w:rPr>
        <w:t xml:space="preserve"> που έρχεται</w:t>
      </w:r>
      <w:r>
        <w:rPr>
          <w:rFonts w:eastAsia="Times New Roman" w:cs="Times New Roman"/>
        </w:rPr>
        <w:t>,</w:t>
      </w:r>
      <w:r>
        <w:rPr>
          <w:rFonts w:eastAsia="Times New Roman" w:cs="Times New Roman"/>
        </w:rPr>
        <w:t xml:space="preserve"> ξαναγίνεται επανάληψη, είτε γιατί κάποιοι από την </w:t>
      </w:r>
      <w:r>
        <w:rPr>
          <w:rFonts w:eastAsia="Times New Roman" w:cs="Times New Roman"/>
        </w:rPr>
        <w:t>Α</w:t>
      </w:r>
      <w:r>
        <w:rPr>
          <w:rFonts w:eastAsia="Times New Roman" w:cs="Times New Roman"/>
        </w:rPr>
        <w:t xml:space="preserve">ντιπολίτευση είτε και από τη </w:t>
      </w:r>
      <w:r>
        <w:rPr>
          <w:rFonts w:eastAsia="Times New Roman" w:cs="Times New Roman"/>
        </w:rPr>
        <w:t>Σ</w:t>
      </w:r>
      <w:r>
        <w:rPr>
          <w:rFonts w:eastAsia="Times New Roman" w:cs="Times New Roman"/>
        </w:rPr>
        <w:t xml:space="preserve">υμπολίτευση θέλουν να </w:t>
      </w:r>
      <w:proofErr w:type="spellStart"/>
      <w:r>
        <w:rPr>
          <w:rFonts w:eastAsia="Times New Roman" w:cs="Times New Roman"/>
        </w:rPr>
        <w:t>ξαναεπιχειρήσουν</w:t>
      </w:r>
      <w:proofErr w:type="spellEnd"/>
      <w:r>
        <w:rPr>
          <w:rFonts w:eastAsia="Times New Roman" w:cs="Times New Roman"/>
        </w:rPr>
        <w:t xml:space="preserve"> μέσω δηλώσεων </w:t>
      </w:r>
      <w:r>
        <w:rPr>
          <w:rFonts w:eastAsia="Times New Roman" w:cs="Times New Roman"/>
        </w:rPr>
        <w:t>να επαναφέρουν το κλίμα, γιατί δεν άρεσε όταν έγινε η συζήτηση τη Δευτέρα, γι’ αυτά μπορεί να κάνει δηλώσεις κάλλιστα η Αξιωματική Αντιπολίτευση, ό,τι θέλει ο οποιασδήποτε και να τα βγάλει.</w:t>
      </w:r>
    </w:p>
    <w:p w14:paraId="73D8578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Αλλιώς εδώ, όταν συζητάμε, θα πρέπει να γίνει και μ</w:t>
      </w:r>
      <w:r>
        <w:rPr>
          <w:rFonts w:eastAsia="Times New Roman" w:cs="Times New Roman"/>
          <w:szCs w:val="24"/>
        </w:rPr>
        <w:t>ι</w:t>
      </w:r>
      <w:r>
        <w:rPr>
          <w:rFonts w:eastAsia="Times New Roman" w:cs="Times New Roman"/>
          <w:szCs w:val="24"/>
        </w:rPr>
        <w:t>α συζήτηση επί</w:t>
      </w:r>
      <w:r>
        <w:rPr>
          <w:rFonts w:eastAsia="Times New Roman" w:cs="Times New Roman"/>
          <w:szCs w:val="24"/>
        </w:rPr>
        <w:t xml:space="preserve"> της ουσίας. </w:t>
      </w:r>
    </w:p>
    <w:p w14:paraId="73D8578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Είναι ξεκάθαρο, κύριε Υ</w:t>
      </w:r>
      <w:r>
        <w:rPr>
          <w:rFonts w:eastAsia="Times New Roman" w:cs="Times New Roman"/>
          <w:szCs w:val="24"/>
        </w:rPr>
        <w:t>φυ</w:t>
      </w:r>
      <w:r>
        <w:rPr>
          <w:rFonts w:eastAsia="Times New Roman" w:cs="Times New Roman"/>
          <w:szCs w:val="24"/>
        </w:rPr>
        <w:t>πουργέ.</w:t>
      </w:r>
    </w:p>
    <w:p w14:paraId="73D8578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Σκεφθείτε, όμως, να ξανανοίγει ένα μεγάλο πολιτικό ζήτημα. </w:t>
      </w:r>
    </w:p>
    <w:p w14:paraId="73D8578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Εγώ θέλω να απαντήσω το εξής. Δεν μπορεί να γίνει η αντιστροφή της </w:t>
      </w:r>
      <w:r>
        <w:rPr>
          <w:rFonts w:eastAsia="Times New Roman" w:cs="Times New Roman"/>
          <w:szCs w:val="24"/>
        </w:rPr>
        <w:t>πραγματικότητας, όσο και αν επιχειρήσουν. Δε</w:t>
      </w:r>
      <w:r>
        <w:rPr>
          <w:rFonts w:eastAsia="Times New Roman" w:cs="Times New Roman"/>
          <w:szCs w:val="24"/>
        </w:rPr>
        <w:t>ν</w:t>
      </w:r>
      <w:r>
        <w:rPr>
          <w:rFonts w:eastAsia="Times New Roman" w:cs="Times New Roman"/>
          <w:szCs w:val="24"/>
        </w:rPr>
        <w:t xml:space="preserve"> νομίζω ότι αυτή τη στιγμή μπορείτε να το κάνετε σε ανακοίνωση. Μπορώ να λήξω τη συζήτηση, αλλά δε</w:t>
      </w:r>
      <w:r>
        <w:rPr>
          <w:rFonts w:eastAsia="Times New Roman" w:cs="Times New Roman"/>
          <w:szCs w:val="24"/>
        </w:rPr>
        <w:t>ν</w:t>
      </w:r>
      <w:r>
        <w:rPr>
          <w:rFonts w:eastAsia="Times New Roman" w:cs="Times New Roman"/>
          <w:szCs w:val="24"/>
        </w:rPr>
        <w:t xml:space="preserve"> νομίζω ότι είναι σωστό να μιλάτε εσείς για όλα αυτά και εγώ να μην μπορώ. Δεν είναι αυτή η διαδικασία της Βουλή</w:t>
      </w:r>
      <w:r>
        <w:rPr>
          <w:rFonts w:eastAsia="Times New Roman" w:cs="Times New Roman"/>
          <w:szCs w:val="24"/>
        </w:rPr>
        <w:t>ς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w:t>
      </w:r>
    </w:p>
    <w:p w14:paraId="73D8578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Εντάξει, κύριε Υ</w:t>
      </w:r>
      <w:r>
        <w:rPr>
          <w:rFonts w:eastAsia="Times New Roman" w:cs="Times New Roman"/>
          <w:szCs w:val="24"/>
        </w:rPr>
        <w:t>φυ</w:t>
      </w:r>
      <w:r>
        <w:rPr>
          <w:rFonts w:eastAsia="Times New Roman" w:cs="Times New Roman"/>
          <w:szCs w:val="24"/>
        </w:rPr>
        <w:t>πουργέ.</w:t>
      </w:r>
    </w:p>
    <w:p w14:paraId="73D8579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τον λόγο σας παρακαλώ.</w:t>
      </w:r>
    </w:p>
    <w:p w14:paraId="73D8579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Κουμουτσάκο, σας παρακαλώ πολύ, μην ανοίξουμε τώρα διάλογο.</w:t>
      </w:r>
    </w:p>
    <w:p w14:paraId="73D8579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Θα είμαι εξαιρετικά σύντομος και επιγραμματικός, κύριε Πρόεδρε.</w:t>
      </w:r>
    </w:p>
    <w:p w14:paraId="73D8579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Σέβομαι τη δύσκολη θέση </w:t>
      </w:r>
      <w:r>
        <w:rPr>
          <w:rFonts w:eastAsia="Times New Roman" w:cs="Times New Roman"/>
          <w:szCs w:val="24"/>
        </w:rPr>
        <w:t>σ</w:t>
      </w:r>
      <w:r>
        <w:rPr>
          <w:rFonts w:eastAsia="Times New Roman" w:cs="Times New Roman"/>
          <w:szCs w:val="24"/>
        </w:rPr>
        <w:t xml:space="preserve">την οποία έχει έρθει ο κ. Αμανατίδης. </w:t>
      </w:r>
    </w:p>
    <w:p w14:paraId="73D8579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Δεν έχω έρθει σε δύσκολη θέση, αλλά αν το κάνω, αδικείται το </w:t>
      </w:r>
      <w:r>
        <w:rPr>
          <w:rFonts w:eastAsia="Times New Roman" w:cs="Times New Roman"/>
          <w:szCs w:val="24"/>
        </w:rPr>
        <w:t xml:space="preserve">Κοινοβούλιο και το νομοσχέδιο. </w:t>
      </w:r>
    </w:p>
    <w:p w14:paraId="73D8579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έχει να κάνει με το…</w:t>
      </w:r>
    </w:p>
    <w:p w14:paraId="73D8579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δεν το λέω με κακή πίστη. Δεν το λέω ούτε με κακή πίστη, ούτε μειώνοντάς σας. Αυτές οι εξελίξεις τρέχουν και εδώ αν κάποιος δημ</w:t>
      </w:r>
      <w:r>
        <w:rPr>
          <w:rFonts w:eastAsia="Times New Roman" w:cs="Times New Roman"/>
          <w:szCs w:val="24"/>
        </w:rPr>
        <w:t xml:space="preserve">ιουργεί αυτό το ζήτημα είναι οι συνεχείς παρεμβάσεις του Υπουργού Εξωτερικών και με ένα ανοίκειο ύφος. Χωρίς να έχει διαβάσει, χωρίς να έχει αξιολογήσει, επιτίθεται, </w:t>
      </w:r>
      <w:proofErr w:type="spellStart"/>
      <w:r>
        <w:rPr>
          <w:rFonts w:eastAsia="Times New Roman" w:cs="Times New Roman"/>
          <w:szCs w:val="24"/>
        </w:rPr>
        <w:t>ξαναεπιτίθεται</w:t>
      </w:r>
      <w:proofErr w:type="spellEnd"/>
      <w:r>
        <w:rPr>
          <w:rFonts w:eastAsia="Times New Roman" w:cs="Times New Roman"/>
          <w:szCs w:val="24"/>
        </w:rPr>
        <w:t xml:space="preserve"> αλλά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γι’ αυτόν τα αδιαβάθμητα έγγραφα του Υπουργείου του, που εί</w:t>
      </w:r>
      <w:r>
        <w:rPr>
          <w:rFonts w:eastAsia="Times New Roman" w:cs="Times New Roman"/>
          <w:szCs w:val="24"/>
        </w:rPr>
        <w:t xml:space="preserve">ναι πια κοινά σε όλους, κρύβουν πολύ μεγαλύτερη δύναμη και ισχύ απ’ ό,τι προσπαθεί να κρύψει με τα απόρρητα και τα ειδικού χειρισμού. </w:t>
      </w:r>
    </w:p>
    <w:p w14:paraId="73D8579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Είναι ξεκάθαρο. </w:t>
      </w:r>
    </w:p>
    <w:p w14:paraId="73D8579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ΑΜΑΝΑΤΙΔΗΣ (Υφυπουργός Εξωτερικών): </w:t>
      </w:r>
      <w:r>
        <w:rPr>
          <w:rFonts w:eastAsia="Times New Roman" w:cs="Times New Roman"/>
          <w:szCs w:val="24"/>
        </w:rPr>
        <w:t>Αδικείτε το νομοσχέδιο. Αισθ</w:t>
      </w:r>
      <w:r>
        <w:rPr>
          <w:rFonts w:eastAsia="Times New Roman" w:cs="Times New Roman"/>
          <w:szCs w:val="24"/>
        </w:rPr>
        <w:t>άνομαι άσχημα για το νομοσχέδιο.</w:t>
      </w:r>
    </w:p>
    <w:p w14:paraId="73D8579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σας παρακαλώ να λήξει το θέμα εδώ.</w:t>
      </w:r>
    </w:p>
    <w:p w14:paraId="73D8579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Ο κ. Κωνσταντόπουλος έχει τον λόγο.</w:t>
      </w:r>
    </w:p>
    <w:p w14:paraId="73D8579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κυρίες και κύριοι συνάδελφοι, είχαμε επισημάνει και στην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 τη σημαντικότητα του παρόντος νομοσχεδίου, ότι παρά τα λίγα άρθρα που το αποτελούν, είναι τεράστιο ως προς το περιεχόμενό του. Ένα </w:t>
      </w:r>
      <w:r>
        <w:rPr>
          <w:rFonts w:eastAsia="Times New Roman" w:cs="Times New Roman"/>
          <w:szCs w:val="24"/>
        </w:rPr>
        <w:t>ι</w:t>
      </w:r>
      <w:r>
        <w:rPr>
          <w:rFonts w:eastAsia="Times New Roman" w:cs="Times New Roman"/>
          <w:szCs w:val="24"/>
        </w:rPr>
        <w:t>νστιτούτο με μακρά ιστορία, με διεθνή αναγνωσιμότητα και με πλούσιο έργο.</w:t>
      </w:r>
    </w:p>
    <w:p w14:paraId="73D8579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τόσο στην ακρόα</w:t>
      </w:r>
      <w:r>
        <w:rPr>
          <w:rFonts w:eastAsia="Times New Roman" w:cs="Times New Roman"/>
          <w:szCs w:val="24"/>
        </w:rPr>
        <w:t xml:space="preserve">ση των φορέων όσο και στη συζήτηση του νομοσχεδίου στην </w:t>
      </w:r>
      <w:r>
        <w:rPr>
          <w:rFonts w:eastAsia="Times New Roman" w:cs="Times New Roman"/>
          <w:szCs w:val="24"/>
        </w:rPr>
        <w:t>ε</w:t>
      </w:r>
      <w:r>
        <w:rPr>
          <w:rFonts w:eastAsia="Times New Roman" w:cs="Times New Roman"/>
          <w:szCs w:val="24"/>
        </w:rPr>
        <w:t xml:space="preserve">πιτροπή, αλλά και σήμερα στην Ολομέλεια αναδείχθηκε το πολύπλευρο έργο του </w:t>
      </w:r>
      <w:r>
        <w:rPr>
          <w:rFonts w:eastAsia="Times New Roman" w:cs="Times New Roman"/>
          <w:szCs w:val="24"/>
        </w:rPr>
        <w:t>ι</w:t>
      </w:r>
      <w:r>
        <w:rPr>
          <w:rFonts w:eastAsia="Times New Roman" w:cs="Times New Roman"/>
          <w:szCs w:val="24"/>
        </w:rPr>
        <w:t xml:space="preserve">νστιτούτου. Ωστόσο, καταγράφηκε η επιθυμία του Υπουργείου Εξωτερικών να ελέγχει σε όποιον βαθμό μπορεί τη λειτουργία του </w:t>
      </w:r>
      <w:r>
        <w:rPr>
          <w:rFonts w:eastAsia="Times New Roman" w:cs="Times New Roman"/>
          <w:szCs w:val="24"/>
        </w:rPr>
        <w:t>ι</w:t>
      </w:r>
      <w:r>
        <w:rPr>
          <w:rFonts w:eastAsia="Times New Roman" w:cs="Times New Roman"/>
          <w:szCs w:val="24"/>
        </w:rPr>
        <w:t>ν</w:t>
      </w:r>
      <w:r>
        <w:rPr>
          <w:rFonts w:eastAsia="Times New Roman" w:cs="Times New Roman"/>
          <w:szCs w:val="24"/>
        </w:rPr>
        <w:t xml:space="preserve">στιτούτου. </w:t>
      </w:r>
    </w:p>
    <w:p w14:paraId="73D8579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Είναι γεγονός, κύριε Υπουργέ, ότι η απουσία της Ακαδημίας Αθηνών από τα όργανα διοίκησης του </w:t>
      </w:r>
      <w:r>
        <w:rPr>
          <w:rFonts w:eastAsia="Times New Roman" w:cs="Times New Roman"/>
          <w:szCs w:val="24"/>
        </w:rPr>
        <w:t>ι</w:t>
      </w:r>
      <w:r>
        <w:rPr>
          <w:rFonts w:eastAsia="Times New Roman" w:cs="Times New Roman"/>
          <w:szCs w:val="24"/>
        </w:rPr>
        <w:t xml:space="preserve">νστιτούτου γεννά </w:t>
      </w:r>
      <w:r>
        <w:rPr>
          <w:rFonts w:eastAsia="Times New Roman" w:cs="Times New Roman"/>
          <w:szCs w:val="24"/>
        </w:rPr>
        <w:lastRenderedPageBreak/>
        <w:t xml:space="preserve">πολλά ερωτήματα. Διότι με τη συμμετοχή της διασφαλίζεται, κύριε Υπουργέ, το κύρος, καθώς και η διεθνής αναγνώριση του </w:t>
      </w:r>
      <w:r>
        <w:rPr>
          <w:rFonts w:eastAsia="Times New Roman" w:cs="Times New Roman"/>
          <w:szCs w:val="24"/>
        </w:rPr>
        <w:t>ι</w:t>
      </w:r>
      <w:r>
        <w:rPr>
          <w:rFonts w:eastAsia="Times New Roman" w:cs="Times New Roman"/>
          <w:szCs w:val="24"/>
        </w:rPr>
        <w:t>νστιτούτου. Επ</w:t>
      </w:r>
      <w:r>
        <w:rPr>
          <w:rFonts w:eastAsia="Times New Roman" w:cs="Times New Roman"/>
          <w:szCs w:val="24"/>
        </w:rPr>
        <w:t xml:space="preserve">ίσης, κύριε Υπουργέ, ο σκοπός του </w:t>
      </w:r>
      <w:r>
        <w:rPr>
          <w:rFonts w:eastAsia="Times New Roman" w:cs="Times New Roman"/>
          <w:szCs w:val="24"/>
        </w:rPr>
        <w:t>ι</w:t>
      </w:r>
      <w:r>
        <w:rPr>
          <w:rFonts w:eastAsia="Times New Roman" w:cs="Times New Roman"/>
          <w:szCs w:val="24"/>
        </w:rPr>
        <w:t xml:space="preserve">νστιτούτου πρέπει να παραμείνει αμιγώς ερευνητικός, όπως ίσχυε έως σήμερα. </w:t>
      </w:r>
    </w:p>
    <w:p w14:paraId="73D8579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Μια καθαρή θέση, κύριε Υπουργέ, είναι ό,τι ισχύει για τα ερευνητικά κέντρα στη χώρα μας να ισχύσει και για το συγκεκριμένο </w:t>
      </w:r>
      <w:r>
        <w:rPr>
          <w:rFonts w:eastAsia="Times New Roman" w:cs="Times New Roman"/>
          <w:szCs w:val="24"/>
        </w:rPr>
        <w:t>ι</w:t>
      </w:r>
      <w:r>
        <w:rPr>
          <w:rFonts w:eastAsia="Times New Roman" w:cs="Times New Roman"/>
          <w:szCs w:val="24"/>
        </w:rPr>
        <w:t>νστιτούτο. Το συγκεκρ</w:t>
      </w:r>
      <w:r>
        <w:rPr>
          <w:rFonts w:eastAsia="Times New Roman" w:cs="Times New Roman"/>
          <w:szCs w:val="24"/>
        </w:rPr>
        <w:t xml:space="preserve">ιμένο </w:t>
      </w:r>
      <w:r>
        <w:rPr>
          <w:rFonts w:eastAsia="Times New Roman" w:cs="Times New Roman"/>
          <w:szCs w:val="24"/>
        </w:rPr>
        <w:t>ι</w:t>
      </w:r>
      <w:r>
        <w:rPr>
          <w:rFonts w:eastAsia="Times New Roman" w:cs="Times New Roman"/>
          <w:szCs w:val="24"/>
        </w:rPr>
        <w:t>νστιτούτο πρέπει να έχει επιστημονικό και ερευνητικό χαρακτήρα και όχι διπλωματικό και διαχειριστικό ρόλο.</w:t>
      </w:r>
    </w:p>
    <w:p w14:paraId="73D8579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Και έρχομαι στις τροπολογίες που έχουν κατατεθεί. Για την τροπολογία με γενικό αριθμό 1363 και ειδικό 22, οι ρυθμιστικές διατάξεις που </w:t>
      </w:r>
      <w:r>
        <w:rPr>
          <w:rFonts w:eastAsia="Times New Roman" w:cs="Times New Roman"/>
          <w:szCs w:val="24"/>
        </w:rPr>
        <w:t>περιέχει η τροπολογία είναι αναγκαίες. Για την εφαρμογή και συμπλήρωση ατελειών του ν.4422/2017 που έφερε η δική σας Κυβέρνηση, ψηφίζουμε παρών.</w:t>
      </w:r>
    </w:p>
    <w:p w14:paraId="73D857A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Για την τροπολογία με γενικό αριθμό 1364 και ειδικό 23, η τροπολογία επηρεάζει οπωσδήποτε τον προληπτικό έλεγχο</w:t>
      </w:r>
      <w:r>
        <w:rPr>
          <w:rFonts w:eastAsia="Times New Roman" w:cs="Times New Roman"/>
          <w:szCs w:val="24"/>
        </w:rPr>
        <w:t xml:space="preserve"> του Ελεγκτικού Συνεδρίου και σε μερικές περιπτώσεις και τον κατασταλτικό, αφού καθιστά εκ των υστέρων, θα έλεγα, νόμιμες όλες </w:t>
      </w:r>
      <w:r>
        <w:rPr>
          <w:rFonts w:eastAsia="Times New Roman" w:cs="Times New Roman"/>
          <w:szCs w:val="24"/>
        </w:rPr>
        <w:lastRenderedPageBreak/>
        <w:t xml:space="preserve">τις </w:t>
      </w:r>
      <w:proofErr w:type="spellStart"/>
      <w:r>
        <w:rPr>
          <w:rFonts w:eastAsia="Times New Roman" w:cs="Times New Roman"/>
          <w:szCs w:val="24"/>
        </w:rPr>
        <w:t>εκδοθείσες</w:t>
      </w:r>
      <w:proofErr w:type="spellEnd"/>
      <w:r>
        <w:rPr>
          <w:rFonts w:eastAsia="Times New Roman" w:cs="Times New Roman"/>
          <w:szCs w:val="24"/>
        </w:rPr>
        <w:t xml:space="preserve"> ατομικές διοικητικές πράξεις. Αυτή την καταψηφίζουμε.</w:t>
      </w:r>
    </w:p>
    <w:p w14:paraId="73D857A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Για την τροπολογία με γενικό αριθμό 1365 και ειδικό 24, η «Α</w:t>
      </w:r>
      <w:r>
        <w:rPr>
          <w:rFonts w:eastAsia="Times New Roman" w:cs="Times New Roman"/>
          <w:szCs w:val="24"/>
        </w:rPr>
        <w:t xml:space="preserve">ΕΜΥ Α.Ε.» να θυμίσω ότι </w:t>
      </w:r>
      <w:proofErr w:type="spellStart"/>
      <w:r>
        <w:rPr>
          <w:rFonts w:eastAsia="Times New Roman" w:cs="Times New Roman"/>
          <w:szCs w:val="24"/>
        </w:rPr>
        <w:t>πολεμήθηκε</w:t>
      </w:r>
      <w:proofErr w:type="spellEnd"/>
      <w:r>
        <w:rPr>
          <w:rFonts w:eastAsia="Times New Roman" w:cs="Times New Roman"/>
          <w:szCs w:val="24"/>
        </w:rPr>
        <w:t xml:space="preserve"> από τον ΣΥΡΙΖΑ, λέγοντας ότι ιδιωτικοποιούμε την υγεία. Σήμερα, ωστόσο, είναι το βέλτιστο εργαλείο της Κυβέρνησης για να κάνει προσλήψεις στα νοσοκομεία. Διότι σήμερα οι εξαγγελθείσες προσλήψεις θα αναδεικνύονται ανεκτέλε</w:t>
      </w:r>
      <w:r>
        <w:rPr>
          <w:rFonts w:eastAsia="Times New Roman" w:cs="Times New Roman"/>
          <w:szCs w:val="24"/>
        </w:rPr>
        <w:t xml:space="preserve">στες. </w:t>
      </w:r>
    </w:p>
    <w:p w14:paraId="73D857A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προτείνουμε μόνιμες προσλήψεις διά μέσου ΑΣΕΠ. Την καταψηφίζουμε αυτή την τροπολογία. </w:t>
      </w:r>
    </w:p>
    <w:p w14:paraId="73D857A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Με την τροπολογία με γενικό αριθμό 1366 και ειδικό 25 είμαστε αντίθετοι.</w:t>
      </w:r>
    </w:p>
    <w:p w14:paraId="73D857A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κλείνοντας να τονίσω ότι οι νομ</w:t>
      </w:r>
      <w:r>
        <w:rPr>
          <w:rFonts w:eastAsia="Times New Roman" w:cs="Times New Roman"/>
          <w:szCs w:val="24"/>
        </w:rPr>
        <w:t xml:space="preserve">οτεχνικές βελτιώσεις αμβλύνουν, θα έλεγα, μερικώς τις ανησυχίες μας. Δεν τις θεραπεύουν. Και αυτό γιατί έρχονται την τελευταία στιγμή, με αποτέλεσμα να μην τυγχάνουν της ανάλογης επεξεργασίας. </w:t>
      </w:r>
    </w:p>
    <w:p w14:paraId="73D857A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Να τονίσω δε, κύριε Υπουργέ, </w:t>
      </w:r>
      <w:r>
        <w:rPr>
          <w:rFonts w:eastAsia="Times New Roman"/>
          <w:bCs/>
          <w:shd w:val="clear" w:color="auto" w:fill="FFFFFF"/>
        </w:rPr>
        <w:t>ότι</w:t>
      </w:r>
      <w:r>
        <w:rPr>
          <w:rFonts w:eastAsia="Times New Roman" w:cs="Times New Roman"/>
          <w:szCs w:val="24"/>
        </w:rPr>
        <w:t xml:space="preserve"> βασικές μας επισημάνσεις δεν </w:t>
      </w:r>
      <w:r>
        <w:rPr>
          <w:rFonts w:eastAsia="Times New Roman"/>
          <w:bCs/>
        </w:rPr>
        <w:t>έ</w:t>
      </w:r>
      <w:r>
        <w:rPr>
          <w:rFonts w:eastAsia="Times New Roman" w:cs="Times New Roman"/>
          <w:szCs w:val="24"/>
        </w:rPr>
        <w:t xml:space="preserve">γιναν δεκτές. Η απουσία από την πενταμελή επιτροπή </w:t>
      </w:r>
      <w:r>
        <w:rPr>
          <w:rFonts w:eastAsia="Times New Roman" w:cs="Times New Roman"/>
          <w:szCs w:val="24"/>
        </w:rPr>
        <w:lastRenderedPageBreak/>
        <w:t xml:space="preserve">ενός μέλους από τη Ακαδημία Αθηνών, η απουσία του ερευνητικού χαρακτήρα από το </w:t>
      </w:r>
      <w:r>
        <w:rPr>
          <w:rFonts w:eastAsia="Times New Roman" w:cs="Times New Roman"/>
          <w:szCs w:val="24"/>
        </w:rPr>
        <w:t>ι</w:t>
      </w:r>
      <w:r>
        <w:rPr>
          <w:rFonts w:eastAsia="Times New Roman" w:cs="Times New Roman"/>
          <w:szCs w:val="24"/>
        </w:rPr>
        <w:t>νστιτούτο και η μετεξέλιξή του σε διπλωματικό φορέα μ</w:t>
      </w:r>
      <w:r>
        <w:rPr>
          <w:rFonts w:eastAsia="Times New Roman" w:cs="Times New Roman"/>
          <w:szCs w:val="24"/>
        </w:rPr>
        <w:t>ά</w:t>
      </w:r>
      <w:r>
        <w:rPr>
          <w:rFonts w:eastAsia="Times New Roman" w:cs="Times New Roman"/>
          <w:szCs w:val="24"/>
        </w:rPr>
        <w:t xml:space="preserve">ς κάνει να διαφωνούμε κάθετα. </w:t>
      </w:r>
    </w:p>
    <w:p w14:paraId="73D857A6" w14:textId="77777777" w:rsidR="00D41FAB" w:rsidRDefault="001456E4">
      <w:pPr>
        <w:spacing w:line="600" w:lineRule="auto"/>
        <w:ind w:firstLine="720"/>
        <w:jc w:val="both"/>
        <w:rPr>
          <w:rFonts w:eastAsia="Times New Roman"/>
          <w:szCs w:val="24"/>
        </w:rPr>
      </w:pPr>
      <w:r>
        <w:rPr>
          <w:rFonts w:eastAsia="Times New Roman" w:cs="Times New Roman"/>
          <w:szCs w:val="24"/>
        </w:rPr>
        <w:t xml:space="preserve">Επομένως, αν και </w:t>
      </w:r>
      <w:r>
        <w:rPr>
          <w:rFonts w:eastAsia="Times New Roman" w:cs="Times New Roman"/>
          <w:bCs/>
          <w:shd w:val="clear" w:color="auto" w:fill="FFFFFF"/>
        </w:rPr>
        <w:t>υπάρχουν</w:t>
      </w:r>
      <w:r>
        <w:rPr>
          <w:rFonts w:eastAsia="Times New Roman" w:cs="Times New Roman"/>
          <w:szCs w:val="24"/>
        </w:rPr>
        <w:t xml:space="preserve"> </w:t>
      </w:r>
      <w:r>
        <w:rPr>
          <w:rFonts w:eastAsia="Times New Roman"/>
          <w:szCs w:val="24"/>
        </w:rPr>
        <w:t xml:space="preserve">άρθρα </w:t>
      </w:r>
      <w:r>
        <w:rPr>
          <w:rFonts w:eastAsia="Times New Roman"/>
          <w:bCs/>
          <w:shd w:val="clear" w:color="auto" w:fill="FFFFFF"/>
        </w:rPr>
        <w:t>που</w:t>
      </w:r>
      <w:r>
        <w:rPr>
          <w:rFonts w:eastAsia="Times New Roman"/>
          <w:szCs w:val="24"/>
        </w:rPr>
        <w:t xml:space="preserve"> κιν</w:t>
      </w:r>
      <w:r>
        <w:rPr>
          <w:rFonts w:eastAsia="Times New Roman"/>
          <w:szCs w:val="24"/>
        </w:rPr>
        <w:t xml:space="preserve">ούνται στη θετική κατεύθυνση, είμαστε υποχρεωμένοι να καταθέσουμε την επί της αρχής διαφωνία μας.  </w:t>
      </w:r>
    </w:p>
    <w:p w14:paraId="73D857A7" w14:textId="77777777" w:rsidR="00D41FAB" w:rsidRDefault="001456E4">
      <w:pPr>
        <w:spacing w:line="600" w:lineRule="auto"/>
        <w:ind w:firstLine="720"/>
        <w:jc w:val="both"/>
        <w:rPr>
          <w:rFonts w:eastAsia="Times New Roman"/>
          <w:szCs w:val="24"/>
        </w:rPr>
      </w:pPr>
      <w:r>
        <w:rPr>
          <w:rFonts w:eastAsia="Times New Roman"/>
          <w:szCs w:val="24"/>
        </w:rPr>
        <w:t xml:space="preserve">Τέλος, κύριε Υπουργέ, η συναίνεση δεν εξαντλείται στην καλή διάθεση, η οποία, σήμερα θα έλεγα </w:t>
      </w:r>
      <w:r>
        <w:rPr>
          <w:rFonts w:eastAsia="Times New Roman"/>
          <w:bCs/>
          <w:shd w:val="clear" w:color="auto" w:fill="FFFFFF"/>
        </w:rPr>
        <w:t>ότι</w:t>
      </w:r>
      <w:r>
        <w:rPr>
          <w:rFonts w:eastAsia="Times New Roman"/>
          <w:szCs w:val="24"/>
        </w:rPr>
        <w:t xml:space="preserve"> ήταν εμφανής από όλες τις πτέρυγες της </w:t>
      </w:r>
      <w:r>
        <w:rPr>
          <w:rFonts w:eastAsia="Times New Roman"/>
          <w:bCs/>
        </w:rPr>
        <w:t>Βουλή</w:t>
      </w:r>
      <w:r>
        <w:rPr>
          <w:rFonts w:eastAsia="Times New Roman"/>
          <w:szCs w:val="24"/>
        </w:rPr>
        <w:t xml:space="preserve">ς. </w:t>
      </w:r>
      <w:r>
        <w:rPr>
          <w:rFonts w:eastAsia="Times New Roman"/>
        </w:rPr>
        <w:t>Πρέπει</w:t>
      </w:r>
      <w:r>
        <w:rPr>
          <w:rFonts w:eastAsia="Times New Roman"/>
          <w:szCs w:val="24"/>
        </w:rPr>
        <w:t xml:space="preserve"> να α</w:t>
      </w:r>
      <w:r>
        <w:rPr>
          <w:rFonts w:eastAsia="Times New Roman"/>
          <w:szCs w:val="24"/>
        </w:rPr>
        <w:t xml:space="preserve">ποτυπώνονται με σαφήνεια και </w:t>
      </w:r>
      <w:r>
        <w:rPr>
          <w:rFonts w:eastAsia="Times New Roman"/>
          <w:bCs/>
          <w:shd w:val="clear" w:color="auto" w:fill="FFFFFF"/>
        </w:rPr>
        <w:t>συγκεκριμένες</w:t>
      </w:r>
      <w:r>
        <w:rPr>
          <w:rFonts w:eastAsia="Times New Roman"/>
          <w:szCs w:val="24"/>
        </w:rPr>
        <w:t xml:space="preserve"> δεσμεύσεις από τον συντάκτη του νόμου στο σώμα του νομοσχεδίου. </w:t>
      </w:r>
    </w:p>
    <w:p w14:paraId="73D857A8" w14:textId="77777777" w:rsidR="00D41FAB" w:rsidRDefault="001456E4">
      <w:pPr>
        <w:spacing w:line="600" w:lineRule="auto"/>
        <w:ind w:firstLine="720"/>
        <w:jc w:val="both"/>
        <w:rPr>
          <w:rFonts w:eastAsia="Times New Roman"/>
          <w:szCs w:val="24"/>
        </w:rPr>
      </w:pPr>
      <w:r>
        <w:rPr>
          <w:rFonts w:eastAsia="Times New Roman"/>
          <w:szCs w:val="24"/>
        </w:rPr>
        <w:t xml:space="preserve">Σας ευχαριστώ. </w:t>
      </w:r>
    </w:p>
    <w:p w14:paraId="73D857A9" w14:textId="77777777" w:rsidR="00D41FAB" w:rsidRDefault="001456E4">
      <w:pPr>
        <w:spacing w:line="600" w:lineRule="auto"/>
        <w:ind w:firstLine="720"/>
        <w:jc w:val="both"/>
        <w:rPr>
          <w:rFonts w:eastAsia="Times New Roman" w:cs="Times New Roman"/>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73D857AA" w14:textId="77777777" w:rsidR="00D41FAB" w:rsidRDefault="001456E4">
      <w:pPr>
        <w:spacing w:line="600" w:lineRule="auto"/>
        <w:ind w:firstLine="720"/>
        <w:jc w:val="both"/>
        <w:rPr>
          <w:rFonts w:eastAsia="Times New Roman"/>
          <w:bCs/>
          <w:shd w:val="clear" w:color="auto" w:fill="FFFFFF"/>
        </w:rPr>
      </w:pPr>
      <w:r>
        <w:rPr>
          <w:rFonts w:eastAsia="Times New Roman"/>
          <w:b/>
          <w:bCs/>
          <w:shd w:val="clear" w:color="auto" w:fill="FFFFFF"/>
        </w:rPr>
        <w:t>ΠΡΟΕΔΡΕ</w:t>
      </w:r>
      <w:r>
        <w:rPr>
          <w:rFonts w:eastAsia="Times New Roman"/>
          <w:b/>
          <w:bCs/>
          <w:shd w:val="clear" w:color="auto" w:fill="FFFFFF"/>
          <w:lang w:val="en-US"/>
        </w:rPr>
        <w:t>Y</w:t>
      </w:r>
      <w:r>
        <w:rPr>
          <w:rFonts w:eastAsia="Times New Roman"/>
          <w:b/>
          <w:bCs/>
          <w:shd w:val="clear" w:color="auto" w:fill="FFFFFF"/>
        </w:rPr>
        <w:t xml:space="preserve">ΩΝ (Μάριος Γεωργιάδης): </w:t>
      </w:r>
      <w:r>
        <w:rPr>
          <w:rFonts w:eastAsia="Times New Roman"/>
          <w:bCs/>
          <w:shd w:val="clear" w:color="auto" w:fill="FFFFFF"/>
        </w:rPr>
        <w:t xml:space="preserve">Ευχαριστούμε τον κ. </w:t>
      </w:r>
      <w:proofErr w:type="spellStart"/>
      <w:r>
        <w:rPr>
          <w:rFonts w:eastAsia="Times New Roman"/>
          <w:bCs/>
          <w:shd w:val="clear" w:color="auto" w:fill="FFFFFF"/>
        </w:rPr>
        <w:t>Κωσταντόπουλο</w:t>
      </w:r>
      <w:proofErr w:type="spellEnd"/>
      <w:r>
        <w:rPr>
          <w:rFonts w:eastAsia="Times New Roman"/>
          <w:bCs/>
          <w:shd w:val="clear" w:color="auto" w:fill="FFFFFF"/>
        </w:rPr>
        <w:t xml:space="preserve"> και για την οικονομία στον χρόνο. </w:t>
      </w:r>
    </w:p>
    <w:p w14:paraId="73D857AB"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Ελάτε, κύριε Γρέγο, έχετε τον λόγο για πέντε λεπτά κι εσείς. </w:t>
      </w:r>
    </w:p>
    <w:p w14:paraId="73D857AC" w14:textId="77777777" w:rsidR="00D41FAB" w:rsidRDefault="001456E4">
      <w:pPr>
        <w:spacing w:line="600" w:lineRule="auto"/>
        <w:ind w:firstLine="720"/>
        <w:jc w:val="both"/>
        <w:rPr>
          <w:rFonts w:eastAsia="Times New Roman"/>
          <w:bCs/>
          <w:shd w:val="clear" w:color="auto" w:fill="FFFFFF"/>
        </w:rPr>
      </w:pPr>
      <w:r>
        <w:rPr>
          <w:rFonts w:eastAsia="Times New Roman"/>
          <w:b/>
          <w:bCs/>
          <w:shd w:val="clear" w:color="auto" w:fill="FFFFFF"/>
        </w:rPr>
        <w:t>ΑΝΤΩΝΙΟΣ ΓΡΕΓΟΣ:</w:t>
      </w:r>
      <w:r>
        <w:rPr>
          <w:rFonts w:eastAsia="Times New Roman"/>
          <w:bCs/>
          <w:shd w:val="clear" w:color="auto" w:fill="FFFFFF"/>
        </w:rPr>
        <w:t xml:space="preserve"> Ευχαριστώ, κύριε Πρόεδρε.  </w:t>
      </w:r>
    </w:p>
    <w:p w14:paraId="73D857AD"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lastRenderedPageBreak/>
        <w:t>Πρόκειται για ένα νομοσχέδιο που αλλιώς ξεκίνησε και αλλιώς κατέληξε τελικά. Έγι</w:t>
      </w:r>
      <w:r>
        <w:rPr>
          <w:rFonts w:eastAsia="Times New Roman"/>
          <w:bCs/>
          <w:shd w:val="clear" w:color="auto" w:fill="FFFFFF"/>
        </w:rPr>
        <w:t>ναν βέβαια κάποιες νομοτεχνικές βελτιώσεις, τις οποίες λάβαμε υπ</w:t>
      </w:r>
      <w:r>
        <w:rPr>
          <w:rFonts w:eastAsia="Times New Roman"/>
          <w:bCs/>
          <w:shd w:val="clear" w:color="auto" w:fill="FFFFFF"/>
        </w:rPr>
        <w:t xml:space="preserve">’ </w:t>
      </w:r>
      <w:proofErr w:type="spellStart"/>
      <w:r>
        <w:rPr>
          <w:rFonts w:eastAsia="Times New Roman"/>
          <w:bCs/>
          <w:shd w:val="clear" w:color="auto" w:fill="FFFFFF"/>
        </w:rPr>
        <w:t>όψιν</w:t>
      </w:r>
      <w:proofErr w:type="spellEnd"/>
      <w:r>
        <w:rPr>
          <w:rFonts w:eastAsia="Times New Roman"/>
          <w:bCs/>
          <w:shd w:val="clear" w:color="auto" w:fill="FFFFFF"/>
        </w:rPr>
        <w:t xml:space="preserve"> και είχαμε</w:t>
      </w:r>
      <w:r>
        <w:rPr>
          <w:rFonts w:eastAsia="Times New Roman"/>
          <w:bCs/>
          <w:shd w:val="clear" w:color="auto" w:fill="FFFFFF"/>
        </w:rPr>
        <w:t>,</w:t>
      </w:r>
      <w:r>
        <w:rPr>
          <w:rFonts w:eastAsia="Times New Roman"/>
          <w:bCs/>
          <w:shd w:val="clear" w:color="auto" w:fill="FFFFFF"/>
        </w:rPr>
        <w:t xml:space="preserve"> πραγματικά</w:t>
      </w:r>
      <w:r>
        <w:rPr>
          <w:rFonts w:eastAsia="Times New Roman"/>
          <w:bCs/>
          <w:shd w:val="clear" w:color="auto" w:fill="FFFFFF"/>
        </w:rPr>
        <w:t>,</w:t>
      </w:r>
      <w:r>
        <w:rPr>
          <w:rFonts w:eastAsia="Times New Roman"/>
          <w:bCs/>
          <w:shd w:val="clear" w:color="auto" w:fill="FFFFFF"/>
        </w:rPr>
        <w:t xml:space="preserve"> όλη την καλή πρόθεση να ψηφίσουμε θετικά κάποια άρθρα. </w:t>
      </w:r>
    </w:p>
    <w:p w14:paraId="73D857AE"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Αναφέρθηκε ο Κοινοβουλευτικός Εκπρόσωπος της Χρυσής Αυγής, ο κ. Ηλιόπουλος, στα θέματα της τρέχουσας επικ</w:t>
      </w:r>
      <w:r>
        <w:rPr>
          <w:rFonts w:eastAsia="Times New Roman"/>
          <w:bCs/>
          <w:shd w:val="clear" w:color="auto" w:fill="FFFFFF"/>
        </w:rPr>
        <w:t xml:space="preserve">αιρότητας. Οπότε, εγώ θα αναφερθώ μόνο στις τροπολογίες. </w:t>
      </w:r>
    </w:p>
    <w:p w14:paraId="73D857AF"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Καταψηφίζουμε την τροπολογία 1319. Εδώ επεκτείνεται κατά πολύ το πεδίο δικαιοδοσιών του Υπουργείου Παιδείας. Με την παρούσα -άσχετη με το περιεχόμενο του νομοσχεδίου- τροπολογία εξουσιοδοτείται ο Υπ</w:t>
      </w:r>
      <w:r>
        <w:rPr>
          <w:rFonts w:eastAsia="Times New Roman"/>
          <w:bCs/>
          <w:shd w:val="clear" w:color="auto" w:fill="FFFFFF"/>
        </w:rPr>
        <w:t xml:space="preserve">ουργός να καθορίζει καθήκοντα εκπαιδευτικών, όχι μόνο των σχολικών μονάδων ειδικής αγωγής και των κέντρων </w:t>
      </w:r>
      <w:proofErr w:type="spellStart"/>
      <w:r>
        <w:rPr>
          <w:rFonts w:eastAsia="Times New Roman"/>
          <w:bCs/>
          <w:shd w:val="clear" w:color="auto" w:fill="FFFFFF"/>
        </w:rPr>
        <w:t>διαφοροδιαγνώσεως</w:t>
      </w:r>
      <w:proofErr w:type="spellEnd"/>
      <w:r>
        <w:rPr>
          <w:rFonts w:eastAsia="Times New Roman"/>
          <w:bCs/>
          <w:shd w:val="clear" w:color="auto" w:fill="FFFFFF"/>
        </w:rPr>
        <w:t xml:space="preserve">, αλλά και των ειδικών εκπαιδευτικών που υπηρετούν στα σχολεία πρωτοβάθμιας και δευτεροβάθμιας γενικής ή επαγγελματικής εκπαίδευσης. </w:t>
      </w:r>
    </w:p>
    <w:p w14:paraId="73D857B0"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Πάλι με τροπολογία που δεν έχει ουδεμία σχέση με το νομοσχέδιο επιχειρεί η Κυβέρνηση να διευρύνει το φάσμα εξουσιοδοτήσεων του Υπουργού Παιδείας, ο οποίος, μέσω του θεσμικού του οχήματος, πρωταγωνιστεί σε όλες τις μεθοδεύσεις που αντανακλούν παρωχημένες κ</w:t>
      </w:r>
      <w:r>
        <w:rPr>
          <w:rFonts w:eastAsia="Times New Roman"/>
          <w:bCs/>
          <w:shd w:val="clear" w:color="auto" w:fill="FFFFFF"/>
        </w:rPr>
        <w:t xml:space="preserve">αταβολές. </w:t>
      </w:r>
    </w:p>
    <w:p w14:paraId="73D857B1"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lastRenderedPageBreak/>
        <w:t>Στην τροπολογία 1362 περί παρατάσεως της θητείας οργάνων των ΤΕΙ Αθήνας και Πειραιά ψηφίζουμε «</w:t>
      </w:r>
      <w:r>
        <w:rPr>
          <w:rFonts w:eastAsia="Times New Roman"/>
          <w:bCs/>
          <w:shd w:val="clear" w:color="auto" w:fill="FFFFFF"/>
        </w:rPr>
        <w:t>παρών</w:t>
      </w:r>
      <w:r>
        <w:rPr>
          <w:rFonts w:eastAsia="Times New Roman"/>
          <w:bCs/>
          <w:shd w:val="clear" w:color="auto" w:fill="FFFFFF"/>
        </w:rPr>
        <w:t>». Πρόκειται για τις θητείες οργάνων διοικήσεως που παρατάθηκαν έως την 30</w:t>
      </w:r>
      <w:r>
        <w:rPr>
          <w:rFonts w:eastAsia="Times New Roman"/>
          <w:bCs/>
          <w:shd w:val="clear" w:color="auto" w:fill="FFFFFF"/>
          <w:vertAlign w:val="superscript"/>
        </w:rPr>
        <w:t>η</w:t>
      </w:r>
      <w:r>
        <w:rPr>
          <w:rFonts w:eastAsia="Times New Roman"/>
          <w:bCs/>
          <w:shd w:val="clear" w:color="auto" w:fill="FFFFFF"/>
        </w:rPr>
        <w:t xml:space="preserve"> Νοέμβρη του 2017 και με την τροπολογία αυτή παρατείνονται έως την 31</w:t>
      </w:r>
      <w:r>
        <w:rPr>
          <w:rFonts w:eastAsia="Times New Roman"/>
          <w:bCs/>
          <w:shd w:val="clear" w:color="auto" w:fill="FFFFFF"/>
          <w:vertAlign w:val="superscript"/>
        </w:rPr>
        <w:t>η</w:t>
      </w:r>
      <w:r>
        <w:rPr>
          <w:rFonts w:eastAsia="Times New Roman"/>
          <w:bCs/>
          <w:shd w:val="clear" w:color="auto" w:fill="FFFFFF"/>
        </w:rPr>
        <w:t xml:space="preserve"> Ιανουαρίου του 2018, με τη δέσμευση ότι θα προηγηθεί νομοσχέδιο. Με άλλα λόγια, μια ακριβώς μέρα πριν, πάλι με τροπολογία που κατετέθη αργά το βράδυ, προτίθεται η Κυβέρνηση να επιλύσει με μια ακόμη παράταση το ζήτημα της θητείας. </w:t>
      </w:r>
    </w:p>
    <w:p w14:paraId="73D857B2"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Στην τροπολογία 1363 ψηφ</w:t>
      </w:r>
      <w:r>
        <w:rPr>
          <w:rFonts w:eastAsia="Times New Roman"/>
          <w:bCs/>
          <w:shd w:val="clear" w:color="auto" w:fill="FFFFFF"/>
        </w:rPr>
        <w:t>ίζουμε επίσης «</w:t>
      </w:r>
      <w:r>
        <w:rPr>
          <w:rFonts w:eastAsia="Times New Roman"/>
          <w:bCs/>
          <w:shd w:val="clear" w:color="auto" w:fill="FFFFFF"/>
        </w:rPr>
        <w:t>παρών</w:t>
      </w:r>
      <w:r>
        <w:rPr>
          <w:rFonts w:eastAsia="Times New Roman"/>
          <w:bCs/>
          <w:shd w:val="clear" w:color="auto" w:fill="FFFFFF"/>
        </w:rPr>
        <w:t xml:space="preserve">». Βέβαια, είναι μια άσχετη τροπολογία. Ρυθμίζονται θέματα αρμοδιότητας του Υπουργείου Εθνικής Άμυνας. Εδώ, στο άρθρο 1 της τροπολογίας προστίθεται στον ν.4472/2017 διάταξη, σύμφωνα με την οποία </w:t>
      </w:r>
      <w:r>
        <w:rPr>
          <w:rFonts w:eastAsia="Times New Roman"/>
          <w:bCs/>
          <w:shd w:val="clear" w:color="auto" w:fill="FFFFFF"/>
        </w:rPr>
        <w:t xml:space="preserve">με κοινή υπουργική απόφαση </w:t>
      </w:r>
      <w:r>
        <w:rPr>
          <w:rFonts w:eastAsia="Times New Roman"/>
          <w:bCs/>
          <w:shd w:val="clear" w:color="auto" w:fill="FFFFFF"/>
        </w:rPr>
        <w:t>καθορίζεται το</w:t>
      </w:r>
      <w:r>
        <w:rPr>
          <w:rFonts w:eastAsia="Times New Roman"/>
          <w:bCs/>
          <w:shd w:val="clear" w:color="auto" w:fill="FFFFFF"/>
        </w:rPr>
        <w:t xml:space="preserve"> ύψος των εισφορών και κρατήσεων υπέρ των μετοχικών ταμείων. Πρόκειται, δηλαδή, για τις κρατήσεις των μετοχικών ταμείων, ενώ δεν θέτει θέμα για τα εφάπαξ. Επίσης, -πολύ σημαντικό- δεν έχει συμπεριληφθεί το Ταμείο Αρωγής του Λιμενικού Σώματος. Αφήνει, δηλαδ</w:t>
      </w:r>
      <w:r>
        <w:rPr>
          <w:rFonts w:eastAsia="Times New Roman"/>
          <w:bCs/>
          <w:shd w:val="clear" w:color="auto" w:fill="FFFFFF"/>
        </w:rPr>
        <w:t xml:space="preserve">ή, εν ολίγοις </w:t>
      </w:r>
      <w:r>
        <w:rPr>
          <w:rFonts w:eastAsia="Times New Roman"/>
          <w:bCs/>
          <w:shd w:val="clear" w:color="auto" w:fill="FFFFFF"/>
        </w:rPr>
        <w:t xml:space="preserve">στις κοινές υπουργικές αποφάσεις </w:t>
      </w:r>
      <w:r>
        <w:rPr>
          <w:rFonts w:eastAsia="Times New Roman"/>
          <w:bCs/>
          <w:shd w:val="clear" w:color="auto" w:fill="FFFFFF"/>
        </w:rPr>
        <w:t xml:space="preserve">το μέλλον των κρατήσεων. </w:t>
      </w:r>
    </w:p>
    <w:p w14:paraId="73D857B3"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lastRenderedPageBreak/>
        <w:t>Οι διαφαινόμενες ευεργετικές διατάξεις, όπως η αύξηση του ύψους της εφάπαξ χρηματικής αρωγής κατ’ έτος από τα 972 ευρώ στα 1.000 ευρώ και από τα 1.944 ευρώ στα 2.000 ευρώ δεν πρέπει ν</w:t>
      </w:r>
      <w:r>
        <w:rPr>
          <w:rFonts w:eastAsia="Times New Roman"/>
          <w:bCs/>
          <w:shd w:val="clear" w:color="auto" w:fill="FFFFFF"/>
        </w:rPr>
        <w:t xml:space="preserve">α μας παρασύρει. </w:t>
      </w:r>
    </w:p>
    <w:p w14:paraId="73D857B4"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η πρόβλεψη ότι δεν θα αναζητηθούν επιστροφές κρατήσεων αποτελεί εικονικό πλεονέκτημα, αν όχι εμπαιγμό. Αυτό έλειπε, να ζητηθούν έναντι των </w:t>
      </w:r>
      <w:proofErr w:type="spellStart"/>
      <w:r>
        <w:rPr>
          <w:rFonts w:eastAsia="Times New Roman"/>
          <w:bCs/>
          <w:shd w:val="clear" w:color="auto" w:fill="FFFFFF"/>
        </w:rPr>
        <w:t>λαβόντων</w:t>
      </w:r>
      <w:proofErr w:type="spellEnd"/>
      <w:r>
        <w:rPr>
          <w:rFonts w:eastAsia="Times New Roman"/>
          <w:bCs/>
          <w:shd w:val="clear" w:color="auto" w:fill="FFFFFF"/>
        </w:rPr>
        <w:t>. Γενικώς, είναι μια αόριστη διάταξη, χωρίς να φαίνεται να εξυπηρετεί κάποιο συγκεκ</w:t>
      </w:r>
      <w:r>
        <w:rPr>
          <w:rFonts w:eastAsia="Times New Roman"/>
          <w:bCs/>
          <w:shd w:val="clear" w:color="auto" w:fill="FFFFFF"/>
        </w:rPr>
        <w:t xml:space="preserve">ριμένο στόχο. </w:t>
      </w:r>
    </w:p>
    <w:p w14:paraId="73D857B5" w14:textId="77777777" w:rsidR="00D41FAB" w:rsidRDefault="001456E4">
      <w:pPr>
        <w:spacing w:line="600" w:lineRule="auto"/>
        <w:ind w:firstLine="720"/>
        <w:jc w:val="both"/>
        <w:rPr>
          <w:rFonts w:eastAsia="Times New Roman"/>
          <w:bCs/>
          <w:shd w:val="clear" w:color="auto" w:fill="FFFFFF"/>
        </w:rPr>
      </w:pPr>
      <w:r>
        <w:rPr>
          <w:rFonts w:eastAsia="Times New Roman"/>
          <w:bCs/>
          <w:shd w:val="clear" w:color="auto" w:fill="FFFFFF"/>
        </w:rPr>
        <w:t>Καταψηφίζουμε την τροπολογία με αριθμό 1364. Χωρίς να έχει τεθεί σε δημόσια διαβούλευση, επιχειρείται να νομιμοποιηθούν και έτσι να παρ</w:t>
      </w:r>
      <w:r>
        <w:rPr>
          <w:rFonts w:eastAsia="Times New Roman"/>
          <w:bCs/>
          <w:shd w:val="clear" w:color="auto" w:fill="FFFFFF"/>
        </w:rPr>
        <w:t>αγ</w:t>
      </w:r>
      <w:r>
        <w:rPr>
          <w:rFonts w:eastAsia="Times New Roman"/>
          <w:bCs/>
          <w:shd w:val="clear" w:color="auto" w:fill="FFFFFF"/>
        </w:rPr>
        <w:t>ά</w:t>
      </w:r>
      <w:r>
        <w:rPr>
          <w:rFonts w:eastAsia="Times New Roman"/>
          <w:bCs/>
          <w:shd w:val="clear" w:color="auto" w:fill="FFFFFF"/>
        </w:rPr>
        <w:t>γ</w:t>
      </w:r>
      <w:r>
        <w:rPr>
          <w:rFonts w:eastAsia="Times New Roman"/>
          <w:bCs/>
          <w:shd w:val="clear" w:color="auto" w:fill="FFFFFF"/>
        </w:rPr>
        <w:t>ουν τις έννομες συνέπειές τους οι ατομικές διοικητικές πράξεις των συμβάσεων του Υπουργείου Υποδομών, που συνέχισαν, χωρίς να έχει διενεργηθεί έλεγχος νομιμότητας από το Ελεγκτικό Συνέδριο. Πάλι με άσχετη τροπολογία, που άπτεται της αρμοδιότητας του Υπουργ</w:t>
      </w:r>
      <w:r>
        <w:rPr>
          <w:rFonts w:eastAsia="Times New Roman"/>
          <w:bCs/>
          <w:shd w:val="clear" w:color="auto" w:fill="FFFFFF"/>
        </w:rPr>
        <w:t xml:space="preserve">είου Μεταφορών, επιχειρείται στα γρήγορα να διευθετηθούν και να θεραπευθεί η έλλειψη ελέγχου νομιμότητας, που έπρεπε να διενεργηθεί πριν από τη σύναψή τους. </w:t>
      </w:r>
    </w:p>
    <w:p w14:paraId="73D857B6" w14:textId="77777777" w:rsidR="00D41FAB" w:rsidRDefault="001456E4">
      <w:pPr>
        <w:spacing w:line="600" w:lineRule="auto"/>
        <w:ind w:firstLine="720"/>
        <w:jc w:val="both"/>
        <w:rPr>
          <w:rFonts w:eastAsia="Times New Roman" w:cs="Times New Roman"/>
          <w:szCs w:val="24"/>
        </w:rPr>
      </w:pPr>
      <w:r>
        <w:rPr>
          <w:rFonts w:eastAsia="Times New Roman"/>
          <w:bCs/>
          <w:shd w:val="clear" w:color="auto" w:fill="FFFFFF"/>
        </w:rPr>
        <w:lastRenderedPageBreak/>
        <w:t>Ψηφίζουμε «</w:t>
      </w:r>
      <w:r>
        <w:rPr>
          <w:rFonts w:eastAsia="Times New Roman"/>
          <w:bCs/>
          <w:shd w:val="clear" w:color="auto" w:fill="FFFFFF"/>
        </w:rPr>
        <w:t>παρών</w:t>
      </w:r>
      <w:r>
        <w:rPr>
          <w:rFonts w:eastAsia="Times New Roman"/>
          <w:bCs/>
          <w:shd w:val="clear" w:color="auto" w:fill="FFFFFF"/>
        </w:rPr>
        <w:t xml:space="preserve">» στην τροπολογία 1365. Αν και αντιλαμβανόμαστε την ανάγκη καλύψεως των κενών και </w:t>
      </w:r>
      <w:r>
        <w:rPr>
          <w:rFonts w:eastAsia="Times New Roman"/>
          <w:bCs/>
          <w:shd w:val="clear" w:color="auto" w:fill="FFFFFF"/>
        </w:rPr>
        <w:t xml:space="preserve">την ανάγκη στελεχώσεως των θέσεων του Νοσοκομείου Θήρας, εντούτοις δεν μπορούμε να συμφωνήσουμε με την παρούσα τροπολογία, καθώς υπεισέρχεται η ΑΕΜΥ, για να διευθετήσει ζητήματα του χώρου υγείας. </w:t>
      </w:r>
    </w:p>
    <w:p w14:paraId="73D857B7"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Η ΑΕΜΥ αποτελεί ανώνυμη εταιρεία. Έτσι, καθίσταται εύλογη η</w:t>
      </w:r>
      <w:r>
        <w:rPr>
          <w:rFonts w:eastAsia="Times New Roman" w:cs="Times New Roman"/>
          <w:szCs w:val="24"/>
        </w:rPr>
        <w:t xml:space="preserve"> απορία μας περί του τρόπου προασπίσεως της εύρυθμης λειτουργίας του δημοσίου χαρακτήρα της υγείας. Πώς είναι δυνατόν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υπεραμύνεστε του δημόσιου χαρακτήρα των παροχών υγείας, όταν εμφιλοχωρεί μια ανώνυμη εταιρεία με κεφάλαια κ.λ</w:t>
      </w:r>
      <w:r>
        <w:rPr>
          <w:rFonts w:eastAsia="Times New Roman" w:cs="Times New Roman"/>
          <w:szCs w:val="24"/>
        </w:rPr>
        <w:t>π</w:t>
      </w:r>
      <w:r>
        <w:rPr>
          <w:rFonts w:eastAsia="Times New Roman" w:cs="Times New Roman"/>
          <w:szCs w:val="24"/>
        </w:rPr>
        <w:t xml:space="preserve">.; </w:t>
      </w:r>
    </w:p>
    <w:p w14:paraId="73D857B8"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Ένας άλλος λ</w:t>
      </w:r>
      <w:r>
        <w:rPr>
          <w:rFonts w:eastAsia="Times New Roman" w:cs="Times New Roman"/>
          <w:szCs w:val="24"/>
        </w:rPr>
        <w:t xml:space="preserve">όγος για τον οποίο δεν υπερψηφίζουμε την τροπολογία είναι ότι το ΑΣΕΠ δεν έχει καθοριστικό ρόλο παρά μόνο εγκρίνει. Άρα ο ρόλος του είναι καθαρά τυπικός και διακοσμητικός. Εδώ να πούμε ότι έχουμε καταθέσει και σχετική ερώτηση στον αρμόδιο Υπουργό. Την έχω </w:t>
      </w:r>
      <w:r>
        <w:rPr>
          <w:rFonts w:eastAsia="Times New Roman" w:cs="Times New Roman"/>
          <w:szCs w:val="24"/>
        </w:rPr>
        <w:t xml:space="preserve">καταθέσει εγώ ο ίδιος στις 25 Ιουνίου 2017. Φυσικά, δεν πήραμε απάντηση από τον αρμόδιο Υπουργό, κάτι που προσβάλλει και τους κατοίκους του νησιού. </w:t>
      </w:r>
    </w:p>
    <w:p w14:paraId="73D857B9"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Στη</w:t>
      </w:r>
      <w:r>
        <w:rPr>
          <w:rFonts w:eastAsia="Times New Roman" w:cs="Times New Roman"/>
          <w:szCs w:val="24"/>
        </w:rPr>
        <w:t>ν</w:t>
      </w:r>
      <w:r>
        <w:rPr>
          <w:rFonts w:eastAsia="Times New Roman" w:cs="Times New Roman"/>
          <w:szCs w:val="24"/>
        </w:rPr>
        <w:t xml:space="preserve"> τροπολογία με γενικό αριθμό 1366 ψηφίζουμε «</w:t>
      </w:r>
      <w:r>
        <w:rPr>
          <w:rFonts w:eastAsia="Times New Roman" w:cs="Times New Roman"/>
          <w:szCs w:val="24"/>
        </w:rPr>
        <w:t>παρών</w:t>
      </w:r>
      <w:r>
        <w:rPr>
          <w:rFonts w:eastAsia="Times New Roman" w:cs="Times New Roman"/>
          <w:szCs w:val="24"/>
        </w:rPr>
        <w:t>». Επιδιώκεται να ρυθμιστεί εκ του προχείρου με τροπο</w:t>
      </w:r>
      <w:r>
        <w:rPr>
          <w:rFonts w:eastAsia="Times New Roman" w:cs="Times New Roman"/>
          <w:szCs w:val="24"/>
        </w:rPr>
        <w:t>λογία της τελευταίας στιγμής ένα ζήτημα αρκετά σημαντικό και ακανθώδες</w:t>
      </w:r>
      <w:r>
        <w:rPr>
          <w:rFonts w:eastAsia="Times New Roman" w:cs="Times New Roman"/>
          <w:szCs w:val="24"/>
        </w:rPr>
        <w:t>,</w:t>
      </w:r>
      <w:r>
        <w:rPr>
          <w:rFonts w:eastAsia="Times New Roman" w:cs="Times New Roman"/>
          <w:szCs w:val="24"/>
        </w:rPr>
        <w:t xml:space="preserve"> αυτό της Μεταφραστικής Υπηρεσίας. Εμείς δεν κάνουμε στείρα αντιπολίτευση. Επισημαίνουμε τα σωστά και τα λάθη και ψηφίζουμε με γνώμονα το εθνικό συμφέρον. </w:t>
      </w:r>
    </w:p>
    <w:p w14:paraId="73D857BA"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Κι επειδή είναι πάντα επίκαιρ</w:t>
      </w:r>
      <w:r>
        <w:rPr>
          <w:rFonts w:eastAsia="Times New Roman" w:cs="Times New Roman"/>
          <w:szCs w:val="24"/>
        </w:rPr>
        <w:t xml:space="preserve">ο, οποιαδήποτε ονομασία του μορφώματος των Σκοπίων που περιλαμβάνει τον όρο «Μακεδονία» ή παράγωγο για εμάς είναι εθνική προδοσία. </w:t>
      </w:r>
    </w:p>
    <w:p w14:paraId="73D857BB" w14:textId="77777777" w:rsidR="00D41FAB" w:rsidRDefault="001456E4">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D857BC" w14:textId="77777777" w:rsidR="00D41FAB" w:rsidRDefault="001456E4">
      <w:pPr>
        <w:tabs>
          <w:tab w:val="left" w:pos="1494"/>
        </w:tabs>
        <w:spacing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Αυγής)</w:t>
      </w:r>
    </w:p>
    <w:p w14:paraId="73D857B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Γρέγο</w:t>
      </w:r>
      <w:r>
        <w:rPr>
          <w:rFonts w:eastAsia="Times New Roman" w:cs="Times New Roman"/>
          <w:szCs w:val="24"/>
        </w:rPr>
        <w:t xml:space="preserve">. </w:t>
      </w:r>
    </w:p>
    <w:p w14:paraId="73D857B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λόγο έχει ο κ. Τάσσος εκ μέρους του Κομμουνιστικού Κόμματος Ελλάδ</w:t>
      </w:r>
      <w:r>
        <w:rPr>
          <w:rFonts w:eastAsia="Times New Roman" w:cs="Times New Roman"/>
          <w:szCs w:val="24"/>
        </w:rPr>
        <w:t>α</w:t>
      </w:r>
      <w:r>
        <w:rPr>
          <w:rFonts w:eastAsia="Times New Roman" w:cs="Times New Roman"/>
          <w:szCs w:val="24"/>
        </w:rPr>
        <w:t xml:space="preserve">ς. </w:t>
      </w:r>
    </w:p>
    <w:p w14:paraId="73D857B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Ευχαριστώ, κύριε Πρόεδρε.  </w:t>
      </w:r>
    </w:p>
    <w:p w14:paraId="73D857C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Ένα γενικότερο σχόλιο, όσον αφορά τη θέση μας για το νομοσχέδιο, έχει να κάνει -και το είπα αυτό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r>
        <w:rPr>
          <w:rFonts w:eastAsia="Times New Roman" w:cs="Times New Roman"/>
          <w:szCs w:val="24"/>
        </w:rPr>
        <w:lastRenderedPageBreak/>
        <w:t>με τη βασική μας α</w:t>
      </w:r>
      <w:r>
        <w:rPr>
          <w:rFonts w:eastAsia="Times New Roman" w:cs="Times New Roman"/>
          <w:szCs w:val="24"/>
        </w:rPr>
        <w:t>ντίρρηση στην αγοραία αντίληψη περί έρευνας. Δεν μπορεί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έρευνα να είναι θέμα κληροδοτημάτων, δωρεών. Αυτό δεν γίνεται. Η έρευνα είναι κοινωνικό αγαθό. Επομένως θα πρέπει να υποστηρίζεται από όλη την κοινωνία και να γίνεται σε όφελος της κοινωνία</w:t>
      </w:r>
      <w:r>
        <w:rPr>
          <w:rFonts w:eastAsia="Times New Roman" w:cs="Times New Roman"/>
          <w:szCs w:val="24"/>
        </w:rPr>
        <w:t xml:space="preserve">ς και όχι σε όφελος των επιχειρηματικών ομίλων, όπως γίνεται τώρα. Αυτή είναι και η βασική μας αντίρρηση. Στο πλαίσιο αυτό, τοποθετούμαστε και στο σχετικό νομοσχέδιο, που αφορά το Ινστιτούτο Βυζαντινών και Μεταβυζαντινών Σπουδών. </w:t>
      </w:r>
    </w:p>
    <w:p w14:paraId="73D857C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Όσον αφορά τις </w:t>
      </w:r>
      <w:r>
        <w:rPr>
          <w:rFonts w:eastAsia="Times New Roman" w:cs="Times New Roman"/>
          <w:szCs w:val="24"/>
        </w:rPr>
        <w:t>τροπολογίες, στην τροπολογία με γενικό αριθμό 1319, που έχει ενσωματωθεί ως άρθρο 12 και στην τροπολογία με γενικό αριθμό 1320, που έχει ενσωματωθεί ως άρθρο 13, ψηφίζουμε «</w:t>
      </w:r>
      <w:r>
        <w:rPr>
          <w:rFonts w:eastAsia="Times New Roman" w:cs="Times New Roman"/>
          <w:szCs w:val="24"/>
        </w:rPr>
        <w:t>π</w:t>
      </w:r>
      <w:r>
        <w:rPr>
          <w:rFonts w:eastAsia="Times New Roman" w:cs="Times New Roman"/>
          <w:szCs w:val="24"/>
        </w:rPr>
        <w:t xml:space="preserve">αρών». </w:t>
      </w:r>
    </w:p>
    <w:p w14:paraId="73D857C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Την τροπολογία με γενικό αριθμό 1363 την καταψηφίζουμε, γιατί οι εισφορές </w:t>
      </w:r>
      <w:r>
        <w:rPr>
          <w:rFonts w:eastAsia="Times New Roman" w:cs="Times New Roman"/>
          <w:szCs w:val="24"/>
        </w:rPr>
        <w:t xml:space="preserve">υπέρ των μετοχικών ταμείων και των λοιπών ειδικών λογαριασμών αφήνονται ουσιαστικά να ρυθμίζονται από την ελεύθερη αγορά. Επομένως είμαστε αντίθετοι σε αυτό και την καταψηφίζουμε. </w:t>
      </w:r>
    </w:p>
    <w:p w14:paraId="73D857C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Καταψηφίζουμε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την τροπολογία με γενικό αριθμό 1364 και ειδικό 23, </w:t>
      </w:r>
      <w:r>
        <w:rPr>
          <w:rFonts w:eastAsia="Times New Roman" w:cs="Times New Roman"/>
          <w:szCs w:val="24"/>
        </w:rPr>
        <w:t xml:space="preserve">που ουσιαστικά παρακάμπτει το Ελεγκτικό </w:t>
      </w:r>
      <w:r>
        <w:rPr>
          <w:rFonts w:eastAsia="Times New Roman" w:cs="Times New Roman"/>
          <w:szCs w:val="24"/>
        </w:rPr>
        <w:lastRenderedPageBreak/>
        <w:t>Συνέδριο. Την καταψηφίζουμε και για λόγους διαφάνειας και για όλα αυτά που -υποτίθεται- πρέπει να υπηρετούνται. Αυτά δεν διασφαλίζονται.</w:t>
      </w:r>
    </w:p>
    <w:p w14:paraId="73D857C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Όσον αφορά τις συμβάσεις ιδιωτικού δικαίου αορίστου χρόνο, ψηφίζουμε «</w:t>
      </w:r>
      <w:r>
        <w:rPr>
          <w:rFonts w:eastAsia="Times New Roman" w:cs="Times New Roman"/>
          <w:szCs w:val="24"/>
        </w:rPr>
        <w:t>ν</w:t>
      </w:r>
      <w:r>
        <w:rPr>
          <w:rFonts w:eastAsia="Times New Roman" w:cs="Times New Roman"/>
          <w:szCs w:val="24"/>
        </w:rPr>
        <w:t xml:space="preserve">αι» στη συγκεκριμένη τροπολογία για την ανώνυμη εταιρεία μονάδων υγείας. Επισημαίνουμε, πρώτον, να διασφαλιστεί η δουλειά όλων όσοι εργάζονται με σχέσεις εργασίας ορισμένου χρόνου, να γίνουν δηλαδή αορίστου χρόνου. Επιπλέον, να γίνουν και άλλες προσλήψεις </w:t>
      </w:r>
      <w:r>
        <w:rPr>
          <w:rFonts w:eastAsia="Times New Roman" w:cs="Times New Roman"/>
          <w:szCs w:val="24"/>
        </w:rPr>
        <w:t xml:space="preserve">αορίστου χρόνου για την πλήρη λειτουργία του Νοσοκομείου Θήρας. Επίσης, θέλουμε οι εργαζόμενοι να ενταχθούν σε μόνιμες θέσεις εργασίας πλήρους και αποκλειστικής απασχόλησης. </w:t>
      </w:r>
    </w:p>
    <w:p w14:paraId="73D857C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Καταψηφίζουμε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την τροπολογία με γενικό αριθμό 1366 και ειδικό 25, που αφ</w:t>
      </w:r>
      <w:r>
        <w:rPr>
          <w:rFonts w:eastAsia="Times New Roman" w:cs="Times New Roman"/>
          <w:szCs w:val="24"/>
        </w:rPr>
        <w:t>ορά τη Μεταφραστική Υπηρεσία του Υπουργείου Εξωτερικών</w:t>
      </w:r>
      <w:r>
        <w:rPr>
          <w:rFonts w:eastAsia="Times New Roman" w:cs="Times New Roman"/>
          <w:szCs w:val="24"/>
        </w:rPr>
        <w:t>, επειδή</w:t>
      </w:r>
      <w:r>
        <w:rPr>
          <w:rFonts w:eastAsia="Times New Roman" w:cs="Times New Roman"/>
          <w:szCs w:val="24"/>
        </w:rPr>
        <w:t xml:space="preserve"> θέλουμε μόνιμο προσωπικό για όλες τις γλώσσες και να παρέχεται η υπηρεσία αυτή δωρεάν στους πολίτες. Αυτό δεν διασφαλίζεται. Αντίθετα ιδιωτικοποιείται ακόμα περισσότερο αυτή η υπηρεσία. </w:t>
      </w:r>
    </w:p>
    <w:p w14:paraId="73D857C6"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στώ.</w:t>
      </w:r>
    </w:p>
    <w:p w14:paraId="73D857C7"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Τάσσο.</w:t>
      </w:r>
    </w:p>
    <w:p w14:paraId="73D857C8"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για πέντε λεπτά ο κ. </w:t>
      </w:r>
      <w:proofErr w:type="spellStart"/>
      <w:r>
        <w:rPr>
          <w:rFonts w:eastAsia="Times New Roman" w:cs="Times New Roman"/>
          <w:szCs w:val="24"/>
        </w:rPr>
        <w:t>Κατσίκης</w:t>
      </w:r>
      <w:proofErr w:type="spellEnd"/>
      <w:r>
        <w:rPr>
          <w:rFonts w:eastAsia="Times New Roman" w:cs="Times New Roman"/>
          <w:szCs w:val="24"/>
        </w:rPr>
        <w:t xml:space="preserve"> από τους Ανεξάρτητους Έλληνες.</w:t>
      </w:r>
    </w:p>
    <w:p w14:paraId="73D857C9"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είχε συμφωνηθεί στην Αίθουσα από την αρχή της συνεδριάσεως η ώρα αυτή να αφιερω</w:t>
      </w:r>
      <w:r>
        <w:rPr>
          <w:rFonts w:eastAsia="Times New Roman" w:cs="Times New Roman"/>
          <w:szCs w:val="24"/>
        </w:rPr>
        <w:t>θεί στις θέσεις των Κοινοβουλευτικών Εκπροσώπων αναφορικά με τις κατατιθέμενες τροπολογίες. Αντ’ αυτού ακούσαμε τη συνέχεια της προχθεσινής συζήτησης στην ολομέλεια στην επίκαιρη επερώτηση της Νέας Δημοκρατίας κατά παράβαση του Κανονισμού αλλά και της κοιν</w:t>
      </w:r>
      <w:r>
        <w:rPr>
          <w:rFonts w:eastAsia="Times New Roman" w:cs="Times New Roman"/>
          <w:szCs w:val="24"/>
        </w:rPr>
        <w:t xml:space="preserve">οβουλευτικής συνέπειας που όφειλε να έχει -και δεν είχε- ο εκπρόσωπος της Νέας Δημοκρατίας από τη μια και από την άλλη, με τη δική σας ανοχή να προκαλεί τώρα, αυτή τη στιγμή και σε εμένα την απόφαση να συνεχίσω εκείνο το οποίο ήθελα να αποφύγω. </w:t>
      </w:r>
    </w:p>
    <w:p w14:paraId="73D857CA"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Λυπάμαι πά</w:t>
      </w:r>
      <w:r>
        <w:rPr>
          <w:rFonts w:eastAsia="Times New Roman" w:cs="Times New Roman"/>
          <w:szCs w:val="24"/>
        </w:rPr>
        <w:t xml:space="preserve">ρα πολύ, όχι μόνο επειδή ξεφύγαμε από τη διαδικασία αλλά </w:t>
      </w:r>
      <w:r>
        <w:rPr>
          <w:rFonts w:eastAsia="Times New Roman" w:cs="Times New Roman"/>
          <w:szCs w:val="24"/>
        </w:rPr>
        <w:t xml:space="preserve">επειδή </w:t>
      </w:r>
      <w:r>
        <w:rPr>
          <w:rFonts w:eastAsia="Times New Roman" w:cs="Times New Roman"/>
          <w:szCs w:val="24"/>
        </w:rPr>
        <w:t xml:space="preserve">βλέπω ανθρώπους οι οποίοι, στο </w:t>
      </w:r>
      <w:proofErr w:type="spellStart"/>
      <w:r>
        <w:rPr>
          <w:rFonts w:eastAsia="Times New Roman" w:cs="Times New Roman"/>
          <w:szCs w:val="24"/>
        </w:rPr>
        <w:t>β</w:t>
      </w:r>
      <w:r>
        <w:rPr>
          <w:rFonts w:eastAsia="Times New Roman" w:cs="Times New Roman"/>
          <w:szCs w:val="24"/>
        </w:rPr>
        <w:t>ατερλό</w:t>
      </w:r>
      <w:proofErr w:type="spellEnd"/>
      <w:r>
        <w:rPr>
          <w:rFonts w:eastAsia="Times New Roman" w:cs="Times New Roman"/>
          <w:szCs w:val="24"/>
        </w:rPr>
        <w:t xml:space="preserve"> το οποίο υπέστησαν, δεν έχουν αντοχές και αποδεικνύονται σήμερα ως οι ελάχιστοι μέσα στο Κοινοβούλιο, διότι λείπει </w:t>
      </w:r>
      <w:r>
        <w:rPr>
          <w:rFonts w:eastAsia="Times New Roman" w:cs="Times New Roman"/>
          <w:szCs w:val="24"/>
        </w:rPr>
        <w:lastRenderedPageBreak/>
        <w:t>αυτή η ψυχική δύναμη την οποία όφειλαν</w:t>
      </w:r>
      <w:r>
        <w:rPr>
          <w:rFonts w:eastAsia="Times New Roman" w:cs="Times New Roman"/>
          <w:szCs w:val="24"/>
        </w:rPr>
        <w:t xml:space="preserve"> να έχουν για να αποδεχθούν την ήττα τους. </w:t>
      </w:r>
    </w:p>
    <w:p w14:paraId="73D857CB"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Αντ’ αυτού με θράσος συνεχίζουν να λένε σήμερα ότι η υπόθεση αυτή θα έρθει ξανά στη Βουλή και ότι δεν τελείωσε. Δεν πείστηκαν και μάλιστα εξουσιοδοτούνται από τον Πρόεδρο της Νέας Δημοκρατίας να πάρουν έγγραφα, δ</w:t>
      </w:r>
      <w:r>
        <w:rPr>
          <w:rFonts w:eastAsia="Times New Roman" w:cs="Times New Roman"/>
          <w:szCs w:val="24"/>
        </w:rPr>
        <w:t xml:space="preserve">ιαβαθμισμένα ή αδιαβάθμιτα, από τον Υπουργό κ. Κοτζιά, ο οποίος </w:t>
      </w:r>
      <w:proofErr w:type="spellStart"/>
      <w:r>
        <w:rPr>
          <w:rFonts w:eastAsia="Times New Roman" w:cs="Times New Roman"/>
          <w:szCs w:val="24"/>
        </w:rPr>
        <w:t>περιποιεί</w:t>
      </w:r>
      <w:proofErr w:type="spellEnd"/>
      <w:r>
        <w:rPr>
          <w:rFonts w:eastAsia="Times New Roman" w:cs="Times New Roman"/>
          <w:szCs w:val="24"/>
        </w:rPr>
        <w:t xml:space="preserve"> μεγάλη τιμή ως Υπουργός χειριζόμενος τα θέματα της εξωτερικής πολιτικής και της διπλωματίας της χώρας μας. Διότι με αυτά τα έγγραφα -τάχα μου- θα αποδείξουν όσα δεν μπόρεσαν σε μια κ</w:t>
      </w:r>
      <w:r>
        <w:rPr>
          <w:rFonts w:eastAsia="Times New Roman" w:cs="Times New Roman"/>
          <w:szCs w:val="24"/>
        </w:rPr>
        <w:t>αταιγίδα αποκαλύψεων από τον Πρωθυπουργό προχθές, όπου επετεύχθη το εξής: Όχι μόνο έλαμψε η αλήθεια με κρυστάλλινο και διαυγή τρόπο, αλλά απεδείχθη από την άλλη μεριά ότι ο υπαίτιος, ο οποίος μάλλον κλυδώνισε μια τέτοια συμφωνία ως προς τη σύναψή της, ήταν</w:t>
      </w:r>
      <w:r>
        <w:rPr>
          <w:rFonts w:eastAsia="Times New Roman" w:cs="Times New Roman"/>
          <w:szCs w:val="24"/>
        </w:rPr>
        <w:t xml:space="preserve"> εκείνο το όνομα που ανέφερε πριν από λίγο ο εκπρόσωπος της Νέας Δημοκρατίας, ο κ. Σφακιανάκης.</w:t>
      </w:r>
    </w:p>
    <w:p w14:paraId="73D857CC"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διερωτώμαι</w:t>
      </w:r>
      <w:r>
        <w:rPr>
          <w:rFonts w:eastAsia="Times New Roman" w:cs="Times New Roman"/>
          <w:szCs w:val="24"/>
        </w:rPr>
        <w:t>, γ</w:t>
      </w:r>
      <w:r>
        <w:rPr>
          <w:rFonts w:eastAsia="Times New Roman" w:cs="Times New Roman"/>
          <w:szCs w:val="24"/>
        </w:rPr>
        <w:t>ιατί αντιδρά ο εισηγητής της Νέας Δημοκρατίας στο όνομα αυτό; Κι αν είχε πραγματικό λόγο για να αντιδράσει, γιατί δεν αντιδρά ο εν λόγω κ. Σφακ</w:t>
      </w:r>
      <w:r>
        <w:rPr>
          <w:rFonts w:eastAsia="Times New Roman" w:cs="Times New Roman"/>
          <w:szCs w:val="24"/>
        </w:rPr>
        <w:t xml:space="preserve">ιανάκης; Δεν αντιδρά ο Σφακιανάκης, του οποίου του καταλογίστηκε το αίτιο προχθές, </w:t>
      </w:r>
      <w:r>
        <w:rPr>
          <w:rFonts w:eastAsia="Times New Roman" w:cs="Times New Roman"/>
          <w:szCs w:val="24"/>
        </w:rPr>
        <w:lastRenderedPageBreak/>
        <w:t xml:space="preserve">και αντιδρά ο κ. Κουμουτσάκος ο οποίος εκπροσωπεί σήμερα τη Νέα Δημοκρατία. </w:t>
      </w:r>
    </w:p>
    <w:p w14:paraId="73D857CD"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πείθονται όταν έρχονται έγγραφα μέσα σε αυτή την Αίθουσα, τα οποία δεν αμφισβητούνται από κα</w:t>
      </w:r>
      <w:r>
        <w:rPr>
          <w:rFonts w:eastAsia="Times New Roman" w:cs="Times New Roman"/>
          <w:szCs w:val="24"/>
        </w:rPr>
        <w:t>νέναν. Δεν μπορούν ούτε οι ίδιοι να τα αμφισβητήσουν. Δεν έχουν ούτε ένα έγγραφο αντίθετο ως προς αυτά που κατατέθηκαν και έλαμψε η αλήθεια, αλλά προσπαθούν μέσα από τη διαστρέβλωση της αλήθειας και την κακοποίηση της πραγματικότητας να αποδείξουν ότι εκεί</w:t>
      </w:r>
      <w:r>
        <w:rPr>
          <w:rFonts w:eastAsia="Times New Roman" w:cs="Times New Roman"/>
          <w:szCs w:val="24"/>
        </w:rPr>
        <w:t>νο που εθίγη, το κομματικό τους όφελος δηλαδή, είναι πολύ πιο πάνω απ’ όλα. Και θυσιάζουν την οποιαδήποτε εθνική θέση και στάση θα έπρεπε να είχαν εδώ, μιας και μιλάμε για θέμα που αφορά το Υπουργείο Εθνικής Άμυνας, έναντι του κομματικού οφέλους.</w:t>
      </w:r>
    </w:p>
    <w:p w14:paraId="73D857CE"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την Προεδρική Έδρα καταλαμβάνει ο Β΄ Αντιπρόεδρος της Βουλής κ. </w:t>
      </w:r>
      <w:r w:rsidRPr="00715ABC">
        <w:rPr>
          <w:rFonts w:eastAsia="Times New Roman" w:cs="Times New Roman"/>
          <w:b/>
          <w:szCs w:val="24"/>
        </w:rPr>
        <w:t>ΓΕΩΡΓΙΟΣ ΒΑΡΕΜΕΝΟΣ</w:t>
      </w:r>
      <w:r>
        <w:rPr>
          <w:rFonts w:eastAsia="Times New Roman" w:cs="Times New Roman"/>
          <w:szCs w:val="24"/>
        </w:rPr>
        <w:t xml:space="preserve">) </w:t>
      </w:r>
    </w:p>
    <w:p w14:paraId="73D857CF" w14:textId="77777777" w:rsidR="00D41FAB" w:rsidRDefault="001456E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πιστεύω ότι σήμερα, μετά και την τοποθέτηση του κ. Κουμουτσάκου, θα αρχίσουν πάλι τα μέσα μαζικής ενημέρωσης να λένε εκείνα που εξυπηρετούν τη Νέα Δ</w:t>
      </w:r>
      <w:r>
        <w:rPr>
          <w:rFonts w:eastAsia="Times New Roman" w:cs="Times New Roman"/>
          <w:szCs w:val="24"/>
        </w:rPr>
        <w:t xml:space="preserve">ημοκρατία και γενικότερα την Αντιπολίτευση, ώστε να συνεχίζεται ένα θέμα που για μας έχει λήξει, που για μας έχει τελειώσει. </w:t>
      </w:r>
    </w:p>
    <w:p w14:paraId="73D857D0"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με ποια εμπιστοσύνη θα συνεχίζαμε μια τέτοια συζήτηση, ακόμα κι αν θέλαμε να τη συνεχίσουμε, όταν προχθές</w:t>
      </w:r>
      <w:r>
        <w:rPr>
          <w:rFonts w:eastAsia="Times New Roman" w:cs="Times New Roman"/>
          <w:szCs w:val="24"/>
        </w:rPr>
        <w:t xml:space="preserve"> ακόμα στην Επιτροπή Εξοπλιστικών Υποθέσεων διέρρευσαν την πρόταση του κ. Τασούλα σχετικά με το εάν εμείς θέλαμε ή όχι να συνεχιστεί μια τέτοια συζήτηση στην Επιτροπή Εξοπλιστικών στη βάση της πρότασης η οποία έγινε. </w:t>
      </w:r>
    </w:p>
    <w:p w14:paraId="73D857D1"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Άρα, στο δημοσιογραφικό πεδίο, είτε μι</w:t>
      </w:r>
      <w:r>
        <w:rPr>
          <w:rFonts w:eastAsia="Times New Roman" w:cs="Times New Roman"/>
          <w:szCs w:val="24"/>
        </w:rPr>
        <w:t>λάμε για απόρρητα είτε για διαβαθμισμένα έγγραφα είτε για μυστικά του κράτους</w:t>
      </w:r>
      <w:r>
        <w:rPr>
          <w:rFonts w:eastAsia="Times New Roman" w:cs="Times New Roman"/>
          <w:szCs w:val="24"/>
        </w:rPr>
        <w:t>, ό</w:t>
      </w:r>
      <w:r>
        <w:rPr>
          <w:rFonts w:eastAsia="Times New Roman" w:cs="Times New Roman"/>
          <w:szCs w:val="24"/>
        </w:rPr>
        <w:t>λα γίνονται για την εξυπηρέτηση του σκοπού του κομματικού οφέλους.</w:t>
      </w:r>
    </w:p>
    <w:p w14:paraId="73D857D2"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γι’ αυτό το θέμα. </w:t>
      </w:r>
    </w:p>
    <w:p w14:paraId="73D857D3"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πολύ. </w:t>
      </w:r>
    </w:p>
    <w:p w14:paraId="73D857D4"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ΟΣ ΚΑΤΣΙΚΗΣ:</w:t>
      </w:r>
      <w:r>
        <w:rPr>
          <w:rFonts w:eastAsia="Times New Roman" w:cs="Times New Roman"/>
          <w:szCs w:val="24"/>
        </w:rPr>
        <w:t xml:space="preserve"> Θα ήθελα την ανοχή σας για τις τροπολογίες, κύριε Πρόεδρε. </w:t>
      </w:r>
    </w:p>
    <w:p w14:paraId="73D857D5"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δεν μιλούσατε πριν γι’ αυτές; Τώρα καθυστερεί η συνεδρίαση! </w:t>
      </w:r>
    </w:p>
    <w:p w14:paraId="73D857D6"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δέκα λεπτά, έντεκ</w:t>
      </w:r>
      <w:r>
        <w:rPr>
          <w:rFonts w:eastAsia="Times New Roman" w:cs="Times New Roman"/>
          <w:szCs w:val="24"/>
        </w:rPr>
        <w:t>α</w:t>
      </w:r>
      <w:r>
        <w:rPr>
          <w:rFonts w:eastAsia="Times New Roman" w:cs="Times New Roman"/>
          <w:szCs w:val="24"/>
        </w:rPr>
        <w:t xml:space="preserve"> μιλούσε ο κ. Κουμουτσάκος και υπήρχε ανοχή από το Προεδρείο. </w:t>
      </w:r>
    </w:p>
    <w:p w14:paraId="73D857D7"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θέλω να κάνω διάκριση της δικής σας Προεδρίας </w:t>
      </w:r>
      <w:r>
        <w:rPr>
          <w:rFonts w:eastAsia="Times New Roman" w:cs="Times New Roman"/>
          <w:szCs w:val="24"/>
        </w:rPr>
        <w:t>από</w:t>
      </w:r>
      <w:r>
        <w:rPr>
          <w:rFonts w:eastAsia="Times New Roman" w:cs="Times New Roman"/>
          <w:szCs w:val="24"/>
        </w:rPr>
        <w:t xml:space="preserve"> αυτή του προκατόχου σας. Δεν θέλω να μπω σε αυτή τη λογική. Αφήστε με, λοιπόν, να πω δύο λόγια για τις τροπολογίες. </w:t>
      </w:r>
    </w:p>
    <w:p w14:paraId="73D857D8"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Επί της τροπολογίας με</w:t>
      </w:r>
      <w:r>
        <w:rPr>
          <w:rFonts w:eastAsia="Times New Roman" w:cs="Times New Roman"/>
          <w:szCs w:val="24"/>
        </w:rPr>
        <w:t xml:space="preserve"> γενικό αριθμό 1363 και ειδικό αριθμό 22 του Υπουργείου Εθνικής Άμυνας, κυρίες και κύριοι συνάδελφοι, έχω να πω ότι η προτεινόμενη τροπολογία αναδεικνύει για μια ακόμη φορά το ανθρώπινο πρόσωπο που προσέδωσε στην πολιτική ηγεσία του Υπουργείου ο Υπουργός Ε</w:t>
      </w:r>
      <w:r>
        <w:rPr>
          <w:rFonts w:eastAsia="Times New Roman" w:cs="Times New Roman"/>
          <w:szCs w:val="24"/>
        </w:rPr>
        <w:t xml:space="preserve">θνικής Άμυνας, ο Πάνος Καμμένος. Κατανοών την πρωτόγνωρη οικονομική κατάσταση, την οποία αντιμετωπίζει το σύνολο του ένστολου προσωπικού και </w:t>
      </w:r>
      <w:proofErr w:type="spellStart"/>
      <w:r>
        <w:rPr>
          <w:rFonts w:eastAsia="Times New Roman" w:cs="Times New Roman"/>
          <w:szCs w:val="24"/>
        </w:rPr>
        <w:t>συμπαραστεκόμενος</w:t>
      </w:r>
      <w:proofErr w:type="spellEnd"/>
      <w:r>
        <w:rPr>
          <w:rFonts w:eastAsia="Times New Roman" w:cs="Times New Roman"/>
          <w:szCs w:val="24"/>
        </w:rPr>
        <w:t>,</w:t>
      </w:r>
      <w:r>
        <w:rPr>
          <w:rFonts w:eastAsia="Times New Roman" w:cs="Times New Roman"/>
          <w:szCs w:val="24"/>
        </w:rPr>
        <w:t xml:space="preserve"> τα δύσκολα αυτά χρόνια</w:t>
      </w:r>
      <w:r>
        <w:rPr>
          <w:rFonts w:eastAsia="Times New Roman" w:cs="Times New Roman"/>
          <w:szCs w:val="24"/>
        </w:rPr>
        <w:t>,</w:t>
      </w:r>
      <w:r>
        <w:rPr>
          <w:rFonts w:eastAsia="Times New Roman" w:cs="Times New Roman"/>
          <w:szCs w:val="24"/>
        </w:rPr>
        <w:t xml:space="preserve"> σε αυτούς και τις οικογένειές τους, καταθέτει την υπό συζήτηση τροπολογί</w:t>
      </w:r>
      <w:r>
        <w:rPr>
          <w:rFonts w:eastAsia="Times New Roman" w:cs="Times New Roman"/>
          <w:szCs w:val="24"/>
        </w:rPr>
        <w:t>α με γενικό αριθμό 1363 και ειδικό αριθμό 22.</w:t>
      </w:r>
    </w:p>
    <w:p w14:paraId="73D857D9"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Περικοπές θα γίνουν!</w:t>
      </w:r>
    </w:p>
    <w:p w14:paraId="73D857DA"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Μη</w:t>
      </w:r>
      <w:r>
        <w:rPr>
          <w:rFonts w:eastAsia="Times New Roman" w:cs="Times New Roman"/>
          <w:szCs w:val="24"/>
        </w:rPr>
        <w:t xml:space="preserve"> βιάζεστε να μιλήσετε, κύριε Κυριαζίδη, για περικοπές. Θα σας πω ότι συμβαίνει το αντίθετο. Ρυθμίζει θέματα κρατήσεων και εισφορών υπέρ των φορέων που εποπτεύονται από το Υπουργείο Εθνικής Άμυνας. Δεν λέγονται περικοπές αυτές. </w:t>
      </w:r>
    </w:p>
    <w:p w14:paraId="73D857DB"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Και αν</w:t>
      </w:r>
      <w:r>
        <w:rPr>
          <w:rFonts w:eastAsia="Times New Roman" w:cs="Times New Roman"/>
          <w:szCs w:val="24"/>
        </w:rPr>
        <w:t>αδρομικά μάλιστα!</w:t>
      </w:r>
    </w:p>
    <w:p w14:paraId="73D857DC"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Επίσης, καθορίζει το ανώτατο ύψος εφάπαξ χρηματικής αρωγής της παραγράφου </w:t>
      </w:r>
      <w:r>
        <w:rPr>
          <w:rFonts w:eastAsia="Times New Roman" w:cs="Times New Roman"/>
          <w:szCs w:val="24"/>
        </w:rPr>
        <w:t xml:space="preserve">4 </w:t>
      </w:r>
      <w:r>
        <w:rPr>
          <w:rFonts w:eastAsia="Times New Roman" w:cs="Times New Roman"/>
          <w:szCs w:val="24"/>
        </w:rPr>
        <w:t>του άρθρου 4 του ν.354/1976 και της παραγράφου 15 του άρθρου 7 του ν.788/19</w:t>
      </w:r>
      <w:r>
        <w:rPr>
          <w:rFonts w:eastAsia="Times New Roman" w:cs="Times New Roman"/>
          <w:szCs w:val="24"/>
        </w:rPr>
        <w:t>7</w:t>
      </w:r>
      <w:r>
        <w:rPr>
          <w:rFonts w:eastAsia="Times New Roman" w:cs="Times New Roman"/>
          <w:szCs w:val="24"/>
        </w:rPr>
        <w:t>8.</w:t>
      </w:r>
    </w:p>
    <w:p w14:paraId="73D857DD"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Συγκεκριμένα, στον ν.4472/2017 θεσπίστηκαν νέες μισθολογικές</w:t>
      </w:r>
      <w:r>
        <w:rPr>
          <w:rFonts w:eastAsia="Times New Roman" w:cs="Times New Roman"/>
          <w:szCs w:val="24"/>
        </w:rPr>
        <w:t xml:space="preserve"> διατάξεις για τα στελέχη των Ενόπλων Δυνάμεων και του Λιμενικού Σώματος, σύμφωνα με τις οποίες το ύψος του βασικού μισθού διαμορφώνεται με βάση την κατάταξη των στελεχών σε μισθολογικές κατηγορίες και μισθολογικά κλιμάκια σε αντιστοίχιση με το</w:t>
      </w:r>
      <w:r>
        <w:rPr>
          <w:rFonts w:eastAsia="Times New Roman" w:cs="Times New Roman"/>
          <w:szCs w:val="24"/>
        </w:rPr>
        <w:t>ν</w:t>
      </w:r>
      <w:r>
        <w:rPr>
          <w:rFonts w:eastAsia="Times New Roman" w:cs="Times New Roman"/>
          <w:szCs w:val="24"/>
        </w:rPr>
        <w:t xml:space="preserve"> βαθμό, τα </w:t>
      </w:r>
      <w:r>
        <w:rPr>
          <w:rFonts w:eastAsia="Times New Roman" w:cs="Times New Roman"/>
          <w:szCs w:val="24"/>
        </w:rPr>
        <w:t xml:space="preserve">έτη υπηρεσίας και τη θέση τους. </w:t>
      </w:r>
    </w:p>
    <w:p w14:paraId="73D857DE"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Είστε σαφής. </w:t>
      </w:r>
    </w:p>
    <w:p w14:paraId="73D857DF"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Τελειώνω, κύριε Πρόεδρε. </w:t>
      </w:r>
    </w:p>
    <w:p w14:paraId="73D857E0"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Γίνεται, λοιπόν, αντιληπτή η ανάγκη επανακαθορισμού των κρατήσεων που διενεργούνται και υπολογίζονται επί των αποδοχών των στελ</w:t>
      </w:r>
      <w:r>
        <w:rPr>
          <w:rFonts w:eastAsia="Times New Roman" w:cs="Times New Roman"/>
          <w:szCs w:val="24"/>
        </w:rPr>
        <w:t xml:space="preserve">εχών των Ενόπλων Δυνάμεων. </w:t>
      </w:r>
    </w:p>
    <w:p w14:paraId="73D857E1"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Με την προτεινόμενη τροπολογία προστίθεται παράγραφος στο άρθρο 1 του προαναφερθέντος νόμου, σύμφωνα με την οποία δίνεται η δυνατότητα έκδοσης κανονιστικών διοικητικών πράξεων, με τις οποίες θα προσδιορίζεται το ύψος του ποσοστο</w:t>
      </w:r>
      <w:r>
        <w:rPr>
          <w:rFonts w:eastAsia="Times New Roman" w:cs="Times New Roman"/>
          <w:szCs w:val="24"/>
        </w:rPr>
        <w:t xml:space="preserve">ύ </w:t>
      </w:r>
      <w:r>
        <w:rPr>
          <w:rFonts w:eastAsia="Times New Roman" w:cs="Times New Roman"/>
          <w:szCs w:val="24"/>
        </w:rPr>
        <w:lastRenderedPageBreak/>
        <w:t>υπολογισμού των εισφορών και των κρατήσεων υπέρ των Μετοχικών Ταμείων Στρατού, Ναυτικού και Αεροπορίας και των αντιστοίχων ειδικών λογαριασμών αλληλοβοηθείας και χρηματικής αρωγής και κλάδων οικονομικής ενίσχυσης μερισματούχων</w:t>
      </w:r>
      <w:r>
        <w:rPr>
          <w:rFonts w:eastAsia="Times New Roman" w:cs="Times New Roman"/>
          <w:szCs w:val="24"/>
        </w:rPr>
        <w:t>, του ειδικού λογαριασμού πρ</w:t>
      </w:r>
      <w:r>
        <w:rPr>
          <w:rFonts w:eastAsia="Times New Roman" w:cs="Times New Roman"/>
          <w:szCs w:val="24"/>
        </w:rPr>
        <w:t>όνοιας Πολεμικού Ναυτικού, επί των μηνιαίων τακτικών αποδοχών των μετόχων τους.</w:t>
      </w:r>
      <w:r>
        <w:rPr>
          <w:rFonts w:eastAsia="Times New Roman" w:cs="Times New Roman"/>
          <w:szCs w:val="24"/>
        </w:rPr>
        <w:t xml:space="preserve"> </w:t>
      </w:r>
    </w:p>
    <w:p w14:paraId="73D857E2"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τη διαβάσουν όταν μοιραστεί. </w:t>
      </w:r>
    </w:p>
    <w:p w14:paraId="73D857E3"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μην τη διαβάζετε. </w:t>
      </w:r>
    </w:p>
    <w:p w14:paraId="73D857E4"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το κάνετε συνέχεια. Αφήστε με να τελει</w:t>
      </w:r>
      <w:r>
        <w:rPr>
          <w:rFonts w:eastAsia="Times New Roman" w:cs="Times New Roman"/>
          <w:szCs w:val="24"/>
        </w:rPr>
        <w:t xml:space="preserve">ώσω! </w:t>
      </w:r>
    </w:p>
    <w:p w14:paraId="73D857E5" w14:textId="77777777" w:rsidR="00D41FAB" w:rsidRDefault="001456E4">
      <w:pPr>
        <w:spacing w:after="0" w:line="600" w:lineRule="auto"/>
        <w:ind w:firstLine="720"/>
        <w:jc w:val="both"/>
        <w:rPr>
          <w:rFonts w:eastAsia="Times New Roman" w:cs="Times New Roman"/>
          <w:szCs w:val="24"/>
        </w:rPr>
      </w:pPr>
      <w:r>
        <w:rPr>
          <w:rFonts w:eastAsia="Times New Roman" w:cs="Times New Roman"/>
          <w:szCs w:val="24"/>
        </w:rPr>
        <w:t xml:space="preserve">Δεν θα μιλήσω για τις άλλες. Θα πω απλώς ότι τις ψηφίζουμε. Αφήστε με τουλάχιστον να τελειώσω με αυτή. </w:t>
      </w:r>
    </w:p>
    <w:p w14:paraId="73D857E6"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Βάζετε το κάρο πριν από το άλογο, γι’ αυτό σας το λέω. Θα μοιραστεί η τροπολογία. </w:t>
      </w:r>
    </w:p>
    <w:p w14:paraId="73D857E7"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Σας ζήτ</w:t>
      </w:r>
      <w:r>
        <w:rPr>
          <w:rFonts w:eastAsia="Times New Roman" w:cs="Times New Roman"/>
          <w:szCs w:val="24"/>
        </w:rPr>
        <w:t xml:space="preserve">ησα λίγο χρόνο παραπάνω. </w:t>
      </w:r>
    </w:p>
    <w:p w14:paraId="73D857E8"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είναι θέμα χρόνου. </w:t>
      </w:r>
    </w:p>
    <w:p w14:paraId="73D857E9"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Θα αναφερθώ, λοιπόν, στο δεύτερο άρθρο, γιατί εκδηλώθηκαν αντιδράσεις από συναδέλφους της Νέας Δημοκρατίας ότι πρόκειται για περικοπές. </w:t>
      </w:r>
    </w:p>
    <w:p w14:paraId="73D857EA"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ΚΥΡΙΑΖΙΔΗΣ:</w:t>
      </w:r>
      <w:r>
        <w:rPr>
          <w:rFonts w:eastAsia="Times New Roman" w:cs="Times New Roman"/>
          <w:szCs w:val="24"/>
        </w:rPr>
        <w:t xml:space="preserve"> Κύριε Πρόεδρε, θα ήθελα τον λόγο επί προσωπικού μετά.</w:t>
      </w:r>
    </w:p>
    <w:p w14:paraId="73D857EB"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Με το δεύτερο άρθρο, λοιπόν, της υπό συζήτηση τροπολογίας αυξάνεται -κύριε Κυριαζίδη, ακούστε εάν έχετε την καλοσύνη- το ποσό της χρηματικής αρωγής που καταβάλλεται σε</w:t>
      </w:r>
      <w:r>
        <w:rPr>
          <w:rFonts w:eastAsia="Times New Roman" w:cs="Times New Roman"/>
          <w:szCs w:val="24"/>
        </w:rPr>
        <w:t xml:space="preserve"> κάθε ανήλικο τέκνο των οικογενειών στρατιωτικών που αποβιώνουν, σκοτώνονται ή εξαφανίζονται σε καιρό ειρήνης. Το ποσό αυτό ορίζεται στα 1000 ευρώ αντί του ύψους ενός βασικού μισθού λοχαγού και σε 2000 ευρώ σε περιπτώσεις θανάτου σε διατεταγμένη υπηρεσία. </w:t>
      </w:r>
    </w:p>
    <w:p w14:paraId="73D857EC"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έχει υποστηριχθεί η τροπολογία, δεν έχετε άλλο τον λόγο!</w:t>
      </w:r>
    </w:p>
    <w:p w14:paraId="73D857ED"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Γιατί δεν έχω τον λόγο, κύριε Πρόεδρε;</w:t>
      </w:r>
    </w:p>
    <w:p w14:paraId="73D857EE"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τελειώσει προ πολλού!</w:t>
      </w:r>
    </w:p>
    <w:p w14:paraId="73D857EF"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Τι π</w:t>
      </w:r>
      <w:r>
        <w:rPr>
          <w:rFonts w:eastAsia="Times New Roman" w:cs="Times New Roman"/>
          <w:szCs w:val="24"/>
        </w:rPr>
        <w:t>άει να πει «έχω τελειώσει»; Δηλαδή, όπου θέλετε δίνετε τον λόγο επιλεκτικά, όσο χρόνο θέλουν και εγώ έχω τελειώσει;</w:t>
      </w:r>
    </w:p>
    <w:p w14:paraId="73D857F0" w14:textId="77777777" w:rsidR="00D41FAB" w:rsidRDefault="001456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Ελληνικά μιλάω! </w:t>
      </w:r>
    </w:p>
    <w:p w14:paraId="73D857F1" w14:textId="77777777" w:rsidR="00D41FAB" w:rsidRDefault="001456E4">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Και εγώ ελληνικά απαντάω. Δηλαδή, γιατί δεν καταλαβαινόμαστε; </w:t>
      </w:r>
    </w:p>
    <w:p w14:paraId="73D857F2" w14:textId="77777777" w:rsidR="00D41FAB" w:rsidRDefault="001456E4">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ΜΑΥΡΩΤΑΣ: </w:t>
      </w:r>
      <w:r>
        <w:rPr>
          <w:rFonts w:eastAsia="Times New Roman" w:cs="Times New Roman"/>
          <w:szCs w:val="24"/>
        </w:rPr>
        <w:t xml:space="preserve">Τα είπε ο κ. Καμμένος. </w:t>
      </w:r>
    </w:p>
    <w:p w14:paraId="73D857F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Καθίστε κάτω, παρακαλώ! </w:t>
      </w:r>
    </w:p>
    <w:p w14:paraId="73D857F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Κύριε συνάδελφε, με </w:t>
      </w:r>
      <w:proofErr w:type="spellStart"/>
      <w:r>
        <w:rPr>
          <w:rFonts w:eastAsia="Times New Roman" w:cs="Times New Roman"/>
          <w:szCs w:val="24"/>
        </w:rPr>
        <w:t>συγχωρείτε</w:t>
      </w:r>
      <w:proofErr w:type="spellEnd"/>
      <w:r>
        <w:rPr>
          <w:rFonts w:eastAsia="Times New Roman" w:cs="Times New Roman"/>
          <w:szCs w:val="24"/>
        </w:rPr>
        <w:t xml:space="preserve">, όταν οι Υπουργοί λένε αυτά τα οποία ακούτε σε μια τροπολογία, δεν έχετε εσείς το δικαίωμα να στηρίξετε </w:t>
      </w:r>
      <w:r>
        <w:rPr>
          <w:rFonts w:eastAsia="Times New Roman" w:cs="Times New Roman"/>
          <w:szCs w:val="24"/>
        </w:rPr>
        <w:t>την τροπολογία ή να την αναπτύξετε;</w:t>
      </w:r>
    </w:p>
    <w:p w14:paraId="73D857F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Τα έχουμε ξανακούσει. </w:t>
      </w:r>
    </w:p>
    <w:p w14:paraId="73D857F6" w14:textId="77777777" w:rsidR="00D41FAB" w:rsidRDefault="001456E4">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Δεν ξανακούτε τίποτα. </w:t>
      </w:r>
    </w:p>
    <w:p w14:paraId="73D857F7"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έχετε πάρει τον υπερδιπλάσιο χρόνο, σας παρακαλώ πολύ. </w:t>
      </w:r>
    </w:p>
    <w:p w14:paraId="73D857F8"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κ</w:t>
      </w:r>
      <w:r>
        <w:rPr>
          <w:rFonts w:eastAsia="Times New Roman" w:cs="Times New Roman"/>
          <w:szCs w:val="24"/>
        </w:rPr>
        <w:t>αι φαντάζομαι ότι θα είναι εντός θέματος. Είμαι σίγουρος γι</w:t>
      </w:r>
      <w:r>
        <w:rPr>
          <w:rFonts w:eastAsia="Times New Roman" w:cs="Times New Roman"/>
          <w:szCs w:val="24"/>
        </w:rPr>
        <w:t>’</w:t>
      </w:r>
      <w:r>
        <w:rPr>
          <w:rFonts w:eastAsia="Times New Roman" w:cs="Times New Roman"/>
          <w:szCs w:val="24"/>
        </w:rPr>
        <w:t xml:space="preserve"> αυτό. </w:t>
      </w:r>
    </w:p>
    <w:p w14:paraId="73D857F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Πρόεδρε, θα ήθελα τον λόγο επί προσωπικού. </w:t>
      </w:r>
    </w:p>
    <w:p w14:paraId="73D857F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έχετε τον λόγο. </w:t>
      </w:r>
    </w:p>
    <w:p w14:paraId="73D857FB"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Τι δεν έχω τον λόγο; </w:t>
      </w:r>
    </w:p>
    <w:p w14:paraId="73D857FC"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Δεν έχετε τον λόγο! Έχουμε δυσκολία να συνεννοηθούμε στα ελληνικά σήμερα. Δεν έχετε κανέναν λόγο! Καθίστε κάτω!</w:t>
      </w:r>
    </w:p>
    <w:p w14:paraId="73D857FD"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Δηλαδή, μπορεί ένας συνάδελφος να καταφέρεται και να αναφέρεται σε εμένα και εγώ να μην έχω τον λόγο; </w:t>
      </w:r>
    </w:p>
    <w:p w14:paraId="73D857FE"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Βαρεμένος): </w:t>
      </w:r>
      <w:r>
        <w:rPr>
          <w:rFonts w:eastAsia="Times New Roman" w:cs="Times New Roman"/>
          <w:szCs w:val="24"/>
        </w:rPr>
        <w:t xml:space="preserve">Καθίστε κάτω! </w:t>
      </w:r>
    </w:p>
    <w:p w14:paraId="73D857FF"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73D85800"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Πού είστε; </w:t>
      </w:r>
    </w:p>
    <w:p w14:paraId="73D85801"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Στην Έδρα είμαι. Καθίστε κάτω!</w:t>
      </w:r>
    </w:p>
    <w:p w14:paraId="73D85802"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Ναι, τι σημαίνει αυτό;</w:t>
      </w:r>
    </w:p>
    <w:p w14:paraId="73D8580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ξέρ</w:t>
      </w:r>
      <w:r>
        <w:rPr>
          <w:rFonts w:eastAsia="Times New Roman" w:cs="Times New Roman"/>
          <w:szCs w:val="24"/>
        </w:rPr>
        <w:t xml:space="preserve">ετε τι σημαίνει το να καθίσετε κάτω; </w:t>
      </w:r>
    </w:p>
    <w:p w14:paraId="73D8580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Ναι, σας ζήτησα τον λόγο επί προσωπικού. Δεν το κατάλαβα αυτό. </w:t>
      </w:r>
    </w:p>
    <w:p w14:paraId="73D8580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73D85806" w14:textId="77777777" w:rsidR="00D41FAB" w:rsidRDefault="001456E4">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1C067A">
        <w:rPr>
          <w:rFonts w:eastAsia="Times New Roman" w:cs="Times New Roman"/>
          <w:b/>
          <w:color w:val="000000" w:themeColor="text1"/>
          <w:szCs w:val="24"/>
        </w:rPr>
        <w:t xml:space="preserve">ΔΗΜΗΤΡΙΟΣ ΚΥΡΙΑΖΙΔΗΣ: </w:t>
      </w:r>
      <w:r w:rsidRPr="001C067A">
        <w:rPr>
          <w:rFonts w:eastAsia="Times New Roman" w:cs="Times New Roman"/>
          <w:color w:val="000000" w:themeColor="text1"/>
          <w:szCs w:val="24"/>
        </w:rPr>
        <w:t xml:space="preserve">Αυτό το ζούσαμε σε άλλα έτη, Πρόεδρε, σε άλλες εποχές. </w:t>
      </w:r>
    </w:p>
    <w:p w14:paraId="73D85807" w14:textId="77777777" w:rsidR="00D41FAB" w:rsidRDefault="001456E4">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1C067A">
        <w:rPr>
          <w:rFonts w:eastAsia="Times New Roman" w:cs="Times New Roman"/>
          <w:b/>
          <w:color w:val="000000" w:themeColor="text1"/>
          <w:szCs w:val="24"/>
        </w:rPr>
        <w:t xml:space="preserve">ΠΡΟΕΔΡΕΥΩΝ (Γεώργιος Βαρεμένος): </w:t>
      </w:r>
      <w:r w:rsidRPr="001C067A">
        <w:rPr>
          <w:rFonts w:eastAsia="Times New Roman" w:cs="Times New Roman"/>
          <w:color w:val="000000" w:themeColor="text1"/>
          <w:szCs w:val="24"/>
        </w:rPr>
        <w:t xml:space="preserve">Τι είπατε; </w:t>
      </w:r>
    </w:p>
    <w:p w14:paraId="73D85808" w14:textId="77777777" w:rsidR="00D41FAB" w:rsidRDefault="001456E4">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1C067A">
        <w:rPr>
          <w:rFonts w:eastAsia="Times New Roman" w:cs="Times New Roman"/>
          <w:b/>
          <w:color w:val="000000" w:themeColor="text1"/>
          <w:szCs w:val="24"/>
        </w:rPr>
        <w:t xml:space="preserve">ΔΗΜΗΤΡΙΟΣ ΚΥΡΙΑΖΙΔΗΣ: </w:t>
      </w:r>
      <w:r w:rsidRPr="001C067A">
        <w:rPr>
          <w:rFonts w:eastAsia="Times New Roman" w:cs="Times New Roman"/>
          <w:color w:val="000000" w:themeColor="text1"/>
          <w:szCs w:val="24"/>
        </w:rPr>
        <w:t xml:space="preserve">Σε άλλα έτη το ζούσαμε αυτό. Εκ του Κανονισμού έχω το δικαίωμα να ζητήσω τον λόγο επί προσωπικού. </w:t>
      </w:r>
    </w:p>
    <w:p w14:paraId="73D8580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t xml:space="preserve">ΠΡΟΕΔΡΕΥΩΝ (Γεώργιος Βαρεμένος): </w:t>
      </w:r>
      <w:r w:rsidRPr="00965931">
        <w:rPr>
          <w:rFonts w:eastAsia="Times New Roman" w:cs="Times New Roman"/>
          <w:szCs w:val="24"/>
        </w:rPr>
        <w:t>Γ</w:t>
      </w:r>
      <w:r w:rsidRPr="00965931">
        <w:rPr>
          <w:rFonts w:eastAsia="Times New Roman" w:cs="Times New Roman"/>
          <w:szCs w:val="24"/>
        </w:rPr>
        <w:t xml:space="preserve">ιατί έχετε το δικαίωμα; Όχι δεν υπήρξε κανένα προσωπικό. </w:t>
      </w:r>
    </w:p>
    <w:p w14:paraId="73D8580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t xml:space="preserve">ΔΗΜΗΤΡΙΟΣ ΚΥΡΙΑΖΙΔΗΣ: </w:t>
      </w:r>
      <w:r w:rsidRPr="00965931">
        <w:rPr>
          <w:rFonts w:eastAsia="Times New Roman" w:cs="Times New Roman"/>
          <w:szCs w:val="24"/>
        </w:rPr>
        <w:t xml:space="preserve">Εσείς το κρίνετε αυτό. </w:t>
      </w:r>
    </w:p>
    <w:p w14:paraId="73D8580B"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lastRenderedPageBreak/>
        <w:t xml:space="preserve">ΠΡΟΕΔΡΕΥΩΝ (Γεώργιος Βαρεμένος): </w:t>
      </w:r>
      <w:r w:rsidRPr="00965931">
        <w:rPr>
          <w:rFonts w:eastAsia="Times New Roman" w:cs="Times New Roman"/>
          <w:szCs w:val="24"/>
        </w:rPr>
        <w:t xml:space="preserve">Κατάχρηση του προσωπικού, οπωσδήποτε, έχει υπάρξει εδώ. </w:t>
      </w:r>
    </w:p>
    <w:p w14:paraId="73D8580C"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t xml:space="preserve">ΔΗΜΗΤΡΙΟΣ ΚΥΡΙΑΖΙΔΗΣ: </w:t>
      </w:r>
      <w:r w:rsidRPr="00965931">
        <w:rPr>
          <w:rFonts w:eastAsia="Times New Roman" w:cs="Times New Roman"/>
          <w:szCs w:val="24"/>
        </w:rPr>
        <w:t xml:space="preserve">Δεν μπορώ να σας το εξηγήσω; </w:t>
      </w:r>
    </w:p>
    <w:p w14:paraId="73D8580D"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t xml:space="preserve">ΠΡΟΕΔΡΕΥΩΝ (Γεώργιος Βαρεμένος): </w:t>
      </w:r>
      <w:r w:rsidRPr="00965931">
        <w:rPr>
          <w:rFonts w:eastAsia="Times New Roman" w:cs="Times New Roman"/>
          <w:szCs w:val="24"/>
        </w:rPr>
        <w:t xml:space="preserve">Όχι. </w:t>
      </w:r>
    </w:p>
    <w:p w14:paraId="73D8580E"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t xml:space="preserve">ΔΗΜΗΤΡΙΟΣ ΚΥΡΙΑΖΙΔΗΣ: </w:t>
      </w:r>
      <w:r w:rsidRPr="00965931">
        <w:rPr>
          <w:rFonts w:eastAsia="Times New Roman" w:cs="Times New Roman"/>
          <w:szCs w:val="24"/>
        </w:rPr>
        <w:t xml:space="preserve">Ούτε αυτό; </w:t>
      </w:r>
    </w:p>
    <w:p w14:paraId="73D8580F"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sidRPr="00965931">
        <w:rPr>
          <w:rFonts w:eastAsia="Times New Roman" w:cs="Times New Roman"/>
          <w:b/>
          <w:szCs w:val="24"/>
        </w:rPr>
        <w:t xml:space="preserve">ΠΡΟΕΔΡΕΥΩΝ (Γεώργιος Βαρεμένος): </w:t>
      </w:r>
      <w:r w:rsidRPr="00965931">
        <w:rPr>
          <w:rFonts w:eastAsia="Times New Roman" w:cs="Times New Roman"/>
          <w:szCs w:val="24"/>
        </w:rPr>
        <w:t xml:space="preserve">Όχι. </w:t>
      </w:r>
    </w:p>
    <w:p w14:paraId="73D85810"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73D85811"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Μα, απλά, αυτό που λέω</w:t>
      </w:r>
      <w:r>
        <w:rPr>
          <w:rFonts w:eastAsia="Times New Roman" w:cs="Times New Roman"/>
          <w:szCs w:val="24"/>
        </w:rPr>
        <w:t>,</w:t>
      </w:r>
      <w:r>
        <w:rPr>
          <w:rFonts w:eastAsia="Times New Roman" w:cs="Times New Roman"/>
          <w:szCs w:val="24"/>
        </w:rPr>
        <w:t xml:space="preserve"> αυτό κάνετε. </w:t>
      </w:r>
    </w:p>
    <w:p w14:paraId="73D85812"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Κύριε Πρόεδρε, κύριε Υπουργέ, επί της </w:t>
      </w:r>
      <w:r>
        <w:rPr>
          <w:rFonts w:eastAsia="Times New Roman" w:cs="Times New Roman"/>
          <w:szCs w:val="24"/>
        </w:rPr>
        <w:t>ουσίας και όχι με επικοινωνιακές προθέσεις η Ένωση Κεντρώων, όπως είπαμε και πριν, θα ψηφίσει «</w:t>
      </w:r>
      <w:r>
        <w:rPr>
          <w:rFonts w:eastAsia="Times New Roman" w:cs="Times New Roman"/>
          <w:szCs w:val="24"/>
        </w:rPr>
        <w:t>π</w:t>
      </w:r>
      <w:r>
        <w:rPr>
          <w:rFonts w:eastAsia="Times New Roman" w:cs="Times New Roman"/>
          <w:szCs w:val="24"/>
        </w:rPr>
        <w:t>αρών» επί της αρχής στο συγκεκριμένο νομοσχέδιο και «</w:t>
      </w:r>
      <w:r>
        <w:rPr>
          <w:rFonts w:eastAsia="Times New Roman" w:cs="Times New Roman"/>
          <w:szCs w:val="24"/>
        </w:rPr>
        <w:t>π</w:t>
      </w:r>
      <w:r>
        <w:rPr>
          <w:rFonts w:eastAsia="Times New Roman" w:cs="Times New Roman"/>
          <w:szCs w:val="24"/>
        </w:rPr>
        <w:t xml:space="preserve">αρών» επί του συνόλου. </w:t>
      </w:r>
    </w:p>
    <w:p w14:paraId="73D85813"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στις τροπολογίες, η Ένωση Κεντρώων θα στηρίξει την τροπολογία με γενικό</w:t>
      </w:r>
      <w:r>
        <w:rPr>
          <w:rFonts w:eastAsia="Times New Roman" w:cs="Times New Roman"/>
          <w:szCs w:val="24"/>
        </w:rPr>
        <w:t xml:space="preserve"> αριθμό 1319, σύμφωνα με την οποία διερευνούμε το περιεχόμενο της εξουσιοδότησης προς τον </w:t>
      </w:r>
      <w:r>
        <w:rPr>
          <w:rFonts w:eastAsia="Times New Roman" w:cs="Times New Roman"/>
          <w:szCs w:val="24"/>
        </w:rPr>
        <w:lastRenderedPageBreak/>
        <w:t xml:space="preserve">Υπουργό, ώστε να μπορεί να προχωρήσει στον καθορισμό των ειδικότερων καθηκόντων και υποχρεώσεων του προσωπικού της ειδικής αγωγής. </w:t>
      </w:r>
    </w:p>
    <w:p w14:paraId="73D85814"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Σχετικά με την τροπολογία με γενικ</w:t>
      </w:r>
      <w:r>
        <w:rPr>
          <w:rFonts w:eastAsia="Times New Roman" w:cs="Times New Roman"/>
          <w:szCs w:val="24"/>
        </w:rPr>
        <w:t xml:space="preserve">ό αριθμό 1320, που προβλέπει τη σύσταση προσωποπαγών θέσεων </w:t>
      </w:r>
      <w:r>
        <w:rPr>
          <w:rFonts w:eastAsia="Times New Roman" w:cs="Times New Roman"/>
          <w:szCs w:val="24"/>
        </w:rPr>
        <w:t xml:space="preserve">στο νομικό πρόσωπο δημοσίου δικαίου </w:t>
      </w:r>
      <w:r>
        <w:rPr>
          <w:rFonts w:eastAsia="Times New Roman" w:cs="Times New Roman"/>
          <w:szCs w:val="24"/>
        </w:rPr>
        <w:t xml:space="preserve">του Μουσείου της Ακρόπολης, ώστε να μεταφερθεί εκεί το προσωπικό από τον Οργανισμό Ανέγερσης του νέου Μουσείου της Ακρόπολης και περιέχει αποσπασματική αναφορά </w:t>
      </w:r>
      <w:r>
        <w:rPr>
          <w:rFonts w:eastAsia="Times New Roman" w:cs="Times New Roman"/>
          <w:szCs w:val="24"/>
        </w:rPr>
        <w:t>ως νομοτεχνική διόρθωση του πρόσφατου νόμου του ν.4481 και των διατάξεων περί πνευματικής ιδιοκτησίας και συγγενικών δικαιωμάτων, δεν έχουμε άλλη επιλογή από το να ψηφίσουμε «</w:t>
      </w:r>
      <w:r>
        <w:rPr>
          <w:rFonts w:eastAsia="Times New Roman" w:cs="Times New Roman"/>
          <w:szCs w:val="24"/>
        </w:rPr>
        <w:t>π</w:t>
      </w:r>
      <w:r>
        <w:rPr>
          <w:rFonts w:eastAsia="Times New Roman" w:cs="Times New Roman"/>
          <w:szCs w:val="24"/>
        </w:rPr>
        <w:t>αρών», κυρίως επειδή αυτή η τροπολογία έγινε αναγκαία λόγω κακής διαχείρισης και</w:t>
      </w:r>
      <w:r>
        <w:rPr>
          <w:rFonts w:eastAsia="Times New Roman" w:cs="Times New Roman"/>
          <w:szCs w:val="24"/>
        </w:rPr>
        <w:t xml:space="preserve"> πρόχειρης μέχρι στιγμής νομοθέτησης.</w:t>
      </w:r>
    </w:p>
    <w:p w14:paraId="73D85815"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δώσουμε τη θετική μας ψήφο στην τροπολογία με γενικό αριθμό 1362 του Υπουργείου Παιδείας, Έρευνας και Θρησκευμάτων, που προβλέπει την παράταση της θητείας των οργάνων </w:t>
      </w:r>
      <w:r>
        <w:rPr>
          <w:rFonts w:eastAsia="Times New Roman" w:cs="Times New Roman"/>
          <w:szCs w:val="24"/>
        </w:rPr>
        <w:t>δ</w:t>
      </w:r>
      <w:r>
        <w:rPr>
          <w:rFonts w:eastAsia="Times New Roman" w:cs="Times New Roman"/>
          <w:szCs w:val="24"/>
        </w:rPr>
        <w:t xml:space="preserve">ιοίκησης των ΤΕΙ. </w:t>
      </w:r>
    </w:p>
    <w:p w14:paraId="73D85816"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 xml:space="preserve">α </w:t>
      </w:r>
      <w:r>
        <w:rPr>
          <w:rFonts w:eastAsia="Times New Roman" w:cs="Times New Roman"/>
          <w:szCs w:val="24"/>
        </w:rPr>
        <w:t>και</w:t>
      </w:r>
      <w:r>
        <w:rPr>
          <w:rFonts w:eastAsia="Times New Roman" w:cs="Times New Roman"/>
          <w:szCs w:val="24"/>
        </w:rPr>
        <w:t xml:space="preserve"> μείνουμε λίγο στην </w:t>
      </w:r>
      <w:r>
        <w:rPr>
          <w:rFonts w:eastAsia="Times New Roman" w:cs="Times New Roman"/>
          <w:szCs w:val="24"/>
        </w:rPr>
        <w:t>τροπολογία με γενικό αριθμό 1363 του Υπουργείου Εθνικής Άμυνας με τίτλο</w:t>
      </w:r>
      <w:r>
        <w:rPr>
          <w:rFonts w:eastAsia="Times New Roman" w:cs="Times New Roman"/>
          <w:szCs w:val="24"/>
        </w:rPr>
        <w:t>:</w:t>
      </w:r>
      <w:r>
        <w:rPr>
          <w:rFonts w:eastAsia="Times New Roman" w:cs="Times New Roman"/>
          <w:szCs w:val="24"/>
        </w:rPr>
        <w:t xml:space="preserve"> «Ρύθμιση θεμάτων αρμοδιότητας του Υπουργείου Εθνικής Άμυνας». Είναι σωστή η σκέψη της συγκεκριμένης τροπολογίας. Μειώθηκαν οι μισθοί, άλλαξαν τα μισθολόγια και άρα θα πρέπει να προσαρ</w:t>
      </w:r>
      <w:r>
        <w:rPr>
          <w:rFonts w:eastAsia="Times New Roman" w:cs="Times New Roman"/>
          <w:szCs w:val="24"/>
        </w:rPr>
        <w:t xml:space="preserve">μοστούν ανάλογα και οι κάθε είδους και ύψους κρατήσεις αποδοχών. </w:t>
      </w:r>
    </w:p>
    <w:p w14:paraId="73D85817"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ερώτημα, όμως,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προκύπτει σχετικά με την τροπολογία είναι το εξής: Τι αποδεικνύει η τροπολογία; Μήπως καταδεικνύει με σαφή και αδιαμφισβήτητο τρόπο το μέγεθος της οικονομι</w:t>
      </w:r>
      <w:r>
        <w:rPr>
          <w:rFonts w:eastAsia="Times New Roman" w:cs="Times New Roman"/>
          <w:szCs w:val="24"/>
        </w:rPr>
        <w:t>κής εξόντωσης</w:t>
      </w:r>
      <w:r>
        <w:rPr>
          <w:rFonts w:eastAsia="Times New Roman" w:cs="Times New Roman"/>
          <w:szCs w:val="24"/>
        </w:rPr>
        <w:t>,</w:t>
      </w:r>
      <w:r>
        <w:rPr>
          <w:rFonts w:eastAsia="Times New Roman" w:cs="Times New Roman"/>
          <w:szCs w:val="24"/>
        </w:rPr>
        <w:t xml:space="preserve"> που υφίστανται τα στελέχη των Ενόπλων Δυνάμεων της χώρας μας; </w:t>
      </w:r>
    </w:p>
    <w:p w14:paraId="73D85818"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Βέβαια για να το απαντήσουμε αυτό, θα πρέπει πρώτα να μας απαντήσει υπευθύνως ο αρμόδιος Υπουργός</w:t>
      </w:r>
      <w:r>
        <w:rPr>
          <w:rFonts w:eastAsia="Times New Roman" w:cs="Times New Roman"/>
          <w:szCs w:val="24"/>
        </w:rPr>
        <w:t>,</w:t>
      </w:r>
      <w:r>
        <w:rPr>
          <w:rFonts w:eastAsia="Times New Roman" w:cs="Times New Roman"/>
          <w:szCs w:val="24"/>
        </w:rPr>
        <w:t xml:space="preserve"> για το αν έχει γίνει κάποια μελέτη, αν υπάρχει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κάποιος υπολογισμός για</w:t>
      </w:r>
      <w:r>
        <w:rPr>
          <w:rFonts w:eastAsia="Times New Roman" w:cs="Times New Roman"/>
          <w:szCs w:val="24"/>
        </w:rPr>
        <w:t xml:space="preserve"> τα αποτελέσματα, για τις οικονομικές επιπτώσεις που θα έχει η εν λόγω τροπολογία στα ταμεία. Αν δεν μας απαντήσει ο Υπουργός σε αυτό το ερώτημα, εμείς δεν μπορούμε να δώσουμε τη θετική μας ψήφο και θα μείνουμε στο «</w:t>
      </w:r>
      <w:r>
        <w:rPr>
          <w:rFonts w:eastAsia="Times New Roman" w:cs="Times New Roman"/>
          <w:szCs w:val="24"/>
        </w:rPr>
        <w:t>π</w:t>
      </w:r>
      <w:r>
        <w:rPr>
          <w:rFonts w:eastAsia="Times New Roman" w:cs="Times New Roman"/>
          <w:szCs w:val="24"/>
        </w:rPr>
        <w:t xml:space="preserve">αρών». Υπάρχουν </w:t>
      </w:r>
      <w:r>
        <w:rPr>
          <w:rFonts w:eastAsia="Times New Roman" w:cs="Times New Roman"/>
          <w:szCs w:val="24"/>
        </w:rPr>
        <w:lastRenderedPageBreak/>
        <w:t>σχετικές μελέτες για το</w:t>
      </w:r>
      <w:r>
        <w:rPr>
          <w:rFonts w:eastAsia="Times New Roman" w:cs="Times New Roman"/>
          <w:szCs w:val="24"/>
        </w:rPr>
        <w:t xml:space="preserve"> τι γίνεται με τα ταμεία; Τι λένε για τη μείωση των εσόδων των ταμείων;</w:t>
      </w:r>
    </w:p>
    <w:p w14:paraId="73D85819"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θέλαμε μια απάντηση από τον Υπουργό σε αυτούς που ρωτούν, υποψιάζονται μήπως αυτή η μείωση στις κρατήσεις</w:t>
      </w:r>
      <w:r>
        <w:rPr>
          <w:rFonts w:eastAsia="Times New Roman" w:cs="Times New Roman"/>
          <w:szCs w:val="24"/>
        </w:rPr>
        <w:t>,</w:t>
      </w:r>
      <w:r>
        <w:rPr>
          <w:rFonts w:eastAsia="Times New Roman" w:cs="Times New Roman"/>
          <w:szCs w:val="24"/>
        </w:rPr>
        <w:t xml:space="preserve"> εξυπηρετεί τη συγκάλυψη άλλων μειώσεων, εκείνων που έγιναν στους μι</w:t>
      </w:r>
      <w:r>
        <w:rPr>
          <w:rFonts w:eastAsia="Times New Roman" w:cs="Times New Roman"/>
          <w:szCs w:val="24"/>
        </w:rPr>
        <w:t xml:space="preserve">σθούς. </w:t>
      </w:r>
    </w:p>
    <w:p w14:paraId="73D8581A" w14:textId="77777777" w:rsidR="00D41FAB" w:rsidRDefault="001456E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καταψηφίσουμε την τροπολογία με γενικό αριθμό 1364, η οποία αναφέρεται στις ατομικές διοικητικές πράξεις, οι οποίες εκδόθηκαν ή πρόκειται να εκδοθούν στο πλαίσιο εκτέλεσης συμβάσεων του Υπουργείου Υποδομών και Μεταφορών που </w:t>
      </w:r>
      <w:proofErr w:type="spellStart"/>
      <w:r>
        <w:rPr>
          <w:rFonts w:eastAsia="Times New Roman" w:cs="Times New Roman"/>
          <w:szCs w:val="24"/>
        </w:rPr>
        <w:t>συνήφθησαν</w:t>
      </w:r>
      <w:proofErr w:type="spellEnd"/>
      <w:r>
        <w:rPr>
          <w:rFonts w:eastAsia="Times New Roman" w:cs="Times New Roman"/>
          <w:szCs w:val="24"/>
        </w:rPr>
        <w:t xml:space="preserve"> κατά το χρ</w:t>
      </w:r>
      <w:r>
        <w:rPr>
          <w:rFonts w:eastAsia="Times New Roman" w:cs="Times New Roman"/>
          <w:szCs w:val="24"/>
        </w:rPr>
        <w:t>ονικό διάστημα από 7-4-2014 έως 15-2-2017, χωρίς να έχει διενεργηθεί πριν από τη σύναψή τους ο προβλεπόμενος έλεγχος νομιμότητας από τον Επίτροπο του Ελεγκτικού Συνεδρίου. Αυτές, λοιπόν, οι ατομικές διοικητικές πράξεις με αυτή την τροπολογία θα παράγουν όλ</w:t>
      </w:r>
      <w:r>
        <w:rPr>
          <w:rFonts w:eastAsia="Times New Roman" w:cs="Times New Roman"/>
          <w:szCs w:val="24"/>
        </w:rPr>
        <w:t>ες τις έννομες συνέπειές τους.</w:t>
      </w:r>
    </w:p>
    <w:p w14:paraId="73D8581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Ως σχόλιο για την τροπολογία με γενικό αριθμό 1365 σχετικά με τη διαδικασία πρόσληψης προσωπικού για την άμεση κάλυψη αναγκών του Νοσοκομείου της Σαντορίνης, να πω το εξής: Να δούμε πόσες τροπολογίες ακόμα, αγαπητοί συνάδελφο</w:t>
      </w:r>
      <w:r>
        <w:rPr>
          <w:rFonts w:eastAsia="Times New Roman" w:cs="Times New Roman"/>
          <w:szCs w:val="24"/>
        </w:rPr>
        <w:t xml:space="preserve">ι, θα </w:t>
      </w:r>
      <w:r>
        <w:rPr>
          <w:rFonts w:eastAsia="Times New Roman" w:cs="Times New Roman"/>
          <w:szCs w:val="24"/>
        </w:rPr>
        <w:lastRenderedPageBreak/>
        <w:t>χρειαστούν</w:t>
      </w:r>
      <w:r>
        <w:rPr>
          <w:rFonts w:eastAsia="Times New Roman" w:cs="Times New Roman"/>
          <w:szCs w:val="24"/>
        </w:rPr>
        <w:t>,</w:t>
      </w:r>
      <w:r>
        <w:rPr>
          <w:rFonts w:eastAsia="Times New Roman" w:cs="Times New Roman"/>
          <w:szCs w:val="24"/>
        </w:rPr>
        <w:t xml:space="preserve"> για να αποκτήσει, επιτέλους, η Σαντορίνη ένα νοσοκομείο. «Παρών» εδώ από την Ένωση Κεντρώων.</w:t>
      </w:r>
    </w:p>
    <w:p w14:paraId="73D8581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Κλείνω την εισήγησή μου με την τροπολογία με γενικό αριθμό 1366</w:t>
      </w:r>
      <w:r>
        <w:rPr>
          <w:rFonts w:eastAsia="Times New Roman" w:cs="Times New Roman"/>
          <w:szCs w:val="24"/>
        </w:rPr>
        <w:t>,</w:t>
      </w:r>
      <w:r>
        <w:rPr>
          <w:rFonts w:eastAsia="Times New Roman" w:cs="Times New Roman"/>
          <w:szCs w:val="24"/>
        </w:rPr>
        <w:t xml:space="preserve"> σχετικά με την οργάνωση και τη λειτουργία της Μεταφραστικής Υπηρεσίας του Υπουργ</w:t>
      </w:r>
      <w:r>
        <w:rPr>
          <w:rFonts w:eastAsia="Times New Roman" w:cs="Times New Roman"/>
          <w:szCs w:val="24"/>
        </w:rPr>
        <w:t>είου Εξωτερικών, την οποία και θα υπερψηφίσουμε έπειτα από την παρουσίασή της από τον Υπουργό.</w:t>
      </w:r>
    </w:p>
    <w:p w14:paraId="73D8581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3D8581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εγώ ευχαριστώ ιδιαιτέρως, κύριε </w:t>
      </w:r>
      <w:proofErr w:type="spellStart"/>
      <w:r>
        <w:rPr>
          <w:rFonts w:eastAsia="Times New Roman" w:cs="Times New Roman"/>
          <w:szCs w:val="24"/>
        </w:rPr>
        <w:t>Σαρίδη</w:t>
      </w:r>
      <w:proofErr w:type="spellEnd"/>
      <w:r>
        <w:rPr>
          <w:rFonts w:eastAsia="Times New Roman" w:cs="Times New Roman"/>
          <w:szCs w:val="24"/>
        </w:rPr>
        <w:t>, και για τον σεβασμό της διαδικασίας.</w:t>
      </w:r>
    </w:p>
    <w:p w14:paraId="73D8581F" w14:textId="77777777" w:rsidR="00D41FAB" w:rsidRDefault="001456E4">
      <w:pPr>
        <w:spacing w:line="600" w:lineRule="auto"/>
        <w:ind w:firstLine="720"/>
        <w:jc w:val="both"/>
        <w:rPr>
          <w:rFonts w:eastAsia="Times New Roman" w:cs="Times New Roman"/>
          <w:szCs w:val="24"/>
        </w:rPr>
      </w:pPr>
      <w:r>
        <w:rPr>
          <w:rFonts w:eastAsia="Times New Roman" w:cs="Times New Roman"/>
        </w:rPr>
        <w:t>Κυρίες και κύριοι συνάδελφοι, έ</w:t>
      </w:r>
      <w:r>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w:t>
      </w:r>
      <w:r>
        <w:rPr>
          <w:rFonts w:eastAsia="Times New Roman" w:cs="Times New Roman"/>
        </w:rPr>
        <w:t xml:space="preserve">γίας της Βουλής, πενήντα οκτώ μαθητές και μαθήτριες και τέσσερις εκπαιδευτικοί συνοδοί τους από το Γενικό Λύκειο </w:t>
      </w:r>
      <w:proofErr w:type="spellStart"/>
      <w:r>
        <w:rPr>
          <w:rFonts w:eastAsia="Times New Roman" w:cs="Times New Roman"/>
        </w:rPr>
        <w:t>Αιγείρας</w:t>
      </w:r>
      <w:proofErr w:type="spellEnd"/>
      <w:r>
        <w:rPr>
          <w:rFonts w:eastAsia="Times New Roman" w:cs="Times New Roman"/>
        </w:rPr>
        <w:t xml:space="preserve"> Αχαΐας. </w:t>
      </w:r>
    </w:p>
    <w:p w14:paraId="73D85820" w14:textId="77777777" w:rsidR="00D41FAB" w:rsidRDefault="001456E4">
      <w:pPr>
        <w:spacing w:line="600" w:lineRule="auto"/>
        <w:ind w:left="360" w:firstLine="360"/>
        <w:jc w:val="both"/>
        <w:rPr>
          <w:rFonts w:eastAsia="Times New Roman" w:cs="Times New Roman"/>
        </w:rPr>
      </w:pPr>
      <w:r>
        <w:rPr>
          <w:rFonts w:eastAsia="Times New Roman" w:cs="Times New Roman"/>
        </w:rPr>
        <w:lastRenderedPageBreak/>
        <w:t xml:space="preserve">Η Βουλή σάς καλωσορίζει. </w:t>
      </w:r>
    </w:p>
    <w:p w14:paraId="73D85821" w14:textId="77777777" w:rsidR="00D41FAB" w:rsidRDefault="001456E4">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3D8582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Τον λόγο έχει ο κ. Ψαριανός για πέντε λεπτά.</w:t>
      </w:r>
    </w:p>
    <w:p w14:paraId="73D8582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Ευχαριστώ πολύ, κύριε Πρόεδρε.</w:t>
      </w:r>
    </w:p>
    <w:p w14:paraId="73D8582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Απόντος του Υπουργού Παιδείας, θα ήθελα να πω ότι και συμβολικά και σημειολογικά </w:t>
      </w:r>
      <w:proofErr w:type="spellStart"/>
      <w:r>
        <w:rPr>
          <w:rFonts w:eastAsia="Times New Roman" w:cs="Times New Roman"/>
          <w:szCs w:val="24"/>
        </w:rPr>
        <w:t>παρεδόθησαν</w:t>
      </w:r>
      <w:proofErr w:type="spellEnd"/>
      <w:r>
        <w:rPr>
          <w:rFonts w:eastAsia="Times New Roman" w:cs="Times New Roman"/>
          <w:szCs w:val="24"/>
        </w:rPr>
        <w:t xml:space="preserve"> τα κλειδιά του Ινστιτούτου Βενετίας στο Υπουργείο Εξωτερικών. Το Υπουργείο Παιδείας αποχώρησε. Τώρα, όμως, αποχώ</w:t>
      </w:r>
      <w:r>
        <w:rPr>
          <w:rFonts w:eastAsia="Times New Roman" w:cs="Times New Roman"/>
          <w:szCs w:val="24"/>
        </w:rPr>
        <w:t xml:space="preserve">ρησε και το Υπουργείο Εξωτερικών. Δεν ξέρω ποιος θα παραλάβει τα κλειδιά του </w:t>
      </w:r>
      <w:r>
        <w:rPr>
          <w:rFonts w:eastAsia="Times New Roman" w:cs="Times New Roman"/>
          <w:szCs w:val="24"/>
        </w:rPr>
        <w:t>ι</w:t>
      </w:r>
      <w:r>
        <w:rPr>
          <w:rFonts w:eastAsia="Times New Roman" w:cs="Times New Roman"/>
          <w:szCs w:val="24"/>
        </w:rPr>
        <w:t>νστιτούτου. Δεν βλέπω κανέναν Υπουργό ή Υφυπουργό εδώ</w:t>
      </w:r>
      <w:r>
        <w:rPr>
          <w:rFonts w:eastAsia="Times New Roman" w:cs="Times New Roman"/>
          <w:szCs w:val="24"/>
        </w:rPr>
        <w:t>,</w:t>
      </w:r>
      <w:r>
        <w:rPr>
          <w:rFonts w:eastAsia="Times New Roman" w:cs="Times New Roman"/>
          <w:szCs w:val="24"/>
        </w:rPr>
        <w:t xml:space="preserve"> για να παραλάβει το Ινστιτούτο Βενετίας και να το τακτοποιήσει. </w:t>
      </w:r>
    </w:p>
    <w:p w14:paraId="73D8582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Λυπάμαι πάρα πολύ</w:t>
      </w:r>
      <w:r>
        <w:rPr>
          <w:rFonts w:eastAsia="Times New Roman" w:cs="Times New Roman"/>
          <w:szCs w:val="24"/>
        </w:rPr>
        <w:t>,</w:t>
      </w:r>
      <w:r>
        <w:rPr>
          <w:rFonts w:eastAsia="Times New Roman" w:cs="Times New Roman"/>
          <w:szCs w:val="24"/>
        </w:rPr>
        <w:t xml:space="preserve"> γιατί θα ήταν ευτυχής συγκυρία, έστω ο </w:t>
      </w:r>
      <w:r>
        <w:rPr>
          <w:rFonts w:eastAsia="Times New Roman" w:cs="Times New Roman"/>
          <w:szCs w:val="24"/>
        </w:rPr>
        <w:t>κ. Αμανατίδης όση ώρα ήταν εδώ και αν παρέμενε ή τώρα που θα ξαναέρθει, να έλεγε σε μια επίδειξη συναινετικής διάθεσης -όπως μας καλεί η Κυβέρνηση η οποία δεν έχει δείξει κα</w:t>
      </w:r>
      <w:r>
        <w:rPr>
          <w:rFonts w:eastAsia="Times New Roman" w:cs="Times New Roman"/>
          <w:szCs w:val="24"/>
        </w:rPr>
        <w:t>μ</w:t>
      </w:r>
      <w:r>
        <w:rPr>
          <w:rFonts w:eastAsia="Times New Roman" w:cs="Times New Roman"/>
          <w:szCs w:val="24"/>
        </w:rPr>
        <w:t>μία συναίνεση ποτέ σε τίποτα αλλά τώρα τη ζητάει- ότι γίνονται δεκτές οι προτάσεις</w:t>
      </w:r>
      <w:r>
        <w:rPr>
          <w:rFonts w:eastAsia="Times New Roman" w:cs="Times New Roman"/>
          <w:szCs w:val="24"/>
        </w:rPr>
        <w:t xml:space="preserve"> της Αντιπολίτευσης αλλά και στελεχών του κυβερνώντος κόμματος, όπως οι προτάσεις που έκανε ο κ. Φίλης, </w:t>
      </w:r>
      <w:r>
        <w:rPr>
          <w:rFonts w:eastAsia="Times New Roman" w:cs="Times New Roman"/>
          <w:szCs w:val="24"/>
        </w:rPr>
        <w:lastRenderedPageBreak/>
        <w:t xml:space="preserve">ο πρώην Υπουργός, ο κ. </w:t>
      </w:r>
      <w:proofErr w:type="spellStart"/>
      <w:r>
        <w:rPr>
          <w:rFonts w:eastAsia="Times New Roman" w:cs="Times New Roman"/>
          <w:szCs w:val="24"/>
        </w:rPr>
        <w:t>Ξυδάκης</w:t>
      </w:r>
      <w:proofErr w:type="spellEnd"/>
      <w:r>
        <w:rPr>
          <w:rFonts w:eastAsia="Times New Roman" w:cs="Times New Roman"/>
          <w:szCs w:val="24"/>
        </w:rPr>
        <w:t xml:space="preserve"> και πολλοί άλλοι συνάδελφοι Βουλευτές του ΣΥΡΙΖΑ, οι οποίοι βρήκαν λογικές τις ενστάσεις και τις διαφωνίες των κομμάτων τ</w:t>
      </w:r>
      <w:r>
        <w:rPr>
          <w:rFonts w:eastAsia="Times New Roman" w:cs="Times New Roman"/>
          <w:szCs w:val="24"/>
        </w:rPr>
        <w:t>ης Αντιπολίτευσης και όσων και εγώ υποστήριξα και στις επιτροπές και εδώ.</w:t>
      </w:r>
    </w:p>
    <w:p w14:paraId="73D8582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ήμουν ευτυχής, αν ήμουν στη θέση του κ. Αμανατίδη, να πω ότι γίνεται δεκτό</w:t>
      </w:r>
      <w:r>
        <w:rPr>
          <w:rFonts w:eastAsia="Times New Roman" w:cs="Times New Roman"/>
          <w:szCs w:val="24"/>
        </w:rPr>
        <w:t>,</w:t>
      </w:r>
      <w:r>
        <w:rPr>
          <w:rFonts w:eastAsia="Times New Roman" w:cs="Times New Roman"/>
          <w:szCs w:val="24"/>
        </w:rPr>
        <w:t xml:space="preserve"> να έχει τον πρωτεύοντα ρόλο το Υπουργείο Παιδείας, να έχει τη </w:t>
      </w:r>
      <w:proofErr w:type="spellStart"/>
      <w:r>
        <w:rPr>
          <w:rFonts w:eastAsia="Times New Roman" w:cs="Times New Roman"/>
          <w:szCs w:val="24"/>
        </w:rPr>
        <w:t>συνευθύνη</w:t>
      </w:r>
      <w:proofErr w:type="spellEnd"/>
      <w:r>
        <w:rPr>
          <w:rFonts w:eastAsia="Times New Roman" w:cs="Times New Roman"/>
          <w:szCs w:val="24"/>
        </w:rPr>
        <w:t xml:space="preserve"> του Ινστιτούτου Βενετίας με το </w:t>
      </w:r>
      <w:r>
        <w:rPr>
          <w:rFonts w:eastAsia="Times New Roman" w:cs="Times New Roman"/>
          <w:szCs w:val="24"/>
        </w:rPr>
        <w:t xml:space="preserve">Υπουργείο Εξωτερικών και με το Υπουργείο Πολιτισμού. </w:t>
      </w:r>
    </w:p>
    <w:p w14:paraId="73D8582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Ας μην ξαναπούμε τι και πώς προέκυψε το Ινστιτούτο Βενετίας και όλο το ιστορικό και γιατί στη Βενετία και όχι σε άλλη πόλη, λόγω των στενών δεσμών και της ενετικής επιρροής στην Ελλάδα και της επιστροφή</w:t>
      </w:r>
      <w:r>
        <w:rPr>
          <w:rFonts w:eastAsia="Times New Roman" w:cs="Times New Roman"/>
          <w:szCs w:val="24"/>
        </w:rPr>
        <w:t>ς του ελληνικού στοιχείου στη Βενετία, όπου έγινε αυτό που έγινε.</w:t>
      </w:r>
    </w:p>
    <w:p w14:paraId="73D8582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Γιατί είναι σημαντικό να παραμείνει το </w:t>
      </w:r>
      <w:r>
        <w:rPr>
          <w:rFonts w:eastAsia="Times New Roman" w:cs="Times New Roman"/>
          <w:szCs w:val="24"/>
        </w:rPr>
        <w:t>ι</w:t>
      </w:r>
      <w:r>
        <w:rPr>
          <w:rFonts w:eastAsia="Times New Roman" w:cs="Times New Roman"/>
          <w:szCs w:val="24"/>
        </w:rPr>
        <w:t>νστιτούτο και να ενισχυθεί ο ρόλος του και να του δώσουμε και άλλα παραπάνω από αυτά που θα θέλαμε να του δώσουμε και παραπάνω και από αυτά που του πή</w:t>
      </w:r>
      <w:r>
        <w:rPr>
          <w:rFonts w:eastAsia="Times New Roman" w:cs="Times New Roman"/>
          <w:szCs w:val="24"/>
        </w:rPr>
        <w:t>ραμε; Γιατί σχεδόν δεν υπάρχει, σχεδόν δεν λειτουργεί. Να λειτουργήσει, λοιπόν, και να λειτουργήσει δυνατά, κυρίως</w:t>
      </w:r>
      <w:r>
        <w:rPr>
          <w:rFonts w:eastAsia="Times New Roman" w:cs="Times New Roman"/>
          <w:szCs w:val="24"/>
        </w:rPr>
        <w:t>,</w:t>
      </w:r>
      <w:r>
        <w:rPr>
          <w:rFonts w:eastAsia="Times New Roman" w:cs="Times New Roman"/>
          <w:szCs w:val="24"/>
        </w:rPr>
        <w:t xml:space="preserve"> αυτοχρηματοδοτούμενο -έχει αποδείξει ότι μπορούσε να το κάνει- και να το αφήσουμε να λειτουργήσει. </w:t>
      </w:r>
    </w:p>
    <w:p w14:paraId="73D8582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τριμελή επιτροπή που την </w:t>
      </w:r>
      <w:r>
        <w:rPr>
          <w:rFonts w:eastAsia="Times New Roman" w:cs="Times New Roman"/>
          <w:szCs w:val="24"/>
        </w:rPr>
        <w:t>έκαναν πενταμελή, χωρούσε στην πενταμελή εκπρόσωπος της Ακαδημίας Αθηνών. Εγώ δεν ξέρω προσωπικά ότι η Ακαδημία Αθηνών δήλωσε επισήμως ότι δεν θέλει να ασχοληθεί με το Ινστιτούτο Βενετίας. Εγώ αυτό δεν το άκουσα ποτέ. Το είπατε εσείς δύο φορές. Οι εκπρόσωπ</w:t>
      </w:r>
      <w:r>
        <w:rPr>
          <w:rFonts w:eastAsia="Times New Roman" w:cs="Times New Roman"/>
          <w:szCs w:val="24"/>
        </w:rPr>
        <w:t>οι της Ακαδημίας Αθηνών στις επιτροπές ήταν σαφέστατοι. Δεν είπαν τίποτα τέτοιο. Δεν ξέρω αν είναι κάποια αποψινή απόφαση της Ακαδημίας Αθηνών</w:t>
      </w:r>
      <w:r>
        <w:rPr>
          <w:rFonts w:eastAsia="Times New Roman" w:cs="Times New Roman"/>
          <w:szCs w:val="24"/>
        </w:rPr>
        <w:t>,</w:t>
      </w:r>
      <w:r>
        <w:rPr>
          <w:rFonts w:eastAsia="Times New Roman" w:cs="Times New Roman"/>
          <w:szCs w:val="24"/>
        </w:rPr>
        <w:t xml:space="preserve"> να μη θέλει να ασχοληθεί και να μη θέλει να συμμετέχει εκπρόσωπός της ή του Εθνικού Ιδρύματος Ερευνών ή κάποιου </w:t>
      </w:r>
      <w:r>
        <w:rPr>
          <w:rFonts w:eastAsia="Times New Roman" w:cs="Times New Roman"/>
          <w:szCs w:val="24"/>
        </w:rPr>
        <w:t>άλλου μεγάλου ελληνικού ιδρύματος και να λειτουργήσει το Ινστιτούτο της Βενετίας όπως όλα τα εθνικά, ελληνικά ιδρύματα ερευνών μέσα στον χώρο της Ελλάδας.</w:t>
      </w:r>
    </w:p>
    <w:p w14:paraId="73D8582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ήταν ευτυχής συγκυρία εσείς, ως εναπομείνας Υπουργός -επειδή λέω ότι όσο λείπατε, παρέδωσε το Υπου</w:t>
      </w:r>
      <w:r>
        <w:rPr>
          <w:rFonts w:eastAsia="Times New Roman" w:cs="Times New Roman"/>
          <w:szCs w:val="24"/>
        </w:rPr>
        <w:t xml:space="preserve">ργείο Παιδείας και σημειολογικά τα κλειδιά του Ινστιτούτου της Βενετίας και τα παραλάβατε- να πείτε ότι δέχεστε τη συμμετοχή ενός μέλους της Ακαδημίας Αθηνών ή άλλου μεγάλου ελληνικού ερευνητικού κέντρου στην πενταμελή </w:t>
      </w:r>
      <w:r>
        <w:rPr>
          <w:rFonts w:eastAsia="Times New Roman" w:cs="Times New Roman"/>
          <w:szCs w:val="24"/>
        </w:rPr>
        <w:t>ε</w:t>
      </w:r>
      <w:r>
        <w:rPr>
          <w:rFonts w:eastAsia="Times New Roman" w:cs="Times New Roman"/>
          <w:szCs w:val="24"/>
        </w:rPr>
        <w:t xml:space="preserve">πιτροπή, ότι δέχεστε τον πρωταρχικό </w:t>
      </w:r>
      <w:r>
        <w:rPr>
          <w:rFonts w:eastAsia="Times New Roman" w:cs="Times New Roman"/>
          <w:szCs w:val="24"/>
        </w:rPr>
        <w:lastRenderedPageBreak/>
        <w:t xml:space="preserve">ρόλο παιδείας και πολιτισμού για το Ινστιτούτο Βενετίας και δευτερευόντως του Υπουργείου Εξωτερικών το οποίο εκπροσωπείτε. </w:t>
      </w:r>
    </w:p>
    <w:p w14:paraId="73D8582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Τότε θα μπορούσε να δικαιωθεί η επίκληση που κάνετε για συναινετική απόφαση, για να ψηφίσουμε μαζί ένα τέτοιο νομοσχέδιο, που είναι </w:t>
      </w:r>
      <w:r>
        <w:rPr>
          <w:rFonts w:eastAsia="Times New Roman" w:cs="Times New Roman"/>
          <w:szCs w:val="24"/>
        </w:rPr>
        <w:t>συμβολικό, που είναι σημειολογικό, που δεν έχει ιδεολογικές εντάσεις και έντονες ιδεολογικές διαφορές και αντεγκλήσεις και θα το ψήφιζαν όλες οι πλευρές ή σχεδόν όλες οι πλευρές της Βουλής και θα ήταν μια καλή μέρα αυτή για συναινετικές διαδικασίες από εδώ</w:t>
      </w:r>
      <w:r>
        <w:rPr>
          <w:rFonts w:eastAsia="Times New Roman" w:cs="Times New Roman"/>
          <w:szCs w:val="24"/>
        </w:rPr>
        <w:t xml:space="preserve"> και πέρα.</w:t>
      </w:r>
    </w:p>
    <w:p w14:paraId="73D8582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Δυστυχώς το αρνείστε. Αρνείστε ακόμα και τις ενστάσεις και τις προτάσεις που έκαναν και ο κ. </w:t>
      </w:r>
      <w:proofErr w:type="spellStart"/>
      <w:r>
        <w:rPr>
          <w:rFonts w:eastAsia="Times New Roman" w:cs="Times New Roman"/>
          <w:szCs w:val="24"/>
        </w:rPr>
        <w:t>Ξυδάκης</w:t>
      </w:r>
      <w:proofErr w:type="spellEnd"/>
      <w:r>
        <w:rPr>
          <w:rFonts w:eastAsia="Times New Roman" w:cs="Times New Roman"/>
          <w:szCs w:val="24"/>
        </w:rPr>
        <w:t xml:space="preserve"> και ο κ. Φίλης και άλλοι συνάδελφοι Βουλευτές του ΣΥΡΙΖΑ.</w:t>
      </w:r>
    </w:p>
    <w:p w14:paraId="73D8582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Θα καταψηφίσουμε, λοιπόν, το νομοσχέδιο, εφόσον δεν θέλετε να δεχθείτε τίποτα, εφόσον </w:t>
      </w:r>
      <w:r>
        <w:rPr>
          <w:rFonts w:eastAsia="Times New Roman" w:cs="Times New Roman"/>
          <w:szCs w:val="24"/>
        </w:rPr>
        <w:t xml:space="preserve">έχετε πάρει μια απόφαση και δεν έχετε σκοπό να την αλλάξετε. Καταλαβαίνω γιατί την πήρατε. Έπρεπε να παρθεί αυτή η απόφαση. Εφόσον τις δυο προηγούμενες φορές απορρίφθηκε, την τρίτη και φαρμακερή ας πάρουμε αυτό -το Ινστιτούτο Βενετίας ξαναλέω- να δούμε τι </w:t>
      </w:r>
      <w:r>
        <w:rPr>
          <w:rFonts w:eastAsia="Times New Roman" w:cs="Times New Roman"/>
          <w:szCs w:val="24"/>
        </w:rPr>
        <w:t>θα το κάνουμε.</w:t>
      </w:r>
    </w:p>
    <w:p w14:paraId="73D8582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Ως προς τις τροπολογίες έχουμε ξαναπεί</w:t>
      </w:r>
      <w:r>
        <w:rPr>
          <w:rFonts w:eastAsia="Times New Roman" w:cs="Times New Roman"/>
          <w:szCs w:val="24"/>
        </w:rPr>
        <w:t>-</w:t>
      </w:r>
      <w:r>
        <w:rPr>
          <w:rFonts w:eastAsia="Times New Roman" w:cs="Times New Roman"/>
          <w:szCs w:val="24"/>
        </w:rPr>
        <w:t xml:space="preserve"> και ως Π</w:t>
      </w:r>
      <w:r>
        <w:rPr>
          <w:rFonts w:eastAsia="Times New Roman" w:cs="Times New Roman"/>
          <w:szCs w:val="24"/>
        </w:rPr>
        <w:t>οτάμι</w:t>
      </w:r>
      <w:r>
        <w:rPr>
          <w:rFonts w:eastAsia="Times New Roman" w:cs="Times New Roman"/>
          <w:szCs w:val="24"/>
        </w:rPr>
        <w:t xml:space="preserve"> και ως άνθρωποι</w:t>
      </w:r>
      <w:r>
        <w:rPr>
          <w:rFonts w:eastAsia="Times New Roman" w:cs="Times New Roman"/>
          <w:szCs w:val="24"/>
        </w:rPr>
        <w:t>-</w:t>
      </w:r>
      <w:r>
        <w:rPr>
          <w:rFonts w:eastAsia="Times New Roman" w:cs="Times New Roman"/>
          <w:szCs w:val="24"/>
        </w:rPr>
        <w:t xml:space="preserve"> ότι δεν είναι η καλύτερη πρακτική να έχουμε εφτά ή δεκατρείς ή διακόσιες τριάντα δύο τροπολογίες άσχετες ή </w:t>
      </w:r>
      <w:proofErr w:type="spellStart"/>
      <w:r>
        <w:rPr>
          <w:rFonts w:eastAsia="Times New Roman" w:cs="Times New Roman"/>
          <w:szCs w:val="24"/>
        </w:rPr>
        <w:t>μισοσχετικές</w:t>
      </w:r>
      <w:proofErr w:type="spellEnd"/>
      <w:r>
        <w:rPr>
          <w:rFonts w:eastAsia="Times New Roman" w:cs="Times New Roman"/>
          <w:szCs w:val="24"/>
        </w:rPr>
        <w:t xml:space="preserve"> σε ένα σωρό νομοσχέδια, όταν έχετε τη δυνατότητα σ</w:t>
      </w:r>
      <w:r>
        <w:rPr>
          <w:rFonts w:eastAsia="Times New Roman" w:cs="Times New Roman"/>
          <w:szCs w:val="24"/>
        </w:rPr>
        <w:t>ε κάθε νομοσχέδιο ανά τομέα κυβερνητικής ευθύνης να προτείνετε αυτά που θέλετε</w:t>
      </w:r>
      <w:r>
        <w:rPr>
          <w:rFonts w:eastAsia="Times New Roman" w:cs="Times New Roman"/>
          <w:szCs w:val="24"/>
        </w:rPr>
        <w:t>,</w:t>
      </w:r>
      <w:r>
        <w:rPr>
          <w:rFonts w:eastAsia="Times New Roman" w:cs="Times New Roman"/>
          <w:szCs w:val="24"/>
        </w:rPr>
        <w:t xml:space="preserve"> να προτείνετε ως εμβόλιμες τροπολογίες ακόμα και σε διμερείς συμφωνίες μεταξύ Ελλάδας και Σαουδικής Αραβίας ας πούμε, παρ</w:t>
      </w:r>
      <w:r>
        <w:rPr>
          <w:rFonts w:eastAsia="Times New Roman" w:cs="Times New Roman"/>
          <w:szCs w:val="24"/>
        </w:rPr>
        <w:t xml:space="preserve">’ </w:t>
      </w:r>
      <w:r>
        <w:rPr>
          <w:rFonts w:eastAsia="Times New Roman" w:cs="Times New Roman"/>
          <w:szCs w:val="24"/>
        </w:rPr>
        <w:t>όλο που δεν περνούν από εδώ αυτά, περνούν αλλιώς.</w:t>
      </w:r>
    </w:p>
    <w:p w14:paraId="73D8582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θα ήθελα όλες οι πλευρές της Βουλής</w:t>
      </w:r>
      <w:r>
        <w:rPr>
          <w:rFonts w:eastAsia="Times New Roman" w:cs="Times New Roman"/>
          <w:szCs w:val="24"/>
        </w:rPr>
        <w:t>,</w:t>
      </w:r>
      <w:r>
        <w:rPr>
          <w:rFonts w:eastAsia="Times New Roman" w:cs="Times New Roman"/>
          <w:szCs w:val="24"/>
        </w:rPr>
        <w:t xml:space="preserve"> να καταψηφίζουν αυτές τις τροπολογίες. Όσον αφορά εμάς, ο Κοινοβουλευτικός Εκπρόσωπος, ο κ. </w:t>
      </w:r>
      <w:proofErr w:type="spellStart"/>
      <w:r>
        <w:rPr>
          <w:rFonts w:eastAsia="Times New Roman" w:cs="Times New Roman"/>
          <w:szCs w:val="24"/>
        </w:rPr>
        <w:t>Μαυρωτάς</w:t>
      </w:r>
      <w:proofErr w:type="spellEnd"/>
      <w:r>
        <w:rPr>
          <w:rFonts w:eastAsia="Times New Roman" w:cs="Times New Roman"/>
          <w:szCs w:val="24"/>
        </w:rPr>
        <w:t>, θα πει σε ποιες θα δηλώσουμε «παρών», ποιες θα δεχθούμε και σε ποια επιμέρους άρθρα αναλυτικά θα τοποθετ</w:t>
      </w:r>
      <w:r>
        <w:rPr>
          <w:rFonts w:eastAsia="Times New Roman" w:cs="Times New Roman"/>
          <w:szCs w:val="24"/>
        </w:rPr>
        <w:t>ηθούμε από τα έδρανα.</w:t>
      </w:r>
    </w:p>
    <w:p w14:paraId="73D8583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Χάσαμε άλλη μια ευκαιρία, κύριε Υπουργέ, να βρούμε έναν κοινό τόπο και να συμφωνήσουμε σε ένα πράγμα</w:t>
      </w:r>
      <w:r>
        <w:rPr>
          <w:rFonts w:eastAsia="Times New Roman" w:cs="Times New Roman"/>
          <w:szCs w:val="24"/>
        </w:rPr>
        <w:t>,</w:t>
      </w:r>
      <w:r>
        <w:rPr>
          <w:rFonts w:eastAsia="Times New Roman" w:cs="Times New Roman"/>
          <w:szCs w:val="24"/>
        </w:rPr>
        <w:t xml:space="preserve"> που όλες οι πλευρές όπου έβαλαν ενστάσεις και έδειξαν διαφωνίες ήταν λογικές και θα μπορούσαν αυτές να συνεκτιμηθούν και να συντεθού</w:t>
      </w:r>
      <w:r>
        <w:rPr>
          <w:rFonts w:eastAsia="Times New Roman" w:cs="Times New Roman"/>
          <w:szCs w:val="24"/>
        </w:rPr>
        <w:t>ν σε αυτό το νομοσχέδιο. Χάσαμε άλλη μια ευκαιρία. Δεν πειράζει. Μπορεί να έρθει άλλη.</w:t>
      </w:r>
    </w:p>
    <w:p w14:paraId="73D8583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73D85832" w14:textId="77777777" w:rsidR="00D41FAB" w:rsidRDefault="001456E4">
      <w:pPr>
        <w:spacing w:line="600" w:lineRule="auto"/>
        <w:ind w:firstLine="709"/>
        <w:jc w:val="center"/>
        <w:rPr>
          <w:rFonts w:eastAsia="Times New Roman"/>
          <w:bCs/>
        </w:rPr>
      </w:pPr>
      <w:r>
        <w:rPr>
          <w:rFonts w:eastAsia="Times New Roman"/>
          <w:bCs/>
        </w:rPr>
        <w:t>(Χειροκροτήματα)</w:t>
      </w:r>
    </w:p>
    <w:p w14:paraId="73D8583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73D8583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Ο κ. Λοβέρδος έχει τον λόγο. </w:t>
      </w:r>
      <w:r>
        <w:rPr>
          <w:rFonts w:eastAsia="Times New Roman" w:cs="Times New Roman"/>
          <w:szCs w:val="24"/>
        </w:rPr>
        <w:t>Θα μιλήσετε από το έδρανό σας;</w:t>
      </w:r>
    </w:p>
    <w:p w14:paraId="73D8583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w:t>
      </w:r>
      <w:r>
        <w:rPr>
          <w:rFonts w:eastAsia="Times New Roman" w:cs="Times New Roman"/>
          <w:szCs w:val="24"/>
        </w:rPr>
        <w:t>ύριε Πρόεδρε, από του Βήματος.</w:t>
      </w:r>
    </w:p>
    <w:p w14:paraId="73D8583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είχαμε το πρωί προτείνει -και έγινε δεκτό από το Προεδρείο- να μιλήσουμε το απόγευμα για τις τροπολογίες. Εκφράστηκε σε σχέση με τις τροπολογίες άλλων Υπουργείων ο κ. Κωνσταντόπουλος, για τα θέματα του σχεδ</w:t>
      </w:r>
      <w:r>
        <w:rPr>
          <w:rFonts w:eastAsia="Times New Roman" w:cs="Times New Roman"/>
          <w:szCs w:val="24"/>
        </w:rPr>
        <w:t xml:space="preserve">ίου νόμου και με τη δευτερολογία του ο κ. Ψαριανός και για τις τροπολογίες θα αγορεύσει ο κ. </w:t>
      </w:r>
      <w:proofErr w:type="spellStart"/>
      <w:r>
        <w:rPr>
          <w:rFonts w:eastAsia="Times New Roman" w:cs="Times New Roman"/>
          <w:szCs w:val="24"/>
        </w:rPr>
        <w:t>Μαυρωτάς</w:t>
      </w:r>
      <w:proofErr w:type="spellEnd"/>
      <w:r>
        <w:rPr>
          <w:rFonts w:eastAsia="Times New Roman" w:cs="Times New Roman"/>
          <w:szCs w:val="24"/>
        </w:rPr>
        <w:t>.</w:t>
      </w:r>
    </w:p>
    <w:p w14:paraId="73D8583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Εγώ θέλω να κάνω δύο επισημάνσεις. Πρώτα από όλα η τροπολογία του Υπουργείου Αμύνης, κυρίες και κύριοι συνάδελφοι, είναι ένας μηχανισμός εφαρμογής -δεν λ</w:t>
      </w:r>
      <w:r>
        <w:rPr>
          <w:rFonts w:eastAsia="Times New Roman" w:cs="Times New Roman"/>
          <w:szCs w:val="24"/>
        </w:rPr>
        <w:t>έω ότι είναι λάθος- μέτρων που έχουμε καταψηφίσει. Δεν μπορεί να ψηφίσουμε υπέρ ενός μηχανισμού</w:t>
      </w:r>
      <w:r>
        <w:rPr>
          <w:rFonts w:eastAsia="Times New Roman" w:cs="Times New Roman"/>
          <w:szCs w:val="24"/>
        </w:rPr>
        <w:t>,</w:t>
      </w:r>
      <w:r>
        <w:rPr>
          <w:rFonts w:eastAsia="Times New Roman" w:cs="Times New Roman"/>
          <w:szCs w:val="24"/>
        </w:rPr>
        <w:t xml:space="preserve"> που εφαρμόζει καταψηφισθέντα από εμάς μέτρα και συνεπώς είμαστε ενάντιοι. Ψηφίζουμε «</w:t>
      </w:r>
      <w:r>
        <w:rPr>
          <w:rFonts w:eastAsia="Times New Roman" w:cs="Times New Roman"/>
          <w:szCs w:val="24"/>
        </w:rPr>
        <w:t>όχι</w:t>
      </w:r>
      <w:r>
        <w:rPr>
          <w:rFonts w:eastAsia="Times New Roman" w:cs="Times New Roman"/>
          <w:szCs w:val="24"/>
        </w:rPr>
        <w:t>».</w:t>
      </w:r>
    </w:p>
    <w:p w14:paraId="73D8583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Ως προς το Υπουργείο Εξωτερικών θα πούμε «όχι» στην τροπολογία του γ</w:t>
      </w:r>
      <w:r>
        <w:rPr>
          <w:rFonts w:eastAsia="Times New Roman" w:cs="Times New Roman"/>
          <w:szCs w:val="24"/>
        </w:rPr>
        <w:t>ια το μεταφραστικό, διότι δεν έχουμε κατορθώσει να κάνουμε μια ενδελεχή συζήτηση</w:t>
      </w:r>
      <w:r>
        <w:rPr>
          <w:rFonts w:eastAsia="Times New Roman" w:cs="Times New Roman"/>
          <w:szCs w:val="24"/>
        </w:rPr>
        <w:t>,</w:t>
      </w:r>
      <w:r>
        <w:rPr>
          <w:rFonts w:eastAsia="Times New Roman" w:cs="Times New Roman"/>
          <w:szCs w:val="24"/>
        </w:rPr>
        <w:t xml:space="preserve"> που θα μπορούσε να άρει επιφυλάξεις που έχουμε για παρεμβάσεις. Λόγου χάρη, ας πούμε, η προφορική συνέντευξη δημιουργεί υποψίες. Συνεπώς για να είμαστε εντάξει απέναντι στις </w:t>
      </w:r>
      <w:r>
        <w:rPr>
          <w:rFonts w:eastAsia="Times New Roman" w:cs="Times New Roman"/>
          <w:szCs w:val="24"/>
        </w:rPr>
        <w:t>αρχές μας και στην αντιπολιτευτική μας πρακτική, λέμε «</w:t>
      </w:r>
      <w:r>
        <w:rPr>
          <w:rFonts w:eastAsia="Times New Roman" w:cs="Times New Roman"/>
          <w:szCs w:val="24"/>
        </w:rPr>
        <w:t>όχι</w:t>
      </w:r>
      <w:r>
        <w:rPr>
          <w:rFonts w:eastAsia="Times New Roman" w:cs="Times New Roman"/>
          <w:szCs w:val="24"/>
        </w:rPr>
        <w:t>».</w:t>
      </w:r>
    </w:p>
    <w:p w14:paraId="73D8583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Σας είχα πει από το πρωί, κύριε Αμανατίδη, ότι έχουμε μία συμπεριφορά απέναντι στο Υπουργείο Εξωτερικών και στο Υπουργείο Εθνικής Αμύνης αρκετά συνεπή και πολύ διαφορετική από τη συνολική αντιπολ</w:t>
      </w:r>
      <w:r>
        <w:rPr>
          <w:rFonts w:eastAsia="Times New Roman" w:cs="Times New Roman"/>
          <w:szCs w:val="24"/>
        </w:rPr>
        <w:t xml:space="preserve">ιτευτική μας συμπεριφορά. Είστε δε ο κατ’ εξοχήν καλός μάρτυρας ως προς αυτό, διότι είστε μέλος κι εσείς του ΕΣΕΠ και έχετε αυτή τη δυνατότητα επί χρόνια τώρα, καθώς νομίζω ότι είστε Υφυπουργός από το καλοκαίρι του 2015. Έτσι δεν είναι; </w:t>
      </w:r>
    </w:p>
    <w:p w14:paraId="73D8583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b/>
          <w:szCs w:val="24"/>
        </w:rPr>
        <w:t xml:space="preserve"> (Υφυπουργός Εξωτερικών): </w:t>
      </w:r>
      <w:r>
        <w:rPr>
          <w:rFonts w:eastAsia="Times New Roman" w:cs="Times New Roman"/>
          <w:szCs w:val="24"/>
        </w:rPr>
        <w:t>Ναι.</w:t>
      </w:r>
    </w:p>
    <w:p w14:paraId="73D8583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Υπάρχει, λοιπόν, ικανός χρόνος που έχουμε λειτουργήσει μαζί στο Εθνικό Συμβούλιο Εξωτερικής </w:t>
      </w:r>
      <w:r>
        <w:rPr>
          <w:rFonts w:eastAsia="Times New Roman" w:cs="Times New Roman"/>
          <w:szCs w:val="24"/>
        </w:rPr>
        <w:lastRenderedPageBreak/>
        <w:t>Πολιτικής και έχετε ακούσει όχι μόνο τη Δημοκρατική Συμπαράταξη και το Ποτάμι, αλλά όλα τα κόμματα, όπως και τη Νέα</w:t>
      </w:r>
      <w:r>
        <w:rPr>
          <w:rFonts w:eastAsia="Times New Roman" w:cs="Times New Roman"/>
          <w:szCs w:val="24"/>
        </w:rPr>
        <w:t xml:space="preserve"> Δημοκρατία, για το πώς λειτουργούμε μέσα στο ΕΣΕΠ.</w:t>
      </w:r>
    </w:p>
    <w:p w14:paraId="73D8583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Συνεπώς υπερασπιζόμαστε κοινές αρχές στην εξωτερική μας πολιτική και στο σημερινό σχέδιο νόμου νομίζω ότι είχαμε μία πάρα πολύ δημιουργική συμπεριφορά στην Ολομέλεια.</w:t>
      </w:r>
    </w:p>
    <w:p w14:paraId="73D8583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Ωστόσο θέλω να διαμαρτυρηθώ </w:t>
      </w:r>
      <w:proofErr w:type="spellStart"/>
      <w:r>
        <w:rPr>
          <w:rFonts w:eastAsia="Times New Roman" w:cs="Times New Roman"/>
          <w:szCs w:val="24"/>
        </w:rPr>
        <w:t>ε</w:t>
      </w:r>
      <w:r>
        <w:rPr>
          <w:rFonts w:eastAsia="Times New Roman" w:cs="Times New Roman"/>
          <w:szCs w:val="24"/>
        </w:rPr>
        <w:t>νώπιόν</w:t>
      </w:r>
      <w:proofErr w:type="spellEnd"/>
      <w:r>
        <w:rPr>
          <w:rFonts w:eastAsia="Times New Roman" w:cs="Times New Roman"/>
          <w:szCs w:val="24"/>
        </w:rPr>
        <w:t xml:space="preserve"> σας –είστε Υφυπουργός σ’ αυτό το Υπουργείο- για συμπεριφορά εναντίον μου του Υπουργού των Εξωτερικών. Διαμαρτύρομαι από την Αίθουσα της Ολομέλειας της Βουλής. Έχω προσβληθεί. Επειδή τον γνωρίζω πολλά χρόνια, πραγματικά</w:t>
      </w:r>
      <w:r>
        <w:rPr>
          <w:rFonts w:eastAsia="Times New Roman" w:cs="Times New Roman"/>
          <w:szCs w:val="24"/>
        </w:rPr>
        <w:t>,</w:t>
      </w:r>
      <w:r>
        <w:rPr>
          <w:rFonts w:eastAsia="Times New Roman" w:cs="Times New Roman"/>
          <w:szCs w:val="24"/>
        </w:rPr>
        <w:t xml:space="preserve"> παραξενεύτηκα στην αρχή για τη συμπ</w:t>
      </w:r>
      <w:r>
        <w:rPr>
          <w:rFonts w:eastAsia="Times New Roman" w:cs="Times New Roman"/>
          <w:szCs w:val="24"/>
        </w:rPr>
        <w:t>εριφορά του. Προσωπικά και απέναντί μου οι χθεσινές του ανακοινώσεις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ακατανόητες.</w:t>
      </w:r>
    </w:p>
    <w:p w14:paraId="73D8583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Θέλω να έχετε υπ’ </w:t>
      </w:r>
      <w:proofErr w:type="spellStart"/>
      <w:r>
        <w:rPr>
          <w:rFonts w:eastAsia="Times New Roman" w:cs="Times New Roman"/>
          <w:szCs w:val="24"/>
        </w:rPr>
        <w:t>όψιν</w:t>
      </w:r>
      <w:proofErr w:type="spellEnd"/>
      <w:r>
        <w:rPr>
          <w:rFonts w:eastAsia="Times New Roman" w:cs="Times New Roman"/>
          <w:szCs w:val="24"/>
        </w:rPr>
        <w:t xml:space="preserve"> σας, κύριε Υπουργέ, τα εξής: Ο Πρωθυπουργός τη Δευτέρα απ’ αυτό το Βήμα είπε –επαναλαμβάνω αυτά που είπατε, κύριε Κουμουτσάκο- ότι υ</w:t>
      </w:r>
      <w:r>
        <w:rPr>
          <w:rFonts w:eastAsia="Times New Roman" w:cs="Times New Roman"/>
          <w:szCs w:val="24"/>
        </w:rPr>
        <w:t xml:space="preserve">πάρχουν κάποια στοιχεία που ο ίδιος κατέθεσε εδώ αγορεύοντας, βέβαια για το 2016, που αφορούσαν τη λειτουργία του πρέσβη μας εκεί. Επειδή, μάλιστα, το έγγραφο που επικαλείτο και κρατούσε στο χέρι </w:t>
      </w:r>
      <w:r>
        <w:rPr>
          <w:rFonts w:eastAsia="Times New Roman" w:cs="Times New Roman"/>
          <w:szCs w:val="24"/>
        </w:rPr>
        <w:lastRenderedPageBreak/>
        <w:t>του είναι διαβαθμισμένο ως ειδικού χειρισμού και άκρως απόρρ</w:t>
      </w:r>
      <w:r>
        <w:rPr>
          <w:rFonts w:eastAsia="Times New Roman" w:cs="Times New Roman"/>
          <w:szCs w:val="24"/>
        </w:rPr>
        <w:t>ητο ή απόρρητο όπως είπε, κάλεσε τους Προέδρους των Κοινοβουλευτικών Ομάδων</w:t>
      </w:r>
      <w:r>
        <w:rPr>
          <w:rFonts w:eastAsia="Times New Roman" w:cs="Times New Roman"/>
          <w:szCs w:val="24"/>
        </w:rPr>
        <w:t>,</w:t>
      </w:r>
      <w:r>
        <w:rPr>
          <w:rFonts w:eastAsia="Times New Roman" w:cs="Times New Roman"/>
          <w:szCs w:val="24"/>
        </w:rPr>
        <w:t xml:space="preserve"> να πάνε στο Υπουργείο Εξωτερικών και να το δουν.</w:t>
      </w:r>
    </w:p>
    <w:p w14:paraId="73D8583F"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Εχθές εμείς είχαμε μία σύσκεψη</w:t>
      </w:r>
      <w:r>
        <w:rPr>
          <w:rFonts w:eastAsia="Times New Roman" w:cs="Times New Roman"/>
          <w:szCs w:val="24"/>
        </w:rPr>
        <w:t>,</w:t>
      </w:r>
      <w:r>
        <w:rPr>
          <w:rFonts w:eastAsia="Times New Roman" w:cs="Times New Roman"/>
          <w:szCs w:val="24"/>
        </w:rPr>
        <w:t xml:space="preserve"> για να δούμε ως προς το ζήτημα της Σαουδικής Αραβίας πώς θα συνεχίζαμε, γιατί δεν τελείωσε εδώ. Ήμ</w:t>
      </w:r>
      <w:r>
        <w:rPr>
          <w:rFonts w:eastAsia="Times New Roman" w:cs="Times New Roman"/>
          <w:szCs w:val="24"/>
        </w:rPr>
        <w:t>ασταν με την κ</w:t>
      </w:r>
      <w:r>
        <w:rPr>
          <w:rFonts w:eastAsia="Times New Roman" w:cs="Times New Roman"/>
          <w:szCs w:val="24"/>
        </w:rPr>
        <w:t>.</w:t>
      </w:r>
      <w:r>
        <w:rPr>
          <w:rFonts w:eastAsia="Times New Roman" w:cs="Times New Roman"/>
          <w:szCs w:val="24"/>
        </w:rPr>
        <w:t xml:space="preserve"> Γεννηματά και μου ζήτησε να πάω εκ μέρους της στο Υπουργείο Εξωτερικών και να δω τα έγγραφα που μας είπε ο Πρωθυπουργός.</w:t>
      </w:r>
    </w:p>
    <w:p w14:paraId="73D8584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Σημειώστε ότι είμαι Κοινοβουλευτικός Εκπρόσωπος –όποιος ξέρει τον Κανονισμό της Βουλής</w:t>
      </w:r>
      <w:r>
        <w:rPr>
          <w:rFonts w:eastAsia="Times New Roman" w:cs="Times New Roman"/>
          <w:szCs w:val="24"/>
        </w:rPr>
        <w:t>,</w:t>
      </w:r>
      <w:r>
        <w:rPr>
          <w:rFonts w:eastAsia="Times New Roman" w:cs="Times New Roman"/>
          <w:szCs w:val="24"/>
        </w:rPr>
        <w:t xml:space="preserve"> γνωρίζει ότι αναπληρώνω τον Πρό</w:t>
      </w:r>
      <w:r>
        <w:rPr>
          <w:rFonts w:eastAsia="Times New Roman" w:cs="Times New Roman"/>
          <w:szCs w:val="24"/>
        </w:rPr>
        <w:t xml:space="preserve">εδρο της Κοινοβουλευτικής Ομάδας, το ίδιο συμβαίνει και με τον κ. </w:t>
      </w:r>
      <w:proofErr w:type="spellStart"/>
      <w:r>
        <w:rPr>
          <w:rFonts w:eastAsia="Times New Roman" w:cs="Times New Roman"/>
          <w:szCs w:val="24"/>
        </w:rPr>
        <w:t>Ξυδάκη</w:t>
      </w:r>
      <w:proofErr w:type="spellEnd"/>
      <w:r>
        <w:rPr>
          <w:rFonts w:eastAsia="Times New Roman" w:cs="Times New Roman"/>
          <w:szCs w:val="24"/>
        </w:rPr>
        <w:t xml:space="preserve"> και με όλους όσοι έχουμε αυτόν τον ρόλο- και ταυτόχρονα είμαι και μέλος του ΕΣΕΠ. Έχω δε διατελέσει και επί δύο χρόνια Υφυπουργός σ’ αυτό το Υπουργείο.</w:t>
      </w:r>
    </w:p>
    <w:p w14:paraId="73D8584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Πήγα και ζήτησα κάποιον από το </w:t>
      </w:r>
      <w:r>
        <w:rPr>
          <w:rFonts w:eastAsia="Times New Roman" w:cs="Times New Roman"/>
          <w:szCs w:val="24"/>
        </w:rPr>
        <w:t>δ</w:t>
      </w:r>
      <w:r>
        <w:rPr>
          <w:rFonts w:eastAsia="Times New Roman" w:cs="Times New Roman"/>
          <w:szCs w:val="24"/>
        </w:rPr>
        <w:t xml:space="preserve">ιπλωματικό </w:t>
      </w:r>
      <w:r>
        <w:rPr>
          <w:rFonts w:eastAsia="Times New Roman" w:cs="Times New Roman"/>
          <w:szCs w:val="24"/>
        </w:rPr>
        <w:t>γ</w:t>
      </w:r>
      <w:r>
        <w:rPr>
          <w:rFonts w:eastAsia="Times New Roman" w:cs="Times New Roman"/>
          <w:szCs w:val="24"/>
        </w:rPr>
        <w:t xml:space="preserve">ραφείο του Υπουργού. Πήγα σεμνά, κανονικά στον θυρωρό, όπως ξέρω να σέβομαι τις ελληνικές </w:t>
      </w:r>
      <w:r>
        <w:rPr>
          <w:rFonts w:eastAsia="Times New Roman" w:cs="Times New Roman"/>
          <w:szCs w:val="24"/>
        </w:rPr>
        <w:t>α</w:t>
      </w:r>
      <w:r>
        <w:rPr>
          <w:rFonts w:eastAsia="Times New Roman" w:cs="Times New Roman"/>
          <w:szCs w:val="24"/>
        </w:rPr>
        <w:t xml:space="preserve">ρχές. Ένας υπάλληλος από το </w:t>
      </w:r>
      <w:r>
        <w:rPr>
          <w:rFonts w:eastAsia="Times New Roman" w:cs="Times New Roman"/>
          <w:szCs w:val="24"/>
        </w:rPr>
        <w:t>δ</w:t>
      </w:r>
      <w:r>
        <w:rPr>
          <w:rFonts w:eastAsia="Times New Roman" w:cs="Times New Roman"/>
          <w:szCs w:val="24"/>
        </w:rPr>
        <w:t xml:space="preserve">ιπλωματικό </w:t>
      </w:r>
      <w:r>
        <w:rPr>
          <w:rFonts w:eastAsia="Times New Roman" w:cs="Times New Roman"/>
          <w:szCs w:val="24"/>
        </w:rPr>
        <w:t>γ</w:t>
      </w:r>
      <w:r>
        <w:rPr>
          <w:rFonts w:eastAsia="Times New Roman" w:cs="Times New Roman"/>
          <w:szCs w:val="24"/>
        </w:rPr>
        <w:t xml:space="preserve">ραφείο του Υπουργού, πολύ ευγενής, μου είπε ότι δεν έχει σχετική ενημέρωση και εντολή. Σωστά. </w:t>
      </w:r>
    </w:p>
    <w:p w14:paraId="73D8584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Εγώ, βέβαια μετά</w:t>
      </w:r>
      <w:r>
        <w:rPr>
          <w:rFonts w:eastAsia="Times New Roman" w:cs="Times New Roman"/>
          <w:szCs w:val="24"/>
        </w:rPr>
        <w:t>, ως πολιτικός, διαμαρτυρήθηκα με ανακοίνωσή μου και άσκησα κριτική. Εισέπραξα μία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απαράδεκτη για τα κοινοβουλευτικά μας δεδομένα κριτική, με επιστολή από το εξωτερικό του κ. Κοτζιά.</w:t>
      </w:r>
    </w:p>
    <w:p w14:paraId="73D8584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 μόνο εσείς, κύριε Λοβέρδο.</w:t>
      </w:r>
    </w:p>
    <w:p w14:paraId="73D8584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ΑΝΔΡΕΑ</w:t>
      </w:r>
      <w:r>
        <w:rPr>
          <w:rFonts w:eastAsia="Times New Roman" w:cs="Times New Roman"/>
          <w:b/>
          <w:szCs w:val="24"/>
        </w:rPr>
        <w:t xml:space="preserve">Σ ΛΟΒΕΡΔΟΣ: </w:t>
      </w:r>
      <w:r>
        <w:rPr>
          <w:rFonts w:eastAsia="Times New Roman" w:cs="Times New Roman"/>
          <w:szCs w:val="24"/>
        </w:rPr>
        <w:t xml:space="preserve">Κι εσείς, κύριε Κουμουτσάκο. Σε μας τους δύο αναφέρθηκε με τον χειρότερο τρόπο. </w:t>
      </w:r>
    </w:p>
    <w:p w14:paraId="73D8584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Εγώ δεν έκανα κάτι παραπάνω απ’ αυτό που ζήτησε ο Πρωθυπουργός. Μάλιστα ορισμένα σημεία της ανακοίνωσης είναι και έξω από τα όρια των ανθρωπίνων σχέσεων. Τα αντιπα</w:t>
      </w:r>
      <w:r>
        <w:rPr>
          <w:rFonts w:eastAsia="Times New Roman" w:cs="Times New Roman"/>
          <w:szCs w:val="24"/>
        </w:rPr>
        <w:t>ρέρχομαι. Όμως το πρόβλημα παραμένει.</w:t>
      </w:r>
    </w:p>
    <w:p w14:paraId="73D8584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για να ξεπεραστούν όλα αυτά τα πραγματικά πρωτοφανή, κάναμε με την κ</w:t>
      </w:r>
      <w:r>
        <w:rPr>
          <w:rFonts w:eastAsia="Times New Roman" w:cs="Times New Roman"/>
          <w:szCs w:val="24"/>
        </w:rPr>
        <w:t>.</w:t>
      </w:r>
      <w:r>
        <w:rPr>
          <w:rFonts w:eastAsia="Times New Roman" w:cs="Times New Roman"/>
          <w:szCs w:val="24"/>
        </w:rPr>
        <w:t xml:space="preserve"> Γεννηματά κινήσεις </w:t>
      </w:r>
      <w:proofErr w:type="spellStart"/>
      <w:r>
        <w:rPr>
          <w:rFonts w:eastAsia="Times New Roman" w:cs="Times New Roman"/>
          <w:szCs w:val="24"/>
        </w:rPr>
        <w:t>λειτουργούσης</w:t>
      </w:r>
      <w:proofErr w:type="spellEnd"/>
      <w:r>
        <w:rPr>
          <w:rFonts w:eastAsia="Times New Roman" w:cs="Times New Roman"/>
          <w:szCs w:val="24"/>
        </w:rPr>
        <w:t xml:space="preserve"> Αντιπολίτευσης απέναντι σε γραφειοκρατία. Έκανε συγκεκριμένη εξουσιοδότηση προ</w:t>
      </w:r>
      <w:r>
        <w:rPr>
          <w:rFonts w:eastAsia="Times New Roman" w:cs="Times New Roman"/>
          <w:szCs w:val="24"/>
        </w:rPr>
        <w:t xml:space="preserve">ς εμένα –όπως και προς εσάς ο Πρόεδρός σας, κύριε Κουμουτσάκο- λέγοντας τα εξής: «Ως Πρόεδρος της Κοινοβουλευτικής Ομάδας της Δημοκρατικής Συμπαράταξης εξουσιοδοτώ τον Κοινοβουλευτικό μας </w:t>
      </w:r>
      <w:r>
        <w:rPr>
          <w:rFonts w:eastAsia="Times New Roman" w:cs="Times New Roman"/>
          <w:szCs w:val="24"/>
        </w:rPr>
        <w:lastRenderedPageBreak/>
        <w:t>Εκπρόσωπο και μέλος του Εθνικού Συμβουλίου Εξωτερικής Πολιτικής κ. Α</w:t>
      </w:r>
      <w:r>
        <w:rPr>
          <w:rFonts w:eastAsia="Times New Roman" w:cs="Times New Roman"/>
          <w:szCs w:val="24"/>
        </w:rPr>
        <w:t>νδρέα Λοβέρδο</w:t>
      </w:r>
      <w:r>
        <w:rPr>
          <w:rFonts w:eastAsia="Times New Roman" w:cs="Times New Roman"/>
          <w:szCs w:val="24"/>
        </w:rPr>
        <w:t>,</w:t>
      </w:r>
      <w:r>
        <w:rPr>
          <w:rFonts w:eastAsia="Times New Roman" w:cs="Times New Roman"/>
          <w:szCs w:val="24"/>
        </w:rPr>
        <w:t xml:space="preserve"> να εμφανιστεί ενώπιον των αρμόδιων </w:t>
      </w:r>
      <w:r>
        <w:rPr>
          <w:rFonts w:eastAsia="Times New Roman" w:cs="Times New Roman"/>
          <w:szCs w:val="24"/>
        </w:rPr>
        <w:t>υ</w:t>
      </w:r>
      <w:r>
        <w:rPr>
          <w:rFonts w:eastAsia="Times New Roman" w:cs="Times New Roman"/>
          <w:szCs w:val="24"/>
        </w:rPr>
        <w:t xml:space="preserve">πηρεσιών του Υπουργείου Εξωτερικών της Βουλής και πάσης άλλης </w:t>
      </w:r>
      <w:r>
        <w:rPr>
          <w:rFonts w:eastAsia="Times New Roman" w:cs="Times New Roman"/>
          <w:szCs w:val="24"/>
        </w:rPr>
        <w:t>α</w:t>
      </w:r>
      <w:r>
        <w:rPr>
          <w:rFonts w:eastAsia="Times New Roman" w:cs="Times New Roman"/>
          <w:szCs w:val="24"/>
        </w:rPr>
        <w:t>ρχής και οργάνου, προκειμένου να λάβει γνώση των διαβαθμισμένων εγγράφων</w:t>
      </w:r>
      <w:r>
        <w:rPr>
          <w:rFonts w:eastAsia="Times New Roman" w:cs="Times New Roman"/>
          <w:szCs w:val="24"/>
        </w:rPr>
        <w:t>,</w:t>
      </w:r>
      <w:r>
        <w:rPr>
          <w:rFonts w:eastAsia="Times New Roman" w:cs="Times New Roman"/>
          <w:szCs w:val="24"/>
        </w:rPr>
        <w:t xml:space="preserve"> που ανέφερε ο Πρωθυπουργός στη Βουλή κατά τη συνεδρίαση της Ολομέλει</w:t>
      </w:r>
      <w:r>
        <w:rPr>
          <w:rFonts w:eastAsia="Times New Roman" w:cs="Times New Roman"/>
          <w:szCs w:val="24"/>
        </w:rPr>
        <w:t>ας της 27ης Νοεμβρίου 2017».</w:t>
      </w:r>
    </w:p>
    <w:p w14:paraId="73D8584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Το καταθέτω, μαζί με τη συνοδευτική δική μου επιστολή. Εκεί έχουμε καταντήσει.</w:t>
      </w:r>
    </w:p>
    <w:p w14:paraId="73D85848" w14:textId="77777777" w:rsidR="00D41FAB" w:rsidRDefault="001456E4">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w:t>
      </w:r>
      <w:r>
        <w:rPr>
          <w:rFonts w:eastAsia="Times New Roman" w:cs="Times New Roman"/>
          <w:szCs w:val="24"/>
        </w:rPr>
        <w:t>αμματείας της Διεύθυνσης Στενογραφίας και Πρακτικών της Βουλής)</w:t>
      </w:r>
    </w:p>
    <w:p w14:paraId="73D8584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Κλείνω με το εξής: Επειδή απειλήθηκα από τον Υπουργό και πάλι με ανακοινώσεις με την υπόμνηση άρθρων του Ποινικού Κώδικα και λοιπών λαμπρών διατάξεων</w:t>
      </w:r>
      <w:r>
        <w:rPr>
          <w:rFonts w:eastAsia="Times New Roman" w:cs="Times New Roman"/>
          <w:szCs w:val="24"/>
        </w:rPr>
        <w:t>,</w:t>
      </w:r>
      <w:r>
        <w:rPr>
          <w:rFonts w:eastAsia="Times New Roman" w:cs="Times New Roman"/>
          <w:szCs w:val="24"/>
        </w:rPr>
        <w:t xml:space="preserve"> για τις ευθύνες εκείνου ο οποίος δημοσιοπ</w:t>
      </w:r>
      <w:r>
        <w:rPr>
          <w:rFonts w:eastAsia="Times New Roman" w:cs="Times New Roman"/>
          <w:szCs w:val="24"/>
        </w:rPr>
        <w:t>οιεί κείμενα κ.λπ</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–φυσικά, ο άνθρωπος αγνοούσε την κοινοβουλευτική διαδικασία, την οποία είχα χρησιμοποιήσει- παραξενεύτηκα. </w:t>
      </w:r>
    </w:p>
    <w:p w14:paraId="73D8584A"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Όμως ήρθη η όποια παρεξήγηση είχα στο μυαλό μου, γιατί θεώρησα παράδοξη τη συμπεριφορά, από τα έγγραφα που κατέθεσε στην Ολ</w:t>
      </w:r>
      <w:r>
        <w:rPr>
          <w:rFonts w:eastAsia="Times New Roman" w:cs="Times New Roman"/>
          <w:szCs w:val="24"/>
        </w:rPr>
        <w:t>ομέλεια τη Δευτέρα ο κ. Καμμένος. Τα πήρα ένα-ένα, κύριε Υπουργέ, και είδα ότι στις 27 Φεβρουαρίου του 2017, πριν τη συνεδρίαση του ΚΥΣΕΑ που πήρε την απόφαση να υπογραφεί η συγκεκριμένη δήθεν διακρατική συμφωνία, τα μέλη του ΚΥΣΕΑ όλα ήξεραν ότι υπάρχει Π</w:t>
      </w:r>
      <w:r>
        <w:rPr>
          <w:rFonts w:eastAsia="Times New Roman" w:cs="Times New Roman"/>
          <w:szCs w:val="24"/>
        </w:rPr>
        <w:t xml:space="preserve">απαδόπουλος. Και το έγγραφο αυτό κατέθεσε ο κ. Καμμένος τη Δευτέρα στη Βουλή. Το καταθέτω και πάλι στα Πρακτικά. </w:t>
      </w:r>
    </w:p>
    <w:p w14:paraId="73D8584B" w14:textId="77777777" w:rsidR="00D41FAB" w:rsidRDefault="001456E4">
      <w:pPr>
        <w:spacing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για τα Πρακτικά το προαναφερθέν έγγραφο, το οποίο βρίσκεται στο αρχείο του Τμήματος</w:t>
      </w:r>
      <w:r>
        <w:rPr>
          <w:rFonts w:eastAsia="Times New Roman" w:cs="Times New Roman"/>
        </w:rPr>
        <w:t xml:space="preserve"> Γραμματείας της Διεύθυνσης Στενογραφίας και Πρακτικών της Βουλής)</w:t>
      </w:r>
    </w:p>
    <w:p w14:paraId="73D8584C"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Διότι συναρμολογώ το έγγραφο αυτό που κατέθεσε ο κ. Καμμένος, με την υπογραφή του </w:t>
      </w:r>
      <w:proofErr w:type="spellStart"/>
      <w:r>
        <w:rPr>
          <w:rFonts w:eastAsia="Times New Roman" w:cs="Times New Roman"/>
          <w:szCs w:val="24"/>
        </w:rPr>
        <w:t>Προεδρεύοντος</w:t>
      </w:r>
      <w:proofErr w:type="spellEnd"/>
      <w:r>
        <w:rPr>
          <w:rFonts w:eastAsia="Times New Roman" w:cs="Times New Roman"/>
          <w:szCs w:val="24"/>
        </w:rPr>
        <w:t xml:space="preserve"> εδώ, με την εισήγησή του στο ΚΥΣΕΑ -που την καταθέτω και αυτή, δεν είναι απόρρητη- όπου στο τ</w:t>
      </w:r>
      <w:r>
        <w:rPr>
          <w:rFonts w:eastAsia="Times New Roman" w:cs="Times New Roman"/>
          <w:szCs w:val="24"/>
        </w:rPr>
        <w:t xml:space="preserve">ελευταίο της σημείο λέει: «Το έγγραφο αυτό που κατέθεσε και που ως σχέδιο πήγε στο ΚΥΣΕΑ και κατέστη κείμενο συμβάσεως που έμελλε να υπογραφεί». </w:t>
      </w:r>
    </w:p>
    <w:p w14:paraId="73D8584D" w14:textId="77777777" w:rsidR="00D41FAB" w:rsidRDefault="001456E4">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Ανδρέας Λοβέρδος καταθέτει για τα Πρακτικά το προαναφερθέν έγγραφο, το οποίο β</w:t>
      </w:r>
      <w:r>
        <w:rPr>
          <w:rFonts w:eastAsia="Times New Roman" w:cs="Times New Roman"/>
        </w:rPr>
        <w:t>ρίσκεται στο αρχείο του Τμήματος Γραμματείας της Διεύθυνσης Στενογραφίας και Πρακτικών της Βουλής)</w:t>
      </w:r>
    </w:p>
    <w:p w14:paraId="73D8584E"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Τα ήξερε ο κ. Κοτζιάς αυτά. Γι’ αυτό</w:t>
      </w:r>
      <w:r>
        <w:rPr>
          <w:rFonts w:eastAsia="Times New Roman" w:cs="Times New Roman"/>
          <w:szCs w:val="24"/>
        </w:rPr>
        <w:t>ν</w:t>
      </w:r>
      <w:r>
        <w:rPr>
          <w:rFonts w:eastAsia="Times New Roman" w:cs="Times New Roman"/>
          <w:szCs w:val="24"/>
        </w:rPr>
        <w:t xml:space="preserve"> τον λόγο μας απειλεί με διώξεις. Γι’ αυτό</w:t>
      </w:r>
      <w:r>
        <w:rPr>
          <w:rFonts w:eastAsia="Times New Roman" w:cs="Times New Roman"/>
          <w:szCs w:val="24"/>
        </w:rPr>
        <w:t>ν</w:t>
      </w:r>
      <w:r>
        <w:rPr>
          <w:rFonts w:eastAsia="Times New Roman" w:cs="Times New Roman"/>
          <w:szCs w:val="24"/>
        </w:rPr>
        <w:t xml:space="preserve"> τον λόγο μας καθυβρίζει κάθε μέρα. </w:t>
      </w:r>
    </w:p>
    <w:p w14:paraId="73D8584F"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Όμως, κύριε Υπουργέ, είστε εδώ και σας π</w:t>
      </w:r>
      <w:r>
        <w:rPr>
          <w:rFonts w:eastAsia="Times New Roman" w:cs="Times New Roman"/>
          <w:szCs w:val="24"/>
        </w:rPr>
        <w:t>αρακαλώ πάρα πολύ να μεταφέρετε το εξής…</w:t>
      </w:r>
    </w:p>
    <w:p w14:paraId="73D85850"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Τελειώστε, κύριε Λοβέρδο.</w:t>
      </w:r>
    </w:p>
    <w:p w14:paraId="73D85851"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Τελειώνω,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δεν είστε τώρα ενημερωμένος, ενδεχομένως, και δεν φταίτε. Όμως το πρωί ο κύριος Πρόεδρος</w:t>
      </w:r>
      <w:r>
        <w:rPr>
          <w:rFonts w:eastAsia="Times New Roman" w:cs="Times New Roman"/>
          <w:szCs w:val="24"/>
        </w:rPr>
        <w:t xml:space="preserve"> -και άφησα τα Πρακτικά στους συνεργάτες σας για να σας τα δώσουν- μου αφιέρωσε και εμένα και στους υπόλοιπους </w:t>
      </w:r>
      <w:r>
        <w:rPr>
          <w:rFonts w:eastAsia="Times New Roman" w:cs="Times New Roman"/>
          <w:szCs w:val="24"/>
        </w:rPr>
        <w:t>ε</w:t>
      </w:r>
      <w:r>
        <w:rPr>
          <w:rFonts w:eastAsia="Times New Roman" w:cs="Times New Roman"/>
          <w:szCs w:val="24"/>
        </w:rPr>
        <w:t>κπροσώπους έξι συν τρία λεπτά σύνολο εννέα για τη δευτερολογία μας. Δεν θα τα χρειαστώ. Ήθελα απλώς να κλείσω με μια φράση.</w:t>
      </w:r>
    </w:p>
    <w:p w14:paraId="73D85852"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Σας παρακαλώ πάρα πο</w:t>
      </w:r>
      <w:r>
        <w:rPr>
          <w:rFonts w:eastAsia="Times New Roman" w:cs="Times New Roman"/>
          <w:szCs w:val="24"/>
        </w:rPr>
        <w:t>λύ</w:t>
      </w:r>
      <w:r>
        <w:rPr>
          <w:rFonts w:eastAsia="Times New Roman" w:cs="Times New Roman"/>
          <w:szCs w:val="24"/>
        </w:rPr>
        <w:t>,</w:t>
      </w:r>
      <w:r>
        <w:rPr>
          <w:rFonts w:eastAsia="Times New Roman" w:cs="Times New Roman"/>
          <w:szCs w:val="24"/>
        </w:rPr>
        <w:t xml:space="preserve"> να ενημερωθείτε και οι τέσσερις Υπουργοί του Υπουργείου ότι έχετε απέναντί σας υπεύθυνες </w:t>
      </w:r>
      <w:r>
        <w:rPr>
          <w:rFonts w:eastAsia="Times New Roman" w:cs="Times New Roman"/>
          <w:szCs w:val="24"/>
        </w:rPr>
        <w:lastRenderedPageBreak/>
        <w:t xml:space="preserve">αντιπολιτεύσεις. Είστε μάρτυρες, ξαναλέω, ως μέλη του ΕΣΕΠ και εσείς, αυτής μας της στάσης. </w:t>
      </w:r>
    </w:p>
    <w:p w14:paraId="73D85853"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Όμως να του πείτε ότι η ιταμή συμπεριφορά απέναντι σε στελέχη που έχου</w:t>
      </w:r>
      <w:r>
        <w:rPr>
          <w:rFonts w:eastAsia="Times New Roman" w:cs="Times New Roman"/>
          <w:szCs w:val="24"/>
        </w:rPr>
        <w:t>ν διαδραματίσει τον ρόλο τους και έχουν μια πορεία στην ελληνική πολιτική, θα πρέπει να τη σκέφτεται δυο φορές. Και επειδή είναι στο εξωτερικό, ας έρθει εδώ να τα πούμε στην Εθνική Αντιπροσωπεία. Με ανακοινώσεις αυτού του χαρακτήρα δουλειά δεν γίνεται. Και</w:t>
      </w:r>
      <w:r>
        <w:rPr>
          <w:rFonts w:eastAsia="Times New Roman" w:cs="Times New Roman"/>
          <w:szCs w:val="24"/>
        </w:rPr>
        <w:t xml:space="preserve"> του επιστρέφω λέξη προς λέξη</w:t>
      </w:r>
      <w:r>
        <w:rPr>
          <w:rFonts w:eastAsia="Times New Roman" w:cs="Times New Roman"/>
          <w:szCs w:val="24"/>
        </w:rPr>
        <w:t>,</w:t>
      </w:r>
      <w:r>
        <w:rPr>
          <w:rFonts w:eastAsia="Times New Roman" w:cs="Times New Roman"/>
          <w:szCs w:val="24"/>
        </w:rPr>
        <w:t xml:space="preserve"> όσα έχει πει όλες αυτές τις ημέρες.</w:t>
      </w:r>
    </w:p>
    <w:p w14:paraId="73D85854" w14:textId="77777777" w:rsidR="00D41FAB" w:rsidRDefault="001456E4">
      <w:pPr>
        <w:tabs>
          <w:tab w:val="left" w:pos="3873"/>
        </w:tabs>
        <w:spacing w:line="600" w:lineRule="auto"/>
        <w:ind w:firstLine="720"/>
        <w:jc w:val="both"/>
        <w:rPr>
          <w:rFonts w:eastAsia="Times New Roman"/>
          <w:szCs w:val="24"/>
        </w:rPr>
      </w:pPr>
      <w:r>
        <w:rPr>
          <w:rFonts w:eastAsia="Times New Roman"/>
          <w:szCs w:val="24"/>
        </w:rPr>
        <w:t>Ευχαριστώ.</w:t>
      </w:r>
    </w:p>
    <w:p w14:paraId="73D85855" w14:textId="77777777" w:rsidR="00D41FAB" w:rsidRDefault="001456E4">
      <w:pPr>
        <w:spacing w:line="600" w:lineRule="auto"/>
        <w:ind w:firstLine="720"/>
        <w:jc w:val="center"/>
        <w:rPr>
          <w:rFonts w:eastAsia="Times New Roman" w:cs="Times New Roman"/>
          <w:szCs w:val="24"/>
        </w:rPr>
      </w:pPr>
      <w:r>
        <w:rPr>
          <w:rFonts w:eastAsia="Times New Roman" w:cs="Times New Roman"/>
          <w:bCs/>
          <w:szCs w:val="24"/>
        </w:rPr>
        <w:t>(Χειροκροτήματα)</w:t>
      </w:r>
    </w:p>
    <w:p w14:paraId="73D85856"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Ευχαριστούμε.</w:t>
      </w:r>
    </w:p>
    <w:p w14:paraId="73D85857"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Μαυρωτάς</w:t>
      </w:r>
      <w:proofErr w:type="spellEnd"/>
      <w:r>
        <w:rPr>
          <w:rFonts w:eastAsia="Times New Roman" w:cs="Times New Roman"/>
          <w:szCs w:val="24"/>
        </w:rPr>
        <w:t xml:space="preserve"> έχει τον λόγο.</w:t>
      </w:r>
    </w:p>
    <w:p w14:paraId="73D85858"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olor w:val="000000"/>
          <w:szCs w:val="24"/>
        </w:rPr>
        <w:t>Ευχαριστώ, κύριε Πρόεδρε.</w:t>
      </w:r>
      <w:r>
        <w:rPr>
          <w:rFonts w:eastAsia="Times New Roman" w:cs="Times New Roman"/>
          <w:szCs w:val="24"/>
        </w:rPr>
        <w:t xml:space="preserve"> Θα είμαι πολύ σύντομος.</w:t>
      </w:r>
    </w:p>
    <w:p w14:paraId="73D85859"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Σήμερα χάσαμε </w:t>
      </w:r>
      <w:r>
        <w:rPr>
          <w:rFonts w:eastAsia="Times New Roman" w:cs="Times New Roman"/>
          <w:szCs w:val="24"/>
        </w:rPr>
        <w:t xml:space="preserve">μια ευκαιρία μέσα από μια συνθετική διαδικασία που θα μπορούσαμε να είχαμε κάνει, να καταλήξουμε σε μια υπερψήφιση από πολλές πλευρές του νομοσχεδίου σχετικά </w:t>
      </w:r>
      <w:r>
        <w:rPr>
          <w:rFonts w:eastAsia="Times New Roman" w:cs="Times New Roman"/>
          <w:szCs w:val="24"/>
        </w:rPr>
        <w:lastRenderedPageBreak/>
        <w:t xml:space="preserve">με το Ινστιτούτο Βυζαντινών και Μεταβυζαντινών Σπουδών Βενετίας. </w:t>
      </w:r>
    </w:p>
    <w:p w14:paraId="73D8585A"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Σ' ό,τι αφορά αυτό που είπε προη</w:t>
      </w:r>
      <w:r>
        <w:rPr>
          <w:rFonts w:eastAsia="Times New Roman" w:cs="Times New Roman"/>
          <w:szCs w:val="24"/>
        </w:rPr>
        <w:t xml:space="preserve">γουμένως ο κύριος Υπουργός, σχετικά με τη στάση της Ακαδημίας Αθηνών ότι δεν θέλει τη συμμετοχή της στο Ινστιτούτο της Βενετίας, έχω εδώ ουσιαστικά την κατάθεση-μαρτυρία του κ. </w:t>
      </w:r>
      <w:proofErr w:type="spellStart"/>
      <w:r>
        <w:rPr>
          <w:rFonts w:eastAsia="Times New Roman" w:cs="Times New Roman"/>
          <w:szCs w:val="24"/>
        </w:rPr>
        <w:t>Δεληβοριά</w:t>
      </w:r>
      <w:proofErr w:type="spellEnd"/>
      <w:r>
        <w:rPr>
          <w:rFonts w:eastAsia="Times New Roman" w:cs="Times New Roman"/>
          <w:szCs w:val="24"/>
        </w:rPr>
        <w:t xml:space="preserve"> στην ακρόαση των φορέων, όπου πουθενά, μα πουθενά, δεν αναφέρει ως εκ</w:t>
      </w:r>
      <w:r>
        <w:rPr>
          <w:rFonts w:eastAsia="Times New Roman" w:cs="Times New Roman"/>
          <w:szCs w:val="24"/>
        </w:rPr>
        <w:t>πρόσωπος της Ακαδημίας ότι ήθελαν να αποσυρθούν από το Ινστιτούτο της Βενετίας. Μάλιστα, λέει: «Το συμπέρασμα στο οποίο θα κατέληγε κανείς</w:t>
      </w:r>
      <w:r>
        <w:rPr>
          <w:rFonts w:eastAsia="Times New Roman" w:cs="Times New Roman"/>
          <w:szCs w:val="24"/>
        </w:rPr>
        <w:t>,</w:t>
      </w:r>
      <w:r>
        <w:rPr>
          <w:rFonts w:eastAsia="Times New Roman" w:cs="Times New Roman"/>
          <w:szCs w:val="24"/>
        </w:rPr>
        <w:t xml:space="preserve"> είναι ότι η απόσυρση αυτού του σχεδίου νόμου και η συγκρότηση μιας νέας επιτροπής…» κ.λπ</w:t>
      </w:r>
      <w:r>
        <w:rPr>
          <w:rFonts w:eastAsia="Times New Roman" w:cs="Times New Roman"/>
          <w:szCs w:val="24"/>
        </w:rPr>
        <w:t>.,</w:t>
      </w:r>
      <w:r>
        <w:rPr>
          <w:rFonts w:eastAsia="Times New Roman" w:cs="Times New Roman"/>
          <w:szCs w:val="24"/>
        </w:rPr>
        <w:t xml:space="preserve"> δηλαδή ήταν κατηγορηματικ</w:t>
      </w:r>
      <w:r>
        <w:rPr>
          <w:rFonts w:eastAsia="Times New Roman" w:cs="Times New Roman"/>
          <w:szCs w:val="24"/>
        </w:rPr>
        <w:t>ά αντίθετος.</w:t>
      </w:r>
    </w:p>
    <w:p w14:paraId="73D8585B"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Οι βασικές μας ενστάσεις έχουν να κάνουν και με τους σκοπούς, όπως αναφέρονται με τις νομοτεχνικές βελτιώσεις, που έχει φύγει η έρευνα. Το δεύτερο κομμάτι έχει να κάνει με τη διοίκηση, όπου δεν υπάρχει το επιστημονικό συμβούλιο, αλλά μετά στον</w:t>
      </w:r>
      <w:r>
        <w:rPr>
          <w:rFonts w:eastAsia="Times New Roman" w:cs="Times New Roman"/>
          <w:szCs w:val="24"/>
        </w:rPr>
        <w:t xml:space="preserve"> οργανισμό θα συγκροτηθεί ουσιαστικά. Αυτό είναι κάτι το οποίο δεν έχει ούτε χρονοδιαγράμματα ούτε τίποτα.</w:t>
      </w:r>
    </w:p>
    <w:p w14:paraId="73D8585C"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Η επιλογή του Προέδρου είναι κάτι</w:t>
      </w:r>
      <w:r>
        <w:rPr>
          <w:rFonts w:eastAsia="Times New Roman" w:cs="Times New Roman"/>
          <w:szCs w:val="24"/>
        </w:rPr>
        <w:t>,</w:t>
      </w:r>
      <w:r>
        <w:rPr>
          <w:rFonts w:eastAsia="Times New Roman" w:cs="Times New Roman"/>
          <w:szCs w:val="24"/>
        </w:rPr>
        <w:t xml:space="preserve"> στο οποίο εμείς θα θέλαμε να ακολουθηθούν πιο ακαδημαϊκές διαδικασίες. Γενικά θα </w:t>
      </w:r>
      <w:r>
        <w:rPr>
          <w:rFonts w:eastAsia="Times New Roman" w:cs="Times New Roman"/>
          <w:szCs w:val="24"/>
        </w:rPr>
        <w:lastRenderedPageBreak/>
        <w:t>θέλαμε ο ρόλος του Ινστιτούτου τη</w:t>
      </w:r>
      <w:r>
        <w:rPr>
          <w:rFonts w:eastAsia="Times New Roman" w:cs="Times New Roman"/>
          <w:szCs w:val="24"/>
        </w:rPr>
        <w:t>ς Βενετίας</w:t>
      </w:r>
      <w:r>
        <w:rPr>
          <w:rFonts w:eastAsia="Times New Roman" w:cs="Times New Roman"/>
          <w:szCs w:val="24"/>
        </w:rPr>
        <w:t>,</w:t>
      </w:r>
      <w:r>
        <w:rPr>
          <w:rFonts w:eastAsia="Times New Roman" w:cs="Times New Roman"/>
          <w:szCs w:val="24"/>
        </w:rPr>
        <w:t xml:space="preserve"> να είναι πιο πολύ προσανατολισμένος στο ακαδημαϊκό κομμάτι και λιγότερο στο διπλωματικό κομμάτι. Νομίζω ότι αυτό το ήθελαν και πολλοί συνάδελφοι από τον ΣΥΡΙΖΑ, όπως κατάλαβα από τις ομιλίες. Είχαμε την ίδια ακριβώς επιχειρηματολογία, αλλά με δ</w:t>
      </w:r>
      <w:r>
        <w:rPr>
          <w:rFonts w:eastAsia="Times New Roman" w:cs="Times New Roman"/>
          <w:szCs w:val="24"/>
        </w:rPr>
        <w:t>ιαφορετική ψήφο στο τέλος λόγω φαντάζομαι του παραταξιακού πατριωτισμού.</w:t>
      </w:r>
    </w:p>
    <w:p w14:paraId="73D8585D" w14:textId="77777777" w:rsidR="00D41FAB" w:rsidRDefault="001456E4">
      <w:pPr>
        <w:tabs>
          <w:tab w:val="left" w:pos="3873"/>
        </w:tabs>
        <w:spacing w:line="600" w:lineRule="auto"/>
        <w:ind w:firstLine="720"/>
        <w:jc w:val="both"/>
        <w:rPr>
          <w:rFonts w:eastAsia="Times New Roman" w:cs="Times New Roman"/>
          <w:szCs w:val="24"/>
        </w:rPr>
      </w:pPr>
      <w:r>
        <w:rPr>
          <w:rFonts w:eastAsia="Times New Roman" w:cs="Times New Roman"/>
          <w:szCs w:val="24"/>
        </w:rPr>
        <w:t>Σε γενικές γραμμές νομίζω ότι σήμερα χάθηκε μια ευκαιρία</w:t>
      </w:r>
      <w:r>
        <w:rPr>
          <w:rFonts w:eastAsia="Times New Roman" w:cs="Times New Roman"/>
          <w:szCs w:val="24"/>
        </w:rPr>
        <w:t>,</w:t>
      </w:r>
      <w:r>
        <w:rPr>
          <w:rFonts w:eastAsia="Times New Roman" w:cs="Times New Roman"/>
          <w:szCs w:val="24"/>
        </w:rPr>
        <w:t xml:space="preserve"> να πετύχουμε μεγαλύτερες συγκλίσεις. Ελπίζω να μην τα βρούμε αυτά τα πράγματα μπροστά </w:t>
      </w:r>
      <w:r>
        <w:rPr>
          <w:rFonts w:eastAsia="Times New Roman" w:cs="Times New Roman"/>
          <w:szCs w:val="24"/>
        </w:rPr>
        <w:t>μας,</w:t>
      </w:r>
      <w:r>
        <w:rPr>
          <w:rFonts w:eastAsia="Times New Roman" w:cs="Times New Roman"/>
          <w:szCs w:val="24"/>
        </w:rPr>
        <w:t xml:space="preserve"> από αυτό το νομοσχέδιο που ψηφίζου</w:t>
      </w:r>
      <w:r>
        <w:rPr>
          <w:rFonts w:eastAsia="Times New Roman" w:cs="Times New Roman"/>
          <w:szCs w:val="24"/>
        </w:rPr>
        <w:t>με σήμερα.</w:t>
      </w:r>
    </w:p>
    <w:p w14:paraId="73D8585E"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Σχετικά με τις τροπολογίες</w:t>
      </w:r>
      <w:r>
        <w:rPr>
          <w:rFonts w:eastAsia="Times New Roman" w:cs="Times New Roman"/>
          <w:szCs w:val="24"/>
        </w:rPr>
        <w:t xml:space="preserve"> επειδή ειπώθηκε ότι θα πω και μερικά πράγματα, αναφέρθηκα στην ομιλία μου για τις τροπολογίες του Υπουργείου Παιδείας σχετικά με την ΔΕΠΠΣ, με τη Διοικούσα Επιτροπή για τα Πρότυπα Πειραματικά Σχολεία. Δεν ήταν δυστυχώς ο Υπουργός Παιδείας να τα ακούσει αυ</w:t>
      </w:r>
      <w:r>
        <w:rPr>
          <w:rFonts w:eastAsia="Times New Roman" w:cs="Times New Roman"/>
          <w:szCs w:val="24"/>
        </w:rPr>
        <w:t>τά όπως και για το ΙΝΕΔΙΒΙΜ.</w:t>
      </w:r>
    </w:p>
    <w:p w14:paraId="73D8585F"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είμαστε αρνητικοί στις τροπολογίες και θα ψηφίσουμε μόνο «</w:t>
      </w:r>
      <w:r>
        <w:rPr>
          <w:rFonts w:eastAsia="Times New Roman" w:cs="Times New Roman"/>
          <w:szCs w:val="24"/>
        </w:rPr>
        <w:t>παρών</w:t>
      </w:r>
      <w:r>
        <w:rPr>
          <w:rFonts w:eastAsia="Times New Roman" w:cs="Times New Roman"/>
          <w:szCs w:val="24"/>
        </w:rPr>
        <w:t>» στη συγκεκριμένη για το Υπουργείο Παιδείας.</w:t>
      </w:r>
    </w:p>
    <w:p w14:paraId="73D85860"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73D85861"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Και εγώ σας ευχαριστώ, κύριε </w:t>
      </w:r>
      <w:proofErr w:type="spellStart"/>
      <w:r>
        <w:rPr>
          <w:rFonts w:eastAsia="Times New Roman" w:cs="Times New Roman"/>
          <w:szCs w:val="24"/>
        </w:rPr>
        <w:t>Μαυρωτά</w:t>
      </w:r>
      <w:proofErr w:type="spellEnd"/>
      <w:r>
        <w:rPr>
          <w:rFonts w:eastAsia="Times New Roman" w:cs="Times New Roman"/>
          <w:szCs w:val="24"/>
        </w:rPr>
        <w:t>.</w:t>
      </w:r>
    </w:p>
    <w:p w14:paraId="73D85862"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Ξυδάκης</w:t>
      </w:r>
      <w:proofErr w:type="spellEnd"/>
      <w:r>
        <w:rPr>
          <w:rFonts w:eastAsia="Times New Roman" w:cs="Times New Roman"/>
          <w:szCs w:val="24"/>
        </w:rPr>
        <w:t>.</w:t>
      </w:r>
    </w:p>
    <w:p w14:paraId="73D85863"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ΞΥΔΑΚΗΣ:</w:t>
      </w:r>
      <w:r>
        <w:rPr>
          <w:rFonts w:eastAsia="Times New Roman" w:cs="Times New Roman"/>
          <w:szCs w:val="24"/>
        </w:rPr>
        <w:t xml:space="preserve"> Ευχαριστώ, κύριε Πρόεδρε.</w:t>
      </w:r>
    </w:p>
    <w:p w14:paraId="73D85864"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Άκουσα προσεκτικά τις δευτερολογίες των συναδέλφων για την πορεία της συζήτησης και νομοθέτησης αυτού του νομοσχεδίου. Συμφωνώ σε αρκετές από τις αναλύσεις και τις παρατηρήσεις. Θα διαφωνήσω στην τελική εκτίμηση. Νομί</w:t>
      </w:r>
      <w:r>
        <w:rPr>
          <w:rFonts w:eastAsia="Times New Roman" w:cs="Times New Roman"/>
          <w:szCs w:val="24"/>
        </w:rPr>
        <w:t>ζω ότι με αρκετούς τρόπους</w:t>
      </w:r>
      <w:r>
        <w:rPr>
          <w:rFonts w:eastAsia="Times New Roman" w:cs="Times New Roman"/>
          <w:szCs w:val="24"/>
        </w:rPr>
        <w:t>,</w:t>
      </w:r>
      <w:r>
        <w:rPr>
          <w:rFonts w:eastAsia="Times New Roman" w:cs="Times New Roman"/>
          <w:szCs w:val="24"/>
        </w:rPr>
        <w:t xml:space="preserve"> κατορθώσαμε μία σύγκλιση και μία σύνθεση. Ελήφθησαν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τον έχοντα τη νομοθετική πρωτοβουλία Υπουργό πολλές από τις παρατηρήσεις και τις συμβολές και των επιστημονικών φορέων και των συναδέλφων από όλες τις παρατάξεις. </w:t>
      </w:r>
    </w:p>
    <w:p w14:paraId="73D85865"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Πιθανόν να μην έχουμε φθάσει στο </w:t>
      </w:r>
      <w:r>
        <w:rPr>
          <w:rFonts w:eastAsia="Times New Roman" w:cs="Times New Roman"/>
          <w:szCs w:val="24"/>
          <w:lang w:val="en-US"/>
        </w:rPr>
        <w:t>optimum</w:t>
      </w:r>
      <w:r>
        <w:rPr>
          <w:rFonts w:eastAsia="Times New Roman" w:cs="Times New Roman"/>
          <w:szCs w:val="24"/>
        </w:rPr>
        <w:t xml:space="preserve"> μίας κοινοβουλευτικής διαδικασίας, στο βέλτιστο αποτέλεσμα και στη βέλτιστη διαδικασία. Νομίζω όμως ότι και με τη συμβολή των συναδέλφων των υπολοίπων κομμάτων και με την πνευματική και πολιτική συμβολή πολλών συνα</w:t>
      </w:r>
      <w:r>
        <w:rPr>
          <w:rFonts w:eastAsia="Times New Roman" w:cs="Times New Roman"/>
          <w:szCs w:val="24"/>
        </w:rPr>
        <w:t xml:space="preserve">δέλφων του ΣΥΡΙΖΑ διαμορφώσαμε ένα νομοσχέδιο, για το οποίο μπορώ να πω ότι αυτή τη </w:t>
      </w:r>
      <w:r>
        <w:rPr>
          <w:rFonts w:eastAsia="Times New Roman" w:cs="Times New Roman"/>
          <w:szCs w:val="24"/>
        </w:rPr>
        <w:lastRenderedPageBreak/>
        <w:t xml:space="preserve">στιγμή δεν ντρεπόμαστε. Νομοθετούμε υπό τη σκιά μεγάλων προγόνων και πολιτικών και επιστημόνων για το </w:t>
      </w:r>
      <w:r>
        <w:rPr>
          <w:rFonts w:eastAsia="Times New Roman" w:cs="Times New Roman"/>
          <w:szCs w:val="24"/>
        </w:rPr>
        <w:t>ι</w:t>
      </w:r>
      <w:r>
        <w:rPr>
          <w:rFonts w:eastAsia="Times New Roman" w:cs="Times New Roman"/>
          <w:szCs w:val="24"/>
        </w:rPr>
        <w:t>νστιτούτο αυτό το μικρό, αλλά με πολύ μεγάλο συμβολικό βάρος και νομί</w:t>
      </w:r>
      <w:r>
        <w:rPr>
          <w:rFonts w:eastAsia="Times New Roman" w:cs="Times New Roman"/>
          <w:szCs w:val="24"/>
        </w:rPr>
        <w:t>ζω ότι νομοθετούμε και με την ανάσα των επερχόμενων γενεών.</w:t>
      </w:r>
    </w:p>
    <w:p w14:paraId="73D85866"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Έχω δύο τελευταίες παρατηρήσεις προς τον Υπουργό, κάτι που το είπαν πολλοί συνάδελφοι από του Βήματος, να δώσουμε χρονικό ορίζοντα στη σύνταξη, στην κατάρτιση του </w:t>
      </w:r>
      <w:r>
        <w:rPr>
          <w:rFonts w:eastAsia="Times New Roman" w:cs="Times New Roman"/>
          <w:szCs w:val="24"/>
        </w:rPr>
        <w:t>ο</w:t>
      </w:r>
      <w:r>
        <w:rPr>
          <w:rFonts w:eastAsia="Times New Roman" w:cs="Times New Roman"/>
          <w:szCs w:val="24"/>
        </w:rPr>
        <w:t>ργανισμού να πάρει σάρκα και οστ</w:t>
      </w:r>
      <w:r>
        <w:rPr>
          <w:rFonts w:eastAsia="Times New Roman" w:cs="Times New Roman"/>
          <w:szCs w:val="24"/>
        </w:rPr>
        <w:t>ά. Οπωσδήποτε χρειάζεται ένα διάστημα</w:t>
      </w:r>
      <w:r>
        <w:rPr>
          <w:rFonts w:eastAsia="Times New Roman" w:cs="Times New Roman"/>
          <w:szCs w:val="24"/>
        </w:rPr>
        <w:t>,</w:t>
      </w:r>
      <w:r>
        <w:rPr>
          <w:rFonts w:eastAsia="Times New Roman" w:cs="Times New Roman"/>
          <w:szCs w:val="24"/>
        </w:rPr>
        <w:t xml:space="preserve"> να συγκροτηθεί η εποπτική αρχή και να εκλέξει τον επιστήμονα </w:t>
      </w:r>
      <w:r>
        <w:rPr>
          <w:rFonts w:eastAsia="Times New Roman" w:cs="Times New Roman"/>
          <w:szCs w:val="24"/>
        </w:rPr>
        <w:t>π</w:t>
      </w:r>
      <w:r>
        <w:rPr>
          <w:rFonts w:eastAsia="Times New Roman" w:cs="Times New Roman"/>
          <w:szCs w:val="24"/>
        </w:rPr>
        <w:t xml:space="preserve">ρόεδρο, σε ένα εύλογο χρόνο να το περιλάβει ο Υπουργός, να έχει </w:t>
      </w:r>
      <w:r>
        <w:rPr>
          <w:rFonts w:eastAsia="Times New Roman" w:cs="Times New Roman"/>
          <w:szCs w:val="24"/>
        </w:rPr>
        <w:t>ο</w:t>
      </w:r>
      <w:r>
        <w:rPr>
          <w:rFonts w:eastAsia="Times New Roman" w:cs="Times New Roman"/>
          <w:szCs w:val="24"/>
        </w:rPr>
        <w:t>ργανισμό.</w:t>
      </w:r>
    </w:p>
    <w:p w14:paraId="73D85867"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ι</w:t>
      </w:r>
      <w:r>
        <w:rPr>
          <w:rFonts w:eastAsia="Times New Roman" w:cs="Times New Roman"/>
          <w:szCs w:val="24"/>
        </w:rPr>
        <w:t>νστιτούτο το 2016 και το 2017 είναι ακυβέρνητο ουσιαστικά. Περνά μεγάλη κρίσ</w:t>
      </w:r>
      <w:r>
        <w:rPr>
          <w:rFonts w:eastAsia="Times New Roman" w:cs="Times New Roman"/>
          <w:szCs w:val="24"/>
        </w:rPr>
        <w:t>η. Σε αυτό υπάρχουν ευθύνες και διοικητικές και σε όλους, και σε αυτούς που όρισαν και σε αυτούς που εποπτεύουν. Με αυτή την νομοθετική πρωτοβουλία πάμε να θεραπεύσουμε την ακυβερνησία του τελευταίου διαστήματος, η οποία είχε ξανασυμβεί στη δεκαετία του ’8</w:t>
      </w:r>
      <w:r>
        <w:rPr>
          <w:rFonts w:eastAsia="Times New Roman" w:cs="Times New Roman"/>
          <w:szCs w:val="24"/>
        </w:rPr>
        <w:t xml:space="preserve">0. </w:t>
      </w:r>
    </w:p>
    <w:p w14:paraId="73D85868"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Ας μην αφήσουμε το </w:t>
      </w:r>
      <w:r>
        <w:rPr>
          <w:rFonts w:eastAsia="Times New Roman" w:cs="Times New Roman"/>
          <w:szCs w:val="24"/>
        </w:rPr>
        <w:t>ι</w:t>
      </w:r>
      <w:r>
        <w:rPr>
          <w:rFonts w:eastAsia="Times New Roman" w:cs="Times New Roman"/>
          <w:szCs w:val="24"/>
        </w:rPr>
        <w:t xml:space="preserve">νστιτούτο, από τη στιγμή που θα αρχίσει η δημοσίευση του νόμου στην Εφημερίδα της Κυβερνήσεως και τη συγκρότηση της </w:t>
      </w:r>
      <w:r>
        <w:rPr>
          <w:rFonts w:eastAsia="Times New Roman" w:cs="Times New Roman"/>
          <w:szCs w:val="24"/>
        </w:rPr>
        <w:t>ε</w:t>
      </w:r>
      <w:r>
        <w:rPr>
          <w:rFonts w:eastAsia="Times New Roman" w:cs="Times New Roman"/>
          <w:szCs w:val="24"/>
        </w:rPr>
        <w:t xml:space="preserve">ποπτικής </w:t>
      </w:r>
      <w:r>
        <w:rPr>
          <w:rFonts w:eastAsia="Times New Roman" w:cs="Times New Roman"/>
          <w:szCs w:val="24"/>
        </w:rPr>
        <w:t>ε</w:t>
      </w:r>
      <w:r>
        <w:rPr>
          <w:rFonts w:eastAsia="Times New Roman" w:cs="Times New Roman"/>
          <w:szCs w:val="24"/>
        </w:rPr>
        <w:t xml:space="preserve">πιτροπής, να περάσει </w:t>
      </w:r>
      <w:r>
        <w:rPr>
          <w:rFonts w:eastAsia="Times New Roman" w:cs="Times New Roman"/>
          <w:szCs w:val="24"/>
        </w:rPr>
        <w:lastRenderedPageBreak/>
        <w:t xml:space="preserve">χρόνος χωρίς να έχει </w:t>
      </w:r>
      <w:r>
        <w:rPr>
          <w:rFonts w:eastAsia="Times New Roman" w:cs="Times New Roman"/>
          <w:szCs w:val="24"/>
        </w:rPr>
        <w:t>ο</w:t>
      </w:r>
      <w:r>
        <w:rPr>
          <w:rFonts w:eastAsia="Times New Roman" w:cs="Times New Roman"/>
          <w:szCs w:val="24"/>
        </w:rPr>
        <w:t>ργανισμό, χωρίς να έχει χαρακτηριστικά κανονιστικά, χωρίς να έ</w:t>
      </w:r>
      <w:r>
        <w:rPr>
          <w:rFonts w:eastAsia="Times New Roman" w:cs="Times New Roman"/>
          <w:szCs w:val="24"/>
        </w:rPr>
        <w:t xml:space="preserve">χει εσωτερικό κανονισμό, </w:t>
      </w:r>
      <w:proofErr w:type="spellStart"/>
      <w:r>
        <w:rPr>
          <w:rFonts w:eastAsia="Times New Roman" w:cs="Times New Roman"/>
          <w:szCs w:val="24"/>
        </w:rPr>
        <w:t>καθηκοντολόγιο</w:t>
      </w:r>
      <w:proofErr w:type="spellEnd"/>
      <w:r>
        <w:rPr>
          <w:rFonts w:eastAsia="Times New Roman" w:cs="Times New Roman"/>
          <w:szCs w:val="24"/>
        </w:rPr>
        <w:t xml:space="preserve">, οργανικές θέσεις. Υπάρχουν οι ελάχιστες προβλέψεις μέσα στον νόμο, άρα μία από τις ελάχιστες προβλέψεις να είναι αυτή. </w:t>
      </w:r>
    </w:p>
    <w:p w14:paraId="73D85869"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η δεύτερη παρατήρηση είναι η εξής. Με μία διασαφήνιση, το Επιστημονικό Συμβούλιο που επικου</w:t>
      </w:r>
      <w:r>
        <w:rPr>
          <w:rFonts w:eastAsia="Times New Roman" w:cs="Times New Roman"/>
          <w:szCs w:val="24"/>
        </w:rPr>
        <w:t xml:space="preserve">ρεί τον Πρόεδρο στα καθήκοντά του και στην επιλογή των υποτρόφων, να έχει τα ίδια χαρακτηριστικά με τα χαρακτηριστικά που έχει η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ε</w:t>
      </w:r>
      <w:r>
        <w:rPr>
          <w:rFonts w:eastAsia="Times New Roman" w:cs="Times New Roman"/>
          <w:szCs w:val="24"/>
        </w:rPr>
        <w:t xml:space="preserve">πιτροπή, δηλαδή το σώμα των </w:t>
      </w:r>
      <w:r>
        <w:rPr>
          <w:rFonts w:eastAsia="Times New Roman" w:cs="Times New Roman"/>
          <w:szCs w:val="24"/>
        </w:rPr>
        <w:t>ε</w:t>
      </w:r>
      <w:r>
        <w:rPr>
          <w:rFonts w:eastAsia="Times New Roman" w:cs="Times New Roman"/>
          <w:szCs w:val="24"/>
        </w:rPr>
        <w:t>κλεκτόρων μέλη ΔΕΠ πρώτης και δεύτερης βαθμίδος όχι αορίστως Επιστημονικό Συμβούλιο. Έ</w:t>
      </w:r>
      <w:r>
        <w:rPr>
          <w:rFonts w:eastAsia="Times New Roman" w:cs="Times New Roman"/>
          <w:szCs w:val="24"/>
        </w:rPr>
        <w:t xml:space="preserve">νας </w:t>
      </w:r>
      <w:r>
        <w:rPr>
          <w:rFonts w:eastAsia="Times New Roman" w:cs="Times New Roman"/>
          <w:szCs w:val="24"/>
        </w:rPr>
        <w:t>χ</w:t>
      </w:r>
      <w:r>
        <w:rPr>
          <w:rFonts w:eastAsia="Times New Roman" w:cs="Times New Roman"/>
          <w:szCs w:val="24"/>
        </w:rPr>
        <w:t xml:space="preserve">ημικός </w:t>
      </w:r>
      <w:r>
        <w:rPr>
          <w:rFonts w:eastAsia="Times New Roman" w:cs="Times New Roman"/>
          <w:szCs w:val="24"/>
        </w:rPr>
        <w:t>μ</w:t>
      </w:r>
      <w:r>
        <w:rPr>
          <w:rFonts w:eastAsia="Times New Roman" w:cs="Times New Roman"/>
          <w:szCs w:val="24"/>
        </w:rPr>
        <w:t xml:space="preserve">ηχανικός δεν μπορεί να είναι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σε ένα Ινστιτούτο Βυζαντινών Σπουδών. Αυτά τα δύο νομίζω είναι δύο μικρές τελευταίες πινελιές. </w:t>
      </w:r>
    </w:p>
    <w:p w14:paraId="73D8586A"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Έγιναν κάποια βήματα. Εύχομαι σε άλλα τέτοια νομοθετήματα μεγάλου συμβολικού περιεχομένου, να έ</w:t>
      </w:r>
      <w:r>
        <w:rPr>
          <w:rFonts w:eastAsia="Times New Roman" w:cs="Times New Roman"/>
          <w:szCs w:val="24"/>
        </w:rPr>
        <w:t>χουμε την ευκαιρία να στείλουμε ένα μήνυμα στον ελληνικό λαό και στους ψηφοφόρους κάθε παράταξης ότι νομοθετούμε για το κοινό καλό και όχι για μικροκομματικές ιδιοτέλειες. Σήμερα το πλησιάσαμε και θα το πλησιάσουμε ακόμη περισσότερο.</w:t>
      </w:r>
    </w:p>
    <w:p w14:paraId="73D8586B"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73D8586C"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Και εγώ σας ευχαριστώ.</w:t>
      </w:r>
    </w:p>
    <w:p w14:paraId="73D8586D"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Έχω να κάνω δύο ανακοινώσεις προς το Σώμα:</w:t>
      </w:r>
    </w:p>
    <w:p w14:paraId="73D8586E"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Διαρκής Επιτροπή Οικονομικών Υποθέσεων καταθέτει την έκθεσή της στο σχέδιο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2018».</w:t>
      </w:r>
    </w:p>
    <w:p w14:paraId="73D8586F"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Επίσης, ο Υπουργός Δικαιοσύνης, Διαφάνειας και Ανθρωπίνων Δικαιωμάτων διαβίβασε στη Βουλή, σύμφωνα με το άρθρο 86 του Συντάγματος και τον ν.3126/2013 «Ποινική ευθύνη των Υπουργών», όπως ισχύει: </w:t>
      </w:r>
    </w:p>
    <w:p w14:paraId="73D85870"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Πρώτον, στις 17 Νοεμβρίου 2017 ποινική δικογραφία που αφορά τον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 xml:space="preserve">. </w:t>
      </w:r>
    </w:p>
    <w:p w14:paraId="73D85871"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στις 16 Νοεμβρίου 2017 ποινική δικογραφία που αφορά στον Υπουργό Εθνικής Άμυνας κ. Παναγιώτη Καμμένο.</w:t>
      </w:r>
    </w:p>
    <w:p w14:paraId="73D85872"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θα κλείσουμε με τον κύριο Υπουρ</w:t>
      </w:r>
      <w:r>
        <w:rPr>
          <w:rFonts w:eastAsia="Times New Roman" w:cs="Times New Roman"/>
          <w:szCs w:val="24"/>
        </w:rPr>
        <w:t>γό.</w:t>
      </w:r>
    </w:p>
    <w:p w14:paraId="73D85873" w14:textId="77777777" w:rsidR="00D41FAB" w:rsidRDefault="001456E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κύριε Αμανατίδη, έχετε τον λόγο.</w:t>
      </w:r>
    </w:p>
    <w:p w14:paraId="73D8587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ΙΩΑΝΝΗΣ ΑΜΑΝΑΤΙΔΗΣ (Υφυπουργός Εξωτερικών):</w:t>
      </w:r>
      <w:r>
        <w:rPr>
          <w:rFonts w:eastAsia="Times New Roman" w:cs="Times New Roman"/>
          <w:szCs w:val="24"/>
        </w:rPr>
        <w:t xml:space="preserve"> Κυρίες και κύριοι Βουλευτές, στο τέλος μιας</w:t>
      </w:r>
      <w:r>
        <w:rPr>
          <w:rFonts w:eastAsia="Times New Roman" w:cs="Times New Roman"/>
          <w:szCs w:val="24"/>
        </w:rPr>
        <w:t>,</w:t>
      </w:r>
      <w:r>
        <w:rPr>
          <w:rFonts w:eastAsia="Times New Roman" w:cs="Times New Roman"/>
          <w:szCs w:val="24"/>
        </w:rPr>
        <w:t xml:space="preserve"> θεωρώ</w:t>
      </w:r>
      <w:r>
        <w:rPr>
          <w:rFonts w:eastAsia="Times New Roman" w:cs="Times New Roman"/>
          <w:szCs w:val="24"/>
        </w:rPr>
        <w:t>,</w:t>
      </w:r>
      <w:r>
        <w:rPr>
          <w:rFonts w:eastAsia="Times New Roman" w:cs="Times New Roman"/>
          <w:szCs w:val="24"/>
        </w:rPr>
        <w:t xml:space="preserve"> γόνιμης διαδικασίας η οποία διεξήχθη τόσο στις </w:t>
      </w:r>
      <w:r>
        <w:rPr>
          <w:rFonts w:eastAsia="Times New Roman" w:cs="Times New Roman"/>
          <w:szCs w:val="24"/>
        </w:rPr>
        <w:t>ε</w:t>
      </w:r>
      <w:r>
        <w:rPr>
          <w:rFonts w:eastAsia="Times New Roman" w:cs="Times New Roman"/>
          <w:szCs w:val="24"/>
        </w:rPr>
        <w:t>πιτροπές όσο και κατά τη διάρκεια της Ολομέλειας αλλά και όλο το πρ</w:t>
      </w:r>
      <w:r>
        <w:rPr>
          <w:rFonts w:eastAsia="Times New Roman" w:cs="Times New Roman"/>
          <w:szCs w:val="24"/>
        </w:rPr>
        <w:t xml:space="preserve">οηγούμενο διάστημα, τον ενάμιση χρόνο από όταν πρωτοβγήκε η ιδέα, γιατί έπρεπε να υλοποιηθεί κάποτε, της αλλαγής του νομοθετικού πλαισίου για το Ινστιτούτο Βενετίας -μιλάω δηλαδή από την άνοιξη του 2016- νομίζω ότι έχουν ειπωθεί πάρα πολλά θέματα. </w:t>
      </w:r>
    </w:p>
    <w:p w14:paraId="73D8587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θ</w:t>
      </w:r>
      <w:r>
        <w:rPr>
          <w:rFonts w:eastAsia="Times New Roman" w:cs="Times New Roman"/>
          <w:szCs w:val="24"/>
        </w:rPr>
        <w:t xml:space="preserve">έματα στα οποία μέσα από τη συζήτηση σε άλλα συμφωνήσαμε σε άλλα διαφωνήσαμε, αλλού ήταν καλύτερα διευκρινισμένα, αλλού δόθηκαν οι διευκρινήσεις μέσα από όλες τις διαδικασίες των </w:t>
      </w:r>
      <w:r>
        <w:rPr>
          <w:rFonts w:eastAsia="Times New Roman" w:cs="Times New Roman"/>
          <w:szCs w:val="24"/>
        </w:rPr>
        <w:t>ε</w:t>
      </w:r>
      <w:r>
        <w:rPr>
          <w:rFonts w:eastAsia="Times New Roman" w:cs="Times New Roman"/>
          <w:szCs w:val="24"/>
        </w:rPr>
        <w:t>πιτροπών. Δεν θα ξαναμπώ σε αυτά που έχω πει, το πώς έγινε δηλαδή η διαδικασ</w:t>
      </w:r>
      <w:r>
        <w:rPr>
          <w:rFonts w:eastAsia="Times New Roman" w:cs="Times New Roman"/>
          <w:szCs w:val="24"/>
        </w:rPr>
        <w:t>ία, τι δεν έγινε κ.λπ.</w:t>
      </w:r>
      <w:r>
        <w:rPr>
          <w:rFonts w:eastAsia="Times New Roman" w:cs="Times New Roman"/>
          <w:szCs w:val="24"/>
        </w:rPr>
        <w:t>.</w:t>
      </w:r>
      <w:r>
        <w:rPr>
          <w:rFonts w:eastAsia="Times New Roman" w:cs="Times New Roman"/>
          <w:szCs w:val="24"/>
        </w:rPr>
        <w:t xml:space="preserve"> Θεωρώ, όμως, ότι δεν έμεινε κανένα σημείο κρυφό.</w:t>
      </w:r>
    </w:p>
    <w:p w14:paraId="73D8587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Πιστεύω ότι δεν έχει πλέον νόημα να επαναλάβω ότι το Ινστιτούτο ανήκει στον ελληνικό λαό πρώτα από όλα, για να εξυπηρετήσει τον σκοπό, αυτόν τον ίδιο σκοπό που είχε και το 1951 όταν ι</w:t>
      </w:r>
      <w:r>
        <w:rPr>
          <w:rFonts w:eastAsia="Times New Roman" w:cs="Times New Roman"/>
          <w:szCs w:val="24"/>
        </w:rPr>
        <w:t>δρύθηκε και αυτόν δεν τον αλλάζουμε ούτε σε ένα κόμμα.</w:t>
      </w:r>
    </w:p>
    <w:p w14:paraId="73D8587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ειπώθηκε, κύριε </w:t>
      </w:r>
      <w:proofErr w:type="spellStart"/>
      <w:r>
        <w:rPr>
          <w:rFonts w:eastAsia="Times New Roman" w:cs="Times New Roman"/>
          <w:szCs w:val="24"/>
        </w:rPr>
        <w:t>Μαυρωτά</w:t>
      </w:r>
      <w:proofErr w:type="spellEnd"/>
      <w:r>
        <w:rPr>
          <w:rFonts w:eastAsia="Times New Roman" w:cs="Times New Roman"/>
          <w:szCs w:val="24"/>
        </w:rPr>
        <w:t>, ότι βγήκε η λέξη «έρευνα», ήταν αυτό που είχαμε προτείνει εμείς που κάναμε την αλλαγή. Επειδή θέλαμε να μην υπάρχει κανένας προβληματισμός -κάναμε και ερωτήσεις στην κ</w:t>
      </w:r>
      <w:r>
        <w:rPr>
          <w:rFonts w:eastAsia="Times New Roman" w:cs="Times New Roman"/>
          <w:szCs w:val="24"/>
        </w:rPr>
        <w:t>οινότητα και παντού- διατηρήσαμε ακριβώς αυτό που λέει ο νόμος του 1951, ο οποίος δεν έχει αυτή τη λέξη.</w:t>
      </w:r>
    </w:p>
    <w:p w14:paraId="73D8587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Δεν έβγαλα ούτε ένα κόμμα, αφού μου είπατε ότι μπορεί να υπάρχει διαφοροποίηση και μου είπατε «τι σκέφτεστε εσείς, τι σκέφτονται οι άλλοι» κ.λπ.</w:t>
      </w:r>
      <w:r>
        <w:rPr>
          <w:rFonts w:eastAsia="Times New Roman" w:cs="Times New Roman"/>
          <w:szCs w:val="24"/>
        </w:rPr>
        <w:t>.</w:t>
      </w:r>
      <w:r>
        <w:rPr>
          <w:rFonts w:eastAsia="Times New Roman" w:cs="Times New Roman"/>
          <w:szCs w:val="24"/>
        </w:rPr>
        <w:t xml:space="preserve"> Δεν έ</w:t>
      </w:r>
      <w:r>
        <w:rPr>
          <w:rFonts w:eastAsia="Times New Roman" w:cs="Times New Roman"/>
          <w:szCs w:val="24"/>
        </w:rPr>
        <w:t xml:space="preserve">βγαλα τίποτα για να </w:t>
      </w:r>
      <w:r>
        <w:rPr>
          <w:rFonts w:eastAsia="Times New Roman" w:cs="Times New Roman"/>
          <w:szCs w:val="24"/>
        </w:rPr>
        <w:t xml:space="preserve">μην </w:t>
      </w:r>
      <w:r>
        <w:rPr>
          <w:rFonts w:eastAsia="Times New Roman" w:cs="Times New Roman"/>
          <w:szCs w:val="24"/>
        </w:rPr>
        <w:t>υπάρχει κα</w:t>
      </w:r>
      <w:r>
        <w:rPr>
          <w:rFonts w:eastAsia="Times New Roman" w:cs="Times New Roman"/>
          <w:szCs w:val="24"/>
        </w:rPr>
        <w:t>μ</w:t>
      </w:r>
      <w:r>
        <w:rPr>
          <w:rFonts w:eastAsia="Times New Roman" w:cs="Times New Roman"/>
          <w:szCs w:val="24"/>
        </w:rPr>
        <w:t>μία παρεξήγηση. Είναι ακριβώς το ίδιο. Γι’ αυτό δεν υπάρχει η λέξη «έρευνα» εκεί. Καταλάβατε; Αυτός είναι ο λόγος. Σας το εξηγώ, για να το ξέρετε ότι δεν το έβγαλα εγώ μετά επί τούτου. Αυτό ακριβώς αναφέρει ο νόμος του 19</w:t>
      </w:r>
      <w:r>
        <w:rPr>
          <w:rFonts w:eastAsia="Times New Roman" w:cs="Times New Roman"/>
          <w:szCs w:val="24"/>
        </w:rPr>
        <w:t>51.</w:t>
      </w:r>
    </w:p>
    <w:p w14:paraId="73D8587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Σχετικά με το κόστος θέλω να πω το εξής. Το </w:t>
      </w:r>
      <w:r>
        <w:rPr>
          <w:rFonts w:eastAsia="Times New Roman" w:cs="Times New Roman"/>
          <w:szCs w:val="24"/>
        </w:rPr>
        <w:t>ι</w:t>
      </w:r>
      <w:r>
        <w:rPr>
          <w:rFonts w:eastAsia="Times New Roman" w:cs="Times New Roman"/>
          <w:szCs w:val="24"/>
        </w:rPr>
        <w:t xml:space="preserve">νστιτούτο έχει κόστος για την ελληνική </w:t>
      </w:r>
      <w:r>
        <w:rPr>
          <w:rFonts w:eastAsia="Times New Roman" w:cs="Times New Roman"/>
          <w:szCs w:val="24"/>
        </w:rPr>
        <w:t>π</w:t>
      </w:r>
      <w:r>
        <w:rPr>
          <w:rFonts w:eastAsia="Times New Roman" w:cs="Times New Roman"/>
          <w:szCs w:val="24"/>
        </w:rPr>
        <w:t>ολιτεία. Μέχρι πρότινος μέχρι τη νομοθέτηση αυτού υπάρχουν τέσσερις υπάλληλοι του ΥΠΕΞ</w:t>
      </w:r>
      <w:r>
        <w:rPr>
          <w:rFonts w:eastAsia="Times New Roman" w:cs="Times New Roman"/>
          <w:szCs w:val="24"/>
        </w:rPr>
        <w:t>,</w:t>
      </w:r>
      <w:r>
        <w:rPr>
          <w:rFonts w:eastAsia="Times New Roman" w:cs="Times New Roman"/>
          <w:szCs w:val="24"/>
        </w:rPr>
        <w:t xml:space="preserve"> οι οποίοι είναι στο Ινστιτούτο Βενετίας και τους πληρώνει το Υπουργείο Εξωτερικ</w:t>
      </w:r>
      <w:r>
        <w:rPr>
          <w:rFonts w:eastAsia="Times New Roman" w:cs="Times New Roman"/>
          <w:szCs w:val="24"/>
        </w:rPr>
        <w:t xml:space="preserve">ών. Με τη νομοθέτηση αυτή για πρώτη φορά μπαίνει υπάλληλος από το Υπουργείο Παιδείας και δύο από το ΥΠΕΞ. Άρα έχει κόστος για το ελληνικό δημόσιο. Δεν είναι ότι δεν </w:t>
      </w:r>
      <w:r>
        <w:rPr>
          <w:rFonts w:eastAsia="Times New Roman" w:cs="Times New Roman"/>
          <w:szCs w:val="24"/>
        </w:rPr>
        <w:lastRenderedPageBreak/>
        <w:t xml:space="preserve">έχει κόστος και είναι μόνο αυτοχρηματοδοτούμενο. Υπήρχε βοήθεια. </w:t>
      </w:r>
    </w:p>
    <w:p w14:paraId="73D8587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Σε σχέση με το αν δεν θα </w:t>
      </w:r>
      <w:r>
        <w:rPr>
          <w:rFonts w:eastAsia="Times New Roman" w:cs="Times New Roman"/>
          <w:szCs w:val="24"/>
        </w:rPr>
        <w:t xml:space="preserve">μπορέσει να ανταποκριθεί κάποτε και τι θα γίνει τότε, υπάρχει πρόβλεψη μέσα στον νόμο. Γιατί το άκουσα και το έχουμε πάρει υπ’ </w:t>
      </w:r>
      <w:proofErr w:type="spellStart"/>
      <w:r>
        <w:rPr>
          <w:rFonts w:eastAsia="Times New Roman" w:cs="Times New Roman"/>
          <w:szCs w:val="24"/>
        </w:rPr>
        <w:t>όψιν</w:t>
      </w:r>
      <w:proofErr w:type="spellEnd"/>
      <w:r>
        <w:rPr>
          <w:rFonts w:eastAsia="Times New Roman" w:cs="Times New Roman"/>
          <w:szCs w:val="24"/>
        </w:rPr>
        <w:t xml:space="preserve"> μας. Υπάρχει μέσα η πρόβλεψη</w:t>
      </w:r>
      <w:r>
        <w:rPr>
          <w:rFonts w:eastAsia="Times New Roman" w:cs="Times New Roman"/>
          <w:szCs w:val="24"/>
        </w:rPr>
        <w:t>,</w:t>
      </w:r>
      <w:r>
        <w:rPr>
          <w:rFonts w:eastAsia="Times New Roman" w:cs="Times New Roman"/>
          <w:szCs w:val="24"/>
        </w:rPr>
        <w:t xml:space="preserve"> να πάρει κρατική χορηγία από το ελληνικό κράτος. Υπάρχει αυτή η πρόβλεψη. Δεν το κόβουμε αυτό.</w:t>
      </w:r>
      <w:r>
        <w:rPr>
          <w:rFonts w:eastAsia="Times New Roman" w:cs="Times New Roman"/>
          <w:szCs w:val="24"/>
        </w:rPr>
        <w:t xml:space="preserve"> Δεν λέμε δηλαδή: «τέρμα εσείς, είστε αυτό και τελειώσαμε, κάντε ό,τι θέλετε». Υπάρχει πρόβλεψη μέσα στον νόμο</w:t>
      </w:r>
      <w:r>
        <w:rPr>
          <w:rFonts w:eastAsia="Times New Roman" w:cs="Times New Roman"/>
          <w:szCs w:val="24"/>
        </w:rPr>
        <w:t>,</w:t>
      </w:r>
      <w:r>
        <w:rPr>
          <w:rFonts w:eastAsia="Times New Roman" w:cs="Times New Roman"/>
          <w:szCs w:val="24"/>
        </w:rPr>
        <w:t xml:space="preserve"> γιατί υπάρχει χρηματοδότηση και από το ελληνικό κράτος.</w:t>
      </w:r>
    </w:p>
    <w:p w14:paraId="73D8587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Θεωρώ ότι το κλειδί των τοποθετήσεων που ακούστηκαν, που διαβάστηκαν δυο φορές μάλιστα -</w:t>
      </w:r>
      <w:r>
        <w:rPr>
          <w:rFonts w:eastAsia="Times New Roman" w:cs="Times New Roman"/>
          <w:szCs w:val="24"/>
        </w:rPr>
        <w:t>και εγώ θεωρώ ότι είναι και έλλειψη επιχειρημάτων</w:t>
      </w:r>
      <w:r>
        <w:rPr>
          <w:rFonts w:eastAsia="Times New Roman" w:cs="Times New Roman"/>
          <w:szCs w:val="24"/>
        </w:rPr>
        <w:t>,</w:t>
      </w:r>
      <w:r>
        <w:rPr>
          <w:rFonts w:eastAsia="Times New Roman" w:cs="Times New Roman"/>
          <w:szCs w:val="24"/>
        </w:rPr>
        <w:t xml:space="preserve"> το να λες συνέχεια για την κ. </w:t>
      </w:r>
      <w:proofErr w:type="spellStart"/>
      <w:r>
        <w:rPr>
          <w:rFonts w:eastAsia="Times New Roman" w:cs="Times New Roman"/>
          <w:szCs w:val="24"/>
        </w:rPr>
        <w:t>Αρβελέρ</w:t>
      </w:r>
      <w:proofErr w:type="spellEnd"/>
      <w:r>
        <w:rPr>
          <w:rFonts w:eastAsia="Times New Roman" w:cs="Times New Roman"/>
          <w:szCs w:val="24"/>
        </w:rPr>
        <w:t xml:space="preserve">- δηλαδή οι λέξεις-κλειδί στις δηλώσεις της κ. </w:t>
      </w:r>
      <w:proofErr w:type="spellStart"/>
      <w:r>
        <w:rPr>
          <w:rFonts w:eastAsia="Times New Roman" w:cs="Times New Roman"/>
          <w:szCs w:val="24"/>
        </w:rPr>
        <w:t>Αρβελέρ</w:t>
      </w:r>
      <w:proofErr w:type="spellEnd"/>
      <w:r>
        <w:rPr>
          <w:rFonts w:eastAsia="Times New Roman" w:cs="Times New Roman"/>
          <w:szCs w:val="24"/>
        </w:rPr>
        <w:t xml:space="preserve"> είναι «όπως πληροφορήθηκα». Αυτοί που την πληροφόρησαν, νομίζω ότι της έδωσαν κακές πληροφορίες.</w:t>
      </w:r>
    </w:p>
    <w:p w14:paraId="73D8587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Θα ήθελα να διαβ</w:t>
      </w:r>
      <w:r>
        <w:rPr>
          <w:rFonts w:eastAsia="Times New Roman" w:cs="Times New Roman"/>
          <w:szCs w:val="24"/>
        </w:rPr>
        <w:t xml:space="preserve">άσει πώς είναι το νομοσχέδιο και αν θέλει να το συζητήσουμε. Νομίζω ότι το κλειδί είναι οι λέξεις «όπως πληροφορήθηκα». Αυτοί που της τα είπαν, δεν της τα είπαν καλά. </w:t>
      </w:r>
      <w:r>
        <w:rPr>
          <w:rFonts w:eastAsia="Times New Roman" w:cs="Times New Roman"/>
          <w:szCs w:val="24"/>
        </w:rPr>
        <w:lastRenderedPageBreak/>
        <w:t>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ούτε τα κλειδιά του </w:t>
      </w:r>
      <w:r>
        <w:rPr>
          <w:rFonts w:eastAsia="Times New Roman" w:cs="Times New Roman"/>
          <w:szCs w:val="24"/>
        </w:rPr>
        <w:t>ι</w:t>
      </w:r>
      <w:r>
        <w:rPr>
          <w:rFonts w:eastAsia="Times New Roman" w:cs="Times New Roman"/>
          <w:szCs w:val="24"/>
        </w:rPr>
        <w:t>νστιτούτου θέλουμε ούτε κανείς άλλος τα θέλει ούτ</w:t>
      </w:r>
      <w:r>
        <w:rPr>
          <w:rFonts w:eastAsia="Times New Roman" w:cs="Times New Roman"/>
          <w:szCs w:val="24"/>
        </w:rPr>
        <w:t xml:space="preserve">ε είναι στο ένα Υπουργείο ή στο άλλο. </w:t>
      </w:r>
    </w:p>
    <w:p w14:paraId="73D8587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Είναι η ελληνική Κυβέρνηση</w:t>
      </w:r>
      <w:r>
        <w:rPr>
          <w:rFonts w:eastAsia="Times New Roman" w:cs="Times New Roman"/>
          <w:szCs w:val="24"/>
        </w:rPr>
        <w:t>,</w:t>
      </w:r>
      <w:r>
        <w:rPr>
          <w:rFonts w:eastAsia="Times New Roman" w:cs="Times New Roman"/>
          <w:szCs w:val="24"/>
        </w:rPr>
        <w:t xml:space="preserve"> η οποία για πρώτη φορά βάζει τις βάσεις. Είμαι υπερήφανος. Θεωρώ ότι δεν χάσαμε κα</w:t>
      </w:r>
      <w:r>
        <w:rPr>
          <w:rFonts w:eastAsia="Times New Roman" w:cs="Times New Roman"/>
          <w:szCs w:val="24"/>
        </w:rPr>
        <w:t>μ</w:t>
      </w:r>
      <w:r>
        <w:rPr>
          <w:rFonts w:eastAsia="Times New Roman" w:cs="Times New Roman"/>
          <w:szCs w:val="24"/>
        </w:rPr>
        <w:t xml:space="preserve">μία ευκαιρία. Διάθεση συνεργασίας να υπάρχει όλων των εμπλεκομένων, έτσι ώστε το </w:t>
      </w:r>
      <w:r>
        <w:rPr>
          <w:rFonts w:eastAsia="Times New Roman" w:cs="Times New Roman"/>
          <w:szCs w:val="24"/>
        </w:rPr>
        <w:t>ι</w:t>
      </w:r>
      <w:r>
        <w:rPr>
          <w:rFonts w:eastAsia="Times New Roman" w:cs="Times New Roman"/>
          <w:szCs w:val="24"/>
        </w:rPr>
        <w:t>νστιτούτο αυτό να συνεχί</w:t>
      </w:r>
      <w:r>
        <w:rPr>
          <w:rFonts w:eastAsia="Times New Roman" w:cs="Times New Roman"/>
          <w:szCs w:val="24"/>
        </w:rPr>
        <w:t>σει τη λαμπρή πορεία</w:t>
      </w:r>
      <w:r>
        <w:rPr>
          <w:rFonts w:eastAsia="Times New Roman" w:cs="Times New Roman"/>
          <w:szCs w:val="24"/>
        </w:rPr>
        <w:t>,</w:t>
      </w:r>
      <w:r>
        <w:rPr>
          <w:rFonts w:eastAsia="Times New Roman" w:cs="Times New Roman"/>
          <w:szCs w:val="24"/>
        </w:rPr>
        <w:t xml:space="preserve"> που είχε και στο προηγούμενο διάστημα.</w:t>
      </w:r>
    </w:p>
    <w:p w14:paraId="73D8587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Θέλω να ευχαριστήσω και τους συνεργάτες μου εδώ και την Ελληνική Ορθόδοξη Κοινότητα της Βενετίας και όλους όσοι συμμετείχαν στον διάλογο αυτό και τους πρέσβεις και τους προξένους και τα στελέχη α</w:t>
      </w:r>
      <w:r>
        <w:rPr>
          <w:rFonts w:eastAsia="Times New Roman" w:cs="Times New Roman"/>
          <w:szCs w:val="24"/>
        </w:rPr>
        <w:t xml:space="preserve">πό το Υπουργείο Παιδείας και από το Υπουργείο Εξωτερικών, για το ότι φτάσαμε μέχρι εδώ. </w:t>
      </w:r>
    </w:p>
    <w:p w14:paraId="73D8587F" w14:textId="77777777" w:rsidR="00D41FAB" w:rsidRDefault="001456E4">
      <w:pPr>
        <w:spacing w:line="600" w:lineRule="auto"/>
        <w:ind w:firstLine="720"/>
        <w:jc w:val="both"/>
        <w:rPr>
          <w:rFonts w:eastAsia="Times New Roman"/>
          <w:szCs w:val="24"/>
        </w:rPr>
      </w:pPr>
      <w:r>
        <w:rPr>
          <w:rFonts w:eastAsia="Times New Roman"/>
          <w:szCs w:val="24"/>
        </w:rPr>
        <w:t>Όσον αφορά -και θα κλείσω με αυτό, κύριε Πρόεδρε- στα δύο θέματα, δεν μπορώ να κάνω δεκτές τώρα τις νομοτεχνικές. Σαν δήλωση, όμως, Υπουργού εδώ στο Σώμα λέω ότι με τη</w:t>
      </w:r>
      <w:r>
        <w:rPr>
          <w:rFonts w:eastAsia="Times New Roman"/>
          <w:szCs w:val="24"/>
        </w:rPr>
        <w:t xml:space="preserve"> λήξη στο τρίμηνο που βάλαμε για τον </w:t>
      </w:r>
      <w:r>
        <w:rPr>
          <w:rFonts w:eastAsia="Times New Roman"/>
          <w:szCs w:val="24"/>
        </w:rPr>
        <w:t>π</w:t>
      </w:r>
      <w:r>
        <w:rPr>
          <w:rFonts w:eastAsia="Times New Roman"/>
          <w:szCs w:val="24"/>
        </w:rPr>
        <w:t xml:space="preserve">ρόεδρο και τα </w:t>
      </w:r>
      <w:r>
        <w:rPr>
          <w:rFonts w:eastAsia="Times New Roman"/>
          <w:szCs w:val="24"/>
        </w:rPr>
        <w:t>ό</w:t>
      </w:r>
      <w:r>
        <w:rPr>
          <w:rFonts w:eastAsia="Times New Roman"/>
          <w:szCs w:val="24"/>
        </w:rPr>
        <w:t>ργανα, σε έξι μήνες δεσμευόμαστε ως Κυβέρνηση</w:t>
      </w:r>
      <w:r>
        <w:rPr>
          <w:rFonts w:eastAsia="Times New Roman"/>
          <w:szCs w:val="24"/>
        </w:rPr>
        <w:t>,</w:t>
      </w:r>
      <w:r>
        <w:rPr>
          <w:rFonts w:eastAsia="Times New Roman"/>
          <w:szCs w:val="24"/>
        </w:rPr>
        <w:t xml:space="preserve"> να έχει τελειώσει ο </w:t>
      </w:r>
      <w:r>
        <w:rPr>
          <w:rFonts w:eastAsia="Times New Roman"/>
          <w:szCs w:val="24"/>
        </w:rPr>
        <w:t>κ</w:t>
      </w:r>
      <w:r>
        <w:rPr>
          <w:rFonts w:eastAsia="Times New Roman"/>
          <w:szCs w:val="24"/>
        </w:rPr>
        <w:t>ανονισμός. Αυτή την στιγμή δεν μπορώ να το κάνω. Αν είναι τόσο σημαντικό, μπορούμε να το νομοθετήσουμε μετά.</w:t>
      </w:r>
    </w:p>
    <w:p w14:paraId="73D85880"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Επίσης για το </w:t>
      </w:r>
      <w:r>
        <w:rPr>
          <w:rFonts w:eastAsia="Times New Roman"/>
          <w:szCs w:val="24"/>
        </w:rPr>
        <w:t>ε</w:t>
      </w:r>
      <w:r>
        <w:rPr>
          <w:rFonts w:eastAsia="Times New Roman"/>
          <w:szCs w:val="24"/>
        </w:rPr>
        <w:t xml:space="preserve">πιστημονικό </w:t>
      </w:r>
      <w:r>
        <w:rPr>
          <w:rFonts w:eastAsia="Times New Roman"/>
          <w:szCs w:val="24"/>
        </w:rPr>
        <w:t>σ</w:t>
      </w:r>
      <w:r>
        <w:rPr>
          <w:rFonts w:eastAsia="Times New Roman"/>
          <w:szCs w:val="24"/>
        </w:rPr>
        <w:t xml:space="preserve">υμβούλιο, ναι, συμφωνούμε μ’ αυτό που είπε ο κ. </w:t>
      </w:r>
      <w:proofErr w:type="spellStart"/>
      <w:r>
        <w:rPr>
          <w:rFonts w:eastAsia="Times New Roman"/>
          <w:szCs w:val="24"/>
        </w:rPr>
        <w:t>Ξυδάκης</w:t>
      </w:r>
      <w:proofErr w:type="spellEnd"/>
      <w:r>
        <w:rPr>
          <w:rFonts w:eastAsia="Times New Roman"/>
          <w:szCs w:val="24"/>
        </w:rPr>
        <w:t xml:space="preserve">. </w:t>
      </w:r>
    </w:p>
    <w:p w14:paraId="73D85881" w14:textId="77777777" w:rsidR="00D41FAB" w:rsidRDefault="001456E4">
      <w:pPr>
        <w:spacing w:line="600" w:lineRule="auto"/>
        <w:ind w:firstLine="720"/>
        <w:jc w:val="both"/>
        <w:rPr>
          <w:rFonts w:eastAsia="Times New Roman"/>
          <w:szCs w:val="24"/>
        </w:rPr>
      </w:pPr>
      <w:r>
        <w:rPr>
          <w:rFonts w:eastAsia="Times New Roman"/>
          <w:szCs w:val="24"/>
        </w:rPr>
        <w:t>Τελειώνοντας, θα αναφερθώ σε τρία πράγματα. Καταλαβαίνω ότι οι Κοινοβουλευτικοί Εκπρόσωποι -και ο κ. Κουμουτσάκος και ο κ. Λοβέρδος- επιχείρησαν να απαντήσουν σε αυτά που απάντησε το Υπ</w:t>
      </w:r>
      <w:r>
        <w:rPr>
          <w:rFonts w:eastAsia="Times New Roman"/>
          <w:szCs w:val="24"/>
        </w:rPr>
        <w:t>ουργείο Εξωτερικών ή και συνολικά η Κυβέρνηση σε μια συζήτηση που έγινε την Δευτέρα, της οποίας τα αποτελέσματα σταματήσαν μια παραφιλολογία και μια συσκότιση της Αξιωματικής Αντιπολίτευσης. Δοθήκαν οι απαντήσεις. Το να ξαναγίνεται προσπάθεια</w:t>
      </w:r>
      <w:r>
        <w:rPr>
          <w:rFonts w:eastAsia="Times New Roman"/>
          <w:szCs w:val="24"/>
        </w:rPr>
        <w:t>,</w:t>
      </w:r>
      <w:r>
        <w:rPr>
          <w:rFonts w:eastAsia="Times New Roman"/>
          <w:szCs w:val="24"/>
        </w:rPr>
        <w:t xml:space="preserve"> είναι ένα ξα</w:t>
      </w:r>
      <w:r>
        <w:rPr>
          <w:rFonts w:eastAsia="Times New Roman"/>
          <w:szCs w:val="24"/>
        </w:rPr>
        <w:t>ναζεσταμένο φαγητό, το οποίο δεν περνάει πλέον στον κόσμο.</w:t>
      </w:r>
    </w:p>
    <w:p w14:paraId="73D85882" w14:textId="77777777" w:rsidR="00D41FAB" w:rsidRDefault="001456E4">
      <w:pPr>
        <w:spacing w:line="600" w:lineRule="auto"/>
        <w:ind w:firstLine="720"/>
        <w:jc w:val="both"/>
        <w:rPr>
          <w:rFonts w:eastAsia="Times New Roman"/>
          <w:szCs w:val="24"/>
        </w:rPr>
      </w:pPr>
      <w:r>
        <w:rPr>
          <w:rFonts w:eastAsia="Times New Roman"/>
          <w:szCs w:val="24"/>
        </w:rPr>
        <w:t>Όσον αφορά τώρα κάποια προσωπικά κ.λπ., ας έχετε λίγη υπομονή, θα έρθει και ο Υπουργός, θα τα πείτε.</w:t>
      </w:r>
    </w:p>
    <w:p w14:paraId="73D85883" w14:textId="77777777" w:rsidR="00D41FAB" w:rsidRDefault="001456E4">
      <w:pPr>
        <w:spacing w:line="600" w:lineRule="auto"/>
        <w:ind w:firstLine="720"/>
        <w:jc w:val="both"/>
        <w:rPr>
          <w:rFonts w:eastAsia="Times New Roman"/>
          <w:szCs w:val="24"/>
        </w:rPr>
      </w:pPr>
      <w:r>
        <w:rPr>
          <w:rFonts w:eastAsia="Times New Roman"/>
          <w:szCs w:val="24"/>
        </w:rPr>
        <w:t xml:space="preserve">Ωστόσο το ότι και ο κ. Λοβέρδος και ο κ. Κουμουτσάκος έφεραν </w:t>
      </w:r>
      <w:r>
        <w:rPr>
          <w:rFonts w:eastAsia="Times New Roman"/>
          <w:szCs w:val="24"/>
        </w:rPr>
        <w:t>εδώ</w:t>
      </w:r>
      <w:r>
        <w:rPr>
          <w:rFonts w:eastAsia="Times New Roman"/>
          <w:szCs w:val="24"/>
        </w:rPr>
        <w:t xml:space="preserve"> την ειδική εξουσιοδότηση για να</w:t>
      </w:r>
      <w:r>
        <w:rPr>
          <w:rFonts w:eastAsia="Times New Roman"/>
          <w:szCs w:val="24"/>
        </w:rPr>
        <w:t xml:space="preserve"> δουν τα έγγραφα, θεωρώ ότι δεν είναι μια πράξη γραφειοκρατίας. Είναι μια πράξη ουσίας, γιατί σε τέτοια ζητήματα καλό είναι να τηρούνται οι διαδικασίες, γιατί δεν είναι τύπος. Είναι ταυτόχρονα και ουσία. Δεν είναι γραφειοκρατία. Είναι ζήτημα ουσίας και το </w:t>
      </w:r>
      <w:r>
        <w:rPr>
          <w:rFonts w:eastAsia="Times New Roman"/>
          <w:szCs w:val="24"/>
        </w:rPr>
        <w:t>καταλαβαίνετε.</w:t>
      </w:r>
    </w:p>
    <w:p w14:paraId="73D85884" w14:textId="77777777" w:rsidR="00D41FAB" w:rsidRDefault="001456E4">
      <w:pPr>
        <w:spacing w:line="600" w:lineRule="auto"/>
        <w:ind w:firstLine="720"/>
        <w:jc w:val="both"/>
        <w:rPr>
          <w:rFonts w:eastAsia="Times New Roman"/>
          <w:szCs w:val="24"/>
        </w:rPr>
      </w:pPr>
      <w:r>
        <w:rPr>
          <w:rFonts w:eastAsia="Times New Roman"/>
          <w:szCs w:val="24"/>
        </w:rPr>
        <w:lastRenderedPageBreak/>
        <w:t xml:space="preserve">Θα ήθελα να απαντήσω και στον κ. Καλαφάτη, ο οποίος ναι μεν ζήτησε από εμένα να μεταφέρω στον κ. Κοτζιά, ωστόσο στο δελτίο </w:t>
      </w:r>
      <w:r>
        <w:rPr>
          <w:rFonts w:eastAsia="Times New Roman"/>
          <w:szCs w:val="24"/>
        </w:rPr>
        <w:t>Τ</w:t>
      </w:r>
      <w:r>
        <w:rPr>
          <w:rFonts w:eastAsia="Times New Roman"/>
          <w:szCs w:val="24"/>
        </w:rPr>
        <w:t>ύπου του λέει ότι ζήτησε από εμένα να απαντήσω</w:t>
      </w:r>
      <w:r>
        <w:rPr>
          <w:rFonts w:eastAsia="Times New Roman"/>
          <w:szCs w:val="24"/>
        </w:rPr>
        <w:t>,</w:t>
      </w:r>
      <w:r>
        <w:rPr>
          <w:rFonts w:eastAsia="Times New Roman"/>
          <w:szCs w:val="24"/>
        </w:rPr>
        <w:t xml:space="preserve"> τι είπε ή τι δεν είπε ο Δήμαρχος Θεσσαλονίκης. Όπως έχω δηλώσει εγώ, </w:t>
      </w:r>
      <w:r>
        <w:rPr>
          <w:rFonts w:eastAsia="Times New Roman"/>
          <w:szCs w:val="24"/>
        </w:rPr>
        <w:t xml:space="preserve">αφού μου το ζητάει έστω διά δελτίου </w:t>
      </w:r>
      <w:r>
        <w:rPr>
          <w:rFonts w:eastAsia="Times New Roman"/>
          <w:szCs w:val="24"/>
        </w:rPr>
        <w:t>Τ</w:t>
      </w:r>
      <w:r>
        <w:rPr>
          <w:rFonts w:eastAsia="Times New Roman"/>
          <w:szCs w:val="24"/>
        </w:rPr>
        <w:t xml:space="preserve">ύπου -δεν είναι εδώ- καλύτερα θα ήταν ο </w:t>
      </w:r>
      <w:r>
        <w:rPr>
          <w:rFonts w:eastAsia="Times New Roman"/>
          <w:szCs w:val="24"/>
        </w:rPr>
        <w:t>δ</w:t>
      </w:r>
      <w:r>
        <w:rPr>
          <w:rFonts w:eastAsia="Times New Roman"/>
          <w:szCs w:val="24"/>
        </w:rPr>
        <w:t>ήμαρχος να πει ότι έκανε ένα ατόπημα, όμως μετά το ανασκεύασε και τελείωσε. Έκανε ένα ατόπημα και νομίζω ότι το έχει κάνει και άλλες φορές, αλλά μετά ανασκεύασε. Το ίδιο έκανε κα</w:t>
      </w:r>
      <w:r>
        <w:rPr>
          <w:rFonts w:eastAsia="Times New Roman"/>
          <w:szCs w:val="24"/>
        </w:rPr>
        <w:t>ι ο Δήμαρχος Θεσσαλονίκης. Τα άλλα όλα τα περί υπόπτων και υπόπτων συμπεριφορών νομίζω ότι δεν στέκουν στην πραγματικότητα.</w:t>
      </w:r>
    </w:p>
    <w:p w14:paraId="73D85885" w14:textId="77777777" w:rsidR="00D41FAB" w:rsidRDefault="001456E4">
      <w:pPr>
        <w:spacing w:line="600" w:lineRule="auto"/>
        <w:ind w:firstLine="720"/>
        <w:jc w:val="both"/>
        <w:rPr>
          <w:rFonts w:eastAsia="Times New Roman"/>
          <w:szCs w:val="24"/>
        </w:rPr>
      </w:pPr>
      <w:r>
        <w:rPr>
          <w:rFonts w:eastAsia="Times New Roman"/>
          <w:szCs w:val="24"/>
        </w:rPr>
        <w:t>Κυρίες και κύριοι συνάδελφοι, σας ευχαριστώ πάρα πολύ. Θεωρώ τον εαυτό μου αρκετά υπεύθυνο. Κατέβαλα μια προσπάθεια όπως αναγνωρίστη</w:t>
      </w:r>
      <w:r>
        <w:rPr>
          <w:rFonts w:eastAsia="Times New Roman"/>
          <w:szCs w:val="24"/>
        </w:rPr>
        <w:t>κε</w:t>
      </w:r>
      <w:r>
        <w:rPr>
          <w:rFonts w:eastAsia="Times New Roman"/>
          <w:szCs w:val="24"/>
        </w:rPr>
        <w:t>,</w:t>
      </w:r>
      <w:r>
        <w:rPr>
          <w:rFonts w:eastAsia="Times New Roman"/>
          <w:szCs w:val="24"/>
        </w:rPr>
        <w:t xml:space="preserve"> και ευχαριστώ όλα τα μέλη και τα κόμματα εδώ της Βουλής, επειδή κατέβαλαν συνθετική προσπάθεια και αυτό είναι γνώρισμά μας στη νομοθέτηση. </w:t>
      </w:r>
    </w:p>
    <w:p w14:paraId="73D85886" w14:textId="77777777" w:rsidR="00D41FAB" w:rsidRDefault="001456E4">
      <w:pPr>
        <w:spacing w:line="600" w:lineRule="auto"/>
        <w:ind w:firstLine="720"/>
        <w:jc w:val="both"/>
        <w:rPr>
          <w:rFonts w:eastAsia="Times New Roman"/>
          <w:szCs w:val="24"/>
        </w:rPr>
      </w:pPr>
      <w:r>
        <w:rPr>
          <w:rFonts w:eastAsia="Times New Roman"/>
          <w:szCs w:val="24"/>
        </w:rPr>
        <w:t>Θα σας καλούσα</w:t>
      </w:r>
      <w:r>
        <w:rPr>
          <w:rFonts w:eastAsia="Times New Roman"/>
          <w:szCs w:val="24"/>
        </w:rPr>
        <w:t>,</w:t>
      </w:r>
      <w:r>
        <w:rPr>
          <w:rFonts w:eastAsia="Times New Roman"/>
          <w:szCs w:val="24"/>
        </w:rPr>
        <w:t xml:space="preserve"> αυτό ακριβώς το κλίμα που εκφράστηκε για να προχωρήσει το Ινστιτούτο Βενετίας, να εκφραστεί και στην </w:t>
      </w:r>
      <w:r>
        <w:rPr>
          <w:rFonts w:eastAsia="Times New Roman"/>
          <w:szCs w:val="24"/>
        </w:rPr>
        <w:lastRenderedPageBreak/>
        <w:t>πράξη, γιατί και οι νόμοι γίνονται για τους ανθρώπους και οι άνθρωποι τούς εφαρμόζουν και αυτοί είναι που θα φέρουν την αποτελεσματικότητά τους.</w:t>
      </w:r>
    </w:p>
    <w:p w14:paraId="73D85887" w14:textId="77777777" w:rsidR="00D41FAB" w:rsidRDefault="001456E4">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πολύ.</w:t>
      </w:r>
    </w:p>
    <w:p w14:paraId="73D85888" w14:textId="77777777" w:rsidR="00D41FAB" w:rsidRDefault="001456E4">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73D85889"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73D8588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Εξωτερ</w:t>
      </w:r>
      <w:r>
        <w:rPr>
          <w:rFonts w:eastAsia="Times New Roman" w:cs="Times New Roman"/>
          <w:szCs w:val="24"/>
        </w:rPr>
        <w:t xml:space="preserve">ικών: «Ελληνικό Ινστιτούτο Βυζαντινών και Μεταβυζαντινών Σπουδών και άλλες διατάξεις». </w:t>
      </w:r>
    </w:p>
    <w:p w14:paraId="73D8588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73D8588C"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88D"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88E"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w:t>
      </w:r>
    </w:p>
    <w:p w14:paraId="73D8588F"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w:t>
      </w:r>
      <w:r>
        <w:rPr>
          <w:rFonts w:eastAsia="Times New Roman"/>
          <w:szCs w:val="24"/>
        </w:rPr>
        <w:t>χι.</w:t>
      </w:r>
    </w:p>
    <w:p w14:paraId="73D85890"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ΣΤΑΥΡΟΣ ΤΑΣΣΟΣ: </w:t>
      </w:r>
      <w:r>
        <w:rPr>
          <w:rFonts w:eastAsia="Times New Roman"/>
          <w:szCs w:val="24"/>
        </w:rPr>
        <w:t>Παρών.</w:t>
      </w:r>
    </w:p>
    <w:p w14:paraId="73D85891"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892"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73D85893" w14:textId="77777777" w:rsidR="00D41FAB" w:rsidRDefault="001456E4">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73D8589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νομοσχέδιο του Υπουργείου Εξωτερικών: «Ελληνικό Ινστιτούτο Βυζαντινών και Μεταβυζαντινών Σπουδών και άλλες διατάξεις» έγινε δεκτό επί της αρχής κατά πλειοψηφία. </w:t>
      </w:r>
    </w:p>
    <w:p w14:paraId="73D85895"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Εισερχόμαστε στη</w:t>
      </w:r>
      <w:r>
        <w:rPr>
          <w:rFonts w:eastAsia="Times New Roman" w:cs="Times New Roman"/>
          <w:szCs w:val="24"/>
        </w:rPr>
        <w:t>ν</w:t>
      </w:r>
      <w:r>
        <w:rPr>
          <w:rFonts w:eastAsia="Times New Roman" w:cs="Times New Roman"/>
          <w:szCs w:val="24"/>
        </w:rPr>
        <w:t xml:space="preserve"> ψήφιση των άρθρων και η ψήφισή τους θα γίνει χωριστά.</w:t>
      </w:r>
    </w:p>
    <w:p w14:paraId="73D8589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 όπως τροποποιήθηκε από τον κύριο Υπουργό;</w:t>
      </w:r>
    </w:p>
    <w:p w14:paraId="73D85897"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898"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899"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w:t>
      </w:r>
    </w:p>
    <w:p w14:paraId="73D8589A"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73D8589B" w14:textId="77777777" w:rsidR="00D41FAB" w:rsidRDefault="001456E4">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Παρών.</w:t>
      </w:r>
    </w:p>
    <w:p w14:paraId="73D8589C"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 xml:space="preserve">Ναι. </w:t>
      </w:r>
    </w:p>
    <w:p w14:paraId="73D8589D"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73D8589E" w14:textId="77777777" w:rsidR="00D41FAB" w:rsidRDefault="001456E4">
      <w:pPr>
        <w:spacing w:line="600" w:lineRule="auto"/>
        <w:ind w:firstLine="720"/>
        <w:jc w:val="both"/>
        <w:rPr>
          <w:rFonts w:eastAsia="Times New Roman"/>
          <w:b/>
          <w:szCs w:val="24"/>
        </w:rPr>
      </w:pPr>
      <w:r>
        <w:rPr>
          <w:rFonts w:eastAsia="Times New Roman"/>
          <w:b/>
          <w:szCs w:val="24"/>
        </w:rPr>
        <w:t>ΓΕΩΡ</w:t>
      </w:r>
      <w:r>
        <w:rPr>
          <w:rFonts w:eastAsia="Times New Roman"/>
          <w:b/>
          <w:szCs w:val="24"/>
        </w:rPr>
        <w:t xml:space="preserve">ΓΙΟΣ ΜΑΥΡΩΤΑΣ: </w:t>
      </w:r>
      <w:r>
        <w:rPr>
          <w:rFonts w:eastAsia="Times New Roman"/>
          <w:szCs w:val="24"/>
        </w:rPr>
        <w:t>Όχι.</w:t>
      </w:r>
      <w:r>
        <w:rPr>
          <w:rFonts w:eastAsia="Times New Roman"/>
          <w:b/>
          <w:szCs w:val="24"/>
        </w:rPr>
        <w:t xml:space="preserve"> </w:t>
      </w:r>
    </w:p>
    <w:p w14:paraId="73D8589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 έγινε δεκτό, όπως τροποποιήθηκε από τον κύριο Υπουργό, κατά πλειοψηφία.</w:t>
      </w:r>
    </w:p>
    <w:p w14:paraId="73D858A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73D858A1"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8A2"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8A3"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73D858A4"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73D858A5" w14:textId="77777777" w:rsidR="00D41FAB" w:rsidRDefault="001456E4">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Παρών.</w:t>
      </w:r>
    </w:p>
    <w:p w14:paraId="73D858A6"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8A7"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73D858A8" w14:textId="77777777" w:rsidR="00D41FAB" w:rsidRDefault="001456E4">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r>
        <w:rPr>
          <w:rFonts w:eastAsia="Times New Roman"/>
          <w:b/>
          <w:szCs w:val="24"/>
        </w:rPr>
        <w:t xml:space="preserve"> </w:t>
      </w:r>
    </w:p>
    <w:p w14:paraId="73D858A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2 έγινε δεκτό, όπως τροποποιήθηκε από τον κύριο Υπουργό, κατά πλειοψηφία.</w:t>
      </w:r>
    </w:p>
    <w:p w14:paraId="73D858A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73D858AB"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8AC"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8AD"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w:t>
      </w:r>
    </w:p>
    <w:p w14:paraId="73D858AE"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73D858AF" w14:textId="77777777" w:rsidR="00D41FAB" w:rsidRDefault="001456E4">
      <w:pPr>
        <w:spacing w:line="600" w:lineRule="auto"/>
        <w:ind w:firstLine="720"/>
        <w:jc w:val="both"/>
        <w:rPr>
          <w:rFonts w:eastAsia="Times New Roman"/>
          <w:szCs w:val="24"/>
        </w:rPr>
      </w:pPr>
      <w:r>
        <w:rPr>
          <w:rFonts w:eastAsia="Times New Roman"/>
          <w:b/>
          <w:szCs w:val="24"/>
        </w:rPr>
        <w:t>ΣΤΑΥΡΟΣ ΤΑ</w:t>
      </w:r>
      <w:r>
        <w:rPr>
          <w:rFonts w:eastAsia="Times New Roman"/>
          <w:b/>
          <w:szCs w:val="24"/>
        </w:rPr>
        <w:t xml:space="preserve">ΣΣΟΣ: </w:t>
      </w:r>
      <w:r>
        <w:rPr>
          <w:rFonts w:eastAsia="Times New Roman"/>
          <w:szCs w:val="24"/>
        </w:rPr>
        <w:t>Παρών.</w:t>
      </w:r>
    </w:p>
    <w:p w14:paraId="73D858B0"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8B1"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73D858B2" w14:textId="77777777" w:rsidR="00D41FAB" w:rsidRDefault="001456E4">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73D858B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 ΠΡΟΕΔΡΕΥΩΝ (Γεώργιος Βαρεμένος): </w:t>
      </w:r>
      <w:r>
        <w:rPr>
          <w:rFonts w:eastAsia="Times New Roman" w:cs="Times New Roman"/>
          <w:szCs w:val="24"/>
        </w:rPr>
        <w:t>Συνεπώς το άρθρο 3 έγινε δεκτό ως έχει κατά πλειοψηφία.</w:t>
      </w:r>
    </w:p>
    <w:p w14:paraId="73D858B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 όπως τροποποιήθηκε από τον κύριο </w:t>
      </w:r>
      <w:r>
        <w:rPr>
          <w:rFonts w:eastAsia="Times New Roman" w:cs="Times New Roman"/>
          <w:szCs w:val="24"/>
        </w:rPr>
        <w:t xml:space="preserve">Υπουργό; </w:t>
      </w:r>
    </w:p>
    <w:p w14:paraId="73D858B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73D858B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Όχι.</w:t>
      </w:r>
      <w:r>
        <w:rPr>
          <w:rFonts w:eastAsia="Times New Roman" w:cs="Times New Roman"/>
          <w:b/>
          <w:szCs w:val="24"/>
        </w:rPr>
        <w:t xml:space="preserve"> </w:t>
      </w:r>
    </w:p>
    <w:p w14:paraId="73D858B7"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Όχι.</w:t>
      </w:r>
      <w:r>
        <w:rPr>
          <w:rFonts w:eastAsia="Times New Roman" w:cs="Times New Roman"/>
          <w:b/>
          <w:szCs w:val="24"/>
        </w:rPr>
        <w:t xml:space="preserve"> </w:t>
      </w:r>
    </w:p>
    <w:p w14:paraId="73D858B8"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ΑΝΤΩΝΙΟΣ ΓΡΕΓΟΣ: </w:t>
      </w:r>
      <w:r>
        <w:rPr>
          <w:rFonts w:eastAsia="Times New Roman" w:cs="Times New Roman"/>
          <w:szCs w:val="24"/>
        </w:rPr>
        <w:t>Παρών.</w:t>
      </w:r>
      <w:r>
        <w:rPr>
          <w:rFonts w:eastAsia="Times New Roman" w:cs="Times New Roman"/>
          <w:b/>
          <w:szCs w:val="24"/>
        </w:rPr>
        <w:t xml:space="preserve"> </w:t>
      </w:r>
    </w:p>
    <w:p w14:paraId="73D858B9"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r>
        <w:rPr>
          <w:rFonts w:eastAsia="Times New Roman" w:cs="Times New Roman"/>
          <w:b/>
          <w:szCs w:val="24"/>
        </w:rPr>
        <w:t xml:space="preserve"> </w:t>
      </w:r>
    </w:p>
    <w:p w14:paraId="73D858BA"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r>
        <w:rPr>
          <w:rFonts w:eastAsia="Times New Roman" w:cs="Times New Roman"/>
          <w:b/>
          <w:szCs w:val="24"/>
        </w:rPr>
        <w:t xml:space="preserve"> </w:t>
      </w:r>
    </w:p>
    <w:p w14:paraId="73D858BB"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r>
        <w:rPr>
          <w:rFonts w:eastAsia="Times New Roman" w:cs="Times New Roman"/>
          <w:b/>
          <w:szCs w:val="24"/>
        </w:rPr>
        <w:t xml:space="preserve"> </w:t>
      </w:r>
    </w:p>
    <w:p w14:paraId="73D858BC"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Όχι.</w:t>
      </w:r>
    </w:p>
    <w:p w14:paraId="73D858BD"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Συνεπώς το άρθρο 4 έγινε δεκτό, όπως τροποποιήθηκε από τον κύριο Υπουργό, κατά πλειοψηφία. </w:t>
      </w:r>
    </w:p>
    <w:p w14:paraId="73D858B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73D858B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C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8C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73D858C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C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73D858C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Ναι.</w:t>
      </w:r>
    </w:p>
    <w:p w14:paraId="73D858C5"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73D858C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73D858C7"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5 έγινε δεκτό ως έχει κατά πλειοψηφία.</w:t>
      </w:r>
    </w:p>
    <w:p w14:paraId="73D858C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όπως τροποποιήθηκε από τον</w:t>
      </w:r>
      <w:r>
        <w:rPr>
          <w:rFonts w:eastAsia="Times New Roman" w:cs="Times New Roman"/>
          <w:szCs w:val="24"/>
        </w:rPr>
        <w:t xml:space="preserve"> κύριο Υπουργό;</w:t>
      </w:r>
    </w:p>
    <w:p w14:paraId="73D858C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C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8CB"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73D858C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C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Όχι.</w:t>
      </w:r>
    </w:p>
    <w:p w14:paraId="73D858C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8C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8D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73D858D1" w14:textId="77777777" w:rsidR="00D41FAB" w:rsidRDefault="001456E4">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Συνεπώς το άρθρο 6 έγινε δεκτό, όπως τροποποιήθηκε από τον κύριο Υπουργό, κατά πλειοψηφία.</w:t>
      </w:r>
    </w:p>
    <w:p w14:paraId="73D858D2"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73D858D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D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8D5"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73D858D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D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ΣΤΑΥΡ</w:t>
      </w:r>
      <w:r>
        <w:rPr>
          <w:rFonts w:eastAsia="Times New Roman" w:cs="Times New Roman"/>
          <w:b/>
          <w:szCs w:val="24"/>
        </w:rPr>
        <w:t xml:space="preserve">ΟΣ ΤΑΣΣΟΣ: </w:t>
      </w:r>
      <w:r>
        <w:rPr>
          <w:rFonts w:eastAsia="Times New Roman" w:cs="Times New Roman"/>
          <w:szCs w:val="24"/>
        </w:rPr>
        <w:t>Όχι.</w:t>
      </w:r>
    </w:p>
    <w:p w14:paraId="73D858D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8D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73D858D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73D858DB"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7 έγινε δεκτό ως έχει κατά πλειοψηφία.</w:t>
      </w:r>
    </w:p>
    <w:p w14:paraId="73D858D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όπως τροποποιήθηκε από τον κύριο </w:t>
      </w:r>
      <w:r>
        <w:rPr>
          <w:rFonts w:eastAsia="Times New Roman" w:cs="Times New Roman"/>
          <w:szCs w:val="24"/>
        </w:rPr>
        <w:t>Υπουργό;</w:t>
      </w:r>
    </w:p>
    <w:p w14:paraId="73D858D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D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Όχι.</w:t>
      </w:r>
    </w:p>
    <w:p w14:paraId="73D858DF"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73D858E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E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73D858E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8E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8E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73D858E5"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w:t>
      </w:r>
      <w:r>
        <w:rPr>
          <w:rFonts w:eastAsia="Times New Roman" w:cs="Times New Roman"/>
          <w:szCs w:val="24"/>
        </w:rPr>
        <w:t>ώς το άρθρο 8 έγινε δεκτό, όπως τροποποιήθηκε από τον κύριο Υπουργό, κατά πλειοψηφία.</w:t>
      </w:r>
    </w:p>
    <w:p w14:paraId="73D858E6"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73D858E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E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8E9"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Όχι.</w:t>
      </w:r>
    </w:p>
    <w:p w14:paraId="73D858E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E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ΣΤΑΥΡΟΣ ΤΑ</w:t>
      </w:r>
      <w:r>
        <w:rPr>
          <w:rFonts w:eastAsia="Times New Roman" w:cs="Times New Roman"/>
          <w:b/>
          <w:szCs w:val="24"/>
        </w:rPr>
        <w:t xml:space="preserve">ΣΣΟΣ: </w:t>
      </w:r>
      <w:r>
        <w:rPr>
          <w:rFonts w:eastAsia="Times New Roman" w:cs="Times New Roman"/>
          <w:szCs w:val="24"/>
        </w:rPr>
        <w:t>Όχι.</w:t>
      </w:r>
    </w:p>
    <w:p w14:paraId="73D858E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Ναι.</w:t>
      </w:r>
    </w:p>
    <w:p w14:paraId="73D858E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8E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73D858EF"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9 έγινε δεκτό ως έχει κατά πλειοψηφία.</w:t>
      </w:r>
    </w:p>
    <w:p w14:paraId="73D858F0"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73D858F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F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ΚΟΥΜΟΥΤΣΑΚΟΣ: </w:t>
      </w:r>
      <w:r>
        <w:rPr>
          <w:rFonts w:eastAsia="Times New Roman" w:cs="Times New Roman"/>
          <w:szCs w:val="24"/>
        </w:rPr>
        <w:t>Όχι.</w:t>
      </w:r>
    </w:p>
    <w:p w14:paraId="73D858F3"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Όχι.</w:t>
      </w:r>
    </w:p>
    <w:p w14:paraId="73D858F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F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73D858F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8F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8F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73D858F9"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το άρθρο 10 έγινε δεκτό ως έχει κατά πλειοψηφία.</w:t>
      </w:r>
    </w:p>
    <w:p w14:paraId="73D858F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11 ως έχει;</w:t>
      </w:r>
    </w:p>
    <w:p w14:paraId="73D858F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8F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8FD"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73D858F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8F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73D8590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ΚΩΝΣΤΑΝΤΙΝΟΣ ΚΑΤΣΙΚΗ</w:t>
      </w:r>
      <w:r>
        <w:rPr>
          <w:rFonts w:eastAsia="Times New Roman" w:cs="Times New Roman"/>
          <w:b/>
          <w:szCs w:val="24"/>
        </w:rPr>
        <w:t xml:space="preserve">Σ: </w:t>
      </w:r>
      <w:r>
        <w:rPr>
          <w:rFonts w:eastAsia="Times New Roman" w:cs="Times New Roman"/>
          <w:szCs w:val="24"/>
        </w:rPr>
        <w:t>Ναι.</w:t>
      </w:r>
    </w:p>
    <w:p w14:paraId="73D8590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902"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73D85903"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11 έγινε δεκτό ως έχει κατά πλειοψηφία.</w:t>
      </w:r>
    </w:p>
    <w:p w14:paraId="73D85904"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73D8590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906"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907"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ΔΗΜ</w:t>
      </w:r>
      <w:r>
        <w:rPr>
          <w:rFonts w:eastAsia="Times New Roman" w:cs="Times New Roman"/>
          <w:b/>
          <w:szCs w:val="24"/>
        </w:rPr>
        <w:t xml:space="preserve">ΗΤΡΙΟΣ ΚΩΝΣΤΑΝΤΟΠΟΥΛΟΣ: </w:t>
      </w:r>
      <w:r>
        <w:rPr>
          <w:rFonts w:eastAsia="Times New Roman" w:cs="Times New Roman"/>
          <w:szCs w:val="24"/>
        </w:rPr>
        <w:t>Ναι.</w:t>
      </w:r>
    </w:p>
    <w:p w14:paraId="73D8590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90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Παρών.</w:t>
      </w:r>
    </w:p>
    <w:p w14:paraId="73D8590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90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90C"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73D8590D"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12 έγινε δεκτό ως έχει κατά πλειοψηφία.</w:t>
      </w:r>
    </w:p>
    <w:p w14:paraId="73D8590E"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13 ως έχει;</w:t>
      </w:r>
    </w:p>
    <w:p w14:paraId="73D8590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91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911"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73D8591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91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73D8591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91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916"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73D85917" w14:textId="77777777" w:rsidR="00D41FAB" w:rsidRDefault="001456E4">
      <w:pPr>
        <w:spacing w:line="600" w:lineRule="auto"/>
        <w:ind w:firstLine="720"/>
        <w:jc w:val="both"/>
        <w:rPr>
          <w:rFonts w:eastAsia="Times New Roman" w:cs="Times New Roman"/>
          <w:szCs w:val="24"/>
        </w:rPr>
      </w:pPr>
      <w:r>
        <w:rPr>
          <w:rFonts w:eastAsia="Times New Roman"/>
          <w:b/>
          <w:szCs w:val="24"/>
        </w:rPr>
        <w:lastRenderedPageBreak/>
        <w:t xml:space="preserve">ΠΡΟΕΔΡΕΥΩΝ </w:t>
      </w:r>
      <w:r>
        <w:rPr>
          <w:rFonts w:eastAsia="Times New Roman"/>
          <w:b/>
          <w:szCs w:val="24"/>
        </w:rPr>
        <w:t>(Γεώργιος Βαρεμένος):</w:t>
      </w:r>
      <w:r>
        <w:rPr>
          <w:rFonts w:eastAsia="Times New Roman"/>
          <w:szCs w:val="24"/>
        </w:rPr>
        <w:t xml:space="preserve"> </w:t>
      </w:r>
      <w:r>
        <w:rPr>
          <w:rFonts w:eastAsia="Times New Roman" w:cs="Times New Roman"/>
          <w:szCs w:val="24"/>
        </w:rPr>
        <w:t>Συνεπώς το άρθρο 13 έγινε δεκτό ως έχει κατά πλειοψηφία.</w:t>
      </w:r>
    </w:p>
    <w:p w14:paraId="73D8591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τροπολογιών.</w:t>
      </w:r>
    </w:p>
    <w:p w14:paraId="73D85919"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1362 και ειδικό 21 ως έχει; </w:t>
      </w:r>
    </w:p>
    <w:p w14:paraId="73D8591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91B"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ΓΕΩΡΓΙΟΣ ΚΟΥΜΟΥΤΣΑ</w:t>
      </w:r>
      <w:r>
        <w:rPr>
          <w:rFonts w:eastAsia="Times New Roman" w:cs="Times New Roman"/>
          <w:b/>
          <w:szCs w:val="24"/>
        </w:rPr>
        <w:t xml:space="preserve">ΚΟΣ: </w:t>
      </w:r>
      <w:r>
        <w:rPr>
          <w:rFonts w:eastAsia="Times New Roman" w:cs="Times New Roman"/>
          <w:szCs w:val="24"/>
        </w:rPr>
        <w:t>Ναι.</w:t>
      </w:r>
    </w:p>
    <w:p w14:paraId="73D8591C"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73D8591D"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91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73D8591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920"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73D85921"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73D85922"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η τροπολογία με γενικό αριθμό 1362 και ειδικό 21 έ</w:t>
      </w:r>
      <w:r>
        <w:rPr>
          <w:rFonts w:eastAsia="Times New Roman" w:cs="Times New Roman"/>
          <w:szCs w:val="24"/>
        </w:rPr>
        <w:t>γινε δεκτή ως έχει κατά πλειοψηφία και εντάσσεται στο νομοσχέδιο ως ίδια άρθρα.</w:t>
      </w:r>
    </w:p>
    <w:p w14:paraId="73D85923"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1363 και ειδικό 22 ως έχει; </w:t>
      </w:r>
    </w:p>
    <w:p w14:paraId="73D8592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925"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Όχι.</w:t>
      </w:r>
    </w:p>
    <w:p w14:paraId="73D85926"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Όχι.</w:t>
      </w:r>
    </w:p>
    <w:p w14:paraId="73D85927"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73D85928"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Όχι.</w:t>
      </w:r>
    </w:p>
    <w:p w14:paraId="73D85929"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92A"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73D8592B"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Όχι.</w:t>
      </w:r>
    </w:p>
    <w:p w14:paraId="73D8592C"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1363 και ειδικό 22 έγινε δεκτή ως έχει κατά πλειοψηφία και εντάσσεται στο νομοσχέδιο ως ίδια άρθρα.</w:t>
      </w:r>
    </w:p>
    <w:p w14:paraId="73D8592D"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1364 και ειδικό 23 ως έχει; </w:t>
      </w:r>
    </w:p>
    <w:p w14:paraId="73D8592E"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p>
    <w:p w14:paraId="73D8592F"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Όχι.</w:t>
      </w:r>
    </w:p>
    <w:p w14:paraId="73D85930"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73D85931"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73D85932"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Όχι.</w:t>
      </w:r>
    </w:p>
    <w:p w14:paraId="73D85933"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3D85934"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73D85935" w14:textId="77777777" w:rsidR="00D41FAB" w:rsidRDefault="001456E4">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73D85936" w14:textId="77777777" w:rsidR="00D41FAB" w:rsidRDefault="001456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η τροπολογία με γενικό αριθμό 1364</w:t>
      </w:r>
      <w:r>
        <w:rPr>
          <w:rFonts w:eastAsia="Times New Roman" w:cs="Times New Roman"/>
          <w:szCs w:val="24"/>
        </w:rPr>
        <w:t xml:space="preserve"> και ειδικό 23 έγινε δεκτή ως έχει κατά πλειοψηφία και εντάσσεται στο νομοσχέδιο ως ίδιο άρθρο.</w:t>
      </w:r>
    </w:p>
    <w:p w14:paraId="73D85937"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1365 και ειδικό 24 ως έχει; </w:t>
      </w:r>
    </w:p>
    <w:p w14:paraId="73D85938"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939"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93A" w14:textId="77777777" w:rsidR="00D41FAB" w:rsidRDefault="001456E4">
      <w:pPr>
        <w:spacing w:line="600" w:lineRule="auto"/>
        <w:ind w:firstLine="720"/>
        <w:jc w:val="both"/>
        <w:rPr>
          <w:rFonts w:eastAsia="Times New Roman"/>
          <w:szCs w:val="24"/>
        </w:rPr>
      </w:pPr>
      <w:r>
        <w:rPr>
          <w:rFonts w:eastAsia="Times New Roman"/>
          <w:b/>
          <w:szCs w:val="24"/>
        </w:rPr>
        <w:t>ΔΗΜΗΤΡΙΟΣ ΚΩΝ</w:t>
      </w:r>
      <w:r>
        <w:rPr>
          <w:rFonts w:eastAsia="Times New Roman"/>
          <w:b/>
          <w:szCs w:val="24"/>
        </w:rPr>
        <w:t xml:space="preserve">ΣΤΑΝΤΟΠΟΥΛΟΣ: </w:t>
      </w:r>
      <w:r>
        <w:rPr>
          <w:rFonts w:eastAsia="Times New Roman"/>
          <w:szCs w:val="24"/>
        </w:rPr>
        <w:t>Όχι.</w:t>
      </w:r>
    </w:p>
    <w:p w14:paraId="73D8593B"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73D8593C" w14:textId="77777777" w:rsidR="00D41FAB" w:rsidRDefault="001456E4">
      <w:pPr>
        <w:spacing w:line="600" w:lineRule="auto"/>
        <w:ind w:firstLine="720"/>
        <w:jc w:val="both"/>
        <w:rPr>
          <w:rFonts w:eastAsia="Times New Roman"/>
          <w:szCs w:val="24"/>
        </w:rPr>
      </w:pPr>
      <w:r>
        <w:rPr>
          <w:rFonts w:eastAsia="Times New Roman"/>
          <w:b/>
          <w:szCs w:val="24"/>
        </w:rPr>
        <w:lastRenderedPageBreak/>
        <w:t xml:space="preserve">ΣΤΑΥΡΟΣ ΤΑΣΣΟΣ: </w:t>
      </w:r>
      <w:r>
        <w:rPr>
          <w:rFonts w:eastAsia="Times New Roman"/>
          <w:szCs w:val="24"/>
        </w:rPr>
        <w:t>Ναι.</w:t>
      </w:r>
    </w:p>
    <w:p w14:paraId="73D8593D"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93E"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73D8593F" w14:textId="77777777" w:rsidR="00D41FAB" w:rsidRDefault="001456E4">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73D85940" w14:textId="77777777" w:rsidR="00D41FAB" w:rsidRDefault="001456E4">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1365 και ειδικό 24 έγινε δεκτή ως έχει κατά</w:t>
      </w:r>
      <w:r>
        <w:rPr>
          <w:rFonts w:eastAsia="Times New Roman" w:cs="Times New Roman"/>
          <w:szCs w:val="24"/>
        </w:rPr>
        <w:t xml:space="preserve"> πλειοψηφία και εντάσσεται στο νομοσχέδιο ως ίδιο άρθρο.</w:t>
      </w:r>
    </w:p>
    <w:p w14:paraId="73D85941"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1366 και ειδικό 25 ως έχει; </w:t>
      </w:r>
    </w:p>
    <w:p w14:paraId="73D85942"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943"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944"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w:t>
      </w:r>
    </w:p>
    <w:p w14:paraId="73D85945"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r>
        <w:rPr>
          <w:rFonts w:eastAsia="Times New Roman"/>
          <w:szCs w:val="24"/>
        </w:rPr>
        <w:t>.</w:t>
      </w:r>
    </w:p>
    <w:p w14:paraId="73D85946" w14:textId="77777777" w:rsidR="00D41FAB" w:rsidRDefault="001456E4">
      <w:pPr>
        <w:spacing w:line="600" w:lineRule="auto"/>
        <w:ind w:firstLine="720"/>
        <w:jc w:val="both"/>
        <w:rPr>
          <w:rFonts w:eastAsia="Times New Roman"/>
          <w:b/>
          <w:szCs w:val="24"/>
        </w:rPr>
      </w:pPr>
      <w:r>
        <w:rPr>
          <w:rFonts w:eastAsia="Times New Roman"/>
          <w:b/>
          <w:szCs w:val="24"/>
        </w:rPr>
        <w:t xml:space="preserve">ΣΤΑΥΡΟΣ ΤΑΣΣΟΣ: </w:t>
      </w:r>
      <w:r>
        <w:rPr>
          <w:rFonts w:eastAsia="Times New Roman"/>
          <w:szCs w:val="24"/>
        </w:rPr>
        <w:t>Όχι.</w:t>
      </w:r>
    </w:p>
    <w:p w14:paraId="73D85947"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948"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73D85949" w14:textId="77777777" w:rsidR="00D41FAB" w:rsidRDefault="001456E4">
      <w:pPr>
        <w:spacing w:line="600" w:lineRule="auto"/>
        <w:ind w:firstLine="720"/>
        <w:jc w:val="both"/>
        <w:rPr>
          <w:rFonts w:eastAsia="Times New Roman"/>
          <w:b/>
          <w:szCs w:val="24"/>
        </w:rPr>
      </w:pPr>
      <w:r>
        <w:rPr>
          <w:rFonts w:eastAsia="Times New Roman"/>
          <w:b/>
          <w:szCs w:val="24"/>
        </w:rPr>
        <w:lastRenderedPageBreak/>
        <w:t xml:space="preserve">ΓΕΩΡΓΙΟΣ ΜΑΥΡΩΤΑΣ: </w:t>
      </w:r>
      <w:r>
        <w:rPr>
          <w:rFonts w:eastAsia="Times New Roman"/>
          <w:szCs w:val="24"/>
        </w:rPr>
        <w:t>Όχι.</w:t>
      </w:r>
      <w:r>
        <w:rPr>
          <w:rFonts w:eastAsia="Times New Roman"/>
          <w:b/>
          <w:szCs w:val="24"/>
        </w:rPr>
        <w:t xml:space="preserve"> </w:t>
      </w:r>
    </w:p>
    <w:p w14:paraId="73D8594A" w14:textId="77777777" w:rsidR="00D41FAB" w:rsidRDefault="001456E4">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η τροπολογία με γενικό αριθμό 1366 και ειδικό 25 έγινε δεκτή ως έχει κατά πλειοψηφία και εντάσσεται στο νομοσχέδιο ως ίδιο άρθρο.</w:t>
      </w:r>
    </w:p>
    <w:p w14:paraId="73D8594B"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73D8594C"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73D8594D" w14:textId="77777777" w:rsidR="00D41FAB" w:rsidRDefault="001456E4">
      <w:pPr>
        <w:spacing w:line="600" w:lineRule="auto"/>
        <w:ind w:firstLine="720"/>
        <w:jc w:val="both"/>
        <w:rPr>
          <w:rFonts w:eastAsia="Times New Roman"/>
          <w:szCs w:val="24"/>
        </w:rPr>
      </w:pPr>
      <w:r>
        <w:rPr>
          <w:rFonts w:eastAsia="Times New Roman"/>
          <w:b/>
          <w:szCs w:val="24"/>
        </w:rPr>
        <w:t>ΜΑΡΙΑ ΤΡΙΑΝΤΑΦΥΛΛΟ</w:t>
      </w:r>
      <w:r>
        <w:rPr>
          <w:rFonts w:eastAsia="Times New Roman"/>
          <w:b/>
          <w:szCs w:val="24"/>
        </w:rPr>
        <w:t xml:space="preserve">Υ: </w:t>
      </w:r>
      <w:r>
        <w:rPr>
          <w:rFonts w:eastAsia="Times New Roman"/>
          <w:szCs w:val="24"/>
        </w:rPr>
        <w:t xml:space="preserve">Ναι. </w:t>
      </w:r>
    </w:p>
    <w:p w14:paraId="73D8594E"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94F"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73D85950"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73D85951" w14:textId="77777777" w:rsidR="00D41FAB" w:rsidRDefault="001456E4">
      <w:pPr>
        <w:spacing w:line="600" w:lineRule="auto"/>
        <w:ind w:firstLine="720"/>
        <w:jc w:val="both"/>
        <w:rPr>
          <w:rFonts w:eastAsia="Times New Roman"/>
          <w:b/>
          <w:szCs w:val="24"/>
        </w:rPr>
      </w:pPr>
      <w:r>
        <w:rPr>
          <w:rFonts w:eastAsia="Times New Roman"/>
          <w:b/>
          <w:szCs w:val="24"/>
        </w:rPr>
        <w:t xml:space="preserve">ΣΤΑΥΡΟΣ ΤΑΣΣΟΣ: </w:t>
      </w:r>
      <w:r>
        <w:rPr>
          <w:rFonts w:eastAsia="Times New Roman"/>
          <w:szCs w:val="24"/>
        </w:rPr>
        <w:t>Παρών.</w:t>
      </w:r>
    </w:p>
    <w:p w14:paraId="73D85952"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953"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73D85954" w14:textId="77777777" w:rsidR="00D41FAB" w:rsidRDefault="001456E4">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r>
        <w:rPr>
          <w:rFonts w:eastAsia="Times New Roman"/>
          <w:b/>
          <w:szCs w:val="24"/>
        </w:rPr>
        <w:t xml:space="preserve"> </w:t>
      </w:r>
    </w:p>
    <w:p w14:paraId="73D85955" w14:textId="77777777" w:rsidR="00D41FAB" w:rsidRDefault="001456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Τ</w:t>
      </w:r>
      <w:r>
        <w:rPr>
          <w:rFonts w:eastAsia="Times New Roman"/>
          <w:szCs w:val="24"/>
        </w:rPr>
        <w:t>ο ακροτελεύτιο άρθρο έγι</w:t>
      </w:r>
      <w:r>
        <w:rPr>
          <w:rFonts w:eastAsia="Times New Roman"/>
          <w:szCs w:val="24"/>
        </w:rPr>
        <w:t xml:space="preserve">νε δεκτό κατά πλειοψηφία. </w:t>
      </w:r>
    </w:p>
    <w:p w14:paraId="73D85956" w14:textId="77777777" w:rsidR="00D41FAB" w:rsidRDefault="001456E4">
      <w:pPr>
        <w:spacing w:line="600" w:lineRule="auto"/>
        <w:ind w:firstLine="720"/>
        <w:jc w:val="both"/>
        <w:rPr>
          <w:rFonts w:eastAsia="Times New Roman"/>
          <w:szCs w:val="24"/>
        </w:rPr>
      </w:pPr>
      <w:r>
        <w:rPr>
          <w:rFonts w:eastAsia="Times New Roman"/>
          <w:szCs w:val="24"/>
        </w:rPr>
        <w:lastRenderedPageBreak/>
        <w:t>Συνεπώς τ</w:t>
      </w:r>
      <w:r>
        <w:rPr>
          <w:rFonts w:eastAsia="Times New Roman"/>
          <w:szCs w:val="24"/>
        </w:rPr>
        <w:t>ο σχέδιο νόμου του Υπουργείου Εξωτερικών</w:t>
      </w:r>
      <w:r>
        <w:rPr>
          <w:rFonts w:eastAsia="Times New Roman"/>
          <w:szCs w:val="24"/>
        </w:rPr>
        <w:t>:</w:t>
      </w:r>
      <w:r>
        <w:rPr>
          <w:rFonts w:eastAsia="Times New Roman"/>
          <w:szCs w:val="24"/>
        </w:rPr>
        <w:t xml:space="preserve"> «Ελληνικό Ινστιτούτο Βυζαντινών και Μεταβυζαντινών Σπουδών και άλλες διατάξεις» έγινε δεκτό επί της αρχής και επί των άρθρων. </w:t>
      </w:r>
    </w:p>
    <w:p w14:paraId="73D85957" w14:textId="77777777" w:rsidR="00D41FAB" w:rsidRDefault="001456E4">
      <w:pPr>
        <w:spacing w:line="600" w:lineRule="auto"/>
        <w:ind w:firstLine="720"/>
        <w:jc w:val="both"/>
        <w:rPr>
          <w:rFonts w:eastAsia="Times New Roman"/>
          <w:szCs w:val="24"/>
        </w:rPr>
      </w:pPr>
      <w:r>
        <w:rPr>
          <w:rFonts w:eastAsia="Times New Roman"/>
          <w:szCs w:val="24"/>
        </w:rPr>
        <w:t>Προχωρούμε στην ψήφιση του νομοσχεδίου και στο σύνο</w:t>
      </w:r>
      <w:r>
        <w:rPr>
          <w:rFonts w:eastAsia="Times New Roman"/>
          <w:szCs w:val="24"/>
        </w:rPr>
        <w:t>λο.</w:t>
      </w:r>
    </w:p>
    <w:p w14:paraId="73D85958"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73D85959" w14:textId="77777777" w:rsidR="00D41FAB" w:rsidRDefault="001456E4">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 xml:space="preserve">Ναι. </w:t>
      </w:r>
    </w:p>
    <w:p w14:paraId="73D8595A" w14:textId="77777777" w:rsidR="00D41FAB" w:rsidRDefault="001456E4">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Όχι. </w:t>
      </w:r>
    </w:p>
    <w:p w14:paraId="73D8595B" w14:textId="77777777" w:rsidR="00D41FAB" w:rsidRDefault="001456E4">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w:t>
      </w:r>
    </w:p>
    <w:p w14:paraId="73D8595C" w14:textId="77777777" w:rsidR="00D41FAB" w:rsidRDefault="001456E4">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73D8595D" w14:textId="77777777" w:rsidR="00D41FAB" w:rsidRDefault="001456E4">
      <w:pPr>
        <w:spacing w:line="600" w:lineRule="auto"/>
        <w:ind w:firstLine="720"/>
        <w:jc w:val="both"/>
        <w:rPr>
          <w:rFonts w:eastAsia="Times New Roman"/>
          <w:b/>
          <w:szCs w:val="24"/>
        </w:rPr>
      </w:pPr>
      <w:r>
        <w:rPr>
          <w:rFonts w:eastAsia="Times New Roman"/>
          <w:b/>
          <w:szCs w:val="24"/>
        </w:rPr>
        <w:t xml:space="preserve">ΣΤΑΥΡΟΣ ΤΑΣΣΟΣ: </w:t>
      </w:r>
      <w:r>
        <w:rPr>
          <w:rFonts w:eastAsia="Times New Roman"/>
          <w:szCs w:val="24"/>
        </w:rPr>
        <w:t>Παρών.</w:t>
      </w:r>
    </w:p>
    <w:p w14:paraId="73D8595E" w14:textId="77777777" w:rsidR="00D41FAB" w:rsidRDefault="001456E4">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3D8595F" w14:textId="77777777" w:rsidR="00D41FAB" w:rsidRDefault="001456E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73D85960" w14:textId="77777777" w:rsidR="00D41FAB" w:rsidRDefault="001456E4">
      <w:pPr>
        <w:spacing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73D85961" w14:textId="77777777" w:rsidR="00D41FAB" w:rsidRDefault="001456E4">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 </w:t>
      </w:r>
      <w:r>
        <w:rPr>
          <w:rFonts w:eastAsia="Times New Roman" w:cs="Times New Roman"/>
          <w:szCs w:val="24"/>
        </w:rPr>
        <w:t>Το νομοσχέδιο έγινε δεκτό και στο σύνολο κατά πλειοψηφία.</w:t>
      </w:r>
    </w:p>
    <w:p w14:paraId="73D85962" w14:textId="77777777" w:rsidR="00D41FAB" w:rsidRDefault="001456E4">
      <w:pPr>
        <w:spacing w:line="600" w:lineRule="auto"/>
        <w:ind w:firstLine="720"/>
        <w:jc w:val="both"/>
        <w:rPr>
          <w:rFonts w:eastAsia="Times New Roman" w:cs="Times New Roman"/>
          <w:szCs w:val="24"/>
        </w:rPr>
      </w:pPr>
      <w:r>
        <w:rPr>
          <w:rFonts w:eastAsia="Times New Roman"/>
          <w:szCs w:val="24"/>
        </w:rPr>
        <w:t xml:space="preserve">Συνεπώς το </w:t>
      </w:r>
      <w:r>
        <w:rPr>
          <w:rFonts w:eastAsia="Times New Roman"/>
          <w:szCs w:val="24"/>
        </w:rPr>
        <w:t>νομοσχέδιο</w:t>
      </w:r>
      <w:r>
        <w:rPr>
          <w:rFonts w:eastAsia="Times New Roman"/>
          <w:szCs w:val="24"/>
        </w:rPr>
        <w:t xml:space="preserve"> του Υπουργείου Εξωτερικών</w:t>
      </w:r>
      <w:r>
        <w:rPr>
          <w:rFonts w:eastAsia="Times New Roman"/>
          <w:szCs w:val="24"/>
        </w:rPr>
        <w:t>:</w:t>
      </w:r>
      <w:r>
        <w:rPr>
          <w:rFonts w:eastAsia="Times New Roman"/>
          <w:szCs w:val="24"/>
        </w:rPr>
        <w:t xml:space="preserve"> «Ελληνικό Ινστιτούτο Βυζαντινών και Μεταβυζαντινών Σπουδών και άλλες διατάξεις» </w:t>
      </w:r>
      <w:r>
        <w:rPr>
          <w:rFonts w:eastAsia="Times New Roman" w:cs="Times New Roman"/>
          <w:szCs w:val="24"/>
        </w:rPr>
        <w:t>έγινε δεκτ</w:t>
      </w:r>
      <w:r>
        <w:rPr>
          <w:rFonts w:eastAsia="Times New Roman" w:cs="Times New Roman"/>
          <w:szCs w:val="24"/>
        </w:rPr>
        <w:t xml:space="preserve">ό </w:t>
      </w:r>
      <w:r>
        <w:rPr>
          <w:rFonts w:eastAsia="Times New Roman" w:cs="Times New Roman"/>
          <w:szCs w:val="24"/>
        </w:rPr>
        <w:t>κατά πλειοψηφία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μόνη συζήτηση,</w:t>
      </w:r>
      <w:r>
        <w:rPr>
          <w:rFonts w:eastAsia="Times New Roman" w:cs="Times New Roman"/>
          <w:szCs w:val="24"/>
        </w:rPr>
        <w:t xml:space="preserve"> επί της αρχής, των άρθρων και του συνόλου και έχει ως εξής:</w:t>
      </w:r>
    </w:p>
    <w:p w14:paraId="73D85963" w14:textId="77777777" w:rsidR="00D41FAB" w:rsidRDefault="001456E4">
      <w:pPr>
        <w:spacing w:line="600" w:lineRule="auto"/>
        <w:ind w:firstLine="720"/>
        <w:jc w:val="center"/>
        <w:rPr>
          <w:rFonts w:eastAsia="Times New Roman" w:cs="Times New Roman"/>
          <w:szCs w:val="24"/>
        </w:rPr>
      </w:pPr>
      <w:r w:rsidRPr="002075C0">
        <w:rPr>
          <w:rFonts w:eastAsia="Times New Roman" w:cs="Times New Roman"/>
          <w:color w:val="FF0000"/>
          <w:szCs w:val="24"/>
        </w:rPr>
        <w:t>(Να καταχωριστεί το κείμενο του νομοσχεδίου</w:t>
      </w:r>
      <w:r w:rsidRPr="002075C0">
        <w:rPr>
          <w:rFonts w:eastAsia="Times New Roman" w:cs="Times New Roman"/>
          <w:color w:val="FF0000"/>
          <w:szCs w:val="24"/>
        </w:rPr>
        <w:t xml:space="preserve"> </w:t>
      </w:r>
      <w:r w:rsidRPr="000214C2">
        <w:rPr>
          <w:rFonts w:eastAsia="Times New Roman" w:cs="Times New Roman"/>
          <w:color w:val="FF0000"/>
          <w:szCs w:val="24"/>
        </w:rPr>
        <w:t>σελίδα 402α</w:t>
      </w:r>
      <w:r>
        <w:rPr>
          <w:rFonts w:eastAsia="Times New Roman" w:cs="Times New Roman"/>
          <w:szCs w:val="24"/>
        </w:rPr>
        <w:t>)</w:t>
      </w:r>
    </w:p>
    <w:p w14:paraId="73D85964" w14:textId="77777777" w:rsidR="00D41FAB" w:rsidRDefault="001456E4">
      <w:pPr>
        <w:spacing w:line="600" w:lineRule="auto"/>
        <w:ind w:firstLine="54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παρακαλώ το Σώμα να εξουσιοδοτήσει το </w:t>
      </w:r>
      <w:r>
        <w:rPr>
          <w:rFonts w:eastAsia="Times New Roman"/>
          <w:szCs w:val="24"/>
        </w:rPr>
        <w:t>Προεδρείο για την υπ’ ευθύνη του επικύρωση των Πρακτικών ως προς την ψήφιση στο σύνολο του παραπάνω νομοσχεδίου.</w:t>
      </w:r>
    </w:p>
    <w:p w14:paraId="73D85965" w14:textId="77777777" w:rsidR="00D41FAB" w:rsidRDefault="001456E4">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73D85966" w14:textId="77777777" w:rsidR="00D41FAB" w:rsidRDefault="001456E4">
      <w:pPr>
        <w:spacing w:line="600" w:lineRule="auto"/>
        <w:ind w:firstLine="540"/>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73D85967" w14:textId="77777777" w:rsidR="00D41FAB" w:rsidRDefault="001456E4">
      <w:pPr>
        <w:spacing w:line="600" w:lineRule="auto"/>
        <w:ind w:firstLine="540"/>
        <w:jc w:val="both"/>
        <w:rPr>
          <w:rFonts w:eastAsia="Times New Roman"/>
          <w:bCs/>
          <w:szCs w:val="24"/>
        </w:rPr>
      </w:pPr>
      <w:r>
        <w:rPr>
          <w:rFonts w:eastAsia="Times New Roman"/>
          <w:bCs/>
          <w:szCs w:val="24"/>
        </w:rPr>
        <w:t>Κ</w:t>
      </w:r>
      <w:r>
        <w:rPr>
          <w:rFonts w:eastAsia="Times New Roman"/>
          <w:bCs/>
          <w:szCs w:val="24"/>
        </w:rPr>
        <w:t>υρίες και κ</w:t>
      </w:r>
      <w:r>
        <w:rPr>
          <w:rFonts w:eastAsia="Times New Roman"/>
          <w:bCs/>
          <w:szCs w:val="24"/>
        </w:rPr>
        <w:t xml:space="preserve">ύριοι </w:t>
      </w:r>
      <w:r>
        <w:rPr>
          <w:rFonts w:eastAsia="Times New Roman"/>
          <w:bCs/>
          <w:szCs w:val="24"/>
        </w:rPr>
        <w:t>συνάδελφοι, έχουν διανεμηθεί τα Πρακτικά της Τρίτης 17</w:t>
      </w:r>
      <w:r>
        <w:rPr>
          <w:rFonts w:eastAsia="Times New Roman"/>
          <w:bCs/>
          <w:szCs w:val="24"/>
        </w:rPr>
        <w:t xml:space="preserve"> </w:t>
      </w:r>
      <w:r>
        <w:rPr>
          <w:rFonts w:eastAsia="Times New Roman"/>
          <w:bCs/>
          <w:szCs w:val="24"/>
        </w:rPr>
        <w:t xml:space="preserve">Οκτωβρίου 2017 και της Τετάρτης 18 Οκτωβρίου 2017 και ερωτάται το Σώμα αν τα επικυρώνει. </w:t>
      </w:r>
    </w:p>
    <w:p w14:paraId="73D85968" w14:textId="77777777" w:rsidR="00D41FAB" w:rsidRDefault="001456E4">
      <w:pPr>
        <w:spacing w:line="600" w:lineRule="auto"/>
        <w:ind w:firstLine="540"/>
        <w:jc w:val="both"/>
        <w:rPr>
          <w:rFonts w:eastAsia="Times New Roman"/>
          <w:szCs w:val="24"/>
        </w:rPr>
      </w:pPr>
      <w:r>
        <w:rPr>
          <w:rFonts w:eastAsia="Times New Roman"/>
          <w:b/>
          <w:bCs/>
          <w:szCs w:val="24"/>
        </w:rPr>
        <w:lastRenderedPageBreak/>
        <w:t>ΟΛΟΙ ΟΙ ΒΟΥΛΕΥΤΕΣ:</w:t>
      </w:r>
      <w:r>
        <w:rPr>
          <w:rFonts w:eastAsia="Times New Roman"/>
          <w:szCs w:val="24"/>
        </w:rPr>
        <w:t xml:space="preserve"> Μάλιστα, μάλιστα.</w:t>
      </w:r>
    </w:p>
    <w:p w14:paraId="73D85969" w14:textId="77777777" w:rsidR="00D41FAB" w:rsidRDefault="001456E4">
      <w:pPr>
        <w:spacing w:line="600" w:lineRule="auto"/>
        <w:ind w:firstLine="540"/>
        <w:jc w:val="both"/>
        <w:rPr>
          <w:rFonts w:eastAsia="Times New Roman"/>
          <w:bCs/>
          <w:szCs w:val="24"/>
        </w:rPr>
      </w:pPr>
      <w:r>
        <w:rPr>
          <w:rFonts w:eastAsia="Times New Roman"/>
          <w:b/>
          <w:szCs w:val="24"/>
        </w:rPr>
        <w:t xml:space="preserve">ΠΡΟΕΔΡΕΥΩΝ (Γεώργιος Βαρεμένος): </w:t>
      </w:r>
      <w:r>
        <w:rPr>
          <w:rFonts w:eastAsia="Times New Roman"/>
          <w:szCs w:val="24"/>
        </w:rPr>
        <w:t xml:space="preserve">Συνεπώς τα </w:t>
      </w:r>
      <w:r>
        <w:rPr>
          <w:rFonts w:eastAsia="Times New Roman"/>
          <w:bCs/>
          <w:szCs w:val="24"/>
        </w:rPr>
        <w:t>Πρακτικά της Τρίτης 17 Οκτωβρί</w:t>
      </w:r>
      <w:r>
        <w:rPr>
          <w:rFonts w:eastAsia="Times New Roman"/>
          <w:bCs/>
          <w:szCs w:val="24"/>
        </w:rPr>
        <w:t xml:space="preserve">ου 2017 και της Τετάρτης 18 Οκτωβρίου 2017 επικυρώθηκαν. </w:t>
      </w:r>
    </w:p>
    <w:p w14:paraId="73D8596A" w14:textId="77777777" w:rsidR="00D41FAB" w:rsidRDefault="001456E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3D8596B" w14:textId="77777777" w:rsidR="00D41FAB" w:rsidRDefault="001456E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3D8596C" w14:textId="77777777" w:rsidR="00D41FAB" w:rsidRDefault="001456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18.43</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w:t>
      </w:r>
      <w:r>
        <w:rPr>
          <w:rFonts w:eastAsia="Times New Roman" w:cs="Times New Roman"/>
          <w:szCs w:val="24"/>
        </w:rPr>
        <w:t>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30 Νοεμβρίου 2017 και ώρα 9.30΄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w:t>
      </w:r>
      <w:r>
        <w:rPr>
          <w:rFonts w:eastAsia="Times New Roman"/>
          <w:szCs w:val="24"/>
        </w:rPr>
        <w:t>αιτήσεις άρσης ασυλίας Βουλευτών,</w:t>
      </w:r>
      <w:r>
        <w:rPr>
          <w:rFonts w:eastAsia="Times New Roman" w:cs="Times New Roman"/>
          <w:szCs w:val="24"/>
        </w:rPr>
        <w:t xml:space="preserve"> </w:t>
      </w:r>
      <w:r>
        <w:rPr>
          <w:rFonts w:eastAsia="Times New Roman"/>
          <w:szCs w:val="24"/>
        </w:rPr>
        <w:t>σύμφωνα με την ειδική ημερήσια διάταξη που έχει δι</w:t>
      </w:r>
      <w:r>
        <w:rPr>
          <w:rFonts w:eastAsia="Times New Roman"/>
          <w:szCs w:val="24"/>
        </w:rPr>
        <w:t xml:space="preserve">ανεμηθεί. </w:t>
      </w:r>
    </w:p>
    <w:p w14:paraId="73D8596D" w14:textId="77777777" w:rsidR="00D41FAB" w:rsidRDefault="001456E4">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p w14:paraId="73D8596E" w14:textId="77777777" w:rsidR="00D41FAB" w:rsidRDefault="00D41FAB">
      <w:pPr>
        <w:spacing w:line="600" w:lineRule="auto"/>
        <w:ind w:firstLine="720"/>
        <w:jc w:val="center"/>
        <w:rPr>
          <w:rFonts w:eastAsia="Times New Roman"/>
          <w:szCs w:val="24"/>
        </w:rPr>
      </w:pPr>
    </w:p>
    <w:sectPr w:rsidR="00D41F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YdhN1Zaq6b6bpV7cZn2+wcVQpg=" w:salt="EHzKT4pNaiOa53fS+lP2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AB"/>
    <w:rsid w:val="000C4CB9"/>
    <w:rsid w:val="001456E4"/>
    <w:rsid w:val="00D41F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5229"/>
  <w15:docId w15:val="{204A4A45-18FA-4C44-9101-FFAE65CE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5BC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D5BCA"/>
    <w:rPr>
      <w:rFonts w:ascii="Segoe UI" w:hAnsi="Segoe UI" w:cs="Segoe UI"/>
      <w:sz w:val="18"/>
      <w:szCs w:val="18"/>
    </w:rPr>
  </w:style>
  <w:style w:type="paragraph" w:styleId="a4">
    <w:name w:val="Revision"/>
    <w:hidden/>
    <w:uiPriority w:val="99"/>
    <w:semiHidden/>
    <w:rsid w:val="007E4397"/>
    <w:pPr>
      <w:spacing w:after="0" w:line="240" w:lineRule="auto"/>
    </w:pPr>
  </w:style>
  <w:style w:type="paragraph" w:styleId="a5">
    <w:name w:val="header"/>
    <w:basedOn w:val="a"/>
    <w:link w:val="Char0"/>
    <w:uiPriority w:val="99"/>
    <w:unhideWhenUsed/>
    <w:rsid w:val="003E683B"/>
    <w:pPr>
      <w:tabs>
        <w:tab w:val="center" w:pos="4153"/>
        <w:tab w:val="right" w:pos="8306"/>
      </w:tabs>
      <w:spacing w:after="0" w:line="240" w:lineRule="auto"/>
    </w:pPr>
  </w:style>
  <w:style w:type="character" w:customStyle="1" w:styleId="Char0">
    <w:name w:val="Κεφαλίδα Char"/>
    <w:basedOn w:val="a0"/>
    <w:link w:val="a5"/>
    <w:uiPriority w:val="99"/>
    <w:rsid w:val="003E683B"/>
  </w:style>
  <w:style w:type="paragraph" w:styleId="a6">
    <w:name w:val="footer"/>
    <w:basedOn w:val="a"/>
    <w:link w:val="Char1"/>
    <w:uiPriority w:val="99"/>
    <w:unhideWhenUsed/>
    <w:rsid w:val="003E683B"/>
    <w:pPr>
      <w:tabs>
        <w:tab w:val="center" w:pos="4153"/>
        <w:tab w:val="right" w:pos="8306"/>
      </w:tabs>
      <w:spacing w:after="0" w:line="240" w:lineRule="auto"/>
    </w:pPr>
  </w:style>
  <w:style w:type="character" w:customStyle="1" w:styleId="Char1">
    <w:name w:val="Υποσέλιδο Char"/>
    <w:basedOn w:val="a0"/>
    <w:link w:val="a6"/>
    <w:uiPriority w:val="99"/>
    <w:rsid w:val="003E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550</MetadataID>
    <Session xmlns="641f345b-441b-4b81-9152-adc2e73ba5e1">Γ´</Session>
    <Date xmlns="641f345b-441b-4b81-9152-adc2e73ba5e1">2017-11-28T22:00:00+00:00</Date>
    <Status xmlns="641f345b-441b-4b81-9152-adc2e73ba5e1">
      <Url>http://srv-sp1/praktika/Lists/Incoming_Metadata/EditForm.aspx?ID=550&amp;Source=/praktika/Recordings_Library/Forms/AllItems.aspx</Url>
      <Description>Δημοσιεύτηκε</Description>
    </Status>
    <Meeting xmlns="641f345b-441b-4b81-9152-adc2e73ba5e1">ΛΣΤ´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AF6D0D-78FB-4D98-8228-818BF99C832B}">
  <ds:schemaRefs>
    <ds:schemaRef ds:uri="http://schemas.microsoft.com/office/2006/metadata/properties"/>
    <ds:schemaRef ds:uri="http://purl.org/dc/elements/1.1/"/>
    <ds:schemaRef ds:uri="http://schemas.microsoft.com/office/infopath/2007/PartnerControls"/>
    <ds:schemaRef ds:uri="http://www.w3.org/XML/1998/namespace"/>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243F943-99B6-40EF-A94D-C87B66965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A6BE5-7015-4F93-B869-7A1FFA3D9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378</Pages>
  <Words>68055</Words>
  <Characters>367503</Characters>
  <Application>Microsoft Office Word</Application>
  <DocSecurity>0</DocSecurity>
  <Lines>3062</Lines>
  <Paragraphs>869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2017-12-04T11:38:00Z</dcterms:created>
  <dcterms:modified xsi:type="dcterms:W3CDTF">2017-12-04T11:38:00Z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