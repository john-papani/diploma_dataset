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245BE" w14:textId="77777777" w:rsidR="00F73EC5" w:rsidRPr="00F73EC5" w:rsidRDefault="00F73EC5" w:rsidP="00F73EC5">
      <w:pPr>
        <w:spacing w:after="0" w:line="360" w:lineRule="auto"/>
        <w:rPr>
          <w:ins w:id="0" w:author="Φλούδα Χριστίνα" w:date="2017-02-15T12:34:00Z"/>
          <w:rFonts w:eastAsia="Times New Roman"/>
          <w:szCs w:val="24"/>
          <w:lang w:eastAsia="en-US"/>
        </w:rPr>
      </w:pPr>
      <w:bookmarkStart w:id="1" w:name="_GoBack"/>
      <w:bookmarkEnd w:id="1"/>
      <w:ins w:id="2" w:author="Φλούδα Χριστίνα" w:date="2017-02-15T12:34:00Z">
        <w:r w:rsidRPr="00F73EC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00A6177" w14:textId="77777777" w:rsidR="00F73EC5" w:rsidRPr="00F73EC5" w:rsidRDefault="00F73EC5" w:rsidP="00F73EC5">
      <w:pPr>
        <w:spacing w:after="0" w:line="360" w:lineRule="auto"/>
        <w:rPr>
          <w:ins w:id="3" w:author="Φλούδα Χριστίνα" w:date="2017-02-15T12:34:00Z"/>
          <w:rFonts w:eastAsia="Times New Roman"/>
          <w:szCs w:val="24"/>
          <w:lang w:eastAsia="en-US"/>
        </w:rPr>
      </w:pPr>
    </w:p>
    <w:p w14:paraId="3949EB19" w14:textId="77777777" w:rsidR="00F73EC5" w:rsidRPr="00F73EC5" w:rsidRDefault="00F73EC5" w:rsidP="00F73EC5">
      <w:pPr>
        <w:spacing w:after="0" w:line="360" w:lineRule="auto"/>
        <w:rPr>
          <w:ins w:id="4" w:author="Φλούδα Χριστίνα" w:date="2017-02-15T12:34:00Z"/>
          <w:rFonts w:eastAsia="Times New Roman"/>
          <w:szCs w:val="24"/>
          <w:lang w:eastAsia="en-US"/>
        </w:rPr>
      </w:pPr>
      <w:ins w:id="5" w:author="Φλούδα Χριστίνα" w:date="2017-02-15T12:34:00Z">
        <w:r w:rsidRPr="00F73EC5">
          <w:rPr>
            <w:rFonts w:eastAsia="Times New Roman"/>
            <w:szCs w:val="24"/>
            <w:lang w:eastAsia="en-US"/>
          </w:rPr>
          <w:t>ΠΙΝΑΚΑΣ ΠΕΡΙΕΧΟΜΕΝΩΝ</w:t>
        </w:r>
      </w:ins>
    </w:p>
    <w:p w14:paraId="63CCE1E4" w14:textId="77777777" w:rsidR="00F73EC5" w:rsidRPr="00F73EC5" w:rsidRDefault="00F73EC5" w:rsidP="00F73EC5">
      <w:pPr>
        <w:spacing w:after="0" w:line="360" w:lineRule="auto"/>
        <w:rPr>
          <w:ins w:id="6" w:author="Φλούδα Χριστίνα" w:date="2017-02-15T12:34:00Z"/>
          <w:rFonts w:eastAsia="Times New Roman"/>
          <w:szCs w:val="24"/>
          <w:lang w:eastAsia="en-US"/>
        </w:rPr>
      </w:pPr>
      <w:ins w:id="7" w:author="Φλούδα Χριστίνα" w:date="2017-02-15T12:34:00Z">
        <w:r w:rsidRPr="00F73EC5">
          <w:rPr>
            <w:rFonts w:eastAsia="Times New Roman"/>
            <w:szCs w:val="24"/>
            <w:lang w:eastAsia="en-US"/>
          </w:rPr>
          <w:t xml:space="preserve">ΙΖ΄ ΠΕΡΙΟΔΟΣ </w:t>
        </w:r>
      </w:ins>
    </w:p>
    <w:p w14:paraId="4602D06E" w14:textId="77777777" w:rsidR="00F73EC5" w:rsidRPr="00F73EC5" w:rsidRDefault="00F73EC5" w:rsidP="00F73EC5">
      <w:pPr>
        <w:spacing w:after="0" w:line="360" w:lineRule="auto"/>
        <w:rPr>
          <w:ins w:id="8" w:author="Φλούδα Χριστίνα" w:date="2017-02-15T12:34:00Z"/>
          <w:rFonts w:eastAsia="Times New Roman"/>
          <w:szCs w:val="24"/>
          <w:lang w:eastAsia="en-US"/>
        </w:rPr>
      </w:pPr>
      <w:ins w:id="9" w:author="Φλούδα Χριστίνα" w:date="2017-02-15T12:34:00Z">
        <w:r w:rsidRPr="00F73EC5">
          <w:rPr>
            <w:rFonts w:eastAsia="Times New Roman"/>
            <w:szCs w:val="24"/>
            <w:lang w:eastAsia="en-US"/>
          </w:rPr>
          <w:t>ΠΡΟΕΔΡΕΥΟΜΕΝΗΣ ΚΟΙΝΟΒΟΥΛΕΥΤΙΚΗΣ ΔΗΜΟΚΡΑΤΙΑΣ</w:t>
        </w:r>
      </w:ins>
    </w:p>
    <w:p w14:paraId="7502D550" w14:textId="77777777" w:rsidR="00F73EC5" w:rsidRPr="00F73EC5" w:rsidRDefault="00F73EC5" w:rsidP="00F73EC5">
      <w:pPr>
        <w:spacing w:after="0" w:line="360" w:lineRule="auto"/>
        <w:rPr>
          <w:ins w:id="10" w:author="Φλούδα Χριστίνα" w:date="2017-02-15T12:34:00Z"/>
          <w:rFonts w:eastAsia="Times New Roman"/>
          <w:szCs w:val="24"/>
          <w:lang w:eastAsia="en-US"/>
        </w:rPr>
      </w:pPr>
      <w:ins w:id="11" w:author="Φλούδα Χριστίνα" w:date="2017-02-15T12:34:00Z">
        <w:r w:rsidRPr="00F73EC5">
          <w:rPr>
            <w:rFonts w:eastAsia="Times New Roman"/>
            <w:szCs w:val="24"/>
            <w:lang w:eastAsia="en-US"/>
          </w:rPr>
          <w:t>ΣΥΝΟΔΟΣ Β΄</w:t>
        </w:r>
      </w:ins>
    </w:p>
    <w:p w14:paraId="08BE579A" w14:textId="77777777" w:rsidR="00F73EC5" w:rsidRPr="00F73EC5" w:rsidRDefault="00F73EC5" w:rsidP="00F73EC5">
      <w:pPr>
        <w:spacing w:after="0" w:line="360" w:lineRule="auto"/>
        <w:rPr>
          <w:ins w:id="12" w:author="Φλούδα Χριστίνα" w:date="2017-02-15T12:34:00Z"/>
          <w:rFonts w:eastAsia="Times New Roman"/>
          <w:szCs w:val="24"/>
          <w:lang w:eastAsia="en-US"/>
        </w:rPr>
      </w:pPr>
    </w:p>
    <w:p w14:paraId="0933540A" w14:textId="77777777" w:rsidR="00F73EC5" w:rsidRPr="00F73EC5" w:rsidRDefault="00F73EC5" w:rsidP="00F73EC5">
      <w:pPr>
        <w:spacing w:after="0" w:line="360" w:lineRule="auto"/>
        <w:rPr>
          <w:ins w:id="13" w:author="Φλούδα Χριστίνα" w:date="2017-02-15T12:34:00Z"/>
          <w:rFonts w:eastAsia="Times New Roman"/>
          <w:szCs w:val="24"/>
          <w:lang w:eastAsia="en-US"/>
        </w:rPr>
      </w:pPr>
      <w:ins w:id="14" w:author="Φλούδα Χριστίνα" w:date="2017-02-15T12:34:00Z">
        <w:r w:rsidRPr="00F73EC5">
          <w:rPr>
            <w:rFonts w:eastAsia="Times New Roman"/>
            <w:szCs w:val="24"/>
            <w:lang w:eastAsia="en-US"/>
          </w:rPr>
          <w:t>ΣΥΝΕΔΡΙΑΣΗ ΞΘ΄</w:t>
        </w:r>
      </w:ins>
    </w:p>
    <w:p w14:paraId="112BB3BD" w14:textId="77777777" w:rsidR="00F73EC5" w:rsidRPr="00F73EC5" w:rsidRDefault="00F73EC5" w:rsidP="00F73EC5">
      <w:pPr>
        <w:spacing w:after="0" w:line="360" w:lineRule="auto"/>
        <w:rPr>
          <w:ins w:id="15" w:author="Φλούδα Χριστίνα" w:date="2017-02-15T12:34:00Z"/>
          <w:rFonts w:eastAsia="Times New Roman"/>
          <w:szCs w:val="24"/>
          <w:lang w:eastAsia="en-US"/>
        </w:rPr>
      </w:pPr>
      <w:ins w:id="16" w:author="Φλούδα Χριστίνα" w:date="2017-02-15T12:34:00Z">
        <w:r w:rsidRPr="00F73EC5">
          <w:rPr>
            <w:rFonts w:eastAsia="Times New Roman"/>
            <w:szCs w:val="24"/>
            <w:lang w:eastAsia="en-US"/>
          </w:rPr>
          <w:t>Δευτέρα  6 Φεβρουαρίου 2017</w:t>
        </w:r>
      </w:ins>
    </w:p>
    <w:p w14:paraId="549B24AA" w14:textId="77777777" w:rsidR="00F73EC5" w:rsidRPr="00F73EC5" w:rsidRDefault="00F73EC5" w:rsidP="00F73EC5">
      <w:pPr>
        <w:spacing w:after="0" w:line="360" w:lineRule="auto"/>
        <w:rPr>
          <w:ins w:id="17" w:author="Φλούδα Χριστίνα" w:date="2017-02-15T12:34:00Z"/>
          <w:rFonts w:eastAsia="Times New Roman"/>
          <w:szCs w:val="24"/>
          <w:lang w:eastAsia="en-US"/>
        </w:rPr>
      </w:pPr>
    </w:p>
    <w:p w14:paraId="5EDA60C7" w14:textId="77777777" w:rsidR="00F73EC5" w:rsidRPr="00F73EC5" w:rsidRDefault="00F73EC5" w:rsidP="00F73EC5">
      <w:pPr>
        <w:spacing w:after="0" w:line="360" w:lineRule="auto"/>
        <w:rPr>
          <w:ins w:id="18" w:author="Φλούδα Χριστίνα" w:date="2017-02-15T12:34:00Z"/>
          <w:rFonts w:eastAsia="Times New Roman"/>
          <w:szCs w:val="24"/>
          <w:lang w:eastAsia="en-US"/>
        </w:rPr>
      </w:pPr>
      <w:ins w:id="19" w:author="Φλούδα Χριστίνα" w:date="2017-02-15T12:34:00Z">
        <w:r w:rsidRPr="00F73EC5">
          <w:rPr>
            <w:rFonts w:eastAsia="Times New Roman"/>
            <w:szCs w:val="24"/>
            <w:lang w:eastAsia="en-US"/>
          </w:rPr>
          <w:t>ΘΕΜΑΤΑ</w:t>
        </w:r>
      </w:ins>
    </w:p>
    <w:p w14:paraId="7ABF9605" w14:textId="77777777" w:rsidR="00F73EC5" w:rsidRPr="00F73EC5" w:rsidRDefault="00F73EC5" w:rsidP="00F73EC5">
      <w:pPr>
        <w:spacing w:after="0" w:line="360" w:lineRule="auto"/>
        <w:rPr>
          <w:ins w:id="20" w:author="Φλούδα Χριστίνα" w:date="2017-02-15T12:34:00Z"/>
          <w:rFonts w:eastAsia="Times New Roman"/>
          <w:szCs w:val="24"/>
          <w:lang w:eastAsia="en-US"/>
        </w:rPr>
      </w:pPr>
      <w:ins w:id="21" w:author="Φλούδα Χριστίνα" w:date="2017-02-15T12:34:00Z">
        <w:r w:rsidRPr="00F73EC5">
          <w:rPr>
            <w:rFonts w:eastAsia="Times New Roman"/>
            <w:szCs w:val="24"/>
            <w:lang w:eastAsia="en-US"/>
          </w:rPr>
          <w:t xml:space="preserve"> </w:t>
        </w:r>
        <w:r w:rsidRPr="00F73EC5">
          <w:rPr>
            <w:rFonts w:eastAsia="Times New Roman"/>
            <w:szCs w:val="24"/>
            <w:lang w:eastAsia="en-US"/>
          </w:rPr>
          <w:br/>
          <w:t xml:space="preserve">Α. ΕΙΔΙΚΑ ΘΕΜΑΤΑ </w:t>
        </w:r>
        <w:r w:rsidRPr="00F73EC5">
          <w:rPr>
            <w:rFonts w:eastAsia="Times New Roman"/>
            <w:szCs w:val="24"/>
            <w:lang w:eastAsia="en-US"/>
          </w:rPr>
          <w:br/>
          <w:t xml:space="preserve">1.  Άδεια απουσίας του Βουλευτή κ. Α. </w:t>
        </w:r>
        <w:proofErr w:type="spellStart"/>
        <w:r w:rsidRPr="00F73EC5">
          <w:rPr>
            <w:rFonts w:eastAsia="Times New Roman"/>
            <w:szCs w:val="24"/>
            <w:lang w:eastAsia="en-US"/>
          </w:rPr>
          <w:t>Βεσυρόπουλου</w:t>
        </w:r>
        <w:proofErr w:type="spellEnd"/>
        <w:r w:rsidRPr="00F73EC5">
          <w:rPr>
            <w:rFonts w:eastAsia="Times New Roman"/>
            <w:szCs w:val="24"/>
            <w:lang w:eastAsia="en-US"/>
          </w:rPr>
          <w:t xml:space="preserve">, σελ. </w:t>
        </w:r>
        <w:r w:rsidRPr="00F73EC5">
          <w:rPr>
            <w:rFonts w:eastAsia="Times New Roman"/>
            <w:szCs w:val="24"/>
            <w:lang w:eastAsia="en-US"/>
          </w:rPr>
          <w:br/>
          <w:t xml:space="preserve">2. Επί διαδικαστικού θέματος, σελ. </w:t>
        </w:r>
        <w:r w:rsidRPr="00F73EC5">
          <w:rPr>
            <w:rFonts w:eastAsia="Times New Roman"/>
            <w:szCs w:val="24"/>
            <w:lang w:eastAsia="en-US"/>
          </w:rPr>
          <w:br/>
          <w:t xml:space="preserve"> </w:t>
        </w:r>
        <w:r w:rsidRPr="00F73EC5">
          <w:rPr>
            <w:rFonts w:eastAsia="Times New Roman"/>
            <w:szCs w:val="24"/>
            <w:lang w:eastAsia="en-US"/>
          </w:rPr>
          <w:br/>
          <w:t xml:space="preserve">Β. ΚΟΙΝΟΒΟΥΛΕΥΤΙΚΟΣ ΕΛΕΓΧΟΣ </w:t>
        </w:r>
        <w:r w:rsidRPr="00F73EC5">
          <w:rPr>
            <w:rFonts w:eastAsia="Times New Roman"/>
            <w:szCs w:val="24"/>
            <w:lang w:eastAsia="en-US"/>
          </w:rPr>
          <w:br/>
          <w:t>Συζήτηση επικαίρων ερωτήσεων:</w:t>
        </w:r>
        <w:r w:rsidRPr="00F73EC5">
          <w:rPr>
            <w:rFonts w:eastAsia="Times New Roman"/>
            <w:szCs w:val="24"/>
            <w:lang w:eastAsia="en-US"/>
          </w:rPr>
          <w:br/>
          <w:t xml:space="preserve">   α) Προς τον Υπουργό Δικαιοσύνης, Διαφάνειας και Ανθρωπίνων Δικαιωμάτων, σχετικά με την άμεση ανάγκη μετεγκατάστασης του Ειρηνοδικείου Κιλκίς, σελ. </w:t>
        </w:r>
        <w:r w:rsidRPr="00F73EC5">
          <w:rPr>
            <w:rFonts w:eastAsia="Times New Roman"/>
            <w:szCs w:val="24"/>
            <w:lang w:eastAsia="en-US"/>
          </w:rPr>
          <w:br/>
          <w:t xml:space="preserve">   β) Προς τον Υπουργό Μεταναστευτικής Πολιτικής, σχετικά με το πρόγραμμα ενοικίασης διαμερισμάτων σε πρόσφυγες από την Εταιρεία Ανάπτυξης και Τουριστικής Προβολής Αθηνών (ΕΑΤΑ), σελ. </w:t>
        </w:r>
        <w:r w:rsidRPr="00F73EC5">
          <w:rPr>
            <w:rFonts w:eastAsia="Times New Roman"/>
            <w:szCs w:val="24"/>
            <w:lang w:eastAsia="en-US"/>
          </w:rPr>
          <w:br/>
          <w:t xml:space="preserve">   γ) Προς τον Υπουργό Εσωτερικών:</w:t>
        </w:r>
        <w:r w:rsidRPr="00F73EC5">
          <w:rPr>
            <w:rFonts w:eastAsia="Times New Roman"/>
            <w:szCs w:val="24"/>
            <w:lang w:eastAsia="en-US"/>
          </w:rPr>
          <w:br/>
          <w:t xml:space="preserve">       i. σχετικά με τη λήψη μέτρων για την </w:t>
        </w:r>
        <w:proofErr w:type="spellStart"/>
        <w:r w:rsidRPr="00F73EC5">
          <w:rPr>
            <w:rFonts w:eastAsia="Times New Roman"/>
            <w:szCs w:val="24"/>
            <w:lang w:eastAsia="en-US"/>
          </w:rPr>
          <w:t>υποστελεχωμένη</w:t>
        </w:r>
        <w:proofErr w:type="spellEnd"/>
        <w:r w:rsidRPr="00F73EC5">
          <w:rPr>
            <w:rFonts w:eastAsia="Times New Roman"/>
            <w:szCs w:val="24"/>
            <w:lang w:eastAsia="en-US"/>
          </w:rPr>
          <w:t xml:space="preserve"> Διεύθυνση Αστυνομίας του Νομού Σερρών, σελ. </w:t>
        </w:r>
        <w:r w:rsidRPr="00F73EC5">
          <w:rPr>
            <w:rFonts w:eastAsia="Times New Roman"/>
            <w:szCs w:val="24"/>
            <w:lang w:eastAsia="en-US"/>
          </w:rPr>
          <w:br/>
          <w:t xml:space="preserve">       </w:t>
        </w:r>
        <w:proofErr w:type="spellStart"/>
        <w:r w:rsidRPr="00F73EC5">
          <w:rPr>
            <w:rFonts w:eastAsia="Times New Roman"/>
            <w:szCs w:val="24"/>
            <w:lang w:eastAsia="en-US"/>
          </w:rPr>
          <w:t>ii</w:t>
        </w:r>
        <w:proofErr w:type="spellEnd"/>
        <w:r w:rsidRPr="00F73EC5">
          <w:rPr>
            <w:rFonts w:eastAsia="Times New Roman"/>
            <w:szCs w:val="24"/>
            <w:lang w:eastAsia="en-US"/>
          </w:rPr>
          <w:t xml:space="preserve">. σχετικά με «ξυλοδαρμούς και χημικά που μας διδάσκει η Κυβέρνηση τι σημαίνει Δημοκρατία», σελ. </w:t>
        </w:r>
        <w:r w:rsidRPr="00F73EC5">
          <w:rPr>
            <w:rFonts w:eastAsia="Times New Roman"/>
            <w:szCs w:val="24"/>
            <w:lang w:eastAsia="en-US"/>
          </w:rPr>
          <w:br/>
          <w:t xml:space="preserve">       </w:t>
        </w:r>
        <w:proofErr w:type="spellStart"/>
        <w:r w:rsidRPr="00F73EC5">
          <w:rPr>
            <w:rFonts w:eastAsia="Times New Roman"/>
            <w:szCs w:val="24"/>
            <w:lang w:eastAsia="en-US"/>
          </w:rPr>
          <w:t>iii</w:t>
        </w:r>
        <w:proofErr w:type="spellEnd"/>
        <w:r w:rsidRPr="00F73EC5">
          <w:rPr>
            <w:rFonts w:eastAsia="Times New Roman"/>
            <w:szCs w:val="24"/>
            <w:lang w:eastAsia="en-US"/>
          </w:rPr>
          <w:t xml:space="preserve">. σχετικά με την υποβάθμιση-κατάργηση του Τμήματος Συνοριακής Φύλαξης Τυχερού στον Νομό  Έβρου, σελ. </w:t>
        </w:r>
        <w:r w:rsidRPr="00F73EC5">
          <w:rPr>
            <w:rFonts w:eastAsia="Times New Roman"/>
            <w:szCs w:val="24"/>
            <w:lang w:eastAsia="en-US"/>
          </w:rPr>
          <w:br/>
          <w:t xml:space="preserve">       </w:t>
        </w:r>
        <w:proofErr w:type="spellStart"/>
        <w:r w:rsidRPr="00F73EC5">
          <w:rPr>
            <w:rFonts w:eastAsia="Times New Roman"/>
            <w:szCs w:val="24"/>
            <w:lang w:eastAsia="en-US"/>
          </w:rPr>
          <w:t>iv</w:t>
        </w:r>
        <w:proofErr w:type="spellEnd"/>
        <w:r w:rsidRPr="00F73EC5">
          <w:rPr>
            <w:rFonts w:eastAsia="Times New Roman"/>
            <w:szCs w:val="24"/>
            <w:lang w:eastAsia="en-US"/>
          </w:rPr>
          <w:t xml:space="preserve">. σχετικά με τη «διεξαγωγή ενδελεχούς έρευνας για τις εκτεταμένες πυρκαγιές σε Χίο, Εύβοια και Θάσο», σελ. </w:t>
        </w:r>
        <w:r w:rsidRPr="00F73EC5">
          <w:rPr>
            <w:rFonts w:eastAsia="Times New Roman"/>
            <w:szCs w:val="24"/>
            <w:lang w:eastAsia="en-US"/>
          </w:rPr>
          <w:br/>
          <w:t xml:space="preserve">   δ) Προς τον Υπουργό Αγροτικής Ανάπτυξης και Τροφίμων:</w:t>
        </w:r>
        <w:r w:rsidRPr="00F73EC5">
          <w:rPr>
            <w:rFonts w:eastAsia="Times New Roman"/>
            <w:szCs w:val="24"/>
            <w:lang w:eastAsia="en-US"/>
          </w:rPr>
          <w:br/>
          <w:t xml:space="preserve">       i. σχετικά με την ανάγκη άμεσης αποζημίωσης των ελαιοπαραγωγών και παραγωγών μανταρινιών ποικιλίας «</w:t>
        </w:r>
        <w:proofErr w:type="spellStart"/>
        <w:r w:rsidRPr="00F73EC5">
          <w:rPr>
            <w:rFonts w:eastAsia="Times New Roman"/>
            <w:szCs w:val="24"/>
            <w:lang w:eastAsia="en-US"/>
          </w:rPr>
          <w:t>κλημεντίνη</w:t>
        </w:r>
        <w:proofErr w:type="spellEnd"/>
        <w:r w:rsidRPr="00F73EC5">
          <w:rPr>
            <w:rFonts w:eastAsia="Times New Roman"/>
            <w:szCs w:val="24"/>
            <w:lang w:eastAsia="en-US"/>
          </w:rPr>
          <w:t xml:space="preserve">» στην Αργολίδα, σελ. </w:t>
        </w:r>
        <w:r w:rsidRPr="00F73EC5">
          <w:rPr>
            <w:rFonts w:eastAsia="Times New Roman"/>
            <w:szCs w:val="24"/>
            <w:lang w:eastAsia="en-US"/>
          </w:rPr>
          <w:br/>
          <w:t xml:space="preserve">       </w:t>
        </w:r>
        <w:proofErr w:type="spellStart"/>
        <w:r w:rsidRPr="00F73EC5">
          <w:rPr>
            <w:rFonts w:eastAsia="Times New Roman"/>
            <w:szCs w:val="24"/>
            <w:lang w:eastAsia="en-US"/>
          </w:rPr>
          <w:t>ii</w:t>
        </w:r>
        <w:proofErr w:type="spellEnd"/>
        <w:r w:rsidRPr="00F73EC5">
          <w:rPr>
            <w:rFonts w:eastAsia="Times New Roman"/>
            <w:szCs w:val="24"/>
            <w:lang w:eastAsia="en-US"/>
          </w:rPr>
          <w:t xml:space="preserve">. σχετικά με τη λήψη μέτρων για τις καταστροφές σε αγροτικές καλλιέργειες σε περιοχές της Κρήτης λόγω των χιονοπτώσεων και του παγετού, σελ. </w:t>
        </w:r>
        <w:r w:rsidRPr="00F73EC5">
          <w:rPr>
            <w:rFonts w:eastAsia="Times New Roman"/>
            <w:szCs w:val="24"/>
            <w:lang w:eastAsia="en-US"/>
          </w:rPr>
          <w:br/>
          <w:t xml:space="preserve">   ε) Προς τον Υπουργό Περιβάλλοντος και Ενέργειας:</w:t>
        </w:r>
        <w:r w:rsidRPr="00F73EC5">
          <w:rPr>
            <w:rFonts w:eastAsia="Times New Roman"/>
            <w:szCs w:val="24"/>
            <w:lang w:eastAsia="en-US"/>
          </w:rPr>
          <w:br/>
          <w:t xml:space="preserve">       i. σχετικά με τις «κυβερνητικές ευθύνες από την ανάρτηση των δασικών χαρτών», σελ. </w:t>
        </w:r>
        <w:r w:rsidRPr="00F73EC5">
          <w:rPr>
            <w:rFonts w:eastAsia="Times New Roman"/>
            <w:szCs w:val="24"/>
            <w:lang w:eastAsia="en-US"/>
          </w:rPr>
          <w:br/>
          <w:t xml:space="preserve">       </w:t>
        </w:r>
        <w:proofErr w:type="spellStart"/>
        <w:r w:rsidRPr="00F73EC5">
          <w:rPr>
            <w:rFonts w:eastAsia="Times New Roman"/>
            <w:szCs w:val="24"/>
            <w:lang w:eastAsia="en-US"/>
          </w:rPr>
          <w:t>ii</w:t>
        </w:r>
        <w:proofErr w:type="spellEnd"/>
        <w:r w:rsidRPr="00F73EC5">
          <w:rPr>
            <w:rFonts w:eastAsia="Times New Roman"/>
            <w:szCs w:val="24"/>
            <w:lang w:eastAsia="en-US"/>
          </w:rPr>
          <w:t xml:space="preserve">. σχετικά με τη «διακοπή ανάρτησης δασικών χαρτών»., σελ. </w:t>
        </w:r>
        <w:r w:rsidRPr="00F73EC5">
          <w:rPr>
            <w:rFonts w:eastAsia="Times New Roman"/>
            <w:szCs w:val="24"/>
            <w:lang w:eastAsia="en-US"/>
          </w:rPr>
          <w:br/>
        </w:r>
      </w:ins>
    </w:p>
    <w:p w14:paraId="22EB34F4" w14:textId="77777777" w:rsidR="00F73EC5" w:rsidRPr="00F73EC5" w:rsidRDefault="00F73EC5" w:rsidP="00F73EC5">
      <w:pPr>
        <w:spacing w:after="0" w:line="360" w:lineRule="auto"/>
        <w:rPr>
          <w:ins w:id="22" w:author="Φλούδα Χριστίνα" w:date="2017-02-15T12:34:00Z"/>
          <w:rFonts w:eastAsia="Times New Roman"/>
          <w:szCs w:val="24"/>
          <w:lang w:eastAsia="en-US"/>
        </w:rPr>
      </w:pPr>
    </w:p>
    <w:p w14:paraId="345B474A" w14:textId="77777777" w:rsidR="00F73EC5" w:rsidRPr="00F73EC5" w:rsidRDefault="00F73EC5" w:rsidP="00F73EC5">
      <w:pPr>
        <w:spacing w:after="0" w:line="360" w:lineRule="auto"/>
        <w:rPr>
          <w:ins w:id="23" w:author="Φλούδα Χριστίνα" w:date="2017-02-15T12:34:00Z"/>
          <w:rFonts w:eastAsia="Times New Roman"/>
          <w:szCs w:val="24"/>
          <w:lang w:eastAsia="en-US"/>
        </w:rPr>
      </w:pPr>
      <w:ins w:id="24" w:author="Φλούδα Χριστίνα" w:date="2017-02-15T12:34:00Z">
        <w:r w:rsidRPr="00F73EC5">
          <w:rPr>
            <w:rFonts w:eastAsia="Times New Roman"/>
            <w:szCs w:val="24"/>
            <w:lang w:eastAsia="en-US"/>
          </w:rPr>
          <w:t>ΠΡΟΕΔΡΕΥΩΝ</w:t>
        </w:r>
      </w:ins>
    </w:p>
    <w:p w14:paraId="2CCAA2C6" w14:textId="77777777" w:rsidR="00F73EC5" w:rsidRPr="00F73EC5" w:rsidRDefault="00F73EC5" w:rsidP="00F73EC5">
      <w:pPr>
        <w:spacing w:after="0" w:line="360" w:lineRule="auto"/>
        <w:rPr>
          <w:ins w:id="25" w:author="Φλούδα Χριστίνα" w:date="2017-02-15T12:34:00Z"/>
          <w:rFonts w:eastAsia="Times New Roman"/>
          <w:szCs w:val="24"/>
          <w:lang w:eastAsia="en-US"/>
        </w:rPr>
      </w:pPr>
      <w:ins w:id="26" w:author="Φλούδα Χριστίνα" w:date="2017-02-15T12:34:00Z">
        <w:r w:rsidRPr="00F73EC5">
          <w:rPr>
            <w:rFonts w:eastAsia="Times New Roman"/>
            <w:szCs w:val="24"/>
            <w:lang w:eastAsia="en-US"/>
          </w:rPr>
          <w:t>ΛΑΜΠΡΟΥΛΗΣ Γ. , σελ.</w:t>
        </w:r>
        <w:r w:rsidRPr="00F73EC5">
          <w:rPr>
            <w:rFonts w:eastAsia="Times New Roman"/>
            <w:szCs w:val="24"/>
            <w:lang w:eastAsia="en-US"/>
          </w:rPr>
          <w:br/>
        </w:r>
      </w:ins>
    </w:p>
    <w:p w14:paraId="74D344F1" w14:textId="77777777" w:rsidR="00F73EC5" w:rsidRPr="00F73EC5" w:rsidRDefault="00F73EC5" w:rsidP="00F73EC5">
      <w:pPr>
        <w:spacing w:after="0" w:line="360" w:lineRule="auto"/>
        <w:rPr>
          <w:ins w:id="27" w:author="Φλούδα Χριστίνα" w:date="2017-02-15T12:34:00Z"/>
          <w:rFonts w:eastAsia="Times New Roman"/>
          <w:szCs w:val="24"/>
          <w:lang w:eastAsia="en-US"/>
        </w:rPr>
      </w:pPr>
    </w:p>
    <w:p w14:paraId="6808C889" w14:textId="77777777" w:rsidR="00F73EC5" w:rsidRPr="00F73EC5" w:rsidRDefault="00F73EC5" w:rsidP="00F73EC5">
      <w:pPr>
        <w:spacing w:after="0" w:line="360" w:lineRule="auto"/>
        <w:rPr>
          <w:ins w:id="28" w:author="Φλούδα Χριστίνα" w:date="2017-02-15T12:34:00Z"/>
          <w:rFonts w:eastAsia="Times New Roman"/>
          <w:szCs w:val="24"/>
          <w:lang w:eastAsia="en-US"/>
        </w:rPr>
      </w:pPr>
      <w:ins w:id="29" w:author="Φλούδα Χριστίνα" w:date="2017-02-15T12:34:00Z">
        <w:r w:rsidRPr="00F73EC5">
          <w:rPr>
            <w:rFonts w:eastAsia="Times New Roman"/>
            <w:szCs w:val="24"/>
            <w:lang w:eastAsia="en-US"/>
          </w:rPr>
          <w:t>ΟΜΙΛΗΤΕΣ</w:t>
        </w:r>
      </w:ins>
    </w:p>
    <w:p w14:paraId="62FB26F4" w14:textId="34021AB1" w:rsidR="00F73EC5" w:rsidRDefault="00F73EC5" w:rsidP="00F73EC5">
      <w:pPr>
        <w:spacing w:after="0" w:line="600" w:lineRule="auto"/>
        <w:ind w:firstLine="720"/>
        <w:jc w:val="both"/>
        <w:rPr>
          <w:ins w:id="30" w:author="Φλούδα Χριστίνα" w:date="2017-02-15T12:34:00Z"/>
          <w:rFonts w:eastAsia="Times New Roman"/>
          <w:szCs w:val="24"/>
        </w:rPr>
        <w:pPrChange w:id="31" w:author="Φλούδα Χριστίνα" w:date="2017-02-15T12:34:00Z">
          <w:pPr>
            <w:spacing w:after="0" w:line="600" w:lineRule="auto"/>
            <w:ind w:firstLine="720"/>
            <w:jc w:val="center"/>
          </w:pPr>
        </w:pPrChange>
      </w:pPr>
      <w:ins w:id="32" w:author="Φλούδα Χριστίνα" w:date="2017-02-15T12:34:00Z">
        <w:r w:rsidRPr="00F73EC5">
          <w:rPr>
            <w:rFonts w:eastAsia="Times New Roman"/>
            <w:szCs w:val="24"/>
            <w:lang w:eastAsia="en-US"/>
          </w:rPr>
          <w:br/>
          <w:t>Α. Επί διαδικαστικού θέματος:</w:t>
        </w:r>
        <w:r w:rsidRPr="00F73EC5">
          <w:rPr>
            <w:rFonts w:eastAsia="Times New Roman"/>
            <w:szCs w:val="24"/>
            <w:lang w:eastAsia="en-US"/>
          </w:rPr>
          <w:br/>
          <w:t>ΔΗΜΟΣΧΑΚΗΣ Α. , σελ.</w:t>
        </w:r>
        <w:r w:rsidRPr="00F73EC5">
          <w:rPr>
            <w:rFonts w:eastAsia="Times New Roman"/>
            <w:szCs w:val="24"/>
            <w:lang w:eastAsia="en-US"/>
          </w:rPr>
          <w:br/>
          <w:t>ΚΟΥΚΟΥΤΣΗΣ Δ. , σελ.</w:t>
        </w:r>
        <w:r w:rsidRPr="00F73EC5">
          <w:rPr>
            <w:rFonts w:eastAsia="Times New Roman"/>
            <w:szCs w:val="24"/>
            <w:lang w:eastAsia="en-US"/>
          </w:rPr>
          <w:br/>
          <w:t>ΛΑΜΠΡΟΥΛΗΣ Γ. , σελ.</w:t>
        </w:r>
        <w:r w:rsidRPr="00F73EC5">
          <w:rPr>
            <w:rFonts w:eastAsia="Times New Roman"/>
            <w:szCs w:val="24"/>
            <w:lang w:eastAsia="en-US"/>
          </w:rPr>
          <w:br/>
          <w:t>ΜΙΧΟΣ Ν. , σελ.</w:t>
        </w:r>
        <w:r w:rsidRPr="00F73EC5">
          <w:rPr>
            <w:rFonts w:eastAsia="Times New Roman"/>
            <w:szCs w:val="24"/>
            <w:lang w:eastAsia="en-US"/>
          </w:rPr>
          <w:br/>
        </w:r>
        <w:r w:rsidRPr="00F73EC5">
          <w:rPr>
            <w:rFonts w:eastAsia="Times New Roman"/>
            <w:szCs w:val="24"/>
            <w:lang w:eastAsia="en-US"/>
          </w:rPr>
          <w:br/>
          <w:t>Β. Επί των επικαίρων ερωτήσεων:</w:t>
        </w:r>
        <w:r w:rsidRPr="00F73EC5">
          <w:rPr>
            <w:rFonts w:eastAsia="Times New Roman"/>
            <w:szCs w:val="24"/>
            <w:lang w:eastAsia="en-US"/>
          </w:rPr>
          <w:br/>
          <w:t>ΑΝΔΡΙΑΝΟΣ Ι. , σελ.</w:t>
        </w:r>
        <w:r w:rsidRPr="00F73EC5">
          <w:rPr>
            <w:rFonts w:eastAsia="Times New Roman"/>
            <w:szCs w:val="24"/>
            <w:lang w:eastAsia="en-US"/>
          </w:rPr>
          <w:br/>
          <w:t>ΑΠΟΣΤΟΛΟΥ Ε. , σελ.</w:t>
        </w:r>
        <w:r w:rsidRPr="00F73EC5">
          <w:rPr>
            <w:rFonts w:eastAsia="Times New Roman"/>
            <w:szCs w:val="24"/>
            <w:lang w:eastAsia="en-US"/>
          </w:rPr>
          <w:br/>
          <w:t>ΓΕΩΡΓΑΝΤΑΣ Γ. , σελ.</w:t>
        </w:r>
        <w:r w:rsidRPr="00F73EC5">
          <w:rPr>
            <w:rFonts w:eastAsia="Times New Roman"/>
            <w:szCs w:val="24"/>
            <w:lang w:eastAsia="en-US"/>
          </w:rPr>
          <w:br/>
          <w:t>ΔΗΜΟΣΧΑΚΗΣ Α. , σελ.</w:t>
        </w:r>
        <w:r w:rsidRPr="00F73EC5">
          <w:rPr>
            <w:rFonts w:eastAsia="Times New Roman"/>
            <w:szCs w:val="24"/>
            <w:lang w:eastAsia="en-US"/>
          </w:rPr>
          <w:br/>
          <w:t>ΚΑΚΛΑΜΑΝΗΣ Ν. , σελ.</w:t>
        </w:r>
        <w:r w:rsidRPr="00F73EC5">
          <w:rPr>
            <w:rFonts w:eastAsia="Times New Roman"/>
            <w:szCs w:val="24"/>
            <w:lang w:eastAsia="en-US"/>
          </w:rPr>
          <w:br/>
          <w:t>ΚΟΝΤΟΝΗΣ Χ. , σελ.</w:t>
        </w:r>
        <w:r w:rsidRPr="00F73EC5">
          <w:rPr>
            <w:rFonts w:eastAsia="Times New Roman"/>
            <w:szCs w:val="24"/>
            <w:lang w:eastAsia="en-US"/>
          </w:rPr>
          <w:br/>
          <w:t>ΚΟΥΚΟΥΤΣΗΣ Δ. , σελ.</w:t>
        </w:r>
        <w:r w:rsidRPr="00F73EC5">
          <w:rPr>
            <w:rFonts w:eastAsia="Times New Roman"/>
            <w:szCs w:val="24"/>
            <w:lang w:eastAsia="en-US"/>
          </w:rPr>
          <w:br/>
          <w:t>ΜΑΝΩΛΑΚΟΥ Δ. , σελ.</w:t>
        </w:r>
        <w:r w:rsidRPr="00F73EC5">
          <w:rPr>
            <w:rFonts w:eastAsia="Times New Roman"/>
            <w:szCs w:val="24"/>
            <w:lang w:eastAsia="en-US"/>
          </w:rPr>
          <w:br/>
          <w:t>ΜΙΧΟΣ Ν. , σελ.</w:t>
        </w:r>
        <w:r w:rsidRPr="00F73EC5">
          <w:rPr>
            <w:rFonts w:eastAsia="Times New Roman"/>
            <w:szCs w:val="24"/>
            <w:lang w:eastAsia="en-US"/>
          </w:rPr>
          <w:br/>
          <w:t>ΜΟΥΖΑΛΑΣ Γ. , σελ.</w:t>
        </w:r>
        <w:r w:rsidRPr="00F73EC5">
          <w:rPr>
            <w:rFonts w:eastAsia="Times New Roman"/>
            <w:szCs w:val="24"/>
            <w:lang w:eastAsia="en-US"/>
          </w:rPr>
          <w:br/>
          <w:t>ΠΑΝΑΓΟΥΛΗΣ Ε. , σελ.</w:t>
        </w:r>
        <w:r w:rsidRPr="00F73EC5">
          <w:rPr>
            <w:rFonts w:eastAsia="Times New Roman"/>
            <w:szCs w:val="24"/>
            <w:lang w:eastAsia="en-US"/>
          </w:rPr>
          <w:br/>
          <w:t>ΣΥΝΤΥΧΑΚΗΣ Ε. , σελ.</w:t>
        </w:r>
        <w:r w:rsidRPr="00F73EC5">
          <w:rPr>
            <w:rFonts w:eastAsia="Times New Roman"/>
            <w:szCs w:val="24"/>
            <w:lang w:eastAsia="en-US"/>
          </w:rPr>
          <w:br/>
          <w:t>ΤΖΕΛΕΠΗΣ Μ. , σελ.</w:t>
        </w:r>
        <w:r w:rsidRPr="00F73EC5">
          <w:rPr>
            <w:rFonts w:eastAsia="Times New Roman"/>
            <w:szCs w:val="24"/>
            <w:lang w:eastAsia="en-US"/>
          </w:rPr>
          <w:br/>
          <w:t>ΤΟΣΚΑΣ Ν. , σελ.</w:t>
        </w:r>
        <w:r w:rsidRPr="00F73EC5">
          <w:rPr>
            <w:rFonts w:eastAsia="Times New Roman"/>
            <w:szCs w:val="24"/>
            <w:lang w:eastAsia="en-US"/>
          </w:rPr>
          <w:br/>
          <w:t>ΦΑΜΕΛΛΟΣ Σ. , σελ.</w:t>
        </w:r>
        <w:r w:rsidRPr="00F73EC5">
          <w:rPr>
            <w:rFonts w:eastAsia="Times New Roman"/>
            <w:szCs w:val="24"/>
            <w:lang w:eastAsia="en-US"/>
          </w:rPr>
          <w:br/>
        </w:r>
      </w:ins>
    </w:p>
    <w:p w14:paraId="44FB7D1D" w14:textId="77777777" w:rsidR="00FA132B" w:rsidRDefault="00F73EC5">
      <w:pPr>
        <w:spacing w:after="0" w:line="600" w:lineRule="auto"/>
        <w:ind w:firstLine="720"/>
        <w:jc w:val="center"/>
        <w:rPr>
          <w:rFonts w:eastAsia="Times New Roman"/>
          <w:szCs w:val="24"/>
        </w:rPr>
      </w:pPr>
      <w:r>
        <w:rPr>
          <w:rFonts w:eastAsia="Times New Roman"/>
          <w:szCs w:val="24"/>
        </w:rPr>
        <w:t>ΠΡΑΚΤΙΚΑ ΒΟΥΛΗΣ</w:t>
      </w:r>
    </w:p>
    <w:p w14:paraId="44FB7D1E" w14:textId="77777777" w:rsidR="00FA132B" w:rsidRDefault="00F73EC5">
      <w:pPr>
        <w:spacing w:after="0" w:line="600" w:lineRule="auto"/>
        <w:ind w:firstLine="720"/>
        <w:jc w:val="center"/>
        <w:rPr>
          <w:rFonts w:eastAsia="Times New Roman"/>
          <w:szCs w:val="24"/>
        </w:rPr>
      </w:pPr>
      <w:r>
        <w:rPr>
          <w:rFonts w:eastAsia="Times New Roman"/>
          <w:szCs w:val="24"/>
        </w:rPr>
        <w:t xml:space="preserve">ΙΖ΄ ΠΕΡΙΟΔΟΣ </w:t>
      </w:r>
    </w:p>
    <w:p w14:paraId="44FB7D1F" w14:textId="77777777" w:rsidR="00FA132B" w:rsidRDefault="00F73EC5">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4FB7D20" w14:textId="77777777" w:rsidR="00FA132B" w:rsidRDefault="00F73EC5">
      <w:pPr>
        <w:spacing w:after="0" w:line="600" w:lineRule="auto"/>
        <w:ind w:firstLine="720"/>
        <w:jc w:val="center"/>
        <w:rPr>
          <w:rFonts w:eastAsia="Times New Roman"/>
          <w:szCs w:val="24"/>
        </w:rPr>
      </w:pPr>
      <w:r>
        <w:rPr>
          <w:rFonts w:eastAsia="Times New Roman"/>
          <w:szCs w:val="24"/>
        </w:rPr>
        <w:t>ΣΥΝΟΔΟΣ Β΄</w:t>
      </w:r>
    </w:p>
    <w:p w14:paraId="44FB7D21" w14:textId="77777777" w:rsidR="00FA132B" w:rsidRDefault="00F73EC5">
      <w:pPr>
        <w:spacing w:after="0" w:line="600" w:lineRule="auto"/>
        <w:ind w:firstLine="720"/>
        <w:jc w:val="center"/>
        <w:rPr>
          <w:rFonts w:eastAsia="Times New Roman"/>
          <w:szCs w:val="24"/>
        </w:rPr>
      </w:pPr>
      <w:r>
        <w:rPr>
          <w:rFonts w:eastAsia="Times New Roman"/>
          <w:szCs w:val="24"/>
        </w:rPr>
        <w:t>ΣΥΝΕΔΡΙΑΣΗ ΞΘ΄</w:t>
      </w:r>
    </w:p>
    <w:p w14:paraId="44FB7D22" w14:textId="77777777" w:rsidR="00FA132B" w:rsidRDefault="00F73EC5">
      <w:pPr>
        <w:spacing w:after="0" w:line="600" w:lineRule="auto"/>
        <w:ind w:firstLine="720"/>
        <w:jc w:val="center"/>
        <w:rPr>
          <w:rFonts w:eastAsia="Times New Roman"/>
          <w:szCs w:val="24"/>
        </w:rPr>
      </w:pPr>
      <w:r>
        <w:rPr>
          <w:rFonts w:eastAsia="Times New Roman"/>
          <w:szCs w:val="24"/>
        </w:rPr>
        <w:t>Δευτέρα 6 Φεβρουαρίου 2017</w:t>
      </w:r>
    </w:p>
    <w:p w14:paraId="44FB7D23" w14:textId="77777777" w:rsidR="00FA132B" w:rsidRDefault="00F73EC5">
      <w:pPr>
        <w:spacing w:after="0" w:line="600" w:lineRule="auto"/>
        <w:ind w:firstLine="720"/>
        <w:jc w:val="both"/>
        <w:rPr>
          <w:rFonts w:eastAsia="Times New Roman"/>
          <w:szCs w:val="24"/>
        </w:rPr>
      </w:pPr>
      <w:r>
        <w:rPr>
          <w:rFonts w:eastAsia="Times New Roman"/>
          <w:szCs w:val="24"/>
        </w:rPr>
        <w:t>Αθήνα, σήμερα στις 6 Φεβρουαρίου 2017, ημέρα Δευτέρα και ώρα 18</w:t>
      </w:r>
      <w:r>
        <w:rPr>
          <w:rFonts w:eastAsia="Times New Roman"/>
          <w:szCs w:val="24"/>
        </w:rPr>
        <w:t>.</w:t>
      </w:r>
      <w:r>
        <w:rPr>
          <w:rFonts w:eastAsia="Times New Roman"/>
          <w:szCs w:val="24"/>
        </w:rPr>
        <w:t xml:space="preserve">03΄ συνήλθε στην Αίθουσα των συνεδριάσεων του Βουλευτηρίου η Βουλή σε ολομέλεια για να συνεδριάσει υπό την προεδρία του ΣΤ΄ Αντιπροέδρου αυτής κ. </w:t>
      </w:r>
      <w:r w:rsidRPr="002624CC">
        <w:rPr>
          <w:rFonts w:eastAsia="Times New Roman"/>
          <w:b/>
          <w:szCs w:val="24"/>
        </w:rPr>
        <w:t>ΓΕΩΡΓΙΟΥ ΛΑΜΠΡΟΥΛΗ</w:t>
      </w:r>
      <w:r>
        <w:rPr>
          <w:rFonts w:eastAsia="Times New Roman"/>
          <w:szCs w:val="24"/>
        </w:rPr>
        <w:t>.</w:t>
      </w:r>
    </w:p>
    <w:p w14:paraId="44FB7D24" w14:textId="77777777" w:rsidR="00FA132B" w:rsidRDefault="00F73EC5">
      <w:pPr>
        <w:spacing w:after="0"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b/>
          <w:bCs/>
          <w:szCs w:val="24"/>
        </w:rPr>
        <w:t xml:space="preserve"> </w:t>
      </w:r>
      <w:r>
        <w:rPr>
          <w:rFonts w:eastAsia="Times New Roman"/>
          <w:szCs w:val="24"/>
        </w:rPr>
        <w:t>Κυρίες και κύριοι συνάδελφοι, αρχίζει η συνεδρίαση.</w:t>
      </w:r>
    </w:p>
    <w:p w14:paraId="44FB7D25" w14:textId="77777777" w:rsidR="00FA132B" w:rsidRDefault="00F73EC5">
      <w:pPr>
        <w:spacing w:after="0" w:line="600" w:lineRule="auto"/>
        <w:ind w:firstLine="720"/>
        <w:jc w:val="both"/>
        <w:rPr>
          <w:rFonts w:eastAsia="Times New Roman"/>
          <w:szCs w:val="24"/>
        </w:rPr>
      </w:pPr>
      <w:r>
        <w:rPr>
          <w:rFonts w:eastAsia="Times New Roman"/>
          <w:szCs w:val="24"/>
        </w:rPr>
        <w:t>Εισ</w:t>
      </w:r>
      <w:r>
        <w:rPr>
          <w:rFonts w:eastAsia="Times New Roman"/>
          <w:szCs w:val="24"/>
        </w:rPr>
        <w:t xml:space="preserve">ερχόμαστε στη συζήτηση των </w:t>
      </w:r>
    </w:p>
    <w:p w14:paraId="44FB7D26" w14:textId="77777777" w:rsidR="00FA132B" w:rsidRDefault="00F73EC5">
      <w:pPr>
        <w:spacing w:after="0" w:line="600" w:lineRule="auto"/>
        <w:ind w:firstLine="720"/>
        <w:jc w:val="center"/>
        <w:rPr>
          <w:rFonts w:eastAsia="Times New Roman"/>
          <w:b/>
          <w:szCs w:val="24"/>
        </w:rPr>
      </w:pPr>
      <w:r>
        <w:rPr>
          <w:rFonts w:eastAsia="Times New Roman"/>
          <w:b/>
          <w:szCs w:val="24"/>
        </w:rPr>
        <w:t>ΕΠΙΚΑΙΡΩΝ ΕΡΩΤΗΣΕΩΝ</w:t>
      </w:r>
    </w:p>
    <w:p w14:paraId="44FB7D27" w14:textId="77777777" w:rsidR="00FA132B" w:rsidRDefault="00F73EC5">
      <w:pPr>
        <w:spacing w:after="0" w:line="600" w:lineRule="auto"/>
        <w:ind w:firstLine="720"/>
        <w:jc w:val="both"/>
        <w:rPr>
          <w:rFonts w:eastAsia="Times New Roman"/>
          <w:szCs w:val="24"/>
        </w:rPr>
      </w:pPr>
      <w:r>
        <w:rPr>
          <w:rFonts w:eastAsia="Times New Roman"/>
          <w:szCs w:val="24"/>
        </w:rPr>
        <w:t>Σήμερα θα συζητηθούν έντεκα επίκαιρες ερωτήσεις. Έχουν αναβληθεί για διάφορους λόγους, οι οποίοι θα ανακοινωθούν στην πορεία της συζήτησης, επτά επίκαιρες.</w:t>
      </w:r>
    </w:p>
    <w:p w14:paraId="44FB7D28" w14:textId="77777777" w:rsidR="00FA132B" w:rsidRDefault="00F73EC5">
      <w:pPr>
        <w:spacing w:after="0" w:line="600" w:lineRule="auto"/>
        <w:ind w:firstLine="720"/>
        <w:jc w:val="both"/>
        <w:rPr>
          <w:rFonts w:eastAsia="Times New Roman" w:cs="Times New Roman"/>
          <w:szCs w:val="24"/>
        </w:rPr>
      </w:pPr>
      <w:r>
        <w:rPr>
          <w:rFonts w:eastAsia="Times New Roman"/>
          <w:szCs w:val="24"/>
        </w:rPr>
        <w:t xml:space="preserve">Θα συζητηθεί, λοιπόν, τώρα η πρώτη με </w:t>
      </w:r>
      <w:r>
        <w:rPr>
          <w:rFonts w:eastAsia="Times New Roman" w:cs="Times New Roman"/>
          <w:szCs w:val="24"/>
        </w:rPr>
        <w:t>αριθμό 412/30-</w:t>
      </w:r>
      <w:r>
        <w:rPr>
          <w:rFonts w:eastAsia="Times New Roman" w:cs="Times New Roman"/>
          <w:szCs w:val="24"/>
        </w:rPr>
        <w:t xml:space="preserve">1-2017 επίκαιρη ερώτηση πρώτου κύκλου, του Βουλευτή Κιλκίς της Νέας Δημοκρατίας </w:t>
      </w:r>
      <w:r>
        <w:rPr>
          <w:rFonts w:eastAsia="Times New Roman" w:cs="Times New Roman"/>
          <w:szCs w:val="24"/>
        </w:rPr>
        <w:lastRenderedPageBreak/>
        <w:t xml:space="preserve">κ. </w:t>
      </w:r>
      <w:r>
        <w:rPr>
          <w:rFonts w:eastAsia="Times New Roman" w:cs="Times New Roman"/>
          <w:bCs/>
          <w:szCs w:val="24"/>
        </w:rPr>
        <w:t>Γεωργίου Γεωργαντά</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Δικαιοσύνης, Διαφάνειας και Ανθρωπίνων Δικαιωμάτων</w:t>
      </w:r>
      <w:r>
        <w:rPr>
          <w:rFonts w:eastAsia="Times New Roman" w:cs="Times New Roman"/>
          <w:b/>
          <w:bCs/>
          <w:szCs w:val="24"/>
        </w:rPr>
        <w:t xml:space="preserve">, </w:t>
      </w:r>
      <w:r>
        <w:rPr>
          <w:rFonts w:eastAsia="Times New Roman" w:cs="Times New Roman"/>
          <w:szCs w:val="24"/>
        </w:rPr>
        <w:t>σχετικά με την άμεση ανάγκη μετεγκατάστασης του Ειρηνοδικείου Κιλκίς.</w:t>
      </w:r>
    </w:p>
    <w:p w14:paraId="44FB7D2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w:t>
      </w:r>
      <w:r>
        <w:rPr>
          <w:rFonts w:eastAsia="Times New Roman" w:cs="Times New Roman"/>
          <w:szCs w:val="24"/>
        </w:rPr>
        <w:t>Υπουργός Δικαιοσύνης, Διαφάνειας και Ανθρωπίνων Δικαιωμάτων κ. Σταύρος Κοντονής.</w:t>
      </w:r>
    </w:p>
    <w:p w14:paraId="44FB7D2A" w14:textId="77777777" w:rsidR="00FA132B" w:rsidRDefault="00F73EC5">
      <w:pPr>
        <w:spacing w:after="0" w:line="600" w:lineRule="auto"/>
        <w:ind w:firstLine="720"/>
        <w:jc w:val="both"/>
        <w:rPr>
          <w:rFonts w:eastAsia="Times New Roman"/>
          <w:szCs w:val="24"/>
        </w:rPr>
      </w:pPr>
      <w:r>
        <w:rPr>
          <w:rFonts w:eastAsia="Times New Roman" w:cs="Times New Roman"/>
          <w:szCs w:val="24"/>
        </w:rPr>
        <w:t xml:space="preserve">Ορίστε, κύριε Γεωργαντά, έχετε τον λόγο για </w:t>
      </w:r>
      <w:r>
        <w:rPr>
          <w:rFonts w:eastAsia="Times New Roman" w:cs="Times New Roman"/>
          <w:szCs w:val="24"/>
        </w:rPr>
        <w:t>να αναπτύξετε την επίκαιρη ερώτηση</w:t>
      </w:r>
      <w:r>
        <w:rPr>
          <w:rFonts w:eastAsia="Times New Roman" w:cs="Times New Roman"/>
          <w:szCs w:val="24"/>
        </w:rPr>
        <w:t>.</w:t>
      </w:r>
    </w:p>
    <w:p w14:paraId="44FB7D2B"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Ευχαριστώ, κύριε Πρόεδρε.</w:t>
      </w:r>
    </w:p>
    <w:p w14:paraId="44FB7D2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Κύριε Υπουργέ, σας ευχαριστώ, πρώτον, για την άμ</w:t>
      </w:r>
      <w:r>
        <w:rPr>
          <w:rFonts w:eastAsia="Times New Roman" w:cs="Times New Roman"/>
          <w:szCs w:val="24"/>
        </w:rPr>
        <w:t>εση ανταπόκριση στη συζήτηση της επίκαιρης ερώτησης, διότι πολύ γρήγορα από τη στιγμή που κατατέθηκε η ερώτηση συζητείται κιόλας.</w:t>
      </w:r>
    </w:p>
    <w:p w14:paraId="44FB7D2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Θέλω να πω το εξής. Το ζήτημα της στέγασης των δικαστικών υπηρεσιών του Νομού Κιλκίς, για όσους γνωρίζουν το αντικείμενο, είνα</w:t>
      </w:r>
      <w:r>
        <w:rPr>
          <w:rFonts w:eastAsia="Times New Roman" w:cs="Times New Roman"/>
          <w:szCs w:val="24"/>
        </w:rPr>
        <w:t xml:space="preserve">ι μία ιστορία πολύχρονη και </w:t>
      </w:r>
      <w:proofErr w:type="spellStart"/>
      <w:r>
        <w:rPr>
          <w:rFonts w:eastAsia="Times New Roman" w:cs="Times New Roman"/>
          <w:szCs w:val="24"/>
        </w:rPr>
        <w:t>πολυταλαιπωρημένη</w:t>
      </w:r>
      <w:proofErr w:type="spellEnd"/>
      <w:r>
        <w:rPr>
          <w:rFonts w:eastAsia="Times New Roman" w:cs="Times New Roman"/>
          <w:szCs w:val="24"/>
        </w:rPr>
        <w:t>, ας μου επιτραπεί η έκφραση. Έγινε μια προσπάθεια για την ανέγερση ενός ιδιόκτητου μεγάρου, γιατί στερούμαστε σε όλες τις δικαστικές υπηρεσίες ιδιόκτητο μέγαρο. Μισθώνεται μία οικοδομή, όπου βρίσκεται το Πρωτοδ</w:t>
      </w:r>
      <w:r>
        <w:rPr>
          <w:rFonts w:eastAsia="Times New Roman" w:cs="Times New Roman"/>
          <w:szCs w:val="24"/>
        </w:rPr>
        <w:t>ικείο του Κιλκίς και μια άλλη «οικοδομή» -και το λέω εντός εισαγωγικών- στην οποία βρίσκεται το Ειρηνοδικείο του Κιλκίς.</w:t>
      </w:r>
    </w:p>
    <w:p w14:paraId="44FB7D2E"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Βρέθηκε μια λύση για να αντιμετωπίσουμε το ζήτημα το 2014, όταν ο τότε Υπουργός υπέγραψε τη μετεγκατάσταση των δικαστικών υπηρεσιών σε </w:t>
      </w:r>
      <w:r>
        <w:rPr>
          <w:rFonts w:eastAsia="Times New Roman" w:cs="Times New Roman"/>
          <w:szCs w:val="24"/>
        </w:rPr>
        <w:lastRenderedPageBreak/>
        <w:t xml:space="preserve">ένα μισθωμένο κτήριο της Ιεράς Μητρόπολης. Έγινε η μίσθωση από την Κτηματική Υπηρεσία του </w:t>
      </w:r>
      <w:r>
        <w:rPr>
          <w:rFonts w:eastAsia="Times New Roman" w:cs="Times New Roman"/>
          <w:szCs w:val="24"/>
        </w:rPr>
        <w:t>Δημοσίου</w:t>
      </w:r>
      <w:r>
        <w:rPr>
          <w:rFonts w:eastAsia="Times New Roman" w:cs="Times New Roman"/>
          <w:szCs w:val="24"/>
        </w:rPr>
        <w:t xml:space="preserve">. Όλοι πιστέψαμε ότι θα μπορέσουν να γίνουν οι αναγκαίες μελέτες και παρεμβάσεις στο συγκεκριμένο κτήριο. Και να σημειώσω ότι στο συγκεκριμένο κτήριο, τις </w:t>
      </w:r>
      <w:r>
        <w:rPr>
          <w:rFonts w:eastAsia="Times New Roman" w:cs="Times New Roman"/>
          <w:szCs w:val="24"/>
        </w:rPr>
        <w:t xml:space="preserve">μελέτες και τις παρεμβάσεις τις ανέλαβε η ίδια η Μητρόπολη για να γίνουν. Πλην όμως, δυστυχώς, στις 31 Δεκεμβρίου έληξε το συμβόλαιο που υπήρχε με την Ιερά Μητρόπολη, καθώς το </w:t>
      </w:r>
      <w:r>
        <w:rPr>
          <w:rFonts w:eastAsia="Times New Roman" w:cs="Times New Roman"/>
          <w:szCs w:val="24"/>
        </w:rPr>
        <w:t>δημόσιο</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ΘΕΜΙΔΑ ΚΑΤΑΣΚΕΥΑΣΤΙΚΗ</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ΚΤΙΡΙΑΚΕΣ ΥΠΟΔΟΜΕΣ Α.Ε.</w:t>
      </w:r>
      <w:r>
        <w:rPr>
          <w:rFonts w:eastAsia="Times New Roman" w:cs="Times New Roman"/>
          <w:szCs w:val="24"/>
        </w:rPr>
        <w:t>»</w:t>
      </w:r>
      <w:r>
        <w:rPr>
          <w:rFonts w:eastAsia="Times New Roman" w:cs="Times New Roman"/>
          <w:szCs w:val="24"/>
        </w:rPr>
        <w:t xml:space="preserve"> πλέον, δεν εκπλήρω</w:t>
      </w:r>
      <w:r>
        <w:rPr>
          <w:rFonts w:eastAsia="Times New Roman" w:cs="Times New Roman"/>
          <w:szCs w:val="24"/>
        </w:rPr>
        <w:t xml:space="preserve">σαν την υποχρέωσή τους για τις αναγκαίες μελέτες, έτσι ώστε να μπορέσει στη συνέχεια να διαμορφωθεί ο χώρος και να στεγαστούν εκεί όλες οι δικαστικές υπηρεσίες του Κιλκίς. </w:t>
      </w:r>
    </w:p>
    <w:p w14:paraId="44FB7D2F"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Αυτό, όμως, που προέκυψε με πολύ έντονο τρόπο το τελευταίο διάστημα είναι η πολύ άσ</w:t>
      </w:r>
      <w:r>
        <w:rPr>
          <w:rFonts w:eastAsia="Times New Roman" w:cs="Times New Roman"/>
          <w:szCs w:val="24"/>
        </w:rPr>
        <w:t>χημη κατάσταση στο Ειρηνοδικείο του Κιλκίς, καθώς πρόκειται για ένα πολύ παλιό κτήριο του 1967, στο οποίο δεν έχει γίνει ποτέ κα</w:t>
      </w:r>
      <w:r>
        <w:rPr>
          <w:rFonts w:eastAsia="Times New Roman" w:cs="Times New Roman"/>
          <w:szCs w:val="24"/>
        </w:rPr>
        <w:t>μ</w:t>
      </w:r>
      <w:r>
        <w:rPr>
          <w:rFonts w:eastAsia="Times New Roman" w:cs="Times New Roman"/>
          <w:szCs w:val="24"/>
        </w:rPr>
        <w:t>μία ανακαίνιση, ένα κτήριο χωρίς κεντρική θέρμανση, ένα κτήριο στο οποίο υπάρχει μόνο μία σόμπα, να φανταστείτε, στη μοναδική α</w:t>
      </w:r>
      <w:r>
        <w:rPr>
          <w:rFonts w:eastAsia="Times New Roman" w:cs="Times New Roman"/>
          <w:szCs w:val="24"/>
        </w:rPr>
        <w:t>ίθουσα των συνεδριάσεων. Πλην όμως, με τις κακοκαιρίες των τελευταίων ετών, την υγρασία η οποία υπήρχε, τα κουφώματα τα οποία είναι παμπάλαια και για τα οποία ο ιδιοκτήτης λόγω του χαμηλού μισθώματος δεν δείχνει κα</w:t>
      </w:r>
      <w:r>
        <w:rPr>
          <w:rFonts w:eastAsia="Times New Roman" w:cs="Times New Roman"/>
          <w:szCs w:val="24"/>
        </w:rPr>
        <w:t>μ</w:t>
      </w:r>
      <w:r>
        <w:rPr>
          <w:rFonts w:eastAsia="Times New Roman" w:cs="Times New Roman"/>
          <w:szCs w:val="24"/>
        </w:rPr>
        <w:t xml:space="preserve">μία προθυμία για </w:t>
      </w:r>
      <w:r>
        <w:rPr>
          <w:rFonts w:eastAsia="Times New Roman" w:cs="Times New Roman"/>
          <w:szCs w:val="24"/>
        </w:rPr>
        <w:lastRenderedPageBreak/>
        <w:t xml:space="preserve">την αντικατάστασή τους, </w:t>
      </w:r>
      <w:r>
        <w:rPr>
          <w:rFonts w:eastAsia="Times New Roman" w:cs="Times New Roman"/>
          <w:szCs w:val="24"/>
        </w:rPr>
        <w:t>έφεραν σε οριακό σημείο τη δυνατότητα να διαμείνουν και να εργαστούν εκεί πέρα και οι δικαστές και οι δικηγόροι, αλλά και να μπορέσουν να έχουν πρόσβαση και οι πολίτες.</w:t>
      </w:r>
    </w:p>
    <w:p w14:paraId="44FB7D30"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προειδοποιητικ</w:t>
      </w:r>
      <w:r>
        <w:rPr>
          <w:rFonts w:eastAsia="Times New Roman" w:cs="Times New Roman"/>
          <w:szCs w:val="24"/>
        </w:rPr>
        <w:t>ά το</w:t>
      </w:r>
      <w:r>
        <w:rPr>
          <w:rFonts w:eastAsia="Times New Roman" w:cs="Times New Roman"/>
          <w:szCs w:val="24"/>
        </w:rPr>
        <w:t xml:space="preserve"> κουδούνι λήξεως του χρόνου ομιλίας του κυρί</w:t>
      </w:r>
      <w:r>
        <w:rPr>
          <w:rFonts w:eastAsia="Times New Roman" w:cs="Times New Roman"/>
          <w:szCs w:val="24"/>
        </w:rPr>
        <w:t>ου Βουλευτή)</w:t>
      </w:r>
    </w:p>
    <w:p w14:paraId="44FB7D31"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44FB7D32"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Επίσης, μια δικάσιμος αναβλήθηκε λόγω των κακών καιρικών συνθηκών. </w:t>
      </w:r>
    </w:p>
    <w:p w14:paraId="44FB7D33"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Κύριε Υπουργέ, το αίτημά μου σήμερα είναι συγκεκριμένο μόνο για το Ειρηνοδικείο του Κιλκίς. Μακάρι να υπήρχε μια λύση άμεσα να μας δώσετε ή να ολοκληρ</w:t>
      </w:r>
      <w:r>
        <w:rPr>
          <w:rFonts w:eastAsia="Times New Roman" w:cs="Times New Roman"/>
          <w:szCs w:val="24"/>
        </w:rPr>
        <w:t>ωθεί η προηγούμενη αυτή παρέμβαση για τη μετεγκατάσταση όλων των υπηρεσιών. Πάντως, η υπόθεση με το Ειρηνοδικείο του Κιλκίς θεωρώ ότι είναι εύκολο να επιλυθεί, καθώς είναι μόνο μια αίθουσα συνεδριάσεων και τρία-τέσσερα γραφεία. Θα μπορούσε, λοιπόν, να γίνε</w:t>
      </w:r>
      <w:r>
        <w:rPr>
          <w:rFonts w:eastAsia="Times New Roman" w:cs="Times New Roman"/>
          <w:szCs w:val="24"/>
        </w:rPr>
        <w:t xml:space="preserve">ι η μετακίνησή τους σε ένα δημόσιο κτήριο στο Κιλκίς, καθώς υπάρχουν δημόσια κτήρια ελεύθερα, έτσι ώστε να υπάρξει και οικονομικό όφελος για το </w:t>
      </w:r>
      <w:r>
        <w:rPr>
          <w:rFonts w:eastAsia="Times New Roman" w:cs="Times New Roman"/>
          <w:szCs w:val="24"/>
        </w:rPr>
        <w:t>ελληνικό δημόσιο</w:t>
      </w:r>
      <w:r>
        <w:rPr>
          <w:rFonts w:eastAsia="Times New Roman" w:cs="Times New Roman"/>
          <w:szCs w:val="24"/>
        </w:rPr>
        <w:t>.</w:t>
      </w:r>
    </w:p>
    <w:p w14:paraId="44FB7D34" w14:textId="77777777" w:rsidR="00FA132B" w:rsidRDefault="00F73EC5">
      <w:pPr>
        <w:spacing w:after="0" w:line="600" w:lineRule="auto"/>
        <w:ind w:firstLine="567"/>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κύριε Γεωργαντά.</w:t>
      </w:r>
    </w:p>
    <w:p w14:paraId="44FB7D35"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Υπουργός </w:t>
      </w:r>
      <w:r>
        <w:rPr>
          <w:rFonts w:eastAsia="Times New Roman" w:cs="Times New Roman"/>
          <w:szCs w:val="24"/>
        </w:rPr>
        <w:t xml:space="preserve">κ. Κοντονής. </w:t>
      </w:r>
    </w:p>
    <w:p w14:paraId="44FB7D36" w14:textId="77777777" w:rsidR="00FA132B" w:rsidRDefault="00F73EC5">
      <w:pPr>
        <w:spacing w:after="0" w:line="600" w:lineRule="auto"/>
        <w:ind w:firstLine="567"/>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44FB7D37"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t>Κύριε συνάδελφε, θέλω να σας πω ότι πριν από μερικές ημέρες έλαβα μια επιστολή την οποία συνυπογράφετε εσείς, ο Μητροπολίτης</w:t>
      </w:r>
      <w:r>
        <w:rPr>
          <w:rFonts w:eastAsia="Times New Roman" w:cs="Times New Roman"/>
          <w:szCs w:val="24"/>
        </w:rPr>
        <w:t>,</w:t>
      </w:r>
      <w:r>
        <w:rPr>
          <w:rFonts w:eastAsia="Times New Roman" w:cs="Times New Roman"/>
          <w:szCs w:val="24"/>
        </w:rPr>
        <w:t xml:space="preserve"> ο Βουλευτή</w:t>
      </w:r>
      <w:r>
        <w:rPr>
          <w:rFonts w:eastAsia="Times New Roman" w:cs="Times New Roman"/>
          <w:szCs w:val="24"/>
        </w:rPr>
        <w:t>ς του ΣΥΡΙΖΑ κ. Παραστατίδης</w:t>
      </w:r>
      <w:r>
        <w:rPr>
          <w:rFonts w:eastAsia="Times New Roman" w:cs="Times New Roman"/>
          <w:szCs w:val="24"/>
        </w:rPr>
        <w:t>,</w:t>
      </w:r>
      <w:r>
        <w:rPr>
          <w:rFonts w:eastAsia="Times New Roman" w:cs="Times New Roman"/>
          <w:szCs w:val="24"/>
        </w:rPr>
        <w:t xml:space="preserve"> εκπρόσωποι του Δικηγορικού Συλλόγου, ο Πρόεδρος και ο Εκπρόσωπος του Συλλόγου των Εργαζομένων. Θέλω, λοιπόν, να σας πω εκ των προτέρων ότι συμφωνώ. </w:t>
      </w:r>
    </w:p>
    <w:p w14:paraId="44FB7D38"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t xml:space="preserve">Πράγματι, υπάρχει ένα σοβαρό πρόβλημα, το οποίο βεβαίως, όπως πολύ σωστά και </w:t>
      </w:r>
      <w:r>
        <w:rPr>
          <w:rFonts w:eastAsia="Times New Roman" w:cs="Times New Roman"/>
          <w:szCs w:val="24"/>
        </w:rPr>
        <w:t xml:space="preserve">ειλικρινώς αναφέρατε κι εσείς, τοποθετείται χρονικά πριν πάρα πολλά χρόνια. Δυστυχώς, στο Κιλκίς δεν υπήρξε εκείνη η κρατική μέριμνα, ούτως ώστε να συγκεντρωθούν οι δικαστικές υπηρεσίες σε ένα κτήριο και μάλιστα σε ένα δημόσιο κτήριο. Αντίθετα, έχουμε εδώ </w:t>
      </w:r>
      <w:r>
        <w:rPr>
          <w:rFonts w:eastAsia="Times New Roman" w:cs="Times New Roman"/>
          <w:szCs w:val="24"/>
        </w:rPr>
        <w:t>μια κατάσταση που μάλλον πρέπει να είναι από τις ελάχιστες στην Ελλάδα από την εικόνα που έχω. Δηλαδή οι δικαστικές υπηρεσίες, συμπεριλαμβανομένης και της Εισαγγελίας, βρίσκονται σε διαφορετικά μισθωμένα κτήρια και εξ αυτού του λόγου υπάρχει πρόβλημα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τόσο </w:t>
      </w:r>
      <w:r>
        <w:rPr>
          <w:rFonts w:eastAsia="Times New Roman" w:cs="Times New Roman"/>
          <w:szCs w:val="24"/>
        </w:rPr>
        <w:t>λειτουργικ</w:t>
      </w:r>
      <w:r>
        <w:rPr>
          <w:rFonts w:eastAsia="Times New Roman" w:cs="Times New Roman"/>
          <w:szCs w:val="24"/>
        </w:rPr>
        <w:t xml:space="preserve">ό όσο </w:t>
      </w:r>
      <w:r>
        <w:rPr>
          <w:rFonts w:eastAsia="Times New Roman" w:cs="Times New Roman"/>
          <w:szCs w:val="24"/>
        </w:rPr>
        <w:t xml:space="preserve">και ουσιαστικό. </w:t>
      </w:r>
    </w:p>
    <w:p w14:paraId="44FB7D39"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t>Όσον αφορά το ζήτημα αυτό, πράγματι έχουμε εδώ στο Κιλκίς, απ’ ό,τι ενημερώθηκα από τις υπηρεσίες, ένα κτήριο στο οποίο δεν έχει γίνει κα</w:t>
      </w:r>
      <w:r>
        <w:rPr>
          <w:rFonts w:eastAsia="Times New Roman" w:cs="Times New Roman"/>
          <w:szCs w:val="24"/>
        </w:rPr>
        <w:t>μ</w:t>
      </w:r>
      <w:r>
        <w:rPr>
          <w:rFonts w:eastAsia="Times New Roman" w:cs="Times New Roman"/>
          <w:szCs w:val="24"/>
        </w:rPr>
        <w:t>μία παρέμβαση βελτίωσης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ίναι ένα μίσθιο </w:t>
      </w:r>
      <w:r>
        <w:rPr>
          <w:rFonts w:eastAsia="Times New Roman" w:cs="Times New Roman"/>
          <w:szCs w:val="24"/>
        </w:rPr>
        <w:t>σ</w:t>
      </w:r>
      <w:r>
        <w:rPr>
          <w:rFonts w:eastAsia="Times New Roman" w:cs="Times New Roman"/>
          <w:szCs w:val="24"/>
        </w:rPr>
        <w:t>το οποίο ο ιδιοκτήτης δεν έχει προ</w:t>
      </w:r>
      <w:r>
        <w:rPr>
          <w:rFonts w:eastAsia="Times New Roman" w:cs="Times New Roman"/>
          <w:szCs w:val="24"/>
        </w:rPr>
        <w:lastRenderedPageBreak/>
        <w:t>βεί</w:t>
      </w:r>
      <w:r>
        <w:rPr>
          <w:rFonts w:eastAsia="Times New Roman" w:cs="Times New Roman"/>
          <w:szCs w:val="24"/>
        </w:rPr>
        <w:t xml:space="preserve"> </w:t>
      </w:r>
      <w:r>
        <w:rPr>
          <w:rFonts w:eastAsia="Times New Roman" w:cs="Times New Roman"/>
          <w:szCs w:val="24"/>
        </w:rPr>
        <w:t>στην απαραίτητη συντήρηση</w:t>
      </w:r>
      <w:r>
        <w:rPr>
          <w:rFonts w:eastAsia="Times New Roman" w:cs="Times New Roman"/>
          <w:szCs w:val="24"/>
        </w:rPr>
        <w:t xml:space="preserve"> -όπως βεβαίως και σε πολλά δικαστικά μέγαρα- και λόγω της κακοκαιρίας των τελευταίων μηνών έχουν δημιουργηθεί περαιτέρω προβλήματα. </w:t>
      </w:r>
    </w:p>
    <w:p w14:paraId="44FB7D3A"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t>Τώρα ποια είναι η ιστορία και πώς έχει η εξέλιξη. Πράγματι υπήρξε μια πρώτη προσέγγιση να μισθωθ</w:t>
      </w:r>
      <w:r>
        <w:rPr>
          <w:rFonts w:eastAsia="Times New Roman" w:cs="Times New Roman"/>
          <w:szCs w:val="24"/>
        </w:rPr>
        <w:t xml:space="preserve">εί ένα ακίνητο της Μητρόπολης, το οποίο θα </w:t>
      </w:r>
      <w:proofErr w:type="spellStart"/>
      <w:r>
        <w:rPr>
          <w:rFonts w:eastAsia="Times New Roman" w:cs="Times New Roman"/>
          <w:szCs w:val="24"/>
        </w:rPr>
        <w:t>ηδύνατο</w:t>
      </w:r>
      <w:proofErr w:type="spellEnd"/>
      <w:r>
        <w:rPr>
          <w:rFonts w:eastAsia="Times New Roman" w:cs="Times New Roman"/>
          <w:szCs w:val="24"/>
        </w:rPr>
        <w:t xml:space="preserve"> να στεγάσει όλες τις δικαστικές υπηρεσίες. Και ενώ προχωρούσε κανονικά η διαδικασία και επί της Κυβερνήσεώς μας, προέκυψε ένα σοβαρό ζήτημα. Η εκτίμηση της </w:t>
      </w:r>
      <w:r>
        <w:rPr>
          <w:rFonts w:eastAsia="Times New Roman" w:cs="Times New Roman"/>
          <w:szCs w:val="24"/>
        </w:rPr>
        <w:t>«</w:t>
      </w:r>
      <w:r>
        <w:rPr>
          <w:rFonts w:eastAsia="Times New Roman" w:cs="Times New Roman"/>
          <w:szCs w:val="24"/>
        </w:rPr>
        <w:t>ΚΤΥΠ</w:t>
      </w:r>
      <w:r>
        <w:rPr>
          <w:rFonts w:eastAsia="Times New Roman" w:cs="Times New Roman"/>
          <w:szCs w:val="24"/>
        </w:rPr>
        <w:t>»</w:t>
      </w:r>
      <w:r>
        <w:rPr>
          <w:rFonts w:eastAsia="Times New Roman" w:cs="Times New Roman"/>
          <w:szCs w:val="24"/>
        </w:rPr>
        <w:t xml:space="preserve">, η οποία είναι η </w:t>
      </w:r>
      <w:r>
        <w:rPr>
          <w:rFonts w:eastAsia="Times New Roman" w:cs="Times New Roman"/>
          <w:szCs w:val="24"/>
        </w:rPr>
        <w:t>εταιρεία</w:t>
      </w:r>
      <w:r>
        <w:rPr>
          <w:rFonts w:eastAsia="Times New Roman" w:cs="Times New Roman"/>
          <w:szCs w:val="24"/>
        </w:rPr>
        <w:t xml:space="preserve"> που </w:t>
      </w:r>
      <w:proofErr w:type="spellStart"/>
      <w:r>
        <w:rPr>
          <w:rFonts w:eastAsia="Times New Roman" w:cs="Times New Roman"/>
          <w:szCs w:val="24"/>
        </w:rPr>
        <w:t>διεδέχθη</w:t>
      </w:r>
      <w:proofErr w:type="spellEnd"/>
      <w:r>
        <w:rPr>
          <w:rFonts w:eastAsia="Times New Roman" w:cs="Times New Roman"/>
          <w:szCs w:val="24"/>
        </w:rPr>
        <w:t xml:space="preserve"> τη </w:t>
      </w:r>
      <w:r>
        <w:rPr>
          <w:rFonts w:eastAsia="Times New Roman" w:cs="Times New Roman"/>
          <w:szCs w:val="24"/>
        </w:rPr>
        <w:t xml:space="preserve">«ΘΕΜΙΔΑ ΚΑΤΑΣΚΕΥΑΣΤΙΚΗ», μας κοινοποίησε ότι για την ολοκλήρωση των αναγκαίων εργασιών του κτηρίου αυτού –εννοώ μελέτες κι εργασίες οι οποίες θα καταστήσουν αυτό το κτήριο ικανό να δέχεται μεγάλο αριθμό επισκεπτών, μιας και μιλάμε για μια δημόσια υπηρεσία </w:t>
      </w:r>
      <w:r>
        <w:rPr>
          <w:rFonts w:eastAsia="Times New Roman" w:cs="Times New Roman"/>
          <w:szCs w:val="24"/>
        </w:rPr>
        <w:t>και μάλιστα, δικαστικό μέγαρο, το οποίο σε συγκεκριμένες ώρες έχει μεγάλη προσέλευση κοινού- το κόστος μπορεί να φτάσει από 800.000 ευρώ μέχρι 1 εκατομμύριο.</w:t>
      </w:r>
    </w:p>
    <w:p w14:paraId="44FB7D3B"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t>Αντιλαμβάνεστε, κύριε συνάδελφε κι εσείς, ότι εάν ήσασταν στη θέση οποιουδήποτε Υπουργού οποιασδήπ</w:t>
      </w:r>
      <w:r>
        <w:rPr>
          <w:rFonts w:eastAsia="Times New Roman" w:cs="Times New Roman"/>
          <w:szCs w:val="24"/>
        </w:rPr>
        <w:t xml:space="preserve">οτε κυβέρνησης δεν θα μπορούσατε να εγκρίνετε μια τέτοια δαπάνη, διότι είναι ιδιαίτερα υψηλή και είναι μια δαπάνη η οποία δεν θα κατευθυνθεί σε ένα δημόσιο κτήριο αλλά σε ένα </w:t>
      </w:r>
      <w:r>
        <w:rPr>
          <w:rFonts w:eastAsia="Times New Roman" w:cs="Times New Roman"/>
          <w:szCs w:val="24"/>
        </w:rPr>
        <w:t xml:space="preserve">μισθωμένο </w:t>
      </w:r>
      <w:r>
        <w:rPr>
          <w:rFonts w:eastAsia="Times New Roman" w:cs="Times New Roman"/>
          <w:szCs w:val="24"/>
        </w:rPr>
        <w:t>κτήριο</w:t>
      </w:r>
      <w:r>
        <w:rPr>
          <w:rFonts w:eastAsia="Times New Roman" w:cs="Times New Roman"/>
          <w:szCs w:val="24"/>
        </w:rPr>
        <w:t>.</w:t>
      </w:r>
    </w:p>
    <w:p w14:paraId="44FB7D3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Ως εκ τούτου, από του σημείου εκείνου εξετάζουμε εναλλακτικές </w:t>
      </w:r>
      <w:r>
        <w:rPr>
          <w:rFonts w:eastAsia="Times New Roman" w:cs="Times New Roman"/>
          <w:szCs w:val="24"/>
        </w:rPr>
        <w:t>λ</w:t>
      </w:r>
      <w:r>
        <w:rPr>
          <w:rFonts w:eastAsia="Times New Roman" w:cs="Times New Roman"/>
          <w:szCs w:val="24"/>
        </w:rPr>
        <w:t>ύσεις.</w:t>
      </w:r>
      <w:r>
        <w:rPr>
          <w:rFonts w:eastAsia="Times New Roman" w:cs="Times New Roman"/>
          <w:szCs w:val="24"/>
        </w:rPr>
        <w:t xml:space="preserve"> Και με χαρά διαπίστωσα στην ερώτησή σας αναφέρετ</w:t>
      </w:r>
      <w:r>
        <w:rPr>
          <w:rFonts w:eastAsia="Times New Roman" w:cs="Times New Roman"/>
          <w:szCs w:val="24"/>
        </w:rPr>
        <w:t>ε</w:t>
      </w:r>
      <w:r>
        <w:rPr>
          <w:rFonts w:eastAsia="Times New Roman" w:cs="Times New Roman"/>
          <w:szCs w:val="24"/>
        </w:rPr>
        <w:t xml:space="preserve"> πλέον ως εξεταζόμενη περίπτωση τη μεταστέγαση μόνο του Ειρηνοδικείου σε πρώτη φάση, το οποίο αντιμετωπίζει και τα πλέον οξυμμένα προβλήματα.</w:t>
      </w:r>
    </w:p>
    <w:p w14:paraId="44FB7D3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Προς σ’ αυτή</w:t>
      </w:r>
      <w:r>
        <w:rPr>
          <w:rFonts w:eastAsia="Times New Roman" w:cs="Times New Roman"/>
          <w:szCs w:val="24"/>
        </w:rPr>
        <w:t>ν</w:t>
      </w:r>
      <w:r>
        <w:rPr>
          <w:rFonts w:eastAsia="Times New Roman" w:cs="Times New Roman"/>
          <w:szCs w:val="24"/>
        </w:rPr>
        <w:t xml:space="preserve"> την κατεύθυνση εργαζόμαστε αυτή</w:t>
      </w:r>
      <w:r>
        <w:rPr>
          <w:rFonts w:eastAsia="Times New Roman" w:cs="Times New Roman"/>
          <w:szCs w:val="24"/>
        </w:rPr>
        <w:t>ν</w:t>
      </w:r>
      <w:r>
        <w:rPr>
          <w:rFonts w:eastAsia="Times New Roman" w:cs="Times New Roman"/>
          <w:szCs w:val="24"/>
        </w:rPr>
        <w:t xml:space="preserve"> τη στιγμή. </w:t>
      </w:r>
      <w:r>
        <w:rPr>
          <w:rFonts w:eastAsia="Times New Roman" w:cs="Times New Roman"/>
          <w:szCs w:val="24"/>
        </w:rPr>
        <w:t xml:space="preserve">Αν χρειαστεί κάτι περαιτέρω, κύριε Πρόεδρε, θα επανέλθω στη δευτερολογία μου. </w:t>
      </w:r>
    </w:p>
    <w:p w14:paraId="44FB7D3E"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44FB7D3F"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Κύριε Γεωργαντά, έχετε τον λόγο για τη δευτερολογία σας.</w:t>
      </w:r>
    </w:p>
    <w:p w14:paraId="44FB7D40"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Κύριε Υπουργέ, το μόνο στο οποίο θα διαφωνήσω –και δεν θα διαφωνήσω εγώ, διαφωνούν οι μηχανικοί της Μητρόπολης του Κιλκίς- είναι ότι αυτό που οι </w:t>
      </w:r>
      <w:r>
        <w:rPr>
          <w:rFonts w:eastAsia="Times New Roman" w:cs="Times New Roman"/>
          <w:szCs w:val="24"/>
        </w:rPr>
        <w:t>«</w:t>
      </w:r>
      <w:r>
        <w:rPr>
          <w:rFonts w:eastAsia="Times New Roman" w:cs="Times New Roman"/>
          <w:szCs w:val="24"/>
        </w:rPr>
        <w:t xml:space="preserve">ΚΤΙΡΙΑΚΕΣ ΥΠΟΔΟΜΕΣ </w:t>
      </w:r>
      <w:r>
        <w:rPr>
          <w:rFonts w:eastAsia="Times New Roman" w:cs="Times New Roman"/>
          <w:szCs w:val="24"/>
        </w:rPr>
        <w:t>Α.Ε.»</w:t>
      </w:r>
      <w:r>
        <w:rPr>
          <w:rFonts w:eastAsia="Times New Roman" w:cs="Times New Roman"/>
          <w:szCs w:val="24"/>
        </w:rPr>
        <w:t xml:space="preserve"> θεώρησαν ως απαιτούμενη δαπάνη για να μπορέσει να προσαρμοσθεί το κτήριο της Μητροπόλ</w:t>
      </w:r>
      <w:r>
        <w:rPr>
          <w:rFonts w:eastAsia="Times New Roman" w:cs="Times New Roman"/>
          <w:szCs w:val="24"/>
        </w:rPr>
        <w:t>εως στον νόμο περί αντισεισμικής προστασίας, με δεδομένα σημερινά για ένα κτήριο το οποίο κτίστηκε ως χώρος συνάθροισης κοινού με διατάξεις οι οποίες ίσχυαν πριν από μερικά χρόνια, είναι εσφαλμένο. Έχω αυτή την άποψη, την τεκμηριωμένη επιστημονική άποψη τω</w:t>
      </w:r>
      <w:r>
        <w:rPr>
          <w:rFonts w:eastAsia="Times New Roman" w:cs="Times New Roman"/>
          <w:szCs w:val="24"/>
        </w:rPr>
        <w:t xml:space="preserve">ν μηχανικών της Μητροπόλεως. Το γνωρίζουμε αυτό. Είχε περάσει το συγκεκριμένο κτήριο από την </w:t>
      </w:r>
      <w:r>
        <w:rPr>
          <w:rFonts w:eastAsia="Times New Roman" w:cs="Times New Roman"/>
          <w:szCs w:val="24"/>
        </w:rPr>
        <w:t xml:space="preserve">Επιτροπή </w:t>
      </w:r>
      <w:r>
        <w:rPr>
          <w:rFonts w:eastAsia="Times New Roman" w:cs="Times New Roman"/>
          <w:szCs w:val="24"/>
        </w:rPr>
        <w:t xml:space="preserve">Καταλληλόλητας των Δικαστικών Υπηρεσιών του Κιλκίς, είχαν εγκριθεί όλα τα πρακτικά, είχε γίνει το μισθωτήριο συμβόλαιο και απέμεναν να </w:t>
      </w:r>
      <w:r>
        <w:rPr>
          <w:rFonts w:eastAsia="Times New Roman" w:cs="Times New Roman"/>
          <w:szCs w:val="24"/>
        </w:rPr>
        <w:lastRenderedPageBreak/>
        <w:t>γίνουν δύο πράγματα</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ΘΕΜΙΔΑ ΚΑΤΑΣΚΕΥΑΣΤΙΚΗ</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ΚΤΙΡΙΑΚΕΣ ΥΠΟΔΟΜΕΣ </w:t>
      </w:r>
      <w:r>
        <w:rPr>
          <w:rFonts w:eastAsia="Times New Roman" w:cs="Times New Roman"/>
          <w:szCs w:val="24"/>
        </w:rPr>
        <w:t xml:space="preserve">Α.Ε.» </w:t>
      </w:r>
      <w:r>
        <w:rPr>
          <w:rFonts w:eastAsia="Times New Roman" w:cs="Times New Roman"/>
          <w:szCs w:val="24"/>
        </w:rPr>
        <w:t xml:space="preserve">τώρα, να κάνει τις αναγκαίες μελέτες και η Μητρόπολη με δικές της δαπάνες να κάνει τις αναγκαίες παρεμβάσεις. </w:t>
      </w:r>
    </w:p>
    <w:p w14:paraId="44FB7D41"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Σε κάθε περίπτωση αυτό το ζήτημα θα παρακαλούσα να το δείτε, γιατί πραγματικά και εγώ κατα</w:t>
      </w:r>
      <w:r>
        <w:rPr>
          <w:rFonts w:eastAsia="Times New Roman" w:cs="Times New Roman"/>
          <w:szCs w:val="24"/>
        </w:rPr>
        <w:t xml:space="preserve">νοώ ότι δεν μπορεί να δοθεί ένα εκατομμύριο σε ένα μισθωμένο κτήριο -το κατανοώ-, αλλά όταν ξεκινήσαμε αυτή τη διαδικασία κανείς από τους επιστήμονες, οι οποίοι είδαν το ζήτημα, δεν μας είπαν ότι είναι αναγκαία μια τέτοια παρέμβαση. Ακόμη και τώρα, που το </w:t>
      </w:r>
      <w:r>
        <w:rPr>
          <w:rFonts w:eastAsia="Times New Roman" w:cs="Times New Roman"/>
          <w:szCs w:val="24"/>
        </w:rPr>
        <w:t xml:space="preserve">είπαν οι </w:t>
      </w:r>
      <w:r>
        <w:rPr>
          <w:rFonts w:eastAsia="Times New Roman" w:cs="Times New Roman"/>
          <w:szCs w:val="24"/>
        </w:rPr>
        <w:t>«</w:t>
      </w:r>
      <w:r>
        <w:rPr>
          <w:rFonts w:eastAsia="Times New Roman" w:cs="Times New Roman"/>
          <w:szCs w:val="24"/>
        </w:rPr>
        <w:t>ΚΤΙΡΙΑΚΕΣ ΥΠΟΔΟΜΕΣ</w:t>
      </w:r>
      <w:r>
        <w:rPr>
          <w:rFonts w:eastAsia="Times New Roman" w:cs="Times New Roman"/>
          <w:szCs w:val="24"/>
        </w:rPr>
        <w:t xml:space="preserve"> Α.Ε»</w:t>
      </w:r>
      <w:r>
        <w:rPr>
          <w:rFonts w:eastAsia="Times New Roman" w:cs="Times New Roman"/>
          <w:szCs w:val="24"/>
        </w:rPr>
        <w:t xml:space="preserve">, υπάρχουν σοβαρές ενστάσεις από την πλευρά των επιστημόνων της Ιεράς Μητρόπολης, των επιστημονικών συνεργατών Ιεράς Μητρόπολης και του Δικηγορικού Συλλόγου Κιλκίς. </w:t>
      </w:r>
    </w:p>
    <w:p w14:paraId="44FB7D42"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Σε κάθε περίπτωση, κύριε Υπουργέ, θεωρώ ότι άμεσα θα πρέπ</w:t>
      </w:r>
      <w:r>
        <w:rPr>
          <w:rFonts w:eastAsia="Times New Roman" w:cs="Times New Roman"/>
          <w:szCs w:val="24"/>
        </w:rPr>
        <w:t xml:space="preserve">ει να βρείτε τρόπο να αντιμετωπισθεί αυτό το ζήτημα και η υπέρβαση του συγκεκριμένου εμποδίου, των χρημάτων. Και είναι παράκληση αυτή όλου του νομικού κόσμου του Κιλκίς και όλων των πολιτών του Κιλκίς. </w:t>
      </w:r>
    </w:p>
    <w:p w14:paraId="44FB7D43"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Ξέρετε, οι αίθουσες συνεδριάσεων των δικαστηρίων του </w:t>
      </w:r>
      <w:r>
        <w:rPr>
          <w:rFonts w:eastAsia="Times New Roman" w:cs="Times New Roman"/>
          <w:szCs w:val="24"/>
        </w:rPr>
        <w:t xml:space="preserve">Κιλκίς είναι αίθουσες τις οποίες επισκέπτονται και πολλές φορές κρατούμενοι από τη γειτονική χώρα των Σκοπίων. Όταν τους κατευθύνουν οι αστυνομικοί προς τα λεγόμενα δικαστικά μέγαρα, το μόνο που δείχνει ότι εκεί υπάρχει ένα </w:t>
      </w:r>
      <w:r>
        <w:rPr>
          <w:rFonts w:eastAsia="Times New Roman" w:cs="Times New Roman"/>
          <w:szCs w:val="24"/>
        </w:rPr>
        <w:t xml:space="preserve">δικαστικό </w:t>
      </w:r>
      <w:r>
        <w:rPr>
          <w:rFonts w:eastAsia="Times New Roman" w:cs="Times New Roman"/>
          <w:szCs w:val="24"/>
        </w:rPr>
        <w:lastRenderedPageBreak/>
        <w:t>μέγαρο</w:t>
      </w:r>
      <w:r>
        <w:rPr>
          <w:rFonts w:eastAsia="Times New Roman" w:cs="Times New Roman"/>
          <w:szCs w:val="24"/>
        </w:rPr>
        <w:t xml:space="preserve"> είναι η ελληνικ</w:t>
      </w:r>
      <w:r>
        <w:rPr>
          <w:rFonts w:eastAsia="Times New Roman" w:cs="Times New Roman"/>
          <w:szCs w:val="24"/>
        </w:rPr>
        <w:t xml:space="preserve">ή σημαία που είναι απ’ έξω. Ο χώρος σε τίποτε δεν θυμίζει μια </w:t>
      </w:r>
      <w:r>
        <w:rPr>
          <w:rFonts w:eastAsia="Times New Roman" w:cs="Times New Roman"/>
          <w:szCs w:val="24"/>
        </w:rPr>
        <w:t>αίθουσα</w:t>
      </w:r>
      <w:r>
        <w:rPr>
          <w:rFonts w:eastAsia="Times New Roman" w:cs="Times New Roman"/>
          <w:szCs w:val="24"/>
        </w:rPr>
        <w:t xml:space="preserve"> στην οποία πρέπει να απονέμεται </w:t>
      </w:r>
      <w:r>
        <w:rPr>
          <w:rFonts w:eastAsia="Times New Roman" w:cs="Times New Roman"/>
          <w:szCs w:val="24"/>
        </w:rPr>
        <w:t>δικαιοσύνη</w:t>
      </w:r>
      <w:r>
        <w:rPr>
          <w:rFonts w:eastAsia="Times New Roman" w:cs="Times New Roman"/>
          <w:szCs w:val="24"/>
        </w:rPr>
        <w:t>. Ειδικά για το Ειρηνοδικείο, που το ξεχωρίζω, η παράκλησή μου είναι η εξής. Μακάρι να μπορέσετε να βρείτε μια λύση και να δρομολογηθούν όλα μαζ</w:t>
      </w:r>
      <w:r>
        <w:rPr>
          <w:rFonts w:eastAsia="Times New Roman" w:cs="Times New Roman"/>
          <w:szCs w:val="24"/>
        </w:rPr>
        <w:t xml:space="preserve">ί και εμείς θα κάνουμε μια υπομονή. Όμως, αν δεν υπάρξει μια άμεση λύση, που εγώ θεωρώ ότι μπορεί να υπάρξει, το Ειρηνοδικείο είναι ανάγκη να μεταφερθεί άμεσα. Υπάρχει ένα κτήριο στα διακόσια μέτρα από εκεί, το οποίο είναι ελεύθερο και είναι κτήριο του </w:t>
      </w:r>
      <w:r>
        <w:rPr>
          <w:rFonts w:eastAsia="Times New Roman" w:cs="Times New Roman"/>
          <w:szCs w:val="24"/>
        </w:rPr>
        <w:t>δημ</w:t>
      </w:r>
      <w:r>
        <w:rPr>
          <w:rFonts w:eastAsia="Times New Roman" w:cs="Times New Roman"/>
          <w:szCs w:val="24"/>
        </w:rPr>
        <w:t>οσίου</w:t>
      </w:r>
      <w:r>
        <w:rPr>
          <w:rFonts w:eastAsia="Times New Roman" w:cs="Times New Roman"/>
          <w:szCs w:val="24"/>
        </w:rPr>
        <w:t xml:space="preserve">, που μάλιστα λόγω του ότι δεν χρησιμοποιείται αυτό το διάστημα έχει επιβαρυνθεί κιόλας και το οποίο θα μπορέσουμε να το συντηρήσουμε. Και εκεί μπορεί πολύ γρήγορα να γίνει αυτή η μεταφορά. </w:t>
      </w:r>
    </w:p>
    <w:p w14:paraId="44FB7D44"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Είναι παράκληση, γιατί είναι επιτακτική ανάγκη. Είναι ένα κο</w:t>
      </w:r>
      <w:r>
        <w:rPr>
          <w:rFonts w:eastAsia="Times New Roman" w:cs="Times New Roman"/>
          <w:szCs w:val="24"/>
        </w:rPr>
        <w:t>ινό αίτημα, όπως είδατε, όλων των θεσμικών παραγόντων του Κιλκίς και νομίζω ότι είναι υποχρέωσή σας προς μια πόλη, η οποία πραγματικά βρίσκεται στη χειρότερη κατάσταση από όλες τις πόλεις της Ελλάδος, διότι σε όλες τις επιθεωρήσεις που γίνονται καταγράφετα</w:t>
      </w:r>
      <w:r>
        <w:rPr>
          <w:rFonts w:eastAsia="Times New Roman" w:cs="Times New Roman"/>
          <w:szCs w:val="24"/>
        </w:rPr>
        <w:t xml:space="preserve">ι ότι το χειρότερο κτήριο, η χειρότερη κατάσταση όσον αφορά στις Δικαστικές Υπηρεσίες είναι αυτή της πόλεως του Κιλκίς. </w:t>
      </w:r>
    </w:p>
    <w:p w14:paraId="44FB7D45"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Παράκληση, λοιπόν, να βρείτε μια λύση είτε συνολικά, στον σχεδιασμό που είχε γίνει είτε άλλως άμεσα. Και το άμεσα μετ’ επιτάσεως το ανα</w:t>
      </w:r>
      <w:r>
        <w:rPr>
          <w:rFonts w:eastAsia="Times New Roman" w:cs="Times New Roman"/>
          <w:szCs w:val="24"/>
        </w:rPr>
        <w:t>φέρω -γιατί υπάρχει πράγματι η δυνατότητα- μόνο για το Ειρηνοδικείο του Κιλκίς.</w:t>
      </w:r>
    </w:p>
    <w:p w14:paraId="44FB7D46"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κύριε Υπουργέ.</w:t>
      </w:r>
    </w:p>
    <w:p w14:paraId="44FB7D47"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Γεωργαντά.</w:t>
      </w:r>
    </w:p>
    <w:p w14:paraId="44FB7D4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4FB7D49"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w:t>
      </w:r>
      <w:r>
        <w:rPr>
          <w:rFonts w:eastAsia="Times New Roman" w:cs="Times New Roman"/>
          <w:b/>
          <w:szCs w:val="24"/>
        </w:rPr>
        <w:t xml:space="preserve"> Ανθρωπίνων Δικαιωμάτων): </w:t>
      </w:r>
      <w:r>
        <w:rPr>
          <w:rFonts w:eastAsia="Times New Roman" w:cs="Times New Roman"/>
          <w:szCs w:val="24"/>
        </w:rPr>
        <w:t>Ευχαριστώ, κύριε Πρόεδρε.</w:t>
      </w:r>
    </w:p>
    <w:p w14:paraId="44FB7D4A"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Δυστυχώς, για το ζήτημα το οποίο συζητάμε, όπως τόνισα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αλλά το ανέφερε και ο κύριος συνάδελφος, υπήρξε μια παρατεταμένη εγκατάλειψη των Δικαστικών Υπηρεσιών στο Κιλκίς από κυβερνή</w:t>
      </w:r>
      <w:r>
        <w:rPr>
          <w:rFonts w:eastAsia="Times New Roman" w:cs="Times New Roman"/>
          <w:szCs w:val="24"/>
        </w:rPr>
        <w:t xml:space="preserve">σεις των προηγούμενων σαράντα χρόνων. </w:t>
      </w:r>
    </w:p>
    <w:p w14:paraId="44FB7D4B"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Ήταν ένα ζήτημα το οποίο θα μπορούσε να είχε λυθεί, ιδίως στα χρόνια της οικονομικής ανάπτυξης. Θα μπορούσαν να είχαν δρομολογηθεί οι εξελίξεις και σήμερα να μη συζητάμε μπροστά σε αυτό το αδιέξοδο στο οποίο έχουν περ</w:t>
      </w:r>
      <w:r>
        <w:rPr>
          <w:rFonts w:eastAsia="Times New Roman" w:cs="Times New Roman"/>
          <w:szCs w:val="24"/>
        </w:rPr>
        <w:t xml:space="preserve">ιέλθει και οι δικαστικοί υπάλληλοι και οι συνάδελφοι δικηγόροι και ο νομικός κόσμος στο Κιλκίς, αλλά και πολίτες οι οποίοι προστρέχουν στη </w:t>
      </w:r>
      <w:r>
        <w:rPr>
          <w:rFonts w:eastAsia="Times New Roman" w:cs="Times New Roman"/>
          <w:szCs w:val="24"/>
        </w:rPr>
        <w:t>δικαιοσύνη</w:t>
      </w:r>
      <w:r>
        <w:rPr>
          <w:rFonts w:eastAsia="Times New Roman" w:cs="Times New Roman"/>
          <w:szCs w:val="24"/>
        </w:rPr>
        <w:t xml:space="preserve">. </w:t>
      </w:r>
    </w:p>
    <w:p w14:paraId="44FB7D4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Λέω, λοιπόν, ότι είναι καλύτερο να μην αναλωθούμε στο να εκτιμήσουμε εάν οι επιστημονικές απόψεις που εκφράζουν οι μηχανικοί της </w:t>
      </w:r>
      <w:r>
        <w:rPr>
          <w:rFonts w:eastAsia="Times New Roman" w:cs="Times New Roman"/>
          <w:szCs w:val="24"/>
        </w:rPr>
        <w:t>«</w:t>
      </w:r>
      <w:r>
        <w:rPr>
          <w:rFonts w:eastAsia="Times New Roman" w:cs="Times New Roman"/>
          <w:szCs w:val="24"/>
        </w:rPr>
        <w:t>ΚΤΥΠ</w:t>
      </w:r>
      <w:r>
        <w:rPr>
          <w:rFonts w:eastAsia="Times New Roman" w:cs="Times New Roman"/>
          <w:szCs w:val="24"/>
        </w:rPr>
        <w:t>»</w:t>
      </w:r>
      <w:r>
        <w:rPr>
          <w:rFonts w:eastAsia="Times New Roman" w:cs="Times New Roman"/>
          <w:szCs w:val="24"/>
        </w:rPr>
        <w:t xml:space="preserve"> ή άλλοι συνάδελφοί τους, εκτός αυτού του φορέα, είναι σωστές ή λανθασμένες. Δεν είναι η δουλειά μας αυτή.</w:t>
      </w:r>
    </w:p>
    <w:p w14:paraId="44FB7D4D" w14:textId="77777777" w:rsidR="00FA132B" w:rsidRDefault="00F73EC5">
      <w:pPr>
        <w:spacing w:after="0" w:line="600" w:lineRule="auto"/>
        <w:ind w:firstLine="720"/>
        <w:jc w:val="both"/>
        <w:rPr>
          <w:rFonts w:eastAsia="Times New Roman"/>
          <w:szCs w:val="24"/>
        </w:rPr>
      </w:pPr>
      <w:r>
        <w:rPr>
          <w:rFonts w:eastAsia="Times New Roman"/>
          <w:szCs w:val="24"/>
        </w:rPr>
        <w:lastRenderedPageBreak/>
        <w:t>Χαίρομαι ιδιαι</w:t>
      </w:r>
      <w:r>
        <w:rPr>
          <w:rFonts w:eastAsia="Times New Roman"/>
          <w:szCs w:val="24"/>
        </w:rPr>
        <w:t xml:space="preserve">τέρως που αναγνωρίζετε κι εσείς το γεγονός ότι δεν μπορεί κανένας Υπουργός να υπογράψει μια τέτοια δαπάνη, όταν μάλιστα αυτή η δαπάνη ανέρχεται στο 1/3 της αύξησης του φετινού </w:t>
      </w:r>
      <w:r>
        <w:rPr>
          <w:rFonts w:eastAsia="Times New Roman"/>
          <w:szCs w:val="24"/>
        </w:rPr>
        <w:t xml:space="preserve">προϋπολογισμού </w:t>
      </w:r>
      <w:r>
        <w:rPr>
          <w:rFonts w:eastAsia="Times New Roman"/>
          <w:szCs w:val="24"/>
        </w:rPr>
        <w:t>για το Υπουργείο Δικαιοσύνης. Τρία εκατομμύρια μπορέσαμε και εξασ</w:t>
      </w:r>
      <w:r>
        <w:rPr>
          <w:rFonts w:eastAsia="Times New Roman"/>
          <w:szCs w:val="24"/>
        </w:rPr>
        <w:t xml:space="preserve">φαλίσαμε παραπάνω από πέρσι. Καταλαβαίνετε ότι αν το 1/3 της δαπάνης αυτής κατευθυνθεί μόνο σε αυτόν τον τομέα, που είναι οι μελέτες και η εργασία για την </w:t>
      </w:r>
      <w:proofErr w:type="spellStart"/>
      <w:r>
        <w:rPr>
          <w:rFonts w:eastAsia="Times New Roman"/>
          <w:szCs w:val="24"/>
        </w:rPr>
        <w:t>καταλληλότητα</w:t>
      </w:r>
      <w:proofErr w:type="spellEnd"/>
      <w:r>
        <w:rPr>
          <w:rFonts w:eastAsia="Times New Roman"/>
          <w:szCs w:val="24"/>
        </w:rPr>
        <w:t xml:space="preserve"> αυτού του κτηρίου, θα ξεφύγουμε από κάθε όριο.</w:t>
      </w:r>
    </w:p>
    <w:p w14:paraId="44FB7D4E"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t xml:space="preserve">Είναι γεγονός επίσης -και έχετε δίκιο- </w:t>
      </w:r>
      <w:r>
        <w:rPr>
          <w:rFonts w:eastAsia="Times New Roman"/>
          <w:szCs w:val="24"/>
        </w:rPr>
        <w:t>ότι η αρχική εκτίμηση ήταν ότι θα απαιτηθούν γύρω στις 80.000 ευρώ. Αυτό, όμως, έχει ανατραπεί πλήρως και το γεγονός ότι και η προηγούμενη κυβέρνηση, αλλά και η δική μας είχε ολοκληρώσει σχεδόν τις διαδικασίες και είχαν υπογραφεί τα έγγραφα, αυτό δείχνει μ</w:t>
      </w:r>
      <w:r>
        <w:rPr>
          <w:rFonts w:eastAsia="Times New Roman"/>
          <w:szCs w:val="24"/>
        </w:rPr>
        <w:t>ια καλή προαίρεση να λυθεί το πρόβλημα και θα λυθεί.</w:t>
      </w:r>
    </w:p>
    <w:p w14:paraId="44FB7D4F"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t>Εγώ έχω να δηλώσω απόψε ότι άμεσα -όταν λέω άμεσα εννοώ μέσα στο επόμενο τρίμηνο καλώς εχόντων των πραγμάτων- θα επισκεφθώ και την Έδεσσα και το Κιλκίς, διότι είναι δύο νομοί που έχουν παρόμοια προβλήματ</w:t>
      </w:r>
      <w:r>
        <w:rPr>
          <w:rFonts w:eastAsia="Times New Roman"/>
          <w:szCs w:val="24"/>
        </w:rPr>
        <w:t xml:space="preserve">α όσον αφορά τα κτηριακά. Θα τα δούμε και θα τα αντιμετωπίσουμε. </w:t>
      </w:r>
    </w:p>
    <w:p w14:paraId="44FB7D50"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t>Σε κάθε περίπτωση, εξετάζουμε τη λύση την οποία κι εσείς προτείνετε δηλαδή του δημοσίου κτηρίου του ΟΑΕΔ στην πόλη του Κιλκίς, και ελπίζω άμεσα να καταλήξουμε τουλάχιστον στη μεταστέγαση των</w:t>
      </w:r>
      <w:r>
        <w:rPr>
          <w:rFonts w:eastAsia="Times New Roman"/>
          <w:szCs w:val="24"/>
        </w:rPr>
        <w:t xml:space="preserve"> υπηρεσιών του Ειρηνοδικείου.</w:t>
      </w:r>
    </w:p>
    <w:p w14:paraId="44FB7D51"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lastRenderedPageBreak/>
        <w:t xml:space="preserve">Θεωρώ, όμως, ότι το σωστό είναι να δούμε </w:t>
      </w:r>
      <w:r>
        <w:rPr>
          <w:rFonts w:eastAsia="Times New Roman"/>
          <w:szCs w:val="24"/>
        </w:rPr>
        <w:t>πρώτον αν υπάρχουν</w:t>
      </w:r>
      <w:r>
        <w:rPr>
          <w:rFonts w:eastAsia="Times New Roman"/>
          <w:szCs w:val="24"/>
        </w:rPr>
        <w:t xml:space="preserve"> δυνατότητες για τη συγκέντρωση όλων των δικαστικών και εισαγγελικών υπηρεσιών σε ένα κτήριο και μάλιστα, αν είναι δυνατόν, να είναι δημόσιο κτήριο.</w:t>
      </w:r>
    </w:p>
    <w:p w14:paraId="44FB7D52"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t>Ευχαριστώ, κύριε Π</w:t>
      </w:r>
      <w:r>
        <w:rPr>
          <w:rFonts w:eastAsia="Times New Roman"/>
          <w:szCs w:val="24"/>
        </w:rPr>
        <w:t>ρόεδρε.</w:t>
      </w:r>
    </w:p>
    <w:p w14:paraId="44FB7D53" w14:textId="77777777" w:rsidR="00FA132B" w:rsidRDefault="00F73EC5">
      <w:pPr>
        <w:tabs>
          <w:tab w:val="left" w:pos="2820"/>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τον κύριο Υπουργό.</w:t>
      </w:r>
    </w:p>
    <w:p w14:paraId="44FB7D54" w14:textId="77777777" w:rsidR="00FA132B" w:rsidRDefault="00F73EC5">
      <w:pPr>
        <w:tabs>
          <w:tab w:val="left" w:pos="2820"/>
        </w:tabs>
        <w:spacing w:after="0" w:line="600" w:lineRule="auto"/>
        <w:ind w:firstLine="720"/>
        <w:jc w:val="both"/>
        <w:rPr>
          <w:rFonts w:eastAsia="Times New Roman" w:cs="Times New Roman"/>
          <w:szCs w:val="24"/>
        </w:rPr>
      </w:pPr>
      <w:r>
        <w:rPr>
          <w:rFonts w:eastAsia="Times New Roman"/>
          <w:szCs w:val="24"/>
        </w:rPr>
        <w:t>Συνεχίζουμε με τη</w:t>
      </w:r>
      <w:r>
        <w:rPr>
          <w:rFonts w:eastAsia="Times New Roman"/>
          <w:szCs w:val="24"/>
        </w:rPr>
        <w:t>ν πρώτη</w:t>
      </w:r>
      <w:r>
        <w:rPr>
          <w:rFonts w:eastAsia="Times New Roman"/>
          <w:szCs w:val="24"/>
        </w:rPr>
        <w:t xml:space="preserve"> </w:t>
      </w:r>
      <w:r>
        <w:rPr>
          <w:rFonts w:eastAsia="Times New Roman" w:cs="Times New Roman"/>
          <w:szCs w:val="24"/>
        </w:rPr>
        <w:t xml:space="preserve">με αριθμό 91/5-10-2016 ερώτηση του Δ΄ Αντιπροέδρου της Βουλής και Βουλευτή Α΄ Αθηνών της Νέας Δημοκρατίας κ. </w:t>
      </w:r>
      <w:r>
        <w:rPr>
          <w:rFonts w:eastAsia="Times New Roman" w:cs="Times New Roman"/>
          <w:bCs/>
          <w:szCs w:val="24"/>
        </w:rPr>
        <w:t>Νικήτα Κακλαμάνη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Μεταναστευτική</w:t>
      </w:r>
      <w:r>
        <w:rPr>
          <w:rFonts w:eastAsia="Times New Roman" w:cs="Times New Roman"/>
          <w:bCs/>
          <w:szCs w:val="24"/>
        </w:rPr>
        <w:t>ς Πολιτικής,</w:t>
      </w:r>
      <w:r>
        <w:rPr>
          <w:rFonts w:eastAsia="Times New Roman" w:cs="Times New Roman"/>
          <w:szCs w:val="24"/>
        </w:rPr>
        <w:t xml:space="preserve"> σχετικά με το πρόγραμμα ενοικίασης διαμερισμάτων σε πρόσφυγες από την Εταιρεία Ανάπτυξης και Τουριστικής Προβολής Αθηνών (ΕΑΤΑ).</w:t>
      </w:r>
    </w:p>
    <w:p w14:paraId="44FB7D55" w14:textId="77777777" w:rsidR="00FA132B" w:rsidRDefault="00F73EC5">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Υπουργός Μεταναστευτικής Πολιτικής κ. Ιωάννης </w:t>
      </w:r>
      <w:proofErr w:type="spellStart"/>
      <w:r>
        <w:rPr>
          <w:rFonts w:eastAsia="Times New Roman" w:cs="Times New Roman"/>
          <w:szCs w:val="24"/>
        </w:rPr>
        <w:t>Μουζάλας</w:t>
      </w:r>
      <w:proofErr w:type="spellEnd"/>
      <w:r>
        <w:rPr>
          <w:rFonts w:eastAsia="Times New Roman" w:cs="Times New Roman"/>
          <w:szCs w:val="24"/>
        </w:rPr>
        <w:t>.</w:t>
      </w:r>
    </w:p>
    <w:p w14:paraId="44FB7D56" w14:textId="77777777" w:rsidR="00FA132B" w:rsidRDefault="00F73EC5">
      <w:pPr>
        <w:tabs>
          <w:tab w:val="left" w:pos="2820"/>
        </w:tabs>
        <w:spacing w:after="0" w:line="600" w:lineRule="auto"/>
        <w:ind w:firstLine="720"/>
        <w:jc w:val="both"/>
        <w:rPr>
          <w:rFonts w:eastAsia="Times New Roman" w:cs="Times New Roman"/>
          <w:szCs w:val="24"/>
        </w:rPr>
      </w:pPr>
      <w:r>
        <w:rPr>
          <w:rFonts w:eastAsia="Times New Roman" w:cs="Times New Roman"/>
          <w:szCs w:val="24"/>
        </w:rPr>
        <w:t>Κύριε Αντιπρόεδρε, έχετε τον λ</w:t>
      </w:r>
      <w:r>
        <w:rPr>
          <w:rFonts w:eastAsia="Times New Roman" w:cs="Times New Roman"/>
          <w:szCs w:val="24"/>
        </w:rPr>
        <w:t>όγο</w:t>
      </w:r>
      <w:r>
        <w:rPr>
          <w:rFonts w:eastAsia="Times New Roman" w:cs="Times New Roman"/>
          <w:szCs w:val="24"/>
        </w:rPr>
        <w:t xml:space="preserve"> για να αναπτύξετε την επίκαιρη ερώτηση</w:t>
      </w:r>
      <w:r>
        <w:rPr>
          <w:rFonts w:eastAsia="Times New Roman" w:cs="Times New Roman"/>
          <w:szCs w:val="24"/>
        </w:rPr>
        <w:t>.</w:t>
      </w:r>
    </w:p>
    <w:p w14:paraId="44FB7D57" w14:textId="77777777" w:rsidR="00FA132B" w:rsidRDefault="00F73EC5">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ΝΙΚΗΤΑΣ ΚΑΚΛΑΜΑΝΗΣ (Δ΄ Αντιπρόεδρος της Βουλής): </w:t>
      </w:r>
      <w:r>
        <w:rPr>
          <w:rFonts w:eastAsia="Times New Roman" w:cs="Times New Roman"/>
          <w:szCs w:val="24"/>
        </w:rPr>
        <w:t>Ευχαριστώ, κύριε Πρόεδρε.</w:t>
      </w:r>
    </w:p>
    <w:p w14:paraId="44FB7D58" w14:textId="77777777" w:rsidR="00FA132B" w:rsidRDefault="00F73EC5">
      <w:pPr>
        <w:tabs>
          <w:tab w:val="left" w:pos="2820"/>
        </w:tabs>
        <w:spacing w:after="0" w:line="600" w:lineRule="auto"/>
        <w:ind w:firstLine="720"/>
        <w:jc w:val="both"/>
        <w:rPr>
          <w:rFonts w:eastAsia="Times New Roman" w:cs="Times New Roman"/>
          <w:szCs w:val="24"/>
        </w:rPr>
      </w:pPr>
      <w:r>
        <w:rPr>
          <w:rFonts w:eastAsia="Times New Roman" w:cs="Times New Roman"/>
          <w:szCs w:val="24"/>
        </w:rPr>
        <w:t>Κύριε Υπουργέ, η επίκαιρη αυτή ερώτηση δεν ξέρω πια πόσο επίκαιρη είναι, αφού, όπως ακούσαμε όλοι, είχε κατατεθεί στις 5 Οκτωβρίου. Πέρασ</w:t>
      </w:r>
      <w:r>
        <w:rPr>
          <w:rFonts w:eastAsia="Times New Roman" w:cs="Times New Roman"/>
          <w:szCs w:val="24"/>
        </w:rPr>
        <w:t xml:space="preserve">αν τέσσερις μήνες για να έρθει η ώρα να συζητηθεί στη Βουλή. </w:t>
      </w:r>
    </w:p>
    <w:p w14:paraId="44FB7D59" w14:textId="77777777" w:rsidR="00FA132B" w:rsidRDefault="00F73EC5">
      <w:pPr>
        <w:tabs>
          <w:tab w:val="left" w:pos="2820"/>
        </w:tabs>
        <w:spacing w:after="0" w:line="600" w:lineRule="auto"/>
        <w:ind w:firstLine="720"/>
        <w:jc w:val="both"/>
        <w:rPr>
          <w:rFonts w:eastAsia="Times New Roman" w:cs="Times New Roman"/>
          <w:szCs w:val="24"/>
        </w:rPr>
      </w:pPr>
      <w:r>
        <w:rPr>
          <w:rFonts w:eastAsia="Times New Roman" w:cs="Times New Roman"/>
          <w:szCs w:val="24"/>
        </w:rPr>
        <w:lastRenderedPageBreak/>
        <w:t>Γνωρίζω</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ότι για τα ερωτήματα</w:t>
      </w:r>
      <w:r>
        <w:rPr>
          <w:rFonts w:eastAsia="Times New Roman" w:cs="Times New Roman"/>
          <w:szCs w:val="24"/>
        </w:rPr>
        <w:t>,</w:t>
      </w:r>
      <w:r>
        <w:rPr>
          <w:rFonts w:eastAsia="Times New Roman" w:cs="Times New Roman"/>
          <w:szCs w:val="24"/>
        </w:rPr>
        <w:t xml:space="preserve"> τα οποία είχα θέσει προσπαθήσατε να πάρετε απαντήσεις από τον Δήμο της Αθήνας, ο οποίος Δήμος της Αθήνας αντί να πατήσει ένα κουμπί στο κομπιούτερ του -διότι επρόκειτο για μια προγραμματική σύμβαση από την Αναπτυξιακή Εταιρεία του Δήμου και την Ύπατη Αρμο</w:t>
      </w:r>
      <w:r>
        <w:rPr>
          <w:rFonts w:eastAsia="Times New Roman" w:cs="Times New Roman"/>
          <w:szCs w:val="24"/>
        </w:rPr>
        <w:t>στεία- και να σας δώσει όλα τα στοιχεία, κάθε εβδομάδα σας πήγαινε στην άλλη εβδομάδα</w:t>
      </w:r>
      <w:r>
        <w:rPr>
          <w:rFonts w:eastAsia="Times New Roman" w:cs="Times New Roman"/>
          <w:szCs w:val="24"/>
        </w:rPr>
        <w:t>,</w:t>
      </w:r>
      <w:r>
        <w:rPr>
          <w:rFonts w:eastAsia="Times New Roman" w:cs="Times New Roman"/>
          <w:szCs w:val="24"/>
        </w:rPr>
        <w:t xml:space="preserve"> για να μαζέψει τα στοιχεία. Αυτό</w:t>
      </w:r>
      <w:r>
        <w:rPr>
          <w:rFonts w:eastAsia="Times New Roman" w:cs="Times New Roman"/>
          <w:szCs w:val="24"/>
        </w:rPr>
        <w:t>,</w:t>
      </w:r>
      <w:r>
        <w:rPr>
          <w:rFonts w:eastAsia="Times New Roman" w:cs="Times New Roman"/>
          <w:szCs w:val="24"/>
        </w:rPr>
        <w:t xml:space="preserve"> εμένα με έβαλε σε πολύ μεγάλες υποψίες</w:t>
      </w:r>
      <w:r>
        <w:rPr>
          <w:rFonts w:eastAsia="Times New Roman" w:cs="Times New Roman"/>
          <w:szCs w:val="24"/>
        </w:rPr>
        <w:t>,</w:t>
      </w:r>
      <w:r>
        <w:rPr>
          <w:rFonts w:eastAsia="Times New Roman" w:cs="Times New Roman"/>
          <w:szCs w:val="24"/>
        </w:rPr>
        <w:t xml:space="preserve"> σε σημείο τού να υιοθετήσω τα όσα διάβασα στον ημερήσιο Τύπο σχετικά με την εφαρμογή αυτού του </w:t>
      </w:r>
      <w:r>
        <w:rPr>
          <w:rFonts w:eastAsia="Times New Roman" w:cs="Times New Roman"/>
          <w:szCs w:val="24"/>
        </w:rPr>
        <w:t>προγράμματος.</w:t>
      </w:r>
    </w:p>
    <w:p w14:paraId="44FB7D5A" w14:textId="77777777" w:rsidR="00FA132B" w:rsidRDefault="00F73EC5">
      <w:pPr>
        <w:tabs>
          <w:tab w:val="left" w:pos="2820"/>
        </w:tabs>
        <w:spacing w:after="0" w:line="600" w:lineRule="auto"/>
        <w:ind w:firstLine="720"/>
        <w:jc w:val="both"/>
        <w:rPr>
          <w:rFonts w:eastAsia="Times New Roman" w:cs="Times New Roman"/>
          <w:szCs w:val="24"/>
        </w:rPr>
      </w:pPr>
      <w:r>
        <w:rPr>
          <w:rFonts w:eastAsia="Times New Roman" w:cs="Times New Roman"/>
          <w:szCs w:val="24"/>
        </w:rPr>
        <w:t>Απλώς και μόνο για να γραφτεί στα Πρακτικά και για να καταλάβουν και όσοι μας ακούν, θα διαβάσω τις ερωτήσεις μου. Δεν θα διαβάσω όλο το σκεπτικό. Δηλαδή σε ό,τι αφορά την καθυστέρηση «σας απαλλάσσω». Δεν φταίγατε εσείς, εξάλλου ενημερωνόμουν</w:t>
      </w:r>
      <w:r>
        <w:rPr>
          <w:rFonts w:eastAsia="Times New Roman" w:cs="Times New Roman"/>
          <w:szCs w:val="24"/>
        </w:rPr>
        <w:t xml:space="preserve"> από το γραφείο σας ότι δεν θα έρθετε</w:t>
      </w:r>
      <w:r>
        <w:rPr>
          <w:rFonts w:eastAsia="Times New Roman" w:cs="Times New Roman"/>
          <w:szCs w:val="24"/>
        </w:rPr>
        <w:t>,</w:t>
      </w:r>
      <w:r>
        <w:rPr>
          <w:rFonts w:eastAsia="Times New Roman" w:cs="Times New Roman"/>
          <w:szCs w:val="24"/>
        </w:rPr>
        <w:t xml:space="preserve"> γιατί δεν είχατε τα στοιχεία.</w:t>
      </w:r>
    </w:p>
    <w:p w14:paraId="44FB7D5B" w14:textId="77777777" w:rsidR="00FA132B" w:rsidRDefault="00F73EC5">
      <w:pPr>
        <w:tabs>
          <w:tab w:val="left" w:pos="2820"/>
        </w:tabs>
        <w:spacing w:after="0" w:line="600" w:lineRule="auto"/>
        <w:ind w:firstLine="720"/>
        <w:jc w:val="both"/>
        <w:rPr>
          <w:rFonts w:eastAsia="Times New Roman" w:cs="Times New Roman"/>
          <w:szCs w:val="24"/>
        </w:rPr>
      </w:pPr>
      <w:r>
        <w:rPr>
          <w:rFonts w:eastAsia="Times New Roman" w:cs="Times New Roman"/>
          <w:szCs w:val="24"/>
        </w:rPr>
        <w:t>Επί της ουσίας τώρα, θέλω να μου απαντήσετε -φαντάζομαι ότι σας έχουν στείλει τα στοιχεία και παρακαλώ να τα καταθέσετε στα Πρακτικά, για να τα πάρω μετά- στα εξής: Πόσα διαμερίσματα έχου</w:t>
      </w:r>
      <w:r>
        <w:rPr>
          <w:rFonts w:eastAsia="Times New Roman" w:cs="Times New Roman"/>
          <w:szCs w:val="24"/>
        </w:rPr>
        <w:t xml:space="preserve">ν μισθωθεί από την Αναπτυξιακή Εταιρεία του Δήμου; </w:t>
      </w:r>
    </w:p>
    <w:p w14:paraId="44FB7D5C" w14:textId="77777777" w:rsidR="00FA132B" w:rsidRDefault="00F73EC5">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Ποιο είναι το συνολικό κόστος του έργου αυτού και πόσα χρήματα έχουν δαπανηθεί για τη μίσθωση των διαμερισμάτων; Η σύμβαση έλεγε για διακόσια διαμερίσματα και για χίλιους διακόσιους εξυπηρετούμενους. </w:t>
      </w:r>
    </w:p>
    <w:p w14:paraId="44FB7D5D" w14:textId="77777777" w:rsidR="00FA132B" w:rsidRDefault="00F73EC5">
      <w:pPr>
        <w:tabs>
          <w:tab w:val="left" w:pos="2820"/>
        </w:tabs>
        <w:spacing w:after="0" w:line="600" w:lineRule="auto"/>
        <w:ind w:firstLine="720"/>
        <w:jc w:val="both"/>
        <w:rPr>
          <w:rFonts w:eastAsia="Times New Roman" w:cs="Times New Roman"/>
          <w:szCs w:val="24"/>
        </w:rPr>
      </w:pPr>
      <w:r>
        <w:rPr>
          <w:rFonts w:eastAsia="Times New Roman" w:cs="Times New Roman"/>
          <w:szCs w:val="24"/>
        </w:rPr>
        <w:lastRenderedPageBreak/>
        <w:t>Ποι</w:t>
      </w:r>
      <w:r>
        <w:rPr>
          <w:rFonts w:eastAsia="Times New Roman" w:cs="Times New Roman"/>
          <w:szCs w:val="24"/>
        </w:rPr>
        <w:t xml:space="preserve">ο είναι το συνολικό κόστος του έργου και πόσα χρήματα έχουν δαπανηθεί για τη χορήγηση προπληρωμένων καρτών σε σούπερ </w:t>
      </w:r>
      <w:proofErr w:type="spellStart"/>
      <w:r>
        <w:rPr>
          <w:rFonts w:eastAsia="Times New Roman" w:cs="Times New Roman"/>
          <w:szCs w:val="24"/>
        </w:rPr>
        <w:t>μάρκετ</w:t>
      </w:r>
      <w:proofErr w:type="spellEnd"/>
      <w:r>
        <w:rPr>
          <w:rFonts w:eastAsia="Times New Roman" w:cs="Times New Roman"/>
          <w:szCs w:val="24"/>
        </w:rPr>
        <w:t xml:space="preserve">; </w:t>
      </w:r>
    </w:p>
    <w:p w14:paraId="44FB7D5E" w14:textId="77777777" w:rsidR="00FA132B" w:rsidRDefault="00F73EC5">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Πόσοι είναι οι ωφελούμενοι; Έχουν μπει χίλια διακόσια άτομα αυτή τη στιγμή που μιλάμε; </w:t>
      </w:r>
    </w:p>
    <w:p w14:paraId="44FB7D5F" w14:textId="77777777" w:rsidR="00FA132B" w:rsidRDefault="00F73EC5">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Πόσοι απασχολούνται για την υλοποίηση του </w:t>
      </w:r>
      <w:r>
        <w:rPr>
          <w:rFonts w:eastAsia="Times New Roman" w:cs="Times New Roman"/>
          <w:szCs w:val="24"/>
        </w:rPr>
        <w:t>προγράμματος; Πότε έχει προσληφθεί ο καθένας από αυτούς και με ποια διαδικασία έγινε η πρόσληψη; Ξέρω ότι δεν γίνεται από το Υπουργείο, αυτό όμως δεν σημαίνει ότι έχουν άσπρη κάρτα οι ΜΚΟ και παίρνουν με όποια κριτήρια θέλουν αυτούς τους οποίους προσλαμβάν</w:t>
      </w:r>
      <w:r>
        <w:rPr>
          <w:rFonts w:eastAsia="Times New Roman" w:cs="Times New Roman"/>
          <w:szCs w:val="24"/>
        </w:rPr>
        <w:t xml:space="preserve">ουν. </w:t>
      </w:r>
    </w:p>
    <w:p w14:paraId="44FB7D60" w14:textId="77777777" w:rsidR="00FA132B" w:rsidRDefault="00F73EC5">
      <w:pPr>
        <w:spacing w:after="0" w:line="600" w:lineRule="auto"/>
        <w:ind w:firstLine="720"/>
        <w:jc w:val="both"/>
        <w:rPr>
          <w:rFonts w:eastAsia="Times New Roman"/>
          <w:szCs w:val="24"/>
        </w:rPr>
      </w:pPr>
      <w:r>
        <w:rPr>
          <w:rFonts w:eastAsia="Times New Roman"/>
          <w:szCs w:val="24"/>
        </w:rPr>
        <w:t>Πόσα χρήματα από τον συνολικό προϋπολογισμό του έργου προέρχονται από πόρους της Ευρωπαϊκής Ένωσης και πόσα από εμάς</w:t>
      </w:r>
      <w:r>
        <w:rPr>
          <w:rFonts w:eastAsia="Times New Roman"/>
          <w:szCs w:val="24"/>
        </w:rPr>
        <w:t>,</w:t>
      </w:r>
      <w:r>
        <w:rPr>
          <w:rFonts w:eastAsia="Times New Roman"/>
          <w:szCs w:val="24"/>
        </w:rPr>
        <w:t xml:space="preserve"> δηλαδή την Ελλάδα; Ποιοι αποτελούν την Επιτροπή Έργου και με ποια κριτήρια έχει γίνει η επιλογή -όπως σας είπα- αυτών</w:t>
      </w:r>
      <w:r>
        <w:rPr>
          <w:rFonts w:eastAsia="Times New Roman"/>
          <w:szCs w:val="24"/>
        </w:rPr>
        <w:t>,</w:t>
      </w:r>
      <w:r>
        <w:rPr>
          <w:rFonts w:eastAsia="Times New Roman"/>
          <w:szCs w:val="24"/>
        </w:rPr>
        <w:t xml:space="preserve"> που θα στελεχ</w:t>
      </w:r>
      <w:r>
        <w:rPr>
          <w:rFonts w:eastAsia="Times New Roman"/>
          <w:szCs w:val="24"/>
        </w:rPr>
        <w:t>ώσουν το παραπάνω έργο;</w:t>
      </w:r>
    </w:p>
    <w:p w14:paraId="44FB7D61" w14:textId="77777777" w:rsidR="00FA132B" w:rsidRDefault="00F73EC5">
      <w:pPr>
        <w:spacing w:after="0" w:line="600" w:lineRule="auto"/>
        <w:ind w:firstLine="720"/>
        <w:jc w:val="both"/>
        <w:rPr>
          <w:rFonts w:eastAsia="Times New Roman"/>
          <w:szCs w:val="24"/>
        </w:rPr>
      </w:pPr>
      <w:r>
        <w:rPr>
          <w:rFonts w:eastAsia="Times New Roman"/>
          <w:szCs w:val="24"/>
        </w:rPr>
        <w:t xml:space="preserve">Επειδή το έφερε έτσι η τύχη, στην </w:t>
      </w:r>
      <w:proofErr w:type="spellStart"/>
      <w:r>
        <w:rPr>
          <w:rFonts w:eastAsia="Times New Roman"/>
          <w:szCs w:val="24"/>
        </w:rPr>
        <w:t>πρωτολογία</w:t>
      </w:r>
      <w:proofErr w:type="spellEnd"/>
      <w:r>
        <w:rPr>
          <w:rFonts w:eastAsia="Times New Roman"/>
          <w:szCs w:val="24"/>
        </w:rPr>
        <w:t xml:space="preserve"> μου θέλω </w:t>
      </w:r>
      <w:r>
        <w:rPr>
          <w:rFonts w:eastAsia="Times New Roman"/>
          <w:szCs w:val="24"/>
        </w:rPr>
        <w:t xml:space="preserve">να κάνω </w:t>
      </w:r>
      <w:r>
        <w:rPr>
          <w:rFonts w:eastAsia="Times New Roman"/>
          <w:szCs w:val="24"/>
        </w:rPr>
        <w:t>και μια ερώτηση σχετικά με το Ελληνικό. Απ’ ότι γνωρίζω, εκεί είχε γίνει μια προγραμματική σύμβαση μεταξύ της «Ελληνικό Α.Ε.» και της Κυβέρνησης για παραχώρηση του χώρου.</w:t>
      </w:r>
      <w:r>
        <w:rPr>
          <w:rFonts w:eastAsia="Times New Roman"/>
          <w:szCs w:val="24"/>
        </w:rPr>
        <w:t xml:space="preserve"> Αυτή η σύμβαση ποια ημερομηνία λήξης έχει; Είναι ακόμα σε ισχύ; Έχει λήξει; Και αν δεν έχει λήξει, πότε θα λήξει; </w:t>
      </w:r>
    </w:p>
    <w:p w14:paraId="44FB7D62" w14:textId="77777777" w:rsidR="00FA132B" w:rsidRDefault="00F73EC5">
      <w:pPr>
        <w:spacing w:after="0" w:line="600" w:lineRule="auto"/>
        <w:ind w:firstLine="720"/>
        <w:jc w:val="both"/>
        <w:rPr>
          <w:rFonts w:eastAsia="Times New Roman"/>
          <w:szCs w:val="24"/>
        </w:rPr>
      </w:pPr>
      <w:r>
        <w:rPr>
          <w:rFonts w:eastAsia="Times New Roman"/>
          <w:szCs w:val="24"/>
        </w:rPr>
        <w:lastRenderedPageBreak/>
        <w:t>Τέλος, πότε προβλέπεται η μεταστέγασή τους, γιατί όλοι γνωρίζουμε -και τελειώνω, κύριε Πρόεδρε, με αυτό- ότι τα έργα για την ανάπλαση του Ελ</w:t>
      </w:r>
      <w:r>
        <w:rPr>
          <w:rFonts w:eastAsia="Times New Roman"/>
          <w:szCs w:val="24"/>
        </w:rPr>
        <w:t>ληνικού -μιλάμε για μια επένδυση 8,2 δισεκατομμυρίων- δεν μπορούν να αρχίσουν</w:t>
      </w:r>
      <w:r>
        <w:rPr>
          <w:rFonts w:eastAsia="Times New Roman"/>
          <w:szCs w:val="24"/>
        </w:rPr>
        <w:t>,</w:t>
      </w:r>
      <w:r>
        <w:rPr>
          <w:rFonts w:eastAsia="Times New Roman"/>
          <w:szCs w:val="24"/>
        </w:rPr>
        <w:t xml:space="preserve"> εφόσον είναι οι δυστυχείς αυτοί άνθρωποι εκεί.</w:t>
      </w:r>
    </w:p>
    <w:p w14:paraId="44FB7D63" w14:textId="77777777" w:rsidR="00FA132B" w:rsidRDefault="00F73EC5">
      <w:pPr>
        <w:spacing w:after="0" w:line="600" w:lineRule="auto"/>
        <w:ind w:firstLine="720"/>
        <w:jc w:val="both"/>
        <w:rPr>
          <w:rFonts w:eastAsia="Times New Roman"/>
          <w:szCs w:val="24"/>
        </w:rPr>
      </w:pPr>
      <w:r>
        <w:rPr>
          <w:rFonts w:eastAsia="Times New Roman"/>
          <w:szCs w:val="24"/>
        </w:rPr>
        <w:t>Το δεύτερο πρόβλημα είναι ότι έχει κολλήσει σε ένα άλλο θέμα, που δεν σας αφορά εσάς, στην υπογραφή ενός δασάρχη. Αφήστε την υπογρ</w:t>
      </w:r>
      <w:r>
        <w:rPr>
          <w:rFonts w:eastAsia="Times New Roman"/>
          <w:szCs w:val="24"/>
        </w:rPr>
        <w:t xml:space="preserve">αφή του δασάρχη. Όμως και η απομάκρυνση των συγκεκριμένων σε άλλους χώρους, κατάλληλους, είναι απαραίτητη προϋπόθεση για να ξεκινήσουν τα έργα. </w:t>
      </w:r>
    </w:p>
    <w:p w14:paraId="44FB7D64" w14:textId="77777777" w:rsidR="00FA132B" w:rsidRDefault="00F73EC5">
      <w:pPr>
        <w:spacing w:after="0" w:line="600" w:lineRule="auto"/>
        <w:ind w:firstLine="720"/>
        <w:jc w:val="both"/>
        <w:rPr>
          <w:rFonts w:eastAsia="Times New Roman"/>
          <w:szCs w:val="24"/>
        </w:rPr>
      </w:pPr>
      <w:r>
        <w:rPr>
          <w:rFonts w:eastAsia="Times New Roman"/>
          <w:szCs w:val="24"/>
        </w:rPr>
        <w:t>Γι’ αυτό, εάν γνωρίζετε, θέλω να ξέρω πότε έληξε ή πότε θα λήξει η σύμβαση.</w:t>
      </w:r>
    </w:p>
    <w:p w14:paraId="44FB7D65" w14:textId="77777777" w:rsidR="00FA132B" w:rsidRDefault="00F73EC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w:t>
      </w:r>
      <w:r>
        <w:rPr>
          <w:rFonts w:eastAsia="Times New Roman"/>
          <w:szCs w:val="24"/>
        </w:rPr>
        <w:t>υχαριστούμε τον κ. Κακλαμάνη.</w:t>
      </w:r>
    </w:p>
    <w:p w14:paraId="44FB7D66" w14:textId="77777777" w:rsidR="00FA132B" w:rsidRDefault="00F73EC5">
      <w:pPr>
        <w:spacing w:after="0" w:line="600" w:lineRule="auto"/>
        <w:ind w:firstLine="720"/>
        <w:jc w:val="both"/>
        <w:rPr>
          <w:rFonts w:eastAsia="Times New Roman"/>
          <w:szCs w:val="24"/>
        </w:rPr>
      </w:pPr>
      <w:r>
        <w:rPr>
          <w:rFonts w:eastAsia="Times New Roman"/>
          <w:szCs w:val="24"/>
        </w:rPr>
        <w:t>Κύριε Υπουργέ, έχετε τον λόγο.</w:t>
      </w:r>
    </w:p>
    <w:p w14:paraId="44FB7D67" w14:textId="77777777" w:rsidR="00FA132B" w:rsidRDefault="00F73EC5">
      <w:pPr>
        <w:spacing w:after="0" w:line="600" w:lineRule="auto"/>
        <w:ind w:firstLine="720"/>
        <w:jc w:val="both"/>
        <w:rPr>
          <w:rFonts w:eastAsia="Times New Roman"/>
          <w:szCs w:val="24"/>
        </w:rPr>
      </w:pPr>
      <w:r>
        <w:rPr>
          <w:rFonts w:eastAsia="Times New Roman"/>
          <w:b/>
          <w:szCs w:val="24"/>
        </w:rPr>
        <w:t>ΙΩΑΝΝΗΣ ΜΟΥΖΑΛΑΣ (Υπουργός Μεταναστευτικής Πολιτικής):</w:t>
      </w:r>
      <w:r>
        <w:rPr>
          <w:rFonts w:eastAsia="Times New Roman"/>
          <w:szCs w:val="24"/>
        </w:rPr>
        <w:t xml:space="preserve"> Κύριε Κακλαμάνη, να σας ζητήσω κι εγώ συ</w:t>
      </w:r>
      <w:r>
        <w:rPr>
          <w:rFonts w:eastAsia="Times New Roman"/>
          <w:szCs w:val="24"/>
        </w:rPr>
        <w:t>γ</w:t>
      </w:r>
      <w:r>
        <w:rPr>
          <w:rFonts w:eastAsia="Times New Roman"/>
          <w:szCs w:val="24"/>
        </w:rPr>
        <w:t>γνώμη για την καθυστέρηση. Πραγματικά, προσπαθήσαμε πάρα πολύ. Σε μερικά πράγματα υπήρχε δυσκολία π</w:t>
      </w:r>
      <w:r>
        <w:rPr>
          <w:rFonts w:eastAsia="Times New Roman"/>
          <w:szCs w:val="24"/>
        </w:rPr>
        <w:t>ρόσβασης. Τελικά, μας βοήθησε ο Δήμος Αθηναίων. Ήταν ένα πρόγραμμα εν εξελίξει.</w:t>
      </w:r>
    </w:p>
    <w:p w14:paraId="44FB7D68" w14:textId="77777777" w:rsidR="00FA132B" w:rsidRDefault="00F73EC5">
      <w:pPr>
        <w:spacing w:after="0" w:line="600" w:lineRule="auto"/>
        <w:ind w:firstLine="720"/>
        <w:jc w:val="both"/>
        <w:rPr>
          <w:rFonts w:eastAsia="Times New Roman"/>
          <w:szCs w:val="24"/>
        </w:rPr>
      </w:pPr>
      <w:r>
        <w:rPr>
          <w:rFonts w:eastAsia="Times New Roman"/>
          <w:szCs w:val="24"/>
        </w:rPr>
        <w:t xml:space="preserve">Να σας πω κατ’ αρχήν για το Ελληνικό. Θα προσκομίσω εδώ πέρα τη σύμβαση και θα την καταθέσω για τα Πρακτικά. Αυτήν τη στιγμή δεν μπορώ </w:t>
      </w:r>
      <w:r>
        <w:rPr>
          <w:rFonts w:eastAsia="Times New Roman"/>
          <w:szCs w:val="24"/>
        </w:rPr>
        <w:lastRenderedPageBreak/>
        <w:t xml:space="preserve">να σας απαντήσω. Όπως ξέρετε, έχω </w:t>
      </w:r>
      <w:r>
        <w:rPr>
          <w:rFonts w:eastAsia="Times New Roman"/>
          <w:szCs w:val="24"/>
        </w:rPr>
        <w:t>αναλάβει το κομμάτι της ευθύνης</w:t>
      </w:r>
      <w:r>
        <w:rPr>
          <w:rFonts w:eastAsia="Times New Roman"/>
          <w:szCs w:val="24"/>
        </w:rPr>
        <w:t>,</w:t>
      </w:r>
      <w:r>
        <w:rPr>
          <w:rFonts w:eastAsia="Times New Roman"/>
          <w:szCs w:val="24"/>
        </w:rPr>
        <w:t xml:space="preserve"> που με αφορά. Σε σχέση με την καθυστέρηση στο Ελληνικό, </w:t>
      </w:r>
      <w:r>
        <w:rPr>
          <w:rFonts w:eastAsia="Times New Roman"/>
          <w:szCs w:val="24"/>
        </w:rPr>
        <w:t>κ</w:t>
      </w:r>
      <w:r>
        <w:rPr>
          <w:rFonts w:eastAsia="Times New Roman"/>
          <w:szCs w:val="24"/>
        </w:rPr>
        <w:t>άνουμε μια τεράστια προσπάθεια. Η καθυστέρηση -αν υπάρχει καθυστέρηση- των έργων στο Ελληνικό,</w:t>
      </w:r>
      <w:r>
        <w:rPr>
          <w:rFonts w:eastAsia="Times New Roman"/>
          <w:szCs w:val="24"/>
        </w:rPr>
        <w:t xml:space="preserve"> </w:t>
      </w:r>
      <w:r>
        <w:rPr>
          <w:rFonts w:eastAsia="Times New Roman"/>
          <w:szCs w:val="24"/>
        </w:rPr>
        <w:t>δεν οφείλεται στους πρόσφυγες και μετανάστες που μένουν εκεί. Πιστεύω ό</w:t>
      </w:r>
      <w:r>
        <w:rPr>
          <w:rFonts w:eastAsia="Times New Roman"/>
          <w:szCs w:val="24"/>
        </w:rPr>
        <w:t>τι φτιάχνουμε συνέχεια θέσεις</w:t>
      </w:r>
      <w:r>
        <w:rPr>
          <w:rFonts w:eastAsia="Times New Roman"/>
          <w:szCs w:val="24"/>
        </w:rPr>
        <w:t>,</w:t>
      </w:r>
      <w:r>
        <w:rPr>
          <w:rFonts w:eastAsia="Times New Roman"/>
          <w:szCs w:val="24"/>
        </w:rPr>
        <w:t xml:space="preserve"> για να μπορέσουμε να το καλύψουμε. Εν πάση </w:t>
      </w:r>
      <w:proofErr w:type="spellStart"/>
      <w:r>
        <w:rPr>
          <w:rFonts w:eastAsia="Times New Roman"/>
          <w:szCs w:val="24"/>
        </w:rPr>
        <w:t>περιπτώσει</w:t>
      </w:r>
      <w:proofErr w:type="spellEnd"/>
      <w:r>
        <w:rPr>
          <w:rFonts w:eastAsia="Times New Roman"/>
          <w:szCs w:val="24"/>
        </w:rPr>
        <w:t xml:space="preserve">, θα σας δώσω μια </w:t>
      </w:r>
      <w:r>
        <w:rPr>
          <w:rFonts w:eastAsia="Times New Roman"/>
          <w:szCs w:val="24"/>
        </w:rPr>
        <w:t xml:space="preserve">γραπτή </w:t>
      </w:r>
      <w:r>
        <w:rPr>
          <w:rFonts w:eastAsia="Times New Roman"/>
          <w:szCs w:val="24"/>
        </w:rPr>
        <w:t>απάντηση και πιο πλήρη σε αυτά που ρωτήσατε.</w:t>
      </w:r>
    </w:p>
    <w:p w14:paraId="44FB7D69" w14:textId="77777777" w:rsidR="00FA132B" w:rsidRDefault="00F73EC5">
      <w:pPr>
        <w:spacing w:after="0" w:line="600" w:lineRule="auto"/>
        <w:ind w:firstLine="720"/>
        <w:jc w:val="both"/>
        <w:rPr>
          <w:rFonts w:eastAsia="Times New Roman"/>
          <w:szCs w:val="24"/>
        </w:rPr>
      </w:pPr>
      <w:r>
        <w:rPr>
          <w:rFonts w:eastAsia="Times New Roman"/>
          <w:szCs w:val="24"/>
        </w:rPr>
        <w:t>Πάμε στο πρόγραμμα. Το πρόγραμμα αυτό είναι μέρος ενός προγράμματος</w:t>
      </w:r>
      <w:r>
        <w:rPr>
          <w:rFonts w:eastAsia="Times New Roman"/>
          <w:szCs w:val="24"/>
        </w:rPr>
        <w:t>,</w:t>
      </w:r>
      <w:r>
        <w:rPr>
          <w:rFonts w:eastAsia="Times New Roman"/>
          <w:szCs w:val="24"/>
        </w:rPr>
        <w:t xml:space="preserve"> που υπεγράφη πριν από έναν χρόνο</w:t>
      </w:r>
      <w:r>
        <w:rPr>
          <w:rFonts w:eastAsia="Times New Roman"/>
          <w:szCs w:val="24"/>
        </w:rPr>
        <w:t xml:space="preserve"> περίπου, ανάμεσα σε εμάς, την Ευρωπαϊκή Επιτροπή και την Ύπατη Αρμοστεία του ΟΗΕ. Τότε ήταν ο </w:t>
      </w:r>
      <w:proofErr w:type="spellStart"/>
      <w:r>
        <w:rPr>
          <w:rFonts w:eastAsia="Times New Roman"/>
          <w:szCs w:val="24"/>
        </w:rPr>
        <w:t>Γκουτέρες</w:t>
      </w:r>
      <w:proofErr w:type="spellEnd"/>
      <w:r>
        <w:rPr>
          <w:rFonts w:eastAsia="Times New Roman"/>
          <w:szCs w:val="24"/>
        </w:rPr>
        <w:t xml:space="preserve"> Ύπατος Αρμοστής. Τώρα είναι Πρόεδρος του ΟΗΕ. Προέβλεπε τη δημιουργία είκοσι χιλιάδων θέσεων φιλοξενίας σε όλη την Ελλάδα. Το πρόγραμμα αυτό συνολικά, </w:t>
      </w:r>
      <w:r>
        <w:rPr>
          <w:rFonts w:eastAsia="Times New Roman"/>
          <w:szCs w:val="24"/>
        </w:rPr>
        <w:t>που εξελίσσεται, στην αρχή έδειξε μια μεγάλη καθυστέρηση, παρ’ ότι δεν είναι πρόγραμμα που το εκτελούμε εμείς. Δώσαμε μια πολύ μεγάλη βοήθεια</w:t>
      </w:r>
      <w:r>
        <w:rPr>
          <w:rFonts w:eastAsia="Times New Roman"/>
          <w:szCs w:val="24"/>
        </w:rPr>
        <w:t>,</w:t>
      </w:r>
      <w:r>
        <w:rPr>
          <w:rFonts w:eastAsia="Times New Roman"/>
          <w:szCs w:val="24"/>
        </w:rPr>
        <w:t xml:space="preserve"> με τη λογική του ότι εκατό διαμερίσματα είναι ένα </w:t>
      </w:r>
      <w:r>
        <w:rPr>
          <w:rFonts w:eastAsia="Times New Roman"/>
          <w:szCs w:val="24"/>
          <w:lang w:val="en-US"/>
        </w:rPr>
        <w:t>camp</w:t>
      </w:r>
      <w:r>
        <w:rPr>
          <w:rFonts w:eastAsia="Times New Roman"/>
          <w:szCs w:val="24"/>
        </w:rPr>
        <w:t xml:space="preserve"> λιγότερο. Φτύσαμε αίμα </w:t>
      </w:r>
      <w:r>
        <w:rPr>
          <w:rFonts w:eastAsia="Times New Roman"/>
          <w:szCs w:val="24"/>
        </w:rPr>
        <w:t xml:space="preserve">για </w:t>
      </w:r>
      <w:r>
        <w:rPr>
          <w:rFonts w:eastAsia="Times New Roman"/>
          <w:szCs w:val="24"/>
        </w:rPr>
        <w:t>να βοηθήσουμε εκεί πέρα. Έχει δ</w:t>
      </w:r>
      <w:r>
        <w:rPr>
          <w:rFonts w:eastAsia="Times New Roman"/>
          <w:szCs w:val="24"/>
        </w:rPr>
        <w:t>υσκολίες. Δεν δίνει ο άλλος εύκολα το διαμέρισμά του. Έπρεπε να ξεπεραστούν τέτοια πράγματα.</w:t>
      </w:r>
    </w:p>
    <w:p w14:paraId="44FB7D6A" w14:textId="77777777" w:rsidR="00FA132B" w:rsidRDefault="00F73EC5">
      <w:pPr>
        <w:spacing w:after="0" w:line="600" w:lineRule="auto"/>
        <w:ind w:firstLine="720"/>
        <w:jc w:val="both"/>
        <w:rPr>
          <w:rFonts w:eastAsia="Times New Roman"/>
          <w:szCs w:val="24"/>
        </w:rPr>
      </w:pPr>
      <w:r>
        <w:rPr>
          <w:rFonts w:eastAsia="Times New Roman"/>
          <w:szCs w:val="24"/>
        </w:rPr>
        <w:t xml:space="preserve">Αυτήν τη στιγμή το πρόγραμμα έχει σχεδόν ολοκληρωθεί.  Για την Αττική, την Αθήνα, σας διαβάζω τα στοιχεία: Το πρόγραμμα προέβλεπε χίλιες </w:t>
      </w:r>
      <w:r>
        <w:rPr>
          <w:rFonts w:eastAsia="Times New Roman"/>
          <w:szCs w:val="24"/>
        </w:rPr>
        <w:lastRenderedPageBreak/>
        <w:t xml:space="preserve">οχτακόσιες σαράντα θέσεις </w:t>
      </w:r>
      <w:r>
        <w:rPr>
          <w:rFonts w:eastAsia="Times New Roman"/>
          <w:szCs w:val="24"/>
        </w:rPr>
        <w:t>φιλοξενίας, αρχικά χίλι</w:t>
      </w:r>
      <w:r>
        <w:rPr>
          <w:rFonts w:eastAsia="Times New Roman"/>
          <w:szCs w:val="24"/>
        </w:rPr>
        <w:t>ες</w:t>
      </w:r>
      <w:r>
        <w:rPr>
          <w:rFonts w:eastAsia="Times New Roman"/>
          <w:szCs w:val="24"/>
        </w:rPr>
        <w:t xml:space="preserve"> διακόσι</w:t>
      </w:r>
      <w:r>
        <w:rPr>
          <w:rFonts w:eastAsia="Times New Roman"/>
          <w:szCs w:val="24"/>
        </w:rPr>
        <w:t>ε</w:t>
      </w:r>
      <w:r>
        <w:rPr>
          <w:rFonts w:eastAsia="Times New Roman"/>
          <w:szCs w:val="24"/>
        </w:rPr>
        <w:t>ς και μετά τετρακόσι</w:t>
      </w:r>
      <w:r>
        <w:rPr>
          <w:rFonts w:eastAsia="Times New Roman"/>
          <w:szCs w:val="24"/>
        </w:rPr>
        <w:t>ε</w:t>
      </w:r>
      <w:r>
        <w:rPr>
          <w:rFonts w:eastAsia="Times New Roman"/>
          <w:szCs w:val="24"/>
        </w:rPr>
        <w:t xml:space="preserve">ς ογδόντα και </w:t>
      </w:r>
      <w:proofErr w:type="spellStart"/>
      <w:r>
        <w:rPr>
          <w:rFonts w:eastAsia="Times New Roman"/>
          <w:szCs w:val="24"/>
        </w:rPr>
        <w:t>εκατόν</w:t>
      </w:r>
      <w:proofErr w:type="spellEnd"/>
      <w:r>
        <w:rPr>
          <w:rFonts w:eastAsia="Times New Roman"/>
          <w:szCs w:val="24"/>
        </w:rPr>
        <w:t xml:space="preserve"> εξήντα σε όλη την Αττική. Η Ύπατη Αρμοστεία και ο </w:t>
      </w:r>
      <w:r>
        <w:rPr>
          <w:rFonts w:eastAsia="Times New Roman"/>
          <w:szCs w:val="24"/>
        </w:rPr>
        <w:t>δ</w:t>
      </w:r>
      <w:r>
        <w:rPr>
          <w:rFonts w:eastAsia="Times New Roman"/>
          <w:szCs w:val="24"/>
        </w:rPr>
        <w:t xml:space="preserve">ήμος υπέγραψαν τον Μάρτιο. Οι προδιαγραφές ορίστηκαν με βάση τους νόμους. Η φιλοξενία άρχισε τον Ιούνιο του 2016. Δεν υπήρξε εδώ </w:t>
      </w:r>
      <w:r>
        <w:rPr>
          <w:rFonts w:eastAsia="Times New Roman"/>
          <w:szCs w:val="24"/>
        </w:rPr>
        <w:t>ολιγωρία. Είναι από τα προγράμματα που τελικά, απ’ ότι φαίνεται, τρέχουν καλύτερα. Έχουμε περισσότερα διαμερίσματα -διακόσια πενήντα οχτώ αντί διακόσια- περισσότερες θέσεις -χίλιες οχτακόσι</w:t>
      </w:r>
      <w:r>
        <w:rPr>
          <w:rFonts w:eastAsia="Times New Roman"/>
          <w:szCs w:val="24"/>
        </w:rPr>
        <w:t>ες</w:t>
      </w:r>
      <w:r>
        <w:rPr>
          <w:rFonts w:eastAsia="Times New Roman"/>
          <w:szCs w:val="24"/>
        </w:rPr>
        <w:t xml:space="preserve"> σαράντα αντί χίλιες διακόσιες- και έχουν φιλοξενηθεί χίλιοι εννι</w:t>
      </w:r>
      <w:r>
        <w:rPr>
          <w:rFonts w:eastAsia="Times New Roman"/>
          <w:szCs w:val="24"/>
        </w:rPr>
        <w:t>ακόσιοι εξήντα τέσσερις πρόσφυγες και μετανάστες μέχρι το τέλος του Γενάρη του 2017.</w:t>
      </w:r>
    </w:p>
    <w:p w14:paraId="44FB7D6B" w14:textId="77777777" w:rsidR="00FA132B" w:rsidRDefault="00F73EC5">
      <w:pPr>
        <w:spacing w:after="0" w:line="600" w:lineRule="auto"/>
        <w:ind w:firstLine="720"/>
        <w:jc w:val="both"/>
        <w:rPr>
          <w:rFonts w:eastAsia="Times New Roman"/>
          <w:szCs w:val="24"/>
        </w:rPr>
      </w:pPr>
      <w:r>
        <w:rPr>
          <w:rFonts w:eastAsia="Times New Roman"/>
          <w:szCs w:val="24"/>
        </w:rPr>
        <w:t xml:space="preserve">Επίσης, έχουμε πλήρη απορρόφηση των κονδυλίων και δημιουργήθηκε μια ειδική πρότυπη δομή σε μια παλιά κλινική -ίσως να την ξέρετε- στην </w:t>
      </w:r>
      <w:proofErr w:type="spellStart"/>
      <w:r>
        <w:rPr>
          <w:rFonts w:eastAsia="Times New Roman"/>
          <w:szCs w:val="24"/>
        </w:rPr>
        <w:t>Καποδιστρίου</w:t>
      </w:r>
      <w:proofErr w:type="spellEnd"/>
      <w:r>
        <w:rPr>
          <w:rFonts w:eastAsia="Times New Roman"/>
          <w:szCs w:val="24"/>
        </w:rPr>
        <w:t xml:space="preserve"> 4.</w:t>
      </w:r>
    </w:p>
    <w:p w14:paraId="44FB7D6C" w14:textId="77777777" w:rsidR="00FA132B" w:rsidRDefault="00F73EC5">
      <w:pPr>
        <w:spacing w:after="0" w:line="600" w:lineRule="auto"/>
        <w:ind w:firstLine="720"/>
        <w:jc w:val="both"/>
        <w:rPr>
          <w:rFonts w:eastAsia="Times New Roman"/>
          <w:szCs w:val="24"/>
        </w:rPr>
      </w:pPr>
      <w:r>
        <w:rPr>
          <w:rFonts w:eastAsia="Times New Roman"/>
          <w:szCs w:val="24"/>
        </w:rPr>
        <w:t>Τα διαμερίσματα</w:t>
      </w:r>
      <w:r>
        <w:rPr>
          <w:rFonts w:eastAsia="Times New Roman"/>
          <w:szCs w:val="24"/>
        </w:rPr>
        <w:t>,</w:t>
      </w:r>
      <w:r>
        <w:rPr>
          <w:rFonts w:eastAsia="Times New Roman"/>
          <w:szCs w:val="24"/>
        </w:rPr>
        <w:t xml:space="preserve"> που</w:t>
      </w:r>
      <w:r>
        <w:rPr>
          <w:rFonts w:eastAsia="Times New Roman"/>
          <w:szCs w:val="24"/>
        </w:rPr>
        <w:t xml:space="preserve"> μέχρι το τέλος του Ιανουαρίου έχουν μισθωθεί, είναι διακόσια πενήντα οχτώ. Μέχρι το τέλος του Ιανουαρίου είναι πλήρη τα διακόσια τριάντα οχτώ</w:t>
      </w:r>
      <w:r>
        <w:rPr>
          <w:rFonts w:eastAsia="Times New Roman"/>
          <w:szCs w:val="24"/>
        </w:rPr>
        <w:t>,</w:t>
      </w:r>
      <w:r>
        <w:rPr>
          <w:rFonts w:eastAsia="Times New Roman"/>
          <w:szCs w:val="24"/>
        </w:rPr>
        <w:t xml:space="preserve"> με χίλιους πεντακόσιους ωφελούμενους. Έχουμε πληρότητα 92%. Τα υπόλοιπα είκοσι ετοιμάζονται με αναμονή από την Υ</w:t>
      </w:r>
      <w:r>
        <w:rPr>
          <w:rFonts w:eastAsia="Times New Roman"/>
          <w:szCs w:val="24"/>
        </w:rPr>
        <w:t>πηρεσία Ασύλου και την Ύπατη Αρμοστεία. Το συνολικό κόστος του έργου -και αυτό είναι πολύ ενδιαφέρον- είναι 4.046.500 ευρώ, που συμπεριλαμβάνει και την καινούρια δομή του παλιού νοσοκομείου.</w:t>
      </w:r>
    </w:p>
    <w:p w14:paraId="44FB7D6D" w14:textId="77777777" w:rsidR="00FA132B" w:rsidRDefault="00F73EC5">
      <w:pPr>
        <w:spacing w:after="0" w:line="600" w:lineRule="auto"/>
        <w:ind w:firstLine="720"/>
        <w:jc w:val="both"/>
        <w:rPr>
          <w:rFonts w:eastAsia="Times New Roman"/>
          <w:szCs w:val="24"/>
        </w:rPr>
      </w:pPr>
      <w:r>
        <w:rPr>
          <w:rFonts w:eastAsia="Times New Roman"/>
          <w:szCs w:val="24"/>
        </w:rPr>
        <w:lastRenderedPageBreak/>
        <w:t>Έχουν δαπανηθεί τετρακόσιες δεκατέσσερις χιλιάδες για ενοίκια, έν</w:t>
      </w:r>
      <w:r>
        <w:rPr>
          <w:rFonts w:eastAsia="Times New Roman"/>
          <w:szCs w:val="24"/>
        </w:rPr>
        <w:t>α εκατομμύριο για εξοπλισμό και ανανεώνονται για το 2017 νομίμως και έγκαιρα. Το κόστος, λοιπόν, είναι 4.046.000.</w:t>
      </w:r>
    </w:p>
    <w:p w14:paraId="44FB7D6E"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Για το 201</w:t>
      </w:r>
      <w:r>
        <w:rPr>
          <w:rFonts w:eastAsia="Times New Roman" w:cs="Times New Roman"/>
          <w:szCs w:val="24"/>
        </w:rPr>
        <w:t>7</w:t>
      </w:r>
      <w:r>
        <w:rPr>
          <w:rFonts w:eastAsia="Times New Roman" w:cs="Times New Roman"/>
          <w:szCs w:val="24"/>
        </w:rPr>
        <w:t>, έχουν διοχετευθεί 653.029 ευρώ για προπληρωμένες κάρτες, 56.000 για λογαριασμούς των ΔΕΚΟ και 119.000 ευρώ για εισιτήρια των μέσω</w:t>
      </w:r>
      <w:r>
        <w:rPr>
          <w:rFonts w:eastAsia="Times New Roman" w:cs="Times New Roman"/>
          <w:szCs w:val="24"/>
        </w:rPr>
        <w:t xml:space="preserve">ν μεταφοράς. Οι ωφελούμενοι είναι χίλιοι εννιακόσιοι εξήντα τέσσερις, εκ των οποίων το 56% είναι παιδιά. Από αυτούς, οι τετρακόσιοι δέκα εννιά έχουν </w:t>
      </w:r>
      <w:proofErr w:type="spellStart"/>
      <w:r>
        <w:rPr>
          <w:rFonts w:eastAsia="Times New Roman" w:cs="Times New Roman"/>
          <w:szCs w:val="24"/>
        </w:rPr>
        <w:t>μετεγκατασταθεί</w:t>
      </w:r>
      <w:proofErr w:type="spellEnd"/>
      <w:r>
        <w:rPr>
          <w:rFonts w:eastAsia="Times New Roman" w:cs="Times New Roman"/>
          <w:szCs w:val="24"/>
        </w:rPr>
        <w:t xml:space="preserve"> σε συνολικά δεκατρείς χώρες της Ευρωπαϊκής Ένωσης. Το πρόγραμμα, δηλαδή, αφορά και το </w:t>
      </w:r>
      <w:r>
        <w:rPr>
          <w:rFonts w:eastAsia="Times New Roman" w:cs="Times New Roman"/>
          <w:szCs w:val="24"/>
          <w:lang w:val="en-US"/>
        </w:rPr>
        <w:t>reloc</w:t>
      </w:r>
      <w:r>
        <w:rPr>
          <w:rFonts w:eastAsia="Times New Roman" w:cs="Times New Roman"/>
          <w:szCs w:val="24"/>
          <w:lang w:val="en-US"/>
        </w:rPr>
        <w:t>ation</w:t>
      </w:r>
      <w:r>
        <w:rPr>
          <w:rFonts w:eastAsia="Times New Roman" w:cs="Times New Roman"/>
          <w:szCs w:val="24"/>
        </w:rPr>
        <w:t xml:space="preserve">. </w:t>
      </w:r>
    </w:p>
    <w:p w14:paraId="44FB7D6F"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Έχουμε κυρίως ανθρώπους, οι οποίοι υπόκεινται σε </w:t>
      </w:r>
      <w:r>
        <w:rPr>
          <w:rFonts w:eastAsia="Times New Roman" w:cs="Times New Roman"/>
          <w:szCs w:val="24"/>
          <w:lang w:val="en-US"/>
        </w:rPr>
        <w:t>relocation</w:t>
      </w:r>
      <w:r>
        <w:rPr>
          <w:rFonts w:eastAsia="Times New Roman" w:cs="Times New Roman"/>
          <w:szCs w:val="24"/>
        </w:rPr>
        <w:t>. Εμείς ζητήσαμε από την Ευρωπαϊκή Επιτροπή, μετά τον εγκλωβισμό των ανθρώπων, και διευρύνθηκε για αιτούντες άσυλο και κυρίως για ευπαθείς ομάδες</w:t>
      </w:r>
      <w:r>
        <w:rPr>
          <w:rFonts w:eastAsia="Times New Roman" w:cs="Times New Roman"/>
          <w:szCs w:val="24"/>
        </w:rPr>
        <w:t>,</w:t>
      </w:r>
      <w:r>
        <w:rPr>
          <w:rFonts w:eastAsia="Times New Roman" w:cs="Times New Roman"/>
          <w:szCs w:val="24"/>
        </w:rPr>
        <w:t xml:space="preserve"> όπως είναι οι ηλικιωμένοι και τα μικρά παι</w:t>
      </w:r>
      <w:r>
        <w:rPr>
          <w:rFonts w:eastAsia="Times New Roman" w:cs="Times New Roman"/>
          <w:szCs w:val="24"/>
        </w:rPr>
        <w:t>διά. Η επιλογή γίνεται από την Υπηρεσία Ασύλου και την Ύπατη Αρμοστεία του ΟΗΕ</w:t>
      </w:r>
      <w:r>
        <w:rPr>
          <w:rFonts w:eastAsia="Times New Roman" w:cs="Times New Roman"/>
          <w:szCs w:val="24"/>
        </w:rPr>
        <w:t>,</w:t>
      </w:r>
      <w:r>
        <w:rPr>
          <w:rFonts w:eastAsia="Times New Roman" w:cs="Times New Roman"/>
          <w:szCs w:val="24"/>
        </w:rPr>
        <w:t xml:space="preserve"> με βάση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ίκαιο. </w:t>
      </w:r>
    </w:p>
    <w:p w14:paraId="44FB7D70"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Από αυτούς που μένουν στα διαμερίσματα στην Αθήνα, το 86% είναι από τη Συρία, το 7% είναι από το Αφγανιστάν, το 6% είναι από το Ιράκ, το 1% από την </w:t>
      </w:r>
      <w:r>
        <w:rPr>
          <w:rFonts w:eastAsia="Times New Roman" w:cs="Times New Roman"/>
          <w:szCs w:val="24"/>
        </w:rPr>
        <w:t xml:space="preserve">Ερυθραία και 0% από την Παλαιστίνη. Θα σας δώσω τα στοιχεία. </w:t>
      </w:r>
    </w:p>
    <w:p w14:paraId="44FB7D71"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Με βάση τα στοιχεία που έχουμε πάρει και στα οποία εμείς δεν έχουμε κα</w:t>
      </w:r>
      <w:r>
        <w:rPr>
          <w:rFonts w:eastAsia="Times New Roman" w:cs="Times New Roman"/>
          <w:szCs w:val="24"/>
        </w:rPr>
        <w:t>μ</w:t>
      </w:r>
      <w:r>
        <w:rPr>
          <w:rFonts w:eastAsia="Times New Roman" w:cs="Times New Roman"/>
          <w:szCs w:val="24"/>
        </w:rPr>
        <w:t xml:space="preserve">μία δυνατότητα παρέμβασης, απασχολούνται </w:t>
      </w:r>
      <w:proofErr w:type="spellStart"/>
      <w:r>
        <w:rPr>
          <w:rFonts w:eastAsia="Times New Roman" w:cs="Times New Roman"/>
          <w:szCs w:val="24"/>
        </w:rPr>
        <w:t>εκατόν</w:t>
      </w:r>
      <w:proofErr w:type="spellEnd"/>
      <w:r>
        <w:rPr>
          <w:rFonts w:eastAsia="Times New Roman" w:cs="Times New Roman"/>
          <w:szCs w:val="24"/>
        </w:rPr>
        <w:t xml:space="preserve"> τρεις επαγγελματίες </w:t>
      </w:r>
      <w:r>
        <w:rPr>
          <w:rFonts w:eastAsia="Times New Roman" w:cs="Times New Roman"/>
          <w:szCs w:val="24"/>
        </w:rPr>
        <w:lastRenderedPageBreak/>
        <w:t>καθημερινά, οι ογδόντα εννιά με πλήρη απασχόληση. Ο καθ</w:t>
      </w:r>
      <w:r>
        <w:rPr>
          <w:rFonts w:eastAsia="Times New Roman" w:cs="Times New Roman"/>
          <w:szCs w:val="24"/>
        </w:rPr>
        <w:t>ένας τους έχει προσληφθεί με σύμβαση ορισμένου χρόνου -δεν είναι, όμως, δική μας επιλογή οι επαγγελματίες ούτε η αμοιβή τους ούτε τίποτα- χωρίς να έχουμε κοινωνικούς επιστήμονες, επόπτες διαμερισμάτων, διερμηνείς, διοικητικό προσωπικό, παιδίατρους, γυναικο</w:t>
      </w:r>
      <w:r>
        <w:rPr>
          <w:rFonts w:eastAsia="Times New Roman" w:cs="Times New Roman"/>
          <w:szCs w:val="24"/>
        </w:rPr>
        <w:t>λόγους, παθολόγους, ψυχίατρους. Η μηνιαία αμοιβή -αναφέρω ενδεικτικά</w:t>
      </w:r>
      <w:r>
        <w:rPr>
          <w:rFonts w:eastAsia="Times New Roman" w:cs="Times New Roman"/>
          <w:szCs w:val="24"/>
        </w:rPr>
        <w:t>,</w:t>
      </w:r>
      <w:r>
        <w:rPr>
          <w:rFonts w:eastAsia="Times New Roman" w:cs="Times New Roman"/>
          <w:szCs w:val="24"/>
        </w:rPr>
        <w:t xml:space="preserve"> χωρίς να μπορώ να ορκιστώ γ</w:t>
      </w:r>
      <w:r>
        <w:rPr>
          <w:rFonts w:eastAsia="Times New Roman" w:cs="Times New Roman"/>
          <w:szCs w:val="24"/>
        </w:rPr>
        <w:t>ι’</w:t>
      </w:r>
      <w:r>
        <w:rPr>
          <w:rFonts w:eastAsia="Times New Roman" w:cs="Times New Roman"/>
          <w:szCs w:val="24"/>
        </w:rPr>
        <w:t xml:space="preserve"> αυτό- για τους γιατρούς είναι 2.500 ευρώ, για τους ψυχολόγους 2.000 ευρώ, για τους διοικητικούς 1.500 ευρώ. Η συνολική μισθοδοσία για το 2016 ήταν 1.024.000 ευρώ. Όλα τα χρήματα είναι από ευρωπαϊκούς πόρους. Δεν υπάρχει κα</w:t>
      </w:r>
      <w:r>
        <w:rPr>
          <w:rFonts w:eastAsia="Times New Roman" w:cs="Times New Roman"/>
          <w:szCs w:val="24"/>
        </w:rPr>
        <w:t>μ</w:t>
      </w:r>
      <w:r>
        <w:rPr>
          <w:rFonts w:eastAsia="Times New Roman" w:cs="Times New Roman"/>
          <w:szCs w:val="24"/>
        </w:rPr>
        <w:t>μία συμμετοχή του ελληνικού κράτ</w:t>
      </w:r>
      <w:r>
        <w:rPr>
          <w:rFonts w:eastAsia="Times New Roman" w:cs="Times New Roman"/>
          <w:szCs w:val="24"/>
        </w:rPr>
        <w:t xml:space="preserve">ους. </w:t>
      </w:r>
    </w:p>
    <w:p w14:paraId="44FB7D72"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πιτροπή αποτελείται από την </w:t>
      </w:r>
      <w:proofErr w:type="spellStart"/>
      <w:r>
        <w:rPr>
          <w:rFonts w:eastAsia="Times New Roman" w:cs="Times New Roman"/>
          <w:szCs w:val="24"/>
        </w:rPr>
        <w:t>Αντιδημαρχεία</w:t>
      </w:r>
      <w:proofErr w:type="spellEnd"/>
      <w:r>
        <w:rPr>
          <w:rFonts w:eastAsia="Times New Roman" w:cs="Times New Roman"/>
          <w:szCs w:val="24"/>
        </w:rPr>
        <w:t xml:space="preserve"> του Δήμου Αθηναίων, από την </w:t>
      </w:r>
      <w:proofErr w:type="spellStart"/>
      <w:r>
        <w:rPr>
          <w:rFonts w:eastAsia="Times New Roman" w:cs="Times New Roman"/>
          <w:szCs w:val="24"/>
        </w:rPr>
        <w:t>Αντιδημαρχεία</w:t>
      </w:r>
      <w:proofErr w:type="spellEnd"/>
      <w:r>
        <w:rPr>
          <w:rFonts w:eastAsia="Times New Roman" w:cs="Times New Roman"/>
          <w:szCs w:val="24"/>
        </w:rPr>
        <w:t xml:space="preserve"> της Κοινωνικής Αλληλεγγύης Πρόνοιας και Ισότητας των Φύλων, από το γραφείο του Δημάρχου Αθηναίων και από την ΕΑΤΑ. Τα κριτήρια θεωρούνται αξιοκρατικά.</w:t>
      </w:r>
    </w:p>
    <w:p w14:paraId="44FB7D73"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 Θέλω να επα</w:t>
      </w:r>
      <w:r>
        <w:rPr>
          <w:rFonts w:eastAsia="Times New Roman" w:cs="Times New Roman"/>
          <w:szCs w:val="24"/>
        </w:rPr>
        <w:t>ναλάβω δύο πράγματα: Εμείς δεν έχουμε κα</w:t>
      </w:r>
      <w:r>
        <w:rPr>
          <w:rFonts w:eastAsia="Times New Roman" w:cs="Times New Roman"/>
          <w:szCs w:val="24"/>
        </w:rPr>
        <w:t>μ</w:t>
      </w:r>
      <w:r>
        <w:rPr>
          <w:rFonts w:eastAsia="Times New Roman" w:cs="Times New Roman"/>
          <w:szCs w:val="24"/>
        </w:rPr>
        <w:t>μία δυνατότητα διορισμού, δηλαδή, να διορίσουμε αυτόν ή εκείνον. Είναι ένα πρόγραμμα, το οποίο τρέχει ο Δήμος Αθηναίων με την Ύπατη Αρμοστεία. Θέλω να σας πω ότι</w:t>
      </w:r>
      <w:r>
        <w:rPr>
          <w:rFonts w:eastAsia="Times New Roman" w:cs="Times New Roman"/>
          <w:szCs w:val="24"/>
        </w:rPr>
        <w:t>,</w:t>
      </w:r>
      <w:r>
        <w:rPr>
          <w:rFonts w:eastAsia="Times New Roman" w:cs="Times New Roman"/>
          <w:szCs w:val="24"/>
        </w:rPr>
        <w:t xml:space="preserve"> παρ’ όλες τις καθυστερήσεις</w:t>
      </w:r>
      <w:r>
        <w:rPr>
          <w:rFonts w:eastAsia="Times New Roman" w:cs="Times New Roman"/>
          <w:szCs w:val="24"/>
        </w:rPr>
        <w:t>,</w:t>
      </w:r>
      <w:r>
        <w:rPr>
          <w:rFonts w:eastAsia="Times New Roman" w:cs="Times New Roman"/>
          <w:szCs w:val="24"/>
        </w:rPr>
        <w:t xml:space="preserve"> είναι ένα επιτυχημένο π</w:t>
      </w:r>
      <w:r>
        <w:rPr>
          <w:rFonts w:eastAsia="Times New Roman" w:cs="Times New Roman"/>
          <w:szCs w:val="24"/>
        </w:rPr>
        <w:t>ρόγραμμα. Προσπα</w:t>
      </w:r>
      <w:r>
        <w:rPr>
          <w:rFonts w:eastAsia="Times New Roman" w:cs="Times New Roman"/>
          <w:szCs w:val="24"/>
        </w:rPr>
        <w:lastRenderedPageBreak/>
        <w:t>θούμε να φτιάξουμε άλλο ένα τέτοιο πρόγραμμα στη Λιβαδειά και το πετυχαίνουμε. Και υπάρχει αυτό το πρόγραμμα</w:t>
      </w:r>
      <w:r>
        <w:rPr>
          <w:rFonts w:eastAsia="Times New Roman" w:cs="Times New Roman"/>
          <w:szCs w:val="24"/>
        </w:rPr>
        <w:t>,</w:t>
      </w:r>
      <w:r>
        <w:rPr>
          <w:rFonts w:eastAsia="Times New Roman" w:cs="Times New Roman"/>
          <w:szCs w:val="24"/>
        </w:rPr>
        <w:t xml:space="preserve"> το οποίο θέλουμε να φτιάξουμε και στην Κρήτη και έχουμε καθυστερήσει. </w:t>
      </w:r>
    </w:p>
    <w:p w14:paraId="44FB7D74"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Θα καταθέσω τα στοιχεία για τα Πρακτικά. </w:t>
      </w:r>
    </w:p>
    <w:p w14:paraId="44FB7D75"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Σας ευχαριστώ πολ</w:t>
      </w:r>
      <w:r>
        <w:rPr>
          <w:rFonts w:eastAsia="Times New Roman" w:cs="Times New Roman"/>
          <w:szCs w:val="24"/>
        </w:rPr>
        <w:t xml:space="preserve">ύ, γιατί μπορεί να αργήσαμε να απαντήσουμε, αλλά ήταν μια ευκαιρία να πάρουμε κι εμείς μια πλήρη ανάλυση των στοιχείων, την οποία είχαμε αποσπασματικά. </w:t>
      </w:r>
    </w:p>
    <w:p w14:paraId="44FB7D76"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Μεταναστευτικής Πολιτικής κ. Ιωάννης </w:t>
      </w:r>
      <w:proofErr w:type="spellStart"/>
      <w:r>
        <w:rPr>
          <w:rFonts w:eastAsia="Times New Roman" w:cs="Times New Roman"/>
          <w:szCs w:val="24"/>
        </w:rPr>
        <w:t>Μουζάλας</w:t>
      </w:r>
      <w:proofErr w:type="spellEnd"/>
      <w:r>
        <w:rPr>
          <w:rFonts w:eastAsia="Times New Roman" w:cs="Times New Roman"/>
          <w:szCs w:val="24"/>
        </w:rPr>
        <w:t xml:space="preserve"> καταθέτει για τα Πρακτικά τα </w:t>
      </w:r>
      <w:r>
        <w:rPr>
          <w:rFonts w:eastAsia="Times New Roman" w:cs="Times New Roman"/>
          <w:szCs w:val="24"/>
        </w:rPr>
        <w:t>προαναφερθέντα έγγραφα, τα οποία βρίσκονται στο αρχείο του Τμήματος Γραμματείας της Διεύθυνσης Στενογραφίας και  Πρακτικών της Βουλής)</w:t>
      </w:r>
    </w:p>
    <w:p w14:paraId="44FB7D77"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κύριε Υπουργέ. Να τα καταθέσετε για τα Πρακτικά</w:t>
      </w:r>
      <w:r>
        <w:rPr>
          <w:rFonts w:eastAsia="Times New Roman" w:cs="Times New Roman"/>
          <w:szCs w:val="24"/>
        </w:rPr>
        <w:t>,</w:t>
      </w:r>
      <w:r>
        <w:rPr>
          <w:rFonts w:eastAsia="Times New Roman" w:cs="Times New Roman"/>
          <w:szCs w:val="24"/>
        </w:rPr>
        <w:t xml:space="preserve"> για να ενημερωθούν και οι Βουλ</w:t>
      </w:r>
      <w:r>
        <w:rPr>
          <w:rFonts w:eastAsia="Times New Roman" w:cs="Times New Roman"/>
          <w:szCs w:val="24"/>
        </w:rPr>
        <w:t xml:space="preserve">ευτές. </w:t>
      </w:r>
    </w:p>
    <w:p w14:paraId="44FB7D7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Κύριε Κακλαμάνη, έχετε τον λόγο για τη δευτερολογία σας. </w:t>
      </w:r>
    </w:p>
    <w:p w14:paraId="44FB7D79"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Ευχαριστώ, κύριε Πρόεδρε. </w:t>
      </w:r>
    </w:p>
    <w:p w14:paraId="44FB7D7A"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Κύριε Υπουργέ, κατ</w:t>
      </w:r>
      <w:r>
        <w:rPr>
          <w:rFonts w:eastAsia="Times New Roman" w:cs="Times New Roman"/>
          <w:szCs w:val="24"/>
        </w:rPr>
        <w:t>’</w:t>
      </w:r>
      <w:r w:rsidRPr="00C94E99">
        <w:rPr>
          <w:rFonts w:eastAsia="Times New Roman" w:cs="Times New Roman"/>
          <w:szCs w:val="24"/>
        </w:rPr>
        <w:t xml:space="preserve"> </w:t>
      </w:r>
      <w:r>
        <w:rPr>
          <w:rFonts w:eastAsia="Times New Roman" w:cs="Times New Roman"/>
          <w:szCs w:val="24"/>
        </w:rPr>
        <w:t>αρχάς, ικανοποιούμαι με τα στοιχεία που μου δώσατε. Σας παρακαλώ να τα καταθέσετε</w:t>
      </w:r>
      <w:r>
        <w:rPr>
          <w:rFonts w:eastAsia="Times New Roman" w:cs="Times New Roman"/>
          <w:szCs w:val="24"/>
        </w:rPr>
        <w:t>,</w:t>
      </w:r>
      <w:r>
        <w:rPr>
          <w:rFonts w:eastAsia="Times New Roman" w:cs="Times New Roman"/>
          <w:szCs w:val="24"/>
        </w:rPr>
        <w:t xml:space="preserve"> για να τα ε</w:t>
      </w:r>
      <w:r>
        <w:rPr>
          <w:rFonts w:eastAsia="Times New Roman" w:cs="Times New Roman"/>
          <w:szCs w:val="24"/>
        </w:rPr>
        <w:t xml:space="preserve">λέγξω. </w:t>
      </w:r>
    </w:p>
    <w:p w14:paraId="44FB7D7B"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Βεβαίως, το ότι υπάρχει σήμερα μισθός γιατρού 2.500 ευρώ -και εμείς οι δύο ξέρουμε πόσο είναι οι μισθοί των γιατρών του ΕΣΥ- είναι ένα θέμα, όχι </w:t>
      </w:r>
      <w:r>
        <w:rPr>
          <w:rFonts w:eastAsia="Times New Roman" w:cs="Times New Roman"/>
          <w:szCs w:val="24"/>
        </w:rPr>
        <w:lastRenderedPageBreak/>
        <w:t>γιατί παίρνουν τις 2.500 ευρώ. Παρ</w:t>
      </w:r>
      <w:r>
        <w:rPr>
          <w:rFonts w:eastAsia="Times New Roman" w:cs="Times New Roman"/>
          <w:szCs w:val="24"/>
        </w:rPr>
        <w:t>’</w:t>
      </w:r>
      <w:r w:rsidRPr="00C94E99">
        <w:rPr>
          <w:rFonts w:eastAsia="Times New Roman" w:cs="Times New Roman"/>
          <w:szCs w:val="24"/>
        </w:rPr>
        <w:t xml:space="preserve"> </w:t>
      </w:r>
      <w:r>
        <w:rPr>
          <w:rFonts w:eastAsia="Times New Roman" w:cs="Times New Roman"/>
          <w:szCs w:val="24"/>
        </w:rPr>
        <w:t>ότι δεν είναι δική σας ευθύνη, διερωτώμαι πώς γίνονται οι επιλογές.</w:t>
      </w:r>
      <w:r>
        <w:rPr>
          <w:rFonts w:eastAsia="Times New Roman" w:cs="Times New Roman"/>
          <w:szCs w:val="24"/>
        </w:rPr>
        <w:t xml:space="preserve"> Βεβαίως, δεν είναι ευχάριστη η δουλειά που κάνουν οι άνθρωποι αυτοί. Είναι μια πολύ δύσκολη δουλειά. Το πώς γίνονται, όμως, οι επιλογές είναι κάτι για το οποίο μπορεί τυπικά να μην έχετε την ευθύνη, αλλά πρέπει να το δούμε. Γίνεται διακήρυξη; Γίνεται προκ</w:t>
      </w:r>
      <w:r>
        <w:rPr>
          <w:rFonts w:eastAsia="Times New Roman" w:cs="Times New Roman"/>
          <w:szCs w:val="24"/>
        </w:rPr>
        <w:t xml:space="preserve">ήρυξη; Βγαίνουν βιογραφικά; Τα βλέπει κάποιος; Θα μελετήσω, όμως, τα χαρτιά, τα οποία θα μου καταθέσετε. Αυτό είναι το πρώτο. </w:t>
      </w:r>
    </w:p>
    <w:p w14:paraId="44FB7D7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Δεύτερον, θέλω λιγάκι να προσέχετε, γιατί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έχετε την </w:t>
      </w:r>
      <w:r>
        <w:rPr>
          <w:rFonts w:eastAsia="Times New Roman" w:cs="Times New Roman"/>
          <w:szCs w:val="24"/>
        </w:rPr>
        <w:t>υψηλή</w:t>
      </w:r>
      <w:r>
        <w:rPr>
          <w:rFonts w:eastAsia="Times New Roman" w:cs="Times New Roman"/>
          <w:szCs w:val="24"/>
        </w:rPr>
        <w:t xml:space="preserve"> ευθύνη σε τέτοιου είδους προγράμματα, δεν είστε ο εκτελεστής. Π</w:t>
      </w:r>
      <w:r>
        <w:rPr>
          <w:rFonts w:eastAsia="Times New Roman" w:cs="Times New Roman"/>
          <w:szCs w:val="24"/>
        </w:rPr>
        <w:t>αραδείγματος χάρ</w:t>
      </w:r>
      <w:r>
        <w:rPr>
          <w:rFonts w:eastAsia="Times New Roman" w:cs="Times New Roman"/>
          <w:szCs w:val="24"/>
        </w:rPr>
        <w:t>ιν</w:t>
      </w:r>
      <w:r>
        <w:rPr>
          <w:rFonts w:eastAsia="Times New Roman" w:cs="Times New Roman"/>
          <w:szCs w:val="24"/>
        </w:rPr>
        <w:t>, στα Σεπόλια</w:t>
      </w:r>
      <w:r>
        <w:rPr>
          <w:rFonts w:eastAsia="Times New Roman" w:cs="Times New Roman"/>
          <w:szCs w:val="24"/>
        </w:rPr>
        <w:t>,</w:t>
      </w:r>
      <w:r>
        <w:rPr>
          <w:rFonts w:eastAsia="Times New Roman" w:cs="Times New Roman"/>
          <w:szCs w:val="24"/>
        </w:rPr>
        <w:t xml:space="preserve"> εδώ κι ένα μήνα περίπου</w:t>
      </w:r>
      <w:r>
        <w:rPr>
          <w:rFonts w:eastAsia="Times New Roman" w:cs="Times New Roman"/>
          <w:szCs w:val="24"/>
        </w:rPr>
        <w:t>,</w:t>
      </w:r>
      <w:r>
        <w:rPr>
          <w:rFonts w:eastAsia="Times New Roman" w:cs="Times New Roman"/>
          <w:szCs w:val="24"/>
        </w:rPr>
        <w:t xml:space="preserve"> γίνεται χαμός με μια παλιά πολυκατοικία δέκα ετών, ημιτελή, την οποία τώρα την φτιάχνουν για να τη νοικιάσουν, όταν υπάρχουν καταγγελίες ότι έχει πολεοδομικά προβλήματα. Και ακόμα δεν έχουμε απόφαση</w:t>
      </w:r>
      <w:r>
        <w:rPr>
          <w:rFonts w:eastAsia="Times New Roman" w:cs="Times New Roman"/>
          <w:szCs w:val="24"/>
        </w:rPr>
        <w:t xml:space="preserve"> της πολεοδομίας κατά πόσο είναι εντάξει η πολυκατοικία ή όχι. Και αυτό σε μια περιοχή, που όπως πολύ καλά ξέρετε -Σεπόλια, Πλατεία Αττικής- είναι επιβαρυμένη. </w:t>
      </w:r>
    </w:p>
    <w:p w14:paraId="44FB7D7D" w14:textId="77777777" w:rsidR="00FA132B" w:rsidRDefault="00F73EC5">
      <w:pPr>
        <w:spacing w:after="0" w:line="600" w:lineRule="auto"/>
        <w:jc w:val="both"/>
        <w:rPr>
          <w:rFonts w:eastAsia="Times New Roman" w:cs="Times New Roman"/>
          <w:szCs w:val="24"/>
        </w:rPr>
      </w:pPr>
      <w:r>
        <w:rPr>
          <w:rFonts w:eastAsia="Times New Roman" w:cs="Times New Roman"/>
          <w:szCs w:val="24"/>
        </w:rPr>
        <w:t>Επίσης, είχα κάνει ερώτηση και για μια άλλη πολυκατοικία στη Νέα Φιλοθέη, που είναι ανοιχτή δομ</w:t>
      </w:r>
      <w:r>
        <w:rPr>
          <w:rFonts w:eastAsia="Times New Roman" w:cs="Times New Roman"/>
          <w:szCs w:val="24"/>
        </w:rPr>
        <w:t xml:space="preserve">ή εκείνη, και μου είχατε απαντήσει ότι δεν είναι στις προθέσεις της Κυβέρνησης η δημιουργία στην περιοχή της αναφερόμενης δομής, </w:t>
      </w:r>
      <w:r>
        <w:rPr>
          <w:rFonts w:eastAsia="Times New Roman" w:cs="Times New Roman"/>
          <w:szCs w:val="24"/>
        </w:rPr>
        <w:lastRenderedPageBreak/>
        <w:t>γιατί δεν ανταποκρίνεται και στις προδιαγραφές που βάζετε εσείς για τις ανοιχτές δομές. Την ίδια ώρα, όμως, που μου στέλνατε αυ</w:t>
      </w:r>
      <w:r>
        <w:rPr>
          <w:rFonts w:eastAsia="Times New Roman" w:cs="Times New Roman"/>
          <w:szCs w:val="24"/>
        </w:rPr>
        <w:t>τή την απάντηση, κύριε Υπουργέ, είχατε υπογράψει την ΚΥΑ</w:t>
      </w:r>
      <w:r>
        <w:rPr>
          <w:rFonts w:eastAsia="Times New Roman" w:cs="Times New Roman"/>
          <w:szCs w:val="24"/>
        </w:rPr>
        <w:t>,</w:t>
      </w:r>
      <w:r>
        <w:rPr>
          <w:rFonts w:eastAsia="Times New Roman" w:cs="Times New Roman"/>
          <w:szCs w:val="24"/>
        </w:rPr>
        <w:t xml:space="preserve"> με την οποία άνοιγε η δομή. </w:t>
      </w:r>
    </w:p>
    <w:p w14:paraId="44FB7D7E"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Αυτά να τα έχετε υπόψιν σας, διότι καμμία φορά οι προθέσεις του Υπουργού χάνονται στον δρόμο. Και εγώ μπορεί</w:t>
      </w:r>
      <w:r>
        <w:rPr>
          <w:rFonts w:eastAsia="Times New Roman" w:cs="Times New Roman"/>
          <w:szCs w:val="24"/>
        </w:rPr>
        <w:t>,</w:t>
      </w:r>
      <w:r>
        <w:rPr>
          <w:rFonts w:eastAsia="Times New Roman" w:cs="Times New Roman"/>
          <w:szCs w:val="24"/>
        </w:rPr>
        <w:t xml:space="preserve"> επειδή σας γνωρίζω</w:t>
      </w:r>
      <w:r>
        <w:rPr>
          <w:rFonts w:eastAsia="Times New Roman" w:cs="Times New Roman"/>
          <w:szCs w:val="24"/>
        </w:rPr>
        <w:t>,</w:t>
      </w:r>
      <w:r>
        <w:rPr>
          <w:rFonts w:eastAsia="Times New Roman" w:cs="Times New Roman"/>
          <w:szCs w:val="24"/>
        </w:rPr>
        <w:t xml:space="preserve"> να μην αμφισβητώ τις προθέσεις σας, αλλά υπάρχουν προβλήματα στο δια ταύτα. </w:t>
      </w:r>
    </w:p>
    <w:p w14:paraId="44FB7D7F"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Έρχομαι τώρα σε ένα άλλο θέμα</w:t>
      </w:r>
      <w:r>
        <w:rPr>
          <w:rFonts w:eastAsia="Times New Roman" w:cs="Times New Roman"/>
          <w:szCs w:val="24"/>
        </w:rPr>
        <w:t>,</w:t>
      </w:r>
      <w:r>
        <w:rPr>
          <w:rFonts w:eastAsia="Times New Roman" w:cs="Times New Roman"/>
          <w:szCs w:val="24"/>
        </w:rPr>
        <w:t xml:space="preserve"> που σας άκουσα να αναφέρετε, επειδή έτυχε να προεδρεύω την Παρασκευή -</w:t>
      </w:r>
      <w:r>
        <w:rPr>
          <w:rFonts w:eastAsia="Times New Roman" w:cs="Times New Roman"/>
          <w:szCs w:val="24"/>
        </w:rPr>
        <w:t>π</w:t>
      </w:r>
      <w:r>
        <w:rPr>
          <w:rFonts w:eastAsia="Times New Roman" w:cs="Times New Roman"/>
          <w:szCs w:val="24"/>
        </w:rPr>
        <w:t>ήρα τα χαρτιά σας και τα είδα- σχετικά με τις ΜΚΟ. Βλέπω ότι αίτηση για εγγρ</w:t>
      </w:r>
      <w:r>
        <w:rPr>
          <w:rFonts w:eastAsia="Times New Roman" w:cs="Times New Roman"/>
          <w:szCs w:val="24"/>
        </w:rPr>
        <w:t xml:space="preserve">αφή έχουν κάνει εβδομήντα επτά -ορθώς κάνατε το μητρώο, ήταν μια έλλειψη- και είναι έτοιμες για ένταξη δεκαεννέα. </w:t>
      </w:r>
    </w:p>
    <w:p w14:paraId="44FB7D80"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Από εσάς τον ίδιο έχω ακούσει ότι οι ενεργοποιούμενες ανά την Ελλάδα ΜΚΟ -εντός και εκτός εισαγωγικών η λέξη- είναι κάπου διακόσιες. Οι υπόλο</w:t>
      </w:r>
      <w:r>
        <w:rPr>
          <w:rFonts w:eastAsia="Times New Roman" w:cs="Times New Roman"/>
          <w:szCs w:val="24"/>
        </w:rPr>
        <w:t xml:space="preserve">ιπες ποιες είναι; Πώς λειτουργούν; Παίρνουν λεφτά αυτές; </w:t>
      </w:r>
    </w:p>
    <w:p w14:paraId="44FB7D81"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Σήμερα σας άκουσα στο Ελληνικό που καταγγείλατε αλληλέγγυους και είπατε ότι είναι οι ίδιοι που και την προηγούμενη και πιο προηγούμενη φορά δημιούργησαν προβλήματα. Σήμερα εδώ πρέπει να μας ονομάσετ</w:t>
      </w:r>
      <w:r>
        <w:rPr>
          <w:rFonts w:eastAsia="Times New Roman" w:cs="Times New Roman"/>
          <w:szCs w:val="24"/>
        </w:rPr>
        <w:t xml:space="preserve">ε ποιοι είναι αυτοί. Να μας πείτε </w:t>
      </w:r>
      <w:r>
        <w:rPr>
          <w:rFonts w:eastAsia="Times New Roman" w:cs="Times New Roman"/>
          <w:szCs w:val="24"/>
        </w:rPr>
        <w:t>ότι</w:t>
      </w:r>
      <w:r>
        <w:rPr>
          <w:rFonts w:eastAsia="Times New Roman" w:cs="Times New Roman"/>
          <w:szCs w:val="24"/>
        </w:rPr>
        <w:t xml:space="preserve"> είναι οι τάδε. </w:t>
      </w:r>
    </w:p>
    <w:p w14:paraId="44FB7D82"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αφού τους είχατε δει ένα, δύο μήνες πριν σε παρόμοιες περιπτώσεις, γιατί δεν καταφύγατε στον εισαγγελέα να τους εγκαλέσει ο ίδιος; Δεν είναι, βεβαίως, δουλειά του Υπουργού να κάνει τον εισαγγελέα. </w:t>
      </w:r>
    </w:p>
    <w:p w14:paraId="44FB7D83"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Σας άκουσα σήμερα που κάνατε τις καταγγελίες. Έτυχε να γνωρίζω και εγώ κάποια πρόσωπα. Είναι πολιτικός φορέας που κρύβεται πίσω από τους αλληλέγγυους; Ποιος είναι αυτός ο πολιτικός φορέας; Και για να μην παρεξηγηθώ και να είμαι πιο συγκεκριμένος, δεν είναι</w:t>
      </w:r>
      <w:r>
        <w:rPr>
          <w:rFonts w:eastAsia="Times New Roman" w:cs="Times New Roman"/>
          <w:szCs w:val="24"/>
        </w:rPr>
        <w:t xml:space="preserve"> κάποιος που είναι μέσα στο Κοινοβούλιο, που εκπροσωπείται στο Κοινοβούλιο. Επομένως, αυτό θέλει πάρα πολύ μεγάλη προσοχή. </w:t>
      </w:r>
    </w:p>
    <w:p w14:paraId="44FB7D84"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Επίσης, έγινε σπέκουλα για το ότι ο Αρχηγός της Αξιωματικής Αντιπολίτευσης δεν μπήκε μέσα στο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της </w:t>
      </w:r>
      <w:proofErr w:type="spellStart"/>
      <w:r>
        <w:rPr>
          <w:rFonts w:eastAsia="Times New Roman" w:cs="Times New Roman"/>
          <w:szCs w:val="24"/>
        </w:rPr>
        <w:t>Μόριας</w:t>
      </w:r>
      <w:proofErr w:type="spellEnd"/>
      <w:r>
        <w:rPr>
          <w:rFonts w:eastAsia="Times New Roman" w:cs="Times New Roman"/>
          <w:szCs w:val="24"/>
        </w:rPr>
        <w:t>. Μα, ούτε εσείς μπ</w:t>
      </w:r>
      <w:r>
        <w:rPr>
          <w:rFonts w:eastAsia="Times New Roman" w:cs="Times New Roman"/>
          <w:szCs w:val="24"/>
        </w:rPr>
        <w:t xml:space="preserve">ήκατε ούτε ο κ. Αβραμόπουλος -και ορθώς- γιατί υπάρχει λόγος. Έγινε, λοιπόν, σπέκουλα στη δημόσια τηλεόραση από κάποιους δημοσιογράφους -μια κυρία είπε ότι σιχάθηκε, άλλη είπε ότι φοβήθηκε- ενώ δεν μπήκε μετά από σύσταση της Αστυνομίας. </w:t>
      </w:r>
    </w:p>
    <w:p w14:paraId="44FB7D85"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Είναι άσχετο το θέ</w:t>
      </w:r>
      <w:r>
        <w:rPr>
          <w:rFonts w:eastAsia="Times New Roman" w:cs="Times New Roman"/>
          <w:szCs w:val="24"/>
        </w:rPr>
        <w:t>μα με την ερώτηση, αλλά το λέω</w:t>
      </w:r>
      <w:r>
        <w:rPr>
          <w:rFonts w:eastAsia="Times New Roman" w:cs="Times New Roman"/>
          <w:szCs w:val="24"/>
        </w:rPr>
        <w:t>,</w:t>
      </w:r>
      <w:r>
        <w:rPr>
          <w:rFonts w:eastAsia="Times New Roman" w:cs="Times New Roman"/>
          <w:szCs w:val="24"/>
        </w:rPr>
        <w:t xml:space="preserve"> για να δούμε τελικά εκεί μέσα τι υπάρχει. Γιατί, εκτός από τους φιλοξενούμενους, προφανώς και εκεί μέσα θα υπάρχουν ΜΚΟ ή αλληλέγγυοι, που ενδεχομένως, εάν πηγαίνατε και εσείς και ο κ. </w:t>
      </w:r>
      <w:proofErr w:type="spellStart"/>
      <w:r>
        <w:rPr>
          <w:rFonts w:eastAsia="Times New Roman" w:cs="Times New Roman"/>
          <w:szCs w:val="24"/>
        </w:rPr>
        <w:t>Τόσκας</w:t>
      </w:r>
      <w:proofErr w:type="spellEnd"/>
      <w:r>
        <w:rPr>
          <w:rFonts w:eastAsia="Times New Roman" w:cs="Times New Roman"/>
          <w:szCs w:val="24"/>
        </w:rPr>
        <w:t>, να είχαμε τα επεισόδια που είχα</w:t>
      </w:r>
      <w:r>
        <w:rPr>
          <w:rFonts w:eastAsia="Times New Roman" w:cs="Times New Roman"/>
          <w:szCs w:val="24"/>
        </w:rPr>
        <w:t xml:space="preserve">με σήμερα, πολύ περισσότερο εάν πήγαινε κάποιος από την Αντιπολίτευση. </w:t>
      </w:r>
    </w:p>
    <w:p w14:paraId="44FB7D86"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Κακλαμάνη, παρακαλώ ολοκληρώστε. </w:t>
      </w:r>
    </w:p>
    <w:p w14:paraId="44FB7D87"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Τελειώνω, κύριε Πρόεδρε και σας ευχαριστώ για την ανοχή. </w:t>
      </w:r>
    </w:p>
    <w:p w14:paraId="44FB7D8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Σχε</w:t>
      </w:r>
      <w:r>
        <w:rPr>
          <w:rFonts w:eastAsia="Times New Roman" w:cs="Times New Roman"/>
          <w:szCs w:val="24"/>
        </w:rPr>
        <w:t xml:space="preserve">τικά με το Ελληνικό -και θέλω να το δείτε- σας πιστεύω ότι δεν ήσασταν σήμερα έτοιμος να μου απαντήσετε. Όμως, τον Οκτώβριο είχα κάνει ερώτηση, όχι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του Ελληνικού, αλλά γιατί καθυστερεί να αρχίσει η ανάπλαση του Ελληνικού. Έχω μπροστά μου τη</w:t>
      </w:r>
      <w:r>
        <w:rPr>
          <w:rFonts w:eastAsia="Times New Roman" w:cs="Times New Roman"/>
          <w:szCs w:val="24"/>
        </w:rPr>
        <w:t xml:space="preserve"> γραπτή απάντηση του Υπουργού, με κοινοποίηση της επιστολής της Διευθύνοντος Συμβούλου της «Ελληνικό Α.Ε», κ. Σπυροπούλου, όπου λέει ότι η προγραμματική σύμβαση που έχετε υπογράψει με την «Ελληνικό Α.Ε» ως Κυβέρνηση έχει λήξει από τις 31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2016 -την έχω εδ</w:t>
      </w:r>
      <w:r>
        <w:rPr>
          <w:rFonts w:eastAsia="Times New Roman" w:cs="Times New Roman"/>
          <w:szCs w:val="24"/>
        </w:rPr>
        <w:t xml:space="preserve">ώ την επιστολή της κ. Σπυροπούλου- και ότι παρά τις αλλεπάλληλες επιστολές που σας έχουν επανειλημμένα θέσει το θέμα της έγκαιρης αποδέσμευσης του χώρου, δεν υπάρχει καμμία απάντηση από την Κυβέρνηση. </w:t>
      </w:r>
    </w:p>
    <w:p w14:paraId="44FB7D8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Εδώ, λοιπόν, μπαίνει θέμα για το εάν αυτοί εκεί είναι </w:t>
      </w:r>
      <w:r>
        <w:rPr>
          <w:rFonts w:eastAsia="Times New Roman" w:cs="Times New Roman"/>
          <w:szCs w:val="24"/>
        </w:rPr>
        <w:t>τώρα στον αέρα. Διότι το ότι έχει λήξει από τον Μάρτιο, το λέει η επιστολή της κ. Σπυροπούλου. Είναι, όμως, του Οκτωβρίου. Δεν ξέρω εάν από τον Οκτώβριο μέχρι σήμερα ανανεώσατε τη σύμβαση και άρα είναι ανεπίκαιρη. Αλλά και τον Οκτώβριο ήταν στον αέρα η δομ</w:t>
      </w:r>
      <w:r>
        <w:rPr>
          <w:rFonts w:eastAsia="Times New Roman" w:cs="Times New Roman"/>
          <w:szCs w:val="24"/>
        </w:rPr>
        <w:t xml:space="preserve">ή. Εάν έχει υπογραφεί, σας παρακαλώ να με ενημερώσετε </w:t>
      </w:r>
      <w:r>
        <w:rPr>
          <w:rFonts w:eastAsia="Times New Roman" w:cs="Times New Roman"/>
          <w:szCs w:val="24"/>
        </w:rPr>
        <w:lastRenderedPageBreak/>
        <w:t>μέχρι πότε είναι. Δεν χρειάζεται να μου στείλετε απάντηση εντός Βουλής. Μου τη στέλνετε στο γραφείο μου. Εάν όχι, πότε προβλέπεται η μεταστέγαση αυτών των ανθρώπων; Αφήστε την ανάπλαση του Ελληνικού. Εά</w:t>
      </w:r>
      <w:r>
        <w:rPr>
          <w:rFonts w:eastAsia="Times New Roman" w:cs="Times New Roman"/>
          <w:szCs w:val="24"/>
        </w:rPr>
        <w:t xml:space="preserve">ν έχει λήξει η σύμβαση, κάτι πρέπει να κάνετε: </w:t>
      </w:r>
      <w:r>
        <w:rPr>
          <w:rFonts w:eastAsia="Times New Roman" w:cs="Times New Roman"/>
          <w:szCs w:val="24"/>
        </w:rPr>
        <w:t>‘Η</w:t>
      </w:r>
      <w:r>
        <w:rPr>
          <w:rFonts w:eastAsia="Times New Roman" w:cs="Times New Roman"/>
          <w:szCs w:val="24"/>
        </w:rPr>
        <w:t xml:space="preserve"> να την ανανεώσετε -δεν σας το προτείνω αυτό- ή να δείτε τι θα γίνει. </w:t>
      </w:r>
    </w:p>
    <w:p w14:paraId="44FB7D8A"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τον λόγο για τη δευτερολογία σας. </w:t>
      </w:r>
    </w:p>
    <w:p w14:paraId="44FB7D8B"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Ω</w:t>
      </w:r>
      <w:r>
        <w:rPr>
          <w:rFonts w:eastAsia="Times New Roman" w:cs="Times New Roman"/>
          <w:b/>
          <w:szCs w:val="24"/>
        </w:rPr>
        <w:t>ΑΝΝΗΣ ΜΟΥΖΑΛΑΣ (Υπουργός Μεταναστευτικής Πολ</w:t>
      </w:r>
      <w:r>
        <w:rPr>
          <w:rFonts w:eastAsia="Times New Roman" w:cs="Times New Roman"/>
          <w:b/>
          <w:szCs w:val="24"/>
        </w:rPr>
        <w:t>ιτικής):</w:t>
      </w:r>
      <w:r>
        <w:rPr>
          <w:rFonts w:eastAsia="Times New Roman" w:cs="Times New Roman"/>
          <w:szCs w:val="24"/>
        </w:rPr>
        <w:t xml:space="preserve"> Κύριε Κακλαμάνη, θα σας απαντήσω με τη σαφήνεια και την ευγένεια</w:t>
      </w:r>
      <w:r>
        <w:rPr>
          <w:rFonts w:eastAsia="Times New Roman" w:cs="Times New Roman"/>
          <w:szCs w:val="24"/>
        </w:rPr>
        <w:t>,</w:t>
      </w:r>
      <w:r>
        <w:rPr>
          <w:rFonts w:eastAsia="Times New Roman" w:cs="Times New Roman"/>
          <w:szCs w:val="24"/>
        </w:rPr>
        <w:t xml:space="preserve"> με την οποία θέσατε τις ερωτήσεις. </w:t>
      </w:r>
    </w:p>
    <w:p w14:paraId="44FB7D8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Για το Ελληνικό επιφυλάσσομαι, γιατί δεν είμαι προετοιμασμένος. Θα σας φέρω τα χαρτιά. Είμαι απόλυτα πεπεισμένος -και αυτή είναι  η προσωπική πολιτική μου βούληση- ότι οι πρόσφυγες και οι μετανάστες δεν θα είναι ποτέ ο λόγος να καθυστερήσουν οι εργασίες αν</w:t>
      </w:r>
      <w:r>
        <w:rPr>
          <w:rFonts w:eastAsia="Times New Roman" w:cs="Times New Roman"/>
          <w:szCs w:val="24"/>
        </w:rPr>
        <w:t xml:space="preserve">άπλασης του Ελληνικού. </w:t>
      </w:r>
    </w:p>
    <w:p w14:paraId="44FB7D8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Τις επιλογές για το ποιοι προσλαμβάνονται κ.λπ. δεν μπορούμε να τις κάνουμε εμείς με βάση τον νόμο. </w:t>
      </w:r>
    </w:p>
    <w:p w14:paraId="44FB7D8E" w14:textId="77777777" w:rsidR="00FA132B" w:rsidRDefault="00F73EC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Επίσης, αυτές οι οργανώσεις ελέγχονται τρεις μήνες αφού τελειώσει το έργο με βάση τον νόμο της Ευρωπαϊκής Ένωσης. Αυτός είναι κανον</w:t>
      </w:r>
      <w:r>
        <w:rPr>
          <w:rFonts w:eastAsia="Times New Roman" w:cs="Times New Roman"/>
          <w:szCs w:val="24"/>
        </w:rPr>
        <w:t xml:space="preserve">ισμός ο οποίος προϋπήρχε. Δεν δημιουργήθηκε τώρα. </w:t>
      </w:r>
    </w:p>
    <w:p w14:paraId="44FB7D8F" w14:textId="77777777" w:rsidR="00FA132B" w:rsidRDefault="00F73EC5">
      <w:pPr>
        <w:tabs>
          <w:tab w:val="left" w:pos="2738"/>
          <w:tab w:val="center" w:pos="4753"/>
          <w:tab w:val="left" w:pos="5723"/>
        </w:tabs>
        <w:spacing w:after="0" w:line="600" w:lineRule="auto"/>
        <w:ind w:firstLine="720"/>
        <w:jc w:val="both"/>
        <w:rPr>
          <w:rFonts w:eastAsia="Times New Roman"/>
          <w:szCs w:val="24"/>
        </w:rPr>
      </w:pPr>
      <w:r>
        <w:rPr>
          <w:rFonts w:eastAsia="Times New Roman" w:cs="Times New Roman"/>
          <w:szCs w:val="24"/>
        </w:rPr>
        <w:lastRenderedPageBreak/>
        <w:t xml:space="preserve">Με αυτήν την έννοια, δεν έχετε μπει πολύ ευγενικά στην άχαρη θέση του να μας κατηγορήσετε για κάτι. Στις ΜΚΟ εμείς δεν δίνουμε ούτε μία δραχμή. Οι ΜΚΟ παίρνουν χρήματα από την </w:t>
      </w:r>
      <w:r>
        <w:rPr>
          <w:rFonts w:eastAsia="Times New Roman"/>
          <w:szCs w:val="24"/>
        </w:rPr>
        <w:t>Ευρωπαϊκή Ένωση. Είναι οκτώ μ</w:t>
      </w:r>
      <w:r>
        <w:rPr>
          <w:rFonts w:eastAsia="Times New Roman"/>
          <w:szCs w:val="24"/>
        </w:rPr>
        <w:t xml:space="preserve">εγάλες ΜΚΟ, οι οποίες παίρνουν σαν υπεργολάβους εδώ μικρότερες ΜΚΟ ελληνικές. </w:t>
      </w:r>
    </w:p>
    <w:p w14:paraId="44FB7D90" w14:textId="77777777" w:rsidR="00FA132B" w:rsidRDefault="00F73EC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szCs w:val="24"/>
        </w:rPr>
        <w:t xml:space="preserve">Θέλω να σας πω ότι δεν είναι λίγο εάν δείτε το ότι έχουμε φτιάξει το Μητρώο ενάμιση μήνα, το «7719». Αυτό το οποίο προσπαθούμε να κάνουμε -και ξέρετε, θέλει και μια εκπαίδευση, </w:t>
      </w:r>
      <w:r>
        <w:rPr>
          <w:rFonts w:eastAsia="Times New Roman"/>
          <w:szCs w:val="24"/>
        </w:rPr>
        <w:t xml:space="preserve">γιατί χρόνια τώρα δεν γινόταν- είναι να μπει ένα </w:t>
      </w:r>
      <w:r>
        <w:rPr>
          <w:rFonts w:eastAsia="Times New Roman"/>
          <w:szCs w:val="24"/>
          <w:lang w:val="en-US"/>
        </w:rPr>
        <w:t>deadline</w:t>
      </w:r>
      <w:r>
        <w:rPr>
          <w:rFonts w:eastAsia="Times New Roman"/>
          <w:szCs w:val="24"/>
        </w:rPr>
        <w:t xml:space="preserve"> και μετά όποιος δεν έχει γραφτεί στο Μητρώο, δεν θα μπορεί να δουλέψει στην Ελλάδα. Πρώτη προειδοποίηση θα γίνει στα τέλη Μαρτίου. </w:t>
      </w:r>
    </w:p>
    <w:p w14:paraId="44FB7D91" w14:textId="77777777" w:rsidR="00FA132B" w:rsidRDefault="00F73EC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ΝΙΚΗΤΑΣ ΚΑΚΛΑΜΑΝΗΣ (Δ΄ Αντιπρόεδρος της Βουλής): </w:t>
      </w:r>
      <w:r>
        <w:rPr>
          <w:rFonts w:eastAsia="Times New Roman" w:cs="Times New Roman"/>
          <w:szCs w:val="24"/>
        </w:rPr>
        <w:t>Αυτό είναι απάντη</w:t>
      </w:r>
      <w:r>
        <w:rPr>
          <w:rFonts w:eastAsia="Times New Roman" w:cs="Times New Roman"/>
          <w:szCs w:val="24"/>
        </w:rPr>
        <w:t xml:space="preserve">ση στο ερώτημά μου, αυτό το τελευταίο που είπατε τώρα. </w:t>
      </w:r>
    </w:p>
    <w:p w14:paraId="44FB7D92" w14:textId="77777777" w:rsidR="00FA132B" w:rsidRDefault="00F73EC5">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ΙΩΑΝΝΗΣ ΜΟΥΖΑΛΑΣ (Υπουργός Μεταναστευτικής Πολιτικής): </w:t>
      </w:r>
      <w:r>
        <w:rPr>
          <w:rFonts w:eastAsia="Times New Roman"/>
          <w:szCs w:val="24"/>
        </w:rPr>
        <w:t xml:space="preserve">Ναι και ελπίζω να μπορέσουμε να το τηρήσουμε αυτό το πράγμα. </w:t>
      </w:r>
    </w:p>
    <w:p w14:paraId="44FB7D93" w14:textId="77777777" w:rsidR="00FA132B" w:rsidRDefault="00F73EC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στη Μόρια εγώ ποτέ δεν κατηγόρησα τον κ. Μητσοτάκη γιατί δεν μπήκε </w:t>
      </w:r>
      <w:r>
        <w:rPr>
          <w:rFonts w:eastAsia="Times New Roman" w:cs="Times New Roman"/>
          <w:szCs w:val="24"/>
        </w:rPr>
        <w:t xml:space="preserve">μέσα. </w:t>
      </w:r>
    </w:p>
    <w:p w14:paraId="44FB7D94" w14:textId="77777777" w:rsidR="00FA132B" w:rsidRDefault="00F73EC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ΝΙΚΗΤΑΣ ΚΑΚΛΑΜΑΝΗΣ (Δ΄ Αντιπρόεδρος της Βουλής): </w:t>
      </w:r>
      <w:r>
        <w:rPr>
          <w:rFonts w:eastAsia="Times New Roman" w:cs="Times New Roman"/>
          <w:szCs w:val="24"/>
        </w:rPr>
        <w:t xml:space="preserve">Δεν είπα εσείς. </w:t>
      </w:r>
    </w:p>
    <w:p w14:paraId="44FB7D95" w14:textId="77777777" w:rsidR="00FA132B" w:rsidRDefault="00F73EC5">
      <w:pPr>
        <w:spacing w:after="0" w:line="600" w:lineRule="auto"/>
        <w:ind w:firstLine="720"/>
        <w:jc w:val="both"/>
        <w:rPr>
          <w:rFonts w:eastAsia="Times New Roman"/>
          <w:szCs w:val="24"/>
        </w:rPr>
      </w:pPr>
      <w:r>
        <w:rPr>
          <w:rFonts w:eastAsia="Times New Roman"/>
          <w:b/>
          <w:szCs w:val="24"/>
        </w:rPr>
        <w:lastRenderedPageBreak/>
        <w:t xml:space="preserve">ΙΩΑΝΝΗΣ ΜΟΥΖΑΛΑΣ (Υπουργός Μεταναστευτικής Πολιτικής): </w:t>
      </w:r>
      <w:r>
        <w:rPr>
          <w:rFonts w:eastAsia="Times New Roman"/>
          <w:szCs w:val="24"/>
        </w:rPr>
        <w:t>Θέλω να σας πω το εξής</w:t>
      </w:r>
      <w:r>
        <w:rPr>
          <w:rFonts w:eastAsia="Times New Roman"/>
          <w:szCs w:val="24"/>
        </w:rPr>
        <w:t>.</w:t>
      </w:r>
      <w:r>
        <w:rPr>
          <w:rFonts w:eastAsia="Times New Roman"/>
          <w:szCs w:val="24"/>
        </w:rPr>
        <w:t xml:space="preserve"> Νομίζω ότι ο κ. Μητσοτάκης αυτό το θέμα που με σωφροσύνη χειρίστηκε, το αξιοποίησε με έναν τρόπο που δεν</w:t>
      </w:r>
      <w:r>
        <w:rPr>
          <w:rFonts w:eastAsia="Times New Roman"/>
          <w:szCs w:val="24"/>
        </w:rPr>
        <w:t xml:space="preserve"> έπρεπε. Και ο κ. Αβραμόπουλος δεν μπήκε μέσα. Άλλοι μπήκαν μέσα. Εξαρτάται. Δεν υπάρχουν μέσα στη Μόρια αλληλέγγυοι. Υπήρχε πάρα πολύς κόσμος και υπάρχει το συνήθειο, όταν μπαίνουν άνθρωποι επίσημοι, να γίνονται μικρές εξεγέρσεις, «</w:t>
      </w:r>
      <w:r>
        <w:rPr>
          <w:rFonts w:eastAsia="Times New Roman"/>
          <w:szCs w:val="24"/>
          <w:lang w:val="en-US"/>
        </w:rPr>
        <w:t>we</w:t>
      </w:r>
      <w:r>
        <w:rPr>
          <w:rFonts w:eastAsia="Times New Roman"/>
          <w:szCs w:val="24"/>
        </w:rPr>
        <w:t xml:space="preserve"> </w:t>
      </w:r>
      <w:r>
        <w:rPr>
          <w:rFonts w:eastAsia="Times New Roman"/>
          <w:szCs w:val="24"/>
          <w:lang w:val="en-US"/>
        </w:rPr>
        <w:t>love</w:t>
      </w:r>
      <w:r>
        <w:rPr>
          <w:rFonts w:eastAsia="Times New Roman"/>
          <w:szCs w:val="24"/>
        </w:rPr>
        <w:t xml:space="preserve"> </w:t>
      </w:r>
      <w:r>
        <w:rPr>
          <w:rFonts w:eastAsia="Times New Roman"/>
          <w:szCs w:val="24"/>
          <w:lang w:val="en-US"/>
        </w:rPr>
        <w:t>Europe</w:t>
      </w:r>
      <w:r>
        <w:rPr>
          <w:rFonts w:eastAsia="Times New Roman"/>
          <w:szCs w:val="24"/>
        </w:rPr>
        <w:t>», «</w:t>
      </w:r>
      <w:r>
        <w:rPr>
          <w:rFonts w:eastAsia="Times New Roman"/>
          <w:szCs w:val="24"/>
          <w:lang w:val="en-US"/>
        </w:rPr>
        <w:t>we</w:t>
      </w:r>
      <w:r>
        <w:rPr>
          <w:rFonts w:eastAsia="Times New Roman"/>
          <w:szCs w:val="24"/>
        </w:rPr>
        <w:t xml:space="preserve"> </w:t>
      </w:r>
      <w:r>
        <w:rPr>
          <w:rFonts w:eastAsia="Times New Roman"/>
          <w:szCs w:val="24"/>
          <w:lang w:val="en-US"/>
        </w:rPr>
        <w:t>lo</w:t>
      </w:r>
      <w:r>
        <w:rPr>
          <w:rFonts w:eastAsia="Times New Roman"/>
          <w:szCs w:val="24"/>
          <w:lang w:val="en-US"/>
        </w:rPr>
        <w:t>ve</w:t>
      </w:r>
      <w:r>
        <w:rPr>
          <w:rFonts w:eastAsia="Times New Roman"/>
          <w:szCs w:val="24"/>
        </w:rPr>
        <w:t xml:space="preserve"> </w:t>
      </w:r>
      <w:r>
        <w:rPr>
          <w:rFonts w:eastAsia="Times New Roman"/>
          <w:szCs w:val="24"/>
          <w:lang w:val="en-US"/>
        </w:rPr>
        <w:t>Merkel</w:t>
      </w:r>
      <w:r>
        <w:rPr>
          <w:rFonts w:eastAsia="Times New Roman"/>
          <w:szCs w:val="24"/>
        </w:rPr>
        <w:t>», «</w:t>
      </w:r>
      <w:r>
        <w:rPr>
          <w:rFonts w:eastAsia="Times New Roman"/>
          <w:szCs w:val="24"/>
          <w:lang w:val="en-US"/>
        </w:rPr>
        <w:t>we</w:t>
      </w:r>
      <w:r>
        <w:rPr>
          <w:rFonts w:eastAsia="Times New Roman"/>
          <w:szCs w:val="24"/>
        </w:rPr>
        <w:t xml:space="preserve"> </w:t>
      </w:r>
      <w:r>
        <w:rPr>
          <w:rFonts w:eastAsia="Times New Roman"/>
          <w:szCs w:val="24"/>
          <w:lang w:val="en-US"/>
        </w:rPr>
        <w:t>hate</w:t>
      </w:r>
      <w:r>
        <w:rPr>
          <w:rFonts w:eastAsia="Times New Roman"/>
          <w:szCs w:val="24"/>
        </w:rPr>
        <w:t xml:space="preserve"> </w:t>
      </w:r>
      <w:r>
        <w:rPr>
          <w:rFonts w:eastAsia="Times New Roman"/>
          <w:szCs w:val="24"/>
          <w:lang w:val="en-US"/>
        </w:rPr>
        <w:t>Europe</w:t>
      </w:r>
      <w:r>
        <w:rPr>
          <w:rFonts w:eastAsia="Times New Roman"/>
          <w:szCs w:val="24"/>
        </w:rPr>
        <w:t xml:space="preserve">» και όλα αυτά. </w:t>
      </w:r>
    </w:p>
    <w:p w14:paraId="44FB7D96" w14:textId="77777777" w:rsidR="00FA132B" w:rsidRDefault="00F73EC5">
      <w:pPr>
        <w:spacing w:after="0" w:line="600" w:lineRule="auto"/>
        <w:ind w:firstLine="720"/>
        <w:jc w:val="both"/>
        <w:rPr>
          <w:rFonts w:eastAsia="Times New Roman"/>
          <w:szCs w:val="24"/>
        </w:rPr>
      </w:pPr>
      <w:r>
        <w:rPr>
          <w:rFonts w:eastAsia="Times New Roman"/>
          <w:szCs w:val="24"/>
        </w:rPr>
        <w:t xml:space="preserve">Επομένως, η σύστασή μας ήταν αυτή σε αυτή τη φάση. Αύριο πιθανώς θα είναι άλλη. Χθες πιθανώς ήταν άλλη. </w:t>
      </w:r>
    </w:p>
    <w:p w14:paraId="44FB7D97" w14:textId="77777777" w:rsidR="00FA132B" w:rsidRDefault="00F73EC5">
      <w:pPr>
        <w:spacing w:after="0" w:line="600" w:lineRule="auto"/>
        <w:ind w:firstLine="720"/>
        <w:jc w:val="both"/>
        <w:rPr>
          <w:rFonts w:eastAsia="Times New Roman"/>
          <w:szCs w:val="24"/>
        </w:rPr>
      </w:pPr>
      <w:r>
        <w:rPr>
          <w:rFonts w:eastAsia="Times New Roman"/>
          <w:szCs w:val="24"/>
        </w:rPr>
        <w:t>Για το Ελληνικό</w:t>
      </w:r>
      <w:r>
        <w:rPr>
          <w:rFonts w:eastAsia="Times New Roman"/>
          <w:szCs w:val="24"/>
        </w:rPr>
        <w:t>,</w:t>
      </w:r>
      <w:r>
        <w:rPr>
          <w:rFonts w:eastAsia="Times New Roman"/>
          <w:szCs w:val="24"/>
        </w:rPr>
        <w:t xml:space="preserve"> εγώ δήλωσα σήμερα με σαφήνεια ότι υποκινούνται καταστάσεις. Και όποτε γίνεται, το δηλώνω α</w:t>
      </w:r>
      <w:r>
        <w:rPr>
          <w:rFonts w:eastAsia="Times New Roman"/>
          <w:szCs w:val="24"/>
        </w:rPr>
        <w:t>υτό το πράγμα. Δεν είμαι εισαγγελέας, όπως είπατε. Θα πρέπει κανείς αυτό να το δει. Θεώρησα, όμως, καθήκον μου να πω ότι είναι η τρίτη φορά που ψευδώς λέγεται ότι γίνεται καθολική απεργία πείνας στο Ελληνικό. Αυτό το οποίο έγινε είναι ότι τριάντα Έλληνες κ</w:t>
      </w:r>
      <w:r>
        <w:rPr>
          <w:rFonts w:eastAsia="Times New Roman"/>
          <w:szCs w:val="24"/>
        </w:rPr>
        <w:t xml:space="preserve">αι τριάντα, σαράντα ξένοι -δέκα πάνω, δέκα κάτω- απαγόρευσαν να μπει μέσα στη δομή το φαγητό. Τώρα στη δομή τρώνε, τώρα είναι εκεί οι δημοσιογράφοι. </w:t>
      </w:r>
    </w:p>
    <w:p w14:paraId="44FB7D98" w14:textId="77777777" w:rsidR="00FA132B" w:rsidRDefault="00F73EC5">
      <w:pPr>
        <w:spacing w:after="0" w:line="600" w:lineRule="auto"/>
        <w:ind w:firstLine="720"/>
        <w:jc w:val="both"/>
        <w:rPr>
          <w:rFonts w:eastAsia="Times New Roman"/>
          <w:szCs w:val="24"/>
        </w:rPr>
      </w:pPr>
      <w:r>
        <w:rPr>
          <w:rFonts w:eastAsia="Times New Roman"/>
          <w:szCs w:val="24"/>
        </w:rPr>
        <w:t>Αυτό το οποίο είπα -και το επαναλαμβάνω στη Βουλή, όχι σε εσάς, αλλά μέσα από εσάς για να ακουστεί στον ελ</w:t>
      </w:r>
      <w:r>
        <w:rPr>
          <w:rFonts w:eastAsia="Times New Roman"/>
          <w:szCs w:val="24"/>
        </w:rPr>
        <w:t xml:space="preserve">ληνικό λαό- είναι ότι η ελληνική </w:t>
      </w:r>
      <w:r>
        <w:rPr>
          <w:rFonts w:eastAsia="Times New Roman"/>
          <w:szCs w:val="24"/>
        </w:rPr>
        <w:lastRenderedPageBreak/>
        <w:t>πολιτεία έχει νόμους. Οι νόμοι θα εφαρμόζονται. Έχουμε μια πολύ μεγάλη διάθεση -και είμαι βέβαιος και για εσάς προσωπικά, σας ξέρω χρόνια- όσο μπορούμε μέσα στις δυσκολίες που έχουμε ως κράτος, να παράσχουμε τα δικαιώματα α</w:t>
      </w:r>
      <w:r>
        <w:rPr>
          <w:rFonts w:eastAsia="Times New Roman"/>
          <w:szCs w:val="24"/>
        </w:rPr>
        <w:t xml:space="preserve">υτών των ανθρώπων. Όμως και αυτοί οφείλουν να σέβονται τη νομοθεσία μας και να την τηρούν. Αυτή είναι η προσπάθεια που κάνουμε. Δεν θέλουμε βία. Δεν θα υποστούμε, όμως, και βία. </w:t>
      </w:r>
    </w:p>
    <w:p w14:paraId="44FB7D99" w14:textId="77777777" w:rsidR="00FA132B" w:rsidRDefault="00F73EC5">
      <w:pPr>
        <w:spacing w:after="0" w:line="600" w:lineRule="auto"/>
        <w:ind w:firstLine="720"/>
        <w:jc w:val="both"/>
        <w:rPr>
          <w:rFonts w:eastAsia="Times New Roman"/>
          <w:szCs w:val="24"/>
        </w:rPr>
      </w:pPr>
      <w:r>
        <w:rPr>
          <w:rFonts w:eastAsia="Times New Roman"/>
          <w:szCs w:val="24"/>
        </w:rPr>
        <w:t xml:space="preserve">Σας ευχαριστώ. </w:t>
      </w:r>
    </w:p>
    <w:p w14:paraId="44FB7D9A" w14:textId="77777777" w:rsidR="00FA132B" w:rsidRDefault="00F73EC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τον κύριο Υπου</w:t>
      </w:r>
      <w:r>
        <w:rPr>
          <w:rFonts w:eastAsia="Times New Roman"/>
          <w:szCs w:val="24"/>
        </w:rPr>
        <w:t xml:space="preserve">ργό. </w:t>
      </w:r>
    </w:p>
    <w:p w14:paraId="44FB7D9B" w14:textId="77777777" w:rsidR="00FA132B" w:rsidRDefault="00F73EC5">
      <w:pPr>
        <w:spacing w:after="0" w:line="600" w:lineRule="auto"/>
        <w:ind w:firstLine="720"/>
        <w:jc w:val="both"/>
        <w:rPr>
          <w:rFonts w:eastAsia="Times New Roman"/>
          <w:szCs w:val="24"/>
        </w:rPr>
      </w:pPr>
      <w:r>
        <w:rPr>
          <w:rFonts w:eastAsia="Times New Roman"/>
          <w:szCs w:val="24"/>
        </w:rPr>
        <w:t xml:space="preserve">Πριν προχωρήσουμε στην επόμενη επίκαιρη ερώτηση, θα ήθελα να ανακοινώσω στο Σώμα ότι ο Βουλευτής Νομού Ημαθίας κ. Απόστολος </w:t>
      </w:r>
      <w:proofErr w:type="spellStart"/>
      <w:r>
        <w:rPr>
          <w:rFonts w:eastAsia="Times New Roman"/>
          <w:szCs w:val="24"/>
        </w:rPr>
        <w:t>Βεσυρόπουλος</w:t>
      </w:r>
      <w:proofErr w:type="spellEnd"/>
      <w:r>
        <w:rPr>
          <w:rFonts w:eastAsia="Times New Roman"/>
          <w:szCs w:val="24"/>
        </w:rPr>
        <w:t xml:space="preserve"> με επιστολή του προς τον Πρόεδρο της Βουλής ζητεί άδεια ολιγοήμερης απουσίας στο εξωτερικό από την Τρίτη 7-2-2017 έως κ</w:t>
      </w:r>
      <w:r>
        <w:rPr>
          <w:rFonts w:eastAsia="Times New Roman"/>
          <w:szCs w:val="24"/>
        </w:rPr>
        <w:t xml:space="preserve">αι την Παρασκευή 10-2-2017. Η Βουλή εγκρίνει; </w:t>
      </w:r>
    </w:p>
    <w:p w14:paraId="44FB7D9C" w14:textId="77777777" w:rsidR="00FA132B" w:rsidRDefault="00F73EC5">
      <w:pPr>
        <w:spacing w:after="0"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 xml:space="preserve">ΒΟΥΛΕΥΤΈΣ: </w:t>
      </w:r>
      <w:r>
        <w:rPr>
          <w:rFonts w:eastAsia="Times New Roman"/>
          <w:szCs w:val="24"/>
        </w:rPr>
        <w:t xml:space="preserve">Μάλιστα, μάλιστα. </w:t>
      </w:r>
    </w:p>
    <w:p w14:paraId="44FB7D9D" w14:textId="77777777" w:rsidR="00FA132B" w:rsidRDefault="00F73EC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η</w:t>
      </w:r>
      <w:r>
        <w:rPr>
          <w:rFonts w:eastAsia="Times New Roman"/>
          <w:szCs w:val="24"/>
        </w:rPr>
        <w:t xml:space="preserve"> Βουλή ενέκρινε τη ζητηθείσα άδεια. </w:t>
      </w:r>
    </w:p>
    <w:p w14:paraId="44FB7D9E" w14:textId="77777777" w:rsidR="00FA132B" w:rsidRDefault="00F73EC5">
      <w:pPr>
        <w:spacing w:after="0" w:line="600" w:lineRule="auto"/>
        <w:ind w:firstLine="720"/>
        <w:jc w:val="both"/>
        <w:rPr>
          <w:rFonts w:eastAsia="Times New Roman" w:cs="Times New Roman"/>
          <w:szCs w:val="24"/>
        </w:rPr>
      </w:pPr>
      <w:r>
        <w:rPr>
          <w:rFonts w:eastAsia="Times New Roman"/>
          <w:szCs w:val="24"/>
        </w:rPr>
        <w:t>Επόμενη είναι η</w:t>
      </w:r>
      <w:r>
        <w:rPr>
          <w:rFonts w:eastAsia="Times New Roman" w:cs="Times New Roman"/>
          <w:szCs w:val="24"/>
        </w:rPr>
        <w:t xml:space="preserve"> τρίτη με αριθμό 397/27-1-2017 επίκαιρη ερώτηση πρώτου κύκλου του Βουλευτή Σερρών της Δημοκρατικής Συμπαράταξης ΠΑΣΟΚ–ΔΗΜΑΡ κ. </w:t>
      </w:r>
      <w:r>
        <w:rPr>
          <w:rFonts w:eastAsia="Times New Roman" w:cs="Times New Roman"/>
          <w:bCs/>
          <w:szCs w:val="24"/>
        </w:rPr>
        <w:t>Μιχαήλ Τζελέπη</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σχετικά με </w:t>
      </w:r>
      <w:r>
        <w:rPr>
          <w:rFonts w:eastAsia="Times New Roman" w:cs="Times New Roman"/>
          <w:szCs w:val="24"/>
        </w:rPr>
        <w:lastRenderedPageBreak/>
        <w:t xml:space="preserve">τη λήψη μέτρων για την </w:t>
      </w:r>
      <w:proofErr w:type="spellStart"/>
      <w:r>
        <w:rPr>
          <w:rFonts w:eastAsia="Times New Roman" w:cs="Times New Roman"/>
          <w:szCs w:val="24"/>
        </w:rPr>
        <w:t>υποστελεχωμένη</w:t>
      </w:r>
      <w:proofErr w:type="spellEnd"/>
      <w:r>
        <w:rPr>
          <w:rFonts w:eastAsia="Times New Roman" w:cs="Times New Roman"/>
          <w:szCs w:val="24"/>
        </w:rPr>
        <w:t xml:space="preserve"> Διεύθυνση Αστυνομίας του Νομού Σερρώ</w:t>
      </w:r>
      <w:r>
        <w:rPr>
          <w:rFonts w:eastAsia="Times New Roman" w:cs="Times New Roman"/>
          <w:szCs w:val="24"/>
        </w:rPr>
        <w:t>ν.</w:t>
      </w:r>
    </w:p>
    <w:p w14:paraId="44FB7D9F"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Αναπληρωτής Υπουργός Εσωτερικών κ. Νικόλαος </w:t>
      </w:r>
      <w:proofErr w:type="spellStart"/>
      <w:r>
        <w:rPr>
          <w:rFonts w:eastAsia="Times New Roman" w:cs="Times New Roman"/>
          <w:szCs w:val="24"/>
        </w:rPr>
        <w:t>Τόσκας</w:t>
      </w:r>
      <w:proofErr w:type="spellEnd"/>
      <w:r>
        <w:rPr>
          <w:rFonts w:eastAsia="Times New Roman" w:cs="Times New Roman"/>
          <w:szCs w:val="24"/>
        </w:rPr>
        <w:t xml:space="preserve">. </w:t>
      </w:r>
    </w:p>
    <w:p w14:paraId="44FB7DA0"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Τζελέπη, έχετε τον λόγο. </w:t>
      </w:r>
    </w:p>
    <w:p w14:paraId="44FB7DA1"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Ευχαριστώ, κύριε Πρόεδρε.</w:t>
      </w:r>
    </w:p>
    <w:p w14:paraId="44FB7DA2"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Κύριε Αναπληρωτή Υπουργέ Προστασίας του Πολίτη, μετά από τέσσερις μήνες συζητάμε σήμερα ε</w:t>
      </w:r>
      <w:r>
        <w:rPr>
          <w:rFonts w:eastAsia="Times New Roman" w:cs="Times New Roman"/>
          <w:szCs w:val="24"/>
        </w:rPr>
        <w:t>πιτέλους ένα πρόβλημα που για τον Νομό Σερρών έχει οξυνθεί ακόμα περισσότερο και είναι περισσότερο επίκαιρο από ποτέ. Συζητάμε για την αύξηση εγκληματικότητας που παρουσιάζεται στον Νομό Σερρών και μάλιστα σε υπέρμετρο βαθμό. Και αυτό είναι κοινή διαπίστωσ</w:t>
      </w:r>
      <w:r>
        <w:rPr>
          <w:rFonts w:eastAsia="Times New Roman" w:cs="Times New Roman"/>
          <w:szCs w:val="24"/>
        </w:rPr>
        <w:t xml:space="preserve">η τόσο από την επαφή που έχω με τους συμπολίτες μου συνολικά στον Νομό Σερρών, αλλά και από τις συναντήσεις που είχα με τους επτά </w:t>
      </w:r>
      <w:proofErr w:type="spellStart"/>
      <w:r>
        <w:rPr>
          <w:rFonts w:eastAsia="Times New Roman" w:cs="Times New Roman"/>
          <w:szCs w:val="24"/>
        </w:rPr>
        <w:t>αυτοδιοικητικούς</w:t>
      </w:r>
      <w:proofErr w:type="spellEnd"/>
      <w:r>
        <w:rPr>
          <w:rFonts w:eastAsia="Times New Roman" w:cs="Times New Roman"/>
          <w:szCs w:val="24"/>
        </w:rPr>
        <w:t xml:space="preserve"> δημάρχους του Νομού Σερρών και με την Αστυνομική Διεύθυνση. </w:t>
      </w:r>
    </w:p>
    <w:p w14:paraId="44FB7DA3" w14:textId="77777777" w:rsidR="00FA132B" w:rsidRDefault="00F73EC5">
      <w:pPr>
        <w:spacing w:after="0" w:line="600" w:lineRule="auto"/>
        <w:ind w:firstLine="720"/>
        <w:jc w:val="both"/>
        <w:rPr>
          <w:rFonts w:eastAsia="Times New Roman"/>
          <w:szCs w:val="24"/>
        </w:rPr>
      </w:pPr>
      <w:r>
        <w:rPr>
          <w:rFonts w:eastAsia="Times New Roman"/>
          <w:szCs w:val="24"/>
        </w:rPr>
        <w:t>Κύριε Υπουργέ, ο Νομός Σερρών είναι ο μεγαλύτερο</w:t>
      </w:r>
      <w:r>
        <w:rPr>
          <w:rFonts w:eastAsia="Times New Roman"/>
          <w:szCs w:val="24"/>
        </w:rPr>
        <w:t xml:space="preserve">ς νομός της Κεντρικής Μακεδονίας, με έκταση τέσσερις χιλιάδες τετραγωνικά χιλιόμετρα και με πληθυσμό που μαζί με τους φοιτητές αγγίζει τις διακόσιες χιλιάδες. Και αυτός ο πληθυσμός είναι διάσπαρτος σε </w:t>
      </w:r>
      <w:proofErr w:type="spellStart"/>
      <w:r>
        <w:rPr>
          <w:rFonts w:eastAsia="Times New Roman"/>
          <w:szCs w:val="24"/>
        </w:rPr>
        <w:t>εκατόν</w:t>
      </w:r>
      <w:proofErr w:type="spellEnd"/>
      <w:r>
        <w:rPr>
          <w:rFonts w:eastAsia="Times New Roman"/>
          <w:szCs w:val="24"/>
        </w:rPr>
        <w:t xml:space="preserve"> ενενήντα χωριά, μαζί με τους οικισμούς. Επίσης, </w:t>
      </w:r>
      <w:r>
        <w:rPr>
          <w:rFonts w:eastAsia="Times New Roman"/>
          <w:szCs w:val="24"/>
        </w:rPr>
        <w:t>έχει ένα τεράστιο οδικό επαρχιακό δίκτυο, κάκιστο και επι</w:t>
      </w:r>
      <w:r>
        <w:rPr>
          <w:rFonts w:eastAsia="Times New Roman"/>
          <w:szCs w:val="24"/>
        </w:rPr>
        <w:lastRenderedPageBreak/>
        <w:t>κίνδυνο στο μεγαλύτερο μέρος του, ενώ περιλαμβάνει τμήματα της εθνικής οδού Σερρών–Θεσσαλονίκης, αλλά και της Εγνατίας οδού. Προς βορρά συνορεύει με τη Βουλγαρία, όπου το τελωνείο του Προμαχώνα αποτε</w:t>
      </w:r>
      <w:r>
        <w:rPr>
          <w:rFonts w:eastAsia="Times New Roman"/>
          <w:szCs w:val="24"/>
        </w:rPr>
        <w:t xml:space="preserve">λεί την κυριότερη βόρεια πύλη εισόδου στη χώρα οχημάτων, ανθρώπων και εμπορευμάτων τόσο από τις βαλκανικές χώρες όσο και από τις ευρωπαϊκές. </w:t>
      </w:r>
    </w:p>
    <w:p w14:paraId="44FB7DA4" w14:textId="77777777" w:rsidR="00FA132B" w:rsidRDefault="00F73EC5">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14:paraId="44FB7DA5" w14:textId="77777777" w:rsidR="00FA132B" w:rsidRDefault="00F73EC5">
      <w:pPr>
        <w:spacing w:after="0" w:line="600" w:lineRule="auto"/>
        <w:ind w:firstLine="720"/>
        <w:jc w:val="both"/>
        <w:rPr>
          <w:rFonts w:eastAsia="Times New Roman"/>
          <w:szCs w:val="24"/>
        </w:rPr>
      </w:pPr>
      <w:r>
        <w:rPr>
          <w:rFonts w:eastAsia="Times New Roman"/>
          <w:szCs w:val="24"/>
        </w:rPr>
        <w:t>Εγνωσμένα είναι η πύλη εισαγω</w:t>
      </w:r>
      <w:r>
        <w:rPr>
          <w:rFonts w:eastAsia="Times New Roman"/>
          <w:szCs w:val="24"/>
        </w:rPr>
        <w:t>γής πάσης φύσεως και βαθμίδας εγκληματικότητας -αρχής γενομένης από τον Νομό Σερρών- ναρκωτικά, λαθρεμπόριο, λαθρομετανάστες.</w:t>
      </w:r>
    </w:p>
    <w:p w14:paraId="44FB7DA6" w14:textId="77777777" w:rsidR="00FA132B" w:rsidRDefault="00F73EC5">
      <w:pPr>
        <w:spacing w:after="0" w:line="600" w:lineRule="auto"/>
        <w:ind w:firstLine="720"/>
        <w:jc w:val="both"/>
        <w:rPr>
          <w:rFonts w:eastAsia="Times New Roman"/>
          <w:szCs w:val="24"/>
        </w:rPr>
      </w:pPr>
      <w:r>
        <w:rPr>
          <w:rFonts w:eastAsia="Times New Roman"/>
          <w:szCs w:val="24"/>
        </w:rPr>
        <w:t xml:space="preserve">Παράλληλα, στον Νομό Σερρών υπάρχει το Σωφρονιστικό Κατάστημα της Νιγρίτας, με φυλακισμένους βαρυποινίτες και τρομοκράτες. </w:t>
      </w:r>
    </w:p>
    <w:p w14:paraId="44FB7DA7" w14:textId="77777777" w:rsidR="00FA132B" w:rsidRDefault="00F73EC5">
      <w:pPr>
        <w:spacing w:after="0" w:line="600" w:lineRule="auto"/>
        <w:ind w:firstLine="720"/>
        <w:jc w:val="both"/>
        <w:rPr>
          <w:rFonts w:eastAsia="Times New Roman"/>
          <w:szCs w:val="24"/>
        </w:rPr>
      </w:pPr>
      <w:r>
        <w:rPr>
          <w:rFonts w:eastAsia="Times New Roman"/>
          <w:szCs w:val="24"/>
        </w:rPr>
        <w:t>Καταλα</w:t>
      </w:r>
      <w:r>
        <w:rPr>
          <w:rFonts w:eastAsia="Times New Roman"/>
          <w:szCs w:val="24"/>
        </w:rPr>
        <w:t xml:space="preserve">βαίνετε ότι είναι αυξημένες οι ανάγκες σε στελεχικό δυναμικό της Αστυνομικής Διεύθυνσης του Νομού Σερρών. </w:t>
      </w:r>
    </w:p>
    <w:p w14:paraId="44FB7DA8" w14:textId="77777777" w:rsidR="00FA132B" w:rsidRDefault="00F73EC5">
      <w:pPr>
        <w:spacing w:after="0" w:line="600" w:lineRule="auto"/>
        <w:ind w:firstLine="720"/>
        <w:jc w:val="both"/>
        <w:rPr>
          <w:rFonts w:eastAsia="Times New Roman"/>
          <w:szCs w:val="24"/>
        </w:rPr>
      </w:pPr>
      <w:r>
        <w:rPr>
          <w:rFonts w:eastAsia="Times New Roman"/>
          <w:szCs w:val="24"/>
        </w:rPr>
        <w:t>Παρ’ όλα αυτά, όμως, η Διεύθυνση της Αστυνομίας Σερρών σε σχέση με όμορους νομούς, με βάση πληθυσμιακά κριτήρια και αν λάβουμε υπόψιν και αυτά που πρ</w:t>
      </w:r>
      <w:r>
        <w:rPr>
          <w:rFonts w:eastAsia="Times New Roman"/>
          <w:szCs w:val="24"/>
        </w:rPr>
        <w:t xml:space="preserve">οανέφερα για τον Νομό Σερρών, είναι </w:t>
      </w:r>
      <w:proofErr w:type="spellStart"/>
      <w:r>
        <w:rPr>
          <w:rFonts w:eastAsia="Times New Roman"/>
          <w:szCs w:val="24"/>
        </w:rPr>
        <w:t>υποστελεχωμένη</w:t>
      </w:r>
      <w:proofErr w:type="spellEnd"/>
      <w:r>
        <w:rPr>
          <w:rFonts w:eastAsia="Times New Roman"/>
          <w:szCs w:val="24"/>
        </w:rPr>
        <w:t xml:space="preserve">. Μάλιστα σήμερα, σε σχέση με την περίοδο που έκανα αρχικά την επίκαιρη ερώτησή μου, είναι ακόμα πιο </w:t>
      </w:r>
      <w:proofErr w:type="spellStart"/>
      <w:r>
        <w:rPr>
          <w:rFonts w:eastAsia="Times New Roman"/>
          <w:szCs w:val="24"/>
        </w:rPr>
        <w:t>υποστελεχωμένη</w:t>
      </w:r>
      <w:proofErr w:type="spellEnd"/>
      <w:r>
        <w:rPr>
          <w:rFonts w:eastAsia="Times New Roman"/>
          <w:szCs w:val="24"/>
        </w:rPr>
        <w:t xml:space="preserve">. Μιλάμε για 570 προβλεπόμενες </w:t>
      </w:r>
      <w:r>
        <w:rPr>
          <w:rFonts w:eastAsia="Times New Roman"/>
          <w:szCs w:val="24"/>
        </w:rPr>
        <w:lastRenderedPageBreak/>
        <w:t>θέσεις από 586 και υπάρχουσες στελεχωμένες θέσεις του οργανο</w:t>
      </w:r>
      <w:r>
        <w:rPr>
          <w:rFonts w:eastAsia="Times New Roman"/>
          <w:szCs w:val="24"/>
        </w:rPr>
        <w:t xml:space="preserve">γράμματος αυτού 540. </w:t>
      </w:r>
    </w:p>
    <w:p w14:paraId="44FB7DA9" w14:textId="77777777" w:rsidR="00FA132B" w:rsidRDefault="00F73EC5">
      <w:pPr>
        <w:spacing w:after="0" w:line="600" w:lineRule="auto"/>
        <w:ind w:firstLine="720"/>
        <w:jc w:val="both"/>
        <w:rPr>
          <w:rFonts w:eastAsia="Times New Roman"/>
          <w:szCs w:val="24"/>
        </w:rPr>
      </w:pPr>
      <w:r>
        <w:rPr>
          <w:rFonts w:eastAsia="Times New Roman"/>
          <w:szCs w:val="24"/>
        </w:rPr>
        <w:t>Εδώ δεν λαμβάνω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ότι από το 2012 που εγκρίθηκε το Τμήμα Μεταγωγών, μέχρι και σήμερα δεν λειτουργεί. Μάλιστα οι μεταγωγές γίνονται από μη έμπειρο προσωπικό… </w:t>
      </w:r>
    </w:p>
    <w:p w14:paraId="44FB7DAA" w14:textId="77777777" w:rsidR="00FA132B" w:rsidRDefault="00F73EC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Τζελέπη, ολοκληρώστε, παρακαλ</w:t>
      </w:r>
      <w:r>
        <w:rPr>
          <w:rFonts w:eastAsia="Times New Roman"/>
          <w:szCs w:val="24"/>
        </w:rPr>
        <w:t xml:space="preserve">ώ, την </w:t>
      </w:r>
      <w:proofErr w:type="spellStart"/>
      <w:r>
        <w:rPr>
          <w:rFonts w:eastAsia="Times New Roman"/>
          <w:szCs w:val="24"/>
        </w:rPr>
        <w:t>πρωτολογία</w:t>
      </w:r>
      <w:proofErr w:type="spellEnd"/>
      <w:r>
        <w:rPr>
          <w:rFonts w:eastAsia="Times New Roman"/>
          <w:szCs w:val="24"/>
        </w:rPr>
        <w:t xml:space="preserve"> σας. Ξεπεράσατε ήδη τα τρία λεπτά.</w:t>
      </w:r>
    </w:p>
    <w:p w14:paraId="44FB7DAB" w14:textId="77777777" w:rsidR="00FA132B" w:rsidRDefault="00F73EC5">
      <w:pPr>
        <w:spacing w:after="0"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Ολοκληρώνω, κύριε Πρόεδρε.</w:t>
      </w:r>
    </w:p>
    <w:p w14:paraId="44FB7DAC" w14:textId="77777777" w:rsidR="00FA132B" w:rsidRDefault="00F73EC5">
      <w:pPr>
        <w:spacing w:after="0" w:line="600" w:lineRule="auto"/>
        <w:ind w:firstLine="720"/>
        <w:jc w:val="both"/>
        <w:rPr>
          <w:rFonts w:eastAsia="Times New Roman"/>
          <w:szCs w:val="24"/>
        </w:rPr>
      </w:pPr>
      <w:r>
        <w:rPr>
          <w:rFonts w:eastAsia="Times New Roman"/>
          <w:szCs w:val="24"/>
        </w:rPr>
        <w:t xml:space="preserve">Για το Τμήμα Μεταγωγών προβλέπονται επιπλέον τριάντα θέσεις. </w:t>
      </w:r>
    </w:p>
    <w:p w14:paraId="44FB7DAD" w14:textId="77777777" w:rsidR="00FA132B" w:rsidRDefault="00F73EC5">
      <w:pPr>
        <w:spacing w:after="0" w:line="600" w:lineRule="auto"/>
        <w:ind w:firstLine="720"/>
        <w:jc w:val="both"/>
        <w:rPr>
          <w:rFonts w:eastAsia="Times New Roman"/>
          <w:szCs w:val="24"/>
        </w:rPr>
      </w:pPr>
      <w:r>
        <w:rPr>
          <w:rFonts w:eastAsia="Times New Roman"/>
          <w:szCs w:val="24"/>
        </w:rPr>
        <w:t>Θα ήθελα πραγματικά να απαντήσετε τι σκοπεύετε να πράξετε για τη στελέχωση των κενών οργανικών θέ</w:t>
      </w:r>
      <w:r>
        <w:rPr>
          <w:rFonts w:eastAsia="Times New Roman"/>
          <w:szCs w:val="24"/>
        </w:rPr>
        <w:t>σεων, για να εμπεδωθεί στους πολίτες του Νομού Σερρών το αίσθημα της ασφάλειας για τη διαβίωσή τους και για την περιουσία τους.</w:t>
      </w:r>
    </w:p>
    <w:p w14:paraId="44FB7DAE" w14:textId="77777777" w:rsidR="00FA132B" w:rsidRDefault="00F73EC5">
      <w:pPr>
        <w:spacing w:after="0" w:line="600" w:lineRule="auto"/>
        <w:ind w:firstLine="720"/>
        <w:jc w:val="both"/>
        <w:rPr>
          <w:rFonts w:eastAsia="Times New Roman"/>
          <w:szCs w:val="24"/>
        </w:rPr>
      </w:pPr>
      <w:r>
        <w:rPr>
          <w:rFonts w:eastAsia="Times New Roman"/>
          <w:szCs w:val="24"/>
        </w:rPr>
        <w:t>Ευχαριστώ.</w:t>
      </w:r>
    </w:p>
    <w:p w14:paraId="44FB7DAF" w14:textId="77777777" w:rsidR="00FA132B" w:rsidRDefault="00F73EC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κύριο Τζελέπη. </w:t>
      </w:r>
    </w:p>
    <w:p w14:paraId="44FB7DB0" w14:textId="77777777" w:rsidR="00FA132B" w:rsidRDefault="00F73EC5">
      <w:pPr>
        <w:spacing w:after="0" w:line="600" w:lineRule="auto"/>
        <w:ind w:firstLine="720"/>
        <w:jc w:val="both"/>
        <w:rPr>
          <w:rFonts w:eastAsia="Times New Roman"/>
          <w:szCs w:val="24"/>
        </w:rPr>
      </w:pPr>
      <w:r>
        <w:rPr>
          <w:rFonts w:eastAsia="Times New Roman"/>
          <w:szCs w:val="24"/>
        </w:rPr>
        <w:t>Κύριε Υπουργέ, έχετε τον λόγο.</w:t>
      </w:r>
    </w:p>
    <w:p w14:paraId="44FB7DB1" w14:textId="77777777" w:rsidR="00FA132B" w:rsidRDefault="00F73EC5">
      <w:pPr>
        <w:spacing w:after="0" w:line="600" w:lineRule="auto"/>
        <w:ind w:firstLine="720"/>
        <w:jc w:val="both"/>
        <w:rPr>
          <w:rFonts w:eastAsia="Times New Roman"/>
          <w:szCs w:val="24"/>
        </w:rPr>
      </w:pPr>
      <w:r>
        <w:rPr>
          <w:rFonts w:eastAsia="Times New Roman"/>
          <w:b/>
          <w:szCs w:val="24"/>
        </w:rPr>
        <w:t>ΝΙΚΟΛΑΟΣ ΤΟΣΚΑΣ (Αν</w:t>
      </w:r>
      <w:r>
        <w:rPr>
          <w:rFonts w:eastAsia="Times New Roman"/>
          <w:b/>
          <w:szCs w:val="24"/>
        </w:rPr>
        <w:t xml:space="preserve">απληρωτής Υπουργός Εσωτερικών): </w:t>
      </w:r>
      <w:r>
        <w:rPr>
          <w:rFonts w:eastAsia="Times New Roman"/>
          <w:szCs w:val="24"/>
        </w:rPr>
        <w:t>Κύριε Πρόεδρε, κύριε Τζελέπη, ως γνωστόν εγώ μιλώ με αριθμούς. Μπαίνω κατευθείαν στο θέμα.</w:t>
      </w:r>
    </w:p>
    <w:p w14:paraId="44FB7DB2" w14:textId="77777777" w:rsidR="00FA132B" w:rsidRDefault="00F73EC5">
      <w:pPr>
        <w:spacing w:after="0" w:line="600" w:lineRule="auto"/>
        <w:ind w:firstLine="720"/>
        <w:jc w:val="both"/>
        <w:rPr>
          <w:rFonts w:eastAsia="Times New Roman"/>
          <w:szCs w:val="24"/>
        </w:rPr>
      </w:pPr>
      <w:r>
        <w:rPr>
          <w:rFonts w:eastAsia="Times New Roman"/>
          <w:szCs w:val="24"/>
        </w:rPr>
        <w:lastRenderedPageBreak/>
        <w:t>Διεύθυνση Αστυνομίας Σερρών: προβλεπόμενοι αξιωματικοί 43, υπάρχοντες 48. Σύνολο ανθυπαστυνόμων, αρχιφυλάκων, υπαρχιφυλάκων, αστυφυλά</w:t>
      </w:r>
      <w:r>
        <w:rPr>
          <w:rFonts w:eastAsia="Times New Roman"/>
          <w:szCs w:val="24"/>
        </w:rPr>
        <w:t xml:space="preserve">κων: προβλεπόμενοι 555, υπάρχοντες 539. </w:t>
      </w:r>
    </w:p>
    <w:p w14:paraId="44FB7DB3" w14:textId="77777777" w:rsidR="00FA132B" w:rsidRDefault="00F73EC5">
      <w:pPr>
        <w:spacing w:after="0" w:line="600" w:lineRule="auto"/>
        <w:ind w:firstLine="720"/>
        <w:jc w:val="both"/>
        <w:rPr>
          <w:rFonts w:eastAsia="Times New Roman"/>
          <w:szCs w:val="24"/>
        </w:rPr>
      </w:pPr>
      <w:r>
        <w:rPr>
          <w:rFonts w:eastAsia="Times New Roman"/>
          <w:szCs w:val="24"/>
        </w:rPr>
        <w:t xml:space="preserve">Και επειδή αναφερθήκατε στους </w:t>
      </w:r>
      <w:r>
        <w:rPr>
          <w:rFonts w:eastAsia="Times New Roman"/>
          <w:szCs w:val="24"/>
        </w:rPr>
        <w:t>Δ</w:t>
      </w:r>
      <w:r>
        <w:rPr>
          <w:rFonts w:eastAsia="Times New Roman"/>
          <w:szCs w:val="24"/>
        </w:rPr>
        <w:t>ήμους Νιγρίτας και Ηράκλειας τα στοιχεία είναι τα εξής:</w:t>
      </w:r>
    </w:p>
    <w:p w14:paraId="44FB7DB4" w14:textId="77777777" w:rsidR="00FA132B" w:rsidRDefault="00F73EC5">
      <w:pPr>
        <w:spacing w:after="0" w:line="600" w:lineRule="auto"/>
        <w:ind w:firstLine="720"/>
        <w:jc w:val="both"/>
        <w:rPr>
          <w:rFonts w:eastAsia="Times New Roman"/>
          <w:szCs w:val="24"/>
        </w:rPr>
      </w:pPr>
      <w:r>
        <w:rPr>
          <w:rFonts w:eastAsia="Times New Roman"/>
          <w:szCs w:val="24"/>
        </w:rPr>
        <w:t xml:space="preserve"> </w:t>
      </w:r>
      <w:r>
        <w:rPr>
          <w:rFonts w:eastAsia="Times New Roman"/>
          <w:szCs w:val="24"/>
        </w:rPr>
        <w:t>Αστυνομικό Τμήμα Νιγρίτας: προβλεπόμενες οργανικές θέσεις 29, υπάρχο</w:t>
      </w:r>
      <w:r>
        <w:rPr>
          <w:rFonts w:eastAsia="Times New Roman"/>
          <w:szCs w:val="24"/>
        </w:rPr>
        <w:t>υσ</w:t>
      </w:r>
      <w:r>
        <w:rPr>
          <w:rFonts w:eastAsia="Times New Roman"/>
          <w:szCs w:val="24"/>
        </w:rPr>
        <w:t>ες 25.</w:t>
      </w:r>
    </w:p>
    <w:p w14:paraId="44FB7DB5" w14:textId="77777777" w:rsidR="00FA132B" w:rsidRDefault="00F73EC5">
      <w:pPr>
        <w:spacing w:after="0" w:line="600" w:lineRule="auto"/>
        <w:ind w:firstLine="720"/>
        <w:jc w:val="both"/>
        <w:rPr>
          <w:rFonts w:eastAsia="Times New Roman"/>
          <w:szCs w:val="24"/>
        </w:rPr>
      </w:pPr>
      <w:r>
        <w:rPr>
          <w:rFonts w:eastAsia="Times New Roman"/>
          <w:szCs w:val="24"/>
        </w:rPr>
        <w:t xml:space="preserve">Αστυνομικό Τμήμα Ηράκλειας: προβλεπόμενες </w:t>
      </w:r>
      <w:r>
        <w:rPr>
          <w:rFonts w:eastAsia="Times New Roman"/>
          <w:szCs w:val="24"/>
        </w:rPr>
        <w:t>οργανικές θέσεις 20, υπάρχουσες 23.</w:t>
      </w:r>
    </w:p>
    <w:p w14:paraId="44FB7DB6" w14:textId="77777777" w:rsidR="00FA132B" w:rsidRDefault="00F73EC5">
      <w:pPr>
        <w:spacing w:after="0" w:line="600" w:lineRule="auto"/>
        <w:ind w:firstLine="720"/>
        <w:jc w:val="both"/>
        <w:rPr>
          <w:rFonts w:eastAsia="Times New Roman"/>
          <w:szCs w:val="24"/>
        </w:rPr>
      </w:pPr>
      <w:r>
        <w:rPr>
          <w:rFonts w:eastAsia="Times New Roman"/>
          <w:szCs w:val="24"/>
        </w:rPr>
        <w:t>Ο Νομός Σερρών είναι από τους νομούς εκείνους, οι οποίοι έχουν τη μικρότερη εγκληματικότητα. Επομένως δεν είναι έτσι τα πράγματα. Δεν χρειάζεται όταν ζητούμε επιπλέον αστυνόμευση, να προσφεύγουμε σε υπερβολές -και συγγνώ</w:t>
      </w:r>
      <w:r>
        <w:rPr>
          <w:rFonts w:eastAsia="Times New Roman"/>
          <w:szCs w:val="24"/>
        </w:rPr>
        <w:t>μη για τον χαρακτηρισμό-, αλλά πρέπει να κοιτάμε τα νούμερα.</w:t>
      </w:r>
    </w:p>
    <w:p w14:paraId="44FB7DB7" w14:textId="77777777" w:rsidR="00FA132B" w:rsidRDefault="00F73EC5">
      <w:pPr>
        <w:spacing w:after="0" w:line="600" w:lineRule="auto"/>
        <w:ind w:firstLine="720"/>
        <w:jc w:val="both"/>
        <w:rPr>
          <w:rFonts w:eastAsia="Times New Roman"/>
          <w:szCs w:val="24"/>
        </w:rPr>
      </w:pPr>
      <w:r>
        <w:rPr>
          <w:rFonts w:eastAsia="Times New Roman"/>
          <w:szCs w:val="24"/>
        </w:rPr>
        <w:t>Υπάρχουν επτά αστυνομικοί υποδιευθυντές στον Νομό. Υπάρχει πολύ μεγάλη αστυνομική δύναμη. Το μικρό έλλειμμα προσωπικού οφείλεται στο γε</w:t>
      </w:r>
      <w:r>
        <w:rPr>
          <w:rFonts w:eastAsia="Times New Roman"/>
          <w:szCs w:val="24"/>
        </w:rPr>
        <w:t>γονός ότι η δύναμη όλης της Ελληνικής Αστυνομίας είναι στο σύνολό της ελλειμματική λόγω των μειωμένων προσλήψεων προσωπικού τα προηγούμενα χρόνια, αλλά και της υποχρεωτικής διασποράς στην οποία προσφύγαμε λόγω της αντιμετώπισης των μεταναστευτικών ροών και</w:t>
      </w:r>
      <w:r>
        <w:rPr>
          <w:rFonts w:eastAsia="Times New Roman"/>
          <w:szCs w:val="24"/>
        </w:rPr>
        <w:t xml:space="preserve"> της συνταξιοδότησης και αποχώρησης προσωπικού. </w:t>
      </w:r>
    </w:p>
    <w:p w14:paraId="44FB7DB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Επομένως τα πράγματα δεν είναι καθόλου έτσι όπως τα παρουσιάσατε. Μπορώ να πω ότι ο Νομός Σερρών είναι σε προνομιούχο κατάσταση σε σχέση με τους υπόλοιπους νομούς. Δεν έχει ιδιαίτερη εγκληματικότητα και μακά</w:t>
      </w:r>
      <w:r>
        <w:rPr>
          <w:rFonts w:eastAsia="Times New Roman" w:cs="Times New Roman"/>
          <w:szCs w:val="24"/>
        </w:rPr>
        <w:t>ρι να μην έχει. Η κατάσταση, όπως σας την παρουσίασαν κάποιοι αστυνομικοί προφανώς, δεν είναι ακριβώς έτσι.</w:t>
      </w:r>
    </w:p>
    <w:p w14:paraId="44FB7DB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προκηρύχθηκαν θέσεις για την κάλυψη αυτών των μικρών κενών και καλύφθηκαν στις 3-8-2016 με τις τοποθετήσεις ενός υπαστυνόμου, δύο επι</w:t>
      </w:r>
      <w:r>
        <w:rPr>
          <w:rFonts w:eastAsia="Times New Roman" w:cs="Times New Roman"/>
          <w:szCs w:val="24"/>
        </w:rPr>
        <w:t>πλέον θέσεις αστυνόμων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Επίσης, το τρίτο δεκαήμερο του Νοεμβρίου έγιναν επιπλέον τοποθετήσεις μετά από προκήρυξη θέσεων. </w:t>
      </w:r>
    </w:p>
    <w:p w14:paraId="44FB7DBA"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Υπάρχει μια ολόκληρη διαδικασία όταν προκηρύσσονται οι θέσεις. Δεν μεταθέτουμε έτσι αυθαίρετα κάποιους αστυνομικούς. Ο κ. </w:t>
      </w:r>
      <w:proofErr w:type="spellStart"/>
      <w:r>
        <w:rPr>
          <w:rFonts w:eastAsia="Times New Roman" w:cs="Times New Roman"/>
          <w:szCs w:val="24"/>
        </w:rPr>
        <w:t>Δημοσχ</w:t>
      </w:r>
      <w:r>
        <w:rPr>
          <w:rFonts w:eastAsia="Times New Roman" w:cs="Times New Roman"/>
          <w:szCs w:val="24"/>
        </w:rPr>
        <w:t>άκης</w:t>
      </w:r>
      <w:proofErr w:type="spellEnd"/>
      <w:r>
        <w:rPr>
          <w:rFonts w:eastAsia="Times New Roman" w:cs="Times New Roman"/>
          <w:szCs w:val="24"/>
        </w:rPr>
        <w:t xml:space="preserve"> τα ξέρει αυτά. Τυχόν κενές θέσεις που παραμένουν, θα ληφθούν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κατά την προκήρυξη των μεταθέσεων του 2017. Αυτή είναι η πραγματική κατάσταση, κύριε Τζελέπη.</w:t>
      </w:r>
    </w:p>
    <w:p w14:paraId="44FB7DBB"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4FB7DBC"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44FB7DB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 xml:space="preserve">Τζελέπη, έχετε τον λόγο για τη δευτερολογία σας. </w:t>
      </w:r>
    </w:p>
    <w:p w14:paraId="44FB7DBE"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κύριε Πρόεδρε. </w:t>
      </w:r>
    </w:p>
    <w:p w14:paraId="44FB7DBF"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αφού θέλετε στοιχεία, θα σας απαριθμήσω στοιχεία που πήρα από την Αστυνομική Διεύθυνση Νομού Σερρών, αλλά και τους όμορους νομούς, για να τα δούμε </w:t>
      </w:r>
      <w:r>
        <w:rPr>
          <w:rFonts w:eastAsia="Times New Roman" w:cs="Times New Roman"/>
          <w:szCs w:val="24"/>
        </w:rPr>
        <w:t xml:space="preserve">συγκριτικά βάσει και των πληθυσμών. Σας ανέφερα και την κρισιμότητα του </w:t>
      </w:r>
      <w:r>
        <w:rPr>
          <w:rFonts w:eastAsia="Times New Roman" w:cs="Times New Roman"/>
          <w:szCs w:val="24"/>
        </w:rPr>
        <w:t>Ν</w:t>
      </w:r>
      <w:r>
        <w:rPr>
          <w:rFonts w:eastAsia="Times New Roman" w:cs="Times New Roman"/>
          <w:szCs w:val="24"/>
        </w:rPr>
        <w:t xml:space="preserve">ομού Σερρών ως παραμεθόριου νομού. </w:t>
      </w:r>
    </w:p>
    <w:p w14:paraId="44FB7DC0"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Προβλέπονται πεντακόσιες εβδομήντα οργανικές θέσεις στον Νομό και είναι καλυμμένες οι πεντακόσιες σαράντα αυτή τη στιγμή. Σε αυτό συμφωνούν και η Α</w:t>
      </w:r>
      <w:r>
        <w:rPr>
          <w:rFonts w:eastAsia="Times New Roman" w:cs="Times New Roman"/>
          <w:szCs w:val="24"/>
        </w:rPr>
        <w:t>στυνομική Διεύθυνση και η Ένωση Αστυνομικών Υπαλλήλων, με έγγραφα που σας έχουν κοινοποιήσει επανειλημμένα…</w:t>
      </w:r>
    </w:p>
    <w:p w14:paraId="44FB7DC1"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Για την ακρίβεια είναι πεντακόσιες πενήντα πέντε. </w:t>
      </w:r>
    </w:p>
    <w:p w14:paraId="44FB7DC2"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…χωρίς να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ό</w:t>
      </w:r>
      <w:r>
        <w:rPr>
          <w:rFonts w:eastAsia="Times New Roman" w:cs="Times New Roman"/>
          <w:szCs w:val="24"/>
        </w:rPr>
        <w:t xml:space="preserve">πως προανέφερα, τη λειτουργία που πρέπει και επιβάλλεται να γίνει για το Τμήμα Μεταγωγών, όπου προβλέπονται άλλες τριάντα οργανικές θέσεις. Παράλληλα εξαγγείλατε και νέο αστυνομικό τμήμα σε δήμο που δεν έχει καθόλου, τον Δήμο Εμμανουήλ Παππά. </w:t>
      </w:r>
    </w:p>
    <w:p w14:paraId="44FB7DC3"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Στον όμορο </w:t>
      </w:r>
      <w:r>
        <w:rPr>
          <w:rFonts w:eastAsia="Times New Roman" w:cs="Times New Roman"/>
          <w:szCs w:val="24"/>
        </w:rPr>
        <w:t>Ν</w:t>
      </w:r>
      <w:r>
        <w:rPr>
          <w:rFonts w:eastAsia="Times New Roman" w:cs="Times New Roman"/>
          <w:szCs w:val="24"/>
        </w:rPr>
        <w:t>ομό του Κιλκίς, με τον μισό πληθυσμό από το Νομό Σερρών, με πολύ μικρότερη έκταση από το Νομό Σερρών, η προβλεπόμενη δύναμη είναι εξακόσιοι εξήντα τέσσερις αστυνομικοί και η υπάρχουσα δύναμη είναι εξακόσιοι σαράντα. Υπάρχει ισονομία, υπάρχει ισοτιμία απένα</w:t>
      </w:r>
      <w:r>
        <w:rPr>
          <w:rFonts w:eastAsia="Times New Roman" w:cs="Times New Roman"/>
          <w:szCs w:val="24"/>
        </w:rPr>
        <w:t xml:space="preserve">ντι στους </w:t>
      </w:r>
      <w:r>
        <w:rPr>
          <w:rFonts w:eastAsia="Times New Roman" w:cs="Times New Roman"/>
          <w:szCs w:val="24"/>
        </w:rPr>
        <w:lastRenderedPageBreak/>
        <w:t xml:space="preserve">Έλληνες πολίτες των δύο νομών; Δεν είναι αδικημένος ο Νομός Σερρών, με τον οδικό άξονα που έχει, με επτά δήμους έναντι δύο, με διπλάσιο πληθυσμό; </w:t>
      </w:r>
    </w:p>
    <w:p w14:paraId="44FB7DC4"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Πώς μπορούμε να δεχθούμε, όταν λέτε ότι δεν υπάρχει αυξημένη εγκληματικότητα στον νομό, όταν προχθέ</w:t>
      </w:r>
      <w:r>
        <w:rPr>
          <w:rFonts w:eastAsia="Times New Roman" w:cs="Times New Roman"/>
          <w:szCs w:val="24"/>
        </w:rPr>
        <w:t>ς ακόμα σε δημοτικό διαμέρισμα μπήκαν ανενόχλητοι στα ΕΛΤΑ, πήραν το χρηματοκιβώτιο και ευτυχώς τους έπεσε στο δρόμο. Δεν είμαστε στο κέντρο της Αθήνας και αυτά δεν παίρνουν δημοσιότητα. Ξέρετε ότι στο Νομό Σερρών, για να εμπεδωθεί το αίσθημα της ασφάλειας</w:t>
      </w:r>
      <w:r>
        <w:rPr>
          <w:rFonts w:eastAsia="Times New Roman" w:cs="Times New Roman"/>
          <w:szCs w:val="24"/>
        </w:rPr>
        <w:t xml:space="preserve"> στα χωριά, υπάρχουν ομάδες περιφρούρησης; Γνωρίζετε ότι πολλά χωριά πληρώνουν ιδιωτική ασφάλεια;</w:t>
      </w:r>
    </w:p>
    <w:p w14:paraId="44FB7DC5"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Θα σας παρακαλούσα να υπάρξει ισότιμη αντιμετώπιση απέναντι στον Νομό Σερρών σε σχέση με όλους τους όμορους νομούς. Αν κάποιοι είχαν μπάρμπα στην Κορώνη, αυτά</w:t>
      </w:r>
      <w:r>
        <w:rPr>
          <w:rFonts w:eastAsia="Times New Roman" w:cs="Times New Roman"/>
          <w:szCs w:val="24"/>
        </w:rPr>
        <w:t xml:space="preserve"> πρέπει να τελειώσουν. Τουλάχιστον να κάνετε την κατανομή των αστυνομικών δυνάμεων αναλογικά με τον πληθυσμό, όπως επίσης σύμφωνα με την επικινδυνότητα για εγκληματικές ενέργειες, κρίνοντας τα νέα δεδομένα που προκύπτουν σε κάθε νομό. </w:t>
      </w:r>
    </w:p>
    <w:p w14:paraId="44FB7DC6"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Αυτή είναι η απαίτησ</w:t>
      </w:r>
      <w:r>
        <w:rPr>
          <w:rFonts w:eastAsia="Times New Roman" w:cs="Times New Roman"/>
          <w:szCs w:val="24"/>
        </w:rPr>
        <w:t xml:space="preserve">η των συμπολιτών μου, το να υπάρχει δηλαδή το αίσθημα ασφάλειας σε όλους αυτούς ισότιμα, όπως το έχουν οι υπόλοιποι πολίτες της χώρας. Θεωρούν ότι ο νομός είναι αδικημένος σε σχέση με την αστυνόμευση, η οποία σε πολλά σημεία δεν υπάρχει και καθόλου. </w:t>
      </w:r>
    </w:p>
    <w:p w14:paraId="44FB7DC7"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Θεωρο</w:t>
      </w:r>
      <w:r>
        <w:rPr>
          <w:rFonts w:eastAsia="Times New Roman" w:cs="Times New Roman"/>
          <w:szCs w:val="24"/>
        </w:rPr>
        <w:t xml:space="preserve">ύν ότι ο Νομός Σερρών είναι </w:t>
      </w:r>
      <w:proofErr w:type="spellStart"/>
      <w:r>
        <w:rPr>
          <w:rFonts w:eastAsia="Times New Roman" w:cs="Times New Roman"/>
          <w:szCs w:val="24"/>
        </w:rPr>
        <w:t>υποστελεχωμένος</w:t>
      </w:r>
      <w:proofErr w:type="spellEnd"/>
      <w:r>
        <w:rPr>
          <w:rFonts w:eastAsia="Times New Roman" w:cs="Times New Roman"/>
          <w:szCs w:val="24"/>
        </w:rPr>
        <w:t xml:space="preserve">, ιδιαίτερα σε κάποιους δήμους με αυξημένη εγκληματικότητα, λόγω της σύνθεσης του πληθυσμού, όπως στον Δήμο Ηράκλειας. </w:t>
      </w:r>
    </w:p>
    <w:p w14:paraId="44FB7DC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4FB7DC9"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Τζελέπη. </w:t>
      </w:r>
    </w:p>
    <w:p w14:paraId="44FB7DCA"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έχετε τον λόγο. </w:t>
      </w:r>
    </w:p>
    <w:p w14:paraId="44FB7DCB"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w:t>
      </w:r>
      <w:r>
        <w:rPr>
          <w:rFonts w:eastAsia="Times New Roman"/>
          <w:bCs/>
        </w:rPr>
        <w:t>Παρακαλώ</w:t>
      </w:r>
      <w:r>
        <w:rPr>
          <w:rFonts w:eastAsia="Times New Roman" w:cs="Times New Roman"/>
          <w:szCs w:val="24"/>
        </w:rPr>
        <w:t xml:space="preserve"> τα νούμερα τα οποία δίνονται να είναι τα επίσημα νούμερα και όχι τα νούμερα τα οποία δίνουν συνδικαλιστές ή άλλοι. Το σύνολο της οργανικής δύναμης της Διεύθυνσης Αστυνομίας Σερρών είναι πεντακόσια πενήντα πέντε και η υπάρχουσα είναι πεντακόσια τριάντα ενν</w:t>
      </w:r>
      <w:r>
        <w:rPr>
          <w:rFonts w:eastAsia="Times New Roman" w:cs="Times New Roman"/>
          <w:szCs w:val="24"/>
        </w:rPr>
        <w:t xml:space="preserve">έα. </w:t>
      </w:r>
    </w:p>
    <w:p w14:paraId="44FB7DC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Η σύγκριση με όμορους νομούς, όπως είναι ο Νομός Κιλκίς, νομίζω δεν θα έπρεπε να γίνει. Ο Νομός Κιλκίς έχει πάρα πολλούς καταυλισμούς προσφύγων και πολλά προβλήματα και αν μπορούσαμε, θα τον ενισχύαμε και παραπάνω. Ο Νομός Σερρών δεν έχει αυτά τα προβ</w:t>
      </w:r>
      <w:r>
        <w:rPr>
          <w:rFonts w:eastAsia="Times New Roman" w:cs="Times New Roman"/>
          <w:szCs w:val="24"/>
        </w:rPr>
        <w:t>λήματα, δεν έχει καταυλισμούς και δεν έχει εγκληματικότητα, άσχετα με τα μεμονωμένα περιστατικά που παρουσιάσατε.</w:t>
      </w:r>
    </w:p>
    <w:p w14:paraId="44FB7DC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Η αναδιοργάνωση της Ελληνικής Αστυνομίας και η κάλυψη των αναγκών δεν γίνονται μόνο με πληθυσμιακά κριτήρια. Γίνονται και με τα υπόλοιπα </w:t>
      </w:r>
      <w:r>
        <w:rPr>
          <w:rFonts w:eastAsia="Times New Roman" w:cs="Times New Roman"/>
          <w:szCs w:val="24"/>
        </w:rPr>
        <w:lastRenderedPageBreak/>
        <w:t>στοιχ</w:t>
      </w:r>
      <w:r>
        <w:rPr>
          <w:rFonts w:eastAsia="Times New Roman" w:cs="Times New Roman"/>
          <w:szCs w:val="24"/>
        </w:rPr>
        <w:t>εία. Επιστημονικά γίνεται αυτή η κατανομή των αστυνομικών δυνάμεων, οι οποίες δεν είναι ατέλειωτες. Δεν γίνονται έτσι επειδή θέλει ένας υπουργός. Γίνονται με μελέτες της Ελληνικής Αστυνομίας και με αποφάσεις σε υπηρεσιακό επίπεδο.</w:t>
      </w:r>
    </w:p>
    <w:p w14:paraId="44FB7DCE"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Τώρα, για τις ομάδες περι</w:t>
      </w:r>
      <w:r>
        <w:rPr>
          <w:rFonts w:eastAsia="Times New Roman" w:cs="Times New Roman"/>
          <w:szCs w:val="24"/>
        </w:rPr>
        <w:t>φρούρησης, ας μην το σχολιάσω, γιατί θα μπορούσαμε να πούμε πολλά. Και δεν ξέρω αν τις υποστηρίζετε αυτές τις ομάδες ή όχι. Πιστεύω ότι δεν υποστηρίζετε την ύπαρξή τους.</w:t>
      </w:r>
    </w:p>
    <w:p w14:paraId="44FB7DCF"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Εξυπακούεται, αλλά τουλάχιστον να πράξετε κι εσείς αυτά που πρέπει.</w:t>
      </w:r>
    </w:p>
    <w:p w14:paraId="44FB7DD0"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 xml:space="preserve">ΙΚΟΛΑΟΣ ΤΟΣΚΑΣ (Αναπληρωτής Υπουργός Εσωτερικών): </w:t>
      </w:r>
      <w:r>
        <w:rPr>
          <w:rFonts w:eastAsia="Times New Roman" w:cs="Times New Roman"/>
          <w:szCs w:val="24"/>
        </w:rPr>
        <w:t>Ξαναλέω ότι η κατανομή των αστυνομικών δυνάμεων γίνεται ανάλογα με τις ανάγκες. Δεν μπορούμε να συγκρίνουμε τον Νομό Κιλκίς με τον Νομό Σερρών. Κι εμείς θα ενισχύουμε τους νομούς εκείνους οι οποίοι έχουν πε</w:t>
      </w:r>
      <w:r>
        <w:rPr>
          <w:rFonts w:eastAsia="Times New Roman" w:cs="Times New Roman"/>
          <w:szCs w:val="24"/>
        </w:rPr>
        <w:t xml:space="preserve">ρισσότερο ανάγκη και μεγαλύτερη εγκληματικότητα. </w:t>
      </w:r>
    </w:p>
    <w:p w14:paraId="44FB7DD1"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4FB7DD2" w14:textId="77777777" w:rsidR="00FA132B" w:rsidRDefault="00F73EC5">
      <w:pPr>
        <w:spacing w:after="0"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Ευχαριστούμε τον κύριο Υπουργό.</w:t>
      </w:r>
    </w:p>
    <w:p w14:paraId="44FB7DD3" w14:textId="77777777" w:rsidR="00FA132B" w:rsidRDefault="00F73EC5">
      <w:pPr>
        <w:spacing w:after="0" w:line="600" w:lineRule="auto"/>
        <w:ind w:firstLine="720"/>
        <w:jc w:val="both"/>
        <w:rPr>
          <w:rFonts w:eastAsia="Times New Roman"/>
          <w:bCs/>
        </w:rPr>
      </w:pPr>
      <w:r>
        <w:rPr>
          <w:rFonts w:eastAsia="Times New Roman"/>
          <w:bCs/>
        </w:rPr>
        <w:t xml:space="preserve">Θα απευθυνθώ στον κ. </w:t>
      </w:r>
      <w:proofErr w:type="spellStart"/>
      <w:r>
        <w:rPr>
          <w:rFonts w:eastAsia="Times New Roman"/>
          <w:bCs/>
        </w:rPr>
        <w:t>Δημοσχάκη</w:t>
      </w:r>
      <w:proofErr w:type="spellEnd"/>
      <w:r>
        <w:rPr>
          <w:rFonts w:eastAsia="Times New Roman"/>
          <w:bCs/>
        </w:rPr>
        <w:t xml:space="preserve"> και τον κ. Μίχο. Ο κ. Παναγούλης, που είναι τρίτος στη σειρά των ερωτήσεών σας –δηλαδή, εσείς </w:t>
      </w:r>
      <w:r>
        <w:rPr>
          <w:rFonts w:eastAsia="Times New Roman"/>
          <w:bCs/>
        </w:rPr>
        <w:t xml:space="preserve">προηγείστε του κ. Παναγούλη-, προηγουμένως ανέβηκε στο Προεδρείο και ζήτησε να </w:t>
      </w:r>
      <w:r>
        <w:rPr>
          <w:rFonts w:eastAsia="Times New Roman"/>
          <w:bCs/>
        </w:rPr>
        <w:lastRenderedPageBreak/>
        <w:t>προτάξουμε την ερώτησή του, διότι τον ειδοποίησαν για κάτι επείγον, αν συμφωνείτε και αν το επιτρέπετε. Εγώ ρωτάω και τους δύο. Οφείλω να το κάνω. Δεν μπορώ να το επιβάλω. Αν συ</w:t>
      </w:r>
      <w:r>
        <w:rPr>
          <w:rFonts w:eastAsia="Times New Roman"/>
          <w:bCs/>
        </w:rPr>
        <w:t xml:space="preserve">μφωνείτε, να δώσουμε τον λόγο στον κ. Παναγούλη και μετά ο κ. </w:t>
      </w:r>
      <w:proofErr w:type="spellStart"/>
      <w:r>
        <w:rPr>
          <w:rFonts w:eastAsia="Times New Roman"/>
          <w:bCs/>
        </w:rPr>
        <w:t>Δημοσχάκης</w:t>
      </w:r>
      <w:proofErr w:type="spellEnd"/>
      <w:r>
        <w:rPr>
          <w:rFonts w:eastAsia="Times New Roman"/>
          <w:bCs/>
        </w:rPr>
        <w:t xml:space="preserve"> και ο κ. Μίχος, όπως ήταν η σειρά.</w:t>
      </w:r>
    </w:p>
    <w:p w14:paraId="44FB7DD4" w14:textId="77777777" w:rsidR="00FA132B" w:rsidRDefault="00F73EC5">
      <w:pPr>
        <w:spacing w:after="0" w:line="600" w:lineRule="auto"/>
        <w:ind w:firstLine="720"/>
        <w:jc w:val="both"/>
        <w:rPr>
          <w:rFonts w:eastAsia="Times New Roman"/>
          <w:bCs/>
        </w:rPr>
      </w:pPr>
      <w:r>
        <w:rPr>
          <w:rFonts w:eastAsia="Times New Roman"/>
          <w:b/>
          <w:bCs/>
        </w:rPr>
        <w:t xml:space="preserve">ΝΙΚΟΛΑΟΣ ΜΙΧΟΣ: </w:t>
      </w:r>
      <w:r>
        <w:rPr>
          <w:rFonts w:eastAsia="Times New Roman"/>
          <w:bCs/>
        </w:rPr>
        <w:t>Ναι, συμφωνώ.</w:t>
      </w:r>
    </w:p>
    <w:p w14:paraId="44FB7DD5" w14:textId="77777777" w:rsidR="00FA132B" w:rsidRDefault="00F73EC5">
      <w:pPr>
        <w:spacing w:after="0" w:line="600" w:lineRule="auto"/>
        <w:ind w:firstLine="720"/>
        <w:jc w:val="both"/>
        <w:rPr>
          <w:rFonts w:eastAsia="Times New Roman"/>
          <w:bCs/>
        </w:rPr>
      </w:pPr>
      <w:r>
        <w:rPr>
          <w:rFonts w:eastAsia="Times New Roman"/>
          <w:b/>
          <w:bCs/>
        </w:rPr>
        <w:t>ΑΝΑΣΤΑΣΙΟΣ (ΤΑΣΟΣ) ΔΗΜΟΣΧΑΚΗΣ:</w:t>
      </w:r>
      <w:r>
        <w:rPr>
          <w:rFonts w:eastAsia="Times New Roman"/>
          <w:bCs/>
        </w:rPr>
        <w:t xml:space="preserve"> Από τη δική μου πλευρά, κανένα πρόβλημα.</w:t>
      </w:r>
    </w:p>
    <w:p w14:paraId="44FB7DD6" w14:textId="77777777" w:rsidR="00FA132B" w:rsidRDefault="00F73EC5">
      <w:pPr>
        <w:spacing w:after="0"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Συμφωνείτε. </w:t>
      </w:r>
      <w:r>
        <w:rPr>
          <w:rFonts w:eastAsia="Times New Roman"/>
          <w:bCs/>
        </w:rPr>
        <w:t>Σας ευχαριστώ πάρα πολύ για την κατανόηση.</w:t>
      </w:r>
    </w:p>
    <w:p w14:paraId="44FB7DD7" w14:textId="77777777" w:rsidR="00FA132B" w:rsidRDefault="00F73EC5">
      <w:pPr>
        <w:spacing w:after="0" w:line="600" w:lineRule="auto"/>
        <w:ind w:firstLine="720"/>
        <w:jc w:val="both"/>
        <w:rPr>
          <w:rFonts w:eastAsia="Times New Roman" w:cs="Times New Roman"/>
          <w:szCs w:val="24"/>
        </w:rPr>
      </w:pPr>
      <w:r>
        <w:rPr>
          <w:rFonts w:eastAsia="Times New Roman"/>
          <w:bCs/>
        </w:rPr>
        <w:t>Θα συζητηθεί η δεύτερη</w:t>
      </w:r>
      <w:r>
        <w:rPr>
          <w:rFonts w:eastAsia="Times New Roman" w:cs="Times New Roman"/>
          <w:szCs w:val="24"/>
        </w:rPr>
        <w:t xml:space="preserve"> με αριθμό 8/3-10-2016 ερώτηση του Ανεξάρτητου Βουλευτή Β΄ Αθηνών κ. </w:t>
      </w:r>
      <w:r>
        <w:rPr>
          <w:rFonts w:eastAsia="Times New Roman" w:cs="Times New Roman"/>
          <w:bCs/>
          <w:szCs w:val="24"/>
        </w:rPr>
        <w:t>Ευσταθίου (Στάθη) Παναγούλη</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szCs w:val="24"/>
        </w:rPr>
        <w:t xml:space="preserve"> </w:t>
      </w:r>
      <w:r>
        <w:rPr>
          <w:rFonts w:eastAsia="Times New Roman" w:cs="Times New Roman"/>
          <w:szCs w:val="24"/>
        </w:rPr>
        <w:t>σχετικά με «ξυλοδαρμούς και χημικά που μας διδάσκει η Κυβέρνηση τ</w:t>
      </w:r>
      <w:r>
        <w:rPr>
          <w:rFonts w:eastAsia="Times New Roman" w:cs="Times New Roman"/>
          <w:szCs w:val="24"/>
        </w:rPr>
        <w:t>ι σημαίνει Δημοκρατία».</w:t>
      </w:r>
    </w:p>
    <w:p w14:paraId="44FB7DD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Έχετε τον λόγο, κύριε Παναγούλη.</w:t>
      </w:r>
    </w:p>
    <w:p w14:paraId="44FB7DD9" w14:textId="77777777" w:rsidR="00FA132B" w:rsidRDefault="00F73EC5">
      <w:pPr>
        <w:spacing w:after="0" w:line="600" w:lineRule="auto"/>
        <w:ind w:firstLine="720"/>
        <w:jc w:val="both"/>
        <w:rPr>
          <w:rFonts w:eastAsia="Times New Roman"/>
          <w:bCs/>
        </w:rPr>
      </w:pPr>
      <w:r>
        <w:rPr>
          <w:rFonts w:eastAsia="Times New Roman" w:cs="Times New Roman"/>
          <w:b/>
          <w:szCs w:val="24"/>
        </w:rPr>
        <w:t>ΕΥΣΤΑΘΙΟΣ ΠΑΝΑΓΟΥΛΗΣ:</w:t>
      </w:r>
      <w:r>
        <w:rPr>
          <w:rFonts w:eastAsia="Times New Roman" w:cs="Times New Roman"/>
          <w:szCs w:val="24"/>
        </w:rPr>
        <w:t xml:space="preserve"> Ευχαριστώ τους συναδέλφους πρώτα </w:t>
      </w:r>
      <w:proofErr w:type="spellStart"/>
      <w:r>
        <w:rPr>
          <w:rFonts w:eastAsia="Times New Roman" w:cs="Times New Roman"/>
          <w:szCs w:val="24"/>
        </w:rPr>
        <w:t>πρώτα</w:t>
      </w:r>
      <w:proofErr w:type="spellEnd"/>
      <w:r>
        <w:rPr>
          <w:rFonts w:eastAsia="Times New Roman" w:cs="Times New Roman"/>
          <w:szCs w:val="24"/>
        </w:rPr>
        <w:t xml:space="preserve">, </w:t>
      </w:r>
      <w:r>
        <w:rPr>
          <w:rFonts w:eastAsia="Times New Roman"/>
          <w:bCs/>
        </w:rPr>
        <w:t>κύριε Πρόεδρε, που μου επιτρέπουν να μιλήσω πριν από την κανονική σειρά που θα έπρεπε.</w:t>
      </w:r>
    </w:p>
    <w:p w14:paraId="44FB7DDA" w14:textId="77777777" w:rsidR="00FA132B" w:rsidRDefault="00F73EC5">
      <w:pPr>
        <w:spacing w:after="0" w:line="600" w:lineRule="auto"/>
        <w:ind w:firstLine="720"/>
        <w:jc w:val="both"/>
        <w:rPr>
          <w:rFonts w:eastAsia="Times New Roman"/>
          <w:bCs/>
        </w:rPr>
      </w:pPr>
      <w:r>
        <w:rPr>
          <w:rFonts w:eastAsia="Times New Roman"/>
          <w:bCs/>
        </w:rPr>
        <w:t xml:space="preserve">Κύριε Πρόεδρε, έχουν περάσει τρεισήμισι μήνες από </w:t>
      </w:r>
      <w:r>
        <w:rPr>
          <w:rFonts w:eastAsia="Times New Roman"/>
          <w:bCs/>
        </w:rPr>
        <w:t>τα θλιβερά γεγονότα της 3</w:t>
      </w:r>
      <w:r>
        <w:rPr>
          <w:rFonts w:eastAsia="Times New Roman"/>
          <w:bCs/>
          <w:vertAlign w:val="superscript"/>
        </w:rPr>
        <w:t>ης</w:t>
      </w:r>
      <w:r>
        <w:rPr>
          <w:rFonts w:eastAsia="Times New Roman"/>
          <w:bCs/>
        </w:rPr>
        <w:t xml:space="preserve"> Οκτωβρίου 2016, όταν με χημικά αντιμετώπισε το Υπουργείο </w:t>
      </w:r>
      <w:r>
        <w:rPr>
          <w:rFonts w:eastAsia="Times New Roman"/>
          <w:bCs/>
        </w:rPr>
        <w:lastRenderedPageBreak/>
        <w:t>Προστασίας του Πολίτη ειρηνικούς συνταξιούχους και εργαζόμενους διαδηλωτές του ΠΑΜΕ, που ήθελαν με την πορεία τους από το Υπουργείο Εργασίας προς το Μέγαρο Μαξίμου να επιδ</w:t>
      </w:r>
      <w:r>
        <w:rPr>
          <w:rFonts w:eastAsia="Times New Roman"/>
          <w:bCs/>
        </w:rPr>
        <w:t xml:space="preserve">ώσουν ένα ψήφισμα στο </w:t>
      </w:r>
      <w:r>
        <w:rPr>
          <w:rFonts w:eastAsia="Times New Roman"/>
          <w:bCs/>
        </w:rPr>
        <w:t xml:space="preserve">πρωθυπουργικό </w:t>
      </w:r>
      <w:r>
        <w:rPr>
          <w:rFonts w:eastAsia="Times New Roman"/>
          <w:bCs/>
        </w:rPr>
        <w:t xml:space="preserve">Μέγαρο για τις γνωστές επαίσχυντες διατάξεις του νόμου </w:t>
      </w:r>
      <w:proofErr w:type="spellStart"/>
      <w:r>
        <w:rPr>
          <w:rFonts w:eastAsia="Times New Roman"/>
          <w:bCs/>
        </w:rPr>
        <w:t>Κατρούγκαλου</w:t>
      </w:r>
      <w:proofErr w:type="spellEnd"/>
      <w:r>
        <w:rPr>
          <w:rFonts w:eastAsia="Times New Roman"/>
          <w:bCs/>
        </w:rPr>
        <w:t xml:space="preserve">, που αποδυνάμωνε για άλλη μια φορά τις συντάξεις τους. </w:t>
      </w:r>
    </w:p>
    <w:p w14:paraId="44FB7DDB" w14:textId="77777777" w:rsidR="00FA132B" w:rsidRDefault="00F73EC5">
      <w:pPr>
        <w:spacing w:after="0" w:line="600" w:lineRule="auto"/>
        <w:ind w:firstLine="720"/>
        <w:jc w:val="both"/>
        <w:rPr>
          <w:rFonts w:eastAsia="Times New Roman"/>
          <w:bCs/>
        </w:rPr>
      </w:pPr>
      <w:r>
        <w:rPr>
          <w:rFonts w:eastAsia="Times New Roman"/>
          <w:bCs/>
        </w:rPr>
        <w:t>Θα πρέπει να ξέρει ο κύριος Υπουργός, κύριε Πρόεδρε, ότι αυτές οι κατακτήσεις των εργαζομένων κα</w:t>
      </w:r>
      <w:r>
        <w:rPr>
          <w:rFonts w:eastAsia="Times New Roman"/>
          <w:bCs/>
        </w:rPr>
        <w:t xml:space="preserve">ι των συνταξιούχων έχουν χτιστεί σε αυτόν εδώ τον τόπο με πολύχρονους αγώνες και μεγάλες θυσίες της εργατικής τάξης και των εργαζομένων. </w:t>
      </w:r>
    </w:p>
    <w:p w14:paraId="44FB7DDC" w14:textId="77777777" w:rsidR="00FA132B" w:rsidRDefault="00F73EC5">
      <w:pPr>
        <w:spacing w:after="0" w:line="600" w:lineRule="auto"/>
        <w:ind w:firstLine="720"/>
        <w:jc w:val="both"/>
        <w:rPr>
          <w:rFonts w:eastAsia="Times New Roman"/>
          <w:bCs/>
        </w:rPr>
      </w:pPr>
      <w:r>
        <w:rPr>
          <w:rFonts w:eastAsia="Times New Roman"/>
          <w:bCs/>
        </w:rPr>
        <w:t>Γνώρισαν, λοιπόν, στις 3 Οκτωβρίου 2016 χημικά και προπηλακισμούς και γνώρισαν τι σημαίνει δημοκρατία! Πρέπει να γνωρί</w:t>
      </w:r>
      <w:r>
        <w:rPr>
          <w:rFonts w:eastAsia="Times New Roman"/>
          <w:bCs/>
        </w:rPr>
        <w:t>ζετε, κύριε Υπουργέ, ότι πολλοί από αυτούς τους ανθρώπους -μεγάλοι σήμερα σε ηλικία- κατά τη διάρκεια της επτάχρονης τυραννίας βασανίστηκαν, φυλακίστηκαν και εξορίστηκαν. Δεν κινδυνεύει από αυτούς η δημοκρατία ούτε από τις ειρηνικές διαδηλώσεις των εργαζομ</w:t>
      </w:r>
      <w:r>
        <w:rPr>
          <w:rFonts w:eastAsia="Times New Roman"/>
          <w:bCs/>
        </w:rPr>
        <w:t>ένων.</w:t>
      </w:r>
    </w:p>
    <w:p w14:paraId="44FB7DD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Ποιος έδωσε εντολή, κύριε Υπουργέ; Βγήκατε εσείς να μας πείτε ότι αναλαμβάνετε την πολιτική ευθύνη να ρίξετε χημικά σε εργαζόμενους και σε υπερήλικες.</w:t>
      </w:r>
    </w:p>
    <w:p w14:paraId="44FB7DDE"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σας θυμίσω, κύριε Πρόεδρε, τι δήλωνε για παρόμοιες περιπτώσεις ο εμφανιζόμενος, ο επιμένων </w:t>
      </w:r>
      <w:r>
        <w:rPr>
          <w:rFonts w:eastAsia="Times New Roman" w:cs="Times New Roman"/>
          <w:szCs w:val="24"/>
        </w:rPr>
        <w:t xml:space="preserve">σαν Κυβέρνηση της Αριστεράς κ. Τσίπρας, όταν ήταν στην Αντιπολίτευση: «Η αποδεδειγμένη πλέον και </w:t>
      </w:r>
      <w:proofErr w:type="spellStart"/>
      <w:r>
        <w:rPr>
          <w:rFonts w:eastAsia="Times New Roman" w:cs="Times New Roman"/>
          <w:szCs w:val="24"/>
        </w:rPr>
        <w:t>στοιχειοθετημένη</w:t>
      </w:r>
      <w:proofErr w:type="spellEnd"/>
      <w:r>
        <w:rPr>
          <w:rFonts w:eastAsia="Times New Roman" w:cs="Times New Roman"/>
          <w:szCs w:val="24"/>
        </w:rPr>
        <w:t xml:space="preserve"> αγαστή συνεργασία των αστυνομικών αποκατάστασης τάξης με κουκουλοφόρους και ακραία στοιχεία, που επίσης ασκούν βία στα πλαίσια ειρηνικών διαδη</w:t>
      </w:r>
      <w:r>
        <w:rPr>
          <w:rFonts w:eastAsia="Times New Roman" w:cs="Times New Roman"/>
          <w:szCs w:val="24"/>
        </w:rPr>
        <w:t>λώσεων, δεν μπορεί να παραμένει ανέλεγκτη». Και προσκόμισε όχι ένα, αλλά τριάντα οκτώ βίντεο και πλούσιο φωτογραφικό υλικό στον Εισαγγελέα του Αρείου Πάγου, καταγγέλλοντας τότε την αστυνομική βία και την αλόγιστη χρήση χημικών.</w:t>
      </w:r>
    </w:p>
    <w:p w14:paraId="44FB7DDF"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w:t>
      </w:r>
      <w:r>
        <w:rPr>
          <w:rFonts w:eastAsia="Times New Roman" w:cs="Times New Roman"/>
          <w:b/>
          <w:szCs w:val="24"/>
        </w:rPr>
        <w:t>λης</w:t>
      </w:r>
      <w:proofErr w:type="spellEnd"/>
      <w:r>
        <w:rPr>
          <w:rFonts w:eastAsia="Times New Roman" w:cs="Times New Roman"/>
          <w:b/>
          <w:szCs w:val="24"/>
        </w:rPr>
        <w:t xml:space="preserve">): </w:t>
      </w:r>
      <w:r>
        <w:rPr>
          <w:rFonts w:eastAsia="Times New Roman" w:cs="Times New Roman"/>
          <w:szCs w:val="24"/>
        </w:rPr>
        <w:t>Κύριε Παναγούλη, παρακαλώ να ολοκληρώνετε. Εξ</w:t>
      </w:r>
      <w:r>
        <w:rPr>
          <w:rFonts w:eastAsia="Times New Roman" w:cs="Times New Roman"/>
          <w:szCs w:val="24"/>
        </w:rPr>
        <w:t xml:space="preserve"> </w:t>
      </w:r>
      <w:r>
        <w:rPr>
          <w:rFonts w:eastAsia="Times New Roman" w:cs="Times New Roman"/>
          <w:szCs w:val="24"/>
        </w:rPr>
        <w:t>άλλου, έχετε και δευτερολογία.</w:t>
      </w:r>
    </w:p>
    <w:p w14:paraId="44FB7DE0"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 xml:space="preserve">Θα ολοκληρώσω την </w:t>
      </w:r>
      <w:proofErr w:type="spellStart"/>
      <w:r>
        <w:rPr>
          <w:rFonts w:eastAsia="Times New Roman" w:cs="Times New Roman"/>
          <w:szCs w:val="24"/>
        </w:rPr>
        <w:t>πρωτολογία</w:t>
      </w:r>
      <w:proofErr w:type="spellEnd"/>
      <w:r>
        <w:rPr>
          <w:rFonts w:eastAsia="Times New Roman" w:cs="Times New Roman"/>
          <w:szCs w:val="24"/>
        </w:rPr>
        <w:t xml:space="preserve"> μου, κύριε Πρόεδρε.</w:t>
      </w:r>
    </w:p>
    <w:p w14:paraId="44FB7DE1"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Αυτά έλεγε ο κ. Τσίπρας και αυτά που έκαναν οι προηγούμενες κυβερνήσεις, έρχεται να τα εφαρμόσει.</w:t>
      </w:r>
    </w:p>
    <w:p w14:paraId="44FB7DE2"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Σήμε</w:t>
      </w:r>
      <w:r>
        <w:rPr>
          <w:rFonts w:eastAsia="Times New Roman" w:cs="Times New Roman"/>
          <w:szCs w:val="24"/>
        </w:rPr>
        <w:t xml:space="preserve">ρα, όσον αφορά τον Υπουργό Προστασίας του Πολίτη, τον κ. </w:t>
      </w:r>
      <w:proofErr w:type="spellStart"/>
      <w:r>
        <w:rPr>
          <w:rFonts w:eastAsia="Times New Roman" w:cs="Times New Roman"/>
          <w:szCs w:val="24"/>
        </w:rPr>
        <w:t>Τόσκα</w:t>
      </w:r>
      <w:proofErr w:type="spellEnd"/>
      <w:r>
        <w:rPr>
          <w:rFonts w:eastAsia="Times New Roman" w:cs="Times New Roman"/>
          <w:szCs w:val="24"/>
        </w:rPr>
        <w:t xml:space="preserve">, ένας τίτλος μπορεί να του αποδοθεί: «Υπουργός Προστασίας της </w:t>
      </w:r>
      <w:r>
        <w:rPr>
          <w:rFonts w:eastAsia="Times New Roman" w:cs="Times New Roman"/>
          <w:szCs w:val="24"/>
        </w:rPr>
        <w:t xml:space="preserve">οδού </w:t>
      </w:r>
      <w:proofErr w:type="spellStart"/>
      <w:r>
        <w:rPr>
          <w:rFonts w:eastAsia="Times New Roman" w:cs="Times New Roman"/>
          <w:szCs w:val="24"/>
        </w:rPr>
        <w:t>Ηρώδου</w:t>
      </w:r>
      <w:proofErr w:type="spellEnd"/>
      <w:r>
        <w:rPr>
          <w:rFonts w:eastAsia="Times New Roman" w:cs="Times New Roman"/>
          <w:szCs w:val="24"/>
        </w:rPr>
        <w:t xml:space="preserve"> Αττικού».</w:t>
      </w:r>
    </w:p>
    <w:p w14:paraId="44FB7DE3"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Θα επανέλθω, κύριε Πρόεδρε, στη δευτερολογία μου.</w:t>
      </w:r>
    </w:p>
    <w:p w14:paraId="44FB7DE4"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 κύριε Παναγούλη.</w:t>
      </w:r>
    </w:p>
    <w:p w14:paraId="44FB7DE5"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Υπουργέ, έχετε τον λόγο.</w:t>
      </w:r>
    </w:p>
    <w:p w14:paraId="44FB7DE6"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Κύριε Πρόεδρε, δεν θα σχολιάσω ούτε τον τίτλο της ερώτησης ούτε τους άλλους τίτλους που χρησιμοποίησε ο κ. Παναγούλης και που χρησιμοποιεί κατ’ επανάληψη στις διάφορε</w:t>
      </w:r>
      <w:r>
        <w:rPr>
          <w:rFonts w:eastAsia="Times New Roman" w:cs="Times New Roman"/>
          <w:szCs w:val="24"/>
        </w:rPr>
        <w:t>ς συνεντεύξεις του για το πρόσωπό μου. Όμως, πολιτικά απαντώντας, θα ήθελα να αναλογιστούμε ποια ήταν η καταστολή επί προηγούμενων κυβερνήσεων και πόσες φορές έγινε χρήση δακρυγόνων τα προηγούμενα έτη επί προηγούμενων κυβερνήσεων. Αυτά έγιναν χιλιάδες φορέ</w:t>
      </w:r>
      <w:r>
        <w:rPr>
          <w:rFonts w:eastAsia="Times New Roman" w:cs="Times New Roman"/>
          <w:szCs w:val="24"/>
        </w:rPr>
        <w:t>ς και τα νούμερα τα έχω εδώ.</w:t>
      </w:r>
    </w:p>
    <w:p w14:paraId="44FB7DE7"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Από εκεί και πέρα, γίνεται αναφορά σε ένα συγκεκριμένο περιστατικό –πράγματι ατυχές- με τους συνταξιούχους, στο οποίο έχω αναφερθεί κατ’ επανάληψη. Αυτός ήταν και ο λόγος, για τον οποίο από εκεί και μετά απαγορεύτηκε η χρήση χη</w:t>
      </w:r>
      <w:r>
        <w:rPr>
          <w:rFonts w:eastAsia="Times New Roman" w:cs="Times New Roman"/>
          <w:szCs w:val="24"/>
        </w:rPr>
        <w:t>μικών απέναντι σε εργαζόμενους και συνταξιούχους.</w:t>
      </w:r>
    </w:p>
    <w:p w14:paraId="44FB7DE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Όμως, από εκεί και πέρα, η επανάληψη ενός περιστατικού και η συνεχής αναφορά σ’ αυτό παραπέμπει κάπου αλλού. Βέβαια, δεν ξέρω, αλλά δεν νομίζω ότι το ΚΚΕ ή το ΠΑΜΕ περιμένει τον κ. Παναγούλη να υπερασπιστεί</w:t>
      </w:r>
      <w:r>
        <w:rPr>
          <w:rFonts w:eastAsia="Times New Roman" w:cs="Times New Roman"/>
          <w:szCs w:val="24"/>
        </w:rPr>
        <w:t xml:space="preserve"> τις θέσεις του, γιατί νομίζω ότι αυτά τα πράγματα έχουν ξεκαθαριστεί στις συζητήσεις που έγιναν και στη Βουλή και εκτός Βουλής.</w:t>
      </w:r>
    </w:p>
    <w:p w14:paraId="44FB7DE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Ξέρουμε όλοι πόσο δύσκολο είναι το θέμα της διατήρησης της δημόσιας τάξης, πόσο χρειάζεται ισορροπίες πάνω σε τεντωμένο σκοινί </w:t>
      </w:r>
      <w:r>
        <w:rPr>
          <w:rFonts w:eastAsia="Times New Roman" w:cs="Times New Roman"/>
          <w:szCs w:val="24"/>
        </w:rPr>
        <w:t xml:space="preserve">και πόσο </w:t>
      </w:r>
      <w:r>
        <w:rPr>
          <w:rFonts w:eastAsia="Times New Roman" w:cs="Times New Roman"/>
          <w:szCs w:val="24"/>
        </w:rPr>
        <w:lastRenderedPageBreak/>
        <w:t>πρέπει να κρίνεται και στα συγκεκριμένα περιστατικά, αλλά και σαν σύνολο, εξετάζοντας και την όλη προσφορά των αστυνομικών στην καθημερινή πρακτική που εφαρμόζεται, στα καθημερινά αποτελέσματα, στην αντιμετώπιση των ναρκωτικών, στην αντιμετώπιση τ</w:t>
      </w:r>
      <w:r>
        <w:rPr>
          <w:rFonts w:eastAsia="Times New Roman" w:cs="Times New Roman"/>
          <w:szCs w:val="24"/>
        </w:rPr>
        <w:t>ης απάτης, στην αντιμετώπιση των ληστειών, στην έλλειψη καταστολής.</w:t>
      </w:r>
    </w:p>
    <w:p w14:paraId="44FB7DEA"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Παρ’ ότι ποτέ δεν θα μηδενιστούν τα προβλήματα και η εγκληματικότητα, η τεράστια προσπάθεια που γίνεται ας μη μηδενίζεται.</w:t>
      </w:r>
    </w:p>
    <w:p w14:paraId="44FB7DEB"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Ευχαριστώ.</w:t>
      </w:r>
    </w:p>
    <w:p w14:paraId="44FB7DEC"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w:t>
      </w:r>
      <w:r>
        <w:rPr>
          <w:rFonts w:eastAsia="Times New Roman" w:cs="Times New Roman"/>
          <w:szCs w:val="24"/>
        </w:rPr>
        <w:t>ιο Υπουργό.</w:t>
      </w:r>
    </w:p>
    <w:p w14:paraId="44FB7DE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Κύριε Παναγούλη, ορίστε, έχετε τον λόγο.</w:t>
      </w:r>
    </w:p>
    <w:p w14:paraId="44FB7DEE"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Κύριε Πρόεδρε, ο κύριος Υπουργός προσπάθησε –και θα εξηγήσω γιατί το κάνει αυτό- να διαστρεβλώσει τα λεγόμενά μου.</w:t>
      </w:r>
    </w:p>
    <w:p w14:paraId="44FB7DEF"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ούτε το ΚΚΕ έχει ανάγκη ούτε εγώ υπερασπίστηκα το </w:t>
      </w:r>
      <w:r>
        <w:rPr>
          <w:rFonts w:eastAsia="Times New Roman" w:cs="Times New Roman"/>
          <w:szCs w:val="24"/>
        </w:rPr>
        <w:t>ΚΚΕ ούτε το ΠΑΜΕ. Εργαζόμενους υπερασπίζομαι. Αυτήν την τακτική τη συνεχίσατε και πριν από λίγες ημέρες με τις καθαρίστριες, τους πυροσβέστες και ένα σωρό άλλες κοινωνικές τάξεις.</w:t>
      </w:r>
    </w:p>
    <w:p w14:paraId="44FB7DF0"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Δεν καταλαβαίνω για ποιον λόγο εξαπολύετε τόσο εύκολα δακρυγόνα. Μήπως επειδ</w:t>
      </w:r>
      <w:r>
        <w:rPr>
          <w:rFonts w:eastAsia="Times New Roman" w:cs="Times New Roman"/>
          <w:szCs w:val="24"/>
        </w:rPr>
        <w:t>ή με τόσα χρόνια στον στρατό, κύριε Υπουργέ, δεν έχετε συμμετάσχει ποτέ στη ζωή σας σε διαδήλωση; Ή πιστεύετε ότι με το βιογραφικό που μοιράσατε πριν από τις εκλογές, για το οποίο βιογραφικό πρέπει να ντρέπεστε, ότι είστε αντιστασιακός, ότι…</w:t>
      </w:r>
    </w:p>
    <w:p w14:paraId="44FB7DF1"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ΝΙΚΟΛΑΟΣ ΤΟΣΚΑ</w:t>
      </w:r>
      <w:r>
        <w:rPr>
          <w:rFonts w:eastAsia="Times New Roman" w:cs="Times New Roman"/>
          <w:b/>
          <w:szCs w:val="24"/>
        </w:rPr>
        <w:t>Σ (Αναπληρωτής Υπουργός Εσωτερικών):</w:t>
      </w:r>
      <w:r>
        <w:rPr>
          <w:rFonts w:eastAsia="Times New Roman" w:cs="Times New Roman"/>
          <w:szCs w:val="24"/>
        </w:rPr>
        <w:t xml:space="preserve"> Ντροπή σας!</w:t>
      </w:r>
    </w:p>
    <w:p w14:paraId="44FB7DF2"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Καθίστε κάτω, κύριε Υπουργέ.</w:t>
      </w:r>
    </w:p>
    <w:p w14:paraId="44FB7DF3"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Παναγούλη, θα παρακαλούσα να ανακαλέσετε.</w:t>
      </w:r>
    </w:p>
    <w:p w14:paraId="44FB7DF4"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Όταν το 1971, που ήταν Χούντα…</w:t>
      </w:r>
    </w:p>
    <w:p w14:paraId="44FB7DF5"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Παναγούλη, το Προεδρείο σάς απευθύνεται. Θα παρακαλούσα πολύ να ανακαλούσατε την έκφραση που μόλις είπατε προς τον κύριο Υπουργό, ότι «θα πρέπει να ντρέπεστε» κλπ</w:t>
      </w:r>
      <w:r>
        <w:rPr>
          <w:rFonts w:eastAsia="Times New Roman" w:cs="Times New Roman"/>
          <w:szCs w:val="24"/>
        </w:rPr>
        <w:t>.</w:t>
      </w:r>
      <w:r>
        <w:rPr>
          <w:rFonts w:eastAsia="Times New Roman" w:cs="Times New Roman"/>
          <w:szCs w:val="24"/>
        </w:rPr>
        <w:t>. Παρακαλώ πολύ!</w:t>
      </w:r>
    </w:p>
    <w:p w14:paraId="44FB7DF6"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Την ανακαλώ αυτήν την έκφραση.</w:t>
      </w:r>
    </w:p>
    <w:p w14:paraId="44FB7DF7"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Ο κύ</w:t>
      </w:r>
      <w:r>
        <w:rPr>
          <w:rFonts w:eastAsia="Times New Roman" w:cs="Times New Roman"/>
          <w:szCs w:val="24"/>
        </w:rPr>
        <w:t xml:space="preserve">ριος Υπουργός, όμως, δεν μπορεί να μας παρουσιάζει ένα βιογραφικό και να λέει ότι ήταν αντιστασιακός, όταν το 1971 εισήχθη στη Στρατιωτική Σχολή </w:t>
      </w:r>
      <w:proofErr w:type="spellStart"/>
      <w:r>
        <w:rPr>
          <w:rFonts w:eastAsia="Times New Roman" w:cs="Times New Roman"/>
          <w:szCs w:val="24"/>
        </w:rPr>
        <w:t>Ευελπίδων</w:t>
      </w:r>
      <w:proofErr w:type="spellEnd"/>
      <w:r>
        <w:rPr>
          <w:rFonts w:eastAsia="Times New Roman" w:cs="Times New Roman"/>
          <w:szCs w:val="24"/>
        </w:rPr>
        <w:t>.</w:t>
      </w:r>
    </w:p>
    <w:p w14:paraId="44FB7DF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σχέση είχατε εσείς, κύριε </w:t>
      </w:r>
      <w:proofErr w:type="spellStart"/>
      <w:r>
        <w:rPr>
          <w:rFonts w:eastAsia="Times New Roman" w:cs="Times New Roman"/>
          <w:szCs w:val="24"/>
        </w:rPr>
        <w:t>Τόσκα</w:t>
      </w:r>
      <w:proofErr w:type="spellEnd"/>
      <w:r>
        <w:rPr>
          <w:rFonts w:eastAsia="Times New Roman" w:cs="Times New Roman"/>
          <w:szCs w:val="24"/>
        </w:rPr>
        <w:t>, με όλους αυτούς τους συναδέλφους σας που αγωνίστηκαν για να λειτ</w:t>
      </w:r>
      <w:r>
        <w:rPr>
          <w:rFonts w:eastAsia="Times New Roman" w:cs="Times New Roman"/>
          <w:szCs w:val="24"/>
        </w:rPr>
        <w:t xml:space="preserve">ουργήσει αυτή η Αίθουσα; Τι σχέση είχατε με τον Στρατηγό </w:t>
      </w:r>
      <w:proofErr w:type="spellStart"/>
      <w:r>
        <w:rPr>
          <w:rFonts w:eastAsia="Times New Roman" w:cs="Times New Roman"/>
          <w:szCs w:val="24"/>
        </w:rPr>
        <w:t>Οπρόπουλο</w:t>
      </w:r>
      <w:proofErr w:type="spellEnd"/>
      <w:r>
        <w:rPr>
          <w:rFonts w:eastAsia="Times New Roman" w:cs="Times New Roman"/>
          <w:szCs w:val="24"/>
        </w:rPr>
        <w:t xml:space="preserve">, με τον Σπύρο </w:t>
      </w:r>
      <w:proofErr w:type="spellStart"/>
      <w:r>
        <w:rPr>
          <w:rFonts w:eastAsia="Times New Roman" w:cs="Times New Roman"/>
          <w:szCs w:val="24"/>
        </w:rPr>
        <w:t>Μουστακλή</w:t>
      </w:r>
      <w:proofErr w:type="spellEnd"/>
      <w:r>
        <w:rPr>
          <w:rFonts w:eastAsia="Times New Roman" w:cs="Times New Roman"/>
          <w:szCs w:val="24"/>
        </w:rPr>
        <w:t xml:space="preserve">, με τον Τάσο Μήνη, με τον Γιώργο Παναγούλη, με τον Μιχάλη </w:t>
      </w:r>
      <w:proofErr w:type="spellStart"/>
      <w:r>
        <w:rPr>
          <w:rFonts w:eastAsia="Times New Roman" w:cs="Times New Roman"/>
          <w:szCs w:val="24"/>
        </w:rPr>
        <w:t>Βαρδάνη</w:t>
      </w:r>
      <w:proofErr w:type="spellEnd"/>
      <w:r>
        <w:rPr>
          <w:rFonts w:eastAsia="Times New Roman" w:cs="Times New Roman"/>
          <w:szCs w:val="24"/>
        </w:rPr>
        <w:t xml:space="preserve">, με τον Άγγελο Πνευματικό, με τον </w:t>
      </w:r>
      <w:proofErr w:type="spellStart"/>
      <w:r>
        <w:rPr>
          <w:rFonts w:eastAsia="Times New Roman" w:cs="Times New Roman"/>
          <w:szCs w:val="24"/>
        </w:rPr>
        <w:t>Βαρδή</w:t>
      </w:r>
      <w:proofErr w:type="spellEnd"/>
      <w:r>
        <w:rPr>
          <w:rFonts w:eastAsia="Times New Roman" w:cs="Times New Roman"/>
          <w:szCs w:val="24"/>
        </w:rPr>
        <w:t xml:space="preserve"> Βαρδινογιάννη και δεκάδες άλλους αξιωματικούς που έδωσαν τη</w:t>
      </w:r>
      <w:r>
        <w:rPr>
          <w:rFonts w:eastAsia="Times New Roman" w:cs="Times New Roman"/>
          <w:szCs w:val="24"/>
        </w:rPr>
        <w:t>ν ζωή τους και έχυσαν το αίμα τους;</w:t>
      </w:r>
    </w:p>
    <w:p w14:paraId="44FB7DF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ο κύριος Υπουργός πλαστογραφεί την ηρωική εκείνη περίοδο 1967-1974, όταν σύσσωμος ο ελληνικός λαός –και δεν σας κατηγορώ, επειδή </w:t>
      </w:r>
      <w:r>
        <w:rPr>
          <w:rFonts w:eastAsia="Times New Roman" w:cs="Times New Roman"/>
          <w:szCs w:val="24"/>
        </w:rPr>
        <w:t xml:space="preserve">εισαχθήκατε </w:t>
      </w:r>
      <w:r>
        <w:rPr>
          <w:rFonts w:eastAsia="Times New Roman" w:cs="Times New Roman"/>
          <w:szCs w:val="24"/>
        </w:rPr>
        <w:t xml:space="preserve">στη Σχολή </w:t>
      </w:r>
      <w:proofErr w:type="spellStart"/>
      <w:r>
        <w:rPr>
          <w:rFonts w:eastAsia="Times New Roman" w:cs="Times New Roman"/>
          <w:szCs w:val="24"/>
        </w:rPr>
        <w:t>Ευελπίδων</w:t>
      </w:r>
      <w:proofErr w:type="spellEnd"/>
      <w:r>
        <w:rPr>
          <w:rFonts w:eastAsia="Times New Roman" w:cs="Times New Roman"/>
          <w:szCs w:val="24"/>
        </w:rPr>
        <w:t>…</w:t>
      </w:r>
    </w:p>
    <w:p w14:paraId="44FB7DFA"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w:t>
      </w:r>
      <w:r>
        <w:rPr>
          <w:rFonts w:eastAsia="Times New Roman" w:cs="Times New Roman"/>
          <w:b/>
          <w:szCs w:val="24"/>
        </w:rPr>
        <w:t>ρικών):</w:t>
      </w:r>
      <w:r>
        <w:rPr>
          <w:rFonts w:eastAsia="Times New Roman" w:cs="Times New Roman"/>
          <w:szCs w:val="24"/>
        </w:rPr>
        <w:t xml:space="preserve"> Αφήστε τον, κύριε Πρόεδρε! Αφήστε τον!</w:t>
      </w:r>
    </w:p>
    <w:p w14:paraId="44FB7DFB"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Παναγούλη, συγγνώμη, αλλά η ερώτησή σας είχε ένα συγκεκριμένο θέμα.</w:t>
      </w:r>
    </w:p>
    <w:p w14:paraId="44FB7DFC"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Ναι, είναι συγκεκριμένο.</w:t>
      </w:r>
    </w:p>
    <w:p w14:paraId="44FB7DFD"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Βάζετε τώρα ζητήματα</w:t>
      </w:r>
      <w:r>
        <w:rPr>
          <w:rFonts w:eastAsia="Times New Roman" w:cs="Times New Roman"/>
          <w:szCs w:val="24"/>
        </w:rPr>
        <w:t xml:space="preserve"> επί προσωπικού προς τον Υπουργό, αναφέροντας διάφορα, όλα αυτά που ακούστηκαν. Νομίζω ότι έχουμε ξεφύγει από το θέμα της συζήτησης της συγκεκριμένης ερώτησης.</w:t>
      </w:r>
    </w:p>
    <w:p w14:paraId="44FB7DFE"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Κύριε Πρόεδρε, δεν είπα κανένα ψέμα.</w:t>
      </w:r>
    </w:p>
    <w:p w14:paraId="44FB7DFF"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Εγώ</w:t>
      </w:r>
      <w:r>
        <w:rPr>
          <w:rFonts w:eastAsia="Times New Roman" w:cs="Times New Roman"/>
          <w:szCs w:val="24"/>
        </w:rPr>
        <w:t xml:space="preserve"> δεν θα κρίνω αν είναι ψέμα ή όχι. Εγώ οφείλω να κρατώ τη διαδικασία και με βάση τον Κανονισμό, να λειτουργούμε στη διάρκεια της διεξαγωγής της συζήτησης των επικαίρων ερωτήσεων.</w:t>
      </w:r>
    </w:p>
    <w:p w14:paraId="44FB7E00"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Το ξέρετε πολύ καλά, όπως και όλοι οι παρευρισκόμενοι στην Αίθουσα, ότι οι επ</w:t>
      </w:r>
      <w:r>
        <w:rPr>
          <w:rFonts w:eastAsia="Times New Roman" w:cs="Times New Roman"/>
          <w:szCs w:val="24"/>
        </w:rPr>
        <w:t>ίκαιρες ερωτήσεις έχουν συγκεκριμένη θεματολογία. Είναι ερωτήσεις με τις οποίες απευθύνονται οι Βουλευτές προς τους αρμόδιους Υπουργούς και ζητούν να απαντηθούν και μένουμε σε αυτό. Εσείς τώρα κάνετε ολόκληρη αναφορά σε ονόματα κλπ</w:t>
      </w:r>
      <w:r>
        <w:rPr>
          <w:rFonts w:eastAsia="Times New Roman" w:cs="Times New Roman"/>
          <w:szCs w:val="24"/>
        </w:rPr>
        <w:t>.</w:t>
      </w:r>
      <w:r>
        <w:rPr>
          <w:rFonts w:eastAsia="Times New Roman" w:cs="Times New Roman"/>
          <w:szCs w:val="24"/>
        </w:rPr>
        <w:t>.</w:t>
      </w:r>
    </w:p>
    <w:p w14:paraId="44FB7E01"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Ας αποφύγουμε αυτού το</w:t>
      </w:r>
      <w:r>
        <w:rPr>
          <w:rFonts w:eastAsia="Times New Roman" w:cs="Times New Roman"/>
          <w:szCs w:val="24"/>
        </w:rPr>
        <w:t>υ είδους αντιπαράθεση. Να γίνει πολιτική αντιπαράθεση, να γίνει αντιπαράθεση με βάση επιχειρήματα, το καταλαβαίνω, κύριε Παναγούλη, αλλά όχι επί προσωπικού.</w:t>
      </w:r>
    </w:p>
    <w:p w14:paraId="44FB7E02"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Δεν είναι προσωπικό, κύριε Πρόεδρε.</w:t>
      </w:r>
    </w:p>
    <w:p w14:paraId="44FB7E03"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Μα, αναφέρεστε σε πρόσωπα και γεγονότα που είναι εκτός της ερώτησης. Εγώ εστιάζω σε αυτό. Επιτρέψτε μου.</w:t>
      </w:r>
    </w:p>
    <w:p w14:paraId="44FB7E04"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Κλείνω για να σας διευκολύνω, κύριε Πρόεδρε…</w:t>
      </w:r>
    </w:p>
    <w:p w14:paraId="44FB7E05"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Θα σας δώσω λίγο χρόνο ακόμη, ως οφείλω και έχετε</w:t>
      </w:r>
      <w:r>
        <w:rPr>
          <w:rFonts w:eastAsia="Times New Roman" w:cs="Times New Roman"/>
          <w:szCs w:val="24"/>
        </w:rPr>
        <w:t xml:space="preserve"> το δικαίωμα. Να ολοκληρώνετε, παρακαλώ. Περιμένουν και οι συνάδελφοι που σας έδωσαν τη σειρά με υπομονή.</w:t>
      </w:r>
    </w:p>
    <w:p w14:paraId="44FB7E06"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Κλείνω, κύριε Πρόεδρε, με την παρατήρηση αυτή, ότι τη νοοτροπία που έχει αποκτήσει ο κ. </w:t>
      </w:r>
      <w:proofErr w:type="spellStart"/>
      <w:r>
        <w:rPr>
          <w:rFonts w:eastAsia="Times New Roman" w:cs="Times New Roman"/>
          <w:szCs w:val="24"/>
        </w:rPr>
        <w:t>Τόσκας</w:t>
      </w:r>
      <w:proofErr w:type="spellEnd"/>
      <w:r>
        <w:rPr>
          <w:rFonts w:eastAsia="Times New Roman" w:cs="Times New Roman"/>
          <w:szCs w:val="24"/>
        </w:rPr>
        <w:t xml:space="preserve"> τη δείχνει καθημερινά. Την έδειξε</w:t>
      </w:r>
      <w:r>
        <w:rPr>
          <w:rFonts w:eastAsia="Times New Roman" w:cs="Times New Roman"/>
          <w:szCs w:val="24"/>
        </w:rPr>
        <w:t xml:space="preserve"> στους συνταξιούχους, στην πορεία εκείνη στις 3 Οκτωβρίου, την έδειξε προχθές στις καθαρίστριες, την έδειξε σε άλλες κοινωνικές τάξεις και κατηγορίες, όταν βάζει μπροστά τους άντρες των ΜΑΤ και ρίχνουν χημικά ή σπρώχνουν κατά τρόπο απαράδεκτο τους διαδηλωτ</w:t>
      </w:r>
      <w:r>
        <w:rPr>
          <w:rFonts w:eastAsia="Times New Roman" w:cs="Times New Roman"/>
          <w:szCs w:val="24"/>
        </w:rPr>
        <w:t>ές.</w:t>
      </w:r>
    </w:p>
    <w:p w14:paraId="44FB7E07"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4FB7E08"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Ορίστε, κύριε Υπουργέ, έχετε τον λόγο.</w:t>
      </w:r>
    </w:p>
    <w:p w14:paraId="44FB7E09"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Κύριε Πρόεδρε, νομίζω ότι απάντησα στην ερώτηση. Δεν θα απαντήσω φυσικά στις συκοφαντίες, στα ψέματα, </w:t>
      </w:r>
      <w:r>
        <w:rPr>
          <w:rFonts w:eastAsia="Times New Roman" w:cs="Times New Roman"/>
          <w:szCs w:val="24"/>
        </w:rPr>
        <w:t>στις προσβολές του κ. Παναγούλη.</w:t>
      </w:r>
    </w:p>
    <w:p w14:paraId="44FB7E0A"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Εγώ είμαι υπερήφανος που υπηρέτησα την πατρίδα μου τριανταπέντε χρόνια, τα περισσότερα σε ακριτικές περιοχές και είμαι υπερήφανος που υπηρέτησα και τη δημοκρατία. Αν διαστρεβλώνει γεγονότα ο κ. Παναγούλης, δεν θα του επιστρ</w:t>
      </w:r>
      <w:r>
        <w:rPr>
          <w:rFonts w:eastAsia="Times New Roman" w:cs="Times New Roman"/>
          <w:szCs w:val="24"/>
        </w:rPr>
        <w:t>έψω ούτε τα λόγια του ούτε τις άλλες προσβολές.</w:t>
      </w:r>
    </w:p>
    <w:p w14:paraId="44FB7E0B"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βέβαια, ο καθένας κρίνεται και σε αυτόν τον χώρο, γιατί εγώ δεν ήμουν τριανταπέντε χρόνια μόνιμος πολιτικάντης. Ήμουν τριανταπέντε χρόνια σε ακριτικές περιοχές και αισθάνομαι, βέβαια, και </w:t>
      </w:r>
      <w:r>
        <w:rPr>
          <w:rFonts w:eastAsia="Times New Roman" w:cs="Times New Roman"/>
          <w:szCs w:val="24"/>
        </w:rPr>
        <w:t>τιμή που είμαι μέλος του Κοινοβουλίου τώρα.</w:t>
      </w:r>
    </w:p>
    <w:p w14:paraId="44FB7E0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4FB7E0D"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44FB7E0E"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Κύριε Πρόεδρε, θα ήθελα τον λόγο.</w:t>
      </w:r>
    </w:p>
    <w:p w14:paraId="44FB7E0F"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κύριε Παναγούλη, δεν έχετε τον λόγο.</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αλλά δεν προβλέπεται </w:t>
      </w:r>
      <w:proofErr w:type="spellStart"/>
      <w:r>
        <w:rPr>
          <w:rFonts w:eastAsia="Times New Roman" w:cs="Times New Roman"/>
          <w:szCs w:val="24"/>
        </w:rPr>
        <w:t>τριτολογία</w:t>
      </w:r>
      <w:proofErr w:type="spellEnd"/>
      <w:r>
        <w:rPr>
          <w:rFonts w:eastAsia="Times New Roman" w:cs="Times New Roman"/>
          <w:szCs w:val="24"/>
        </w:rPr>
        <w:t>.</w:t>
      </w:r>
    </w:p>
    <w:p w14:paraId="44FB7E10"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Θα ήθελα τον λόγο επί προσωπικού.</w:t>
      </w:r>
    </w:p>
    <w:p w14:paraId="44FB7E11"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δεν υπάρχει επί προσωπικού, σας παρακαλώ τώρα!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w:t>
      </w:r>
    </w:p>
    <w:p w14:paraId="44FB7E12"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Κύριε Πρόεδρε, μια</w:t>
      </w:r>
      <w:r>
        <w:rPr>
          <w:rFonts w:eastAsia="Times New Roman" w:cs="Times New Roman"/>
          <w:szCs w:val="24"/>
        </w:rPr>
        <w:t xml:space="preserve"> φράση θέλω να πω.</w:t>
      </w:r>
    </w:p>
    <w:p w14:paraId="44FB7E13"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κοιτάξτε! Με </w:t>
      </w:r>
      <w:proofErr w:type="spellStart"/>
      <w:r>
        <w:rPr>
          <w:rFonts w:eastAsia="Times New Roman" w:cs="Times New Roman"/>
          <w:szCs w:val="24"/>
        </w:rPr>
        <w:t>συγχωρείτε</w:t>
      </w:r>
      <w:proofErr w:type="spellEnd"/>
      <w:r>
        <w:rPr>
          <w:rFonts w:eastAsia="Times New Roman" w:cs="Times New Roman"/>
          <w:szCs w:val="24"/>
        </w:rPr>
        <w:t xml:space="preserve">, κύριε Παναγούλη, πρέπει να σεβαστείτε και τους συναδέλφους που σας έδωσαν τη σειρά τους, </w:t>
      </w:r>
      <w:r>
        <w:rPr>
          <w:rFonts w:eastAsia="Times New Roman"/>
          <w:szCs w:val="24"/>
        </w:rPr>
        <w:t>οι οποίοι</w:t>
      </w:r>
      <w:r>
        <w:rPr>
          <w:rFonts w:eastAsia="Times New Roman" w:cs="Times New Roman"/>
          <w:szCs w:val="24"/>
        </w:rPr>
        <w:t xml:space="preserve"> με υπομονή περιμένουν. Δεν υπάρχει επί προσωπικού, σας παρακαλώ πολύ.</w:t>
      </w:r>
    </w:p>
    <w:p w14:paraId="44FB7E14"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ΕΥΣΤ</w:t>
      </w:r>
      <w:r>
        <w:rPr>
          <w:rFonts w:eastAsia="Times New Roman" w:cs="Times New Roman"/>
          <w:b/>
          <w:szCs w:val="24"/>
        </w:rPr>
        <w:t xml:space="preserve">ΑΘΙΟΣ ΠΑΝΑΓΟΥΛΗΣ: </w:t>
      </w:r>
      <w:r>
        <w:rPr>
          <w:rFonts w:eastAsia="Times New Roman" w:cs="Times New Roman"/>
          <w:szCs w:val="24"/>
        </w:rPr>
        <w:t xml:space="preserve">Δεν είμαι πολιτικάντης. </w:t>
      </w:r>
      <w:r>
        <w:rPr>
          <w:rFonts w:eastAsia="Times New Roman" w:cs="Times New Roman"/>
          <w:szCs w:val="24"/>
        </w:rPr>
        <w:t xml:space="preserve">Ο κ. </w:t>
      </w:r>
      <w:proofErr w:type="spellStart"/>
      <w:r>
        <w:rPr>
          <w:rFonts w:eastAsia="Times New Roman" w:cs="Times New Roman"/>
          <w:szCs w:val="24"/>
        </w:rPr>
        <w:t>Τόσκας</w:t>
      </w:r>
      <w:proofErr w:type="spellEnd"/>
      <w:r>
        <w:rPr>
          <w:rFonts w:eastAsia="Times New Roman" w:cs="Times New Roman"/>
          <w:szCs w:val="24"/>
        </w:rPr>
        <w:t xml:space="preserve"> ε</w:t>
      </w:r>
      <w:r>
        <w:rPr>
          <w:rFonts w:eastAsia="Times New Roman" w:cs="Times New Roman"/>
          <w:szCs w:val="24"/>
        </w:rPr>
        <w:t>ίναι πλαστογράφος της ιστορίας και τον παραδίδω στον ελληνικό λαό.</w:t>
      </w:r>
    </w:p>
    <w:p w14:paraId="44FB7E15"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Συνεχίζουμε με την έκτη με αριθμό 319/9-1-2017 επίκαιρη ερώτηση δεύτερου κύκλου του Βουλευτή Έβρου τ</w:t>
      </w:r>
      <w:r>
        <w:rPr>
          <w:rFonts w:eastAsia="Times New Roman" w:cs="Times New Roman"/>
          <w:szCs w:val="24"/>
        </w:rPr>
        <w:t xml:space="preserve">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Εσωτερικών, σχετικά με την υποβάθμιση–κατάργηση του Τμήματος Συνοριακής Φύλαξης Τυχερού στον Νομό Έβρου.</w:t>
      </w:r>
    </w:p>
    <w:p w14:paraId="44FB7E16"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έχετε τον λόγο.</w:t>
      </w:r>
    </w:p>
    <w:p w14:paraId="44FB7E17"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olor w:val="000000"/>
          <w:szCs w:val="24"/>
        </w:rPr>
        <w:t>Ευχαριστώ, κύριε Πρόεδρε.</w:t>
      </w:r>
      <w:r>
        <w:rPr>
          <w:rFonts w:eastAsia="Times New Roman" w:cs="Times New Roman"/>
          <w:szCs w:val="24"/>
        </w:rPr>
        <w:t xml:space="preserve"> </w:t>
      </w:r>
    </w:p>
    <w:p w14:paraId="44FB7E1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εδώ και δύο χρόνια παρακολουθώ ως οφείλω για πολλούς λόγους τη σχεδίαση επί </w:t>
      </w:r>
      <w:proofErr w:type="spellStart"/>
      <w:r>
        <w:rPr>
          <w:rFonts w:eastAsia="Times New Roman" w:cs="Times New Roman"/>
          <w:szCs w:val="24"/>
        </w:rPr>
        <w:t>χάρτου</w:t>
      </w:r>
      <w:proofErr w:type="spellEnd"/>
      <w:r>
        <w:rPr>
          <w:rFonts w:eastAsia="Times New Roman" w:cs="Times New Roman"/>
          <w:szCs w:val="24"/>
        </w:rPr>
        <w:t xml:space="preserve"> της νέας δομής του Σώματος της Ελληνικής Αστυνομίας, </w:t>
      </w:r>
      <w:r>
        <w:rPr>
          <w:rFonts w:eastAsia="Times New Roman"/>
          <w:bCs/>
        </w:rPr>
        <w:t>προκειμένου</w:t>
      </w:r>
      <w:r>
        <w:rPr>
          <w:rFonts w:eastAsia="Times New Roman" w:cs="Times New Roman"/>
          <w:szCs w:val="24"/>
        </w:rPr>
        <w:t xml:space="preserve"> το δομικό της σχήμα να κουμπώσει στο διοικητικό σύστημα της χώρας, βάσει του </w:t>
      </w:r>
      <w:proofErr w:type="spellStart"/>
      <w:r>
        <w:rPr>
          <w:rFonts w:eastAsia="Times New Roman" w:cs="Times New Roman"/>
          <w:szCs w:val="24"/>
        </w:rPr>
        <w:t>καλλικρατικού</w:t>
      </w:r>
      <w:proofErr w:type="spellEnd"/>
      <w:r>
        <w:rPr>
          <w:rFonts w:eastAsia="Times New Roman" w:cs="Times New Roman"/>
          <w:szCs w:val="24"/>
        </w:rPr>
        <w:t xml:space="preserve"> ν</w:t>
      </w:r>
      <w:r>
        <w:rPr>
          <w:rFonts w:eastAsia="Times New Roman" w:cs="Times New Roman"/>
          <w:szCs w:val="24"/>
        </w:rPr>
        <w:t>όμου.</w:t>
      </w:r>
    </w:p>
    <w:p w14:paraId="44FB7E1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Είχε αποφασιστεί για κάθε </w:t>
      </w:r>
      <w:proofErr w:type="spellStart"/>
      <w:r>
        <w:rPr>
          <w:rFonts w:eastAsia="Times New Roman" w:cs="Times New Roman"/>
          <w:szCs w:val="24"/>
        </w:rPr>
        <w:t>καλλικρατικό</w:t>
      </w:r>
      <w:proofErr w:type="spellEnd"/>
      <w:r>
        <w:rPr>
          <w:rFonts w:eastAsia="Times New Roman" w:cs="Times New Roman"/>
          <w:szCs w:val="24"/>
        </w:rPr>
        <w:t xml:space="preserve"> δήμο, εκτός Αττικής, Θεσσαλονίκης και Πάτρας, ένα Αστυνομικό Τμήμα. Ειδικά για τον Έβρο, είχε αποφασιστεί να καταργηθούν τα Αστυνομικά Τμήματα Φερών Αλεξανδρούπολης, Τυχερού </w:t>
      </w:r>
      <w:proofErr w:type="spellStart"/>
      <w:r>
        <w:rPr>
          <w:rFonts w:eastAsia="Times New Roman" w:cs="Times New Roman"/>
          <w:szCs w:val="24"/>
        </w:rPr>
        <w:t>Σουφλίου</w:t>
      </w:r>
      <w:proofErr w:type="spellEnd"/>
      <w:r>
        <w:rPr>
          <w:rFonts w:eastAsia="Times New Roman" w:cs="Times New Roman"/>
          <w:szCs w:val="24"/>
        </w:rPr>
        <w:t xml:space="preserve"> και Δικαίων Ορεστιάδας, </w:t>
      </w:r>
      <w:r>
        <w:rPr>
          <w:rFonts w:eastAsia="Times New Roman"/>
          <w:bCs/>
        </w:rPr>
        <w:t>προκ</w:t>
      </w:r>
      <w:r>
        <w:rPr>
          <w:rFonts w:eastAsia="Times New Roman"/>
          <w:bCs/>
        </w:rPr>
        <w:t>ειμένου να</w:t>
      </w:r>
      <w:r>
        <w:rPr>
          <w:rFonts w:eastAsia="Times New Roman" w:cs="Times New Roman"/>
          <w:szCs w:val="24"/>
        </w:rPr>
        <w:t xml:space="preserve"> μείνουν μόνο τα Αστυνομικά Τμήματα της Ορεστιάδας, του </w:t>
      </w:r>
      <w:proofErr w:type="spellStart"/>
      <w:r>
        <w:rPr>
          <w:rFonts w:eastAsia="Times New Roman" w:cs="Times New Roman"/>
          <w:szCs w:val="24"/>
        </w:rPr>
        <w:t>Σουφλίου</w:t>
      </w:r>
      <w:proofErr w:type="spellEnd"/>
      <w:r>
        <w:rPr>
          <w:rFonts w:eastAsia="Times New Roman" w:cs="Times New Roman"/>
          <w:szCs w:val="24"/>
        </w:rPr>
        <w:t>, του Διδυμοτείχου, της Αλεξανδρούπολης και της Σαμοθράκης.</w:t>
      </w:r>
    </w:p>
    <w:p w14:paraId="44FB7E1A"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Τώρα βρισκόμαστε αντιμέτωποι με μια δεύτερη λαθεμένη επιλογή σας, να υποβιβάσετε και ουσιαστικά να καταργήσετε το Τμήμα </w:t>
      </w:r>
      <w:r>
        <w:rPr>
          <w:rFonts w:eastAsia="Times New Roman" w:cs="Times New Roman"/>
          <w:szCs w:val="24"/>
        </w:rPr>
        <w:t xml:space="preserve">Συνοριακής Φύλαξης Τυχερού, εντάσσοντάς το ως γραφείο διαχείρισης μετανάστευσης στους </w:t>
      </w:r>
      <w:r>
        <w:rPr>
          <w:rFonts w:eastAsia="Times New Roman" w:cs="Times New Roman"/>
          <w:szCs w:val="24"/>
        </w:rPr>
        <w:lastRenderedPageBreak/>
        <w:t>κόλπους του Αστυνομικού Τμήματος Τυχερού. Δηλαδή μια υπηρεσία περίπου εκατό ατόμων, η οποία έχει εθνικό καθήκον να φρουρεί τα σύνορα, την εντάσσετε σε ένα Αστυνομικό Τμήμ</w:t>
      </w:r>
      <w:r>
        <w:rPr>
          <w:rFonts w:eastAsia="Times New Roman" w:cs="Times New Roman"/>
          <w:szCs w:val="24"/>
        </w:rPr>
        <w:t>α των δέκα ατόμων.</w:t>
      </w:r>
    </w:p>
    <w:p w14:paraId="44FB7E1B"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Το Τμήμα Συνοριακής Φύλαξης λειτουργεί ανελλιπώς εδώ και δεκαέξι χρόνια και έχει συμβάλει αποφασιστικά στην αντιμετώπιση του διασυνοριακού εγκλήματος με πολλές επιτυχίες, μάλιστα, στο ενεργητικό του, δημιουργώντας ένα αίσθημα ασφάλειας σ</w:t>
      </w:r>
      <w:r>
        <w:rPr>
          <w:rFonts w:eastAsia="Times New Roman" w:cs="Times New Roman"/>
          <w:szCs w:val="24"/>
        </w:rPr>
        <w:t xml:space="preserve">τους κατοίκους. Και νομίζω ότι τα στελέχη του πράγματι αντιμετωπίζουν τα προβλήματα κάτω από αντίξοες καιρικές συνθήκες και όχι μόνο. </w:t>
      </w:r>
    </w:p>
    <w:p w14:paraId="44FB7E1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Σε προγραμματισμένη επίσκεψή μου στα γραφεία της αστυνομικής ηγεσίας και του Γενικού Γραμματέα του Υπουργείου σας, φάνηκε</w:t>
      </w:r>
      <w:r>
        <w:rPr>
          <w:rFonts w:eastAsia="Times New Roman" w:cs="Times New Roman"/>
          <w:szCs w:val="24"/>
        </w:rPr>
        <w:t xml:space="preserve"> ότι αποδεχθήκατε τη συστέγαση και όχι την κατάργηση του Αστυνομικού Τμήματος Τυχερού με αυτό της Συνοριακής Φύλαξης στο κτήριο που προσέφερε ο Δήμαρχος </w:t>
      </w:r>
      <w:proofErr w:type="spellStart"/>
      <w:r>
        <w:rPr>
          <w:rFonts w:eastAsia="Times New Roman" w:cs="Times New Roman"/>
          <w:szCs w:val="24"/>
        </w:rPr>
        <w:t>Σουφλίου</w:t>
      </w:r>
      <w:proofErr w:type="spellEnd"/>
      <w:r>
        <w:rPr>
          <w:rFonts w:eastAsia="Times New Roman" w:cs="Times New Roman"/>
          <w:szCs w:val="24"/>
        </w:rPr>
        <w:t>.</w:t>
      </w:r>
    </w:p>
    <w:p w14:paraId="44FB7E1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Με βάση, λοιπόν, τα παραπάνω ερωτάσθε: </w:t>
      </w:r>
    </w:p>
    <w:p w14:paraId="44FB7E1E"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Βάσει ποιου σκεπτικού προχωράτε στην κατάργηση-υποβάθ</w:t>
      </w:r>
      <w:r>
        <w:rPr>
          <w:rFonts w:eastAsia="Times New Roman" w:cs="Times New Roman"/>
          <w:szCs w:val="24"/>
        </w:rPr>
        <w:t xml:space="preserve">μιση του Τμήματος Συνοριακής Φύλαξης Τυχερού με το προωθούμενο προεδρικό διάταγμα; </w:t>
      </w:r>
    </w:p>
    <w:p w14:paraId="44FB7E1F"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Έχετε την εντύπωση ότι με τη λογική της κατάργησης τμημάτων συνοριακής φύλαξης θα αντιμετωπίσετε τις αυξημένες μεταναστευτικές ροές στον Έβρο;</w:t>
      </w:r>
    </w:p>
    <w:p w14:paraId="44FB7E20" w14:textId="77777777" w:rsidR="00FA132B" w:rsidRDefault="00F73EC5">
      <w:pPr>
        <w:spacing w:after="0" w:line="600" w:lineRule="auto"/>
        <w:ind w:firstLine="720"/>
        <w:jc w:val="both"/>
        <w:rPr>
          <w:rFonts w:eastAsia="Times New Roman" w:cs="Times New Roman"/>
          <w:szCs w:val="24"/>
        </w:rPr>
      </w:pPr>
      <w:r>
        <w:rPr>
          <w:rFonts w:eastAsia="Times New Roman"/>
          <w:color w:val="000000"/>
          <w:szCs w:val="24"/>
        </w:rPr>
        <w:t>Ευχαριστώ, κύριε Πρόεδρε.</w:t>
      </w:r>
      <w:r>
        <w:rPr>
          <w:rFonts w:eastAsia="Times New Roman" w:cs="Times New Roman"/>
          <w:szCs w:val="24"/>
        </w:rPr>
        <w:t xml:space="preserve"> </w:t>
      </w:r>
    </w:p>
    <w:p w14:paraId="44FB7E21"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Δημοσχάκη</w:t>
      </w:r>
      <w:proofErr w:type="spellEnd"/>
      <w:r>
        <w:rPr>
          <w:rFonts w:eastAsia="Times New Roman" w:cs="Times New Roman"/>
          <w:szCs w:val="24"/>
        </w:rPr>
        <w:t>.</w:t>
      </w:r>
    </w:p>
    <w:p w14:paraId="44FB7E22"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4FB7E23" w14:textId="77777777" w:rsidR="00FA132B" w:rsidRDefault="00F73EC5">
      <w:pPr>
        <w:spacing w:after="0" w:line="600" w:lineRule="auto"/>
        <w:ind w:firstLine="720"/>
        <w:jc w:val="both"/>
        <w:rPr>
          <w:rFonts w:eastAsia="Times New Roman"/>
          <w:color w:val="000000"/>
          <w:szCs w:val="24"/>
        </w:rPr>
      </w:pPr>
      <w:r>
        <w:rPr>
          <w:rFonts w:eastAsia="Times New Roman" w:cs="Times New Roman"/>
          <w:b/>
          <w:szCs w:val="24"/>
        </w:rPr>
        <w:t xml:space="preserve">ΝΙΚΟΛΑΟΣ ΤΟΣΚΑΣ (Αναπληρωτής Υπουργός Εσωτερικών): </w:t>
      </w:r>
      <w:r>
        <w:rPr>
          <w:rFonts w:eastAsia="Times New Roman"/>
          <w:color w:val="000000"/>
          <w:szCs w:val="24"/>
        </w:rPr>
        <w:t>Ευχαριστώ, κύριε Πρόεδρε.</w:t>
      </w:r>
    </w:p>
    <w:p w14:paraId="44FB7E24"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εσείς σαν πρώην Αρχηγός της ΕΛΑΣ νομίζω ότι δεν έπρεπε να κάνετε αυτή</w:t>
      </w:r>
      <w:r>
        <w:rPr>
          <w:rFonts w:eastAsia="Times New Roman" w:cs="Times New Roman"/>
          <w:szCs w:val="24"/>
        </w:rPr>
        <w:t xml:space="preserve"> την ερώτηση, γιατί σας είχαν δοθεί αρκετές εξηγήσεις από τον Γενικό Γραμματέα Δημόσιας Τάξης, όταν τον επισκεφθήκατε, και σας ειπώθηκε τότε ότι αρχικά είχε σχεδιαστεί η κατάργηση του Αστυνομικού Τμήματος Τυχερού και η παραμονή του Τμήματος Συνοριακής Φύλα</w:t>
      </w:r>
      <w:r>
        <w:rPr>
          <w:rFonts w:eastAsia="Times New Roman" w:cs="Times New Roman"/>
          <w:szCs w:val="24"/>
        </w:rPr>
        <w:t>ξης.</w:t>
      </w:r>
    </w:p>
    <w:p w14:paraId="44FB7E25"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Όμως, εσείς ζητήσατε -σωστά ίσως- να παραμείνει το Αστυνομικό Τμήμα Τυχερού, γιατί οι κάτοικοι του Τυχερού έπρεπε να πάνε είκοσι χιλιόμετρα μακριά για να εξυπηρετηθούν. Έγινε αποδεκτό αυτό από τις </w:t>
      </w:r>
      <w:r>
        <w:rPr>
          <w:rFonts w:eastAsia="Times New Roman" w:cs="Times New Roman"/>
          <w:szCs w:val="24"/>
        </w:rPr>
        <w:t>υ</w:t>
      </w:r>
      <w:r>
        <w:rPr>
          <w:rFonts w:eastAsia="Times New Roman" w:cs="Times New Roman"/>
          <w:szCs w:val="24"/>
        </w:rPr>
        <w:t>πηρεσίες μας, να μην καταργηθεί το Αστυνομικού Τμήματ</w:t>
      </w:r>
      <w:r>
        <w:rPr>
          <w:rFonts w:eastAsia="Times New Roman" w:cs="Times New Roman"/>
          <w:szCs w:val="24"/>
        </w:rPr>
        <w:t xml:space="preserve">ος Τυχερού. Αλλά εντάχθηκε το Τμήμα Συνοριακής Φύλαξης υπό το Αστυνομικό Τμήμα Τυχερού, </w:t>
      </w:r>
      <w:r>
        <w:rPr>
          <w:rFonts w:eastAsia="Times New Roman"/>
          <w:bCs/>
        </w:rPr>
        <w:t>προκειμένου να</w:t>
      </w:r>
      <w:r>
        <w:rPr>
          <w:rFonts w:eastAsia="Times New Roman" w:cs="Times New Roman"/>
          <w:szCs w:val="24"/>
        </w:rPr>
        <w:t xml:space="preserve"> μειώσουμε διοικήσεις, αξιωματικούς υπηρεσίας, φρουρούς και όλα </w:t>
      </w:r>
      <w:r>
        <w:rPr>
          <w:rFonts w:eastAsia="Times New Roman" w:cs="Times New Roman"/>
          <w:szCs w:val="24"/>
        </w:rPr>
        <w:lastRenderedPageBreak/>
        <w:t>τα σχετικά, δηλαδή να υπάρξει οικονομία στο προσωπικό, χωρίς να μειωθεί η αποτελεσματικότη</w:t>
      </w:r>
      <w:r>
        <w:rPr>
          <w:rFonts w:eastAsia="Times New Roman" w:cs="Times New Roman"/>
          <w:szCs w:val="24"/>
        </w:rPr>
        <w:t>τα, καθώς δεν αφαιρείται κάποιος από το προσωπικό, το ίδιο προσωπικό παραμένει.</w:t>
      </w:r>
    </w:p>
    <w:p w14:paraId="44FB7E26"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Και νομίζω πως θα συμφωνήσουμε όλοι ότι υπάρχει καλύτερη αποτελεσματικότητα, όταν έχουμε λιγότερες διοικήσεις και περισσότερο κόσμο, περισσότερους αστυνομικούς δηλαδή, στα χωρά</w:t>
      </w:r>
      <w:r>
        <w:rPr>
          <w:rFonts w:eastAsia="Times New Roman" w:cs="Times New Roman"/>
          <w:szCs w:val="24"/>
        </w:rPr>
        <w:t xml:space="preserve">φια των συνόρων ή στον δρόμο. Έτσι επιτυγχάνουμε καλύτερα αποτελέσματα. </w:t>
      </w:r>
    </w:p>
    <w:p w14:paraId="44FB7E27"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Και μιλάμε για μια περιοχή την οποία, επιτρέψτε μου να σας πω, εγώ έχω ζήσει ίσως πολύ περισσότερο –αν και εσείς να είστε από τον Έβρο- μια και με τη μονάδα μου ήμουν υπεύθυνος γι’ αυτό το κομμάτι του Έβρου, στο Τυχερό. </w:t>
      </w:r>
    </w:p>
    <w:p w14:paraId="44FB7E2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Επομένως, η όλη επιδίωξή μας ήταν ν</w:t>
      </w:r>
      <w:r>
        <w:rPr>
          <w:rFonts w:eastAsia="Times New Roman" w:cs="Times New Roman"/>
          <w:szCs w:val="24"/>
        </w:rPr>
        <w:t xml:space="preserve">α πετύχουμε καλύτερα αποτελέσματα με λιγότερες διοικήσεις και διατηρώντας το ίδιο προσωπικό. Δεν θα φύγει κανένας από αυτούς τους αστυνομικούς από αυτήν την περιοχή. Γίνεται απλά υπαγωγή της μιας δύναμης μέσα στην άλλη για λόγους οικονομίας δυνάμεων. </w:t>
      </w:r>
    </w:p>
    <w:p w14:paraId="44FB7E29"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Ορίστε, κύριε </w:t>
      </w:r>
      <w:proofErr w:type="spellStart"/>
      <w:r>
        <w:rPr>
          <w:rFonts w:eastAsia="Times New Roman" w:cs="Times New Roman"/>
          <w:szCs w:val="24"/>
        </w:rPr>
        <w:t>Δημοσχάκη</w:t>
      </w:r>
      <w:proofErr w:type="spellEnd"/>
      <w:r>
        <w:rPr>
          <w:rFonts w:eastAsia="Times New Roman" w:cs="Times New Roman"/>
          <w:szCs w:val="24"/>
        </w:rPr>
        <w:t>, έχετε τον λόγο για να δευτερολογήσετε.</w:t>
      </w:r>
    </w:p>
    <w:p w14:paraId="44FB7E2A"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ΔΗΜΟΣΧΑΚΗΣ:</w:t>
      </w:r>
      <w:r>
        <w:rPr>
          <w:rFonts w:eastAsia="Times New Roman" w:cs="Times New Roman"/>
          <w:szCs w:val="24"/>
        </w:rPr>
        <w:t xml:space="preserve"> Κύριε Υπουργέ, μιλάτε σε έναν άνθρωπο που έχει μεγαλώσει στο ποτάμι, μιλάτε σε έναν άνθρωπο που μεγάλωσε σε ένα Σώμα και έχει αφιερώσει μι</w:t>
      </w:r>
      <w:r>
        <w:rPr>
          <w:rFonts w:eastAsia="Times New Roman" w:cs="Times New Roman"/>
          <w:szCs w:val="24"/>
        </w:rPr>
        <w:t>α ζωή τριάντα πέντε ετών σ’ αυτό. Και σήμερα μου κάνετε φροντιστήριο!</w:t>
      </w:r>
    </w:p>
    <w:p w14:paraId="44FB7E2B"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 Όμως, θα ήθελα να σας πω ότι ενοποιείτε ανόμοια πράγματα. Εγώ σας πρότεινα να συστεγάσετε τις υπηρεσίες σε ένα κτήριο, το οποίο παραχωρεί ο τοπικός Δήμος </w:t>
      </w:r>
      <w:proofErr w:type="spellStart"/>
      <w:r>
        <w:rPr>
          <w:rFonts w:eastAsia="Times New Roman" w:cs="Times New Roman"/>
          <w:szCs w:val="24"/>
        </w:rPr>
        <w:t>Σουφλίου</w:t>
      </w:r>
      <w:proofErr w:type="spellEnd"/>
      <w:r>
        <w:rPr>
          <w:rFonts w:eastAsia="Times New Roman" w:cs="Times New Roman"/>
          <w:szCs w:val="24"/>
        </w:rPr>
        <w:t>, διότι με αυτό εξασφαλ</w:t>
      </w:r>
      <w:r>
        <w:rPr>
          <w:rFonts w:eastAsia="Times New Roman" w:cs="Times New Roman"/>
          <w:szCs w:val="24"/>
        </w:rPr>
        <w:t xml:space="preserve">ίζεται ενιαία σκοπιά, ενιαίο τηλεφωνητή και ενδεχομένως το βράδυ και ενιαίο αξιωματικό υπηρεσίας. Δύο τμήματα, </w:t>
      </w:r>
      <w:r>
        <w:rPr>
          <w:rFonts w:eastAsia="Times New Roman" w:cs="Times New Roman"/>
          <w:szCs w:val="24"/>
        </w:rPr>
        <w:t>α</w:t>
      </w:r>
      <w:r>
        <w:rPr>
          <w:rFonts w:eastAsia="Times New Roman" w:cs="Times New Roman"/>
          <w:szCs w:val="24"/>
        </w:rPr>
        <w:t xml:space="preserve">στυνομικό </w:t>
      </w:r>
      <w:r>
        <w:rPr>
          <w:rFonts w:eastAsia="Times New Roman" w:cs="Times New Roman"/>
          <w:szCs w:val="24"/>
        </w:rPr>
        <w:t>τ</w:t>
      </w:r>
      <w:r>
        <w:rPr>
          <w:rFonts w:eastAsia="Times New Roman" w:cs="Times New Roman"/>
          <w:szCs w:val="24"/>
        </w:rPr>
        <w:t xml:space="preserve">μήμα και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σ</w:t>
      </w:r>
      <w:r>
        <w:rPr>
          <w:rFonts w:eastAsia="Times New Roman" w:cs="Times New Roman"/>
          <w:szCs w:val="24"/>
        </w:rPr>
        <w:t xml:space="preserve">υνοριακής </w:t>
      </w:r>
      <w:r>
        <w:rPr>
          <w:rFonts w:eastAsia="Times New Roman" w:cs="Times New Roman"/>
          <w:szCs w:val="24"/>
        </w:rPr>
        <w:t>φ</w:t>
      </w:r>
      <w:r>
        <w:rPr>
          <w:rFonts w:eastAsia="Times New Roman" w:cs="Times New Roman"/>
          <w:szCs w:val="24"/>
        </w:rPr>
        <w:t xml:space="preserve">ύλαξης, είναι η ίδια δομή. Εσείς το υποβαθμίζετε. Μετατρέπεται 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σ</w:t>
      </w:r>
      <w:r>
        <w:rPr>
          <w:rFonts w:eastAsia="Times New Roman" w:cs="Times New Roman"/>
          <w:szCs w:val="24"/>
        </w:rPr>
        <w:t xml:space="preserve">υνοριακής </w:t>
      </w:r>
      <w:r>
        <w:rPr>
          <w:rFonts w:eastAsia="Times New Roman" w:cs="Times New Roman"/>
          <w:szCs w:val="24"/>
        </w:rPr>
        <w:t>φ</w:t>
      </w:r>
      <w:r>
        <w:rPr>
          <w:rFonts w:eastAsia="Times New Roman" w:cs="Times New Roman"/>
          <w:szCs w:val="24"/>
        </w:rPr>
        <w:t>ύλαξης των εκατό ατόμω</w:t>
      </w:r>
      <w:r>
        <w:rPr>
          <w:rFonts w:eastAsia="Times New Roman" w:cs="Times New Roman"/>
          <w:szCs w:val="24"/>
        </w:rPr>
        <w:t>ν σε Γραφείο –με το «γάμα» κεφαλαίο-, δηλαδή στην τελευταία βαθμίδα επιτελικού χαρακτήρα μιας υπηρεσίας. Δεν είναι δυνατόν τα εκατό άτομα να ενταχθούν στους δέκα. Είναι απλή λογική!</w:t>
      </w:r>
    </w:p>
    <w:p w14:paraId="44FB7E2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Νομίζω ότι είστε σε λαθεμένο δρόμο και θα σας παρακαλέσω να επανεξετάσετε </w:t>
      </w:r>
      <w:r>
        <w:rPr>
          <w:rFonts w:eastAsia="Times New Roman" w:cs="Times New Roman"/>
          <w:szCs w:val="24"/>
        </w:rPr>
        <w:t xml:space="preserve">αυτό το θέμα, διότι έχετε εθνική ευθύνη να φρουρήσετε τα χερσαία σύνορα και δεν μπορείτε να δημιουργείτε αχίλλειο πτέρνα στα χερσαία σύνορά μας. </w:t>
      </w:r>
    </w:p>
    <w:p w14:paraId="44FB7E2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Εγώ θα σας έλεγα –και σας προτείνω- ενώπιον του ελληνικού λαού ότι αν ήμουν στη θέση σας, θα είχα ιδρύσει ένα </w:t>
      </w:r>
      <w:r>
        <w:rPr>
          <w:rFonts w:eastAsia="Times New Roman" w:cs="Times New Roman"/>
          <w:szCs w:val="24"/>
        </w:rPr>
        <w:t>Τμήμα Διασυνοριακού Εγκλήμα</w:t>
      </w:r>
      <w:r>
        <w:rPr>
          <w:rFonts w:eastAsia="Times New Roman" w:cs="Times New Roman"/>
          <w:szCs w:val="24"/>
        </w:rPr>
        <w:lastRenderedPageBreak/>
        <w:t xml:space="preserve">τος και Ναρκωτικών στον </w:t>
      </w:r>
      <w:r>
        <w:rPr>
          <w:rFonts w:eastAsia="Times New Roman" w:cs="Times New Roman"/>
          <w:szCs w:val="24"/>
        </w:rPr>
        <w:t>β</w:t>
      </w:r>
      <w:r>
        <w:rPr>
          <w:rFonts w:eastAsia="Times New Roman" w:cs="Times New Roman"/>
          <w:szCs w:val="24"/>
        </w:rPr>
        <w:t xml:space="preserve">όρειο Έβρο με έδρα την Ορεστιάδα και ένα αντίστοιχο στον </w:t>
      </w:r>
      <w:r>
        <w:rPr>
          <w:rFonts w:eastAsia="Times New Roman" w:cs="Times New Roman"/>
          <w:szCs w:val="24"/>
        </w:rPr>
        <w:t>ν</w:t>
      </w:r>
      <w:r>
        <w:rPr>
          <w:rFonts w:eastAsia="Times New Roman" w:cs="Times New Roman"/>
          <w:szCs w:val="24"/>
        </w:rPr>
        <w:t xml:space="preserve">ότιο Έβρο σε ό,τι αφορά την Αλεξανδρούπολη. Επίσης, δε, πάνω από τα </w:t>
      </w:r>
      <w:r>
        <w:rPr>
          <w:rFonts w:eastAsia="Times New Roman" w:cs="Times New Roman"/>
          <w:szCs w:val="24"/>
        </w:rPr>
        <w:t>τ</w:t>
      </w:r>
      <w:r>
        <w:rPr>
          <w:rFonts w:eastAsia="Times New Roman" w:cs="Times New Roman"/>
          <w:szCs w:val="24"/>
        </w:rPr>
        <w:t xml:space="preserve">μήματα </w:t>
      </w:r>
      <w:r>
        <w:rPr>
          <w:rFonts w:eastAsia="Times New Roman" w:cs="Times New Roman"/>
          <w:szCs w:val="24"/>
        </w:rPr>
        <w:t>σ</w:t>
      </w:r>
      <w:r>
        <w:rPr>
          <w:rFonts w:eastAsia="Times New Roman" w:cs="Times New Roman"/>
          <w:szCs w:val="24"/>
        </w:rPr>
        <w:t xml:space="preserve">υνοριακής </w:t>
      </w:r>
      <w:r>
        <w:rPr>
          <w:rFonts w:eastAsia="Times New Roman" w:cs="Times New Roman"/>
          <w:szCs w:val="24"/>
        </w:rPr>
        <w:t>φ</w:t>
      </w:r>
      <w:r>
        <w:rPr>
          <w:rFonts w:eastAsia="Times New Roman" w:cs="Times New Roman"/>
          <w:szCs w:val="24"/>
        </w:rPr>
        <w:t xml:space="preserve">ύλαξης σε ό,τι αφορά τον </w:t>
      </w:r>
      <w:r>
        <w:rPr>
          <w:rFonts w:eastAsia="Times New Roman" w:cs="Times New Roman"/>
          <w:szCs w:val="24"/>
        </w:rPr>
        <w:t>β</w:t>
      </w:r>
      <w:r>
        <w:rPr>
          <w:rFonts w:eastAsia="Times New Roman" w:cs="Times New Roman"/>
          <w:szCs w:val="24"/>
        </w:rPr>
        <w:t xml:space="preserve">όρειο Έβρο, μια υποδιεύθυνση επιχειρησιακού χαρακτήρα με τρία άτομα και έναν αστυνομικό υποδιευθυντή, ο οποίος και θα συντονίζει τα τμήματα συνοριακής φύλαξης της Ορεστιάδας και τα τμήματα συνοριακής φύλαξης και μια αντίστοιχη προς τον </w:t>
      </w:r>
      <w:r>
        <w:rPr>
          <w:rFonts w:eastAsia="Times New Roman" w:cs="Times New Roman"/>
          <w:szCs w:val="24"/>
        </w:rPr>
        <w:t>ν</w:t>
      </w:r>
      <w:r>
        <w:rPr>
          <w:rFonts w:eastAsia="Times New Roman" w:cs="Times New Roman"/>
          <w:szCs w:val="24"/>
        </w:rPr>
        <w:t>ότιο ΄</w:t>
      </w:r>
      <w:proofErr w:type="spellStart"/>
      <w:r>
        <w:rPr>
          <w:rFonts w:eastAsia="Times New Roman" w:cs="Times New Roman"/>
          <w:szCs w:val="24"/>
        </w:rPr>
        <w:t>Εβρο</w:t>
      </w:r>
      <w:proofErr w:type="spellEnd"/>
      <w:r>
        <w:rPr>
          <w:rFonts w:eastAsia="Times New Roman" w:cs="Times New Roman"/>
          <w:szCs w:val="24"/>
        </w:rPr>
        <w:t xml:space="preserve">. </w:t>
      </w:r>
    </w:p>
    <w:p w14:paraId="44FB7E2E"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Αυτή ε</w:t>
      </w:r>
      <w:r>
        <w:rPr>
          <w:rFonts w:eastAsia="Times New Roman" w:cs="Times New Roman"/>
          <w:szCs w:val="24"/>
        </w:rPr>
        <w:t>ίναι η σωστή δομή για να μπορέσετε να αντιμετωπίσετε τα προβλήματα, για τα οποία μπορεί αύριο σε δεδομένη στιγμή ο παρακείμενος Υπουργός Μεταναστευτικής Πολιτικής να ανοίξει οδικό δίαυλο ασφαλούς διέλευσης στα χερσαία σύνορά μας. Και αντιλαμβάνεστε -αυτό ε</w:t>
      </w:r>
      <w:r>
        <w:rPr>
          <w:rFonts w:eastAsia="Times New Roman" w:cs="Times New Roman"/>
          <w:szCs w:val="24"/>
        </w:rPr>
        <w:t>ίχε σχεδιαστεί τον Σεπτέμβριο του 2015- ότι θα βλέπαμε εικόνες απείρου κάλλους στην περιοχή μας.</w:t>
      </w:r>
    </w:p>
    <w:p w14:paraId="44FB7E2F"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του κυρίου Βουλευτή)</w:t>
      </w:r>
    </w:p>
    <w:p w14:paraId="44FB7E30"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Δεύτερον, μια και συζητάμε, θα ήθελα να σας πω ότι από τον </w:t>
      </w:r>
      <w:r>
        <w:rPr>
          <w:rFonts w:eastAsia="Times New Roman" w:cs="Times New Roman"/>
          <w:szCs w:val="24"/>
        </w:rPr>
        <w:t>ομιλούντα</w:t>
      </w:r>
      <w:r>
        <w:rPr>
          <w:rFonts w:eastAsia="Times New Roman" w:cs="Times New Roman"/>
          <w:szCs w:val="24"/>
        </w:rPr>
        <w:t>,</w:t>
      </w:r>
      <w:r>
        <w:rPr>
          <w:rFonts w:eastAsia="Times New Roman" w:cs="Times New Roman"/>
          <w:szCs w:val="24"/>
        </w:rPr>
        <w:t xml:space="preserve"> ως Αρχηγού της Ελληνικής Αστυνομίας</w:t>
      </w:r>
      <w:r>
        <w:rPr>
          <w:rFonts w:eastAsia="Times New Roman" w:cs="Times New Roman"/>
          <w:szCs w:val="24"/>
        </w:rPr>
        <w:t>,</w:t>
      </w:r>
      <w:r>
        <w:rPr>
          <w:rFonts w:eastAsia="Times New Roman" w:cs="Times New Roman"/>
          <w:szCs w:val="24"/>
        </w:rPr>
        <w:t xml:space="preserve"> είχε σχεδιαστεί η ίδρυση τμημάτων διαχείρισης μετανάστευσης στα πέντε νησιά του βορειοανατολικού και νοτιοανατολικού Αιγαίου, γιατί βλέπαμε, δυστυχώς, ότι έρχονται μεταναστευτικές </w:t>
      </w:r>
      <w:r>
        <w:rPr>
          <w:rFonts w:eastAsia="Times New Roman" w:cs="Times New Roman"/>
          <w:szCs w:val="24"/>
        </w:rPr>
        <w:lastRenderedPageBreak/>
        <w:t>ροές. Και είχαμε σχεδιάσει ν</w:t>
      </w:r>
      <w:r>
        <w:rPr>
          <w:rFonts w:eastAsia="Times New Roman" w:cs="Times New Roman"/>
          <w:szCs w:val="24"/>
        </w:rPr>
        <w:t xml:space="preserve">α κάνουμε, όπως </w:t>
      </w:r>
      <w:proofErr w:type="spellStart"/>
      <w:r>
        <w:rPr>
          <w:rFonts w:eastAsia="Times New Roman" w:cs="Times New Roman"/>
          <w:szCs w:val="24"/>
        </w:rPr>
        <w:t>προείπα</w:t>
      </w:r>
      <w:proofErr w:type="spellEnd"/>
      <w:r>
        <w:rPr>
          <w:rFonts w:eastAsia="Times New Roman" w:cs="Times New Roman"/>
          <w:szCs w:val="24"/>
        </w:rPr>
        <w:t>, τμήματα διασυνοριακής φύλαξης των πενήντα ατόμων στη Μυτιλήνη, τη Χίο, τη Σάμο, την Κω και την Ρόδο, διότι και οι πολίτες της Ελλάδας</w:t>
      </w:r>
      <w:r>
        <w:rPr>
          <w:rFonts w:eastAsia="Times New Roman" w:cs="Times New Roman"/>
          <w:szCs w:val="24"/>
        </w:rPr>
        <w:t>,</w:t>
      </w:r>
      <w:r>
        <w:rPr>
          <w:rFonts w:eastAsia="Times New Roman" w:cs="Times New Roman"/>
          <w:szCs w:val="24"/>
        </w:rPr>
        <w:t xml:space="preserve"> που διαβιούν εκεί, έχουν την ανάγκη της κρατικής προστασίας και ασφάλειας. </w:t>
      </w:r>
    </w:p>
    <w:p w14:paraId="44FB7E31" w14:textId="77777777" w:rsidR="00FA132B" w:rsidRDefault="00F73EC5">
      <w:pPr>
        <w:tabs>
          <w:tab w:val="left" w:pos="1138"/>
          <w:tab w:val="left" w:pos="1565"/>
          <w:tab w:val="left" w:pos="2965"/>
          <w:tab w:val="center" w:pos="4753"/>
        </w:tabs>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Και δεν μπορούν όλες</w:t>
      </w:r>
      <w:r>
        <w:rPr>
          <w:rFonts w:eastAsia="Times New Roman"/>
          <w:color w:val="000000"/>
          <w:szCs w:val="24"/>
          <w:shd w:val="clear" w:color="auto" w:fill="FFFFFF"/>
        </w:rPr>
        <w:t xml:space="preserve"> αυτές οι υπηρεσίες να ασχολούνται με το θέμα των ταυτισμένων αλλοδαπών, δηλαδή</w:t>
      </w:r>
      <w:r>
        <w:rPr>
          <w:rFonts w:eastAsia="Times New Roman"/>
          <w:color w:val="000000"/>
          <w:szCs w:val="24"/>
          <w:shd w:val="clear" w:color="auto" w:fill="FFFFFF"/>
        </w:rPr>
        <w:t>,</w:t>
      </w:r>
      <w:r>
        <w:rPr>
          <w:rFonts w:eastAsia="Times New Roman"/>
          <w:color w:val="000000"/>
          <w:szCs w:val="24"/>
          <w:shd w:val="clear" w:color="auto" w:fill="FFFFFF"/>
        </w:rPr>
        <w:t xml:space="preserve"> προσφύγων πολέμου, αλλά και αλλοδαπών οικονομικών μεταναστών.</w:t>
      </w:r>
    </w:p>
    <w:p w14:paraId="44FB7E32" w14:textId="77777777" w:rsidR="00FA132B" w:rsidRDefault="00F73EC5">
      <w:pPr>
        <w:tabs>
          <w:tab w:val="left" w:pos="1138"/>
          <w:tab w:val="left" w:pos="1565"/>
          <w:tab w:val="left" w:pos="2965"/>
          <w:tab w:val="center" w:pos="4753"/>
        </w:tabs>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Δείτε τα θέματα, μην δημιουργείτε ευπάθειες στα σύνορά μας. Έχετε χρέος προς την πολιτεία. Έχετε χρέος έναντι του</w:t>
      </w:r>
      <w:r>
        <w:rPr>
          <w:rFonts w:eastAsia="Times New Roman"/>
          <w:color w:val="000000"/>
          <w:szCs w:val="24"/>
          <w:shd w:val="clear" w:color="auto" w:fill="FFFFFF"/>
        </w:rPr>
        <w:t xml:space="preserve"> ελληνικού λαού να φρουρήσετε την πατρίδα. Έχετε ορκιστεί στην πατρίδα και νομίζω ότι αυτή είναι η υποχρέωσή σας.</w:t>
      </w:r>
    </w:p>
    <w:p w14:paraId="44FB7E33" w14:textId="77777777" w:rsidR="00FA132B" w:rsidRDefault="00F73EC5">
      <w:pPr>
        <w:tabs>
          <w:tab w:val="left" w:pos="1138"/>
          <w:tab w:val="left" w:pos="1565"/>
          <w:tab w:val="left" w:pos="2965"/>
          <w:tab w:val="center" w:pos="4753"/>
        </w:tabs>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Κύριε Πρόεδρε, σας ευχαριστώ πολύ.</w:t>
      </w:r>
    </w:p>
    <w:p w14:paraId="44FB7E34" w14:textId="77777777" w:rsidR="00FA132B" w:rsidRDefault="00F73EC5">
      <w:pPr>
        <w:tabs>
          <w:tab w:val="left" w:pos="1138"/>
          <w:tab w:val="left" w:pos="1565"/>
          <w:tab w:val="left" w:pos="2965"/>
          <w:tab w:val="center" w:pos="4753"/>
        </w:tabs>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(Γεώργιος </w:t>
      </w:r>
      <w:proofErr w:type="spellStart"/>
      <w:r>
        <w:rPr>
          <w:rFonts w:eastAsia="Times New Roman"/>
          <w:b/>
          <w:color w:val="000000"/>
          <w:szCs w:val="24"/>
          <w:shd w:val="clear" w:color="auto" w:fill="FFFFFF"/>
        </w:rPr>
        <w:t>Λαμπρούλης</w:t>
      </w:r>
      <w:proofErr w:type="spellEnd"/>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Ευχαριστούμε τον κ. </w:t>
      </w:r>
      <w:proofErr w:type="spellStart"/>
      <w:r>
        <w:rPr>
          <w:rFonts w:eastAsia="Times New Roman"/>
          <w:color w:val="000000"/>
          <w:szCs w:val="24"/>
          <w:shd w:val="clear" w:color="auto" w:fill="FFFFFF"/>
        </w:rPr>
        <w:t>Δημοσχάκη</w:t>
      </w:r>
      <w:proofErr w:type="spellEnd"/>
      <w:r>
        <w:rPr>
          <w:rFonts w:eastAsia="Times New Roman"/>
          <w:color w:val="000000"/>
          <w:szCs w:val="24"/>
          <w:shd w:val="clear" w:color="auto" w:fill="FFFFFF"/>
        </w:rPr>
        <w:t>.</w:t>
      </w:r>
    </w:p>
    <w:p w14:paraId="44FB7E35" w14:textId="77777777" w:rsidR="00FA132B" w:rsidRDefault="00F73EC5">
      <w:pPr>
        <w:tabs>
          <w:tab w:val="left" w:pos="1138"/>
          <w:tab w:val="left" w:pos="1565"/>
          <w:tab w:val="left" w:pos="2965"/>
          <w:tab w:val="center" w:pos="4753"/>
        </w:tabs>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Κύριε Υπουργέ, έχετε τον λόγο.</w:t>
      </w:r>
    </w:p>
    <w:p w14:paraId="44FB7E36" w14:textId="77777777" w:rsidR="00FA132B" w:rsidRDefault="00F73EC5">
      <w:pPr>
        <w:spacing w:after="0" w:line="600" w:lineRule="auto"/>
        <w:ind w:firstLine="720"/>
        <w:jc w:val="both"/>
        <w:rPr>
          <w:rFonts w:eastAsia="Times New Roman" w:cs="Times New Roman"/>
        </w:rPr>
      </w:pPr>
      <w:r>
        <w:rPr>
          <w:rFonts w:eastAsia="Times New Roman" w:cs="Times New Roman"/>
          <w:b/>
        </w:rPr>
        <w:t>ΝΙΚΟΛΑΟΣ ΤΟ</w:t>
      </w:r>
      <w:r>
        <w:rPr>
          <w:rFonts w:eastAsia="Times New Roman" w:cs="Times New Roman"/>
          <w:b/>
        </w:rPr>
        <w:t>ΣΚΑΣ (Αναπληρωτής Υπουργός Εσωτερικών):</w:t>
      </w:r>
      <w:r>
        <w:rPr>
          <w:rFonts w:eastAsia="Times New Roman" w:cs="Times New Roman"/>
        </w:rPr>
        <w:t xml:space="preserve"> Παρ’ ότι, κύριε Πρόεδρε, εγώ εκτιμώ τις γνώσεις του κ. </w:t>
      </w:r>
      <w:proofErr w:type="spellStart"/>
      <w:r>
        <w:rPr>
          <w:rFonts w:eastAsia="Times New Roman" w:cs="Times New Roman"/>
        </w:rPr>
        <w:t>Δημοσχάκη</w:t>
      </w:r>
      <w:proofErr w:type="spellEnd"/>
      <w:r>
        <w:rPr>
          <w:rFonts w:eastAsia="Times New Roman" w:cs="Times New Roman"/>
        </w:rPr>
        <w:t xml:space="preserve"> –αλίμονο, Αρχηγός της Αστυνομίας ήταν- κάτι ξέρουμε και εμείς και από κοινή λογική και από δομές. Γιατί δεν μπορώ να καταλάβω –βέβαια, δεν θα γίνει η Β</w:t>
      </w:r>
      <w:r>
        <w:rPr>
          <w:rFonts w:eastAsia="Times New Roman" w:cs="Times New Roman"/>
        </w:rPr>
        <w:t xml:space="preserve">ουλή επιχειρησιακό επιτελείο- πώς από την Ορεστιάδα μπορεί να ελέγχονται τα Δίκαια, </w:t>
      </w:r>
      <w:r>
        <w:rPr>
          <w:rFonts w:eastAsia="Times New Roman" w:cs="Times New Roman"/>
        </w:rPr>
        <w:lastRenderedPageBreak/>
        <w:t xml:space="preserve">που είναι εβδομήντα χιλιόμετρα μακριά. Επομένως, χρειάζονται δομές προσαρμοσμένες στη γεωγραφία του συγκεκριμένου νομού, που ξέρουμε με τον κ. </w:t>
      </w:r>
      <w:proofErr w:type="spellStart"/>
      <w:r>
        <w:rPr>
          <w:rFonts w:eastAsia="Times New Roman" w:cs="Times New Roman"/>
        </w:rPr>
        <w:t>Δημοσχάκη</w:t>
      </w:r>
      <w:proofErr w:type="spellEnd"/>
      <w:r>
        <w:rPr>
          <w:rFonts w:eastAsia="Times New Roman" w:cs="Times New Roman"/>
        </w:rPr>
        <w:t xml:space="preserve"> τι ιδιαιτερότητες έ</w:t>
      </w:r>
      <w:r>
        <w:rPr>
          <w:rFonts w:eastAsia="Times New Roman" w:cs="Times New Roman"/>
        </w:rPr>
        <w:t>χει και λόγω της εγγύτητας με την Τουρκία, αλλά και γεωγραφικές ιδιαιτερότητες.</w:t>
      </w:r>
    </w:p>
    <w:p w14:paraId="44FB7E37" w14:textId="77777777" w:rsidR="00FA132B" w:rsidRDefault="00F73EC5">
      <w:pPr>
        <w:spacing w:after="0" w:line="600" w:lineRule="auto"/>
        <w:ind w:firstLine="720"/>
        <w:jc w:val="both"/>
        <w:rPr>
          <w:rFonts w:eastAsia="Times New Roman" w:cs="Times New Roman"/>
        </w:rPr>
      </w:pPr>
      <w:r>
        <w:rPr>
          <w:rFonts w:eastAsia="Times New Roman" w:cs="Times New Roman"/>
        </w:rPr>
        <w:t xml:space="preserve">Εμείς προσπαθούμε ακριβώς να αντιμετωπίσουμε με τον καλύτερο τρόπο τα προβλήματα της παράνομης μετανάστευσης. Και παρακαλώ όχι εκφράσεις που υπονοούν ότι ο ένας που έχει κάνει </w:t>
      </w:r>
      <w:r>
        <w:rPr>
          <w:rFonts w:eastAsia="Times New Roman" w:cs="Times New Roman"/>
        </w:rPr>
        <w:t xml:space="preserve">αυτού του είδους τη δομή, έχει καλύτερη εθνική αντίληψη και ο άλλος όχι. Ούτε υπήρχαν ποτέ τέτοια σενάρια -ο κ. </w:t>
      </w:r>
      <w:proofErr w:type="spellStart"/>
      <w:r>
        <w:rPr>
          <w:rFonts w:eastAsia="Times New Roman" w:cs="Times New Roman"/>
        </w:rPr>
        <w:t>Μουζάλας</w:t>
      </w:r>
      <w:proofErr w:type="spellEnd"/>
      <w:r>
        <w:rPr>
          <w:rFonts w:eastAsia="Times New Roman" w:cs="Times New Roman"/>
        </w:rPr>
        <w:t xml:space="preserve"> μπορεί να συμπληρώσει- για διαδρόμους ασφαλούς διέλευσης ή δεν ξέρω τι άλλο.</w:t>
      </w:r>
    </w:p>
    <w:p w14:paraId="44FB7E38" w14:textId="77777777" w:rsidR="00FA132B" w:rsidRDefault="00F73EC5">
      <w:pPr>
        <w:spacing w:after="0" w:line="600" w:lineRule="auto"/>
        <w:ind w:firstLine="720"/>
        <w:jc w:val="both"/>
        <w:rPr>
          <w:rFonts w:eastAsia="Times New Roman" w:cs="Times New Roman"/>
        </w:rPr>
      </w:pPr>
      <w:r>
        <w:rPr>
          <w:rFonts w:eastAsia="Times New Roman" w:cs="Times New Roman"/>
        </w:rPr>
        <w:t>Δεν νομίζω ότι πρέπει να ασχολείται η Βουλή με το ότι οι δ</w:t>
      </w:r>
      <w:r>
        <w:rPr>
          <w:rFonts w:eastAsia="Times New Roman" w:cs="Times New Roman"/>
        </w:rPr>
        <w:t>ύο διοικήσεις έγιναν μία και ένας αξιωματικός της Αστυνομίας δεν θα έχει πλέον διοίκηση, αλλά θα υπάγονται όλοι –ίσα ίσα είναι πιο ευέλικτα σχήματα αυτά- και να ασχολούμαστε εδώ με τέτοια οργανωτικά θέματα.</w:t>
      </w:r>
    </w:p>
    <w:p w14:paraId="44FB7E39" w14:textId="77777777" w:rsidR="00FA132B" w:rsidRDefault="00F73EC5">
      <w:pPr>
        <w:spacing w:after="0" w:line="600" w:lineRule="auto"/>
        <w:ind w:firstLine="720"/>
        <w:jc w:val="both"/>
        <w:rPr>
          <w:rFonts w:eastAsia="Times New Roman" w:cs="Times New Roman"/>
        </w:rPr>
      </w:pPr>
      <w:r>
        <w:rPr>
          <w:rFonts w:eastAsia="Times New Roman" w:cs="Times New Roman"/>
        </w:rPr>
        <w:t>Η πρόταση η δική μας και η πρακτική</w:t>
      </w:r>
      <w:r>
        <w:rPr>
          <w:rFonts w:eastAsia="Times New Roman" w:cs="Times New Roman"/>
        </w:rPr>
        <w:t>,</w:t>
      </w:r>
      <w:r>
        <w:rPr>
          <w:rFonts w:eastAsia="Times New Roman" w:cs="Times New Roman"/>
        </w:rPr>
        <w:t xml:space="preserve"> που εφαρμόζουμε είναι με ευέλικτους τρόπους, με οικονομικότερους τρόπους, να πετυχαίνουμε τα καλύτερα αποτελέσματα για την αντιμετώπιση των προβλημάτων της συγκεκριμένης περιοχής. Μπορούν να εξεταστούν και οι άλλες προτάσεις, δεν έχω κα</w:t>
      </w:r>
      <w:r>
        <w:rPr>
          <w:rFonts w:eastAsia="Times New Roman" w:cs="Times New Roman"/>
        </w:rPr>
        <w:t>μ</w:t>
      </w:r>
      <w:r>
        <w:rPr>
          <w:rFonts w:eastAsia="Times New Roman" w:cs="Times New Roman"/>
        </w:rPr>
        <w:t>μία αντίρρηση, αλλ</w:t>
      </w:r>
      <w:r>
        <w:rPr>
          <w:rFonts w:eastAsia="Times New Roman" w:cs="Times New Roman"/>
        </w:rPr>
        <w:t>ά όχι να αφήνονται αιχμές ή σενάρια άλλου είδους, που δεν έχουν καμία σχέση με την πραγματικότητα.</w:t>
      </w:r>
    </w:p>
    <w:p w14:paraId="44FB7E3A" w14:textId="77777777" w:rsidR="00FA132B" w:rsidRDefault="00F73EC5">
      <w:pPr>
        <w:spacing w:after="0" w:line="600" w:lineRule="auto"/>
        <w:ind w:firstLine="720"/>
        <w:jc w:val="both"/>
        <w:rPr>
          <w:rFonts w:eastAsia="Times New Roman" w:cs="Times New Roman"/>
        </w:rPr>
      </w:pPr>
      <w:r>
        <w:rPr>
          <w:rFonts w:eastAsia="Times New Roman" w:cs="Times New Roman"/>
        </w:rPr>
        <w:lastRenderedPageBreak/>
        <w:t>Σας ευχαριστώ.</w:t>
      </w:r>
    </w:p>
    <w:p w14:paraId="44FB7E3B" w14:textId="77777777" w:rsidR="00FA132B" w:rsidRDefault="00F73EC5">
      <w:pPr>
        <w:spacing w:after="0" w:line="600" w:lineRule="auto"/>
        <w:ind w:firstLine="720"/>
        <w:jc w:val="both"/>
        <w:rPr>
          <w:rFonts w:eastAsia="Times New Roman" w:cs="Times New Roman"/>
        </w:rPr>
      </w:pPr>
      <w:r>
        <w:rPr>
          <w:rFonts w:eastAsia="Times New Roman" w:cs="Times New Roman"/>
          <w:b/>
        </w:rPr>
        <w:t xml:space="preserve">ΠΡΟΕΔΡΕΥΩΝ (Γεώργιος </w:t>
      </w:r>
      <w:proofErr w:type="spellStart"/>
      <w:r>
        <w:rPr>
          <w:rFonts w:eastAsia="Times New Roman" w:cs="Times New Roman"/>
          <w:b/>
        </w:rPr>
        <w:t>Λαμπρούλης</w:t>
      </w:r>
      <w:proofErr w:type="spellEnd"/>
      <w:r>
        <w:rPr>
          <w:rFonts w:eastAsia="Times New Roman" w:cs="Times New Roman"/>
          <w:b/>
        </w:rPr>
        <w:t xml:space="preserve">): </w:t>
      </w:r>
      <w:r>
        <w:rPr>
          <w:rFonts w:eastAsia="Times New Roman" w:cs="Times New Roman"/>
        </w:rPr>
        <w:t xml:space="preserve"> Ευχαριστούμε τον κύριο Υπουργό.</w:t>
      </w:r>
    </w:p>
    <w:p w14:paraId="44FB7E3C" w14:textId="77777777" w:rsidR="00FA132B" w:rsidRDefault="00F73EC5">
      <w:pPr>
        <w:spacing w:after="0" w:line="600" w:lineRule="auto"/>
        <w:ind w:firstLine="720"/>
        <w:jc w:val="both"/>
        <w:rPr>
          <w:rFonts w:eastAsia="Times New Roman"/>
          <w:color w:val="000000"/>
          <w:szCs w:val="24"/>
          <w:shd w:val="clear" w:color="auto" w:fill="FFFFFF"/>
        </w:rPr>
      </w:pPr>
      <w:r>
        <w:rPr>
          <w:rFonts w:eastAsia="Times New Roman" w:cs="Times New Roman"/>
        </w:rPr>
        <w:t xml:space="preserve">Συνεχίζουμε με την </w:t>
      </w:r>
      <w:r>
        <w:rPr>
          <w:rFonts w:eastAsia="Times New Roman"/>
          <w:color w:val="000000"/>
          <w:szCs w:val="24"/>
          <w:shd w:val="clear" w:color="auto" w:fill="FFFFFF"/>
        </w:rPr>
        <w:t xml:space="preserve">ένατη με αριθμό 352/16-1-2017 </w:t>
      </w:r>
      <w:r>
        <w:rPr>
          <w:rFonts w:eastAsia="Times New Roman"/>
          <w:color w:val="000000"/>
          <w:szCs w:val="24"/>
          <w:shd w:val="clear" w:color="auto" w:fill="FFFFFF"/>
        </w:rPr>
        <w:t xml:space="preserve">επίκαιρη ερώτηση </w:t>
      </w:r>
      <w:r>
        <w:rPr>
          <w:rFonts w:eastAsia="Times New Roman"/>
          <w:color w:val="000000"/>
          <w:szCs w:val="24"/>
          <w:shd w:val="clear" w:color="auto" w:fill="FFFFFF"/>
        </w:rPr>
        <w:t>δε</w:t>
      </w:r>
      <w:r>
        <w:rPr>
          <w:rFonts w:eastAsia="Times New Roman"/>
          <w:color w:val="000000"/>
          <w:szCs w:val="24"/>
          <w:shd w:val="clear" w:color="auto" w:fill="FFFFFF"/>
        </w:rPr>
        <w:t>ύ</w:t>
      </w:r>
      <w:r>
        <w:rPr>
          <w:rFonts w:eastAsia="Times New Roman"/>
          <w:color w:val="000000"/>
          <w:szCs w:val="24"/>
          <w:shd w:val="clear" w:color="auto" w:fill="FFFFFF"/>
        </w:rPr>
        <w:t>τ</w:t>
      </w:r>
      <w:r>
        <w:rPr>
          <w:rFonts w:eastAsia="Times New Roman"/>
          <w:color w:val="000000"/>
          <w:szCs w:val="24"/>
          <w:shd w:val="clear" w:color="auto" w:fill="FFFFFF"/>
        </w:rPr>
        <w:t>ε</w:t>
      </w:r>
      <w:r>
        <w:rPr>
          <w:rFonts w:eastAsia="Times New Roman"/>
          <w:color w:val="000000"/>
          <w:szCs w:val="24"/>
          <w:shd w:val="clear" w:color="auto" w:fill="FFFFFF"/>
        </w:rPr>
        <w:t xml:space="preserve">ρου </w:t>
      </w:r>
      <w:r>
        <w:rPr>
          <w:rFonts w:eastAsia="Times New Roman"/>
          <w:color w:val="000000"/>
          <w:szCs w:val="24"/>
          <w:shd w:val="clear" w:color="auto" w:fill="FFFFFF"/>
        </w:rPr>
        <w:t>κύκλου του Βουλευτή Ε</w:t>
      </w:r>
      <w:r>
        <w:rPr>
          <w:rFonts w:eastAsia="Times New Roman"/>
          <w:color w:val="000000"/>
          <w:szCs w:val="24"/>
          <w:shd w:val="clear" w:color="auto" w:fill="FFFFFF"/>
        </w:rPr>
        <w:t>υ</w:t>
      </w:r>
      <w:r>
        <w:rPr>
          <w:rFonts w:eastAsia="Times New Roman"/>
          <w:color w:val="000000"/>
          <w:szCs w:val="24"/>
          <w:shd w:val="clear" w:color="auto" w:fill="FFFFFF"/>
        </w:rPr>
        <w:t>βο</w:t>
      </w:r>
      <w:r>
        <w:rPr>
          <w:rFonts w:eastAsia="Times New Roman"/>
          <w:color w:val="000000"/>
          <w:szCs w:val="24"/>
          <w:shd w:val="clear" w:color="auto" w:fill="FFFFFF"/>
        </w:rPr>
        <w:t>ί</w:t>
      </w:r>
      <w:r>
        <w:rPr>
          <w:rFonts w:eastAsia="Times New Roman"/>
          <w:color w:val="000000"/>
          <w:szCs w:val="24"/>
          <w:shd w:val="clear" w:color="auto" w:fill="FFFFFF"/>
        </w:rPr>
        <w:t xml:space="preserve">ας του Λαϊκού Συνδέσμου–Χρυσή Αυγή κ. </w:t>
      </w:r>
      <w:r>
        <w:rPr>
          <w:rFonts w:eastAsia="Times New Roman"/>
          <w:bCs/>
          <w:color w:val="000000"/>
          <w:szCs w:val="24"/>
          <w:shd w:val="clear" w:color="auto" w:fill="FFFFFF"/>
        </w:rPr>
        <w:t>Νικολάου Μίχου</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Εσωτερικών,</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 «διεξαγωγή ενδελεχούς έρευνας για τις εκτεταμένες πυρκαγιές σε Χίο, Εύβοια και Θάσο».</w:t>
      </w:r>
    </w:p>
    <w:p w14:paraId="44FB7E3D" w14:textId="77777777" w:rsidR="00FA132B" w:rsidRDefault="00F73EC5">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 xml:space="preserve">Ορίστε, κύριε Μίχο, έχετε τον λόγο για την </w:t>
      </w:r>
      <w:proofErr w:type="spellStart"/>
      <w:r>
        <w:rPr>
          <w:rFonts w:eastAsia="Times New Roman"/>
          <w:szCs w:val="24"/>
        </w:rPr>
        <w:t>πρωτολ</w:t>
      </w:r>
      <w:r>
        <w:rPr>
          <w:rFonts w:eastAsia="Times New Roman"/>
          <w:szCs w:val="24"/>
        </w:rPr>
        <w:t>ογία</w:t>
      </w:r>
      <w:proofErr w:type="spellEnd"/>
      <w:r>
        <w:rPr>
          <w:rFonts w:eastAsia="Times New Roman"/>
          <w:szCs w:val="24"/>
        </w:rPr>
        <w:t xml:space="preserve"> σας.</w:t>
      </w:r>
    </w:p>
    <w:p w14:paraId="44FB7E3E" w14:textId="77777777" w:rsidR="00FA132B" w:rsidRDefault="00F73EC5">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b/>
          <w:szCs w:val="24"/>
        </w:rPr>
        <w:t>ΝΙΚΟΛΑΟΣ ΜΙΧΟΣ:</w:t>
      </w:r>
      <w:r>
        <w:rPr>
          <w:rFonts w:eastAsia="Times New Roman"/>
          <w:szCs w:val="24"/>
        </w:rPr>
        <w:t xml:space="preserve"> Ευχαριστώ, κύριε Πρόεδρε.</w:t>
      </w:r>
    </w:p>
    <w:p w14:paraId="44FB7E3F" w14:textId="77777777" w:rsidR="00FA132B" w:rsidRDefault="00F73EC5">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Μόνο επίκαιρο δεν είναι το θέμα, αλλά δεν πειράζει. Έστω και τώρα, κάποιες απαντήσεις καλές θα ήταν.</w:t>
      </w:r>
    </w:p>
    <w:p w14:paraId="44FB7E40" w14:textId="77777777" w:rsidR="00FA132B" w:rsidRDefault="00F73EC5">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 xml:space="preserve">Κύριε Υπουργέ, πυρκαγιές μαζικών διαστάσεων </w:t>
      </w:r>
      <w:proofErr w:type="spellStart"/>
      <w:r>
        <w:rPr>
          <w:rFonts w:eastAsia="Times New Roman"/>
          <w:szCs w:val="24"/>
        </w:rPr>
        <w:t>εξεδηλώθησαν</w:t>
      </w:r>
      <w:proofErr w:type="spellEnd"/>
      <w:r>
        <w:rPr>
          <w:rFonts w:eastAsia="Times New Roman"/>
          <w:szCs w:val="24"/>
        </w:rPr>
        <w:t xml:space="preserve"> το περασμένο θέρος στο νησί της Χίου, στην Εύβοια, στη Θάσο και εσχάτως στη Λέρο. Οι ισχυροί άνεμοι επέτειναν την ένταση και τον κίνδυνο της φωτιάς, ενώ οι κάτοικοι, κυρίως στη Χίο, κατέβαλαν τεράστι</w:t>
      </w:r>
      <w:r>
        <w:rPr>
          <w:rFonts w:eastAsia="Times New Roman"/>
          <w:szCs w:val="24"/>
        </w:rPr>
        <w:t xml:space="preserve">ες προσπάθειες. Το Πυροσβεστικό Σώμα, όπως πάντα, έδωσε τεράστιο αγώνα σε όλα τα μέτωπα, αλλά δυστυχώς αφανίστηκαν ολόκληρες καλλιέργειες </w:t>
      </w:r>
      <w:proofErr w:type="spellStart"/>
      <w:r>
        <w:rPr>
          <w:rFonts w:eastAsia="Times New Roman"/>
          <w:szCs w:val="24"/>
        </w:rPr>
        <w:t>μαστιχόδενδρων</w:t>
      </w:r>
      <w:proofErr w:type="spellEnd"/>
      <w:r>
        <w:rPr>
          <w:rFonts w:eastAsia="Times New Roman"/>
          <w:szCs w:val="24"/>
        </w:rPr>
        <w:t xml:space="preserve">. </w:t>
      </w:r>
    </w:p>
    <w:p w14:paraId="44FB7E41" w14:textId="77777777" w:rsidR="00FA132B" w:rsidRDefault="00F73EC5">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 xml:space="preserve">Στην Εύβοια από την άλλη, οι καταστροφές ήταν τεράστιες. Λένε για είκοσι χιλιάδες στρέμματα, αλλά οι </w:t>
      </w:r>
      <w:r>
        <w:rPr>
          <w:rFonts w:eastAsia="Times New Roman"/>
          <w:szCs w:val="24"/>
        </w:rPr>
        <w:t xml:space="preserve">ντόπιοι μιλούν για σχεδόν σαράντα χιλιάδες στρέμματα. Τώρα, το ακριβές νούμερο για το πόσες χιλιάδες στρέμματα </w:t>
      </w:r>
      <w:r>
        <w:rPr>
          <w:rFonts w:eastAsia="Times New Roman"/>
          <w:szCs w:val="24"/>
        </w:rPr>
        <w:lastRenderedPageBreak/>
        <w:t>έχουν καεί, θα ήταν καλό να το μάθουμε και αυτό. Και υπάρχουν φημολογίες για ανθρώπινο παράγοντα.</w:t>
      </w:r>
    </w:p>
    <w:p w14:paraId="44FB7E42" w14:textId="77777777" w:rsidR="00FA132B" w:rsidRDefault="00F73EC5">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Στη Θάσο η πύρινη λαίλαπα κατέστρεψε ολόκληρο σ</w:t>
      </w:r>
      <w:r>
        <w:rPr>
          <w:rFonts w:eastAsia="Times New Roman"/>
          <w:szCs w:val="24"/>
        </w:rPr>
        <w:t>χεδόν το νησί. Η Θάσος είναι ένα μικρό νησί, που περιμένει από τον τουρισμό το καλοκαίρι και από τα δάση που έχει, να μείνει λίγος κόσμος για να μπορέσει να βγάλει ο ντόπιος πληθυσμός κάποια χρήματα το καλοκαίρι και να επιβιώσει το χειμώνα. Το νησί κατακάη</w:t>
      </w:r>
      <w:r>
        <w:rPr>
          <w:rFonts w:eastAsia="Times New Roman"/>
          <w:szCs w:val="24"/>
        </w:rPr>
        <w:t>κε.</w:t>
      </w:r>
    </w:p>
    <w:p w14:paraId="44FB7E43" w14:textId="77777777" w:rsidR="00FA132B" w:rsidRDefault="00F73EC5">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Λαμβανομένων λοιπόν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των συχνών φαινομένων εκτεταμένων πυρκαγιών στη χώρα μας, συνάγεται </w:t>
      </w:r>
      <w:proofErr w:type="spellStart"/>
      <w:r>
        <w:rPr>
          <w:rFonts w:eastAsia="Times New Roman"/>
          <w:szCs w:val="24"/>
        </w:rPr>
        <w:t>αβιάστως</w:t>
      </w:r>
      <w:proofErr w:type="spellEnd"/>
      <w:r>
        <w:rPr>
          <w:rFonts w:eastAsia="Times New Roman"/>
          <w:szCs w:val="24"/>
        </w:rPr>
        <w:t xml:space="preserve"> το συμπέρασμα ότι τα αίτια δεν είναι φυσικά, αλλά ενδεχομένως να τίθεται και ζήτημα ενορχηστρωμένης προσπάθειας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προωθήσεως επιχειρηματ</w:t>
      </w:r>
      <w:r>
        <w:rPr>
          <w:rFonts w:eastAsia="Times New Roman"/>
          <w:szCs w:val="24"/>
        </w:rPr>
        <w:t xml:space="preserve">ικών και οικονομικών συμφερόντων. Το έχουμε δει πάρα πολλές φορές στο παρελθόν, όπως το είδαμε και στην Πεντέλη πριν από πολλά χρόνια, στο </w:t>
      </w:r>
      <w:proofErr w:type="spellStart"/>
      <w:r>
        <w:rPr>
          <w:rFonts w:eastAsia="Times New Roman"/>
          <w:szCs w:val="24"/>
        </w:rPr>
        <w:t>Ντράφι</w:t>
      </w:r>
      <w:proofErr w:type="spellEnd"/>
      <w:r>
        <w:rPr>
          <w:rFonts w:eastAsia="Times New Roman"/>
          <w:szCs w:val="24"/>
        </w:rPr>
        <w:t>, όπως το είδαμε στην Πάρνηθα, στην Πελοπόννησο, σε πάρα πολλές περιοχές, ακόμα και πολυεθνικές εταιρείες</w:t>
      </w:r>
      <w:r>
        <w:rPr>
          <w:rFonts w:eastAsia="Times New Roman"/>
          <w:szCs w:val="24"/>
        </w:rPr>
        <w:t>,</w:t>
      </w:r>
      <w:r>
        <w:rPr>
          <w:rFonts w:eastAsia="Times New Roman"/>
          <w:szCs w:val="24"/>
        </w:rPr>
        <w:t xml:space="preserve"> που </w:t>
      </w:r>
      <w:r>
        <w:rPr>
          <w:rFonts w:eastAsia="Times New Roman"/>
          <w:szCs w:val="24"/>
        </w:rPr>
        <w:t>ήλθαν για να μπουν και να καπηλευτούν τις κατεστραμμένες, κατακαμένες περιοχές.</w:t>
      </w:r>
    </w:p>
    <w:p w14:paraId="44FB7E44"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Αξιοσημείωτο είναι το γεγονός ότι ο </w:t>
      </w:r>
      <w:r>
        <w:rPr>
          <w:rFonts w:eastAsia="Times New Roman" w:cs="Times New Roman"/>
          <w:szCs w:val="24"/>
        </w:rPr>
        <w:t>δ</w:t>
      </w:r>
      <w:r>
        <w:rPr>
          <w:rFonts w:eastAsia="Times New Roman" w:cs="Times New Roman"/>
          <w:szCs w:val="24"/>
        </w:rPr>
        <w:t>ήμαρχος Λέρου κάνει λόγο για μαρτυρίες</w:t>
      </w:r>
      <w:r>
        <w:rPr>
          <w:rFonts w:eastAsia="Times New Roman" w:cs="Times New Roman"/>
          <w:szCs w:val="24"/>
        </w:rPr>
        <w:t>,</w:t>
      </w:r>
      <w:r>
        <w:rPr>
          <w:rFonts w:eastAsia="Times New Roman" w:cs="Times New Roman"/>
          <w:szCs w:val="24"/>
        </w:rPr>
        <w:t xml:space="preserve"> που μιλούν για εμπρησμό, ενώ πολίτες των νησιών ανέφεραν ότι είδαν ομάδα αλλοδαπών εκεί που ξέσπασε</w:t>
      </w:r>
      <w:r>
        <w:rPr>
          <w:rFonts w:eastAsia="Times New Roman" w:cs="Times New Roman"/>
          <w:szCs w:val="24"/>
        </w:rPr>
        <w:t xml:space="preserve"> η πυρκαγιά.</w:t>
      </w:r>
    </w:p>
    <w:p w14:paraId="44FB7E45"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Σας ερωτώ:</w:t>
      </w:r>
    </w:p>
    <w:p w14:paraId="44FB7E46"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έχετε διεξάγει λεπτομερή έλεγχο, εξονυχιστική έρευνα, ώστε να διαφωτιστεί το παρασκήνιο των πολλαπλών και παράλληλων πυρκαγιών οι οποίες έθεσαν σε κίνδυνο και ανθρώπινες ζωές, κατέστρεψαν περιουσίες και υποβάθμισαν για άλλη </w:t>
      </w:r>
      <w:r>
        <w:rPr>
          <w:rFonts w:eastAsia="Times New Roman" w:cs="Times New Roman"/>
          <w:szCs w:val="24"/>
        </w:rPr>
        <w:t>μια φορά το οικοσύστημα της χώρας;</w:t>
      </w:r>
    </w:p>
    <w:p w14:paraId="44FB7E47"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Δεύτερον, θα καταβληθεί κάποια αποζημίωση στους πληγέντες και θα εκπονηθούν οι απαραίτητες μελέτες για την υλοποίηση αντιπλημμυρικών έργων; Και όταν λέμε να καταβληθούν αποζημιώσεις, όχι όπως στην Πελοπόννησο όταν είχαν γ</w:t>
      </w:r>
      <w:r>
        <w:rPr>
          <w:rFonts w:eastAsia="Times New Roman" w:cs="Times New Roman"/>
          <w:szCs w:val="24"/>
        </w:rPr>
        <w:t xml:space="preserve">ίνει οι μεγάλες πυρκαγιές, που έτρεξαν όλοι οι </w:t>
      </w:r>
      <w:proofErr w:type="spellStart"/>
      <w:r>
        <w:rPr>
          <w:rFonts w:eastAsia="Times New Roman" w:cs="Times New Roman"/>
          <w:szCs w:val="24"/>
        </w:rPr>
        <w:t>Ρομά</w:t>
      </w:r>
      <w:proofErr w:type="spellEnd"/>
      <w:r>
        <w:rPr>
          <w:rFonts w:eastAsia="Times New Roman" w:cs="Times New Roman"/>
          <w:szCs w:val="24"/>
        </w:rPr>
        <w:t xml:space="preserve">, από όλη την Ελλάδα και πήραν αποζημιώσεις και οι ντόπιοι σε πολύ μεγάλο ποσοστό έμειναν έξω. </w:t>
      </w:r>
    </w:p>
    <w:p w14:paraId="44FB7E4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Ευχαριστώ.</w:t>
      </w:r>
    </w:p>
    <w:p w14:paraId="44FB7E49"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44FB7E4A"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ΝΙΚΟΛΑΟΣ Τ</w:t>
      </w:r>
      <w:r>
        <w:rPr>
          <w:rFonts w:eastAsia="Times New Roman" w:cs="Times New Roman"/>
          <w:b/>
          <w:szCs w:val="24"/>
        </w:rPr>
        <w:t>ΟΣΚΑΣ (Αναπληρωτής Υπουργός Εσωτερικών):</w:t>
      </w:r>
      <w:r>
        <w:rPr>
          <w:rFonts w:eastAsia="Times New Roman" w:cs="Times New Roman"/>
          <w:szCs w:val="24"/>
        </w:rPr>
        <w:t xml:space="preserve"> Ευχαριστώ, κύριε Πρόεδρε.</w:t>
      </w:r>
    </w:p>
    <w:p w14:paraId="44FB7E4B"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να θυμίσω ότι το περασμένο καλοκαίρι με τις πυρκαγιές οι οποίες συνέβησαν σε μία περίοδο όπου τα δάση είχαν πολύ μεγάλη ξηρότητα, είχε να βρέξει πάρα πολύ καιρό, δόθηκε μεγάλη μ</w:t>
      </w:r>
      <w:r>
        <w:rPr>
          <w:rFonts w:eastAsia="Times New Roman" w:cs="Times New Roman"/>
          <w:szCs w:val="24"/>
        </w:rPr>
        <w:t>άχη. Το αναγνωρίζετε κι εσείς νομίζω ότι το Πυροσβεστικό Σώμα έδωσε τεράστιο αγώνα, όπως λέτε.</w:t>
      </w:r>
    </w:p>
    <w:p w14:paraId="44FB7E4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Θέλω να αναφερθώ ειδικά στην πυρκαγιά της Λίμνης Ευβοίας, όπου διατέθηκε ό,τι πετούσε από πλευράς πυροσβεστικών μέσων με μια επιχείρηση απόλυτα συντονισμένη. Δεχ</w:t>
      </w:r>
      <w:r>
        <w:rPr>
          <w:rFonts w:eastAsia="Times New Roman" w:cs="Times New Roman"/>
          <w:szCs w:val="24"/>
        </w:rPr>
        <w:t xml:space="preserve">τήκαμε τα συγχαρητήρια και του </w:t>
      </w:r>
      <w:r>
        <w:rPr>
          <w:rFonts w:eastAsia="Times New Roman" w:cs="Times New Roman"/>
          <w:szCs w:val="24"/>
        </w:rPr>
        <w:t>δ</w:t>
      </w:r>
      <w:r>
        <w:rPr>
          <w:rFonts w:eastAsia="Times New Roman" w:cs="Times New Roman"/>
          <w:szCs w:val="24"/>
        </w:rPr>
        <w:t xml:space="preserve">ημάρχου της Λίμνης Ευβοίας και των άλλων παραγόντων και κατοίκων της περιοχής, γιατί πράγματι προσπαθήσαμε την παλαιότητα των μέσων και την έλλειψη των μέσων να την καλύψουμε με καλύτερο συντονισμό και καλύτερη οργάνωση και </w:t>
      </w:r>
      <w:r>
        <w:rPr>
          <w:rFonts w:eastAsia="Times New Roman" w:cs="Times New Roman"/>
          <w:szCs w:val="24"/>
        </w:rPr>
        <w:t>αυτό πέτυχε. Ειδικά στην πυρκαγιά της Λίμνης Ευβοίας, στη διάρκεια ενός καλοκαιριού όπου –αν θυμάμαι καλά- οι εβδομήντα πέντε μέρες από τους τρεις μήνες είχαν ανέμους μεγαλύτερους από πέντε μποφόρ, εμείς αγωνιζόμαστε για να σβήσουμε τις φωτιές με πυροσβεστ</w:t>
      </w:r>
      <w:r>
        <w:rPr>
          <w:rFonts w:eastAsia="Times New Roman" w:cs="Times New Roman"/>
          <w:szCs w:val="24"/>
        </w:rPr>
        <w:t>ικά αεροσκάφη που τα περισσότερα -όπως όλοι ξέρουν εδώ μέσα- είναι της δεκαετίας του ’70.</w:t>
      </w:r>
    </w:p>
    <w:p w14:paraId="44FB7E4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Φέραμε, λοιπόν, από όλη την Ελλάδα πυροσβεστικά οχήματα, φέραμε από όλη την Ελλάδα τα πυροσβεστικά αεροσκάφη, με ρίσκο -αν θέλετε- γιατί αν συνέβαινε κάποια μεγάλη πυ</w:t>
      </w:r>
      <w:r>
        <w:rPr>
          <w:rFonts w:eastAsia="Times New Roman" w:cs="Times New Roman"/>
          <w:szCs w:val="24"/>
        </w:rPr>
        <w:t>ρκαγιά εκείνες τις μέρες θα είχαμε τεράστιο πρόβλημα. Όμως, ρίξαμε όλοι το βάρος εκεί που υπήρχε το μεγάλο πρόβλημα, στη Λίμνη Ευβοίας, όπως κάναμε και στη Χίο, όπως κάναμε και στη Θάσο, γιατί χωρίς ρίσκο δεν μπορείς να αντιμετωπίσεις τα μεγάλα προβλήματα.</w:t>
      </w:r>
    </w:p>
    <w:p w14:paraId="44FB7E4E"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Και υπάρχουν περιπτώσεις όπου υποπτευόμαστε εμπρησμούς, όπως υπάρχουν περιπτώσεις που οι φωτιές ήταν από τυχαία, από φυσικά αίτια, όπως ήταν οι κεραυνοί στη Θάσο, όπου χωρίς βροχή -έχουμε μπει και σε έναν </w:t>
      </w:r>
      <w:r>
        <w:rPr>
          <w:rFonts w:eastAsia="Times New Roman" w:cs="Times New Roman"/>
          <w:szCs w:val="24"/>
        </w:rPr>
        <w:lastRenderedPageBreak/>
        <w:t>κύκλο κλιματολογικών αλλαγών με περίεργα φαινόμενα</w:t>
      </w:r>
      <w:r>
        <w:rPr>
          <w:rFonts w:eastAsia="Times New Roman" w:cs="Times New Roman"/>
          <w:szCs w:val="24"/>
        </w:rPr>
        <w:t>- είχαμε τρεις πυρκαγιές με κεραυνούς, όπως λένε οι πυροσβέστες «ξηρούς κεραυνούς», δηλαδή χωρίς βροχή. Έχουμε και τέτοια που δεν τα ξέραμε τα προηγούμενα χρόνια. Όμως δεν θα πρέπει να πέσουμε στο λάθος ότι σε όλα αυτά τα φαινόμενα από πίσω υπάρχει μια συν</w:t>
      </w:r>
      <w:r>
        <w:rPr>
          <w:rFonts w:eastAsia="Times New Roman" w:cs="Times New Roman"/>
          <w:szCs w:val="24"/>
        </w:rPr>
        <w:t>ομωσία, υπάρχουν αόρατες δυνάμεις ή υπάρχουν εμπρηστές που καραδοκούν κάθε στιγμή.</w:t>
      </w:r>
    </w:p>
    <w:p w14:paraId="44FB7E4F"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Οφείλουμε </w:t>
      </w:r>
      <w:r>
        <w:rPr>
          <w:rFonts w:eastAsia="Times New Roman" w:cs="Times New Roman"/>
          <w:szCs w:val="24"/>
        </w:rPr>
        <w:t>ως</w:t>
      </w:r>
      <w:r>
        <w:rPr>
          <w:rFonts w:eastAsia="Times New Roman" w:cs="Times New Roman"/>
          <w:szCs w:val="24"/>
        </w:rPr>
        <w:t xml:space="preserve"> κράτος, και νομίζω ότι πήγαμε καλά πέρυσι, που είχαμε μεγάλες καταστροφές, αλλά έγινε ό,τι καλύτερο μπορούσε να γίνει στην αντιμετώπιση αυτών των πυρκαγιών. Σε </w:t>
      </w:r>
      <w:r>
        <w:rPr>
          <w:rFonts w:eastAsia="Times New Roman" w:cs="Times New Roman"/>
          <w:szCs w:val="24"/>
        </w:rPr>
        <w:t>ένα τέτοιο πλαίσιο προετοιμαζόμαστε για το ερχόμενο καλοκαίρι, ώστε να μπορέσουμε να αντιμετωπίσουμε με τον καλύτερο τρόπο, γιατί δεν νομίζω μην έχουμε κανένα φαινόμενο. Σε αυτήν την κατεύθυνση κινούμαστε.</w:t>
      </w:r>
    </w:p>
    <w:p w14:paraId="44FB7E50"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Μίχο, έχετ</w:t>
      </w:r>
      <w:r>
        <w:rPr>
          <w:rFonts w:eastAsia="Times New Roman" w:cs="Times New Roman"/>
          <w:szCs w:val="24"/>
        </w:rPr>
        <w:t>ε τον λόγο για τη δευτερολογία σας.</w:t>
      </w:r>
    </w:p>
    <w:p w14:paraId="44FB7E51"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Σας ευχαριστώ.</w:t>
      </w:r>
    </w:p>
    <w:p w14:paraId="44FB7E52"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Για τη συγκεκριμένη πυρκαγιά που είπατε ξέρω ότι έχουν αλλάξει πολλά καιρικά φαινόμενα, δεν υπήρξε βροχή, έπεσαν κεραυνοί. Μίλησα για τη συγκεκριμένη περίπτωση της Λέρου, που τα είπε και ο </w:t>
      </w:r>
      <w:r>
        <w:rPr>
          <w:rFonts w:eastAsia="Times New Roman" w:cs="Times New Roman"/>
          <w:szCs w:val="24"/>
        </w:rPr>
        <w:t>κόσμος, τα είπε και ο δήμαρχος.</w:t>
      </w:r>
    </w:p>
    <w:p w14:paraId="44FB7E53"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Σας αναφέρω ότι στην Εύβοια –δεν τα λέω εγώ, τα λένε οι ντόπιοι- για τη συγκεκριμένη περιοχή από τη μία ακούγονται φήμες ότι θέλει να περάσει κάποιος αγωγός, οπότε βολεύει τις μεγάλες εταιρείες να γίνει μια τέτοια ζημιά, για</w:t>
      </w:r>
      <w:r>
        <w:rPr>
          <w:rFonts w:eastAsia="Times New Roman" w:cs="Times New Roman"/>
          <w:szCs w:val="24"/>
        </w:rPr>
        <w:t>τί είναι πολύ λιγότερο το κόστος. Σας λέω τι ακούγεται από εκεί.</w:t>
      </w:r>
    </w:p>
    <w:p w14:paraId="44FB7E54" w14:textId="77777777" w:rsidR="00FA132B" w:rsidRDefault="00F73EC5">
      <w:pPr>
        <w:spacing w:after="0" w:line="600" w:lineRule="auto"/>
        <w:jc w:val="both"/>
        <w:rPr>
          <w:rFonts w:eastAsia="Times New Roman"/>
          <w:szCs w:val="24"/>
        </w:rPr>
      </w:pPr>
      <w:r>
        <w:rPr>
          <w:rFonts w:eastAsia="Times New Roman"/>
          <w:szCs w:val="24"/>
        </w:rPr>
        <w:t>Δεν τα βγάζω εγώ από τον νου μου, προς Θεού! Από την άλλη, είχαν ακουστεί και για ανεμογεννήτριες και υπάρχει και πολιτικό πρόσωπο από πίσω. Χωρίς στοιχεία δεν μπορώ να αναφέρω κανέναν όνομα,</w:t>
      </w:r>
      <w:r>
        <w:rPr>
          <w:rFonts w:eastAsia="Times New Roman"/>
          <w:szCs w:val="24"/>
        </w:rPr>
        <w:t xml:space="preserve"> φυσικά. Σας λέω τα λεγόμενα, τι ακούγεται.</w:t>
      </w:r>
    </w:p>
    <w:p w14:paraId="44FB7E55" w14:textId="77777777" w:rsidR="00FA132B" w:rsidRDefault="00F73EC5">
      <w:pPr>
        <w:spacing w:after="0" w:line="600" w:lineRule="auto"/>
        <w:ind w:firstLine="720"/>
        <w:jc w:val="both"/>
        <w:rPr>
          <w:rFonts w:eastAsia="Times New Roman"/>
          <w:szCs w:val="24"/>
        </w:rPr>
      </w:pPr>
      <w:r>
        <w:rPr>
          <w:rFonts w:eastAsia="Times New Roman"/>
          <w:szCs w:val="24"/>
        </w:rPr>
        <w:t>Επίσης, ακούστηκε πάρα πολύ έντονα ότι στη Φαράκλα -εκεί δηλαδή από όπου ξεκίνησε η φωτιά-, υπήρξε και άνθρωπος</w:t>
      </w:r>
      <w:r>
        <w:rPr>
          <w:rFonts w:eastAsia="Times New Roman"/>
          <w:szCs w:val="24"/>
        </w:rPr>
        <w:t>,</w:t>
      </w:r>
      <w:r>
        <w:rPr>
          <w:rFonts w:eastAsia="Times New Roman"/>
          <w:szCs w:val="24"/>
        </w:rPr>
        <w:t xml:space="preserve"> που είχε βίντεο από εκεί. Οι ντόπιοι από τη Φαράκλα το λένε αυτό. Ήμουν τρεις μέρες στη συγκεκριμένη φωτιά, στη Λίμνη, από το πρωί μέχρι τα ξημερώματα και ξανά, πήγαινα στο χωριό μου και ξαναγύριζα. Είδα την καταστροφή. </w:t>
      </w:r>
    </w:p>
    <w:p w14:paraId="44FB7E56" w14:textId="77777777" w:rsidR="00FA132B" w:rsidRDefault="00F73EC5">
      <w:pPr>
        <w:spacing w:after="0" w:line="600" w:lineRule="auto"/>
        <w:ind w:firstLine="720"/>
        <w:jc w:val="both"/>
        <w:rPr>
          <w:rFonts w:eastAsia="Times New Roman"/>
          <w:szCs w:val="24"/>
        </w:rPr>
      </w:pPr>
      <w:r>
        <w:rPr>
          <w:rFonts w:eastAsia="Times New Roman"/>
          <w:szCs w:val="24"/>
        </w:rPr>
        <w:t>Εκεί ακούστηκε από πάρα πολλούς κα</w:t>
      </w:r>
      <w:r>
        <w:rPr>
          <w:rFonts w:eastAsia="Times New Roman"/>
          <w:szCs w:val="24"/>
        </w:rPr>
        <w:t xml:space="preserve">ι από λεγόμενα κάποιων –γιατί μίλησα με πάρα πολύ κόσμο- ότι ο επικεφαλής της Πυροσβεστικής της περιοχής, ο κ. Ψαρρός –δεν τον ξέρω τον άνθρωπο, προς Θεού, δεν είναι η καταγγελία δική του, είναι άλλων-, ο οποίος γνωρίζει πάρα πολύ καλά την περιοχή, ζήτησε </w:t>
      </w:r>
      <w:r>
        <w:rPr>
          <w:rFonts w:eastAsia="Times New Roman"/>
          <w:szCs w:val="24"/>
        </w:rPr>
        <w:t xml:space="preserve">αυτοκίνητα, μηχανήματα, υδροφόρες να πάνε μπροστά στην περιοχή του </w:t>
      </w:r>
      <w:proofErr w:type="spellStart"/>
      <w:r>
        <w:rPr>
          <w:rFonts w:eastAsia="Times New Roman"/>
          <w:szCs w:val="24"/>
        </w:rPr>
        <w:t>Μουρτιά</w:t>
      </w:r>
      <w:proofErr w:type="spellEnd"/>
      <w:r>
        <w:rPr>
          <w:rFonts w:eastAsia="Times New Roman"/>
          <w:szCs w:val="24"/>
        </w:rPr>
        <w:t xml:space="preserve">, στα Νταμάρια, να ανακόψουν τη φωτιά και όπως ξεκίνησαν, δόθηκε εντολή να ξαναγυρίσουν μαζί με τους εποχικούς δασοπυροσβέστες </w:t>
      </w:r>
      <w:r>
        <w:rPr>
          <w:rFonts w:eastAsia="Times New Roman"/>
          <w:szCs w:val="24"/>
        </w:rPr>
        <w:lastRenderedPageBreak/>
        <w:t>πίσω στη Φαράκλα, στο σημείο που ξεκίνησε η φωτιά. Όλοι</w:t>
      </w:r>
      <w:r>
        <w:rPr>
          <w:rFonts w:eastAsia="Times New Roman"/>
          <w:szCs w:val="24"/>
        </w:rPr>
        <w:t xml:space="preserve"> έλεγαν ότι εάν είχε αναλάβει ο συγκεκριμένος εξ ολοκλήρου, χωρίς να λαμβάνει εντολές άνωθεν, το έργο, η φωτιά θα είχε σταματήσει. Σας λέω τα λεγόμενα των κατοίκων, ανθρώπων που έχουν ζήσει στην περιοχή, που την ξέρουν και είναι εκεί από μικρά παιδιά. Και </w:t>
      </w:r>
      <w:r>
        <w:rPr>
          <w:rFonts w:eastAsia="Times New Roman"/>
          <w:szCs w:val="24"/>
        </w:rPr>
        <w:t>κάποιοι δασοπυροσβέστες εποχικοί πάλι, που έχουν δώσει τη ζωή τους σε πάρα πολλές πυρκαγιές στη συγκεκριμένη περιοχή, είπαν το ίδιο πράγμα.</w:t>
      </w:r>
    </w:p>
    <w:p w14:paraId="44FB7E57" w14:textId="77777777" w:rsidR="00FA132B" w:rsidRDefault="00F73EC5">
      <w:pPr>
        <w:spacing w:after="0" w:line="600" w:lineRule="auto"/>
        <w:ind w:firstLine="720"/>
        <w:jc w:val="both"/>
        <w:rPr>
          <w:rFonts w:eastAsia="Times New Roman"/>
          <w:szCs w:val="24"/>
        </w:rPr>
      </w:pPr>
      <w:r>
        <w:rPr>
          <w:rFonts w:eastAsia="Times New Roman"/>
          <w:szCs w:val="24"/>
        </w:rPr>
        <w:t>Θα ήθελα να κάνω και μια μικρή παρατήρηση. Αν δεν ήταν και οι εποχικοί δασοπυροσβέστες, οι παλιοί, να βοηθήσουν το Π</w:t>
      </w:r>
      <w:r>
        <w:rPr>
          <w:rFonts w:eastAsia="Times New Roman"/>
          <w:szCs w:val="24"/>
        </w:rPr>
        <w:t>υροσβεστικό Σώμα, γιατί ξέρουν πάρα πολύ καλά την περιοχή, ίσως να είχαμε και πολύ περισσότερα προβλήματα.</w:t>
      </w:r>
    </w:p>
    <w:p w14:paraId="44FB7E58" w14:textId="77777777" w:rsidR="00FA132B" w:rsidRDefault="00F73EC5">
      <w:pPr>
        <w:spacing w:after="0" w:line="600" w:lineRule="auto"/>
        <w:ind w:firstLine="720"/>
        <w:jc w:val="both"/>
        <w:rPr>
          <w:rFonts w:eastAsia="Times New Roman"/>
          <w:szCs w:val="24"/>
        </w:rPr>
      </w:pPr>
      <w:r>
        <w:rPr>
          <w:rFonts w:eastAsia="Times New Roman"/>
          <w:szCs w:val="24"/>
        </w:rPr>
        <w:t xml:space="preserve">Επίσης, είναι η φωτιά στη Χίο –θα αναφερθώ και σε άλλα νησιά του Αιγαίου-όπου απέναντι είναι η Τουρκία. Στην προηγούμενη κυβέρνηση, επειδή τυγχάνει </w:t>
      </w:r>
      <w:r>
        <w:rPr>
          <w:rFonts w:eastAsia="Times New Roman"/>
          <w:szCs w:val="24"/>
        </w:rPr>
        <w:t>να είμαι στην Επιτροπή Περιβάλλοντος, είχα αναφέρει με κάποια στοιχεία για ανθρώπους της ΣΜΙΤ, που εκτός από όπλα και ναρκωτικά που φέρνουν στην πατρίδα μας, έχουν παίξει και τον ρόλο να βάζουν φωτιές σε νησιά σε δασικές περιοχές. Το είχε παραδεχτεί η κ. Α</w:t>
      </w:r>
      <w:r>
        <w:rPr>
          <w:rFonts w:eastAsia="Times New Roman"/>
          <w:szCs w:val="24"/>
        </w:rPr>
        <w:t>υγερινοπούλου. Είχε πει, ξέρουμε, ναι, έχουμε ξένους πράκτορες.</w:t>
      </w:r>
    </w:p>
    <w:p w14:paraId="44FB7E59" w14:textId="77777777" w:rsidR="00FA132B" w:rsidRDefault="00F73EC5">
      <w:pPr>
        <w:spacing w:after="0" w:line="600" w:lineRule="auto"/>
        <w:ind w:firstLine="720"/>
        <w:jc w:val="both"/>
        <w:rPr>
          <w:rFonts w:eastAsia="Times New Roman"/>
          <w:szCs w:val="24"/>
        </w:rPr>
      </w:pPr>
      <w:r>
        <w:rPr>
          <w:rFonts w:eastAsia="Times New Roman"/>
          <w:szCs w:val="24"/>
        </w:rPr>
        <w:lastRenderedPageBreak/>
        <w:t>Δεν έχει πιαστεί ποτέ κανένας πράκτορας. Αυτοί που έχουν πιαστεί έχουν αφεθεί ελεύθεροι. Δεν έχει φάει κανένας μια φυλακή, μια «καμπάνα χοντρή». Καίγονται περιουσίες, καίγονται άνθρωποι. Οι ξέ</w:t>
      </w:r>
      <w:r>
        <w:rPr>
          <w:rFonts w:eastAsia="Times New Roman"/>
          <w:szCs w:val="24"/>
        </w:rPr>
        <w:t>νοι πράκτορες πρέπει να φυλακίζονται ισοβίως στην πατρίδα μας. Ο ρόλος τους είναι κακός, δεν έρχονται για καλό. Το λέει και η λέξη «ξένος πράκτορας». Θέλω να μου πείτε τι θα κάνετε και για αυτό, γιατί καλοκαίρι έρχεται, τα προβλήματα με την Τουρκία υπάρχου</w:t>
      </w:r>
      <w:r>
        <w:rPr>
          <w:rFonts w:eastAsia="Times New Roman"/>
          <w:szCs w:val="24"/>
        </w:rPr>
        <w:t>ν. Θα συνεχιστεί αυτή η κατάσταση; Κι αν πιαστεί κάποιος, θα συνεχίσετε κι εσείς το ίδιο πράγμα</w:t>
      </w:r>
      <w:r>
        <w:rPr>
          <w:rFonts w:eastAsia="Times New Roman"/>
          <w:szCs w:val="24"/>
        </w:rPr>
        <w:t>,</w:t>
      </w:r>
      <w:r>
        <w:rPr>
          <w:rFonts w:eastAsia="Times New Roman"/>
          <w:szCs w:val="24"/>
        </w:rPr>
        <w:t xml:space="preserve"> που έκαναν οι προηγούμενες κυβερνήσεις, δηλαδή</w:t>
      </w:r>
      <w:r>
        <w:rPr>
          <w:rFonts w:eastAsia="Times New Roman"/>
          <w:szCs w:val="24"/>
        </w:rPr>
        <w:t>,</w:t>
      </w:r>
      <w:r>
        <w:rPr>
          <w:rFonts w:eastAsia="Times New Roman"/>
          <w:szCs w:val="24"/>
        </w:rPr>
        <w:t xml:space="preserve"> θα τους πιάσετε και θα τους αφήσετε ή θα προχωρήσετε και θα κάνετε κάτι; Για να δούμε επιτέλους ότι ναι μεν μπή</w:t>
      </w:r>
      <w:r>
        <w:rPr>
          <w:rFonts w:eastAsia="Times New Roman"/>
          <w:szCs w:val="24"/>
        </w:rPr>
        <w:t>κε ένας μέσα στην πατρίδα μας, ήρθε να κάνει ζημιά, αλλά μπορεί  τουλάχιστον να καταδικαστεί.</w:t>
      </w:r>
    </w:p>
    <w:p w14:paraId="44FB7E5A" w14:textId="77777777" w:rsidR="00FA132B" w:rsidRDefault="00F73EC5">
      <w:pPr>
        <w:spacing w:after="0" w:line="600" w:lineRule="auto"/>
        <w:ind w:firstLine="720"/>
        <w:jc w:val="both"/>
        <w:rPr>
          <w:rFonts w:eastAsia="Times New Roman"/>
          <w:szCs w:val="24"/>
        </w:rPr>
      </w:pPr>
      <w:r>
        <w:rPr>
          <w:rFonts w:eastAsia="Times New Roman"/>
          <w:szCs w:val="24"/>
        </w:rPr>
        <w:t>Από την άλλη, αναλάβατε –συμφωνώ, το ξέρω πάρα πολύ καλά, έχω μιλήσει με πάρα πολλούς πυροσβέστες- την Πυροσβεστική, έτσι όπως την είχαν αφήσει οι προηγούμενες κυ</w:t>
      </w:r>
      <w:r>
        <w:rPr>
          <w:rFonts w:eastAsia="Times New Roman"/>
          <w:szCs w:val="24"/>
        </w:rPr>
        <w:t>βερνήσεις, χωρίς αυτοκίνητα ή με πολύ λίγα, άλλα είναι καταστραμμένα. Στην περιοχή μου, στην Εύβοια, τουλάχιστον που γνωρίζω πάρα πολλά πράγματα, αεροπλάνα δεν υπάρχουν. Είναι πάρα πολύ παλιά.</w:t>
      </w:r>
    </w:p>
    <w:p w14:paraId="44FB7E5B" w14:textId="77777777" w:rsidR="00FA132B" w:rsidRDefault="00F73EC5">
      <w:pPr>
        <w:spacing w:after="0" w:line="600" w:lineRule="auto"/>
        <w:ind w:firstLine="720"/>
        <w:jc w:val="both"/>
        <w:rPr>
          <w:rFonts w:eastAsia="Times New Roman"/>
          <w:szCs w:val="24"/>
        </w:rPr>
      </w:pPr>
      <w:r>
        <w:rPr>
          <w:rFonts w:eastAsia="Times New Roman"/>
          <w:szCs w:val="24"/>
        </w:rPr>
        <w:t>Δεν έπρεπε να κοπούν τουλάχιστον από κάπου κονδύλια -όταν λέω ν</w:t>
      </w:r>
      <w:r>
        <w:rPr>
          <w:rFonts w:eastAsia="Times New Roman"/>
          <w:szCs w:val="24"/>
        </w:rPr>
        <w:t xml:space="preserve">α κοπούν, εννοώ από μια χρηματοδότηση των τραπεζών, μια </w:t>
      </w:r>
      <w:proofErr w:type="spellStart"/>
      <w:r>
        <w:rPr>
          <w:rFonts w:eastAsia="Times New Roman"/>
          <w:szCs w:val="24"/>
        </w:rPr>
        <w:t>ανακεφαλαιοποίηση</w:t>
      </w:r>
      <w:proofErr w:type="spellEnd"/>
      <w:r>
        <w:rPr>
          <w:rFonts w:eastAsia="Times New Roman"/>
          <w:szCs w:val="24"/>
        </w:rPr>
        <w:t xml:space="preserve"> των τραπεζών-, ένα μικρό ποσό από την στιγμή που ξέρουμε; Οι τράπεζες </w:t>
      </w:r>
      <w:r>
        <w:rPr>
          <w:rFonts w:eastAsia="Times New Roman"/>
          <w:szCs w:val="24"/>
        </w:rPr>
        <w:lastRenderedPageBreak/>
        <w:t xml:space="preserve">πήραν τεράστια ποσά. Έχουν γεμίσει τσέπες, έχουν γεμίσει </w:t>
      </w:r>
      <w:r>
        <w:rPr>
          <w:rFonts w:eastAsia="Times New Roman"/>
          <w:szCs w:val="24"/>
          <w:lang w:val="en-US"/>
        </w:rPr>
        <w:t>offshore</w:t>
      </w:r>
      <w:r>
        <w:rPr>
          <w:rFonts w:eastAsia="Times New Roman"/>
          <w:szCs w:val="24"/>
        </w:rPr>
        <w:t xml:space="preserve"> εταιρείες, έχουν, έχουν. Δεν έπρεπε να έρθουν </w:t>
      </w:r>
      <w:r>
        <w:rPr>
          <w:rFonts w:eastAsia="Times New Roman"/>
          <w:szCs w:val="24"/>
        </w:rPr>
        <w:t>καινούργια αεροπλάνα; Δεν έπρεπε να πάρετε και άλλο κόσμο να δουλέψει -υπέρ σας θα ήταν αυτό, γιατί θα μειωνόταν η ανεργία, εσείς θα τους διορίζατε- να προστατεύσουν τα δάση μας; Και γιατί από τη στιγμή που ξέρετε τι γίνεται, δεν βγάζετε και στρατό σε αυτέ</w:t>
      </w:r>
      <w:r>
        <w:rPr>
          <w:rFonts w:eastAsia="Times New Roman"/>
          <w:szCs w:val="24"/>
        </w:rPr>
        <w:t>ς τις περιοχές; Σε περιοχές που ξέρετε ότι υπάρχει πρόβλημα, να βγάζετε στρατό. Υπάρχουν μονοπάτια να φυλάσσονται, υπάρχουν πάρα πολλά. Δεν είναι κατάσταση πλέον αυτή.</w:t>
      </w:r>
    </w:p>
    <w:p w14:paraId="44FB7E5C" w14:textId="77777777" w:rsidR="00FA132B" w:rsidRDefault="00F73EC5">
      <w:pPr>
        <w:spacing w:after="0" w:line="600" w:lineRule="auto"/>
        <w:ind w:firstLine="720"/>
        <w:jc w:val="both"/>
        <w:rPr>
          <w:rFonts w:eastAsia="Times New Roman"/>
          <w:szCs w:val="24"/>
        </w:rPr>
      </w:pPr>
      <w:r>
        <w:rPr>
          <w:rFonts w:eastAsia="Times New Roman"/>
          <w:szCs w:val="24"/>
        </w:rPr>
        <w:t>Επίσης, τι θα κάνετε με τις αναδασώσεις; Θα γίνουν αναδασώσεις;</w:t>
      </w:r>
    </w:p>
    <w:p w14:paraId="44FB7E5D" w14:textId="77777777" w:rsidR="00FA132B" w:rsidRDefault="00F73EC5">
      <w:pPr>
        <w:spacing w:after="0" w:line="600" w:lineRule="auto"/>
        <w:ind w:firstLine="720"/>
        <w:jc w:val="both"/>
        <w:rPr>
          <w:rFonts w:eastAsia="Times New Roman"/>
          <w:szCs w:val="24"/>
        </w:rPr>
      </w:pPr>
      <w:r>
        <w:rPr>
          <w:rFonts w:eastAsia="Times New Roman"/>
          <w:szCs w:val="24"/>
        </w:rPr>
        <w:t>Και μ</w:t>
      </w:r>
      <w:r>
        <w:rPr>
          <w:rFonts w:eastAsia="Times New Roman"/>
          <w:szCs w:val="24"/>
        </w:rPr>
        <w:t>ί</w:t>
      </w:r>
      <w:r>
        <w:rPr>
          <w:rFonts w:eastAsia="Times New Roman"/>
          <w:szCs w:val="24"/>
        </w:rPr>
        <w:t>α πρόταση προσωπικ</w:t>
      </w:r>
      <w:r>
        <w:rPr>
          <w:rFonts w:eastAsia="Times New Roman"/>
          <w:szCs w:val="24"/>
        </w:rPr>
        <w:t>ή. Είναι δική μου η πρόταση, δεν είναι του κόμματός μου, είναι προσωπική.</w:t>
      </w:r>
    </w:p>
    <w:p w14:paraId="44FB7E5E" w14:textId="77777777" w:rsidR="00FA132B" w:rsidRDefault="00F73EC5">
      <w:pPr>
        <w:spacing w:after="0" w:line="600" w:lineRule="auto"/>
        <w:ind w:firstLine="720"/>
        <w:jc w:val="both"/>
        <w:rPr>
          <w:rFonts w:eastAsia="Times New Roman"/>
        </w:rPr>
      </w:pPr>
      <w:r>
        <w:rPr>
          <w:rFonts w:eastAsia="Times New Roman"/>
        </w:rPr>
        <w:t xml:space="preserve">Έχετε τα </w:t>
      </w:r>
      <w:r>
        <w:rPr>
          <w:rFonts w:eastAsia="Times New Roman"/>
          <w:lang w:val="en-US"/>
        </w:rPr>
        <w:t>hot</w:t>
      </w:r>
      <w:r>
        <w:rPr>
          <w:rFonts w:eastAsia="Times New Roman"/>
        </w:rPr>
        <w:t xml:space="preserve"> </w:t>
      </w:r>
      <w:r>
        <w:rPr>
          <w:rFonts w:eastAsia="Times New Roman"/>
          <w:lang w:val="en-US"/>
        </w:rPr>
        <w:t>spots</w:t>
      </w:r>
      <w:r>
        <w:rPr>
          <w:rFonts w:eastAsia="Times New Roman"/>
        </w:rPr>
        <w:t xml:space="preserve"> και κάθονται στην Εύβοια, στη </w:t>
      </w:r>
      <w:proofErr w:type="spellStart"/>
      <w:r>
        <w:rPr>
          <w:rFonts w:eastAsia="Times New Roman"/>
        </w:rPr>
        <w:t>Ριτσώνα</w:t>
      </w:r>
      <w:proofErr w:type="spellEnd"/>
      <w:r>
        <w:rPr>
          <w:rFonts w:eastAsia="Times New Roman"/>
        </w:rPr>
        <w:t>. Γιατί δεν τους παίρνετε, να τους πάτε και στη φύση; Από δέκα δεντράκια να φυτέψει ο καθένας, έγινε η αναδάσωση. Να μην πετάν</w:t>
      </w:r>
      <w:r>
        <w:rPr>
          <w:rFonts w:eastAsia="Times New Roman"/>
        </w:rPr>
        <w:t>ε και το φαγητό, να μην πηγαίνει χαμένο. Γιατί όποιος δουλεύει, πεινάει. Όποιος δεν δουλεύει, σκέφτεται άλλα πράγματα. Δημιουργούν γκέτο κ.λπ.</w:t>
      </w:r>
      <w:r>
        <w:rPr>
          <w:rFonts w:eastAsia="Times New Roman"/>
        </w:rPr>
        <w:t>.</w:t>
      </w:r>
    </w:p>
    <w:p w14:paraId="44FB7E5F" w14:textId="77777777" w:rsidR="00FA132B" w:rsidRDefault="00F73EC5">
      <w:pPr>
        <w:spacing w:after="0" w:line="600" w:lineRule="auto"/>
        <w:ind w:firstLine="720"/>
        <w:jc w:val="both"/>
        <w:rPr>
          <w:rFonts w:eastAsia="Times New Roman"/>
        </w:rPr>
      </w:pPr>
      <w:r>
        <w:rPr>
          <w:rFonts w:eastAsia="Times New Roman"/>
        </w:rPr>
        <w:t>Σας ευχαριστώ πάρα πολύ.</w:t>
      </w:r>
    </w:p>
    <w:p w14:paraId="44FB7E60" w14:textId="77777777" w:rsidR="00FA132B" w:rsidRDefault="00F73EC5">
      <w:pPr>
        <w:spacing w:after="0" w:line="600" w:lineRule="auto"/>
        <w:ind w:firstLine="720"/>
        <w:jc w:val="both"/>
        <w:rPr>
          <w:rFonts w:eastAsia="Times New Roman"/>
        </w:rPr>
      </w:pPr>
      <w:r>
        <w:rPr>
          <w:rFonts w:eastAsia="Times New Roman"/>
          <w:b/>
        </w:rPr>
        <w:t xml:space="preserve">ΠΡΟΕΔΡΕΥΩΝ (Γεώργιος </w:t>
      </w:r>
      <w:proofErr w:type="spellStart"/>
      <w:r>
        <w:rPr>
          <w:rFonts w:eastAsia="Times New Roman"/>
          <w:b/>
        </w:rPr>
        <w:t>Λαμπρούλης</w:t>
      </w:r>
      <w:proofErr w:type="spellEnd"/>
      <w:r>
        <w:rPr>
          <w:rFonts w:eastAsia="Times New Roman"/>
          <w:b/>
        </w:rPr>
        <w:t>):</w:t>
      </w:r>
      <w:r>
        <w:rPr>
          <w:rFonts w:eastAsia="Times New Roman"/>
        </w:rPr>
        <w:t xml:space="preserve"> Ελάτε, κύριε Υπουργέ.</w:t>
      </w:r>
    </w:p>
    <w:p w14:paraId="44FB7E61" w14:textId="77777777" w:rsidR="00FA132B" w:rsidRDefault="00F73EC5">
      <w:pPr>
        <w:spacing w:after="0" w:line="600" w:lineRule="auto"/>
        <w:ind w:firstLine="720"/>
        <w:jc w:val="both"/>
        <w:rPr>
          <w:rFonts w:eastAsia="Times New Roman"/>
        </w:rPr>
      </w:pPr>
      <w:r>
        <w:rPr>
          <w:rFonts w:eastAsia="Times New Roman"/>
          <w:b/>
        </w:rPr>
        <w:t>ΝΙΚΟΛΑΟΣ ΤΟΣΚΑΣ (Αναπληρωτής Υπ</w:t>
      </w:r>
      <w:r>
        <w:rPr>
          <w:rFonts w:eastAsia="Times New Roman"/>
          <w:b/>
        </w:rPr>
        <w:t>ουργός Εσωτερικών):</w:t>
      </w:r>
      <w:r>
        <w:rPr>
          <w:rFonts w:eastAsia="Times New Roman"/>
        </w:rPr>
        <w:t xml:space="preserve"> Ξαναλέω, σε ό,τι αφορά τα αίτια των πυρκαγιών, τα οποία ερευνώνται από την </w:t>
      </w:r>
      <w:r>
        <w:rPr>
          <w:rFonts w:eastAsia="Times New Roman"/>
        </w:rPr>
        <w:lastRenderedPageBreak/>
        <w:t>Πυροσβεστική -αυτοί κάνουν τις ανακρίσεις και λαμβάνουν υπ</w:t>
      </w:r>
      <w:r>
        <w:rPr>
          <w:rFonts w:eastAsia="Times New Roman"/>
        </w:rPr>
        <w:t xml:space="preserve">’ </w:t>
      </w:r>
      <w:proofErr w:type="spellStart"/>
      <w:r>
        <w:rPr>
          <w:rFonts w:eastAsia="Times New Roman"/>
        </w:rPr>
        <w:t>όψ</w:t>
      </w:r>
      <w:r>
        <w:rPr>
          <w:rFonts w:eastAsia="Times New Roman"/>
        </w:rPr>
        <w:t>ιν</w:t>
      </w:r>
      <w:proofErr w:type="spellEnd"/>
      <w:r>
        <w:rPr>
          <w:rFonts w:eastAsia="Times New Roman"/>
        </w:rPr>
        <w:t xml:space="preserve"> όλους τους παράγοντες αλλά και τις μαρτυρίες των κατοίκων και των άλλων, οι οποίοι βρέθηκαν κοντ</w:t>
      </w:r>
      <w:r>
        <w:rPr>
          <w:rFonts w:eastAsia="Times New Roman"/>
        </w:rPr>
        <w:t xml:space="preserve">ά στην πυρκαγιά- υπάρχουν περιπτώσεις στις οποίες υποπτευόμαστε εμπρησμό. Υπήρξαν πέρυσι και κάποιες συλλήψεις ορισμένων εμπρηστών και από εκεί και πέρα είναι θέμα της δικαιοσύνης. Δεν πρέπει, όμως, να δημιουργούμε σενάρια </w:t>
      </w:r>
      <w:proofErr w:type="spellStart"/>
      <w:r>
        <w:rPr>
          <w:rFonts w:eastAsia="Times New Roman"/>
        </w:rPr>
        <w:t>συνομωσιολογικά</w:t>
      </w:r>
      <w:proofErr w:type="spellEnd"/>
      <w:r>
        <w:rPr>
          <w:rFonts w:eastAsia="Times New Roman"/>
        </w:rPr>
        <w:t xml:space="preserve"> και φαντασιακά γύ</w:t>
      </w:r>
      <w:r>
        <w:rPr>
          <w:rFonts w:eastAsia="Times New Roman"/>
        </w:rPr>
        <w:t xml:space="preserve">ρω από κάθε εμπρησμό. </w:t>
      </w:r>
    </w:p>
    <w:p w14:paraId="44FB7E62" w14:textId="77777777" w:rsidR="00FA132B" w:rsidRDefault="00F73EC5">
      <w:pPr>
        <w:spacing w:after="0" w:line="600" w:lineRule="auto"/>
        <w:ind w:firstLine="720"/>
        <w:jc w:val="both"/>
        <w:rPr>
          <w:rFonts w:eastAsia="Times New Roman"/>
        </w:rPr>
      </w:pPr>
      <w:r>
        <w:rPr>
          <w:rFonts w:eastAsia="Times New Roman"/>
        </w:rPr>
        <w:t xml:space="preserve">Ξέρουμε καλά ότι σε κάθε περιοχή, όπου συμβαίνει κάποια φυσική καταστροφή, αρχίζουν και δημιουργούνται σενάρια και πλάθονται μύθοι, οι οποίοι δεν έχουν σχέση με την πραγματικότητα. Έχω ακούσει πολλά και για την περιοχή της Φαράκλας, </w:t>
      </w:r>
      <w:r>
        <w:rPr>
          <w:rFonts w:eastAsia="Times New Roman"/>
        </w:rPr>
        <w:t xml:space="preserve">καθώς και για άλλα σενάρια, που είμαι σίγουρος τα έχετε ακούσει κι εσείς, για καλλιέργειες και για πολλά άλλα. Πρέπει, όμως, να μιλάμε με τεκμήρια και γι’ αυτό σταματάω εδώ. </w:t>
      </w:r>
    </w:p>
    <w:p w14:paraId="44FB7E63" w14:textId="77777777" w:rsidR="00FA132B" w:rsidRDefault="00F73EC5">
      <w:pPr>
        <w:spacing w:after="0" w:line="600" w:lineRule="auto"/>
        <w:ind w:firstLine="720"/>
        <w:jc w:val="both"/>
        <w:rPr>
          <w:rFonts w:eastAsia="Times New Roman"/>
        </w:rPr>
      </w:pPr>
      <w:r>
        <w:rPr>
          <w:rFonts w:eastAsia="Times New Roman"/>
        </w:rPr>
        <w:t>Στις περισσότερες περιπτώσεις οι κάτοικοι έχουν βοηθήσει. Αυτές τις ημέρες έχουμε</w:t>
      </w:r>
      <w:r>
        <w:rPr>
          <w:rFonts w:eastAsia="Times New Roman"/>
        </w:rPr>
        <w:t xml:space="preserve"> σύσκεψη με το Υπουργείο Εθνικής Άμυνας, ακριβώς για να δούμε πώς θα υπάρξει καλύτερη επιτήρηση με </w:t>
      </w:r>
      <w:proofErr w:type="spellStart"/>
      <w:r>
        <w:rPr>
          <w:rFonts w:eastAsia="Times New Roman"/>
        </w:rPr>
        <w:t>πεζοπόρα</w:t>
      </w:r>
      <w:proofErr w:type="spellEnd"/>
      <w:r>
        <w:rPr>
          <w:rFonts w:eastAsia="Times New Roman"/>
        </w:rPr>
        <w:t xml:space="preserve"> τμήματα ή με εποχούμενα τμήματα, αλλά και για το πώς θα υπάρξει ενεργότερη συμμετοχή με ιπτάμενα μέσα των Ενόπλων Δυνάμεων. </w:t>
      </w:r>
      <w:r>
        <w:rPr>
          <w:rFonts w:eastAsia="Times New Roman"/>
        </w:rPr>
        <w:t>Φ</w:t>
      </w:r>
      <w:r>
        <w:rPr>
          <w:rFonts w:eastAsia="Times New Roman"/>
        </w:rPr>
        <w:t>υσικά, η επιτήρηση έχει</w:t>
      </w:r>
      <w:r>
        <w:rPr>
          <w:rFonts w:eastAsia="Times New Roman"/>
        </w:rPr>
        <w:t xml:space="preserve"> σκοπό την παρακολούθηση διαφόρων ατόμων και σε ακριτικές περιοχές, που πιθανόν μπαίνουν για άλλους λόγους σε δασωμένες περιοχές. </w:t>
      </w:r>
    </w:p>
    <w:p w14:paraId="44FB7E64" w14:textId="77777777" w:rsidR="00FA132B" w:rsidRDefault="00F73EC5">
      <w:pPr>
        <w:spacing w:after="0" w:line="600" w:lineRule="auto"/>
        <w:ind w:firstLine="720"/>
        <w:jc w:val="both"/>
        <w:rPr>
          <w:rFonts w:eastAsia="Times New Roman"/>
        </w:rPr>
      </w:pPr>
      <w:r>
        <w:rPr>
          <w:rFonts w:eastAsia="Times New Roman"/>
        </w:rPr>
        <w:lastRenderedPageBreak/>
        <w:t>Παράλληλα, εμείς με πρόταση δική μας, του Υπουργείου μας αυτές τις μέρες, προσπαθούμε να δημιουργήσουμε κάποια συνεννόηση, συ</w:t>
      </w:r>
      <w:r>
        <w:rPr>
          <w:rFonts w:eastAsia="Times New Roman"/>
        </w:rPr>
        <w:t>νεργασία, ει δυνατόν και βοήθεια από την Ευρωπαϊκή Ένωση για τις χώρες του Νότου -και αυτή είναι μ</w:t>
      </w:r>
      <w:r>
        <w:rPr>
          <w:rFonts w:eastAsia="Times New Roman"/>
        </w:rPr>
        <w:t>ί</w:t>
      </w:r>
      <w:r>
        <w:rPr>
          <w:rFonts w:eastAsia="Times New Roman"/>
        </w:rPr>
        <w:t>α πρωτοβουλία, η οποία θα αναπτυχθεί τις επόμενες μέρες-, γιατί δεν μπορεί το κάθε κράτος να αντιμετωπίσει φυσικές καταστροφές από μόνο του και πολύ περισσότ</w:t>
      </w:r>
      <w:r>
        <w:rPr>
          <w:rFonts w:eastAsia="Times New Roman"/>
        </w:rPr>
        <w:t xml:space="preserve">ερο χώρες σαν τη δική μας, σαν την Ισπανία, σαν την Κύπρο που έχουν αυξημένες φυσικές καταστροφές, λόγω του φυσικού περιβάλλοντος το οποίο έχουν. </w:t>
      </w:r>
    </w:p>
    <w:p w14:paraId="44FB7E65" w14:textId="77777777" w:rsidR="00FA132B" w:rsidRDefault="00F73EC5">
      <w:pPr>
        <w:spacing w:after="0" w:line="600" w:lineRule="auto"/>
        <w:ind w:firstLine="720"/>
        <w:jc w:val="both"/>
        <w:rPr>
          <w:rFonts w:eastAsia="Times New Roman"/>
        </w:rPr>
      </w:pPr>
      <w:r>
        <w:rPr>
          <w:rFonts w:eastAsia="Times New Roman"/>
        </w:rPr>
        <w:t>Με ένα τέτοιο πλέγμα προσπαθούμε να αντιμετωπίσουμε τις καταστάσεις και θα χρειαστούμε σίγουρα την υποστήριξη</w:t>
      </w:r>
      <w:r>
        <w:rPr>
          <w:rFonts w:eastAsia="Times New Roman"/>
        </w:rPr>
        <w:t xml:space="preserve"> των τοπικών παραγόντων και της Τοπικής Αυτοδιοίκησης. Διότι, το κράτος μόνο του, ερχόμενο από μακριά δεν είναι δυνατόν να αντιμετωπίσει με τα αεροσκάφη και τα ελικόπτερα φυσικές καταστροφές σε όλη την χώρα. Δεν γίνεται πουθενά στον κόσμο. Παντού ενισχύοντ</w:t>
      </w:r>
      <w:r>
        <w:rPr>
          <w:rFonts w:eastAsia="Times New Roman"/>
        </w:rPr>
        <w:t>αι οι περιφέρειες, οι δήμοι και το κράτος έρχεται σαν εφεδρεία, επικουρικά για να αντιμετωπίσει τις μεγάλες καταστροφές και όχι τα πέντε δέντρα που καίγονται. Σε αυτήν την κατεύθυνση κινούμαστε.</w:t>
      </w:r>
    </w:p>
    <w:p w14:paraId="44FB7E66" w14:textId="77777777" w:rsidR="00FA132B" w:rsidRDefault="00F73EC5">
      <w:pPr>
        <w:spacing w:after="0" w:line="600" w:lineRule="auto"/>
        <w:ind w:firstLine="720"/>
        <w:jc w:val="both"/>
        <w:rPr>
          <w:rFonts w:eastAsia="Times New Roman"/>
        </w:rPr>
      </w:pPr>
      <w:r>
        <w:rPr>
          <w:rFonts w:eastAsia="Times New Roman"/>
        </w:rPr>
        <w:t>Ευχαριστώ πολύ.</w:t>
      </w:r>
    </w:p>
    <w:p w14:paraId="44FB7E67" w14:textId="77777777" w:rsidR="00FA132B" w:rsidRDefault="00F73EC5">
      <w:pPr>
        <w:spacing w:after="0" w:line="600" w:lineRule="auto"/>
        <w:ind w:firstLine="720"/>
        <w:jc w:val="both"/>
        <w:rPr>
          <w:rFonts w:eastAsia="Times New Roman"/>
        </w:rPr>
      </w:pPr>
      <w:r>
        <w:rPr>
          <w:rFonts w:eastAsia="Times New Roman"/>
          <w:b/>
        </w:rPr>
        <w:t xml:space="preserve">ΠΡΟΕΔΡΕΥΩΝ (Γεώργιος </w:t>
      </w:r>
      <w:proofErr w:type="spellStart"/>
      <w:r>
        <w:rPr>
          <w:rFonts w:eastAsia="Times New Roman"/>
          <w:b/>
        </w:rPr>
        <w:t>Λαμπρούλης</w:t>
      </w:r>
      <w:proofErr w:type="spellEnd"/>
      <w:r>
        <w:rPr>
          <w:rFonts w:eastAsia="Times New Roman"/>
          <w:b/>
        </w:rPr>
        <w:t>):</w:t>
      </w:r>
      <w:r>
        <w:rPr>
          <w:rFonts w:eastAsia="Times New Roman"/>
        </w:rPr>
        <w:t xml:space="preserve"> Ευχαριστούμ</w:t>
      </w:r>
      <w:r>
        <w:rPr>
          <w:rFonts w:eastAsia="Times New Roman"/>
        </w:rPr>
        <w:t>ε τον κύριο Υπουργό.</w:t>
      </w:r>
    </w:p>
    <w:p w14:paraId="44FB7E68" w14:textId="77777777" w:rsidR="00FA132B" w:rsidRDefault="00F73EC5">
      <w:pPr>
        <w:spacing w:after="0" w:line="600" w:lineRule="auto"/>
        <w:ind w:firstLine="720"/>
        <w:jc w:val="both"/>
        <w:rPr>
          <w:rFonts w:eastAsia="Times New Roman"/>
          <w:szCs w:val="24"/>
        </w:rPr>
      </w:pPr>
      <w:proofErr w:type="spellStart"/>
      <w:r>
        <w:rPr>
          <w:rFonts w:eastAsia="Times New Roman"/>
          <w:szCs w:val="24"/>
        </w:rPr>
        <w:lastRenderedPageBreak/>
        <w:t>Εισερχόμεθα</w:t>
      </w:r>
      <w:proofErr w:type="spellEnd"/>
      <w:r>
        <w:rPr>
          <w:rFonts w:eastAsia="Times New Roman"/>
          <w:szCs w:val="24"/>
        </w:rPr>
        <w:t xml:space="preserve"> στη δέκατη με αριθμό 411/30-1-2017 επίκαιρη ερώτηση δεύτερου κύκλου του Βουλευτή Αργολίδας της Νέας Δημοκρατίας κ. </w:t>
      </w:r>
      <w:r>
        <w:rPr>
          <w:rFonts w:eastAsia="Times New Roman"/>
          <w:bCs/>
          <w:szCs w:val="24"/>
        </w:rPr>
        <w:t>Ιωάννη Ανδριανού</w:t>
      </w:r>
      <w:r>
        <w:rPr>
          <w:rFonts w:eastAsia="Times New Roman"/>
          <w:szCs w:val="24"/>
        </w:rPr>
        <w:t xml:space="preserve"> προς τον Υπουργό</w:t>
      </w:r>
      <w:r>
        <w:rPr>
          <w:rFonts w:eastAsia="Times New Roman"/>
          <w:szCs w:val="24"/>
        </w:rPr>
        <w:t xml:space="preserve"> </w:t>
      </w:r>
      <w:r>
        <w:rPr>
          <w:rFonts w:eastAsia="Times New Roman"/>
          <w:bCs/>
          <w:szCs w:val="24"/>
        </w:rPr>
        <w:t>Αγροτικής Ανάπτυξης και Τροφίμων,</w:t>
      </w:r>
      <w:r>
        <w:rPr>
          <w:rFonts w:eastAsia="Times New Roman"/>
          <w:szCs w:val="24"/>
        </w:rPr>
        <w:t xml:space="preserve"> σχετικά με την ανάγκη άμεσης αποζημίωσης</w:t>
      </w:r>
      <w:r>
        <w:rPr>
          <w:rFonts w:eastAsia="Times New Roman"/>
          <w:szCs w:val="24"/>
        </w:rPr>
        <w:t xml:space="preserve"> των ελαιοπαραγωγών και παραγωγών μανταρινιών ποικιλίας «</w:t>
      </w:r>
      <w:proofErr w:type="spellStart"/>
      <w:r>
        <w:rPr>
          <w:rFonts w:eastAsia="Times New Roman"/>
          <w:szCs w:val="24"/>
        </w:rPr>
        <w:t>κλημεντίνη</w:t>
      </w:r>
      <w:proofErr w:type="spellEnd"/>
      <w:r>
        <w:rPr>
          <w:rFonts w:eastAsia="Times New Roman"/>
          <w:szCs w:val="24"/>
        </w:rPr>
        <w:t xml:space="preserve">» στην Αργολίδα. </w:t>
      </w:r>
    </w:p>
    <w:p w14:paraId="44FB7E69" w14:textId="77777777" w:rsidR="00FA132B" w:rsidRDefault="00F73EC5">
      <w:pPr>
        <w:spacing w:after="0" w:line="600" w:lineRule="auto"/>
        <w:ind w:firstLine="720"/>
        <w:jc w:val="both"/>
        <w:rPr>
          <w:rFonts w:eastAsia="Times New Roman"/>
          <w:szCs w:val="24"/>
        </w:rPr>
      </w:pPr>
      <w:r>
        <w:rPr>
          <w:rFonts w:eastAsia="Times New Roman"/>
          <w:szCs w:val="24"/>
        </w:rPr>
        <w:t>Θα απαντήσει ο Υπουργός Αγροτικής Ανάπτυξης και Τροφίμων, κ. Αποστόλου.</w:t>
      </w:r>
    </w:p>
    <w:p w14:paraId="44FB7E6A" w14:textId="77777777" w:rsidR="00FA132B" w:rsidRDefault="00F73EC5">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Ανδριανέ</w:t>
      </w:r>
      <w:proofErr w:type="spellEnd"/>
      <w:r>
        <w:rPr>
          <w:rFonts w:eastAsia="Times New Roman"/>
          <w:szCs w:val="24"/>
        </w:rPr>
        <w:t xml:space="preserve">,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14:paraId="44FB7E6B" w14:textId="77777777" w:rsidR="00FA132B" w:rsidRDefault="00F73EC5">
      <w:pPr>
        <w:spacing w:after="0" w:line="600" w:lineRule="auto"/>
        <w:ind w:firstLine="720"/>
        <w:jc w:val="both"/>
        <w:rPr>
          <w:rFonts w:eastAsia="Times New Roman"/>
          <w:szCs w:val="24"/>
        </w:rPr>
      </w:pPr>
      <w:r>
        <w:rPr>
          <w:rFonts w:eastAsia="Times New Roman"/>
          <w:b/>
          <w:szCs w:val="24"/>
        </w:rPr>
        <w:t>ΙΩΑΝΝΗΣ ΑΝΔΡΙΑΝΟΣ:</w:t>
      </w:r>
      <w:r>
        <w:rPr>
          <w:rFonts w:eastAsia="Times New Roman"/>
          <w:szCs w:val="24"/>
        </w:rPr>
        <w:t xml:space="preserve"> Ευχαριστώ, κύριε Πρόεδρε.</w:t>
      </w:r>
    </w:p>
    <w:p w14:paraId="44FB7E6C" w14:textId="77777777" w:rsidR="00FA132B" w:rsidRDefault="00F73EC5">
      <w:pPr>
        <w:spacing w:after="0" w:line="600" w:lineRule="auto"/>
        <w:ind w:firstLine="720"/>
        <w:jc w:val="both"/>
        <w:rPr>
          <w:rFonts w:eastAsia="Times New Roman"/>
          <w:szCs w:val="24"/>
        </w:rPr>
      </w:pPr>
      <w:r>
        <w:rPr>
          <w:rFonts w:eastAsia="Times New Roman"/>
          <w:szCs w:val="24"/>
        </w:rPr>
        <w:t>Κύριε Υπουργέ, τα προβλήματα του αγροτικού τομέα, της αγροτικής παραγωγής είναι πολλά. Άλλωστε, γι’ αυτό υπάρχουν και οι διαμαρτυρίες και αντιδράσεις από τους αγρότες. Είπατε, μάλιστα ότι πολλά από αυτά είναι και δίκαια. Εδώ, όμως, θα ήθελα να θυμίσω αυτό</w:t>
      </w:r>
      <w:r>
        <w:rPr>
          <w:rFonts w:eastAsia="Times New Roman"/>
          <w:szCs w:val="24"/>
        </w:rPr>
        <w:t xml:space="preserve"> που λέει ο λαός μας, δηλαδή «ό,τι σπέρνεις, θερίζεις». Γιατί πραγματικά, όταν βρίσκεσαι σε καρότσες αγροτικών αυτοκινήτων, όταν τάζεις τα πάντα στους πάντες κι ανεβάζεις τις προσδοκίες όλων, συμβαίνει κα</w:t>
      </w:r>
      <w:r>
        <w:rPr>
          <w:rFonts w:eastAsia="Times New Roman"/>
          <w:szCs w:val="24"/>
        </w:rPr>
        <w:t>μ</w:t>
      </w:r>
      <w:r>
        <w:rPr>
          <w:rFonts w:eastAsia="Times New Roman"/>
          <w:szCs w:val="24"/>
        </w:rPr>
        <w:t>μιά φορά να έρχεται κάποια στιγμή που έχεις τα ηνία</w:t>
      </w:r>
      <w:r>
        <w:rPr>
          <w:rFonts w:eastAsia="Times New Roman"/>
          <w:szCs w:val="24"/>
        </w:rPr>
        <w:t xml:space="preserve"> της χώρας στα χέρια σου και βρίσκεσαι βεβαίως, μπροστά στα συγκεκριμένα γεγονότα που βρίσκεστε σήμερα και εσείς. </w:t>
      </w:r>
    </w:p>
    <w:p w14:paraId="44FB7E6D" w14:textId="77777777" w:rsidR="00FA132B" w:rsidRDefault="00F73EC5">
      <w:pPr>
        <w:spacing w:after="0" w:line="600" w:lineRule="auto"/>
        <w:ind w:firstLine="720"/>
        <w:jc w:val="both"/>
        <w:rPr>
          <w:rFonts w:eastAsia="Times New Roman"/>
          <w:szCs w:val="24"/>
        </w:rPr>
      </w:pPr>
      <w:r>
        <w:rPr>
          <w:rFonts w:eastAsia="Times New Roman"/>
          <w:szCs w:val="24"/>
        </w:rPr>
        <w:t xml:space="preserve">Όπως γνωρίζετε, κύριε Υπουργέ, και όπως επεσήμανα στις προηγούμενες σχετικές ερωτήσεις μου, τόσο οι ελαιοπαραγωγοί όσο και οι παραγωγοί </w:t>
      </w:r>
      <w:proofErr w:type="spellStart"/>
      <w:r>
        <w:rPr>
          <w:rFonts w:eastAsia="Times New Roman"/>
          <w:szCs w:val="24"/>
        </w:rPr>
        <w:lastRenderedPageBreak/>
        <w:t>κλημε</w:t>
      </w:r>
      <w:r>
        <w:rPr>
          <w:rFonts w:eastAsia="Times New Roman"/>
          <w:szCs w:val="24"/>
        </w:rPr>
        <w:t>ντίνης</w:t>
      </w:r>
      <w:proofErr w:type="spellEnd"/>
      <w:r>
        <w:rPr>
          <w:rFonts w:eastAsia="Times New Roman"/>
          <w:szCs w:val="24"/>
        </w:rPr>
        <w:t xml:space="preserve"> στην Αργολίδα, όπως και σε άλλες περιοχές της χώρας, έχουν υποστεί φέτος σημαντικές ζημιές. Στις ελιές οι ζημιές οφείλονται στην ελάχιστη έως μηδενική </w:t>
      </w:r>
      <w:proofErr w:type="spellStart"/>
      <w:r>
        <w:rPr>
          <w:rFonts w:eastAsia="Times New Roman"/>
          <w:szCs w:val="24"/>
        </w:rPr>
        <w:t>καρπόδεση</w:t>
      </w:r>
      <w:proofErr w:type="spellEnd"/>
      <w:r>
        <w:rPr>
          <w:rFonts w:eastAsia="Times New Roman"/>
          <w:szCs w:val="24"/>
        </w:rPr>
        <w:t xml:space="preserve"> λόγω καιρικών συνθηκών και βεβαίως λόγω και του δάκου. Όπως επισημαίνουν και οι γεωπόνοι</w:t>
      </w:r>
      <w:r>
        <w:rPr>
          <w:rFonts w:eastAsia="Times New Roman"/>
          <w:szCs w:val="24"/>
        </w:rPr>
        <w:t xml:space="preserve"> του Τμήματος Ποιοτικής και </w:t>
      </w:r>
      <w:proofErr w:type="spellStart"/>
      <w:r>
        <w:rPr>
          <w:rFonts w:eastAsia="Times New Roman"/>
          <w:szCs w:val="24"/>
        </w:rPr>
        <w:t>Φυτοϋγειονομικής</w:t>
      </w:r>
      <w:proofErr w:type="spellEnd"/>
      <w:r>
        <w:rPr>
          <w:rFonts w:eastAsia="Times New Roman"/>
          <w:szCs w:val="24"/>
        </w:rPr>
        <w:t xml:space="preserve"> Προστασίας, οι ζημιές φτάνουν στην Αργολίδα το 70%, δηλαδή ήταν ζημιά πρωτοφανής σε έκταση για τα τελευταία είκοσι χρόνια. Υπάρχουν παραγωγοί που δεν έχουν βγάλει λάδι ούτε για να φάνε φέτος. </w:t>
      </w:r>
    </w:p>
    <w:p w14:paraId="44FB7E6E" w14:textId="77777777" w:rsidR="00FA132B" w:rsidRDefault="00F73EC5">
      <w:pPr>
        <w:spacing w:after="0" w:line="600" w:lineRule="auto"/>
        <w:ind w:firstLine="720"/>
        <w:jc w:val="both"/>
        <w:rPr>
          <w:rFonts w:eastAsia="Times New Roman"/>
          <w:szCs w:val="24"/>
        </w:rPr>
      </w:pPr>
      <w:r>
        <w:rPr>
          <w:rFonts w:eastAsia="Times New Roman"/>
          <w:szCs w:val="24"/>
        </w:rPr>
        <w:t xml:space="preserve">Σε </w:t>
      </w:r>
      <w:r>
        <w:rPr>
          <w:rFonts w:eastAsia="Times New Roman"/>
          <w:szCs w:val="24"/>
        </w:rPr>
        <w:t>ό,τι αφορά τους</w:t>
      </w:r>
      <w:r>
        <w:rPr>
          <w:rFonts w:eastAsia="Times New Roman"/>
          <w:szCs w:val="24"/>
        </w:rPr>
        <w:t xml:space="preserve"> παραγωγούς μανταρινιού ποικιλίας </w:t>
      </w:r>
      <w:proofErr w:type="spellStart"/>
      <w:r>
        <w:rPr>
          <w:rFonts w:eastAsia="Times New Roman"/>
          <w:szCs w:val="24"/>
        </w:rPr>
        <w:t>κλημεντίνη</w:t>
      </w:r>
      <w:proofErr w:type="spellEnd"/>
      <w:r>
        <w:rPr>
          <w:rFonts w:eastAsia="Times New Roman"/>
          <w:szCs w:val="24"/>
        </w:rPr>
        <w:t xml:space="preserve">, οι περιοχές στην Αργολίδα υπέστησαν εκτεταμένη </w:t>
      </w:r>
      <w:proofErr w:type="spellStart"/>
      <w:r>
        <w:rPr>
          <w:rFonts w:eastAsia="Times New Roman"/>
          <w:szCs w:val="24"/>
        </w:rPr>
        <w:t>καρπόπτωση</w:t>
      </w:r>
      <w:proofErr w:type="spellEnd"/>
      <w:r>
        <w:rPr>
          <w:rFonts w:eastAsia="Times New Roman"/>
          <w:szCs w:val="24"/>
        </w:rPr>
        <w:t xml:space="preserve"> λόγω της συνεχούς βροχόπτωσης στις 26, 27, 28, 29 και 30 Νοεμβρίου. Μάλιστα, η σχετική έκθεση μελέτης της Διεύθυνσης Αγροτικής Οικονομίας και Κτηνιατρικ</w:t>
      </w:r>
      <w:r>
        <w:rPr>
          <w:rFonts w:eastAsia="Times New Roman"/>
          <w:szCs w:val="24"/>
        </w:rPr>
        <w:t xml:space="preserve">ής Αργολίδας κάνει λόγο για ολοκληρωτική καταστροφή της παραγωγής, με δραματικές συνέπειες ιδιαίτερα σε περιοχές όπου η καλλιέργεια της </w:t>
      </w:r>
      <w:proofErr w:type="spellStart"/>
      <w:r>
        <w:rPr>
          <w:rFonts w:eastAsia="Times New Roman"/>
          <w:szCs w:val="24"/>
        </w:rPr>
        <w:t>κλημεντίνης</w:t>
      </w:r>
      <w:proofErr w:type="spellEnd"/>
      <w:r>
        <w:rPr>
          <w:rFonts w:eastAsia="Times New Roman"/>
          <w:szCs w:val="24"/>
        </w:rPr>
        <w:t xml:space="preserve"> είναι η βασική ή και η μόνη πηγή εισοδήματος των παραγωγών, γι’ αυτό και συμπεραίνει ότι η </w:t>
      </w:r>
      <w:proofErr w:type="spellStart"/>
      <w:r>
        <w:rPr>
          <w:rFonts w:eastAsia="Times New Roman"/>
          <w:szCs w:val="24"/>
        </w:rPr>
        <w:t>καρπόπτωση</w:t>
      </w:r>
      <w:proofErr w:type="spellEnd"/>
      <w:r>
        <w:rPr>
          <w:rFonts w:eastAsia="Times New Roman"/>
          <w:szCs w:val="24"/>
        </w:rPr>
        <w:t xml:space="preserve"> λόγω κ</w:t>
      </w:r>
      <w:r>
        <w:rPr>
          <w:rFonts w:eastAsia="Times New Roman"/>
          <w:szCs w:val="24"/>
        </w:rPr>
        <w:t xml:space="preserve">ηλίδωσης θα πρέπει να συμπεριληφθεί στους καλυπτόμενους από τον ΕΛΓΑ κινδύνους, όπως άλλωστε συμβαίνει στον αντίστοιχο κατάλογο </w:t>
      </w:r>
      <w:proofErr w:type="spellStart"/>
      <w:r>
        <w:rPr>
          <w:rFonts w:eastAsia="Times New Roman"/>
          <w:szCs w:val="24"/>
        </w:rPr>
        <w:t>καλυπτομένων</w:t>
      </w:r>
      <w:proofErr w:type="spellEnd"/>
      <w:r>
        <w:rPr>
          <w:rFonts w:eastAsia="Times New Roman"/>
          <w:szCs w:val="24"/>
        </w:rPr>
        <w:t xml:space="preserve"> προϊόντων και κινδύνων του Οργανισμού Γεωργικής Ασφάλισης Κύπρου. Επισημαίνει ότι ο Κανονισμός Ασφάλισης Φυτικής Πα</w:t>
      </w:r>
      <w:r>
        <w:rPr>
          <w:rFonts w:eastAsia="Times New Roman"/>
          <w:szCs w:val="24"/>
        </w:rPr>
        <w:t xml:space="preserve">ραγωγής του ΕΛΓΑ προβλέπει την αποζημίωση από πτώση </w:t>
      </w:r>
      <w:r>
        <w:rPr>
          <w:rFonts w:eastAsia="Times New Roman"/>
          <w:szCs w:val="24"/>
        </w:rPr>
        <w:lastRenderedPageBreak/>
        <w:t>βροχής, η οποία λόγω έντασης και ύψους ή παρατεταμένης διάρκειας και εποχής, όπως συνέβη στην προκειμένη περίπτωση, προκαλεί ζημιά στη φυτική παραγωγή.</w:t>
      </w:r>
    </w:p>
    <w:p w14:paraId="44FB7E6F" w14:textId="77777777" w:rsidR="00FA132B" w:rsidRDefault="00F73EC5">
      <w:pPr>
        <w:spacing w:after="0" w:line="600" w:lineRule="auto"/>
        <w:ind w:firstLine="720"/>
        <w:jc w:val="both"/>
        <w:rPr>
          <w:rFonts w:eastAsia="Times New Roman"/>
          <w:szCs w:val="24"/>
        </w:rPr>
      </w:pPr>
      <w:r>
        <w:rPr>
          <w:rFonts w:eastAsia="Times New Roman"/>
          <w:szCs w:val="24"/>
        </w:rPr>
        <w:t>Δεδομένου, λοιπόν, του ότι οι αγρότες καταβάλλουν τα</w:t>
      </w:r>
      <w:r>
        <w:rPr>
          <w:rFonts w:eastAsia="Times New Roman"/>
          <w:szCs w:val="24"/>
        </w:rPr>
        <w:t xml:space="preserve"> ασφάλιστρα στον ΕΛΓΑ και καλούνται σε συνθήκες έως και μηδενικού εισοδήματος για φέτος, όπως </w:t>
      </w:r>
      <w:proofErr w:type="spellStart"/>
      <w:r>
        <w:rPr>
          <w:rFonts w:eastAsia="Times New Roman"/>
          <w:szCs w:val="24"/>
        </w:rPr>
        <w:t>προείπα</w:t>
      </w:r>
      <w:proofErr w:type="spellEnd"/>
      <w:r>
        <w:rPr>
          <w:rFonts w:eastAsia="Times New Roman"/>
          <w:szCs w:val="24"/>
        </w:rPr>
        <w:t>, να εξυπηρετήσουν κανονικά τις υπόλοιπες υψηλές υποχρεώσεις τους, αλλά και να καλύψουν τα έξοδα της νέας καλλιεργητικής περιόδου, καθίσταται επιτακτική τό</w:t>
      </w:r>
      <w:r>
        <w:rPr>
          <w:rFonts w:eastAsia="Times New Roman"/>
          <w:szCs w:val="24"/>
        </w:rPr>
        <w:t xml:space="preserve">σο η αποζημίωση των πληγέντων παραγωγών </w:t>
      </w:r>
      <w:proofErr w:type="spellStart"/>
      <w:r>
        <w:rPr>
          <w:rFonts w:eastAsia="Times New Roman"/>
          <w:szCs w:val="24"/>
        </w:rPr>
        <w:t>κλημεντίνης</w:t>
      </w:r>
      <w:proofErr w:type="spellEnd"/>
      <w:r>
        <w:rPr>
          <w:rFonts w:eastAsia="Times New Roman"/>
          <w:szCs w:val="24"/>
        </w:rPr>
        <w:t xml:space="preserve"> και ελαιοπαραγωγών, όσο και η άμεση τροποποίηση του καταλόγου </w:t>
      </w:r>
      <w:proofErr w:type="spellStart"/>
      <w:r>
        <w:rPr>
          <w:rFonts w:eastAsia="Times New Roman"/>
          <w:szCs w:val="24"/>
        </w:rPr>
        <w:t>καλυπτομένων</w:t>
      </w:r>
      <w:proofErr w:type="spellEnd"/>
      <w:r>
        <w:rPr>
          <w:rFonts w:eastAsia="Times New Roman"/>
          <w:szCs w:val="24"/>
        </w:rPr>
        <w:t xml:space="preserve"> κινδύνων από τον ΕΛΓΑ, ώστε να συμπεριληφθούν αυτού του τύπου ζημιές που προφανώς η αιτία τους είναι η κλιματική αλλαγή.</w:t>
      </w:r>
    </w:p>
    <w:p w14:paraId="44FB7E70" w14:textId="77777777" w:rsidR="00FA132B" w:rsidRDefault="00F73EC5">
      <w:pPr>
        <w:spacing w:after="0" w:line="600" w:lineRule="auto"/>
        <w:ind w:firstLine="720"/>
        <w:jc w:val="both"/>
        <w:rPr>
          <w:rFonts w:eastAsia="Times New Roman"/>
          <w:szCs w:val="24"/>
        </w:rPr>
      </w:pPr>
      <w:r>
        <w:rPr>
          <w:rFonts w:eastAsia="Times New Roman"/>
          <w:szCs w:val="24"/>
        </w:rPr>
        <w:t>Ευχαριστ</w:t>
      </w:r>
      <w:r>
        <w:rPr>
          <w:rFonts w:eastAsia="Times New Roman"/>
          <w:szCs w:val="24"/>
        </w:rPr>
        <w:t>ώ.</w:t>
      </w:r>
    </w:p>
    <w:p w14:paraId="44FB7E71" w14:textId="77777777" w:rsidR="00FA132B" w:rsidRDefault="00F73EC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τον κ. Ανδριανό.</w:t>
      </w:r>
    </w:p>
    <w:p w14:paraId="44FB7E72" w14:textId="77777777" w:rsidR="00FA132B" w:rsidRDefault="00F73EC5">
      <w:pPr>
        <w:spacing w:after="0" w:line="600" w:lineRule="auto"/>
        <w:ind w:firstLine="720"/>
        <w:jc w:val="both"/>
        <w:rPr>
          <w:rFonts w:eastAsia="Times New Roman"/>
          <w:szCs w:val="24"/>
        </w:rPr>
      </w:pPr>
      <w:r>
        <w:rPr>
          <w:rFonts w:eastAsia="Times New Roman"/>
          <w:szCs w:val="24"/>
        </w:rPr>
        <w:t>Κύριε Υπουργέ, έχετε τον λόγο.</w:t>
      </w:r>
    </w:p>
    <w:p w14:paraId="44FB7E73" w14:textId="77777777" w:rsidR="00FA132B" w:rsidRDefault="00F73EC5">
      <w:pPr>
        <w:spacing w:after="0"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w:t>
      </w:r>
      <w:r>
        <w:rPr>
          <w:rFonts w:eastAsia="Times New Roman"/>
          <w:szCs w:val="24"/>
        </w:rPr>
        <w:t xml:space="preserve"> </w:t>
      </w:r>
      <w:r>
        <w:rPr>
          <w:rFonts w:eastAsia="Times New Roman"/>
          <w:b/>
          <w:szCs w:val="24"/>
        </w:rPr>
        <w:t>Τροφίμων):</w:t>
      </w:r>
      <w:r>
        <w:rPr>
          <w:rFonts w:eastAsia="Times New Roman"/>
          <w:szCs w:val="24"/>
        </w:rPr>
        <w:t xml:space="preserve"> Κύριε συνάδελφε, επειδή στην εισαγωγή σας ανησυχήσατε για τις κινητοποιήσεις, θα σας πω ότι β</w:t>
      </w:r>
      <w:r>
        <w:rPr>
          <w:rFonts w:eastAsia="Times New Roman"/>
          <w:szCs w:val="24"/>
        </w:rPr>
        <w:t>εβαίως και αντιμετωπίζουμε ψύχραιμα και τις φετινές κινητοποιήσεις. Οι δίαυλοι επικοινωνίας είναι ανοικτοί. Έχουμε α</w:t>
      </w:r>
      <w:r>
        <w:rPr>
          <w:rFonts w:eastAsia="Times New Roman"/>
          <w:szCs w:val="24"/>
        </w:rPr>
        <w:lastRenderedPageBreak/>
        <w:t>παντήσεις. Απλώς αυτό που περιμένουμε είναι αυτοί που ηγούνται των κινητοποιήσεων επιτέλους να παρουσιάσουν τα αιτήματά τους και κυρίως να τ</w:t>
      </w:r>
      <w:r>
        <w:rPr>
          <w:rFonts w:eastAsia="Times New Roman"/>
          <w:szCs w:val="24"/>
        </w:rPr>
        <w:t xml:space="preserve">α αιτιολογήσουν. Σ’ αυτή τη διαδικασία να είναι σίγουροι ότι θα είναι πιο ωφέλιμο εάν συζητήσουμε μαζί τους, παρά εξ αποστάσεως και μέσα από διαδικασίες </w:t>
      </w:r>
      <w:proofErr w:type="spellStart"/>
      <w:r>
        <w:rPr>
          <w:rFonts w:eastAsia="Times New Roman"/>
          <w:szCs w:val="24"/>
        </w:rPr>
        <w:t>τηλεπαραθύρων</w:t>
      </w:r>
      <w:proofErr w:type="spellEnd"/>
      <w:r>
        <w:rPr>
          <w:rFonts w:eastAsia="Times New Roman"/>
          <w:szCs w:val="24"/>
        </w:rPr>
        <w:t xml:space="preserve">. </w:t>
      </w:r>
    </w:p>
    <w:p w14:paraId="44FB7E74" w14:textId="77777777" w:rsidR="00FA132B" w:rsidRDefault="00F73EC5">
      <w:pPr>
        <w:spacing w:after="0" w:line="600" w:lineRule="auto"/>
        <w:ind w:firstLine="720"/>
        <w:jc w:val="both"/>
        <w:rPr>
          <w:rFonts w:eastAsia="Times New Roman"/>
          <w:szCs w:val="24"/>
        </w:rPr>
      </w:pPr>
      <w:r>
        <w:rPr>
          <w:rFonts w:eastAsia="Times New Roman"/>
          <w:szCs w:val="24"/>
        </w:rPr>
        <w:t xml:space="preserve">Έρχομαι τώρα στα ερωτήματά σας που αφορούν στις αποζημιώσεις στην Αργολίδα από ζημιές </w:t>
      </w:r>
      <w:r>
        <w:rPr>
          <w:rFonts w:eastAsia="Times New Roman"/>
          <w:szCs w:val="24"/>
        </w:rPr>
        <w:t>που είχαμε την περασμένη χρονιά.</w:t>
      </w:r>
    </w:p>
    <w:p w14:paraId="44FB7E75" w14:textId="77777777" w:rsidR="00FA132B" w:rsidRDefault="00F73EC5">
      <w:pPr>
        <w:spacing w:after="0" w:line="600" w:lineRule="auto"/>
        <w:ind w:firstLine="720"/>
        <w:jc w:val="both"/>
        <w:rPr>
          <w:rFonts w:eastAsia="Times New Roman"/>
          <w:szCs w:val="24"/>
        </w:rPr>
      </w:pPr>
      <w:r>
        <w:rPr>
          <w:rFonts w:eastAsia="Times New Roman"/>
          <w:szCs w:val="24"/>
        </w:rPr>
        <w:t>Να συμφωνήσω στο ότι είχαμε πραγματικά πρωτοφανή καιρικά φαινόμενα. Όπως σε όλη την Ελλάδα, έτσι και στην Αργολίδα ήταν μ</w:t>
      </w:r>
      <w:r>
        <w:rPr>
          <w:rFonts w:eastAsia="Times New Roman"/>
          <w:szCs w:val="24"/>
        </w:rPr>
        <w:t>ί</w:t>
      </w:r>
      <w:r>
        <w:rPr>
          <w:rFonts w:eastAsia="Times New Roman"/>
          <w:szCs w:val="24"/>
        </w:rPr>
        <w:t>α δύσκολη χρονιά το 2016. Δυστυχώς, συνεχίστηκαν τα καιρικά φαινόμενα και το 2017. Επειδή, όμως, αναφ</w:t>
      </w:r>
      <w:r>
        <w:rPr>
          <w:rFonts w:eastAsia="Times New Roman"/>
          <w:szCs w:val="24"/>
        </w:rPr>
        <w:t xml:space="preserve">ερθήκατε σε συγκεκριμένες ζημιές, να δούμε πώς μπορούμε να καλύψουμε αυτές τις ζημιές. </w:t>
      </w:r>
    </w:p>
    <w:p w14:paraId="44FB7E76" w14:textId="77777777" w:rsidR="00FA132B" w:rsidRDefault="00F73EC5">
      <w:pPr>
        <w:spacing w:after="0" w:line="600" w:lineRule="auto"/>
        <w:ind w:firstLine="720"/>
        <w:jc w:val="both"/>
        <w:rPr>
          <w:rFonts w:eastAsia="Times New Roman"/>
          <w:szCs w:val="24"/>
        </w:rPr>
      </w:pPr>
      <w:r>
        <w:rPr>
          <w:rFonts w:eastAsia="Times New Roman"/>
          <w:szCs w:val="24"/>
        </w:rPr>
        <w:t>Ξεκινάμε πρώτα από τον ΕΛΓΑ. Όπως γνωρίζετε, ο ΕΛΓΑ είναι ένα ταμείο το οποίο λειτουργεί στην κατεύθυνση της ανταποδοτικότητας και μόνο, που σημαίνει ότι είτε η ζημιά π</w:t>
      </w:r>
      <w:r>
        <w:rPr>
          <w:rFonts w:eastAsia="Times New Roman"/>
          <w:szCs w:val="24"/>
        </w:rPr>
        <w:t>ρέπει να είναι ασφαλίσιμη, είτε και ο παραγωγός να είναι ασφαλιστικά ενήμερος. Σύμφωνα, λοιπόν, με τον Κανονισμό του ΕΛΓΑ, στην περίπτωση που έχουμε ζημιές στις ελαιοκαλλιέργειες οι οποίες οφείλονται σε προσβολή από τον δάκο, δεν καλύπτονται ασφαλιστικά γι</w:t>
      </w:r>
      <w:r>
        <w:rPr>
          <w:rFonts w:eastAsia="Times New Roman"/>
          <w:szCs w:val="24"/>
        </w:rPr>
        <w:t xml:space="preserve">ατί ο δάκος αντιμετωπίζεται αποτελεσματικά με τους ψεκασμούς, με διαδικασίες οι οποίες διενεργούνται από τις </w:t>
      </w:r>
      <w:r>
        <w:rPr>
          <w:rFonts w:eastAsia="Times New Roman"/>
          <w:szCs w:val="24"/>
        </w:rPr>
        <w:t>π</w:t>
      </w:r>
      <w:r>
        <w:rPr>
          <w:rFonts w:eastAsia="Times New Roman"/>
          <w:szCs w:val="24"/>
        </w:rPr>
        <w:t xml:space="preserve">εριφερειακές </w:t>
      </w:r>
      <w:r>
        <w:rPr>
          <w:rFonts w:eastAsia="Times New Roman"/>
          <w:szCs w:val="24"/>
        </w:rPr>
        <w:t>ε</w:t>
      </w:r>
      <w:r>
        <w:rPr>
          <w:rFonts w:eastAsia="Times New Roman"/>
          <w:szCs w:val="24"/>
        </w:rPr>
        <w:t xml:space="preserve">νότητες. Εμείς απλά παρέχουμε </w:t>
      </w:r>
      <w:r>
        <w:rPr>
          <w:rFonts w:eastAsia="Times New Roman"/>
          <w:szCs w:val="24"/>
        </w:rPr>
        <w:lastRenderedPageBreak/>
        <w:t>τα αντίστοιχα κονδύλια, τα οποία βεβαίως προέρχονται από το Υπουργείο Εσωτερικών. Ο απολογισμός που έχ</w:t>
      </w:r>
      <w:r>
        <w:rPr>
          <w:rFonts w:eastAsia="Times New Roman"/>
          <w:szCs w:val="24"/>
        </w:rPr>
        <w:t xml:space="preserve">ουμε στη συγκεκριμένη </w:t>
      </w:r>
      <w:r>
        <w:rPr>
          <w:rFonts w:eastAsia="Times New Roman"/>
          <w:szCs w:val="24"/>
        </w:rPr>
        <w:t>π</w:t>
      </w:r>
      <w:r>
        <w:rPr>
          <w:rFonts w:eastAsia="Times New Roman"/>
          <w:szCs w:val="24"/>
        </w:rPr>
        <w:t xml:space="preserve">εριφερειακή </w:t>
      </w:r>
      <w:r>
        <w:rPr>
          <w:rFonts w:eastAsia="Times New Roman"/>
          <w:szCs w:val="24"/>
        </w:rPr>
        <w:t>ε</w:t>
      </w:r>
      <w:r>
        <w:rPr>
          <w:rFonts w:eastAsia="Times New Roman"/>
          <w:szCs w:val="24"/>
        </w:rPr>
        <w:t>νότητα ήταν ότι οι απαραίτητοι ψεκασμοί έγιναν ορθά και ότι δεν υπήρχε κανένα πρόβλημα.</w:t>
      </w:r>
    </w:p>
    <w:p w14:paraId="44FB7E77"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Βάζετε το θέμα της ακαρπίας, της κακής </w:t>
      </w:r>
      <w:proofErr w:type="spellStart"/>
      <w:r>
        <w:rPr>
          <w:rFonts w:eastAsia="Times New Roman" w:cs="Times New Roman"/>
          <w:szCs w:val="24"/>
        </w:rPr>
        <w:t>καρπόδεσης</w:t>
      </w:r>
      <w:proofErr w:type="spellEnd"/>
      <w:r>
        <w:rPr>
          <w:rFonts w:eastAsia="Times New Roman" w:cs="Times New Roman"/>
          <w:szCs w:val="24"/>
        </w:rPr>
        <w:t xml:space="preserve">, το οποίο βεβαίως μπορεί να οφείλεται σε έναν συνδυασμό πολλών δυσμενών συνθηκών. </w:t>
      </w:r>
      <w:r>
        <w:rPr>
          <w:rFonts w:eastAsia="Times New Roman" w:cs="Times New Roman"/>
          <w:szCs w:val="24"/>
        </w:rPr>
        <w:t xml:space="preserve">Δεν είναι κι αυτό ένα αίτιο το οποίο μπορεί να καλυφθεί, γιατί δεν είναι ενταγμένο στους ασφαλίσιμους κινδύνους του ΕΛΓΑ. </w:t>
      </w:r>
    </w:p>
    <w:p w14:paraId="44FB7E7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Αναφέρεστε επίσης σε ζημιές όσον αφορά τις καλλιέργειες μανταρινιών από βροχοπτώσεις. Όντως υπήρξαν εκείνες τις ημέρες βροχοπτώσεις, </w:t>
      </w:r>
      <w:r>
        <w:rPr>
          <w:rFonts w:eastAsia="Times New Roman" w:cs="Times New Roman"/>
          <w:szCs w:val="24"/>
        </w:rPr>
        <w:t xml:space="preserve">αλλά οι επισημάνσεις που διενεργήθηκαν δεν διαπίστωσαν ζημιές από τις βροχοπτώσεις. Υπήρξαν ζημιές αργότερα, οι οποίες είναι δευτερογενούς επίπτωσης, μετά τη βροχή κι αυτό, σύμφωνα με τον σχετικό Κανονισμό, πάλι είναι κάτι το οποίο δεν καλύπτεται. </w:t>
      </w:r>
    </w:p>
    <w:p w14:paraId="44FB7E7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Επομένω</w:t>
      </w:r>
      <w:r>
        <w:rPr>
          <w:rFonts w:eastAsia="Times New Roman" w:cs="Times New Roman"/>
          <w:szCs w:val="24"/>
        </w:rPr>
        <w:t xml:space="preserve">ς, σύμφωνα με το ισχύον θεσμικό πλαίσιο από πλευράς ΕΛΓΑ δεν έχουμε κάλυψη ζημιών. </w:t>
      </w:r>
    </w:p>
    <w:p w14:paraId="44FB7E7A"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Στη δευτερολογία μου, όμως, θα σας πω τι μπορεί να γίνει και τι προσπάθεια θα κάνουμε για να καλύψουμε ένα μέρος τουλάχιστον των ζημιών που προανέφερα.</w:t>
      </w:r>
    </w:p>
    <w:p w14:paraId="44FB7E7B"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44FB7E7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Ανδριανέ</w:t>
      </w:r>
      <w:proofErr w:type="spellEnd"/>
      <w:r>
        <w:rPr>
          <w:rFonts w:eastAsia="Times New Roman" w:cs="Times New Roman"/>
          <w:szCs w:val="24"/>
        </w:rPr>
        <w:t xml:space="preserve">, έχετε τον λόγο. </w:t>
      </w:r>
    </w:p>
    <w:p w14:paraId="44FB7E7D"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Ευχαριστώ, κύριε Πρόεδρε.</w:t>
      </w:r>
    </w:p>
    <w:p w14:paraId="44FB7E7E"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Περιμένω με ενδιαφέρον να ακούσω τη δευτερολογία σας, γιατί εκεί θα ακούσουμε πώς μπορούμε να βοηθήσουμε αυτούς τους ανθρώπους, τους</w:t>
      </w:r>
      <w:r>
        <w:rPr>
          <w:rFonts w:eastAsia="Times New Roman" w:cs="Times New Roman"/>
          <w:szCs w:val="24"/>
        </w:rPr>
        <w:t xml:space="preserve"> παραγωγούς της ελαιοκαλλιέργειας και της </w:t>
      </w:r>
      <w:proofErr w:type="spellStart"/>
      <w:r>
        <w:rPr>
          <w:rFonts w:eastAsia="Times New Roman" w:cs="Times New Roman"/>
          <w:szCs w:val="24"/>
        </w:rPr>
        <w:t>κλημεντίνης</w:t>
      </w:r>
      <w:proofErr w:type="spellEnd"/>
      <w:r>
        <w:rPr>
          <w:rFonts w:eastAsia="Times New Roman" w:cs="Times New Roman"/>
          <w:szCs w:val="24"/>
        </w:rPr>
        <w:t xml:space="preserve">, πώς μπορούν να αποζημιωθούν. </w:t>
      </w:r>
    </w:p>
    <w:p w14:paraId="44FB7E7F"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Πραγματικά, κύριε Υπουργέ, όπως κι εσείς παραδέχεστε, η κατάσταση είναι απελπιστική και γι’ αυτό πρέπει αυτά που θα προτείνετε, αυτά που θα ακούσουμε να έχουν πρακτικό αντ</w:t>
      </w:r>
      <w:r>
        <w:rPr>
          <w:rFonts w:eastAsia="Times New Roman" w:cs="Times New Roman"/>
          <w:szCs w:val="24"/>
        </w:rPr>
        <w:t>ίκτυπο, γιατί οι παραγωγοί, οι αγρότες καλούνται, όπως είπα, να καλύψουν τα έξοδα της νέας καλλιεργητικής περιόδου, που δεν έχουν να τα πληρώσουν, να πληρώσουν τις ασφαλιστικές εισφορές, πράγμα που δεν θα μπορούν να κάνουν από τη στιγμή που δεν έχουν παραγ</w:t>
      </w:r>
      <w:r>
        <w:rPr>
          <w:rFonts w:eastAsia="Times New Roman" w:cs="Times New Roman"/>
          <w:szCs w:val="24"/>
        </w:rPr>
        <w:t xml:space="preserve">ωγή. Επίσης, να πληρώσουν τα ασφάλιστρα για τη νέα παραγωγική περίοδο –που δεν έχουν να πληρώσουν- στον ΕΛΓΑ, για την επόμενη περίοδο. </w:t>
      </w:r>
    </w:p>
    <w:p w14:paraId="44FB7E80"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Με το κόστος της παραγωγής πολύ υψηλό, όπως γνωρίζετε, και με τα </w:t>
      </w:r>
      <w:proofErr w:type="spellStart"/>
      <w:r>
        <w:rPr>
          <w:rFonts w:eastAsia="Times New Roman" w:cs="Times New Roman"/>
          <w:szCs w:val="24"/>
        </w:rPr>
        <w:t>αγροεφόδια</w:t>
      </w:r>
      <w:proofErr w:type="spellEnd"/>
      <w:r>
        <w:rPr>
          <w:rFonts w:eastAsia="Times New Roman" w:cs="Times New Roman"/>
          <w:szCs w:val="24"/>
        </w:rPr>
        <w:t xml:space="preserve"> στο 24% ΦΠΑ, πώς μπορούν αυτοί οι αγρότες να</w:t>
      </w:r>
      <w:r>
        <w:rPr>
          <w:rFonts w:eastAsia="Times New Roman" w:cs="Times New Roman"/>
          <w:szCs w:val="24"/>
        </w:rPr>
        <w:t xml:space="preserve"> </w:t>
      </w:r>
      <w:proofErr w:type="spellStart"/>
      <w:r>
        <w:rPr>
          <w:rFonts w:eastAsia="Times New Roman" w:cs="Times New Roman"/>
          <w:szCs w:val="24"/>
        </w:rPr>
        <w:t>αντεπεξέλθουν</w:t>
      </w:r>
      <w:proofErr w:type="spellEnd"/>
      <w:r>
        <w:rPr>
          <w:rFonts w:eastAsia="Times New Roman" w:cs="Times New Roman"/>
          <w:szCs w:val="24"/>
        </w:rPr>
        <w:t xml:space="preserve"> στα υπαρκτά προβλήματα; Πώς θα ζήσουν τις οικογένειές τους; Πραγματικά </w:t>
      </w:r>
      <w:r>
        <w:rPr>
          <w:rFonts w:eastAsia="Times New Roman" w:cs="Times New Roman"/>
          <w:szCs w:val="24"/>
        </w:rPr>
        <w:lastRenderedPageBreak/>
        <w:t xml:space="preserve">περιμένω να ακούσω με ενδιαφέρον τη δευτερολογία σας γιατί, όπως </w:t>
      </w:r>
      <w:proofErr w:type="spellStart"/>
      <w:r>
        <w:rPr>
          <w:rFonts w:eastAsia="Times New Roman" w:cs="Times New Roman"/>
          <w:szCs w:val="24"/>
        </w:rPr>
        <w:t>προείπατε</w:t>
      </w:r>
      <w:proofErr w:type="spellEnd"/>
      <w:r>
        <w:rPr>
          <w:rFonts w:eastAsia="Times New Roman" w:cs="Times New Roman"/>
          <w:szCs w:val="24"/>
        </w:rPr>
        <w:t xml:space="preserve">, θα μας πείτε πώς θα αντιμετωπιστούν τα προβλήματα αυτά και πώς θα ενισχυθούν οι συγκεκριμένοι </w:t>
      </w:r>
      <w:r>
        <w:rPr>
          <w:rFonts w:eastAsia="Times New Roman" w:cs="Times New Roman"/>
          <w:szCs w:val="24"/>
        </w:rPr>
        <w:t xml:space="preserve">αγρότες που επλήγησαν. </w:t>
      </w:r>
    </w:p>
    <w:p w14:paraId="44FB7E81"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Επίσης, γνωρίζετε πολύ καλά το πρόβλημα στην Αργολίδα με το νερό. Έχουν γίνει κάποια θετικά βήματα στο θέμα του </w:t>
      </w:r>
      <w:proofErr w:type="spellStart"/>
      <w:r>
        <w:rPr>
          <w:rFonts w:eastAsia="Times New Roman" w:cs="Times New Roman"/>
          <w:szCs w:val="24"/>
        </w:rPr>
        <w:t>Αναβάλου</w:t>
      </w:r>
      <w:proofErr w:type="spellEnd"/>
      <w:r>
        <w:rPr>
          <w:rFonts w:eastAsia="Times New Roman" w:cs="Times New Roman"/>
          <w:szCs w:val="24"/>
        </w:rPr>
        <w:t xml:space="preserve"> προς την Επίδαυρο. Ήδη υπεγράφη η σύμβαση με τον εργολάβο. Προχωρούν με καθυστερήσεις τα έργα από </w:t>
      </w:r>
      <w:proofErr w:type="spellStart"/>
      <w:r>
        <w:rPr>
          <w:rFonts w:eastAsia="Times New Roman" w:cs="Times New Roman"/>
          <w:szCs w:val="24"/>
        </w:rPr>
        <w:t>Κουτσοπόδι</w:t>
      </w:r>
      <w:proofErr w:type="spellEnd"/>
      <w:r>
        <w:rPr>
          <w:rFonts w:eastAsia="Times New Roman" w:cs="Times New Roman"/>
          <w:szCs w:val="24"/>
        </w:rPr>
        <w:t xml:space="preserve">, </w:t>
      </w:r>
      <w:proofErr w:type="spellStart"/>
      <w:r>
        <w:rPr>
          <w:rFonts w:eastAsia="Times New Roman" w:cs="Times New Roman"/>
          <w:szCs w:val="24"/>
        </w:rPr>
        <w:t>Φ</w:t>
      </w:r>
      <w:r>
        <w:rPr>
          <w:rFonts w:eastAsia="Times New Roman" w:cs="Times New Roman"/>
          <w:szCs w:val="24"/>
        </w:rPr>
        <w:t>ίχτια</w:t>
      </w:r>
      <w:proofErr w:type="spellEnd"/>
      <w:r>
        <w:rPr>
          <w:rFonts w:eastAsia="Times New Roman" w:cs="Times New Roman"/>
          <w:szCs w:val="24"/>
        </w:rPr>
        <w:t xml:space="preserve">, Μυκήνες, </w:t>
      </w:r>
      <w:proofErr w:type="spellStart"/>
      <w:r>
        <w:rPr>
          <w:rFonts w:eastAsia="Times New Roman" w:cs="Times New Roman"/>
          <w:szCs w:val="24"/>
        </w:rPr>
        <w:t>Μιδέα</w:t>
      </w:r>
      <w:proofErr w:type="spellEnd"/>
      <w:r>
        <w:rPr>
          <w:rFonts w:eastAsia="Times New Roman" w:cs="Times New Roman"/>
          <w:szCs w:val="24"/>
        </w:rPr>
        <w:t xml:space="preserve">. Πρέπει να το δείτε αυτό, να επιταχυνθούν οι διαδικασίες. </w:t>
      </w:r>
    </w:p>
    <w:p w14:paraId="44FB7E82"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Βεβαίως, πρέπει να δείτε, όπως έχετε δεσμευθεί εδώ στην Ολομέλεια σε προηγούμενη ερώτησή μου, το θέμα της </w:t>
      </w:r>
      <w:proofErr w:type="spellStart"/>
      <w:r>
        <w:rPr>
          <w:rFonts w:eastAsia="Times New Roman" w:cs="Times New Roman"/>
          <w:szCs w:val="24"/>
        </w:rPr>
        <w:t>Ερμιονίδας</w:t>
      </w:r>
      <w:proofErr w:type="spellEnd"/>
      <w:r>
        <w:rPr>
          <w:rFonts w:eastAsia="Times New Roman" w:cs="Times New Roman"/>
          <w:szCs w:val="24"/>
        </w:rPr>
        <w:t xml:space="preserve">, γιατί η ακαρπία στο κομμάτι αυτό έχει άμεση σχέση και με </w:t>
      </w:r>
      <w:r>
        <w:rPr>
          <w:rFonts w:eastAsia="Times New Roman" w:cs="Times New Roman"/>
          <w:szCs w:val="24"/>
        </w:rPr>
        <w:t xml:space="preserve">το νερό. Αν δεν υπάρξει νερό στο συγκεκριμένο κομμάτι της Αργολίδας θα υπάρχει τεράστιο πρόβλημα στην πρωτογενή παραγωγή. </w:t>
      </w:r>
    </w:p>
    <w:p w14:paraId="44FB7E83"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Τα τεύχη δημοπράτησης είναι</w:t>
      </w:r>
      <w:r>
        <w:rPr>
          <w:rFonts w:eastAsia="Times New Roman" w:cs="Times New Roman"/>
          <w:szCs w:val="24"/>
        </w:rPr>
        <w:t xml:space="preserve"> έτοιμα</w:t>
      </w:r>
      <w:r>
        <w:rPr>
          <w:rFonts w:eastAsia="Times New Roman" w:cs="Times New Roman"/>
          <w:szCs w:val="24"/>
        </w:rPr>
        <w:t xml:space="preserve"> από το 2014. Έχετε πει ότι είναι στα συνεχιζόμενα έργα. Είχατε πει ότι πιστεύετε πως στις αρχές το</w:t>
      </w:r>
      <w:r>
        <w:rPr>
          <w:rFonts w:eastAsia="Times New Roman" w:cs="Times New Roman"/>
          <w:szCs w:val="24"/>
        </w:rPr>
        <w:t xml:space="preserve">υ έτους δεν θα υπάρξει κανένα πρόβλημα και θα προχωρήσει η διαδικασία δημοπράτησης. </w:t>
      </w:r>
    </w:p>
    <w:p w14:paraId="44FB7E84"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Περιμένω, λοιπόν, με ενδιαφέρον, κύριε Υπουργέ, να ακούσω τη δευτερολογία σας και τις απαντήσεις σας. </w:t>
      </w:r>
    </w:p>
    <w:p w14:paraId="44FB7E85"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4FB7E86"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r>
        <w:rPr>
          <w:rFonts w:eastAsia="Times New Roman" w:cs="Times New Roman"/>
          <w:szCs w:val="24"/>
        </w:rPr>
        <w:t>Ανδριανό.</w:t>
      </w:r>
    </w:p>
    <w:p w14:paraId="44FB7E87"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Έχετε τον λόγο, κύριε Υπουργέ.</w:t>
      </w:r>
    </w:p>
    <w:p w14:paraId="44FB7E88"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Είπαμε ότι από πλευράς ΕΛΓΑ δεν μπορούν να καλυφθούν οι συγκεκριμένες ζημιές. Η ακαρπία, η κακή </w:t>
      </w:r>
      <w:proofErr w:type="spellStart"/>
      <w:r>
        <w:rPr>
          <w:rFonts w:eastAsia="Times New Roman" w:cs="Times New Roman"/>
          <w:szCs w:val="24"/>
        </w:rPr>
        <w:t>καρπόδεση</w:t>
      </w:r>
      <w:proofErr w:type="spellEnd"/>
      <w:r>
        <w:rPr>
          <w:rFonts w:eastAsia="Times New Roman" w:cs="Times New Roman"/>
          <w:szCs w:val="24"/>
        </w:rPr>
        <w:t xml:space="preserve"> μπορεί να ενταχθεί σε πρόγραμμα κρατικών οικ</w:t>
      </w:r>
      <w:r>
        <w:rPr>
          <w:rFonts w:eastAsia="Times New Roman" w:cs="Times New Roman"/>
          <w:szCs w:val="24"/>
        </w:rPr>
        <w:t>ονομικών ενισχύσεων. Είναι αυτό που λέμε ΠΣΕΑ. Είναι γνωστό στον αγροτικό χώρο. Προκειμένου, λοιπόν, να τύχουν οι δικαιούχοι αυτής της ενίσχυσης πρέπει, πρώτον, η παραγωγή του έτους ζημιάς να έχει ζημιωθεί κατά είδος προϊόντος, κατά καλλιέργεια, δηλαδή, σε</w:t>
      </w:r>
      <w:r>
        <w:rPr>
          <w:rFonts w:eastAsia="Times New Roman" w:cs="Times New Roman"/>
          <w:szCs w:val="24"/>
        </w:rPr>
        <w:t xml:space="preserve"> επίπεδο Περιφερειακής Ενότητας σε ποσοστό τουλάχιστον 30% και πάνω. Αυτό το 30% έχει σχέση με τις αποδόσεις των προηγούμενων χρόνων, όπως συγκεντρώνονται μέσα από τα στατιστικά στοιχεία των αρμόδιων υπηρεσιών, των ΔΑΟΚ. </w:t>
      </w:r>
    </w:p>
    <w:p w14:paraId="44FB7E8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Δεύτερον, να τεκμηριώνεται και επι</w:t>
      </w:r>
      <w:r>
        <w:rPr>
          <w:rFonts w:eastAsia="Times New Roman" w:cs="Times New Roman"/>
          <w:szCs w:val="24"/>
        </w:rPr>
        <w:t>στημονικά από επιτροπή, που ορίζεται από το Υπουργείο Αγροτικής Ανάπτυξης, ότι η απώλεια της παραγωγής είναι αποτέλεσμα συγκεκριμένης δυσμενούς καιρικής συνθήκης, η οποία βεβαίως πρέπει οπωσδήποτε να επιβεβαιώνεται και από τα αντίστοιχα μετεωρολογικά δελτί</w:t>
      </w:r>
      <w:r>
        <w:rPr>
          <w:rFonts w:eastAsia="Times New Roman" w:cs="Times New Roman"/>
          <w:szCs w:val="24"/>
        </w:rPr>
        <w:t>α της συγκεκριμένης περιόδου.</w:t>
      </w:r>
      <w:r>
        <w:rPr>
          <w:rFonts w:eastAsia="Times New Roman" w:cs="Times New Roman"/>
          <w:szCs w:val="24"/>
        </w:rPr>
        <w:t>.</w:t>
      </w:r>
    </w:p>
    <w:p w14:paraId="44FB7E8A"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Τέλος, πρέπει να έχει εγκριθεί η δαπάνη αντιστάθμισης αυτών των ζημιών από το Υπουργείο Οικονομικών, δηλαδή δημοσιονομικά να είναι δυνατή. </w:t>
      </w:r>
      <w:r>
        <w:rPr>
          <w:rFonts w:eastAsia="Times New Roman" w:cs="Times New Roman"/>
          <w:szCs w:val="24"/>
        </w:rPr>
        <w:lastRenderedPageBreak/>
        <w:t>Επειδή στην προκειμένη περίπτωση αυτό που μπορούμε ως ΠΣΕΑ να δώσουμε σε σύνολο της φε</w:t>
      </w:r>
      <w:r>
        <w:rPr>
          <w:rFonts w:eastAsia="Times New Roman" w:cs="Times New Roman"/>
          <w:szCs w:val="24"/>
        </w:rPr>
        <w:t xml:space="preserve">τινής χρονιάς -γιατί προϋποθέτει την έγκριση της Ευρωπαϊκής Επιτροπής- είναι γύρω στα 17 εκατομμύρια ευρώ, αντιλαμβάνεστε ότι μέσα σε αυτές τις ζημιές που ήδη έχει ξεκινήσει η χρονιά ή που είχε και η προηγούμενη χρονιά υπάρχει ο φόβος ότι θα είναι τα ΠΣΕΑ </w:t>
      </w:r>
      <w:r>
        <w:rPr>
          <w:rFonts w:eastAsia="Times New Roman" w:cs="Times New Roman"/>
          <w:szCs w:val="24"/>
        </w:rPr>
        <w:t xml:space="preserve">πολύ πιο πάνω από τη δυνατότητα που έχουμε. </w:t>
      </w:r>
    </w:p>
    <w:p w14:paraId="44FB7E8B"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Άρα τι μας μένει ουσιαστικά; Μας μένει κάτι για το οποίο αυτή την ώρα γίνεται μια ολόκληρη συζήτηση σε επίπεδο Ευρωπαϊκής Ένωσης, δηλαδή τέτοιου είδους φαινόμενα να ενταχθούν στις επιπτώσεις που υφίσταται η αγρο</w:t>
      </w:r>
      <w:r>
        <w:rPr>
          <w:rFonts w:eastAsia="Times New Roman" w:cs="Times New Roman"/>
          <w:szCs w:val="24"/>
        </w:rPr>
        <w:t>τική παραγωγή από την κλιματική αλλαγή. Είναι μ</w:t>
      </w:r>
      <w:r>
        <w:rPr>
          <w:rFonts w:eastAsia="Times New Roman" w:cs="Times New Roman"/>
          <w:szCs w:val="24"/>
        </w:rPr>
        <w:t>ί</w:t>
      </w:r>
      <w:r>
        <w:rPr>
          <w:rFonts w:eastAsia="Times New Roman" w:cs="Times New Roman"/>
          <w:szCs w:val="24"/>
        </w:rPr>
        <w:t>α συζήτηση η οποία βρίσκεται σε εξέλιξη. Μη νομίζουν ότι οι αποφάσεις στην Ευρωπαϊκή Επιτροπή παίρνονται από τη μια μέρα στην άλλη. Εκεί, λοιπόν, εμείς θα επιμείνουμε – εξάλλου είμαστε από τους πρώτους που βά</w:t>
      </w:r>
      <w:r>
        <w:rPr>
          <w:rFonts w:eastAsia="Times New Roman" w:cs="Times New Roman"/>
          <w:szCs w:val="24"/>
        </w:rPr>
        <w:t>ζαμε τέτοια θέματα- μήπως κάποια στιγμή -σε ποιον χρονικό ορίζοντα θα γίνει δεν μπορώ να σας το πω- κάτι ανάλογο που έγινε για τον γαλακτοκομικό τομέα την περασμένη χρονιά, όπου υπήρξε ένα έκτακτο κονδύλιο για να τον ενισχύσει, υπάρξει και για τις περιπτώσ</w:t>
      </w:r>
      <w:r>
        <w:rPr>
          <w:rFonts w:eastAsia="Times New Roman" w:cs="Times New Roman"/>
          <w:szCs w:val="24"/>
        </w:rPr>
        <w:t xml:space="preserve">εις της ακαρπίας, που είναι ένα χαρακτηριστικό φαινόμενο που αφορά όλες τις χώρες και ιδιαίτερα τις νότιες της Μεσογείου. </w:t>
      </w:r>
    </w:p>
    <w:p w14:paraId="44FB7E8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Όμως, υπάρχει και ένα άλλο θέμα το οποίο πρέπει να αντιμετωπίσουμε. Πρέπει να δούμε κάτι το οποίο έχουμε αποφασίσει. Υπάρχει ανάγκη </w:t>
      </w:r>
      <w:r>
        <w:rPr>
          <w:rFonts w:eastAsia="Times New Roman" w:cs="Times New Roman"/>
          <w:szCs w:val="24"/>
        </w:rPr>
        <w:lastRenderedPageBreak/>
        <w:t>ν</w:t>
      </w:r>
      <w:r>
        <w:rPr>
          <w:rFonts w:eastAsia="Times New Roman" w:cs="Times New Roman"/>
          <w:szCs w:val="24"/>
        </w:rPr>
        <w:t>α υπάρξουν περισσότεροι ασφαλίσιμοι κίνδυνοι στον ΕΛΓΑ. Γι’ αυτό, λοιπόν, προχωράμε, μετά από σχετική απόφαση μέσα από επιστημονική επιτροπή που είχαμε συστήσει, στην εκπόνηση μια μελέτης της οποίας το πόρισμα μάς δείχνει ότι υπάρχουν πάρα πολλοί ασφαλίσιμ</w:t>
      </w:r>
      <w:r>
        <w:rPr>
          <w:rFonts w:eastAsia="Times New Roman" w:cs="Times New Roman"/>
          <w:szCs w:val="24"/>
        </w:rPr>
        <w:t xml:space="preserve">οι κίνδυνοι οι οποίοι πρέπει να ενταχθούν στον ΕΛΓΑ. Αντιλαμβάνεστε ότι αυτό προϋποθέτει βεβαίως και αντίστοιχες ασφαλιστικές καλύψεις. Θα γίνει μια μελέτη τροποποίησης του </w:t>
      </w:r>
      <w:r>
        <w:rPr>
          <w:rFonts w:eastAsia="Times New Roman" w:cs="Times New Roman"/>
          <w:szCs w:val="24"/>
        </w:rPr>
        <w:t>ο</w:t>
      </w:r>
      <w:r>
        <w:rPr>
          <w:rFonts w:eastAsia="Times New Roman" w:cs="Times New Roman"/>
          <w:szCs w:val="24"/>
        </w:rPr>
        <w:t xml:space="preserve">ργανισμού, για να μπορεί ουσιαστικά να ανταποκρίνεται στις ανάγκες που πραγματικά </w:t>
      </w:r>
      <w:r>
        <w:rPr>
          <w:rFonts w:eastAsia="Times New Roman" w:cs="Times New Roman"/>
          <w:szCs w:val="24"/>
        </w:rPr>
        <w:t xml:space="preserve">έχει σήμερα η αγροτική παραγωγή και να είναι ένας ασφαλιστικός φορέας ο οποίος θα λειτουργεί στη λογική της ανταποδοτικότητας, έχοντας ως κύριο χαρακτηριστικό την κοινωνική αλληλεγγύη και βεβαίως πάνω απ’ όλα αυτόν τον ευρύτερο δημόσιο χαρακτήρα. </w:t>
      </w:r>
    </w:p>
    <w:p w14:paraId="44FB7E8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Όσον αφο</w:t>
      </w:r>
      <w:r>
        <w:rPr>
          <w:rFonts w:eastAsia="Times New Roman" w:cs="Times New Roman"/>
          <w:szCs w:val="24"/>
        </w:rPr>
        <w:t xml:space="preserve">ρά το θέμα που βάλατε για τα νερά, όντως υπάρχει ένα πρόβλημα. Έχουμε δεσμευτεί για τον </w:t>
      </w:r>
      <w:proofErr w:type="spellStart"/>
      <w:r>
        <w:rPr>
          <w:rFonts w:eastAsia="Times New Roman" w:cs="Times New Roman"/>
          <w:szCs w:val="24"/>
        </w:rPr>
        <w:t>Ανάβαλο</w:t>
      </w:r>
      <w:proofErr w:type="spellEnd"/>
      <w:r>
        <w:rPr>
          <w:rFonts w:eastAsia="Times New Roman" w:cs="Times New Roman"/>
          <w:szCs w:val="24"/>
        </w:rPr>
        <w:t xml:space="preserve">, για την </w:t>
      </w:r>
      <w:proofErr w:type="spellStart"/>
      <w:r>
        <w:rPr>
          <w:rFonts w:eastAsia="Times New Roman" w:cs="Times New Roman"/>
          <w:szCs w:val="24"/>
        </w:rPr>
        <w:t>Ερμιονίδα</w:t>
      </w:r>
      <w:proofErr w:type="spellEnd"/>
      <w:r>
        <w:rPr>
          <w:rFonts w:eastAsia="Times New Roman" w:cs="Times New Roman"/>
          <w:szCs w:val="24"/>
        </w:rPr>
        <w:t xml:space="preserve">. Πέραν αυτών των έργων που έχουν πάει και στο καινούργιο ΠΑΑ, εμείς στο πρώτο τρίμηνο θα προκηρύξουμε το μέτρο που αφορά έγγειες βελτιώσεις. </w:t>
      </w:r>
      <w:r>
        <w:rPr>
          <w:rFonts w:eastAsia="Times New Roman" w:cs="Times New Roman"/>
          <w:szCs w:val="24"/>
        </w:rPr>
        <w:t xml:space="preserve">Και επειδή είναι ένα ώριμο έργο πιστεύουμε ότι εκεί θα ενταχθεί, για να μπορέσει να προχωρήσει. </w:t>
      </w:r>
    </w:p>
    <w:p w14:paraId="44FB7E8E"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44FB7E8F"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Συνεχίζουμε με την ενδέκατη με αριθμό 358/17-1-2017 επίκαιρη ερώτηση δεύτερου κύκλου του Βου</w:t>
      </w:r>
      <w:r>
        <w:rPr>
          <w:rFonts w:eastAsia="Times New Roman" w:cs="Times New Roman"/>
          <w:szCs w:val="24"/>
        </w:rPr>
        <w:t>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w:t>
      </w:r>
      <w:proofErr w:type="spellStart"/>
      <w:r>
        <w:rPr>
          <w:rFonts w:eastAsia="Times New Roman" w:cs="Times New Roman"/>
          <w:szCs w:val="24"/>
        </w:rPr>
        <w:t>κ.Εμμανουήλ</w:t>
      </w:r>
      <w:proofErr w:type="spellEnd"/>
      <w:r>
        <w:rPr>
          <w:rFonts w:eastAsia="Times New Roman" w:cs="Times New Roman"/>
          <w:szCs w:val="24"/>
        </w:rPr>
        <w:t xml:space="preserve"> Συντυχάκη</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t>Αγροτικής Ανάπτυξης και Τροφίμων,</w:t>
      </w:r>
      <w:r>
        <w:rPr>
          <w:rFonts w:eastAsia="Times New Roman" w:cs="Times New Roman"/>
          <w:szCs w:val="24"/>
        </w:rPr>
        <w:t xml:space="preserve"> </w:t>
      </w:r>
      <w:r>
        <w:rPr>
          <w:rFonts w:eastAsia="Times New Roman" w:cs="Times New Roman"/>
          <w:szCs w:val="24"/>
        </w:rPr>
        <w:t>σχετικά με τη λήψη μέτρων για τις καταστροφές σε αγροτικές καλλιέργειες σε περιοχές της Κρήτης λόγω των χιονοπτώσεων και του παγετο</w:t>
      </w:r>
      <w:r>
        <w:rPr>
          <w:rFonts w:eastAsia="Times New Roman" w:cs="Times New Roman"/>
          <w:szCs w:val="24"/>
        </w:rPr>
        <w:t>ύ.</w:t>
      </w:r>
    </w:p>
    <w:p w14:paraId="44FB7E90"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κύριε Συντυχάκη,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44FB7E91"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14:paraId="44FB7E92"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οι </w:t>
      </w:r>
      <w:proofErr w:type="spellStart"/>
      <w:r>
        <w:rPr>
          <w:rFonts w:eastAsia="Times New Roman" w:cs="Times New Roman"/>
          <w:szCs w:val="24"/>
        </w:rPr>
        <w:t>αγροτοκτηνοτρόφοι</w:t>
      </w:r>
      <w:proofErr w:type="spellEnd"/>
      <w:r>
        <w:rPr>
          <w:rFonts w:eastAsia="Times New Roman" w:cs="Times New Roman"/>
          <w:szCs w:val="24"/>
        </w:rPr>
        <w:t xml:space="preserve"> σε όλη τη χώρα υπέστησαν ζημιές από τον χιονιά και τον παγετό. Το ίδιο συνέβη και στην περιοχή της Κρήτης και μάλιστα αφορούσαν και το φυτικό - ζωικό κεφάλαιο και την παραγωγή. Αφορούν ελαιοκαλλιέργειες σε όλες τις </w:t>
      </w:r>
      <w:r>
        <w:rPr>
          <w:rFonts w:eastAsia="Times New Roman" w:cs="Times New Roman"/>
          <w:szCs w:val="24"/>
        </w:rPr>
        <w:t>π</w:t>
      </w:r>
      <w:r>
        <w:rPr>
          <w:rFonts w:eastAsia="Times New Roman" w:cs="Times New Roman"/>
          <w:szCs w:val="24"/>
        </w:rPr>
        <w:t>εριφ</w:t>
      </w:r>
      <w:r>
        <w:rPr>
          <w:rFonts w:eastAsia="Times New Roman" w:cs="Times New Roman"/>
          <w:szCs w:val="24"/>
        </w:rPr>
        <w:t xml:space="preserve">ερειακές </w:t>
      </w:r>
      <w:r>
        <w:rPr>
          <w:rFonts w:eastAsia="Times New Roman" w:cs="Times New Roman"/>
          <w:szCs w:val="24"/>
        </w:rPr>
        <w:t>ε</w:t>
      </w:r>
      <w:r>
        <w:rPr>
          <w:rFonts w:eastAsia="Times New Roman" w:cs="Times New Roman"/>
          <w:szCs w:val="24"/>
        </w:rPr>
        <w:t xml:space="preserve">νότητες της Κρήτης λόγω θραύσης των δέντρων από το βάρος του χιονιού και μερικής ζημιάς του καρπού, εκατοντάδες στρέμματα αμπελώνων, επιτραπέζιων σταφυλιών που προστατεύονταν με </w:t>
      </w:r>
      <w:proofErr w:type="spellStart"/>
      <w:r>
        <w:rPr>
          <w:rFonts w:eastAsia="Times New Roman" w:cs="Times New Roman"/>
          <w:szCs w:val="24"/>
        </w:rPr>
        <w:t>αντιχαλαζικά</w:t>
      </w:r>
      <w:proofErr w:type="spellEnd"/>
      <w:r>
        <w:rPr>
          <w:rFonts w:eastAsia="Times New Roman" w:cs="Times New Roman"/>
          <w:szCs w:val="24"/>
        </w:rPr>
        <w:t xml:space="preserve"> δίχτυα, υπαίθριες και </w:t>
      </w:r>
      <w:proofErr w:type="spellStart"/>
      <w:r>
        <w:rPr>
          <w:rFonts w:eastAsia="Times New Roman" w:cs="Times New Roman"/>
          <w:szCs w:val="24"/>
        </w:rPr>
        <w:t>θερμοκηπιακές</w:t>
      </w:r>
      <w:proofErr w:type="spellEnd"/>
      <w:r>
        <w:rPr>
          <w:rFonts w:eastAsia="Times New Roman" w:cs="Times New Roman"/>
          <w:szCs w:val="24"/>
        </w:rPr>
        <w:t xml:space="preserve"> καλλιέργειες κηπευτ</w:t>
      </w:r>
      <w:r>
        <w:rPr>
          <w:rFonts w:eastAsia="Times New Roman" w:cs="Times New Roman"/>
          <w:szCs w:val="24"/>
        </w:rPr>
        <w:t xml:space="preserve">ικών, εσπεριδοειδή και αβοκάντο στα Χανιά, πατάτες, ψυχανθή, εποχιακά λαχανικά και σιτηρά σε διάφορες περιοχές του νησιού και τέλος στην </w:t>
      </w:r>
      <w:proofErr w:type="spellStart"/>
      <w:r>
        <w:rPr>
          <w:rFonts w:eastAsia="Times New Roman" w:cs="Times New Roman"/>
          <w:szCs w:val="24"/>
        </w:rPr>
        <w:t>αιγοπροβατοτροφία</w:t>
      </w:r>
      <w:proofErr w:type="spellEnd"/>
      <w:r>
        <w:rPr>
          <w:rFonts w:eastAsia="Times New Roman" w:cs="Times New Roman"/>
          <w:szCs w:val="24"/>
        </w:rPr>
        <w:t xml:space="preserve"> σε ορεινές περιοχές όπως στα Ανώγεια και στα </w:t>
      </w:r>
      <w:proofErr w:type="spellStart"/>
      <w:r>
        <w:rPr>
          <w:rFonts w:eastAsia="Times New Roman" w:cs="Times New Roman"/>
          <w:szCs w:val="24"/>
        </w:rPr>
        <w:t>Σφακιά</w:t>
      </w:r>
      <w:proofErr w:type="spellEnd"/>
      <w:r>
        <w:rPr>
          <w:rFonts w:eastAsia="Times New Roman" w:cs="Times New Roman"/>
          <w:szCs w:val="24"/>
        </w:rPr>
        <w:t xml:space="preserve">. Βέβαια οι απώλειες εδώ είναι ακόμα μεγαλύτερες. </w:t>
      </w:r>
      <w:r>
        <w:rPr>
          <w:rFonts w:eastAsia="Times New Roman" w:cs="Times New Roman"/>
          <w:szCs w:val="24"/>
        </w:rPr>
        <w:t xml:space="preserve">Δεν αφορούν </w:t>
      </w:r>
      <w:r>
        <w:rPr>
          <w:rFonts w:eastAsia="Times New Roman" w:cs="Times New Roman"/>
          <w:szCs w:val="24"/>
        </w:rPr>
        <w:lastRenderedPageBreak/>
        <w:t xml:space="preserve">μόνο το ζωικό κεφάλαιο. Αφορούν και την παραγωγή στο γάλα και την αναπαραγωγή. </w:t>
      </w:r>
      <w:proofErr w:type="spellStart"/>
      <w:r>
        <w:rPr>
          <w:rFonts w:eastAsia="Times New Roman" w:cs="Times New Roman"/>
          <w:szCs w:val="24"/>
        </w:rPr>
        <w:t>Σημειωτέον</w:t>
      </w:r>
      <w:proofErr w:type="spellEnd"/>
      <w:r>
        <w:rPr>
          <w:rFonts w:eastAsia="Times New Roman" w:cs="Times New Roman"/>
          <w:szCs w:val="24"/>
        </w:rPr>
        <w:t xml:space="preserve"> ότι η ανά ζώο παραγωγή γάλακτος έπεσε έως και 60%. </w:t>
      </w:r>
    </w:p>
    <w:p w14:paraId="44FB7E93"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Βέβαια εάν θέλουμε να μιλήσουμε σοβαρά για το πρόβλημα σε όλες του τις διαστάσεις, θα γνωρίζετε ότι το</w:t>
      </w:r>
      <w:r>
        <w:rPr>
          <w:rFonts w:eastAsia="Times New Roman" w:cs="Times New Roman"/>
          <w:szCs w:val="24"/>
        </w:rPr>
        <w:t xml:space="preserve"> ζωικό κεφάλαιο καταστρέφεται, τα ζώα πεθαίνουν είτε υπάρχει χιονιάς είτε δεν υπάρχει χιονιάς και αυτό οφείλεται στην πείνα, γιατί δεν τρέφονται τα ζώα λόγω του υψηλού κόστους των ζωοτροφών. </w:t>
      </w:r>
    </w:p>
    <w:p w14:paraId="44FB7E94"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Σας ρωτάμε βέβαια για τις πρόσφατες ζημιές από χιονόπτωση, ενώ δ</w:t>
      </w:r>
      <w:r>
        <w:rPr>
          <w:rFonts w:eastAsia="Times New Roman" w:cs="Times New Roman"/>
          <w:szCs w:val="24"/>
        </w:rPr>
        <w:t>εν έχουν ολοκληρωθεί οι εκτιμήσεις των ζημιών του 2016 ούτε φυσικά έχουν πληρωθεί οι πληγέντες, παρ</w:t>
      </w:r>
      <w:r>
        <w:rPr>
          <w:rFonts w:eastAsia="Times New Roman" w:cs="Times New Roman"/>
          <w:szCs w:val="24"/>
        </w:rPr>
        <w:t xml:space="preserve">’ </w:t>
      </w:r>
      <w:r>
        <w:rPr>
          <w:rFonts w:eastAsia="Times New Roman" w:cs="Times New Roman"/>
          <w:szCs w:val="24"/>
        </w:rPr>
        <w:t xml:space="preserve">όλο που αυτές οι καταστροφές -και οι περσινές και οι φετινές βέβαια- πλήττουν βαρύτερα τους μικρομεσαίους </w:t>
      </w:r>
      <w:proofErr w:type="spellStart"/>
      <w:r>
        <w:rPr>
          <w:rFonts w:eastAsia="Times New Roman" w:cs="Times New Roman"/>
          <w:szCs w:val="24"/>
        </w:rPr>
        <w:t>αγροτοκτηνοτρόφους</w:t>
      </w:r>
      <w:proofErr w:type="spellEnd"/>
      <w:r>
        <w:rPr>
          <w:rFonts w:eastAsia="Times New Roman" w:cs="Times New Roman"/>
          <w:szCs w:val="24"/>
        </w:rPr>
        <w:t>. Ξεκίνησαν από την περασμένη ά</w:t>
      </w:r>
      <w:r>
        <w:rPr>
          <w:rFonts w:eastAsia="Times New Roman" w:cs="Times New Roman"/>
          <w:szCs w:val="24"/>
        </w:rPr>
        <w:t xml:space="preserve">νοιξη με τον παγετό, με χαλαζοπτώσεις, ανεμοθύελλες, με καύσωνες, με την κακή </w:t>
      </w:r>
      <w:proofErr w:type="spellStart"/>
      <w:r>
        <w:rPr>
          <w:rFonts w:eastAsia="Times New Roman" w:cs="Times New Roman"/>
          <w:szCs w:val="24"/>
        </w:rPr>
        <w:t>καρπόδεση</w:t>
      </w:r>
      <w:proofErr w:type="spellEnd"/>
      <w:r>
        <w:rPr>
          <w:rFonts w:eastAsia="Times New Roman" w:cs="Times New Roman"/>
          <w:szCs w:val="24"/>
        </w:rPr>
        <w:t xml:space="preserve">, με πυρκαγιές, είχαμε το πρόβλημα της ανεπαρκούς δακοκτονίας και άλλα.  </w:t>
      </w:r>
    </w:p>
    <w:p w14:paraId="44FB7E95"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Ο ΕΛΓΑ, για τον οποίο οι αγρότες πληρώνουν υψηλά ασφάλιστρα, επικαλείται ως δικαιολογία –είναι </w:t>
      </w:r>
      <w:r>
        <w:rPr>
          <w:rFonts w:eastAsia="Times New Roman" w:cs="Times New Roman"/>
          <w:szCs w:val="24"/>
        </w:rPr>
        <w:t>επίκληση της Κυβέρνησης, στην ουσία- εκτός των άλλων και την πολυήμερη αποχή των γεωπόνων εκτιμητών από τα καθήκοντά τους, οι οποίοι βέβαια δικαιολογημένα διεκδικούν τα έξοδα μετακίνησής τους, που δικαιούνται, αφού ήδη εφαρμόσατε τον «κόφτη» στο πλαίσιο τω</w:t>
      </w:r>
      <w:r>
        <w:rPr>
          <w:rFonts w:eastAsia="Times New Roman" w:cs="Times New Roman"/>
          <w:szCs w:val="24"/>
        </w:rPr>
        <w:t xml:space="preserve">ν </w:t>
      </w:r>
      <w:r>
        <w:rPr>
          <w:rFonts w:eastAsia="Times New Roman" w:cs="Times New Roman"/>
          <w:szCs w:val="24"/>
        </w:rPr>
        <w:lastRenderedPageBreak/>
        <w:t>γενικότερων περικοπών κρατικών δαπανών που σχετίζονται με υπηρεσίες αναγκαίες για τον λαό. Όμως κι εκεί όπου έγιναν εκτιμήσεις οι αποζημιώσεις είναι «ψίχουλα», ενώ άγνωστο παραμένει αν και πότε θα δοθούν και σε τι ποσοστό.</w:t>
      </w:r>
    </w:p>
    <w:p w14:paraId="44FB7E96"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Σας ρωτάω και θέλω να απαντήσετ</w:t>
      </w:r>
      <w:r>
        <w:rPr>
          <w:rFonts w:eastAsia="Times New Roman" w:cs="Times New Roman"/>
          <w:szCs w:val="24"/>
        </w:rPr>
        <w:t>ε με ειλικρίνεια, κύριε Υπουργέ: Οι αγρότες για τις ζημιές του 2016 θα πληρωθούν στο 100% της εκτιμώμενης ζημιάς και ως προς αυτά που προβλέπει ο ΕΛΓΑ ή στο 80% της ζημιάς; Θα μας απαντήσετε με ειλικρίνεια σε αυτό. Και αν όχι, γιατί όχι στο 100% της εκτιμώ</w:t>
      </w:r>
      <w:r>
        <w:rPr>
          <w:rFonts w:eastAsia="Times New Roman" w:cs="Times New Roman"/>
          <w:szCs w:val="24"/>
        </w:rPr>
        <w:t xml:space="preserve">μενης ζημιάς; Η Κυβέρνηση πατάει σε αυτόν τον αναχρονιστικό </w:t>
      </w:r>
      <w:r>
        <w:rPr>
          <w:rFonts w:eastAsia="Times New Roman" w:cs="Times New Roman"/>
          <w:szCs w:val="24"/>
        </w:rPr>
        <w:t>κ</w:t>
      </w:r>
      <w:r>
        <w:rPr>
          <w:rFonts w:eastAsia="Times New Roman" w:cs="Times New Roman"/>
          <w:szCs w:val="24"/>
        </w:rPr>
        <w:t xml:space="preserve">ανονισμό του ΕΛΓΑ, όπως άλλωστε είπατε και στην προηγούμενη συζήτηση. </w:t>
      </w:r>
    </w:p>
    <w:p w14:paraId="44FB7E97"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Και σας ρωτάμε ευθέως -και ολοκληρώνω, κύριε Πρόεδρε: Ποια είναι τα μέχρι σήμερα μέτρα που πήρε το Υπουργείο για την άμεση κ</w:t>
      </w:r>
      <w:r>
        <w:rPr>
          <w:rFonts w:eastAsia="Times New Roman" w:cs="Times New Roman"/>
          <w:szCs w:val="24"/>
        </w:rPr>
        <w:t xml:space="preserve">αταγραφή των ζημιών από τη χιονόπτωση και τον παγετό; Πότε θα ολοκληρωθούν; </w:t>
      </w:r>
    </w:p>
    <w:p w14:paraId="44FB7E9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Ανακοινώσατε πριν από είκοσι μέρες ότι θα γίνουν προσλήψεις έκτακτου προσωπικού για τις εκτιμήσεις. Ακόμα δεν τους έχετε προσλάβει. Εκτός του ότι είναι έκτακτο και όχι μόνιμο προσ</w:t>
      </w:r>
      <w:r>
        <w:rPr>
          <w:rFonts w:eastAsia="Times New Roman" w:cs="Times New Roman"/>
          <w:szCs w:val="24"/>
        </w:rPr>
        <w:t xml:space="preserve">ωπικό, θα αναγκαστούν και αυτοί που θα προσλάβετε να πληρώνουν τα οδοιπορικά τους ή θα τους στέλνετε με τα λεωφορεία. </w:t>
      </w:r>
    </w:p>
    <w:p w14:paraId="44FB7E9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Το μεγάλο ερώτημα παραμένει: Θα παρακάμψετε τα όποια γραφειοκρατικά εμπόδια θέτει η Ευρωπαϊκή Ένωση, ώστε άμεσα να αποζημιωθούν από </w:t>
      </w:r>
      <w:r>
        <w:rPr>
          <w:rFonts w:eastAsia="Times New Roman" w:cs="Times New Roman"/>
          <w:szCs w:val="24"/>
        </w:rPr>
        <w:lastRenderedPageBreak/>
        <w:t>τον κ</w:t>
      </w:r>
      <w:r>
        <w:rPr>
          <w:rFonts w:eastAsia="Times New Roman" w:cs="Times New Roman"/>
          <w:szCs w:val="24"/>
        </w:rPr>
        <w:t xml:space="preserve">ρατικό προϋπολογισμό στο 100% το φυτικό και ζωικό κεφάλαιο, οι εγκαταστάσεις και η χαμένη παραγωγή; </w:t>
      </w:r>
    </w:p>
    <w:p w14:paraId="44FB7E9A"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Και τέλος, πολλοί αγρότες δεν πρόλαβαν να κάνουν τις δηλώσεις για τις ζημιές, είτε γιατί στην αρχική φάση σε κάποιες περιπτώσεις, αν και είχε ανακοινωθεί η</w:t>
      </w:r>
      <w:r>
        <w:rPr>
          <w:rFonts w:eastAsia="Times New Roman" w:cs="Times New Roman"/>
          <w:szCs w:val="24"/>
        </w:rPr>
        <w:t xml:space="preserve"> διαδικασία δηλώσεων, δεν υλοποιήθηκε από τις αρμόδιες υπηρεσίες, γιατί όπως είπαν δεν είχαν λάβει εντολή, είτε διότι εμφανίστηκε και το φαινόμενο, βέβαια, κάποιοι δήμοι να δίνουν παράταση και κάποιοι άλλοι δήμοι να μη δίνουν παράταση. </w:t>
      </w:r>
    </w:p>
    <w:p w14:paraId="44FB7E9B"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Και φυσικά, ερωτάσθ</w:t>
      </w:r>
      <w:r>
        <w:rPr>
          <w:rFonts w:eastAsia="Times New Roman" w:cs="Times New Roman"/>
          <w:szCs w:val="24"/>
        </w:rPr>
        <w:t xml:space="preserve">ε αν θα ενισχύσετε άμεσα </w:t>
      </w:r>
      <w:proofErr w:type="spellStart"/>
      <w:r>
        <w:rPr>
          <w:rFonts w:eastAsia="Times New Roman" w:cs="Times New Roman"/>
          <w:szCs w:val="24"/>
        </w:rPr>
        <w:t>αγροτοκτηνοτρόφους</w:t>
      </w:r>
      <w:proofErr w:type="spellEnd"/>
      <w:r>
        <w:rPr>
          <w:rFonts w:eastAsia="Times New Roman" w:cs="Times New Roman"/>
          <w:szCs w:val="24"/>
        </w:rPr>
        <w:t xml:space="preserve">, για να μπορέσουν να ανταποκριθούν στις πρόσθετες ανάγκες ζωοτροφών, που οι ακραίες καιρικές συνθήκες επέβαλαν.   </w:t>
      </w:r>
    </w:p>
    <w:p w14:paraId="44FB7E9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4FB7E9D"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τον λόγο. </w:t>
      </w:r>
    </w:p>
    <w:p w14:paraId="44FB7E9E"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ΕΥΑΓΓ</w:t>
      </w:r>
      <w:r>
        <w:rPr>
          <w:rFonts w:eastAsia="Times New Roman" w:cs="Times New Roman"/>
          <w:b/>
          <w:szCs w:val="24"/>
        </w:rPr>
        <w:t>ΕΛΟΣ ΑΠΟΣΤΟΛΟΥ (Υπουργός Αγροτικής Ανάπτυξης και Τροφίμων):</w:t>
      </w:r>
      <w:r>
        <w:rPr>
          <w:rFonts w:eastAsia="Times New Roman" w:cs="Times New Roman"/>
          <w:szCs w:val="24"/>
        </w:rPr>
        <w:t xml:space="preserve"> Κύριε συνάδελφε, είναι γεγονός ότι εξαιτίας των ακραίων καιρικών φαινομένων που σημειώθηκαν το προηγούμενο χρονικό διάστημα είχαμε αυτές τις ζημιές που περιγράψατε σε πολλές γεωργοκτηνοτροφικές μο</w:t>
      </w:r>
      <w:r>
        <w:rPr>
          <w:rFonts w:eastAsia="Times New Roman" w:cs="Times New Roman"/>
          <w:szCs w:val="24"/>
        </w:rPr>
        <w:t xml:space="preserve">νάδες της Κρήτης. Εμείς αυτήν την ώρα βρισκόμαστε στη φάση της διαπίστωσης και της εκτίμησης των πραγματικών διαστάσεων του προβλήματος. </w:t>
      </w:r>
    </w:p>
    <w:p w14:paraId="44FB7E9F"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Το ξέρετε και το είπατε ότι μας έχουν εμφανιστεί δύο βασικά προβλήματα. Το ένα ήταν η έλλειψη του προσωπικού. Και το δ</w:t>
      </w:r>
      <w:r>
        <w:rPr>
          <w:rFonts w:eastAsia="Times New Roman" w:cs="Times New Roman"/>
          <w:szCs w:val="24"/>
        </w:rPr>
        <w:t>εύτερο ήταν το πρόβλημα, που κράτησε και πολλές μέρες, της αδυναμίας έγκαιρης προσέγγισης των εκτιμητών στις μονάδες που είχαν αποκλειστεί, που είχαν πάθει τις ζημιές, διότι η προσπέλαση ήταν εξαιρετικά δύσκολη. Παρ’ όλα αυτά, τα δύο αυτά σοβαρά προβλήματα</w:t>
      </w:r>
      <w:r>
        <w:rPr>
          <w:rFonts w:eastAsia="Times New Roman" w:cs="Times New Roman"/>
          <w:szCs w:val="24"/>
        </w:rPr>
        <w:t xml:space="preserve"> τα αντιμετωπίσαμε. </w:t>
      </w:r>
    </w:p>
    <w:p w14:paraId="44FB7EA0"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Το πρώτο, όσον αφορά την πρόσληψη του έκτακτου προσωπικού, είναι μια διαδικασία που ολοκληρώνεται. Θα έχουμε διακόσιους γεωτεχνικούς, </w:t>
      </w:r>
      <w:proofErr w:type="spellStart"/>
      <w:r>
        <w:rPr>
          <w:rFonts w:eastAsia="Times New Roman" w:cs="Times New Roman"/>
          <w:szCs w:val="24"/>
        </w:rPr>
        <w:t>εκατόν</w:t>
      </w:r>
      <w:proofErr w:type="spellEnd"/>
      <w:r>
        <w:rPr>
          <w:rFonts w:eastAsia="Times New Roman" w:cs="Times New Roman"/>
          <w:szCs w:val="24"/>
        </w:rPr>
        <w:t xml:space="preserve"> εβδομήντα γεωπόνους και τριάντα κτηνιάτρους. Είναι θέμα λίγων ημερών. Είναι κάποιες διαδικασίε</w:t>
      </w:r>
      <w:r>
        <w:rPr>
          <w:rFonts w:eastAsia="Times New Roman" w:cs="Times New Roman"/>
          <w:szCs w:val="24"/>
        </w:rPr>
        <w:t>ς τις οποίες όσο και αν θέλεις να τις συμπτύξεις, αν θέλεις να κρατήσεις και κάποια αξιοκρατία και κάπου να υπηρετήσεις σωστά αυτό που θέλεις, πρέπει να υπάρξει ένας χρόνος.</w:t>
      </w:r>
    </w:p>
    <w:p w14:paraId="44FB7EA1"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Και το άλλο, βεβαίως, το κομμάτι, είναι η ουσιαστική βοήθεια που μας προσέφεραν οι δήμοι και οι </w:t>
      </w:r>
      <w:r>
        <w:rPr>
          <w:rFonts w:eastAsia="Times New Roman" w:cs="Times New Roman"/>
          <w:szCs w:val="24"/>
        </w:rPr>
        <w:t>π</w:t>
      </w:r>
      <w:r>
        <w:rPr>
          <w:rFonts w:eastAsia="Times New Roman" w:cs="Times New Roman"/>
          <w:szCs w:val="24"/>
        </w:rPr>
        <w:t xml:space="preserve">εριφερειακές </w:t>
      </w:r>
      <w:r>
        <w:rPr>
          <w:rFonts w:eastAsia="Times New Roman" w:cs="Times New Roman"/>
          <w:szCs w:val="24"/>
        </w:rPr>
        <w:t>ε</w:t>
      </w:r>
      <w:r>
        <w:rPr>
          <w:rFonts w:eastAsia="Times New Roman" w:cs="Times New Roman"/>
          <w:szCs w:val="24"/>
        </w:rPr>
        <w:t xml:space="preserve">νότητες, που μας βοήθησε πάρα πολύ για να φτάσουμε κοντά. </w:t>
      </w:r>
    </w:p>
    <w:p w14:paraId="44FB7EA2" w14:textId="77777777" w:rsidR="00FA132B" w:rsidRDefault="00F73EC5">
      <w:pPr>
        <w:spacing w:after="0" w:line="600" w:lineRule="auto"/>
        <w:ind w:firstLine="720"/>
        <w:jc w:val="both"/>
        <w:rPr>
          <w:rFonts w:eastAsia="Times New Roman"/>
          <w:szCs w:val="24"/>
        </w:rPr>
      </w:pPr>
      <w:r>
        <w:rPr>
          <w:rFonts w:eastAsia="Times New Roman" w:cs="Times New Roman"/>
          <w:szCs w:val="24"/>
        </w:rPr>
        <w:t>Όπως ξέρετε, η κάλυψη των ζημιών από πλευράς του ΕΛΓΑ θα υπάρξει μόνον εφόσον έχουν ασ</w:t>
      </w:r>
      <w:r>
        <w:rPr>
          <w:rFonts w:eastAsia="Times New Roman" w:cs="Times New Roman"/>
          <w:szCs w:val="24"/>
        </w:rPr>
        <w:t xml:space="preserve">φαλιστεί οι συγκεκριμένες δραστηριότητες και όταν οι </w:t>
      </w:r>
      <w:proofErr w:type="spellStart"/>
      <w:r>
        <w:rPr>
          <w:rFonts w:eastAsia="Times New Roman" w:cs="Times New Roman"/>
          <w:szCs w:val="24"/>
        </w:rPr>
        <w:t>γεωργοκτηνοτρόφοι</w:t>
      </w:r>
      <w:proofErr w:type="spellEnd"/>
      <w:r>
        <w:rPr>
          <w:rFonts w:eastAsia="Times New Roman" w:cs="Times New Roman"/>
          <w:szCs w:val="24"/>
        </w:rPr>
        <w:t xml:space="preserve"> είναι ασφαλιστικά ενήμεροι. </w:t>
      </w:r>
      <w:r>
        <w:rPr>
          <w:rFonts w:eastAsia="Times New Roman"/>
          <w:szCs w:val="24"/>
        </w:rPr>
        <w:t xml:space="preserve">Όπου υπάρχουν ζημιές σε υποδομές, ισχύει αυτό που είπα και στην προηγούμενη απάντησή μου, ότι θα το δούμε μέσα από τα γνωστά ΠΣΕΑ. </w:t>
      </w:r>
    </w:p>
    <w:p w14:paraId="44FB7EA3" w14:textId="77777777" w:rsidR="00FA132B" w:rsidRDefault="00F73EC5">
      <w:pPr>
        <w:spacing w:after="0" w:line="600" w:lineRule="auto"/>
        <w:ind w:firstLine="720"/>
        <w:jc w:val="both"/>
        <w:rPr>
          <w:rFonts w:eastAsia="Times New Roman"/>
          <w:szCs w:val="24"/>
        </w:rPr>
      </w:pPr>
      <w:r>
        <w:rPr>
          <w:rFonts w:eastAsia="Times New Roman"/>
          <w:szCs w:val="24"/>
        </w:rPr>
        <w:lastRenderedPageBreak/>
        <w:t>Πάντως, διερευνούμε πραγμ</w:t>
      </w:r>
      <w:r>
        <w:rPr>
          <w:rFonts w:eastAsia="Times New Roman"/>
          <w:szCs w:val="24"/>
        </w:rPr>
        <w:t xml:space="preserve">ατικά όλες τις δυνατότητες και επειδή ιδιαίτερα για τους </w:t>
      </w:r>
      <w:proofErr w:type="spellStart"/>
      <w:r>
        <w:rPr>
          <w:rFonts w:eastAsia="Times New Roman"/>
          <w:szCs w:val="24"/>
        </w:rPr>
        <w:t>αιγοπροβατοτρόφους</w:t>
      </w:r>
      <w:proofErr w:type="spellEnd"/>
      <w:r>
        <w:rPr>
          <w:rFonts w:eastAsia="Times New Roman"/>
          <w:szCs w:val="24"/>
        </w:rPr>
        <w:t xml:space="preserve"> υπάρχει και μια απώλεια εισοδήματος και βεβαίως έχουν αυξημένα κόστη εισροών εξαιτίας του αποκλεισμού, εννοώ για αγορά ζωοτροφών </w:t>
      </w:r>
      <w:proofErr w:type="spellStart"/>
      <w:r>
        <w:rPr>
          <w:rFonts w:eastAsia="Times New Roman"/>
          <w:szCs w:val="24"/>
        </w:rPr>
        <w:t>κ</w:t>
      </w:r>
      <w:r>
        <w:rPr>
          <w:rFonts w:eastAsia="Times New Roman"/>
          <w:szCs w:val="24"/>
        </w:rPr>
        <w:t>.</w:t>
      </w:r>
      <w:r>
        <w:rPr>
          <w:rFonts w:eastAsia="Times New Roman"/>
          <w:szCs w:val="24"/>
        </w:rPr>
        <w:t>λπ</w:t>
      </w:r>
      <w:proofErr w:type="spellEnd"/>
      <w:r>
        <w:rPr>
          <w:rFonts w:eastAsia="Times New Roman"/>
          <w:szCs w:val="24"/>
        </w:rPr>
        <w:t xml:space="preserve">, να δούμε σε αυτές τις περιπτώσεις κάποια </w:t>
      </w:r>
      <w:proofErr w:type="spellStart"/>
      <w:r>
        <w:rPr>
          <w:rFonts w:eastAsia="Times New Roman"/>
          <w:szCs w:val="24"/>
        </w:rPr>
        <w:t>στοχ</w:t>
      </w:r>
      <w:r>
        <w:rPr>
          <w:rFonts w:eastAsia="Times New Roman"/>
          <w:szCs w:val="24"/>
        </w:rPr>
        <w:t>ευμένη</w:t>
      </w:r>
      <w:proofErr w:type="spellEnd"/>
      <w:r>
        <w:rPr>
          <w:rFonts w:eastAsia="Times New Roman"/>
          <w:szCs w:val="24"/>
        </w:rPr>
        <w:t xml:space="preserve"> ενίσχυση.</w:t>
      </w:r>
    </w:p>
    <w:p w14:paraId="44FB7EA4" w14:textId="77777777" w:rsidR="00FA132B" w:rsidRDefault="00F73EC5">
      <w:pPr>
        <w:spacing w:after="0" w:line="600" w:lineRule="auto"/>
        <w:ind w:firstLine="720"/>
        <w:jc w:val="both"/>
        <w:rPr>
          <w:rFonts w:eastAsia="Times New Roman"/>
          <w:szCs w:val="24"/>
        </w:rPr>
      </w:pPr>
      <w:r>
        <w:rPr>
          <w:rFonts w:eastAsia="Times New Roman"/>
          <w:szCs w:val="24"/>
        </w:rPr>
        <w:t xml:space="preserve">Ειδικότερα, για τις ζημιές που </w:t>
      </w:r>
      <w:proofErr w:type="spellStart"/>
      <w:r>
        <w:rPr>
          <w:rFonts w:eastAsia="Times New Roman"/>
          <w:szCs w:val="24"/>
        </w:rPr>
        <w:t>προξενήθηκαν</w:t>
      </w:r>
      <w:proofErr w:type="spellEnd"/>
      <w:r>
        <w:rPr>
          <w:rFonts w:eastAsia="Times New Roman"/>
          <w:szCs w:val="24"/>
        </w:rPr>
        <w:t xml:space="preserve"> από τις χιονοπτώσεις που σημειώθηκαν τέλη Δεκεμβρίου του 2016 και αρχές του Γενάρη σε καλλιέργειες, ελιές ασυγκόμιστες, εσπεριδοειδή, κηπευτικά, αβοκάντο, σε όλα αυτά, διενεργήθηκαν οι απαραίτητε</w:t>
      </w:r>
      <w:r>
        <w:rPr>
          <w:rFonts w:eastAsia="Times New Roman"/>
          <w:szCs w:val="24"/>
        </w:rPr>
        <w:t>ς επισημάνσεις από εκτιμητές, από υπηρεσίες του ΕΛΓΑ, έγιναν αναγγελίες και υποβλήθηκαν περίπου 4.000 δηλώσεις ζημιάς εκ μέρους των παραγωγών.</w:t>
      </w:r>
    </w:p>
    <w:p w14:paraId="44FB7EA5" w14:textId="77777777" w:rsidR="00FA132B" w:rsidRDefault="00F73EC5">
      <w:pPr>
        <w:spacing w:after="0" w:line="600" w:lineRule="auto"/>
        <w:ind w:firstLine="720"/>
        <w:jc w:val="both"/>
        <w:rPr>
          <w:rFonts w:eastAsia="Times New Roman"/>
          <w:szCs w:val="24"/>
        </w:rPr>
      </w:pPr>
      <w:r>
        <w:rPr>
          <w:rFonts w:eastAsia="Times New Roman"/>
          <w:szCs w:val="24"/>
        </w:rPr>
        <w:t>Το έργο των εξατομικευμένων εκτιμήσεων είναι σε εξέλιξη. Θα δώσουμε προτεραιότητα στις ευαίσθητες δραστηριότητες,</w:t>
      </w:r>
      <w:r>
        <w:rPr>
          <w:rFonts w:eastAsia="Times New Roman"/>
          <w:szCs w:val="24"/>
        </w:rPr>
        <w:t xml:space="preserve"> ιδιαίτερα για την Κρήτη όπου τα κηπευτικά είναι πάρα πολύ σημαντικά και όταν ολοκληρωθεί η διαδικασία θα προχωρήσουμε στην καταβολή των αποζημιώσεων. </w:t>
      </w:r>
    </w:p>
    <w:p w14:paraId="44FB7EA6" w14:textId="77777777" w:rsidR="00FA132B" w:rsidRDefault="00F73EC5">
      <w:pPr>
        <w:spacing w:after="0" w:line="600" w:lineRule="auto"/>
        <w:ind w:firstLine="720"/>
        <w:jc w:val="both"/>
        <w:rPr>
          <w:rFonts w:eastAsia="Times New Roman"/>
          <w:szCs w:val="24"/>
        </w:rPr>
      </w:pPr>
      <w:r>
        <w:rPr>
          <w:rFonts w:eastAsia="Times New Roman"/>
          <w:szCs w:val="24"/>
        </w:rPr>
        <w:t>Εγώ απλώς θέλω να σας πω ότι τις προηγούμενες χρονιές έφταναν οι αποζημιώσεις αυτές να δίνονται σε ένα β</w:t>
      </w:r>
      <w:r>
        <w:rPr>
          <w:rFonts w:eastAsia="Times New Roman"/>
          <w:szCs w:val="24"/>
        </w:rPr>
        <w:t>άθος δώδεκα - δεκατριών μηνών. Ήδη έχουμε φτάσει περίπου στο μέσον του χρόνου αυτού και αντιλαμβάνεστε ότι χρειάζεται οπωσδήποτε -και έχει γίνει- μια μεγάλη προσπάθεια.</w:t>
      </w:r>
    </w:p>
    <w:p w14:paraId="44FB7EA7" w14:textId="77777777" w:rsidR="00FA132B" w:rsidRDefault="00F73EC5">
      <w:pPr>
        <w:spacing w:after="0" w:line="600" w:lineRule="auto"/>
        <w:ind w:firstLine="720"/>
        <w:jc w:val="both"/>
        <w:rPr>
          <w:rFonts w:eastAsia="Times New Roman"/>
          <w:szCs w:val="24"/>
        </w:rPr>
      </w:pPr>
      <w:r>
        <w:rPr>
          <w:rFonts w:eastAsia="Times New Roman"/>
          <w:szCs w:val="24"/>
        </w:rPr>
        <w:lastRenderedPageBreak/>
        <w:t>Επιπρόσθετα είχαμε ζημιές και σε ζωικό κεφάλαιο. Έχουμε 370 δηλώσεις και ολοκληρώνονται</w:t>
      </w:r>
      <w:r>
        <w:rPr>
          <w:rFonts w:eastAsia="Times New Roman"/>
          <w:szCs w:val="24"/>
        </w:rPr>
        <w:t xml:space="preserve"> οι εκτιμήσεις και θα καταβληθούν οι αποζημιώσεις.</w:t>
      </w:r>
    </w:p>
    <w:p w14:paraId="44FB7EA8" w14:textId="77777777" w:rsidR="00FA132B" w:rsidRDefault="00F73EC5">
      <w:pPr>
        <w:spacing w:after="0" w:line="600" w:lineRule="auto"/>
        <w:ind w:firstLine="720"/>
        <w:jc w:val="both"/>
        <w:rPr>
          <w:rFonts w:eastAsia="Times New Roman"/>
          <w:szCs w:val="24"/>
        </w:rPr>
      </w:pPr>
      <w:r>
        <w:rPr>
          <w:rFonts w:eastAsia="Times New Roman"/>
          <w:szCs w:val="24"/>
        </w:rPr>
        <w:t xml:space="preserve">Τώρα, όσον αφορά τις υπόλοιπες ζημιές, θα συντάξουμε τον σχετικό φάκελο των ΠΣΕΑ και εφόσον οι προϋποθέσεις μάς το επιτρέπουν και από πλευράς απόφασης της Ευρωπαϊκής Επιτροπής και από πλευράς του κρατικού </w:t>
      </w:r>
      <w:r>
        <w:rPr>
          <w:rFonts w:eastAsia="Times New Roman"/>
          <w:szCs w:val="24"/>
        </w:rPr>
        <w:t>προϋπολογισμού, οι αντίστοιχες ενισχύσεις θα καταβληθούν όσο γίνεται γρηγορότερα στους αγρότες που έχουν υποστεί τις ζημιές.</w:t>
      </w:r>
    </w:p>
    <w:p w14:paraId="44FB7EA9" w14:textId="77777777" w:rsidR="00FA132B" w:rsidRDefault="00F73EC5">
      <w:pPr>
        <w:spacing w:after="0" w:line="600" w:lineRule="auto"/>
        <w:ind w:firstLine="720"/>
        <w:jc w:val="both"/>
        <w:rPr>
          <w:rFonts w:eastAsia="Times New Roman"/>
          <w:bCs/>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bCs/>
          <w:szCs w:val="24"/>
        </w:rPr>
        <w:t>Ευχαριστούμε τον κύριο Υπουργό.</w:t>
      </w:r>
    </w:p>
    <w:p w14:paraId="44FB7EAA" w14:textId="77777777" w:rsidR="00FA132B" w:rsidRDefault="00F73EC5">
      <w:pPr>
        <w:spacing w:after="0" w:line="600" w:lineRule="auto"/>
        <w:ind w:firstLine="720"/>
        <w:jc w:val="both"/>
        <w:rPr>
          <w:rFonts w:eastAsia="Times New Roman"/>
          <w:bCs/>
          <w:szCs w:val="24"/>
        </w:rPr>
      </w:pPr>
      <w:r>
        <w:rPr>
          <w:rFonts w:eastAsia="Times New Roman"/>
          <w:bCs/>
          <w:szCs w:val="24"/>
        </w:rPr>
        <w:t>Κύριε Συντυχάκη, έχετε τον λόγο.</w:t>
      </w:r>
    </w:p>
    <w:p w14:paraId="44FB7EAB" w14:textId="77777777" w:rsidR="00FA132B" w:rsidRDefault="00F73EC5">
      <w:pPr>
        <w:spacing w:after="0" w:line="600" w:lineRule="auto"/>
        <w:ind w:firstLine="720"/>
        <w:jc w:val="both"/>
        <w:rPr>
          <w:rFonts w:eastAsia="Times New Roman"/>
          <w:bCs/>
          <w:szCs w:val="24"/>
        </w:rPr>
      </w:pPr>
      <w:r>
        <w:rPr>
          <w:rFonts w:eastAsia="Times New Roman"/>
          <w:b/>
          <w:bCs/>
          <w:szCs w:val="24"/>
        </w:rPr>
        <w:t xml:space="preserve">ΕΜΜΑΝΟΥΗΛ ΣΥΝΤΥΧΑΚΗΣ: </w:t>
      </w:r>
      <w:r>
        <w:rPr>
          <w:rFonts w:eastAsia="Times New Roman"/>
          <w:bCs/>
          <w:szCs w:val="24"/>
        </w:rPr>
        <w:t>Ευχαριστώ,</w:t>
      </w:r>
      <w:r>
        <w:rPr>
          <w:rFonts w:eastAsia="Times New Roman"/>
          <w:bCs/>
          <w:szCs w:val="24"/>
        </w:rPr>
        <w:t xml:space="preserve"> κύριε Πρόεδρε.</w:t>
      </w:r>
    </w:p>
    <w:p w14:paraId="44FB7EAC" w14:textId="77777777" w:rsidR="00FA132B" w:rsidRDefault="00F73EC5">
      <w:pPr>
        <w:spacing w:after="0" w:line="600" w:lineRule="auto"/>
        <w:ind w:firstLine="720"/>
        <w:jc w:val="both"/>
        <w:rPr>
          <w:rFonts w:eastAsia="Times New Roman"/>
          <w:bCs/>
          <w:szCs w:val="24"/>
        </w:rPr>
      </w:pPr>
      <w:r>
        <w:rPr>
          <w:rFonts w:eastAsia="Times New Roman"/>
          <w:bCs/>
          <w:szCs w:val="24"/>
        </w:rPr>
        <w:t xml:space="preserve">Κύριε Υπουργέ, θα έλεγα ότι εάν δεν υπήρχε ο πρότερος βίος της Κυβέρνησης, θα μπορούσε κάποιος να εφησυχάσει και να πει, ναι, η Κυβέρνηση να προχωρήσει άμεσα στην αποζημίωση. </w:t>
      </w:r>
    </w:p>
    <w:p w14:paraId="44FB7EAD" w14:textId="77777777" w:rsidR="00FA132B" w:rsidRDefault="00F73EC5">
      <w:pPr>
        <w:spacing w:after="0" w:line="600" w:lineRule="auto"/>
        <w:ind w:firstLine="720"/>
        <w:jc w:val="both"/>
        <w:rPr>
          <w:rFonts w:eastAsia="Times New Roman"/>
          <w:bCs/>
          <w:szCs w:val="24"/>
        </w:rPr>
      </w:pPr>
      <w:r>
        <w:rPr>
          <w:rFonts w:eastAsia="Times New Roman"/>
          <w:bCs/>
          <w:szCs w:val="24"/>
        </w:rPr>
        <w:t xml:space="preserve">Εγώ σας έθεσα και το ζήτημα τού γιατί δεν έχει ολοκληρωθεί η </w:t>
      </w:r>
      <w:r>
        <w:rPr>
          <w:rFonts w:eastAsia="Times New Roman"/>
          <w:bCs/>
          <w:szCs w:val="24"/>
        </w:rPr>
        <w:t>διαδικασία του 2016, αλλά εσείς το προσπεράσατε αυτό και πήγατε στις τελευταίες ζημιές. Και μάλιστα είπατε ότι άμεσα θα αποζημιωθούν.</w:t>
      </w:r>
    </w:p>
    <w:p w14:paraId="44FB7EAE" w14:textId="77777777" w:rsidR="00FA132B" w:rsidRDefault="00F73EC5">
      <w:pPr>
        <w:spacing w:after="0" w:line="600" w:lineRule="auto"/>
        <w:ind w:firstLine="720"/>
        <w:jc w:val="both"/>
        <w:rPr>
          <w:rFonts w:eastAsia="Times New Roman"/>
          <w:bCs/>
          <w:szCs w:val="24"/>
        </w:rPr>
      </w:pPr>
      <w:r>
        <w:rPr>
          <w:rFonts w:eastAsia="Times New Roman"/>
          <w:bCs/>
          <w:szCs w:val="24"/>
        </w:rPr>
        <w:t xml:space="preserve">Οι </w:t>
      </w:r>
      <w:proofErr w:type="spellStart"/>
      <w:r>
        <w:rPr>
          <w:rFonts w:eastAsia="Times New Roman"/>
          <w:bCs/>
          <w:szCs w:val="24"/>
        </w:rPr>
        <w:t>αγροτοκτηνοτρόφοι</w:t>
      </w:r>
      <w:proofErr w:type="spellEnd"/>
      <w:r>
        <w:rPr>
          <w:rFonts w:eastAsia="Times New Roman"/>
          <w:bCs/>
          <w:szCs w:val="24"/>
        </w:rPr>
        <w:t>, κύριε Υπουργέ, έρχονται αντιμέτωποι με πολύ μεγάλες δυσκολίες και απώλειες στο εισόδημά τους και αυτ</w:t>
      </w:r>
      <w:r>
        <w:rPr>
          <w:rFonts w:eastAsia="Times New Roman"/>
          <w:bCs/>
          <w:szCs w:val="24"/>
        </w:rPr>
        <w:t xml:space="preserve">ό είναι αποτέλεσμα της Κοινής Αγροτικής Πολιτικής, δηλαδή αυτής της βάρβαρης πολιτικής που </w:t>
      </w:r>
      <w:r>
        <w:rPr>
          <w:rFonts w:eastAsia="Times New Roman"/>
          <w:bCs/>
          <w:szCs w:val="24"/>
        </w:rPr>
        <w:lastRenderedPageBreak/>
        <w:t xml:space="preserve">υλοποιεί και η δική σας Κυβέρνηση και που έχει αναγκάσει τους αγρότες να είναι στον δρόμο και να παλεύουν με αξιοπρέπεια, με περηφάνεια, να διεκδικούν το να μπορούν </w:t>
      </w:r>
      <w:r>
        <w:rPr>
          <w:rFonts w:eastAsia="Times New Roman"/>
          <w:bCs/>
          <w:szCs w:val="24"/>
        </w:rPr>
        <w:t>να μείνουν στη γη τους, στο χωράφι τους, για να ζήσουν τις οικογένειές τους.</w:t>
      </w:r>
    </w:p>
    <w:p w14:paraId="44FB7EAF" w14:textId="77777777" w:rsidR="00FA132B" w:rsidRDefault="00F73EC5">
      <w:pPr>
        <w:spacing w:after="0" w:line="600" w:lineRule="auto"/>
        <w:ind w:firstLine="720"/>
        <w:jc w:val="both"/>
        <w:rPr>
          <w:rFonts w:eastAsia="Times New Roman"/>
          <w:bCs/>
          <w:szCs w:val="24"/>
        </w:rPr>
      </w:pPr>
      <w:r>
        <w:rPr>
          <w:rFonts w:eastAsia="Times New Roman"/>
          <w:bCs/>
          <w:szCs w:val="24"/>
        </w:rPr>
        <w:t>Αναρωτιούνται οι ίδιοι οι αγρότες και φυσικά αναρωτιέται και όλος ο κόσμος: Μα, καλά αυτός ο ΕΛΓΑ που τον ακριβοπληρώνουμε, που τον χρυσοπληρώνουμε, -και πολλοί βεβαίως δεν πληρών</w:t>
      </w:r>
      <w:r>
        <w:rPr>
          <w:rFonts w:eastAsia="Times New Roman"/>
          <w:bCs/>
          <w:szCs w:val="24"/>
        </w:rPr>
        <w:t xml:space="preserve">ουν τα ασφάλιστρα, γιατί δεν έχουν να τα πληρώσουν, αλλά και πάλι δεν είναι ζημιογόνος ο ΕΛΓΑ, ο ΕΛΓΑ έχει αποθέματα, έχει περισσεύματα και πολλά από αυτά τα περισσεύματα δεν τα χρησιμοποιείτε για την αποζημίωση των παραγωγών- γιατί δεν αποζημιώνει; Γιατί </w:t>
      </w:r>
      <w:r>
        <w:rPr>
          <w:rFonts w:eastAsia="Times New Roman"/>
          <w:bCs/>
          <w:szCs w:val="24"/>
        </w:rPr>
        <w:t>δεν έχει αποζημιωθεί η φετινή ακαρπία; Γιατί έγινε η συστηματική δακοκτονία, ενώ εξακολουθείτε να κρατείται το αντίστοιχο ποσό μέσω της άλεσης; Γιατί καθυστερεί πέντε χρόνια να δοθεί η αποζημίωση για τον περονόσπορο του 2011; Γιατί ακόμα και στις όποιες πε</w:t>
      </w:r>
      <w:r>
        <w:rPr>
          <w:rFonts w:eastAsia="Times New Roman"/>
          <w:bCs/>
          <w:szCs w:val="24"/>
        </w:rPr>
        <w:t xml:space="preserve">νιχρές αποζημιώσεις γίνονται διακρίσεις των μικρομεσαίων παραγωγών ανάλογα με το αν έχουν ή δεν έχουν και άλλα εισοδήματα εκτός από τα αγροτικά; Γιατί ενώ οι καταστροφές σε εγκαταστάσεις όπως θερμοκήπια ή γραμμικές </w:t>
      </w:r>
      <w:proofErr w:type="spellStart"/>
      <w:r>
        <w:rPr>
          <w:rFonts w:eastAsia="Times New Roman"/>
          <w:bCs/>
          <w:szCs w:val="24"/>
        </w:rPr>
        <w:t>υποστηλώσεις</w:t>
      </w:r>
      <w:proofErr w:type="spellEnd"/>
      <w:r>
        <w:rPr>
          <w:rFonts w:eastAsia="Times New Roman"/>
          <w:bCs/>
          <w:szCs w:val="24"/>
        </w:rPr>
        <w:t xml:space="preserve"> αμπελώνων υπάγονται στα ΠΣΕΑ</w:t>
      </w:r>
      <w:r>
        <w:rPr>
          <w:rFonts w:eastAsia="Times New Roman"/>
          <w:bCs/>
          <w:szCs w:val="24"/>
        </w:rPr>
        <w:t>, πρακτικά δεν αποδίδονται ποτέ αποζημιώσεις;</w:t>
      </w:r>
    </w:p>
    <w:p w14:paraId="44FB7EB0" w14:textId="77777777" w:rsidR="00FA132B" w:rsidRDefault="00F73EC5">
      <w:pPr>
        <w:spacing w:after="0" w:line="600" w:lineRule="auto"/>
        <w:ind w:firstLine="720"/>
        <w:jc w:val="both"/>
        <w:rPr>
          <w:rFonts w:eastAsia="Times New Roman" w:cs="Times New Roman"/>
          <w:szCs w:val="24"/>
        </w:rPr>
      </w:pPr>
      <w:r>
        <w:rPr>
          <w:rFonts w:eastAsia="Times New Roman"/>
          <w:bCs/>
          <w:szCs w:val="24"/>
        </w:rPr>
        <w:lastRenderedPageBreak/>
        <w:t xml:space="preserve">Όλα αυτά μαζί σωρευτικά προστίθενται στα φαρμακερά ασφάλιστρα του ΟΓΑ, στα χαράτσια, στον ΕΝΦΙΑ, στο δυσβάστακτο κόστος παραγωγής, στα νέα </w:t>
      </w:r>
      <w:proofErr w:type="spellStart"/>
      <w:r>
        <w:rPr>
          <w:rFonts w:eastAsia="Times New Roman"/>
          <w:bCs/>
          <w:szCs w:val="24"/>
        </w:rPr>
        <w:t>αντιασφαλιστικά</w:t>
      </w:r>
      <w:proofErr w:type="spellEnd"/>
      <w:r>
        <w:rPr>
          <w:rFonts w:eastAsia="Times New Roman"/>
          <w:bCs/>
          <w:szCs w:val="24"/>
        </w:rPr>
        <w:t xml:space="preserve"> και </w:t>
      </w:r>
      <w:proofErr w:type="spellStart"/>
      <w:r>
        <w:rPr>
          <w:rFonts w:eastAsia="Times New Roman"/>
          <w:bCs/>
          <w:szCs w:val="24"/>
        </w:rPr>
        <w:t>φοροληστρικά</w:t>
      </w:r>
      <w:proofErr w:type="spellEnd"/>
      <w:r>
        <w:rPr>
          <w:rFonts w:eastAsia="Times New Roman"/>
          <w:bCs/>
          <w:szCs w:val="24"/>
        </w:rPr>
        <w:t xml:space="preserve"> μέτρα που εφαρμόζονται από την 1</w:t>
      </w:r>
      <w:r>
        <w:rPr>
          <w:rFonts w:eastAsia="Times New Roman"/>
          <w:bCs/>
          <w:szCs w:val="24"/>
          <w:vertAlign w:val="superscript"/>
        </w:rPr>
        <w:t>η</w:t>
      </w:r>
      <w:r>
        <w:rPr>
          <w:rFonts w:eastAsia="Times New Roman"/>
          <w:bCs/>
          <w:szCs w:val="24"/>
        </w:rPr>
        <w:t xml:space="preserve"> του </w:t>
      </w:r>
      <w:r>
        <w:rPr>
          <w:rFonts w:eastAsia="Times New Roman"/>
          <w:bCs/>
          <w:szCs w:val="24"/>
        </w:rPr>
        <w:t>χρόνου, στις χαμηλές τιμές παραγωγού, στις συνεχώς μειούμενες επιδοτήσεις.</w:t>
      </w:r>
    </w:p>
    <w:p w14:paraId="44FB7EB1"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Δυστυχώς, κύριε Υπουργέ, μετατρέψατε -συνειδητά πλέον- τον ΕΛΓΑ σε έναν ανταποδοτικό κρατικό μηχανισμό σκληρού χαρατσώματος και μηχανισμό -κόφτη με τη μη αποζημίωση των πληγέντων, μ</w:t>
      </w:r>
      <w:r>
        <w:rPr>
          <w:rFonts w:eastAsia="Times New Roman" w:cs="Times New Roman"/>
          <w:szCs w:val="24"/>
        </w:rPr>
        <w:t xml:space="preserve">ε το πλαφόν της ελάχιστης έκτασης καταστροφής στο 20% του συνόλου της παραγωγής. Και φυσικά γι’ αυτό -και δικαιολογημένα- βρίσκονται οι αγρότες στον δρόμο. Και είναι και ένα από τα αιτήματά τους αυτό. </w:t>
      </w:r>
    </w:p>
    <w:p w14:paraId="44FB7EB2"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Δεν μας απαντήσατε, βέβαια, στο ερώτημα που σας έθεσα </w:t>
      </w:r>
      <w:r>
        <w:rPr>
          <w:rFonts w:eastAsia="Times New Roman" w:cs="Times New Roman"/>
          <w:szCs w:val="24"/>
        </w:rPr>
        <w:t xml:space="preserve">-εκτός όλων των άλλων- αν τελικά ισχύει αυτό που ακούγεται ότι δεν θα αποζημιωθούν οι αγρότες για το 2016 στο 100% αυτής της εκτιμώμενης ζημιάς, αλλά στο 80%. Με το υπόλοιπο 20% τι θα γίνει; Θέλουμε να μας απαντήσετε πολύ συγκεκριμένα. </w:t>
      </w:r>
    </w:p>
    <w:p w14:paraId="44FB7EB3"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Κύριε Υπουργέ, ας μ</w:t>
      </w:r>
      <w:r>
        <w:rPr>
          <w:rFonts w:eastAsia="Times New Roman" w:cs="Times New Roman"/>
          <w:szCs w:val="24"/>
        </w:rPr>
        <w:t xml:space="preserve">ην κρυβόμαστε πίσω από το δάχτυλό μας. Να είμαστε ειλικρινείς απέναντι στους αγρότες που αυτήν τη στιγμή χειμάζονται. Να είμαστε ειλικρινείς, διότι η Κυβέρνηση λέει ψέματα -και, μάλιστα, λέει πολλά </w:t>
      </w:r>
      <w:r>
        <w:rPr>
          <w:rFonts w:eastAsia="Times New Roman" w:cs="Times New Roman"/>
          <w:szCs w:val="24"/>
        </w:rPr>
        <w:lastRenderedPageBreak/>
        <w:t>ψέματα- στους αγρότες. Άλλοτε τους παρουσιάζετε ως απατεών</w:t>
      </w:r>
      <w:r>
        <w:rPr>
          <w:rFonts w:eastAsia="Times New Roman" w:cs="Times New Roman"/>
          <w:szCs w:val="24"/>
        </w:rPr>
        <w:t xml:space="preserve">ες που φοροδιαφεύγουν, άλλοτε τους θεωρείτε ευνοούμενους έναντι κάποιων άλλων κοινωνικών ομάδων, ανέργων φτωχών κ.λπ.. Επίσης, γίνεται μια προσπάθεια να </w:t>
      </w:r>
      <w:proofErr w:type="spellStart"/>
      <w:r>
        <w:rPr>
          <w:rFonts w:eastAsia="Times New Roman" w:cs="Times New Roman"/>
          <w:szCs w:val="24"/>
        </w:rPr>
        <w:t>συκοφαντηθεί</w:t>
      </w:r>
      <w:proofErr w:type="spellEnd"/>
      <w:r>
        <w:rPr>
          <w:rFonts w:eastAsia="Times New Roman" w:cs="Times New Roman"/>
          <w:szCs w:val="24"/>
        </w:rPr>
        <w:t xml:space="preserve"> ο αγώνας τους, αναβιώνοντας αυτόν τον κοινωνικό αυτοματισμό που ζήσαμε και πρόσφατα με του</w:t>
      </w:r>
      <w:r>
        <w:rPr>
          <w:rFonts w:eastAsia="Times New Roman" w:cs="Times New Roman"/>
          <w:szCs w:val="24"/>
        </w:rPr>
        <w:t xml:space="preserve">ς ναυτεργάτες. </w:t>
      </w:r>
    </w:p>
    <w:p w14:paraId="44FB7EB4"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Τελικά, όμως, ο πραγματικός υποκινητής όλων αυτών των προβλημάτων είναι η ίδια η Κυβέρνηση, η Ευρωπαϊκή Ένωση, η πολιτική της, οι συκοφαντίες αυτής της Κυβέρνησης. </w:t>
      </w:r>
    </w:p>
    <w:p w14:paraId="44FB7EB5"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w:t>
      </w:r>
      <w:r>
        <w:rPr>
          <w:rFonts w:eastAsia="Times New Roman" w:cs="Times New Roman"/>
          <w:szCs w:val="24"/>
        </w:rPr>
        <w:t>ουλευτή)</w:t>
      </w:r>
    </w:p>
    <w:p w14:paraId="44FB7EB6"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Ολοκληρώστε, κύριε συνάδελφε. </w:t>
      </w:r>
    </w:p>
    <w:p w14:paraId="44FB7EB7"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Άρα, ο στόχος αυτής της Κυβέρνησης -για να ολοκληρώσω, κύριε Πρόεδρε- είναι μέσα απ’ αυτήν τη σκληρή </w:t>
      </w:r>
      <w:proofErr w:type="spellStart"/>
      <w:r>
        <w:rPr>
          <w:rFonts w:eastAsia="Times New Roman" w:cs="Times New Roman"/>
          <w:szCs w:val="24"/>
        </w:rPr>
        <w:t>αντιαγροτική</w:t>
      </w:r>
      <w:proofErr w:type="spellEnd"/>
      <w:r>
        <w:rPr>
          <w:rFonts w:eastAsia="Times New Roman" w:cs="Times New Roman"/>
          <w:szCs w:val="24"/>
        </w:rPr>
        <w:t xml:space="preserve"> πολιτική να πετάξει τη συντριπτική πλειοψηφία</w:t>
      </w:r>
      <w:r>
        <w:rPr>
          <w:rFonts w:eastAsia="Times New Roman" w:cs="Times New Roman"/>
          <w:szCs w:val="24"/>
        </w:rPr>
        <w:t xml:space="preserve"> των μικρομεσαίων παραγωγών, έτσι ώστε να τα παραδώσετε όλα στους εμποροβιομήχανους, στα καρτέλ και να παίρνουν κοψοχρονιά τα προϊόντα των παραγωγών. Και αυτό φαίνεται και από το </w:t>
      </w:r>
      <w:r>
        <w:rPr>
          <w:rFonts w:eastAsia="Times New Roman" w:cs="Times New Roman"/>
          <w:szCs w:val="24"/>
        </w:rPr>
        <w:t>μ</w:t>
      </w:r>
      <w:r>
        <w:rPr>
          <w:rFonts w:eastAsia="Times New Roman" w:cs="Times New Roman"/>
          <w:szCs w:val="24"/>
        </w:rPr>
        <w:t>ητρώο των κατά κύριο επάγγελμα αγροτών και από τους νόμους για τους συνεταιρ</w:t>
      </w:r>
      <w:r>
        <w:rPr>
          <w:rFonts w:eastAsia="Times New Roman" w:cs="Times New Roman"/>
          <w:szCs w:val="24"/>
        </w:rPr>
        <w:t>ισμούς.</w:t>
      </w:r>
    </w:p>
    <w:p w14:paraId="44FB7EB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Επανερχόμαστε, λοιπόν, και σας λέμε ότι τα αιτήματα των αγροτών είναι πολύ συγκεκριμένα και τα γνωρίζετε. Και ας είπατε προηγουμένως ότι δεν μας έχουν πει τα αιτήματά τους. Τα αιτήματα είναι τα εξής: Να γίνουν άμεσα οι εκτιμήσεις από τις ζημιές, να αποζημι</w:t>
      </w:r>
      <w:r>
        <w:rPr>
          <w:rFonts w:eastAsia="Times New Roman" w:cs="Times New Roman"/>
          <w:szCs w:val="24"/>
        </w:rPr>
        <w:t xml:space="preserve">ωθούν στο 100%, ο ΕΛΓΑ να γίνει κρατικός φορέας που θα χρηματοδοτείται από τον κρατικό προϋπολογισμό, συν όλα τα άλλα τα αιτήματα που έχουν βάλει οι αγρότες και τα παλεύουν στα μπλόκα της αγροτιάς. </w:t>
      </w:r>
    </w:p>
    <w:p w14:paraId="44FB7EB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Γι’ αυτό εμείς στεκόμαστε δίπλα στον φτωχό, στον μεσαίο α</w:t>
      </w:r>
      <w:r>
        <w:rPr>
          <w:rFonts w:eastAsia="Times New Roman" w:cs="Times New Roman"/>
          <w:szCs w:val="24"/>
        </w:rPr>
        <w:t>γρότη και του λέμε ότι αν δεν συγκρουστεί με αυτήν την πολιτική, είναι σίγουρο ότι θα τους ξεριζώσει, θα τους εκτοπίσει. Και δεν υπάρχει άλλη επιλογή από το να πάρουν την υπόθεση στα χέρια τους, να συγκρουστούν, να ανατρέψουν αυτές τις πολιτικές και να ακο</w:t>
      </w:r>
      <w:r>
        <w:rPr>
          <w:rFonts w:eastAsia="Times New Roman" w:cs="Times New Roman"/>
          <w:szCs w:val="24"/>
        </w:rPr>
        <w:t xml:space="preserve">λουθηθεί ένας άλλος δρόμος ανάπτυξης που θα ωφελήσει και τους μικρομεσαίους αγρότες. </w:t>
      </w:r>
    </w:p>
    <w:p w14:paraId="44FB7EBA"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Υπουργός Αγροτικής Ανάπτυξης και Τροφίμων κ. Ευάγγελος Αποστόλου. </w:t>
      </w:r>
    </w:p>
    <w:p w14:paraId="44FB7EBB"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w:t>
      </w:r>
      <w:r>
        <w:rPr>
          <w:rFonts w:eastAsia="Times New Roman" w:cs="Times New Roman"/>
          <w:b/>
          <w:szCs w:val="24"/>
        </w:rPr>
        <w:t xml:space="preserve"> Τροφίμων):</w:t>
      </w:r>
      <w:r>
        <w:rPr>
          <w:rFonts w:eastAsia="Times New Roman" w:cs="Times New Roman"/>
          <w:szCs w:val="24"/>
        </w:rPr>
        <w:t xml:space="preserve"> Κύριε συνάδελφε, θα έπρεπε πραγματικά να μας επαινέσετε, διότι το 2016 για πρώτη φορά δεν μείναμε στη θεσμική υποχρέωση να δώσουμε το 80% από τις εισπράξεις του ΕΛΓΑ εντός της χρονιάς, αλλά ξεπεράσαμε το 100% και φτάσαμε στο 110%-120%. Π</w:t>
      </w:r>
      <w:r>
        <w:rPr>
          <w:rFonts w:eastAsia="Times New Roman" w:cs="Times New Roman"/>
          <w:szCs w:val="24"/>
        </w:rPr>
        <w:t>ώ</w:t>
      </w:r>
      <w:r>
        <w:rPr>
          <w:rFonts w:eastAsia="Times New Roman" w:cs="Times New Roman"/>
          <w:szCs w:val="24"/>
        </w:rPr>
        <w:t xml:space="preserve">ς σας </w:t>
      </w:r>
      <w:r>
        <w:rPr>
          <w:rFonts w:eastAsia="Times New Roman" w:cs="Times New Roman"/>
          <w:szCs w:val="24"/>
        </w:rPr>
        <w:t xml:space="preserve">ήρθε εσάς και βγάλατε </w:t>
      </w:r>
      <w:r>
        <w:rPr>
          <w:rFonts w:eastAsia="Times New Roman" w:cs="Times New Roman"/>
          <w:szCs w:val="24"/>
        </w:rPr>
        <w:lastRenderedPageBreak/>
        <w:t xml:space="preserve">ότι το 2017 θα γυρίσουμε στο 80%, όταν εμείς το 2016 είχαμε επιδείξει αυτήν την αποτελεσματικότητα; Δικό σας είναι ο ενδοιασμός, δική σας η σκέψη και δεν ανταποκρίνεται καθόλου, μα καθόλου σε αυτά που εμείς έχουμε σχεδιάσει. </w:t>
      </w:r>
    </w:p>
    <w:p w14:paraId="44FB7EB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Δεύτερον</w:t>
      </w:r>
      <w:r>
        <w:rPr>
          <w:rFonts w:eastAsia="Times New Roman" w:cs="Times New Roman"/>
          <w:szCs w:val="24"/>
        </w:rPr>
        <w:t>, είπατε στην ομιλία σας, στην παρέμβασ</w:t>
      </w:r>
      <w:r>
        <w:rPr>
          <w:rFonts w:eastAsia="Times New Roman" w:cs="Times New Roman"/>
          <w:szCs w:val="24"/>
        </w:rPr>
        <w:t>ή</w:t>
      </w:r>
      <w:r>
        <w:rPr>
          <w:rFonts w:eastAsia="Times New Roman" w:cs="Times New Roman"/>
          <w:szCs w:val="24"/>
        </w:rPr>
        <w:t xml:space="preserve"> σας, στη δευτερολογία σας ότι φταίει αυτή η βάρβαρη πολιτική της Ευρωπαϊκής Ένωσης. </w:t>
      </w:r>
      <w:r>
        <w:rPr>
          <w:rFonts w:eastAsia="Times New Roman" w:cs="Times New Roman"/>
          <w:szCs w:val="24"/>
        </w:rPr>
        <w:t>Τ</w:t>
      </w:r>
      <w:r>
        <w:rPr>
          <w:rFonts w:eastAsia="Times New Roman" w:cs="Times New Roman"/>
          <w:szCs w:val="24"/>
        </w:rPr>
        <w:t>ην ίδια ώρα είπατε ότι τα προβλήματα προήλθαν εξαιτίας των μειωμένων ενισχύσεων. Ξεκαθαρίστε το. Πρέπει αυτό να γίνει σαφές στον α</w:t>
      </w:r>
      <w:r>
        <w:rPr>
          <w:rFonts w:eastAsia="Times New Roman" w:cs="Times New Roman"/>
          <w:szCs w:val="24"/>
        </w:rPr>
        <w:t>γροτικό χώρο. Θέλετε, ναι ή όχι, τα 3,5 δισεκατομμύρια ευρώ, τα οποία εισρέουν στον αγροτικό χώρο; Σήμερα –επαναλαμβάνω σήμερα- είναι προς την επιβίωση του αγροτικού χώρου το να στερηθεί πάνω από το 55% του εισοδήματός του που προέρχεται από κοινοτικούς πό</w:t>
      </w:r>
      <w:r>
        <w:rPr>
          <w:rFonts w:eastAsia="Times New Roman" w:cs="Times New Roman"/>
          <w:szCs w:val="24"/>
        </w:rPr>
        <w:t xml:space="preserve">ρους; </w:t>
      </w:r>
    </w:p>
    <w:p w14:paraId="44FB7EB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Αν εσείς θέλετε να γίνει αυτό το πράγμα, εμείς σας λέμε ότι δεν το θέλουμε. Διότι σήμερα, όσο ποτέ άλλοτε, είναι απαραίτητοι αυτοί οι πόροι για τον αγροτικό χώρο</w:t>
      </w:r>
      <w:r>
        <w:rPr>
          <w:rFonts w:eastAsia="Times New Roman" w:cs="Times New Roman"/>
          <w:szCs w:val="24"/>
        </w:rPr>
        <w:t>,</w:t>
      </w:r>
      <w:r>
        <w:rPr>
          <w:rFonts w:eastAsia="Times New Roman" w:cs="Times New Roman"/>
          <w:szCs w:val="24"/>
        </w:rPr>
        <w:t xml:space="preserve"> όταν η υπόλοιπη κοινωνία βιώνει πολύ χειρότερες καταστάσεις. </w:t>
      </w:r>
    </w:p>
    <w:p w14:paraId="44FB7EBE"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Ξεκαθαρίζουμε, λοιπόν, τ</w:t>
      </w:r>
      <w:r>
        <w:rPr>
          <w:rFonts w:eastAsia="Times New Roman" w:cs="Times New Roman"/>
          <w:szCs w:val="24"/>
        </w:rPr>
        <w:t>α εξής</w:t>
      </w:r>
      <w:r>
        <w:rPr>
          <w:rFonts w:eastAsia="Times New Roman" w:cs="Times New Roman"/>
          <w:szCs w:val="24"/>
        </w:rPr>
        <w:t>,</w:t>
      </w:r>
      <w:r>
        <w:rPr>
          <w:rFonts w:eastAsia="Times New Roman" w:cs="Times New Roman"/>
          <w:szCs w:val="24"/>
        </w:rPr>
        <w:t xml:space="preserve"> επειδή βάζετε ότι δίνει αποζημιώσεις ο ΕΛΓΑ μέσα από κρατικές ενισχύσεις. Δ</w:t>
      </w:r>
      <w:r>
        <w:rPr>
          <w:rFonts w:eastAsia="Times New Roman"/>
          <w:szCs w:val="24"/>
        </w:rPr>
        <w:t xml:space="preserve">εν έχετε ακούσει τα περίφημα «πακέτα Χατζηγάκη», τα περίφημα πρόστιμα, τους καταλογισμούς, τις ανακτήσεις; Τέτοια έκαναν παλιότερα και σήμερα καλούμαστε όλοι, καλούνται και </w:t>
      </w:r>
      <w:r>
        <w:rPr>
          <w:rFonts w:eastAsia="Times New Roman"/>
          <w:szCs w:val="24"/>
        </w:rPr>
        <w:t>οι αγρό</w:t>
      </w:r>
      <w:r>
        <w:rPr>
          <w:rFonts w:eastAsia="Times New Roman"/>
          <w:szCs w:val="24"/>
        </w:rPr>
        <w:lastRenderedPageBreak/>
        <w:t xml:space="preserve">τες να επιστρέψουν τα συγκεκριμένα χρήματα. Πώς το πετάτε αυτό, όταν ξέρετε ότι ο ΕΛΓΑ λειτουργεί ανταποδοτικά; Αυτό λέει ο κανονισμός τώρα. </w:t>
      </w:r>
      <w:r>
        <w:rPr>
          <w:rFonts w:eastAsia="Times New Roman"/>
          <w:szCs w:val="24"/>
        </w:rPr>
        <w:t>Τ</w:t>
      </w:r>
      <w:r>
        <w:rPr>
          <w:rFonts w:eastAsia="Times New Roman"/>
          <w:szCs w:val="24"/>
        </w:rPr>
        <w:t>αυτόχρονα υπάρχει και μια Ευρωπαϊκή Επιτροπή. Το 2008, όταν δόθηκε το «πακέτο Χατζηγάκη», είχαν πρόβλημα οι</w:t>
      </w:r>
      <w:r>
        <w:rPr>
          <w:rFonts w:eastAsia="Times New Roman"/>
          <w:szCs w:val="24"/>
        </w:rPr>
        <w:t xml:space="preserve"> αγρότες, είχαν πάθει ζημιά. Δόθηκε, όμως, χωρίς την έγκριση της Ευρωπαϊκής Επιτροπής. Γι’ αυτό σήμερα τρέχουμε και δεν φτάνουμε για το πώς θα αντιμετωπίσουμε τα συγκεκριμένα προβλήματα.</w:t>
      </w:r>
    </w:p>
    <w:p w14:paraId="44FB7EBF" w14:textId="77777777" w:rsidR="00FA132B" w:rsidRDefault="00F73EC5">
      <w:pPr>
        <w:spacing w:after="0" w:line="600" w:lineRule="auto"/>
        <w:ind w:firstLine="720"/>
        <w:jc w:val="both"/>
        <w:rPr>
          <w:rFonts w:eastAsia="Times New Roman"/>
          <w:szCs w:val="24"/>
        </w:rPr>
      </w:pPr>
      <w:r>
        <w:rPr>
          <w:rFonts w:eastAsia="Times New Roman"/>
          <w:szCs w:val="24"/>
        </w:rPr>
        <w:t>Άρα ξεκαθαρίστε απέναντι στους αγρότες ότι</w:t>
      </w:r>
      <w:r>
        <w:rPr>
          <w:rFonts w:eastAsia="Times New Roman"/>
          <w:szCs w:val="24"/>
        </w:rPr>
        <w:t>,</w:t>
      </w:r>
      <w:r>
        <w:rPr>
          <w:rFonts w:eastAsia="Times New Roman"/>
          <w:szCs w:val="24"/>
        </w:rPr>
        <w:t xml:space="preserve"> εάν θέλουν μέσα στ</w:t>
      </w:r>
      <w:r>
        <w:rPr>
          <w:rFonts w:eastAsia="Times New Roman"/>
          <w:szCs w:val="24"/>
        </w:rPr>
        <w:t>ο</w:t>
      </w:r>
      <w:r>
        <w:rPr>
          <w:rFonts w:eastAsia="Times New Roman"/>
          <w:szCs w:val="24"/>
        </w:rPr>
        <w:t xml:space="preserve"> πλαίσ</w:t>
      </w:r>
      <w:r>
        <w:rPr>
          <w:rFonts w:eastAsia="Times New Roman"/>
          <w:szCs w:val="24"/>
        </w:rPr>
        <w:t>ι</w:t>
      </w:r>
      <w:r>
        <w:rPr>
          <w:rFonts w:eastAsia="Times New Roman"/>
          <w:szCs w:val="24"/>
        </w:rPr>
        <w:t>ο</w:t>
      </w:r>
      <w:r>
        <w:rPr>
          <w:rFonts w:eastAsia="Times New Roman"/>
          <w:szCs w:val="24"/>
        </w:rPr>
        <w:t xml:space="preserve"> της ευρωπαϊκής πορείας να εκμεταλλεύονται τους συγκεκριμένους πόρους, δεν υπάρχει άλλος δρόμος απ’ αυτόν που εμείς ακολουθούμε στην προκειμένη περίπτωση. Εάν θέλετε κάτι άλλο, τότε πείτε το ξεκάθαρα</w:t>
      </w:r>
      <w:r>
        <w:rPr>
          <w:rFonts w:eastAsia="Times New Roman"/>
          <w:szCs w:val="24"/>
        </w:rPr>
        <w:t>,</w:t>
      </w:r>
      <w:r>
        <w:rPr>
          <w:rFonts w:eastAsia="Times New Roman"/>
          <w:szCs w:val="24"/>
        </w:rPr>
        <w:t xml:space="preserve"> για να βρεθούν σε μια κατάσταση που οπωσδήποτε δεν έχ</w:t>
      </w:r>
      <w:r>
        <w:rPr>
          <w:rFonts w:eastAsia="Times New Roman"/>
          <w:szCs w:val="24"/>
        </w:rPr>
        <w:t>ει καμ</w:t>
      </w:r>
      <w:r>
        <w:rPr>
          <w:rFonts w:eastAsia="Times New Roman"/>
          <w:szCs w:val="24"/>
        </w:rPr>
        <w:t>μ</w:t>
      </w:r>
      <w:r>
        <w:rPr>
          <w:rFonts w:eastAsia="Times New Roman"/>
          <w:szCs w:val="24"/>
        </w:rPr>
        <w:t>ία σχέση με τη σημερινή πραγματικότητα.</w:t>
      </w:r>
    </w:p>
    <w:p w14:paraId="44FB7EC0"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Συνεχίζουμε με τη δωδέκατη με αριθμό 351/16-1-2017 επίκαιρη ερώτηση δεύτερου κύκλου του Βουλευτή Μεσσηνίας του Λαϊκού Συνδέσμου – Χρυσή Αυγή κ. </w:t>
      </w:r>
      <w:r>
        <w:rPr>
          <w:rFonts w:eastAsia="Times New Roman" w:cs="Times New Roman"/>
          <w:bCs/>
          <w:szCs w:val="24"/>
        </w:rPr>
        <w:t xml:space="preserve">Δημητρίου </w:t>
      </w:r>
      <w:proofErr w:type="spellStart"/>
      <w:r>
        <w:rPr>
          <w:rFonts w:eastAsia="Times New Roman" w:cs="Times New Roman"/>
          <w:bCs/>
          <w:szCs w:val="24"/>
        </w:rPr>
        <w:t>Κουκούτση</w:t>
      </w:r>
      <w:proofErr w:type="spellEnd"/>
      <w:r>
        <w:rPr>
          <w:rFonts w:eastAsia="Times New Roman" w:cs="Times New Roman"/>
          <w:szCs w:val="24"/>
        </w:rPr>
        <w:t xml:space="preserve"> προς τον Υπ</w:t>
      </w:r>
      <w:r>
        <w:rPr>
          <w:rFonts w:eastAsia="Times New Roman" w:cs="Times New Roman"/>
          <w:szCs w:val="24"/>
        </w:rPr>
        <w:t>ουργό</w:t>
      </w:r>
      <w:r>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την κατάργηση της ΠΟΠ ελιάς Καλαμάτας.</w:t>
      </w:r>
    </w:p>
    <w:p w14:paraId="44FB7EC1"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Κουκούτσης</w:t>
      </w:r>
      <w:proofErr w:type="spellEnd"/>
      <w:r>
        <w:rPr>
          <w:rFonts w:eastAsia="Times New Roman" w:cs="Times New Roman"/>
          <w:szCs w:val="24"/>
        </w:rPr>
        <w:t>.</w:t>
      </w:r>
    </w:p>
    <w:p w14:paraId="44FB7EC2"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Ευχαριστώ, κύριε Πρόεδρε.</w:t>
      </w:r>
    </w:p>
    <w:p w14:paraId="44FB7EC3"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ξέρετε, οι ελληνικές επιχειρήσεις στον ελαιοκομικό τομέα του λαδιού και της επιτραπέζιας ελιάς στον στίβο της παγκόσμιας αγοράς έχουν να αντιμετωπίσουν κολοσσούς. </w:t>
      </w:r>
      <w:r>
        <w:rPr>
          <w:rFonts w:eastAsia="Times New Roman" w:cs="Times New Roman"/>
          <w:szCs w:val="24"/>
        </w:rPr>
        <w:t>Ε</w:t>
      </w:r>
      <w:r>
        <w:rPr>
          <w:rFonts w:eastAsia="Times New Roman" w:cs="Times New Roman"/>
          <w:szCs w:val="24"/>
        </w:rPr>
        <w:t>ίναι αλήθεια ότι απέναντί τους έχουν να αντιμετωπίσουν πυρηνικό οπλοστάσιο, ε</w:t>
      </w:r>
      <w:r>
        <w:rPr>
          <w:rFonts w:eastAsia="Times New Roman" w:cs="Times New Roman"/>
          <w:szCs w:val="24"/>
        </w:rPr>
        <w:t>νώ οι μεσαίες και οι μικρές επιχειρήσεις στην Ελλάδα, που ασχολούνται με τον τομέα αυτό, αγωνίζονται με δόρατα και τόξα.</w:t>
      </w:r>
    </w:p>
    <w:p w14:paraId="44FB7EC4"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Είναι ένας ανταγωνισμός που απαιτεί σχέδια στρατηγικής και τακτικής μιας εθνικής πολιτικής προώθησης των αγροτικών μας προϊόντων και τρ</w:t>
      </w:r>
      <w:r>
        <w:rPr>
          <w:rFonts w:eastAsia="Times New Roman" w:cs="Times New Roman"/>
          <w:szCs w:val="24"/>
        </w:rPr>
        <w:t>οφίμων, στηριγμέν</w:t>
      </w:r>
      <w:r>
        <w:rPr>
          <w:rFonts w:eastAsia="Times New Roman" w:cs="Times New Roman"/>
          <w:szCs w:val="24"/>
        </w:rPr>
        <w:t>η</w:t>
      </w:r>
      <w:r>
        <w:rPr>
          <w:rFonts w:eastAsia="Times New Roman" w:cs="Times New Roman"/>
          <w:szCs w:val="24"/>
        </w:rPr>
        <w:t>ς στην ποιότητα, στην καινοτομία, στην αξιοπιστία και</w:t>
      </w:r>
      <w:r>
        <w:rPr>
          <w:rFonts w:eastAsia="Times New Roman" w:cs="Times New Roman"/>
          <w:szCs w:val="24"/>
        </w:rPr>
        <w:t>,</w:t>
      </w:r>
      <w:r>
        <w:rPr>
          <w:rFonts w:eastAsia="Times New Roman" w:cs="Times New Roman"/>
          <w:szCs w:val="24"/>
        </w:rPr>
        <w:t xml:space="preserve"> πάνω απ’ όλα</w:t>
      </w:r>
      <w:r>
        <w:rPr>
          <w:rFonts w:eastAsia="Times New Roman" w:cs="Times New Roman"/>
          <w:szCs w:val="24"/>
        </w:rPr>
        <w:t>,</w:t>
      </w:r>
      <w:r>
        <w:rPr>
          <w:rFonts w:eastAsia="Times New Roman" w:cs="Times New Roman"/>
          <w:szCs w:val="24"/>
        </w:rPr>
        <w:t xml:space="preserve"> υποδομές και πόρους που να αποσκοπούν στην αξιοποίηση, στις διεθνείς αγορές, του δυναμικού των μικρών και μεσαίων επιχειρήσεων, που σήμερα, άλλωστε, αποτελούν την ελληνι</w:t>
      </w:r>
      <w:r>
        <w:rPr>
          <w:rFonts w:eastAsia="Times New Roman" w:cs="Times New Roman"/>
          <w:szCs w:val="24"/>
        </w:rPr>
        <w:t>κή πραγματικότητα.</w:t>
      </w:r>
    </w:p>
    <w:p w14:paraId="44FB7EC5"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Βέβαια, από την ημερομηνία που έχω κάνει την αίτηση για να συζητηθεί η επίκαιρη αυτή ερώτηση, από τις 21</w:t>
      </w:r>
      <w:r>
        <w:rPr>
          <w:rFonts w:eastAsia="Times New Roman" w:cs="Times New Roman"/>
          <w:szCs w:val="24"/>
        </w:rPr>
        <w:t xml:space="preserve"> Δεκεμβρίου</w:t>
      </w:r>
      <w:r>
        <w:rPr>
          <w:rFonts w:eastAsia="Times New Roman" w:cs="Times New Roman"/>
          <w:szCs w:val="24"/>
        </w:rPr>
        <w:t>, έχουν αλλάξει κάποια πράγματα. Πράγματι, έχουν έρθει κάποιες σημαντικές αλλαγές προς το θετικό. Μπροστά, όμως, στην έλλε</w:t>
      </w:r>
      <w:r>
        <w:rPr>
          <w:rFonts w:eastAsia="Times New Roman" w:cs="Times New Roman"/>
          <w:szCs w:val="24"/>
        </w:rPr>
        <w:t>ιψη μια τέτοιας εθνικής πολιτικής -που και αυτό πρέπει να το συζητήσουμε- καταλαβαίνουμε ότι είναι πιο εύκολο</w:t>
      </w:r>
      <w:r>
        <w:rPr>
          <w:rFonts w:eastAsia="Times New Roman" w:cs="Times New Roman"/>
          <w:szCs w:val="24"/>
        </w:rPr>
        <w:t>,</w:t>
      </w:r>
      <w:r>
        <w:rPr>
          <w:rFonts w:eastAsia="Times New Roman" w:cs="Times New Roman"/>
          <w:szCs w:val="24"/>
        </w:rPr>
        <w:t xml:space="preserve"> από το να συμβάλλουμε στη δημιουργία αυτής της πολιτικής, η προσφυγή στις εύκολες λύσεις.</w:t>
      </w:r>
    </w:p>
    <w:p w14:paraId="44FB7EC6"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Τι λέμε «εύκολες λύσεις»; Λέμε τις παραποιήσεις, λέμε τ</w:t>
      </w:r>
      <w:r>
        <w:rPr>
          <w:rFonts w:eastAsia="Times New Roman" w:cs="Times New Roman"/>
          <w:szCs w:val="24"/>
        </w:rPr>
        <w:t>ις απομιμήσεις, την παράνομη χρήση των ονομασιών. Θα πρέπει όλοι να καταλάβουμε ότι βασικό στοιχείο μιας προστατευόμενης ονομασίας προέλευσης, μιας ΠΟΠ δηλαδή, είναι ο δεσμός της φήμης του τελικού, του επεξεργασμένου προϊόντος με τη γεωγραφική ζώνη προέλευ</w:t>
      </w:r>
      <w:r>
        <w:rPr>
          <w:rFonts w:eastAsia="Times New Roman" w:cs="Times New Roman"/>
          <w:szCs w:val="24"/>
        </w:rPr>
        <w:t xml:space="preserve">σης, στην οποία ανήκουν και τα πνευματικά δικαιώματα και όχι η ποικιλία. Έχει προταθεί αντί για ΠΟΠ, να την κάνουμε </w:t>
      </w:r>
      <w:r>
        <w:rPr>
          <w:rFonts w:eastAsia="Times New Roman" w:cs="Times New Roman"/>
          <w:szCs w:val="24"/>
        </w:rPr>
        <w:t>π</w:t>
      </w:r>
      <w:r>
        <w:rPr>
          <w:rFonts w:eastAsia="Times New Roman" w:cs="Times New Roman"/>
          <w:szCs w:val="24"/>
        </w:rPr>
        <w:t xml:space="preserve">ροστατευόμενη </w:t>
      </w:r>
      <w:r>
        <w:rPr>
          <w:rFonts w:eastAsia="Times New Roman" w:cs="Times New Roman"/>
          <w:szCs w:val="24"/>
        </w:rPr>
        <w:t>γ</w:t>
      </w:r>
      <w:r>
        <w:rPr>
          <w:rFonts w:eastAsia="Times New Roman" w:cs="Times New Roman"/>
          <w:szCs w:val="24"/>
        </w:rPr>
        <w:t xml:space="preserve">εωγραφική </w:t>
      </w:r>
      <w:r>
        <w:rPr>
          <w:rFonts w:eastAsia="Times New Roman" w:cs="Times New Roman"/>
          <w:szCs w:val="24"/>
        </w:rPr>
        <w:t>έ</w:t>
      </w:r>
      <w:r>
        <w:rPr>
          <w:rFonts w:eastAsia="Times New Roman" w:cs="Times New Roman"/>
          <w:szCs w:val="24"/>
        </w:rPr>
        <w:t>νδειξη.</w:t>
      </w:r>
    </w:p>
    <w:p w14:paraId="44FB7EC7"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Δεν χρειάζεται να είμαστε οικονομολόγοι για να καταλάβουμε ότι η τροποποίηση προστατευόμενης ονομασίας σε</w:t>
      </w:r>
      <w:r>
        <w:rPr>
          <w:rFonts w:eastAsia="Times New Roman" w:cs="Times New Roman"/>
          <w:szCs w:val="24"/>
        </w:rPr>
        <w:t xml:space="preserve"> εμπορική, εκτός από την απώλεια κάθε εμπορικής αξίας της νέας ονομασίας</w:t>
      </w:r>
      <w:r>
        <w:rPr>
          <w:rFonts w:eastAsia="Times New Roman" w:cs="Times New Roman"/>
          <w:szCs w:val="24"/>
        </w:rPr>
        <w:t>,</w:t>
      </w:r>
      <w:r>
        <w:rPr>
          <w:rFonts w:eastAsia="Times New Roman" w:cs="Times New Roman"/>
          <w:szCs w:val="24"/>
        </w:rPr>
        <w:t xml:space="preserve"> θα έχει σαν πρώτο αποτέλεσμα την αύξηση των εισαγωγών στην Ελλάδα ελιάς -και στην Ευρώπη- με την ονομασία </w:t>
      </w:r>
      <w:r>
        <w:rPr>
          <w:rFonts w:eastAsia="Times New Roman" w:cs="Times New Roman"/>
          <w:szCs w:val="24"/>
        </w:rPr>
        <w:t>«</w:t>
      </w:r>
      <w:r>
        <w:rPr>
          <w:rFonts w:eastAsia="Times New Roman" w:cs="Times New Roman"/>
          <w:szCs w:val="24"/>
        </w:rPr>
        <w:t xml:space="preserve">ΚΑΛΑΜΑΤΑ </w:t>
      </w:r>
      <w:r>
        <w:rPr>
          <w:rFonts w:eastAsia="Times New Roman" w:cs="Times New Roman"/>
          <w:szCs w:val="24"/>
          <w:lang w:val="en-US"/>
        </w:rPr>
        <w:t>OLIVES</w:t>
      </w:r>
      <w:r>
        <w:rPr>
          <w:rFonts w:eastAsia="Times New Roman" w:cs="Times New Roman"/>
          <w:szCs w:val="24"/>
        </w:rPr>
        <w:t>»</w:t>
      </w:r>
      <w:r>
        <w:rPr>
          <w:rFonts w:eastAsia="Times New Roman" w:cs="Times New Roman"/>
          <w:szCs w:val="24"/>
        </w:rPr>
        <w:t xml:space="preserve"> και από άλλες παραγωγικές χώρες.</w:t>
      </w:r>
    </w:p>
    <w:p w14:paraId="44FB7EC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Αυτό δεν μπορεί πάρα να έχει πολύ βαριές συνέπειες στις εξαγωγές μας και κατ’ επέκταση στην ίδια την παραγωγή. Ας μην ξεχνάμε ότι καραδοκούν χώρες οι οποίες θέλουν να εκμεταλλευτούν την κατάσταση αυτή, όπως είναι η Τουρκία, η Αίγυπτος και άλλες. </w:t>
      </w:r>
    </w:p>
    <w:p w14:paraId="44FB7EC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Ερωτηθήκα</w:t>
      </w:r>
      <w:r>
        <w:rPr>
          <w:rFonts w:eastAsia="Times New Roman" w:cs="Times New Roman"/>
          <w:szCs w:val="24"/>
        </w:rPr>
        <w:t xml:space="preserve">τε πριν </w:t>
      </w:r>
      <w:r>
        <w:rPr>
          <w:rFonts w:eastAsia="Times New Roman" w:cs="Times New Roman"/>
          <w:szCs w:val="24"/>
        </w:rPr>
        <w:t>από</w:t>
      </w:r>
      <w:r>
        <w:rPr>
          <w:rFonts w:eastAsia="Times New Roman" w:cs="Times New Roman"/>
          <w:szCs w:val="24"/>
        </w:rPr>
        <w:t xml:space="preserve"> κάμποσες μέρες από μέσα ενημέρωσης για το ποιος είναι ο σχεδιασμός σας για την ΠΟΠ </w:t>
      </w:r>
      <w:r>
        <w:rPr>
          <w:rFonts w:eastAsia="Times New Roman" w:cs="Times New Roman"/>
          <w:szCs w:val="24"/>
        </w:rPr>
        <w:t>ελιά</w:t>
      </w:r>
      <w:r>
        <w:rPr>
          <w:rFonts w:eastAsia="Times New Roman" w:cs="Times New Roman"/>
          <w:szCs w:val="24"/>
        </w:rPr>
        <w:t xml:space="preserve"> </w:t>
      </w:r>
      <w:r>
        <w:rPr>
          <w:rFonts w:eastAsia="Times New Roman" w:cs="Times New Roman"/>
          <w:szCs w:val="24"/>
        </w:rPr>
        <w:t>Καλαμάτας</w:t>
      </w:r>
      <w:r>
        <w:rPr>
          <w:rFonts w:eastAsia="Times New Roman" w:cs="Times New Roman"/>
          <w:szCs w:val="24"/>
        </w:rPr>
        <w:t>. Θα μου επιτρέψετε να το αναφέρω αυτό στη δευτερολογία μου, για να μην υπερβώ και τον χρόνο.</w:t>
      </w:r>
    </w:p>
    <w:p w14:paraId="44FB7ECA"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44FB7ECB"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 κ</w:t>
      </w:r>
      <w:r>
        <w:rPr>
          <w:rFonts w:eastAsia="Times New Roman" w:cs="Times New Roman"/>
          <w:szCs w:val="24"/>
        </w:rPr>
        <w:t xml:space="preserve">ύριε </w:t>
      </w:r>
      <w:proofErr w:type="spellStart"/>
      <w:r>
        <w:rPr>
          <w:rFonts w:eastAsia="Times New Roman" w:cs="Times New Roman"/>
          <w:szCs w:val="24"/>
        </w:rPr>
        <w:t>Κουκούτση</w:t>
      </w:r>
      <w:proofErr w:type="spellEnd"/>
      <w:r>
        <w:rPr>
          <w:rFonts w:eastAsia="Times New Roman" w:cs="Times New Roman"/>
          <w:szCs w:val="24"/>
        </w:rPr>
        <w:t>.</w:t>
      </w:r>
    </w:p>
    <w:p w14:paraId="44FB7ECC" w14:textId="77777777" w:rsidR="00FA132B" w:rsidRDefault="00F73EC5">
      <w:pPr>
        <w:spacing w:after="0" w:line="600" w:lineRule="auto"/>
        <w:ind w:firstLine="720"/>
        <w:jc w:val="both"/>
        <w:rPr>
          <w:rFonts w:eastAsia="Times New Roman"/>
          <w:szCs w:val="24"/>
        </w:rPr>
      </w:pPr>
      <w:r>
        <w:rPr>
          <w:rFonts w:eastAsia="Times New Roman" w:cs="Times New Roman"/>
          <w:szCs w:val="24"/>
        </w:rPr>
        <w:t>Τον λόγο έχει ο κύριος Υπουργός.</w:t>
      </w:r>
    </w:p>
    <w:p w14:paraId="44FB7ECD" w14:textId="77777777" w:rsidR="00FA132B" w:rsidRDefault="00F73EC5">
      <w:pPr>
        <w:spacing w:after="0" w:line="600" w:lineRule="auto"/>
        <w:ind w:firstLine="567"/>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Γύρω από ένα προϊόν ΠΟΠ, το οποίο είναι, θα έλεγα, απ’ αυτά που θεωρούμε ως σημαία για τη χώρα μας, την ελιά Καλαμάτας, πρέπει να δούμε τι συμ</w:t>
      </w:r>
      <w:r>
        <w:rPr>
          <w:rFonts w:eastAsia="Times New Roman" w:cs="Times New Roman"/>
          <w:szCs w:val="24"/>
        </w:rPr>
        <w:t xml:space="preserve">βαίνει. </w:t>
      </w:r>
    </w:p>
    <w:p w14:paraId="44FB7ECE"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καλλιεργούνται στη χώρα μας περίπου τεσσερ</w:t>
      </w:r>
      <w:r>
        <w:rPr>
          <w:rFonts w:eastAsia="Times New Roman" w:cs="Times New Roman"/>
          <w:szCs w:val="24"/>
        </w:rPr>
        <w:t>ά</w:t>
      </w:r>
      <w:r>
        <w:rPr>
          <w:rFonts w:eastAsia="Times New Roman" w:cs="Times New Roman"/>
          <w:szCs w:val="24"/>
        </w:rPr>
        <w:t>μισι εκατομμύρια ελαιόδεντρα ελιάς «Καλαμών» και παράγονται γύρω στ</w:t>
      </w:r>
      <w:r>
        <w:rPr>
          <w:rFonts w:eastAsia="Times New Roman" w:cs="Times New Roman"/>
          <w:szCs w:val="24"/>
        </w:rPr>
        <w:t>ι</w:t>
      </w:r>
      <w:r>
        <w:rPr>
          <w:rFonts w:eastAsia="Times New Roman" w:cs="Times New Roman"/>
          <w:szCs w:val="24"/>
        </w:rPr>
        <w:t>ς πενήντα χιλιάδες τόνους επιτραπέζιας ελιάς, με το 80% αυτών, δηλαδή στ</w:t>
      </w:r>
      <w:r>
        <w:rPr>
          <w:rFonts w:eastAsia="Times New Roman" w:cs="Times New Roman"/>
          <w:szCs w:val="24"/>
        </w:rPr>
        <w:t>ι</w:t>
      </w:r>
      <w:r>
        <w:rPr>
          <w:rFonts w:eastAsia="Times New Roman" w:cs="Times New Roman"/>
          <w:szCs w:val="24"/>
        </w:rPr>
        <w:t>ς σαράντα χιλιάδες τόνους, να εξάγ</w:t>
      </w:r>
      <w:r>
        <w:rPr>
          <w:rFonts w:eastAsia="Times New Roman" w:cs="Times New Roman"/>
          <w:szCs w:val="24"/>
        </w:rPr>
        <w:t>ε</w:t>
      </w:r>
      <w:r>
        <w:rPr>
          <w:rFonts w:eastAsia="Times New Roman" w:cs="Times New Roman"/>
          <w:szCs w:val="24"/>
        </w:rPr>
        <w:t xml:space="preserve">ται. </w:t>
      </w:r>
    </w:p>
    <w:p w14:paraId="44FB7ECF"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t xml:space="preserve">Ο κύριος όγκος εντοπίζεται στην Πελοπόννησο, στη Μεσσηνία, στη Λακωνία, στην Αρκαδία, στην Ηλεία. Υπάρχει και στη Στερεά Ελλάδα και ιδιαίτερα στην Αιτωλοακαρνανία και στη Φθιώτιδα και τελευταία επεκτείνεται και σε άλλους νομούς μέχρι την Εύβοια, την Άρτα, </w:t>
      </w:r>
      <w:r>
        <w:rPr>
          <w:rFonts w:eastAsia="Times New Roman" w:cs="Times New Roman"/>
          <w:szCs w:val="24"/>
        </w:rPr>
        <w:t xml:space="preserve">την Πρέβεζα, τη Χαλκιδική, ακόμα και στην Κρήτη. </w:t>
      </w:r>
    </w:p>
    <w:p w14:paraId="44FB7ED0"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t xml:space="preserve">Η πρώτη θεσμική παρέμβαση στο προϊόν γίνεται με προεδρικό διάταγμα το 1979, που υποχρεώνει τους </w:t>
      </w:r>
      <w:proofErr w:type="spellStart"/>
      <w:r>
        <w:rPr>
          <w:rFonts w:eastAsia="Times New Roman" w:cs="Times New Roman"/>
          <w:szCs w:val="24"/>
        </w:rPr>
        <w:t>εξαγωγείς</w:t>
      </w:r>
      <w:proofErr w:type="spellEnd"/>
      <w:r>
        <w:rPr>
          <w:rFonts w:eastAsia="Times New Roman" w:cs="Times New Roman"/>
          <w:szCs w:val="24"/>
        </w:rPr>
        <w:t xml:space="preserve"> ελιάς, της ποικιλίας «Καλαμών», να την εξάγουν με την επισήμανση «</w:t>
      </w:r>
      <w:r>
        <w:rPr>
          <w:rFonts w:eastAsia="Times New Roman" w:cs="Times New Roman"/>
          <w:szCs w:val="24"/>
          <w:lang w:val="en-US"/>
        </w:rPr>
        <w:t>KALAMATA</w:t>
      </w:r>
      <w:r>
        <w:rPr>
          <w:rFonts w:eastAsia="Times New Roman" w:cs="Times New Roman"/>
          <w:szCs w:val="24"/>
        </w:rPr>
        <w:t xml:space="preserve"> </w:t>
      </w:r>
      <w:r>
        <w:rPr>
          <w:rFonts w:eastAsia="Times New Roman" w:cs="Times New Roman"/>
          <w:szCs w:val="24"/>
          <w:lang w:val="en-US"/>
        </w:rPr>
        <w:t>OLIVES</w:t>
      </w:r>
      <w:r>
        <w:rPr>
          <w:rFonts w:eastAsia="Times New Roman" w:cs="Times New Roman"/>
          <w:szCs w:val="24"/>
        </w:rPr>
        <w:t>», για να προστατεύ</w:t>
      </w:r>
      <w:r>
        <w:rPr>
          <w:rFonts w:eastAsia="Times New Roman" w:cs="Times New Roman"/>
          <w:szCs w:val="24"/>
        </w:rPr>
        <w:t>σουν τη φήμη του ελληνικού προϊόντος. Ήταν μια πρώτη παρέμβαση.</w:t>
      </w:r>
    </w:p>
    <w:p w14:paraId="44FB7ED1"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lastRenderedPageBreak/>
        <w:t>Για το ΠΟΠ «ελιά Καλαμάτας» η αρχική αίτηση για αναγνώριση έγινε από την ΕΑΣ Μεσσηνίας το 1993. Αναγνωρίστηκε σε εθνικό επίπεδο ως «ΠΟΠ Καλαμάτα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ελιά Καλαμάτας», ενώ στην Ευρωπαϊκή Επιτροπή </w:t>
      </w:r>
      <w:r>
        <w:rPr>
          <w:rFonts w:eastAsia="Times New Roman" w:cs="Times New Roman"/>
          <w:szCs w:val="24"/>
        </w:rPr>
        <w:t>καταχωρίστηκε ως «ΠΟΠ</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ελιά Καλαμάτας» και όχι με την αρχική ονομασία, για να γίνει σαφής ο διαχωρισμός μεταξύ της ποικιλίας και του τοπωνυμίου. Αυτή ήταν η αιτιολόγηση από πλευράς Ευρωπαϊκής Επιτροπής. </w:t>
      </w:r>
    </w:p>
    <w:p w14:paraId="44FB7ED2"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t>Συνολικά έχουν είκοσι μια επιχειρήσεις πιστοποιηθεί</w:t>
      </w:r>
      <w:r>
        <w:rPr>
          <w:rFonts w:eastAsia="Times New Roman" w:cs="Times New Roman"/>
          <w:szCs w:val="24"/>
        </w:rPr>
        <w:t xml:space="preserve"> από τον </w:t>
      </w:r>
      <w:r>
        <w:rPr>
          <w:rFonts w:eastAsia="Times New Roman" w:cs="Times New Roman"/>
          <w:szCs w:val="24"/>
        </w:rPr>
        <w:t>«</w:t>
      </w:r>
      <w:r>
        <w:rPr>
          <w:rFonts w:eastAsia="Times New Roman" w:cs="Times New Roman"/>
          <w:szCs w:val="24"/>
        </w:rPr>
        <w:t>ΕΛΓΟ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ΔΗΜΗΤΡΑ</w:t>
      </w:r>
      <w:r>
        <w:rPr>
          <w:rFonts w:eastAsia="Times New Roman" w:cs="Times New Roman"/>
          <w:szCs w:val="24"/>
        </w:rPr>
        <w:t>»</w:t>
      </w:r>
      <w:r>
        <w:rPr>
          <w:rFonts w:eastAsia="Times New Roman" w:cs="Times New Roman"/>
          <w:szCs w:val="24"/>
        </w:rPr>
        <w:t xml:space="preserve"> για την επεξεργασία, συσκευασία, εμπορία προϊόντος «ΠΟΠ</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ελιά Καλαμάτας» και η πιστοποιούμενη ποσότητα του «ΠΟΠ</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ελιά Καλαμάτας» ανήλθε το 2011 σε </w:t>
      </w:r>
      <w:proofErr w:type="spellStart"/>
      <w:r>
        <w:rPr>
          <w:rFonts w:eastAsia="Times New Roman" w:cs="Times New Roman"/>
          <w:szCs w:val="24"/>
        </w:rPr>
        <w:t>εκατόν</w:t>
      </w:r>
      <w:proofErr w:type="spellEnd"/>
      <w:r>
        <w:rPr>
          <w:rFonts w:eastAsia="Times New Roman" w:cs="Times New Roman"/>
          <w:szCs w:val="24"/>
        </w:rPr>
        <w:t xml:space="preserve"> ενενήντα τόνους, το 2012 σε πενήντα τρεις τόνους, το 2014 σε διακόσιους τρ</w:t>
      </w:r>
      <w:r>
        <w:rPr>
          <w:rFonts w:eastAsia="Times New Roman" w:cs="Times New Roman"/>
          <w:szCs w:val="24"/>
        </w:rPr>
        <w:t xml:space="preserve">ιάντα τρεις τόνους και το 2015 σε διακόσιους εβδομήντα επτά τόνους. Αυτό είναι το προϊόν το οποίο έχει πιστοποιηθεί ως ποσότητα τα περασμένα χρόνια. </w:t>
      </w:r>
    </w:p>
    <w:p w14:paraId="44FB7ED3"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t>Οι  εξαγωγές των προϊόντων «</w:t>
      </w:r>
      <w:r>
        <w:rPr>
          <w:rFonts w:eastAsia="Times New Roman" w:cs="Times New Roman"/>
          <w:szCs w:val="24"/>
          <w:lang w:val="en-US"/>
        </w:rPr>
        <w:t>KALAMATA</w:t>
      </w:r>
      <w:r>
        <w:rPr>
          <w:rFonts w:eastAsia="Times New Roman" w:cs="Times New Roman"/>
          <w:szCs w:val="24"/>
        </w:rPr>
        <w:t xml:space="preserve"> </w:t>
      </w:r>
      <w:r>
        <w:rPr>
          <w:rFonts w:eastAsia="Times New Roman" w:cs="Times New Roman"/>
          <w:szCs w:val="24"/>
          <w:lang w:val="en-US"/>
        </w:rPr>
        <w:t>OLIVES</w:t>
      </w:r>
      <w:r>
        <w:rPr>
          <w:rFonts w:eastAsia="Times New Roman" w:cs="Times New Roman"/>
          <w:szCs w:val="24"/>
        </w:rPr>
        <w:t>» αντιμετωπίζουν την τελευταία πενταετία πολλά προβλήματα, όπως</w:t>
      </w:r>
      <w:r>
        <w:rPr>
          <w:rFonts w:eastAsia="Times New Roman" w:cs="Times New Roman"/>
          <w:szCs w:val="24"/>
        </w:rPr>
        <w:t xml:space="preserve">, πρώτον, αποσύρσεις προϊόντων σε συσκευασίες καταναλωτή σε πολλές χώρες στην ευρωπαϊκή αγορά. Δεύτερον, μη έκδοση πιστοποιητικού ελεύθερης διακίνησης για αγορές τρίτων χωρών από ορισμένες </w:t>
      </w:r>
      <w:r>
        <w:rPr>
          <w:rFonts w:eastAsia="Times New Roman" w:cs="Times New Roman"/>
          <w:szCs w:val="24"/>
        </w:rPr>
        <w:t>Ε</w:t>
      </w:r>
      <w:r>
        <w:rPr>
          <w:rFonts w:eastAsia="Times New Roman" w:cs="Times New Roman"/>
          <w:szCs w:val="24"/>
        </w:rPr>
        <w:t xml:space="preserve">λεγκτικές </w:t>
      </w:r>
      <w:r>
        <w:rPr>
          <w:rFonts w:eastAsia="Times New Roman" w:cs="Times New Roman"/>
          <w:szCs w:val="24"/>
        </w:rPr>
        <w:t>Υ</w:t>
      </w:r>
      <w:r>
        <w:rPr>
          <w:rFonts w:eastAsia="Times New Roman" w:cs="Times New Roman"/>
          <w:szCs w:val="24"/>
        </w:rPr>
        <w:t>πηρεσίες του Υ</w:t>
      </w:r>
      <w:r>
        <w:rPr>
          <w:rFonts w:eastAsia="Times New Roman" w:cs="Times New Roman"/>
          <w:szCs w:val="24"/>
        </w:rPr>
        <w:t>Π</w:t>
      </w:r>
      <w:r>
        <w:rPr>
          <w:rFonts w:eastAsia="Times New Roman" w:cs="Times New Roman"/>
          <w:szCs w:val="24"/>
        </w:rPr>
        <w:t xml:space="preserve">ΑΑΤ. Έχουμε την ιδιαιτερότητα οι </w:t>
      </w:r>
      <w:r>
        <w:rPr>
          <w:rFonts w:eastAsia="Times New Roman" w:cs="Times New Roman"/>
          <w:szCs w:val="24"/>
        </w:rPr>
        <w:t>Υ</w:t>
      </w:r>
      <w:r>
        <w:rPr>
          <w:rFonts w:eastAsia="Times New Roman" w:cs="Times New Roman"/>
          <w:szCs w:val="24"/>
        </w:rPr>
        <w:t>πηρεσί</w:t>
      </w:r>
      <w:r>
        <w:rPr>
          <w:rFonts w:eastAsia="Times New Roman" w:cs="Times New Roman"/>
          <w:szCs w:val="24"/>
        </w:rPr>
        <w:t xml:space="preserve">ες του ΥΠΑΑΤ αλλιώς να συμπεριφέρεται η μια </w:t>
      </w:r>
      <w:r>
        <w:rPr>
          <w:rFonts w:eastAsia="Times New Roman" w:cs="Times New Roman"/>
          <w:szCs w:val="24"/>
        </w:rPr>
        <w:lastRenderedPageBreak/>
        <w:t>και αλλιώς να συμπεριφέρεται η άλλη στο συγκεκριμένο ζήτημα. Τρίτον, έχουμε ερωτήματα</w:t>
      </w:r>
      <w:r>
        <w:rPr>
          <w:rFonts w:eastAsia="Times New Roman" w:cs="Times New Roman"/>
          <w:szCs w:val="24"/>
        </w:rPr>
        <w:t>,</w:t>
      </w:r>
      <w:r>
        <w:rPr>
          <w:rFonts w:eastAsia="Times New Roman" w:cs="Times New Roman"/>
          <w:szCs w:val="24"/>
        </w:rPr>
        <w:t xml:space="preserve"> για τα οποία εκκρεμούν απαντήσεις</w:t>
      </w:r>
      <w:r>
        <w:rPr>
          <w:rFonts w:eastAsia="Times New Roman" w:cs="Times New Roman"/>
          <w:szCs w:val="24"/>
        </w:rPr>
        <w:t>,</w:t>
      </w:r>
      <w:r>
        <w:rPr>
          <w:rFonts w:eastAsia="Times New Roman" w:cs="Times New Roman"/>
          <w:szCs w:val="24"/>
        </w:rPr>
        <w:t xml:space="preserve"> σχετικά με τη νομιμότητα κυκλοφορίας αυτών των προϊόντων, τα οποία υποβάλλονται από ελεγκτ</w:t>
      </w:r>
      <w:r>
        <w:rPr>
          <w:rFonts w:eastAsia="Times New Roman" w:cs="Times New Roman"/>
          <w:szCs w:val="24"/>
        </w:rPr>
        <w:t xml:space="preserve">ικές αρχές άλλων κρατών-μελών αλλά ακόμα και από τις πρεσβείες μας. </w:t>
      </w:r>
    </w:p>
    <w:p w14:paraId="44FB7ED4"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t>Όλα αυτά, όπως καταλαβαίνετε, δημιουργούν στους διεθνείς ανταγωνιστές μας τις ευκαιρίες για να καλύπτουν τα κενά της αγοράς με δικά τους προϊόντα, τα οποία πολλές φορές τα ονομάζουν «</w:t>
      </w:r>
      <w:r>
        <w:rPr>
          <w:rFonts w:eastAsia="Times New Roman" w:cs="Times New Roman"/>
          <w:szCs w:val="24"/>
          <w:lang w:val="en-US"/>
        </w:rPr>
        <w:t>KALA</w:t>
      </w:r>
      <w:r>
        <w:rPr>
          <w:rFonts w:eastAsia="Times New Roman" w:cs="Times New Roman"/>
          <w:szCs w:val="24"/>
          <w:lang w:val="en-US"/>
        </w:rPr>
        <w:t>MATA</w:t>
      </w:r>
      <w:r>
        <w:rPr>
          <w:rFonts w:eastAsia="Times New Roman" w:cs="Times New Roman"/>
          <w:szCs w:val="24"/>
        </w:rPr>
        <w:t xml:space="preserve"> </w:t>
      </w:r>
      <w:r>
        <w:rPr>
          <w:rFonts w:eastAsia="Times New Roman" w:cs="Times New Roman"/>
          <w:szCs w:val="24"/>
          <w:lang w:val="en-US"/>
        </w:rPr>
        <w:t>OLIVES</w:t>
      </w:r>
      <w:r>
        <w:rPr>
          <w:rFonts w:eastAsia="Times New Roman" w:cs="Times New Roman"/>
          <w:szCs w:val="24"/>
        </w:rPr>
        <w:t xml:space="preserve">» και αντιλαμβάνεστε τι προστιθέμενη αξία εισπράττουν μέσα απ’ αυτή τη διαδικασία. </w:t>
      </w:r>
    </w:p>
    <w:p w14:paraId="44FB7ED5"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t>Αιτία για τη δημιουργία αυτών των προβλημάτων είναι η υιοθέτηση της άποψης ότι το «</w:t>
      </w:r>
      <w:r>
        <w:rPr>
          <w:rFonts w:eastAsia="Times New Roman" w:cs="Times New Roman"/>
          <w:szCs w:val="24"/>
          <w:lang w:val="en-US"/>
        </w:rPr>
        <w:t>KALAMATA</w:t>
      </w:r>
      <w:r>
        <w:rPr>
          <w:rFonts w:eastAsia="Times New Roman" w:cs="Times New Roman"/>
          <w:szCs w:val="24"/>
        </w:rPr>
        <w:t xml:space="preserve"> </w:t>
      </w:r>
      <w:r>
        <w:rPr>
          <w:rFonts w:eastAsia="Times New Roman" w:cs="Times New Roman"/>
          <w:szCs w:val="24"/>
          <w:lang w:val="en-US"/>
        </w:rPr>
        <w:t>OLIVES</w:t>
      </w:r>
      <w:r>
        <w:rPr>
          <w:rFonts w:eastAsia="Times New Roman" w:cs="Times New Roman"/>
          <w:szCs w:val="24"/>
        </w:rPr>
        <w:t>» είναι η μετάφραση του «ΠΟΠ</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ελιά Καλαμάτας» και κατ’ </w:t>
      </w:r>
      <w:r>
        <w:rPr>
          <w:rFonts w:eastAsia="Times New Roman" w:cs="Times New Roman"/>
          <w:szCs w:val="24"/>
        </w:rPr>
        <w:t xml:space="preserve">επέκταση δεν μπορεί να χρησιμοποιείται χωρίς την ένδειξη «ΠΟΠ» ή το </w:t>
      </w:r>
      <w:proofErr w:type="spellStart"/>
      <w:r>
        <w:rPr>
          <w:rFonts w:eastAsia="Times New Roman" w:cs="Times New Roman"/>
          <w:szCs w:val="24"/>
        </w:rPr>
        <w:t>ενωσιακό</w:t>
      </w:r>
      <w:proofErr w:type="spellEnd"/>
      <w:r>
        <w:rPr>
          <w:rFonts w:eastAsia="Times New Roman" w:cs="Times New Roman"/>
          <w:szCs w:val="24"/>
        </w:rPr>
        <w:t xml:space="preserve"> λογότυπο. Επιπλέον, αυτή η επισήμανση συνιστά παραπλάνηση του καταναλωτή</w:t>
      </w:r>
      <w:r>
        <w:rPr>
          <w:rFonts w:eastAsia="Times New Roman" w:cs="Times New Roman"/>
          <w:szCs w:val="24"/>
        </w:rPr>
        <w:t>,</w:t>
      </w:r>
      <w:r>
        <w:rPr>
          <w:rFonts w:eastAsia="Times New Roman" w:cs="Times New Roman"/>
          <w:szCs w:val="24"/>
        </w:rPr>
        <w:t xml:space="preserve"> που επισύρει κυρώσεις.</w:t>
      </w:r>
    </w:p>
    <w:p w14:paraId="44FB7ED6"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t>Αντιλαμβάνεστε, λοιπόν, ότι όλο αυτό πλέγμα καλούμαστε εμείς να το αντιμετωπίσουμε</w:t>
      </w:r>
      <w:r>
        <w:rPr>
          <w:rFonts w:eastAsia="Times New Roman" w:cs="Times New Roman"/>
          <w:szCs w:val="24"/>
        </w:rPr>
        <w:t xml:space="preserve"> κατά τέτοιον τρόπο, που να μην πειράξουμε το ΠΟΠ και ταυτόχρονα να δούμε τι θα κάνουμε με το τεράστιο πρόβλημα που υπάρχει για τις υπόλοιπες ποσότητες που εξάγονται. </w:t>
      </w:r>
    </w:p>
    <w:p w14:paraId="44FB7ED7"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t xml:space="preserve">Στη δευτερολογία μου θα σας πω αυτή την ώρα σε ποια φάση βρισκόμαστε. </w:t>
      </w:r>
    </w:p>
    <w:p w14:paraId="44FB7ED8" w14:textId="77777777" w:rsidR="00FA132B" w:rsidRDefault="00F73EC5">
      <w:pPr>
        <w:spacing w:after="0" w:line="600" w:lineRule="auto"/>
        <w:ind w:firstLine="567"/>
        <w:jc w:val="both"/>
        <w:rPr>
          <w:rFonts w:eastAsia="Times New Roman" w:cs="Times New Roman"/>
          <w:szCs w:val="24"/>
        </w:rPr>
      </w:pPr>
      <w:r>
        <w:rPr>
          <w:rFonts w:eastAsia="Times New Roman"/>
          <w:b/>
          <w:bCs/>
        </w:rPr>
        <w:t>ΠΡΟΕΔΡΕΥΩΝ (Γεώργ</w:t>
      </w:r>
      <w:r>
        <w:rPr>
          <w:rFonts w:eastAsia="Times New Roman"/>
          <w:b/>
          <w:bCs/>
        </w:rPr>
        <w:t xml:space="preserve">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Καλώς, κύριε Υπουργέ. </w:t>
      </w:r>
    </w:p>
    <w:p w14:paraId="44FB7ED9"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Κουκούτση</w:t>
      </w:r>
      <w:proofErr w:type="spellEnd"/>
      <w:r>
        <w:rPr>
          <w:rFonts w:eastAsia="Times New Roman" w:cs="Times New Roman"/>
          <w:szCs w:val="24"/>
        </w:rPr>
        <w:t>, έχετε τον λόγο.</w:t>
      </w:r>
    </w:p>
    <w:p w14:paraId="44FB7EDA" w14:textId="77777777" w:rsidR="00FA132B" w:rsidRDefault="00F73EC5">
      <w:pPr>
        <w:spacing w:after="0" w:line="600" w:lineRule="auto"/>
        <w:ind w:firstLine="567"/>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Αντιλαμβάνομαι ότι και ως Υπουργός και ως Υπουργείο πραγματικά είναι δύσκολη η θέση σας, διότι εκ των πραγμάτων τονίσατε ότι το συμφέρον μας σαν χώρα είναι, από </w:t>
      </w:r>
      <w:r>
        <w:rPr>
          <w:rFonts w:eastAsia="Times New Roman" w:cs="Times New Roman"/>
          <w:szCs w:val="24"/>
        </w:rPr>
        <w:t>τη μια, το να εξάγουμε μεγαλύτερες ποσότητες και</w:t>
      </w:r>
      <w:r>
        <w:rPr>
          <w:rFonts w:eastAsia="Times New Roman" w:cs="Times New Roman"/>
          <w:szCs w:val="24"/>
        </w:rPr>
        <w:t>,</w:t>
      </w:r>
      <w:r>
        <w:rPr>
          <w:rFonts w:eastAsia="Times New Roman" w:cs="Times New Roman"/>
          <w:szCs w:val="24"/>
        </w:rPr>
        <w:t xml:space="preserve"> από την άλλη, να προστατεύσουμε και το ΠΟΠ. </w:t>
      </w:r>
    </w:p>
    <w:p w14:paraId="44FB7EDB" w14:textId="77777777" w:rsidR="00FA132B" w:rsidRDefault="00F73EC5">
      <w:pPr>
        <w:spacing w:after="0" w:line="600" w:lineRule="auto"/>
        <w:ind w:firstLine="567"/>
        <w:jc w:val="both"/>
        <w:rPr>
          <w:rFonts w:eastAsia="Times New Roman" w:cs="Times New Roman"/>
          <w:szCs w:val="24"/>
        </w:rPr>
      </w:pPr>
      <w:r>
        <w:rPr>
          <w:rFonts w:eastAsia="Times New Roman" w:cs="Times New Roman"/>
          <w:szCs w:val="24"/>
        </w:rPr>
        <w:t>Αυτό που λέτε είναι λογικό. Αναλογιστείτε, όμως, τον ελαιοπαραγωγό της Καλαμάτας, ο οποίος μπορεί να σας πει το εξής: Μπορώ κι εγώ στην Καλαμάτα ή στη Μεσσηνία –</w:t>
      </w:r>
      <w:r>
        <w:rPr>
          <w:rFonts w:eastAsia="Times New Roman" w:cs="Times New Roman"/>
          <w:szCs w:val="24"/>
        </w:rPr>
        <w:t xml:space="preserve">γιατί είναι και άγιος τόπος- να φυτέψω από κρόκο Κοζάνης έως φιρίκια Βόλου και να χρησιμοποιήσω αυτή την ονομασία. </w:t>
      </w:r>
    </w:p>
    <w:p w14:paraId="44FB7ED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Υπάρχει ποτέ περίπτωση, κύριε Υπουργέ, παραδείγματος χάρ</w:t>
      </w:r>
      <w:r>
        <w:rPr>
          <w:rFonts w:eastAsia="Times New Roman" w:cs="Times New Roman"/>
          <w:szCs w:val="24"/>
        </w:rPr>
        <w:t>ιν</w:t>
      </w:r>
      <w:r>
        <w:rPr>
          <w:rFonts w:eastAsia="Times New Roman" w:cs="Times New Roman"/>
          <w:szCs w:val="24"/>
        </w:rPr>
        <w:t>, να έχει την ίδια ποιότητα το φιρίκι που θα φυτευτεί στην Καλαμάτα με το φιρίκι π</w:t>
      </w:r>
      <w:r>
        <w:rPr>
          <w:rFonts w:eastAsia="Times New Roman" w:cs="Times New Roman"/>
          <w:szCs w:val="24"/>
        </w:rPr>
        <w:t xml:space="preserve">ου φυτεύεται στο Πήλιο ή στην περιοχή του Βόλου γενικότερα; Επ’ </w:t>
      </w:r>
      <w:proofErr w:type="spellStart"/>
      <w:r>
        <w:rPr>
          <w:rFonts w:eastAsia="Times New Roman" w:cs="Times New Roman"/>
          <w:szCs w:val="24"/>
        </w:rPr>
        <w:t>ουδενί</w:t>
      </w:r>
      <w:proofErr w:type="spellEnd"/>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ιατί; Εγώ δεν είμαι γεωπόνος ούτε κάποιος ειδικός, αλλά ξέρετε ότι είναι οι κλιματολογικές και οι εδαφολογικές συνθήκες αυτές που προσδιορίζουν το τελικό προϊόν. </w:t>
      </w:r>
    </w:p>
    <w:p w14:paraId="44FB7ED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Να, λοιπόν, γιατί εμ</w:t>
      </w:r>
      <w:r>
        <w:rPr>
          <w:rFonts w:eastAsia="Times New Roman" w:cs="Times New Roman"/>
          <w:szCs w:val="24"/>
        </w:rPr>
        <w:t xml:space="preserve">είς οι </w:t>
      </w:r>
      <w:proofErr w:type="spellStart"/>
      <w:r>
        <w:rPr>
          <w:rFonts w:eastAsia="Times New Roman" w:cs="Times New Roman"/>
          <w:szCs w:val="24"/>
        </w:rPr>
        <w:t>Μεσσήνιοι</w:t>
      </w:r>
      <w:proofErr w:type="spellEnd"/>
      <w:r>
        <w:rPr>
          <w:rFonts w:eastAsia="Times New Roman" w:cs="Times New Roman"/>
          <w:szCs w:val="24"/>
        </w:rPr>
        <w:t xml:space="preserve"> λέμε ότι το συγκεκριμένο προϊόν είναι κάτι το ξεχωριστό. Ας μην ξεχνάμε ότι πράγματι διαθέτουμε την καλύτερη επιτραπέζια ελιά στη χώρα, αλλά λέγεται ότι είναι και στον κόσμο πιθανότατα </w:t>
      </w:r>
      <w:r>
        <w:rPr>
          <w:rFonts w:eastAsia="Times New Roman" w:cs="Times New Roman"/>
          <w:szCs w:val="24"/>
        </w:rPr>
        <w:lastRenderedPageBreak/>
        <w:t xml:space="preserve">η καλύτερη. Όπως έχουμε επίσης τη </w:t>
      </w:r>
      <w:proofErr w:type="spellStart"/>
      <w:r>
        <w:rPr>
          <w:rFonts w:eastAsia="Times New Roman" w:cs="Times New Roman"/>
          <w:szCs w:val="24"/>
        </w:rPr>
        <w:t>λαδοελιά</w:t>
      </w:r>
      <w:proofErr w:type="spellEnd"/>
      <w:r>
        <w:rPr>
          <w:rFonts w:eastAsia="Times New Roman" w:cs="Times New Roman"/>
          <w:szCs w:val="24"/>
        </w:rPr>
        <w:t>, όπως τη λέ</w:t>
      </w:r>
      <w:r>
        <w:rPr>
          <w:rFonts w:eastAsia="Times New Roman" w:cs="Times New Roman"/>
          <w:szCs w:val="24"/>
        </w:rPr>
        <w:t xml:space="preserve">με, δηλαδή την </w:t>
      </w:r>
      <w:proofErr w:type="spellStart"/>
      <w:r>
        <w:rPr>
          <w:rFonts w:eastAsia="Times New Roman" w:cs="Times New Roman"/>
          <w:szCs w:val="24"/>
        </w:rPr>
        <w:t>κορωνέικη</w:t>
      </w:r>
      <w:proofErr w:type="spellEnd"/>
      <w:r>
        <w:rPr>
          <w:rFonts w:eastAsia="Times New Roman" w:cs="Times New Roman"/>
          <w:szCs w:val="24"/>
        </w:rPr>
        <w:t xml:space="preserve"> ποικιλία, η οποία είναι από την περιοχή Κορώνη της Μεσσηνίας. </w:t>
      </w:r>
    </w:p>
    <w:p w14:paraId="44FB7EDE"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4FB7EDF"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Κάτι που πρέπει να γνωρίζουν όλοι είναι ότι τα μητρικά δέντρα -και καταλαβαίνουν όλο</w:t>
      </w:r>
      <w:r>
        <w:rPr>
          <w:rFonts w:eastAsia="Times New Roman" w:cs="Times New Roman"/>
          <w:szCs w:val="24"/>
        </w:rPr>
        <w:t>ι τι εννοώ- με τα οποία μπολιάζονται αυτές οι ποικιλίες, βρίσκονται στο πάλαι ποτέ Κέντρο Γεωργικών Ερευνών, το ΚΕΓΕ, στην πόλη της Καλαμάτας, στο πάλαι ποτέ Ινστιτούτο Ελαίας. Υπάρχει ελιά τεραστίων διαστάσεων, η οποία είναι μητρικό δέντρο. Καταλαβαίνετε,</w:t>
      </w:r>
      <w:r>
        <w:rPr>
          <w:rFonts w:eastAsia="Times New Roman" w:cs="Times New Roman"/>
          <w:szCs w:val="24"/>
        </w:rPr>
        <w:t xml:space="preserve"> λοιπόν, ότι πρέπει να υπερασπιστούμε αυτό το προϊόν. </w:t>
      </w:r>
    </w:p>
    <w:p w14:paraId="44FB7EE0"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Θα σας πω κάτι άλλο</w:t>
      </w:r>
      <w:r>
        <w:rPr>
          <w:rFonts w:eastAsia="Times New Roman" w:cs="Times New Roman"/>
          <w:szCs w:val="24"/>
        </w:rPr>
        <w:t>,</w:t>
      </w:r>
      <w:r>
        <w:rPr>
          <w:rFonts w:eastAsia="Times New Roman" w:cs="Times New Roman"/>
          <w:szCs w:val="24"/>
        </w:rPr>
        <w:t xml:space="preserve"> εμπειρικά. Το παρθένο ελαιόλαδο της Μεσσηνίας έχει δέκατα 0,8. Το ΠΟΠ ξέρετε ότι έχει 0,5. Δηλαδή, υπάρχει τεράστια διαφορά </w:t>
      </w:r>
      <w:proofErr w:type="spellStart"/>
      <w:r>
        <w:rPr>
          <w:rFonts w:eastAsia="Times New Roman" w:cs="Times New Roman"/>
          <w:szCs w:val="24"/>
        </w:rPr>
        <w:t>ποιότητος</w:t>
      </w:r>
      <w:proofErr w:type="spellEnd"/>
      <w:r>
        <w:rPr>
          <w:rFonts w:eastAsia="Times New Roman" w:cs="Times New Roman"/>
          <w:szCs w:val="24"/>
        </w:rPr>
        <w:t xml:space="preserve">. </w:t>
      </w:r>
    </w:p>
    <w:p w14:paraId="44FB7EE1"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w:t>
      </w:r>
      <w:r>
        <w:rPr>
          <w:rFonts w:eastAsia="Times New Roman" w:cs="Times New Roman"/>
          <w:szCs w:val="24"/>
        </w:rPr>
        <w:t>του χρόνου ομιλίας του κυρίου Βουλευτή)</w:t>
      </w:r>
    </w:p>
    <w:p w14:paraId="44FB7EE2"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Να, λοιπόν, γιατί λέμε ότι πρέπει να παλέψουμε. </w:t>
      </w:r>
      <w:r>
        <w:rPr>
          <w:rFonts w:eastAsia="Times New Roman" w:cs="Times New Roman"/>
          <w:szCs w:val="24"/>
        </w:rPr>
        <w:t>Δ</w:t>
      </w:r>
      <w:r>
        <w:rPr>
          <w:rFonts w:eastAsia="Times New Roman" w:cs="Times New Roman"/>
          <w:szCs w:val="24"/>
        </w:rPr>
        <w:t xml:space="preserve">εν είναι ένα αίτημα το οποίο έχει τοπικιστικό χαρακτήρα. Νομίζουμε ότι είναι η ωμή πραγματικότητα. Είναι ένα προϊόν χρυσοφόρο για την περιοχή μας και πρέπει να το </w:t>
      </w:r>
      <w:r>
        <w:rPr>
          <w:rFonts w:eastAsia="Times New Roman" w:cs="Times New Roman"/>
          <w:szCs w:val="24"/>
        </w:rPr>
        <w:t>προστατεύσουμε.</w:t>
      </w:r>
    </w:p>
    <w:p w14:paraId="44FB7EE3"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4FB7EE4"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κύριος Υπουργός, για να δευτερολογήσει.</w:t>
      </w:r>
    </w:p>
    <w:p w14:paraId="44FB7EE5"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το ΠΟΠ «ελιά Καλαμάτας» αποτελε</w:t>
      </w:r>
      <w:r>
        <w:rPr>
          <w:rFonts w:eastAsia="Times New Roman" w:cs="Times New Roman"/>
          <w:szCs w:val="24"/>
        </w:rPr>
        <w:t>ί μια από τις σημαίες μας των ΠΟΠ προϊόντων μας στη διεθνή αγορά.</w:t>
      </w:r>
    </w:p>
    <w:p w14:paraId="44FB7EE6"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Ας δούμε, όμως, τι προτάσεις έχουν κατατεθεί, σχετικά με το συγκεκριμένο ζήτημα. Έχουν υποβληθεί στο Υπουργείο πέντε αιτήσεις από διαφορετικούς φορείς για την τροποποίηση των προδιαγραφών το</w:t>
      </w:r>
      <w:r>
        <w:rPr>
          <w:rFonts w:eastAsia="Times New Roman" w:cs="Times New Roman"/>
          <w:szCs w:val="24"/>
        </w:rPr>
        <w:t xml:space="preserve">υ προϊόντος ΠΟΠ, με εντελώς αποκλίνουσες μεταξύ τους κατευθύνσεις. </w:t>
      </w:r>
    </w:p>
    <w:p w14:paraId="44FB7EE7"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Η πρώτη έγινε το 2012 από τους ίδιους τους </w:t>
      </w:r>
      <w:proofErr w:type="spellStart"/>
      <w:r>
        <w:rPr>
          <w:rFonts w:eastAsia="Times New Roman" w:cs="Times New Roman"/>
          <w:szCs w:val="24"/>
        </w:rPr>
        <w:t>Μεσσήνιους</w:t>
      </w:r>
      <w:proofErr w:type="spellEnd"/>
      <w:r>
        <w:rPr>
          <w:rFonts w:eastAsia="Times New Roman" w:cs="Times New Roman"/>
          <w:szCs w:val="24"/>
        </w:rPr>
        <w:t xml:space="preserve"> και συγκεκριμένα από την Ένωση Αγροτικών Συνεταιρισμών Μεσσηνίας για επέκταση της οριοθετημένης ζώνης εκτός Μεσσηνίας στις περιοχές Λα</w:t>
      </w:r>
      <w:r>
        <w:rPr>
          <w:rFonts w:eastAsia="Times New Roman" w:cs="Times New Roman"/>
          <w:szCs w:val="24"/>
        </w:rPr>
        <w:t xml:space="preserve">κωνίας, νότιας Αρκαδίας, νότιας Ηλείας. Πρώτη παρέμβαση. </w:t>
      </w:r>
    </w:p>
    <w:p w14:paraId="44FB7EE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Η δεύτερη έγινε το 2013 από την ΕΑΣ Μεσολογγίου, διότι ενδιαφερόταν για την επέκτασή της στην Αιτωλοακαρνανία.</w:t>
      </w:r>
    </w:p>
    <w:p w14:paraId="44FB7EE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Η τρίτη έγινε από την Πανελλήνια Ένωση </w:t>
      </w:r>
      <w:proofErr w:type="spellStart"/>
      <w:r>
        <w:rPr>
          <w:rFonts w:eastAsia="Times New Roman" w:cs="Times New Roman"/>
          <w:szCs w:val="24"/>
        </w:rPr>
        <w:t>Μεταποιητών</w:t>
      </w:r>
      <w:proofErr w:type="spellEnd"/>
      <w:r>
        <w:rPr>
          <w:rFonts w:eastAsia="Times New Roman" w:cs="Times New Roman"/>
          <w:szCs w:val="24"/>
        </w:rPr>
        <w:t>, η οποία ζητούσε την ακύρωση του ΠΟΠ</w:t>
      </w:r>
      <w:r>
        <w:rPr>
          <w:rFonts w:eastAsia="Times New Roman" w:cs="Times New Roman"/>
          <w:szCs w:val="24"/>
        </w:rPr>
        <w:t xml:space="preserve"> για τους λόγους που είναι αντιληπτοί.</w:t>
      </w:r>
    </w:p>
    <w:p w14:paraId="44FB7EEA"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Η τέταρτη έγινε πάλι από την ΕΑΣ Μεσσηνίας για αλλαγή της προστατευόμενης ονομασίας σε «ελιά Καλαμάτας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Μεσσηνίας». Γύρισε από τα ευρύτερα όρια στα στενότερα όρια. </w:t>
      </w:r>
    </w:p>
    <w:p w14:paraId="44FB7EEB"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πέμπτη έγινε πάλι από την Ομοσπονδία </w:t>
      </w:r>
      <w:proofErr w:type="spellStart"/>
      <w:r>
        <w:rPr>
          <w:rFonts w:eastAsia="Times New Roman" w:cs="Times New Roman"/>
          <w:szCs w:val="24"/>
        </w:rPr>
        <w:t>Μεταποιητών</w:t>
      </w:r>
      <w:proofErr w:type="spellEnd"/>
      <w:r>
        <w:rPr>
          <w:rFonts w:eastAsia="Times New Roman" w:cs="Times New Roman"/>
          <w:szCs w:val="24"/>
        </w:rPr>
        <w:t>,</w:t>
      </w:r>
      <w:r>
        <w:rPr>
          <w:rFonts w:eastAsia="Times New Roman" w:cs="Times New Roman"/>
          <w:szCs w:val="24"/>
        </w:rPr>
        <w:t xml:space="preserve"> η οποία φεύγει από την τροποποίηση των προδιαγραφών της «ελιάς Καλαμάτας». </w:t>
      </w:r>
    </w:p>
    <w:p w14:paraId="44FB7EE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Με γνώμονα, λοιπόν, την εξεύρεση μιας κοινά αποδεκτής λύσης όσον αφορά το ζήτημα της συνύπαρξης της προστατευόμενης ονομασίας προέλευσης «ελιά Καλαμάτας» και του εμπορικού τύπου μ</w:t>
      </w:r>
      <w:r>
        <w:rPr>
          <w:rFonts w:eastAsia="Times New Roman" w:cs="Times New Roman"/>
          <w:szCs w:val="24"/>
        </w:rPr>
        <w:t>ε την ένδειξη «</w:t>
      </w:r>
      <w:r>
        <w:rPr>
          <w:rFonts w:eastAsia="Times New Roman" w:cs="Times New Roman"/>
          <w:szCs w:val="24"/>
          <w:lang w:val="en-US"/>
        </w:rPr>
        <w:t>KALAMATA</w:t>
      </w:r>
      <w:r>
        <w:rPr>
          <w:rFonts w:eastAsia="Times New Roman" w:cs="Times New Roman"/>
          <w:szCs w:val="24"/>
        </w:rPr>
        <w:t xml:space="preserve"> </w:t>
      </w:r>
      <w:r>
        <w:rPr>
          <w:rFonts w:eastAsia="Times New Roman" w:cs="Times New Roman"/>
          <w:szCs w:val="24"/>
          <w:lang w:val="en-US"/>
        </w:rPr>
        <w:t>OLIVES</w:t>
      </w:r>
      <w:r>
        <w:rPr>
          <w:rFonts w:eastAsia="Times New Roman" w:cs="Times New Roman"/>
          <w:szCs w:val="24"/>
        </w:rPr>
        <w:t xml:space="preserve">», το Υπουργείο μας ξεκίνησε εδώ και ενάμιση χρόνο περίπου έναν διάλογο με τους ενδιαφερόμενους φορείς, χωρίς προς το παρόν να έχουμε αποτέλεσμα. </w:t>
      </w:r>
    </w:p>
    <w:p w14:paraId="44FB7EE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Με δεδομένη, λοιπόν, την κατάσταση, που έχει διαμορφωθεί, ιδιαίτερα μετά το ντό</w:t>
      </w:r>
      <w:r>
        <w:rPr>
          <w:rFonts w:eastAsia="Times New Roman" w:cs="Times New Roman"/>
          <w:szCs w:val="24"/>
        </w:rPr>
        <w:t xml:space="preserve">μινο των προβλημάτων, που προηγούμενα σας περιέγραψα, στο εξαγωγικό εμπόριο των ελληνικών επιτραπέζιων ελιών, την εγγραφή στον </w:t>
      </w:r>
      <w:proofErr w:type="spellStart"/>
      <w:r>
        <w:rPr>
          <w:rFonts w:eastAsia="Times New Roman" w:cs="Times New Roman"/>
          <w:szCs w:val="24"/>
        </w:rPr>
        <w:t>ενωσιακό</w:t>
      </w:r>
      <w:proofErr w:type="spellEnd"/>
      <w:r>
        <w:rPr>
          <w:rFonts w:eastAsia="Times New Roman" w:cs="Times New Roman"/>
          <w:szCs w:val="24"/>
        </w:rPr>
        <w:t xml:space="preserve"> κατάλογο της Καλαμάτας ως συνώνυμο ποικιλίας ελιάς -αυτό που έγινε από Κύπρο και Ιταλία, το οποίο, βεβαίως, είχε κατοχυρ</w:t>
      </w:r>
      <w:r>
        <w:rPr>
          <w:rFonts w:eastAsia="Times New Roman" w:cs="Times New Roman"/>
          <w:szCs w:val="24"/>
        </w:rPr>
        <w:t xml:space="preserve">ωθεί από το 2012- και μέχρι την αδυναμία να βρούμε μια κοινά αποδεκτή λύση, εμείς απευθυνθήκαμε στην Ευρωπαϊκή Επιτροπή στις 27-12-2016, ζητώντας να διευκρινιστούν ερωτήματα που προκύπτουν από το άρθρο 42 του συγκεκριμένου </w:t>
      </w:r>
      <w:r>
        <w:rPr>
          <w:rFonts w:eastAsia="Times New Roman" w:cs="Times New Roman"/>
          <w:szCs w:val="24"/>
        </w:rPr>
        <w:t>κ</w:t>
      </w:r>
      <w:r>
        <w:rPr>
          <w:rFonts w:eastAsia="Times New Roman" w:cs="Times New Roman"/>
          <w:szCs w:val="24"/>
        </w:rPr>
        <w:t>ανονισμού, που αφορά τις φυτικές</w:t>
      </w:r>
      <w:r>
        <w:rPr>
          <w:rFonts w:eastAsia="Times New Roman" w:cs="Times New Roman"/>
          <w:szCs w:val="24"/>
        </w:rPr>
        <w:t xml:space="preserve"> ποικιλίες, που δίνει τη δυνατότητα στους επιχειρηματίες να χρησιμοποιήσουν την ονομασία φυτικής ποικιλίας. Τους δίνει τη δυνατότητα. Εμείς απευθύναμε ερωτήματα και θέλουμε διευκρινίσεις. </w:t>
      </w:r>
    </w:p>
    <w:p w14:paraId="44FB7EEE"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Εμείς, λοιπόν, θα προβούμε σε όλες τις απαραίτητες ενέργειες. Θα δι</w:t>
      </w:r>
      <w:r>
        <w:rPr>
          <w:rFonts w:eastAsia="Times New Roman" w:cs="Times New Roman"/>
          <w:szCs w:val="24"/>
        </w:rPr>
        <w:t>αβουλευθούμε με τους εμπλεκόμενους για την αναζήτηση της βέλτιστης λύσης</w:t>
      </w:r>
      <w:r>
        <w:rPr>
          <w:rFonts w:eastAsia="Times New Roman" w:cs="Times New Roman"/>
          <w:szCs w:val="24"/>
        </w:rPr>
        <w:t xml:space="preserve"> κ</w:t>
      </w:r>
      <w:r>
        <w:rPr>
          <w:rFonts w:eastAsia="Times New Roman" w:cs="Times New Roman"/>
          <w:szCs w:val="24"/>
        </w:rPr>
        <w:t xml:space="preserve">αι αυτό θα γίνει σύντομα. Ξεκαθαρίζουμε ότι δεν είναι στις προθέσεις μας ούτε να καταργήσουμε την ΠΟΠ </w:t>
      </w:r>
      <w:r>
        <w:rPr>
          <w:rFonts w:eastAsia="Times New Roman" w:cs="Times New Roman"/>
          <w:szCs w:val="24"/>
        </w:rPr>
        <w:t>ε</w:t>
      </w:r>
      <w:r>
        <w:rPr>
          <w:rFonts w:eastAsia="Times New Roman" w:cs="Times New Roman"/>
          <w:szCs w:val="24"/>
        </w:rPr>
        <w:t>λιά Καλαμάτας ούτε, βεβαίως, να προχωρήσουμε μονομερώς στην επέκταση της οριοθε</w:t>
      </w:r>
      <w:r>
        <w:rPr>
          <w:rFonts w:eastAsia="Times New Roman" w:cs="Times New Roman"/>
          <w:szCs w:val="24"/>
        </w:rPr>
        <w:t xml:space="preserve">τημένης ζώνης. </w:t>
      </w:r>
      <w:r>
        <w:rPr>
          <w:rFonts w:eastAsia="Times New Roman" w:cs="Times New Roman"/>
          <w:szCs w:val="24"/>
        </w:rPr>
        <w:t>Β</w:t>
      </w:r>
      <w:r>
        <w:rPr>
          <w:rFonts w:eastAsia="Times New Roman" w:cs="Times New Roman"/>
          <w:szCs w:val="24"/>
        </w:rPr>
        <w:t xml:space="preserve">εβαίως, είμαστε και υποχρεωμένοι να δούμε πώς θα υπερασπιστούμε το εισόδημα χιλιάδων οικογενειών και άλλων επιχειρήσεων πάνω σε θέματα στα οποία -το είπατε και εύχομαι να υλοποιηθεί- ελπίζουμε να μην εισχωρήσουν </w:t>
      </w:r>
      <w:proofErr w:type="spellStart"/>
      <w:r>
        <w:rPr>
          <w:rFonts w:eastAsia="Times New Roman" w:cs="Times New Roman"/>
          <w:szCs w:val="24"/>
        </w:rPr>
        <w:t>τοπικίστικες</w:t>
      </w:r>
      <w:proofErr w:type="spellEnd"/>
      <w:r>
        <w:rPr>
          <w:rFonts w:eastAsia="Times New Roman" w:cs="Times New Roman"/>
          <w:szCs w:val="24"/>
        </w:rPr>
        <w:t xml:space="preserve"> νοοτροπίες στη </w:t>
      </w:r>
      <w:r>
        <w:rPr>
          <w:rFonts w:eastAsia="Times New Roman" w:cs="Times New Roman"/>
          <w:szCs w:val="24"/>
        </w:rPr>
        <w:t xml:space="preserve">συγκεκριμένη διαδικασία, γιατί θέλουμε πραγματικά να υπερασπιστούμε ένα προϊόν, που αποτελεί τη σημαία μας, όπως σας </w:t>
      </w:r>
      <w:proofErr w:type="spellStart"/>
      <w:r>
        <w:rPr>
          <w:rFonts w:eastAsia="Times New Roman" w:cs="Times New Roman"/>
          <w:szCs w:val="24"/>
        </w:rPr>
        <w:t>προείπα</w:t>
      </w:r>
      <w:proofErr w:type="spellEnd"/>
      <w:r>
        <w:rPr>
          <w:rFonts w:eastAsia="Times New Roman" w:cs="Times New Roman"/>
          <w:szCs w:val="24"/>
        </w:rPr>
        <w:t>.</w:t>
      </w:r>
    </w:p>
    <w:p w14:paraId="44FB7EEF"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πολύ, κύριε Υπουργέ.</w:t>
      </w:r>
    </w:p>
    <w:p w14:paraId="44FB7EF0"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Πριν περάσουμε σε επόμενη επίκαιρη ερώτηση, επιτρέψτε μου, και</w:t>
      </w:r>
      <w:r>
        <w:rPr>
          <w:rFonts w:eastAsia="Times New Roman" w:cs="Times New Roman"/>
          <w:szCs w:val="24"/>
        </w:rPr>
        <w:t xml:space="preserve"> για λόγους καταγραφής </w:t>
      </w:r>
      <w:r>
        <w:rPr>
          <w:rFonts w:eastAsia="Times New Roman" w:cs="Times New Roman"/>
          <w:szCs w:val="24"/>
        </w:rPr>
        <w:t xml:space="preserve">τους στα </w:t>
      </w:r>
      <w:r>
        <w:rPr>
          <w:rFonts w:eastAsia="Times New Roman" w:cs="Times New Roman"/>
          <w:szCs w:val="24"/>
        </w:rPr>
        <w:t>Πρακτικ</w:t>
      </w:r>
      <w:r>
        <w:rPr>
          <w:rFonts w:eastAsia="Times New Roman" w:cs="Times New Roman"/>
          <w:szCs w:val="24"/>
        </w:rPr>
        <w:t>ά</w:t>
      </w:r>
      <w:r>
        <w:rPr>
          <w:rFonts w:eastAsia="Times New Roman" w:cs="Times New Roman"/>
          <w:szCs w:val="24"/>
        </w:rPr>
        <w:t>, να ανακοινωθούν οι ερωτήσεις, οι οποίες δεν πρόκειται να συζητηθούν. Όπως είπαμε στην αρχή της συνεδρίασης είναι επτά τον αριθμό και δεν θα συζητηθούν λόγω κωλύματος των αρμοδίων Υπουργών. Οι συγκεκριμένες ερωτήσει</w:t>
      </w:r>
      <w:r>
        <w:rPr>
          <w:rFonts w:eastAsia="Times New Roman" w:cs="Times New Roman"/>
          <w:szCs w:val="24"/>
        </w:rPr>
        <w:t xml:space="preserve">ς θα επαναπροσδιοριστούν. </w:t>
      </w:r>
    </w:p>
    <w:p w14:paraId="44FB7EF1"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Εκ των προτέρων ανακοινώνω στο Σώμα ότι οι συγκεκριμένες ερωτήσεις είναι και σε γνώση του Γενικού Γραμματέα της Κυβέρνησης, ο οποίος με </w:t>
      </w:r>
      <w:r>
        <w:rPr>
          <w:rFonts w:eastAsia="Times New Roman" w:cs="Times New Roman"/>
          <w:szCs w:val="24"/>
        </w:rPr>
        <w:lastRenderedPageBreak/>
        <w:t>σχετική επιστολή προς τον Πρόεδρο της Βουλής ενημερώνει ποιες δεν πρόκειται να συζητηθούν και</w:t>
      </w:r>
      <w:r>
        <w:rPr>
          <w:rFonts w:eastAsia="Times New Roman" w:cs="Times New Roman"/>
          <w:szCs w:val="24"/>
        </w:rPr>
        <w:t xml:space="preserve"> γιατί -τον λόγο- αλλά και ποιες θα συζητηθούν. </w:t>
      </w:r>
    </w:p>
    <w:p w14:paraId="44FB7EF2"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Οι ερωτήσεις, λοιπόν, οι οποίες δεν θα συζητηθούν είναι οι εξής:</w:t>
      </w:r>
    </w:p>
    <w:p w14:paraId="44FB7EF3"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 Η δεύτερη με αριθμό 423/31-1-2017 επίκαιρη ερώτηση πρώτου κύκλου του Βουλευτή Α΄ Θεσσαλονίκης του Λαϊκού Συνδέσμου – Χρυσή Αυγή κ. </w:t>
      </w:r>
      <w:r>
        <w:rPr>
          <w:rFonts w:eastAsia="Times New Roman" w:cs="Times New Roman"/>
          <w:bCs/>
          <w:szCs w:val="24"/>
        </w:rPr>
        <w:t>Αντωνίου Γ</w:t>
      </w:r>
      <w:r>
        <w:rPr>
          <w:rFonts w:eastAsia="Times New Roman" w:cs="Times New Roman"/>
          <w:bCs/>
          <w:szCs w:val="24"/>
        </w:rPr>
        <w:t>ρέγου</w:t>
      </w:r>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«κατάχρηση του ονόματος «Μακεδονία» σε αθλητικές οργανώσεις», δεν θα συζητηθεί</w:t>
      </w:r>
      <w:r>
        <w:rPr>
          <w:rFonts w:eastAsia="Times New Roman" w:cs="Times New Roman"/>
          <w:szCs w:val="24"/>
        </w:rPr>
        <w:t>,</w:t>
      </w:r>
      <w:r>
        <w:rPr>
          <w:rFonts w:eastAsia="Times New Roman" w:cs="Times New Roman"/>
          <w:szCs w:val="24"/>
        </w:rPr>
        <w:t xml:space="preserve"> λόγω κωλύματος του Υφυπουργού Πολιτισμού και Αθλητισμού, του κ. Βασιλειάδη. </w:t>
      </w:r>
    </w:p>
    <w:p w14:paraId="44FB7EF4"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Ομοίως, δεν θα συζητηθεί η πέμπτη </w:t>
      </w:r>
      <w:r>
        <w:rPr>
          <w:rFonts w:eastAsia="Times New Roman" w:cs="Times New Roman"/>
          <w:szCs w:val="24"/>
        </w:rPr>
        <w:t>με αριθμό 378/23-1-2017 επίκαιρη ερώτηση δεύτερου κύκλου της Βουλευτού Β΄ 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Άννας Καραμανλή</w:t>
      </w:r>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w:t>
      </w:r>
      <w:r>
        <w:rPr>
          <w:rFonts w:eastAsia="Times New Roman" w:cs="Times New Roman"/>
          <w:szCs w:val="24"/>
        </w:rPr>
        <w:t>π</w:t>
      </w:r>
      <w:r>
        <w:rPr>
          <w:rFonts w:eastAsia="Times New Roman" w:cs="Times New Roman"/>
          <w:szCs w:val="24"/>
        </w:rPr>
        <w:t xml:space="preserve">ροσωρινή </w:t>
      </w:r>
      <w:r>
        <w:rPr>
          <w:rFonts w:eastAsia="Times New Roman" w:cs="Times New Roman"/>
          <w:szCs w:val="24"/>
        </w:rPr>
        <w:t>δ</w:t>
      </w:r>
      <w:r>
        <w:rPr>
          <w:rFonts w:eastAsia="Times New Roman" w:cs="Times New Roman"/>
          <w:szCs w:val="24"/>
        </w:rPr>
        <w:t xml:space="preserve">ιοικούσα </w:t>
      </w:r>
      <w:r>
        <w:rPr>
          <w:rFonts w:eastAsia="Times New Roman" w:cs="Times New Roman"/>
          <w:szCs w:val="24"/>
        </w:rPr>
        <w:t>ε</w:t>
      </w:r>
      <w:r>
        <w:rPr>
          <w:rFonts w:eastAsia="Times New Roman" w:cs="Times New Roman"/>
          <w:szCs w:val="24"/>
        </w:rPr>
        <w:t>πιτροπή στο ελληνικό ποδόσφαιρο.</w:t>
      </w:r>
    </w:p>
    <w:p w14:paraId="44FB7EF5"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Η τέταρτη με αριθμό 42</w:t>
      </w:r>
      <w:r>
        <w:rPr>
          <w:rFonts w:eastAsia="Times New Roman" w:cs="Times New Roman"/>
          <w:szCs w:val="24"/>
        </w:rPr>
        <w:t>8/31-1-2017 επίκαιρη ερώτηση πρώτου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άμεση πρόσληψη των συμβασιούχων ορισμένου χρόνου (ΙΔΟΧ)-φυλάκων των μουσείων και αρχαιολογικών χώρων με καθεστώς μόνιμης και σταθερής εργασίας, δεν θα συζητηθεί λόγω ανειλημμένων υποχρεώσεων.   </w:t>
      </w:r>
    </w:p>
    <w:p w14:paraId="44FB7EF6"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Η πρώτη με αριθμό 413/30-1-2017 επίκαιρη ερώτ</w:t>
      </w:r>
      <w:r>
        <w:rPr>
          <w:rFonts w:eastAsia="Times New Roman" w:cs="Times New Roman"/>
          <w:szCs w:val="24"/>
        </w:rPr>
        <w:t xml:space="preserve">ηση δεύτερου κύκλου του Βουλευτή Άρτας της Νέας Δημοκρατίας κ. Γεωργίου </w:t>
      </w:r>
      <w:proofErr w:type="spellStart"/>
      <w:r>
        <w:rPr>
          <w:rFonts w:eastAsia="Times New Roman" w:cs="Times New Roman"/>
          <w:szCs w:val="24"/>
        </w:rPr>
        <w:t>Στύλιου</w:t>
      </w:r>
      <w:proofErr w:type="spellEnd"/>
      <w:r>
        <w:rPr>
          <w:rFonts w:eastAsia="Times New Roman" w:cs="Times New Roman"/>
          <w:szCs w:val="24"/>
        </w:rPr>
        <w:t xml:space="preserve"> προς τον Υπουργό Υγείας, σχετικά με τη μη καταβολή των δεδουλευμένων στο προσωπικό καθαριότητας του Γενικού Νοσοκομείου Άρτας, δεν θα συζητηθεί λόγω ανειλημμένων υποχρεώσεων. </w:t>
      </w:r>
    </w:p>
    <w:p w14:paraId="44FB7EF7"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Ομοίως η έβδομη με αριθμό 389/24-1-2017 επίκαιρη ερώτηση δεύτερου κύκλου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Μωραΐτη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καταβολή των δεδουλευμένων των εργαζομένων καθαριστριών σ</w:t>
      </w:r>
      <w:r>
        <w:rPr>
          <w:rFonts w:eastAsia="Times New Roman" w:cs="Times New Roman"/>
          <w:szCs w:val="24"/>
        </w:rPr>
        <w:t>τις υπηρεσίες του Γενικού Νοσοκομείου Άρτας.</w:t>
      </w:r>
    </w:p>
    <w:p w14:paraId="44FB7EF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Η όγδοη με αριθμό 387/24-1-2017 επίκαιρη ερώτηση δεύτερου κύκλου 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 νομοθετική ρύθμιση για ε</w:t>
      </w:r>
      <w:r>
        <w:rPr>
          <w:rFonts w:eastAsia="Times New Roman" w:cs="Times New Roman"/>
          <w:szCs w:val="24"/>
        </w:rPr>
        <w:t>πέκταση εγκεκριμένων εξόδων πέραν των νοσηλίων, δεν θα συζητηθεί λόγω φόρτου εργασίας του Υπουργού Οικονομικών.</w:t>
      </w:r>
    </w:p>
    <w:p w14:paraId="44FB7EF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Η τρίτη με αριθμό 403/30-1-2017 επίκαιρη ερώτηση δεύτερου κύκλου του Βουλευτή Αχαΐας της Δημοκρατικής Συμπαράταξης ΠΑΣΟΚ - ΔΗΜΑΡ κ. </w:t>
      </w:r>
      <w:r>
        <w:rPr>
          <w:rFonts w:eastAsia="Times New Roman" w:cs="Times New Roman"/>
          <w:bCs/>
          <w:szCs w:val="24"/>
        </w:rPr>
        <w:t>Θεόδωρου Παπ</w:t>
      </w:r>
      <w:r>
        <w:rPr>
          <w:rFonts w:eastAsia="Times New Roman" w:cs="Times New Roman"/>
          <w:bCs/>
          <w:szCs w:val="24"/>
        </w:rPr>
        <w:t>αθεοδώρου</w:t>
      </w:r>
      <w:r>
        <w:rPr>
          <w:rFonts w:eastAsia="Times New Roman" w:cs="Times New Roman"/>
          <w:szCs w:val="24"/>
        </w:rPr>
        <w:t xml:space="preserve"> προς τον Υπουργό </w:t>
      </w:r>
      <w:r>
        <w:rPr>
          <w:rFonts w:eastAsia="Times New Roman" w:cs="Times New Roman"/>
          <w:bCs/>
          <w:szCs w:val="24"/>
        </w:rPr>
        <w:t>Εθνικής Άμυνας,</w:t>
      </w:r>
      <w:r>
        <w:rPr>
          <w:rFonts w:eastAsia="Times New Roman" w:cs="Times New Roman"/>
          <w:szCs w:val="24"/>
        </w:rPr>
        <w:t xml:space="preserve"> σχετικά με </w:t>
      </w:r>
      <w:r>
        <w:rPr>
          <w:rFonts w:eastAsia="Times New Roman" w:cs="Times New Roman"/>
          <w:szCs w:val="24"/>
        </w:rPr>
        <w:lastRenderedPageBreak/>
        <w:t>την κατασπατάληση ευρωπαϊκής χρηματοδότησης – ακατάλληλη σίτιση προσφύγων, δεν θα συζητηθεί λόγω ανειλημμένων υποχρεώσεων του Αναπληρωτή Υπουργού Εθνικής Άμυνας</w:t>
      </w:r>
      <w:r>
        <w:rPr>
          <w:rFonts w:eastAsia="Times New Roman" w:cs="Times New Roman"/>
          <w:szCs w:val="24"/>
        </w:rPr>
        <w:t>,</w:t>
      </w:r>
      <w:r>
        <w:rPr>
          <w:rFonts w:eastAsia="Times New Roman" w:cs="Times New Roman"/>
          <w:szCs w:val="24"/>
        </w:rPr>
        <w:t xml:space="preserve"> κ. Βίτσα.</w:t>
      </w:r>
    </w:p>
    <w:p w14:paraId="44FB7EFA"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Κύριοι συνάδελφοι, έχουν διανε</w:t>
      </w:r>
      <w:r>
        <w:rPr>
          <w:rFonts w:eastAsia="Times New Roman" w:cs="Times New Roman"/>
          <w:szCs w:val="24"/>
        </w:rPr>
        <w:t>μηθεί τα Πρακτικά της Πέμπτης 1</w:t>
      </w:r>
      <w:r w:rsidRPr="00816DD4">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Δεκεμβρίου 2016, της Παρασκευής 2 Δεκεμβρίου 2016 και της Δευτέρας 5 Δεκεμβρίου 2016 και ερωτάται το Σώμα αν τα επικυρώνει.</w:t>
      </w:r>
    </w:p>
    <w:p w14:paraId="44FB7EFB" w14:textId="77777777" w:rsidR="00FA132B" w:rsidRDefault="00F73EC5">
      <w:pPr>
        <w:spacing w:after="0"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44FB7EFC" w14:textId="77777777" w:rsidR="00FA132B" w:rsidRDefault="00F73EC5">
      <w:pPr>
        <w:spacing w:after="0" w:line="600" w:lineRule="auto"/>
        <w:ind w:firstLine="720"/>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cs="Times New Roman"/>
          <w:szCs w:val="24"/>
        </w:rPr>
        <w:t>Συνεπώς τα Πρακτικά της Πέμ</w:t>
      </w:r>
      <w:r>
        <w:rPr>
          <w:rFonts w:eastAsia="Times New Roman" w:cs="Times New Roman"/>
          <w:szCs w:val="24"/>
        </w:rPr>
        <w:t>πτης 1</w:t>
      </w:r>
      <w:r w:rsidRPr="00983CC0">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Δεκεμβρίου 2016, της Παρασκευής 2 Δεκεμβρίου 2016 και της Δευτέρας 5 Δεκεμβρίου 2016 επικυρώθηκαν.</w:t>
      </w:r>
    </w:p>
    <w:p w14:paraId="44FB7EF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την επίκαιρη ερώτηση της Βουλευτού κ. </w:t>
      </w:r>
      <w:proofErr w:type="spellStart"/>
      <w:r>
        <w:rPr>
          <w:rFonts w:eastAsia="Times New Roman" w:cs="Times New Roman"/>
          <w:szCs w:val="24"/>
        </w:rPr>
        <w:t>Μανωλάκου</w:t>
      </w:r>
      <w:proofErr w:type="spellEnd"/>
      <w:r>
        <w:rPr>
          <w:rFonts w:eastAsia="Times New Roman" w:cs="Times New Roman"/>
          <w:szCs w:val="24"/>
        </w:rPr>
        <w:t xml:space="preserve">. </w:t>
      </w:r>
    </w:p>
    <w:p w14:paraId="44FB7EFE"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Κουκούτση</w:t>
      </w:r>
      <w:proofErr w:type="spellEnd"/>
      <w:r>
        <w:rPr>
          <w:rFonts w:eastAsia="Times New Roman" w:cs="Times New Roman"/>
          <w:szCs w:val="24"/>
        </w:rPr>
        <w:t xml:space="preserve">, είστε πρώτος στη σειρά και μετά είναι η κ. </w:t>
      </w:r>
      <w:proofErr w:type="spellStart"/>
      <w:r>
        <w:rPr>
          <w:rFonts w:eastAsia="Times New Roman" w:cs="Times New Roman"/>
          <w:szCs w:val="24"/>
        </w:rPr>
        <w:t>Μανωλάκου</w:t>
      </w:r>
      <w:proofErr w:type="spellEnd"/>
      <w:r>
        <w:rPr>
          <w:rFonts w:eastAsia="Times New Roman" w:cs="Times New Roman"/>
          <w:szCs w:val="24"/>
        </w:rPr>
        <w:t>. Επίσης, ήρθε</w:t>
      </w:r>
      <w:r>
        <w:rPr>
          <w:rFonts w:eastAsia="Times New Roman" w:cs="Times New Roman"/>
          <w:szCs w:val="24"/>
        </w:rPr>
        <w:t xml:space="preserve"> αίτημα προς το Προεδρείο από την κ. </w:t>
      </w:r>
      <w:proofErr w:type="spellStart"/>
      <w:r>
        <w:rPr>
          <w:rFonts w:eastAsia="Times New Roman" w:cs="Times New Roman"/>
          <w:szCs w:val="24"/>
        </w:rPr>
        <w:t>Μανωλάκου</w:t>
      </w:r>
      <w:proofErr w:type="spellEnd"/>
      <w:r>
        <w:rPr>
          <w:rFonts w:eastAsia="Times New Roman" w:cs="Times New Roman"/>
          <w:szCs w:val="24"/>
        </w:rPr>
        <w:t xml:space="preserve"> εάν μπορείτε, να γίνει μια αμοιβαία αλλαγή στη σειρά και να προηγηθεί, γιατί πρέπει να φύγει σε σύντομο διάστημα για κάποια δουλειά.</w:t>
      </w:r>
    </w:p>
    <w:p w14:paraId="44FB7EFF"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 xml:space="preserve">Κανένα πρόβλημα. Βεβαίως. </w:t>
      </w:r>
    </w:p>
    <w:p w14:paraId="44FB7F00"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w:t>
      </w:r>
      <w:r>
        <w:rPr>
          <w:rFonts w:eastAsia="Times New Roman" w:cs="Times New Roman"/>
          <w:b/>
          <w:szCs w:val="24"/>
        </w:rPr>
        <w:t>ύλης</w:t>
      </w:r>
      <w:proofErr w:type="spellEnd"/>
      <w:r>
        <w:rPr>
          <w:rFonts w:eastAsia="Times New Roman" w:cs="Times New Roman"/>
          <w:b/>
          <w:szCs w:val="24"/>
        </w:rPr>
        <w:t>):</w:t>
      </w:r>
      <w:r>
        <w:rPr>
          <w:rFonts w:eastAsia="Times New Roman" w:cs="Times New Roman"/>
          <w:szCs w:val="24"/>
        </w:rPr>
        <w:t xml:space="preserve"> Άρα συνεχίζουμε με την τέταρτη </w:t>
      </w:r>
      <w:r>
        <w:rPr>
          <w:rFonts w:eastAsia="Times New Roman" w:cs="Times New Roman"/>
          <w:szCs w:val="24"/>
        </w:rPr>
        <w:t xml:space="preserve">με αριθμό 429/31-1-2017 </w:t>
      </w:r>
      <w:r>
        <w:rPr>
          <w:rFonts w:eastAsia="Times New Roman" w:cs="Times New Roman"/>
          <w:szCs w:val="24"/>
        </w:rPr>
        <w:t xml:space="preserve">επίκαιρη ερώτηση δεύτερου κύκλου της </w:t>
      </w:r>
      <w:r>
        <w:rPr>
          <w:rFonts w:eastAsia="Times New Roman" w:cs="Times New Roman"/>
          <w:szCs w:val="24"/>
        </w:rPr>
        <w:lastRenderedPageBreak/>
        <w:t>Βουλευτού Β</w:t>
      </w:r>
      <w:r>
        <w:rPr>
          <w:rFonts w:eastAsia="Times New Roman" w:cs="Times New Roman"/>
          <w:szCs w:val="24"/>
        </w:rPr>
        <w:t>΄</w:t>
      </w:r>
      <w:r>
        <w:rPr>
          <w:rFonts w:eastAsia="Times New Roman" w:cs="Times New Roman"/>
          <w:szCs w:val="24"/>
        </w:rPr>
        <w:t xml:space="preserve"> Πειραι</w:t>
      </w:r>
      <w:r>
        <w:rPr>
          <w:rFonts w:eastAsia="Times New Roman" w:cs="Times New Roman"/>
          <w:szCs w:val="24"/>
        </w:rPr>
        <w:t>ώς</w:t>
      </w:r>
      <w:r>
        <w:rPr>
          <w:rFonts w:eastAsia="Times New Roman" w:cs="Times New Roman"/>
          <w:szCs w:val="24"/>
        </w:rPr>
        <w:t xml:space="preserve"> του Κομμουνιστικού Κόμματος Ελλάδ</w:t>
      </w:r>
      <w:r>
        <w:rPr>
          <w:rFonts w:eastAsia="Times New Roman" w:cs="Times New Roman"/>
          <w:szCs w:val="24"/>
        </w:rPr>
        <w:t>α</w:t>
      </w:r>
      <w:r>
        <w:rPr>
          <w:rFonts w:eastAsia="Times New Roman" w:cs="Times New Roman"/>
          <w:szCs w:val="24"/>
        </w:rPr>
        <w:t xml:space="preserve">ς κ. Διαμάντως </w:t>
      </w:r>
      <w:proofErr w:type="spellStart"/>
      <w:r>
        <w:rPr>
          <w:rFonts w:eastAsia="Times New Roman" w:cs="Times New Roman"/>
          <w:szCs w:val="24"/>
        </w:rPr>
        <w:t>Μανωλάκου</w:t>
      </w:r>
      <w:proofErr w:type="spellEnd"/>
      <w:r>
        <w:rPr>
          <w:rFonts w:eastAsia="Times New Roman" w:cs="Times New Roman"/>
          <w:szCs w:val="24"/>
        </w:rPr>
        <w:t xml:space="preserve"> προς τον Υπουργό Περιβάλλοντος και Ενέργειας, σχετικά με τις κυβερνητικές </w:t>
      </w:r>
      <w:r>
        <w:rPr>
          <w:rFonts w:eastAsia="Times New Roman" w:cs="Times New Roman"/>
          <w:szCs w:val="24"/>
        </w:rPr>
        <w:t>ευθύνες από την ανάρτηση των δασικών χαρτών.</w:t>
      </w:r>
    </w:p>
    <w:p w14:paraId="44FB7F01"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Αναπληρωτής Υπουργός Περιβάλλοντος και Ενέργειας κ. Σωκράτης </w:t>
      </w:r>
      <w:proofErr w:type="spellStart"/>
      <w:r>
        <w:rPr>
          <w:rFonts w:eastAsia="Times New Roman" w:cs="Times New Roman"/>
          <w:szCs w:val="24"/>
        </w:rPr>
        <w:t>Φάμελλος</w:t>
      </w:r>
      <w:proofErr w:type="spellEnd"/>
      <w:r>
        <w:rPr>
          <w:rFonts w:eastAsia="Times New Roman" w:cs="Times New Roman"/>
          <w:szCs w:val="24"/>
        </w:rPr>
        <w:t>.</w:t>
      </w:r>
    </w:p>
    <w:p w14:paraId="44FB7F02"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έχετε τον λόγο.</w:t>
      </w:r>
    </w:p>
    <w:p w14:paraId="44FB7F03"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Ευχαριστώ, κύριε Πρόεδρε. </w:t>
      </w:r>
    </w:p>
    <w:p w14:paraId="44FB7F04"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Είναι αλήθεια ότι η ανάρτηση των</w:t>
      </w:r>
      <w:r>
        <w:rPr>
          <w:rFonts w:eastAsia="Times New Roman" w:cs="Times New Roman"/>
          <w:szCs w:val="24"/>
        </w:rPr>
        <w:t xml:space="preserve"> δασικών χαρτών αποκάλυψε όλες τις παρανομίες που έχουν γίνει, αλλά και τις πολιτικές ευθύνες των προηγούμενων κυβερνήσεων, αλλά και της σημερινής, αφού αποδεικνύουν -φαίνονται καθαρά- τις αλλαγές στη χρήση και τον χαρακτήρα των δασών και των δασικών εκτάσ</w:t>
      </w:r>
      <w:r>
        <w:rPr>
          <w:rFonts w:eastAsia="Times New Roman" w:cs="Times New Roman"/>
          <w:szCs w:val="24"/>
        </w:rPr>
        <w:t>εων, τη μετατροπή τους –εάν θέλετε- σε οικιστικές ή τουριστικές επιχειρήσεις ή βιομηχανικές εγκαταστάσεις κ</w:t>
      </w:r>
      <w:r>
        <w:rPr>
          <w:rFonts w:eastAsia="Times New Roman" w:cs="Times New Roman"/>
          <w:szCs w:val="24"/>
        </w:rPr>
        <w:t>αι λοιπά</w:t>
      </w:r>
      <w:r>
        <w:rPr>
          <w:rFonts w:eastAsia="Times New Roman" w:cs="Times New Roman"/>
          <w:szCs w:val="24"/>
        </w:rPr>
        <w:t xml:space="preserve">. </w:t>
      </w:r>
    </w:p>
    <w:p w14:paraId="44FB7F05"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Εκτός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από τις παράνομες αυτές αλλαγές έχουν δημιουργηθεί και πολλά προβλήματα. Καθόλου δεν είναι τυχαίο ότι στις αγροτικές κινητοπο</w:t>
      </w:r>
      <w:r>
        <w:rPr>
          <w:rFonts w:eastAsia="Times New Roman" w:cs="Times New Roman"/>
          <w:szCs w:val="24"/>
        </w:rPr>
        <w:t>ιήσεις οι αγρότες διαδηλώνουν έξω από τις δασικές υπηρεσίες.</w:t>
      </w:r>
    </w:p>
    <w:p w14:paraId="44FB7F06"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Τα λάθη οφείλονται στο ότι μεγάλες εκτάσεις έχουν κηρυχθεί αναδασωτέες από πυρκαγιές κι έχουν συμπεριλάβει και εκτάσεις που δεν είναι δασικές, αλλά ήταν -και είναι- κυρίως γεωργικές.</w:t>
      </w:r>
    </w:p>
    <w:p w14:paraId="44FB7F07"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Στον Νομό Ηλ</w:t>
      </w:r>
      <w:r>
        <w:rPr>
          <w:rFonts w:eastAsia="Times New Roman" w:cs="Times New Roman"/>
          <w:szCs w:val="24"/>
        </w:rPr>
        <w:t>είας, όπου αναδασώνεται το 28%, υπάρχει ένα χοντρικό περίγραμμα για την αναδάσωση. Δεν υπάρχει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αποτύπωση ή εξαίρεση για τις εντός του περιγράμματος μη δασικές εκτάσεις. Βεβαίως, τα ίδια ισχύουν και στην Εύβοια, αλλά και σε άλλες περιοχές. </w:t>
      </w:r>
    </w:p>
    <w:p w14:paraId="44FB7F0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Οι επιπτώ</w:t>
      </w:r>
      <w:r>
        <w:rPr>
          <w:rFonts w:eastAsia="Times New Roman" w:cs="Times New Roman"/>
          <w:szCs w:val="24"/>
        </w:rPr>
        <w:t>σεις από αυτά τα προβλήματα είναι κυρίως δύο: Είναι η αμφισβήτηση του χαρακτήρα των γεωργικών εκτάσεων, οι οποίες ήταν ανέκαθεν γεωργικές. Μάλιστα, έπαιρναν κι επιδοτήσεις. Υπάρχει και το ψηφιακό του ΟΣΔΕ, που λέει ότι είναι γεωργικές εκτάσεις. Η αμφισβήτη</w:t>
      </w:r>
      <w:r>
        <w:rPr>
          <w:rFonts w:eastAsia="Times New Roman" w:cs="Times New Roman"/>
          <w:szCs w:val="24"/>
        </w:rPr>
        <w:t xml:space="preserve">σή τους έχει πολλαπλές επιπτώσεις. Τους στερείτε, δηλαδή, τη γεωργική δραστηριότητα ή στερείτε τη δυνατότητα σε κτηνοτρόφους να αξιοποιούν βοσκήσιμες εκτάσεις. </w:t>
      </w:r>
    </w:p>
    <w:p w14:paraId="44FB7F0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Δεύτερον, για να κάνουν ενστάσεις έχετε βάλει τσουχτερά χαράτσια. Οι αντιρρήσεις δηλαδή για τον</w:t>
      </w:r>
      <w:r>
        <w:rPr>
          <w:rFonts w:eastAsia="Times New Roman" w:cs="Times New Roman"/>
          <w:szCs w:val="24"/>
        </w:rPr>
        <w:t xml:space="preserve"> χαρακτήρα των εκτάσεων αλλά και η αμοιβή ιδιώτη δασολόγου, δικηγόρου, μηχανικού, τοπογράφου φτάνουν περίπου μέχρι και τις 4.000 ευρώ, όταν οι άνθρωποι αυτοί δεν έχουν και κόβουν από το φαΐ τους. </w:t>
      </w:r>
    </w:p>
    <w:p w14:paraId="44FB7F0A"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Η κατάσταση αυτή αναδεικνύει τα αποτελέσματα της αστικής πο</w:t>
      </w:r>
      <w:r>
        <w:rPr>
          <w:rFonts w:eastAsia="Times New Roman" w:cs="Times New Roman"/>
          <w:szCs w:val="24"/>
        </w:rPr>
        <w:t xml:space="preserve">λιτικής στη διαχείριση της γης και στη χρήση της, που βεβαίως έχει στόχο την εξυπηρέτηση των κάθε φορά επενδυτικών σχεδίων των μονοπωλιακών ομίλων στον συγκεκριμένο τομέα. </w:t>
      </w:r>
    </w:p>
    <w:p w14:paraId="44FB7F0B"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Τι ζητάμε; Πρώτον, να αντιμετωπιστούν τα προβλήματα χωρίς κα</w:t>
      </w:r>
      <w:r>
        <w:rPr>
          <w:rFonts w:eastAsia="Times New Roman" w:cs="Times New Roman"/>
          <w:szCs w:val="24"/>
        </w:rPr>
        <w:t>μ</w:t>
      </w:r>
      <w:r>
        <w:rPr>
          <w:rFonts w:eastAsia="Times New Roman" w:cs="Times New Roman"/>
          <w:szCs w:val="24"/>
        </w:rPr>
        <w:t>μιά επιβάρυνση για όλε</w:t>
      </w:r>
      <w:r>
        <w:rPr>
          <w:rFonts w:eastAsia="Times New Roman" w:cs="Times New Roman"/>
          <w:szCs w:val="24"/>
        </w:rPr>
        <w:t>ς τις εκτάσεις, που ήταν αγροτικές και δεν αμφισβητείται ο αγροτικός χαρακτήρας τους. Δεύτερον, να λυθεί άμεσα το πρόβλημα των εξαιρέσεων από μεγάλες αναδασωτέες από φωτιά εκτάσεις, χωρίς να ευνοηθούν καταπατητές, εκχερσώσεις, παράνομες αλλαγές χρήσης. Τρί</w:t>
      </w:r>
      <w:r>
        <w:rPr>
          <w:rFonts w:eastAsia="Times New Roman" w:cs="Times New Roman"/>
          <w:szCs w:val="24"/>
        </w:rPr>
        <w:t xml:space="preserve">τον, να μη χρησιμοποιηθούν οι δασικοί χάρτες και γενικότερα η δασική πολιτική ως εργαλείο ομηρίας λαϊκών στρωμάτων. Τέταρτον, να ληφθούν όλα τα απαραίτητα χρονικά και διοικητικά μέτρα από το κράτος και να μην επιβαρυνθούν τα λαϊκά στρώματα. </w:t>
      </w:r>
      <w:proofErr w:type="spellStart"/>
      <w:r>
        <w:rPr>
          <w:rFonts w:eastAsia="Times New Roman" w:cs="Times New Roman"/>
          <w:szCs w:val="24"/>
        </w:rPr>
        <w:t>Πέμπτον</w:t>
      </w:r>
      <w:proofErr w:type="spellEnd"/>
      <w:r>
        <w:rPr>
          <w:rFonts w:eastAsia="Times New Roman" w:cs="Times New Roman"/>
          <w:szCs w:val="24"/>
        </w:rPr>
        <w:t>, να εξα</w:t>
      </w:r>
      <w:r>
        <w:rPr>
          <w:rFonts w:eastAsia="Times New Roman" w:cs="Times New Roman"/>
          <w:szCs w:val="24"/>
        </w:rPr>
        <w:t xml:space="preserve">σφαλιστεί το αναγκαίο επιστημονικό προσωπικό και με πόρους και με κρατικές υπηρεσίες για να ολοκληρώσουν όλες τις διαδικασίες για την προστασία των δασικών οικοσυστημάτων. </w:t>
      </w:r>
    </w:p>
    <w:p w14:paraId="44FB7F0C"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w:t>
      </w:r>
    </w:p>
    <w:p w14:paraId="44FB7F0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 Κύριε Υπουργέ, έχετε τον λόγο. </w:t>
      </w:r>
    </w:p>
    <w:p w14:paraId="44FB7F0E" w14:textId="77777777" w:rsidR="00FA132B" w:rsidRDefault="00F73EC5">
      <w:pPr>
        <w:tabs>
          <w:tab w:val="left" w:pos="2820"/>
        </w:tabs>
        <w:spacing w:after="0" w:line="600" w:lineRule="auto"/>
        <w:ind w:firstLine="720"/>
        <w:jc w:val="both"/>
        <w:rPr>
          <w:rFonts w:eastAsia="Times New Roman"/>
          <w:szCs w:val="24"/>
        </w:rPr>
      </w:pPr>
      <w:r>
        <w:rPr>
          <w:rFonts w:eastAsia="Times New Roman"/>
          <w:b/>
          <w:szCs w:val="24"/>
        </w:rPr>
        <w:t>ΣΩ</w:t>
      </w:r>
      <w:r>
        <w:rPr>
          <w:rFonts w:eastAsia="Times New Roman"/>
          <w:b/>
          <w:szCs w:val="24"/>
        </w:rPr>
        <w:t xml:space="preserve">ΚΡΑΤΗΣ ΦΑΜΕΛΛΟΣ (Αναπληρωτής Υπουργός Περιβάλλοντος και Ενέργειας): </w:t>
      </w:r>
      <w:r>
        <w:rPr>
          <w:rFonts w:eastAsia="Times New Roman"/>
          <w:szCs w:val="24"/>
        </w:rPr>
        <w:t>Ευχαριστώ, κύριε Πρόεδρε.</w:t>
      </w:r>
    </w:p>
    <w:p w14:paraId="44FB7F0F"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Μανωλάκου</w:t>
      </w:r>
      <w:proofErr w:type="spellEnd"/>
      <w:r>
        <w:rPr>
          <w:rFonts w:eastAsia="Times New Roman"/>
          <w:szCs w:val="24"/>
        </w:rPr>
        <w:t>, θίγετε το θέμα των δασικών χαρτών και θα ήθελα να δηλώσω ότι πρόκειται για ένα σοβαρό αναπτυξιακό και περιβαλλοντικό εργαλείο, ένα εργαλείο και μ</w:t>
      </w:r>
      <w:r>
        <w:rPr>
          <w:rFonts w:eastAsia="Times New Roman"/>
          <w:szCs w:val="24"/>
        </w:rPr>
        <w:t xml:space="preserve">ία περιβαλλοντική πολιτική η οποία λείπει από τη χώρα μας. Μάλιστα, πρέπει να ομολογήσω ότι από τις θέσεις της Αριστεράς </w:t>
      </w:r>
      <w:r>
        <w:rPr>
          <w:rFonts w:eastAsia="Times New Roman"/>
          <w:szCs w:val="24"/>
        </w:rPr>
        <w:lastRenderedPageBreak/>
        <w:t>και από τις θέσεις του οικολογικού κινήματος τα τελευταία χρόνια έχει κατατεθεί το αίτημα -και η απαίτηση θα έλεγα- πολλές φορές για τη</w:t>
      </w:r>
      <w:r>
        <w:rPr>
          <w:rFonts w:eastAsia="Times New Roman"/>
          <w:szCs w:val="24"/>
        </w:rPr>
        <w:t xml:space="preserve"> δημιουργία των δασικών χαρτών, αλλά και για την ύπαρξη αυτής της –αν θέλετε- αποκατάστασης της νομιμότητας και της ισονομίας, κάτι που αφορά ιδιαίτερα και τον αγροτικό πληθυσμό, αλλά και όλους τους πολίτες και στο επίπεδο του χαρακτηρισμού των δασικών εκτ</w:t>
      </w:r>
      <w:r>
        <w:rPr>
          <w:rFonts w:eastAsia="Times New Roman"/>
          <w:szCs w:val="24"/>
        </w:rPr>
        <w:t xml:space="preserve">άσεων. </w:t>
      </w:r>
    </w:p>
    <w:p w14:paraId="44FB7F10"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t>Θα ήθελα, λοιπόν, και εκ μέρους σας, αν συμφωνήσετε, μιας και μας δίνετε τη δυνατότητα γι’ αυτή την κοινοβουλευτική συζήτηση, να λάβω σήμερα τη θέση ότι και το Κομμουνιστικό Κόμμα Ελλάδ</w:t>
      </w:r>
      <w:r>
        <w:rPr>
          <w:rFonts w:eastAsia="Times New Roman"/>
          <w:szCs w:val="24"/>
        </w:rPr>
        <w:t>α</w:t>
      </w:r>
      <w:r>
        <w:rPr>
          <w:rFonts w:eastAsia="Times New Roman"/>
          <w:szCs w:val="24"/>
        </w:rPr>
        <w:t>ς συμφωνεί με την ύπαρξη των δασικών χαρτών και με αυτόν τον τ</w:t>
      </w:r>
      <w:r>
        <w:rPr>
          <w:rFonts w:eastAsia="Times New Roman"/>
          <w:szCs w:val="24"/>
        </w:rPr>
        <w:t>ρόπο ότι συμφωνεί με την προστασία του φυσικού περιβάλλοντος και δεν συνηγορεί υπέρ εκχερσώσεων ή παράνομων χρήσεων πρώην δασικών εκτάσεων. Διότι νομίζω αυτή είναι η αφετηριακή βάση που μας ενώνει και αντιστοιχεί και στα δικαιώματα των πολιτών και στην ισο</w:t>
      </w:r>
      <w:r>
        <w:rPr>
          <w:rFonts w:eastAsia="Times New Roman"/>
          <w:szCs w:val="24"/>
        </w:rPr>
        <w:t>νομία των πολιτών, αλλά και στην προστασία του περιβάλλοντος. Μόνο έτσι θα μπορέσουμε να αντισταθούμε σε οποιεσδήποτε παράνομες εκχερσώσεις και εμπορικές χρήσεις του δασικού περιβάλλοντος, που νομίζω δεν αντιστοιχεί ούτε στην άποψη του Κομμουνιστικού Κόμμα</w:t>
      </w:r>
      <w:r>
        <w:rPr>
          <w:rFonts w:eastAsia="Times New Roman"/>
          <w:szCs w:val="24"/>
        </w:rPr>
        <w:t>τος Ελλάδ</w:t>
      </w:r>
      <w:r>
        <w:rPr>
          <w:rFonts w:eastAsia="Times New Roman"/>
          <w:szCs w:val="24"/>
        </w:rPr>
        <w:t>α</w:t>
      </w:r>
      <w:r>
        <w:rPr>
          <w:rFonts w:eastAsia="Times New Roman"/>
          <w:szCs w:val="24"/>
        </w:rPr>
        <w:t>ς ούτε βέβαια στην άποψη της Κυβέρνησης μας.</w:t>
      </w:r>
    </w:p>
    <w:p w14:paraId="44FB7F11"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lastRenderedPageBreak/>
        <w:t>Αυτό, όμως, το οποίο θα ήθελα, επίσης, να διευκρινίσουμε, διότι μου κάνει ιδιαίτερη εντύπωση, διότι στα προηγούμενα νομίζω ότι θα συμφωνήσουμε, είναι ο τρόπος με τον οποίο προσπαθείτε να χρεώσετε πολιτ</w:t>
      </w:r>
      <w:r>
        <w:rPr>
          <w:rFonts w:eastAsia="Times New Roman"/>
          <w:szCs w:val="24"/>
        </w:rPr>
        <w:t xml:space="preserve">ικές ευθύνες στη σημερινή Κυβέρνηση, η οποία υλοποιεί αυτό που είκοσι χρόνια είχε νομοθετηθεί στην Ελλάδα, το ζήταγαν όλοι οι επιστημονικοί φορείς και όλοι οι χώροι των εργαζομένων και των συλλογικών κινημάτων και δεν υλοποιούταν. </w:t>
      </w:r>
    </w:p>
    <w:p w14:paraId="44FB7F12"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t>Τη σημερινή Κυβέρνηση, λ</w:t>
      </w:r>
      <w:r>
        <w:rPr>
          <w:rFonts w:eastAsia="Times New Roman"/>
          <w:szCs w:val="24"/>
        </w:rPr>
        <w:t xml:space="preserve">οιπόν, που υλοποιεί αυτό που ο δικομματισμός δεν ήθελε να γίνει για σαράντα χρόνια πολιτικά και είκοσι χρόνια θεσμικά, μας κατηγορείτε ότι είναι πολιτική ευθύνη η θέσπιση και η κύρωση ενός περιβαλλοντικού εργαλείου προς όφελος των δικαιωμάτων των πολιτών. </w:t>
      </w:r>
      <w:r>
        <w:rPr>
          <w:rFonts w:eastAsia="Times New Roman"/>
          <w:szCs w:val="24"/>
        </w:rPr>
        <w:t>Κυριολεκτικά θα μου επιτρέψετε να διαμαρτυρηθώ για αυτή την έκφραση, γιατί δεν έχουμε κα</w:t>
      </w:r>
      <w:r>
        <w:rPr>
          <w:rFonts w:eastAsia="Times New Roman"/>
          <w:szCs w:val="24"/>
        </w:rPr>
        <w:t>μ</w:t>
      </w:r>
      <w:r>
        <w:rPr>
          <w:rFonts w:eastAsia="Times New Roman"/>
          <w:szCs w:val="24"/>
        </w:rPr>
        <w:t xml:space="preserve">μία σχέση με τις πολιτικές που τροποποίησαν, προσέλαβαν το περιβάλλον και το δασικό οικοσύστημα. </w:t>
      </w:r>
    </w:p>
    <w:p w14:paraId="44FB7F13"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t xml:space="preserve">Ανοίγεται βέβαια μια συζήτηση, η οποία έχει να κάνει με τις </w:t>
      </w:r>
      <w:r>
        <w:rPr>
          <w:rFonts w:eastAsia="Times New Roman"/>
          <w:szCs w:val="24"/>
        </w:rPr>
        <w:t>αναδασώσεις. Ειλικρινά έψαξα και βρήκα τις θέσεις του Κομμουνιστικού Κόμματος Ελλάδ</w:t>
      </w:r>
      <w:r>
        <w:rPr>
          <w:rFonts w:eastAsia="Times New Roman"/>
          <w:szCs w:val="24"/>
        </w:rPr>
        <w:t>α</w:t>
      </w:r>
      <w:r>
        <w:rPr>
          <w:rFonts w:eastAsia="Times New Roman"/>
          <w:szCs w:val="24"/>
        </w:rPr>
        <w:t>ς για την πυρκαγιά της Ηλείας, για την πυρκαγιά της Εύβοιας και για όλες τις άλλες πυρκαγιές κι έρχομαι να συμφωνήσω μαζί σας ότι κι εσείς ζητάγατε τότε τον σαφέστατο και ά</w:t>
      </w:r>
      <w:r>
        <w:rPr>
          <w:rFonts w:eastAsia="Times New Roman"/>
          <w:szCs w:val="24"/>
        </w:rPr>
        <w:t>μεσο καθορισμό και προσδιορισμό των αναδασω</w:t>
      </w:r>
      <w:r>
        <w:rPr>
          <w:rFonts w:eastAsia="Times New Roman"/>
          <w:szCs w:val="24"/>
        </w:rPr>
        <w:lastRenderedPageBreak/>
        <w:t xml:space="preserve">τέων εκτάσεων για να τις προφυλάξουμε από τις εκχερσώσεις και τις καταπατήσεις. Άρα από την ίδια αφετηρία θεωρώ ότι ξεκινάμε τη συζήτηση για τους δασικούς χάρτες. </w:t>
      </w:r>
    </w:p>
    <w:p w14:paraId="44FB7F14"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t>Ποιο πρόβλημα εντοπίζεται ως κυρίαρχο; Και θα μου</w:t>
      </w:r>
      <w:r>
        <w:rPr>
          <w:rFonts w:eastAsia="Times New Roman"/>
          <w:szCs w:val="24"/>
        </w:rPr>
        <w:t xml:space="preserve"> επιτρέψετε στη </w:t>
      </w:r>
      <w:proofErr w:type="spellStart"/>
      <w:r>
        <w:rPr>
          <w:rFonts w:eastAsia="Times New Roman"/>
          <w:szCs w:val="24"/>
        </w:rPr>
        <w:t>δευτερομιλία</w:t>
      </w:r>
      <w:proofErr w:type="spellEnd"/>
      <w:r>
        <w:rPr>
          <w:rFonts w:eastAsia="Times New Roman"/>
          <w:szCs w:val="24"/>
        </w:rPr>
        <w:t xml:space="preserve"> μου να πω τα υπόλοιπα. Την αμφισβήτηση εκτάσεων που ανέκαθεν καλλιεργούνταν και λάμβαναν επιδότηση. </w:t>
      </w:r>
    </w:p>
    <w:p w14:paraId="44FB7F15"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t>Οφείλω, λοιπόν, να σας πω ότι δεν υπάρχει κανένα πρόβλημα, κανένας κίνδυνος και κανένας φόβος γι’ αυτές τις εκτάσεις. Δεν υπάρ</w:t>
      </w:r>
      <w:r>
        <w:rPr>
          <w:rFonts w:eastAsia="Times New Roman"/>
          <w:szCs w:val="24"/>
        </w:rPr>
        <w:t>χει κα</w:t>
      </w:r>
      <w:r>
        <w:rPr>
          <w:rFonts w:eastAsia="Times New Roman"/>
          <w:szCs w:val="24"/>
        </w:rPr>
        <w:t>μ</w:t>
      </w:r>
      <w:r>
        <w:rPr>
          <w:rFonts w:eastAsia="Times New Roman"/>
          <w:szCs w:val="24"/>
        </w:rPr>
        <w:t xml:space="preserve">μία επίπτωση στην αγροτική γη που νομίμως την εκμεταλλεύονται οι αγρότες, την έχουν, την είχαν χρόνια και λάμβαναν επιδότηση γι’ αυτή. Πρόβλημα υπάρχει μόνο στις περιπτώσεις που δασική γη δηλώθηκε ως αγροτική και τροποποιήθηκε. </w:t>
      </w:r>
    </w:p>
    <w:p w14:paraId="44FB7F16"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t>Εδώ νομίζω ότι πρέπε</w:t>
      </w:r>
      <w:r>
        <w:rPr>
          <w:rFonts w:eastAsia="Times New Roman"/>
          <w:szCs w:val="24"/>
        </w:rPr>
        <w:t>ι από κοινού να διατυπώσουμε τον οδικό χάρτη επίλυσης αυτού του προβλήματος, διότι μας απασχολεί και υποπτεύομαι και θα ήθελα να απασχολεί κι εσάς.</w:t>
      </w:r>
    </w:p>
    <w:p w14:paraId="44FB7F17"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t>Στις περιπτώσεις, λοιπόν, αυτές που δασική γη, όχι αγροτική ανέκαθεν, χρησιμοποιείται για αγροτική καλλιέργε</w:t>
      </w:r>
      <w:r>
        <w:rPr>
          <w:rFonts w:eastAsia="Times New Roman"/>
          <w:szCs w:val="24"/>
        </w:rPr>
        <w:t xml:space="preserve">ια, υπάρχει νομοθεσία, ο ν.998/1979 και ο ν.4280/2014, που επιτρέπει την παραχώρηση και της κυριότητας ή της χρήσης σε αγρότες, ώστε να ασκούν επάγγελμα αγροτικό και να παράγουν αγροτικά προϊόντα για να ενισχυθεί ο πρωτογενής τομέας. </w:t>
      </w:r>
    </w:p>
    <w:p w14:paraId="44FB7F18"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lastRenderedPageBreak/>
        <w:t xml:space="preserve">Μπορώ να πω ότι θα </w:t>
      </w:r>
      <w:r>
        <w:rPr>
          <w:rFonts w:eastAsia="Times New Roman"/>
          <w:szCs w:val="24"/>
        </w:rPr>
        <w:t>συμφωνούσα μαζί σας σε μία πρόταση που να βελτιώσει τους όρους με τους οποίους αγρότες που είναι ήδη στο σύστημα του ΟΠΕΚΕΠΕ, στο</w:t>
      </w:r>
      <w:r>
        <w:rPr>
          <w:rFonts w:eastAsia="Times New Roman"/>
          <w:szCs w:val="24"/>
        </w:rPr>
        <w:t>ν</w:t>
      </w:r>
      <w:r>
        <w:rPr>
          <w:rFonts w:eastAsia="Times New Roman"/>
          <w:szCs w:val="24"/>
        </w:rPr>
        <w:t xml:space="preserve"> ΟΣΔΕ δηλαδή, θα λαμβάνουν τις εκτάσεις αυτές πολύ πιο γρήγορα, αν θέλετε πολύ πιο λειτουργικά, αρκεί να αποδεικνύεται η χρήση</w:t>
      </w:r>
      <w:r>
        <w:rPr>
          <w:rFonts w:eastAsia="Times New Roman"/>
          <w:szCs w:val="24"/>
        </w:rPr>
        <w:t xml:space="preserve"> η αγροτική, τηρώντας όμως τη νομοθεσία και αποτυπώνοντας τη νόμιμη και τυπική ισονομία και επί του δασικού χάρτη. </w:t>
      </w:r>
    </w:p>
    <w:p w14:paraId="44FB7F19"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t>Σε αυτές τις περιπτώσεις, θα πρέπει η εκχώρηση ή παραχώρηση χρήσης κυριότητας να γίνει πριν την εκδίκαση εξέτασης του τέλους αντιρρήσεως, έτ</w:t>
      </w:r>
      <w:r>
        <w:rPr>
          <w:rFonts w:eastAsia="Times New Roman"/>
          <w:szCs w:val="24"/>
        </w:rPr>
        <w:t>σι ώστε να μην έχει και καμ</w:t>
      </w:r>
      <w:r>
        <w:rPr>
          <w:rFonts w:eastAsia="Times New Roman"/>
          <w:szCs w:val="24"/>
        </w:rPr>
        <w:t>μ</w:t>
      </w:r>
      <w:r>
        <w:rPr>
          <w:rFonts w:eastAsia="Times New Roman"/>
          <w:szCs w:val="24"/>
        </w:rPr>
        <w:t xml:space="preserve">ία επίπτωση η κύρωση των δασικών χαρτών στον πρωτογενή τομέα. </w:t>
      </w:r>
    </w:p>
    <w:p w14:paraId="44FB7F1A"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t xml:space="preserve">Αυτό νομίζω ότι αποκαθιστά τη νομιμότητα και στο αγροτικό τοπίο και στο </w:t>
      </w:r>
      <w:proofErr w:type="spellStart"/>
      <w:r>
        <w:rPr>
          <w:rFonts w:eastAsia="Times New Roman"/>
          <w:szCs w:val="24"/>
        </w:rPr>
        <w:t>δασοαγροτικό</w:t>
      </w:r>
      <w:proofErr w:type="spellEnd"/>
      <w:r>
        <w:rPr>
          <w:rFonts w:eastAsia="Times New Roman"/>
          <w:szCs w:val="24"/>
        </w:rPr>
        <w:t xml:space="preserve"> τοπίο, διότι για μας είναι ένα μεγάλο περιβαλλοντικό απόθεμα και από κοινού το ε</w:t>
      </w:r>
      <w:r>
        <w:rPr>
          <w:rFonts w:eastAsia="Times New Roman"/>
          <w:szCs w:val="24"/>
        </w:rPr>
        <w:t xml:space="preserve">ξετάζουμε και επιλύει αυτό που και εσείς αναφέρατε στην ερώτησή σας, κινδύνους εκχερσώσεων, καταπατήσεων ή οτιδήποτε άλλο. </w:t>
      </w:r>
    </w:p>
    <w:p w14:paraId="44FB7F1B" w14:textId="77777777" w:rsidR="00FA132B" w:rsidRDefault="00F73EC5">
      <w:pPr>
        <w:tabs>
          <w:tab w:val="left" w:pos="2820"/>
        </w:tabs>
        <w:spacing w:after="0" w:line="600" w:lineRule="auto"/>
        <w:ind w:firstLine="720"/>
        <w:jc w:val="both"/>
        <w:rPr>
          <w:rFonts w:eastAsia="Times New Roman"/>
          <w:szCs w:val="24"/>
        </w:rPr>
      </w:pPr>
      <w:r>
        <w:rPr>
          <w:rFonts w:eastAsia="Times New Roman"/>
          <w:szCs w:val="24"/>
        </w:rPr>
        <w:t>Θα μου επιτρέψετε στη δευτερολογία μου να καλύψω και το υπόλοιπο κείμενο της ερώτησής σας.</w:t>
      </w:r>
    </w:p>
    <w:p w14:paraId="44FB7F1C" w14:textId="77777777" w:rsidR="00FA132B" w:rsidRDefault="00F73EC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Καλώς, </w:t>
      </w:r>
      <w:r>
        <w:rPr>
          <w:rFonts w:eastAsia="Times New Roman"/>
          <w:szCs w:val="24"/>
        </w:rPr>
        <w:t>κύριε Υπουργέ, ευχαριστούμε.</w:t>
      </w:r>
    </w:p>
    <w:p w14:paraId="44FB7F1D" w14:textId="77777777" w:rsidR="00FA132B" w:rsidRDefault="00F73EC5">
      <w:pPr>
        <w:spacing w:after="0"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Μανωλάκου</w:t>
      </w:r>
      <w:proofErr w:type="spellEnd"/>
      <w:r>
        <w:rPr>
          <w:rFonts w:eastAsia="Times New Roman"/>
          <w:szCs w:val="24"/>
        </w:rPr>
        <w:t>, έχετε τον λόγο για τη δευτερολογία σας.</w:t>
      </w:r>
    </w:p>
    <w:p w14:paraId="44FB7F1E" w14:textId="77777777" w:rsidR="00FA132B" w:rsidRDefault="00F73EC5">
      <w:pPr>
        <w:spacing w:after="0" w:line="600" w:lineRule="auto"/>
        <w:ind w:firstLine="720"/>
        <w:jc w:val="both"/>
        <w:rPr>
          <w:rFonts w:eastAsia="Times New Roman"/>
          <w:szCs w:val="24"/>
        </w:rPr>
      </w:pPr>
      <w:r>
        <w:rPr>
          <w:rFonts w:eastAsia="Times New Roman"/>
          <w:b/>
          <w:szCs w:val="24"/>
        </w:rPr>
        <w:lastRenderedPageBreak/>
        <w:t>ΔΙΑΜΑΝΤΩ ΜΑΝΩΛΑΚΟΥ:</w:t>
      </w:r>
      <w:r>
        <w:rPr>
          <w:rFonts w:eastAsia="Times New Roman"/>
          <w:szCs w:val="24"/>
        </w:rPr>
        <w:t xml:space="preserve"> Κύριε Υπουργέ, μιλάτε για ισονομία. Τι ισονομία μπορεί να υπάρχει όταν για λάθη που έγιναν ζητάτε -και μάλιστα πολύ τσουχτερά- να πληρώσουν άνθρωποι χ</w:t>
      </w:r>
      <w:r>
        <w:rPr>
          <w:rFonts w:eastAsia="Times New Roman"/>
          <w:szCs w:val="24"/>
        </w:rPr>
        <w:t>αράτσια που δεν έχουν κα</w:t>
      </w:r>
      <w:r>
        <w:rPr>
          <w:rFonts w:eastAsia="Times New Roman"/>
          <w:szCs w:val="24"/>
        </w:rPr>
        <w:t>μ</w:t>
      </w:r>
      <w:r>
        <w:rPr>
          <w:rFonts w:eastAsia="Times New Roman"/>
          <w:szCs w:val="24"/>
        </w:rPr>
        <w:t>μιά ευθύνη; Και στην κυριολεξία δεν μας απαντήσατε στην ουσία. Γιατί, δηλαδή, επιβαρύνεται ο κόσμος που δεν φταίει και δεν τους βάζετε στις εξαιρέσεις; Και, μάλιστα, να βάλετε στις εξαιρέσεις, να μην πληρώσουν τίποτα, ακριβώς αυτές</w:t>
      </w:r>
      <w:r>
        <w:rPr>
          <w:rFonts w:eastAsia="Times New Roman"/>
          <w:szCs w:val="24"/>
        </w:rPr>
        <w:t xml:space="preserve"> τις περιπτώσεις που ήταν αγροτικές ή βοσκήσιμες εκτάσεις και στην αποτύπωση φαίνονται ως δάση ή αναδασωτέες εκτάσεις. Μη χαρατσώνετε άδικα τον κόσμο. Αυτό σας ζητάμε. Κι εσείς δεν μου απαντάτε, δεν δεσμευόσαστε σ</w:t>
      </w:r>
      <w:r>
        <w:rPr>
          <w:rFonts w:eastAsia="Times New Roman"/>
          <w:szCs w:val="24"/>
        </w:rPr>
        <w:t>ε</w:t>
      </w:r>
      <w:r>
        <w:rPr>
          <w:rFonts w:eastAsia="Times New Roman"/>
          <w:szCs w:val="24"/>
        </w:rPr>
        <w:t xml:space="preserve"> αυτό. Αυτή είναι η ισονομία σας;</w:t>
      </w:r>
    </w:p>
    <w:p w14:paraId="44FB7F1F" w14:textId="77777777" w:rsidR="00FA132B" w:rsidRDefault="00F73EC5">
      <w:pPr>
        <w:spacing w:after="0" w:line="600" w:lineRule="auto"/>
        <w:ind w:firstLine="720"/>
        <w:jc w:val="both"/>
        <w:rPr>
          <w:rFonts w:eastAsia="Times New Roman"/>
          <w:szCs w:val="24"/>
        </w:rPr>
      </w:pPr>
      <w:r>
        <w:rPr>
          <w:rFonts w:eastAsia="Times New Roman"/>
          <w:szCs w:val="24"/>
        </w:rPr>
        <w:t>Δεύτερον</w:t>
      </w:r>
      <w:r>
        <w:rPr>
          <w:rFonts w:eastAsia="Times New Roman"/>
          <w:szCs w:val="24"/>
        </w:rPr>
        <w:t>, τι λέτε; Εμείς, ναι, είναι αλήθεια ότι ζητούσαμε να γίνει αναδάσωση</w:t>
      </w:r>
      <w:r>
        <w:rPr>
          <w:rFonts w:eastAsia="Times New Roman"/>
          <w:szCs w:val="24"/>
        </w:rPr>
        <w:t>,</w:t>
      </w:r>
      <w:r>
        <w:rPr>
          <w:rFonts w:eastAsia="Times New Roman"/>
          <w:szCs w:val="24"/>
        </w:rPr>
        <w:t xml:space="preserve"> όπου μπαίνει φωτιά σε δάσος, γιατί όσες φορές στην πλειοψηφία τους μπήκε φωτιά, ήταν εμπρησμός. Δηλαδή, η δασική γη άλλαξε χαρακτήρα κι αυτό σήμερα φαίνεται και με τις εκχερσώσεις. Κι ε</w:t>
      </w:r>
      <w:r>
        <w:rPr>
          <w:rFonts w:eastAsia="Times New Roman"/>
          <w:szCs w:val="24"/>
        </w:rPr>
        <w:t>σείς σήμερα θεωρείτε τη γη εμπόρευμα. Αν δεν τη θεωρούσατε, το πρώτο που θα κάνατε ξέρετε ποιο είναι; Είναι να καταργήσετε τον νόμο της Νέας Δημοκρατίας και του ΠΑΣΟΚ, τον ν.4280/2014. Όταν ήσασταν στην αντιπολίτευση, είχατε πει ότι θα τον καταργήσετε, για</w:t>
      </w:r>
      <w:r>
        <w:rPr>
          <w:rFonts w:eastAsia="Times New Roman"/>
          <w:szCs w:val="24"/>
        </w:rPr>
        <w:t xml:space="preserve">τί είναι ένας νόμος, ο οποίος τι λέει; Αναγνωρίζει τη δράση των μονοπωλιακών ομίλων στα κρατικά δασικά οικοσυστήματα. Αυτό κατοχυρώνει αυτός ο νόμος. Κι ερχόσαστε να μου πείτε ότι θέλετε να συμφωνήσουμε να </w:t>
      </w:r>
      <w:r>
        <w:rPr>
          <w:rFonts w:eastAsia="Times New Roman"/>
          <w:szCs w:val="24"/>
        </w:rPr>
        <w:lastRenderedPageBreak/>
        <w:t xml:space="preserve">διατηρηθεί η προστασία των δασών; Καταργήστε τους </w:t>
      </w:r>
      <w:r>
        <w:rPr>
          <w:rFonts w:eastAsia="Times New Roman"/>
          <w:szCs w:val="24"/>
        </w:rPr>
        <w:t>νόμους που χαντακώνουν τα δάση.</w:t>
      </w:r>
    </w:p>
    <w:p w14:paraId="44FB7F20" w14:textId="77777777" w:rsidR="00FA132B" w:rsidRDefault="00F73EC5">
      <w:pPr>
        <w:spacing w:after="0" w:line="600" w:lineRule="auto"/>
        <w:ind w:firstLine="720"/>
        <w:jc w:val="both"/>
        <w:rPr>
          <w:rFonts w:eastAsia="Times New Roman"/>
          <w:szCs w:val="24"/>
        </w:rPr>
      </w:pPr>
      <w:r>
        <w:rPr>
          <w:rFonts w:eastAsia="Times New Roman"/>
          <w:szCs w:val="24"/>
        </w:rPr>
        <w:t>Τρίτον, σας ζητήσαμε και δεν μας απαντήσατε το εξής: Να εξασφαλιστεί το αναγκαίο επιστημονικό προσωπικό, καθώς και μέσα, πόροι, στις αρμόδιες κρατικές υπηρεσίες, ώστε να ολοκληρώσουν τις απαραίτητες διαδικασίες για την προστ</w:t>
      </w:r>
      <w:r>
        <w:rPr>
          <w:rFonts w:eastAsia="Times New Roman"/>
          <w:szCs w:val="24"/>
        </w:rPr>
        <w:t>ασία των δασικών οικοσυστημάτων. Γιατί σας το λέμε αυτό; Γιατί από τους πόρους για τους δασικούς χάρτες, το 90% το παίρνουν οι ιδιώτες. Το 10% πηγαίνει στις δασικές κρατικές υπηρεσίες, που τραβάνε όλο το λούκι. Να σας πω ένα παράδειγμα από τη Σαλαμίνα. Ο δ</w:t>
      </w:r>
      <w:r>
        <w:rPr>
          <w:rFonts w:eastAsia="Times New Roman"/>
          <w:szCs w:val="24"/>
        </w:rPr>
        <w:t xml:space="preserve">ασικός χάρτης που κατέθεσε ο ιδιώτης, φτιάχτηκε ξανά από τους υπαλλήλους της </w:t>
      </w:r>
      <w:r>
        <w:rPr>
          <w:rFonts w:eastAsia="Times New Roman"/>
          <w:szCs w:val="24"/>
        </w:rPr>
        <w:t>Δ</w:t>
      </w:r>
      <w:r>
        <w:rPr>
          <w:rFonts w:eastAsia="Times New Roman"/>
          <w:szCs w:val="24"/>
        </w:rPr>
        <w:t xml:space="preserve">ασικής </w:t>
      </w:r>
      <w:r>
        <w:rPr>
          <w:rFonts w:eastAsia="Times New Roman"/>
          <w:szCs w:val="24"/>
        </w:rPr>
        <w:t>Υ</w:t>
      </w:r>
      <w:r>
        <w:rPr>
          <w:rFonts w:eastAsia="Times New Roman"/>
          <w:szCs w:val="24"/>
        </w:rPr>
        <w:t xml:space="preserve">πηρεσίας από την αρχή. </w:t>
      </w:r>
    </w:p>
    <w:p w14:paraId="44FB7F21" w14:textId="77777777" w:rsidR="00FA132B" w:rsidRDefault="00F73EC5">
      <w:pPr>
        <w:spacing w:after="0" w:line="600" w:lineRule="auto"/>
        <w:ind w:firstLine="720"/>
        <w:jc w:val="both"/>
        <w:rPr>
          <w:rFonts w:eastAsia="Times New Roman"/>
          <w:szCs w:val="24"/>
        </w:rPr>
      </w:pPr>
      <w:r>
        <w:rPr>
          <w:rFonts w:eastAsia="Times New Roman"/>
          <w:szCs w:val="24"/>
        </w:rPr>
        <w:t>Δίνω στα Πρακτικά και την απόφαση του Υπουργείου -είναι από τον Οκτώβριο του 2016- που κατοχυρώνει αυτό, δηλαδή 10% στις δημόσιες δασικές υπηρεσίε</w:t>
      </w:r>
      <w:r>
        <w:rPr>
          <w:rFonts w:eastAsia="Times New Roman"/>
          <w:szCs w:val="24"/>
        </w:rPr>
        <w:t>ς και 90% στους ιδιώτες.</w:t>
      </w:r>
    </w:p>
    <w:p w14:paraId="44FB7F22" w14:textId="77777777" w:rsidR="00FA132B" w:rsidRDefault="00F73EC5">
      <w:pPr>
        <w:spacing w:after="0" w:line="600" w:lineRule="auto"/>
        <w:ind w:firstLine="720"/>
        <w:jc w:val="both"/>
        <w:rPr>
          <w:rFonts w:eastAsia="Times New Roman"/>
          <w:szCs w:val="24"/>
        </w:rPr>
      </w:pPr>
      <w:r>
        <w:rPr>
          <w:rFonts w:eastAsia="Times New Roman"/>
          <w:szCs w:val="24"/>
        </w:rPr>
        <w:t xml:space="preserve">(Στο σημείο αυτό η Βουλευτής κ. Διαμάντω </w:t>
      </w:r>
      <w:proofErr w:type="spellStart"/>
      <w:r>
        <w:rPr>
          <w:rFonts w:eastAsia="Times New Roman"/>
          <w:szCs w:val="24"/>
        </w:rPr>
        <w:t>Μανωλάκου</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4FB7F23" w14:textId="77777777" w:rsidR="00FA132B" w:rsidRDefault="00F73EC5">
      <w:pPr>
        <w:spacing w:after="0" w:line="600" w:lineRule="auto"/>
        <w:ind w:firstLine="720"/>
        <w:jc w:val="both"/>
        <w:rPr>
          <w:rFonts w:eastAsia="Times New Roman"/>
          <w:szCs w:val="24"/>
        </w:rPr>
      </w:pPr>
      <w:r>
        <w:rPr>
          <w:rFonts w:eastAsia="Times New Roman"/>
          <w:szCs w:val="24"/>
        </w:rPr>
        <w:lastRenderedPageBreak/>
        <w:t>Σε τελευταία ανάλυση</w:t>
      </w:r>
      <w:r>
        <w:rPr>
          <w:rFonts w:eastAsia="Times New Roman"/>
          <w:szCs w:val="24"/>
        </w:rPr>
        <w:t>, τι θα γίνει; Θα φέρνουν λάθη, θα χτυπιούνται άνθρωποι και τελικά δεν θα αμείβονται ή θα ξενυχτάνε; Εκτός αν πάτε να χρεοκοπήσετε και τις υπάρχουσες δασικές υπηρεσίες.</w:t>
      </w:r>
    </w:p>
    <w:p w14:paraId="44FB7F24" w14:textId="77777777" w:rsidR="00FA132B" w:rsidRDefault="00F73EC5">
      <w:pPr>
        <w:spacing w:after="0" w:line="600" w:lineRule="auto"/>
        <w:ind w:firstLine="720"/>
        <w:jc w:val="both"/>
        <w:rPr>
          <w:rFonts w:eastAsia="Times New Roman"/>
          <w:szCs w:val="24"/>
        </w:rPr>
      </w:pPr>
      <w:r>
        <w:rPr>
          <w:rFonts w:eastAsia="Times New Roman"/>
          <w:szCs w:val="24"/>
        </w:rPr>
        <w:t xml:space="preserve">Τέταρτον, οι δασικοί χάρτες και το </w:t>
      </w:r>
      <w:r>
        <w:rPr>
          <w:rFonts w:eastAsia="Times New Roman"/>
          <w:szCs w:val="24"/>
        </w:rPr>
        <w:t>Κ</w:t>
      </w:r>
      <w:r>
        <w:rPr>
          <w:rFonts w:eastAsia="Times New Roman"/>
          <w:szCs w:val="24"/>
        </w:rPr>
        <w:t xml:space="preserve">τηματολόγιο, που υπερηφανευόσαστε, είναι στα </w:t>
      </w:r>
      <w:proofErr w:type="spellStart"/>
      <w:r>
        <w:rPr>
          <w:rFonts w:eastAsia="Times New Roman"/>
          <w:szCs w:val="24"/>
        </w:rPr>
        <w:t>προαπα</w:t>
      </w:r>
      <w:r>
        <w:rPr>
          <w:rFonts w:eastAsia="Times New Roman"/>
          <w:szCs w:val="24"/>
        </w:rPr>
        <w:t>ιτούμενα</w:t>
      </w:r>
      <w:proofErr w:type="spellEnd"/>
      <w:r>
        <w:rPr>
          <w:rFonts w:eastAsia="Times New Roman"/>
          <w:szCs w:val="24"/>
        </w:rPr>
        <w:t xml:space="preserve"> του τρίτου μνημονίου. Το επαναλαμβάνω: Είναι στα </w:t>
      </w:r>
      <w:proofErr w:type="spellStart"/>
      <w:r>
        <w:rPr>
          <w:rFonts w:eastAsia="Times New Roman"/>
          <w:szCs w:val="24"/>
        </w:rPr>
        <w:t>προαπαιτούμενα</w:t>
      </w:r>
      <w:proofErr w:type="spellEnd"/>
      <w:r>
        <w:rPr>
          <w:rFonts w:eastAsia="Times New Roman"/>
          <w:szCs w:val="24"/>
        </w:rPr>
        <w:t xml:space="preserve"> του τρίτου μνημονίου με χρονοδιάγραμμα. Γιατί το ζητάνε; Γιατί λύνει προβλήματα όχι για τις κοινωνικές ανάγκες, αλλά για τους επιχειρηματικούς ομίλους, που σ</w:t>
      </w:r>
      <w:r>
        <w:rPr>
          <w:rFonts w:eastAsia="Times New Roman"/>
          <w:szCs w:val="24"/>
        </w:rPr>
        <w:t>ε</w:t>
      </w:r>
      <w:r>
        <w:rPr>
          <w:rFonts w:eastAsia="Times New Roman"/>
          <w:szCs w:val="24"/>
        </w:rPr>
        <w:t xml:space="preserve"> αυτή τη φάση που βρίσκον</w:t>
      </w:r>
      <w:r>
        <w:rPr>
          <w:rFonts w:eastAsia="Times New Roman"/>
          <w:szCs w:val="24"/>
        </w:rPr>
        <w:t>ται επενδύουν λεφτά στη γη. Άρα τι θέλουν; Θέλουν να έχουν λυμένα τα χέρια, να μην υπάρχουν αμφισβητήσεις ως προς τις χρήσεις γης, ως προς το ιδιοκτησιακό, ως προς τον χαρακτήρα, να μην υπάρχει εμπόδιο, να μην υπάρχει φραγμός για να κερδίσουν εύκολα, γρήγο</w:t>
      </w:r>
      <w:r>
        <w:rPr>
          <w:rFonts w:eastAsia="Times New Roman"/>
          <w:szCs w:val="24"/>
        </w:rPr>
        <w:t>ρα. Αυτούς πάτε να εξυπηρετήσετε και το πουλάτε σαν «φουντούκι» ότι εξυπηρετείτε τον λαό.</w:t>
      </w:r>
    </w:p>
    <w:p w14:paraId="44FB7F25" w14:textId="77777777" w:rsidR="00FA132B" w:rsidRDefault="00F73EC5">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44FB7F26" w14:textId="77777777" w:rsidR="00FA132B" w:rsidRDefault="00F73EC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Κυρία </w:t>
      </w:r>
      <w:proofErr w:type="spellStart"/>
      <w:r>
        <w:rPr>
          <w:rFonts w:eastAsia="Times New Roman"/>
          <w:szCs w:val="24"/>
        </w:rPr>
        <w:t>Μανωλάκου</w:t>
      </w:r>
      <w:proofErr w:type="spellEnd"/>
      <w:r>
        <w:rPr>
          <w:rFonts w:eastAsia="Times New Roman"/>
          <w:szCs w:val="24"/>
        </w:rPr>
        <w:t>, παρακαλώ ολοκληρώνετε.</w:t>
      </w:r>
    </w:p>
    <w:p w14:paraId="44FB7F27"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Τελειώνω, κύριε Πρόεδρε και ευχαριστώ για την ανοχή σας.</w:t>
      </w:r>
    </w:p>
    <w:p w14:paraId="44FB7F2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Μαζί, λοιπόν, με την εξυπηρέτηση των ομίλων, όπως τους εξασφαλίσατε φθηνό εργατικό δυναμικό και μισθούς πείνας, φορολογικές ελαφρύνσεις, ουσιαστικά τους διευκολύνετε και την καπιτ</w:t>
      </w:r>
      <w:r>
        <w:rPr>
          <w:rFonts w:eastAsia="Times New Roman" w:cs="Times New Roman"/>
          <w:szCs w:val="24"/>
        </w:rPr>
        <w:t>αλιστική εκμετάλλευση στη χρήση γης.</w:t>
      </w:r>
    </w:p>
    <w:p w14:paraId="44FB7F2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Εμείς το λέμε καθαρά ότι οι δασικοί χάρτες από μόνοι τους δεν μπορούν να εξασφαλίσουν την προστασία των δασών και της κρατικής δασικής περιουσίας, αφού το υπάρχον κοινωνικοοικονομικό πλαίσιο οδηγεί στην παράδοση στα μεγ</w:t>
      </w:r>
      <w:r>
        <w:rPr>
          <w:rFonts w:eastAsia="Times New Roman" w:cs="Times New Roman"/>
          <w:szCs w:val="24"/>
        </w:rPr>
        <w:t xml:space="preserve">άλα συμφέροντα και σε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που και εσείς εξυπηρετείτε.</w:t>
      </w:r>
    </w:p>
    <w:p w14:paraId="44FB7F2A"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w:t>
      </w:r>
      <w:r>
        <w:rPr>
          <w:rFonts w:eastAsia="Times New Roman" w:cs="Times New Roman"/>
          <w:b/>
          <w:szCs w:val="24"/>
        </w:rPr>
        <w:t xml:space="preserve">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w:t>
      </w:r>
    </w:p>
    <w:p w14:paraId="44FB7F2B"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44FB7F2C"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w:t>
      </w:r>
      <w:r>
        <w:rPr>
          <w:rFonts w:eastAsia="Times New Roman" w:cs="Times New Roman"/>
          <w:szCs w:val="24"/>
        </w:rPr>
        <w:t xml:space="preserve"> δεν περίμενα ότι μπροστά στην ανάγκη που έχετε να διαφοροποιηθείτε από μια πραγματικά ριζοσπαστική τομή</w:t>
      </w:r>
      <w:r>
        <w:rPr>
          <w:rFonts w:eastAsia="Times New Roman" w:cs="Times New Roman"/>
          <w:szCs w:val="24"/>
        </w:rPr>
        <w:t>,</w:t>
      </w:r>
      <w:r>
        <w:rPr>
          <w:rFonts w:eastAsia="Times New Roman" w:cs="Times New Roman"/>
          <w:szCs w:val="24"/>
        </w:rPr>
        <w:t xml:space="preserve"> που την είχε ανάγκη και η κοινωνία και το περιβάλλον, φτάσατε σε ένα σημείο το οποίο κατά κάποιο τρόπο αμφισβητεί την αναγκαιότητα των δασικών χαρτών </w:t>
      </w:r>
      <w:r>
        <w:rPr>
          <w:rFonts w:eastAsia="Times New Roman" w:cs="Times New Roman"/>
          <w:szCs w:val="24"/>
        </w:rPr>
        <w:t>και μας κατηγορείτε ότι έτσι εξυπηρετούνται τα συμφέροντα ομίλων και μονοπωλίων, όταν εμείς αυτό που λέμε είναι ότι με τους δασικούς χάρτες κανένας δεν θα μπορεί να καταπατήσει και να εκχερσώσει δασική γη.</w:t>
      </w:r>
    </w:p>
    <w:p w14:paraId="44FB7F2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Αναρωτιέμαι, τελικά, εάν όλα υποκλίνονται στον στό</w:t>
      </w:r>
      <w:r>
        <w:rPr>
          <w:rFonts w:eastAsia="Times New Roman" w:cs="Times New Roman"/>
          <w:szCs w:val="24"/>
        </w:rPr>
        <w:t>χο της διαφοροποίησής σας από μια προοδευτική πολιτική, για να δημιουργήσετε έναν φιλεργατικό μανδύα. Όμως, νομίζω ότι πρέπει να βρούμε την ουσία, που είναι αυτό που κάλεσα εξαρχής στην απάντησή μου σε αυτή την ερώτηση, να πούμε εάν χρειάζονται ή όχι δασικ</w:t>
      </w:r>
      <w:r>
        <w:rPr>
          <w:rFonts w:eastAsia="Times New Roman" w:cs="Times New Roman"/>
          <w:szCs w:val="24"/>
        </w:rPr>
        <w:t xml:space="preserve">οί χάρτες. </w:t>
      </w:r>
    </w:p>
    <w:p w14:paraId="44FB7F2E"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Διότι, μπορεί το όραμα να είναι ο σοσιαλισμός, αλλά σήμερα το δάσος θα πρέπει να προστατευτεί, οι εκχερσώσεις πρέπει να αντιμετωπιστούν, οι καταπατήσεις για βίλες και ξενοδοχεία πρέπει επίσης να αντιμετωπιστούν. Η εμπορική αξιοποίηση του δάσους</w:t>
      </w:r>
      <w:r>
        <w:rPr>
          <w:rFonts w:eastAsia="Times New Roman" w:cs="Times New Roman"/>
          <w:szCs w:val="24"/>
        </w:rPr>
        <w:t xml:space="preserve"> πρέπει να έχει απέναντι όλη την πολιτική κοινωνία. Έχει όλους τους επιστημονικούς φορείς. Το ΚΚΕ δεν θα είναι μαζί μας; Έχει άλλη άποψη;</w:t>
      </w:r>
    </w:p>
    <w:p w14:paraId="44FB7F2F"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Ας δούμε το θέμα των τελών. Δεν μπορώ να καταλάβω γιατί η πολιτεία πρέπει να αναλάβει το κόστος για τους καταπατητές κ</w:t>
      </w:r>
      <w:r>
        <w:rPr>
          <w:rFonts w:eastAsia="Times New Roman" w:cs="Times New Roman"/>
          <w:szCs w:val="24"/>
        </w:rPr>
        <w:t xml:space="preserve">αι τους </w:t>
      </w:r>
      <w:proofErr w:type="spellStart"/>
      <w:r>
        <w:rPr>
          <w:rFonts w:eastAsia="Times New Roman" w:cs="Times New Roman"/>
          <w:szCs w:val="24"/>
        </w:rPr>
        <w:t>εκχερσωτές</w:t>
      </w:r>
      <w:proofErr w:type="spellEnd"/>
      <w:r>
        <w:rPr>
          <w:rFonts w:eastAsia="Times New Roman" w:cs="Times New Roman"/>
          <w:szCs w:val="24"/>
        </w:rPr>
        <w:t>. Όμως, ενώ υπήρχε μια τιμολογιακή πολιτική σε υπουργική απόφαση του 2014, εμείς ήρθαμε τον Νοέμβριο και μειώσαμε το κόστος των τελών κατά 10% και με μια απόφαση που ανακοινώσαμε την Παρασκευή, κυριολεκτικά για τα μικρά εισοδήματα και τις</w:t>
      </w:r>
      <w:r>
        <w:rPr>
          <w:rFonts w:eastAsia="Times New Roman" w:cs="Times New Roman"/>
          <w:szCs w:val="24"/>
        </w:rPr>
        <w:t xml:space="preserve"> μικρές εκτάσεις η μείωση φτάνει μέχρι το 60%. </w:t>
      </w:r>
    </w:p>
    <w:p w14:paraId="44FB7F30"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Δωρεάν τελείως, κύριε Υπουργέ. </w:t>
      </w:r>
    </w:p>
    <w:p w14:paraId="44FB7F31"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Στην περίπτωση των πέντε έως δέκα στρεμμάτων που </w:t>
      </w:r>
      <w:r>
        <w:rPr>
          <w:rFonts w:eastAsia="Times New Roman" w:cs="Times New Roman"/>
          <w:szCs w:val="24"/>
        </w:rPr>
        <w:lastRenderedPageBreak/>
        <w:t xml:space="preserve">ήταν 450 ευρώ, μειωμένο κατά 10% από </w:t>
      </w:r>
      <w:r>
        <w:rPr>
          <w:rFonts w:eastAsia="Times New Roman" w:cs="Times New Roman"/>
          <w:szCs w:val="24"/>
        </w:rPr>
        <w:t>τα 500 ευρώ που προβλεπόταν στην υπουργική απόφαση του 2014, εάν δεν κάνω λάθος, ερχόμαστε σήμερα και το κάνουμε 180 ευρώ. Έρχεται, δηλαδή, η Κυβέρνηση και το τέλος αντιρρήσεων το κάνει 180 ευρώ από 500 που ήταν στην προηγούμενη κυβέρνηση, επί πρωθυπουργία</w:t>
      </w:r>
      <w:r>
        <w:rPr>
          <w:rFonts w:eastAsia="Times New Roman" w:cs="Times New Roman"/>
          <w:szCs w:val="24"/>
        </w:rPr>
        <w:t xml:space="preserve">ς του κ. Σαμαρά, και μας κάνετε πάλι κριτική. </w:t>
      </w:r>
    </w:p>
    <w:p w14:paraId="44FB7F32"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Το τέλος της πρώτης ένστασης το κάνουμε 10 ευρώ μόνο, ενδεικτικά, για να μην υπάρχει κανένα κώλυμα σε κανέναν πολίτη και πάλι μας κάνετε κριτική.</w:t>
      </w:r>
    </w:p>
    <w:p w14:paraId="44FB7F33"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Έχουμε εξαιρέσει από τα τέλη αντιρρήσεων όσους είναι σε περιοχές κατοικίας, σε περιοχές εποικισμού, σε περιοχές αναδασμού, σε περιοχές που εκκρεμούν ακόμα οι πράξεις χαρακτηρισμού από την πολιτεία, εκεί δηλαδή που η πολιτεία έχει καθυστερήσει και θα ήταν ά</w:t>
      </w:r>
      <w:r>
        <w:rPr>
          <w:rFonts w:eastAsia="Times New Roman" w:cs="Times New Roman"/>
          <w:szCs w:val="24"/>
        </w:rPr>
        <w:t xml:space="preserve">δικο να πληρώσει τέλη ο πολίτης και πάλι μας κάνετε κριτική. </w:t>
      </w:r>
    </w:p>
    <w:p w14:paraId="44FB7F34"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Ας λύσουμε, όμως, και το θέμα των αναδασωτέων και των αγροτικών, γιατί βλέπω ότι επιμένετε μάλλον γιατί θέλετε να συνομιλήσετε με τον αγροτικό χώρο. Σας επαναλαμβάνω, λοιπόν, ότι κανείς αγρότης </w:t>
      </w:r>
      <w:r>
        <w:rPr>
          <w:rFonts w:eastAsia="Times New Roman" w:cs="Times New Roman"/>
          <w:szCs w:val="24"/>
        </w:rPr>
        <w:t xml:space="preserve">δεν έχει να φοβηθεί τίποτα στην περίπτωση που ήταν αγροτική η χρήση, ακόμα και εάν είναι μέσα σε αναδασωτέα. Αυτές οι περιοχές θα προσδιοριστούν και δεν θα υπάρχει σε καμμία περίπτωση βάρος στον πολίτη, διότι αυτό είναι ατέλεια, καθυστέρηση </w:t>
      </w:r>
      <w:r>
        <w:rPr>
          <w:rFonts w:eastAsia="Times New Roman" w:cs="Times New Roman"/>
          <w:szCs w:val="24"/>
        </w:rPr>
        <w:lastRenderedPageBreak/>
        <w:t>της διοίκησης κ</w:t>
      </w:r>
      <w:r>
        <w:rPr>
          <w:rFonts w:eastAsia="Times New Roman" w:cs="Times New Roman"/>
          <w:szCs w:val="24"/>
        </w:rPr>
        <w:t xml:space="preserve">αι όχι της δικής μας διοίκησης. Και όλοι οι πόροι δεν θα χρησιμοποιηθούν για κανέναν δημοσιονομικό σκοπό, για κανένα χρέος και θα επιστρέψουν όλοι στους δασικούς χάρτες, για να έχουμε δασικούς χάρτες. </w:t>
      </w:r>
    </w:p>
    <w:p w14:paraId="44FB7F35"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Γιατί για εμάς είναι κοινωνική προτεραιότητα και ανάγκ</w:t>
      </w:r>
      <w:r>
        <w:rPr>
          <w:rFonts w:eastAsia="Times New Roman" w:cs="Times New Roman"/>
          <w:szCs w:val="24"/>
        </w:rPr>
        <w:t xml:space="preserve">η, κυρία </w:t>
      </w:r>
      <w:proofErr w:type="spellStart"/>
      <w:r>
        <w:rPr>
          <w:rFonts w:eastAsia="Times New Roman" w:cs="Times New Roman"/>
          <w:szCs w:val="24"/>
        </w:rPr>
        <w:t>Μανωλάκου</w:t>
      </w:r>
      <w:proofErr w:type="spellEnd"/>
      <w:r>
        <w:rPr>
          <w:rFonts w:eastAsia="Times New Roman" w:cs="Times New Roman"/>
          <w:szCs w:val="24"/>
        </w:rPr>
        <w:t xml:space="preserve">, και θέλω να το αναγνωρίσετε και εσείς και να έρθετε μαζί μας. Να λύσουμε τα προβλήματα εκεί που καθυστερεί η διοίκηση, που δεν έχει βεβαίως προσωπικό, αλλά σε καμμία περίπτωση δεν δημιουργείται ομηρεία των πολιτών και των παραγωγών. </w:t>
      </w:r>
    </w:p>
    <w:p w14:paraId="44FB7F36"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Μά</w:t>
      </w:r>
      <w:r>
        <w:rPr>
          <w:rFonts w:eastAsia="Times New Roman" w:cs="Times New Roman"/>
          <w:szCs w:val="24"/>
        </w:rPr>
        <w:t xml:space="preserve">λιστα, σήμερα είχαμε μια ημερίδα στην </w:t>
      </w:r>
      <w:r>
        <w:rPr>
          <w:rFonts w:eastAsia="Times New Roman" w:cs="Times New Roman"/>
          <w:szCs w:val="24"/>
        </w:rPr>
        <w:t>κ</w:t>
      </w:r>
      <w:r>
        <w:rPr>
          <w:rFonts w:eastAsia="Times New Roman" w:cs="Times New Roman"/>
          <w:szCs w:val="24"/>
        </w:rPr>
        <w:t xml:space="preserve">εντρική Μακεδονία με το Τεχνικό Επιμελητήριο, το Γεωτεχνικό Επιμελητήριο, τον Δικηγορικό Σύλλογο, όπου δεν διαπιστώθηκε καμμία αντίρρηση για την ανάρτηση και την ύπαρξη δασικών χαρτών. </w:t>
      </w:r>
    </w:p>
    <w:p w14:paraId="44FB7F37"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Αδυναμίες και καθυστερήσεις που</w:t>
      </w:r>
      <w:r>
        <w:rPr>
          <w:rFonts w:eastAsia="Times New Roman" w:cs="Times New Roman"/>
          <w:szCs w:val="24"/>
        </w:rPr>
        <w:t xml:space="preserve"> έπρεπε να λύσουμε στην κοινωνία μας εδώ και σαράντα χρόνια διαπιστώσαμε, όπου εκεί υπάρχει ήδη κωδικός στον προϋπολογισμό της περιφέρειας και θα πληρώνεται επιπλέον επιστημονικό προσωπικό, κύριε Πρόεδρε, και για τις αναρτήσεις και για την επίλυση των αντι</w:t>
      </w:r>
      <w:r>
        <w:rPr>
          <w:rFonts w:eastAsia="Times New Roman" w:cs="Times New Roman"/>
          <w:szCs w:val="24"/>
        </w:rPr>
        <w:t xml:space="preserve">ρρήσεων. </w:t>
      </w:r>
    </w:p>
    <w:p w14:paraId="44FB7F3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Άρα, ναι, με το τελευταίο συμφωνώ. Θα υπάρχει ιδιαίτερη ενίσχυση και της πληροφόρησης και της στελέχωσης και θα υπάρχει και επίλυση, εάν σας απασχολεί αυτό, όπως αναφέρετε στο πρώτο σας ερώτημα, για τις περιοχές </w:t>
      </w:r>
      <w:r>
        <w:rPr>
          <w:rFonts w:eastAsia="Times New Roman" w:cs="Times New Roman"/>
          <w:szCs w:val="24"/>
        </w:rPr>
        <w:lastRenderedPageBreak/>
        <w:t>των αναδασωτέων που περιείχαν αγρο</w:t>
      </w:r>
      <w:r>
        <w:rPr>
          <w:rFonts w:eastAsia="Times New Roman" w:cs="Times New Roman"/>
          <w:szCs w:val="24"/>
        </w:rPr>
        <w:t xml:space="preserve">τικές εκτάσεις, που ήταν αγροτικές, κυρία </w:t>
      </w:r>
      <w:proofErr w:type="spellStart"/>
      <w:r>
        <w:rPr>
          <w:rFonts w:eastAsia="Times New Roman" w:cs="Times New Roman"/>
          <w:szCs w:val="24"/>
        </w:rPr>
        <w:t>Μανωλάκου</w:t>
      </w:r>
      <w:proofErr w:type="spellEnd"/>
      <w:r>
        <w:rPr>
          <w:rFonts w:eastAsia="Times New Roman" w:cs="Times New Roman"/>
          <w:szCs w:val="24"/>
        </w:rPr>
        <w:t xml:space="preserve">. </w:t>
      </w:r>
    </w:p>
    <w:p w14:paraId="44FB7F3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Δεν δέχομαι, όμως, να συζητάμε σε έναν αριστερό τρόπο σκέψεις για δασικές εκτάσεις που εκχερσώθηκαν παρατύπως, ότι μπορούν να νομιμοποιηθούν από την πολιτική της δικής σας πρότασης.</w:t>
      </w:r>
    </w:p>
    <w:p w14:paraId="44FB7F3A" w14:textId="77777777" w:rsidR="00FA132B" w:rsidRDefault="00F73EC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πιστεύω ότι αυτό</w:t>
      </w:r>
      <w:r>
        <w:rPr>
          <w:rFonts w:eastAsia="Times New Roman" w:cs="Times New Roman"/>
          <w:szCs w:val="24"/>
        </w:rPr>
        <w:t xml:space="preserve"> είναι μέσα στη λογική σας. Θα συμφωνήσω ότι έχουμε άλλη ανάγνωση. Να κατοχυρωθούν όλες οι εκτάσεις που ήταν αγροτικές, να μην υπάρχει πρόβλημα με τις επιδοτήσεις, να λυθούν ακόμα και αν ήταν μέσα στις αναδασωτέες, να συνδυαστεί και με διευκόλυνση των παρα</w:t>
      </w:r>
      <w:r>
        <w:rPr>
          <w:rFonts w:eastAsia="Times New Roman" w:cs="Times New Roman"/>
          <w:szCs w:val="24"/>
        </w:rPr>
        <w:t xml:space="preserve">γωγών –θα έλεγα εγώ- για να πάρουν αυτές τις εκτάσεις –ακόμα και αν δεν είναι στην ιδιοκτησία τους- και να τροποποιήσουμε τον ν.4280 προς όφελος των παραγωγών –να μην είναι </w:t>
      </w:r>
      <w:proofErr w:type="spellStart"/>
      <w:r>
        <w:rPr>
          <w:rFonts w:eastAsia="Times New Roman" w:cs="Times New Roman"/>
          <w:szCs w:val="24"/>
        </w:rPr>
        <w:t>δασοκτόνος</w:t>
      </w:r>
      <w:proofErr w:type="spellEnd"/>
      <w:r>
        <w:rPr>
          <w:rFonts w:eastAsia="Times New Roman" w:cs="Times New Roman"/>
          <w:szCs w:val="24"/>
        </w:rPr>
        <w:t xml:space="preserve"> και να είναι προς όφελος της αγροτικής παραγωγής- για να υπάρχει εισόδημ</w:t>
      </w:r>
      <w:r>
        <w:rPr>
          <w:rFonts w:eastAsia="Times New Roman" w:cs="Times New Roman"/>
          <w:szCs w:val="24"/>
        </w:rPr>
        <w:t xml:space="preserve">α, εργασία και κοινωνική λειτουργία στην ύπαιθρο. </w:t>
      </w:r>
    </w:p>
    <w:p w14:paraId="44FB7F3B" w14:textId="77777777" w:rsidR="00FA132B" w:rsidRDefault="00F73EC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Αυτός είναι ένας τρόπος προοδευτικής ανάγνωσης του αδιεξόδου που υπήρχε από την έλλειψη κτηματολογίου, δασικών χαρτών και περιβαλλοντικής προστασίας λόγω δικομματισμού, που ήθελε τις καθυστερήσεις, κυρία </w:t>
      </w:r>
      <w:proofErr w:type="spellStart"/>
      <w:r>
        <w:rPr>
          <w:rFonts w:eastAsia="Times New Roman" w:cs="Times New Roman"/>
          <w:szCs w:val="24"/>
        </w:rPr>
        <w:t>Μ</w:t>
      </w:r>
      <w:r>
        <w:rPr>
          <w:rFonts w:eastAsia="Times New Roman" w:cs="Times New Roman"/>
          <w:szCs w:val="24"/>
        </w:rPr>
        <w:t>ανωλάκου</w:t>
      </w:r>
      <w:proofErr w:type="spellEnd"/>
      <w:r>
        <w:rPr>
          <w:rFonts w:eastAsia="Times New Roman" w:cs="Times New Roman"/>
          <w:szCs w:val="24"/>
        </w:rPr>
        <w:t xml:space="preserve">, μόνο και μόνο για να παίζει παιχνίδι λαϊκίστικο, </w:t>
      </w:r>
      <w:proofErr w:type="spellStart"/>
      <w:r>
        <w:rPr>
          <w:rFonts w:eastAsia="Times New Roman" w:cs="Times New Roman"/>
          <w:szCs w:val="24"/>
        </w:rPr>
        <w:t>πολιτικάντικο</w:t>
      </w:r>
      <w:proofErr w:type="spellEnd"/>
      <w:r>
        <w:rPr>
          <w:rFonts w:eastAsia="Times New Roman" w:cs="Times New Roman"/>
          <w:szCs w:val="24"/>
        </w:rPr>
        <w:t xml:space="preserve">, </w:t>
      </w:r>
      <w:r>
        <w:rPr>
          <w:rFonts w:eastAsia="Times New Roman" w:cs="Times New Roman"/>
          <w:szCs w:val="24"/>
        </w:rPr>
        <w:lastRenderedPageBreak/>
        <w:t>παραγοντίστικο</w:t>
      </w:r>
      <w:r>
        <w:rPr>
          <w:rFonts w:eastAsia="Times New Roman" w:cs="Times New Roman"/>
          <w:szCs w:val="24"/>
        </w:rPr>
        <w:t>,</w:t>
      </w:r>
      <w:r>
        <w:rPr>
          <w:rFonts w:eastAsia="Times New Roman" w:cs="Times New Roman"/>
          <w:szCs w:val="24"/>
        </w:rPr>
        <w:t xml:space="preserve"> στις τοπικές κοινωνίες, χαϊδεύοντας στην πλάτη τους πολίτες, αλλά πίσω από αυτό το χάιδεμα στην πλάτη, κάποιοι έπαιρναν τις δασικές εκτάσεις. </w:t>
      </w:r>
    </w:p>
    <w:p w14:paraId="44FB7F3C" w14:textId="77777777" w:rsidR="00FA132B" w:rsidRDefault="00F73EC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Νομίζω ότι πρέπει να συμφωνήσουμε ότι αυτό δεν μπορεί να συνεχιστεί. Και στο δασικό και στο κοινωνικό περιβάλλον πρέπει να επιστρέψει η δικαιοσύνη, ο κανόνας, το ίσο, το δίκαιο στους ανθρώπους. Και αυτό θα προσπαθήσουμε να κάνουμε με τους δασικούς χάρτες, </w:t>
      </w:r>
      <w:r>
        <w:rPr>
          <w:rFonts w:eastAsia="Times New Roman" w:cs="Times New Roman"/>
          <w:szCs w:val="24"/>
        </w:rPr>
        <w:t xml:space="preserve">επιλύοντας αδυναμίες που δεν οφείλονται σε εμάς, οφείλονται στο πολιτικό σύστημα της χώρας μέχρι τώρα, αλλά μπορούν να επιλυθούν με εμάς. Και σε αυτό χρειαζόμαστε συνεργασία και από τους παραγωγούς και από τους πολιτικούς χώρους. </w:t>
      </w:r>
    </w:p>
    <w:p w14:paraId="44FB7F3D" w14:textId="77777777" w:rsidR="00FA132B" w:rsidRDefault="00F73EC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4FB7F3E" w14:textId="77777777" w:rsidR="00FA132B" w:rsidRDefault="00F73EC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ΔΙΑΜΑΝΤΩ ΜΑΝΩ</w:t>
      </w:r>
      <w:r>
        <w:rPr>
          <w:rFonts w:eastAsia="Times New Roman" w:cs="Times New Roman"/>
          <w:b/>
          <w:szCs w:val="24"/>
        </w:rPr>
        <w:t xml:space="preserve">ΛΑΚΟΥ: </w:t>
      </w:r>
      <w:r>
        <w:rPr>
          <w:rFonts w:eastAsia="Times New Roman" w:cs="Times New Roman"/>
          <w:szCs w:val="24"/>
        </w:rPr>
        <w:t>Δασικούς χάρτες για τις κοινωνικές ανάγκες είπαμε και βλέπω ότι τον νόμο της Νέας Δημοκρατίας και του ΠΑΣΟΚ τον στηρίζετε. Μπράβο σας!</w:t>
      </w:r>
    </w:p>
    <w:p w14:paraId="44FB7F3F" w14:textId="77777777" w:rsidR="00FA132B" w:rsidRDefault="00F73EC5">
      <w:pPr>
        <w:spacing w:after="0"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Εισερχόμαστε στην τελευταία για σήμερα τη δεύτερη </w:t>
      </w:r>
      <w:r>
        <w:rPr>
          <w:rFonts w:eastAsia="Times New Roman" w:cs="Times New Roman"/>
          <w:szCs w:val="24"/>
        </w:rPr>
        <w:t>με αριθμό 422/31-1-2017 επίκαι</w:t>
      </w:r>
      <w:r>
        <w:rPr>
          <w:rFonts w:eastAsia="Times New Roman" w:cs="Times New Roman"/>
          <w:szCs w:val="24"/>
        </w:rPr>
        <w:t>ρη ερώτηση δεύτερου κύκλου του Βουλευτή Μεσσηνίας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 xml:space="preserve">Δημητρίου </w:t>
      </w:r>
      <w:proofErr w:type="spellStart"/>
      <w:r>
        <w:rPr>
          <w:rFonts w:eastAsia="Times New Roman" w:cs="Times New Roman"/>
          <w:bCs/>
          <w:szCs w:val="24"/>
        </w:rPr>
        <w:t>Κουκούτση</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σχετικά με τη «διακοπή ανάρτησης δασικών χαρτών».</w:t>
      </w:r>
    </w:p>
    <w:p w14:paraId="44FB7F40"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Κουκούτση</w:t>
      </w:r>
      <w:proofErr w:type="spellEnd"/>
      <w:r>
        <w:rPr>
          <w:rFonts w:eastAsia="Times New Roman" w:cs="Times New Roman"/>
          <w:szCs w:val="24"/>
        </w:rPr>
        <w:t xml:space="preserve">, έχετε τον λόγο. </w:t>
      </w:r>
    </w:p>
    <w:p w14:paraId="44FB7F41"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w:t>
      </w:r>
      <w:r>
        <w:rPr>
          <w:rFonts w:eastAsia="Times New Roman" w:cs="Times New Roman"/>
          <w:b/>
          <w:szCs w:val="24"/>
        </w:rPr>
        <w:t xml:space="preserve">ΟΥΚΟΥΤΣΗΣ: </w:t>
      </w:r>
      <w:r>
        <w:rPr>
          <w:rFonts w:eastAsia="Times New Roman" w:cs="Times New Roman"/>
          <w:szCs w:val="24"/>
        </w:rPr>
        <w:t xml:space="preserve">Ευχαριστώ, κύριε Πρόεδρε. </w:t>
      </w:r>
    </w:p>
    <w:p w14:paraId="44FB7F42"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Κύριε Πρόεδρε, κύριε Υπουργέ, θα μου επιτρέψετε να καταχραστώ ένα, δ</w:t>
      </w:r>
      <w:r>
        <w:rPr>
          <w:rFonts w:eastAsia="Times New Roman" w:cs="Times New Roman"/>
          <w:szCs w:val="24"/>
        </w:rPr>
        <w:t>ύ</w:t>
      </w:r>
      <w:r>
        <w:rPr>
          <w:rFonts w:eastAsia="Times New Roman" w:cs="Times New Roman"/>
          <w:szCs w:val="24"/>
        </w:rPr>
        <w:t xml:space="preserve">ο λεπτά επιπλέον από τον χρόνο μου, γιατί νομίζω ότι είναι ένα θέμα το οποίο συζητείται ευρύτατα στην κοινωνία μας, στη χώρα μας σήμερα και το οποίο </w:t>
      </w:r>
      <w:r>
        <w:rPr>
          <w:rFonts w:eastAsia="Times New Roman" w:cs="Times New Roman"/>
          <w:szCs w:val="24"/>
        </w:rPr>
        <w:t xml:space="preserve">είναι πάρα πολύ σοβαρό. </w:t>
      </w:r>
    </w:p>
    <w:p w14:paraId="44FB7F43"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Για να καταλάβουμε, λοιπόν, την κατάσταση, εμείς κρίνουμε ότι οφείλουμε να δούμε την αλήθεια, να δούμε το θέμα εξαρχής, κάτι που δεν πράττει, δυστυχώς, το ελληνικό κράτος που έρχεται και ξαναέρχεται με δασικούς νόμους, έχοντας πάντ</w:t>
      </w:r>
      <w:r>
        <w:rPr>
          <w:rFonts w:eastAsia="Times New Roman" w:cs="Times New Roman"/>
          <w:szCs w:val="24"/>
        </w:rPr>
        <w:t>α στο στόχαστρο έσοδα από τις τσέπες των υπηκόων και φυσικά τώρα, όπως γίνεται στις περιουσίες, μέσω των δασικών χαρτών.</w:t>
      </w:r>
    </w:p>
    <w:p w14:paraId="44FB7F44"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Εγώ δεν θα σας πω τίποτε άλλο παρά αυτά που λένε οι συμπατριώτες μου. Τα γράφουν στις εφημερίδες, τα γράφουν σε </w:t>
      </w:r>
      <w:r>
        <w:rPr>
          <w:rFonts w:eastAsia="Times New Roman" w:cs="Times New Roman"/>
          <w:szCs w:val="24"/>
          <w:lang w:val="en-US"/>
        </w:rPr>
        <w:t>sites</w:t>
      </w:r>
      <w:r>
        <w:rPr>
          <w:rFonts w:eastAsia="Times New Roman" w:cs="Times New Roman"/>
          <w:szCs w:val="24"/>
        </w:rPr>
        <w:t>, τα γράφουν στο δ</w:t>
      </w:r>
      <w:r>
        <w:rPr>
          <w:rFonts w:eastAsia="Times New Roman" w:cs="Times New Roman"/>
          <w:szCs w:val="24"/>
        </w:rPr>
        <w:t xml:space="preserve">ιαδίκτυο και αυτά οφείλω να πω και στο </w:t>
      </w:r>
      <w:r>
        <w:rPr>
          <w:rFonts w:eastAsia="Times New Roman" w:cs="Times New Roman"/>
          <w:szCs w:val="24"/>
        </w:rPr>
        <w:t>ε</w:t>
      </w:r>
      <w:r>
        <w:rPr>
          <w:rFonts w:eastAsia="Times New Roman" w:cs="Times New Roman"/>
          <w:szCs w:val="24"/>
        </w:rPr>
        <w:t xml:space="preserve">λληνικό Κοινοβούλιο. </w:t>
      </w:r>
    </w:p>
    <w:p w14:paraId="44FB7F45"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Θα είναι ωφέλιμο οι κυβερνώντες τη χώρα πολλές φορές να μελετούν την ιστορία. Ο νομικός κόσμος οφείλει, επίσης, να λάβει θέση επί του θέματος, αφού μελετήσει πολύ καλά τη νομική ιστορία του μεγά</w:t>
      </w:r>
      <w:r>
        <w:rPr>
          <w:rFonts w:eastAsia="Times New Roman" w:cs="Times New Roman"/>
          <w:szCs w:val="24"/>
        </w:rPr>
        <w:t xml:space="preserve">λου ζητήματος των γαιών της πατρίδας μας. </w:t>
      </w:r>
    </w:p>
    <w:p w14:paraId="44FB7F46"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Φυσικά και έπρεπε προ πολλών δεκαετιών να έχουν αναρτηθεί και να έχουν κυρωθεί οι δασικοί χάρτες. Φυσικά θα έπρεπε ήδη να έχει συνταχθεί Εθνικό Κτηματολόγιο. </w:t>
      </w:r>
    </w:p>
    <w:p w14:paraId="44FB7F47"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ότι η πρώτη επίσημη τοποθέτηση για τις εθνικές </w:t>
      </w:r>
      <w:r>
        <w:rPr>
          <w:rFonts w:eastAsia="Times New Roman" w:cs="Times New Roman"/>
          <w:szCs w:val="24"/>
        </w:rPr>
        <w:t xml:space="preserve">γαίες από τους εξεγερμένους Έλληνες προέρχεται από την Πελοποννησιακή Γερουσία, η οποία με την Εγκύκλιο της </w:t>
      </w:r>
      <w:proofErr w:type="spellStart"/>
      <w:r>
        <w:rPr>
          <w:rFonts w:eastAsia="Times New Roman" w:cs="Times New Roman"/>
          <w:szCs w:val="24"/>
        </w:rPr>
        <w:t>Στεμνίτσας</w:t>
      </w:r>
      <w:proofErr w:type="spellEnd"/>
      <w:r>
        <w:rPr>
          <w:rFonts w:eastAsia="Times New Roman" w:cs="Times New Roman"/>
          <w:szCs w:val="24"/>
        </w:rPr>
        <w:t xml:space="preserve"> προσδιόριζε τα δοσίματα που θα έπρεπε να ισχύσουν για τις γαίες που ανήκαν σε Οθωμανούς πριν από την έναρξη του Αγώνα και τα οποία θα χρη</w:t>
      </w:r>
      <w:r>
        <w:rPr>
          <w:rFonts w:eastAsia="Times New Roman" w:cs="Times New Roman"/>
          <w:szCs w:val="24"/>
        </w:rPr>
        <w:t xml:space="preserve">σιμοποιούνταν για την κάλυψη των αναγκών του πολέμου. </w:t>
      </w:r>
    </w:p>
    <w:p w14:paraId="44FB7F4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Με το θέμα ασχολήθηκε η Α΄ Εθνοσυνέλευση της Επιδαύρου, η Πελοποννησιακή Γερουσία, η Β΄ Εθνοσυνέλευση του Άστρους το 1823. </w:t>
      </w:r>
    </w:p>
    <w:p w14:paraId="44FB7F4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Όμως, η οικονομική ανέχεια των κυβερνήσεων, ιδίως κατά την περίοδο της Πολιορ</w:t>
      </w:r>
      <w:r>
        <w:rPr>
          <w:rFonts w:eastAsia="Times New Roman" w:cs="Times New Roman"/>
          <w:szCs w:val="24"/>
        </w:rPr>
        <w:t>κίας του Μεσολογγίου, οδήγησε τελικά στον νόμο ΝΓ΄ της 6</w:t>
      </w:r>
      <w:r>
        <w:rPr>
          <w:rFonts w:eastAsia="Times New Roman" w:cs="Times New Roman"/>
          <w:szCs w:val="24"/>
          <w:vertAlign w:val="superscript"/>
        </w:rPr>
        <w:t>ης</w:t>
      </w:r>
      <w:r>
        <w:rPr>
          <w:rFonts w:eastAsia="Times New Roman" w:cs="Times New Roman"/>
          <w:szCs w:val="24"/>
        </w:rPr>
        <w:t xml:space="preserve"> Φεβρουαρίου του 1826, σύμφωνα με τον οποίο επιτρεπόταν -κατά παράβαση του Ψηφίσματος ΛΒ΄- να πωληθούν κάθε είδους εθνικά κτήματα, με σκοπό να συγκεντρωθούν χρήματα που θα επέτρεπαν την ενίσχυση των</w:t>
      </w:r>
      <w:r>
        <w:rPr>
          <w:rFonts w:eastAsia="Times New Roman" w:cs="Times New Roman"/>
          <w:szCs w:val="24"/>
        </w:rPr>
        <w:t xml:space="preserve"> </w:t>
      </w:r>
      <w:proofErr w:type="spellStart"/>
      <w:r>
        <w:rPr>
          <w:rFonts w:eastAsia="Times New Roman" w:cs="Times New Roman"/>
          <w:szCs w:val="24"/>
        </w:rPr>
        <w:t>πολιορκημένων</w:t>
      </w:r>
      <w:proofErr w:type="spellEnd"/>
      <w:r>
        <w:rPr>
          <w:rFonts w:eastAsia="Times New Roman" w:cs="Times New Roman"/>
          <w:szCs w:val="24"/>
        </w:rPr>
        <w:t>. Με βάση τον νόμο αυτό υποστηρίζεται ότι εκποιήθηκαν σημαντικές εκτάσεις εθνικών γαιών. Παράλληλα, οι αρχές του Αγώνα προσπάθησαν να χρησιμοποιήσουν τις εθνικές γαίες για να προσελκύσουν και να ανταμείψουν εκείνους που συμμετείχαν στις στρατ</w:t>
      </w:r>
      <w:r>
        <w:rPr>
          <w:rFonts w:eastAsia="Times New Roman" w:cs="Times New Roman"/>
          <w:szCs w:val="24"/>
        </w:rPr>
        <w:t xml:space="preserve">ιωτικές επιχειρήσεις. </w:t>
      </w:r>
    </w:p>
    <w:p w14:paraId="44FB7F4A"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Για τις ιδιωτικές εκτάσεις ίσχυσαν τα εξής: Όσοι από τους χριστιανούς καλλιεργητές είχαν το εμπράγματο δικαίωμα της </w:t>
      </w:r>
      <w:proofErr w:type="spellStart"/>
      <w:r>
        <w:rPr>
          <w:rFonts w:eastAsia="Times New Roman" w:cs="Times New Roman"/>
          <w:szCs w:val="24"/>
        </w:rPr>
        <w:t>εξουσίασης</w:t>
      </w:r>
      <w:proofErr w:type="spellEnd"/>
      <w:r>
        <w:rPr>
          <w:rFonts w:eastAsia="Times New Roman" w:cs="Times New Roman"/>
          <w:szCs w:val="24"/>
        </w:rPr>
        <w:t xml:space="preserve"> επί των γαιών </w:t>
      </w:r>
      <w:r>
        <w:rPr>
          <w:rFonts w:eastAsia="Times New Roman" w:cs="Times New Roman"/>
          <w:szCs w:val="24"/>
        </w:rPr>
        <w:lastRenderedPageBreak/>
        <w:t>που καλλιεργούσαν πριν από τον Αγώνα, δικαίωμα μεταβιβάσιμο και κληρονομήσιμο, αναγνωρίστηκα</w:t>
      </w:r>
      <w:r>
        <w:rPr>
          <w:rFonts w:eastAsia="Times New Roman" w:cs="Times New Roman"/>
          <w:szCs w:val="24"/>
        </w:rPr>
        <w:t xml:space="preserve">ν από το ελληνικό </w:t>
      </w:r>
      <w:r>
        <w:rPr>
          <w:rFonts w:eastAsia="Times New Roman" w:cs="Times New Roman"/>
          <w:szCs w:val="24"/>
        </w:rPr>
        <w:t>δ</w:t>
      </w:r>
      <w:r>
        <w:rPr>
          <w:rFonts w:eastAsia="Times New Roman" w:cs="Times New Roman"/>
          <w:szCs w:val="24"/>
        </w:rPr>
        <w:t xml:space="preserve">ημόσιο ως απόλυτοι κύριοι της γης. </w:t>
      </w:r>
    </w:p>
    <w:p w14:paraId="44FB7F4B" w14:textId="77777777" w:rsidR="00FA132B" w:rsidRDefault="00F73EC5">
      <w:pPr>
        <w:spacing w:after="0" w:line="600" w:lineRule="auto"/>
        <w:ind w:firstLine="720"/>
        <w:jc w:val="both"/>
        <w:rPr>
          <w:rFonts w:eastAsia="Times New Roman"/>
          <w:szCs w:val="24"/>
        </w:rPr>
      </w:pPr>
      <w:r>
        <w:rPr>
          <w:rFonts w:eastAsia="Times New Roman"/>
          <w:szCs w:val="24"/>
        </w:rPr>
        <w:t>Οι καλλιεργητές αυτοί όφειλαν να αποδείξουν τους ισχυρισμούς τους με τίτλους κυριότητας, που αναγνωρίζονταν από το οθωμανικό δίκαιο, ή ακόμα με αποφάσεις ειρηνοδικείων που επικύρωναν μεταβιβάσεις ακινήτων ιδιοκτησιών. Το δικαίωμα της απόλυτης κυριότητας αν</w:t>
      </w:r>
      <w:r>
        <w:rPr>
          <w:rFonts w:eastAsia="Times New Roman"/>
          <w:szCs w:val="24"/>
        </w:rPr>
        <w:t xml:space="preserve">αγνωρίστηκε επίσης σε όσους καλλιεργητές είχαν εκχερσώσει εδάφη και τα είχαν καλλιεργήσει πριν από το 1821. </w:t>
      </w:r>
    </w:p>
    <w:p w14:paraId="44FB7F4C" w14:textId="77777777" w:rsidR="00FA132B" w:rsidRDefault="00F73EC5">
      <w:pPr>
        <w:spacing w:after="0" w:line="600" w:lineRule="auto"/>
        <w:ind w:firstLine="720"/>
        <w:jc w:val="both"/>
        <w:rPr>
          <w:rFonts w:eastAsia="Times New Roman"/>
          <w:szCs w:val="24"/>
        </w:rPr>
      </w:pPr>
      <w:r>
        <w:rPr>
          <w:rFonts w:eastAsia="Times New Roman"/>
          <w:szCs w:val="24"/>
        </w:rPr>
        <w:t xml:space="preserve">Η υποχρέωση πάντως της απόδειξης κυριότητας επί της γης δεν επιβάρυνε μόνο τους καλλιεργητές, αλλά και το ελληνικό </w:t>
      </w:r>
      <w:r>
        <w:rPr>
          <w:rFonts w:eastAsia="Times New Roman"/>
          <w:szCs w:val="24"/>
        </w:rPr>
        <w:t>δ</w:t>
      </w:r>
      <w:r>
        <w:rPr>
          <w:rFonts w:eastAsia="Times New Roman"/>
          <w:szCs w:val="24"/>
        </w:rPr>
        <w:t xml:space="preserve">ημόσιο, το οποίο όφειλε επίσης </w:t>
      </w:r>
      <w:r>
        <w:rPr>
          <w:rFonts w:eastAsia="Times New Roman"/>
          <w:szCs w:val="24"/>
        </w:rPr>
        <w:t>να παρουσιάσει τους τίτλους που θα δικαιολογούσαν τη διεκδίκηση της κυριότητας επί μ</w:t>
      </w:r>
      <w:r>
        <w:rPr>
          <w:rFonts w:eastAsia="Times New Roman"/>
          <w:szCs w:val="24"/>
        </w:rPr>
        <w:t>ί</w:t>
      </w:r>
      <w:r>
        <w:rPr>
          <w:rFonts w:eastAsia="Times New Roman"/>
          <w:szCs w:val="24"/>
        </w:rPr>
        <w:t xml:space="preserve">ας γαίας. Έπρεπε, δηλαδή, και το ελληνικό </w:t>
      </w:r>
      <w:r>
        <w:rPr>
          <w:rFonts w:eastAsia="Times New Roman"/>
          <w:szCs w:val="24"/>
        </w:rPr>
        <w:t>δ</w:t>
      </w:r>
      <w:r>
        <w:rPr>
          <w:rFonts w:eastAsia="Times New Roman"/>
          <w:szCs w:val="24"/>
        </w:rPr>
        <w:t>ημόσιο να αποδείξει ότι έχει κυριαρχία σε αυτά τα εδάφη.</w:t>
      </w:r>
    </w:p>
    <w:p w14:paraId="44FB7F4D" w14:textId="77777777" w:rsidR="00FA132B" w:rsidRDefault="00F73EC5">
      <w:pPr>
        <w:spacing w:after="0" w:line="600" w:lineRule="auto"/>
        <w:ind w:firstLine="720"/>
        <w:jc w:val="both"/>
        <w:rPr>
          <w:rFonts w:eastAsia="Times New Roman"/>
          <w:szCs w:val="24"/>
        </w:rPr>
      </w:pPr>
      <w:r>
        <w:rPr>
          <w:rFonts w:eastAsia="Times New Roman"/>
          <w:szCs w:val="24"/>
        </w:rPr>
        <w:t>Το πρόβλημα της μοιρασιάς των δημοσίων γαιών απασχόλησε πολύ το νεοσύστ</w:t>
      </w:r>
      <w:r>
        <w:rPr>
          <w:rFonts w:eastAsia="Times New Roman"/>
          <w:szCs w:val="24"/>
        </w:rPr>
        <w:t>ατο ελληνικό κράτος</w:t>
      </w:r>
      <w:r>
        <w:rPr>
          <w:rFonts w:eastAsia="Times New Roman"/>
          <w:szCs w:val="24"/>
        </w:rPr>
        <w:t>,</w:t>
      </w:r>
      <w:r>
        <w:rPr>
          <w:rFonts w:eastAsia="Times New Roman"/>
          <w:szCs w:val="24"/>
        </w:rPr>
        <w:t xml:space="preserve"> το οποίο εξέδωσε σταδιακά διατάγματα και μέσω εθνικών παραχωρητηρίων παρέδωσε γη προς καλλιέργεια σε δεκάδες ομάδες υπηκόων.</w:t>
      </w:r>
    </w:p>
    <w:p w14:paraId="44FB7F4E" w14:textId="77777777" w:rsidR="00FA132B" w:rsidRDefault="00F73EC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Κουκούτση</w:t>
      </w:r>
      <w:proofErr w:type="spellEnd"/>
      <w:r>
        <w:rPr>
          <w:rFonts w:eastAsia="Times New Roman"/>
          <w:szCs w:val="24"/>
        </w:rPr>
        <w:t>, ολοκληρώ</w:t>
      </w:r>
      <w:r>
        <w:rPr>
          <w:rFonts w:eastAsia="Times New Roman"/>
          <w:szCs w:val="24"/>
        </w:rPr>
        <w:t>σ</w:t>
      </w:r>
      <w:r>
        <w:rPr>
          <w:rFonts w:eastAsia="Times New Roman"/>
          <w:szCs w:val="24"/>
        </w:rPr>
        <w:t>τε.</w:t>
      </w:r>
    </w:p>
    <w:p w14:paraId="44FB7F4F" w14:textId="77777777" w:rsidR="00FA132B" w:rsidRDefault="00F73EC5">
      <w:pPr>
        <w:spacing w:after="0" w:line="600" w:lineRule="auto"/>
        <w:ind w:firstLine="720"/>
        <w:jc w:val="both"/>
        <w:rPr>
          <w:rFonts w:eastAsia="Times New Roman"/>
          <w:szCs w:val="24"/>
        </w:rPr>
      </w:pPr>
      <w:r>
        <w:rPr>
          <w:rFonts w:eastAsia="Times New Roman"/>
          <w:b/>
          <w:szCs w:val="24"/>
        </w:rPr>
        <w:lastRenderedPageBreak/>
        <w:t>ΔΗΜΗΤΡΙΟΣ ΚΟΥΚΟΥΤΣΗΣ:</w:t>
      </w:r>
      <w:r>
        <w:rPr>
          <w:rFonts w:eastAsia="Times New Roman"/>
          <w:szCs w:val="24"/>
        </w:rPr>
        <w:t xml:space="preserve"> Αμέσως, κύριε Πρόεδρε.</w:t>
      </w:r>
    </w:p>
    <w:p w14:paraId="44FB7F50" w14:textId="77777777" w:rsidR="00FA132B" w:rsidRDefault="00F73EC5">
      <w:pPr>
        <w:spacing w:after="0" w:line="600" w:lineRule="auto"/>
        <w:ind w:firstLine="720"/>
        <w:jc w:val="both"/>
        <w:rPr>
          <w:rFonts w:eastAsia="Times New Roman"/>
          <w:szCs w:val="24"/>
        </w:rPr>
      </w:pPr>
      <w:r>
        <w:rPr>
          <w:rFonts w:eastAsia="Times New Roman"/>
          <w:szCs w:val="24"/>
        </w:rPr>
        <w:t>Ά</w:t>
      </w:r>
      <w:r>
        <w:rPr>
          <w:rFonts w:eastAsia="Times New Roman"/>
          <w:szCs w:val="24"/>
        </w:rPr>
        <w:t xml:space="preserve">λλα παραχωρητήρια ονομάστηκαν «φαλαγγιτικά» και δόθηκαν ως αποζημίωση σε συμμετέχοντες στον Αγώνα πολεμιστές, άλλα σε πυρπολητές, άλλα σε κληρονόμους θυμάτων, άλλα σε </w:t>
      </w:r>
      <w:proofErr w:type="spellStart"/>
      <w:r>
        <w:rPr>
          <w:rFonts w:eastAsia="Times New Roman"/>
          <w:szCs w:val="24"/>
        </w:rPr>
        <w:t>Κρήτες</w:t>
      </w:r>
      <w:proofErr w:type="spellEnd"/>
      <w:r>
        <w:rPr>
          <w:rFonts w:eastAsia="Times New Roman"/>
          <w:szCs w:val="24"/>
        </w:rPr>
        <w:t xml:space="preserve"> και άλλα σε πρόσφυγες, αλλά και σε ανθρώπους που δεν είχαν στον ήλιο μοίρα. Συνολι</w:t>
      </w:r>
      <w:r>
        <w:rPr>
          <w:rFonts w:eastAsia="Times New Roman"/>
          <w:szCs w:val="24"/>
        </w:rPr>
        <w:t xml:space="preserve">κά από την Επανάσταση και μέχρι τις δύο τελευταίες δεκαετίες του περασμένου αιώνα δόθηκαν σχεδόν τα πάντα από εθνική γη στους υπηκόους του βασιλείου. </w:t>
      </w:r>
    </w:p>
    <w:p w14:paraId="44FB7F51" w14:textId="77777777" w:rsidR="00FA132B" w:rsidRDefault="00F73EC5">
      <w:pPr>
        <w:spacing w:after="0" w:line="600" w:lineRule="auto"/>
        <w:ind w:firstLine="720"/>
        <w:jc w:val="both"/>
        <w:rPr>
          <w:rFonts w:eastAsia="Times New Roman"/>
          <w:szCs w:val="24"/>
        </w:rPr>
      </w:pPr>
      <w:r>
        <w:rPr>
          <w:rFonts w:eastAsia="Times New Roman"/>
          <w:szCs w:val="24"/>
        </w:rPr>
        <w:t>Τα στοιχεία αυτά υπάρχουν, αλλά ποτέ δεν κωδικοποιήθηκαν. Ποτέ το κράτος δεν έκανε ολοκληρωμένο απολογισμ</w:t>
      </w:r>
      <w:r>
        <w:rPr>
          <w:rFonts w:eastAsia="Times New Roman"/>
          <w:szCs w:val="24"/>
        </w:rPr>
        <w:t>ό για να δει τι έχει πουλήσει, τι του απέμεινε, αν του έχει απομείνει κάτι. Μαθημένο, όμως, σε πολιτική σπάταλου αγά, γνωρίζει πολύ καλά…</w:t>
      </w:r>
    </w:p>
    <w:p w14:paraId="44FB7F52" w14:textId="77777777" w:rsidR="00FA132B" w:rsidRDefault="00F73EC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Κουκούτση</w:t>
      </w:r>
      <w:proofErr w:type="spellEnd"/>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w:t>
      </w:r>
    </w:p>
    <w:p w14:paraId="44FB7F53" w14:textId="77777777" w:rsidR="00FA132B" w:rsidRDefault="00F73EC5">
      <w:pPr>
        <w:spacing w:after="0"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Τελειώνω σε δευτερόλεπτα, κύρι</w:t>
      </w:r>
      <w:r>
        <w:rPr>
          <w:rFonts w:eastAsia="Times New Roman"/>
          <w:szCs w:val="24"/>
        </w:rPr>
        <w:t>ε Πρόεδρε.</w:t>
      </w:r>
    </w:p>
    <w:p w14:paraId="44FB7F54" w14:textId="77777777" w:rsidR="00FA132B" w:rsidRDefault="00F73EC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Πέντε λεπτά </w:t>
      </w:r>
      <w:proofErr w:type="spellStart"/>
      <w:r>
        <w:rPr>
          <w:rFonts w:eastAsia="Times New Roman"/>
          <w:szCs w:val="24"/>
        </w:rPr>
        <w:t>πρωτολογία</w:t>
      </w:r>
      <w:proofErr w:type="spellEnd"/>
      <w:r>
        <w:rPr>
          <w:rFonts w:eastAsia="Times New Roman"/>
          <w:szCs w:val="24"/>
        </w:rPr>
        <w:t>. Δύο λεπτά δικαιούστε. Βεβαίως, δείχνουμε ανοχή. Πόση ανοχή, όμως, να δείξουμε! Έχετε και δευτερολογία. Και στο κάτω</w:t>
      </w:r>
      <w:r>
        <w:rPr>
          <w:rFonts w:eastAsia="Times New Roman"/>
          <w:szCs w:val="24"/>
        </w:rPr>
        <w:t>-</w:t>
      </w:r>
      <w:r>
        <w:rPr>
          <w:rFonts w:eastAsia="Times New Roman"/>
          <w:szCs w:val="24"/>
        </w:rPr>
        <w:t xml:space="preserve">κάτω, με </w:t>
      </w:r>
      <w:proofErr w:type="spellStart"/>
      <w:r>
        <w:rPr>
          <w:rFonts w:eastAsia="Times New Roman"/>
          <w:szCs w:val="24"/>
        </w:rPr>
        <w:t>συγχωρείτε</w:t>
      </w:r>
      <w:proofErr w:type="spellEnd"/>
      <w:r>
        <w:rPr>
          <w:rFonts w:eastAsia="Times New Roman"/>
          <w:szCs w:val="24"/>
        </w:rPr>
        <w:t xml:space="preserve">, καλές οι </w:t>
      </w:r>
      <w:r>
        <w:rPr>
          <w:rFonts w:eastAsia="Times New Roman"/>
          <w:szCs w:val="24"/>
        </w:rPr>
        <w:lastRenderedPageBreak/>
        <w:t>αναφορές αυτές που κάνατε, αλλά στο διά τ</w:t>
      </w:r>
      <w:r>
        <w:rPr>
          <w:rFonts w:eastAsia="Times New Roman"/>
          <w:szCs w:val="24"/>
        </w:rPr>
        <w:t>αύτα της ερώτησης που καταθέσατε και ζητάτε από τον Υπουργό να απαντήσει, όπως ο κάθε Βουλευτής, δεν αναφέρεστε.</w:t>
      </w:r>
    </w:p>
    <w:p w14:paraId="44FB7F55" w14:textId="77777777" w:rsidR="00FA132B" w:rsidRDefault="00F73EC5">
      <w:pPr>
        <w:spacing w:after="0"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Στο διά ταύτα…</w:t>
      </w:r>
    </w:p>
    <w:p w14:paraId="44FB7F56" w14:textId="77777777" w:rsidR="00FA132B" w:rsidRDefault="00F73EC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Πότε είναι το διά ταύτα; Μετά από δυο, τρία λεπτά; Ε, με </w:t>
      </w:r>
      <w:proofErr w:type="spellStart"/>
      <w:r>
        <w:rPr>
          <w:rFonts w:eastAsia="Times New Roman"/>
          <w:szCs w:val="24"/>
        </w:rPr>
        <w:t>συγχωρείτε</w:t>
      </w:r>
      <w:proofErr w:type="spellEnd"/>
      <w:r>
        <w:rPr>
          <w:rFonts w:eastAsia="Times New Roman"/>
          <w:szCs w:val="24"/>
        </w:rPr>
        <w:t>!</w:t>
      </w:r>
    </w:p>
    <w:p w14:paraId="44FB7F57" w14:textId="77777777" w:rsidR="00FA132B" w:rsidRDefault="00F73EC5">
      <w:pPr>
        <w:spacing w:after="0" w:line="600" w:lineRule="auto"/>
        <w:ind w:firstLine="720"/>
        <w:jc w:val="both"/>
        <w:rPr>
          <w:rFonts w:eastAsia="Times New Roman"/>
          <w:szCs w:val="24"/>
        </w:rPr>
      </w:pPr>
      <w:r>
        <w:rPr>
          <w:rFonts w:eastAsia="Times New Roman"/>
          <w:b/>
          <w:szCs w:val="24"/>
        </w:rPr>
        <w:t>ΔΗΜ</w:t>
      </w:r>
      <w:r>
        <w:rPr>
          <w:rFonts w:eastAsia="Times New Roman"/>
          <w:b/>
          <w:szCs w:val="24"/>
        </w:rPr>
        <w:t xml:space="preserve">ΗΤΡΙΟΣ ΚΟΥΚΟΥΤΣΗΣ: </w:t>
      </w:r>
      <w:r>
        <w:rPr>
          <w:rFonts w:eastAsia="Times New Roman"/>
          <w:szCs w:val="24"/>
        </w:rPr>
        <w:t>Μάλιστα.</w:t>
      </w:r>
    </w:p>
    <w:p w14:paraId="44FB7F58" w14:textId="77777777" w:rsidR="00FA132B" w:rsidRDefault="00F73EC5">
      <w:pPr>
        <w:spacing w:after="0" w:line="600" w:lineRule="auto"/>
        <w:ind w:firstLine="720"/>
        <w:jc w:val="both"/>
        <w:rPr>
          <w:rFonts w:eastAsia="Times New Roman"/>
          <w:szCs w:val="24"/>
        </w:rPr>
      </w:pPr>
      <w:r>
        <w:rPr>
          <w:rFonts w:eastAsia="Times New Roman"/>
          <w:szCs w:val="24"/>
        </w:rPr>
        <w:t xml:space="preserve">Βάζει διαρκώς τον πολίτη σε διαδικασία απολογίας και να αποδείξει ακόμη και ότι ανασαίνει. Αυτή είναι η βασική λογική του κράτους και η πρακτική. </w:t>
      </w:r>
    </w:p>
    <w:p w14:paraId="44FB7F59" w14:textId="77777777" w:rsidR="00FA132B" w:rsidRDefault="00F73EC5">
      <w:pPr>
        <w:spacing w:after="0" w:line="600" w:lineRule="auto"/>
        <w:ind w:firstLine="720"/>
        <w:jc w:val="both"/>
        <w:rPr>
          <w:rFonts w:eastAsia="Times New Roman"/>
          <w:szCs w:val="24"/>
        </w:rPr>
      </w:pPr>
      <w:r>
        <w:rPr>
          <w:rFonts w:eastAsia="Times New Roman"/>
          <w:szCs w:val="24"/>
        </w:rPr>
        <w:t>Και θα περίμενε κάποιος να μπει μια σειρά</w:t>
      </w:r>
      <w:r>
        <w:rPr>
          <w:rFonts w:eastAsia="Times New Roman"/>
          <w:szCs w:val="24"/>
        </w:rPr>
        <w:t>,</w:t>
      </w:r>
      <w:r>
        <w:rPr>
          <w:rFonts w:eastAsia="Times New Roman"/>
          <w:szCs w:val="24"/>
        </w:rPr>
        <w:t xml:space="preserve"> όχι με βάση την αταξία και την αυθαιρε</w:t>
      </w:r>
      <w:r>
        <w:rPr>
          <w:rFonts w:eastAsia="Times New Roman"/>
          <w:szCs w:val="24"/>
        </w:rPr>
        <w:t>σία των προηγούμενων, τους οποίους άλλωστε κατηγορείτε σφόδρα για τα πάντα και λέτε τώρα «αυτοί τα έκαναν, εμείς τα βρήκαμε».</w:t>
      </w:r>
    </w:p>
    <w:p w14:paraId="44FB7F5A" w14:textId="77777777" w:rsidR="00FA132B" w:rsidRDefault="00F73EC5">
      <w:pPr>
        <w:spacing w:after="0" w:line="600" w:lineRule="auto"/>
        <w:ind w:firstLine="720"/>
        <w:jc w:val="both"/>
        <w:rPr>
          <w:rFonts w:eastAsia="Times New Roman"/>
          <w:szCs w:val="24"/>
        </w:rPr>
      </w:pPr>
      <w:r>
        <w:rPr>
          <w:rFonts w:eastAsia="Times New Roman"/>
          <w:szCs w:val="24"/>
        </w:rPr>
        <w:t>Ξέρετε, όμως, στην περιοχή της Μάνης</w:t>
      </w:r>
      <w:r>
        <w:rPr>
          <w:rFonts w:eastAsia="Times New Roman"/>
          <w:szCs w:val="24"/>
        </w:rPr>
        <w:t>,</w:t>
      </w:r>
      <w:r>
        <w:rPr>
          <w:rFonts w:eastAsia="Times New Roman"/>
          <w:szCs w:val="24"/>
        </w:rPr>
        <w:t xml:space="preserve"> στην οποία αναφέρομαι</w:t>
      </w:r>
      <w:r>
        <w:rPr>
          <w:rFonts w:eastAsia="Times New Roman"/>
          <w:szCs w:val="24"/>
        </w:rPr>
        <w:t>,</w:t>
      </w:r>
      <w:r>
        <w:rPr>
          <w:rFonts w:eastAsia="Times New Roman"/>
          <w:szCs w:val="24"/>
        </w:rPr>
        <w:t xml:space="preserve"> τι υπήρχε; Αλώνια, μαντριά, έσπερναν – αν τα ξέρετε- σιτάρι, φακές κα</w:t>
      </w:r>
      <w:r>
        <w:rPr>
          <w:rFonts w:eastAsia="Times New Roman"/>
          <w:szCs w:val="24"/>
        </w:rPr>
        <w:t xml:space="preserve">ι λούπινα. Τώρα δεν θα μπορούν οι Μανιάτες να τα χρησιμοποιούν. Η χρήση του μανιάτικου δάσους, δηλαδή τα </w:t>
      </w:r>
      <w:proofErr w:type="spellStart"/>
      <w:r>
        <w:rPr>
          <w:rFonts w:eastAsia="Times New Roman"/>
          <w:szCs w:val="24"/>
        </w:rPr>
        <w:t>αγριώματα</w:t>
      </w:r>
      <w:proofErr w:type="spellEnd"/>
      <w:r>
        <w:rPr>
          <w:rFonts w:eastAsia="Times New Roman"/>
          <w:szCs w:val="24"/>
        </w:rPr>
        <w:t>, θα υπάγονται στους νόμους χρήσης του δάσους δέντρων. Οι περιοχές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στις οποίες υπάρχουν φασκόμηλα, αφάνες και φρύγανα θεωρούνται δασι</w:t>
      </w:r>
      <w:r>
        <w:rPr>
          <w:rFonts w:eastAsia="Times New Roman"/>
          <w:szCs w:val="24"/>
        </w:rPr>
        <w:t>κές.</w:t>
      </w:r>
    </w:p>
    <w:p w14:paraId="44FB7F5B" w14:textId="77777777" w:rsidR="00FA132B" w:rsidRDefault="00F73EC5">
      <w:pPr>
        <w:spacing w:after="0" w:line="600" w:lineRule="auto"/>
        <w:ind w:firstLine="720"/>
        <w:jc w:val="both"/>
        <w:rPr>
          <w:rFonts w:eastAsia="Times New Roman"/>
          <w:szCs w:val="24"/>
        </w:rPr>
      </w:pPr>
      <w:r>
        <w:rPr>
          <w:rFonts w:eastAsia="Times New Roman"/>
          <w:szCs w:val="24"/>
        </w:rPr>
        <w:t>Θα συνεχίσω στη δευτερολογία μου.</w:t>
      </w:r>
    </w:p>
    <w:p w14:paraId="44FB7F5C" w14:textId="77777777" w:rsidR="00FA132B" w:rsidRDefault="00F73EC5">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έχετε τον λόγο.</w:t>
      </w:r>
    </w:p>
    <w:p w14:paraId="44FB7F5D" w14:textId="77777777" w:rsidR="00FA132B" w:rsidRDefault="00F73EC5">
      <w:pPr>
        <w:spacing w:after="0" w:line="600" w:lineRule="auto"/>
        <w:ind w:firstLine="720"/>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Κύριε Πρόεδρε, δεν μπορώ να καταλάβω, βέβαια, την αναφορά στα ιστορικά στοιχεία τη</w:t>
      </w:r>
      <w:r>
        <w:rPr>
          <w:rFonts w:eastAsia="Times New Roman"/>
          <w:szCs w:val="24"/>
        </w:rPr>
        <w:t xml:space="preserve">ς </w:t>
      </w:r>
      <w:r>
        <w:rPr>
          <w:rFonts w:eastAsia="Times New Roman"/>
          <w:szCs w:val="24"/>
        </w:rPr>
        <w:t>Ε</w:t>
      </w:r>
      <w:r>
        <w:rPr>
          <w:rFonts w:eastAsia="Times New Roman"/>
          <w:szCs w:val="24"/>
        </w:rPr>
        <w:t>λληνικής Επανάστασης, του ελληνικού κράτους, στοιχεία μιας ιστορίας γεμάτη από δημοκρατία και από αγώνες για την ελευθερία. Δεν ξέρω αν αναρωτιούνται κάποιοι τι σχέση έχουν όλα αυτά.</w:t>
      </w:r>
    </w:p>
    <w:p w14:paraId="44FB7F5E" w14:textId="77777777" w:rsidR="00FA132B" w:rsidRDefault="00F73EC5">
      <w:pPr>
        <w:spacing w:after="0" w:line="600" w:lineRule="auto"/>
        <w:ind w:firstLine="720"/>
        <w:jc w:val="both"/>
        <w:rPr>
          <w:rFonts w:eastAsia="Times New Roman"/>
          <w:szCs w:val="24"/>
        </w:rPr>
      </w:pPr>
      <w:r>
        <w:rPr>
          <w:rFonts w:eastAsia="Times New Roman"/>
          <w:szCs w:val="24"/>
        </w:rPr>
        <w:t xml:space="preserve">Εγώ θέλω να σας πω ότι η Διεύθυνση Δασών Μεσσηνίας έχει αναρτήσει σε ειδικό διαδικτυακό τόπο το σύνολο του δασικού χάρτη για τον Νομό Μεσσηνίας εκτός από πέντε πρώην ΟΤΑ –Μεσσήνη, </w:t>
      </w:r>
      <w:proofErr w:type="spellStart"/>
      <w:r>
        <w:rPr>
          <w:rFonts w:eastAsia="Times New Roman"/>
          <w:szCs w:val="24"/>
        </w:rPr>
        <w:t>Θουρία</w:t>
      </w:r>
      <w:proofErr w:type="spellEnd"/>
      <w:r>
        <w:rPr>
          <w:rFonts w:eastAsia="Times New Roman"/>
          <w:szCs w:val="24"/>
        </w:rPr>
        <w:t xml:space="preserve">, </w:t>
      </w:r>
      <w:proofErr w:type="spellStart"/>
      <w:r>
        <w:rPr>
          <w:rFonts w:eastAsia="Times New Roman"/>
          <w:szCs w:val="24"/>
        </w:rPr>
        <w:t>Αντικάλαμο</w:t>
      </w:r>
      <w:proofErr w:type="spellEnd"/>
      <w:r>
        <w:rPr>
          <w:rFonts w:eastAsia="Times New Roman"/>
          <w:szCs w:val="24"/>
        </w:rPr>
        <w:t xml:space="preserve">, </w:t>
      </w:r>
      <w:proofErr w:type="spellStart"/>
      <w:r>
        <w:rPr>
          <w:rFonts w:eastAsia="Times New Roman"/>
          <w:szCs w:val="24"/>
        </w:rPr>
        <w:t>Σπερχόγεια</w:t>
      </w:r>
      <w:proofErr w:type="spellEnd"/>
      <w:r>
        <w:rPr>
          <w:rFonts w:eastAsia="Times New Roman"/>
          <w:szCs w:val="24"/>
        </w:rPr>
        <w:t xml:space="preserve"> και Ασπροχώματα- για τους οποίους έχουν ήδη κ</w:t>
      </w:r>
      <w:r>
        <w:rPr>
          <w:rFonts w:eastAsia="Times New Roman"/>
          <w:szCs w:val="24"/>
        </w:rPr>
        <w:t xml:space="preserve">υρωθεί οριστικοί δασικοί χάρτες. </w:t>
      </w:r>
    </w:p>
    <w:p w14:paraId="44FB7F5F" w14:textId="77777777" w:rsidR="00FA132B" w:rsidRDefault="00F73EC5">
      <w:pPr>
        <w:spacing w:after="0" w:line="600" w:lineRule="auto"/>
        <w:ind w:firstLine="720"/>
        <w:jc w:val="both"/>
        <w:rPr>
          <w:rFonts w:eastAsia="Times New Roman"/>
          <w:szCs w:val="24"/>
        </w:rPr>
      </w:pPr>
      <w:r>
        <w:rPr>
          <w:rFonts w:eastAsia="Times New Roman"/>
          <w:szCs w:val="24"/>
        </w:rPr>
        <w:t>Και μπαίνει ένα ερώτημα: Συνηγορεί κάποιος υπέρ των διακρίσεων; Δηλαδή στους πέντε έχουν γίνει ήδη δασικοί χάρτες, να μην κάνουμε στους άλλους; Γιατί; Για να συντηρούνται οι εκχερσώσεις, οι καταπατήσεις ή η προσβολή του δά</w:t>
      </w:r>
      <w:r>
        <w:rPr>
          <w:rFonts w:eastAsia="Times New Roman"/>
          <w:szCs w:val="24"/>
        </w:rPr>
        <w:t>σους;</w:t>
      </w:r>
    </w:p>
    <w:p w14:paraId="44FB7F60" w14:textId="77777777" w:rsidR="00FA132B" w:rsidRDefault="00F73EC5">
      <w:pPr>
        <w:spacing w:after="0" w:line="600" w:lineRule="auto"/>
        <w:ind w:firstLine="720"/>
        <w:jc w:val="both"/>
        <w:rPr>
          <w:rFonts w:eastAsia="Times New Roman"/>
          <w:szCs w:val="24"/>
        </w:rPr>
      </w:pPr>
      <w:r>
        <w:rPr>
          <w:rFonts w:eastAsia="Times New Roman"/>
          <w:szCs w:val="24"/>
        </w:rPr>
        <w:t xml:space="preserve">Αντίθετα, νομίζω ότι αυτό που αντιστοιχεί στην ελληνική </w:t>
      </w:r>
      <w:r>
        <w:rPr>
          <w:rFonts w:eastAsia="Times New Roman"/>
          <w:szCs w:val="24"/>
        </w:rPr>
        <w:t>ι</w:t>
      </w:r>
      <w:r>
        <w:rPr>
          <w:rFonts w:eastAsia="Times New Roman"/>
          <w:szCs w:val="24"/>
        </w:rPr>
        <w:t>στορία είναι η αποκατάσταση της νομιμότητας, της ισονομίας, να υπάρχουν χάρτες, να γνωρίζουμε τι γίνεται, να μην υπάρχει κανένα πρόβλημα.</w:t>
      </w:r>
    </w:p>
    <w:p w14:paraId="44FB7F61" w14:textId="77777777" w:rsidR="00FA132B" w:rsidRDefault="00F73EC5">
      <w:pPr>
        <w:spacing w:after="0" w:line="600" w:lineRule="auto"/>
        <w:ind w:firstLine="720"/>
        <w:jc w:val="both"/>
        <w:rPr>
          <w:rFonts w:eastAsia="Times New Roman"/>
          <w:szCs w:val="24"/>
        </w:rPr>
      </w:pPr>
      <w:r>
        <w:rPr>
          <w:rFonts w:eastAsia="Times New Roman"/>
          <w:szCs w:val="24"/>
        </w:rPr>
        <w:lastRenderedPageBreak/>
        <w:t>Γι’ αυτό και η Διεύθυνση Δασών έχει εκτυπώσει ενημερωτι</w:t>
      </w:r>
      <w:r>
        <w:rPr>
          <w:rFonts w:eastAsia="Times New Roman"/>
          <w:szCs w:val="24"/>
        </w:rPr>
        <w:t>κό φυλλάδιο για την περιοχή. Έχει γίνει ακόμα και στον εν λόγω Δήμο Δυτικής Μάνης ειδική ενημερωτική εκδήλωση. Απ’ ό,τι βλέπω έχει συζητήσει για παρατηρήσεις και ο Δήμος Δυτικής Μάνης στο δημοτικό του συμβούλιο.</w:t>
      </w:r>
    </w:p>
    <w:p w14:paraId="44FB7F62" w14:textId="77777777" w:rsidR="00FA132B" w:rsidRDefault="00F73EC5">
      <w:pPr>
        <w:spacing w:after="0" w:line="600" w:lineRule="auto"/>
        <w:ind w:firstLine="720"/>
        <w:jc w:val="both"/>
        <w:rPr>
          <w:rFonts w:eastAsia="Times New Roman"/>
          <w:szCs w:val="24"/>
        </w:rPr>
      </w:pPr>
      <w:r>
        <w:rPr>
          <w:rFonts w:eastAsia="Times New Roman"/>
          <w:szCs w:val="24"/>
        </w:rPr>
        <w:t>Υπάρχουν αστοχίες και ερμηνείες</w:t>
      </w:r>
      <w:r>
        <w:rPr>
          <w:rFonts w:eastAsia="Times New Roman"/>
          <w:szCs w:val="24"/>
        </w:rPr>
        <w:t>,</w:t>
      </w:r>
      <w:r>
        <w:rPr>
          <w:rFonts w:eastAsia="Times New Roman"/>
          <w:szCs w:val="24"/>
        </w:rPr>
        <w:t xml:space="preserve"> οι οποίες θ</w:t>
      </w:r>
      <w:r>
        <w:rPr>
          <w:rFonts w:eastAsia="Times New Roman"/>
          <w:szCs w:val="24"/>
        </w:rPr>
        <w:t>α πρέπει να λυθούν μαζί με τα τέλη αντιρρήσεων, των οποίων μειώσαμε το κόστος μέχρι και 60%, για να μη μείνει κανένας πολίτης έξω από αυτό.</w:t>
      </w:r>
    </w:p>
    <w:p w14:paraId="44FB7F63" w14:textId="77777777" w:rsidR="00FA132B" w:rsidRDefault="00F73EC5">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κύριο Υπουργό.</w:t>
      </w:r>
    </w:p>
    <w:p w14:paraId="44FB7F64" w14:textId="77777777" w:rsidR="00FA132B" w:rsidRDefault="00F73EC5">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Κουκούτση</w:t>
      </w:r>
      <w:proofErr w:type="spellEnd"/>
      <w:r>
        <w:rPr>
          <w:rFonts w:eastAsia="Times New Roman"/>
          <w:szCs w:val="24"/>
        </w:rPr>
        <w:t>, έχετε τον λόγο.</w:t>
      </w:r>
    </w:p>
    <w:p w14:paraId="44FB7F65"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ΔΗΜΗΤΡΙΟΣ ΚΟΥΚΟΥΤ</w:t>
      </w:r>
      <w:r>
        <w:rPr>
          <w:rFonts w:eastAsia="Times New Roman" w:cs="Times New Roman"/>
          <w:b/>
          <w:szCs w:val="24"/>
        </w:rPr>
        <w:t>ΣΗΣ:</w:t>
      </w:r>
      <w:r>
        <w:rPr>
          <w:rFonts w:eastAsia="Times New Roman" w:cs="Times New Roman"/>
          <w:szCs w:val="24"/>
        </w:rPr>
        <w:t xml:space="preserve"> Δεν ήσασταν με όλους τόσο αυστηρός, κύριε Πρόεδρε.</w:t>
      </w:r>
    </w:p>
    <w:p w14:paraId="44FB7F66"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ήμουν πολύ επιεικής μαζί σας, αφού σας άφησα να μιλήσετε έξι λεπτά και σαράντα δευτερόλεπτα, έχοντας αφαιρέσει από τον χρόνο που μόλις σας αν</w:t>
      </w:r>
      <w:r>
        <w:rPr>
          <w:rFonts w:eastAsia="Times New Roman" w:cs="Times New Roman"/>
          <w:szCs w:val="24"/>
        </w:rPr>
        <w:t>έφερα τη διακοπή που σας έκανα</w:t>
      </w:r>
      <w:r>
        <w:rPr>
          <w:rFonts w:eastAsia="Times New Roman" w:cs="Times New Roman"/>
          <w:szCs w:val="24"/>
        </w:rPr>
        <w:t>,</w:t>
      </w:r>
      <w:r>
        <w:rPr>
          <w:rFonts w:eastAsia="Times New Roman" w:cs="Times New Roman"/>
          <w:szCs w:val="24"/>
        </w:rPr>
        <w:t xml:space="preserve"> για να σας προτρέψω να τελειώσετε σύντομα.</w:t>
      </w:r>
    </w:p>
    <w:p w14:paraId="44FB7F67"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Κανένα πρόβλημα, κύριε Πρόεδρε.</w:t>
      </w:r>
    </w:p>
    <w:p w14:paraId="44FB7F6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μας υποτιμάτε και με υποτιμάτε προσωπικά, όταν λέτε ποια σχέση έχουμε εμείς με τους αγώνες του έθνους. Εγώ, κύριε Υπουργέ, </w:t>
      </w:r>
      <w:r>
        <w:rPr>
          <w:rFonts w:eastAsia="Times New Roman" w:cs="Times New Roman"/>
          <w:szCs w:val="24"/>
        </w:rPr>
        <w:lastRenderedPageBreak/>
        <w:t>είμαι Μανιάτης. Στα χωριά μας Τούρκος δεν πάτησε, το καταλάβατε; Οπότε μη μου λέτε τι σχέση έχω εγώ και η παράταξή μου</w:t>
      </w:r>
      <w:r>
        <w:rPr>
          <w:rFonts w:eastAsia="Times New Roman" w:cs="Times New Roman"/>
          <w:szCs w:val="24"/>
        </w:rPr>
        <w:t xml:space="preserve"> με το 1821.</w:t>
      </w:r>
    </w:p>
    <w:p w14:paraId="44FB7F6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Από εκεί και έπειτα, αν θέλατε ένα υγιές και σταθερό οικοδόμημα, θα έπρεπε να πράξετε το αυτονόητο</w:t>
      </w:r>
      <w:r>
        <w:rPr>
          <w:rFonts w:eastAsia="Times New Roman" w:cs="Times New Roman"/>
          <w:szCs w:val="24"/>
        </w:rPr>
        <w:t>:</w:t>
      </w:r>
      <w:r>
        <w:rPr>
          <w:rFonts w:eastAsia="Times New Roman" w:cs="Times New Roman"/>
          <w:szCs w:val="24"/>
        </w:rPr>
        <w:t xml:space="preserve"> να καταγράψετε –γιατί υπάρχουν όλα τα στοιχεία- σε ποιους και ποιες γαίες έχετε δώσει, να τις ταυτίσετε με τη σημερινή πραγματικότητα και μετά </w:t>
      </w:r>
      <w:r>
        <w:rPr>
          <w:rFonts w:eastAsia="Times New Roman" w:cs="Times New Roman"/>
          <w:szCs w:val="24"/>
        </w:rPr>
        <w:t>να προχωρήσετε στους δασικούς χάρτες. Μπορεί να βρεθείτε προ εκπλήξεως και να διαπιστώσετε ουσιαστικά ότι η μισή Ελλάδα διαθέτει ήδη Κτηματολόγιο. Προσέξτε το αυτό!</w:t>
      </w:r>
    </w:p>
    <w:p w14:paraId="44FB7F6A"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Αυτά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προϋποθέτουν σοβαρότητα και υπευθυνότητα και δυστυχώς έξοδα αντί εσόδων, το αντ</w:t>
      </w:r>
      <w:r>
        <w:rPr>
          <w:rFonts w:eastAsia="Times New Roman" w:cs="Times New Roman"/>
          <w:szCs w:val="24"/>
        </w:rPr>
        <w:t>ίθετο δηλαδή από την επιχείρηση «δασικοί χάρτες». Αυτά θα πρέπει να απαντηθούν και όχι να λέμε αν είναι μικρό ή μεγάλο το χαράτσι που επιβάλλεται σε περίοδο τραγικής οικονομικής κατάστασης για τη συντριπτική πλειοψηφία των Ελλήνων.</w:t>
      </w:r>
    </w:p>
    <w:p w14:paraId="44FB7F6B"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Ας πράξει πρώτα το κράτο</w:t>
      </w:r>
      <w:r>
        <w:rPr>
          <w:rFonts w:eastAsia="Times New Roman" w:cs="Times New Roman"/>
          <w:szCs w:val="24"/>
        </w:rPr>
        <w:t>ς αυτά που όφειλε και μετά οι πολίτες. Να δώσετε το καλό παράδειγμα και έτσι να κλείσετε και στόματα. Φαντάζεστε τι θα συμβεί αν ένας πολίτης αύριο αποδείξει δικαστικώς –και δεν είναι πολύ δύσκολο- ότι κάποτε του είχε δοθεί από το κράτος, με επίσημα έγγραφ</w:t>
      </w:r>
      <w:r>
        <w:rPr>
          <w:rFonts w:eastAsia="Times New Roman" w:cs="Times New Roman"/>
          <w:szCs w:val="24"/>
        </w:rPr>
        <w:t>α, γεωργική έκταση και τώρα του την αρπάζει ως δασική;</w:t>
      </w:r>
    </w:p>
    <w:p w14:paraId="44FB7F6C"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Γι’ αυτό λέμε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πρέπει να γίνει άμεσο πάγωμα, να μην πληρωθεί τίποτα εκ μέρους των πολιτών. Είναι άδικο. Μέσα στη φτώχεια που ταλανίζει τον κόσμο, δεν επιτρέπεται να γίνει κάτι τέτοιο. Πρέπε</w:t>
      </w:r>
      <w:r>
        <w:rPr>
          <w:rFonts w:eastAsia="Times New Roman" w:cs="Times New Roman"/>
          <w:szCs w:val="24"/>
        </w:rPr>
        <w:t xml:space="preserve">ι να καταργηθούν αυτά τα εξοντωτικά τέλη. Οι προθεσμίες είναι ανεπαρκέστατες κ.λπ., κ.λπ.. </w:t>
      </w:r>
    </w:p>
    <w:p w14:paraId="44FB7F6D"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Υπάρχει πρόβλημα και εδώ, για του λόγου του αληθές, έχω και παραχωρητήρια και φύλλα από τη Γενική Εφημερίδα της Ελλάδος, αμέσως μετά την Επανάσταση. </w:t>
      </w:r>
    </w:p>
    <w:p w14:paraId="44FB7F6E"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Τα καταθέτω στ</w:t>
      </w:r>
      <w:r>
        <w:rPr>
          <w:rFonts w:eastAsia="Times New Roman" w:cs="Times New Roman"/>
          <w:szCs w:val="24"/>
        </w:rPr>
        <w:t xml:space="preserve">α Πρακτικά. </w:t>
      </w:r>
    </w:p>
    <w:p w14:paraId="44FB7F6F" w14:textId="77777777" w:rsidR="00FA132B" w:rsidRDefault="00F73EC5">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Δημήτριος </w:t>
      </w:r>
      <w:proofErr w:type="spellStart"/>
      <w:r>
        <w:rPr>
          <w:rFonts w:eastAsia="Times New Roman" w:cs="Times New Roman"/>
        </w:rPr>
        <w:t>Κουκούτσης</w:t>
      </w:r>
      <w:proofErr w:type="spellEnd"/>
      <w:r>
        <w:rPr>
          <w:rFonts w:eastAsia="Times New Roman" w:cs="Times New Roman"/>
        </w:rPr>
        <w:t xml:space="preserve"> καταθέτει για τα Πρακτικά τα προαναφερθέντα έγγραφα, τα οποία βρίσκονται στο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14:paraId="44FB7F70"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Πάντως, για ένα πράγμα να ε</w:t>
      </w:r>
      <w:r>
        <w:rPr>
          <w:rFonts w:eastAsia="Times New Roman" w:cs="Times New Roman"/>
          <w:szCs w:val="24"/>
        </w:rPr>
        <w:t xml:space="preserve">ίστε σίγουροι ως Κυβέρνηση, ότι λίαν συντόμως θα αντιμετωπίσετε τη μήνη των αγροτών. Δεν είναι η φτώχεια, δεν είναι ο ΟΓΑ, δεν είναι ο ΕΛΓΑ, δεν είναι τίποτα. Τώρα τους παίρνετε και τη γη. Βεβαίως, έχουν γίνει και καταπατήσεις, αλλά είναι μειοψηφία. </w:t>
      </w:r>
    </w:p>
    <w:p w14:paraId="44FB7F71"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Ευχαρ</w:t>
      </w:r>
      <w:r>
        <w:rPr>
          <w:rFonts w:eastAsia="Times New Roman" w:cs="Times New Roman"/>
          <w:szCs w:val="24"/>
        </w:rPr>
        <w:t>ιστώ πολύ.</w:t>
      </w:r>
    </w:p>
    <w:p w14:paraId="44FB7F72" w14:textId="77777777" w:rsidR="00FA132B" w:rsidRDefault="00F73EC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έχετε τον λόγο για τη δευτερολογία σας.</w:t>
      </w:r>
    </w:p>
    <w:p w14:paraId="44FB7F73" w14:textId="77777777" w:rsidR="00FA132B" w:rsidRDefault="00F73EC5">
      <w:pPr>
        <w:spacing w:after="0" w:line="600" w:lineRule="auto"/>
        <w:ind w:firstLine="720"/>
        <w:jc w:val="both"/>
        <w:rPr>
          <w:rFonts w:eastAsia="Times New Roman" w:cs="Times New Roman"/>
          <w:szCs w:val="24"/>
        </w:rPr>
      </w:pPr>
      <w:r>
        <w:rPr>
          <w:rFonts w:eastAsia="Times New Roman" w:cs="Times New Roman"/>
          <w:b/>
        </w:rPr>
        <w:lastRenderedPageBreak/>
        <w:t>ΣΩΚΡΑΤΗΣ ΦΑΜΕΛΛΟΣ (Αναπληρωτής Υπουργός Περιβάλλοντος και Ενέργειας):</w:t>
      </w:r>
      <w:r>
        <w:rPr>
          <w:rFonts w:eastAsia="Times New Roman" w:cs="Times New Roman"/>
          <w:szCs w:val="24"/>
        </w:rPr>
        <w:t xml:space="preserve"> Ευχαριστώ, κύριε Πρόεδρε.</w:t>
      </w:r>
    </w:p>
    <w:p w14:paraId="44FB7F74"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Νομίζω ότι οφείλω, τουλάχιστον στους πολίτες που μας παρακολουθούν ή που θα διαβάσουν τα Πρακτικά, να διευκρινίσω τα εξής: Για τις περιοχές που υπάρχει μια τελεσίδικη πράξη εκ μέρους της διοίκησης ή για τις περιοχές που υπάρχει μια εκκρεμής πράξη, σε αυτές</w:t>
      </w:r>
      <w:r>
        <w:rPr>
          <w:rFonts w:eastAsia="Times New Roman" w:cs="Times New Roman"/>
          <w:szCs w:val="24"/>
        </w:rPr>
        <w:t xml:space="preserve"> τις περιπτώσεις ούτε αμφισβητείται ο χαρακτήρας ούτε πληρώνουν τέλη αντιρρήσεων. </w:t>
      </w:r>
    </w:p>
    <w:p w14:paraId="44FB7F75"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Άρα γι’ αυτές τις περιπτώσεις</w:t>
      </w:r>
      <w:r>
        <w:rPr>
          <w:rFonts w:eastAsia="Times New Roman" w:cs="Times New Roman"/>
          <w:szCs w:val="24"/>
        </w:rPr>
        <w:t>,</w:t>
      </w:r>
      <w:r>
        <w:rPr>
          <w:rFonts w:eastAsia="Times New Roman" w:cs="Times New Roman"/>
          <w:szCs w:val="24"/>
        </w:rPr>
        <w:t xml:space="preserve"> που η διοίκηση έχει κάνει πράξεις παραχώρησης, χαρακτηρισμού ή είναι και στις περιοχές εποικισμού, αναδασώσεων, δεν υπάρχει ούτε καν τέλος αντ</w:t>
      </w:r>
      <w:r>
        <w:rPr>
          <w:rFonts w:eastAsia="Times New Roman" w:cs="Times New Roman"/>
          <w:szCs w:val="24"/>
        </w:rPr>
        <w:t>ιρρήσεων, οπότε δεν υπάρχει κανένας από τους κινδύνους και τον «μπαμπούλα» που άκουσα προηγουμένως να επισείετε χωρίς κα</w:t>
      </w:r>
      <w:r>
        <w:rPr>
          <w:rFonts w:eastAsia="Times New Roman" w:cs="Times New Roman"/>
          <w:szCs w:val="24"/>
        </w:rPr>
        <w:t>μ</w:t>
      </w:r>
      <w:r>
        <w:rPr>
          <w:rFonts w:eastAsia="Times New Roman" w:cs="Times New Roman"/>
          <w:szCs w:val="24"/>
        </w:rPr>
        <w:t xml:space="preserve">μία λογική βάση. </w:t>
      </w:r>
    </w:p>
    <w:p w14:paraId="44FB7F76"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Ταυτόχρονα και για περιοχές που υπάρχει κατοικία εργαζομένων, πολιτών, αγροτών, όπου υπάρχει η λεγόμενη πύκνωση και ε</w:t>
      </w:r>
      <w:r>
        <w:rPr>
          <w:rFonts w:eastAsia="Times New Roman" w:cs="Times New Roman"/>
          <w:szCs w:val="24"/>
        </w:rPr>
        <w:t>κτός σχεδίου και αυτές σ’ αυτή τη φάση ανάρτησης δεν περιλαμβάνονται, έτσι ώστε να δοθεί η δυνατότητα και για την πρώτη κατοικία και για τον άνθρωπο που έχει ανάγκη, να μην επιβαρυνθεί ούτε με τέλος αντίρρησης ούτε καν με εξέταση γι’ αυτή την περίοδο και ν</w:t>
      </w:r>
      <w:r>
        <w:rPr>
          <w:rFonts w:eastAsia="Times New Roman" w:cs="Times New Roman"/>
          <w:szCs w:val="24"/>
        </w:rPr>
        <w:t xml:space="preserve">α το λύσουμε μέσα σε μια διετία συνολικά, οργανωμένα και πολεοδομικά. </w:t>
      </w:r>
    </w:p>
    <w:p w14:paraId="44FB7F77"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lastRenderedPageBreak/>
        <w:t>Όλα αυτά έχουν να κάνουν με την αποκατάσταση της νομιμότητας και της ισονομίας. Είναι μια συζήτηση που πράγματι έχει αρκετές ελλείψεις από το παρελθόν και οφείλουμε να αποκαταστήσουμε α</w:t>
      </w:r>
      <w:r>
        <w:rPr>
          <w:rFonts w:eastAsia="Times New Roman" w:cs="Times New Roman"/>
          <w:szCs w:val="24"/>
        </w:rPr>
        <w:t>υτές τις ελλείψεις.</w:t>
      </w:r>
    </w:p>
    <w:p w14:paraId="44FB7F78"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Θα το κάνουμε μέσα σε δημοκρατική συζήτηση με την κοινωνία, με τα εργαλεία της </w:t>
      </w:r>
      <w:proofErr w:type="spellStart"/>
      <w:r>
        <w:rPr>
          <w:rFonts w:eastAsia="Times New Roman" w:cs="Times New Roman"/>
          <w:szCs w:val="24"/>
        </w:rPr>
        <w:t>συναπόφασης</w:t>
      </w:r>
      <w:proofErr w:type="spellEnd"/>
      <w:r>
        <w:rPr>
          <w:rFonts w:eastAsia="Times New Roman" w:cs="Times New Roman"/>
          <w:szCs w:val="24"/>
        </w:rPr>
        <w:t xml:space="preserve">, με αυτά που εμείς γνωρίζουμε και υπηρετούμε εδώ και πάρα πολλά χρόνια, αυτά για τα οποία εμείς έχουμε αγωνιστεί και έχουμε διεκδικήσει να μπουν </w:t>
      </w:r>
      <w:r>
        <w:rPr>
          <w:rFonts w:eastAsia="Times New Roman" w:cs="Times New Roman"/>
          <w:szCs w:val="24"/>
        </w:rPr>
        <w:t xml:space="preserve">στη ζωή της κοινωνίας μας και της Ελλάδας, με αυτά όμως που </w:t>
      </w:r>
      <w:r>
        <w:rPr>
          <w:rFonts w:eastAsia="Times New Roman" w:cs="Times New Roman"/>
          <w:szCs w:val="24"/>
        </w:rPr>
        <w:t xml:space="preserve">εσείς </w:t>
      </w:r>
      <w:r>
        <w:rPr>
          <w:rFonts w:eastAsia="Times New Roman" w:cs="Times New Roman"/>
          <w:szCs w:val="24"/>
        </w:rPr>
        <w:t>δεν έχετε σχέση, με αυτά που δεν υπηρετήθηκαν ποτέ από τους δικούς σας χώρους, που καταπατήθηκε η δημοκρατία, η ελευθερία και τα δικαιώματα και της ιδιοκτησίας και δεν νομίζω ότι σε έναν τέτ</w:t>
      </w:r>
      <w:r>
        <w:rPr>
          <w:rFonts w:eastAsia="Times New Roman" w:cs="Times New Roman"/>
          <w:szCs w:val="24"/>
        </w:rPr>
        <w:t>οιο</w:t>
      </w:r>
      <w:r>
        <w:rPr>
          <w:rFonts w:eastAsia="Times New Roman" w:cs="Times New Roman"/>
          <w:szCs w:val="24"/>
        </w:rPr>
        <w:t>ν</w:t>
      </w:r>
      <w:r>
        <w:rPr>
          <w:rFonts w:eastAsia="Times New Roman" w:cs="Times New Roman"/>
          <w:szCs w:val="24"/>
        </w:rPr>
        <w:t xml:space="preserve"> χώρο πρέπει να επαναφέρουμε μια τέτοια συζήτηση. </w:t>
      </w:r>
    </w:p>
    <w:p w14:paraId="44FB7F79" w14:textId="77777777" w:rsidR="00FA132B" w:rsidRDefault="00F73EC5">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4FB7F7A" w14:textId="77777777" w:rsidR="00FA132B" w:rsidRDefault="00F73EC5">
      <w:pPr>
        <w:spacing w:after="0"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Ευχαριστούμε τον κύριο Υπουργό.</w:t>
      </w:r>
    </w:p>
    <w:p w14:paraId="44FB7F7B" w14:textId="77777777" w:rsidR="00FA132B" w:rsidRDefault="00F73EC5">
      <w:pPr>
        <w:spacing w:after="0" w:line="600" w:lineRule="auto"/>
        <w:ind w:firstLine="720"/>
        <w:jc w:val="both"/>
        <w:rPr>
          <w:rFonts w:eastAsia="Times New Roman"/>
          <w:bCs/>
        </w:rPr>
      </w:pPr>
      <w:r>
        <w:rPr>
          <w:rFonts w:eastAsia="Times New Roman"/>
          <w:bCs/>
        </w:rPr>
        <w:t>Ο</w:t>
      </w:r>
      <w:r>
        <w:rPr>
          <w:rFonts w:eastAsia="Times New Roman"/>
          <w:bCs/>
        </w:rPr>
        <w:t>λοκληρώθηκε η συζήτηση των επικαίρων ερωτήσεων.</w:t>
      </w:r>
    </w:p>
    <w:p w14:paraId="44FB7F7C" w14:textId="77777777" w:rsidR="00FA132B" w:rsidRDefault="00F73EC5">
      <w:pPr>
        <w:spacing w:after="0"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w:t>
      </w:r>
      <w:r>
        <w:rPr>
          <w:rFonts w:eastAsia="Times New Roman"/>
          <w:szCs w:val="24"/>
        </w:rPr>
        <w:t>ίαση;</w:t>
      </w:r>
    </w:p>
    <w:p w14:paraId="44FB7F7D" w14:textId="77777777" w:rsidR="00FA132B" w:rsidRDefault="00F73EC5">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44FB7F7E" w14:textId="77777777" w:rsidR="00FA132B" w:rsidRDefault="00F73EC5">
      <w:pPr>
        <w:spacing w:after="0" w:line="600" w:lineRule="auto"/>
        <w:ind w:firstLine="720"/>
        <w:jc w:val="both"/>
        <w:rPr>
          <w:rFonts w:eastAsia="Times New Roman"/>
          <w:szCs w:val="24"/>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w:t>
      </w:r>
      <w:r>
        <w:rPr>
          <w:rFonts w:eastAsia="Times New Roman"/>
          <w:szCs w:val="24"/>
        </w:rPr>
        <w:t xml:space="preserve">Με τη συναίνεση του Σώματος και ώρα 21.01΄ </w:t>
      </w:r>
      <w:proofErr w:type="spellStart"/>
      <w:r>
        <w:rPr>
          <w:rFonts w:eastAsia="Times New Roman"/>
          <w:szCs w:val="24"/>
        </w:rPr>
        <w:t>λύεται</w:t>
      </w:r>
      <w:proofErr w:type="spellEnd"/>
      <w:r>
        <w:rPr>
          <w:rFonts w:eastAsia="Times New Roman"/>
          <w:szCs w:val="24"/>
        </w:rPr>
        <w:t xml:space="preserve"> η συνεδρίαση για αύριο, ημέρα Τρίτη 7 Φεβρουαρίου 2017 και ώρα 16.00΄, με αντικείμενο εργασιών του Σώματος νομοθετική εργασία</w:t>
      </w:r>
      <w:r>
        <w:rPr>
          <w:rFonts w:eastAsia="Times New Roman" w:cs="Times New Roman"/>
          <w:szCs w:val="24"/>
        </w:rPr>
        <w:t xml:space="preserve">, </w:t>
      </w:r>
      <w:r>
        <w:rPr>
          <w:rFonts w:eastAsia="Times New Roman"/>
          <w:szCs w:val="24"/>
        </w:rPr>
        <w:t>σύ</w:t>
      </w:r>
      <w:r>
        <w:rPr>
          <w:rFonts w:eastAsia="Times New Roman"/>
          <w:szCs w:val="24"/>
        </w:rPr>
        <w:t xml:space="preserve">μφωνα με την ημερήσια διάταξη που έχει διανεμηθεί. </w:t>
      </w:r>
    </w:p>
    <w:p w14:paraId="44FB7F7F" w14:textId="77777777" w:rsidR="00FA132B" w:rsidRDefault="00F73EC5">
      <w:pPr>
        <w:spacing w:after="0" w:line="600" w:lineRule="auto"/>
        <w:rPr>
          <w:rFonts w:eastAsia="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ΟΙ ΓΡΑΜΜΑΤΕΙΣ</w:t>
      </w:r>
    </w:p>
    <w:p w14:paraId="44FB7F80" w14:textId="77777777" w:rsidR="00FA132B" w:rsidRDefault="00F73EC5">
      <w:pPr>
        <w:spacing w:after="0" w:line="600" w:lineRule="auto"/>
        <w:ind w:firstLine="720"/>
        <w:jc w:val="both"/>
        <w:rPr>
          <w:rFonts w:eastAsia="Times New Roman"/>
          <w:bCs/>
        </w:rPr>
      </w:pPr>
      <w:r>
        <w:rPr>
          <w:rFonts w:eastAsia="Times New Roman"/>
          <w:bCs/>
        </w:rPr>
        <w:t xml:space="preserve"> </w:t>
      </w:r>
    </w:p>
    <w:sectPr w:rsidR="00FA13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itdMLPzmIbZkhSnSBkuIiMZTlBs=" w:salt="qDkkbNDHZRbGvBkdQyJ1j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32B"/>
    <w:rsid w:val="004F2838"/>
    <w:rsid w:val="00F73EC5"/>
    <w:rsid w:val="00FA13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7D1D"/>
  <w15:docId w15:val="{B3169798-5C21-4C42-A01C-F844ACD6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6AD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76A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395</MetadataID>
    <Session xmlns="641f345b-441b-4b81-9152-adc2e73ba5e1">Β´</Session>
    <Date xmlns="641f345b-441b-4b81-9152-adc2e73ba5e1">2017-02-05T22:00:00+00:00</Date>
    <Status xmlns="641f345b-441b-4b81-9152-adc2e73ba5e1">
      <Url>http://srv-sp1/praktika/Lists/Incoming_Metadata/EditForm.aspx?ID=395&amp;Source=/praktika/Recordings_Library/Forms/AllItems.aspx</Url>
      <Description>Δημοσιεύτηκε</Description>
    </Status>
    <Meeting xmlns="641f345b-441b-4b81-9152-adc2e73ba5e1">ΞΘ´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8E2CB3-39D3-4676-956D-4D37CB270175}">
  <ds:schemaRefs>
    <ds:schemaRef ds:uri="http://schemas.openxmlformats.org/package/2006/metadata/core-properties"/>
    <ds:schemaRef ds:uri="http://purl.org/dc/terms/"/>
    <ds:schemaRef ds:uri="http://schemas.microsoft.com/office/2006/documentManagement/types"/>
    <ds:schemaRef ds:uri="http://www.w3.org/XML/1998/namespace"/>
    <ds:schemaRef ds:uri="http://purl.org/dc/dcmitype/"/>
    <ds:schemaRef ds:uri="http://schemas.microsoft.com/office/2006/metadata/properties"/>
    <ds:schemaRef ds:uri="http://schemas.microsoft.com/office/infopath/2007/PartnerControls"/>
    <ds:schemaRef ds:uri="641f345b-441b-4b81-9152-adc2e73ba5e1"/>
    <ds:schemaRef ds:uri="http://purl.org/dc/elements/1.1/"/>
  </ds:schemaRefs>
</ds:datastoreItem>
</file>

<file path=customXml/itemProps2.xml><?xml version="1.0" encoding="utf-8"?>
<ds:datastoreItem xmlns:ds="http://schemas.openxmlformats.org/officeDocument/2006/customXml" ds:itemID="{F9DE65FC-DEAD-4375-9F41-684A31CFA7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93AC63-FAF4-4633-8D39-A1F597B77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130</Pages>
  <Words>24233</Words>
  <Characters>130864</Characters>
  <Application>Microsoft Office Word</Application>
  <DocSecurity>0</DocSecurity>
  <Lines>1090</Lines>
  <Paragraphs>309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2017-02-15T10:34:00Z</dcterms:created>
  <dcterms:modified xsi:type="dcterms:W3CDTF">2017-02-15T10:34:00Z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