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92F29" w14:textId="77777777" w:rsidR="00164670" w:rsidRPr="00164670" w:rsidRDefault="00164670" w:rsidP="00164670">
      <w:pPr>
        <w:spacing w:after="0" w:line="360" w:lineRule="auto"/>
        <w:rPr>
          <w:ins w:id="0" w:author="Φλούδα Χριστίνα" w:date="2017-06-29T10:08:00Z"/>
          <w:rFonts w:eastAsia="Times New Roman"/>
          <w:szCs w:val="24"/>
          <w:lang w:eastAsia="en-US"/>
        </w:rPr>
      </w:pPr>
      <w:bookmarkStart w:id="1" w:name="_GoBack"/>
      <w:bookmarkEnd w:id="1"/>
      <w:ins w:id="2" w:author="Φλούδα Χριστίνα" w:date="2017-06-29T10:08:00Z">
        <w:r w:rsidRPr="001646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842F5CA" w14:textId="77777777" w:rsidR="00164670" w:rsidRPr="00164670" w:rsidRDefault="00164670" w:rsidP="00164670">
      <w:pPr>
        <w:spacing w:after="0" w:line="360" w:lineRule="auto"/>
        <w:rPr>
          <w:ins w:id="3" w:author="Φλούδα Χριστίνα" w:date="2017-06-29T10:08:00Z"/>
          <w:rFonts w:eastAsia="Times New Roman"/>
          <w:szCs w:val="24"/>
          <w:lang w:eastAsia="en-US"/>
        </w:rPr>
      </w:pPr>
    </w:p>
    <w:p w14:paraId="0BDBFB36" w14:textId="77777777" w:rsidR="00164670" w:rsidRPr="00164670" w:rsidRDefault="00164670" w:rsidP="00164670">
      <w:pPr>
        <w:spacing w:after="0" w:line="360" w:lineRule="auto"/>
        <w:rPr>
          <w:ins w:id="4" w:author="Φλούδα Χριστίνα" w:date="2017-06-29T10:08:00Z"/>
          <w:rFonts w:eastAsia="Times New Roman"/>
          <w:szCs w:val="24"/>
          <w:lang w:eastAsia="en-US"/>
        </w:rPr>
      </w:pPr>
      <w:ins w:id="5" w:author="Φλούδα Χριστίνα" w:date="2017-06-29T10:08:00Z">
        <w:r w:rsidRPr="00164670">
          <w:rPr>
            <w:rFonts w:eastAsia="Times New Roman"/>
            <w:szCs w:val="24"/>
            <w:lang w:eastAsia="en-US"/>
          </w:rPr>
          <w:t>ΠΙΝΑΚΑΣ ΠΕΡΙΕΧΟΜΕΝΩΝ</w:t>
        </w:r>
      </w:ins>
    </w:p>
    <w:p w14:paraId="1140FC45" w14:textId="77777777" w:rsidR="00164670" w:rsidRPr="00164670" w:rsidRDefault="00164670" w:rsidP="00164670">
      <w:pPr>
        <w:spacing w:after="0" w:line="360" w:lineRule="auto"/>
        <w:rPr>
          <w:ins w:id="6" w:author="Φλούδα Χριστίνα" w:date="2017-06-29T10:08:00Z"/>
          <w:rFonts w:eastAsia="Times New Roman"/>
          <w:szCs w:val="24"/>
          <w:lang w:eastAsia="en-US"/>
        </w:rPr>
      </w:pPr>
      <w:ins w:id="7" w:author="Φλούδα Χριστίνα" w:date="2017-06-29T10:08:00Z">
        <w:r w:rsidRPr="00164670">
          <w:rPr>
            <w:rFonts w:eastAsia="Times New Roman"/>
            <w:szCs w:val="24"/>
            <w:lang w:eastAsia="en-US"/>
          </w:rPr>
          <w:t xml:space="preserve">ΙΖ΄ ΠΕΡΙΟΔΟΣ </w:t>
        </w:r>
      </w:ins>
    </w:p>
    <w:p w14:paraId="051A98A5" w14:textId="77777777" w:rsidR="00164670" w:rsidRPr="00164670" w:rsidRDefault="00164670" w:rsidP="00164670">
      <w:pPr>
        <w:spacing w:after="0" w:line="360" w:lineRule="auto"/>
        <w:rPr>
          <w:ins w:id="8" w:author="Φλούδα Χριστίνα" w:date="2017-06-29T10:08:00Z"/>
          <w:rFonts w:eastAsia="Times New Roman"/>
          <w:szCs w:val="24"/>
          <w:lang w:eastAsia="en-US"/>
        </w:rPr>
      </w:pPr>
      <w:ins w:id="9" w:author="Φλούδα Χριστίνα" w:date="2017-06-29T10:08:00Z">
        <w:r w:rsidRPr="00164670">
          <w:rPr>
            <w:rFonts w:eastAsia="Times New Roman"/>
            <w:szCs w:val="24"/>
            <w:lang w:eastAsia="en-US"/>
          </w:rPr>
          <w:t>ΠΡΟΕΔΡΕΥΟΜΕΝΗΣ ΚΟΙΝΟΒΟΥΛΕΥΤΙΚΗΣ ΔΗΜΟΚΡΑΤΙΑΣ</w:t>
        </w:r>
      </w:ins>
    </w:p>
    <w:p w14:paraId="685EA08B" w14:textId="77777777" w:rsidR="00164670" w:rsidRPr="00164670" w:rsidRDefault="00164670" w:rsidP="00164670">
      <w:pPr>
        <w:spacing w:after="0" w:line="360" w:lineRule="auto"/>
        <w:rPr>
          <w:ins w:id="10" w:author="Φλούδα Χριστίνα" w:date="2017-06-29T10:08:00Z"/>
          <w:rFonts w:eastAsia="Times New Roman"/>
          <w:szCs w:val="24"/>
          <w:lang w:eastAsia="en-US"/>
        </w:rPr>
      </w:pPr>
      <w:ins w:id="11" w:author="Φλούδα Χριστίνα" w:date="2017-06-29T10:08:00Z">
        <w:r w:rsidRPr="00164670">
          <w:rPr>
            <w:rFonts w:eastAsia="Times New Roman"/>
            <w:szCs w:val="24"/>
            <w:lang w:eastAsia="en-US"/>
          </w:rPr>
          <w:t>ΣΥΝΟΔΟΣ Β΄</w:t>
        </w:r>
      </w:ins>
    </w:p>
    <w:p w14:paraId="1141F3F4" w14:textId="77777777" w:rsidR="00164670" w:rsidRPr="00164670" w:rsidRDefault="00164670" w:rsidP="00164670">
      <w:pPr>
        <w:spacing w:after="0" w:line="360" w:lineRule="auto"/>
        <w:rPr>
          <w:ins w:id="12" w:author="Φλούδα Χριστίνα" w:date="2017-06-29T10:08:00Z"/>
          <w:rFonts w:eastAsia="Times New Roman"/>
          <w:szCs w:val="24"/>
          <w:lang w:eastAsia="en-US"/>
        </w:rPr>
      </w:pPr>
    </w:p>
    <w:p w14:paraId="2A3889FE" w14:textId="77777777" w:rsidR="00164670" w:rsidRPr="00164670" w:rsidRDefault="00164670" w:rsidP="00164670">
      <w:pPr>
        <w:spacing w:after="0" w:line="360" w:lineRule="auto"/>
        <w:rPr>
          <w:ins w:id="13" w:author="Φλούδα Χριστίνα" w:date="2017-06-29T10:08:00Z"/>
          <w:rFonts w:eastAsia="Times New Roman"/>
          <w:szCs w:val="24"/>
          <w:lang w:eastAsia="en-US"/>
        </w:rPr>
      </w:pPr>
      <w:ins w:id="14" w:author="Φλούδα Χριστίνα" w:date="2017-06-29T10:08:00Z">
        <w:r w:rsidRPr="00164670">
          <w:rPr>
            <w:rFonts w:eastAsia="Times New Roman"/>
            <w:szCs w:val="24"/>
            <w:lang w:eastAsia="en-US"/>
          </w:rPr>
          <w:t>ΣΥΝΕΔΡΙΑΣΗ ΡΛΘ΄</w:t>
        </w:r>
      </w:ins>
    </w:p>
    <w:p w14:paraId="5612B182" w14:textId="77777777" w:rsidR="00164670" w:rsidRPr="00164670" w:rsidRDefault="00164670" w:rsidP="00164670">
      <w:pPr>
        <w:spacing w:after="0" w:line="360" w:lineRule="auto"/>
        <w:rPr>
          <w:ins w:id="15" w:author="Φλούδα Χριστίνα" w:date="2017-06-29T10:08:00Z"/>
          <w:rFonts w:eastAsia="Times New Roman"/>
          <w:szCs w:val="24"/>
          <w:lang w:eastAsia="en-US"/>
        </w:rPr>
      </w:pPr>
      <w:ins w:id="16" w:author="Φλούδα Χριστίνα" w:date="2017-06-29T10:08:00Z">
        <w:r w:rsidRPr="00164670">
          <w:rPr>
            <w:rFonts w:eastAsia="Times New Roman"/>
            <w:szCs w:val="24"/>
            <w:lang w:eastAsia="en-US"/>
          </w:rPr>
          <w:t>Παρασκευή  23 Ιουνίου 2017</w:t>
        </w:r>
      </w:ins>
    </w:p>
    <w:p w14:paraId="2630B912" w14:textId="77777777" w:rsidR="00164670" w:rsidRPr="00164670" w:rsidRDefault="00164670" w:rsidP="00164670">
      <w:pPr>
        <w:spacing w:after="0" w:line="360" w:lineRule="auto"/>
        <w:rPr>
          <w:ins w:id="17" w:author="Φλούδα Χριστίνα" w:date="2017-06-29T10:08:00Z"/>
          <w:rFonts w:eastAsia="Times New Roman"/>
          <w:szCs w:val="24"/>
          <w:lang w:eastAsia="en-US"/>
        </w:rPr>
      </w:pPr>
    </w:p>
    <w:p w14:paraId="3638B025" w14:textId="77777777" w:rsidR="00164670" w:rsidRPr="00164670" w:rsidRDefault="00164670" w:rsidP="00164670">
      <w:pPr>
        <w:spacing w:after="0" w:line="360" w:lineRule="auto"/>
        <w:rPr>
          <w:ins w:id="18" w:author="Φλούδα Χριστίνα" w:date="2017-06-29T10:08:00Z"/>
          <w:rFonts w:eastAsia="Times New Roman"/>
          <w:szCs w:val="24"/>
          <w:lang w:eastAsia="en-US"/>
        </w:rPr>
      </w:pPr>
      <w:ins w:id="19" w:author="Φλούδα Χριστίνα" w:date="2017-06-29T10:08:00Z">
        <w:r w:rsidRPr="00164670">
          <w:rPr>
            <w:rFonts w:eastAsia="Times New Roman"/>
            <w:szCs w:val="24"/>
            <w:lang w:eastAsia="en-US"/>
          </w:rPr>
          <w:t>ΘΕΜΑΤΑ</w:t>
        </w:r>
      </w:ins>
    </w:p>
    <w:p w14:paraId="37CA55A8" w14:textId="77777777" w:rsidR="00164670" w:rsidRPr="00164670" w:rsidRDefault="00164670" w:rsidP="00164670">
      <w:pPr>
        <w:spacing w:after="0" w:line="360" w:lineRule="auto"/>
        <w:rPr>
          <w:ins w:id="20" w:author="Φλούδα Χριστίνα" w:date="2017-06-29T10:08:00Z"/>
          <w:rFonts w:eastAsia="Times New Roman"/>
          <w:szCs w:val="24"/>
          <w:lang w:eastAsia="en-US"/>
        </w:rPr>
      </w:pPr>
      <w:ins w:id="21" w:author="Φλούδα Χριστίνα" w:date="2017-06-29T10:08:00Z">
        <w:r w:rsidRPr="00164670">
          <w:rPr>
            <w:rFonts w:eastAsia="Times New Roman"/>
            <w:szCs w:val="24"/>
            <w:lang w:eastAsia="en-US"/>
          </w:rPr>
          <w:t xml:space="preserve"> </w:t>
        </w:r>
        <w:r w:rsidRPr="00164670">
          <w:rPr>
            <w:rFonts w:eastAsia="Times New Roman"/>
            <w:szCs w:val="24"/>
            <w:lang w:eastAsia="en-US"/>
          </w:rPr>
          <w:br/>
          <w:t xml:space="preserve">Α. ΕΙΔΙΚΑ ΘΕΜΑΤΑ </w:t>
        </w:r>
        <w:r w:rsidRPr="00164670">
          <w:rPr>
            <w:rFonts w:eastAsia="Times New Roman"/>
            <w:szCs w:val="24"/>
            <w:lang w:eastAsia="en-US"/>
          </w:rPr>
          <w:br/>
          <w:t xml:space="preserve">1. Επικύρωση Πρακτικών, σελ. </w:t>
        </w:r>
        <w:r w:rsidRPr="00164670">
          <w:rPr>
            <w:rFonts w:eastAsia="Times New Roman"/>
            <w:szCs w:val="24"/>
            <w:lang w:eastAsia="en-US"/>
          </w:rPr>
          <w:br/>
          <w:t xml:space="preserve">2.  Άδεια απουσίας των Βουλευτών κ.κ. Γ. Κουμουτσάκου και Α. Ασημακοπούλου, σελ. </w:t>
        </w:r>
        <w:r w:rsidRPr="00164670">
          <w:rPr>
            <w:rFonts w:eastAsia="Times New Roman"/>
            <w:szCs w:val="24"/>
            <w:lang w:eastAsia="en-US"/>
          </w:rPr>
          <w:br/>
          <w:t xml:space="preserve">3. Ανακοινώνεται ότι τη συνεδρίαση παρακολουθούν μαθητές από το 3ο Δημοτικό Σχολείο </w:t>
        </w:r>
        <w:proofErr w:type="spellStart"/>
        <w:r w:rsidRPr="00164670">
          <w:rPr>
            <w:rFonts w:eastAsia="Times New Roman"/>
            <w:szCs w:val="24"/>
            <w:lang w:eastAsia="en-US"/>
          </w:rPr>
          <w:t>Κισσάμου</w:t>
        </w:r>
        <w:proofErr w:type="spellEnd"/>
        <w:r w:rsidRPr="00164670">
          <w:rPr>
            <w:rFonts w:eastAsia="Times New Roman"/>
            <w:szCs w:val="24"/>
            <w:lang w:eastAsia="en-US"/>
          </w:rPr>
          <w:t xml:space="preserve"> Χανίων, σελ. </w:t>
        </w:r>
        <w:r w:rsidRPr="00164670">
          <w:rPr>
            <w:rFonts w:eastAsia="Times New Roman"/>
            <w:szCs w:val="24"/>
            <w:lang w:eastAsia="en-US"/>
          </w:rPr>
          <w:br/>
          <w:t xml:space="preserve">4. Επί διαδικαστικού θέματος, σελ. </w:t>
        </w:r>
        <w:r w:rsidRPr="00164670">
          <w:rPr>
            <w:rFonts w:eastAsia="Times New Roman"/>
            <w:szCs w:val="24"/>
            <w:lang w:eastAsia="en-US"/>
          </w:rPr>
          <w:br/>
          <w:t xml:space="preserve"> </w:t>
        </w:r>
        <w:r w:rsidRPr="00164670">
          <w:rPr>
            <w:rFonts w:eastAsia="Times New Roman"/>
            <w:szCs w:val="24"/>
            <w:lang w:eastAsia="en-US"/>
          </w:rPr>
          <w:br/>
          <w:t xml:space="preserve">Β. ΚΟΙΝΟΒΟΥΛΕΥΤΙΚΟΣ ΕΛΕΓΧΟΣ </w:t>
        </w:r>
        <w:r w:rsidRPr="00164670">
          <w:rPr>
            <w:rFonts w:eastAsia="Times New Roman"/>
            <w:szCs w:val="24"/>
            <w:lang w:eastAsia="en-US"/>
          </w:rPr>
          <w:br/>
          <w:t>1. Συζήτηση επικαίρων ερωτήσεων:</w:t>
        </w:r>
        <w:r w:rsidRPr="00164670">
          <w:rPr>
            <w:rFonts w:eastAsia="Times New Roman"/>
            <w:szCs w:val="24"/>
            <w:lang w:eastAsia="en-US"/>
          </w:rPr>
          <w:br/>
          <w:t xml:space="preserve">    α) Προς τον Υπουργό Επικρατείας και Κυβερνητικό Εκπρόσωπο, με θέμα: «Εργαζόμενοι στις εταιρείες ΠΗΓΑΣΟΣ, ΕΘΝΟΣ Α.Ε.», σελ. </w:t>
        </w:r>
        <w:r w:rsidRPr="00164670">
          <w:rPr>
            <w:rFonts w:eastAsia="Times New Roman"/>
            <w:szCs w:val="24"/>
            <w:lang w:eastAsia="en-US"/>
          </w:rPr>
          <w:br/>
          <w:t xml:space="preserve">    β) Προς τον Υπουργό Ψηφιακής Πολιτικής, Τηλεπικοινωνιών και Ενημέρωσης κ. Παππά, σχετικά με τη μετάβαση στο ψηφιακό σήμα για μεγάλα τμήματα της επαρχίας, σελ. </w:t>
        </w:r>
        <w:r w:rsidRPr="00164670">
          <w:rPr>
            <w:rFonts w:eastAsia="Times New Roman"/>
            <w:szCs w:val="24"/>
            <w:lang w:eastAsia="en-US"/>
          </w:rPr>
          <w:br/>
          <w:t xml:space="preserve">2. Συζήτηση της υπ’ αριθμόν 28/20/19-5-2017 επίκαιρης επερώτησης των Βουλευτών της Νέας Δημοκρατίας κ.κ.  Άννας-Μισέλ Ασημακοπούλου, Σοφίας </w:t>
        </w:r>
        <w:proofErr w:type="spellStart"/>
        <w:r w:rsidRPr="00164670">
          <w:rPr>
            <w:rFonts w:eastAsia="Times New Roman"/>
            <w:szCs w:val="24"/>
            <w:lang w:eastAsia="en-US"/>
          </w:rPr>
          <w:t>Βούλτεψη</w:t>
        </w:r>
        <w:proofErr w:type="spellEnd"/>
        <w:r w:rsidRPr="00164670">
          <w:rPr>
            <w:rFonts w:eastAsia="Times New Roman"/>
            <w:szCs w:val="24"/>
            <w:lang w:eastAsia="en-US"/>
          </w:rPr>
          <w:t xml:space="preserve">, Γεωργίου Γεωργαντά, Κωνσταντίνου Γκιουλέκα, Γεωργίου </w:t>
        </w:r>
        <w:proofErr w:type="spellStart"/>
        <w:r w:rsidRPr="00164670">
          <w:rPr>
            <w:rFonts w:eastAsia="Times New Roman"/>
            <w:szCs w:val="24"/>
            <w:lang w:eastAsia="en-US"/>
          </w:rPr>
          <w:t>Καρασμάνη</w:t>
        </w:r>
        <w:proofErr w:type="spellEnd"/>
        <w:r w:rsidRPr="00164670">
          <w:rPr>
            <w:rFonts w:eastAsia="Times New Roman"/>
            <w:szCs w:val="24"/>
            <w:lang w:eastAsia="en-US"/>
          </w:rPr>
          <w:t xml:space="preserve">, Δημητρίου Κυριαζίδη, Νικολάου Παναγιωτόπουλου, Σταύρου Καλαφάτη, Γεωργίου Κουμουτσάκου, Ελευθερίου </w:t>
        </w:r>
        <w:proofErr w:type="spellStart"/>
        <w:r w:rsidRPr="00164670">
          <w:rPr>
            <w:rFonts w:eastAsia="Times New Roman"/>
            <w:szCs w:val="24"/>
            <w:lang w:eastAsia="en-US"/>
          </w:rPr>
          <w:t>Αυγενάκη</w:t>
        </w:r>
        <w:proofErr w:type="spellEnd"/>
        <w:r w:rsidRPr="00164670">
          <w:rPr>
            <w:rFonts w:eastAsia="Times New Roman"/>
            <w:szCs w:val="24"/>
            <w:lang w:eastAsia="en-US"/>
          </w:rPr>
          <w:t xml:space="preserve">, Κωνσταντίνου (Κωστή) Χατζηδάκη, Ιωάννη Ανδριανού, Ιωάννη Αντωνιάδη, Μαρίας Αντωνίου, Γεωργίου </w:t>
        </w:r>
        <w:proofErr w:type="spellStart"/>
        <w:r w:rsidRPr="00164670">
          <w:rPr>
            <w:rFonts w:eastAsia="Times New Roman"/>
            <w:szCs w:val="24"/>
            <w:lang w:eastAsia="en-US"/>
          </w:rPr>
          <w:t>Βαγιωνά</w:t>
        </w:r>
        <w:proofErr w:type="spellEnd"/>
        <w:r w:rsidRPr="00164670">
          <w:rPr>
            <w:rFonts w:eastAsia="Times New Roman"/>
            <w:szCs w:val="24"/>
            <w:lang w:eastAsia="en-US"/>
          </w:rPr>
          <w:t xml:space="preserve">, Στέργιου Γιαννάκη, Βασιλείου </w:t>
        </w:r>
        <w:proofErr w:type="spellStart"/>
        <w:r w:rsidRPr="00164670">
          <w:rPr>
            <w:rFonts w:eastAsia="Times New Roman"/>
            <w:szCs w:val="24"/>
            <w:lang w:eastAsia="en-US"/>
          </w:rPr>
          <w:t>Γιόγιακα</w:t>
        </w:r>
        <w:proofErr w:type="spellEnd"/>
        <w:r w:rsidRPr="00164670">
          <w:rPr>
            <w:rFonts w:eastAsia="Times New Roman"/>
            <w:szCs w:val="24"/>
            <w:lang w:eastAsia="en-US"/>
          </w:rPr>
          <w:t xml:space="preserve">, Αθανασίου Δαβάκη, Χρίστου Δήμα, Αναστάσιου (Τάσου) </w:t>
        </w:r>
        <w:proofErr w:type="spellStart"/>
        <w:r w:rsidRPr="00164670">
          <w:rPr>
            <w:rFonts w:eastAsia="Times New Roman"/>
            <w:szCs w:val="24"/>
            <w:lang w:eastAsia="en-US"/>
          </w:rPr>
          <w:t>Δημοσχάκη</w:t>
        </w:r>
        <w:proofErr w:type="spellEnd"/>
        <w:r w:rsidRPr="00164670">
          <w:rPr>
            <w:rFonts w:eastAsia="Times New Roman"/>
            <w:szCs w:val="24"/>
            <w:lang w:eastAsia="en-US"/>
          </w:rPr>
          <w:t xml:space="preserve">, Κωνσταντίνου Αχ. Καραμανλή, Θεόδωρου Καράογλου, Ανδρέα </w:t>
        </w:r>
        <w:proofErr w:type="spellStart"/>
        <w:r w:rsidRPr="00164670">
          <w:rPr>
            <w:rFonts w:eastAsia="Times New Roman"/>
            <w:szCs w:val="24"/>
            <w:lang w:eastAsia="en-US"/>
          </w:rPr>
          <w:t>Κατσανιώτη</w:t>
        </w:r>
        <w:proofErr w:type="spellEnd"/>
        <w:r w:rsidRPr="00164670">
          <w:rPr>
            <w:rFonts w:eastAsia="Times New Roman"/>
            <w:szCs w:val="24"/>
            <w:lang w:eastAsia="en-US"/>
          </w:rPr>
          <w:t xml:space="preserve">, Χρήστου </w:t>
        </w:r>
        <w:proofErr w:type="spellStart"/>
        <w:r w:rsidRPr="00164670">
          <w:rPr>
            <w:rFonts w:eastAsia="Times New Roman"/>
            <w:szCs w:val="24"/>
            <w:lang w:eastAsia="en-US"/>
          </w:rPr>
          <w:t>Κέλλα</w:t>
        </w:r>
        <w:proofErr w:type="spellEnd"/>
        <w:r w:rsidRPr="00164670">
          <w:rPr>
            <w:rFonts w:eastAsia="Times New Roman"/>
            <w:szCs w:val="24"/>
            <w:lang w:eastAsia="en-US"/>
          </w:rPr>
          <w:t xml:space="preserve">, Νίκης </w:t>
        </w:r>
        <w:proofErr w:type="spellStart"/>
        <w:r w:rsidRPr="00164670">
          <w:rPr>
            <w:rFonts w:eastAsia="Times New Roman"/>
            <w:szCs w:val="24"/>
            <w:lang w:eastAsia="en-US"/>
          </w:rPr>
          <w:t>Κεραμέως</w:t>
        </w:r>
        <w:proofErr w:type="spellEnd"/>
        <w:r w:rsidRPr="00164670">
          <w:rPr>
            <w:rFonts w:eastAsia="Times New Roman"/>
            <w:szCs w:val="24"/>
            <w:lang w:eastAsia="en-US"/>
          </w:rPr>
          <w:t xml:space="preserve">,  Όλγας Κεφαλογιάννη, Ιωάννη Κεφαλογιάννη, Εμμανουήλ (Μάνου) </w:t>
        </w:r>
        <w:proofErr w:type="spellStart"/>
        <w:r w:rsidRPr="00164670">
          <w:rPr>
            <w:rFonts w:eastAsia="Times New Roman"/>
            <w:szCs w:val="24"/>
            <w:lang w:eastAsia="en-US"/>
          </w:rPr>
          <w:t>Κόνσολα</w:t>
        </w:r>
        <w:proofErr w:type="spellEnd"/>
        <w:r w:rsidRPr="00164670">
          <w:rPr>
            <w:rFonts w:eastAsia="Times New Roman"/>
            <w:szCs w:val="24"/>
            <w:lang w:eastAsia="en-US"/>
          </w:rPr>
          <w:t xml:space="preserve">, Κωνσταντίνου </w:t>
        </w:r>
        <w:proofErr w:type="spellStart"/>
        <w:r w:rsidRPr="00164670">
          <w:rPr>
            <w:rFonts w:eastAsia="Times New Roman"/>
            <w:szCs w:val="24"/>
            <w:lang w:eastAsia="en-US"/>
          </w:rPr>
          <w:t>Κοντογεώργου</w:t>
        </w:r>
        <w:proofErr w:type="spellEnd"/>
        <w:r w:rsidRPr="00164670">
          <w:rPr>
            <w:rFonts w:eastAsia="Times New Roman"/>
            <w:szCs w:val="24"/>
            <w:lang w:eastAsia="en-US"/>
          </w:rPr>
          <w:t xml:space="preserve">, Κωνσταντίνου Κουκοδήμου, Θεοδώρας (Ντόρας) Μπακογιάννη, Χρήστου </w:t>
        </w:r>
        <w:proofErr w:type="spellStart"/>
        <w:r w:rsidRPr="00164670">
          <w:rPr>
            <w:rFonts w:eastAsia="Times New Roman"/>
            <w:szCs w:val="24"/>
            <w:lang w:eastAsia="en-US"/>
          </w:rPr>
          <w:t>Μπουκώρου</w:t>
        </w:r>
        <w:proofErr w:type="spellEnd"/>
        <w:r w:rsidRPr="00164670">
          <w:rPr>
            <w:rFonts w:eastAsia="Times New Roman"/>
            <w:szCs w:val="24"/>
            <w:lang w:eastAsia="en-US"/>
          </w:rPr>
          <w:t xml:space="preserve">, Αθανασίου Μπούρα, Βασιλείου Οικονόμου, Κωνσταντίνου Σκρέκα, Γεωργίου </w:t>
        </w:r>
        <w:proofErr w:type="spellStart"/>
        <w:r w:rsidRPr="00164670">
          <w:rPr>
            <w:rFonts w:eastAsia="Times New Roman"/>
            <w:szCs w:val="24"/>
            <w:lang w:eastAsia="en-US"/>
          </w:rPr>
          <w:t>Στύλιου</w:t>
        </w:r>
        <w:proofErr w:type="spellEnd"/>
        <w:r w:rsidRPr="00164670">
          <w:rPr>
            <w:rFonts w:eastAsia="Times New Roman"/>
            <w:szCs w:val="24"/>
            <w:lang w:eastAsia="en-US"/>
          </w:rPr>
          <w:t xml:space="preserve">, Ιωάννη </w:t>
        </w:r>
        <w:proofErr w:type="spellStart"/>
        <w:r w:rsidRPr="00164670">
          <w:rPr>
            <w:rFonts w:eastAsia="Times New Roman"/>
            <w:szCs w:val="24"/>
            <w:lang w:eastAsia="en-US"/>
          </w:rPr>
          <w:t>Τραγάκη</w:t>
        </w:r>
        <w:proofErr w:type="spellEnd"/>
        <w:r w:rsidRPr="00164670">
          <w:rPr>
            <w:rFonts w:eastAsia="Times New Roman"/>
            <w:szCs w:val="24"/>
            <w:lang w:eastAsia="en-US"/>
          </w:rPr>
          <w:t xml:space="preserve"> προς τον Υπουργό Ψηφιακής Πολιτικής, Τηλεπικοινωνίων και Ενημέρωσης, με θέμα: «Σχετικά με την έλλειψη σχεδίου και τη μη ανάληψη δράσεων για τον ψηφιακό μετασχηματισμό της Ελλάδας», σελ. </w:t>
        </w:r>
        <w:r w:rsidRPr="00164670">
          <w:rPr>
            <w:rFonts w:eastAsia="Times New Roman"/>
            <w:szCs w:val="24"/>
            <w:lang w:eastAsia="en-US"/>
          </w:rPr>
          <w:br/>
        </w:r>
      </w:ins>
    </w:p>
    <w:p w14:paraId="6844DC2E" w14:textId="77777777" w:rsidR="00164670" w:rsidRPr="00164670" w:rsidRDefault="00164670" w:rsidP="00164670">
      <w:pPr>
        <w:spacing w:after="0" w:line="360" w:lineRule="auto"/>
        <w:rPr>
          <w:ins w:id="22" w:author="Φλούδα Χριστίνα" w:date="2017-06-29T10:08:00Z"/>
          <w:rFonts w:eastAsia="Times New Roman"/>
          <w:szCs w:val="24"/>
          <w:lang w:eastAsia="en-US"/>
        </w:rPr>
      </w:pPr>
      <w:ins w:id="23" w:author="Φλούδα Χριστίνα" w:date="2017-06-29T10:08:00Z">
        <w:r w:rsidRPr="00164670">
          <w:rPr>
            <w:rFonts w:eastAsia="Times New Roman"/>
            <w:szCs w:val="24"/>
            <w:lang w:eastAsia="en-US"/>
          </w:rPr>
          <w:t>ΠΡΟΕΔΡΕΥΟΝΤΕΣ</w:t>
        </w:r>
      </w:ins>
    </w:p>
    <w:p w14:paraId="34BFBBDC" w14:textId="77777777" w:rsidR="00164670" w:rsidRPr="00164670" w:rsidRDefault="00164670" w:rsidP="00164670">
      <w:pPr>
        <w:spacing w:after="0" w:line="360" w:lineRule="auto"/>
        <w:rPr>
          <w:ins w:id="24" w:author="Φλούδα Χριστίνα" w:date="2017-06-29T10:08:00Z"/>
          <w:rFonts w:eastAsia="Times New Roman"/>
          <w:szCs w:val="24"/>
          <w:lang w:eastAsia="en-US"/>
        </w:rPr>
      </w:pPr>
      <w:ins w:id="25" w:author="Φλούδα Χριστίνα" w:date="2017-06-29T10:08:00Z">
        <w:r w:rsidRPr="00164670">
          <w:rPr>
            <w:rFonts w:eastAsia="Times New Roman"/>
            <w:szCs w:val="24"/>
            <w:lang w:eastAsia="en-US"/>
          </w:rPr>
          <w:t>ΚΑΚΛΑΜΑΝΗΣ Ν. , σελ.</w:t>
        </w:r>
        <w:r w:rsidRPr="00164670">
          <w:rPr>
            <w:rFonts w:eastAsia="Times New Roman"/>
            <w:szCs w:val="24"/>
            <w:lang w:eastAsia="en-US"/>
          </w:rPr>
          <w:br/>
          <w:t>ΧΡΙΣΤΟΔΟΥΛΟΠΟΥΛΟΥ Α. , σελ.</w:t>
        </w:r>
        <w:r w:rsidRPr="00164670">
          <w:rPr>
            <w:rFonts w:eastAsia="Times New Roman"/>
            <w:szCs w:val="24"/>
            <w:lang w:eastAsia="en-US"/>
          </w:rPr>
          <w:br/>
        </w:r>
      </w:ins>
    </w:p>
    <w:p w14:paraId="3A96B705" w14:textId="77777777" w:rsidR="00164670" w:rsidRPr="00164670" w:rsidRDefault="00164670" w:rsidP="00164670">
      <w:pPr>
        <w:spacing w:after="0" w:line="360" w:lineRule="auto"/>
        <w:rPr>
          <w:ins w:id="26" w:author="Φλούδα Χριστίνα" w:date="2017-06-29T10:08:00Z"/>
          <w:rFonts w:eastAsia="Times New Roman"/>
          <w:szCs w:val="24"/>
          <w:lang w:eastAsia="en-US"/>
        </w:rPr>
      </w:pPr>
    </w:p>
    <w:p w14:paraId="42F81B53" w14:textId="77777777" w:rsidR="00164670" w:rsidRPr="00164670" w:rsidRDefault="00164670" w:rsidP="00164670">
      <w:pPr>
        <w:spacing w:after="0" w:line="360" w:lineRule="auto"/>
        <w:rPr>
          <w:ins w:id="27" w:author="Φλούδα Χριστίνα" w:date="2017-06-29T10:08:00Z"/>
          <w:rFonts w:eastAsia="Times New Roman"/>
          <w:szCs w:val="24"/>
          <w:lang w:eastAsia="en-US"/>
        </w:rPr>
      </w:pPr>
      <w:ins w:id="28" w:author="Φλούδα Χριστίνα" w:date="2017-06-29T10:08:00Z">
        <w:r w:rsidRPr="00164670">
          <w:rPr>
            <w:rFonts w:eastAsia="Times New Roman"/>
            <w:szCs w:val="24"/>
            <w:lang w:eastAsia="en-US"/>
          </w:rPr>
          <w:t>ΟΜΙΛΗΤΕΣ</w:t>
        </w:r>
      </w:ins>
    </w:p>
    <w:p w14:paraId="4BEDA6FA" w14:textId="433D1731" w:rsidR="00164670" w:rsidRDefault="00164670" w:rsidP="00164670">
      <w:pPr>
        <w:tabs>
          <w:tab w:val="left" w:pos="2738"/>
          <w:tab w:val="center" w:pos="4753"/>
          <w:tab w:val="left" w:pos="5723"/>
        </w:tabs>
        <w:spacing w:line="600" w:lineRule="auto"/>
        <w:ind w:firstLine="709"/>
        <w:jc w:val="both"/>
        <w:rPr>
          <w:ins w:id="29" w:author="Φλούδα Χριστίνα" w:date="2017-06-29T10:08:00Z"/>
          <w:rFonts w:eastAsia="Times New Roman"/>
          <w:szCs w:val="24"/>
        </w:rPr>
        <w:pPrChange w:id="30" w:author="Φλούδα Χριστίνα" w:date="2017-06-29T10:08:00Z">
          <w:pPr>
            <w:tabs>
              <w:tab w:val="left" w:pos="2738"/>
              <w:tab w:val="center" w:pos="4753"/>
              <w:tab w:val="left" w:pos="5723"/>
            </w:tabs>
            <w:spacing w:line="600" w:lineRule="auto"/>
            <w:ind w:firstLine="709"/>
            <w:jc w:val="center"/>
          </w:pPr>
        </w:pPrChange>
      </w:pPr>
      <w:ins w:id="31" w:author="Φλούδα Χριστίνα" w:date="2017-06-29T10:08:00Z">
        <w:r w:rsidRPr="00164670">
          <w:rPr>
            <w:rFonts w:eastAsia="Times New Roman"/>
            <w:szCs w:val="24"/>
            <w:lang w:eastAsia="en-US"/>
          </w:rPr>
          <w:br/>
          <w:t>Α. Επί διαδικαστικού θέματος:</w:t>
        </w:r>
        <w:r w:rsidRPr="00164670">
          <w:rPr>
            <w:rFonts w:eastAsia="Times New Roman"/>
            <w:szCs w:val="24"/>
            <w:lang w:eastAsia="en-US"/>
          </w:rPr>
          <w:br/>
          <w:t>ΚΑΚΛΑΜΑΝΗΣ Ν. , σελ.</w:t>
        </w:r>
        <w:r w:rsidRPr="00164670">
          <w:rPr>
            <w:rFonts w:eastAsia="Times New Roman"/>
            <w:szCs w:val="24"/>
            <w:lang w:eastAsia="en-US"/>
          </w:rPr>
          <w:br/>
          <w:t>ΚΑΛΑΦΑΤΗΣ Σ. , σελ.</w:t>
        </w:r>
        <w:r w:rsidRPr="00164670">
          <w:rPr>
            <w:rFonts w:eastAsia="Times New Roman"/>
            <w:szCs w:val="24"/>
            <w:lang w:eastAsia="en-US"/>
          </w:rPr>
          <w:br/>
          <w:t>ΚΑΤΣΗΣ Μ. , σελ.</w:t>
        </w:r>
        <w:r w:rsidRPr="00164670">
          <w:rPr>
            <w:rFonts w:eastAsia="Times New Roman"/>
            <w:szCs w:val="24"/>
            <w:lang w:eastAsia="en-US"/>
          </w:rPr>
          <w:br/>
          <w:t>ΛΟΒΕΡΔΟΣ Α. , σελ.</w:t>
        </w:r>
        <w:r w:rsidRPr="00164670">
          <w:rPr>
            <w:rFonts w:eastAsia="Times New Roman"/>
            <w:szCs w:val="24"/>
            <w:lang w:eastAsia="en-US"/>
          </w:rPr>
          <w:br/>
          <w:t>ΠΑΡΑΣΚΕΥΟΠΟΥΛΟΣ Ν. , σελ.</w:t>
        </w:r>
        <w:r w:rsidRPr="00164670">
          <w:rPr>
            <w:rFonts w:eastAsia="Times New Roman"/>
            <w:szCs w:val="24"/>
            <w:lang w:eastAsia="en-US"/>
          </w:rPr>
          <w:br/>
          <w:t>ΧΡΙΣΤΟΔΟΥΛΟΠΟΥΛΟΥ Α. , σελ.</w:t>
        </w:r>
        <w:r w:rsidRPr="00164670">
          <w:rPr>
            <w:rFonts w:eastAsia="Times New Roman"/>
            <w:szCs w:val="24"/>
            <w:lang w:eastAsia="en-US"/>
          </w:rPr>
          <w:br/>
        </w:r>
        <w:r w:rsidRPr="00164670">
          <w:rPr>
            <w:rFonts w:eastAsia="Times New Roman"/>
            <w:szCs w:val="24"/>
            <w:lang w:eastAsia="en-US"/>
          </w:rPr>
          <w:br/>
          <w:t>Β. Επί των επικαίρων ερωτήσεων:</w:t>
        </w:r>
        <w:r w:rsidRPr="00164670">
          <w:rPr>
            <w:rFonts w:eastAsia="Times New Roman"/>
            <w:szCs w:val="24"/>
            <w:lang w:eastAsia="en-US"/>
          </w:rPr>
          <w:br/>
          <w:t>ΛΟΒΕΡΔΟΣ Α. , σελ.</w:t>
        </w:r>
        <w:r w:rsidRPr="00164670">
          <w:rPr>
            <w:rFonts w:eastAsia="Times New Roman"/>
            <w:szCs w:val="24"/>
            <w:lang w:eastAsia="en-US"/>
          </w:rPr>
          <w:br/>
          <w:t>ΜΠΓΙΑΛΑΣ Χ. , σελ.</w:t>
        </w:r>
        <w:r w:rsidRPr="00164670">
          <w:rPr>
            <w:rFonts w:eastAsia="Times New Roman"/>
            <w:szCs w:val="24"/>
            <w:lang w:eastAsia="en-US"/>
          </w:rPr>
          <w:br/>
          <w:t>ΠΑΠΠΑΣ Ν. , σελ.</w:t>
        </w:r>
        <w:r w:rsidRPr="00164670">
          <w:rPr>
            <w:rFonts w:eastAsia="Times New Roman"/>
            <w:szCs w:val="24"/>
            <w:lang w:eastAsia="en-US"/>
          </w:rPr>
          <w:br/>
          <w:t>ΤΖΑΝΑΚΟΠΟΥΛΟΣ Δ. , σελ.</w:t>
        </w:r>
        <w:r w:rsidRPr="00164670">
          <w:rPr>
            <w:rFonts w:eastAsia="Times New Roman"/>
            <w:szCs w:val="24"/>
            <w:lang w:eastAsia="en-US"/>
          </w:rPr>
          <w:br/>
        </w:r>
        <w:r w:rsidRPr="00164670">
          <w:rPr>
            <w:rFonts w:eastAsia="Times New Roman"/>
            <w:szCs w:val="24"/>
            <w:lang w:eastAsia="en-US"/>
          </w:rPr>
          <w:br/>
          <w:t>Γ. Επί της επίκαιρης επερώτησης:</w:t>
        </w:r>
        <w:r w:rsidRPr="00164670">
          <w:rPr>
            <w:rFonts w:eastAsia="Times New Roman"/>
            <w:szCs w:val="24"/>
            <w:lang w:eastAsia="en-US"/>
          </w:rPr>
          <w:br/>
          <w:t>ΑΣΗΜΑΚΟΠΟΥΛΟΥ  Ά. , σελ.</w:t>
        </w:r>
        <w:r w:rsidRPr="00164670">
          <w:rPr>
            <w:rFonts w:eastAsia="Times New Roman"/>
            <w:szCs w:val="24"/>
            <w:lang w:eastAsia="en-US"/>
          </w:rPr>
          <w:br/>
          <w:t>ΓΕΩΡΓΑΝΤΑΣ Γ. , σελ.</w:t>
        </w:r>
        <w:r w:rsidRPr="00164670">
          <w:rPr>
            <w:rFonts w:eastAsia="Times New Roman"/>
            <w:szCs w:val="24"/>
            <w:lang w:eastAsia="en-US"/>
          </w:rPr>
          <w:br/>
          <w:t>ΓΙΟΓΙΑΚΑΣ Β. , σελ.</w:t>
        </w:r>
        <w:r w:rsidRPr="00164670">
          <w:rPr>
            <w:rFonts w:eastAsia="Times New Roman"/>
            <w:szCs w:val="24"/>
            <w:lang w:eastAsia="en-US"/>
          </w:rPr>
          <w:br/>
          <w:t>ΓΡΕΓΟΣ Α. , σελ.</w:t>
        </w:r>
        <w:r w:rsidRPr="00164670">
          <w:rPr>
            <w:rFonts w:eastAsia="Times New Roman"/>
            <w:szCs w:val="24"/>
            <w:lang w:eastAsia="en-US"/>
          </w:rPr>
          <w:br/>
          <w:t>ΚΑΛΑΦΑΤΗΣ Σ. , σελ.</w:t>
        </w:r>
        <w:r w:rsidRPr="00164670">
          <w:rPr>
            <w:rFonts w:eastAsia="Times New Roman"/>
            <w:szCs w:val="24"/>
            <w:lang w:eastAsia="en-US"/>
          </w:rPr>
          <w:br/>
          <w:t>ΚΑΤΣΗΣ Μ. , σελ.</w:t>
        </w:r>
        <w:r w:rsidRPr="00164670">
          <w:rPr>
            <w:rFonts w:eastAsia="Times New Roman"/>
            <w:szCs w:val="24"/>
            <w:lang w:eastAsia="en-US"/>
          </w:rPr>
          <w:br/>
          <w:t>ΚΕΦΑΛΟΓΙΑΝΝΗΣ Ι. , σελ.</w:t>
        </w:r>
        <w:r w:rsidRPr="00164670">
          <w:rPr>
            <w:rFonts w:eastAsia="Times New Roman"/>
            <w:szCs w:val="24"/>
            <w:lang w:eastAsia="en-US"/>
          </w:rPr>
          <w:br/>
          <w:t>ΚΟΥΜΟΥΤΣΑΚΟΣ Γ. , σελ.</w:t>
        </w:r>
        <w:r w:rsidRPr="00164670">
          <w:rPr>
            <w:rFonts w:eastAsia="Times New Roman"/>
            <w:szCs w:val="24"/>
            <w:lang w:eastAsia="en-US"/>
          </w:rPr>
          <w:br/>
          <w:t>ΛΟΒΕΡΔΟΣ Α. , σελ.</w:t>
        </w:r>
        <w:r w:rsidRPr="00164670">
          <w:rPr>
            <w:rFonts w:eastAsia="Times New Roman"/>
            <w:szCs w:val="24"/>
            <w:lang w:eastAsia="en-US"/>
          </w:rPr>
          <w:br/>
          <w:t>ΜΑΥΡΩΤΑΣ Γ. , σελ.</w:t>
        </w:r>
        <w:r w:rsidRPr="00164670">
          <w:rPr>
            <w:rFonts w:eastAsia="Times New Roman"/>
            <w:szCs w:val="24"/>
            <w:lang w:eastAsia="en-US"/>
          </w:rPr>
          <w:br/>
          <w:t>ΜΠΟΥΡΑΣ Α. , σελ.</w:t>
        </w:r>
        <w:r w:rsidRPr="00164670">
          <w:rPr>
            <w:rFonts w:eastAsia="Times New Roman"/>
            <w:szCs w:val="24"/>
            <w:lang w:eastAsia="en-US"/>
          </w:rPr>
          <w:br/>
          <w:t>ΠΑΠΑΧΡΙΣΤΟΠΟΥΛΟΣ Α. , σελ.</w:t>
        </w:r>
        <w:r w:rsidRPr="00164670">
          <w:rPr>
            <w:rFonts w:eastAsia="Times New Roman"/>
            <w:szCs w:val="24"/>
            <w:lang w:eastAsia="en-US"/>
          </w:rPr>
          <w:br/>
          <w:t>ΠΑΠΠΑΣ Ν. , σελ.</w:t>
        </w:r>
        <w:r w:rsidRPr="00164670">
          <w:rPr>
            <w:rFonts w:eastAsia="Times New Roman"/>
            <w:szCs w:val="24"/>
            <w:lang w:eastAsia="en-US"/>
          </w:rPr>
          <w:br/>
          <w:t>ΣΤΥΛΙΟΣ Γ. , σελ.</w:t>
        </w:r>
        <w:r w:rsidRPr="00164670">
          <w:rPr>
            <w:rFonts w:eastAsia="Times New Roman"/>
            <w:szCs w:val="24"/>
            <w:lang w:eastAsia="en-US"/>
          </w:rPr>
          <w:br/>
        </w:r>
      </w:ins>
    </w:p>
    <w:p w14:paraId="700D26A1" w14:textId="77777777" w:rsidR="008F0301" w:rsidRDefault="00543CD5">
      <w:pPr>
        <w:tabs>
          <w:tab w:val="left" w:pos="2738"/>
          <w:tab w:val="center" w:pos="4753"/>
          <w:tab w:val="left" w:pos="5723"/>
        </w:tabs>
        <w:spacing w:line="600" w:lineRule="auto"/>
        <w:ind w:firstLine="709"/>
        <w:jc w:val="center"/>
        <w:rPr>
          <w:rFonts w:eastAsia="Times New Roman"/>
          <w:szCs w:val="24"/>
        </w:rPr>
      </w:pPr>
      <w:r>
        <w:rPr>
          <w:rFonts w:eastAsia="Times New Roman"/>
          <w:szCs w:val="24"/>
        </w:rPr>
        <w:t>Π</w:t>
      </w:r>
      <w:r>
        <w:rPr>
          <w:rFonts w:eastAsia="Times New Roman"/>
          <w:szCs w:val="24"/>
        </w:rPr>
        <w:t>ΡΑΚΤΙΚΑ ΒΟΥΛΗΣ</w:t>
      </w:r>
    </w:p>
    <w:p w14:paraId="700D26A2" w14:textId="77777777" w:rsidR="008F0301" w:rsidRDefault="00543CD5">
      <w:pPr>
        <w:spacing w:line="600" w:lineRule="auto"/>
        <w:ind w:firstLine="720"/>
        <w:jc w:val="center"/>
        <w:rPr>
          <w:rFonts w:eastAsia="Times New Roman"/>
          <w:szCs w:val="24"/>
        </w:rPr>
      </w:pPr>
      <w:r>
        <w:rPr>
          <w:rFonts w:eastAsia="Times New Roman"/>
          <w:szCs w:val="24"/>
        </w:rPr>
        <w:t xml:space="preserve">ΙΖ΄ ΠΕΡΙΟΔΟΣ </w:t>
      </w:r>
    </w:p>
    <w:p w14:paraId="700D26A3" w14:textId="77777777" w:rsidR="008F0301" w:rsidRDefault="00543CD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00D26A4" w14:textId="77777777" w:rsidR="008F0301" w:rsidRDefault="00543CD5">
      <w:pPr>
        <w:spacing w:line="600" w:lineRule="auto"/>
        <w:ind w:firstLine="720"/>
        <w:jc w:val="center"/>
        <w:rPr>
          <w:rFonts w:eastAsia="Times New Roman"/>
          <w:szCs w:val="24"/>
        </w:rPr>
      </w:pPr>
      <w:r>
        <w:rPr>
          <w:rFonts w:eastAsia="Times New Roman"/>
          <w:szCs w:val="24"/>
        </w:rPr>
        <w:t>ΣΥΝΟΔΟΣ Β΄</w:t>
      </w:r>
    </w:p>
    <w:p w14:paraId="700D26A5" w14:textId="77777777" w:rsidR="008F0301" w:rsidRDefault="00543CD5">
      <w:pPr>
        <w:spacing w:line="600" w:lineRule="auto"/>
        <w:ind w:firstLine="720"/>
        <w:jc w:val="center"/>
        <w:rPr>
          <w:rFonts w:eastAsia="Times New Roman"/>
          <w:szCs w:val="24"/>
        </w:rPr>
      </w:pPr>
      <w:r>
        <w:rPr>
          <w:rFonts w:eastAsia="Times New Roman"/>
          <w:szCs w:val="24"/>
        </w:rPr>
        <w:t>ΣΥΝΕΔΡΙΑΣΗ ΡΛΘ΄</w:t>
      </w:r>
    </w:p>
    <w:p w14:paraId="700D26A6" w14:textId="77777777" w:rsidR="008F0301" w:rsidRDefault="00543CD5">
      <w:pPr>
        <w:spacing w:line="600" w:lineRule="auto"/>
        <w:ind w:firstLine="720"/>
        <w:jc w:val="center"/>
        <w:rPr>
          <w:rFonts w:eastAsia="Times New Roman"/>
          <w:szCs w:val="24"/>
        </w:rPr>
      </w:pPr>
      <w:r>
        <w:rPr>
          <w:rFonts w:eastAsia="Times New Roman"/>
          <w:szCs w:val="24"/>
        </w:rPr>
        <w:t>Παρασκευή 23 Ιουνίου 2017</w:t>
      </w:r>
    </w:p>
    <w:p w14:paraId="700D26A7" w14:textId="77777777" w:rsidR="008F0301" w:rsidRDefault="00543CD5">
      <w:pPr>
        <w:spacing w:line="600" w:lineRule="auto"/>
        <w:ind w:firstLine="720"/>
        <w:jc w:val="both"/>
        <w:rPr>
          <w:rFonts w:eastAsia="Times New Roman"/>
          <w:szCs w:val="24"/>
        </w:rPr>
      </w:pPr>
      <w:r>
        <w:rPr>
          <w:rFonts w:eastAsia="Times New Roman"/>
          <w:szCs w:val="24"/>
        </w:rPr>
        <w:t>Αθήνα, σήμερα στις 23 Ιουνίου 2017, ημέρα Παρασκευή και ώρα 10.05΄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275D11">
        <w:rPr>
          <w:rFonts w:eastAsia="Times New Roman"/>
          <w:b/>
          <w:szCs w:val="24"/>
        </w:rPr>
        <w:t>ΝΙΚΗΤΑ ΚΑΚΛΑΜΑΝΗ</w:t>
      </w:r>
      <w:r w:rsidRPr="00B9705E">
        <w:rPr>
          <w:rFonts w:eastAsia="Times New Roman"/>
          <w:szCs w:val="24"/>
        </w:rPr>
        <w:t>.</w:t>
      </w:r>
    </w:p>
    <w:p w14:paraId="700D26A8" w14:textId="77777777" w:rsidR="008F0301" w:rsidRDefault="00543CD5">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700D26A9" w14:textId="77777777" w:rsidR="008F0301" w:rsidRDefault="00543CD5">
      <w:pPr>
        <w:spacing w:line="600" w:lineRule="auto"/>
        <w:ind w:firstLine="720"/>
        <w:jc w:val="both"/>
        <w:rPr>
          <w:rFonts w:eastAsia="Times New Roman"/>
          <w:szCs w:val="24"/>
        </w:rPr>
      </w:pPr>
      <w:r>
        <w:rPr>
          <w:rFonts w:eastAsia="Times New Roman"/>
          <w:szCs w:val="24"/>
        </w:rPr>
        <w:t xml:space="preserve">(ΕΠΙΚΥΡΩΣΗ </w:t>
      </w:r>
      <w:r>
        <w:rPr>
          <w:rFonts w:eastAsia="Times New Roman"/>
          <w:szCs w:val="24"/>
        </w:rPr>
        <w:t>ΠΡΑΚΤΙΚΩΝ: Σύμφωνα με την από 22</w:t>
      </w:r>
      <w:r>
        <w:rPr>
          <w:rFonts w:eastAsia="Times New Roman"/>
          <w:szCs w:val="24"/>
        </w:rPr>
        <w:t>-</w:t>
      </w:r>
      <w:r>
        <w:rPr>
          <w:rFonts w:eastAsia="Times New Roman"/>
          <w:szCs w:val="24"/>
        </w:rPr>
        <w:t>6</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ΡΛΗ΄ συνεδριάσεώς του, της Πέμπτης 22 Ιουνίου 2017, σε ό,τι αφορά την ψήφιση στο σύνολο της πρότασης του Προέδρου της Βουλής</w:t>
      </w:r>
      <w:r>
        <w:rPr>
          <w:rFonts w:eastAsia="Times New Roman"/>
          <w:szCs w:val="24"/>
        </w:rPr>
        <w:t>:</w:t>
      </w:r>
      <w:r>
        <w:rPr>
          <w:rFonts w:eastAsia="Times New Roman"/>
          <w:szCs w:val="24"/>
        </w:rPr>
        <w:t xml:space="preserve"> «Για την τ</w:t>
      </w:r>
      <w:r>
        <w:rPr>
          <w:rFonts w:eastAsia="Times New Roman"/>
          <w:szCs w:val="24"/>
        </w:rPr>
        <w:t>ροποποίηση διατάξεων του Κανονισμού της Βουλής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Μέρος Κοινοβουλευτικό </w:t>
      </w:r>
      <w:r>
        <w:rPr>
          <w:rFonts w:eastAsia="Times New Roman"/>
          <w:szCs w:val="24"/>
        </w:rPr>
        <w:lastRenderedPageBreak/>
        <w:t>(ΦΕΚ 106/Α΄/24</w:t>
      </w:r>
      <w:r>
        <w:rPr>
          <w:rFonts w:eastAsia="Times New Roman"/>
          <w:szCs w:val="24"/>
        </w:rPr>
        <w:t>.</w:t>
      </w:r>
      <w:r>
        <w:rPr>
          <w:rFonts w:eastAsia="Times New Roman"/>
          <w:szCs w:val="24"/>
        </w:rPr>
        <w:t>6</w:t>
      </w:r>
      <w:r>
        <w:rPr>
          <w:rFonts w:eastAsia="Times New Roman"/>
          <w:szCs w:val="24"/>
        </w:rPr>
        <w:t>.</w:t>
      </w:r>
      <w:r>
        <w:rPr>
          <w:rFonts w:eastAsia="Times New Roman"/>
          <w:szCs w:val="24"/>
        </w:rPr>
        <w:t>1987) και Μέρος Β΄ (ΦΕΚ 51/Α΄/10</w:t>
      </w:r>
      <w:r>
        <w:rPr>
          <w:rFonts w:eastAsia="Times New Roman"/>
          <w:szCs w:val="24"/>
        </w:rPr>
        <w:t>.</w:t>
      </w:r>
      <w:r>
        <w:rPr>
          <w:rFonts w:eastAsia="Times New Roman"/>
          <w:szCs w:val="24"/>
        </w:rPr>
        <w:t>4</w:t>
      </w:r>
      <w:r>
        <w:rPr>
          <w:rFonts w:eastAsia="Times New Roman"/>
          <w:szCs w:val="24"/>
        </w:rPr>
        <w:t>.</w:t>
      </w:r>
      <w:r>
        <w:rPr>
          <w:rFonts w:eastAsia="Times New Roman"/>
          <w:szCs w:val="24"/>
        </w:rPr>
        <w:t>1997), όπως ισχύουν»)</w:t>
      </w:r>
    </w:p>
    <w:p w14:paraId="700D26AA" w14:textId="77777777" w:rsidR="008F0301" w:rsidRDefault="00543CD5">
      <w:pPr>
        <w:spacing w:line="600" w:lineRule="auto"/>
        <w:ind w:firstLine="720"/>
        <w:jc w:val="both"/>
        <w:rPr>
          <w:rFonts w:eastAsia="Times New Roman"/>
          <w:szCs w:val="24"/>
        </w:rPr>
      </w:pPr>
      <w:r>
        <w:rPr>
          <w:rFonts w:eastAsia="Times New Roman"/>
          <w:szCs w:val="24"/>
        </w:rPr>
        <w:t xml:space="preserve">Κυρίες και κύριοι συνάδελφοι, πριν εισέλθουμε στη συζήτηση των επικαίρων ερωτήσεων </w:t>
      </w:r>
    </w:p>
    <w:p w14:paraId="700D26AB" w14:textId="77777777" w:rsidR="008F0301" w:rsidRDefault="00543CD5">
      <w:pPr>
        <w:spacing w:line="600" w:lineRule="auto"/>
        <w:ind w:firstLine="720"/>
        <w:jc w:val="both"/>
        <w:rPr>
          <w:rFonts w:eastAsia="Times New Roman"/>
          <w:szCs w:val="24"/>
        </w:rPr>
      </w:pPr>
      <w:r>
        <w:rPr>
          <w:rFonts w:eastAsia="Times New Roman"/>
          <w:szCs w:val="24"/>
        </w:rPr>
        <w:t xml:space="preserve">έχω την τιμή να ανακοινώσω </w:t>
      </w:r>
      <w:r>
        <w:rPr>
          <w:rFonts w:eastAsia="Times New Roman"/>
          <w:szCs w:val="24"/>
        </w:rPr>
        <w:t xml:space="preserve">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π</w:t>
      </w:r>
      <w:r>
        <w:rPr>
          <w:rFonts w:eastAsia="Times New Roman"/>
          <w:szCs w:val="24"/>
        </w:rPr>
        <w:t>ι</w:t>
      </w:r>
      <w:r>
        <w:rPr>
          <w:rFonts w:eastAsia="Times New Roman"/>
          <w:szCs w:val="24"/>
        </w:rPr>
        <w:t>κα</w:t>
      </w:r>
      <w:r>
        <w:rPr>
          <w:rFonts w:eastAsia="Times New Roman"/>
          <w:szCs w:val="24"/>
        </w:rPr>
        <w:t>ί</w:t>
      </w:r>
      <w:r>
        <w:rPr>
          <w:rFonts w:eastAsia="Times New Roman"/>
          <w:szCs w:val="24"/>
        </w:rPr>
        <w:t xml:space="preserve">ρων </w:t>
      </w:r>
      <w:r>
        <w:rPr>
          <w:rFonts w:eastAsia="Times New Roman"/>
          <w:szCs w:val="24"/>
        </w:rPr>
        <w:t>ε</w:t>
      </w:r>
      <w:r>
        <w:rPr>
          <w:rFonts w:eastAsia="Times New Roman"/>
          <w:szCs w:val="24"/>
        </w:rPr>
        <w:t xml:space="preserve">ρωτήσεων της Δευτέρας 26 Ιουνίου 2017. </w:t>
      </w:r>
    </w:p>
    <w:p w14:paraId="700D26AC" w14:textId="77777777" w:rsidR="008F0301" w:rsidRDefault="00543CD5">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Πρώτου Κύκλου (Άρθρο 130 παρ</w:t>
      </w:r>
      <w:r>
        <w:rPr>
          <w:rFonts w:eastAsia="Times New Roman"/>
          <w:szCs w:val="24"/>
        </w:rPr>
        <w:t>άγραφο</w:t>
      </w:r>
      <w:r>
        <w:rPr>
          <w:rFonts w:eastAsia="Times New Roman"/>
          <w:szCs w:val="24"/>
        </w:rPr>
        <w:t>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00D26AD" w14:textId="77777777" w:rsidR="008F0301" w:rsidRDefault="00543CD5">
      <w:pPr>
        <w:spacing w:line="600" w:lineRule="auto"/>
        <w:ind w:firstLine="720"/>
        <w:jc w:val="both"/>
        <w:rPr>
          <w:rFonts w:eastAsia="Times New Roman"/>
          <w:szCs w:val="24"/>
        </w:rPr>
      </w:pPr>
      <w:r>
        <w:rPr>
          <w:rFonts w:eastAsia="Times New Roman"/>
          <w:szCs w:val="24"/>
        </w:rPr>
        <w:t xml:space="preserve">1. Η με αριθμό 1067/20-6-2017 επίκαιρη ερώτηση του Βουλευτή Αχαΐας του Συνασπισμού Ριζοσπαστικής Αριστεράς κ. Ανδρέα </w:t>
      </w:r>
      <w:proofErr w:type="spellStart"/>
      <w:r>
        <w:rPr>
          <w:rFonts w:eastAsia="Times New Roman"/>
          <w:szCs w:val="24"/>
        </w:rPr>
        <w:t>Ριζούλη</w:t>
      </w:r>
      <w:proofErr w:type="spellEnd"/>
      <w:r>
        <w:rPr>
          <w:rFonts w:eastAsia="Times New Roman"/>
          <w:szCs w:val="24"/>
        </w:rPr>
        <w:t xml:space="preserve"> προς τον Υπουργό Υγείας, με θέμα: «Συμπλήρωση της ΚΥΑ ΔΥΓ 3(α)/ΟΙΚ 104747/26-10-2012 για μηδενική συμμετοχή στα φάρμακα και στα ανα</w:t>
      </w:r>
      <w:r>
        <w:rPr>
          <w:rFonts w:eastAsia="Times New Roman"/>
          <w:szCs w:val="24"/>
        </w:rPr>
        <w:t xml:space="preserve">λώσιμα στους πάσχοντες με καρδιακή ανεπάρκεια τελικού σταδίου και ποσοστό αναπηρίας ίσου ή άνω του 80%». </w:t>
      </w:r>
    </w:p>
    <w:p w14:paraId="700D26AE" w14:textId="77777777" w:rsidR="008F0301" w:rsidRDefault="00543CD5">
      <w:pPr>
        <w:spacing w:line="600" w:lineRule="auto"/>
        <w:ind w:firstLine="720"/>
        <w:jc w:val="both"/>
        <w:rPr>
          <w:rFonts w:eastAsia="Times New Roman"/>
          <w:szCs w:val="24"/>
        </w:rPr>
      </w:pPr>
      <w:r>
        <w:rPr>
          <w:rFonts w:eastAsia="Times New Roman"/>
          <w:szCs w:val="24"/>
        </w:rPr>
        <w:t>2. Η με αριθμό 1074/20-6-2017 επίκαιρη ερώτηση του Βουλευτή Β΄ Αθηνών της Νέας Δημοκρατίας κ. Σπυρίδωνος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Άδωνι</w:t>
      </w:r>
      <w:r>
        <w:rPr>
          <w:rFonts w:eastAsia="Times New Roman"/>
          <w:szCs w:val="24"/>
        </w:rPr>
        <w:t>δος</w:t>
      </w:r>
      <w:proofErr w:type="spellEnd"/>
      <w:r>
        <w:rPr>
          <w:rFonts w:eastAsia="Times New Roman"/>
          <w:szCs w:val="24"/>
        </w:rPr>
        <w:t xml:space="preserve"> Γεωργιάδη προς τον Υπουργό Εθνικής</w:t>
      </w:r>
      <w:r>
        <w:rPr>
          <w:rFonts w:eastAsia="Times New Roman"/>
          <w:szCs w:val="24"/>
        </w:rPr>
        <w:t xml:space="preserve"> Άμυνας, με θέμα: «Επικοινωνία του Υπουργού Εθνικής Άμυνας, κ. Πάνου Καμμένου με τον ισοβίτη κ. </w:t>
      </w:r>
      <w:proofErr w:type="spellStart"/>
      <w:r>
        <w:rPr>
          <w:rFonts w:eastAsia="Times New Roman"/>
          <w:szCs w:val="24"/>
        </w:rPr>
        <w:t>Γιαννουσάκη</w:t>
      </w:r>
      <w:proofErr w:type="spellEnd"/>
      <w:r>
        <w:rPr>
          <w:rFonts w:eastAsia="Times New Roman"/>
          <w:szCs w:val="24"/>
        </w:rPr>
        <w:t>».</w:t>
      </w:r>
    </w:p>
    <w:p w14:paraId="700D26AF" w14:textId="77777777" w:rsidR="008F0301" w:rsidRDefault="00543CD5">
      <w:pPr>
        <w:spacing w:line="600" w:lineRule="auto"/>
        <w:ind w:firstLine="720"/>
        <w:jc w:val="both"/>
        <w:rPr>
          <w:rFonts w:eastAsia="Times New Roman"/>
          <w:szCs w:val="24"/>
        </w:rPr>
      </w:pPr>
      <w:r>
        <w:rPr>
          <w:rFonts w:eastAsia="Times New Roman"/>
          <w:szCs w:val="24"/>
        </w:rPr>
        <w:lastRenderedPageBreak/>
        <w:t>3. Η με αριθμό 1027/14-6-2017 επίκαιρη ερώτηση του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κ. Δημητρίου </w:t>
      </w:r>
      <w:proofErr w:type="spellStart"/>
      <w:r>
        <w:rPr>
          <w:rFonts w:eastAsia="Times New Roman"/>
          <w:szCs w:val="24"/>
        </w:rPr>
        <w:t>Κρεμαστινού</w:t>
      </w:r>
      <w:proofErr w:type="spellEnd"/>
      <w:r>
        <w:rPr>
          <w:rFonts w:eastAsia="Times New Roman"/>
          <w:szCs w:val="24"/>
        </w:rPr>
        <w:t xml:space="preserve"> προς τον Υπουργό Οικονομικών, με θέμα: «Μέτρα ενίσχυσης της οικονομίας της Δωδεκανήσου». </w:t>
      </w:r>
    </w:p>
    <w:p w14:paraId="700D26B0" w14:textId="77777777" w:rsidR="008F0301" w:rsidRDefault="00543CD5">
      <w:pPr>
        <w:spacing w:line="600" w:lineRule="auto"/>
        <w:ind w:firstLine="720"/>
        <w:jc w:val="both"/>
        <w:rPr>
          <w:rFonts w:eastAsia="Times New Roman"/>
          <w:szCs w:val="24"/>
        </w:rPr>
      </w:pPr>
      <w:r>
        <w:rPr>
          <w:rFonts w:eastAsia="Times New Roman"/>
          <w:szCs w:val="24"/>
        </w:rPr>
        <w:t>4. Η με αριθμό 1042/19-6-2017 επίκαιρη ερώτηση του Βουλευτή Β΄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Ιωάννη Λαγού προς τον Υπουργό Δ</w:t>
      </w:r>
      <w:r>
        <w:rPr>
          <w:rFonts w:eastAsia="Times New Roman"/>
          <w:szCs w:val="24"/>
        </w:rPr>
        <w:t xml:space="preserve">ικαιοσύνης, Διαφάνειας και Ανθρωπίνων Δικαιωμάτων, με θέμα: «Καταγγελίες για παρεμβάσεις στο έργο της </w:t>
      </w:r>
      <w:r>
        <w:rPr>
          <w:rFonts w:eastAsia="Times New Roman"/>
          <w:szCs w:val="24"/>
        </w:rPr>
        <w:t>δ</w:t>
      </w:r>
      <w:r>
        <w:rPr>
          <w:rFonts w:eastAsia="Times New Roman"/>
          <w:szCs w:val="24"/>
        </w:rPr>
        <w:t xml:space="preserve">ικαιοσύνης, σχετικά με την υπόθεση </w:t>
      </w:r>
      <w:r>
        <w:rPr>
          <w:rFonts w:eastAsia="Times New Roman"/>
          <w:szCs w:val="24"/>
        </w:rPr>
        <w:t>«</w:t>
      </w:r>
      <w:r>
        <w:rPr>
          <w:rFonts w:eastAsia="Times New Roman"/>
          <w:szCs w:val="24"/>
          <w:lang w:val="en-US"/>
        </w:rPr>
        <w:t>NOOR</w:t>
      </w:r>
      <w:r>
        <w:rPr>
          <w:rFonts w:eastAsia="Times New Roman"/>
          <w:szCs w:val="24"/>
        </w:rPr>
        <w:t xml:space="preserve"> 1»</w:t>
      </w:r>
      <w:r>
        <w:rPr>
          <w:rFonts w:eastAsia="Times New Roman"/>
          <w:szCs w:val="24"/>
        </w:rPr>
        <w:t>»</w:t>
      </w:r>
      <w:r>
        <w:rPr>
          <w:rFonts w:eastAsia="Times New Roman"/>
          <w:szCs w:val="24"/>
        </w:rPr>
        <w:t>.</w:t>
      </w:r>
    </w:p>
    <w:p w14:paraId="700D26B1" w14:textId="77777777" w:rsidR="008F0301" w:rsidRDefault="00543CD5">
      <w:pPr>
        <w:spacing w:line="600" w:lineRule="auto"/>
        <w:ind w:firstLine="720"/>
        <w:jc w:val="both"/>
        <w:rPr>
          <w:rFonts w:eastAsia="Times New Roman"/>
          <w:szCs w:val="24"/>
        </w:rPr>
      </w:pPr>
      <w:r>
        <w:rPr>
          <w:rFonts w:eastAsia="Times New Roman"/>
          <w:szCs w:val="24"/>
        </w:rPr>
        <w:t>5. Η με αριθμό 1032/16-6-2017 επίκαιρη ερώτηση του Βουλευτή Β΄ Πειραι</w:t>
      </w:r>
      <w:r>
        <w:rPr>
          <w:rFonts w:eastAsia="Times New Roman"/>
          <w:szCs w:val="24"/>
        </w:rPr>
        <w:t>ώς</w:t>
      </w:r>
      <w:r>
        <w:rPr>
          <w:rFonts w:eastAsia="Times New Roman"/>
          <w:szCs w:val="24"/>
        </w:rPr>
        <w:t xml:space="preserve"> των Ανεξαρτήτων Ελλήνων κ. Δημητρίο</w:t>
      </w:r>
      <w:r>
        <w:rPr>
          <w:rFonts w:eastAsia="Times New Roman"/>
          <w:szCs w:val="24"/>
        </w:rPr>
        <w:t xml:space="preserve">υ Καμμένου προς τον Υπουργό Οικονομικών, σχετικά με τις </w:t>
      </w:r>
      <w:proofErr w:type="spellStart"/>
      <w:r>
        <w:rPr>
          <w:rFonts w:eastAsia="Times New Roman"/>
          <w:szCs w:val="24"/>
        </w:rPr>
        <w:t>στοιχηματικές</w:t>
      </w:r>
      <w:proofErr w:type="spellEnd"/>
      <w:r>
        <w:rPr>
          <w:rFonts w:eastAsia="Times New Roman"/>
          <w:szCs w:val="24"/>
        </w:rPr>
        <w:t xml:space="preserve"> εταιρείες. </w:t>
      </w:r>
    </w:p>
    <w:p w14:paraId="700D26B2" w14:textId="77777777" w:rsidR="008F0301" w:rsidRDefault="00543CD5">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w:t>
      </w:r>
      <w:r>
        <w:rPr>
          <w:rFonts w:eastAsia="Times New Roman"/>
          <w:szCs w:val="24"/>
        </w:rPr>
        <w:t>άγραφο</w:t>
      </w:r>
      <w:r>
        <w:rPr>
          <w:rFonts w:eastAsia="Times New Roman"/>
          <w:szCs w:val="24"/>
        </w:rPr>
        <w:t>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00D26B3" w14:textId="77777777" w:rsidR="008F0301" w:rsidRDefault="00543CD5">
      <w:pPr>
        <w:spacing w:line="600" w:lineRule="auto"/>
        <w:ind w:firstLine="720"/>
        <w:jc w:val="both"/>
        <w:rPr>
          <w:rFonts w:eastAsia="Times New Roman"/>
          <w:szCs w:val="24"/>
        </w:rPr>
      </w:pPr>
      <w:r>
        <w:rPr>
          <w:rFonts w:eastAsia="Times New Roman"/>
          <w:szCs w:val="24"/>
        </w:rPr>
        <w:t>1. Η με αριθμό 1037/16-6-2017 επίκαιρη ερώτηση του Βουλευτή Αχαΐας της Νέας Δη</w:t>
      </w:r>
      <w:r>
        <w:rPr>
          <w:rFonts w:eastAsia="Times New Roman"/>
          <w:szCs w:val="24"/>
        </w:rPr>
        <w:t xml:space="preserve">μοκρατίας κ. Ανδρέα </w:t>
      </w:r>
      <w:proofErr w:type="spellStart"/>
      <w:r>
        <w:rPr>
          <w:rFonts w:eastAsia="Times New Roman"/>
          <w:szCs w:val="24"/>
        </w:rPr>
        <w:t>Κατσανιώτη</w:t>
      </w:r>
      <w:proofErr w:type="spellEnd"/>
      <w:r>
        <w:rPr>
          <w:rFonts w:eastAsia="Times New Roman"/>
          <w:szCs w:val="24"/>
        </w:rPr>
        <w:t xml:space="preserve"> προς τον Υπουργό Υγείας, με θέμα: «Επιτακτική ανάγκη ολοκληρωμένων πολιτικών διαχείρισης στην καταπολέμηση των κουνουπιών από την πολιτεία». </w:t>
      </w:r>
    </w:p>
    <w:p w14:paraId="700D26B4" w14:textId="77777777" w:rsidR="008F0301" w:rsidRDefault="00543CD5">
      <w:pPr>
        <w:spacing w:line="600" w:lineRule="auto"/>
        <w:ind w:firstLine="720"/>
        <w:jc w:val="both"/>
        <w:rPr>
          <w:rFonts w:eastAsia="Times New Roman"/>
          <w:szCs w:val="24"/>
        </w:rPr>
      </w:pPr>
      <w:r>
        <w:rPr>
          <w:rFonts w:eastAsia="Times New Roman"/>
          <w:szCs w:val="24"/>
        </w:rPr>
        <w:lastRenderedPageBreak/>
        <w:t>2. Η με αριθμό 1041/19-6-2017 επίκαιρη ερώτηση του Βουλευτή Αχαΐας της Δημοκρατικής</w:t>
      </w:r>
      <w:r>
        <w:rPr>
          <w:rFonts w:eastAsia="Times New Roman"/>
          <w:szCs w:val="24"/>
        </w:rPr>
        <w:t xml:space="preserve">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Θεόδωρου Παπαθεοδώρου προς τον Υπουργό Δικαιοσύνης, Διαφάνειας και Ανθρωπίνων Δικαιωμάτων, με θέμα: «</w:t>
      </w:r>
      <w:proofErr w:type="spellStart"/>
      <w:r>
        <w:rPr>
          <w:rFonts w:eastAsia="Times New Roman"/>
          <w:szCs w:val="24"/>
        </w:rPr>
        <w:t>Αντιθεσμικές</w:t>
      </w:r>
      <w:proofErr w:type="spellEnd"/>
      <w:r>
        <w:rPr>
          <w:rFonts w:eastAsia="Times New Roman"/>
          <w:szCs w:val="24"/>
        </w:rPr>
        <w:t xml:space="preserve"> παρεμβάσεις στο έργο της </w:t>
      </w:r>
      <w:r>
        <w:rPr>
          <w:rFonts w:eastAsia="Times New Roman"/>
          <w:szCs w:val="24"/>
        </w:rPr>
        <w:t>δ</w:t>
      </w:r>
      <w:r>
        <w:rPr>
          <w:rFonts w:eastAsia="Times New Roman"/>
          <w:szCs w:val="24"/>
        </w:rPr>
        <w:t xml:space="preserve">ικαιοσύνης από τον κ. Πάνο Καμμένο». </w:t>
      </w:r>
    </w:p>
    <w:p w14:paraId="700D26B5" w14:textId="77777777" w:rsidR="008F0301" w:rsidRDefault="00543CD5">
      <w:pPr>
        <w:spacing w:line="600" w:lineRule="auto"/>
        <w:ind w:firstLine="720"/>
        <w:jc w:val="both"/>
        <w:rPr>
          <w:rFonts w:eastAsia="Times New Roman"/>
          <w:szCs w:val="24"/>
        </w:rPr>
      </w:pPr>
      <w:r>
        <w:rPr>
          <w:rFonts w:eastAsia="Times New Roman"/>
          <w:szCs w:val="24"/>
        </w:rPr>
        <w:t xml:space="preserve">3. Η με αριθμό 1026/14-6-2017 επίκαιρη ερώτηση </w:t>
      </w:r>
      <w:r>
        <w:rPr>
          <w:rFonts w:eastAsia="Times New Roman"/>
          <w:szCs w:val="24"/>
        </w:rPr>
        <w:t xml:space="preserve">του Ανεξάρτητου Βουλευτή Μεσσηνίας κ. Δημητρίου </w:t>
      </w:r>
      <w:proofErr w:type="spellStart"/>
      <w:r>
        <w:rPr>
          <w:rFonts w:eastAsia="Times New Roman"/>
          <w:szCs w:val="24"/>
        </w:rPr>
        <w:t>Κουκούτση</w:t>
      </w:r>
      <w:proofErr w:type="spellEnd"/>
      <w:r>
        <w:rPr>
          <w:rFonts w:eastAsia="Times New Roman"/>
          <w:szCs w:val="24"/>
        </w:rPr>
        <w:t xml:space="preserve"> προς τον Υπουργό Οικονομικών, με θέμα: «Προοπτική και ανάγκες του Διεθνούς Αερολιμένα Καλαμάτας». </w:t>
      </w:r>
    </w:p>
    <w:p w14:paraId="700D26B6" w14:textId="77777777" w:rsidR="008F0301" w:rsidRDefault="00543CD5">
      <w:pPr>
        <w:spacing w:line="600" w:lineRule="auto"/>
        <w:ind w:firstLine="720"/>
        <w:jc w:val="both"/>
        <w:rPr>
          <w:rFonts w:eastAsia="Times New Roman"/>
          <w:szCs w:val="24"/>
        </w:rPr>
      </w:pPr>
      <w:r>
        <w:rPr>
          <w:rFonts w:eastAsia="Times New Roman"/>
          <w:szCs w:val="24"/>
        </w:rPr>
        <w:t>4. Η με αριθμό 976/6-6-2017 επίκαιρη ερώτηση της Βουλευτού Χαλκιδικής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w:t>
      </w:r>
      <w:r>
        <w:rPr>
          <w:rFonts w:eastAsia="Times New Roman"/>
          <w:szCs w:val="24"/>
        </w:rPr>
        <w:t xml:space="preserve">Αυγή κ. Σωτηρίας Βλάχου προς τον Υπουργό Υγείας, με θέμα: «Ελλείψεις ασθενοφόρων στον Νομό Χαλκιδικής θέτουν σε κίνδυνο τη ζωή πολιτών». </w:t>
      </w:r>
    </w:p>
    <w:p w14:paraId="700D26B7" w14:textId="77777777" w:rsidR="008F0301" w:rsidRDefault="00543CD5">
      <w:pPr>
        <w:spacing w:line="600" w:lineRule="auto"/>
        <w:ind w:firstLine="720"/>
        <w:jc w:val="both"/>
        <w:rPr>
          <w:rFonts w:eastAsia="Times New Roman"/>
          <w:szCs w:val="24"/>
        </w:rPr>
      </w:pPr>
      <w:r>
        <w:rPr>
          <w:rFonts w:eastAsia="Times New Roman"/>
          <w:szCs w:val="24"/>
        </w:rPr>
        <w:t xml:space="preserve">5. Η με αριθμό 979/7-6-2017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w:t>
      </w:r>
      <w:r>
        <w:rPr>
          <w:rFonts w:eastAsia="Times New Roman"/>
          <w:szCs w:val="24"/>
        </w:rPr>
        <w:t xml:space="preserve">τον Υπουργό Υγείας, σχετικά με την ένταξη του εμβολίου κατά της </w:t>
      </w:r>
      <w:proofErr w:type="spellStart"/>
      <w:r>
        <w:rPr>
          <w:rFonts w:eastAsia="Times New Roman"/>
          <w:szCs w:val="24"/>
        </w:rPr>
        <w:t>μ</w:t>
      </w:r>
      <w:r>
        <w:rPr>
          <w:rFonts w:eastAsia="Times New Roman"/>
          <w:szCs w:val="24"/>
        </w:rPr>
        <w:t>η</w:t>
      </w:r>
      <w:r>
        <w:rPr>
          <w:rFonts w:eastAsia="Times New Roman"/>
          <w:szCs w:val="24"/>
        </w:rPr>
        <w:t>νιγγιτοδόκοκκου</w:t>
      </w:r>
      <w:proofErr w:type="spellEnd"/>
      <w:r>
        <w:rPr>
          <w:rFonts w:eastAsia="Times New Roman"/>
          <w:szCs w:val="24"/>
        </w:rPr>
        <w:t xml:space="preserve"> </w:t>
      </w:r>
      <w:proofErr w:type="spellStart"/>
      <w:r>
        <w:rPr>
          <w:rFonts w:eastAsia="Times New Roman"/>
          <w:szCs w:val="24"/>
        </w:rPr>
        <w:t>οροομάδας</w:t>
      </w:r>
      <w:proofErr w:type="spellEnd"/>
      <w:r>
        <w:rPr>
          <w:rFonts w:eastAsia="Times New Roman"/>
          <w:szCs w:val="24"/>
        </w:rPr>
        <w:t xml:space="preserve"> τύπου Β΄ στο Εθνικό Σύστημα Εμβολιασμών. </w:t>
      </w:r>
    </w:p>
    <w:p w14:paraId="700D26B8" w14:textId="77777777" w:rsidR="008F0301" w:rsidRDefault="00543CD5">
      <w:pPr>
        <w:spacing w:line="600" w:lineRule="auto"/>
        <w:ind w:firstLine="720"/>
        <w:jc w:val="both"/>
        <w:rPr>
          <w:rFonts w:eastAsia="Times New Roman"/>
          <w:szCs w:val="24"/>
        </w:rPr>
      </w:pPr>
      <w:r>
        <w:rPr>
          <w:rFonts w:eastAsia="Times New Roman"/>
          <w:szCs w:val="24"/>
        </w:rPr>
        <w:t>6. Η με αριθμό 1005/12-6-2017 επίκαιρη ερώτηση του Ανεξάρτητου Βουλευτή Αχαΐας κ. Νικόλαου Νικολόπουλου προς τον Υπουργό Υ</w:t>
      </w:r>
      <w:r>
        <w:rPr>
          <w:rFonts w:eastAsia="Times New Roman"/>
          <w:szCs w:val="24"/>
        </w:rPr>
        <w:t xml:space="preserve">γείας, με θέμα: «Θα πληρώσουν οι επώνυμοι τα νοσήλια;». </w:t>
      </w:r>
    </w:p>
    <w:p w14:paraId="700D26B9" w14:textId="77777777" w:rsidR="008F0301" w:rsidRDefault="00543CD5">
      <w:pPr>
        <w:spacing w:line="600" w:lineRule="auto"/>
        <w:ind w:firstLine="720"/>
        <w:jc w:val="both"/>
        <w:rPr>
          <w:rFonts w:eastAsia="Times New Roman"/>
          <w:szCs w:val="24"/>
        </w:rPr>
      </w:pPr>
      <w:r>
        <w:rPr>
          <w:rFonts w:eastAsia="Times New Roman"/>
          <w:szCs w:val="24"/>
        </w:rPr>
        <w:lastRenderedPageBreak/>
        <w:t>7. Η με αριθμό 933/2-6-2017 επίκαιρη ερώτηση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Ανδρέα Λοβέρδου προς τον Υπουργό Δικαιοσύνης, Διαφάνειας και Ανθρωπίνων Δικαιωμάτων,</w:t>
      </w:r>
      <w:r>
        <w:rPr>
          <w:rFonts w:eastAsia="Times New Roman"/>
          <w:szCs w:val="24"/>
        </w:rPr>
        <w:t xml:space="preserve"> σχετικά με τη </w:t>
      </w:r>
      <w:proofErr w:type="spellStart"/>
      <w:r>
        <w:rPr>
          <w:rFonts w:eastAsia="Times New Roman"/>
          <w:szCs w:val="24"/>
        </w:rPr>
        <w:t>συνεπιμέλεια</w:t>
      </w:r>
      <w:proofErr w:type="spellEnd"/>
      <w:r>
        <w:rPr>
          <w:rFonts w:eastAsia="Times New Roman"/>
          <w:szCs w:val="24"/>
        </w:rPr>
        <w:t xml:space="preserve"> τέκνων.</w:t>
      </w:r>
    </w:p>
    <w:p w14:paraId="700D26BA" w14:textId="77777777" w:rsidR="008F0301" w:rsidRDefault="00543CD5">
      <w:pPr>
        <w:spacing w:line="600" w:lineRule="auto"/>
        <w:ind w:firstLine="720"/>
        <w:jc w:val="both"/>
        <w:rPr>
          <w:rFonts w:eastAsia="Times New Roman"/>
          <w:szCs w:val="24"/>
        </w:rPr>
      </w:pPr>
      <w:r w:rsidRPr="00F86D8F">
        <w:rPr>
          <w:rFonts w:eastAsia="Times New Roman"/>
          <w:szCs w:val="24"/>
        </w:rPr>
        <w:t>8. Η με αριθμό 923/1-6-2017 επίκαιρη ερώτηση του Βουλευτή Επικρατείας του Λαϊκού Συνδέσμου</w:t>
      </w:r>
      <w:r w:rsidRPr="00F86D8F">
        <w:rPr>
          <w:rFonts w:eastAsia="Times New Roman"/>
          <w:szCs w:val="24"/>
        </w:rPr>
        <w:t xml:space="preserve"> </w:t>
      </w:r>
      <w:r w:rsidRPr="00F86D8F">
        <w:rPr>
          <w:rFonts w:eastAsia="Times New Roman"/>
          <w:szCs w:val="24"/>
        </w:rPr>
        <w:t>-</w:t>
      </w:r>
      <w:r w:rsidRPr="00F86D8F">
        <w:rPr>
          <w:rFonts w:eastAsia="Times New Roman"/>
          <w:szCs w:val="24"/>
        </w:rPr>
        <w:t xml:space="preserve"> </w:t>
      </w:r>
      <w:r w:rsidRPr="00F86D8F">
        <w:rPr>
          <w:rFonts w:eastAsia="Times New Roman"/>
          <w:szCs w:val="24"/>
        </w:rPr>
        <w:t xml:space="preserve">Χρυσή Αυγή κ. Χρήστου Παππά προς τον Υπουργό Παιδείας, Έρευνας και Θρησκευμάτων, με θέμα: «Εκπλήρωση του </w:t>
      </w:r>
      <w:r w:rsidRPr="00F86D8F">
        <w:rPr>
          <w:rFonts w:eastAsia="Times New Roman"/>
          <w:szCs w:val="24"/>
        </w:rPr>
        <w:t>«τ</w:t>
      </w:r>
      <w:r w:rsidRPr="00F86D8F">
        <w:rPr>
          <w:rFonts w:eastAsia="Times New Roman"/>
          <w:szCs w:val="24"/>
        </w:rPr>
        <w:t xml:space="preserve">άματος του </w:t>
      </w:r>
      <w:r w:rsidRPr="00F86D8F">
        <w:rPr>
          <w:rFonts w:eastAsia="Times New Roman"/>
          <w:szCs w:val="24"/>
        </w:rPr>
        <w:t>έ</w:t>
      </w:r>
      <w:r w:rsidRPr="00F86D8F">
        <w:rPr>
          <w:rFonts w:eastAsia="Times New Roman"/>
          <w:szCs w:val="24"/>
        </w:rPr>
        <w:t>θνους»</w:t>
      </w:r>
      <w:r w:rsidRPr="00F86D8F">
        <w:rPr>
          <w:rFonts w:eastAsia="Times New Roman"/>
          <w:szCs w:val="24"/>
        </w:rPr>
        <w:t>»</w:t>
      </w:r>
      <w:r w:rsidRPr="00F86D8F">
        <w:rPr>
          <w:rFonts w:eastAsia="Times New Roman"/>
          <w:szCs w:val="24"/>
        </w:rPr>
        <w:t xml:space="preserve">. </w:t>
      </w:r>
    </w:p>
    <w:p w14:paraId="700D26BB" w14:textId="77777777" w:rsidR="008F0301" w:rsidRDefault="00543CD5">
      <w:pPr>
        <w:spacing w:line="600" w:lineRule="auto"/>
        <w:ind w:firstLine="720"/>
        <w:jc w:val="both"/>
        <w:rPr>
          <w:rFonts w:eastAsia="Times New Roman"/>
          <w:szCs w:val="24"/>
        </w:rPr>
      </w:pPr>
      <w:r>
        <w:rPr>
          <w:rFonts w:eastAsia="Times New Roman"/>
          <w:szCs w:val="24"/>
        </w:rPr>
        <w:t>9. Η με αριθμό 929/2-6-2017 επίκαιρη ερώτηση του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Οικονομικών, σχετικά με την κλοπή ηλεκτρικού ρεύματος. </w:t>
      </w:r>
    </w:p>
    <w:p w14:paraId="700D26BC" w14:textId="77777777" w:rsidR="008F0301" w:rsidRDefault="00543CD5">
      <w:pPr>
        <w:spacing w:line="600" w:lineRule="auto"/>
        <w:ind w:firstLine="720"/>
        <w:jc w:val="both"/>
        <w:rPr>
          <w:rFonts w:eastAsia="Times New Roman"/>
          <w:szCs w:val="24"/>
        </w:rPr>
      </w:pPr>
      <w:r>
        <w:rPr>
          <w:rFonts w:eastAsia="Times New Roman"/>
          <w:szCs w:val="24"/>
        </w:rPr>
        <w:t>10. Η με αριθμό 931/2-6-2017 επίκαιρη ερώτηση του Βουλευτή Β΄ Αθ</w:t>
      </w:r>
      <w:r>
        <w:rPr>
          <w:rFonts w:eastAsia="Times New Roman"/>
          <w:szCs w:val="24"/>
        </w:rPr>
        <w:t xml:space="preserve">ηνών του Ποταμιού κ. Γεωργίου </w:t>
      </w:r>
      <w:proofErr w:type="spellStart"/>
      <w:r>
        <w:rPr>
          <w:rFonts w:eastAsia="Times New Roman"/>
          <w:szCs w:val="24"/>
        </w:rPr>
        <w:t>Αμυρά</w:t>
      </w:r>
      <w:proofErr w:type="spellEnd"/>
      <w:r>
        <w:rPr>
          <w:rFonts w:eastAsia="Times New Roman"/>
          <w:szCs w:val="24"/>
        </w:rPr>
        <w:t xml:space="preserve"> προς τον Υπουργό Οικονομικών, σχετικά με την υπόθεση «</w:t>
      </w:r>
      <w:r>
        <w:rPr>
          <w:rFonts w:eastAsia="Times New Roman"/>
          <w:szCs w:val="24"/>
          <w:lang w:val="en-US"/>
        </w:rPr>
        <w:t>SIEMENS</w:t>
      </w:r>
      <w:r>
        <w:rPr>
          <w:rFonts w:eastAsia="Times New Roman"/>
          <w:szCs w:val="24"/>
        </w:rPr>
        <w:t xml:space="preserve">». </w:t>
      </w:r>
    </w:p>
    <w:p w14:paraId="700D26BD" w14:textId="77777777" w:rsidR="008F0301" w:rsidRDefault="00543CD5">
      <w:pPr>
        <w:spacing w:line="600" w:lineRule="auto"/>
        <w:ind w:firstLine="720"/>
        <w:jc w:val="both"/>
        <w:rPr>
          <w:rFonts w:eastAsia="Times New Roman"/>
          <w:szCs w:val="24"/>
        </w:rPr>
      </w:pPr>
      <w:r>
        <w:rPr>
          <w:rFonts w:eastAsia="Times New Roman"/>
          <w:szCs w:val="24"/>
        </w:rPr>
        <w:t xml:space="preserve">11. Η με αριθμό 942/6-6-2017 επίκαιρη ερώτηση του Βουλευτή Μαγνησίας της Νέας Δημοκρατίας κ. Χρήστου </w:t>
      </w:r>
      <w:proofErr w:type="spellStart"/>
      <w:r>
        <w:rPr>
          <w:rFonts w:eastAsia="Times New Roman"/>
          <w:szCs w:val="24"/>
        </w:rPr>
        <w:t>Μπουκώρου</w:t>
      </w:r>
      <w:proofErr w:type="spellEnd"/>
      <w:r>
        <w:rPr>
          <w:rFonts w:eastAsia="Times New Roman"/>
          <w:szCs w:val="24"/>
        </w:rPr>
        <w:t xml:space="preserve"> προς τον Υπουργό Υγείας, με θέμα: «Δραματική</w:t>
      </w:r>
      <w:r>
        <w:rPr>
          <w:rFonts w:eastAsia="Times New Roman"/>
          <w:szCs w:val="24"/>
        </w:rPr>
        <w:t xml:space="preserve"> η κατάσταση στη Β΄ Παθολογική Κλινική Βόλου». </w:t>
      </w:r>
    </w:p>
    <w:p w14:paraId="700D26BE" w14:textId="77777777" w:rsidR="008F0301" w:rsidRDefault="00543CD5">
      <w:pPr>
        <w:spacing w:line="600" w:lineRule="auto"/>
        <w:ind w:firstLine="720"/>
        <w:jc w:val="both"/>
        <w:rPr>
          <w:rFonts w:eastAsia="Times New Roman"/>
          <w:szCs w:val="24"/>
        </w:rPr>
      </w:pPr>
      <w:r>
        <w:rPr>
          <w:rFonts w:eastAsia="Times New Roman"/>
          <w:szCs w:val="24"/>
        </w:rPr>
        <w:t>12. Η με αριθμό 943/6-6-2017 επίκαιρη ερώτηση του Βουλευτή Λ</w:t>
      </w:r>
      <w:r>
        <w:rPr>
          <w:rFonts w:eastAsia="Times New Roman"/>
          <w:szCs w:val="24"/>
        </w:rPr>
        <w:t>αρίση</w:t>
      </w:r>
      <w:r>
        <w:rPr>
          <w:rFonts w:eastAsia="Times New Roman"/>
          <w:szCs w:val="24"/>
        </w:rPr>
        <w:t>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Κωνσταντίνου </w:t>
      </w:r>
      <w:proofErr w:type="spellStart"/>
      <w:r>
        <w:rPr>
          <w:rFonts w:eastAsia="Times New Roman"/>
          <w:szCs w:val="24"/>
        </w:rPr>
        <w:lastRenderedPageBreak/>
        <w:t>Μπαργιώτα</w:t>
      </w:r>
      <w:proofErr w:type="spellEnd"/>
      <w:r>
        <w:rPr>
          <w:rFonts w:eastAsia="Times New Roman"/>
          <w:szCs w:val="24"/>
        </w:rPr>
        <w:t xml:space="preserve"> προς τον Υπουργό Υγείας, με θέμα: «Υπάρχει τελικά εθνική και περιφερεια</w:t>
      </w:r>
      <w:r>
        <w:rPr>
          <w:rFonts w:eastAsia="Times New Roman"/>
          <w:szCs w:val="24"/>
        </w:rPr>
        <w:t>κή στρατηγική για την ανάπτυξη του ιατρικού τουρισμού;».</w:t>
      </w:r>
    </w:p>
    <w:p w14:paraId="700D26BF" w14:textId="77777777" w:rsidR="008F0301" w:rsidRDefault="00543CD5">
      <w:pPr>
        <w:spacing w:line="600" w:lineRule="auto"/>
        <w:ind w:firstLine="720"/>
        <w:jc w:val="both"/>
        <w:rPr>
          <w:rFonts w:eastAsia="Times New Roman"/>
          <w:szCs w:val="24"/>
        </w:rPr>
      </w:pPr>
      <w:r>
        <w:rPr>
          <w:rFonts w:eastAsia="Times New Roman"/>
          <w:szCs w:val="24"/>
        </w:rPr>
        <w:t>13. Η με αριθμό 924/1-6-2017 επίκαιρη ερώτηση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Οικονομικών, σχετικά με τον διορισμό υπόδικης στη </w:t>
      </w:r>
      <w:r>
        <w:rPr>
          <w:rFonts w:eastAsia="Times New Roman"/>
          <w:szCs w:val="24"/>
        </w:rPr>
        <w:t>δ</w:t>
      </w:r>
      <w:r>
        <w:rPr>
          <w:rFonts w:eastAsia="Times New Roman"/>
          <w:szCs w:val="24"/>
        </w:rPr>
        <w:t xml:space="preserve">ιοίκηση </w:t>
      </w:r>
      <w:r>
        <w:rPr>
          <w:rFonts w:eastAsia="Times New Roman"/>
          <w:szCs w:val="24"/>
        </w:rPr>
        <w:t xml:space="preserve">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w:t>
      </w:r>
    </w:p>
    <w:p w14:paraId="700D26C0" w14:textId="77777777" w:rsidR="008F0301" w:rsidRDefault="00543CD5">
      <w:pPr>
        <w:spacing w:line="600" w:lineRule="auto"/>
        <w:ind w:firstLine="720"/>
        <w:jc w:val="both"/>
        <w:rPr>
          <w:rFonts w:eastAsia="Times New Roman"/>
          <w:szCs w:val="24"/>
        </w:rPr>
      </w:pPr>
      <w:r>
        <w:rPr>
          <w:rFonts w:eastAsia="Times New Roman"/>
          <w:szCs w:val="24"/>
        </w:rPr>
        <w:t>14. Η με αριθμό 948/6-6-2017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Σάκη </w:t>
      </w:r>
      <w:proofErr w:type="spellStart"/>
      <w:r>
        <w:rPr>
          <w:rFonts w:eastAsia="Times New Roman"/>
          <w:szCs w:val="24"/>
        </w:rPr>
        <w:t>Βαρδαλή</w:t>
      </w:r>
      <w:proofErr w:type="spellEnd"/>
      <w:r>
        <w:rPr>
          <w:rFonts w:eastAsia="Times New Roman"/>
          <w:szCs w:val="24"/>
        </w:rPr>
        <w:t xml:space="preserve"> προς τον Υπουργό Οικονομικών, σχετικά με την Ελληνική Βιομηχανία Οχημάτων «ΕΛΒΟΑΒΕ».</w:t>
      </w:r>
    </w:p>
    <w:p w14:paraId="700D26C1" w14:textId="77777777" w:rsidR="008F0301" w:rsidRDefault="00543CD5">
      <w:pPr>
        <w:spacing w:line="600" w:lineRule="auto"/>
        <w:ind w:firstLine="720"/>
        <w:jc w:val="both"/>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ΕΡΩΤΗΣΕΙΣ </w:t>
      </w:r>
      <w:r>
        <w:rPr>
          <w:rFonts w:eastAsia="Times New Roman"/>
          <w:szCs w:val="24"/>
        </w:rPr>
        <w:t>(Άρθρο</w:t>
      </w:r>
      <w:r>
        <w:rPr>
          <w:rFonts w:eastAsia="Times New Roman"/>
          <w:szCs w:val="24"/>
        </w:rPr>
        <w:t xml:space="preserve">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00D26C2" w14:textId="77777777" w:rsidR="008F0301" w:rsidRDefault="00543CD5">
      <w:pPr>
        <w:spacing w:line="600" w:lineRule="auto"/>
        <w:ind w:firstLine="720"/>
        <w:jc w:val="both"/>
        <w:rPr>
          <w:rFonts w:eastAsia="Times New Roman"/>
          <w:szCs w:val="24"/>
        </w:rPr>
      </w:pPr>
      <w:r>
        <w:rPr>
          <w:rFonts w:eastAsia="Times New Roman"/>
          <w:szCs w:val="24"/>
        </w:rPr>
        <w:t xml:space="preserve">1. Η με αριθμό 1679/2-12-2016 ερώτηση του Βουλευτή Ξάνθης του Συνασπισμού Ριζοσπαστικής Αριστεράς κ. Γρηγορίου Στογιαννίδη προς τον Υπουργό Δικαιοσύνης, Διαφάνειας και Ανθρωπίνων Δικαιωμάτων, σχετικά με την </w:t>
      </w:r>
      <w:r>
        <w:rPr>
          <w:rFonts w:eastAsia="Times New Roman"/>
          <w:szCs w:val="24"/>
        </w:rPr>
        <w:t>π</w:t>
      </w:r>
      <w:r>
        <w:rPr>
          <w:rFonts w:eastAsia="Times New Roman"/>
          <w:szCs w:val="24"/>
        </w:rPr>
        <w:t>ροσ</w:t>
      </w:r>
      <w:r>
        <w:rPr>
          <w:rFonts w:eastAsia="Times New Roman"/>
          <w:szCs w:val="24"/>
        </w:rPr>
        <w:t xml:space="preserve">ωρινή </w:t>
      </w:r>
      <w:r>
        <w:rPr>
          <w:rFonts w:eastAsia="Times New Roman"/>
          <w:szCs w:val="24"/>
        </w:rPr>
        <w:t>δ</w:t>
      </w:r>
      <w:r>
        <w:rPr>
          <w:rFonts w:eastAsia="Times New Roman"/>
          <w:szCs w:val="24"/>
        </w:rPr>
        <w:t xml:space="preserve">ικαστική </w:t>
      </w:r>
      <w:r>
        <w:rPr>
          <w:rFonts w:eastAsia="Times New Roman"/>
          <w:szCs w:val="24"/>
        </w:rPr>
        <w:t>π</w:t>
      </w:r>
      <w:r>
        <w:rPr>
          <w:rFonts w:eastAsia="Times New Roman"/>
          <w:szCs w:val="24"/>
        </w:rPr>
        <w:t xml:space="preserve">ροστασία </w:t>
      </w:r>
      <w:r>
        <w:rPr>
          <w:rFonts w:eastAsia="Times New Roman"/>
          <w:szCs w:val="24"/>
        </w:rPr>
        <w:t>α</w:t>
      </w:r>
      <w:r>
        <w:rPr>
          <w:rFonts w:eastAsia="Times New Roman"/>
          <w:szCs w:val="24"/>
        </w:rPr>
        <w:t xml:space="preserve">πολυμένου. </w:t>
      </w:r>
    </w:p>
    <w:p w14:paraId="700D26C3" w14:textId="77777777" w:rsidR="008F0301" w:rsidRDefault="00543CD5">
      <w:pPr>
        <w:spacing w:line="600" w:lineRule="auto"/>
        <w:ind w:firstLine="720"/>
        <w:jc w:val="both"/>
        <w:rPr>
          <w:rFonts w:eastAsia="Times New Roman"/>
          <w:szCs w:val="24"/>
        </w:rPr>
      </w:pPr>
      <w:r>
        <w:rPr>
          <w:rFonts w:eastAsia="Times New Roman"/>
          <w:szCs w:val="24"/>
        </w:rPr>
        <w:t xml:space="preserve">2. Η με αριθμό 4382/22-3-2017 ερώτηση του Βουλευτή Δράμας της Νέας Δημοκρατίας κ. Δημητρίου Κυριαζίδη προς τον Υπουργό Υγείας, σχετικά με την εθνική πολιτική καταπολέμησης του καρκίνου. </w:t>
      </w:r>
    </w:p>
    <w:p w14:paraId="700D26C4" w14:textId="77777777" w:rsidR="008F0301" w:rsidRDefault="00543CD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Pr>
          <w:rFonts w:eastAsia="Times New Roman"/>
          <w:szCs w:val="24"/>
        </w:rPr>
        <w:t>ε</w:t>
      </w:r>
      <w:r>
        <w:rPr>
          <w:rFonts w:eastAsia="Times New Roman"/>
          <w:szCs w:val="24"/>
        </w:rPr>
        <w:t xml:space="preserve">ισερχόμαστε στη συζήτηση των </w:t>
      </w:r>
    </w:p>
    <w:p w14:paraId="700D26C5" w14:textId="77777777" w:rsidR="008F0301" w:rsidRDefault="00543CD5">
      <w:pPr>
        <w:spacing w:line="600" w:lineRule="auto"/>
        <w:ind w:firstLine="720"/>
        <w:jc w:val="center"/>
        <w:rPr>
          <w:rFonts w:eastAsia="Times New Roman" w:cs="Times New Roman"/>
          <w:szCs w:val="24"/>
        </w:rPr>
      </w:pPr>
      <w:r>
        <w:rPr>
          <w:rFonts w:eastAsia="Times New Roman"/>
          <w:b/>
          <w:szCs w:val="24"/>
        </w:rPr>
        <w:t>ΕΠΙΚΑΙΡΩΝ ΕΡΩΤΗΣΕΩΝ</w:t>
      </w:r>
    </w:p>
    <w:p w14:paraId="700D26C6" w14:textId="77777777" w:rsidR="008F0301" w:rsidRDefault="00543CD5">
      <w:pPr>
        <w:spacing w:after="0" w:line="600" w:lineRule="auto"/>
        <w:ind w:firstLine="720"/>
        <w:jc w:val="both"/>
        <w:rPr>
          <w:rFonts w:eastAsia="Times New Roman"/>
          <w:color w:val="000000"/>
          <w:szCs w:val="24"/>
        </w:rPr>
      </w:pPr>
      <w:r>
        <w:rPr>
          <w:rFonts w:ascii="Tahoma" w:eastAsia="Times New Roman" w:hAnsi="Tahoma"/>
          <w:szCs w:val="24"/>
        </w:rPr>
        <w:t>Κατ’ αρχάς</w:t>
      </w:r>
      <w:r>
        <w:rPr>
          <w:rFonts w:ascii="Tahoma" w:eastAsia="Times New Roman" w:hAnsi="Tahoma"/>
          <w:szCs w:val="24"/>
        </w:rPr>
        <w:t xml:space="preserve"> να ανακοινώσω ότι δεν θα συζητηθεί λόγω απουσίας του αρμοδίου Υπουργού κ. Παπαδημητρίου στο </w:t>
      </w:r>
      <w:r>
        <w:rPr>
          <w:rFonts w:eastAsia="Times New Roman"/>
          <w:szCs w:val="24"/>
        </w:rPr>
        <w:t xml:space="preserve">εξωτερικό, </w:t>
      </w:r>
      <w:r>
        <w:rPr>
          <w:rFonts w:eastAsia="Times New Roman"/>
          <w:color w:val="000000"/>
          <w:szCs w:val="24"/>
        </w:rPr>
        <w:t xml:space="preserve">η δεύτερη με αριθμό 1069/20-6-2017 επίκαιρη ερώτηση δεύτερου κύκλου του Βουλευτή Ηρακλείου </w:t>
      </w:r>
      <w:r>
        <w:rPr>
          <w:rFonts w:eastAsia="Times New Roman"/>
          <w:color w:val="000000"/>
          <w:szCs w:val="24"/>
        </w:rPr>
        <w:t xml:space="preserve">της Δημοκρατικής Συμπαράταξης ΠΑΣΟΚ – ΔΗΜΑΡ κ. </w:t>
      </w:r>
      <w:r>
        <w:rPr>
          <w:rFonts w:eastAsia="Times New Roman"/>
          <w:bCs/>
          <w:color w:val="000000"/>
          <w:szCs w:val="24"/>
        </w:rPr>
        <w:t>Βασιλείου</w:t>
      </w:r>
      <w:r>
        <w:rPr>
          <w:rFonts w:eastAsia="Times New Roman"/>
          <w:b/>
          <w:bCs/>
          <w:color w:val="000000"/>
          <w:szCs w:val="24"/>
        </w:rPr>
        <w:t xml:space="preserve">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 xml:space="preserve">Οικονομίας και Ανάπτυξης, </w:t>
      </w:r>
      <w:r>
        <w:rPr>
          <w:rFonts w:eastAsia="Times New Roman"/>
          <w:color w:val="000000"/>
          <w:szCs w:val="24"/>
        </w:rPr>
        <w:t>με θέμα: «Τι τελικά ισχύει με τα κόκκινα αγροτικά δάνεια και τον εξωδικαστικό συμβιβασμό; - Επιτακτική ανάγκη η βιώσιμη ρύθμισή τους».</w:t>
      </w:r>
    </w:p>
    <w:p w14:paraId="700D26C7" w14:textId="77777777" w:rsidR="008F0301" w:rsidRDefault="00543CD5">
      <w:pPr>
        <w:spacing w:after="0" w:line="600" w:lineRule="auto"/>
        <w:ind w:firstLine="720"/>
        <w:jc w:val="both"/>
        <w:rPr>
          <w:rFonts w:eastAsia="Times New Roman"/>
          <w:color w:val="000000"/>
          <w:szCs w:val="24"/>
        </w:rPr>
      </w:pPr>
      <w:r>
        <w:rPr>
          <w:rFonts w:eastAsia="Times New Roman"/>
          <w:color w:val="000000"/>
          <w:szCs w:val="24"/>
        </w:rPr>
        <w:t>Επίσης δε</w:t>
      </w:r>
      <w:r>
        <w:rPr>
          <w:rFonts w:eastAsia="Times New Roman"/>
          <w:color w:val="000000"/>
          <w:szCs w:val="24"/>
        </w:rPr>
        <w:t>ν θα συζητηθούν και θα επαναπροσδιοριστούν για συζήτηση οι εξής επίκαιρες ερωτήσεις:</w:t>
      </w:r>
    </w:p>
    <w:p w14:paraId="700D26C8" w14:textId="77777777" w:rsidR="008F0301" w:rsidRDefault="00543CD5">
      <w:pPr>
        <w:spacing w:after="0" w:line="600" w:lineRule="auto"/>
        <w:ind w:firstLine="720"/>
        <w:jc w:val="both"/>
        <w:rPr>
          <w:rFonts w:eastAsia="Times New Roman"/>
          <w:color w:val="000000"/>
          <w:szCs w:val="24"/>
        </w:rPr>
      </w:pPr>
      <w:r>
        <w:rPr>
          <w:rFonts w:eastAsia="Times New Roman"/>
          <w:color w:val="000000"/>
          <w:szCs w:val="24"/>
        </w:rPr>
        <w:t xml:space="preserve">Η δεύτερη με αριθμό 1035/16-6-2017 επίκαιρη ερώτηση πρώτου κύκλου της Βουλευτού Β΄ Αθηνών της Νέας Δημοκρατίας κ. </w:t>
      </w:r>
      <w:r>
        <w:rPr>
          <w:rFonts w:eastAsia="Times New Roman"/>
          <w:bCs/>
          <w:color w:val="000000"/>
          <w:szCs w:val="24"/>
        </w:rPr>
        <w:t>Αικατερίνης</w:t>
      </w:r>
      <w:r>
        <w:rPr>
          <w:rFonts w:eastAsia="Times New Roman"/>
          <w:b/>
          <w:bCs/>
          <w:color w:val="000000"/>
          <w:szCs w:val="24"/>
        </w:rPr>
        <w:t xml:space="preserve"> </w:t>
      </w:r>
      <w:r>
        <w:rPr>
          <w:rFonts w:eastAsia="Times New Roman"/>
          <w:bCs/>
          <w:color w:val="000000"/>
          <w:szCs w:val="24"/>
        </w:rPr>
        <w:t>Παπακώστα – Σιδηροπούλου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w:t>
      </w:r>
      <w:r>
        <w:rPr>
          <w:rFonts w:eastAsia="Times New Roman"/>
          <w:bCs/>
          <w:color w:val="000000"/>
          <w:szCs w:val="24"/>
        </w:rPr>
        <w:t xml:space="preserve">ιβάλλοντος και Ενέργειας, </w:t>
      </w:r>
      <w:r>
        <w:rPr>
          <w:rFonts w:eastAsia="Times New Roman"/>
          <w:color w:val="000000"/>
          <w:szCs w:val="24"/>
        </w:rPr>
        <w:t>σχετικά με την ενεργειακή ευστάθεια της χώρας μετά την κατολίσθηση στο Αμύνταιο. Επρόκειτο να απαντήσει ο κ. Σταθάκης. Λόγω φόρτου εργασίας δεν είναι παρών.</w:t>
      </w:r>
    </w:p>
    <w:p w14:paraId="700D26C9" w14:textId="77777777" w:rsidR="008F0301" w:rsidRDefault="00543CD5">
      <w:pPr>
        <w:spacing w:after="0" w:line="600" w:lineRule="auto"/>
        <w:ind w:firstLine="720"/>
        <w:jc w:val="both"/>
        <w:rPr>
          <w:rFonts w:eastAsia="Times New Roman"/>
          <w:color w:val="000000"/>
          <w:szCs w:val="24"/>
        </w:rPr>
      </w:pPr>
      <w:r>
        <w:rPr>
          <w:rFonts w:eastAsia="Times New Roman"/>
          <w:color w:val="000000"/>
          <w:szCs w:val="24"/>
        </w:rPr>
        <w:t>Επίσης προς τον κ. Σταθάκη</w:t>
      </w:r>
      <w:r>
        <w:rPr>
          <w:rFonts w:eastAsia="Times New Roman"/>
          <w:color w:val="000000"/>
          <w:szCs w:val="24"/>
        </w:rPr>
        <w:t>, τον</w:t>
      </w:r>
      <w:r>
        <w:rPr>
          <w:rFonts w:eastAsia="Times New Roman"/>
          <w:color w:val="000000"/>
          <w:szCs w:val="24"/>
        </w:rPr>
        <w:t xml:space="preserve"> </w:t>
      </w:r>
      <w:r>
        <w:rPr>
          <w:rFonts w:eastAsia="Times New Roman"/>
          <w:color w:val="000000"/>
          <w:szCs w:val="24"/>
        </w:rPr>
        <w:t xml:space="preserve">Υπουργό </w:t>
      </w:r>
      <w:r>
        <w:rPr>
          <w:rFonts w:eastAsia="Times New Roman"/>
          <w:bCs/>
          <w:color w:val="000000"/>
          <w:szCs w:val="24"/>
        </w:rPr>
        <w:t>Περιβάλλοντος και Ενέργειας,</w:t>
      </w:r>
      <w:r>
        <w:rPr>
          <w:rFonts w:eastAsia="Times New Roman"/>
          <w:color w:val="000000"/>
          <w:szCs w:val="24"/>
        </w:rPr>
        <w:t xml:space="preserve"> </w:t>
      </w:r>
      <w:r>
        <w:rPr>
          <w:rFonts w:eastAsia="Times New Roman"/>
          <w:color w:val="000000"/>
          <w:szCs w:val="24"/>
        </w:rPr>
        <w:t>ήταν</w:t>
      </w:r>
      <w:r>
        <w:rPr>
          <w:rFonts w:eastAsia="Times New Roman"/>
          <w:color w:val="000000"/>
          <w:szCs w:val="24"/>
        </w:rPr>
        <w:t xml:space="preserve"> η πρώτη με αριθμό 5043/19-4-2017 ερώτηση του Βουλευτή Ηρα</w:t>
      </w:r>
      <w:r>
        <w:rPr>
          <w:rFonts w:eastAsia="Times New Roman"/>
          <w:color w:val="000000"/>
          <w:szCs w:val="24"/>
        </w:rPr>
        <w:lastRenderedPageBreak/>
        <w:t xml:space="preserve">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Cs/>
          <w:color w:val="000000"/>
          <w:szCs w:val="24"/>
        </w:rPr>
        <w:t xml:space="preserve">, </w:t>
      </w:r>
      <w:r>
        <w:rPr>
          <w:rFonts w:eastAsia="Times New Roman"/>
          <w:color w:val="000000"/>
          <w:szCs w:val="24"/>
        </w:rPr>
        <w:t xml:space="preserve">σχετικά με την αναβολή του προγράμματος «Εξοικονομώ κατ’ </w:t>
      </w:r>
      <w:proofErr w:type="spellStart"/>
      <w:r>
        <w:rPr>
          <w:rFonts w:eastAsia="Times New Roman"/>
          <w:color w:val="000000"/>
          <w:szCs w:val="24"/>
        </w:rPr>
        <w:t>Ο</w:t>
      </w:r>
      <w:r>
        <w:rPr>
          <w:rFonts w:eastAsia="Times New Roman"/>
          <w:color w:val="000000"/>
          <w:szCs w:val="24"/>
        </w:rPr>
        <w:t>ίκον</w:t>
      </w:r>
      <w:proofErr w:type="spellEnd"/>
      <w:r>
        <w:rPr>
          <w:rFonts w:eastAsia="Times New Roman"/>
          <w:color w:val="000000"/>
          <w:szCs w:val="24"/>
        </w:rPr>
        <w:t xml:space="preserve">». </w:t>
      </w:r>
    </w:p>
    <w:p w14:paraId="700D26CA" w14:textId="77777777" w:rsidR="008F0301" w:rsidRDefault="00543CD5">
      <w:pPr>
        <w:spacing w:after="0" w:line="600" w:lineRule="auto"/>
        <w:ind w:firstLine="720"/>
        <w:jc w:val="both"/>
        <w:rPr>
          <w:rFonts w:eastAsia="Times New Roman"/>
          <w:color w:val="000000"/>
          <w:szCs w:val="24"/>
        </w:rPr>
      </w:pPr>
      <w:r>
        <w:rPr>
          <w:rFonts w:eastAsia="Times New Roman"/>
          <w:szCs w:val="24"/>
        </w:rPr>
        <w:t xml:space="preserve">Επίσης η </w:t>
      </w:r>
      <w:r>
        <w:rPr>
          <w:rFonts w:eastAsia="Times New Roman"/>
          <w:color w:val="000000"/>
          <w:szCs w:val="24"/>
        </w:rPr>
        <w:t>πρώτη με αριθμό 1036/16-6-2017 επίκαιρη ερώτησ</w:t>
      </w:r>
      <w:r>
        <w:rPr>
          <w:rFonts w:eastAsia="Times New Roman"/>
          <w:color w:val="000000"/>
          <w:szCs w:val="24"/>
        </w:rPr>
        <w:t xml:space="preserve">η δεύτερου κύκλου του Βουλευτή Αχαΐας της Νέας Δημοκρατίας κ. </w:t>
      </w:r>
      <w:proofErr w:type="spellStart"/>
      <w:r>
        <w:rPr>
          <w:rFonts w:eastAsia="Times New Roman"/>
          <w:bCs/>
          <w:color w:val="000000"/>
          <w:szCs w:val="24"/>
        </w:rPr>
        <w:t>Ιάσονα</w:t>
      </w:r>
      <w:proofErr w:type="spellEnd"/>
      <w:r>
        <w:rPr>
          <w:rFonts w:eastAsia="Times New Roman"/>
          <w:bCs/>
          <w:color w:val="000000"/>
          <w:szCs w:val="24"/>
        </w:rPr>
        <w:t xml:space="preserve"> Φωτήλα</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Περιβάλλοντος και Ενέργειας, </w:t>
      </w:r>
      <w:r>
        <w:rPr>
          <w:rFonts w:eastAsia="Times New Roman"/>
          <w:color w:val="000000"/>
          <w:szCs w:val="24"/>
        </w:rPr>
        <w:t xml:space="preserve">με θέμα: «Θα δοθεί επιτέλους λύση στο θέμα της </w:t>
      </w:r>
      <w:r>
        <w:rPr>
          <w:rFonts w:eastAsia="Times New Roman"/>
          <w:color w:val="000000"/>
          <w:szCs w:val="24"/>
        </w:rPr>
        <w:t>«</w:t>
      </w:r>
      <w:r>
        <w:rPr>
          <w:rFonts w:eastAsia="Times New Roman"/>
          <w:color w:val="000000"/>
          <w:szCs w:val="24"/>
        </w:rPr>
        <w:t>ΑΜΙΑΝΤΙΤ</w:t>
      </w:r>
      <w:r>
        <w:rPr>
          <w:rFonts w:eastAsia="Times New Roman"/>
          <w:color w:val="000000"/>
          <w:szCs w:val="24"/>
        </w:rPr>
        <w:t>»</w:t>
      </w:r>
      <w:r>
        <w:rPr>
          <w:rFonts w:eastAsia="Times New Roman"/>
          <w:color w:val="000000"/>
          <w:szCs w:val="24"/>
        </w:rPr>
        <w:t>;»</w:t>
      </w:r>
      <w:r w:rsidRPr="005D295E">
        <w:rPr>
          <w:rFonts w:eastAsia="Times New Roman"/>
          <w:szCs w:val="24"/>
        </w:rPr>
        <w:t xml:space="preserve"> </w:t>
      </w:r>
      <w:r>
        <w:rPr>
          <w:rFonts w:eastAsia="Times New Roman"/>
          <w:szCs w:val="24"/>
        </w:rPr>
        <w:t xml:space="preserve">δεν θα συζητηθεί λόγω κωλύματος -ταξίδι εκτός Αθηνών- του Αναπληρωτή Υπουργού Περιβάλλοντος και Ενέργειας κ. Σωκράτη </w:t>
      </w:r>
      <w:proofErr w:type="spellStart"/>
      <w:r>
        <w:rPr>
          <w:rFonts w:eastAsia="Times New Roman"/>
          <w:szCs w:val="24"/>
        </w:rPr>
        <w:t>Φάμελλου</w:t>
      </w:r>
      <w:proofErr w:type="spellEnd"/>
      <w:r>
        <w:rPr>
          <w:rFonts w:eastAsia="Times New Roman"/>
          <w:szCs w:val="24"/>
        </w:rPr>
        <w:t xml:space="preserve">. </w:t>
      </w:r>
    </w:p>
    <w:p w14:paraId="700D26CB" w14:textId="77777777" w:rsidR="008F0301" w:rsidRDefault="00543CD5">
      <w:pPr>
        <w:spacing w:line="600" w:lineRule="auto"/>
        <w:ind w:firstLine="720"/>
        <w:jc w:val="both"/>
        <w:rPr>
          <w:rFonts w:eastAsia="Times New Roman"/>
          <w:szCs w:val="24"/>
        </w:rPr>
      </w:pPr>
      <w:r>
        <w:rPr>
          <w:rFonts w:eastAsia="Times New Roman"/>
          <w:szCs w:val="24"/>
        </w:rPr>
        <w:t>Για τις αιτιολογίες που ακούσατε υπάρχει η και σχετική επιστολή του κ. Μιχάλη Καλογήρου, του Γραμματέα του Υπουργικού Συμβουλίου</w:t>
      </w:r>
      <w:r>
        <w:rPr>
          <w:rFonts w:eastAsia="Times New Roman"/>
          <w:szCs w:val="24"/>
        </w:rPr>
        <w:t>.</w:t>
      </w:r>
    </w:p>
    <w:p w14:paraId="700D26CC" w14:textId="77777777" w:rsidR="008F0301" w:rsidRDefault="00543CD5">
      <w:pPr>
        <w:spacing w:line="600" w:lineRule="auto"/>
        <w:ind w:firstLine="720"/>
        <w:jc w:val="both"/>
        <w:rPr>
          <w:rFonts w:eastAsia="Times New Roman"/>
          <w:color w:val="000000"/>
          <w:szCs w:val="24"/>
          <w:shd w:val="clear" w:color="auto" w:fill="FFFFFF"/>
        </w:rPr>
      </w:pPr>
      <w:r>
        <w:rPr>
          <w:rFonts w:eastAsia="Times New Roman"/>
          <w:szCs w:val="24"/>
        </w:rPr>
        <w:t>Προχωρ</w:t>
      </w:r>
      <w:r>
        <w:rPr>
          <w:rFonts w:eastAsia="Times New Roman"/>
          <w:szCs w:val="24"/>
        </w:rPr>
        <w:t>ού</w:t>
      </w:r>
      <w:r>
        <w:rPr>
          <w:rFonts w:eastAsia="Times New Roman"/>
          <w:szCs w:val="24"/>
        </w:rPr>
        <w:t>με</w:t>
      </w:r>
      <w:r>
        <w:rPr>
          <w:rFonts w:eastAsia="Times New Roman"/>
          <w:szCs w:val="24"/>
        </w:rPr>
        <w:t xml:space="preserve"> τώρα</w:t>
      </w:r>
      <w:r>
        <w:rPr>
          <w:rFonts w:eastAsia="Times New Roman"/>
          <w:szCs w:val="24"/>
        </w:rPr>
        <w:t xml:space="preserve"> στη συζήτηση της τρίτης </w:t>
      </w:r>
      <w:r>
        <w:rPr>
          <w:rFonts w:eastAsia="Times New Roman"/>
          <w:color w:val="000000"/>
          <w:szCs w:val="24"/>
          <w:shd w:val="clear" w:color="auto" w:fill="FFFFFF"/>
        </w:rPr>
        <w:t xml:space="preserve">με αριθμό 1025/13-6-2017 επίκαιρης ερώτησης πρώτου κύκλου του Βουλευτή Β΄ Αθηνών της Δημοκρατικής Συμπαράταξης ΠΑΣΟΚ – ΔΗΜΑΡ κ. </w:t>
      </w:r>
      <w:r>
        <w:rPr>
          <w:rFonts w:eastAsia="Times New Roman"/>
          <w:bCs/>
          <w:color w:val="000000"/>
          <w:szCs w:val="24"/>
          <w:shd w:val="clear" w:color="auto" w:fill="FFFFFF"/>
        </w:rPr>
        <w:t>Ανδρέα Λοβέρδου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Επικρατείας και Κυβερνητικό Εκπρόσωπο, </w:t>
      </w:r>
      <w:r>
        <w:rPr>
          <w:rFonts w:eastAsia="Times New Roman"/>
          <w:color w:val="000000"/>
          <w:szCs w:val="24"/>
          <w:shd w:val="clear" w:color="auto" w:fill="FFFFFF"/>
        </w:rPr>
        <w:t>με θέμα: «Εργα</w:t>
      </w:r>
      <w:r>
        <w:rPr>
          <w:rFonts w:eastAsia="Times New Roman"/>
          <w:color w:val="000000"/>
          <w:szCs w:val="24"/>
          <w:shd w:val="clear" w:color="auto" w:fill="FFFFFF"/>
        </w:rPr>
        <w:t xml:space="preserve">ζόμενοι στις εταιρείες </w:t>
      </w:r>
      <w:r>
        <w:rPr>
          <w:rFonts w:eastAsia="Times New Roman"/>
          <w:color w:val="000000"/>
          <w:szCs w:val="24"/>
          <w:shd w:val="clear" w:color="auto" w:fill="FFFFFF"/>
        </w:rPr>
        <w:t>«</w:t>
      </w:r>
      <w:r>
        <w:rPr>
          <w:rFonts w:eastAsia="Times New Roman"/>
          <w:color w:val="000000"/>
          <w:szCs w:val="24"/>
          <w:shd w:val="clear" w:color="auto" w:fill="FFFFFF"/>
        </w:rPr>
        <w:t>ΠΗΓΑΣΟΣ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ΕΘΝΟΣ Α.Ε.»</w:t>
      </w:r>
      <w:r>
        <w:rPr>
          <w:rFonts w:eastAsia="Times New Roman"/>
          <w:color w:val="000000"/>
          <w:szCs w:val="24"/>
          <w:shd w:val="clear" w:color="auto" w:fill="FFFFFF"/>
        </w:rPr>
        <w:t>»</w:t>
      </w:r>
      <w:r>
        <w:rPr>
          <w:rFonts w:eastAsia="Times New Roman"/>
          <w:color w:val="000000"/>
          <w:szCs w:val="24"/>
          <w:shd w:val="clear" w:color="auto" w:fill="FFFFFF"/>
        </w:rPr>
        <w:t>.</w:t>
      </w:r>
    </w:p>
    <w:p w14:paraId="700D26CD" w14:textId="77777777" w:rsidR="008F0301" w:rsidRDefault="00543C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Λοβέρδε</w:t>
      </w:r>
      <w:proofErr w:type="spellEnd"/>
      <w:r>
        <w:rPr>
          <w:rFonts w:eastAsia="Times New Roman"/>
          <w:color w:val="000000"/>
          <w:szCs w:val="24"/>
          <w:shd w:val="clear" w:color="auto" w:fill="FFFFFF"/>
        </w:rPr>
        <w:t>, έχετε τον λόγο.</w:t>
      </w:r>
    </w:p>
    <w:p w14:paraId="700D26CE" w14:textId="77777777" w:rsidR="008F0301" w:rsidRDefault="00543CD5">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Ευχαριστώ, κύριε Πρόεδρε.</w:t>
      </w:r>
    </w:p>
    <w:p w14:paraId="700D26CF" w14:textId="77777777" w:rsidR="008F0301" w:rsidRDefault="00543C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Υπουργέ, ο κοινοβουλευτικός έλεγχος δίνει την ευκαιρία μιας έντονης αντιπαράθεσης με την Κυβέρνηση</w:t>
      </w:r>
      <w:r>
        <w:rPr>
          <w:rFonts w:eastAsia="Times New Roman"/>
          <w:color w:val="000000"/>
          <w:szCs w:val="24"/>
          <w:shd w:val="clear" w:color="auto" w:fill="FFFFFF"/>
        </w:rPr>
        <w:t xml:space="preserve"> αλλά δίνει και την ευκαιρία κάποιες φορές</w:t>
      </w:r>
      <w:r>
        <w:rPr>
          <w:rFonts w:eastAsia="Times New Roman"/>
          <w:color w:val="000000"/>
          <w:szCs w:val="24"/>
          <w:shd w:val="clear" w:color="auto" w:fill="FFFFFF"/>
        </w:rPr>
        <w:t>,</w:t>
      </w:r>
      <w:r>
        <w:rPr>
          <w:rFonts w:eastAsia="Times New Roman"/>
          <w:color w:val="000000"/>
          <w:szCs w:val="24"/>
          <w:shd w:val="clear" w:color="auto" w:fill="FFFFFF"/>
        </w:rPr>
        <w:t xml:space="preserve"> να υπάρξουν συνεννοήσεις για να βρεθεί μια λύση για κοινωνικά θέματα. </w:t>
      </w:r>
    </w:p>
    <w:p w14:paraId="700D26D0" w14:textId="77777777" w:rsidR="008F0301" w:rsidRDefault="00543CD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Πριν από ενάμιση μήνα –συγγνώμη για την παρένθεση- είχα ρωτήσει την κ. </w:t>
      </w:r>
      <w:proofErr w:type="spellStart"/>
      <w:r>
        <w:rPr>
          <w:rFonts w:eastAsia="Times New Roman"/>
          <w:color w:val="000000"/>
          <w:szCs w:val="24"/>
          <w:shd w:val="clear" w:color="auto" w:fill="FFFFFF"/>
        </w:rPr>
        <w:t>Γεροβασίλη</w:t>
      </w:r>
      <w:proofErr w:type="spellEnd"/>
      <w:r>
        <w:rPr>
          <w:rFonts w:eastAsia="Times New Roman"/>
          <w:color w:val="000000"/>
          <w:szCs w:val="24"/>
          <w:shd w:val="clear" w:color="auto" w:fill="FFFFFF"/>
        </w:rPr>
        <w:t xml:space="preserve"> –με την νομική μου ιδιότητα περισσότερο- τι θα κάνει με </w:t>
      </w:r>
      <w:r>
        <w:rPr>
          <w:rFonts w:eastAsia="Times New Roman"/>
          <w:color w:val="000000"/>
          <w:szCs w:val="24"/>
          <w:shd w:val="clear" w:color="auto" w:fill="FFFFFF"/>
        </w:rPr>
        <w:t>τους εργαζομένους με συμβάσεις στο δημόσιο, γιατί δεν πρέπει να είσαι προφήτης ή μάντης ή μέντιουμ</w:t>
      </w:r>
      <w:r>
        <w:rPr>
          <w:rFonts w:eastAsia="Times New Roman"/>
          <w:color w:val="000000"/>
          <w:szCs w:val="24"/>
          <w:shd w:val="clear" w:color="auto" w:fill="FFFFFF"/>
        </w:rPr>
        <w:t>,</w:t>
      </w:r>
      <w:r>
        <w:rPr>
          <w:rFonts w:eastAsia="Times New Roman"/>
          <w:color w:val="000000"/>
          <w:szCs w:val="24"/>
          <w:shd w:val="clear" w:color="auto" w:fill="FFFFFF"/>
        </w:rPr>
        <w:t xml:space="preserve"> για να εκτιμήσεις αποφάσεις δικαστηρίων που επίκεινται, πού περίπου μπορούν να κινηθούν.</w:t>
      </w:r>
    </w:p>
    <w:p w14:paraId="700D26D1" w14:textId="77777777" w:rsidR="008F0301" w:rsidRDefault="00543CD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Της είχα πει ότι αν έφερνε το θέμα στην Επιτροπή Δημόσιας Διοίκησης</w:t>
      </w:r>
      <w:r>
        <w:rPr>
          <w:rFonts w:eastAsia="Times New Roman" w:cs="Times New Roman"/>
          <w:szCs w:val="24"/>
        </w:rPr>
        <w:t>, είχαμε να της πούμε προτάσεις για λύση του προβλήματος. Δεν το είδε θετικά και υπαινίχθηκε μονιμοποίηση των συμβασιούχων. Την άλλη μέρα οι εφημερίδες ήταν γεμάτες από τις δηλώσεις της στη Βουλή περί μονιμοποίησης των συμβασιούχων και ιδού τα αποτελέσματα</w:t>
      </w:r>
      <w:r>
        <w:rPr>
          <w:rFonts w:eastAsia="Times New Roman" w:cs="Times New Roman"/>
          <w:szCs w:val="24"/>
        </w:rPr>
        <w:t>.</w:t>
      </w:r>
    </w:p>
    <w:p w14:paraId="700D26D2" w14:textId="77777777" w:rsidR="008F0301" w:rsidRDefault="00543CD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το ίδιο πνεύμα της συνεννόησης –σας το δηλώνω ρητά και απερίφραστα- σας ρωτώ σήμερα. Συνάντησα τους εργαζομένους των εταιρειών τις οποίες ανέγνωσε ο κύριος Πρόεδρος από την ερώτησή μου, τις εταιρείες </w:t>
      </w:r>
      <w:r>
        <w:rPr>
          <w:rFonts w:eastAsia="Times New Roman" w:cs="Times New Roman"/>
          <w:szCs w:val="24"/>
        </w:rPr>
        <w:t>«</w:t>
      </w:r>
      <w:r>
        <w:rPr>
          <w:rFonts w:eastAsia="Times New Roman" w:cs="Times New Roman"/>
          <w:szCs w:val="24"/>
        </w:rPr>
        <w:t>ΠΗΓΑΣΟΣ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ΕΘΝΟΣ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Μου είπαν ότι σας είδαν</w:t>
      </w:r>
      <w:r>
        <w:rPr>
          <w:rFonts w:eastAsia="Times New Roman" w:cs="Times New Roman"/>
          <w:szCs w:val="24"/>
        </w:rPr>
        <w:t xml:space="preserve">. Έβλεπαν όμως και ανθρώπους από όλα τα κόμματα, δεν έβλεπαν μόνο εμάς. </w:t>
      </w:r>
    </w:p>
    <w:p w14:paraId="700D26D3" w14:textId="77777777" w:rsidR="008F0301" w:rsidRDefault="00543CD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Μετά τη συζήτηση που είχαμε μαζί τους και την εμπειρία του Δημοσιογραφικού Οργανισμού Λαμπράκη –που δεν είναι ίδια περίπτωση η </w:t>
      </w:r>
      <w:r>
        <w:rPr>
          <w:rFonts w:eastAsia="Times New Roman" w:cs="Times New Roman"/>
          <w:szCs w:val="24"/>
        </w:rPr>
        <w:t>«</w:t>
      </w:r>
      <w:r>
        <w:rPr>
          <w:rFonts w:eastAsia="Times New Roman" w:cs="Times New Roman"/>
          <w:szCs w:val="24"/>
        </w:rPr>
        <w:t>ΠΗΓΑΣΟΣ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rPr>
        <w:t>ΕΘΝΟΣ Α.Ε</w:t>
      </w:r>
      <w:r>
        <w:rPr>
          <w:rFonts w:eastAsia="Times New Roman" w:cs="Times New Roman"/>
          <w:szCs w:val="24"/>
        </w:rPr>
        <w:t>.</w:t>
      </w:r>
      <w:r>
        <w:rPr>
          <w:rFonts w:eastAsia="Times New Roman" w:cs="Times New Roman"/>
          <w:szCs w:val="24"/>
        </w:rPr>
        <w:t>»</w:t>
      </w:r>
      <w:r>
        <w:rPr>
          <w:rFonts w:eastAsia="Times New Roman" w:cs="Times New Roman"/>
          <w:szCs w:val="24"/>
        </w:rPr>
        <w:t>.- είπαμε πως αν η Κυβέρνηση</w:t>
      </w:r>
      <w:r>
        <w:rPr>
          <w:rFonts w:eastAsia="Times New Roman" w:cs="Times New Roman"/>
          <w:szCs w:val="24"/>
        </w:rPr>
        <w:t xml:space="preserve"> χρειάζεται μια συνεννόηση, γιατί σκοπεύει να κάνει κάποια νομοθετική ρύθμιση, εμείς είμαστε εδώ.</w:t>
      </w:r>
    </w:p>
    <w:p w14:paraId="700D26D4" w14:textId="77777777" w:rsidR="008F0301" w:rsidRDefault="00543CD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 αυτό δεν είναι εφικτό, η Κυβέρνηση πρέπει να βρει έστω έναν τρόπο άσκησης πίεσης, ούτως ώστε οι εργαζόμενοι να πληρωθούν κάποια χρήματα από τα οφειλόμενα, </w:t>
      </w:r>
      <w:r>
        <w:rPr>
          <w:rFonts w:eastAsia="Times New Roman" w:cs="Times New Roman"/>
          <w:szCs w:val="24"/>
        </w:rPr>
        <w:t>γιατί είναι πάρα πολλούς μήνες απλήρωτοι, ώστε να μπορεί να σταθεί στην πράξη το ενδεχόμενο να γίνει μία πώληση της εταιρείας, ενώ αυτή βρίσκεται εν λειτουργία. Άλλη αξία έχει ένας τίτλος εφημερίδας που είναι «νεκρό γράμμα» και άλλη αξία ένας τίτλος εφημερ</w:t>
      </w:r>
      <w:r>
        <w:rPr>
          <w:rFonts w:eastAsia="Times New Roman" w:cs="Times New Roman"/>
          <w:szCs w:val="24"/>
        </w:rPr>
        <w:t>ίδας που παραπέμπει σε εργαζόμενους και σε εφημερίδα που κυκλοφορεί. Αν έχετε κάτι να πείτε, σας ακούνε και οι εργαζόμενοι, σας ακούμε κι εμείς. Είμαστε πάντως στη διάθεσή σας για οποιαδήποτε συνεννόηση.</w:t>
      </w:r>
    </w:p>
    <w:p w14:paraId="700D26D5" w14:textId="77777777" w:rsidR="008F0301" w:rsidRDefault="00543CD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w:t>
      </w:r>
      <w:r>
        <w:rPr>
          <w:rFonts w:eastAsia="Times New Roman" w:cs="Times New Roman"/>
          <w:szCs w:val="24"/>
        </w:rPr>
        <w:t>ύρ</w:t>
      </w:r>
      <w:r>
        <w:rPr>
          <w:rFonts w:eastAsia="Times New Roman" w:cs="Times New Roman"/>
          <w:szCs w:val="24"/>
        </w:rPr>
        <w:t>ιος</w:t>
      </w:r>
      <w:r>
        <w:rPr>
          <w:rFonts w:eastAsia="Times New Roman" w:cs="Times New Roman"/>
          <w:szCs w:val="24"/>
        </w:rPr>
        <w:t xml:space="preserve"> Υπουργός.</w:t>
      </w:r>
    </w:p>
    <w:p w14:paraId="700D26D6"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Ευχαριστώ, κύριε Πρόεδρε.</w:t>
      </w:r>
    </w:p>
    <w:p w14:paraId="700D26D7"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να ευχαριστήσω τον κ. Λοβέρδο για τον εποικοδομητικό τρόπο με τον οποίο τοποθετείται στο συγκεκριμένο ζήτημα, όχι μόνο στο θέμα των εργαζομένων της </w:t>
      </w:r>
      <w:r>
        <w:rPr>
          <w:rFonts w:eastAsia="Times New Roman" w:cs="Times New Roman"/>
          <w:szCs w:val="24"/>
        </w:rPr>
        <w:t>«</w:t>
      </w:r>
      <w:r>
        <w:rPr>
          <w:rFonts w:eastAsia="Times New Roman" w:cs="Times New Roman"/>
          <w:szCs w:val="24"/>
        </w:rPr>
        <w:t>ΠΗΓΑΣΟΣ</w:t>
      </w:r>
      <w:r>
        <w:rPr>
          <w:rFonts w:eastAsia="Times New Roman" w:cs="Times New Roman"/>
          <w:szCs w:val="24"/>
        </w:rPr>
        <w:t>»</w:t>
      </w:r>
      <w:r>
        <w:rPr>
          <w:rFonts w:eastAsia="Times New Roman" w:cs="Times New Roman"/>
          <w:szCs w:val="24"/>
        </w:rPr>
        <w:t xml:space="preserve"> και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ΕΘΝΟΣ</w:t>
      </w:r>
      <w:r>
        <w:rPr>
          <w:rFonts w:eastAsia="Times New Roman" w:cs="Times New Roman"/>
          <w:szCs w:val="24"/>
        </w:rPr>
        <w:t xml:space="preserve"> Α.Ε.»</w:t>
      </w:r>
      <w:r>
        <w:rPr>
          <w:rFonts w:eastAsia="Times New Roman" w:cs="Times New Roman"/>
          <w:szCs w:val="24"/>
        </w:rPr>
        <w:t xml:space="preserve"> αλλά και στο θέμα των συμβασιούχων.</w:t>
      </w:r>
    </w:p>
    <w:p w14:paraId="700D26D8"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szCs w:val="24"/>
        </w:rPr>
        <w:t>Γνωρίζετε πάρα πολύ καλά ότι εξαιτίας πολιτικών πρακτικών του παρελθόντος</w:t>
      </w:r>
      <w:r>
        <w:rPr>
          <w:rFonts w:eastAsia="Times New Roman" w:cs="Times New Roman"/>
          <w:szCs w:val="24"/>
        </w:rPr>
        <w:t>,</w:t>
      </w:r>
      <w:r>
        <w:rPr>
          <w:rFonts w:eastAsia="Times New Roman" w:cs="Times New Roman"/>
          <w:szCs w:val="24"/>
        </w:rPr>
        <w:t xml:space="preserve"> υπάρχει μία πανσπερμία εργασιακών σχέσεων στο δημόσιο, η οποία έχει οδηγήσει σε μία κατάσταση εργασιακής ομηρίας χιλιάδες ε</w:t>
      </w:r>
      <w:r>
        <w:rPr>
          <w:rFonts w:eastAsia="Times New Roman" w:cs="Times New Roman"/>
          <w:szCs w:val="24"/>
        </w:rPr>
        <w:t xml:space="preserve">ργαζόμενους. Η </w:t>
      </w:r>
      <w:r>
        <w:rPr>
          <w:rFonts w:eastAsia="Times New Roman" w:cs="Times New Roman"/>
          <w:szCs w:val="24"/>
        </w:rPr>
        <w:t>ε</w:t>
      </w:r>
      <w:r>
        <w:rPr>
          <w:rFonts w:eastAsia="Times New Roman" w:cs="Times New Roman"/>
          <w:szCs w:val="24"/>
        </w:rPr>
        <w:t>λληνική Κυβέρνηση προσπάθησε και στα νοσοκομεία αλλά και σε σχέση με τους συμβασιούχους που δουλεύουν στην καθαριότητα, να ομαλοποιήσει αυτή την κατάσταση, να δημιουργήσει εργασιακές σχέσεις που θα σέβονται κατ’ αρχ</w:t>
      </w:r>
      <w:r>
        <w:rPr>
          <w:rFonts w:eastAsia="Times New Roman" w:cs="Times New Roman"/>
          <w:szCs w:val="24"/>
        </w:rPr>
        <w:t>άς</w:t>
      </w:r>
      <w:r>
        <w:rPr>
          <w:rFonts w:eastAsia="Times New Roman" w:cs="Times New Roman"/>
          <w:szCs w:val="24"/>
        </w:rPr>
        <w:t xml:space="preserve"> την εργασιακή αξιοπρέπ</w:t>
      </w:r>
      <w:r>
        <w:rPr>
          <w:rFonts w:eastAsia="Times New Roman" w:cs="Times New Roman"/>
          <w:szCs w:val="24"/>
        </w:rPr>
        <w:t>εια αυτών των ανθρώπων, τους οποίους ξέρετε πολύ καλά ότι το ελληνικό κράτος πολλές φορές εκμεταλλεύτηκε, τους χρησιμοποίησε ως εκλογική πελατεία και δημιούργησε προβλήματα εξαιρετικά δύσκολα στη διαχείριση, με δεδομένους και τους γνωστούς νομικούς και συν</w:t>
      </w:r>
      <w:r>
        <w:rPr>
          <w:rFonts w:eastAsia="Times New Roman" w:cs="Times New Roman"/>
          <w:szCs w:val="24"/>
        </w:rPr>
        <w:t>ταγματικούς περιορισμούς.</w:t>
      </w:r>
    </w:p>
    <w:p w14:paraId="700D26D9"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szCs w:val="24"/>
        </w:rPr>
        <w:t>Αυτό που είπε ο Πρωθυπουργός και στο Υπουργικό Συμβούλιο αλλά και αυτό που προσπαθούν αυτή τη στιγμή οι συναρμόδιοι Υπουργοί</w:t>
      </w:r>
      <w:r>
        <w:rPr>
          <w:rFonts w:eastAsia="Times New Roman" w:cs="Times New Roman"/>
          <w:szCs w:val="24"/>
        </w:rPr>
        <w:t>,</w:t>
      </w:r>
      <w:r>
        <w:rPr>
          <w:rFonts w:eastAsia="Times New Roman" w:cs="Times New Roman"/>
          <w:szCs w:val="24"/>
        </w:rPr>
        <w:t xml:space="preserve"> είναι να βρούμε μια λύση που θα είναι η βέλτιστη δυνατή, ξαναλέω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δεδομένων των συνταγματικών πε</w:t>
      </w:r>
      <w:r>
        <w:rPr>
          <w:rFonts w:eastAsia="Times New Roman" w:cs="Times New Roman"/>
          <w:szCs w:val="24"/>
        </w:rPr>
        <w:t>ριορισμών και της δύσκολης κατάστασης που δημιουργείται από μία νομοθεσία που είναι ανελαστική και δεν παίρνει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w:t>
      </w:r>
      <w:r>
        <w:rPr>
          <w:rFonts w:eastAsia="Times New Roman" w:cs="Times New Roman"/>
          <w:szCs w:val="24"/>
        </w:rPr>
        <w:lastRenderedPageBreak/>
        <w:t>κατά κύριο λόγο τα συμφέροντα των εργαζομένων αλλά πολύ περισσότερο -και αυτό το ξέρετε πολύ καλά- των διαφόρων εργολάβων που πουλού</w:t>
      </w:r>
      <w:r>
        <w:rPr>
          <w:rFonts w:eastAsia="Times New Roman" w:cs="Times New Roman"/>
          <w:szCs w:val="24"/>
        </w:rPr>
        <w:t>ν υπηρεσίες, πολλές φορές με δυσμενή δημοσιονομικά αποτελέσματα για το ελληνικό δημόσιο. Καλωσορίζουμε την προαίρεση της Δημοκρατικής Συμπαράταξης να βοηθήσει σε αυτή την προσπάθεια.</w:t>
      </w:r>
    </w:p>
    <w:p w14:paraId="700D26DA"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szCs w:val="24"/>
        </w:rPr>
        <w:t xml:space="preserve">Τώρα σε ό,τι αφορά την κατάσταση στην </w:t>
      </w:r>
      <w:r>
        <w:rPr>
          <w:rFonts w:eastAsia="Times New Roman" w:cs="Times New Roman"/>
          <w:szCs w:val="24"/>
        </w:rPr>
        <w:t>«</w:t>
      </w:r>
      <w:r>
        <w:rPr>
          <w:rFonts w:eastAsia="Times New Roman" w:cs="Times New Roman"/>
          <w:szCs w:val="24"/>
        </w:rPr>
        <w:t>ΠΗΓΑΣΟΣ</w:t>
      </w:r>
      <w:r>
        <w:rPr>
          <w:rFonts w:eastAsia="Times New Roman" w:cs="Times New Roman"/>
          <w:szCs w:val="24"/>
        </w:rPr>
        <w:t>»</w:t>
      </w:r>
      <w:r>
        <w:rPr>
          <w:rFonts w:eastAsia="Times New Roman" w:cs="Times New Roman"/>
          <w:szCs w:val="24"/>
        </w:rPr>
        <w:t xml:space="preserve"> και στ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rPr>
        <w:t>ΕΘΝΟΣ Α.Ε.</w:t>
      </w:r>
      <w:r>
        <w:rPr>
          <w:rFonts w:eastAsia="Times New Roman" w:cs="Times New Roman"/>
          <w:szCs w:val="24"/>
        </w:rPr>
        <w:t>»</w:t>
      </w:r>
      <w:r>
        <w:rPr>
          <w:rFonts w:eastAsia="Times New Roman" w:cs="Times New Roman"/>
          <w:szCs w:val="24"/>
        </w:rPr>
        <w:t>, ξέρ</w:t>
      </w:r>
      <w:r>
        <w:rPr>
          <w:rFonts w:eastAsia="Times New Roman" w:cs="Times New Roman"/>
          <w:szCs w:val="24"/>
        </w:rPr>
        <w:t>ετε ότι οι δυσμενείς εξελίξεις στις συγκεκριμένες επιχειρήσεις</w:t>
      </w:r>
      <w:r>
        <w:rPr>
          <w:rFonts w:eastAsia="Times New Roman" w:cs="Times New Roman"/>
          <w:szCs w:val="24"/>
        </w:rPr>
        <w:t>,</w:t>
      </w:r>
      <w:r>
        <w:rPr>
          <w:rFonts w:eastAsia="Times New Roman" w:cs="Times New Roman"/>
          <w:szCs w:val="24"/>
        </w:rPr>
        <w:t xml:space="preserve"> αποτελούν το σύμπτωμα μιας χρονίζουσας κρίσης στον ελληνικό Τύπο. Η κρίση αυτή συνεχίζεται με αμείωτη ένταση και ξέρετε ότι πολλές φορές έχει όψεις</w:t>
      </w:r>
      <w:r>
        <w:rPr>
          <w:rFonts w:eastAsia="Times New Roman" w:cs="Times New Roman"/>
          <w:szCs w:val="24"/>
        </w:rPr>
        <w:t>,</w:t>
      </w:r>
      <w:r>
        <w:rPr>
          <w:rFonts w:eastAsia="Times New Roman" w:cs="Times New Roman"/>
          <w:szCs w:val="24"/>
        </w:rPr>
        <w:t xml:space="preserve"> που σχετίζονται με το έδαφος το οποίο δημιο</w:t>
      </w:r>
      <w:r>
        <w:rPr>
          <w:rFonts w:eastAsia="Times New Roman" w:cs="Times New Roman"/>
          <w:szCs w:val="24"/>
        </w:rPr>
        <w:t>υργήθηκε όλα τα προηγούμενα χρόνια.</w:t>
      </w:r>
    </w:p>
    <w:p w14:paraId="700D26DB"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szCs w:val="24"/>
        </w:rPr>
        <w:t>Ξέρετε πάρα πολύ καλά -αν και πολιτικά η παράταξή σας και εσείς είχατε μια διαφορετική άποψη- ότι η όλη κατάσταση έχει προκύψει και από τον τρόπο με τον οποίο δανείζονταν αυτές οι επιχειρήσεις, όχι μόνο η συγκεκριμένη γι</w:t>
      </w:r>
      <w:r>
        <w:rPr>
          <w:rFonts w:eastAsia="Times New Roman" w:cs="Times New Roman"/>
          <w:szCs w:val="24"/>
        </w:rPr>
        <w:t xml:space="preserve">α την οποία συζητάμε αλλά το σύνολο των επιχειρήσεων Τύπου στη χώρα, που ήταν με μειωμένες εξασφαλίσεις, χωρίς να προκύπτει η δυνατότητα να αποπληρώνουν τα δάνεια που έπαιρναν. </w:t>
      </w:r>
    </w:p>
    <w:p w14:paraId="700D26DC" w14:textId="77777777" w:rsidR="008F0301" w:rsidRDefault="00543CD5">
      <w:pPr>
        <w:tabs>
          <w:tab w:val="left" w:pos="5613"/>
        </w:tabs>
        <w:spacing w:line="600" w:lineRule="auto"/>
        <w:ind w:firstLine="720"/>
        <w:jc w:val="both"/>
        <w:rPr>
          <w:rFonts w:eastAsia="Times New Roman" w:cs="Times New Roman"/>
          <w:szCs w:val="24"/>
        </w:rPr>
      </w:pPr>
      <w:r>
        <w:rPr>
          <w:rFonts w:eastAsia="Times New Roman" w:cs="Times New Roman"/>
          <w:szCs w:val="24"/>
        </w:rPr>
        <w:lastRenderedPageBreak/>
        <w:t>Η δεύτερη αιτία έχει να κάνει με τη δεκαετή οικονομική κρίση</w:t>
      </w:r>
      <w:r>
        <w:rPr>
          <w:rFonts w:eastAsia="Times New Roman" w:cs="Times New Roman"/>
          <w:szCs w:val="24"/>
        </w:rPr>
        <w:t>,</w:t>
      </w:r>
      <w:r>
        <w:rPr>
          <w:rFonts w:eastAsia="Times New Roman" w:cs="Times New Roman"/>
          <w:szCs w:val="24"/>
        </w:rPr>
        <w:t xml:space="preserve"> που έχει πλήξει </w:t>
      </w:r>
      <w:r>
        <w:rPr>
          <w:rFonts w:eastAsia="Times New Roman" w:cs="Times New Roman"/>
          <w:szCs w:val="24"/>
        </w:rPr>
        <w:t>κυρίαρχα τον ελληνικό Τύπο και η τρίτη αιτία που δημιουργεί το σημερινό έδαφος, αφορά τις αλλαγές που έχουν συντελεστεί στους όρους της ενημέρωσης.</w:t>
      </w:r>
    </w:p>
    <w:p w14:paraId="700D26D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Ξέρετε ότι σε αυτό το φόντο διεξάγεται σήμερα ένας ανηλεής επιχειρηματικός πόλεμος για αλλαγές συσχετισμών σ</w:t>
      </w:r>
      <w:r>
        <w:rPr>
          <w:rFonts w:eastAsia="Times New Roman" w:cs="Times New Roman"/>
          <w:szCs w:val="24"/>
        </w:rPr>
        <w:t>το εσωτερικό του ελληνικού Τύπου και πολλές φορές στις πλάτες των εργαζομένων. Αυτός ο πόλεμος ο οποίος διεξάγεται και στον οποίο συμμετέχουν επιχειρηματικά συμφέροντα, τράπεζες και πολιτικές δυνάμεις, έχει ισοπεδώσει παραδόσεις, πολιτικές καταγωγές, ιδεολ</w:t>
      </w:r>
      <w:r>
        <w:rPr>
          <w:rFonts w:eastAsia="Times New Roman" w:cs="Times New Roman"/>
          <w:szCs w:val="24"/>
        </w:rPr>
        <w:t>ογικές ταυτίσεις, όλα στον βωμό μιας σκληρής πολεμικής η οποία διεξάγεται κατά κύριο λόγο εναντίον της ελληνικής Κυβέρνησης.</w:t>
      </w:r>
    </w:p>
    <w:p w14:paraId="700D26D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θεωρώ ότι η κατάσταση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ΠΗΓΑΣΟ</w:t>
      </w:r>
      <w:r>
        <w:rPr>
          <w:rFonts w:eastAsia="Times New Roman" w:cs="Times New Roman"/>
          <w:szCs w:val="24"/>
        </w:rPr>
        <w:t>Σ»</w:t>
      </w:r>
      <w:r>
        <w:rPr>
          <w:rFonts w:eastAsia="Times New Roman" w:cs="Times New Roman"/>
          <w:szCs w:val="24"/>
        </w:rPr>
        <w:t xml:space="preserve"> και 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ΕΘΝΟΣ</w:t>
      </w:r>
      <w:r>
        <w:rPr>
          <w:rFonts w:eastAsia="Times New Roman" w:cs="Times New Roman"/>
          <w:szCs w:val="24"/>
        </w:rPr>
        <w:t xml:space="preserve"> Α.Ε.»,</w:t>
      </w:r>
      <w:r>
        <w:rPr>
          <w:rFonts w:eastAsia="Times New Roman" w:cs="Times New Roman"/>
          <w:szCs w:val="24"/>
        </w:rPr>
        <w:t xml:space="preserve"> αποτελούν ακόμη ένα επεισόδιο σε αυτή την επιχείρηση </w:t>
      </w:r>
      <w:r>
        <w:rPr>
          <w:rFonts w:eastAsia="Times New Roman" w:cs="Times New Roman"/>
          <w:szCs w:val="24"/>
        </w:rPr>
        <w:t>αναδιάρθρωσης, η οποία συντελείται στα μέσα μαζικής ενημέρωσης. Προηγήθηκαν πολλά επεισόδια με πιο πρόσφατο την κατάρρευση του ΔΟΛ, ο οποίος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οδηγήθηκε σε μια διαδικασία εκκαθάρισης εν λειτουργία, με τα γνωστά αποτελέσματα.</w:t>
      </w:r>
    </w:p>
    <w:p w14:paraId="700D26D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Με ρωτάτε για νομοθετικ</w:t>
      </w:r>
      <w:r>
        <w:rPr>
          <w:rFonts w:eastAsia="Times New Roman" w:cs="Times New Roman"/>
          <w:szCs w:val="24"/>
        </w:rPr>
        <w:t xml:space="preserve">ή πρωτοβουλία και σας απαντώ. </w:t>
      </w:r>
    </w:p>
    <w:p w14:paraId="700D26E0" w14:textId="77777777" w:rsidR="008F0301" w:rsidRDefault="00543CD5">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Με αυτό το κομμάτι κλείνετε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00D26E1"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Ναι.</w:t>
      </w:r>
    </w:p>
    <w:p w14:paraId="700D26E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Σας λέω, λοιπόν, ότι πριν από λίγους μήνες –θα το θυμάστε πολύ καλά- ο Πρωθυπουργός εδώ στο</w:t>
      </w:r>
      <w:r>
        <w:rPr>
          <w:rFonts w:eastAsia="Times New Roman" w:cs="Times New Roman"/>
          <w:szCs w:val="24"/>
        </w:rPr>
        <w:t xml:space="preserve"> Κοινοβούλιο είχε προτείνει σε όλα τα κόμματα</w:t>
      </w:r>
      <w:r>
        <w:rPr>
          <w:rFonts w:eastAsia="Times New Roman" w:cs="Times New Roman"/>
          <w:szCs w:val="24"/>
        </w:rPr>
        <w:t>,</w:t>
      </w:r>
      <w:r>
        <w:rPr>
          <w:rFonts w:eastAsia="Times New Roman" w:cs="Times New Roman"/>
          <w:szCs w:val="24"/>
        </w:rPr>
        <w:t xml:space="preserve"> να συμμετέχουν σε μια διακομματική πρωτοβουλία, έτσι ώστε να μπορέσει να παρθεί μια νομοθετική πρωτοβουλία, η οποία θα ορίσει τους όρους διαχείρισης της </w:t>
      </w:r>
      <w:proofErr w:type="spellStart"/>
      <w:r>
        <w:rPr>
          <w:rFonts w:eastAsia="Times New Roman" w:cs="Times New Roman"/>
          <w:szCs w:val="24"/>
        </w:rPr>
        <w:t>σοβούσας</w:t>
      </w:r>
      <w:proofErr w:type="spellEnd"/>
      <w:r>
        <w:rPr>
          <w:rFonts w:eastAsia="Times New Roman" w:cs="Times New Roman"/>
          <w:szCs w:val="24"/>
        </w:rPr>
        <w:t xml:space="preserve"> κρίσης στον ελληνικό Τύπο.</w:t>
      </w:r>
    </w:p>
    <w:p w14:paraId="700D26E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Τότε η κ. Γεννηματά,</w:t>
      </w:r>
      <w:r>
        <w:rPr>
          <w:rFonts w:eastAsia="Times New Roman" w:cs="Times New Roman"/>
          <w:szCs w:val="24"/>
        </w:rPr>
        <w:t xml:space="preserve"> αν και λίγο καθυστερημένα, προς τιμήν της Δημοκρατικής Συμπαράταξης, είχε συμφωνήσει σε αυτή την πρωτοβουλία και είχε πει ότι είναι διατεθειμένη να δουλέψει μαζί με την Κυβέρνηση, έτσι ώστε να επιλυθούν τα προβλήματα. </w:t>
      </w:r>
    </w:p>
    <w:p w14:paraId="700D26E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Όμως, από τότε, ξέρετε, κύριε </w:t>
      </w:r>
      <w:proofErr w:type="spellStart"/>
      <w:r>
        <w:rPr>
          <w:rFonts w:eastAsia="Times New Roman" w:cs="Times New Roman"/>
          <w:szCs w:val="24"/>
        </w:rPr>
        <w:t>Λοβέρδ</w:t>
      </w:r>
      <w:r>
        <w:rPr>
          <w:rFonts w:eastAsia="Times New Roman" w:cs="Times New Roman"/>
          <w:szCs w:val="24"/>
        </w:rPr>
        <w:t>ε</w:t>
      </w:r>
      <w:proofErr w:type="spellEnd"/>
      <w:r>
        <w:rPr>
          <w:rFonts w:eastAsia="Times New Roman" w:cs="Times New Roman"/>
          <w:szCs w:val="24"/>
        </w:rPr>
        <w:t>, ότι έχει κυλήσει πάρα πολύ νερό στο αυλάκι. Έχει σχεδόν ολοκληρωθεί η διαδικασία του εκπλειστηριασμού του ΔΟΛ και έχουμε οδηγηθεί σε εξελίξεις και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ΠΗΓΑΣΟ</w:t>
      </w:r>
      <w:r>
        <w:rPr>
          <w:rFonts w:eastAsia="Times New Roman" w:cs="Times New Roman"/>
          <w:szCs w:val="24"/>
        </w:rPr>
        <w:t>Σ»</w:t>
      </w:r>
      <w:r>
        <w:rPr>
          <w:rFonts w:eastAsia="Times New Roman" w:cs="Times New Roman"/>
          <w:szCs w:val="24"/>
        </w:rPr>
        <w:t xml:space="preserve"> αλλά και 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ΕΘΝΟΣ</w:t>
      </w:r>
      <w:r>
        <w:rPr>
          <w:rFonts w:eastAsia="Times New Roman" w:cs="Times New Roman"/>
          <w:szCs w:val="24"/>
        </w:rPr>
        <w:t>. Α.Ε.»,</w:t>
      </w:r>
      <w:r>
        <w:rPr>
          <w:rFonts w:eastAsia="Times New Roman" w:cs="Times New Roman"/>
          <w:szCs w:val="24"/>
        </w:rPr>
        <w:t xml:space="preserve"> οι οποίες εξαρτώνται αυτή τη στιγμή σε πολύ μεγάλο βαθμό από τι</w:t>
      </w:r>
      <w:r>
        <w:rPr>
          <w:rFonts w:eastAsia="Times New Roman" w:cs="Times New Roman"/>
          <w:szCs w:val="24"/>
        </w:rPr>
        <w:t xml:space="preserve">ς πρωτοβουλίες των τραπεζών. </w:t>
      </w:r>
    </w:p>
    <w:p w14:paraId="700D26E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Θέλω να κλείσω λέγοντάς σας –και θα συνεχίσω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ότι αναμένουμε από τις τράπεζες, που είναι και οι κύριοι πιστωτές αυτών των </w:t>
      </w:r>
      <w:r>
        <w:rPr>
          <w:rFonts w:eastAsia="Times New Roman" w:cs="Times New Roman"/>
          <w:szCs w:val="24"/>
        </w:rPr>
        <w:lastRenderedPageBreak/>
        <w:t xml:space="preserve">επιχειρήσεων, να πράξουν το δέον, έτσι ώστε να μη θεωρηθεί από κανέναν ότι υπάρχει </w:t>
      </w:r>
      <w:r>
        <w:rPr>
          <w:rFonts w:eastAsia="Times New Roman" w:cs="Times New Roman"/>
          <w:szCs w:val="24"/>
        </w:rPr>
        <w:t>διακριτική μεταχείριση σε σχέση με τη διαχείριση των δανείων των συγκεκριμένων επιχειρήσεων</w:t>
      </w:r>
      <w:r>
        <w:rPr>
          <w:rFonts w:eastAsia="Times New Roman" w:cs="Times New Roman"/>
          <w:szCs w:val="24"/>
        </w:rPr>
        <w:t>,</w:t>
      </w:r>
      <w:r>
        <w:rPr>
          <w:rFonts w:eastAsia="Times New Roman" w:cs="Times New Roman"/>
          <w:szCs w:val="24"/>
        </w:rPr>
        <w:t xml:space="preserve"> απ’ ό,τι έγινε με την προηγούμενη περίπτωση του ΔΟΛ.</w:t>
      </w:r>
    </w:p>
    <w:p w14:paraId="700D26E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Εδώ γνωρίζετε ότι οι θεσμικές δυνατότητες της Κυβέρνησης είναι περιορισμένες, καθώς οι τράπεζες λειτουργούν με</w:t>
      </w:r>
      <w:r>
        <w:rPr>
          <w:rFonts w:eastAsia="Times New Roman" w:cs="Times New Roman"/>
          <w:szCs w:val="24"/>
        </w:rPr>
        <w:t xml:space="preserve"> τους δικούς τους όρους στο νομικό πλαίσιο το οποίο έχει τεθεί, αλλά θεωρώ ότι θα έχουν τη σύνεση και τη σωφροσύνη</w:t>
      </w:r>
      <w:r>
        <w:rPr>
          <w:rFonts w:eastAsia="Times New Roman" w:cs="Times New Roman"/>
          <w:szCs w:val="24"/>
        </w:rPr>
        <w:t>,</w:t>
      </w:r>
      <w:r>
        <w:rPr>
          <w:rFonts w:eastAsia="Times New Roman" w:cs="Times New Roman"/>
          <w:szCs w:val="24"/>
        </w:rPr>
        <w:t xml:space="preserve"> να μη διαχειριστούν με διαφορετικό τρόπο όμοιες καταστάσεις.</w:t>
      </w:r>
    </w:p>
    <w:p w14:paraId="700D26E7" w14:textId="77777777" w:rsidR="008F0301" w:rsidRDefault="00543CD5">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Επειδή έχουμε μόνο δύο επίκαιρες ερωτήσεις, εί</w:t>
      </w:r>
      <w:r>
        <w:rPr>
          <w:rFonts w:eastAsia="Times New Roman" w:cs="Times New Roman"/>
          <w:szCs w:val="24"/>
        </w:rPr>
        <w:t>μαι ανεκτικός εις τον χρόνο, αλλά μην το παρατραβάμε. Εξυπακούεται ότι και ο κ. Λοβέρδος θα έχει την ανοχή εις τον χρόνο του.</w:t>
      </w:r>
    </w:p>
    <w:p w14:paraId="700D26E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Λοβέρδε</w:t>
      </w:r>
      <w:proofErr w:type="spellEnd"/>
      <w:r>
        <w:rPr>
          <w:rFonts w:eastAsia="Times New Roman" w:cs="Times New Roman"/>
          <w:szCs w:val="24"/>
        </w:rPr>
        <w:t>.</w:t>
      </w:r>
    </w:p>
    <w:p w14:paraId="700D26E9"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w:t>
      </w:r>
    </w:p>
    <w:p w14:paraId="700D26E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Σε ό,τι αφορά τα θέματα των απορριμμάτων και το ευρύτερο θέμα, όπως κι εσείς το θέσατε, των συμβασιούχων, λέτε ότι καλοδέχεστε την πρότασή μας για συνεννόηση. </w:t>
      </w:r>
    </w:p>
    <w:p w14:paraId="700D26E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Είναι μια θετική εξέλιξη, αλλά είναι, </w:t>
      </w:r>
      <w:r>
        <w:rPr>
          <w:rFonts w:eastAsia="Times New Roman"/>
          <w:bCs/>
        </w:rPr>
        <w:t>κύριε Υπουργέ,</w:t>
      </w:r>
      <w:r>
        <w:rPr>
          <w:rFonts w:eastAsia="Times New Roman" w:cs="Times New Roman"/>
          <w:szCs w:val="24"/>
        </w:rPr>
        <w:t xml:space="preserve"> κατόπιν εορτής σχεδόν, αφού ξέσπασε ένα θέμ</w:t>
      </w:r>
      <w:r>
        <w:rPr>
          <w:rFonts w:eastAsia="Times New Roman" w:cs="Times New Roman"/>
          <w:szCs w:val="24"/>
        </w:rPr>
        <w:t xml:space="preserve">α. Η δική μας πρόταση ήταν προ ενάμιση και πλέον μηνός και την περιφρόνησε η κ. </w:t>
      </w:r>
      <w:proofErr w:type="spellStart"/>
      <w:r>
        <w:rPr>
          <w:rFonts w:eastAsia="Times New Roman" w:cs="Times New Roman"/>
          <w:szCs w:val="24"/>
        </w:rPr>
        <w:t>Γεροβασίλη</w:t>
      </w:r>
      <w:proofErr w:type="spellEnd"/>
      <w:r>
        <w:rPr>
          <w:rFonts w:eastAsia="Times New Roman" w:cs="Times New Roman"/>
          <w:szCs w:val="24"/>
        </w:rPr>
        <w:t xml:space="preserve">. Είμαστε τώρα «στο και πέντε» </w:t>
      </w:r>
      <w:r>
        <w:rPr>
          <w:rFonts w:eastAsia="Times New Roman" w:cs="Times New Roman"/>
          <w:szCs w:val="24"/>
        </w:rPr>
        <w:lastRenderedPageBreak/>
        <w:t xml:space="preserve">και όχι «στο παρά πέντε». Διατηρείται στο ακέραιο η πρότασή μας για συμβολή. </w:t>
      </w:r>
    </w:p>
    <w:p w14:paraId="700D26E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Δεν μπορεί αυτό το θέμα να αφεθεί στις πολιτικές συγκρούσ</w:t>
      </w:r>
      <w:r>
        <w:rPr>
          <w:rFonts w:eastAsia="Times New Roman" w:cs="Times New Roman"/>
          <w:szCs w:val="24"/>
        </w:rPr>
        <w:t>εις και τους πολιτικούς διαλόγους χωρίς ουσία. Υπάρχει πρόβλημα και για εργαζομένους και για την ελληνική κοινωνία. Συνεπώς, αν έστω και εκ των υστέρων αλλάζει άποψη η Κυβέρνηση και θέλει συνεννόηση, η Βουλή είναι εδώ.</w:t>
      </w:r>
    </w:p>
    <w:p w14:paraId="700D26E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Τώρα, ως προς την ερώτησή μου, κοιτάξ</w:t>
      </w:r>
      <w:r>
        <w:rPr>
          <w:rFonts w:eastAsia="Times New Roman" w:cs="Times New Roman"/>
          <w:szCs w:val="24"/>
        </w:rPr>
        <w:t xml:space="preserve">τε, υπάρχει ένα πρόβλημα που έχει δημιουργηθεί στον χώρο του Τύπου -όπως σωστά λέτε εν μέρει- και με βάση τις εξελίξεις στην αγορά εργασίας αλλά και στην οικονομία ευρύτερα, αλλά υπάρχουν και ορισμένα θέματα που σχετίζονται, </w:t>
      </w:r>
      <w:r>
        <w:rPr>
          <w:rFonts w:eastAsia="Times New Roman"/>
          <w:bCs/>
        </w:rPr>
        <w:t>κύριε Υπουργέ,</w:t>
      </w:r>
      <w:r>
        <w:rPr>
          <w:rFonts w:eastAsia="Times New Roman" w:cs="Times New Roman"/>
          <w:szCs w:val="24"/>
        </w:rPr>
        <w:t xml:space="preserve"> με τις τράπεζες.</w:t>
      </w:r>
      <w:r>
        <w:rPr>
          <w:rFonts w:eastAsia="Times New Roman" w:cs="Times New Roman"/>
          <w:szCs w:val="24"/>
        </w:rPr>
        <w:t xml:space="preserve"> </w:t>
      </w:r>
    </w:p>
    <w:p w14:paraId="700D26E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Όπως είπατε κι εσείς και ενημερώθηκα από τους εργαζομένους, και ο τραπεζικός κλοιός είναι πια ασφυκτικός.</w:t>
      </w:r>
    </w:p>
    <w:p w14:paraId="700D26E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Έχετε ευθύνη για τη δημιουργία αυτού του ασφυκτικού κλοιού, διότι έχετε προκαλέσει μια κατάσταση όπου όλη η Ελλάδα, δηλαδή ο τραπεζικός τομέας αλλά </w:t>
      </w:r>
      <w:r>
        <w:rPr>
          <w:rFonts w:eastAsia="Times New Roman" w:cs="Times New Roman"/>
          <w:szCs w:val="24"/>
        </w:rPr>
        <w:t>και πάρα πολλοί άλλοι τομείς, είναι υπόδικοι στα δικαστήρια. Κάθε μέρα δικάζονται, κάθε μέρα καταδικάζονται ή αθωώνονται. Έχετε δημιουργήσει στην οικονομία τον ασφυκτικό κλοιό της υποδικίας. Οι δε υπάλληλοι των τραπεζών, όση διακριτική ευχέρεια και αν είχα</w:t>
      </w:r>
      <w:r>
        <w:rPr>
          <w:rFonts w:eastAsia="Times New Roman" w:cs="Times New Roman"/>
          <w:szCs w:val="24"/>
        </w:rPr>
        <w:t xml:space="preserve">ν, σκέφτονται πια τον εαυτό τους </w:t>
      </w:r>
      <w:r>
        <w:rPr>
          <w:rFonts w:eastAsia="Times New Roman" w:cs="Times New Roman"/>
          <w:szCs w:val="24"/>
        </w:rPr>
        <w:lastRenderedPageBreak/>
        <w:t xml:space="preserve">και λένε: «Δεν μπορώ εγώ να δώσω μια λύση που μπορεί να συμφέρει σήμερα τετρακόσιους τριάντα εργαζομένους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ΕΘΝΟΣ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 xml:space="preserve">ΠΗΓΑΣΟΣ </w:t>
      </w:r>
      <w:r>
        <w:rPr>
          <w:rFonts w:eastAsia="Times New Roman" w:cs="Times New Roman"/>
          <w:szCs w:val="24"/>
        </w:rPr>
        <w:t xml:space="preserve">Α.Ε» </w:t>
      </w:r>
      <w:r>
        <w:rPr>
          <w:rFonts w:eastAsia="Times New Roman" w:cs="Times New Roman"/>
          <w:szCs w:val="24"/>
        </w:rPr>
        <w:t>και αύριο να είμαι υπόδικος». Είναι όλοι κρατημένοι, πιεσμένοι, γιατί έχουν πε</w:t>
      </w:r>
      <w:r>
        <w:rPr>
          <w:rFonts w:eastAsia="Times New Roman" w:cs="Times New Roman"/>
          <w:szCs w:val="24"/>
        </w:rPr>
        <w:t xml:space="preserve">ράσει αυτά που έχουν περάσει. </w:t>
      </w:r>
    </w:p>
    <w:p w14:paraId="700D26F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Θα ήθελα να σας θυμίσω, επίσης, για τη συγκεκριμένη εταιρεία το κοινοπρακτικό των τραπεζών τον Απρίλιο του 2016, επί των ημερών σας, μιας και μιλήσατε για δάνεια. Μα, δεν ήρθα εδώ για να αντιδικήσουμε. Αυτά έχουμε άλλο χώρο ν</w:t>
      </w:r>
      <w:r>
        <w:rPr>
          <w:rFonts w:eastAsia="Times New Roman" w:cs="Times New Roman"/>
          <w:szCs w:val="24"/>
        </w:rPr>
        <w:t xml:space="preserve">α τα πούμε. Έχουμε και τον ευρύτερο δημόσιο διάλογο και άλλες διαδικασίες της Βουλής. </w:t>
      </w:r>
    </w:p>
    <w:p w14:paraId="700D26F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Ήρθα εδώ για κάτι πάρα πολύ συγκεκριμένο. Έχετε κατά νου να φέρετε μια νομοθετική πρωτοβουλία; Υπάρχει η περίπτωση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Τι είχαμε εκεί; Είχαμε κάποια στιγμή το κλείσιμο της βρύσης</w:t>
      </w:r>
      <w:r>
        <w:rPr>
          <w:rFonts w:eastAsia="Times New Roman" w:cs="Times New Roman"/>
          <w:szCs w:val="24"/>
        </w:rPr>
        <w:t xml:space="preserve"> </w:t>
      </w:r>
      <w:r>
        <w:rPr>
          <w:rFonts w:eastAsia="Times New Roman" w:cs="Times New Roman"/>
          <w:szCs w:val="24"/>
        </w:rPr>
        <w:t xml:space="preserve">των τραπεζών, το κλείσιμο της «στρόφιγγας» και την επιχείρηση να πηγαίνει προς διάλυση. Είχαμε αποχώρηση του επιχειρηματία και δικαστική απόφαση από το Πρωτοδικείο Αθηνών, του Τμήματος Εκούσιας </w:t>
      </w:r>
      <w:r>
        <w:rPr>
          <w:rFonts w:eastAsia="Times New Roman" w:cs="Times New Roman"/>
          <w:szCs w:val="24"/>
        </w:rPr>
        <w:t xml:space="preserve">Δικαιοδοσίας, που αποφάσισε ότι η εταιρεία θα μεταβιβαστεί εν λειτουργία, θα γίνει δηλαδή μια διαχείριση, </w:t>
      </w:r>
      <w:proofErr w:type="spellStart"/>
      <w:r>
        <w:rPr>
          <w:rFonts w:eastAsia="Times New Roman" w:cs="Times New Roman"/>
          <w:szCs w:val="24"/>
        </w:rPr>
        <w:t>λειτουργούσης</w:t>
      </w:r>
      <w:proofErr w:type="spellEnd"/>
      <w:r>
        <w:rPr>
          <w:rFonts w:eastAsia="Times New Roman" w:cs="Times New Roman"/>
          <w:szCs w:val="24"/>
        </w:rPr>
        <w:t xml:space="preserve"> όμως της εταιρείας. Στη συνέχεια είχαμε το επόμενο στάδιο που ήταν οι προσφορές κ.λπ.</w:t>
      </w:r>
      <w:r>
        <w:rPr>
          <w:rFonts w:eastAsia="Times New Roman" w:cs="Times New Roman"/>
          <w:szCs w:val="24"/>
        </w:rPr>
        <w:t>.</w:t>
      </w:r>
      <w:r>
        <w:rPr>
          <w:rFonts w:eastAsia="Times New Roman" w:cs="Times New Roman"/>
          <w:szCs w:val="24"/>
        </w:rPr>
        <w:t xml:space="preserve"> </w:t>
      </w:r>
    </w:p>
    <w:p w14:paraId="700D26F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Αυτό που έγινε από την πλευρά σας –γιατί αναφερθ</w:t>
      </w:r>
      <w:r>
        <w:rPr>
          <w:rFonts w:eastAsia="Times New Roman" w:cs="Times New Roman"/>
          <w:szCs w:val="24"/>
        </w:rPr>
        <w:t xml:space="preserve">ήκατε και σ’ αυτό, εγώ δεν είχα σκοπό να κάνω τέτοιες νύξεις- στον χώρο του Τύπου, στον χώρο </w:t>
      </w:r>
      <w:r>
        <w:rPr>
          <w:rFonts w:eastAsia="Times New Roman" w:cs="Times New Roman"/>
          <w:szCs w:val="24"/>
        </w:rPr>
        <w:lastRenderedPageBreak/>
        <w:t xml:space="preserve">των </w:t>
      </w:r>
      <w:r>
        <w:rPr>
          <w:rFonts w:eastAsia="Times New Roman" w:cs="Times New Roman"/>
          <w:szCs w:val="24"/>
          <w:lang w:val="en-US"/>
        </w:rPr>
        <w:t>media</w:t>
      </w:r>
      <w:r>
        <w:rPr>
          <w:rFonts w:eastAsia="Times New Roman" w:cs="Times New Roman"/>
          <w:szCs w:val="24"/>
        </w:rPr>
        <w:t>, που ξεκίνησε από τον Οκτώβριο του 2015 με τις περίφημες τέσσερις άδειες, συνεχίζεται τώρα με άλλον τρόπο, με πιέσεις ή ακόμα και με εκβιασμούς, θα έλεγα</w:t>
      </w:r>
      <w:r>
        <w:rPr>
          <w:rFonts w:eastAsia="Times New Roman" w:cs="Times New Roman"/>
          <w:szCs w:val="24"/>
        </w:rPr>
        <w:t xml:space="preserve">, όπως έχουμε μάθει και για την περίπτωση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πριν φτάσει στο άνοιγμα των προσφορών. </w:t>
      </w:r>
    </w:p>
    <w:p w14:paraId="700D26F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Δεν με ενδιαφέρουν αυτά σήμερα. Αυτά θα τα πούμε κάποια άλλη στιγμή. Σας ρωτώ το εξής: Υπάρχει περιθώριο από την πλευρά σας μιας νομοθετικής παρέμβασης; Τότε είμαστ</w:t>
      </w:r>
      <w:r>
        <w:rPr>
          <w:rFonts w:eastAsia="Times New Roman" w:cs="Times New Roman"/>
          <w:szCs w:val="24"/>
        </w:rPr>
        <w:t>ε εδώ. Δεν υπάρχει; Μπορεί με κάποιον τρόπο να πιεστεί η εργοδοσία που δεν αποχωρεί να καταβάλει κάποια από τα δεδουλευμένα, ώστε όποια και αν είναι η εξέλιξη –αποχώρηση ή μη της ιδιοκτησίας, δεν είναι δικό μας θέμα να το πούμε αυτό ούτε και ξέρουμε- με δι</w:t>
      </w:r>
      <w:r>
        <w:rPr>
          <w:rFonts w:eastAsia="Times New Roman" w:cs="Times New Roman"/>
          <w:szCs w:val="24"/>
        </w:rPr>
        <w:t>κή σας παρέμβαση να επιτευχθεί εν τέλει μια διαχείριση της εταιρείας εν λειτουργία, με σκοπό και οι εργαζόμενοι να είναι εκεί και να μπορούν να βγάλουν τον μήνα;</w:t>
      </w:r>
    </w:p>
    <w:p w14:paraId="700D26F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Είναι μια σύνθετη κατάσταση. Δεν το κρύβω, ούτε σας ζητώ να κάνετε θαύματα. Πείτε μας, όμως, π</w:t>
      </w:r>
      <w:r>
        <w:rPr>
          <w:rFonts w:eastAsia="Times New Roman" w:cs="Times New Roman"/>
          <w:szCs w:val="24"/>
        </w:rPr>
        <w:t>οια είναι η διάθεσή σας επί του συγκεκριμένου.</w:t>
      </w:r>
    </w:p>
    <w:p w14:paraId="700D26F5"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w:t>
      </w:r>
    </w:p>
    <w:p w14:paraId="700D26F6"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szCs w:val="24"/>
        </w:rPr>
        <w:t xml:space="preserve">Θα ήθελα να κάνω ένα σχόλιο για τους συμβασιούχους. Ξέρετε πάρα πολύ καλά </w:t>
      </w:r>
      <w:r>
        <w:rPr>
          <w:rFonts w:eastAsia="Times New Roman" w:cs="Times New Roman"/>
          <w:szCs w:val="24"/>
        </w:rPr>
        <w:lastRenderedPageBreak/>
        <w:t>ότι όλη η κατά</w:t>
      </w:r>
      <w:r>
        <w:rPr>
          <w:rFonts w:eastAsia="Times New Roman" w:cs="Times New Roman"/>
          <w:szCs w:val="24"/>
        </w:rPr>
        <w:t xml:space="preserve">σταση που έχει προκύψει έχει να κάνει –σας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με τις πρακτικές ομηρίας του παρελθόντος. Η </w:t>
      </w:r>
      <w:r>
        <w:rPr>
          <w:rFonts w:eastAsia="Times New Roman" w:cs="Times New Roman"/>
          <w:szCs w:val="24"/>
        </w:rPr>
        <w:t>ελληνική</w:t>
      </w:r>
      <w:r>
        <w:rPr>
          <w:rFonts w:eastAsia="Times New Roman" w:cs="Times New Roman"/>
          <w:szCs w:val="24"/>
        </w:rPr>
        <w:t xml:space="preserve"> Κυβέρνηση προσπάθησε να επιλύσει αυτό το ζήτημα θεωρώντας ότι το κάνει στο πλαίσιο της συνταγματικής τάξης. Αναμένουμε το σκεπτ</w:t>
      </w:r>
      <w:r>
        <w:rPr>
          <w:rFonts w:eastAsia="Times New Roman" w:cs="Times New Roman"/>
          <w:szCs w:val="24"/>
        </w:rPr>
        <w:t>ικό της απόφασης του Ελεγκτικού Συνεδρίου, προκειμένου να δούμε με ποιον τρόπο διαχειρίζεται –σε ό,τι αφορά την ερμηνεία και της νομοθετικής διάταξης, αλλά και τη συνταγματική ερμηνεία που θα κάνει- το σύνολο της υπόθεσης και από εκεί και πέρα θα δούμε τον</w:t>
      </w:r>
      <w:r>
        <w:rPr>
          <w:rFonts w:eastAsia="Times New Roman" w:cs="Times New Roman"/>
          <w:szCs w:val="24"/>
        </w:rPr>
        <w:t xml:space="preserve"> τρόπο με τον οποίο θα κινηθούμε. </w:t>
      </w:r>
    </w:p>
    <w:p w14:paraId="700D26F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Όμως, σας λέω ξανά ότι στόχος αυτής της Κυβέρνησης δεν είναι να αναπαράγει μια σειρά από νομικές πρακτικές του παρελθόντος οι οποίες στόχευαν κατά κύριο λόγο στο να δημιουργήσουν εκλογικές πελατείες χρησιμοποιώντας εργαζο</w:t>
      </w:r>
      <w:r>
        <w:rPr>
          <w:rFonts w:eastAsia="Times New Roman" w:cs="Times New Roman"/>
          <w:szCs w:val="24"/>
        </w:rPr>
        <w:t>μένους ως ομήρους ή να δημιουργήσει συνθήκες έτσι ώστε να αποδοθούν μια σειρά από υπηρεσίες του ελληνικού δημοσίου –πολλές φορές με πολύ μεγάλο δημοσιονομικό κόστος- στους εργολάβους, αλλά να προσπαθήσει να επιλύσει το ζήτημα. Οι αρμόδιοι Υπουργοί, προφανώ</w:t>
      </w:r>
      <w:r>
        <w:rPr>
          <w:rFonts w:eastAsia="Times New Roman" w:cs="Times New Roman"/>
          <w:szCs w:val="24"/>
        </w:rPr>
        <w:t xml:space="preserve">ς, είναι στη διάθεσή σας για να κάνετε αναλυτικά αυτή τη συγκεκριμένη συζήτηση. </w:t>
      </w:r>
    </w:p>
    <w:p w14:paraId="700D26F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Τώρα, δεν θέλω να επεκταθώ στις συνθήκες δανειοδότησης της ελληνικής αγοράς και σ’ αυτό το οποίο εσείς ονομάζετε «γενικευμένη κατάσταση υποδικίας». Έχουμε διαφορετική άποψη πο</w:t>
      </w:r>
      <w:r>
        <w:rPr>
          <w:rFonts w:eastAsia="Times New Roman" w:cs="Times New Roman"/>
          <w:szCs w:val="24"/>
        </w:rPr>
        <w:t xml:space="preserve">υ έχει καταγραφεί στα πορίσματα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 xml:space="preserve">για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r>
        <w:rPr>
          <w:rFonts w:eastAsia="Times New Roman" w:cs="Times New Roman"/>
          <w:szCs w:val="24"/>
        </w:rPr>
        <w:t xml:space="preserve">. </w:t>
      </w:r>
    </w:p>
    <w:p w14:paraId="700D26F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το πόρισμα της </w:t>
      </w:r>
      <w:r>
        <w:rPr>
          <w:rFonts w:eastAsia="Times New Roman" w:cs="Times New Roman"/>
          <w:szCs w:val="24"/>
        </w:rPr>
        <w:t>εξεταστικής επιτροπής</w:t>
      </w:r>
      <w:r>
        <w:rPr>
          <w:rFonts w:eastAsia="Times New Roman" w:cs="Times New Roman"/>
          <w:szCs w:val="24"/>
        </w:rPr>
        <w:t xml:space="preserve">, από τη δική μας πλευρά θεωρούμε –το ίδιο θεωρεί και η </w:t>
      </w:r>
      <w:r>
        <w:rPr>
          <w:rFonts w:eastAsia="Times New Roman" w:cs="Times New Roman"/>
          <w:szCs w:val="24"/>
        </w:rPr>
        <w:t xml:space="preserve">ελληνική </w:t>
      </w:r>
      <w:r>
        <w:rPr>
          <w:rFonts w:eastAsia="Times New Roman" w:cs="Times New Roman"/>
          <w:szCs w:val="24"/>
        </w:rPr>
        <w:t>Βουλή- ότι επί μία δεκαπενταετία η λογική των «θαλασσοδα</w:t>
      </w:r>
      <w:r>
        <w:rPr>
          <w:rFonts w:eastAsia="Times New Roman" w:cs="Times New Roman"/>
          <w:szCs w:val="24"/>
        </w:rPr>
        <w:t>νείων», δηλαδή των δανείων χωρίς εξασφαλίσεις, έφτιαξε το έδαφος της σημερινής κατάστασης στον ελληνικό Τύπο.</w:t>
      </w:r>
    </w:p>
    <w:p w14:paraId="700D26F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Νομίζω ότι έχετε άδικο να θεωρείτε ότι οι κρίσεις στον Τύπο, είτε πρόκειται για τον ηλεκτρονικό Τύπο είτε πρόκειται για τα έντυπα, εκκίνησε από το</w:t>
      </w:r>
      <w:r>
        <w:rPr>
          <w:rFonts w:eastAsia="Times New Roman" w:cs="Times New Roman"/>
          <w:szCs w:val="24"/>
        </w:rPr>
        <w:t xml:space="preserve"> 2015 και μετά. Νομίζω ότι δεν συζητούμε περί αυτού.</w:t>
      </w:r>
    </w:p>
    <w:p w14:paraId="700D26F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Σε ό,τι αφορά τη νομοθετική πρωτοβουλία, επίσης, ξέρετε ότι στον ν</w:t>
      </w:r>
      <w:r>
        <w:rPr>
          <w:rFonts w:eastAsia="Times New Roman" w:cs="Times New Roman"/>
          <w:szCs w:val="24"/>
        </w:rPr>
        <w:t>.</w:t>
      </w:r>
      <w:r>
        <w:rPr>
          <w:rFonts w:eastAsia="Times New Roman" w:cs="Times New Roman"/>
          <w:szCs w:val="24"/>
        </w:rPr>
        <w:t>4307/2014 η διαδικασία της εκκαθάρισης εν λειτουργία αποτελεί πρωτοβουλία την οποία οφείλουν να πάρουν οι πιστωτές, δηλαδή ξεκινάει με α</w:t>
      </w:r>
      <w:r>
        <w:rPr>
          <w:rFonts w:eastAsia="Times New Roman" w:cs="Times New Roman"/>
          <w:szCs w:val="24"/>
        </w:rPr>
        <w:t>ίτηση του 40% των πιστωτών, οι οποίοι από εκεί και πέρα θα πρέπει να ορίσουν τις διαδικασίες για την εκκαθάριση εν λειτουργία.</w:t>
      </w:r>
    </w:p>
    <w:p w14:paraId="700D26F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Αυτό έγινε στον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και για έναν παραπάνω λόγο. Για ποιον λόγο; Διότι η ιδιοκτησία αρνούνταν επί πάρα πολύ καιρό να βάλει το χέρι στην τσέπη, δηλαδή να εξυπηρετήσει δάνεια, να κάνει πιθανές αυξήσεις κεφαλαίου και να δημιουργήσει όρους βιωσιμότητας για την επιχείρηση.</w:t>
      </w:r>
    </w:p>
    <w:p w14:paraId="700D26F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Σε ό,τι</w:t>
      </w:r>
      <w:r>
        <w:rPr>
          <w:rFonts w:eastAsia="Times New Roman" w:cs="Times New Roman"/>
          <w:szCs w:val="24"/>
        </w:rPr>
        <w:t xml:space="preserve"> αφορά τη σημερινή κατάσταση, σας είπα και προηγουμένως ότι αναμένουμε από τις τράπεζες, οι οποίες έχουν και τον πρώτο λόγο σε αυτή τη διαδικασία, καθώς από τον ίδιο τον νόμο ορίζεται ότι αυτές πρέπει να πάρουν </w:t>
      </w:r>
      <w:r>
        <w:rPr>
          <w:rFonts w:eastAsia="Times New Roman" w:cs="Times New Roman"/>
          <w:szCs w:val="24"/>
        </w:rPr>
        <w:lastRenderedPageBreak/>
        <w:t>την πρωτοβουλία για να εκκινήσει η διαδικασία</w:t>
      </w:r>
      <w:r>
        <w:rPr>
          <w:rFonts w:eastAsia="Times New Roman" w:cs="Times New Roman"/>
          <w:szCs w:val="24"/>
        </w:rPr>
        <w:t xml:space="preserve"> της εκκαθάρισης εν λειτουργία, να διαχειριστούν την υπόθεση </w:t>
      </w:r>
      <w:r>
        <w:rPr>
          <w:rFonts w:eastAsia="Times New Roman" w:cs="Times New Roman"/>
          <w:szCs w:val="24"/>
        </w:rPr>
        <w:t>της «</w:t>
      </w:r>
      <w:r>
        <w:rPr>
          <w:rFonts w:eastAsia="Times New Roman" w:cs="Times New Roman"/>
          <w:szCs w:val="24"/>
        </w:rPr>
        <w:t>ΕΘΝΟΣ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 xml:space="preserve">ΠΗΓΑΣΟΣ </w:t>
      </w:r>
      <w:r>
        <w:rPr>
          <w:rFonts w:eastAsia="Times New Roman" w:cs="Times New Roman"/>
          <w:szCs w:val="24"/>
        </w:rPr>
        <w:t>Α.Ε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τον ίδιο τρόπο που διαχειρίστηκαν την υπόθεση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w:t>
      </w:r>
    </w:p>
    <w:p w14:paraId="700D26F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εργαζόμενους και τις πληρωμές -πράγματα που ήθελα να σας πω στην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μου, αλλά δεν μου επέτρεψε ο χρόνος- εκ μέρους του Υπουργείου Εργασίας και του Σώματος Επιθεώρησης Εργασίας, οφείλω να σας πω ότι οι επιχειρήσεις του Τύπου και ειδικά αυτές που αντιμετωπίζουν προβλήματα βιωσιμότητας αποτελούν απόλυτη προτεραιότητα. Έτσι, μ</w:t>
      </w:r>
      <w:r>
        <w:rPr>
          <w:rFonts w:eastAsia="Times New Roman" w:cs="Times New Roman"/>
          <w:szCs w:val="24"/>
        </w:rPr>
        <w:t xml:space="preserve">όνο για τον </w:t>
      </w:r>
      <w:r>
        <w:rPr>
          <w:rFonts w:eastAsia="Times New Roman" w:cs="Times New Roman"/>
          <w:szCs w:val="24"/>
        </w:rPr>
        <w:t>«</w:t>
      </w:r>
      <w:r>
        <w:rPr>
          <w:rFonts w:eastAsia="Times New Roman" w:cs="Times New Roman"/>
          <w:szCs w:val="24"/>
        </w:rPr>
        <w:t>ΤΗΛΕΤΥΠΟ</w:t>
      </w:r>
      <w:r>
        <w:rPr>
          <w:rFonts w:eastAsia="Times New Roman" w:cs="Times New Roman"/>
          <w:szCs w:val="24"/>
        </w:rPr>
        <w:t>»</w:t>
      </w:r>
      <w:r>
        <w:rPr>
          <w:rFonts w:eastAsia="Times New Roman" w:cs="Times New Roman"/>
          <w:szCs w:val="24"/>
        </w:rPr>
        <w:t xml:space="preserve">, τον </w:t>
      </w:r>
      <w:r>
        <w:rPr>
          <w:rFonts w:eastAsia="Times New Roman" w:cs="Times New Roman"/>
          <w:szCs w:val="24"/>
        </w:rPr>
        <w:t>«</w:t>
      </w:r>
      <w:r>
        <w:rPr>
          <w:rFonts w:eastAsia="Times New Roman" w:cs="Times New Roman"/>
          <w:szCs w:val="24"/>
        </w:rPr>
        <w:t>ΠΗΓΑΣΟ</w:t>
      </w:r>
      <w:r>
        <w:rPr>
          <w:rFonts w:eastAsia="Times New Roman" w:cs="Times New Roman"/>
          <w:szCs w:val="24"/>
        </w:rPr>
        <w:t>»</w:t>
      </w:r>
      <w:r>
        <w:rPr>
          <w:rFonts w:eastAsia="Times New Roman" w:cs="Times New Roman"/>
          <w:szCs w:val="24"/>
        </w:rPr>
        <w:t xml:space="preserve"> και 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από τον Σεπτέμβρη του 2015 μέχρι και σήμερα έχουμε οκτώ ελέγχους, οκτώ πρόστιμα, πέντε μηνύσεις για δεδουλευμένα, επτά εργατικές διαφορές, ενώ σε εξέλιξη βρίσκονται μία εργατική διαφορά και ένας έλεγχος.</w:t>
      </w:r>
    </w:p>
    <w:p w14:paraId="700D26F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πομένως, αυτό το οποίο μπορώ να σας πω είναι ότι από τη δική μας πλευρά και με δεδομένη την αποδυνάμωση των συνδικαλιστικών φορέων των εργαζομένων, εξαιτίας μιας σειράς εξελίξεων στην αγορά εργασίας και κυρίως εξαιτίας της υψηλής ανεργίας, γνωρίζουμε πάρα </w:t>
      </w:r>
      <w:r>
        <w:rPr>
          <w:rFonts w:eastAsia="Times New Roman" w:cs="Times New Roman"/>
          <w:szCs w:val="24"/>
        </w:rPr>
        <w:t>πολύ καλά ότι πλέον η μοναδική προστασία που μπορεί να προσφερθεί στους εργαζόμενους γίνεται από τους κρατικούς μηχανισμούς ελέγχου. Πιστέψτε με, εξαντλούμε την αυστηρότητά μας σε αντίθεση με όσα γίνονταν στο παρελθόν.</w:t>
      </w:r>
    </w:p>
    <w:p w14:paraId="700D270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Εξαντλούμε, λοιπόν, την αυστηρότητά μ</w:t>
      </w:r>
      <w:r>
        <w:rPr>
          <w:rFonts w:eastAsia="Times New Roman" w:cs="Times New Roman"/>
          <w:szCs w:val="24"/>
        </w:rPr>
        <w:t xml:space="preserve">ας, εξαντλούμε οποιοδήποτε θεσμικό και νομικό εργαλείο υπάρχει, έτσι ώστε να μπορέσουμε, με πρώτιστο σκοπό την εξυπηρέτηση του συμφέροντος των εργαζομένων, να οδηγήσουμε σε αποπληρωμές των </w:t>
      </w:r>
      <w:proofErr w:type="spellStart"/>
      <w:r>
        <w:rPr>
          <w:rFonts w:eastAsia="Times New Roman" w:cs="Times New Roman"/>
          <w:szCs w:val="24"/>
        </w:rPr>
        <w:t>οφειλομένων</w:t>
      </w:r>
      <w:proofErr w:type="spellEnd"/>
      <w:r>
        <w:rPr>
          <w:rFonts w:eastAsia="Times New Roman" w:cs="Times New Roman"/>
          <w:szCs w:val="24"/>
        </w:rPr>
        <w:t>.</w:t>
      </w:r>
    </w:p>
    <w:p w14:paraId="700D270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Σας ευχαριστώ.</w:t>
      </w:r>
    </w:p>
    <w:p w14:paraId="700D2702"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μπορεί</w:t>
      </w:r>
      <w:r>
        <w:rPr>
          <w:rFonts w:eastAsia="Times New Roman" w:cs="Times New Roman"/>
          <w:szCs w:val="24"/>
        </w:rPr>
        <w:t>τε να μου δώσετε λίγα δευτερόλεπτα; Είναι πολύ λογικό.</w:t>
      </w:r>
    </w:p>
    <w:p w14:paraId="700D2703"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Έχετε τον λόγο για δέκα δευτερόλεπτα, αλλά δεν θα υπάρχει…</w:t>
      </w:r>
    </w:p>
    <w:p w14:paraId="700D2704"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Προς Θεού!</w:t>
      </w:r>
    </w:p>
    <w:p w14:paraId="700D270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Αναφερθήκατε στην πρωτοβουλία του Πρωθυπουργού για 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Είχαμε </w:t>
      </w:r>
      <w:r>
        <w:rPr>
          <w:rFonts w:eastAsia="Times New Roman" w:cs="Times New Roman"/>
          <w:szCs w:val="24"/>
        </w:rPr>
        <w:t>ανταποκριθεί και καλά κάνετε και αναφέρεστε στην κ. Γεννηματά. Το συνεχίσαμε, όμως, αλλά υπήρξε άρνηση στη συνέχεια από τη δική σας πλευρά.</w:t>
      </w:r>
    </w:p>
    <w:p w14:paraId="700D270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Τώρα επαναλάβαμε την πρόταση και είναι στο τραπέζι, κύριε Υπουργέ. Απαντήστε, εάν θέλετε, αυτή τη στιγμή. Δεν θέλω ν</w:t>
      </w:r>
      <w:r>
        <w:rPr>
          <w:rFonts w:eastAsia="Times New Roman" w:cs="Times New Roman"/>
          <w:szCs w:val="24"/>
        </w:rPr>
        <w:t>α σας πω πού έχουμε καταθέσει την πρόταση, γιατί δεσμεύομαι, αλλά οι συνεννοήσεις πρέπει να γίνονται για να αποδίδουν, όχι για να τσακωνόμαστε στη Βουλή.</w:t>
      </w:r>
    </w:p>
    <w:p w14:paraId="700D2707"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 (Υπουργός Επικρατείας):</w:t>
      </w:r>
      <w:r>
        <w:rPr>
          <w:rFonts w:eastAsia="Times New Roman" w:cs="Times New Roman"/>
          <w:szCs w:val="24"/>
        </w:rPr>
        <w:t xml:space="preserve"> Το γνωρίζω.</w:t>
      </w:r>
    </w:p>
    <w:p w14:paraId="700D2708"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Υπάρχει ακέραιη η πρόταση της κ. Γεννηματά και για </w:t>
      </w:r>
      <w:r>
        <w:rPr>
          <w:rFonts w:eastAsia="Times New Roman" w:cs="Times New Roman"/>
          <w:szCs w:val="24"/>
        </w:rPr>
        <w:t xml:space="preserve">την </w:t>
      </w:r>
      <w:r>
        <w:rPr>
          <w:rFonts w:eastAsia="Times New Roman" w:cs="Times New Roman"/>
          <w:szCs w:val="24"/>
        </w:rPr>
        <w:t>«</w:t>
      </w:r>
      <w:r>
        <w:rPr>
          <w:rFonts w:eastAsia="Times New Roman" w:cs="Times New Roman"/>
          <w:szCs w:val="24"/>
        </w:rPr>
        <w:t>ΠΗΓΑΣΟ</w:t>
      </w:r>
      <w:r>
        <w:rPr>
          <w:rFonts w:eastAsia="Times New Roman" w:cs="Times New Roman"/>
          <w:szCs w:val="24"/>
        </w:rPr>
        <w:t>Σ Α.Ε.</w:t>
      </w:r>
      <w:r>
        <w:rPr>
          <w:rFonts w:eastAsia="Times New Roman" w:cs="Times New Roman"/>
          <w:szCs w:val="24"/>
        </w:rPr>
        <w:t>»</w:t>
      </w:r>
      <w:r>
        <w:rPr>
          <w:rFonts w:eastAsia="Times New Roman" w:cs="Times New Roman"/>
          <w:szCs w:val="24"/>
        </w:rPr>
        <w:t>. Εάν έχετε την διάθεση να ανταποκριθείτε και τα άλλα κόμματα είναι εδώ, να κάνουμε μια διακομματική.</w:t>
      </w:r>
    </w:p>
    <w:p w14:paraId="700D2709"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και εσείς τριάντα δευτερόλεπτα</w:t>
      </w:r>
      <w:r>
        <w:rPr>
          <w:rFonts w:eastAsia="Times New Roman" w:cs="Times New Roman"/>
          <w:szCs w:val="24"/>
        </w:rPr>
        <w:t xml:space="preserve"> να απαντήσετε.</w:t>
      </w:r>
    </w:p>
    <w:p w14:paraId="700D270A"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ΔΗΜΗΤΡΙΟΣ ΤΖΑΝΑΚΟΠΟΥΛΟΣ (Υπουργός Επικρατείας):</w:t>
      </w:r>
      <w:r>
        <w:rPr>
          <w:rFonts w:eastAsia="Times New Roman" w:cs="Times New Roman"/>
          <w:szCs w:val="24"/>
        </w:rPr>
        <w:t xml:space="preserve"> Τριάντα δεύτερα και λιγότερο, κύριε Πρόεδρε.</w:t>
      </w:r>
    </w:p>
    <w:p w14:paraId="700D270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Σας είπα ότι προς τιμήν της, η κ. Γεννηματά αποδέχθηκε την πρόταση του Πρωθυπουργού. Ωστόσο, καταλαβαίνετε ότι για ένα θέμα τόσο λεπτό, όπως είναι </w:t>
      </w:r>
      <w:r>
        <w:rPr>
          <w:rFonts w:eastAsia="Times New Roman" w:cs="Times New Roman"/>
          <w:szCs w:val="24"/>
        </w:rPr>
        <w:t>η διαχείριση μιας εταιρείας η οποία αντιμετωπίζει ή πολλών εταιρειών που αντιμετωπίζουν προβλήματα βιωσιμότητας, πρέπει να υπάρχει απόλυτη καθαρότητα, απόλυτη διαφάνεια και όσο το δυνατόν μεγαλύτερου μεγέθους συναίνεση.</w:t>
      </w:r>
    </w:p>
    <w:p w14:paraId="700D270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Νέα Δημοκρατία γνωρίζετε πάρα πολύ</w:t>
      </w:r>
      <w:r>
        <w:rPr>
          <w:rFonts w:eastAsia="Times New Roman" w:cs="Times New Roman"/>
          <w:szCs w:val="24"/>
        </w:rPr>
        <w:t xml:space="preserve"> καλά ότι τορπίλισε εκείνη τη διαδικασία για τους δικούς της λόγους, τους οποίους οφείλει κάποια στιγμή να εξηγήσει. Δηλαδή, δεν αποδέχθηκε μια διακομματική συναίνεση, για να μπορέσουμε να καταθέσουμε μια συγκεκριμένη τροπολογία, μια συγκεκριμένη </w:t>
      </w:r>
      <w:r>
        <w:rPr>
          <w:rFonts w:eastAsia="Times New Roman" w:cs="Times New Roman"/>
          <w:szCs w:val="24"/>
        </w:rPr>
        <w:lastRenderedPageBreak/>
        <w:t>πρόταση η</w:t>
      </w:r>
      <w:r>
        <w:rPr>
          <w:rFonts w:eastAsia="Times New Roman" w:cs="Times New Roman"/>
          <w:szCs w:val="24"/>
        </w:rPr>
        <w:t xml:space="preserve"> οποία θα αντιμετώπιζε οριζόντια και σφαιρικά το συγκεκριμένο πρόβλημα και έχει δώσει τη δυνατότητα αυτή τη στιγμή για μια άναρχη εξέλιξη των οικονομικών διαφόρων επιχειρήσεων και έχει οδηγηθεί η κατάσταση έτσι ώστε τον πρώτο λόγο να τον έχουν οι τράπεζες.</w:t>
      </w:r>
    </w:p>
    <w:p w14:paraId="700D270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Εκτιμώ το γεγονός ότι επαναφέρετε την πρόταση. Νομίζω όμως ότι πλέον είναι και η σειρά της Νέας Δημοκρατίας να πάρει συγκεκριμένη θέση στο ζήτημα και, εφόσον υπάρξει από τη δική της πλευρά συναίνεση, ώστε να διαχειριστούμε το πρόβλημα με διακομματική συνα</w:t>
      </w:r>
      <w:r>
        <w:rPr>
          <w:rFonts w:eastAsia="Times New Roman" w:cs="Times New Roman"/>
          <w:szCs w:val="24"/>
        </w:rPr>
        <w:t>ίνεση, βεβαίως, να προχωρήσουμε.</w:t>
      </w:r>
    </w:p>
    <w:p w14:paraId="700D270E"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στη δεύτερη και τελευταία επίκαιρη ερώτηση. Είναι η πρώτη με αριθμό 1068/20-6-2017 επίκαιρη ερώτηση πρώτου κύκλου του Βουλευτή Γρεβενών του Συνασπισμού Ριζοσπαστικής Αριστεράς κ. </w:t>
      </w:r>
      <w:r>
        <w:rPr>
          <w:rFonts w:eastAsia="Times New Roman" w:cs="Times New Roman"/>
          <w:szCs w:val="24"/>
        </w:rPr>
        <w:t xml:space="preserve">Χρήστου </w:t>
      </w:r>
      <w:proofErr w:type="spellStart"/>
      <w:r>
        <w:rPr>
          <w:rFonts w:eastAsia="Times New Roman" w:cs="Times New Roman"/>
          <w:szCs w:val="24"/>
        </w:rPr>
        <w:t>Μπγιάλα</w:t>
      </w:r>
      <w:proofErr w:type="spellEnd"/>
      <w:r>
        <w:rPr>
          <w:rFonts w:eastAsia="Times New Roman" w:cs="Times New Roman"/>
          <w:szCs w:val="24"/>
        </w:rPr>
        <w:t xml:space="preserve"> προς τον Υπουργό Ψηφιακής Πολιτικής, Τηλεπικοινωνιών και Ενημέρωσης κ. Παππά, σχετικά με τη μετάβαση στο ψηφιακό σήμα για μεγάλα τμήματα της επαρχίας.</w:t>
      </w:r>
    </w:p>
    <w:p w14:paraId="700D270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00D2710"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olor w:val="000000"/>
          <w:szCs w:val="24"/>
        </w:rPr>
        <w:t>Ευχαριστώ, κύριε Πρόεδρε.</w:t>
      </w:r>
      <w:r>
        <w:rPr>
          <w:rFonts w:eastAsia="Times New Roman" w:cs="Times New Roman"/>
          <w:szCs w:val="24"/>
        </w:rPr>
        <w:t xml:space="preserve"> </w:t>
      </w:r>
    </w:p>
    <w:p w14:paraId="700D271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 xml:space="preserve">γέ, πριν από περίπου δύο χρόνια ολοκληρώθηκε η ψηφιακή μετάβαση στη χώρα μας. Όπως όλοι, όμως, θυμόμαστε προηγήθηκαν </w:t>
      </w:r>
      <w:r>
        <w:rPr>
          <w:rFonts w:eastAsia="Times New Roman" w:cs="Times New Roman"/>
          <w:szCs w:val="24"/>
        </w:rPr>
        <w:lastRenderedPageBreak/>
        <w:t>οι γνωστές σε όλους εξελίξεις με το κλείσιμο της ΕΡΤ και με τον ιδιαίτερο διαγωνισμό της Εθνικής Επιτροπής Τηλεπικοινωνιών και Ταχυδρομείων</w:t>
      </w:r>
      <w:r>
        <w:rPr>
          <w:rFonts w:eastAsia="Times New Roman" w:cs="Times New Roman"/>
          <w:szCs w:val="24"/>
        </w:rPr>
        <w:t xml:space="preserve"> για τον </w:t>
      </w:r>
      <w:proofErr w:type="spellStart"/>
      <w:r>
        <w:rPr>
          <w:rFonts w:eastAsia="Times New Roman" w:cs="Times New Roman"/>
          <w:szCs w:val="24"/>
        </w:rPr>
        <w:t>πάροχο</w:t>
      </w:r>
      <w:proofErr w:type="spellEnd"/>
      <w:r>
        <w:rPr>
          <w:rFonts w:eastAsia="Times New Roman" w:cs="Times New Roman"/>
          <w:szCs w:val="24"/>
        </w:rPr>
        <w:t xml:space="preserve"> δικτύου, όπου στον διαγωνισμό αυτόν υπήρξε μόνο ένας υποψήφιος που κάλυπτε τις ιδιαίτερες απαιτήσεις.</w:t>
      </w:r>
    </w:p>
    <w:p w14:paraId="700D271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Με το πέρας της διαγωνιστικής διαδικασίας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έγινε ο αποκλειστικός </w:t>
      </w:r>
      <w:proofErr w:type="spellStart"/>
      <w:r>
        <w:rPr>
          <w:rFonts w:eastAsia="Times New Roman" w:cs="Times New Roman"/>
          <w:szCs w:val="24"/>
        </w:rPr>
        <w:t>πάροχος</w:t>
      </w:r>
      <w:proofErr w:type="spellEnd"/>
      <w:r>
        <w:rPr>
          <w:rFonts w:eastAsia="Times New Roman" w:cs="Times New Roman"/>
          <w:szCs w:val="24"/>
        </w:rPr>
        <w:t xml:space="preserve"> της επίγειας ψηφιακής τηλεόρασης για τα ιδιωτικά κανάλια</w:t>
      </w:r>
      <w:r>
        <w:rPr>
          <w:rFonts w:eastAsia="Times New Roman" w:cs="Times New Roman"/>
          <w:szCs w:val="24"/>
        </w:rPr>
        <w:t xml:space="preserve"> εθνικής και περιφερειακής εμβέλειας. Ως εκ τούτου στην Ελλάδα όλοι οι ιδιωτικοί τηλεοπτικοί σταθμοί υποχρεώνονται να εισέλθουν στην πλατφόρμα της. Η τελική φάση της ψηφιακής μετάβασης ολοκληρώθηκε με καθυστέρηση τον Φεβρουάριο του 2015, με συνέπεια σταδια</w:t>
      </w:r>
      <w:r>
        <w:rPr>
          <w:rFonts w:eastAsia="Times New Roman" w:cs="Times New Roman"/>
          <w:szCs w:val="24"/>
        </w:rPr>
        <w:t xml:space="preserve">κά να έχουν σταματήσει να εκπέμπουν οι αναλογικές συχνότητες. </w:t>
      </w:r>
    </w:p>
    <w:p w14:paraId="700D271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Παρά, όμως, τη μετάβαση στο ψηφιακό σήμα, μεγάλα τμήματα της επαρχίας εξακολουθούν να μην έχουν κάλυψη από το σήμα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αφού το «κρυστάλλινο» σήμα της ψηφιακής τηλεόρασης δεν έχει φτάσε</w:t>
      </w:r>
      <w:r>
        <w:rPr>
          <w:rFonts w:eastAsia="Times New Roman" w:cs="Times New Roman"/>
          <w:szCs w:val="24"/>
        </w:rPr>
        <w:t xml:space="preserve">ι ακόμα σε αυτές τις περιοχές. </w:t>
      </w:r>
    </w:p>
    <w:p w14:paraId="700D271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Είναι γνωστό πως στην αναλογική εποχή η ΕΡΤ κάλυπτε ανέκαθεν όλη την επικράτεια με δικούς της πομπούς σε σχεδόν χίλιες πεντακόσιες θέσεις, ενώ τα ιδιωτικά κανάλια επέλεξαν να εκπέμπουν μόνο από </w:t>
      </w:r>
      <w:proofErr w:type="spellStart"/>
      <w:r>
        <w:rPr>
          <w:rFonts w:eastAsia="Times New Roman" w:cs="Times New Roman"/>
          <w:szCs w:val="24"/>
        </w:rPr>
        <w:t>εκατόν</w:t>
      </w:r>
      <w:proofErr w:type="spellEnd"/>
      <w:r>
        <w:rPr>
          <w:rFonts w:eastAsia="Times New Roman" w:cs="Times New Roman"/>
          <w:szCs w:val="24"/>
        </w:rPr>
        <w:t xml:space="preserve"> τριάντα θέσεις. Οι υπόλ</w:t>
      </w:r>
      <w:r>
        <w:rPr>
          <w:rFonts w:eastAsia="Times New Roman" w:cs="Times New Roman"/>
          <w:szCs w:val="24"/>
        </w:rPr>
        <w:t xml:space="preserve">οιπες περιοχές καλύφθηκαν με το σήμα των ιδιωτικών καναλιών με αναλογικούς αναμεταδότες, </w:t>
      </w:r>
      <w:r>
        <w:rPr>
          <w:rFonts w:eastAsia="Times New Roman"/>
          <w:szCs w:val="24"/>
        </w:rPr>
        <w:t>οι οποίοι</w:t>
      </w:r>
      <w:r>
        <w:rPr>
          <w:rFonts w:eastAsia="Times New Roman" w:cs="Times New Roman"/>
          <w:szCs w:val="24"/>
        </w:rPr>
        <w:t xml:space="preserve"> τοποθετήθηκαν με πρωτοβουλία των </w:t>
      </w:r>
      <w:r>
        <w:rPr>
          <w:rFonts w:eastAsia="Times New Roman" w:cs="Times New Roman"/>
          <w:szCs w:val="24"/>
        </w:rPr>
        <w:lastRenderedPageBreak/>
        <w:t xml:space="preserve">τοπικών κοινωνιών, κυρίως από τους δήμους, </w:t>
      </w:r>
      <w:r>
        <w:rPr>
          <w:rFonts w:eastAsia="Times New Roman"/>
          <w:szCs w:val="24"/>
        </w:rPr>
        <w:t>οι οποίοι</w:t>
      </w:r>
      <w:r>
        <w:rPr>
          <w:rFonts w:eastAsia="Times New Roman" w:cs="Times New Roman"/>
          <w:szCs w:val="24"/>
        </w:rPr>
        <w:t xml:space="preserve"> κάλυψαν φυσικά και το σχετικό κόστος από τους προϋπολογισμούς τους.</w:t>
      </w:r>
    </w:p>
    <w:p w14:paraId="700D271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ν Νομό Γρεβενών υπάρχουν πάρα πολλά ορεινά χωριά και πολλές περιοχές </w:t>
      </w:r>
      <w:r>
        <w:rPr>
          <w:rFonts w:eastAsia="Times New Roman"/>
          <w:szCs w:val="24"/>
        </w:rPr>
        <w:t>οι οποίες</w:t>
      </w:r>
      <w:r>
        <w:rPr>
          <w:rFonts w:eastAsia="Times New Roman" w:cs="Times New Roman"/>
          <w:szCs w:val="24"/>
        </w:rPr>
        <w:t xml:space="preserve"> ολόκληρες δεν έχουν καθόλου ψηφιακό σήμα και η αναλογική συχνότητα είναι πολύ κακής ποιότητας. Το θέμα, βέβαια, δεν αγγίζει μόνο τον Νομό Γρεβενών, αλλά πολλούς επαρχιακούς νομο</w:t>
      </w:r>
      <w:r>
        <w:rPr>
          <w:rFonts w:eastAsia="Times New Roman" w:cs="Times New Roman"/>
          <w:szCs w:val="24"/>
        </w:rPr>
        <w:t xml:space="preserve">ύς, όπου από το ανάγλυφο της περιοχής τους αντιμετωπίζουν το ίδιο πρόβλημα. Για το ζήτημα αυτό, βέβαια, υπάρχουν έντονες διαμαρτυρίες των τοπικών κοινωνιών, οι πολίτες των οποίων αισθάνονται πολίτες δεύτερης κατηγορίας. </w:t>
      </w:r>
    </w:p>
    <w:p w14:paraId="700D271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ι λήξεως του χρόνου ομιλίας του κυρίου Βουλευτή)</w:t>
      </w:r>
    </w:p>
    <w:p w14:paraId="700D271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Επίσης, το άρθρο 15 παράγραφος 2 του Συντάγματος –τελευταία πολύς λόγος γίνεται- εξασφαλίζει ότι η μετάδοση πληροφοριών και ειδήσεων θα πρέπει να γίνεται αντικειμενικά και με ίσους όρους προς όλους τους πολί</w:t>
      </w:r>
      <w:r>
        <w:rPr>
          <w:rFonts w:eastAsia="Times New Roman" w:cs="Times New Roman"/>
          <w:szCs w:val="24"/>
        </w:rPr>
        <w:t>τες της χώρας.</w:t>
      </w:r>
    </w:p>
    <w:p w14:paraId="700D271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Να επισημάνουμε, κύριε Υπουργέ, εδώ ότι αυτές οι περιοχές και αυτά τα χωριά, κατά κύριο λόγο, κατοικούνται από συνταξιούχους. Είναι περιοχές με γερασμένο πληθυσμό. Είναι περιοχές με ανθρώπους </w:t>
      </w:r>
      <w:r>
        <w:rPr>
          <w:rFonts w:eastAsia="Times New Roman"/>
          <w:szCs w:val="24"/>
        </w:rPr>
        <w:t>οι οποίοι</w:t>
      </w:r>
      <w:r>
        <w:rPr>
          <w:rFonts w:eastAsia="Times New Roman" w:cs="Times New Roman"/>
          <w:szCs w:val="24"/>
        </w:rPr>
        <w:t xml:space="preserve"> όχι μόνο στερούνται της ενημέρωσης, αλλ</w:t>
      </w:r>
      <w:r>
        <w:rPr>
          <w:rFonts w:eastAsia="Times New Roman" w:cs="Times New Roman"/>
          <w:szCs w:val="24"/>
        </w:rPr>
        <w:t xml:space="preserve">ά η τηλεόραση και τα κανάλια τους είναι η </w:t>
      </w:r>
      <w:r>
        <w:rPr>
          <w:rFonts w:eastAsia="Times New Roman" w:cs="Times New Roman"/>
          <w:szCs w:val="24"/>
        </w:rPr>
        <w:lastRenderedPageBreak/>
        <w:t>διασκέδαση, είναι η συντροφιά τους, είναι εν τέλει το ότι αισθάνονται και αυτοί ότι δεν βρίσκονται σε έναν κοινωνικό αποκλεισμό ιδιαίτερου τύπου.</w:t>
      </w:r>
    </w:p>
    <w:p w14:paraId="700D271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Σύμφωνα, λοιπόν, με τις συμβατικές της υποχρεώσεις η εταιρεία πρέπει</w:t>
      </w:r>
      <w:r>
        <w:rPr>
          <w:rFonts w:eastAsia="Times New Roman" w:cs="Times New Roman"/>
          <w:szCs w:val="24"/>
        </w:rPr>
        <w:t xml:space="preserve"> να καλύψει με ψηφιακό σήμα το σύνολο της επικράτειας και όχι απλά τη συντριπτική πλειοψηφία του πληθυσμού. Θα πρέπει να ελεγχθεί τελικά η εταιρεία για την πλημμελή εκπλήρωση των συμβατικών της υποχρεώσεων και να της οριστεί προθεσμία προς συνεπή ολοκλήρωσ</w:t>
      </w:r>
      <w:r>
        <w:rPr>
          <w:rFonts w:eastAsia="Times New Roman" w:cs="Times New Roman"/>
          <w:szCs w:val="24"/>
        </w:rPr>
        <w:t>η του έργου. Στην περίπτωση μη συμμόρφωσης να καταστεί υπερήμερη και να δεχθεί τις ανάλογες του νόμου επιβαρύνσεις.</w:t>
      </w:r>
    </w:p>
    <w:p w14:paraId="700D271A"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Κάντε το ερώτημα. Εσείς κάνετε τοποθέτηση. Είναι σαν να απαντάει ο Υπουργός.</w:t>
      </w:r>
    </w:p>
    <w:p w14:paraId="700D271B"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Κύριε </w:t>
      </w:r>
      <w:r>
        <w:rPr>
          <w:rFonts w:eastAsia="Times New Roman" w:cs="Times New Roman"/>
          <w:szCs w:val="24"/>
        </w:rPr>
        <w:t>Πρόεδρε, κλείνω σε δύο δεύτερα.</w:t>
      </w:r>
    </w:p>
    <w:p w14:paraId="700D271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Κύριε Υπουργέ, σε ποιες ενέργειες προτίθεστε να προβείτε, ώστε ο </w:t>
      </w:r>
      <w:proofErr w:type="spellStart"/>
      <w:r>
        <w:rPr>
          <w:rFonts w:eastAsia="Times New Roman" w:cs="Times New Roman"/>
          <w:szCs w:val="24"/>
        </w:rPr>
        <w:t>πάροχος</w:t>
      </w:r>
      <w:proofErr w:type="spellEnd"/>
      <w:r>
        <w:rPr>
          <w:rFonts w:eastAsia="Times New Roman" w:cs="Times New Roman"/>
          <w:szCs w:val="24"/>
        </w:rPr>
        <w:t xml:space="preserve"> να τηρήσει τις υποχρεώσεις του και να σταματήσει αυτός ο κοινωνικός αποκλεισμός μεγάλων τμημάτων πολιτών μας της επαρχίας;</w:t>
      </w:r>
    </w:p>
    <w:p w14:paraId="700D271D"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Ορίστε, κύριε Υπουργέ, έχετε τον λόγο.</w:t>
      </w:r>
    </w:p>
    <w:p w14:paraId="700D271E"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w:t>
      </w:r>
      <w:r>
        <w:rPr>
          <w:rFonts w:eastAsia="Times New Roman" w:cs="Times New Roman"/>
          <w:b/>
          <w:szCs w:val="24"/>
        </w:rPr>
        <w:t>ς</w:t>
      </w:r>
      <w:r>
        <w:rPr>
          <w:rFonts w:eastAsia="Times New Roman" w:cs="Times New Roman"/>
          <w:b/>
          <w:szCs w:val="24"/>
        </w:rPr>
        <w:t xml:space="preserve"> Ψηφιακής Πολιτικής, Τηλεπικοινωνιών και Ενημέρωσης): </w:t>
      </w:r>
      <w:r>
        <w:rPr>
          <w:rFonts w:eastAsia="Times New Roman"/>
          <w:color w:val="000000"/>
          <w:szCs w:val="24"/>
        </w:rPr>
        <w:t>Ευχαριστώ, κύριε Πρόεδρε.</w:t>
      </w:r>
      <w:r>
        <w:rPr>
          <w:rFonts w:eastAsia="Times New Roman" w:cs="Times New Roman"/>
          <w:szCs w:val="24"/>
        </w:rPr>
        <w:t xml:space="preserve"> </w:t>
      </w:r>
    </w:p>
    <w:p w14:paraId="700D271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Μπγιάλα</w:t>
      </w:r>
      <w:proofErr w:type="spellEnd"/>
      <w:r>
        <w:rPr>
          <w:rFonts w:eastAsia="Times New Roman" w:cs="Times New Roman"/>
          <w:szCs w:val="24"/>
        </w:rPr>
        <w:t>, η ερώτησή σας είναι μια ερώτηση η οποία έχει παράλληλο και πανομοιότυπο περιεχόμενο με ερωτ</w:t>
      </w:r>
      <w:r>
        <w:rPr>
          <w:rFonts w:eastAsia="Times New Roman" w:cs="Times New Roman"/>
          <w:szCs w:val="24"/>
        </w:rPr>
        <w:t xml:space="preserve">ήσεις που έχουμε δεχθεί εμείς από όλες τις πτέρυγες της Βουλής. Αυτές οι ερωτήσεις αποτυπώνουν ακριβώς την κατάσταση. Νομίζω ότι γίνεστε και εσείς δέκτης αυτής της πραγματικότητας και αυτών των παραπόνων από τους πολίτες </w:t>
      </w:r>
      <w:r>
        <w:rPr>
          <w:rFonts w:eastAsia="Times New Roman"/>
          <w:szCs w:val="24"/>
        </w:rPr>
        <w:t>οι οποίοι</w:t>
      </w:r>
      <w:r>
        <w:rPr>
          <w:rFonts w:eastAsia="Times New Roman" w:cs="Times New Roman"/>
          <w:szCs w:val="24"/>
        </w:rPr>
        <w:t xml:space="preserve"> δεν έχουν πρόσβαση στο ψη</w:t>
      </w:r>
      <w:r>
        <w:rPr>
          <w:rFonts w:eastAsia="Times New Roman" w:cs="Times New Roman"/>
          <w:szCs w:val="24"/>
        </w:rPr>
        <w:t>φιακό σήμα και δεν μπορούν να δουν τηλεόραση.</w:t>
      </w:r>
    </w:p>
    <w:p w14:paraId="700D2720" w14:textId="77777777" w:rsidR="008F0301" w:rsidRDefault="00543CD5">
      <w:pPr>
        <w:spacing w:line="600" w:lineRule="auto"/>
        <w:ind w:firstLine="720"/>
        <w:jc w:val="both"/>
        <w:rPr>
          <w:rFonts w:eastAsia="Times New Roman"/>
          <w:szCs w:val="24"/>
        </w:rPr>
      </w:pPr>
      <w:r>
        <w:rPr>
          <w:rFonts w:eastAsia="Times New Roman"/>
          <w:szCs w:val="24"/>
        </w:rPr>
        <w:t xml:space="preserve">Είναι αλήθεια, δυστυχώς, ότι οι περιοχές οι οποίες αναφέρονται στον Νομό Γρεβενών δεν έχουν ψηφιακή κάλυψη. Και δεν αφορά, βεβαίως, αυτό μόνο τη </w:t>
      </w:r>
      <w:r>
        <w:rPr>
          <w:rFonts w:eastAsia="Times New Roman"/>
          <w:szCs w:val="24"/>
        </w:rPr>
        <w:t xml:space="preserve">δυτική </w:t>
      </w:r>
      <w:r>
        <w:rPr>
          <w:rFonts w:eastAsia="Times New Roman"/>
          <w:szCs w:val="24"/>
        </w:rPr>
        <w:t xml:space="preserve">Μακεδονία. Αφορά και άλλους νομούς, δυστυχώς όχι μόνο </w:t>
      </w:r>
      <w:r>
        <w:rPr>
          <w:rFonts w:eastAsia="Times New Roman"/>
          <w:szCs w:val="24"/>
        </w:rPr>
        <w:t>παραμεθόριους. Όπου γίνονται και δειγματοληπτικοί έλεγχοι, ανακαλύπτουμε και οικισμούς οι οποίοι δεν μπορούν να έχουν ψηφιακό σήμα. Μιλάμε για ελέγχους οι οποίοι γίνονται από την Εθνική Επιτροπή Τηλεπικοινωνιών.</w:t>
      </w:r>
    </w:p>
    <w:p w14:paraId="700D2721" w14:textId="77777777" w:rsidR="008F0301" w:rsidRDefault="00543CD5">
      <w:pPr>
        <w:spacing w:line="600" w:lineRule="auto"/>
        <w:ind w:firstLine="720"/>
        <w:jc w:val="both"/>
        <w:rPr>
          <w:rFonts w:eastAsia="Times New Roman"/>
          <w:szCs w:val="24"/>
        </w:rPr>
      </w:pPr>
      <w:r>
        <w:rPr>
          <w:rFonts w:eastAsia="Times New Roman"/>
          <w:szCs w:val="24"/>
        </w:rPr>
        <w:t>Υπάρχουν δε περιπτώσεις των οποίων εμείς έχο</w:t>
      </w:r>
      <w:r>
        <w:rPr>
          <w:rFonts w:eastAsia="Times New Roman"/>
          <w:szCs w:val="24"/>
        </w:rPr>
        <w:t xml:space="preserve">υμε γίνει γνώστες και εκ του σύνεγγυς, όπως για παράδειγμα ο Δήμος </w:t>
      </w:r>
      <w:proofErr w:type="spellStart"/>
      <w:r>
        <w:rPr>
          <w:rFonts w:eastAsia="Times New Roman"/>
          <w:szCs w:val="24"/>
        </w:rPr>
        <w:t>Αργιθέας</w:t>
      </w:r>
      <w:proofErr w:type="spellEnd"/>
      <w:r>
        <w:rPr>
          <w:rFonts w:eastAsia="Times New Roman"/>
          <w:szCs w:val="24"/>
        </w:rPr>
        <w:t xml:space="preserve"> στον Νομό της Καρδίτσας, που έχει τριάντα οικισμούς και κανένας δεν μπορεί να δει τηλεόραση. Μιλάμε για μια πραγματικότητα ντροπιαστική για τη χώρα αυτήν τη στιγμή.</w:t>
      </w:r>
    </w:p>
    <w:p w14:paraId="700D2722" w14:textId="77777777" w:rsidR="008F0301" w:rsidRDefault="00543CD5">
      <w:pPr>
        <w:spacing w:line="600" w:lineRule="auto"/>
        <w:ind w:firstLine="720"/>
        <w:jc w:val="both"/>
        <w:rPr>
          <w:rFonts w:eastAsia="Times New Roman"/>
          <w:szCs w:val="24"/>
        </w:rPr>
      </w:pPr>
      <w:r>
        <w:rPr>
          <w:rFonts w:eastAsia="Times New Roman"/>
          <w:szCs w:val="24"/>
        </w:rPr>
        <w:t>Βεβαίως, εδώ πέ</w:t>
      </w:r>
      <w:r>
        <w:rPr>
          <w:rFonts w:eastAsia="Times New Roman"/>
          <w:szCs w:val="24"/>
        </w:rPr>
        <w:t>ρα πρέπει τα πράγματα να ειπωθούν με το όνομά τους. Οι συμβατικές υποχρεώσεις της εταιρείας έχουν να κάνουν με την πληθυσμιακή κάλυψη. Πού βρίσκεται το πρόβλημα; Το πρόβλημα ήταν ότι η πληθυσμιακή κάλυψη στη σύμβαση η οποία έχει υπογραφεί αφορούσε το σύνολ</w:t>
      </w:r>
      <w:r>
        <w:rPr>
          <w:rFonts w:eastAsia="Times New Roman"/>
          <w:szCs w:val="24"/>
        </w:rPr>
        <w:t xml:space="preserve">ο </w:t>
      </w:r>
      <w:r>
        <w:rPr>
          <w:rFonts w:eastAsia="Times New Roman"/>
          <w:szCs w:val="24"/>
        </w:rPr>
        <w:lastRenderedPageBreak/>
        <w:t>της επικράτειας και όχι την κάθε περιφέρεια ξεχωριστά. Αν η υποχρέωση της πληθυσμιακής κάλυψης ήταν ανά περιφέρεια, θα ήταν πολύ μεγαλύτερο και το ποσοστό κάλυψης το οποίο υπάρχει. Αυτήν τη στιγμή καλύπτεται γύρω στο 96,2% του πληθυσμού και η Κυβέρνηση θ</w:t>
      </w:r>
      <w:r>
        <w:rPr>
          <w:rFonts w:eastAsia="Times New Roman"/>
          <w:szCs w:val="24"/>
        </w:rPr>
        <w:t>α λάβει τα μέτρα της, ούτως ώστε να καλυφθεί το σύνολο του πληθυσμού. Θα έρθω αργότερα στα συγκεκριμένα μέτρα τα οποία λαμβάνουμε.</w:t>
      </w:r>
    </w:p>
    <w:p w14:paraId="700D2723" w14:textId="77777777" w:rsidR="008F0301" w:rsidRDefault="00543CD5">
      <w:pPr>
        <w:spacing w:line="600" w:lineRule="auto"/>
        <w:ind w:firstLine="720"/>
        <w:jc w:val="both"/>
        <w:rPr>
          <w:rFonts w:eastAsia="Times New Roman"/>
          <w:szCs w:val="24"/>
        </w:rPr>
      </w:pPr>
      <w:r>
        <w:rPr>
          <w:rFonts w:eastAsia="Times New Roman"/>
          <w:szCs w:val="24"/>
        </w:rPr>
        <w:t>Το Τμήμα Εποπτείας και Ελέγχου Φάσματος της Εθνικής Επιτροπής Τηλεπικοινωνιών</w:t>
      </w:r>
      <w:r>
        <w:rPr>
          <w:rFonts w:eastAsia="Times New Roman"/>
          <w:szCs w:val="24"/>
        </w:rPr>
        <w:t>,</w:t>
      </w:r>
      <w:r>
        <w:rPr>
          <w:rFonts w:eastAsia="Times New Roman"/>
          <w:szCs w:val="24"/>
        </w:rPr>
        <w:t xml:space="preserve"> με τον κατάλληλο μετρητικό εξοπλισμό προβαίνει</w:t>
      </w:r>
      <w:r>
        <w:rPr>
          <w:rFonts w:eastAsia="Times New Roman"/>
          <w:szCs w:val="24"/>
        </w:rPr>
        <w:t xml:space="preserve"> στις ανάλογες καταγραφές και ελέγχει τη δυνατότητα λήψης σήματος ψηφιακής τηλεόρασης σε όλες τις περιοχές της χώρας. Εκεί που διαπιστώνεται ότι η συγκεκριμένη εταιρεία δεν καλύπτει τις συμβατικές της υποχρεώσεις</w:t>
      </w:r>
      <w:r>
        <w:rPr>
          <w:rFonts w:eastAsia="Times New Roman"/>
          <w:szCs w:val="24"/>
        </w:rPr>
        <w:t>,</w:t>
      </w:r>
      <w:r>
        <w:rPr>
          <w:rFonts w:eastAsia="Times New Roman"/>
          <w:szCs w:val="24"/>
        </w:rPr>
        <w:t xml:space="preserve"> πρέπει να μπαίνουν και τα ανάλογα, τα προβ</w:t>
      </w:r>
      <w:r>
        <w:rPr>
          <w:rFonts w:eastAsia="Times New Roman"/>
          <w:szCs w:val="24"/>
        </w:rPr>
        <w:t>λεπόμενα διοικητικά πρόστιμα ή να γίνονται οι αναγκαίες κινήσεις.</w:t>
      </w:r>
    </w:p>
    <w:p w14:paraId="700D2724" w14:textId="77777777" w:rsidR="008F0301" w:rsidRDefault="00543CD5">
      <w:pPr>
        <w:spacing w:line="600" w:lineRule="auto"/>
        <w:ind w:firstLine="720"/>
        <w:jc w:val="both"/>
        <w:rPr>
          <w:rFonts w:eastAsia="Times New Roman"/>
          <w:szCs w:val="24"/>
        </w:rPr>
      </w:pPr>
      <w:r>
        <w:rPr>
          <w:rFonts w:eastAsia="Times New Roman"/>
          <w:szCs w:val="24"/>
        </w:rPr>
        <w:t>Όπως είπα πριν, είναι ντροπή να έχουμε αυτόν τον καιρό περιοχές της χώρας</w:t>
      </w:r>
      <w:r>
        <w:rPr>
          <w:rFonts w:eastAsia="Times New Roman"/>
          <w:szCs w:val="24"/>
        </w:rPr>
        <w:t>,</w:t>
      </w:r>
      <w:r>
        <w:rPr>
          <w:rFonts w:eastAsia="Times New Roman"/>
          <w:szCs w:val="24"/>
        </w:rPr>
        <w:t xml:space="preserve"> </w:t>
      </w:r>
      <w:r>
        <w:rPr>
          <w:rFonts w:eastAsia="Times New Roman"/>
          <w:szCs w:val="24"/>
        </w:rPr>
        <w:t>στις</w:t>
      </w:r>
      <w:r>
        <w:rPr>
          <w:rFonts w:eastAsia="Times New Roman"/>
          <w:szCs w:val="24"/>
        </w:rPr>
        <w:t xml:space="preserve"> οποίες </w:t>
      </w:r>
      <w:r>
        <w:rPr>
          <w:rFonts w:eastAsia="Times New Roman"/>
          <w:szCs w:val="24"/>
        </w:rPr>
        <w:t xml:space="preserve">οι κάτοικοι </w:t>
      </w:r>
      <w:r>
        <w:rPr>
          <w:rFonts w:eastAsia="Times New Roman"/>
          <w:szCs w:val="24"/>
        </w:rPr>
        <w:t>δεν μπορούν να δουν τηλεόραση. Θα πω πάρα πολύ επιγραμματικά και θα επανέλθω στη δευτερολογ</w:t>
      </w:r>
      <w:r>
        <w:rPr>
          <w:rFonts w:eastAsia="Times New Roman"/>
          <w:szCs w:val="24"/>
        </w:rPr>
        <w:t>ία μου.</w:t>
      </w:r>
    </w:p>
    <w:p w14:paraId="700D2725" w14:textId="77777777" w:rsidR="008F0301" w:rsidRDefault="00543CD5">
      <w:pPr>
        <w:spacing w:line="600" w:lineRule="auto"/>
        <w:ind w:firstLine="720"/>
        <w:jc w:val="both"/>
        <w:rPr>
          <w:rFonts w:eastAsia="Times New Roman"/>
          <w:szCs w:val="24"/>
        </w:rPr>
      </w:pPr>
      <w:r>
        <w:rPr>
          <w:rFonts w:eastAsia="Times New Roman"/>
          <w:szCs w:val="24"/>
        </w:rPr>
        <w:t>Η Ελλάδα έχει μπει με τρόπο δυναμικό και συμπαγή στις διαπραγματεύσεις με τις γειτονικές χώρες, ούτως ώστε να γίνει η κατανομή συχνοτήτων</w:t>
      </w:r>
      <w:r>
        <w:rPr>
          <w:rFonts w:eastAsia="Times New Roman"/>
          <w:szCs w:val="24"/>
        </w:rPr>
        <w:t>,</w:t>
      </w:r>
      <w:r>
        <w:rPr>
          <w:rFonts w:eastAsia="Times New Roman"/>
          <w:szCs w:val="24"/>
        </w:rPr>
        <w:t xml:space="preserve"> </w:t>
      </w:r>
      <w:r>
        <w:rPr>
          <w:rFonts w:eastAsia="Times New Roman"/>
          <w:szCs w:val="24"/>
        </w:rPr>
        <w:lastRenderedPageBreak/>
        <w:t>για να μπορέσουμε να ολοκληρώσουμε έναν χάρτη</w:t>
      </w:r>
      <w:r>
        <w:rPr>
          <w:rFonts w:eastAsia="Times New Roman"/>
          <w:szCs w:val="24"/>
        </w:rPr>
        <w:t>,</w:t>
      </w:r>
      <w:r>
        <w:rPr>
          <w:rFonts w:eastAsia="Times New Roman"/>
          <w:szCs w:val="24"/>
        </w:rPr>
        <w:t xml:space="preserve"> ο οποίος θα ανταποκρίνεται στις ανάγκες της χώρας, του πληθυσμ</w:t>
      </w:r>
      <w:r>
        <w:rPr>
          <w:rFonts w:eastAsia="Times New Roman"/>
          <w:szCs w:val="24"/>
        </w:rPr>
        <w:t xml:space="preserve">ού και θα λαμβάνει υπ’ </w:t>
      </w:r>
      <w:proofErr w:type="spellStart"/>
      <w:r>
        <w:rPr>
          <w:rFonts w:eastAsia="Times New Roman"/>
          <w:szCs w:val="24"/>
        </w:rPr>
        <w:t>όψιν</w:t>
      </w:r>
      <w:proofErr w:type="spellEnd"/>
      <w:r>
        <w:rPr>
          <w:rFonts w:eastAsia="Times New Roman"/>
          <w:szCs w:val="24"/>
        </w:rPr>
        <w:t xml:space="preserve"> το πάρα πολύ ιδιαίτερο ανάγλυφο της χώρας.</w:t>
      </w:r>
    </w:p>
    <w:p w14:paraId="700D2726" w14:textId="77777777" w:rsidR="008F0301" w:rsidRDefault="00543CD5">
      <w:pPr>
        <w:spacing w:line="600" w:lineRule="auto"/>
        <w:ind w:firstLine="720"/>
        <w:jc w:val="both"/>
        <w:rPr>
          <w:rFonts w:eastAsia="Times New Roman"/>
          <w:szCs w:val="24"/>
        </w:rPr>
      </w:pPr>
      <w:r>
        <w:rPr>
          <w:rFonts w:eastAsia="Times New Roman"/>
          <w:szCs w:val="24"/>
        </w:rPr>
        <w:t>Δεύτερον, έχουμε ξεκινήσει μια προσπάθεια με επιτροπές μέσα στη Γενική Γραμματεία Τηλεπικοινωνιών, για να δούμε πώς</w:t>
      </w:r>
      <w:r>
        <w:rPr>
          <w:rFonts w:eastAsia="Times New Roman"/>
          <w:szCs w:val="24"/>
        </w:rPr>
        <w:t>,</w:t>
      </w:r>
      <w:r>
        <w:rPr>
          <w:rFonts w:eastAsia="Times New Roman"/>
          <w:szCs w:val="24"/>
        </w:rPr>
        <w:t xml:space="preserve"> με βέλτιστο τρόπο</w:t>
      </w:r>
      <w:r>
        <w:rPr>
          <w:rFonts w:eastAsia="Times New Roman"/>
          <w:szCs w:val="24"/>
        </w:rPr>
        <w:t>,</w:t>
      </w:r>
      <w:r>
        <w:rPr>
          <w:rFonts w:eastAsia="Times New Roman"/>
          <w:szCs w:val="24"/>
        </w:rPr>
        <w:t xml:space="preserve"> μπορούμε να λύσουμε αυτό το σύστημα. Υπάρχει μια </w:t>
      </w:r>
      <w:r>
        <w:rPr>
          <w:rFonts w:eastAsia="Times New Roman"/>
          <w:szCs w:val="24"/>
        </w:rPr>
        <w:t>επιτροπή</w:t>
      </w:r>
      <w:r>
        <w:rPr>
          <w:rFonts w:eastAsia="Times New Roman"/>
          <w:szCs w:val="24"/>
        </w:rPr>
        <w:t>,</w:t>
      </w:r>
      <w:r>
        <w:rPr>
          <w:rFonts w:eastAsia="Times New Roman"/>
          <w:szCs w:val="24"/>
        </w:rPr>
        <w:t xml:space="preserve"> η οποία μελετάει τεχνικά ζητήματα και μια επιτροπή</w:t>
      </w:r>
      <w:r>
        <w:rPr>
          <w:rFonts w:eastAsia="Times New Roman"/>
          <w:szCs w:val="24"/>
        </w:rPr>
        <w:t>,</w:t>
      </w:r>
      <w:r>
        <w:rPr>
          <w:rFonts w:eastAsia="Times New Roman"/>
          <w:szCs w:val="24"/>
        </w:rPr>
        <w:t xml:space="preserve"> η οποία μελετάει ζητήματα ανώτατης οριακής τιμής. Και βεβαίως, έχουμε ήδη ξεκινήσει και αναπτύσσουμε το πρόγραμμα κάλυψης τηλεοπτικού σήματος</w:t>
      </w:r>
      <w:r>
        <w:rPr>
          <w:rFonts w:eastAsia="Times New Roman"/>
          <w:szCs w:val="24"/>
        </w:rPr>
        <w:t>,</w:t>
      </w:r>
      <w:r>
        <w:rPr>
          <w:rFonts w:eastAsia="Times New Roman"/>
          <w:szCs w:val="24"/>
        </w:rPr>
        <w:t xml:space="preserve"> μέσω δορυφορικής λήψης στις παραμεθόριες περιοχές.</w:t>
      </w:r>
    </w:p>
    <w:p w14:paraId="700D2727" w14:textId="77777777" w:rsidR="008F0301" w:rsidRDefault="00543CD5">
      <w:pPr>
        <w:spacing w:line="600" w:lineRule="auto"/>
        <w:ind w:firstLine="720"/>
        <w:jc w:val="both"/>
        <w:rPr>
          <w:rFonts w:eastAsia="Times New Roman"/>
          <w:szCs w:val="24"/>
        </w:rPr>
      </w:pPr>
      <w:r>
        <w:rPr>
          <w:rFonts w:eastAsia="Times New Roman"/>
          <w:szCs w:val="24"/>
        </w:rPr>
        <w:t xml:space="preserve">Υπάρχει πάρα πολύ μεγάλη ανταπόκριση και δεσμεύομαι ενώπιον και της </w:t>
      </w:r>
      <w:r>
        <w:rPr>
          <w:rFonts w:eastAsia="Times New Roman"/>
          <w:szCs w:val="24"/>
        </w:rPr>
        <w:t>Ε</w:t>
      </w:r>
      <w:r>
        <w:rPr>
          <w:rFonts w:eastAsia="Times New Roman"/>
          <w:szCs w:val="24"/>
        </w:rPr>
        <w:t xml:space="preserve">θνικής </w:t>
      </w:r>
      <w:r>
        <w:rPr>
          <w:rFonts w:eastAsia="Times New Roman"/>
          <w:szCs w:val="24"/>
        </w:rPr>
        <w:t>Α</w:t>
      </w:r>
      <w:r>
        <w:rPr>
          <w:rFonts w:eastAsia="Times New Roman"/>
          <w:szCs w:val="24"/>
        </w:rPr>
        <w:t>ντιπροσωπείας να εξαντλήσουμε κάθε δυνατότητα -και πιστεύω πραγματικά ότι θα το πετύχουμε- μέχρι το τέλος του χρόνου αυτό το πρόγραμμα να γενικευτεί και να καταφέρουμε να φτάσουμε</w:t>
      </w:r>
      <w:r>
        <w:rPr>
          <w:rFonts w:eastAsia="Times New Roman"/>
          <w:szCs w:val="24"/>
        </w:rPr>
        <w:t xml:space="preserve"> στο 100% του πληθυσμού. Διότι το πρόβλημα</w:t>
      </w:r>
      <w:r>
        <w:rPr>
          <w:rFonts w:eastAsia="Times New Roman"/>
          <w:szCs w:val="24"/>
        </w:rPr>
        <w:t>,</w:t>
      </w:r>
      <w:r>
        <w:rPr>
          <w:rFonts w:eastAsia="Times New Roman"/>
          <w:szCs w:val="24"/>
        </w:rPr>
        <w:t xml:space="preserve"> το οποίο εσείς αυτήν τη στιγμή αναδεικνύετε με την ερώτησή </w:t>
      </w:r>
      <w:r>
        <w:rPr>
          <w:rFonts w:eastAsia="Times New Roman"/>
          <w:szCs w:val="24"/>
        </w:rPr>
        <w:t>σας,</w:t>
      </w:r>
      <w:r>
        <w:rPr>
          <w:rFonts w:eastAsia="Times New Roman"/>
          <w:szCs w:val="24"/>
        </w:rPr>
        <w:t xml:space="preserve"> δεν αφορά μόνο περιοχές παραμεθόριες. Υπάρχουν και περιοχές στην Καλαμάτα, οικισμοί στην Τρίπολη</w:t>
      </w:r>
      <w:r>
        <w:rPr>
          <w:rFonts w:eastAsia="Times New Roman"/>
          <w:szCs w:val="24"/>
        </w:rPr>
        <w:t>,</w:t>
      </w:r>
      <w:r>
        <w:rPr>
          <w:rFonts w:eastAsia="Times New Roman"/>
          <w:szCs w:val="24"/>
        </w:rPr>
        <w:t xml:space="preserve"> οι οποίοι δεν μπορούν να δουν τηλεόραση. Και με αυτήν την πραγματικότητα</w:t>
      </w:r>
      <w:r>
        <w:rPr>
          <w:rFonts w:eastAsia="Times New Roman"/>
          <w:szCs w:val="24"/>
        </w:rPr>
        <w:t>,</w:t>
      </w:r>
      <w:r>
        <w:rPr>
          <w:rFonts w:eastAsia="Times New Roman"/>
          <w:szCs w:val="24"/>
        </w:rPr>
        <w:t xml:space="preserve"> πρέπει πραγματικά να τελειώνουμε.</w:t>
      </w:r>
    </w:p>
    <w:p w14:paraId="700D2728" w14:textId="77777777" w:rsidR="008F0301" w:rsidRDefault="00543CD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Ορίστε, κύριε </w:t>
      </w:r>
      <w:proofErr w:type="spellStart"/>
      <w:r>
        <w:rPr>
          <w:rFonts w:eastAsia="Times New Roman"/>
          <w:szCs w:val="24"/>
        </w:rPr>
        <w:t>Μπγιάλα</w:t>
      </w:r>
      <w:proofErr w:type="spellEnd"/>
      <w:r>
        <w:rPr>
          <w:rFonts w:eastAsia="Times New Roman"/>
          <w:szCs w:val="24"/>
        </w:rPr>
        <w:t>, έχετε τον λόγο.</w:t>
      </w:r>
    </w:p>
    <w:p w14:paraId="700D2729" w14:textId="77777777" w:rsidR="008F0301" w:rsidRDefault="00543CD5">
      <w:pPr>
        <w:spacing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Κύριε Υπουργέ, θα δεχτώ ως θετική τη δέσμευσή σας ότι</w:t>
      </w:r>
      <w:r>
        <w:rPr>
          <w:rFonts w:eastAsia="Times New Roman"/>
          <w:szCs w:val="24"/>
        </w:rPr>
        <w:t>,</w:t>
      </w:r>
      <w:r>
        <w:rPr>
          <w:rFonts w:eastAsia="Times New Roman"/>
          <w:szCs w:val="24"/>
        </w:rPr>
        <w:t xml:space="preserve"> μέ</w:t>
      </w:r>
      <w:r>
        <w:rPr>
          <w:rFonts w:eastAsia="Times New Roman"/>
          <w:szCs w:val="24"/>
        </w:rPr>
        <w:t>χρι το τέλος του χρόνου</w:t>
      </w:r>
      <w:r>
        <w:rPr>
          <w:rFonts w:eastAsia="Times New Roman"/>
          <w:szCs w:val="24"/>
        </w:rPr>
        <w:t>,</w:t>
      </w:r>
      <w:r>
        <w:rPr>
          <w:rFonts w:eastAsia="Times New Roman"/>
          <w:szCs w:val="24"/>
        </w:rPr>
        <w:t xml:space="preserve"> θα λυθεί ένα ζήτημα, που όντως, όπως είπατε, αφορά πάρα πολλές περιοχές. Θα ήθελα να σας επισημάνω απλώς</w:t>
      </w:r>
      <w:r>
        <w:rPr>
          <w:rFonts w:eastAsia="Times New Roman"/>
          <w:szCs w:val="24"/>
        </w:rPr>
        <w:t>,</w:t>
      </w:r>
      <w:r>
        <w:rPr>
          <w:rFonts w:eastAsia="Times New Roman"/>
          <w:szCs w:val="24"/>
        </w:rPr>
        <w:t xml:space="preserve"> ότι στην περιοχή των Γρεβενών –το λέω ενημερωτικά, για να καταγραφεί και στα Πρακτικά- υπάρχουν είκοσι επτά κοινότητες</w:t>
      </w:r>
      <w:r>
        <w:rPr>
          <w:rFonts w:eastAsia="Times New Roman"/>
          <w:szCs w:val="24"/>
        </w:rPr>
        <w:t>,</w:t>
      </w:r>
      <w:r>
        <w:rPr>
          <w:rFonts w:eastAsia="Times New Roman"/>
          <w:szCs w:val="24"/>
        </w:rPr>
        <w:t xml:space="preserve"> οι οπ</w:t>
      </w:r>
      <w:r>
        <w:rPr>
          <w:rFonts w:eastAsia="Times New Roman"/>
          <w:szCs w:val="24"/>
        </w:rPr>
        <w:t>οίες δεν λαμβάνουν σήμα.</w:t>
      </w:r>
    </w:p>
    <w:p w14:paraId="700D272A" w14:textId="77777777" w:rsidR="008F0301" w:rsidRDefault="00543CD5">
      <w:pPr>
        <w:spacing w:line="600" w:lineRule="auto"/>
        <w:ind w:firstLine="720"/>
        <w:jc w:val="both"/>
        <w:rPr>
          <w:rFonts w:eastAsia="Times New Roman"/>
          <w:szCs w:val="24"/>
        </w:rPr>
      </w:pPr>
      <w:r>
        <w:rPr>
          <w:rFonts w:eastAsia="Times New Roman"/>
          <w:szCs w:val="24"/>
        </w:rPr>
        <w:t xml:space="preserve">Δράττομαι, όμως, της ευκαιρίας, μιας και το θέμα έχει κλείσει, να σας θέσω ένα άλλο ζήτημα και να σας ρωτήσω εάν και κατά πόσο είναι δυνατή η δική σας παρέμβαση –δεν αναφέρεται, βέβαια, στην ερώτηση, αλλά επιτρέψτε μου- όσον αφορά </w:t>
      </w:r>
      <w:r>
        <w:rPr>
          <w:rFonts w:eastAsia="Times New Roman"/>
          <w:szCs w:val="24"/>
        </w:rPr>
        <w:t xml:space="preserve">τη </w:t>
      </w:r>
      <w:r>
        <w:rPr>
          <w:rFonts w:eastAsia="Times New Roman"/>
          <w:szCs w:val="24"/>
        </w:rPr>
        <w:t>ρ</w:t>
      </w:r>
      <w:r>
        <w:rPr>
          <w:rFonts w:eastAsia="Times New Roman"/>
          <w:szCs w:val="24"/>
        </w:rPr>
        <w:t xml:space="preserve">αδιοφωνία της ΕΡΤ. Στην περιοχή της Δυτικής Μακεδονίας εκπέμπει η ΕΡΑ Κοζάνης, που όμως η πόλη των Γρεβενών και η πόλη της </w:t>
      </w:r>
      <w:proofErr w:type="spellStart"/>
      <w:r>
        <w:rPr>
          <w:rFonts w:eastAsia="Times New Roman"/>
          <w:szCs w:val="24"/>
        </w:rPr>
        <w:t>Δεσκάτης</w:t>
      </w:r>
      <w:proofErr w:type="spellEnd"/>
      <w:r>
        <w:rPr>
          <w:rFonts w:eastAsia="Times New Roman"/>
          <w:szCs w:val="24"/>
        </w:rPr>
        <w:t>, τα δύο αστικά κέντρα του Νομού Γρεβενών, όπως και πολλές περιοχές δεν λαμβάνουν σήμα. Θα ήθελα</w:t>
      </w:r>
      <w:r>
        <w:rPr>
          <w:rFonts w:eastAsia="Times New Roman"/>
          <w:szCs w:val="24"/>
        </w:rPr>
        <w:t>,</w:t>
      </w:r>
      <w:r>
        <w:rPr>
          <w:rFonts w:eastAsia="Times New Roman"/>
          <w:szCs w:val="24"/>
        </w:rPr>
        <w:t xml:space="preserve"> επί τη ευκαιρία, λοιπόν</w:t>
      </w:r>
      <w:r>
        <w:rPr>
          <w:rFonts w:eastAsia="Times New Roman"/>
          <w:szCs w:val="24"/>
        </w:rPr>
        <w:t xml:space="preserve">, να ρωτήσω εάν μπορείτε να κάνετε την παρέμβασή σας και να διατεθούν δύο αναμεταδότες, για να υπάρχει έστω η ραδιοφωνική κάλυψη του </w:t>
      </w:r>
      <w:r>
        <w:rPr>
          <w:rFonts w:eastAsia="Times New Roman"/>
          <w:szCs w:val="24"/>
        </w:rPr>
        <w:t>ν</w:t>
      </w:r>
      <w:r>
        <w:rPr>
          <w:rFonts w:eastAsia="Times New Roman"/>
          <w:szCs w:val="24"/>
        </w:rPr>
        <w:t>ομού μας και έτσι να σταματήσει ο αποκλεισμός της ενημέρωσης για έναν ολόκληρο νομό.</w:t>
      </w:r>
    </w:p>
    <w:p w14:paraId="700D272B" w14:textId="77777777" w:rsidR="008F0301" w:rsidRDefault="00543CD5">
      <w:pPr>
        <w:spacing w:line="600" w:lineRule="auto"/>
        <w:ind w:firstLine="720"/>
        <w:jc w:val="both"/>
        <w:rPr>
          <w:rFonts w:eastAsia="Times New Roman"/>
          <w:szCs w:val="24"/>
        </w:rPr>
      </w:pPr>
      <w:r>
        <w:rPr>
          <w:rFonts w:eastAsia="Times New Roman"/>
          <w:szCs w:val="24"/>
        </w:rPr>
        <w:t>Ευχαριστώ.</w:t>
      </w:r>
    </w:p>
    <w:p w14:paraId="700D272C" w14:textId="77777777" w:rsidR="008F0301" w:rsidRDefault="00543CD5">
      <w:pPr>
        <w:spacing w:line="600" w:lineRule="auto"/>
        <w:ind w:firstLine="720"/>
        <w:jc w:val="both"/>
        <w:rPr>
          <w:rFonts w:eastAsia="Times New Roman"/>
          <w:color w:val="000000" w:themeColor="text1"/>
          <w:szCs w:val="24"/>
        </w:rPr>
      </w:pPr>
      <w:r>
        <w:rPr>
          <w:rFonts w:eastAsia="Times New Roman"/>
          <w:b/>
          <w:szCs w:val="24"/>
        </w:rPr>
        <w:lastRenderedPageBreak/>
        <w:t>ΠΡΟΕΔΡΕΥΩΝ (Νικήτας Κακλαμ</w:t>
      </w:r>
      <w:r>
        <w:rPr>
          <w:rFonts w:eastAsia="Times New Roman"/>
          <w:b/>
          <w:szCs w:val="24"/>
        </w:rPr>
        <w:t>άνης):</w:t>
      </w:r>
      <w:r>
        <w:rPr>
          <w:rFonts w:eastAsia="Times New Roman"/>
          <w:szCs w:val="24"/>
        </w:rPr>
        <w:t xml:space="preserve"> Ορίστε, κύριε Υπουργέ, έχετε τον λόγο.</w:t>
      </w:r>
    </w:p>
    <w:p w14:paraId="700D272D" w14:textId="77777777" w:rsidR="008F0301" w:rsidRDefault="00543CD5">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Κύριε </w:t>
      </w:r>
      <w:proofErr w:type="spellStart"/>
      <w:r>
        <w:rPr>
          <w:rFonts w:eastAsia="Times New Roman"/>
          <w:szCs w:val="24"/>
        </w:rPr>
        <w:t>Μπγιάλα</w:t>
      </w:r>
      <w:proofErr w:type="spellEnd"/>
      <w:r>
        <w:rPr>
          <w:rFonts w:eastAsia="Times New Roman"/>
          <w:szCs w:val="24"/>
        </w:rPr>
        <w:t>, με την τελευταία σας επισήμανση, μου δίνετε τη δυνατότητα να δεσμευτώ και να επανέλθω γραπτώς, να κοιτάξω το πρόβλημ</w:t>
      </w:r>
      <w:r>
        <w:rPr>
          <w:rFonts w:eastAsia="Times New Roman"/>
          <w:szCs w:val="24"/>
        </w:rPr>
        <w:t>α στη λεπτομέρειά του</w:t>
      </w:r>
      <w:r>
        <w:rPr>
          <w:rFonts w:eastAsia="Times New Roman"/>
          <w:szCs w:val="24"/>
        </w:rPr>
        <w:t>,</w:t>
      </w:r>
      <w:r>
        <w:rPr>
          <w:rFonts w:eastAsia="Times New Roman"/>
          <w:szCs w:val="24"/>
        </w:rPr>
        <w:t xml:space="preserve"> σε σχέση με τη λήψη ραδιοφωνικού σήματος στις περιοχές</w:t>
      </w:r>
      <w:r>
        <w:rPr>
          <w:rFonts w:eastAsia="Times New Roman"/>
          <w:szCs w:val="24"/>
        </w:rPr>
        <w:t>,</w:t>
      </w:r>
      <w:r>
        <w:rPr>
          <w:rFonts w:eastAsia="Times New Roman"/>
          <w:szCs w:val="24"/>
        </w:rPr>
        <w:t xml:space="preserve"> που αναφέρατε και να μπορέσουμε να δούμε τι ενέργειες πρέπει να γίνουν γρήγορα, ούτως ώστε να λυθεί το πρόβλημα.</w:t>
      </w:r>
    </w:p>
    <w:p w14:paraId="700D272E" w14:textId="77777777" w:rsidR="008F0301" w:rsidRDefault="00543CD5">
      <w:pPr>
        <w:spacing w:line="600" w:lineRule="auto"/>
        <w:ind w:firstLine="720"/>
        <w:jc w:val="both"/>
        <w:rPr>
          <w:rFonts w:eastAsia="Times New Roman"/>
          <w:szCs w:val="24"/>
        </w:rPr>
      </w:pPr>
      <w:r>
        <w:rPr>
          <w:rFonts w:eastAsia="Times New Roman"/>
          <w:szCs w:val="24"/>
        </w:rPr>
        <w:t>Θέλω να πω ότι η κατάσταση με το τηλεοπτικό σήμα ήταν ντροπιαστι</w:t>
      </w:r>
      <w:r>
        <w:rPr>
          <w:rFonts w:eastAsia="Times New Roman"/>
          <w:szCs w:val="24"/>
        </w:rPr>
        <w:t xml:space="preserve">κή, διότι φάνηκε ότι προϋπέθετε δύο «μαύρα». Ένα «μαύρο» εκ των προτέρων και ένα «μαύρο» εκ των υστέρων. Το «μαύρο» εκ των προτέρων ήταν το «μαύρο» της ΕΡΤ, το οποίο την κατέστησε ανενεργή και σε αδυναμία να συμμετάσχει στο διαγωνισμό για τον </w:t>
      </w:r>
      <w:proofErr w:type="spellStart"/>
      <w:r>
        <w:rPr>
          <w:rFonts w:eastAsia="Times New Roman"/>
          <w:szCs w:val="24"/>
        </w:rPr>
        <w:t>πάροχο</w:t>
      </w:r>
      <w:proofErr w:type="spellEnd"/>
      <w:r>
        <w:rPr>
          <w:rFonts w:eastAsia="Times New Roman"/>
          <w:szCs w:val="24"/>
        </w:rPr>
        <w:t xml:space="preserve"> ψηφιακ</w:t>
      </w:r>
      <w:r>
        <w:rPr>
          <w:rFonts w:eastAsia="Times New Roman"/>
          <w:szCs w:val="24"/>
        </w:rPr>
        <w:t>ού σήματος. Και το «μαύρο» εκ των υστέρων, έχει να κάνει με το «μαύρο»</w:t>
      </w:r>
      <w:r>
        <w:rPr>
          <w:rFonts w:eastAsia="Times New Roman"/>
          <w:szCs w:val="24"/>
        </w:rPr>
        <w:t>,</w:t>
      </w:r>
      <w:r>
        <w:rPr>
          <w:rFonts w:eastAsia="Times New Roman"/>
          <w:szCs w:val="24"/>
        </w:rPr>
        <w:t xml:space="preserve"> που βιώνουν οι πολίτες στις περιοχές</w:t>
      </w:r>
      <w:r>
        <w:rPr>
          <w:rFonts w:eastAsia="Times New Roman"/>
          <w:szCs w:val="24"/>
        </w:rPr>
        <w:t>,</w:t>
      </w:r>
      <w:r>
        <w:rPr>
          <w:rFonts w:eastAsia="Times New Roman"/>
          <w:szCs w:val="24"/>
        </w:rPr>
        <w:t xml:space="preserve"> τις οποίες συζητάμε τώρα. Δηλαδή, έχουμε ένα παράδειγμα πάρα πολύ προφανές, μια πάρα πολύ σοβαρή απόδειξη ότι οι μεγάλες υποδομές πρέπει να αναπτύ</w:t>
      </w:r>
      <w:r>
        <w:rPr>
          <w:rFonts w:eastAsia="Times New Roman"/>
          <w:szCs w:val="24"/>
        </w:rPr>
        <w:t>σσονται στη χώρα</w:t>
      </w:r>
      <w:r>
        <w:rPr>
          <w:rFonts w:eastAsia="Times New Roman"/>
          <w:szCs w:val="24"/>
        </w:rPr>
        <w:t>,</w:t>
      </w:r>
      <w:r>
        <w:rPr>
          <w:rFonts w:eastAsia="Times New Roman"/>
          <w:szCs w:val="24"/>
        </w:rPr>
        <w:t xml:space="preserve"> με ισχυρή δημόσια παρουσία και παρέμβαση. Και ο ιδιωτικός τομέας είναι ο πλέον ακατάλληλος για να το κάνει αυτό και να καλύψει τις κοινωνικές ανάγκες.</w:t>
      </w:r>
    </w:p>
    <w:p w14:paraId="700D272F" w14:textId="77777777" w:rsidR="008F0301" w:rsidRDefault="00543CD5">
      <w:pPr>
        <w:spacing w:line="600" w:lineRule="auto"/>
        <w:ind w:firstLine="720"/>
        <w:jc w:val="both"/>
        <w:rPr>
          <w:rFonts w:eastAsia="Times New Roman"/>
          <w:szCs w:val="24"/>
        </w:rPr>
      </w:pPr>
      <w:r>
        <w:rPr>
          <w:rFonts w:eastAsia="Times New Roman"/>
          <w:szCs w:val="24"/>
        </w:rPr>
        <w:lastRenderedPageBreak/>
        <w:t>Πριν από λίγες ημέρες, βρέθηκα στο πανέμορφο νησί της Τήλου. Ήταν τόσο δύσκολη η θέση μ</w:t>
      </w:r>
      <w:r>
        <w:rPr>
          <w:rFonts w:eastAsia="Times New Roman"/>
          <w:szCs w:val="24"/>
        </w:rPr>
        <w:t>ου, διότι εμείς πήγαμε</w:t>
      </w:r>
      <w:r>
        <w:rPr>
          <w:rFonts w:eastAsia="Times New Roman"/>
          <w:szCs w:val="24"/>
        </w:rPr>
        <w:t>,</w:t>
      </w:r>
      <w:r>
        <w:rPr>
          <w:rFonts w:eastAsia="Times New Roman"/>
          <w:szCs w:val="24"/>
        </w:rPr>
        <w:t xml:space="preserve"> για να δώσουμε στους πολίτες το δικαίωμα να βλέπουν τηλεόραση, ενώ οι πολίτες και η δημοτική αρχή αυτού του νησιού εκείνα τα εικοσιτετράωρα περίμεναν τα αποτελέσματα του διαγωνισμού της Ευρωπαϊκής Ένωσης για τα πράσινα νησιά, όπου κ</w:t>
      </w:r>
      <w:r>
        <w:rPr>
          <w:rFonts w:eastAsia="Times New Roman"/>
          <w:szCs w:val="24"/>
        </w:rPr>
        <w:t xml:space="preserve">έρδισαν το πρώτο βραβείο. </w:t>
      </w:r>
    </w:p>
    <w:p w14:paraId="700D2730" w14:textId="77777777" w:rsidR="008F0301" w:rsidRDefault="00543CD5">
      <w:pPr>
        <w:spacing w:line="600" w:lineRule="auto"/>
        <w:ind w:firstLine="720"/>
        <w:jc w:val="both"/>
        <w:rPr>
          <w:rFonts w:eastAsia="Times New Roman"/>
          <w:szCs w:val="24"/>
        </w:rPr>
      </w:pPr>
      <w:r>
        <w:rPr>
          <w:rFonts w:eastAsia="Times New Roman"/>
          <w:szCs w:val="24"/>
        </w:rPr>
        <w:t>Τι θέλω να πω; Ενώ υπάρχουν πολίτες και ζωντανές κοινωνικές δυνάμεις, οι οποίες δείχνουν ότι και τις νέες δυνατότητες της τεχνολογίας αντιλαμβάνονται και είναι σε θέση να τις αξιοποιούν, είχαμε μια πολιτεία η οποία δεν ανταποκριν</w:t>
      </w:r>
      <w:r>
        <w:rPr>
          <w:rFonts w:eastAsia="Times New Roman"/>
          <w:szCs w:val="24"/>
        </w:rPr>
        <w:t>όταν στα στοιχειώδη</w:t>
      </w:r>
      <w:r>
        <w:rPr>
          <w:rFonts w:eastAsia="Times New Roman"/>
          <w:szCs w:val="24"/>
        </w:rPr>
        <w:t>,</w:t>
      </w:r>
      <w:r>
        <w:rPr>
          <w:rFonts w:eastAsia="Times New Roman"/>
          <w:szCs w:val="24"/>
        </w:rPr>
        <w:t xml:space="preserve"> σε σχέση με τα δικαιώματά τους.</w:t>
      </w:r>
    </w:p>
    <w:p w14:paraId="700D2731" w14:textId="77777777" w:rsidR="008F0301" w:rsidRDefault="00543CD5">
      <w:pPr>
        <w:spacing w:line="600" w:lineRule="auto"/>
        <w:ind w:firstLine="720"/>
        <w:jc w:val="both"/>
        <w:rPr>
          <w:rFonts w:eastAsia="Times New Roman"/>
          <w:szCs w:val="24"/>
        </w:rPr>
      </w:pPr>
      <w:r>
        <w:rPr>
          <w:rFonts w:eastAsia="Times New Roman"/>
          <w:szCs w:val="24"/>
        </w:rPr>
        <w:t>Νομίζω, όμως, και εδώ θα είμαστε να τα συζητήσουμε, ότι στο τέλος του χρόνου θα έχουμε κάνει πάρα πολύ σημαντικά βήματα και το στοιχειώδες δικαίωμα των πολιτών θα έχει πραγματικά καλυφθεί.</w:t>
      </w:r>
    </w:p>
    <w:p w14:paraId="700D2732" w14:textId="77777777" w:rsidR="008F0301" w:rsidRDefault="00543CD5">
      <w:pPr>
        <w:spacing w:line="600" w:lineRule="auto"/>
        <w:ind w:firstLine="720"/>
        <w:jc w:val="both"/>
        <w:rPr>
          <w:rFonts w:eastAsia="Times New Roman"/>
          <w:szCs w:val="24"/>
        </w:rPr>
      </w:pPr>
      <w:r>
        <w:rPr>
          <w:rFonts w:eastAsia="Times New Roman"/>
          <w:szCs w:val="24"/>
        </w:rPr>
        <w:t>Ευχαριστώ.</w:t>
      </w:r>
    </w:p>
    <w:p w14:paraId="700D2733" w14:textId="77777777" w:rsidR="008F0301" w:rsidRDefault="00543CD5">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(Νικήτας Κακλαμάνης):</w:t>
      </w:r>
      <w:r>
        <w:rPr>
          <w:rFonts w:eastAsia="Times New Roman"/>
          <w:szCs w:val="24"/>
        </w:rPr>
        <w:t xml:space="preserve"> Κυρίες και κύριοι συνάδελφοι, ο</w:t>
      </w:r>
      <w:r>
        <w:rPr>
          <w:rFonts w:eastAsia="Times New Roman"/>
          <w:szCs w:val="24"/>
        </w:rPr>
        <w:t>λοκληρώθηκε η συζήτηση των επικαίρων ερωτήσεων.</w:t>
      </w:r>
    </w:p>
    <w:p w14:paraId="700D2734" w14:textId="77777777" w:rsidR="008F0301" w:rsidRDefault="00543CD5">
      <w:pPr>
        <w:jc w:val="center"/>
        <w:rPr>
          <w:rFonts w:eastAsia="Times New Roman" w:cs="Times New Roman"/>
          <w:color w:val="FF0000"/>
          <w:szCs w:val="24"/>
        </w:rPr>
      </w:pPr>
      <w:r w:rsidRPr="006C222A">
        <w:rPr>
          <w:rFonts w:eastAsia="Times New Roman" w:cs="Times New Roman"/>
          <w:color w:val="FF0000"/>
          <w:szCs w:val="24"/>
        </w:rPr>
        <w:t>(ΑΛΛΑΓΗ ΣΕΛΙΔΑΣ ΛΟΓΩ ΑΛΛΑΓΗΣ ΘΕΜΑΤΟΣ)</w:t>
      </w:r>
    </w:p>
    <w:p w14:paraId="700D2735" w14:textId="77777777" w:rsidR="008F0301" w:rsidRDefault="00543CD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εισερχόμ</w:t>
      </w:r>
      <w:r>
        <w:rPr>
          <w:rFonts w:eastAsia="Times New Roman"/>
          <w:szCs w:val="24"/>
        </w:rPr>
        <w:t>αστε</w:t>
      </w:r>
      <w:r>
        <w:rPr>
          <w:rFonts w:eastAsia="Times New Roman"/>
          <w:szCs w:val="24"/>
        </w:rPr>
        <w:t xml:space="preserve"> στην ημερήσια διάταξη των</w:t>
      </w:r>
    </w:p>
    <w:p w14:paraId="700D2736" w14:textId="77777777" w:rsidR="008F0301" w:rsidRDefault="00543CD5">
      <w:pPr>
        <w:spacing w:line="600" w:lineRule="auto"/>
        <w:ind w:firstLine="720"/>
        <w:jc w:val="center"/>
        <w:rPr>
          <w:rFonts w:eastAsia="Times New Roman"/>
          <w:b/>
          <w:szCs w:val="24"/>
        </w:rPr>
      </w:pPr>
      <w:r>
        <w:rPr>
          <w:rFonts w:eastAsia="Times New Roman"/>
          <w:b/>
          <w:szCs w:val="24"/>
        </w:rPr>
        <w:lastRenderedPageBreak/>
        <w:t>ΕΠΕΡΩΤΗΣΕΩΝ</w:t>
      </w:r>
    </w:p>
    <w:p w14:paraId="700D2737" w14:textId="77777777" w:rsidR="008F0301" w:rsidRDefault="00543CD5">
      <w:pPr>
        <w:spacing w:line="600" w:lineRule="auto"/>
        <w:ind w:firstLine="720"/>
        <w:jc w:val="both"/>
        <w:rPr>
          <w:rFonts w:eastAsia="Times New Roman"/>
          <w:szCs w:val="24"/>
        </w:rPr>
      </w:pPr>
      <w:r>
        <w:rPr>
          <w:rFonts w:eastAsia="Times New Roman"/>
          <w:szCs w:val="24"/>
        </w:rPr>
        <w:t>Θα συζητηθεί η υπ’ αριθμόν 28/20/19-5-2017 επίκαιρη επερώτηση των Βουλευτών της Νέας Δημοκρατίας κ.κ. Άννας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Μισέλ Ασημακοπούλου, Σοφίας </w:t>
      </w:r>
      <w:proofErr w:type="spellStart"/>
      <w:r>
        <w:rPr>
          <w:rFonts w:eastAsia="Times New Roman"/>
          <w:szCs w:val="24"/>
        </w:rPr>
        <w:t>Βούλτεψη</w:t>
      </w:r>
      <w:proofErr w:type="spellEnd"/>
      <w:r>
        <w:rPr>
          <w:rFonts w:eastAsia="Times New Roman"/>
          <w:szCs w:val="24"/>
        </w:rPr>
        <w:t xml:space="preserve">, Γεωργίου Γεωργαντά, Κωνσταντίνου Γκιουλέκα, Γεωργίου </w:t>
      </w:r>
      <w:proofErr w:type="spellStart"/>
      <w:r>
        <w:rPr>
          <w:rFonts w:eastAsia="Times New Roman"/>
          <w:szCs w:val="24"/>
        </w:rPr>
        <w:t>Καρασμάνη</w:t>
      </w:r>
      <w:proofErr w:type="spellEnd"/>
      <w:r>
        <w:rPr>
          <w:rFonts w:eastAsia="Times New Roman"/>
          <w:szCs w:val="24"/>
        </w:rPr>
        <w:t>, Δημητρίου Κυριαζίδη, Νικολάου Πα</w:t>
      </w:r>
      <w:r>
        <w:rPr>
          <w:rFonts w:eastAsia="Times New Roman"/>
          <w:szCs w:val="24"/>
        </w:rPr>
        <w:t xml:space="preserve">ναγιωτόπουλου, Σταύρου Καλαφάτη, Γεωργίου Κουμουτσάκου, Ελευθερίου </w:t>
      </w:r>
      <w:proofErr w:type="spellStart"/>
      <w:r>
        <w:rPr>
          <w:rFonts w:eastAsia="Times New Roman"/>
          <w:szCs w:val="24"/>
        </w:rPr>
        <w:t>Αυγενάκη</w:t>
      </w:r>
      <w:proofErr w:type="spellEnd"/>
      <w:r>
        <w:rPr>
          <w:rFonts w:eastAsia="Times New Roman"/>
          <w:szCs w:val="24"/>
        </w:rPr>
        <w:t xml:space="preserve">, Κωνσταντίνου (Κωστή) Χατζηδάκη, Ιωάννη Ανδριανού, Ιωάννη Αντωνιάδη, Μαρίας Αντωνίου, Γεωργίου </w:t>
      </w:r>
      <w:proofErr w:type="spellStart"/>
      <w:r>
        <w:rPr>
          <w:rFonts w:eastAsia="Times New Roman"/>
          <w:szCs w:val="24"/>
        </w:rPr>
        <w:t>Βαγιωνά</w:t>
      </w:r>
      <w:proofErr w:type="spellEnd"/>
      <w:r>
        <w:rPr>
          <w:rFonts w:eastAsia="Times New Roman"/>
          <w:szCs w:val="24"/>
        </w:rPr>
        <w:t xml:space="preserve">, Στέργιου Γιαννάκη, Βασιλείου </w:t>
      </w:r>
      <w:proofErr w:type="spellStart"/>
      <w:r>
        <w:rPr>
          <w:rFonts w:eastAsia="Times New Roman"/>
          <w:szCs w:val="24"/>
        </w:rPr>
        <w:t>Γιόγιακα</w:t>
      </w:r>
      <w:proofErr w:type="spellEnd"/>
      <w:r>
        <w:rPr>
          <w:rFonts w:eastAsia="Times New Roman"/>
          <w:szCs w:val="24"/>
        </w:rPr>
        <w:t>, Αθανασίου Δαβάκη, Χρίστου Δήμα, Αναστ</w:t>
      </w:r>
      <w:r>
        <w:rPr>
          <w:rFonts w:eastAsia="Times New Roman"/>
          <w:szCs w:val="24"/>
        </w:rPr>
        <w:t xml:space="preserve">άσιου (Τάσου) </w:t>
      </w:r>
      <w:proofErr w:type="spellStart"/>
      <w:r>
        <w:rPr>
          <w:rFonts w:eastAsia="Times New Roman"/>
          <w:szCs w:val="24"/>
        </w:rPr>
        <w:t>Δημοσχάκη</w:t>
      </w:r>
      <w:proofErr w:type="spellEnd"/>
      <w:r>
        <w:rPr>
          <w:rFonts w:eastAsia="Times New Roman"/>
          <w:szCs w:val="24"/>
        </w:rPr>
        <w:t xml:space="preserve">, Κωνσταντίνου Αχ. Καραμανλή, Θεόδωρου Καράογλου, Ανδρέα </w:t>
      </w:r>
      <w:proofErr w:type="spellStart"/>
      <w:r>
        <w:rPr>
          <w:rFonts w:eastAsia="Times New Roman"/>
          <w:szCs w:val="24"/>
        </w:rPr>
        <w:t>Κατσανιώτη</w:t>
      </w:r>
      <w:proofErr w:type="spellEnd"/>
      <w:r>
        <w:rPr>
          <w:rFonts w:eastAsia="Times New Roman"/>
          <w:szCs w:val="24"/>
        </w:rPr>
        <w:t xml:space="preserve">, Χρήστου </w:t>
      </w:r>
      <w:proofErr w:type="spellStart"/>
      <w:r>
        <w:rPr>
          <w:rFonts w:eastAsia="Times New Roman"/>
          <w:szCs w:val="24"/>
        </w:rPr>
        <w:t>Κέλλα</w:t>
      </w:r>
      <w:proofErr w:type="spellEnd"/>
      <w:r>
        <w:rPr>
          <w:rFonts w:eastAsia="Times New Roman"/>
          <w:szCs w:val="24"/>
        </w:rPr>
        <w:t xml:space="preserve">, Νίκης </w:t>
      </w:r>
      <w:proofErr w:type="spellStart"/>
      <w:r>
        <w:rPr>
          <w:rFonts w:eastAsia="Times New Roman"/>
          <w:szCs w:val="24"/>
        </w:rPr>
        <w:t>Κεραμέως</w:t>
      </w:r>
      <w:proofErr w:type="spellEnd"/>
      <w:r>
        <w:rPr>
          <w:rFonts w:eastAsia="Times New Roman"/>
          <w:szCs w:val="24"/>
        </w:rPr>
        <w:t xml:space="preserve">, Όλγας Κεφαλογιάννη, Ιωάννη Κεφαλογιάννη, Εμμανουήλ (Μάνου) </w:t>
      </w:r>
      <w:proofErr w:type="spellStart"/>
      <w:r>
        <w:rPr>
          <w:rFonts w:eastAsia="Times New Roman"/>
          <w:szCs w:val="24"/>
        </w:rPr>
        <w:t>Κόνσολα</w:t>
      </w:r>
      <w:proofErr w:type="spellEnd"/>
      <w:r>
        <w:rPr>
          <w:rFonts w:eastAsia="Times New Roman"/>
          <w:szCs w:val="24"/>
        </w:rPr>
        <w:t xml:space="preserve">, Κωνσταντίνου </w:t>
      </w:r>
      <w:proofErr w:type="spellStart"/>
      <w:r>
        <w:rPr>
          <w:rFonts w:eastAsia="Times New Roman"/>
          <w:szCs w:val="24"/>
        </w:rPr>
        <w:t>Κοντογεώργου</w:t>
      </w:r>
      <w:proofErr w:type="spellEnd"/>
      <w:r>
        <w:rPr>
          <w:rFonts w:eastAsia="Times New Roman"/>
          <w:szCs w:val="24"/>
        </w:rPr>
        <w:t>, Κωνσταντίνου Κουκοδήμου, Θεοδώρας (Ντό</w:t>
      </w:r>
      <w:r>
        <w:rPr>
          <w:rFonts w:eastAsia="Times New Roman"/>
          <w:szCs w:val="24"/>
        </w:rPr>
        <w:t xml:space="preserve">ρας) Μπακογιάννη, Χρήστου </w:t>
      </w:r>
      <w:proofErr w:type="spellStart"/>
      <w:r>
        <w:rPr>
          <w:rFonts w:eastAsia="Times New Roman"/>
          <w:szCs w:val="24"/>
        </w:rPr>
        <w:t>Μπουκώρου</w:t>
      </w:r>
      <w:proofErr w:type="spellEnd"/>
      <w:r>
        <w:rPr>
          <w:rFonts w:eastAsia="Times New Roman"/>
          <w:szCs w:val="24"/>
        </w:rPr>
        <w:t xml:space="preserve">, Αθανασίου Μπούρα, Βασιλείου Οικονόμου, Κωνσταντίνου Σκρέκα, Γεωργίου </w:t>
      </w:r>
      <w:proofErr w:type="spellStart"/>
      <w:r>
        <w:rPr>
          <w:rFonts w:eastAsia="Times New Roman"/>
          <w:szCs w:val="24"/>
        </w:rPr>
        <w:t>Στύλιου</w:t>
      </w:r>
      <w:proofErr w:type="spellEnd"/>
      <w:r>
        <w:rPr>
          <w:rFonts w:eastAsia="Times New Roman"/>
          <w:szCs w:val="24"/>
        </w:rPr>
        <w:t xml:space="preserve">, Ιωάννη </w:t>
      </w:r>
      <w:proofErr w:type="spellStart"/>
      <w:r>
        <w:rPr>
          <w:rFonts w:eastAsia="Times New Roman"/>
          <w:szCs w:val="24"/>
        </w:rPr>
        <w:t>Τραγάκη</w:t>
      </w:r>
      <w:proofErr w:type="spellEnd"/>
      <w:r>
        <w:rPr>
          <w:rFonts w:eastAsia="Times New Roman"/>
          <w:szCs w:val="24"/>
        </w:rPr>
        <w:t xml:space="preserve"> προς τον Υπουργό Ψηφιακής Πολιτικής, Τηλεπικοινωνίων και Ενημέρωσης, με θέμα: «Σχετικά με την έλλειψη σχεδίου και τη μη ανάληψ</w:t>
      </w:r>
      <w:r>
        <w:rPr>
          <w:rFonts w:eastAsia="Times New Roman"/>
          <w:szCs w:val="24"/>
        </w:rPr>
        <w:t>η δράσεων για τον ψηφιακό μετασχηματισμό της Ελλάδας».</w:t>
      </w:r>
    </w:p>
    <w:p w14:paraId="700D2738" w14:textId="77777777" w:rsidR="008F0301" w:rsidRDefault="00543CD5">
      <w:pPr>
        <w:spacing w:line="600" w:lineRule="auto"/>
        <w:ind w:firstLine="720"/>
        <w:jc w:val="both"/>
        <w:rPr>
          <w:rFonts w:eastAsia="Times New Roman"/>
          <w:szCs w:val="24"/>
        </w:rPr>
      </w:pPr>
      <w:r>
        <w:rPr>
          <w:rFonts w:eastAsia="Times New Roman"/>
          <w:szCs w:val="24"/>
        </w:rPr>
        <w:t>Τον λόγο έχει η πρώτη επερωτ</w:t>
      </w:r>
      <w:r>
        <w:rPr>
          <w:rFonts w:eastAsia="Times New Roman"/>
          <w:szCs w:val="24"/>
        </w:rPr>
        <w:t>ώ</w:t>
      </w:r>
      <w:r>
        <w:rPr>
          <w:rFonts w:eastAsia="Times New Roman"/>
          <w:szCs w:val="24"/>
        </w:rPr>
        <w:t xml:space="preserve">σα Βουλευτής Β΄ Αθηνών της Νέας Δημοκρατίας </w:t>
      </w:r>
      <w:r>
        <w:rPr>
          <w:rFonts w:eastAsia="Times New Roman"/>
          <w:szCs w:val="24"/>
        </w:rPr>
        <w:t>κ.</w:t>
      </w:r>
      <w:r>
        <w:rPr>
          <w:rFonts w:eastAsia="Times New Roman"/>
          <w:szCs w:val="24"/>
        </w:rPr>
        <w:t xml:space="preserve"> Άννα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w:t>
      </w:r>
    </w:p>
    <w:p w14:paraId="700D2739" w14:textId="77777777" w:rsidR="008F0301" w:rsidRDefault="00543CD5">
      <w:pPr>
        <w:spacing w:line="600" w:lineRule="auto"/>
        <w:ind w:firstLine="720"/>
        <w:jc w:val="both"/>
        <w:rPr>
          <w:rFonts w:eastAsia="Times New Roman"/>
          <w:szCs w:val="24"/>
        </w:rPr>
      </w:pPr>
      <w:r>
        <w:rPr>
          <w:rFonts w:eastAsia="Times New Roman"/>
          <w:b/>
          <w:szCs w:val="24"/>
        </w:rPr>
        <w:lastRenderedPageBreak/>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Ευχαριστώ, κύριε Πρόεδρε.</w:t>
      </w:r>
    </w:p>
    <w:p w14:paraId="700D273A" w14:textId="77777777" w:rsidR="008F0301" w:rsidRDefault="00543CD5">
      <w:pPr>
        <w:spacing w:line="600" w:lineRule="auto"/>
        <w:ind w:firstLine="720"/>
        <w:jc w:val="both"/>
        <w:rPr>
          <w:rFonts w:eastAsia="Times New Roman"/>
          <w:szCs w:val="24"/>
        </w:rPr>
      </w:pPr>
      <w:r>
        <w:rPr>
          <w:rFonts w:eastAsia="Times New Roman"/>
          <w:szCs w:val="24"/>
        </w:rPr>
        <w:t>Κύριε Υπουργέ, κυρίες και κύριοι συνάδελφοι, όταν ιδρύθηκε το Υπουργείο Ψηφιακής Πολιτικής, Τηλεπικοινωνιών και Ενημέρωσης, τον Νοέμβριο του 2016, οι κακές γλώσσες έλεγαν ότι εσείς τοποθετηθήκατε εκεί, για να υπάρξει μια απόσταση μεταξύ εσάς και του Πρωθυπ</w:t>
      </w:r>
      <w:r>
        <w:rPr>
          <w:rFonts w:eastAsia="Times New Roman"/>
          <w:szCs w:val="24"/>
        </w:rPr>
        <w:t>ουργού, μετά την αντισυνταγματικότητα του νόμου σας για τις τηλεοπτικές άδειες, και ότι το Υπουργείο αυτό -το οποίο αποτελείται από τρεις Γραμματείες, τη Γενική Γραμματεία Ενημέρωσης, τη Γενική Γραμματεία Ψηφιακής Πολιτικής και τη Γενική Γραμματεία Τηλεπικ</w:t>
      </w:r>
      <w:r>
        <w:rPr>
          <w:rFonts w:eastAsia="Times New Roman"/>
          <w:szCs w:val="24"/>
        </w:rPr>
        <w:t>οινωνιών και Ταχυδρομείων</w:t>
      </w:r>
      <w:r>
        <w:rPr>
          <w:rFonts w:eastAsia="Times New Roman"/>
          <w:szCs w:val="24"/>
        </w:rPr>
        <w:t>,</w:t>
      </w:r>
      <w:r>
        <w:rPr>
          <w:rFonts w:eastAsia="Times New Roman"/>
          <w:szCs w:val="24"/>
        </w:rPr>
        <w:t xml:space="preserve"> που ήλθε από το Υπουργείο Μεταφορών- ουσιαστικά ήταν ένα Υπουργείο «αχταρμάς», το οποίο δημιουργήθηκε, όπως είπα, για να εξυπηρετήσει εσάς. </w:t>
      </w:r>
    </w:p>
    <w:p w14:paraId="700D273B" w14:textId="77777777" w:rsidR="008F0301" w:rsidRDefault="00543CD5">
      <w:pPr>
        <w:spacing w:line="600" w:lineRule="auto"/>
        <w:ind w:firstLine="720"/>
        <w:jc w:val="both"/>
        <w:rPr>
          <w:rFonts w:eastAsia="Times New Roman"/>
          <w:szCs w:val="24"/>
        </w:rPr>
      </w:pPr>
      <w:r>
        <w:rPr>
          <w:rFonts w:eastAsia="Times New Roman"/>
          <w:szCs w:val="24"/>
        </w:rPr>
        <w:t>Εμείς, όμως, το αντιμετωπίσαμε θετικά. Από τον θεσμικό μου ρόλο, ως τομεάρχη τη</w:t>
      </w:r>
      <w:r>
        <w:rPr>
          <w:rFonts w:eastAsia="Times New Roman"/>
          <w:szCs w:val="24"/>
        </w:rPr>
        <w:t>ς</w:t>
      </w:r>
      <w:r>
        <w:rPr>
          <w:rFonts w:eastAsia="Times New Roman"/>
          <w:szCs w:val="24"/>
        </w:rPr>
        <w:t xml:space="preserve"> Νέα</w:t>
      </w:r>
      <w:r>
        <w:rPr>
          <w:rFonts w:eastAsia="Times New Roman"/>
          <w:szCs w:val="24"/>
        </w:rPr>
        <w:t>ς</w:t>
      </w:r>
      <w:r>
        <w:rPr>
          <w:rFonts w:eastAsia="Times New Roman"/>
          <w:szCs w:val="24"/>
        </w:rPr>
        <w:t xml:space="preserve"> Δη</w:t>
      </w:r>
      <w:r>
        <w:rPr>
          <w:rFonts w:eastAsia="Times New Roman"/>
          <w:szCs w:val="24"/>
        </w:rPr>
        <w:t>μοκρατία</w:t>
      </w:r>
      <w:r>
        <w:rPr>
          <w:rFonts w:eastAsia="Times New Roman"/>
          <w:szCs w:val="24"/>
        </w:rPr>
        <w:t>ς</w:t>
      </w:r>
      <w:r>
        <w:rPr>
          <w:rFonts w:eastAsia="Times New Roman"/>
          <w:szCs w:val="24"/>
        </w:rPr>
        <w:t xml:space="preserve"> αρμόδια για τα θέματα σας, τον Δεκέμβριο του 2016 -πρώτη φορά που συναντηθήκαμε, νομίζω ήταν στο </w:t>
      </w:r>
      <w:r>
        <w:rPr>
          <w:rFonts w:eastAsia="Times New Roman"/>
          <w:szCs w:val="24"/>
          <w:lang w:val="en-US"/>
        </w:rPr>
        <w:t>Digital</w:t>
      </w:r>
      <w:r>
        <w:rPr>
          <w:rFonts w:eastAsia="Times New Roman"/>
          <w:szCs w:val="24"/>
        </w:rPr>
        <w:t xml:space="preserve"> </w:t>
      </w:r>
      <w:r>
        <w:rPr>
          <w:rFonts w:eastAsia="Times New Roman"/>
          <w:szCs w:val="24"/>
          <w:lang w:val="en-US"/>
        </w:rPr>
        <w:t>Government</w:t>
      </w:r>
      <w:r>
        <w:rPr>
          <w:rFonts w:eastAsia="Times New Roman"/>
          <w:szCs w:val="24"/>
        </w:rPr>
        <w:t xml:space="preserve"> </w:t>
      </w:r>
      <w:r>
        <w:rPr>
          <w:rFonts w:eastAsia="Times New Roman"/>
          <w:szCs w:val="24"/>
          <w:lang w:val="en-US"/>
        </w:rPr>
        <w:t>Conference</w:t>
      </w:r>
      <w:r>
        <w:rPr>
          <w:rFonts w:eastAsia="Times New Roman"/>
          <w:szCs w:val="24"/>
        </w:rPr>
        <w:t>, εδώ</w:t>
      </w:r>
      <w:r>
        <w:rPr>
          <w:rFonts w:eastAsia="Times New Roman"/>
          <w:szCs w:val="24"/>
        </w:rPr>
        <w:t>,</w:t>
      </w:r>
      <w:r>
        <w:rPr>
          <w:rFonts w:eastAsia="Times New Roman"/>
          <w:szCs w:val="24"/>
        </w:rPr>
        <w:t xml:space="preserve"> στην Αθήνα- σας είπα ότι εμείς θα δείξουμε μια αντιπολιτευτική διάθεση, καταλαβαίνοντας και αξιολογώντας ότι η ψη</w:t>
      </w:r>
      <w:r>
        <w:rPr>
          <w:rFonts w:eastAsia="Times New Roman"/>
          <w:szCs w:val="24"/>
        </w:rPr>
        <w:t xml:space="preserve">φιακή στρατηγική πρέπει να είναι εθνική, πρέπει να έχει μια συνέχεια, μια συνέπεια και δεν προσφέρεται σε κάθε περίπτωση για μικροκομματικούς διαξιφισμούς. </w:t>
      </w:r>
    </w:p>
    <w:p w14:paraId="700D273C" w14:textId="77777777" w:rsidR="008F0301" w:rsidRDefault="00543CD5">
      <w:pPr>
        <w:spacing w:line="600" w:lineRule="auto"/>
        <w:ind w:firstLine="720"/>
        <w:jc w:val="both"/>
        <w:rPr>
          <w:rFonts w:eastAsia="Times New Roman"/>
          <w:szCs w:val="24"/>
        </w:rPr>
      </w:pPr>
      <w:r>
        <w:rPr>
          <w:rFonts w:eastAsia="Times New Roman"/>
          <w:szCs w:val="24"/>
        </w:rPr>
        <w:t>Ν</w:t>
      </w:r>
      <w:r>
        <w:rPr>
          <w:rFonts w:eastAsia="Times New Roman"/>
          <w:szCs w:val="24"/>
        </w:rPr>
        <w:t>ομίζω ότι έχουμε υπάρξει συνεπείς ως προς την αντιμετώπιση αυτή και εγώ και οι συνάδελφοι</w:t>
      </w:r>
      <w:r>
        <w:rPr>
          <w:rFonts w:eastAsia="Times New Roman"/>
          <w:szCs w:val="24"/>
        </w:rPr>
        <w:t>,</w:t>
      </w:r>
      <w:r>
        <w:rPr>
          <w:rFonts w:eastAsia="Times New Roman"/>
          <w:szCs w:val="24"/>
        </w:rPr>
        <w:t xml:space="preserve"> οι οποίοι αναδεικνύουν κατά καιρούς θέματα που </w:t>
      </w:r>
      <w:r>
        <w:rPr>
          <w:rFonts w:eastAsia="Times New Roman"/>
          <w:szCs w:val="24"/>
        </w:rPr>
        <w:lastRenderedPageBreak/>
        <w:t xml:space="preserve">άπτονται του Υπουργείου σας. Σημειώνω ότι η σημερινή επίκαιρη επερώτηση δεν αφορά στα θέματα της Γενικής Γραμματείας Ενημέρωσης, στην ΕΡΤ και σε όλα αυτά τα κομμάτια και στο </w:t>
      </w:r>
      <w:r>
        <w:rPr>
          <w:rFonts w:eastAsia="Times New Roman"/>
          <w:szCs w:val="24"/>
        </w:rPr>
        <w:t>Δ</w:t>
      </w:r>
      <w:r>
        <w:rPr>
          <w:rFonts w:eastAsia="Times New Roman"/>
          <w:szCs w:val="24"/>
        </w:rPr>
        <w:t>ιάστημα, το οποίο έρχεται με ξεχω</w:t>
      </w:r>
      <w:r>
        <w:rPr>
          <w:rFonts w:eastAsia="Times New Roman"/>
          <w:szCs w:val="24"/>
        </w:rPr>
        <w:t>ριστό νομοσχέδιο. Αφορά μόνο στα άλλα δύο κομμάτια.</w:t>
      </w:r>
    </w:p>
    <w:p w14:paraId="700D273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Θα σας πω, λοιπόν, για να ξεκινήσω από την δομή, την οργάνωση και λειτουργία του Υπουργείου, ότι το έχετε αφήσει ως «αχταρμά» των τριών αυτών Γραμματειών και ότι μετά σχεδόν εννιά μήνες ούτε καν υπάρχει ο</w:t>
      </w:r>
      <w:r>
        <w:rPr>
          <w:rFonts w:eastAsia="Times New Roman" w:cs="Times New Roman"/>
          <w:szCs w:val="24"/>
        </w:rPr>
        <w:t>ργανόγραμμα. Οπότε ας ξεκινήσουμε απ’ αυτό. Τι γίνεται με το οργανόγραμμα του Υπουργείου; Θα το δούμε κάποια στιγμή να παίρνει σάρκα και οστά;</w:t>
      </w:r>
    </w:p>
    <w:p w14:paraId="700D273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Πάμε στην πρώτη γραμματεία, τη Γραμματεία Ψηφιακής Πολιτικής. Όταν βγάλατε το κείμενο της Εθνικής Ψηφιακής Στρατη</w:t>
      </w:r>
      <w:r>
        <w:rPr>
          <w:rFonts w:eastAsia="Times New Roman" w:cs="Times New Roman"/>
          <w:szCs w:val="24"/>
        </w:rPr>
        <w:t xml:space="preserve">γικής 2016-2021, το οποίο αναρτήθηκε στη Διαβούλευση τον Νοέμβριο του 2016, θα παρατηρήσατε ότι τηρήσαμε σιγή ιχθύος ως Αντιπολίτευση, γιατί πάνω από το 80% του κειμένου έχει επικάλυψη με αυτό που εμείς είχαμε προτείνει. </w:t>
      </w:r>
    </w:p>
    <w:p w14:paraId="700D273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Το καλοδεχτήκαμε. Εγώ επισκέφτηκα </w:t>
      </w:r>
      <w:r>
        <w:rPr>
          <w:rFonts w:eastAsia="Times New Roman" w:cs="Times New Roman"/>
          <w:szCs w:val="24"/>
        </w:rPr>
        <w:t xml:space="preserve">εσάς, επισκέφτηκα και τον Γενικό Γραμματέα κ. </w:t>
      </w:r>
      <w:proofErr w:type="spellStart"/>
      <w:r>
        <w:rPr>
          <w:rFonts w:eastAsia="Times New Roman" w:cs="Times New Roman"/>
          <w:szCs w:val="24"/>
        </w:rPr>
        <w:t>Ταφ</w:t>
      </w:r>
      <w:r>
        <w:rPr>
          <w:rFonts w:eastAsia="Times New Roman" w:cs="Times New Roman"/>
          <w:szCs w:val="24"/>
        </w:rPr>
        <w:t>ύλ</w:t>
      </w:r>
      <w:r>
        <w:rPr>
          <w:rFonts w:eastAsia="Times New Roman" w:cs="Times New Roman"/>
          <w:szCs w:val="24"/>
        </w:rPr>
        <w:t>λη</w:t>
      </w:r>
      <w:proofErr w:type="spellEnd"/>
      <w:r>
        <w:rPr>
          <w:rFonts w:eastAsia="Times New Roman" w:cs="Times New Roman"/>
          <w:szCs w:val="24"/>
        </w:rPr>
        <w:t xml:space="preserve">, για να δω πώς θα κινηθεί. Καλοπροαίρετα σας κάναμε ερωτήσεις στο πλαίσιο του κοινοβουλευτικού ελέγχου για το πώς η ψηφιακή στρατηγική θα υλοποιηθεί από διάφορα </w:t>
      </w:r>
      <w:r>
        <w:rPr>
          <w:rFonts w:eastAsia="Times New Roman" w:cs="Times New Roman"/>
          <w:szCs w:val="24"/>
        </w:rPr>
        <w:t>Υ</w:t>
      </w:r>
      <w:r>
        <w:rPr>
          <w:rFonts w:eastAsia="Times New Roman" w:cs="Times New Roman"/>
          <w:szCs w:val="24"/>
        </w:rPr>
        <w:t>πουργεία</w:t>
      </w:r>
      <w:r>
        <w:rPr>
          <w:rFonts w:eastAsia="Times New Roman" w:cs="Times New Roman"/>
          <w:szCs w:val="24"/>
        </w:rPr>
        <w:t>,</w:t>
      </w:r>
      <w:r>
        <w:rPr>
          <w:rFonts w:eastAsia="Times New Roman" w:cs="Times New Roman"/>
          <w:szCs w:val="24"/>
        </w:rPr>
        <w:t xml:space="preserve"> Πολιτισμού</w:t>
      </w:r>
      <w:r>
        <w:rPr>
          <w:rFonts w:eastAsia="Times New Roman" w:cs="Times New Roman"/>
          <w:szCs w:val="24"/>
        </w:rPr>
        <w:t xml:space="preserve"> και</w:t>
      </w:r>
      <w:r>
        <w:rPr>
          <w:rFonts w:eastAsia="Times New Roman" w:cs="Times New Roman"/>
          <w:szCs w:val="24"/>
        </w:rPr>
        <w:t xml:space="preserve"> Υγείας. </w:t>
      </w:r>
      <w:r>
        <w:rPr>
          <w:rFonts w:eastAsia="Times New Roman" w:cs="Times New Roman"/>
          <w:szCs w:val="24"/>
        </w:rPr>
        <w:lastRenderedPageBreak/>
        <w:t xml:space="preserve">Πήραμε </w:t>
      </w:r>
      <w:r>
        <w:rPr>
          <w:rFonts w:eastAsia="Times New Roman" w:cs="Times New Roman"/>
          <w:szCs w:val="24"/>
        </w:rPr>
        <w:t>απαντήσεις</w:t>
      </w:r>
      <w:r>
        <w:rPr>
          <w:rFonts w:eastAsia="Times New Roman" w:cs="Times New Roman"/>
          <w:szCs w:val="24"/>
        </w:rPr>
        <w:t>,</w:t>
      </w:r>
      <w:r>
        <w:rPr>
          <w:rFonts w:eastAsia="Times New Roman" w:cs="Times New Roman"/>
          <w:szCs w:val="24"/>
        </w:rPr>
        <w:t xml:space="preserve"> οι οποίες ήταν –επιτρέψτε μου την έκφραση- κοινοβουλευτική κονσέρβα, δηλαδή έλεγαν «όπως λέει στη σελίδα τάδε της Ψηφιακής Πολιτικής κ.λπ.». </w:t>
      </w:r>
    </w:p>
    <w:p w14:paraId="700D274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Επανερχόμαστε και σας ρωτάμε πάρα πολύ συγκεκριμένα τι ακριβώς γίνεται, ποια είναι τα έργα, πώς θα υλο</w:t>
      </w:r>
      <w:r>
        <w:rPr>
          <w:rFonts w:eastAsia="Times New Roman" w:cs="Times New Roman"/>
          <w:szCs w:val="24"/>
        </w:rPr>
        <w:t>ποιηθούν, με ποιο χρονοδιάγραμμα, ποιος είναι ο προϋπολογισμός τους. Η απάντηση είναι η γνωστή: «Φταίτε εσείς, το παρελθόν κ.λπ.»</w:t>
      </w:r>
      <w:r>
        <w:rPr>
          <w:rFonts w:eastAsia="Times New Roman" w:cs="Times New Roman"/>
          <w:szCs w:val="24"/>
        </w:rPr>
        <w:t>.</w:t>
      </w:r>
    </w:p>
    <w:p w14:paraId="700D274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Ο τομέας της ψηφιακής πολιτικής είναι ένας τομέας που έχει πολλά τεχνοκρατικά θέματα. Πώς να το κάνουμε; Εγώ σήμερα ειλικρινά</w:t>
      </w:r>
      <w:r>
        <w:rPr>
          <w:rFonts w:eastAsia="Times New Roman" w:cs="Times New Roman"/>
          <w:szCs w:val="24"/>
        </w:rPr>
        <w:t>, κύριε Υπουργέ, θα σας κάνω πολύ συγκεκριμένες ερωτήσεις και ελπίζω οι απαντήσεις σας να μην έχουν το γενικόλογο «φταίτε για σαράντα χρόνια διακυβέρνησης»</w:t>
      </w:r>
      <w:r>
        <w:rPr>
          <w:rFonts w:eastAsia="Times New Roman" w:cs="Times New Roman"/>
          <w:szCs w:val="24"/>
        </w:rPr>
        <w:t>,</w:t>
      </w:r>
      <w:r>
        <w:rPr>
          <w:rFonts w:eastAsia="Times New Roman" w:cs="Times New Roman"/>
          <w:szCs w:val="24"/>
        </w:rPr>
        <w:t xml:space="preserve"> που ακούμε συγκεκριμένα. Σε κάθε περίπτωση –κι αυτό είναι επιλογή του καθενός- εγώ δεν κοιτάζω το π</w:t>
      </w:r>
      <w:r>
        <w:rPr>
          <w:rFonts w:eastAsia="Times New Roman" w:cs="Times New Roman"/>
          <w:szCs w:val="24"/>
        </w:rPr>
        <w:t xml:space="preserve">αρελθόν, γιατί δεν πηγαίνω προς αυτή την κατεύθυνση. Πηγαίνουμε μπροστά. Ελπίζουμε πως θα μας ακολουθήσετε σ’ αυτό. </w:t>
      </w:r>
    </w:p>
    <w:p w14:paraId="700D274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Να μην μου δώσετε, επίσης, και την απάντηση</w:t>
      </w:r>
      <w:r>
        <w:rPr>
          <w:rFonts w:eastAsia="Times New Roman" w:cs="Times New Roman"/>
          <w:szCs w:val="24"/>
        </w:rPr>
        <w:t>,</w:t>
      </w:r>
      <w:r>
        <w:rPr>
          <w:rFonts w:eastAsia="Times New Roman" w:cs="Times New Roman"/>
          <w:szCs w:val="24"/>
        </w:rPr>
        <w:t xml:space="preserve"> την οποία έχουμε και που έχει δώσει ο κ. </w:t>
      </w:r>
      <w:proofErr w:type="spellStart"/>
      <w:r>
        <w:rPr>
          <w:rFonts w:eastAsia="Times New Roman" w:cs="Times New Roman"/>
          <w:szCs w:val="24"/>
        </w:rPr>
        <w:t>Χαρίτσης</w:t>
      </w:r>
      <w:proofErr w:type="spellEnd"/>
      <w:r>
        <w:rPr>
          <w:rFonts w:eastAsia="Times New Roman" w:cs="Times New Roman"/>
          <w:szCs w:val="24"/>
        </w:rPr>
        <w:t xml:space="preserve"> στις 27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ο οποίος μας λέει για τις πλ</w:t>
      </w:r>
      <w:r>
        <w:rPr>
          <w:rFonts w:eastAsia="Times New Roman" w:cs="Times New Roman"/>
          <w:szCs w:val="24"/>
        </w:rPr>
        <w:t xml:space="preserve">ηρωμές από το ΕΠΑΝΕΚ. Η πραγματικότητα είναι ότι και στα δυο τομεακά επιχειρησιακά προγράμματα και στο ΕΠΑΝΕΚ και στο δημόσιας διοίκησης –θα τα αναδείξουν οι συνάδελφοι αυτά- μόνο μεταφερόμενα έργα υπάρχουν αυτή </w:t>
      </w:r>
      <w:r>
        <w:rPr>
          <w:rFonts w:eastAsia="Times New Roman" w:cs="Times New Roman"/>
          <w:szCs w:val="24"/>
        </w:rPr>
        <w:lastRenderedPageBreak/>
        <w:t>τη στιγμή. Κανένα καινούργιο έργο δεν υπάρχε</w:t>
      </w:r>
      <w:r>
        <w:rPr>
          <w:rFonts w:eastAsia="Times New Roman" w:cs="Times New Roman"/>
          <w:szCs w:val="24"/>
        </w:rPr>
        <w:t xml:space="preserve">ι. Καμμία πρόσκληση δεν έχει βγει. Δεν ξέρω τι έχει πάρει ο κ. </w:t>
      </w:r>
      <w:proofErr w:type="spellStart"/>
      <w:r>
        <w:rPr>
          <w:rFonts w:eastAsia="Times New Roman" w:cs="Times New Roman"/>
          <w:szCs w:val="24"/>
        </w:rPr>
        <w:t>Ταφ</w:t>
      </w:r>
      <w:r>
        <w:rPr>
          <w:rFonts w:eastAsia="Times New Roman" w:cs="Times New Roman"/>
          <w:szCs w:val="24"/>
        </w:rPr>
        <w:t>ύλ</w:t>
      </w:r>
      <w:r>
        <w:rPr>
          <w:rFonts w:eastAsia="Times New Roman" w:cs="Times New Roman"/>
          <w:szCs w:val="24"/>
        </w:rPr>
        <w:t>λης</w:t>
      </w:r>
      <w:proofErr w:type="spellEnd"/>
      <w:r>
        <w:rPr>
          <w:rFonts w:eastAsia="Times New Roman" w:cs="Times New Roman"/>
          <w:szCs w:val="24"/>
        </w:rPr>
        <w:t xml:space="preserve"> από τα άλλα </w:t>
      </w:r>
      <w:r>
        <w:rPr>
          <w:rFonts w:eastAsia="Times New Roman" w:cs="Times New Roman"/>
          <w:szCs w:val="24"/>
        </w:rPr>
        <w:t>Υ</w:t>
      </w:r>
      <w:r>
        <w:rPr>
          <w:rFonts w:eastAsia="Times New Roman" w:cs="Times New Roman"/>
          <w:szCs w:val="24"/>
        </w:rPr>
        <w:t>πουργεία. Εσείς θα μου πείτε. Και στην καλύτερη των περιπτώσεων</w:t>
      </w:r>
      <w:r>
        <w:rPr>
          <w:rFonts w:eastAsia="Times New Roman" w:cs="Times New Roman"/>
          <w:szCs w:val="24"/>
        </w:rPr>
        <w:t>,</w:t>
      </w:r>
      <w:r>
        <w:rPr>
          <w:rFonts w:eastAsia="Times New Roman" w:cs="Times New Roman"/>
          <w:szCs w:val="24"/>
        </w:rPr>
        <w:t xml:space="preserve"> και όλα να τρέξουν, πότε θα πέσουν τα πρώτα χρήματα στην αγορά, κύριε Υπουργέ; Εγώ υπολογίζω το 2019. Εσεί</w:t>
      </w:r>
      <w:r>
        <w:rPr>
          <w:rFonts w:eastAsia="Times New Roman" w:cs="Times New Roman"/>
          <w:szCs w:val="24"/>
        </w:rPr>
        <w:t xml:space="preserve">ς, αν κάνετε κάποιον άλλον υπολογισμό με τον κ. </w:t>
      </w:r>
      <w:proofErr w:type="spellStart"/>
      <w:r>
        <w:rPr>
          <w:rFonts w:eastAsia="Times New Roman" w:cs="Times New Roman"/>
          <w:szCs w:val="24"/>
        </w:rPr>
        <w:t>Ταφ</w:t>
      </w:r>
      <w:r>
        <w:rPr>
          <w:rFonts w:eastAsia="Times New Roman" w:cs="Times New Roman"/>
          <w:szCs w:val="24"/>
        </w:rPr>
        <w:t>ύλ</w:t>
      </w:r>
      <w:r>
        <w:rPr>
          <w:rFonts w:eastAsia="Times New Roman" w:cs="Times New Roman"/>
          <w:szCs w:val="24"/>
        </w:rPr>
        <w:t>λη</w:t>
      </w:r>
      <w:proofErr w:type="spellEnd"/>
      <w:r>
        <w:rPr>
          <w:rFonts w:eastAsia="Times New Roman" w:cs="Times New Roman"/>
          <w:szCs w:val="24"/>
        </w:rPr>
        <w:t>, να μου το πείτε.</w:t>
      </w:r>
    </w:p>
    <w:p w14:paraId="700D274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Προχωρώ στη Γενική Γραμματεία Τηλεπικοινωνιών και Ταχυδρομείων, στον δεύτερο πυλώνα του Υπουργείου σας. Αυτός ο πυλώνας, πρέπει να ομολογήσω ότι είναι πιο δραστήριος, ας το πούμε έτσ</w:t>
      </w:r>
      <w:r>
        <w:rPr>
          <w:rFonts w:eastAsia="Times New Roman" w:cs="Times New Roman"/>
          <w:szCs w:val="24"/>
        </w:rPr>
        <w:t xml:space="preserve">ι. Δεν υπάρχει απόλυτη απραξία έργου, όπως υπάρχει στη Γενική Γραμματεία Ψηφιακής Πολιτικής. Σας έχει δώσει τη δυνατότητα να ταξιδεύετε ανά την Ελλάδα, να κάνετε διάφορες εξαγγελίες και να κόβετε κορδέλες ψηφιακού τύπου. Αναφέρομαι στα έργα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αναφέρομαι στο </w:t>
      </w:r>
      <w:proofErr w:type="spellStart"/>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Fast</w:t>
      </w:r>
      <w:proofErr w:type="spellEnd"/>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και το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xml:space="preserve">, το οποίο η Νέα Δημοκρατία είχε προβλέψει έγκαιρα να ενταχθεί στο </w:t>
      </w:r>
      <w:r>
        <w:rPr>
          <w:rFonts w:eastAsia="Times New Roman" w:cs="Times New Roman"/>
          <w:szCs w:val="24"/>
          <w:lang w:val="en-US"/>
        </w:rPr>
        <w:t>NGA</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είχε εγκριθεί στο ΕΠΑΝΕΚ από τον Δεκέμβριο του 2014. Και εσείς έρχεστε τώρα τον Μάιο να μας πείτε ότι έγινε </w:t>
      </w:r>
      <w:r>
        <w:rPr>
          <w:rFonts w:eastAsia="Times New Roman" w:cs="Times New Roman"/>
          <w:szCs w:val="24"/>
        </w:rPr>
        <w:t>τυπικά η ένταξή του</w:t>
      </w:r>
      <w:r>
        <w:rPr>
          <w:rFonts w:eastAsia="Times New Roman" w:cs="Times New Roman"/>
          <w:szCs w:val="24"/>
        </w:rPr>
        <w:t>,</w:t>
      </w:r>
      <w:r>
        <w:rPr>
          <w:rFonts w:eastAsia="Times New Roman" w:cs="Times New Roman"/>
          <w:szCs w:val="24"/>
        </w:rPr>
        <w:t xml:space="preserve"> την ημέρα μάλιστα</w:t>
      </w:r>
      <w:r>
        <w:rPr>
          <w:rFonts w:eastAsia="Times New Roman" w:cs="Times New Roman"/>
          <w:szCs w:val="24"/>
        </w:rPr>
        <w:t>,</w:t>
      </w:r>
      <w:r>
        <w:rPr>
          <w:rFonts w:eastAsia="Times New Roman" w:cs="Times New Roman"/>
          <w:szCs w:val="24"/>
        </w:rPr>
        <w:t xml:space="preserve"> που θα μας επισκεπτόταν ο επίτροπος </w:t>
      </w:r>
      <w:proofErr w:type="spellStart"/>
      <w:r>
        <w:rPr>
          <w:rFonts w:eastAsia="Times New Roman" w:cs="Times New Roman"/>
          <w:szCs w:val="24"/>
        </w:rPr>
        <w:t>Άνσιπ</w:t>
      </w:r>
      <w:proofErr w:type="spellEnd"/>
      <w:r>
        <w:rPr>
          <w:rFonts w:eastAsia="Times New Roman" w:cs="Times New Roman"/>
          <w:szCs w:val="24"/>
        </w:rPr>
        <w:t xml:space="preserve">, για να έχουμε και κάτι να λέμε. Αυτά θα τα αναπτύξουν ο κ. Κουμουτσάκος και ο κ. Καλαφάτης με μεγάλη λεπτομέρεια. Εγώ τα αναφέρω. </w:t>
      </w:r>
    </w:p>
    <w:p w14:paraId="700D274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Πάω στο νομοθετικό έργο που προέκυψε από τ</w:t>
      </w:r>
      <w:r>
        <w:rPr>
          <w:rFonts w:eastAsia="Times New Roman" w:cs="Times New Roman"/>
          <w:szCs w:val="24"/>
        </w:rPr>
        <w:t>η Γραμματεία αυτή. Συγκεκριμένα</w:t>
      </w:r>
      <w:r>
        <w:rPr>
          <w:rFonts w:eastAsia="Times New Roman" w:cs="Times New Roman"/>
          <w:szCs w:val="24"/>
        </w:rPr>
        <w:t>,</w:t>
      </w:r>
      <w:r>
        <w:rPr>
          <w:rFonts w:eastAsia="Times New Roman" w:cs="Times New Roman"/>
          <w:szCs w:val="24"/>
        </w:rPr>
        <w:t xml:space="preserve"> πάω στο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 xml:space="preserve">. Εδώ δείξαμε την καλή αντιπολιτευτική μας διάθεση. Στηρίξαμε τη νομοθεσία του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w:t>
      </w:r>
      <w:r>
        <w:rPr>
          <w:rFonts w:eastAsia="Times New Roman" w:cs="Times New Roman"/>
          <w:szCs w:val="24"/>
        </w:rPr>
        <w:t xml:space="preserve"> η οποία ήρθε από εσάς με δ</w:t>
      </w:r>
      <w:r>
        <w:rPr>
          <w:rFonts w:eastAsia="Times New Roman" w:cs="Times New Roman"/>
          <w:szCs w:val="24"/>
        </w:rPr>
        <w:t>ύ</w:t>
      </w:r>
      <w:r>
        <w:rPr>
          <w:rFonts w:eastAsia="Times New Roman" w:cs="Times New Roman"/>
          <w:szCs w:val="24"/>
        </w:rPr>
        <w:t>ο χρόνια καθυστέρηση, επειδή πλέον είχε δυσανασχετήσει όλη η αγορά για την ολιγ</w:t>
      </w:r>
      <w:r>
        <w:rPr>
          <w:rFonts w:eastAsia="Times New Roman" w:cs="Times New Roman"/>
          <w:szCs w:val="24"/>
        </w:rPr>
        <w:t xml:space="preserve">ωρία σας. Το ερώτημα είναι πού βρισκόμαστε. </w:t>
      </w:r>
    </w:p>
    <w:p w14:paraId="700D2745" w14:textId="77777777" w:rsidR="008F0301" w:rsidRDefault="00543CD5">
      <w:pPr>
        <w:spacing w:line="600" w:lineRule="auto"/>
        <w:ind w:firstLine="709"/>
        <w:jc w:val="both"/>
        <w:rPr>
          <w:rFonts w:eastAsia="Times New Roman"/>
          <w:szCs w:val="24"/>
        </w:rPr>
      </w:pPr>
      <w:r>
        <w:rPr>
          <w:rFonts w:eastAsia="Times New Roman" w:cs="Times New Roman"/>
          <w:szCs w:val="24"/>
        </w:rPr>
        <w:t xml:space="preserve">Ξέρετε ότι το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 xml:space="preserve"> βασίζεται στο πληροφοριακό σύστημα του Μητρώου Υποδομών, ένα σύστημα γεωγραφικών δεδομένων </w:t>
      </w:r>
      <w:r>
        <w:rPr>
          <w:rFonts w:eastAsia="Times New Roman" w:cs="Times New Roman"/>
          <w:szCs w:val="24"/>
          <w:lang w:val="en-US"/>
        </w:rPr>
        <w:t>GIS</w:t>
      </w:r>
      <w:r>
        <w:rPr>
          <w:rFonts w:eastAsia="Times New Roman" w:cs="Times New Roman"/>
          <w:szCs w:val="24"/>
        </w:rPr>
        <w:t>,</w:t>
      </w:r>
      <w:r>
        <w:rPr>
          <w:rFonts w:eastAsia="Times New Roman" w:cs="Times New Roman"/>
          <w:szCs w:val="24"/>
        </w:rPr>
        <w:t xml:space="preserve"> το οποίο είχε προκηρυχθεί και είχε ξεκινήσει να υλοποιείται στις αρχές του 2014. Το Υπ</w:t>
      </w:r>
      <w:r>
        <w:rPr>
          <w:rFonts w:eastAsia="Times New Roman" w:cs="Times New Roman"/>
          <w:szCs w:val="24"/>
        </w:rPr>
        <w:t>ουργείο τα παρέλαβε στα μέσα του 2016</w:t>
      </w:r>
      <w:r>
        <w:rPr>
          <w:rFonts w:eastAsia="Times New Roman" w:cs="Times New Roman"/>
          <w:szCs w:val="24"/>
        </w:rPr>
        <w:t>,</w:t>
      </w:r>
      <w:r>
        <w:rPr>
          <w:rFonts w:eastAsia="Times New Roman" w:cs="Times New Roman"/>
          <w:szCs w:val="24"/>
        </w:rPr>
        <w:t xml:space="preserve"> χωρίς να είναι λειτουργικό. Μόνο οι κεραίες του ΣΗΛΥΑ από την ΕΕΤΤ έχουν αποτυπωθεί. Για λόγους ασφάλειας</w:t>
      </w:r>
      <w:r>
        <w:rPr>
          <w:rFonts w:eastAsia="Times New Roman" w:cs="Times New Roman"/>
          <w:szCs w:val="24"/>
        </w:rPr>
        <w:t>,</w:t>
      </w:r>
      <w:r>
        <w:rPr>
          <w:rFonts w:eastAsia="Times New Roman" w:cs="Times New Roman"/>
          <w:szCs w:val="24"/>
        </w:rPr>
        <w:t xml:space="preserve"> οι </w:t>
      </w:r>
      <w:proofErr w:type="spellStart"/>
      <w:r>
        <w:rPr>
          <w:rFonts w:eastAsia="Times New Roman" w:cs="Times New Roman"/>
          <w:szCs w:val="24"/>
        </w:rPr>
        <w:t>πάροχοι</w:t>
      </w:r>
      <w:proofErr w:type="spellEnd"/>
      <w:r>
        <w:rPr>
          <w:rFonts w:eastAsia="Times New Roman" w:cs="Times New Roman"/>
          <w:szCs w:val="24"/>
        </w:rPr>
        <w:t xml:space="preserve"> διστάζουν να ανεβάσουν τα δεδομένα των τηλεπικοινωνιακών υποδομών, όπως τις </w:t>
      </w:r>
      <w:r>
        <w:rPr>
          <w:rFonts w:eastAsia="Times New Roman" w:cs="Times New Roman"/>
          <w:szCs w:val="24"/>
          <w:lang w:val="en-US"/>
        </w:rPr>
        <w:t>bit</w:t>
      </w:r>
      <w:r>
        <w:rPr>
          <w:rFonts w:eastAsia="Times New Roman" w:cs="Times New Roman"/>
          <w:szCs w:val="24"/>
        </w:rPr>
        <w:t xml:space="preserve"> οπτικές ίνες. Όμως,</w:t>
      </w:r>
      <w:r>
        <w:rPr>
          <w:rFonts w:eastAsia="Times New Roman" w:cs="Times New Roman"/>
          <w:szCs w:val="24"/>
        </w:rPr>
        <w:t xml:space="preserve"> επειδή δεν έχουν λυθεί τα προβλήματα ασφάλειας, το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 xml:space="preserve"> δεν έχει ούτε έναν χρήστη σήμερα. Και επειδή ξέρετε πολύ καλά ότι η ΕΕΤΤ από τη δεύτερη πάει στην τρίτη φάση του </w:t>
      </w:r>
      <w:r>
        <w:rPr>
          <w:rFonts w:eastAsia="Times New Roman" w:cs="Times New Roman"/>
          <w:szCs w:val="24"/>
          <w:lang w:val="en-US"/>
        </w:rPr>
        <w:t>VDSL</w:t>
      </w:r>
      <w:r>
        <w:rPr>
          <w:rFonts w:eastAsia="Times New Roman" w:cs="Times New Roman"/>
          <w:szCs w:val="24"/>
        </w:rPr>
        <w:t xml:space="preserve"> </w:t>
      </w:r>
      <w:r>
        <w:rPr>
          <w:rFonts w:eastAsia="Times New Roman" w:cs="Times New Roman"/>
          <w:szCs w:val="24"/>
          <w:lang w:val="en-US"/>
        </w:rPr>
        <w:t>Vectoring</w:t>
      </w:r>
      <w:r>
        <w:rPr>
          <w:rFonts w:eastAsia="Times New Roman" w:cs="Times New Roman"/>
          <w:szCs w:val="24"/>
        </w:rPr>
        <w:t xml:space="preserve">, οι </w:t>
      </w:r>
      <w:proofErr w:type="spellStart"/>
      <w:r>
        <w:rPr>
          <w:rFonts w:eastAsia="Times New Roman" w:cs="Times New Roman"/>
          <w:szCs w:val="24"/>
        </w:rPr>
        <w:t>πάροχοι</w:t>
      </w:r>
      <w:proofErr w:type="spellEnd"/>
      <w:r>
        <w:rPr>
          <w:rFonts w:eastAsia="Times New Roman" w:cs="Times New Roman"/>
          <w:szCs w:val="24"/>
        </w:rPr>
        <w:t xml:space="preserve"> θα υλοποιήσουν δίκτυα που είναι πάνω από δεκαοκτώ</w:t>
      </w:r>
      <w:r>
        <w:rPr>
          <w:rFonts w:eastAsia="Times New Roman" w:cs="Times New Roman"/>
          <w:szCs w:val="24"/>
        </w:rPr>
        <w:t xml:space="preserve"> χιλιάδες καμπίνες, χωρίς να μπορούν να δουν, με βάση το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 xml:space="preserve">, πού ακριβώς υπάρχουν υφιστάμενες αξιοποιήσιμες υποδομές. </w:t>
      </w:r>
      <w:r>
        <w:rPr>
          <w:rFonts w:eastAsia="Times New Roman"/>
          <w:szCs w:val="24"/>
        </w:rPr>
        <w:t xml:space="preserve">Οπότε, επειδή σκάβουν παντού άναρχα, μπορείτε μας πείτε, κύριε Υπουργέ, πού βρίσκεται αυτό; </w:t>
      </w:r>
    </w:p>
    <w:p w14:paraId="700D2746" w14:textId="77777777" w:rsidR="008F0301" w:rsidRDefault="00543CD5">
      <w:pPr>
        <w:spacing w:line="600" w:lineRule="auto"/>
        <w:ind w:firstLine="720"/>
        <w:jc w:val="both"/>
        <w:rPr>
          <w:rFonts w:eastAsia="Times New Roman"/>
          <w:szCs w:val="24"/>
        </w:rPr>
      </w:pPr>
      <w:r>
        <w:rPr>
          <w:rFonts w:eastAsia="Times New Roman"/>
          <w:szCs w:val="24"/>
        </w:rPr>
        <w:lastRenderedPageBreak/>
        <w:t>Άλλο θέμα για το οποίο θα ήθελα τ</w:t>
      </w:r>
      <w:r>
        <w:rPr>
          <w:rFonts w:eastAsia="Times New Roman"/>
          <w:szCs w:val="24"/>
        </w:rPr>
        <w:t xml:space="preserve">ην τοποθέτησή σας, είναι το </w:t>
      </w:r>
      <w:r>
        <w:rPr>
          <w:rFonts w:eastAsia="Times New Roman"/>
          <w:szCs w:val="24"/>
          <w:lang w:val="en-US"/>
        </w:rPr>
        <w:t>NGA</w:t>
      </w:r>
      <w:r>
        <w:rPr>
          <w:rFonts w:eastAsia="Times New Roman"/>
          <w:szCs w:val="24"/>
        </w:rPr>
        <w:t xml:space="preserve"> </w:t>
      </w:r>
      <w:r>
        <w:rPr>
          <w:rFonts w:eastAsia="Times New Roman"/>
          <w:szCs w:val="24"/>
          <w:lang w:val="en-US"/>
        </w:rPr>
        <w:t>Plan</w:t>
      </w:r>
      <w:r>
        <w:rPr>
          <w:rFonts w:eastAsia="Times New Roman"/>
          <w:szCs w:val="24"/>
        </w:rPr>
        <w:t xml:space="preserve">. Δεν βλέπω πότε θα οριστικοποιηθεί το </w:t>
      </w:r>
      <w:r>
        <w:rPr>
          <w:rFonts w:eastAsia="Times New Roman"/>
          <w:szCs w:val="24"/>
          <w:lang w:val="en-US"/>
        </w:rPr>
        <w:t>NGA</w:t>
      </w:r>
      <w:r>
        <w:rPr>
          <w:rFonts w:eastAsia="Times New Roman"/>
          <w:szCs w:val="24"/>
        </w:rPr>
        <w:t xml:space="preserve"> </w:t>
      </w:r>
      <w:r>
        <w:rPr>
          <w:rFonts w:eastAsia="Times New Roman"/>
          <w:szCs w:val="24"/>
          <w:lang w:val="en-US"/>
        </w:rPr>
        <w:t>Plan</w:t>
      </w:r>
      <w:r>
        <w:rPr>
          <w:rFonts w:eastAsia="Times New Roman"/>
          <w:szCs w:val="24"/>
        </w:rPr>
        <w:t>, ενώ υπήρχε και είχε υλοποιηθεί το 2014 και είχε εγκριθεί από τις υπηρεσίες της Ευρωπαϊκής Ένωσης. Ο κ. Μαγκλάρας κάτι θέλει να αλλάξει. Έτσι λέει, τουλάχιστον. Το έχουμε σ</w:t>
      </w:r>
      <w:r>
        <w:rPr>
          <w:rFonts w:eastAsia="Times New Roman"/>
          <w:szCs w:val="24"/>
        </w:rPr>
        <w:t>υζητήσει αυτό με την ΕΕΤΤ, η οποία έχει κάνει ένα πρόγραμμα</w:t>
      </w:r>
      <w:r>
        <w:rPr>
          <w:rFonts w:eastAsia="Times New Roman"/>
          <w:szCs w:val="24"/>
        </w:rPr>
        <w:t>,</w:t>
      </w:r>
      <w:r>
        <w:rPr>
          <w:rFonts w:eastAsia="Times New Roman"/>
          <w:szCs w:val="24"/>
        </w:rPr>
        <w:t xml:space="preserve"> που βασίζεται στο παλιό εγκεκριμένο </w:t>
      </w:r>
      <w:r>
        <w:rPr>
          <w:rFonts w:eastAsia="Times New Roman"/>
          <w:szCs w:val="24"/>
          <w:lang w:val="en-US"/>
        </w:rPr>
        <w:t>NGA</w:t>
      </w:r>
      <w:r>
        <w:rPr>
          <w:rFonts w:eastAsia="Times New Roman"/>
          <w:szCs w:val="24"/>
        </w:rPr>
        <w:t xml:space="preserve"> </w:t>
      </w:r>
      <w:r>
        <w:rPr>
          <w:rFonts w:eastAsia="Times New Roman"/>
          <w:szCs w:val="24"/>
          <w:lang w:val="en-US"/>
        </w:rPr>
        <w:t>Plan</w:t>
      </w:r>
      <w:r>
        <w:rPr>
          <w:rFonts w:eastAsia="Times New Roman"/>
          <w:szCs w:val="24"/>
        </w:rPr>
        <w:t xml:space="preserve"> και έχει πάρει και η ΕΕΤΤ συγκρίσεις της; Πώς αυτά τα δύο πράγματα θα πάνε μαζί; </w:t>
      </w:r>
    </w:p>
    <w:p w14:paraId="700D2747" w14:textId="77777777" w:rsidR="008F0301" w:rsidRDefault="00543CD5">
      <w:pPr>
        <w:spacing w:line="600" w:lineRule="auto"/>
        <w:ind w:firstLine="720"/>
        <w:jc w:val="both"/>
        <w:rPr>
          <w:rFonts w:eastAsia="Times New Roman"/>
          <w:szCs w:val="24"/>
        </w:rPr>
      </w:pPr>
      <w:r>
        <w:rPr>
          <w:rFonts w:eastAsia="Times New Roman"/>
          <w:szCs w:val="24"/>
        </w:rPr>
        <w:t>Πάω στο θέμα με τις κεραίες, το οποίο, επίσης, θα αναδείξουν οι συνάδελφοι ξεχωριστά. Υποτίθεται -κι εγώ το δέχομαι και θα σας πω γιατί το δέχομαι- ότι αναγνωρίζετε τη σημασία του ψηφιακού μετασχηματισμού, γι’ αυτό και πάμε στο 5</w:t>
      </w:r>
      <w:r>
        <w:rPr>
          <w:rFonts w:eastAsia="Times New Roman"/>
          <w:szCs w:val="24"/>
          <w:lang w:val="en-US"/>
        </w:rPr>
        <w:t>G</w:t>
      </w:r>
      <w:r>
        <w:rPr>
          <w:rFonts w:eastAsia="Times New Roman"/>
          <w:szCs w:val="24"/>
        </w:rPr>
        <w:t>, γι’ αυτό και το 5</w:t>
      </w:r>
      <w:r>
        <w:rPr>
          <w:rFonts w:eastAsia="Times New Roman"/>
          <w:szCs w:val="24"/>
          <w:lang w:val="en-US"/>
        </w:rPr>
        <w:t>G</w:t>
      </w:r>
      <w:r>
        <w:rPr>
          <w:rFonts w:eastAsia="Times New Roman"/>
          <w:szCs w:val="24"/>
        </w:rPr>
        <w:t xml:space="preserve"> θέλει</w:t>
      </w:r>
      <w:r>
        <w:rPr>
          <w:rFonts w:eastAsia="Times New Roman"/>
          <w:szCs w:val="24"/>
        </w:rPr>
        <w:t xml:space="preserve"> μεγαλύτερη πυκνότητα από κεραίες, γι’ αυτό και ασχολούμαστε με το θέμα αυτό. </w:t>
      </w:r>
    </w:p>
    <w:p w14:paraId="700D2748" w14:textId="77777777" w:rsidR="008F0301" w:rsidRDefault="00543CD5">
      <w:pPr>
        <w:spacing w:line="600" w:lineRule="auto"/>
        <w:ind w:firstLine="720"/>
        <w:jc w:val="both"/>
        <w:rPr>
          <w:rFonts w:eastAsia="Times New Roman"/>
          <w:szCs w:val="24"/>
        </w:rPr>
      </w:pPr>
      <w:r>
        <w:rPr>
          <w:rFonts w:eastAsia="Times New Roman"/>
          <w:szCs w:val="24"/>
        </w:rPr>
        <w:t>Όποιος παρακολούθησε, βεβαία, τη δεύτερη συνεδρίαση της Ειδικής Μόνιμης Επιτροπής Περιβάλλοντος, μπορεί να αμφιβάλλει για το εάν τελικά σας στηρίζει η κοινοβουλευτική σας πλειοψ</w:t>
      </w:r>
      <w:r>
        <w:rPr>
          <w:rFonts w:eastAsia="Times New Roman"/>
          <w:szCs w:val="24"/>
        </w:rPr>
        <w:t xml:space="preserve">ηφία. Διότι, εγώ πρέπει να σας πω ότι διέκρινα ότι υπάρχουν συνάδελφοι, οι οποίοι διακατέχονται από </w:t>
      </w:r>
      <w:proofErr w:type="spellStart"/>
      <w:r>
        <w:rPr>
          <w:rFonts w:eastAsia="Times New Roman"/>
          <w:szCs w:val="24"/>
        </w:rPr>
        <w:t>τεχνοφοβικά</w:t>
      </w:r>
      <w:proofErr w:type="spellEnd"/>
      <w:r>
        <w:rPr>
          <w:rFonts w:eastAsia="Times New Roman"/>
          <w:szCs w:val="24"/>
        </w:rPr>
        <w:t xml:space="preserve"> </w:t>
      </w:r>
      <w:r>
        <w:rPr>
          <w:rFonts w:eastAsia="Times New Roman"/>
          <w:szCs w:val="24"/>
        </w:rPr>
        <w:t>-</w:t>
      </w:r>
      <w:r>
        <w:rPr>
          <w:rFonts w:eastAsia="Times New Roman"/>
          <w:szCs w:val="24"/>
        </w:rPr>
        <w:t xml:space="preserve">θα τα έλεγα- σύνδρομα και εν πάση </w:t>
      </w:r>
      <w:proofErr w:type="spellStart"/>
      <w:r>
        <w:rPr>
          <w:rFonts w:eastAsia="Times New Roman"/>
          <w:szCs w:val="24"/>
        </w:rPr>
        <w:t>περιπτώσει</w:t>
      </w:r>
      <w:proofErr w:type="spellEnd"/>
      <w:r>
        <w:rPr>
          <w:rFonts w:eastAsia="Times New Roman"/>
          <w:szCs w:val="24"/>
        </w:rPr>
        <w:t>, δείχνουν και από τις κοινοβουλευτικές τους ερωτήσεις να έχουν αποστασιοποιηθεί λίγο από τις τεχνο</w:t>
      </w:r>
      <w:r>
        <w:rPr>
          <w:rFonts w:eastAsia="Times New Roman"/>
          <w:szCs w:val="24"/>
        </w:rPr>
        <w:t>λογικές εξελίξεις και να αγνοούν λίγο αυτά που υπάρχουν από τους αρμόδιους διεθνείς οργανισμούς, αλλά και τους εθνικούς φορείς.</w:t>
      </w:r>
    </w:p>
    <w:p w14:paraId="700D2749" w14:textId="77777777" w:rsidR="008F0301" w:rsidRDefault="00543CD5">
      <w:pPr>
        <w:spacing w:line="600" w:lineRule="auto"/>
        <w:ind w:firstLine="720"/>
        <w:jc w:val="both"/>
        <w:rPr>
          <w:rFonts w:eastAsia="Times New Roman"/>
          <w:szCs w:val="24"/>
        </w:rPr>
      </w:pPr>
      <w:r>
        <w:rPr>
          <w:rFonts w:eastAsia="Times New Roman"/>
          <w:szCs w:val="24"/>
        </w:rPr>
        <w:lastRenderedPageBreak/>
        <w:t>Εγώ, λοιπόν, θέλω να μου πείτε, επειδή η κομματική, η κυβερνητική διγλωσσία καλά κρατεί, ποια είναι η θέση σας. Ξέρω ότι είναι σ</w:t>
      </w:r>
      <w:r>
        <w:rPr>
          <w:rFonts w:eastAsia="Times New Roman"/>
          <w:szCs w:val="24"/>
        </w:rPr>
        <w:t xml:space="preserve">ημαντικό θέμα αυτό για εσάς. Πώς το ξέρω; Το ξέρω γιατί, απ’ ό,τι είχα διαβάσει, είχε γίνει μία επιτροπή με διακεκριμένους συμμετέχοντες από την Ελληνική Επιτροπή Ατομικής Ενέργειας, από την ΕΕΤΤ, την οποία συντόνιζε, αν δεν </w:t>
      </w:r>
      <w:proofErr w:type="spellStart"/>
      <w:r>
        <w:rPr>
          <w:rFonts w:eastAsia="Times New Roman"/>
          <w:szCs w:val="24"/>
        </w:rPr>
        <w:t>απατώμαι</w:t>
      </w:r>
      <w:proofErr w:type="spellEnd"/>
      <w:r>
        <w:rPr>
          <w:rFonts w:eastAsia="Times New Roman"/>
          <w:szCs w:val="24"/>
        </w:rPr>
        <w:t>, ένας υψηλόβαθμος σύμβ</w:t>
      </w:r>
      <w:r>
        <w:rPr>
          <w:rFonts w:eastAsia="Times New Roman"/>
          <w:szCs w:val="24"/>
        </w:rPr>
        <w:t>ουλος του Πρωθυπουργού. Ο κ. Καρανίκας ασχολείται με αυτό το θέμα. Οπότε, παρακαλώ πάρα πολύ, δεν ξέρω τι έγινε με αυτή την επιστημονική επιτροπή, ποιο είναι το πόρισμα, αν θα μπορούσαμε, να έχουμε μία ενημέρωση γι’ αυτό.</w:t>
      </w:r>
    </w:p>
    <w:p w14:paraId="700D274A" w14:textId="77777777" w:rsidR="008F0301" w:rsidRDefault="00543CD5">
      <w:pPr>
        <w:spacing w:line="600" w:lineRule="auto"/>
        <w:ind w:firstLine="720"/>
        <w:jc w:val="both"/>
        <w:rPr>
          <w:rFonts w:eastAsia="Times New Roman"/>
          <w:szCs w:val="24"/>
        </w:rPr>
      </w:pPr>
      <w:r>
        <w:rPr>
          <w:rFonts w:eastAsia="Times New Roman"/>
          <w:szCs w:val="24"/>
        </w:rPr>
        <w:t>Κλείνω με τα δύο τελευταία θέματα.</w:t>
      </w:r>
      <w:r>
        <w:rPr>
          <w:rFonts w:eastAsia="Times New Roman"/>
          <w:szCs w:val="24"/>
        </w:rPr>
        <w:t xml:space="preserve"> Το ένα είναι το </w:t>
      </w:r>
      <w:r>
        <w:rPr>
          <w:rFonts w:eastAsia="Times New Roman"/>
          <w:szCs w:val="24"/>
          <w:lang w:val="en-US"/>
        </w:rPr>
        <w:t>SEDDIF</w:t>
      </w:r>
      <w:r>
        <w:rPr>
          <w:rFonts w:eastAsia="Times New Roman"/>
          <w:szCs w:val="24"/>
        </w:rPr>
        <w:t xml:space="preserve"> και το άλλο είναι το </w:t>
      </w:r>
      <w:r>
        <w:rPr>
          <w:rFonts w:eastAsia="Times New Roman"/>
          <w:szCs w:val="24"/>
          <w:lang w:val="en-US"/>
        </w:rPr>
        <w:t>Action</w:t>
      </w:r>
      <w:r>
        <w:rPr>
          <w:rFonts w:eastAsia="Times New Roman"/>
          <w:szCs w:val="24"/>
        </w:rPr>
        <w:t xml:space="preserve"> </w:t>
      </w:r>
      <w:r>
        <w:rPr>
          <w:rFonts w:eastAsia="Times New Roman"/>
          <w:szCs w:val="24"/>
          <w:lang w:val="en-US"/>
        </w:rPr>
        <w:t>Plan</w:t>
      </w:r>
      <w:r>
        <w:rPr>
          <w:rFonts w:eastAsia="Times New Roman"/>
          <w:szCs w:val="24"/>
        </w:rPr>
        <w:t xml:space="preserve"> για το 5</w:t>
      </w:r>
      <w:r>
        <w:rPr>
          <w:rFonts w:eastAsia="Times New Roman"/>
          <w:szCs w:val="24"/>
          <w:lang w:val="en-US"/>
        </w:rPr>
        <w:t>G</w:t>
      </w:r>
      <w:r>
        <w:rPr>
          <w:rFonts w:eastAsia="Times New Roman"/>
          <w:szCs w:val="24"/>
        </w:rPr>
        <w:t xml:space="preserve">. </w:t>
      </w:r>
    </w:p>
    <w:p w14:paraId="700D274B" w14:textId="77777777" w:rsidR="008F0301" w:rsidRDefault="00543CD5">
      <w:pPr>
        <w:spacing w:line="600" w:lineRule="auto"/>
        <w:ind w:firstLine="720"/>
        <w:jc w:val="both"/>
        <w:rPr>
          <w:rFonts w:eastAsia="Times New Roman"/>
          <w:szCs w:val="24"/>
        </w:rPr>
      </w:pPr>
      <w:r>
        <w:rPr>
          <w:rFonts w:eastAsia="Times New Roman"/>
          <w:szCs w:val="24"/>
        </w:rPr>
        <w:t xml:space="preserve">Για το </w:t>
      </w:r>
      <w:r>
        <w:rPr>
          <w:rFonts w:eastAsia="Times New Roman"/>
          <w:szCs w:val="24"/>
          <w:lang w:val="en-US"/>
        </w:rPr>
        <w:t>SEDDIF</w:t>
      </w:r>
      <w:r>
        <w:rPr>
          <w:rFonts w:eastAsia="Times New Roman"/>
          <w:szCs w:val="24"/>
        </w:rPr>
        <w:t xml:space="preserve"> -εγώ το είπα και δημόσια, κύριε Υπουργέ- ο κ. </w:t>
      </w:r>
      <w:proofErr w:type="spellStart"/>
      <w:r>
        <w:rPr>
          <w:rFonts w:eastAsia="Times New Roman"/>
          <w:szCs w:val="24"/>
        </w:rPr>
        <w:t>Σπίρτζης</w:t>
      </w:r>
      <w:proofErr w:type="spellEnd"/>
      <w:r>
        <w:rPr>
          <w:rFonts w:eastAsia="Times New Roman"/>
          <w:szCs w:val="24"/>
        </w:rPr>
        <w:t xml:space="preserve"> φρόντισε να έχουμε εθνική εκπροσώπηση. Αυτό που θέλω εγώ να ακούσω από εσάς σήμερα -κι εσείς θα καταλάβετε γιατί θέλω </w:t>
      </w:r>
      <w:r>
        <w:rPr>
          <w:rFonts w:eastAsia="Times New Roman"/>
          <w:szCs w:val="24"/>
        </w:rPr>
        <w:t xml:space="preserve">να το ακούσω- είναι η πρώτη εκτίμηση για το πόσους δίαυλους, πόσους </w:t>
      </w:r>
      <w:proofErr w:type="spellStart"/>
      <w:r>
        <w:rPr>
          <w:rFonts w:eastAsia="Times New Roman"/>
          <w:szCs w:val="24"/>
        </w:rPr>
        <w:t>πολυπλέκτες</w:t>
      </w:r>
      <w:proofErr w:type="spellEnd"/>
      <w:r>
        <w:rPr>
          <w:rFonts w:eastAsia="Times New Roman"/>
          <w:szCs w:val="24"/>
        </w:rPr>
        <w:t xml:space="preserve"> βλέπει να διεκδικούμε </w:t>
      </w:r>
      <w:r>
        <w:rPr>
          <w:rFonts w:eastAsia="Times New Roman"/>
          <w:szCs w:val="24"/>
        </w:rPr>
        <w:t>ως</w:t>
      </w:r>
      <w:r>
        <w:rPr>
          <w:rFonts w:eastAsia="Times New Roman"/>
          <w:szCs w:val="24"/>
        </w:rPr>
        <w:t xml:space="preserve"> χώρα. Γιατί, όπως ξέρετε, αυτό επηρεάζει και το μέγεθος του φάσματος και τι χωράει στο φάσμα και το «Μέρισμα 2». Ακούω για επτά. Οπότε, αν μπορείτε, μα</w:t>
      </w:r>
      <w:r>
        <w:rPr>
          <w:rFonts w:eastAsia="Times New Roman"/>
          <w:szCs w:val="24"/>
        </w:rPr>
        <w:t xml:space="preserve">ς απαντάτε.  </w:t>
      </w:r>
    </w:p>
    <w:p w14:paraId="700D274C" w14:textId="77777777" w:rsidR="008F0301" w:rsidRDefault="00543CD5">
      <w:pPr>
        <w:spacing w:line="600" w:lineRule="auto"/>
        <w:ind w:firstLine="720"/>
        <w:jc w:val="both"/>
        <w:rPr>
          <w:rFonts w:eastAsia="Times New Roman"/>
          <w:szCs w:val="24"/>
        </w:rPr>
      </w:pPr>
      <w:r>
        <w:rPr>
          <w:rFonts w:eastAsia="Times New Roman"/>
          <w:szCs w:val="24"/>
        </w:rPr>
        <w:t xml:space="preserve">Για το </w:t>
      </w:r>
      <w:r>
        <w:rPr>
          <w:rFonts w:eastAsia="Times New Roman"/>
          <w:szCs w:val="24"/>
          <w:lang w:val="en-US"/>
        </w:rPr>
        <w:t>Action</w:t>
      </w:r>
      <w:r>
        <w:rPr>
          <w:rFonts w:eastAsia="Times New Roman"/>
          <w:szCs w:val="24"/>
        </w:rPr>
        <w:t xml:space="preserve"> </w:t>
      </w:r>
      <w:r>
        <w:rPr>
          <w:rFonts w:eastAsia="Times New Roman"/>
          <w:szCs w:val="24"/>
          <w:lang w:val="en-US"/>
        </w:rPr>
        <w:t>Plan</w:t>
      </w:r>
      <w:r>
        <w:rPr>
          <w:rFonts w:eastAsia="Times New Roman"/>
          <w:szCs w:val="24"/>
        </w:rPr>
        <w:t xml:space="preserve"> για το 5</w:t>
      </w:r>
      <w:r>
        <w:rPr>
          <w:rFonts w:eastAsia="Times New Roman"/>
          <w:szCs w:val="24"/>
          <w:lang w:val="en-US"/>
        </w:rPr>
        <w:t>G</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Europe</w:t>
      </w:r>
      <w:r>
        <w:rPr>
          <w:rFonts w:eastAsia="Times New Roman"/>
          <w:szCs w:val="24"/>
        </w:rPr>
        <w:t xml:space="preserve">, ξέρετε πάρα πολύ καλά ότι μας έχουν βάλει ένα συγκεκριμένο χρονοδιάγραμμα, μέσα στο οποίο είναι το </w:t>
      </w:r>
      <w:r>
        <w:rPr>
          <w:rFonts w:eastAsia="Times New Roman"/>
          <w:szCs w:val="24"/>
        </w:rPr>
        <w:lastRenderedPageBreak/>
        <w:t>θέμα των «έξυπνων πόλεων». Μέχρι το 2020, λοιπόν, μία ελληνική πόλη πρέπει, πιλοτικά, να αναδειχθεί «έ</w:t>
      </w:r>
      <w:r>
        <w:rPr>
          <w:rFonts w:eastAsia="Times New Roman"/>
          <w:szCs w:val="24"/>
        </w:rPr>
        <w:t>ξυπνη πόλη». Εγώ ρωτώ, επειδή θέλει δουλειά αυτό το πράγμα, όπως και να το κάνει κανείς, εάν υπάρχει κάποιος καθορισμός κριτηρίων</w:t>
      </w:r>
      <w:r>
        <w:rPr>
          <w:rFonts w:eastAsia="Times New Roman"/>
          <w:szCs w:val="24"/>
        </w:rPr>
        <w:t>,</w:t>
      </w:r>
      <w:r>
        <w:rPr>
          <w:rFonts w:eastAsia="Times New Roman"/>
          <w:szCs w:val="24"/>
        </w:rPr>
        <w:t xml:space="preserve"> βάσει του οποίου θα αναδειχθεί ή θα επιλεγεί μία πόλη ή αν θα είναι και περισσότερες, αν είστε και πιο φιλόδοξος στους στόχου</w:t>
      </w:r>
      <w:r>
        <w:rPr>
          <w:rFonts w:eastAsia="Times New Roman"/>
          <w:szCs w:val="24"/>
        </w:rPr>
        <w:t>ς αυτούς.</w:t>
      </w:r>
    </w:p>
    <w:p w14:paraId="700D274D" w14:textId="77777777" w:rsidR="008F0301" w:rsidRDefault="00543CD5">
      <w:pPr>
        <w:spacing w:line="600" w:lineRule="auto"/>
        <w:ind w:firstLine="720"/>
        <w:jc w:val="both"/>
        <w:rPr>
          <w:rFonts w:eastAsia="Times New Roman"/>
          <w:szCs w:val="24"/>
        </w:rPr>
      </w:pPr>
      <w:r>
        <w:rPr>
          <w:rFonts w:eastAsia="Times New Roman"/>
          <w:szCs w:val="24"/>
        </w:rPr>
        <w:t xml:space="preserve">Παρεμπιπτόντως, σε σχέση με το </w:t>
      </w:r>
      <w:r>
        <w:rPr>
          <w:rFonts w:eastAsia="Times New Roman"/>
          <w:szCs w:val="24"/>
          <w:lang w:val="en-US"/>
        </w:rPr>
        <w:t>Action</w:t>
      </w:r>
      <w:r>
        <w:rPr>
          <w:rFonts w:eastAsia="Times New Roman"/>
          <w:szCs w:val="24"/>
        </w:rPr>
        <w:t xml:space="preserve"> </w:t>
      </w:r>
      <w:r>
        <w:rPr>
          <w:rFonts w:eastAsia="Times New Roman"/>
          <w:szCs w:val="24"/>
          <w:lang w:val="en-US"/>
        </w:rPr>
        <w:t>Plan</w:t>
      </w:r>
      <w:r>
        <w:rPr>
          <w:rFonts w:eastAsia="Times New Roman"/>
          <w:szCs w:val="24"/>
        </w:rPr>
        <w:t xml:space="preserve"> για το 5</w:t>
      </w:r>
      <w:r>
        <w:rPr>
          <w:rFonts w:eastAsia="Times New Roman"/>
          <w:szCs w:val="24"/>
          <w:lang w:val="en-US"/>
        </w:rPr>
        <w:t>G</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Europe</w:t>
      </w:r>
      <w:r>
        <w:rPr>
          <w:rFonts w:eastAsia="Times New Roman"/>
          <w:szCs w:val="24"/>
        </w:rPr>
        <w:t>, έχετε δημιουργήσει τον οδικό χάρτη για την ανάπτυξη του 5</w:t>
      </w:r>
      <w:r>
        <w:rPr>
          <w:rFonts w:eastAsia="Times New Roman"/>
          <w:szCs w:val="24"/>
          <w:lang w:val="en-US"/>
        </w:rPr>
        <w:t>G</w:t>
      </w:r>
      <w:r>
        <w:rPr>
          <w:rFonts w:eastAsia="Times New Roman"/>
          <w:szCs w:val="24"/>
        </w:rPr>
        <w:t xml:space="preserve">; Πού είμαστε σε αυτό; Έχετε </w:t>
      </w:r>
      <w:proofErr w:type="spellStart"/>
      <w:r>
        <w:rPr>
          <w:rFonts w:eastAsia="Times New Roman"/>
          <w:szCs w:val="24"/>
        </w:rPr>
        <w:t>επικαιροποιήσει</w:t>
      </w:r>
      <w:proofErr w:type="spellEnd"/>
      <w:r>
        <w:rPr>
          <w:rFonts w:eastAsia="Times New Roman"/>
          <w:szCs w:val="24"/>
        </w:rPr>
        <w:t xml:space="preserve"> το εθνικό </w:t>
      </w:r>
      <w:proofErr w:type="spellStart"/>
      <w:r>
        <w:rPr>
          <w:rFonts w:eastAsia="Times New Roman"/>
          <w:szCs w:val="24"/>
        </w:rPr>
        <w:t>ευρυζωνικό</w:t>
      </w:r>
      <w:proofErr w:type="spellEnd"/>
      <w:r>
        <w:rPr>
          <w:rFonts w:eastAsia="Times New Roman"/>
          <w:szCs w:val="24"/>
        </w:rPr>
        <w:t xml:space="preserve"> σχέδιο πρόσβασης της επόμενης γενιάς, έτσι ώστε να το συμ</w:t>
      </w:r>
      <w:r>
        <w:rPr>
          <w:rFonts w:eastAsia="Times New Roman"/>
          <w:szCs w:val="24"/>
        </w:rPr>
        <w:t xml:space="preserve">περιλάβουμε; Έχετε </w:t>
      </w:r>
      <w:proofErr w:type="spellStart"/>
      <w:r>
        <w:rPr>
          <w:rFonts w:eastAsia="Times New Roman"/>
          <w:szCs w:val="24"/>
        </w:rPr>
        <w:t>ταυτοποιήσει</w:t>
      </w:r>
      <w:proofErr w:type="spellEnd"/>
      <w:r>
        <w:rPr>
          <w:rFonts w:eastAsia="Times New Roman"/>
          <w:szCs w:val="24"/>
        </w:rPr>
        <w:t xml:space="preserve"> σε ποια πιλοτική ζώνη συχνοτήτων θα γίνει η αρχική εκκίνηση των δικτύων 5</w:t>
      </w:r>
      <w:r>
        <w:rPr>
          <w:rFonts w:eastAsia="Times New Roman"/>
          <w:szCs w:val="24"/>
          <w:lang w:val="en-US"/>
        </w:rPr>
        <w:t>G</w:t>
      </w:r>
      <w:r>
        <w:rPr>
          <w:rFonts w:eastAsia="Times New Roman"/>
          <w:szCs w:val="24"/>
        </w:rPr>
        <w:t xml:space="preserve">; Έχουν γίνει ενέργειες για την </w:t>
      </w:r>
      <w:proofErr w:type="spellStart"/>
      <w:r>
        <w:rPr>
          <w:rFonts w:eastAsia="Times New Roman"/>
          <w:szCs w:val="24"/>
        </w:rPr>
        <w:t>επικαιροποίηση</w:t>
      </w:r>
      <w:proofErr w:type="spellEnd"/>
      <w:r>
        <w:rPr>
          <w:rFonts w:eastAsia="Times New Roman"/>
          <w:szCs w:val="24"/>
        </w:rPr>
        <w:t xml:space="preserve"> του Εθνικού Κανονισμού Κατανομής Ζωνών Συχνοτήτων, έτσι ώστε να συμπεριλάβει το φάσμα συχνοτήτων για το</w:t>
      </w:r>
      <w:r>
        <w:rPr>
          <w:rFonts w:eastAsia="Times New Roman"/>
          <w:szCs w:val="24"/>
        </w:rPr>
        <w:t xml:space="preserve"> 5</w:t>
      </w:r>
      <w:r>
        <w:rPr>
          <w:rFonts w:eastAsia="Times New Roman"/>
          <w:szCs w:val="24"/>
          <w:lang w:val="en-US"/>
        </w:rPr>
        <w:t>G</w:t>
      </w:r>
      <w:r>
        <w:rPr>
          <w:rFonts w:eastAsia="Times New Roman"/>
          <w:szCs w:val="24"/>
        </w:rPr>
        <w:t xml:space="preserve">; </w:t>
      </w:r>
    </w:p>
    <w:p w14:paraId="700D274E" w14:textId="77777777" w:rsidR="008F0301" w:rsidRDefault="00543CD5">
      <w:pPr>
        <w:spacing w:line="600" w:lineRule="auto"/>
        <w:ind w:firstLine="720"/>
        <w:jc w:val="both"/>
        <w:rPr>
          <w:rFonts w:eastAsia="Times New Roman"/>
          <w:szCs w:val="24"/>
        </w:rPr>
      </w:pPr>
      <w:r>
        <w:rPr>
          <w:rFonts w:eastAsia="Times New Roman"/>
          <w:szCs w:val="24"/>
        </w:rPr>
        <w:t xml:space="preserve">Αυτά είναι τα θέματα. </w:t>
      </w:r>
      <w:r>
        <w:rPr>
          <w:rFonts w:eastAsia="Times New Roman"/>
          <w:szCs w:val="24"/>
        </w:rPr>
        <w:t>Ε</w:t>
      </w:r>
      <w:r>
        <w:rPr>
          <w:rFonts w:eastAsia="Times New Roman"/>
          <w:szCs w:val="24"/>
        </w:rPr>
        <w:t>παναλαμβάνω, κύριε Υπουργέ, όπως βλέπετε</w:t>
      </w:r>
      <w:r>
        <w:rPr>
          <w:rFonts w:eastAsia="Times New Roman"/>
          <w:szCs w:val="24"/>
        </w:rPr>
        <w:t>,</w:t>
      </w:r>
      <w:r>
        <w:rPr>
          <w:rFonts w:eastAsia="Times New Roman"/>
          <w:szCs w:val="24"/>
        </w:rPr>
        <w:t xml:space="preserve"> στην </w:t>
      </w:r>
      <w:proofErr w:type="spellStart"/>
      <w:r>
        <w:rPr>
          <w:rFonts w:eastAsia="Times New Roman"/>
          <w:szCs w:val="24"/>
        </w:rPr>
        <w:t>πρωτολογία</w:t>
      </w:r>
      <w:proofErr w:type="spellEnd"/>
      <w:r>
        <w:rPr>
          <w:rFonts w:eastAsia="Times New Roman"/>
          <w:szCs w:val="24"/>
        </w:rPr>
        <w:t xml:space="preserve"> μου, με πολύ καλή διάθεση θέτω συγκεκριμένα και κατά βάση τεχνοκρατικά ζητήματα σχεδιασμού και υλοποίησης, με την ελπίδα ότι οι απαντήσεις σας θα κοιτάζουν στο μέλλον κα</w:t>
      </w:r>
      <w:r>
        <w:rPr>
          <w:rFonts w:eastAsia="Times New Roman"/>
          <w:szCs w:val="24"/>
        </w:rPr>
        <w:t>ι όχι στο παρελθόν.</w:t>
      </w:r>
    </w:p>
    <w:p w14:paraId="700D274F" w14:textId="77777777" w:rsidR="008F0301" w:rsidRDefault="00543CD5">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700D2750" w14:textId="77777777" w:rsidR="008F0301" w:rsidRDefault="00543CD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00D2751" w14:textId="77777777" w:rsidR="008F0301" w:rsidRDefault="00543CD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 λόγο έχει ο δεύτερος επερωτών, ο συνάδελφος Βουλευτής της Νέας Δημοκρατίας από το Κιλκίς, κ. Γεώργιος Γεωργαντάς.</w:t>
      </w:r>
      <w:r>
        <w:rPr>
          <w:rFonts w:eastAsia="Times New Roman"/>
          <w:szCs w:val="24"/>
        </w:rPr>
        <w:t xml:space="preserve"> </w:t>
      </w:r>
    </w:p>
    <w:p w14:paraId="700D2752" w14:textId="77777777" w:rsidR="008F0301" w:rsidRDefault="00543CD5">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Θα χρησιμοποιήσω και τη δευτερολογία μου, κύριε Πρόεδρε.  </w:t>
      </w:r>
    </w:p>
    <w:p w14:paraId="700D2753" w14:textId="77777777" w:rsidR="008F0301" w:rsidRDefault="00543CD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αλλά μέχρι εκεί, με μια μικρή ανοχή, γιατί στην ουσία παρερμηνεύω τον Κανονισμό.  </w:t>
      </w:r>
    </w:p>
    <w:p w14:paraId="700D2754" w14:textId="77777777" w:rsidR="008F0301" w:rsidRDefault="00543CD5">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Ευχαριστώ, κύριε Πρόεδρε.</w:t>
      </w:r>
    </w:p>
    <w:p w14:paraId="700D2755" w14:textId="77777777" w:rsidR="008F0301" w:rsidRDefault="00543CD5">
      <w:pPr>
        <w:spacing w:line="600" w:lineRule="auto"/>
        <w:ind w:firstLine="720"/>
        <w:jc w:val="both"/>
        <w:rPr>
          <w:rFonts w:eastAsia="Times New Roman"/>
          <w:szCs w:val="24"/>
        </w:rPr>
      </w:pPr>
      <w:r>
        <w:rPr>
          <w:rFonts w:eastAsia="Times New Roman"/>
          <w:szCs w:val="24"/>
        </w:rPr>
        <w:t xml:space="preserve">Κύριε συνάδελφε, κύριε Υπουργέ, εγώ δεν θα έχω την ίδια καλή διάθεση, την οποία επέδειξε η εισηγήτρια μας, καθώς έχω να ασχοληθώ με τα πεπραγμένα στο Υπουργείο Ηλεκτρονικής Διακυβέρνησης, όπως λεγόταν και με τα πεπραγμένα που έχει να επιδείξει η κ. </w:t>
      </w:r>
      <w:proofErr w:type="spellStart"/>
      <w:r>
        <w:rPr>
          <w:rFonts w:eastAsia="Times New Roman"/>
          <w:szCs w:val="24"/>
        </w:rPr>
        <w:t>Γεροβασ</w:t>
      </w:r>
      <w:r>
        <w:rPr>
          <w:rFonts w:eastAsia="Times New Roman"/>
          <w:szCs w:val="24"/>
        </w:rPr>
        <w:t>ίλη</w:t>
      </w:r>
      <w:proofErr w:type="spellEnd"/>
      <w:r>
        <w:rPr>
          <w:rFonts w:eastAsia="Times New Roman"/>
          <w:szCs w:val="24"/>
        </w:rPr>
        <w:t>.</w:t>
      </w:r>
    </w:p>
    <w:p w14:paraId="700D2756" w14:textId="77777777" w:rsidR="008F0301" w:rsidRDefault="00543CD5">
      <w:pPr>
        <w:spacing w:line="600" w:lineRule="auto"/>
        <w:ind w:firstLine="720"/>
        <w:jc w:val="both"/>
        <w:rPr>
          <w:rFonts w:eastAsia="Times New Roman"/>
          <w:szCs w:val="24"/>
        </w:rPr>
      </w:pPr>
      <w:r>
        <w:rPr>
          <w:rFonts w:eastAsia="Times New Roman"/>
          <w:szCs w:val="24"/>
        </w:rPr>
        <w:t xml:space="preserve">Διαβάζω μια δήλωσή της </w:t>
      </w:r>
      <w:r>
        <w:rPr>
          <w:rFonts w:eastAsia="Times New Roman"/>
          <w:szCs w:val="24"/>
        </w:rPr>
        <w:t xml:space="preserve">στις </w:t>
      </w:r>
      <w:r>
        <w:rPr>
          <w:rFonts w:eastAsia="Times New Roman"/>
          <w:szCs w:val="24"/>
        </w:rPr>
        <w:t>18</w:t>
      </w:r>
      <w:r>
        <w:rPr>
          <w:rFonts w:eastAsia="Times New Roman"/>
          <w:szCs w:val="24"/>
        </w:rPr>
        <w:t xml:space="preserve"> Ιουνίου</w:t>
      </w:r>
      <w:r>
        <w:rPr>
          <w:rFonts w:eastAsia="Times New Roman"/>
          <w:szCs w:val="24"/>
        </w:rPr>
        <w:t xml:space="preserve">, προχθές. Το </w:t>
      </w:r>
      <w:r>
        <w:rPr>
          <w:rFonts w:eastAsia="Times New Roman"/>
          <w:szCs w:val="24"/>
        </w:rPr>
        <w:t>δ</w:t>
      </w:r>
      <w:r>
        <w:rPr>
          <w:rFonts w:eastAsia="Times New Roman"/>
          <w:szCs w:val="24"/>
        </w:rPr>
        <w:t>ημόσιο χρειάζεται ανθρώπους με ψηφιακές δεξιότητες. Χρειάζεται όλα εκείνα τα εργαλεία της ψηφιακής διακυβέρνησης που εξασφαλίζουν τη διαφάνεια, εξοικονομούν χρόνο και απελευθερώνουν πολύτιμους πόρου</w:t>
      </w:r>
      <w:r>
        <w:rPr>
          <w:rFonts w:eastAsia="Times New Roman"/>
          <w:szCs w:val="24"/>
        </w:rPr>
        <w:t xml:space="preserve">ς, προκειμένου τελικά να αντιμετωπιστεί αποτελεσματικά η γραφειοκρατία. Για εμάς, επομένως, είναι αυτονόητο ότι η βελτίωση των </w:t>
      </w:r>
      <w:proofErr w:type="spellStart"/>
      <w:r>
        <w:rPr>
          <w:rFonts w:eastAsia="Times New Roman"/>
          <w:szCs w:val="24"/>
        </w:rPr>
        <w:t>παρεχομένων</w:t>
      </w:r>
      <w:proofErr w:type="spellEnd"/>
      <w:r>
        <w:rPr>
          <w:rFonts w:eastAsia="Times New Roman"/>
          <w:szCs w:val="24"/>
        </w:rPr>
        <w:t xml:space="preserve"> υπηρεσιών προς τους πολίτες και επιχειρήσεις περνά μέσα από την ενίσχυση του ανθρώπινου δυναμικού και </w:t>
      </w:r>
      <w:r>
        <w:rPr>
          <w:rFonts w:eastAsia="Times New Roman"/>
          <w:szCs w:val="24"/>
        </w:rPr>
        <w:lastRenderedPageBreak/>
        <w:t xml:space="preserve">την ενσωμάτωση </w:t>
      </w:r>
      <w:r>
        <w:rPr>
          <w:rFonts w:eastAsia="Times New Roman"/>
          <w:szCs w:val="24"/>
        </w:rPr>
        <w:t>της ηλεκτρονικής διακυβέρνησης σε όλες βαθμίδες της διοίκησης. Πάνω σε αυτήν την λογική σχεδιάζουμε και υλοποιούμε την πολιτική του Υπουργείου Διοικητικής Ανασυγκρότησης. Με αυτό ξεκινάω, με αυτό θα κλείσω.</w:t>
      </w:r>
    </w:p>
    <w:p w14:paraId="700D2757" w14:textId="77777777" w:rsidR="008F0301" w:rsidRDefault="00543CD5">
      <w:pPr>
        <w:spacing w:line="600" w:lineRule="auto"/>
        <w:ind w:firstLine="720"/>
        <w:jc w:val="both"/>
        <w:rPr>
          <w:rFonts w:eastAsia="Times New Roman"/>
          <w:szCs w:val="24"/>
        </w:rPr>
      </w:pPr>
      <w:r>
        <w:rPr>
          <w:rFonts w:eastAsia="Times New Roman"/>
          <w:szCs w:val="24"/>
        </w:rPr>
        <w:t>Εύλογο ερώτημα: Τι έχει να επιδείξει το συγκεκριμ</w:t>
      </w:r>
      <w:r>
        <w:rPr>
          <w:rFonts w:eastAsia="Times New Roman"/>
          <w:szCs w:val="24"/>
        </w:rPr>
        <w:t xml:space="preserve">ένο Υπουργείο που ταυτίζεται βεβαίως πλέον και με τις αρμοδιότητες, τις οποίες έχετε αναλάβει εσείς σε σχέση με τα πολύ καλά προσδοκώμενα οφέλη από την ηλεκτρονική διακυβέρνηση, τα οποία όλοι ευελπιστούμε; </w:t>
      </w:r>
    </w:p>
    <w:p w14:paraId="700D2758" w14:textId="77777777" w:rsidR="008F0301" w:rsidRDefault="00543CD5">
      <w:pPr>
        <w:spacing w:line="600" w:lineRule="auto"/>
        <w:ind w:firstLine="720"/>
        <w:jc w:val="both"/>
        <w:rPr>
          <w:rFonts w:eastAsia="Times New Roman"/>
          <w:szCs w:val="24"/>
        </w:rPr>
      </w:pPr>
      <w:r>
        <w:rPr>
          <w:rFonts w:eastAsia="Times New Roman"/>
          <w:szCs w:val="24"/>
        </w:rPr>
        <w:t xml:space="preserve">Δυστυχώς, τίποτα. Και λέω δυστυχώς τίποτα, γιατί </w:t>
      </w:r>
      <w:r>
        <w:rPr>
          <w:rFonts w:eastAsia="Times New Roman"/>
          <w:szCs w:val="24"/>
        </w:rPr>
        <w:t xml:space="preserve">πραγματικά στο συγκεκριμένο Υπουργείο, το οποίο έχει να κάνει με τον πυρήνα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με την επαφή του πολίτη με το κράτος και την γρηγορότερη και ποιοτικότερη εξυπηρέτησή του αυτήν τη στιγμή δεν έχει να επιδειχθεί τίποτα που έχει βελτιώσε</w:t>
      </w:r>
      <w:r>
        <w:rPr>
          <w:rFonts w:eastAsia="Times New Roman"/>
          <w:szCs w:val="24"/>
        </w:rPr>
        <w:t xml:space="preserve">ι αυτές τις συνθήκες. </w:t>
      </w:r>
    </w:p>
    <w:p w14:paraId="700D2759" w14:textId="77777777" w:rsidR="008F0301" w:rsidRDefault="00543CD5">
      <w:pPr>
        <w:spacing w:line="600" w:lineRule="auto"/>
        <w:ind w:firstLine="720"/>
        <w:jc w:val="both"/>
        <w:rPr>
          <w:rFonts w:eastAsia="Times New Roman"/>
          <w:szCs w:val="24"/>
        </w:rPr>
      </w:pPr>
      <w:r>
        <w:rPr>
          <w:rFonts w:eastAsia="Times New Roman"/>
          <w:szCs w:val="24"/>
        </w:rPr>
        <w:t xml:space="preserve">Βασικά, υπάρχουν ζητήματα στην ίδια την κεντρική κατεύθυνση του Υπουργείου. Το Υπουργείο δεν κατάφερε εδώ και ενάμισι χρόνο να θέσει σε λειτουργία το νόμο περί του </w:t>
      </w:r>
      <w:r>
        <w:rPr>
          <w:rFonts w:eastAsia="Times New Roman"/>
          <w:szCs w:val="24"/>
        </w:rPr>
        <w:t>μ</w:t>
      </w:r>
      <w:r>
        <w:rPr>
          <w:rFonts w:eastAsia="Times New Roman"/>
          <w:szCs w:val="24"/>
        </w:rPr>
        <w:t xml:space="preserve">ητρώου </w:t>
      </w:r>
      <w:r>
        <w:rPr>
          <w:rFonts w:eastAsia="Times New Roman"/>
          <w:szCs w:val="24"/>
        </w:rPr>
        <w:t>ε</w:t>
      </w:r>
      <w:r>
        <w:rPr>
          <w:rFonts w:eastAsia="Times New Roman"/>
          <w:szCs w:val="24"/>
        </w:rPr>
        <w:t xml:space="preserve">πιτελικών </w:t>
      </w:r>
      <w:r>
        <w:rPr>
          <w:rFonts w:eastAsia="Times New Roman"/>
          <w:szCs w:val="24"/>
        </w:rPr>
        <w:t>σ</w:t>
      </w:r>
      <w:r>
        <w:rPr>
          <w:rFonts w:eastAsia="Times New Roman"/>
          <w:szCs w:val="24"/>
        </w:rPr>
        <w:t xml:space="preserve">τελεχών του </w:t>
      </w:r>
      <w:r>
        <w:rPr>
          <w:rFonts w:eastAsia="Times New Roman"/>
          <w:szCs w:val="24"/>
        </w:rPr>
        <w:t>δ</w:t>
      </w:r>
      <w:r>
        <w:rPr>
          <w:rFonts w:eastAsia="Times New Roman"/>
          <w:szCs w:val="24"/>
        </w:rPr>
        <w:t>ημοσίου. Διαφημίστηκε ως μια τομή στ</w:t>
      </w:r>
      <w:r>
        <w:rPr>
          <w:rFonts w:eastAsia="Times New Roman"/>
          <w:szCs w:val="24"/>
        </w:rPr>
        <w:t xml:space="preserve">η δημόσια διοίκηση. Δημιουργήθηκε μια εφαρμογή στο ΑΣΕΠ, η οποία έκανε πολλούς μήνες για να μπορέσει να λειτουργήσει. Ο </w:t>
      </w:r>
      <w:r>
        <w:rPr>
          <w:rFonts w:eastAsia="Times New Roman"/>
          <w:szCs w:val="24"/>
        </w:rPr>
        <w:lastRenderedPageBreak/>
        <w:t xml:space="preserve">νόμος έχει ψηφιστεί από τον Φεβρουάριο του 2016 με την προοπτική να λειτουργήσει από τον Ιούλιο του 2016. Είμαστε </w:t>
      </w:r>
      <w:r>
        <w:rPr>
          <w:rFonts w:eastAsia="Times New Roman"/>
          <w:szCs w:val="24"/>
        </w:rPr>
        <w:t>στον</w:t>
      </w:r>
      <w:r>
        <w:rPr>
          <w:rFonts w:eastAsia="Times New Roman"/>
          <w:szCs w:val="24"/>
        </w:rPr>
        <w:t xml:space="preserve"> Ιούνιο του 2017 κ</w:t>
      </w:r>
      <w:r>
        <w:rPr>
          <w:rFonts w:eastAsia="Times New Roman"/>
          <w:szCs w:val="24"/>
        </w:rPr>
        <w:t>αι δεν έχει ξεκινήσει καν η διαδικασία επιλογής, δεν είναι έτοιμο τίποτα.</w:t>
      </w:r>
    </w:p>
    <w:p w14:paraId="700D275A" w14:textId="77777777" w:rsidR="008F0301" w:rsidRDefault="00543CD5">
      <w:pPr>
        <w:spacing w:line="600" w:lineRule="auto"/>
        <w:ind w:firstLine="720"/>
        <w:jc w:val="both"/>
        <w:rPr>
          <w:rFonts w:eastAsia="Times New Roman"/>
          <w:szCs w:val="24"/>
        </w:rPr>
      </w:pPr>
      <w:r>
        <w:rPr>
          <w:rFonts w:eastAsia="Times New Roman"/>
          <w:szCs w:val="24"/>
        </w:rPr>
        <w:t>Ένα άλλο νομοθέτημα του συγκεκριμένου Υπουργείου ήταν αυτό με την κινητικότητα των δημοσίων υπαλλήλων και με την αξιολόγηση. Η αξιολόγηση προϋπόθετε τα σχετικά ψηφιακά οργανογράμματα</w:t>
      </w:r>
      <w:r>
        <w:rPr>
          <w:rFonts w:eastAsia="Times New Roman"/>
          <w:szCs w:val="24"/>
        </w:rPr>
        <w:t xml:space="preserve">. Δεν έχουν γίνει καν τα ψηφιακά οργανογράμματα στα Υπουργεία και αυτήν τη στιγμή μιλάμε για μια ψηφιακή πολιτική. </w:t>
      </w:r>
    </w:p>
    <w:p w14:paraId="700D275B" w14:textId="77777777" w:rsidR="008F0301" w:rsidRDefault="00543CD5">
      <w:pPr>
        <w:spacing w:line="600" w:lineRule="auto"/>
        <w:ind w:firstLine="720"/>
        <w:jc w:val="both"/>
        <w:rPr>
          <w:rFonts w:eastAsia="Times New Roman"/>
          <w:szCs w:val="24"/>
        </w:rPr>
      </w:pPr>
      <w:r>
        <w:rPr>
          <w:rFonts w:eastAsia="Times New Roman"/>
          <w:szCs w:val="24"/>
        </w:rPr>
        <w:t xml:space="preserve">Πώς να μιλήσουμε για ψηφιακή πολιτική όταν δεν έχουν γίνει καν τα οργανογράμματα, τα οποία απαιτούνται όχι μόνο στο Υπουργείο σας, </w:t>
      </w:r>
      <w:r>
        <w:rPr>
          <w:rFonts w:eastAsia="Times New Roman"/>
          <w:szCs w:val="24"/>
        </w:rPr>
        <w:t xml:space="preserve">αλλά </w:t>
      </w:r>
      <w:r>
        <w:rPr>
          <w:rFonts w:eastAsia="Times New Roman"/>
          <w:szCs w:val="24"/>
        </w:rPr>
        <w:t>σε ό</w:t>
      </w:r>
      <w:r>
        <w:rPr>
          <w:rFonts w:eastAsia="Times New Roman"/>
          <w:szCs w:val="24"/>
        </w:rPr>
        <w:t>λα τα Υπουργεία</w:t>
      </w:r>
      <w:r>
        <w:rPr>
          <w:rFonts w:eastAsia="Times New Roman"/>
          <w:szCs w:val="24"/>
        </w:rPr>
        <w:t>.</w:t>
      </w:r>
      <w:r>
        <w:rPr>
          <w:rFonts w:eastAsia="Times New Roman"/>
          <w:szCs w:val="24"/>
        </w:rPr>
        <w:t xml:space="preserve"> Απαιτεί ο νόμος σε όλα τα Υπουργεία να γίνουν τα οργανογράμματα και ιδίως δε τα ψηφιακά, έτσι ώστε να μπορέσουν στη συνέχεια να κριθούν και οι αιτήσεις κινητικότητας και όλες οι άλλες δεσμεύσεις που προκύπτουν μέσα από νομοθετήματα, τα οπο</w:t>
      </w:r>
      <w:r>
        <w:rPr>
          <w:rFonts w:eastAsia="Times New Roman"/>
          <w:szCs w:val="24"/>
        </w:rPr>
        <w:t xml:space="preserve">ία ψήφισε η Κυβέρνηση. Η ανεπάρκεια του κυβερνητικού συντονισμού στα θέματα της ηλεκτρονικής διακυβέρνησης νομίζω ότι είναι καταφανέστατη. </w:t>
      </w:r>
    </w:p>
    <w:p w14:paraId="700D275C" w14:textId="77777777" w:rsidR="008F0301" w:rsidRDefault="00543CD5">
      <w:pPr>
        <w:spacing w:line="600" w:lineRule="auto"/>
        <w:ind w:firstLine="720"/>
        <w:jc w:val="both"/>
        <w:rPr>
          <w:rFonts w:eastAsia="Times New Roman"/>
          <w:szCs w:val="24"/>
        </w:rPr>
      </w:pPr>
      <w:r>
        <w:rPr>
          <w:rFonts w:eastAsia="Times New Roman"/>
          <w:szCs w:val="24"/>
        </w:rPr>
        <w:t>Να πω, επίσης, ότι ένα άλλο δείγμα αυτής της ανεύθυνης πολιτικής είναι η απαξίωση των ΚΕΠ. Τα ΚΕΠ κατάφεραν όλο αυτό</w:t>
      </w:r>
      <w:r>
        <w:rPr>
          <w:rFonts w:eastAsia="Times New Roman"/>
          <w:szCs w:val="24"/>
        </w:rPr>
        <w:t xml:space="preserve"> το διάστημα των τελευταίων ετών στη συνείδηση του κόσμου να έχουν μια αξία πολύ σημαντική για την πραγματικά άμεση και γρήγορη εξυπηρέτησή τους. Πλην όμως με την </w:t>
      </w:r>
      <w:proofErr w:type="spellStart"/>
      <w:r>
        <w:rPr>
          <w:rFonts w:eastAsia="Times New Roman"/>
          <w:szCs w:val="24"/>
        </w:rPr>
        <w:lastRenderedPageBreak/>
        <w:t>υποστελέχωση</w:t>
      </w:r>
      <w:proofErr w:type="spellEnd"/>
      <w:r>
        <w:rPr>
          <w:rFonts w:eastAsia="Times New Roman"/>
          <w:szCs w:val="24"/>
        </w:rPr>
        <w:t xml:space="preserve"> την οποία εσείς δεν φροντίσατε να αποτρέψετε, γιατί έχουμε μετακινήσεις παλαιότε</w:t>
      </w:r>
      <w:r>
        <w:rPr>
          <w:rFonts w:eastAsia="Times New Roman"/>
          <w:szCs w:val="24"/>
        </w:rPr>
        <w:t>ρα από το ΚΕΠ με τις επιπλέον αρμοδιότητες τις οποίες δώσατε χωρίς όμως την αντίστοιχη και ηλεκτρονική και στελεχιακή ενδυνάμωσή του</w:t>
      </w:r>
      <w:r>
        <w:rPr>
          <w:rFonts w:eastAsia="Times New Roman"/>
          <w:szCs w:val="24"/>
        </w:rPr>
        <w:t>,</w:t>
      </w:r>
      <w:r>
        <w:rPr>
          <w:rFonts w:eastAsia="Times New Roman"/>
          <w:szCs w:val="24"/>
        </w:rPr>
        <w:t xml:space="preserve"> </w:t>
      </w:r>
      <w:r>
        <w:rPr>
          <w:rFonts w:eastAsia="Times New Roman"/>
          <w:szCs w:val="24"/>
        </w:rPr>
        <w:t>τα ΚΕΠ</w:t>
      </w:r>
      <w:r>
        <w:rPr>
          <w:rFonts w:eastAsia="Times New Roman"/>
          <w:szCs w:val="24"/>
        </w:rPr>
        <w:t xml:space="preserve"> έχουν αυτήν τη στιγμή απαξιωθεί και στη συνείδηση του κόσμου και στη λειτουργία </w:t>
      </w:r>
      <w:r>
        <w:rPr>
          <w:rFonts w:eastAsia="Times New Roman"/>
          <w:szCs w:val="24"/>
        </w:rPr>
        <w:t>τους, καθώς επίσης</w:t>
      </w:r>
      <w:r>
        <w:rPr>
          <w:rFonts w:eastAsia="Times New Roman"/>
          <w:szCs w:val="24"/>
        </w:rPr>
        <w:t xml:space="preserve"> έχουμε και αντιδ</w:t>
      </w:r>
      <w:r>
        <w:rPr>
          <w:rFonts w:eastAsia="Times New Roman"/>
          <w:szCs w:val="24"/>
        </w:rPr>
        <w:t xml:space="preserve">ράσεις </w:t>
      </w:r>
      <w:r>
        <w:rPr>
          <w:rFonts w:eastAsia="Times New Roman"/>
          <w:szCs w:val="24"/>
        </w:rPr>
        <w:t xml:space="preserve">ακόμα </w:t>
      </w:r>
      <w:r>
        <w:rPr>
          <w:rFonts w:eastAsia="Times New Roman"/>
          <w:szCs w:val="24"/>
        </w:rPr>
        <w:t>και από τους ίδιους τους εργαζ</w:t>
      </w:r>
      <w:r>
        <w:rPr>
          <w:rFonts w:eastAsia="Times New Roman"/>
          <w:szCs w:val="24"/>
        </w:rPr>
        <w:t>όμε</w:t>
      </w:r>
      <w:r>
        <w:rPr>
          <w:rFonts w:eastAsia="Times New Roman"/>
          <w:szCs w:val="24"/>
        </w:rPr>
        <w:t>νους, οι οποίοι μάλιστα έχουν κάνει και αποχές από την εργασία τους.</w:t>
      </w:r>
    </w:p>
    <w:p w14:paraId="700D275D" w14:textId="77777777" w:rsidR="008F0301" w:rsidRDefault="00543CD5">
      <w:pPr>
        <w:spacing w:line="600" w:lineRule="auto"/>
        <w:ind w:firstLine="720"/>
        <w:jc w:val="both"/>
        <w:rPr>
          <w:rFonts w:eastAsia="Times New Roman"/>
          <w:szCs w:val="24"/>
        </w:rPr>
      </w:pPr>
      <w:r>
        <w:rPr>
          <w:rFonts w:eastAsia="Times New Roman"/>
          <w:szCs w:val="24"/>
        </w:rPr>
        <w:t>Η προηγούμενη κυβέρνηση είχε βάλει τις βάσεις για να αρχίσουμε πραγματικά να περνάμε σε μια άλλη σελίδα σε όλα τα ζητήματα της ηλεκτρονικής δ</w:t>
      </w:r>
      <w:r>
        <w:rPr>
          <w:rFonts w:eastAsia="Times New Roman"/>
          <w:szCs w:val="24"/>
        </w:rPr>
        <w:t>ιακυβέρνησης, η οποία είναι ένα αναγκαίο στοιχείο και μια προϋπόθεση πράγματι για την ανάπτυξη της χώρας. Δεν μπορεί να προσβλέπουμε σε κα</w:t>
      </w:r>
      <w:r>
        <w:rPr>
          <w:rFonts w:eastAsia="Times New Roman"/>
          <w:szCs w:val="24"/>
        </w:rPr>
        <w:t>μ</w:t>
      </w:r>
      <w:r>
        <w:rPr>
          <w:rFonts w:eastAsia="Times New Roman"/>
          <w:szCs w:val="24"/>
        </w:rPr>
        <w:t>μία ανάπτυξη αν η κεντρική διοίκηση δεν μπορεί να παράσχει πλέον αυτές τις υπηρεσίες προς τον πολίτη, προς τους επιχε</w:t>
      </w:r>
      <w:r>
        <w:rPr>
          <w:rFonts w:eastAsia="Times New Roman"/>
          <w:szCs w:val="24"/>
        </w:rPr>
        <w:t>ιρηματίες, προς κάθε συναλλασσόμενο με το κράτος.</w:t>
      </w:r>
    </w:p>
    <w:p w14:paraId="700D275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Η ηλεκτρονική διακυβέρνηση είναι το μέσο για τον εκσυγχρονισμό της δημόσιας διοίκησης. Συγχρόνως, όμως, είναι και το μέσο πραγματικά για όσα καλύτερα αποτελέσματα στην ανάπτυξη μπορούμε να ευελπιστούμε. Τα </w:t>
      </w:r>
      <w:r>
        <w:rPr>
          <w:rFonts w:eastAsia="Times New Roman" w:cs="Times New Roman"/>
          <w:szCs w:val="24"/>
        </w:rPr>
        <w:t>ανοιχτά δεδομένα, τα οποία ψηφίστηκαν με το</w:t>
      </w:r>
      <w:r>
        <w:rPr>
          <w:rFonts w:eastAsia="Times New Roman" w:cs="Times New Roman"/>
          <w:szCs w:val="24"/>
        </w:rPr>
        <w:t>ν</w:t>
      </w:r>
      <w:r>
        <w:rPr>
          <w:rFonts w:eastAsia="Times New Roman" w:cs="Times New Roman"/>
          <w:szCs w:val="24"/>
        </w:rPr>
        <w:t xml:space="preserve"> ν.4305/2014 από την προηγούμενη κυβέρνηση είναι ένα απτό δείγμα μιας συγκεκριμένης πολιτικής, η οποία απο</w:t>
      </w:r>
      <w:r>
        <w:rPr>
          <w:rFonts w:eastAsia="Times New Roman" w:cs="Times New Roman"/>
          <w:szCs w:val="24"/>
        </w:rPr>
        <w:lastRenderedPageBreak/>
        <w:t>φασίζεται, ψηφίζεται, υλοποιείται, οργανώνεται και προχωράει. Επίσης, υπήρχε μια διετής στρατηγική για την</w:t>
      </w:r>
      <w:r>
        <w:rPr>
          <w:rFonts w:eastAsia="Times New Roman" w:cs="Times New Roman"/>
          <w:szCs w:val="24"/>
        </w:rPr>
        <w:t xml:space="preserve"> ηλεκτρονική διακυβέρνηση με συγκεκριμένα μετρήσιμα αποτελέσματα. Αυτή τη στιγμή σε τίποτα, όσον αφορά την ηλεκτρονική διακυβέρνηση, όχι απλά δεν έχει οργανωθεί, δεν έχει αρχίσει να υλοποιείται, αλλά δεν βλέπουμε καμ</w:t>
      </w:r>
      <w:r>
        <w:rPr>
          <w:rFonts w:eastAsia="Times New Roman" w:cs="Times New Roman"/>
          <w:szCs w:val="24"/>
        </w:rPr>
        <w:t>μ</w:t>
      </w:r>
      <w:r>
        <w:rPr>
          <w:rFonts w:eastAsia="Times New Roman" w:cs="Times New Roman"/>
          <w:szCs w:val="24"/>
        </w:rPr>
        <w:t>ία εικόνα βελτίωσης των συνθηκών παροχή</w:t>
      </w:r>
      <w:r>
        <w:rPr>
          <w:rFonts w:eastAsia="Times New Roman" w:cs="Times New Roman"/>
          <w:szCs w:val="24"/>
        </w:rPr>
        <w:t>ς υπηρεσιών και προς τον πολίτη και προς κάθε συναλλασσόμενο. Και αυτό νομίζω είναι μια γενική παραδοχή, η οποία υπάρχει. Γιατί να είστε σίγουροι ότι δεν θα απαξιώναμε οποιαδήποτε θετική ενέργεια προς αυτό τον τομέα. Πλην, όμως, εγώ προσπάθησα να αναζητήσω</w:t>
      </w:r>
      <w:r>
        <w:rPr>
          <w:rFonts w:eastAsia="Times New Roman" w:cs="Times New Roman"/>
          <w:szCs w:val="24"/>
        </w:rPr>
        <w:t xml:space="preserve"> και να δω μετρήσιμα αποτελέσματα από τα δυόμισι χρόνια της δικής σας διακυβέρνησης επί του συγκεκριμένου τομέα και δυστυχώς δεν μπόρεσα να τα βρω. Εδώ είμαι για να ακούσω οτιδήποτε άλλο από την πλευρά σας.</w:t>
      </w:r>
    </w:p>
    <w:p w14:paraId="700D275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Αυτό, το οποίο εδώ και δυόμισι χρόνια ακούμε -και</w:t>
      </w:r>
      <w:r>
        <w:rPr>
          <w:rFonts w:eastAsia="Times New Roman" w:cs="Times New Roman"/>
          <w:szCs w:val="24"/>
        </w:rPr>
        <w:t xml:space="preserve"> είναι πολύ εύκολο να το ακούμε, αλλά ξέρετε οι Υπουργοί μετριούνται από τα αποτελέσματά τους, από τις συγκεκριμένες παρεμβάσεις τους, από τις συγκεκριμένες νομοθετικές πρωτοβουλίες τους- είναι την ανάγκη η ψηφιακή πολιτική να μπορέσει να αποτελέσει έναν κ</w:t>
      </w:r>
      <w:r>
        <w:rPr>
          <w:rFonts w:eastAsia="Times New Roman" w:cs="Times New Roman"/>
          <w:szCs w:val="24"/>
        </w:rPr>
        <w:t xml:space="preserve">εντρικό πυρήνα της επιλογής της Κυβέρνησης για τη βελτίωση της παροχής των δημοσίων υπηρεσιών. Πλην, όμως, αυτό δεν το βλέπουμε ούτε σε σχέση με το προσωπικό των δημοσίων υπαλλήλων, όπου δεν </w:t>
      </w:r>
      <w:r>
        <w:rPr>
          <w:rFonts w:eastAsia="Times New Roman" w:cs="Times New Roman"/>
          <w:szCs w:val="24"/>
        </w:rPr>
        <w:lastRenderedPageBreak/>
        <w:t>έχει γίνει κα</w:t>
      </w:r>
      <w:r>
        <w:rPr>
          <w:rFonts w:eastAsia="Times New Roman" w:cs="Times New Roman"/>
          <w:szCs w:val="24"/>
        </w:rPr>
        <w:t>μ</w:t>
      </w:r>
      <w:r>
        <w:rPr>
          <w:rFonts w:eastAsia="Times New Roman" w:cs="Times New Roman"/>
          <w:szCs w:val="24"/>
        </w:rPr>
        <w:t>μία προσπάθεια για τη βελτίωση της εικόνας τους, κα</w:t>
      </w:r>
      <w:r>
        <w:rPr>
          <w:rFonts w:eastAsia="Times New Roman" w:cs="Times New Roman"/>
          <w:szCs w:val="24"/>
        </w:rPr>
        <w:t>μ</w:t>
      </w:r>
      <w:r>
        <w:rPr>
          <w:rFonts w:eastAsia="Times New Roman" w:cs="Times New Roman"/>
          <w:szCs w:val="24"/>
        </w:rPr>
        <w:t xml:space="preserve">μία ουσιαστική προσπάθεια για την επιμόρφωσή τους επί των συγκεκριμένων αρμοδιοτήτων, ούτε βεβαίως με τις </w:t>
      </w:r>
      <w:proofErr w:type="spellStart"/>
      <w:r>
        <w:rPr>
          <w:rFonts w:eastAsia="Times New Roman" w:cs="Times New Roman"/>
          <w:szCs w:val="24"/>
        </w:rPr>
        <w:t>στοχευμένες</w:t>
      </w:r>
      <w:proofErr w:type="spellEnd"/>
      <w:r>
        <w:rPr>
          <w:rFonts w:eastAsia="Times New Roman" w:cs="Times New Roman"/>
          <w:szCs w:val="24"/>
        </w:rPr>
        <w:t xml:space="preserve"> εκείνες παρεμβάσεις, τις οποίες θα έπρεπε να έχετε κάνει.</w:t>
      </w:r>
    </w:p>
    <w:p w14:paraId="700D276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βεβαίως, εγώ είμαι από αυτούς που είναι απαισιόδοξοι ότι θα μπορέσετε ποτέ</w:t>
      </w:r>
      <w:r>
        <w:rPr>
          <w:rFonts w:eastAsia="Times New Roman" w:cs="Times New Roman"/>
          <w:szCs w:val="24"/>
        </w:rPr>
        <w:t xml:space="preserve"> να κάνετε κάτι αντίστοιχο και να το επιτύχετε. Και μετά από δυόμισι χρόνια δικαιούμαι να το πω αυτό. Τελευταία νομίζω ότι δικαιούμαι ακόμη περισσότερο γιατί σ’ αυτή τη διαπίστωση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προχθές ότι το δημόσιο χρειάζεται ανθρώπους με ψηφιακές δε</w:t>
      </w:r>
      <w:r>
        <w:rPr>
          <w:rFonts w:eastAsia="Times New Roman" w:cs="Times New Roman"/>
          <w:szCs w:val="24"/>
        </w:rPr>
        <w:t>ξιότητες</w:t>
      </w:r>
      <w:r>
        <w:rPr>
          <w:rFonts w:eastAsia="Times New Roman" w:cs="Times New Roman"/>
          <w:szCs w:val="24"/>
        </w:rPr>
        <w:t>,</w:t>
      </w:r>
      <w:r>
        <w:rPr>
          <w:rFonts w:eastAsia="Times New Roman" w:cs="Times New Roman"/>
          <w:szCs w:val="24"/>
        </w:rPr>
        <w:t xml:space="preserve"> εγώ είμαι υποχρεωμένος να απαντήσω ότι η συγκεκριμένη Κυβέρνηση χρειάζεται Υπουργούς με τουλάχιστον βασική γνώση της χρήσης των ηλεκτρονικών μέσων επικοινωνίας. Και, βεβαίως, δικαιούμαι να το πω και να είμαι πολύ απογοητευμένος για το τι μπορεί ν</w:t>
      </w:r>
      <w:r>
        <w:rPr>
          <w:rFonts w:eastAsia="Times New Roman" w:cs="Times New Roman"/>
          <w:szCs w:val="24"/>
        </w:rPr>
        <w:t xml:space="preserve">α συμβεί όταν μέσα σε μια μέρα την προηγούμενη εβδομάδα δύο κορυφαίοι Υπουργοί δεν μπόρεσαν να χειριστούν ούτε το προσωπικό τους </w:t>
      </w:r>
      <w:r>
        <w:rPr>
          <w:rFonts w:eastAsia="Times New Roman" w:cs="Times New Roman"/>
          <w:szCs w:val="24"/>
          <w:lang w:val="en-GB"/>
        </w:rPr>
        <w:t>twitter</w:t>
      </w:r>
      <w:r>
        <w:rPr>
          <w:rFonts w:eastAsia="Times New Roman" w:cs="Times New Roman"/>
          <w:szCs w:val="24"/>
        </w:rPr>
        <w:t xml:space="preserve">. </w:t>
      </w:r>
    </w:p>
    <w:p w14:paraId="700D276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00D2762" w14:textId="77777777" w:rsidR="008F0301" w:rsidRDefault="00543C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0D2763"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w:t>
      </w:r>
      <w:r>
        <w:rPr>
          <w:rFonts w:eastAsia="Times New Roman" w:cs="Times New Roman"/>
          <w:szCs w:val="24"/>
        </w:rPr>
        <w:t>χαριστώ.</w:t>
      </w:r>
    </w:p>
    <w:p w14:paraId="700D276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Προχωρούμε στον τρίτο επερωτώντα, τον συνάδελφο κ. Σταύρο Καλαφάτη, Βουλευτή Α</w:t>
      </w:r>
      <w:r>
        <w:rPr>
          <w:rFonts w:eastAsia="Times New Roman" w:cs="Times New Roman"/>
          <w:szCs w:val="24"/>
        </w:rPr>
        <w:t>΄</w:t>
      </w:r>
      <w:r>
        <w:rPr>
          <w:rFonts w:eastAsia="Times New Roman" w:cs="Times New Roman"/>
          <w:szCs w:val="24"/>
        </w:rPr>
        <w:t xml:space="preserve"> Θεσσαλονίκης της Νέας Δημοκρατίας.</w:t>
      </w:r>
    </w:p>
    <w:p w14:paraId="700D276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Θέλετε κι εσείς τη δευτερολογία σας; </w:t>
      </w:r>
    </w:p>
    <w:p w14:paraId="700D2766"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Υπάρχει η πιθανότητα να πάρω ή μέρος ή το σύνολο της δευτερολογίας.</w:t>
      </w:r>
    </w:p>
    <w:p w14:paraId="700D2767"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(Νικήτας Κακλαμάνης):</w:t>
      </w:r>
      <w:r>
        <w:rPr>
          <w:rFonts w:eastAsia="Times New Roman" w:cs="Times New Roman"/>
          <w:szCs w:val="24"/>
        </w:rPr>
        <w:t xml:space="preserve"> Έχετε τον λόγο, κύριε Καλαφάτη.</w:t>
      </w:r>
    </w:p>
    <w:p w14:paraId="700D2768"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πολύ, κύριε Πρόεδρε.</w:t>
      </w:r>
    </w:p>
    <w:p w14:paraId="700D276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μιλάμε για </w:t>
      </w:r>
      <w:proofErr w:type="spellStart"/>
      <w:r>
        <w:rPr>
          <w:rFonts w:eastAsia="Times New Roman" w:cs="Times New Roman"/>
          <w:szCs w:val="24"/>
        </w:rPr>
        <w:t>ευρυζωνικότητα</w:t>
      </w:r>
      <w:proofErr w:type="spellEnd"/>
      <w:r>
        <w:rPr>
          <w:rFonts w:eastAsia="Times New Roman" w:cs="Times New Roman"/>
          <w:szCs w:val="24"/>
        </w:rPr>
        <w:t>, κάτι άυλο και ταυτόχρονα ίσως πολύ τεχνικό, για να το κατανοήσουν εύκολα όσοι μας πα</w:t>
      </w:r>
      <w:r>
        <w:rPr>
          <w:rFonts w:eastAsia="Times New Roman" w:cs="Times New Roman"/>
          <w:szCs w:val="24"/>
        </w:rPr>
        <w:t>ρακολουθούν από τα θεωρεία ή βεβαίως από το κανάλι της Βουλής. Εμείς όλοι εδώ, κύριοι συνάδελφοι, δεν είμαστε ειδικοί επιστήμονες πληροφορικής. Δεν δικαιούμαστε, όμως, να μην ξέρουμε τι σημαίνει. Ας το πούμε, λοιπόν, για να κατανοήσουν οι πολίτες τι ακριβώ</w:t>
      </w:r>
      <w:r>
        <w:rPr>
          <w:rFonts w:eastAsia="Times New Roman" w:cs="Times New Roman"/>
          <w:szCs w:val="24"/>
        </w:rPr>
        <w:t xml:space="preserve">ς σημαίνει, γιατί αφορά τη δική τους ζωή. </w:t>
      </w:r>
    </w:p>
    <w:p w14:paraId="700D276A" w14:textId="77777777" w:rsidR="008F0301" w:rsidRDefault="00543CD5">
      <w:pPr>
        <w:spacing w:line="600" w:lineRule="auto"/>
        <w:ind w:firstLine="720"/>
        <w:jc w:val="both"/>
        <w:rPr>
          <w:rFonts w:eastAsia="Times New Roman" w:cs="Times New Roman"/>
          <w:szCs w:val="24"/>
        </w:rPr>
      </w:pPr>
      <w:proofErr w:type="spellStart"/>
      <w:r>
        <w:rPr>
          <w:rFonts w:eastAsia="Times New Roman" w:cs="Times New Roman"/>
          <w:szCs w:val="24"/>
        </w:rPr>
        <w:t>Ευρυζωνικότητα</w:t>
      </w:r>
      <w:proofErr w:type="spellEnd"/>
      <w:r>
        <w:rPr>
          <w:rFonts w:eastAsia="Times New Roman" w:cs="Times New Roman"/>
          <w:szCs w:val="24"/>
        </w:rPr>
        <w:t xml:space="preserve"> σημαίνει ταχύτερο διαδίκτυο, καλύτερη επικοινωνία, ταχύτερη διάδοση πληροφοριών και γνώσης, ταχύτερη και ασφαλέστερη ψηφιακή υποστήριξη της ανάπτυξης. Ενίσχυση της </w:t>
      </w:r>
      <w:proofErr w:type="spellStart"/>
      <w:r>
        <w:rPr>
          <w:rFonts w:eastAsia="Times New Roman" w:cs="Times New Roman"/>
          <w:szCs w:val="24"/>
        </w:rPr>
        <w:t>ευρυζωνικότητας</w:t>
      </w:r>
      <w:proofErr w:type="spellEnd"/>
      <w:r>
        <w:rPr>
          <w:rFonts w:eastAsia="Times New Roman" w:cs="Times New Roman"/>
          <w:szCs w:val="24"/>
        </w:rPr>
        <w:t xml:space="preserve"> σημαίνει ευκολότερ</w:t>
      </w:r>
      <w:r>
        <w:rPr>
          <w:rFonts w:eastAsia="Times New Roman" w:cs="Times New Roman"/>
          <w:szCs w:val="24"/>
        </w:rPr>
        <w:t xml:space="preserve">ες και γρηγορότερες συναλλαγές για την επιχειρηματικότητα, για το </w:t>
      </w:r>
      <w:r>
        <w:rPr>
          <w:rFonts w:eastAsia="Times New Roman" w:cs="Times New Roman"/>
          <w:szCs w:val="24"/>
        </w:rPr>
        <w:lastRenderedPageBreak/>
        <w:t>εμπόριο, για τους ελεύθερους επαγγελματίες, για κάθε πολίτη που συναλλάσσεται με το δημόσιο. Σημαίνει δυνατότητα γρηγορότερης μείωσης της γραφειοκρατίας. Σημαίνει καλύτερη ηλεκτρονική διακυβ</w:t>
      </w:r>
      <w:r>
        <w:rPr>
          <w:rFonts w:eastAsia="Times New Roman" w:cs="Times New Roman"/>
          <w:szCs w:val="24"/>
        </w:rPr>
        <w:t>έρνηση. Σημαίνει ανάπτυξη, κυρίες και κύριοι συνάδελφοι.</w:t>
      </w:r>
    </w:p>
    <w:p w14:paraId="700D276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Ευρωπαϊκή Επιτροπή εκτιμά ότι η πλήρης υλοποίηση της ψηφιακής ατζέντας ως το 2020 και μετά από αυτό αναμένεται να συμβάλει στην αύξηση του ευρωπαϊκού ΑΕΠ κατά 5% και στη δημιουργία 3,8 εκατομμυρίων</w:t>
      </w:r>
      <w:r>
        <w:rPr>
          <w:rFonts w:eastAsia="Times New Roman" w:cs="Times New Roman"/>
          <w:szCs w:val="24"/>
        </w:rPr>
        <w:t xml:space="preserve"> νέων θέσεων εργασίας. Σύμφωνα με όλες τις σχετικές μελέτες, η ανάπτυξη της </w:t>
      </w:r>
      <w:proofErr w:type="spellStart"/>
      <w:r>
        <w:rPr>
          <w:rFonts w:eastAsia="Times New Roman" w:cs="Times New Roman"/>
          <w:szCs w:val="24"/>
        </w:rPr>
        <w:t>ευρυζωνικότητας</w:t>
      </w:r>
      <w:proofErr w:type="spellEnd"/>
      <w:r>
        <w:rPr>
          <w:rFonts w:eastAsia="Times New Roman" w:cs="Times New Roman"/>
          <w:szCs w:val="24"/>
        </w:rPr>
        <w:t xml:space="preserve"> δημιουργεί σημαντικές προοπτικές για οικονομική ανάπτυξη, απασχόληση, εξωστρέφεια και καινοτομία. Μια αύξηση κατά 10% της διείσδυσης της </w:t>
      </w:r>
      <w:proofErr w:type="spellStart"/>
      <w:r>
        <w:rPr>
          <w:rFonts w:eastAsia="Times New Roman" w:cs="Times New Roman"/>
          <w:szCs w:val="24"/>
        </w:rPr>
        <w:t>ευρυζωνικότητας</w:t>
      </w:r>
      <w:proofErr w:type="spellEnd"/>
      <w:r>
        <w:rPr>
          <w:rFonts w:eastAsia="Times New Roman" w:cs="Times New Roman"/>
          <w:szCs w:val="24"/>
        </w:rPr>
        <w:t xml:space="preserve"> έχει διαπισ</w:t>
      </w:r>
      <w:r>
        <w:rPr>
          <w:rFonts w:eastAsia="Times New Roman" w:cs="Times New Roman"/>
          <w:szCs w:val="24"/>
        </w:rPr>
        <w:t>τωθεί ότι μπορεί να οδηγήσει σε ετήσια αύξηση του ΑΕΠ έως 1,5%.</w:t>
      </w:r>
    </w:p>
    <w:p w14:paraId="700D276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Όλα αυτά είναι σημεία κοινής παραδοχής. Δεν μπορεί να τα αμφισβητήσει κανείς. Είναι σε αυτά που συμφωνούμε λίγο-πολύ όλοι, Αντιπολίτευση και Κυβέρνηση. Όμως υπάρχει μια λέξη-κλειδί. Αυτή η λέξ</w:t>
      </w:r>
      <w:r>
        <w:rPr>
          <w:rFonts w:eastAsia="Times New Roman" w:cs="Times New Roman"/>
          <w:szCs w:val="24"/>
        </w:rPr>
        <w:t>η-κλειδί είναι η «υλοποίηση». Και υπάρχουν και σημαντικές παράμετροι. Παράμετροι και έννοιες, σύμφωνα με τις οποίες είναι σε πολύ μακρινή απόσταση η Κυβέρνηση, όπως είναι οι ταχύτητες.</w:t>
      </w:r>
    </w:p>
    <w:p w14:paraId="700D276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Υλοποίηση: Είναι αυτό στο οποίο χωλαίνει η Κυβέρνηση και μαζί της χωλαίνει η Ελλάδα παραμένοντας στις τελευταίες θέσεις κάθε λίστας αξιολόγησης της προόδου στον τομέα της </w:t>
      </w:r>
      <w:proofErr w:type="spellStart"/>
      <w:r>
        <w:rPr>
          <w:rFonts w:eastAsia="Times New Roman" w:cs="Times New Roman"/>
          <w:szCs w:val="24"/>
        </w:rPr>
        <w:t>ευρυζωνικότητας</w:t>
      </w:r>
      <w:proofErr w:type="spellEnd"/>
      <w:r>
        <w:rPr>
          <w:rFonts w:eastAsia="Times New Roman" w:cs="Times New Roman"/>
          <w:szCs w:val="24"/>
        </w:rPr>
        <w:t xml:space="preserve">. </w:t>
      </w:r>
    </w:p>
    <w:p w14:paraId="700D276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Εντάξει, είχαμε έγκριση του εθνικού σχεδίου </w:t>
      </w:r>
      <w:proofErr w:type="spellStart"/>
      <w:r>
        <w:rPr>
          <w:rFonts w:eastAsia="Times New Roman" w:cs="Times New Roman"/>
          <w:szCs w:val="24"/>
        </w:rPr>
        <w:t>ευρυζωνικής</w:t>
      </w:r>
      <w:proofErr w:type="spellEnd"/>
      <w:r>
        <w:rPr>
          <w:rFonts w:eastAsia="Times New Roman" w:cs="Times New Roman"/>
          <w:szCs w:val="24"/>
        </w:rPr>
        <w:t xml:space="preserve"> πρόσβασης τ</w:t>
      </w:r>
      <w:r>
        <w:rPr>
          <w:rFonts w:eastAsia="Times New Roman" w:cs="Times New Roman"/>
          <w:szCs w:val="24"/>
        </w:rPr>
        <w:t xml:space="preserve">ης επόμενης γενιάς τον Σεπτέμβριο του 2015. Σας το είχαμε αφήσει έτοιμο, κύριοι συνάδελφοι της Κυβέρνησης. Καθυστερήσατε να το εγκρίνετε κι ας είναι βασική προϋπόθεση του </w:t>
      </w:r>
      <w:r>
        <w:rPr>
          <w:rFonts w:eastAsia="Times New Roman" w:cs="Times New Roman"/>
          <w:szCs w:val="24"/>
        </w:rPr>
        <w:t>σ</w:t>
      </w:r>
      <w:r>
        <w:rPr>
          <w:rFonts w:eastAsia="Times New Roman" w:cs="Times New Roman"/>
          <w:szCs w:val="24"/>
        </w:rPr>
        <w:t xml:space="preserve">υμφώνου </w:t>
      </w:r>
      <w:r>
        <w:rPr>
          <w:rFonts w:eastAsia="Times New Roman" w:cs="Times New Roman"/>
          <w:szCs w:val="24"/>
        </w:rPr>
        <w:t>ε</w:t>
      </w:r>
      <w:r>
        <w:rPr>
          <w:rFonts w:eastAsia="Times New Roman" w:cs="Times New Roman"/>
          <w:szCs w:val="24"/>
        </w:rPr>
        <w:t xml:space="preserve">ταιρικής </w:t>
      </w:r>
      <w:r>
        <w:rPr>
          <w:rFonts w:eastAsia="Times New Roman" w:cs="Times New Roman"/>
          <w:szCs w:val="24"/>
        </w:rPr>
        <w:t>σ</w:t>
      </w:r>
      <w:r>
        <w:rPr>
          <w:rFonts w:eastAsia="Times New Roman" w:cs="Times New Roman"/>
          <w:szCs w:val="24"/>
        </w:rPr>
        <w:t>χέσης 2014-2020. Και τι έγινε δηλαδή που εγκρίθηκε; Οι προβλεπόμε</w:t>
      </w:r>
      <w:r>
        <w:rPr>
          <w:rFonts w:eastAsia="Times New Roman" w:cs="Times New Roman"/>
          <w:szCs w:val="24"/>
        </w:rPr>
        <w:t xml:space="preserve">νες δράσεις ανάπτυξης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και διαμόρφωσης ευνοϊκού νομοθετικού περιβάλλοντος για ιδιωτικές επενδύσεις σε δίκτυα επόμενης γενιάς καθυστέρησαν τόσο που τέθηκαν εκτός χρονοδιαγράμματος του εθνικού σχεδίου. Και ύστερα αναρωτιούνται κάποιοι για</w:t>
      </w:r>
      <w:r>
        <w:rPr>
          <w:rFonts w:eastAsia="Times New Roman" w:cs="Times New Roman"/>
          <w:szCs w:val="24"/>
        </w:rPr>
        <w:t xml:space="preserve">τί κατηγορούμε την Κυβέρνηση ότι εχθρεύεται τις ιδιωτικές επενδύσεις. </w:t>
      </w:r>
    </w:p>
    <w:p w14:paraId="700D276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Το εθνικό σχέδιο </w:t>
      </w:r>
      <w:proofErr w:type="spellStart"/>
      <w:r>
        <w:rPr>
          <w:rFonts w:eastAsia="Times New Roman" w:cs="Times New Roman"/>
          <w:szCs w:val="24"/>
        </w:rPr>
        <w:t>περιελάμβανε</w:t>
      </w:r>
      <w:proofErr w:type="spellEnd"/>
      <w:r>
        <w:rPr>
          <w:rFonts w:eastAsia="Times New Roman" w:cs="Times New Roman"/>
          <w:szCs w:val="24"/>
        </w:rPr>
        <w:t xml:space="preserve"> είκοσι δύο εξειδικευμένες δράσεις μείωσης το</w:t>
      </w:r>
      <w:r>
        <w:rPr>
          <w:rFonts w:eastAsia="Times New Roman" w:cs="Times New Roman"/>
          <w:szCs w:val="24"/>
        </w:rPr>
        <w:t>υ</w:t>
      </w:r>
      <w:r>
        <w:rPr>
          <w:rFonts w:eastAsia="Times New Roman" w:cs="Times New Roman"/>
          <w:szCs w:val="24"/>
        </w:rPr>
        <w:t xml:space="preserve"> κόστους επένδυσης, απλοποίησης διοικητικών διαδικασιών, τόνωσης της ζήτησης βασικών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 σω</w:t>
      </w:r>
      <w:r>
        <w:rPr>
          <w:rFonts w:eastAsia="Times New Roman" w:cs="Times New Roman"/>
          <w:szCs w:val="24"/>
        </w:rPr>
        <w:t>στής εστίασης επενδύσεων. Έπρεπε όλες να είχαν ολοκληρωθεί μέσα στο 2015. Αντί αυτού, σε έναν χρόνο από τη δημοσίευση του εθνικού σχεδίου συντάχτηκε νέο σχέδιο με τίτλο «Εθνική Ψηφιακή Στρατηγική 2016-2021» από το Υπουργείο Ψηφιακής Πολιτικής. Ανακοινώθηκε</w:t>
      </w:r>
      <w:r>
        <w:rPr>
          <w:rFonts w:eastAsia="Times New Roman" w:cs="Times New Roman"/>
          <w:szCs w:val="24"/>
        </w:rPr>
        <w:t xml:space="preserve"> στα μέσα του περασμένου Νοεμβρίου και σε </w:t>
      </w:r>
      <w:r>
        <w:rPr>
          <w:rFonts w:eastAsia="Times New Roman" w:cs="Times New Roman"/>
          <w:szCs w:val="24"/>
        </w:rPr>
        <w:lastRenderedPageBreak/>
        <w:t xml:space="preserve">αυτό μεταφέρθηκαν οι δράσεις του πρώτου σχεδίου, δημιουργώντας νέες καθυστερήσεις. Δικαιολογία; Το γεγονός ότι η Ευρωπαϊκή Επιτροπή έθεσε στο μεταξύ νέους στόχους για το 2025 τη δημιουργία της Ευρώπης των </w:t>
      </w:r>
      <w:r>
        <w:rPr>
          <w:rFonts w:eastAsia="Times New Roman" w:cs="Times New Roman"/>
          <w:szCs w:val="24"/>
          <w:lang w:val="en-US"/>
        </w:rPr>
        <w:t>gigabit</w:t>
      </w:r>
      <w:r>
        <w:rPr>
          <w:rFonts w:eastAsia="Times New Roman" w:cs="Times New Roman"/>
          <w:szCs w:val="24"/>
        </w:rPr>
        <w:t xml:space="preserve">, </w:t>
      </w:r>
      <w:r>
        <w:rPr>
          <w:rFonts w:eastAsia="Times New Roman" w:cs="Times New Roman"/>
          <w:szCs w:val="24"/>
        </w:rPr>
        <w:t xml:space="preserve">να ξεπεράσουμε δηλαδή τους στόχους της </w:t>
      </w:r>
      <w:proofErr w:type="spellStart"/>
      <w:r>
        <w:rPr>
          <w:rFonts w:eastAsia="Times New Roman" w:cs="Times New Roman"/>
          <w:szCs w:val="24"/>
        </w:rPr>
        <w:t>ευρυζωνικότητας</w:t>
      </w:r>
      <w:proofErr w:type="spellEnd"/>
      <w:r>
        <w:rPr>
          <w:rFonts w:eastAsia="Times New Roman" w:cs="Times New Roman"/>
          <w:szCs w:val="24"/>
        </w:rPr>
        <w:t xml:space="preserve"> των 100</w:t>
      </w:r>
      <w:r>
        <w:rPr>
          <w:rFonts w:eastAsia="Times New Roman" w:cs="Times New Roman"/>
          <w:szCs w:val="24"/>
          <w:lang w:val="en-US"/>
        </w:rPr>
        <w:t>Mbps</w:t>
      </w:r>
      <w:r>
        <w:rPr>
          <w:rFonts w:eastAsia="Times New Roman" w:cs="Times New Roman"/>
          <w:szCs w:val="24"/>
        </w:rPr>
        <w:t xml:space="preserve"> του 2020 και να μπούμε στην εποχή των ταχυτήτων σε </w:t>
      </w:r>
      <w:proofErr w:type="spellStart"/>
      <w:r>
        <w:rPr>
          <w:rFonts w:eastAsia="Times New Roman" w:cs="Times New Roman"/>
          <w:szCs w:val="24"/>
          <w:lang w:val="en-US"/>
        </w:rPr>
        <w:t>Gbps</w:t>
      </w:r>
      <w:proofErr w:type="spellEnd"/>
      <w:r>
        <w:rPr>
          <w:rFonts w:eastAsia="Times New Roman" w:cs="Times New Roman"/>
          <w:szCs w:val="24"/>
        </w:rPr>
        <w:t xml:space="preserve">, σε </w:t>
      </w:r>
      <w:r>
        <w:rPr>
          <w:rFonts w:eastAsia="Times New Roman" w:cs="Times New Roman"/>
          <w:szCs w:val="24"/>
          <w:lang w:val="en-US"/>
        </w:rPr>
        <w:t>Giga</w:t>
      </w:r>
      <w:r>
        <w:rPr>
          <w:rFonts w:eastAsia="Times New Roman" w:cs="Times New Roman"/>
          <w:szCs w:val="24"/>
        </w:rPr>
        <w:t xml:space="preserve"> </w:t>
      </w:r>
      <w:proofErr w:type="spellStart"/>
      <w:r>
        <w:rPr>
          <w:rFonts w:eastAsia="Times New Roman" w:cs="Times New Roman"/>
          <w:szCs w:val="24"/>
        </w:rPr>
        <w:t>bps</w:t>
      </w:r>
      <w:proofErr w:type="spellEnd"/>
      <w:r>
        <w:rPr>
          <w:rFonts w:eastAsia="Times New Roman" w:cs="Times New Roman"/>
          <w:szCs w:val="24"/>
        </w:rPr>
        <w:t xml:space="preserve">, άρα χρειαζόταν νέο σχέδιο κατά την Κυβέρνηση. </w:t>
      </w:r>
    </w:p>
    <w:p w14:paraId="700D277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κύριε Υπουργέ, ο νέος στόχος δεν ακυρ</w:t>
      </w:r>
      <w:r>
        <w:rPr>
          <w:rFonts w:eastAsia="Times New Roman" w:cs="Times New Roman"/>
          <w:szCs w:val="24"/>
        </w:rPr>
        <w:t xml:space="preserve">ώνει τους προηγούμενους. Δεν θα πετάξουμε αυτόματα στο κεφαλόσκαλο των </w:t>
      </w:r>
      <w:r>
        <w:rPr>
          <w:rFonts w:eastAsia="Times New Roman" w:cs="Times New Roman"/>
          <w:szCs w:val="24"/>
          <w:lang w:val="en-US"/>
        </w:rPr>
        <w:t>gigabits</w:t>
      </w:r>
      <w:r>
        <w:rPr>
          <w:rFonts w:eastAsia="Times New Roman" w:cs="Times New Roman"/>
          <w:szCs w:val="24"/>
        </w:rPr>
        <w:t xml:space="preserve"> αν δεν περάσουμε από το σκαλοπάτι των 100</w:t>
      </w:r>
      <w:r>
        <w:rPr>
          <w:rFonts w:eastAsia="Times New Roman" w:cs="Times New Roman"/>
          <w:szCs w:val="24"/>
          <w:lang w:val="en-US"/>
        </w:rPr>
        <w:t>Mbps</w:t>
      </w:r>
      <w:r>
        <w:rPr>
          <w:rFonts w:eastAsia="Times New Roman" w:cs="Times New Roman"/>
          <w:szCs w:val="24"/>
        </w:rPr>
        <w:t xml:space="preserve">. </w:t>
      </w:r>
    </w:p>
    <w:p w14:paraId="700D277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Αλλά η Κυβέρνηση αντί να υλοποιεί, προτιμά να σχεδιάζει και να ξανασχεδιάζει γιατί γνωρίζει ότι το αδύνατο σημείο της είναι ακριβώς η υλοποίηση. Αντί της ολοκλήρωσης των έργων εντός του 2015 ή εντός του 2016 ή έστω μέχρι σήμερα, η Κυβέρνηση παραμένει όμηρο</w:t>
      </w:r>
      <w:r>
        <w:rPr>
          <w:rFonts w:eastAsia="Times New Roman" w:cs="Times New Roman"/>
          <w:szCs w:val="24"/>
        </w:rPr>
        <w:t xml:space="preserve">ς καθυστερήσεων και δυσλειτουργιών καθιστώντας τη χώρα μας ουραγό της Ευρωπαϊκής Ένωσης με τους χαμηλότερους ρυθμούς προόδου. </w:t>
      </w:r>
    </w:p>
    <w:p w14:paraId="700D277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Μόλις στα τέλη Μαρτίου ολοκληρώθηκε η ψήφιση του νόμου περί μείωσης του κόστους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 ανάπτυξης δικτύων </w:t>
      </w:r>
      <w:proofErr w:type="spellStart"/>
      <w:r>
        <w:rPr>
          <w:rFonts w:eastAsia="Times New Roman" w:cs="Times New Roman"/>
          <w:szCs w:val="24"/>
        </w:rPr>
        <w:t>ευρυζωνικ</w:t>
      </w:r>
      <w:r>
        <w:rPr>
          <w:rFonts w:eastAsia="Times New Roman" w:cs="Times New Roman"/>
          <w:szCs w:val="24"/>
        </w:rPr>
        <w:t>ών</w:t>
      </w:r>
      <w:proofErr w:type="spellEnd"/>
      <w:r>
        <w:rPr>
          <w:rFonts w:eastAsia="Times New Roman" w:cs="Times New Roman"/>
          <w:szCs w:val="24"/>
        </w:rPr>
        <w:t xml:space="preserve"> υποδομών και περί απλοποίησης διοικητικών διαδικασιών. Ας μας ενημερώσει ο κύριος Υπουργός για τους λόγους της καθυστέρησης παρά τις επι</w:t>
      </w:r>
      <w:r>
        <w:rPr>
          <w:rFonts w:eastAsia="Times New Roman" w:cs="Times New Roman"/>
          <w:szCs w:val="24"/>
        </w:rPr>
        <w:lastRenderedPageBreak/>
        <w:t>σημάνσεις της Ευρωπαϊκής Επιτροπής όσον αφορά τη σημασία για τη μεγιστοποίηση του αντικτύπου των ιδιωτικών επενδύσεων</w:t>
      </w:r>
      <w:r>
        <w:rPr>
          <w:rFonts w:eastAsia="Times New Roman" w:cs="Times New Roman"/>
          <w:szCs w:val="24"/>
        </w:rPr>
        <w:t xml:space="preserve"> ως προς την κάλυψη </w:t>
      </w:r>
      <w:r>
        <w:rPr>
          <w:rFonts w:eastAsia="Times New Roman" w:cs="Times New Roman"/>
          <w:szCs w:val="24"/>
          <w:lang w:val="en-US"/>
        </w:rPr>
        <w:t>NGA</w:t>
      </w:r>
      <w:r>
        <w:rPr>
          <w:rFonts w:eastAsia="Times New Roman" w:cs="Times New Roman"/>
          <w:szCs w:val="24"/>
        </w:rPr>
        <w:t xml:space="preserve">, δίκτυα νέας γενιάς, ώστε να καλύψει η Ελλάδα τη διαφορά. </w:t>
      </w:r>
    </w:p>
    <w:p w14:paraId="700D277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Αξίζει να σημειώσουμε ότι η Ελλάδα έλαβε δύο προειδοποιήσεις από την </w:t>
      </w:r>
      <w:r>
        <w:rPr>
          <w:rFonts w:eastAsia="Times New Roman" w:cs="Times New Roman"/>
          <w:szCs w:val="24"/>
        </w:rPr>
        <w:t>ε</w:t>
      </w:r>
      <w:r>
        <w:rPr>
          <w:rFonts w:eastAsia="Times New Roman" w:cs="Times New Roman"/>
          <w:szCs w:val="24"/>
        </w:rPr>
        <w:t xml:space="preserve">πιτροπή για την καθυστέρηση στην ενσωμάτωση της σχετικής </w:t>
      </w:r>
      <w:r>
        <w:rPr>
          <w:rFonts w:eastAsia="Times New Roman" w:cs="Times New Roman"/>
          <w:szCs w:val="24"/>
        </w:rPr>
        <w:t>ο</w:t>
      </w:r>
      <w:r>
        <w:rPr>
          <w:rFonts w:eastAsia="Times New Roman" w:cs="Times New Roman"/>
          <w:szCs w:val="24"/>
        </w:rPr>
        <w:t>δηγίας. Πρώτη προθεσμία δόθηκε η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ενώ</w:t>
      </w:r>
      <w:r>
        <w:rPr>
          <w:rFonts w:eastAsia="Times New Roman" w:cs="Times New Roman"/>
          <w:szCs w:val="24"/>
        </w:rPr>
        <w:t xml:space="preserve"> με την τελευταία προειδοποίηση δόθηκε προθεσμία ως τον Δεκέμβριο του 2016, προθεσμία που και πάλι δεν τηρήθηκε από την Κυβέρνηση. </w:t>
      </w:r>
    </w:p>
    <w:p w14:paraId="700D277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Στην ευρωπαϊκή έκθεση ψηφιακής προόδου για το 2017 αναφέρεται ότι «η Ελλάδα βρίσκεται σε πολύ πρώιμο στάδιο ως προς την υλοπ</w:t>
      </w:r>
      <w:r>
        <w:rPr>
          <w:rFonts w:eastAsia="Times New Roman" w:cs="Times New Roman"/>
          <w:szCs w:val="24"/>
        </w:rPr>
        <w:t xml:space="preserve">οίηση των επενδύσεων ύψους περίπου 1 δισεκατομμυρίου ευρώ που έχουν σχεδιαστεί για επενδύσεις τεχνολογιών πληροφορικής και επικοινωνιών για την περίοδο 2014-2020». </w:t>
      </w:r>
    </w:p>
    <w:p w14:paraId="700D277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Επισημαίνεται, κυρίες και κύριοι συνάδελφοι, ότι είναι ιδιαίτερα σημαντικό για τη χώρα μας,</w:t>
      </w:r>
      <w:r>
        <w:rPr>
          <w:rFonts w:eastAsia="Times New Roman" w:cs="Times New Roman"/>
          <w:szCs w:val="24"/>
        </w:rPr>
        <w:t xml:space="preserve"> εφόσον η </w:t>
      </w:r>
      <w:proofErr w:type="spellStart"/>
      <w:r>
        <w:rPr>
          <w:rFonts w:eastAsia="Times New Roman" w:cs="Times New Roman"/>
          <w:szCs w:val="24"/>
        </w:rPr>
        <w:t>ευρυζωνική</w:t>
      </w:r>
      <w:proofErr w:type="spellEnd"/>
      <w:r>
        <w:rPr>
          <w:rFonts w:eastAsia="Times New Roman" w:cs="Times New Roman"/>
          <w:szCs w:val="24"/>
        </w:rPr>
        <w:t xml:space="preserve"> στρατηγική της στηρίζεται στον ιδιωτικό τομέα, να διοχετεύει τις περισσότερες επενδύσεις σε </w:t>
      </w:r>
      <w:proofErr w:type="spellStart"/>
      <w:r>
        <w:rPr>
          <w:rFonts w:eastAsia="Times New Roman" w:cs="Times New Roman"/>
          <w:szCs w:val="24"/>
        </w:rPr>
        <w:t>υψίρρυθμα</w:t>
      </w:r>
      <w:proofErr w:type="spellEnd"/>
      <w:r>
        <w:rPr>
          <w:rFonts w:eastAsia="Times New Roman" w:cs="Times New Roman"/>
          <w:szCs w:val="24"/>
        </w:rPr>
        <w:t xml:space="preserve"> δίκτυα, περιορίζοντας τη δημόσια παρέμβαση κυρίως σε περιοχές όπου έχει εντοπιστεί αποτυχία της αγοράς. Και όμως, τελευταία η Ελλάδα </w:t>
      </w:r>
      <w:r>
        <w:rPr>
          <w:rFonts w:eastAsia="Times New Roman" w:cs="Times New Roman"/>
          <w:szCs w:val="24"/>
        </w:rPr>
        <w:t xml:space="preserve">στην κάλυψη </w:t>
      </w:r>
      <w:r>
        <w:rPr>
          <w:rFonts w:eastAsia="Times New Roman" w:cs="Times New Roman"/>
          <w:szCs w:val="24"/>
        </w:rPr>
        <w:lastRenderedPageBreak/>
        <w:t xml:space="preserve">των δικτύων νέας γενιάς, </w:t>
      </w:r>
      <w:r>
        <w:rPr>
          <w:rFonts w:eastAsia="Times New Roman" w:cs="Times New Roman"/>
          <w:szCs w:val="24"/>
          <w:lang w:val="en-US"/>
        </w:rPr>
        <w:t>NGA</w:t>
      </w:r>
      <w:r>
        <w:rPr>
          <w:rFonts w:eastAsia="Times New Roman" w:cs="Times New Roman"/>
          <w:szCs w:val="24"/>
        </w:rPr>
        <w:t>,</w:t>
      </w:r>
      <w:r>
        <w:rPr>
          <w:rFonts w:eastAsia="Times New Roman" w:cs="Times New Roman"/>
          <w:szCs w:val="24"/>
        </w:rPr>
        <w:t xml:space="preserve"> τελευταία στις υποδομές δικτύων οπτικών ινών, προτελευταία ως προς τη συνδεσιμότητα με βάση τις </w:t>
      </w:r>
      <w:proofErr w:type="spellStart"/>
      <w:r>
        <w:rPr>
          <w:rFonts w:eastAsia="Times New Roman" w:cs="Times New Roman"/>
          <w:szCs w:val="24"/>
        </w:rPr>
        <w:t>ευρυζωνικές</w:t>
      </w:r>
      <w:proofErr w:type="spellEnd"/>
      <w:r>
        <w:rPr>
          <w:rFonts w:eastAsia="Times New Roman" w:cs="Times New Roman"/>
          <w:szCs w:val="24"/>
        </w:rPr>
        <w:t xml:space="preserve"> συνδέσεις με ταχύτητα πάνω από 30</w:t>
      </w:r>
      <w:r>
        <w:rPr>
          <w:rFonts w:eastAsia="Times New Roman" w:cs="Times New Roman"/>
          <w:szCs w:val="24"/>
          <w:lang w:val="en-US"/>
        </w:rPr>
        <w:t>Mbps</w:t>
      </w:r>
      <w:r>
        <w:rPr>
          <w:rFonts w:eastAsia="Times New Roman" w:cs="Times New Roman"/>
          <w:szCs w:val="24"/>
        </w:rPr>
        <w:t xml:space="preserve">. </w:t>
      </w:r>
    </w:p>
    <w:p w14:paraId="700D277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Το 2015 όταν ανέλαβαν οι ΣΥΡΙΖΑ - ΑΝΕΛ τη διακυβέρνηση της χώρας β</w:t>
      </w:r>
      <w:r>
        <w:rPr>
          <w:rFonts w:eastAsia="Times New Roman" w:cs="Times New Roman"/>
          <w:szCs w:val="24"/>
        </w:rPr>
        <w:t xml:space="preserve">ρισκόταν σε εξέλιξη το έργο –δεν μπορώ να μη χρησιμοποιήσω ξενικούς όρους-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Θα εξηγήσω τι είναι. Δηλαδή, η ανάπτυξη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σε </w:t>
      </w:r>
      <w:r>
        <w:rPr>
          <w:rFonts w:eastAsia="Times New Roman" w:cs="Times New Roman"/>
          <w:szCs w:val="24"/>
        </w:rPr>
        <w:t>πέντε χιλιάδες τετρακόσιες ενενήντα τρεις</w:t>
      </w:r>
      <w:r>
        <w:rPr>
          <w:rFonts w:eastAsia="Times New Roman" w:cs="Times New Roman"/>
          <w:szCs w:val="24"/>
        </w:rPr>
        <w:t xml:space="preserve"> αγροτικές και νησιωτικές περιοχές που δεν έχουν ούτε πρόσβ</w:t>
      </w:r>
      <w:r>
        <w:rPr>
          <w:rFonts w:eastAsia="Times New Roman" w:cs="Times New Roman"/>
          <w:szCs w:val="24"/>
        </w:rPr>
        <w:t xml:space="preserve">αση στο διαδίκτυο και αντιστοιχούν περίπου στο 50% της ελληνικής επικράτειας. Οι συμβάσεις υπογράφηκαν τον Δεκέμβριο του 2014. Σε ποιο ποσοστό βρίσκεται η υλοποίηση του έργου σήμερα; Εν όψει του 2017, βάσει της συμφωνίας, ξεκινάει η δεκαπενταετής περίοδος </w:t>
      </w:r>
      <w:r>
        <w:rPr>
          <w:rFonts w:eastAsia="Times New Roman" w:cs="Times New Roman"/>
          <w:szCs w:val="24"/>
        </w:rPr>
        <w:t xml:space="preserve">λειτουργίας και η χονδρική παροχή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 από τους ιδιώτες φορείς σύμπραξης σε </w:t>
      </w:r>
      <w:proofErr w:type="spellStart"/>
      <w:r>
        <w:rPr>
          <w:rFonts w:eastAsia="Times New Roman" w:cs="Times New Roman"/>
          <w:szCs w:val="24"/>
        </w:rPr>
        <w:t>παρόχους</w:t>
      </w:r>
      <w:proofErr w:type="spellEnd"/>
      <w:r>
        <w:rPr>
          <w:rFonts w:eastAsia="Times New Roman" w:cs="Times New Roman"/>
          <w:szCs w:val="24"/>
        </w:rPr>
        <w:t xml:space="preserve"> λιανικής. Αυτό είναι έργο με απτά αποτελέσματα, το οποίο αν και παραλάβανε οι κυβερνώντες με υπογεγραμμένες συμβάσεις, φτάσανε σε σημείο να καθυστερούν οι</w:t>
      </w:r>
      <w:r>
        <w:rPr>
          <w:rFonts w:eastAsia="Times New Roman" w:cs="Times New Roman"/>
          <w:szCs w:val="24"/>
        </w:rPr>
        <w:t xml:space="preserve"> </w:t>
      </w:r>
      <w:proofErr w:type="spellStart"/>
      <w:r>
        <w:rPr>
          <w:rFonts w:eastAsia="Times New Roman" w:cs="Times New Roman"/>
          <w:szCs w:val="24"/>
        </w:rPr>
        <w:t>αδειοδοτήσεις</w:t>
      </w:r>
      <w:proofErr w:type="spellEnd"/>
      <w:r>
        <w:rPr>
          <w:rFonts w:eastAsia="Times New Roman" w:cs="Times New Roman"/>
          <w:szCs w:val="24"/>
        </w:rPr>
        <w:t xml:space="preserve"> έως και τρεις μήνες. </w:t>
      </w:r>
    </w:p>
    <w:p w14:paraId="700D277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Βρισκόταν επίσης σε εξέλιξη το </w:t>
      </w:r>
      <w:r>
        <w:rPr>
          <w:rFonts w:eastAsia="Times New Roman" w:cs="Times New Roman"/>
          <w:szCs w:val="24"/>
        </w:rPr>
        <w:t>έ</w:t>
      </w:r>
      <w:r>
        <w:rPr>
          <w:rFonts w:eastAsia="Times New Roman" w:cs="Times New Roman"/>
          <w:szCs w:val="24"/>
        </w:rPr>
        <w:t xml:space="preserve">ργο </w:t>
      </w:r>
      <w:r>
        <w:rPr>
          <w:rFonts w:eastAsia="Times New Roman" w:cs="Times New Roman"/>
          <w:szCs w:val="24"/>
        </w:rPr>
        <w:t>ο</w:t>
      </w:r>
      <w:r>
        <w:rPr>
          <w:rFonts w:eastAsia="Times New Roman" w:cs="Times New Roman"/>
          <w:szCs w:val="24"/>
        </w:rPr>
        <w:t xml:space="preserve">λοκλήρωσης </w:t>
      </w:r>
      <w:r>
        <w:rPr>
          <w:rFonts w:eastAsia="Times New Roman" w:cs="Times New Roman"/>
          <w:szCs w:val="24"/>
        </w:rPr>
        <w:t>μ</w:t>
      </w:r>
      <w:r>
        <w:rPr>
          <w:rFonts w:eastAsia="Times New Roman" w:cs="Times New Roman"/>
          <w:szCs w:val="24"/>
        </w:rPr>
        <w:t xml:space="preserve">ητροπολιτικών </w:t>
      </w:r>
      <w:r>
        <w:rPr>
          <w:rFonts w:eastAsia="Times New Roman" w:cs="Times New Roman"/>
          <w:szCs w:val="24"/>
        </w:rPr>
        <w:t>δ</w:t>
      </w:r>
      <w:r>
        <w:rPr>
          <w:rFonts w:eastAsia="Times New Roman" w:cs="Times New Roman"/>
          <w:szCs w:val="24"/>
        </w:rPr>
        <w:t xml:space="preserve">ακτυλίων, γνωστό ως ΜΑΝ, με εθνικά δίκτυα με στόχο τρεις χιλιάδες επτακόσια κτήρια του δημοσίου να αποκτούν πολλή γρήγορη πρόσβαση ταχύτητας 1 </w:t>
      </w:r>
      <w:proofErr w:type="spellStart"/>
      <w:r>
        <w:rPr>
          <w:rFonts w:eastAsia="Times New Roman" w:cs="Times New Roman"/>
          <w:szCs w:val="24"/>
          <w:lang w:val="en-US"/>
        </w:rPr>
        <w:t>Gbps</w:t>
      </w:r>
      <w:proofErr w:type="spellEnd"/>
      <w:r>
        <w:rPr>
          <w:rFonts w:eastAsia="Times New Roman" w:cs="Times New Roman"/>
          <w:szCs w:val="24"/>
        </w:rPr>
        <w:t>, από λί</w:t>
      </w:r>
      <w:r>
        <w:rPr>
          <w:rFonts w:eastAsia="Times New Roman" w:cs="Times New Roman"/>
          <w:szCs w:val="24"/>
        </w:rPr>
        <w:t xml:space="preserve">γα </w:t>
      </w:r>
      <w:r>
        <w:rPr>
          <w:rFonts w:eastAsia="Times New Roman" w:cs="Times New Roman"/>
          <w:szCs w:val="24"/>
          <w:lang w:val="en-US"/>
        </w:rPr>
        <w:t>Mbps</w:t>
      </w:r>
      <w:r>
        <w:rPr>
          <w:rFonts w:eastAsia="Times New Roman" w:cs="Times New Roman"/>
          <w:szCs w:val="24"/>
        </w:rPr>
        <w:t xml:space="preserve"> που είχαν πριν, πολλαπλασιάζοντας την ταχύτητα </w:t>
      </w:r>
      <w:r>
        <w:rPr>
          <w:rFonts w:eastAsia="Times New Roman" w:cs="Times New Roman"/>
          <w:szCs w:val="24"/>
        </w:rPr>
        <w:lastRenderedPageBreak/>
        <w:t xml:space="preserve">της σύνδεσης σε κρίσιμα εθνικά δίκτυα και στο </w:t>
      </w:r>
      <w:r>
        <w:rPr>
          <w:rFonts w:eastAsia="Times New Roman" w:cs="Times New Roman"/>
          <w:szCs w:val="24"/>
        </w:rPr>
        <w:t>ίντερνετ</w:t>
      </w:r>
      <w:r>
        <w:rPr>
          <w:rFonts w:eastAsia="Times New Roman" w:cs="Times New Roman"/>
          <w:szCs w:val="24"/>
        </w:rPr>
        <w:t>. Οι συμβάσεις έχουν υπογραφεί από 14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2014.</w:t>
      </w:r>
    </w:p>
    <w:p w14:paraId="700D277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Ψηφιακό μητρώο διαδικτυακών υποδομών που αφορά την καταγραφή όλων των τηλεπικοινωνιακών δικτύων της χ</w:t>
      </w:r>
      <w:r>
        <w:rPr>
          <w:rFonts w:eastAsia="Times New Roman" w:cs="Times New Roman"/>
          <w:szCs w:val="24"/>
        </w:rPr>
        <w:t>ώρας για τη δημιουργία ψηφιακού μητρώου διαδικτυακών υποδομών. Οι συμβάσεις υπογράφηκαν τον Ιούνιο του 2014. Τι υλοποιήθηκε; Τίποτα μήπως;</w:t>
      </w:r>
    </w:p>
    <w:p w14:paraId="700D277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Βρισκόταν επίσης σε εξέλιξη η διάθεση </w:t>
      </w:r>
      <w:proofErr w:type="spellStart"/>
      <w:r>
        <w:rPr>
          <w:rFonts w:eastAsia="Times New Roman" w:cs="Times New Roman"/>
          <w:szCs w:val="24"/>
        </w:rPr>
        <w:t>ραδιοφάσματος</w:t>
      </w:r>
      <w:proofErr w:type="spellEnd"/>
      <w:r>
        <w:rPr>
          <w:rFonts w:eastAsia="Times New Roman" w:cs="Times New Roman"/>
          <w:szCs w:val="24"/>
        </w:rPr>
        <w:t xml:space="preserve"> στα 800 </w:t>
      </w:r>
      <w:r>
        <w:rPr>
          <w:rFonts w:eastAsia="Times New Roman" w:cs="Times New Roman"/>
          <w:szCs w:val="24"/>
          <w:lang w:val="en-US"/>
        </w:rPr>
        <w:t>MHz</w:t>
      </w:r>
      <w:r>
        <w:rPr>
          <w:rFonts w:eastAsia="Times New Roman" w:cs="Times New Roman"/>
          <w:szCs w:val="24"/>
        </w:rPr>
        <w:t xml:space="preserve"> και 2,6 </w:t>
      </w:r>
      <w:r>
        <w:rPr>
          <w:rFonts w:eastAsia="Times New Roman" w:cs="Times New Roman"/>
          <w:szCs w:val="24"/>
          <w:lang w:val="en-US"/>
        </w:rPr>
        <w:t>GHz</w:t>
      </w:r>
      <w:r>
        <w:rPr>
          <w:rFonts w:eastAsia="Times New Roman" w:cs="Times New Roman"/>
          <w:szCs w:val="24"/>
        </w:rPr>
        <w:t xml:space="preserve"> για σύνδεση σε πολύ υψηλές ταχύτητες στο </w:t>
      </w:r>
      <w:r>
        <w:rPr>
          <w:rFonts w:eastAsia="Times New Roman" w:cs="Times New Roman"/>
          <w:szCs w:val="24"/>
        </w:rPr>
        <w:t xml:space="preserve">διαδίκτυο. Είχε ξεκινήσει και η αντιμετώπιση των προβλημάτων στην </w:t>
      </w:r>
      <w:proofErr w:type="spellStart"/>
      <w:r>
        <w:rPr>
          <w:rFonts w:eastAsia="Times New Roman" w:cs="Times New Roman"/>
          <w:szCs w:val="24"/>
        </w:rPr>
        <w:t>αδειοδότηση</w:t>
      </w:r>
      <w:proofErr w:type="spellEnd"/>
      <w:r>
        <w:rPr>
          <w:rFonts w:eastAsia="Times New Roman" w:cs="Times New Roman"/>
          <w:szCs w:val="24"/>
        </w:rPr>
        <w:t xml:space="preserve"> των εγκαταστάσεων κεραιών και ύστερα ήρθαν ΣΥΡΙΖΑ και ΑΝΕΛ. Το εθνικό σχέδιο που ξανασχεδίασε η Κυβέρνηση προέβλεπε ήδη πριν από τον επανασχεδιασμό του δύο δράσεις που εστιάζουν </w:t>
      </w:r>
      <w:r>
        <w:rPr>
          <w:rFonts w:eastAsia="Times New Roman" w:cs="Times New Roman"/>
          <w:szCs w:val="24"/>
        </w:rPr>
        <w:t>στην επίτευξη των στόχων του:</w:t>
      </w:r>
    </w:p>
    <w:p w14:paraId="700D277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Πρώτη δράση, η γνωστή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σε όσους γνωρίζουν, προϋπολογισμού 160 εκατομμυρίων ευρώ, στόχος της η κάλυψη των περιοχών που προβλέπεται ότι θα παραμείνουν λευκές περιοχές δικτύων νέας γενιάς μετά την υλοποίηση των αν</w:t>
      </w:r>
      <w:r>
        <w:rPr>
          <w:rFonts w:eastAsia="Times New Roman" w:cs="Times New Roman"/>
          <w:szCs w:val="24"/>
        </w:rPr>
        <w:t xml:space="preserve">ακοινωμένων επενδυτικών σχεδίων και του προαναφερθέντος έργου που σας είπα προηγουμένως,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για να φτάσουν παντού τουλάχιστον συνδέσεις 30 </w:t>
      </w:r>
      <w:r>
        <w:rPr>
          <w:rFonts w:eastAsia="Times New Roman" w:cs="Times New Roman"/>
          <w:szCs w:val="24"/>
          <w:lang w:val="en-US"/>
        </w:rPr>
        <w:t>Mbps</w:t>
      </w:r>
      <w:r>
        <w:rPr>
          <w:rFonts w:eastAsia="Times New Roman" w:cs="Times New Roman"/>
          <w:szCs w:val="24"/>
        </w:rPr>
        <w:t>.</w:t>
      </w:r>
    </w:p>
    <w:p w14:paraId="700D277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00D277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κύριε Πρόεδρε, σε μισό λεπτό, αν έχετε την καλοσύνη.</w:t>
      </w:r>
    </w:p>
    <w:p w14:paraId="700D277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Δεύτερη δράση η </w:t>
      </w:r>
      <w:r>
        <w:rPr>
          <w:rFonts w:eastAsia="Times New Roman" w:cs="Times New Roman"/>
          <w:szCs w:val="24"/>
          <w:lang w:val="en-US"/>
        </w:rPr>
        <w:t>Superfast</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προϋπολογισμού 200 εκατομμυρίων ευρώ. Αυτή στοχεύει στην ανάπτυξη εκτεταμένου δικτύου οπτικών ινών σε </w:t>
      </w:r>
      <w:proofErr w:type="spellStart"/>
      <w:r>
        <w:rPr>
          <w:rFonts w:eastAsia="Times New Roman" w:cs="Times New Roman"/>
          <w:szCs w:val="24"/>
        </w:rPr>
        <w:t>πυκνοκατοικημένες</w:t>
      </w:r>
      <w:proofErr w:type="spellEnd"/>
      <w:r>
        <w:rPr>
          <w:rFonts w:eastAsia="Times New Roman" w:cs="Times New Roman"/>
          <w:szCs w:val="24"/>
        </w:rPr>
        <w:t xml:space="preserve"> αστικές περιοχές και αποσκοπεί στην επίτευξη σ</w:t>
      </w:r>
      <w:r>
        <w:rPr>
          <w:rFonts w:eastAsia="Times New Roman" w:cs="Times New Roman"/>
          <w:szCs w:val="24"/>
        </w:rPr>
        <w:t xml:space="preserve">ύνδεσης τουλάχιστον του 50% των νοικοκυριών με ταχύτητες τουλάχιστον εκατό </w:t>
      </w:r>
      <w:r>
        <w:rPr>
          <w:rFonts w:eastAsia="Times New Roman" w:cs="Times New Roman"/>
          <w:szCs w:val="24"/>
          <w:lang w:val="en-US"/>
        </w:rPr>
        <w:t>MPPS</w:t>
      </w:r>
      <w:r>
        <w:rPr>
          <w:rFonts w:eastAsia="Times New Roman" w:cs="Times New Roman"/>
          <w:szCs w:val="24"/>
        </w:rPr>
        <w:t xml:space="preserve"> σε συνδυασμό με την κάλυψη που έχει επιτευχθεί από ιδιωτικές επενδύσεις.</w:t>
      </w:r>
    </w:p>
    <w:p w14:paraId="700D277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Κλείνω λέγοντας πως </w:t>
      </w:r>
      <w:r>
        <w:rPr>
          <w:rFonts w:eastAsia="Times New Roman" w:cs="Times New Roman"/>
          <w:szCs w:val="24"/>
        </w:rPr>
        <w:t>αυτά</w:t>
      </w:r>
      <w:r>
        <w:rPr>
          <w:rFonts w:eastAsia="Times New Roman" w:cs="Times New Roman"/>
          <w:szCs w:val="24"/>
        </w:rPr>
        <w:t xml:space="preserve"> τα δύο που περιλαμβάνονταν στο εθνικό σχέδιο που έχει εγκριθεί από την Ευρωπαϊ</w:t>
      </w:r>
      <w:r>
        <w:rPr>
          <w:rFonts w:eastAsia="Times New Roman" w:cs="Times New Roman"/>
          <w:szCs w:val="24"/>
        </w:rPr>
        <w:t>κή Ένωση ήδη από τον Σεπτέμβριο του 2015 και έκτοτε και μέχρι σήμερα ανακοινώνονται και εξαγγέλλονται, ανακοινώνονται και εξαγγέλλονται.</w:t>
      </w:r>
    </w:p>
    <w:p w14:paraId="700D277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Είχαμε το χρονοδιάγραμμα προκηρύξεων το πρώτο εξάμηνο του 2016. Εγκρίθηκαν μόλις στις 10 Μαΐου του 2017 από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τ</w:t>
      </w:r>
      <w:r>
        <w:rPr>
          <w:rFonts w:eastAsia="Times New Roman" w:cs="Times New Roman"/>
          <w:szCs w:val="24"/>
        </w:rPr>
        <w:t xml:space="preserve">ομεακών </w:t>
      </w:r>
      <w:r>
        <w:rPr>
          <w:rFonts w:eastAsia="Times New Roman" w:cs="Times New Roman"/>
          <w:szCs w:val="24"/>
        </w:rPr>
        <w:t>π</w:t>
      </w:r>
      <w:r>
        <w:rPr>
          <w:rFonts w:eastAsia="Times New Roman" w:cs="Times New Roman"/>
          <w:szCs w:val="24"/>
        </w:rPr>
        <w:t xml:space="preserve">ρογραμμάτων του ΕΤΠΑ και του </w:t>
      </w:r>
      <w:r>
        <w:rPr>
          <w:rFonts w:eastAsia="Times New Roman" w:cs="Times New Roman"/>
          <w:szCs w:val="24"/>
        </w:rPr>
        <w:t>τ</w:t>
      </w:r>
      <w:r>
        <w:rPr>
          <w:rFonts w:eastAsia="Times New Roman" w:cs="Times New Roman"/>
          <w:szCs w:val="24"/>
        </w:rPr>
        <w:t xml:space="preserve">αμείου </w:t>
      </w:r>
      <w:r>
        <w:rPr>
          <w:rFonts w:eastAsia="Times New Roman" w:cs="Times New Roman"/>
          <w:szCs w:val="24"/>
        </w:rPr>
        <w:t>σ</w:t>
      </w:r>
      <w:r>
        <w:rPr>
          <w:rFonts w:eastAsia="Times New Roman" w:cs="Times New Roman"/>
          <w:szCs w:val="24"/>
        </w:rPr>
        <w:t>υνοχής, αλλά πρέπει κάποιος να μας εξηγήσει τους λόγους καθυστέρησης, κύριε Υπουργέ. Ή μάλλον θα τους παραδεχθεί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κάποιος από την Κυβέρνηση; Διότι </w:t>
      </w:r>
      <w:r>
        <w:rPr>
          <w:rFonts w:eastAsia="Times New Roman" w:cs="Times New Roman"/>
          <w:szCs w:val="24"/>
        </w:rPr>
        <w:lastRenderedPageBreak/>
        <w:t>οι λόγοι της καθυστέρησης, κ</w:t>
      </w:r>
      <w:r>
        <w:rPr>
          <w:rFonts w:eastAsia="Times New Roman" w:cs="Times New Roman"/>
          <w:szCs w:val="24"/>
        </w:rPr>
        <w:t>υρίες και κύριοι, έχουν σάρκα και οστά και κάθονται στα κυβερνητικά έδρανα.</w:t>
      </w:r>
    </w:p>
    <w:p w14:paraId="700D278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Επιτέλους, λοιπόν, κύριοι της κυβέρνησης, σταματήστε να σχεδιάζετε και ξεκινήστε να υλοποιείτε. Ο εικοστός πρώτος αιώνας προχωρά. Η Ελλάδα χρειάζεται μια κυβέρνηση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forward</w:t>
      </w:r>
      <w:r>
        <w:rPr>
          <w:rFonts w:eastAsia="Times New Roman" w:cs="Times New Roman"/>
          <w:szCs w:val="24"/>
        </w:rPr>
        <w:t>, αλ</w:t>
      </w:r>
      <w:r>
        <w:rPr>
          <w:rFonts w:eastAsia="Times New Roman" w:cs="Times New Roman"/>
          <w:szCs w:val="24"/>
        </w:rPr>
        <w:t xml:space="preserve">λά δυστυχώς έχει μια Κυβέρνηση που την κρατά σταθερά στο </w:t>
      </w:r>
      <w:r>
        <w:rPr>
          <w:rFonts w:eastAsia="Times New Roman" w:cs="Times New Roman"/>
          <w:szCs w:val="24"/>
          <w:lang w:val="en-US"/>
        </w:rPr>
        <w:t>pause</w:t>
      </w:r>
      <w:r>
        <w:rPr>
          <w:rFonts w:eastAsia="Times New Roman" w:cs="Times New Roman"/>
          <w:szCs w:val="24"/>
        </w:rPr>
        <w:t>.</w:t>
      </w:r>
    </w:p>
    <w:p w14:paraId="700D278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00D2782" w14:textId="77777777" w:rsidR="008F0301" w:rsidRDefault="00543C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0D2783"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700D278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Κουμουτσάκος, Βουλευτής Β΄ Αθηνών της Ν</w:t>
      </w:r>
      <w:r>
        <w:rPr>
          <w:rFonts w:eastAsia="Times New Roman" w:cs="Times New Roman"/>
          <w:szCs w:val="24"/>
        </w:rPr>
        <w:t xml:space="preserve">έας Δημοκρατίας, στον οποίο </w:t>
      </w:r>
      <w:proofErr w:type="spellStart"/>
      <w:r>
        <w:rPr>
          <w:rFonts w:eastAsia="Times New Roman" w:cs="Times New Roman"/>
          <w:szCs w:val="24"/>
        </w:rPr>
        <w:t>ευχόμεθα</w:t>
      </w:r>
      <w:proofErr w:type="spellEnd"/>
      <w:r>
        <w:rPr>
          <w:rFonts w:eastAsia="Times New Roman" w:cs="Times New Roman"/>
          <w:szCs w:val="24"/>
        </w:rPr>
        <w:t xml:space="preserve"> και καλή επιτυχία στο βιβλίο που παρουσίασε χθες.</w:t>
      </w:r>
    </w:p>
    <w:p w14:paraId="700D278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Σας βάζω κι εσάς τη δευτερολογία σας.</w:t>
      </w:r>
    </w:p>
    <w:p w14:paraId="700D2786"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Ευχαριστώ πολύ, κύριε Πρόεδρε, και για τα καλά σας λόγια και τις ευχές σας.</w:t>
      </w:r>
    </w:p>
    <w:p w14:paraId="700D278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καθημερινά διαπιστώνεται ό,τι υστερούμε ως χώρα σε θέματα ψηφιακής φύσης. Και αυτό είναι λυπηρό, ειδικά αν αναλογιστεί κανείς πόσες εφαρμογές μπορεί να έχει η ψηφιακή μεταμόρφωση της </w:t>
      </w:r>
      <w:r>
        <w:rPr>
          <w:rFonts w:eastAsia="Times New Roman" w:cs="Times New Roman"/>
          <w:szCs w:val="24"/>
        </w:rPr>
        <w:lastRenderedPageBreak/>
        <w:t>χώρας στις επιχειρήσεις, στη δημόσια υγεία, στη δημόσια διοίκηση, στην κα</w:t>
      </w:r>
      <w:r>
        <w:rPr>
          <w:rFonts w:eastAsia="Times New Roman" w:cs="Times New Roman"/>
          <w:szCs w:val="24"/>
        </w:rPr>
        <w:t>θημερινότητα του πολίτη.</w:t>
      </w:r>
    </w:p>
    <w:p w14:paraId="700D278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Δυστυχώς, σήμερα αναγκαζόμαστε να επανέλθουμε ως Νέα Δημοκρατία στο θέμα του ψηφιακού μετασχηματισμού της χώρας. Το κάνουμε γιατί ανησυχούμε. Ο ψηφιακός μετασχηματισμός της χώρας για εμάς δεν είναι ένα σύνθημα κενό περιεχομένου. Εί</w:t>
      </w:r>
      <w:r>
        <w:rPr>
          <w:rFonts w:eastAsia="Times New Roman" w:cs="Times New Roman"/>
          <w:szCs w:val="24"/>
        </w:rPr>
        <w:t>ναι αξία, είναι όχημα προόδου, τελικά είναι ζήτημα εθνικό. Είναι εθνικό όχι μόνο γιατί αφορά τη θέση και το κύρος της χώρας σε μια νέα ψηφιακή πραγματικότητα και παγκοσμιότητα, αλλά γιατί είναι ζήτημα ψηφιακών ίσων ευκαιριών για όλους τους πολίτες.</w:t>
      </w:r>
    </w:p>
    <w:p w14:paraId="700D278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Πολλές </w:t>
      </w:r>
      <w:r>
        <w:rPr>
          <w:rFonts w:eastAsia="Times New Roman" w:cs="Times New Roman"/>
          <w:szCs w:val="24"/>
        </w:rPr>
        <w:t>εφαρμογές του αφορούν σε μη ευνοημένες περιοχές, αφορούν στην εμπέδωση όρων ίσων ευκαιριών και δυνατοτήτων και σε ευαίσθητες περιοχές της χώρας, αφορούν στην ισότιμη συμμετοχή των πολιτών στις ψηφιακές υπηρεσίες παροχής τηλεοπτικού σήματος, σε περιοχές που</w:t>
      </w:r>
      <w:r>
        <w:rPr>
          <w:rFonts w:eastAsia="Times New Roman" w:cs="Times New Roman"/>
          <w:szCs w:val="24"/>
        </w:rPr>
        <w:t xml:space="preserve"> υπάρχει ανισότητα, σε περιοχές όπως η Θράκη και το βόρειο Αιγαίο.</w:t>
      </w:r>
    </w:p>
    <w:p w14:paraId="700D278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Είναι παρήγορο ότι ακολουθείτε τώρα τα χνάρια μας. Μόνο που το κάνετε πολύ πιο αργά, πολύ πιο ακριβά, πιο </w:t>
      </w:r>
      <w:proofErr w:type="spellStart"/>
      <w:r>
        <w:rPr>
          <w:rFonts w:eastAsia="Times New Roman" w:cs="Times New Roman"/>
          <w:szCs w:val="24"/>
        </w:rPr>
        <w:t>μικρόπνοα</w:t>
      </w:r>
      <w:proofErr w:type="spellEnd"/>
      <w:r>
        <w:rPr>
          <w:rFonts w:eastAsia="Times New Roman" w:cs="Times New Roman"/>
          <w:szCs w:val="24"/>
        </w:rPr>
        <w:t>, πιο περιορισμένα. Και εξηγούμαι:</w:t>
      </w:r>
    </w:p>
    <w:p w14:paraId="700D278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Γιατί ήταν η Κυβέρνηση της Νέας Δημοκρα</w:t>
      </w:r>
      <w:r>
        <w:rPr>
          <w:rFonts w:eastAsia="Times New Roman" w:cs="Times New Roman"/>
          <w:szCs w:val="24"/>
        </w:rPr>
        <w:t xml:space="preserve">τίας που για λόγους εθνικούς αποφάσισε να διασφαλίσει αποτελεσματικά το θέμα σε δύο ευαίσθητα </w:t>
      </w:r>
      <w:r>
        <w:rPr>
          <w:rFonts w:eastAsia="Times New Roman" w:cs="Times New Roman"/>
          <w:szCs w:val="24"/>
        </w:rPr>
        <w:lastRenderedPageBreak/>
        <w:t xml:space="preserve">εθνικά περιφέρειες: την ανατολική Μακεδονία και Θράκη και το </w:t>
      </w:r>
      <w:r>
        <w:rPr>
          <w:rFonts w:eastAsia="Times New Roman" w:cs="Times New Roman"/>
          <w:szCs w:val="24"/>
        </w:rPr>
        <w:t xml:space="preserve">βόρειο </w:t>
      </w:r>
      <w:r>
        <w:rPr>
          <w:rFonts w:eastAsia="Times New Roman" w:cs="Times New Roman"/>
          <w:szCs w:val="24"/>
        </w:rPr>
        <w:t>Αιγαίο. Συγκεκριμένα, με δύο αποφάσεις του τότε Γενικού Γραμματέα Τηλεπικοινωνιών και Ταχυδρομ</w:t>
      </w:r>
      <w:r>
        <w:rPr>
          <w:rFonts w:eastAsia="Times New Roman" w:cs="Times New Roman"/>
          <w:szCs w:val="24"/>
        </w:rPr>
        <w:t>είων κ. Δασκαλάκη εντάχθηκαν στις 23</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οι παραπάνω περιφέρειες στο ΕΣΠΑ και συγκεκριμένα, στο </w:t>
      </w:r>
      <w:r>
        <w:rPr>
          <w:rFonts w:eastAsia="Times New Roman" w:cs="Times New Roman"/>
          <w:szCs w:val="24"/>
        </w:rPr>
        <w:t xml:space="preserve">πρόγραμμα </w:t>
      </w:r>
      <w:r>
        <w:rPr>
          <w:rFonts w:eastAsia="Times New Roman" w:cs="Times New Roman"/>
          <w:szCs w:val="24"/>
        </w:rPr>
        <w:t>«</w:t>
      </w:r>
      <w:r>
        <w:rPr>
          <w:rFonts w:eastAsia="Times New Roman" w:cs="Times New Roman"/>
          <w:szCs w:val="24"/>
        </w:rPr>
        <w:t>Ψηφιακή Σύγκλιση</w:t>
      </w:r>
      <w:r>
        <w:rPr>
          <w:rFonts w:eastAsia="Times New Roman" w:cs="Times New Roman"/>
          <w:szCs w:val="24"/>
        </w:rPr>
        <w:t xml:space="preserve">» και χρηματοδότηση των δαπανών «παροχής ψηφιακού τηλεοπτικού σήματος σε ακριτικές περιοχές της Περιφέρειας Ανατολικής Μακεδονίας και Θράκης και υπηρεσίες ψηφιακού τηλεοπτικού σήματος σε περιοχές της Περιφέρειας </w:t>
      </w:r>
      <w:r>
        <w:rPr>
          <w:rFonts w:eastAsia="Times New Roman" w:cs="Times New Roman"/>
          <w:szCs w:val="24"/>
        </w:rPr>
        <w:t xml:space="preserve">βορείου </w:t>
      </w:r>
      <w:r>
        <w:rPr>
          <w:rFonts w:eastAsia="Times New Roman" w:cs="Times New Roman"/>
          <w:szCs w:val="24"/>
        </w:rPr>
        <w:t>Αιγαίου».</w:t>
      </w:r>
    </w:p>
    <w:p w14:paraId="700D278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Αυτό έγινε προκειμένου να </w:t>
      </w:r>
      <w:r>
        <w:rPr>
          <w:rFonts w:eastAsia="Times New Roman" w:cs="Times New Roman"/>
          <w:szCs w:val="24"/>
        </w:rPr>
        <w:t>επιτραπεί η κάλυψη αυτών των ακριτικών περιοχών με έργα προϋπολογισμού 638.700 ευρώ για την Ανατολική Μακεδονία και Θράκη και 559.500 ευρώ για το Βόρειο Αιγαίο. Προσοχή, με συγχρηματοδότηση από το Ευρωπαϊκό Ταμείο Περιφερειακής Ανάπτυξης.</w:t>
      </w:r>
    </w:p>
    <w:p w14:paraId="700D278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χρονική διάρκει</w:t>
      </w:r>
      <w:r>
        <w:rPr>
          <w:rFonts w:eastAsia="Times New Roman" w:cs="Times New Roman"/>
          <w:szCs w:val="24"/>
        </w:rPr>
        <w:t xml:space="preserve">α υλοποίησης των έργων αυτών ήταν σχεδόν έξι μήνες για την Ανατολική Μακεδονία και Θράκη και επτά μήνες για το </w:t>
      </w:r>
      <w:r>
        <w:rPr>
          <w:rFonts w:eastAsia="Times New Roman" w:cs="Times New Roman"/>
          <w:szCs w:val="24"/>
        </w:rPr>
        <w:t xml:space="preserve">βόρειο </w:t>
      </w:r>
      <w:r>
        <w:rPr>
          <w:rFonts w:eastAsia="Times New Roman" w:cs="Times New Roman"/>
          <w:szCs w:val="24"/>
        </w:rPr>
        <w:t xml:space="preserve">Αιγαίο. </w:t>
      </w:r>
    </w:p>
    <w:p w14:paraId="700D278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Με τον τρόπο αυτό ως το καλοκαίρι του 2015 θα είχε λυθεί το πρόβλημα τηλεοπτικής κάλυψης στις ευαίσθητες αυτές περιοχές της πατρί</w:t>
      </w:r>
      <w:r>
        <w:rPr>
          <w:rFonts w:eastAsia="Times New Roman" w:cs="Times New Roman"/>
          <w:szCs w:val="24"/>
        </w:rPr>
        <w:t xml:space="preserve">δας μας, καλύπτοντας την ανάγκη για ενημέρωση περίπου διακοσίων χιλιάδων συμπατριωτών μας. </w:t>
      </w:r>
    </w:p>
    <w:p w14:paraId="700D278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Και έχουμε την αλλαγή της κυβέρνησης. Λίγο μετά από την αλλαγή της κυβέρνησης, στις 14 Μαΐου του 2015, ο προκάτοχος του κ. Παππά στο Υπουργείο, ο τότε Αναπληρωτής Υ</w:t>
      </w:r>
      <w:r>
        <w:rPr>
          <w:rFonts w:eastAsia="Times New Roman" w:cs="Times New Roman"/>
          <w:szCs w:val="24"/>
        </w:rPr>
        <w:t xml:space="preserve">πουργός Οικονομίας, Υποδομών, Ναυτιλίας και Τουρισμού κ. </w:t>
      </w:r>
      <w:proofErr w:type="spellStart"/>
      <w:r>
        <w:rPr>
          <w:rFonts w:eastAsia="Times New Roman" w:cs="Times New Roman"/>
          <w:szCs w:val="24"/>
        </w:rPr>
        <w:t>Σπίρτζης</w:t>
      </w:r>
      <w:proofErr w:type="spellEnd"/>
      <w:r>
        <w:rPr>
          <w:rFonts w:eastAsia="Times New Roman" w:cs="Times New Roman"/>
          <w:szCs w:val="24"/>
        </w:rPr>
        <w:t xml:space="preserve"> με την απόφαση -να σας δώσω και το νούμερο- 151/664/ΨΣ2695Α2 ανακάλεσε την ένταξη μεταξύ άλλων και των συγκεκριμένων έργων με το προσχηματικό αιτιολογικό ότι αποτελούν κρατική ενίσχυση, παρά</w:t>
      </w:r>
      <w:r>
        <w:rPr>
          <w:rFonts w:eastAsia="Times New Roman" w:cs="Times New Roman"/>
          <w:szCs w:val="24"/>
        </w:rPr>
        <w:t xml:space="preserve"> το γεγονός ότι είχαν έγκριση από τις αρμόδιες υπηρεσίες της Ευρωπαϊκής Επιτροπής και ουδέποτε ήρθε καταγγελία ή εκκίνησε η Ευρωπαϊκή Ένωση διαδικασία, τη γνωστή διαδικασία </w:t>
      </w:r>
      <w:r>
        <w:rPr>
          <w:rFonts w:eastAsia="Times New Roman" w:cs="Times New Roman"/>
          <w:szCs w:val="24"/>
          <w:lang w:val="en-US"/>
        </w:rPr>
        <w:t>EU</w:t>
      </w:r>
      <w:r>
        <w:rPr>
          <w:rFonts w:eastAsia="Times New Roman" w:cs="Times New Roman"/>
          <w:szCs w:val="24"/>
        </w:rPr>
        <w:t xml:space="preserve"> </w:t>
      </w:r>
      <w:r>
        <w:rPr>
          <w:rFonts w:eastAsia="Times New Roman" w:cs="Times New Roman"/>
          <w:szCs w:val="24"/>
          <w:lang w:val="en-US"/>
        </w:rPr>
        <w:t>PILOT</w:t>
      </w:r>
      <w:r>
        <w:rPr>
          <w:rFonts w:eastAsia="Times New Roman" w:cs="Times New Roman"/>
          <w:szCs w:val="24"/>
        </w:rPr>
        <w:t xml:space="preserve">. </w:t>
      </w:r>
    </w:p>
    <w:p w14:paraId="700D279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μιλάτε τώρα με τρόπο διθυραμβικό για την τοποθέτηση δορυφορικής κερα</w:t>
      </w:r>
      <w:r>
        <w:rPr>
          <w:rFonts w:eastAsia="Times New Roman" w:cs="Times New Roman"/>
          <w:szCs w:val="24"/>
        </w:rPr>
        <w:t>ίας σε ακριτικά χωριά, δηλώνοντας ότι λύσατε ένα πρόβλημα. Το διατυμπανίσατε, βέβαια, σε όλα τα μέσα μαζικής ενημέρωσης τους τελευταίους μήνες. Μόνο που αυτό το πρόβλημα είχε ήδη λυθεί μέσω κοινοτικών ενισχύσεων από την κυβέρνηση της Νέας Δημοκρατίας, με έ</w:t>
      </w:r>
      <w:r>
        <w:rPr>
          <w:rFonts w:eastAsia="Times New Roman" w:cs="Times New Roman"/>
          <w:szCs w:val="24"/>
        </w:rPr>
        <w:t xml:space="preserve">ργο προϋπολογισμού 1,2 </w:t>
      </w:r>
      <w:r>
        <w:rPr>
          <w:rFonts w:eastAsia="Times New Roman" w:cs="Times New Roman"/>
          <w:szCs w:val="24"/>
        </w:rPr>
        <w:t xml:space="preserve">εκατομμυρίου </w:t>
      </w:r>
      <w:r>
        <w:rPr>
          <w:rFonts w:eastAsia="Times New Roman" w:cs="Times New Roman"/>
          <w:szCs w:val="24"/>
        </w:rPr>
        <w:t xml:space="preserve">ευρώ, σε αντίθεση με τη δράση του Υπουργού Ψηφιακής Πολιτικής, Τηλεπικοινωνιών και Ενημέρωσης, όπου ο εκτιμώμενος τώρα προϋπολογισμός ανέρχεται στο ποσό των 1,9 </w:t>
      </w:r>
      <w:r>
        <w:rPr>
          <w:rFonts w:eastAsia="Times New Roman" w:cs="Times New Roman"/>
          <w:szCs w:val="24"/>
        </w:rPr>
        <w:t xml:space="preserve">εκατομμυρίου </w:t>
      </w:r>
      <w:r>
        <w:rPr>
          <w:rFonts w:eastAsia="Times New Roman" w:cs="Times New Roman"/>
          <w:szCs w:val="24"/>
        </w:rPr>
        <w:t>ευρώ και η χρηματοδότησή του προέρχεται από τη</w:t>
      </w:r>
      <w:r>
        <w:rPr>
          <w:rFonts w:eastAsia="Times New Roman" w:cs="Times New Roman"/>
          <w:szCs w:val="24"/>
        </w:rPr>
        <w:t>ν Ελληνική Επιτροπή Τηλεπικοινωνιών και Ταχυδρομείων, σύμφωνα με την απόφαση που βγάλατε στις 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2017. </w:t>
      </w:r>
    </w:p>
    <w:p w14:paraId="700D279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Να τα πούμε απλά, για να μην μπερδευόμαστε. </w:t>
      </w:r>
    </w:p>
    <w:p w14:paraId="700D279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Προϋπολογισμός </w:t>
      </w:r>
      <w:proofErr w:type="spellStart"/>
      <w:r>
        <w:rPr>
          <w:rFonts w:eastAsia="Times New Roman" w:cs="Times New Roman"/>
          <w:szCs w:val="24"/>
        </w:rPr>
        <w:t>απενταγμένων</w:t>
      </w:r>
      <w:proofErr w:type="spellEnd"/>
      <w:r>
        <w:rPr>
          <w:rFonts w:eastAsia="Times New Roman" w:cs="Times New Roman"/>
          <w:szCs w:val="24"/>
        </w:rPr>
        <w:t xml:space="preserve"> έργων της Νέας Δημοκρατίας: 1,1 </w:t>
      </w:r>
      <w:r>
        <w:rPr>
          <w:rFonts w:eastAsia="Times New Roman" w:cs="Times New Roman"/>
          <w:szCs w:val="24"/>
        </w:rPr>
        <w:t xml:space="preserve">εκατομμύριο </w:t>
      </w:r>
      <w:r>
        <w:rPr>
          <w:rFonts w:eastAsia="Times New Roman" w:cs="Times New Roman"/>
          <w:szCs w:val="24"/>
        </w:rPr>
        <w:t>ευρώ. Συγκεκριμένα, για τη Θράκη 6</w:t>
      </w:r>
      <w:r>
        <w:rPr>
          <w:rFonts w:eastAsia="Times New Roman" w:cs="Times New Roman"/>
          <w:szCs w:val="24"/>
        </w:rPr>
        <w:t xml:space="preserve">37.700 ευρώ και για το </w:t>
      </w:r>
      <w:r>
        <w:rPr>
          <w:rFonts w:eastAsia="Times New Roman" w:cs="Times New Roman"/>
          <w:szCs w:val="24"/>
        </w:rPr>
        <w:t xml:space="preserve">βόρειο </w:t>
      </w:r>
      <w:r>
        <w:rPr>
          <w:rFonts w:eastAsia="Times New Roman" w:cs="Times New Roman"/>
          <w:szCs w:val="24"/>
        </w:rPr>
        <w:t xml:space="preserve">Αιγαίο 559.500 ευρώ με χρήματα από το ΕΣΠΑ. </w:t>
      </w:r>
    </w:p>
    <w:p w14:paraId="700D279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Προϋπολογισμός των έργων της Κυβέρνησης ΣΥΡΙΖΑ-ΑΝΕΛ: 1,9 εκατομμύρι</w:t>
      </w:r>
      <w:r>
        <w:rPr>
          <w:rFonts w:eastAsia="Times New Roman" w:cs="Times New Roman"/>
          <w:szCs w:val="24"/>
        </w:rPr>
        <w:t>ο</w:t>
      </w:r>
      <w:r>
        <w:rPr>
          <w:rFonts w:eastAsia="Times New Roman" w:cs="Times New Roman"/>
          <w:szCs w:val="24"/>
        </w:rPr>
        <w:t xml:space="preserve"> με χρήματα από την Ελληνική Επιτροπή Τηλεπικοινωνιών και Ταχυδρομείων. </w:t>
      </w:r>
    </w:p>
    <w:p w14:paraId="700D279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Πληθυσμιακή κάλυψη από τα έργα της Νέας </w:t>
      </w:r>
      <w:r>
        <w:rPr>
          <w:rFonts w:eastAsia="Times New Roman" w:cs="Times New Roman"/>
          <w:szCs w:val="24"/>
        </w:rPr>
        <w:t xml:space="preserve">Δημοκρατίας: Διακόσιες χιλιάδες μόνιμοι κάτοικοι. Συγκεκριμένα: Θράκη,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έως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κάτοικοι και </w:t>
      </w:r>
      <w:r>
        <w:rPr>
          <w:rFonts w:eastAsia="Times New Roman" w:cs="Times New Roman"/>
          <w:szCs w:val="24"/>
        </w:rPr>
        <w:t xml:space="preserve">βόρειο </w:t>
      </w:r>
      <w:r>
        <w:rPr>
          <w:rFonts w:eastAsia="Times New Roman" w:cs="Times New Roman"/>
          <w:szCs w:val="24"/>
        </w:rPr>
        <w:t xml:space="preserve">Αιγαίο, είκοσι τρεις χιλιάδες πεντακόσιοι εβδομήντα τέσσερις. </w:t>
      </w:r>
    </w:p>
    <w:p w14:paraId="700D279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Πληθυσμιακή κάλυψη από την Κυβέρνηση ΣΥΡΙΖΑ-ΑΝΕΛ: </w:t>
      </w:r>
      <w:r>
        <w:rPr>
          <w:rFonts w:eastAsia="Times New Roman" w:cs="Times New Roman"/>
          <w:szCs w:val="24"/>
        </w:rPr>
        <w:t>Σαράντα δυο χιλιάδες τετρακόσιοι ογδόντα έξι μόνιμοι κάτοικοι που αναλύεται ως εξής: Νομός Έβρου, δέκα χιλιάδες οκτακόσιοι εξήντα οκτώ. Δωδεκάνησα, τέσσερις χιλιάδες τριακόσιοι τριάντα. Ξάνθη, δεκαεπτά χιλιάδες πεντακόσιοι ενενήντα. Ροδόπη, επτά χιλιάδες ε</w:t>
      </w:r>
      <w:r>
        <w:rPr>
          <w:rFonts w:eastAsia="Times New Roman" w:cs="Times New Roman"/>
          <w:szCs w:val="24"/>
        </w:rPr>
        <w:t>πτακόσιοι ογδόντα. Σάμος, χίλιοι τετρακόσιοι πενήντα εννέα. Χίος, τετρακόσιοι πενήντα οκτώ. Σύνολο, σαράντα δύο χιλιάδες τετρακόσιοι ογδόντα έξι μόνιμοι κάτοικοι.</w:t>
      </w:r>
    </w:p>
    <w:p w14:paraId="700D279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Επί Νέας Δημοκρατίας η πρόβλεψη ήταν για διακόσιες χιλιάδες κατοίκους. Συγχαρητήρια! Και σε α</w:t>
      </w:r>
      <w:r>
        <w:rPr>
          <w:rFonts w:eastAsia="Times New Roman" w:cs="Times New Roman"/>
          <w:szCs w:val="24"/>
        </w:rPr>
        <w:t xml:space="preserve">υτό δεν συμπεριλάβατε καν τη Δράμα και την Καβάλα. Και ακούω πανηγυρισμούς. </w:t>
      </w:r>
    </w:p>
    <w:p w14:paraId="700D279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θετικό σε </w:t>
      </w:r>
      <w:r>
        <w:rPr>
          <w:rFonts w:eastAsia="Times New Roman" w:cs="Times New Roman"/>
          <w:szCs w:val="24"/>
        </w:rPr>
        <w:t xml:space="preserve">όλα </w:t>
      </w:r>
      <w:r>
        <w:rPr>
          <w:rFonts w:eastAsia="Times New Roman" w:cs="Times New Roman"/>
          <w:szCs w:val="24"/>
        </w:rPr>
        <w:t>αυτά, γιατί υπάρχουν κάποιες παραδοχές, κύριε Υπουργέ, που είναι ενδιαφέρουσες. Σε δηλώσεις σας στη Θράκη, για να προωθήσετε αυτό που εμείς α</w:t>
      </w:r>
      <w:r>
        <w:rPr>
          <w:rFonts w:eastAsia="Times New Roman" w:cs="Times New Roman"/>
          <w:szCs w:val="24"/>
        </w:rPr>
        <w:t xml:space="preserve">ρχίσαμε και σχεδόν είχε τελειώσει, λέγατε ότι μπορεί κάποιος να παρακολουθεί πενήντα κανάλια. Ωριμάζετε! </w:t>
      </w:r>
    </w:p>
    <w:p w14:paraId="700D2798"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w:t>
      </w:r>
      <w:r>
        <w:rPr>
          <w:rFonts w:eastAsia="Times New Roman" w:cs="Times New Roman"/>
          <w:b/>
          <w:szCs w:val="24"/>
        </w:rPr>
        <w:t>Σ ΠΑΠΠΑΣ (Υπουργός Ψηφιακής Πολιτικής, Τηλεπικοινωνιών και Ενημέρωσης):</w:t>
      </w:r>
      <w:r>
        <w:rPr>
          <w:rFonts w:eastAsia="Times New Roman" w:cs="Times New Roman"/>
          <w:szCs w:val="24"/>
        </w:rPr>
        <w:t xml:space="preserve"> Δορυφορικά, κύριε Κουμουτσάκο. Μην ψεύδεστε έτσι. Έλεος!</w:t>
      </w:r>
    </w:p>
    <w:p w14:paraId="700D2799"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ΓΕΩΡΓΙΟΣ ΚΟΥΜΟ</w:t>
      </w:r>
      <w:r>
        <w:rPr>
          <w:rFonts w:eastAsia="Times New Roman" w:cs="Times New Roman"/>
          <w:b/>
          <w:szCs w:val="24"/>
        </w:rPr>
        <w:t>ΥΤΣΑΚΟΣ:</w:t>
      </w:r>
      <w:r>
        <w:rPr>
          <w:rFonts w:eastAsia="Times New Roman" w:cs="Times New Roman"/>
          <w:szCs w:val="24"/>
        </w:rPr>
        <w:t xml:space="preserve"> Ωριμάζετε!</w:t>
      </w:r>
    </w:p>
    <w:p w14:paraId="700D279A"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w:t>
      </w:r>
      <w:r>
        <w:rPr>
          <w:rFonts w:eastAsia="Times New Roman" w:cs="Times New Roman"/>
          <w:b/>
          <w:szCs w:val="24"/>
        </w:rPr>
        <w:t>Σ ΠΑΠΠΑΣ (Υπουργός Ψηφιακής Πολιτικής, Τηλεπικοινωνιών και Ενημέρωσης):</w:t>
      </w:r>
      <w:r>
        <w:rPr>
          <w:rFonts w:eastAsia="Times New Roman" w:cs="Times New Roman"/>
          <w:szCs w:val="24"/>
        </w:rPr>
        <w:t xml:space="preserve"> Δορυφορική λήψη. </w:t>
      </w:r>
    </w:p>
    <w:p w14:paraId="700D279B"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Είναι σίγουρα ελπιδοφόρο να ακούει κανείς τέτοιες δηλώσεις από κάποιον που προσπάθησε επί πολύ καιρό, εναγώνια, να ε</w:t>
      </w:r>
      <w:r>
        <w:rPr>
          <w:rFonts w:eastAsia="Times New Roman" w:cs="Times New Roman"/>
          <w:szCs w:val="24"/>
        </w:rPr>
        <w:t xml:space="preserve">πιβάλλει με το ζόρι τέσσερα μόνο κανάλια στον ελληνικό λαό. </w:t>
      </w:r>
    </w:p>
    <w:p w14:paraId="700D279C"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Ελεύθερης λήψης. </w:t>
      </w:r>
    </w:p>
    <w:p w14:paraId="700D279D"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Κύριε Υπουργέ, όλα αυτά που εξαγγείλατε,</w:t>
      </w:r>
      <w:r>
        <w:rPr>
          <w:rFonts w:eastAsia="Times New Roman" w:cs="Times New Roman"/>
          <w:b/>
          <w:szCs w:val="24"/>
        </w:rPr>
        <w:t xml:space="preserve"> </w:t>
      </w:r>
      <w:r>
        <w:rPr>
          <w:rFonts w:eastAsia="Times New Roman" w:cs="Times New Roman"/>
          <w:szCs w:val="24"/>
        </w:rPr>
        <w:t>θα ήταν χειροπιαστή πραγματικότητα</w:t>
      </w:r>
      <w:r>
        <w:rPr>
          <w:rFonts w:eastAsia="Times New Roman" w:cs="Times New Roman"/>
          <w:szCs w:val="24"/>
        </w:rPr>
        <w:t xml:space="preserve"> αν η Κυβέρνησή σας δεν τα είχε σταματήσει. Πρέπει να ξέρετε ότι στις μέρες μας όλα εξελίσσονται πολύ γρήγορα και η ψηφιακή στασιμότητα ισοδυναμεί, τελικά, με οπισθοδρόμηση. Και αυτό απέχει πολύ από την ψηφιακή ωριμότητα στην οποία θέλουμε να φτάσει η πατρ</w:t>
      </w:r>
      <w:r>
        <w:rPr>
          <w:rFonts w:eastAsia="Times New Roman" w:cs="Times New Roman"/>
          <w:szCs w:val="24"/>
        </w:rPr>
        <w:t xml:space="preserve">ίδα μας. </w:t>
      </w:r>
    </w:p>
    <w:p w14:paraId="700D279E"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00D279F" w14:textId="77777777" w:rsidR="008F0301" w:rsidRDefault="00543CD5">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0D27A0"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εκτίμησή μου είναι ότι γίνεται μια πάρα πολύ σοβαρή συζήτηση, υψηλού επιπέδου από όλες τις πλευρές. Δεν χρειάζονται εντάσεις. Είναι τέτοιο το θέμα. Όταν πάρει τον λόγο ο καθένας, θα πει την άποψή του, γιατί γίνεται μια ωραία συζήτηση. </w:t>
      </w:r>
    </w:p>
    <w:p w14:paraId="700D27A1"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ΝΙΚΟΛΑΟΣ ΠΑΡΑΣΚΕΥΟ</w:t>
      </w:r>
      <w:r>
        <w:rPr>
          <w:rFonts w:eastAsia="Times New Roman" w:cs="Times New Roman"/>
          <w:b/>
          <w:szCs w:val="24"/>
        </w:rPr>
        <w:t xml:space="preserve">ΠΟΥΛΟΣ: </w:t>
      </w:r>
      <w:r>
        <w:rPr>
          <w:rFonts w:eastAsia="Times New Roman" w:cs="Times New Roman"/>
          <w:szCs w:val="24"/>
        </w:rPr>
        <w:t>Κύριε Πρόεδρε, θα ήθελα το</w:t>
      </w:r>
      <w:r>
        <w:rPr>
          <w:rFonts w:eastAsia="Times New Roman" w:cs="Times New Roman"/>
          <w:szCs w:val="24"/>
        </w:rPr>
        <w:t>ν</w:t>
      </w:r>
      <w:r>
        <w:rPr>
          <w:rFonts w:eastAsia="Times New Roman" w:cs="Times New Roman"/>
          <w:szCs w:val="24"/>
        </w:rPr>
        <w:t xml:space="preserve"> λόγο μόνο για δέκα δευτερόλεπτα επί διαδικαστικού ζητήματος. </w:t>
      </w:r>
    </w:p>
    <w:p w14:paraId="700D27A2" w14:textId="77777777" w:rsidR="008F0301" w:rsidRDefault="00543CD5">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Παρασκευόπουλε, με βάση τον Κανονισμό δεν έχετε το δικαίωμα, διότι είναι συγκεκριμένη η διαδικασία των επερωτήσεων. Επε</w:t>
      </w:r>
      <w:r>
        <w:rPr>
          <w:rFonts w:eastAsia="Times New Roman" w:cs="Times New Roman"/>
          <w:szCs w:val="24"/>
        </w:rPr>
        <w:t>ιδή, όμως, έχουμε τον χρόνο, ορίστε, έχετε τον λόγο.</w:t>
      </w:r>
      <w:r>
        <w:rPr>
          <w:rFonts w:eastAsia="Times New Roman" w:cs="Times New Roman"/>
          <w:b/>
          <w:szCs w:val="24"/>
        </w:rPr>
        <w:t xml:space="preserve"> </w:t>
      </w:r>
    </w:p>
    <w:p w14:paraId="700D27A3"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w:t>
      </w:r>
      <w:r>
        <w:rPr>
          <w:rFonts w:eastAsia="Times New Roman" w:cs="Times New Roman"/>
          <w:szCs w:val="24"/>
        </w:rPr>
        <w:t>Θα έλεγα μόνο, περισσότερα ελληνικά, κύριε Πρόεδρε. Ούτε «</w:t>
      </w:r>
      <w:r>
        <w:rPr>
          <w:rFonts w:eastAsia="Times New Roman" w:cs="Times New Roman"/>
          <w:szCs w:val="24"/>
          <w:lang w:val="en-US"/>
        </w:rPr>
        <w:t>cost</w:t>
      </w:r>
      <w:r>
        <w:rPr>
          <w:rFonts w:eastAsia="Times New Roman" w:cs="Times New Roman"/>
          <w:szCs w:val="24"/>
        </w:rPr>
        <w:t xml:space="preserve"> </w:t>
      </w:r>
      <w:r>
        <w:rPr>
          <w:rFonts w:eastAsia="Times New Roman" w:cs="Times New Roman"/>
          <w:szCs w:val="24"/>
          <w:lang w:val="en-US"/>
        </w:rPr>
        <w:t>reduction</w:t>
      </w:r>
      <w:r>
        <w:rPr>
          <w:rFonts w:eastAsia="Times New Roman" w:cs="Times New Roman"/>
          <w:szCs w:val="24"/>
        </w:rPr>
        <w:t>» χρειαζόμαστε, ούτε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Έχουμε άριστες ελληνικές λέξεις για να τα λέμε. </w:t>
      </w:r>
    </w:p>
    <w:p w14:paraId="700D27A4"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w:t>
      </w:r>
      <w:r>
        <w:rPr>
          <w:rFonts w:eastAsia="Times New Roman" w:cs="Times New Roman"/>
          <w:szCs w:val="24"/>
        </w:rPr>
        <w:t xml:space="preserve">ωστό είναι αυτό. </w:t>
      </w:r>
    </w:p>
    <w:p w14:paraId="700D27A5"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Νομίζω ότι και οι ομιλητές το επεσήμαναν αυτό, αλλά φαίνεται ότι υπάρχουν οι τεχνικοί όροι που δεν μπορεί κανείς να τους παραβλέψει. Προσωπικά δεν με βρίσκετε αντίθετο. </w:t>
      </w:r>
    </w:p>
    <w:p w14:paraId="700D27A6"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Κύριε Πρόεδρε, ό</w:t>
      </w:r>
      <w:r>
        <w:rPr>
          <w:rFonts w:eastAsia="Times New Roman" w:cs="Times New Roman"/>
          <w:szCs w:val="24"/>
        </w:rPr>
        <w:t xml:space="preserve">που μπορούμε το περιγράφουμε. Υπάρχει μια ορολογία. </w:t>
      </w:r>
    </w:p>
    <w:p w14:paraId="700D27A7"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Νομίζω ότι στην παρατήρηση του κ. Παρασκευόπουλου δεν υπάρχει αντίρρηση από κανέναν. Απλά κάποιες φορές δεν μπορεί να ξεπεραστεί. </w:t>
      </w:r>
    </w:p>
    <w:p w14:paraId="700D27A8"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Βασίλειος </w:t>
      </w:r>
      <w:proofErr w:type="spellStart"/>
      <w:r>
        <w:rPr>
          <w:rFonts w:eastAsia="Times New Roman" w:cs="Times New Roman"/>
          <w:szCs w:val="24"/>
        </w:rPr>
        <w:t>Γιόγιακας</w:t>
      </w:r>
      <w:proofErr w:type="spellEnd"/>
      <w:r>
        <w:rPr>
          <w:rFonts w:eastAsia="Times New Roman" w:cs="Times New Roman"/>
          <w:szCs w:val="24"/>
        </w:rPr>
        <w:t>,</w:t>
      </w:r>
      <w:r>
        <w:rPr>
          <w:rFonts w:eastAsia="Times New Roman" w:cs="Times New Roman"/>
          <w:szCs w:val="24"/>
        </w:rPr>
        <w:t xml:space="preserve"> Βουλευτής Θεσπρωτίας της Νέας Δημοκρατίας. </w:t>
      </w:r>
    </w:p>
    <w:p w14:paraId="700D27A9"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Σας έχω βάλει και τη δευτερολογία σας, κύριε συνάδελφε. </w:t>
      </w:r>
    </w:p>
    <w:p w14:paraId="700D27AA"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Ευχαριστώ, κύριε Πρόεδρε. </w:t>
      </w:r>
    </w:p>
    <w:p w14:paraId="700D27AB"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κοντά στα όσα πολύ ενδιαφέροντα έχουν τεθεί από τους συναδέλφ</w:t>
      </w:r>
      <w:r>
        <w:rPr>
          <w:rFonts w:eastAsia="Times New Roman" w:cs="Times New Roman"/>
          <w:szCs w:val="24"/>
        </w:rPr>
        <w:t xml:space="preserve">ους ομιλητές, παίρνω ως αφορμή ένα σημαντικό μέρος της πρότασης της Ευρωπαϊκής Επιτροπής για τη στρατηγική της ψηφιακής ενιαίας αγοράς, αυτό που αναφέρεται στη μεταρρύθμιση </w:t>
      </w:r>
      <w:r>
        <w:rPr>
          <w:rFonts w:eastAsia="Times New Roman" w:cs="Times New Roman"/>
          <w:szCs w:val="24"/>
        </w:rPr>
        <w:lastRenderedPageBreak/>
        <w:t>της νομοθεσίας για τα προηγμένα ψηφιακά δίκτυα και τις καινοτόμες υπηρεσίες, με σκο</w:t>
      </w:r>
      <w:r>
        <w:rPr>
          <w:rFonts w:eastAsia="Times New Roman" w:cs="Times New Roman"/>
          <w:szCs w:val="24"/>
        </w:rPr>
        <w:t xml:space="preserve">πό την ενίσχυση των επενδύσεων και της ανταγωνιστικότητας. </w:t>
      </w:r>
    </w:p>
    <w:p w14:paraId="700D27AC"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Αναγνωρίζεται στην πρόταση ότι οι τεχνικές επιλογές που κάνει σήμερα κάθε χώρα, θα επηρεάσουν για πολλά χρόνια την ανάπτυξη της ψηφιακής αγοράς, θα καθορίσουν, δηλαδή, τις ευκαιρίες για τις επιχει</w:t>
      </w:r>
      <w:r>
        <w:rPr>
          <w:rFonts w:eastAsia="Times New Roman" w:cs="Times New Roman"/>
          <w:szCs w:val="24"/>
        </w:rPr>
        <w:t xml:space="preserve">ρήσεις τηλεπικοινωνιών και τους </w:t>
      </w:r>
      <w:proofErr w:type="spellStart"/>
      <w:r>
        <w:rPr>
          <w:rFonts w:eastAsia="Times New Roman" w:cs="Times New Roman"/>
          <w:szCs w:val="24"/>
        </w:rPr>
        <w:t>παρόχους</w:t>
      </w:r>
      <w:proofErr w:type="spellEnd"/>
      <w:r>
        <w:rPr>
          <w:rFonts w:eastAsia="Times New Roman" w:cs="Times New Roman"/>
          <w:szCs w:val="24"/>
        </w:rPr>
        <w:t xml:space="preserve"> περιεχομένου, αλλά και τις επιλογές των τελικών χρηστών, ατόμων και οργανισμών. </w:t>
      </w:r>
    </w:p>
    <w:p w14:paraId="700D27AD"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Τονίζεται, επίσης, ότι μια βασική προϋπόθεση για την ανάπτυξη ανταγωνιστικών ψηφιακών υπηρεσιών είναι η ανάπτυξη σύγχρονων δικτύων </w:t>
      </w:r>
      <w:proofErr w:type="spellStart"/>
      <w:r>
        <w:rPr>
          <w:rFonts w:eastAsia="Times New Roman" w:cs="Times New Roman"/>
          <w:szCs w:val="24"/>
        </w:rPr>
        <w:t>υπε</w:t>
      </w:r>
      <w:r>
        <w:rPr>
          <w:rFonts w:eastAsia="Times New Roman" w:cs="Times New Roman"/>
          <w:szCs w:val="24"/>
        </w:rPr>
        <w:t>ρυψηλής</w:t>
      </w:r>
      <w:proofErr w:type="spellEnd"/>
      <w:r>
        <w:rPr>
          <w:rFonts w:eastAsia="Times New Roman" w:cs="Times New Roman"/>
          <w:szCs w:val="24"/>
        </w:rPr>
        <w:t xml:space="preserve"> χωρητικότητας. </w:t>
      </w:r>
    </w:p>
    <w:p w14:paraId="700D27AE"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Στη χώρα μας, ωστόσο, η όλη συζήτηση για τα δίκτυα νέας γενιάς έχει κωλύσει -επιτρέψτε μου να πω- στα κίνητρα για να αναβαθμιστεί το υφιστάμενο δίκτυο χαλκού με μια τεχνολογία που οι ειδικοί λένε ότι έχει μονοπωλιακά χαρακτηριστικά,</w:t>
      </w:r>
      <w:r>
        <w:rPr>
          <w:rFonts w:eastAsia="Times New Roman" w:cs="Times New Roman"/>
          <w:szCs w:val="24"/>
        </w:rPr>
        <w:t xml:space="preserve"> γιατί σέρνει τους </w:t>
      </w:r>
      <w:proofErr w:type="spellStart"/>
      <w:r>
        <w:rPr>
          <w:rFonts w:eastAsia="Times New Roman" w:cs="Times New Roman"/>
          <w:szCs w:val="24"/>
        </w:rPr>
        <w:t>παρόχους</w:t>
      </w:r>
      <w:proofErr w:type="spellEnd"/>
      <w:r>
        <w:rPr>
          <w:rFonts w:eastAsia="Times New Roman" w:cs="Times New Roman"/>
          <w:szCs w:val="24"/>
        </w:rPr>
        <w:t xml:space="preserve"> που λειτουργούν μέσω χονδρικής πρόσβασης πίσω από τα εμπορικά μοντέλα μεταπώλησης ενός κυρίαρχου </w:t>
      </w:r>
      <w:proofErr w:type="spellStart"/>
      <w:r>
        <w:rPr>
          <w:rFonts w:eastAsia="Times New Roman" w:cs="Times New Roman"/>
          <w:szCs w:val="24"/>
        </w:rPr>
        <w:t>παρόχου</w:t>
      </w:r>
      <w:proofErr w:type="spellEnd"/>
      <w:r>
        <w:rPr>
          <w:rFonts w:eastAsia="Times New Roman" w:cs="Times New Roman"/>
          <w:szCs w:val="24"/>
        </w:rPr>
        <w:t xml:space="preserve">, με αποτέλεσμα να μην μπορούν να διαφοροποιήσουν τις λιανικές υπηρεσίες τους, όπως γίνεται σήμερα με το σύστημα του </w:t>
      </w:r>
      <w:proofErr w:type="spellStart"/>
      <w:r>
        <w:rPr>
          <w:rFonts w:eastAsia="Times New Roman" w:cs="Times New Roman"/>
          <w:szCs w:val="24"/>
        </w:rPr>
        <w:t>αδεσμοπ</w:t>
      </w:r>
      <w:r>
        <w:rPr>
          <w:rFonts w:eastAsia="Times New Roman" w:cs="Times New Roman"/>
          <w:szCs w:val="24"/>
        </w:rPr>
        <w:t>οίητου</w:t>
      </w:r>
      <w:proofErr w:type="spellEnd"/>
      <w:r>
        <w:rPr>
          <w:rFonts w:eastAsia="Times New Roman" w:cs="Times New Roman"/>
          <w:szCs w:val="24"/>
        </w:rPr>
        <w:t xml:space="preserve"> τοπικού βρόχου. </w:t>
      </w:r>
    </w:p>
    <w:p w14:paraId="700D27AF"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έλλειψη ανταγωνισμού σε τηλεπικοινωνιακές υποδομές πρόσβασης, θεωρείται η κυριότερη αιτία που δεν αναπτύσσονται σύγχρονα δίκτυα, νέας γενιάς σε μια χώρα. Αν, όμως, θέλουμε να δημιουργήσουμε τις δυνατότητες για ανταγωνιστικές </w:t>
      </w:r>
      <w:r>
        <w:rPr>
          <w:rFonts w:eastAsia="Times New Roman" w:cs="Times New Roman"/>
          <w:szCs w:val="24"/>
        </w:rPr>
        <w:t xml:space="preserve">ψηφιακές υπηρεσίες τα επόμενα χρόνια, δεν έχουμε άλλη επιλογή από το να πάμε σε ένα σύγχρονο, εναλλακτικό δίκτυο ανοικτής πρόσβασης. </w:t>
      </w:r>
    </w:p>
    <w:p w14:paraId="700D27B0"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Το υπό αναμόρφωση ρυθμιστικό πλαίσιο της Ευρωπαϊκής Ένωσης δίνει στη χώρα μας μια τριπλή ευκαιρία: Να διασφαλίσει τον υγιή</w:t>
      </w:r>
      <w:r>
        <w:rPr>
          <w:rFonts w:eastAsia="Times New Roman" w:cs="Times New Roman"/>
          <w:szCs w:val="24"/>
        </w:rPr>
        <w:t xml:space="preserve"> και ισότιμο ανταγωνισμό στην αγορά ψηφιακών υποδομών και υπηρεσιών, να έρθουν επενδύσεις για τη δημιουργία ενός δεύτερου δικτύου πρόσβασης και να υπάρξουν περισσότερες, καλύτερες και φθηνότερες υπηρεσίες προς τους τελικούς χρήστες. </w:t>
      </w:r>
    </w:p>
    <w:p w14:paraId="700D27B1"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Έχοντας, λοιπόν,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xml:space="preserve"> την πρόταση της Ευρωπαϊκής Επιτροπής για την ανάπτυξη ανοιχτών μοντέλων χονδρικής πρόσβασης, αλλά και τη μεγάλη εθνική ανάγκη για νέες επενδύσεις, θα ήθελα να μας πείτε αν και τι πρόκειται να κάνετε για το θέμα αυτό και κυρίως αν σχεδιάζετε κάποια αναθ</w:t>
      </w:r>
      <w:r>
        <w:rPr>
          <w:rFonts w:eastAsia="Times New Roman" w:cs="Times New Roman"/>
          <w:szCs w:val="24"/>
        </w:rPr>
        <w:t>εώρηση του ρυθμιστικού πλαισίου.</w:t>
      </w:r>
    </w:p>
    <w:p w14:paraId="700D27B2" w14:textId="77777777" w:rsidR="008F0301" w:rsidRDefault="00543CD5">
      <w:pPr>
        <w:spacing w:line="600" w:lineRule="auto"/>
        <w:ind w:firstLine="720"/>
        <w:jc w:val="both"/>
        <w:rPr>
          <w:rFonts w:eastAsia="Times New Roman"/>
          <w:szCs w:val="24"/>
        </w:rPr>
      </w:pPr>
      <w:r>
        <w:rPr>
          <w:rFonts w:eastAsia="Times New Roman"/>
          <w:szCs w:val="24"/>
        </w:rPr>
        <w:t xml:space="preserve">Όσον αφορά το θέμα της </w:t>
      </w:r>
      <w:proofErr w:type="spellStart"/>
      <w:r>
        <w:rPr>
          <w:rFonts w:eastAsia="Times New Roman"/>
          <w:szCs w:val="24"/>
        </w:rPr>
        <w:t>ευρυζωνικής</w:t>
      </w:r>
      <w:proofErr w:type="spellEnd"/>
      <w:r>
        <w:rPr>
          <w:rFonts w:eastAsia="Times New Roman"/>
          <w:szCs w:val="24"/>
        </w:rPr>
        <w:t xml:space="preserve"> διαδικτυακής υποδομής στις λεγόμενες «λευκές, αγροτικές και νησιωτικές περιοχές» είναι γνωστό ότι το έργο </w:t>
      </w:r>
      <w:r>
        <w:rPr>
          <w:rFonts w:eastAsia="Times New Roman"/>
          <w:szCs w:val="24"/>
        </w:rPr>
        <w:lastRenderedPageBreak/>
        <w:t>έπρεπε να έχει ολοκληρωθεί τον περασμένο Δεκέμβριο. Παρ’ όλα αυτά, απέχουμε αρκετά</w:t>
      </w:r>
      <w:r>
        <w:rPr>
          <w:rFonts w:eastAsia="Times New Roman"/>
          <w:szCs w:val="24"/>
        </w:rPr>
        <w:t xml:space="preserve"> απ’ αυτό. Πληροφορούμαστε ότι υπάρχουν προβλήματα στο κομμάτι του έργου που αφορά περιοχές της Θεσσαλίας της </w:t>
      </w:r>
      <w:r>
        <w:rPr>
          <w:rFonts w:eastAsia="Times New Roman"/>
          <w:szCs w:val="24"/>
        </w:rPr>
        <w:t xml:space="preserve">ανατολικής </w:t>
      </w:r>
      <w:r>
        <w:rPr>
          <w:rFonts w:eastAsia="Times New Roman"/>
          <w:szCs w:val="24"/>
        </w:rPr>
        <w:t xml:space="preserve">Στερεάς Ελλάδας, της Εύβοιας, των Κυκλάδων και της </w:t>
      </w:r>
      <w:r>
        <w:rPr>
          <w:rFonts w:eastAsia="Times New Roman"/>
          <w:szCs w:val="24"/>
        </w:rPr>
        <w:t xml:space="preserve">νότιας </w:t>
      </w:r>
      <w:r>
        <w:rPr>
          <w:rFonts w:eastAsia="Times New Roman"/>
          <w:szCs w:val="24"/>
        </w:rPr>
        <w:t xml:space="preserve">Ηπείρου, όπως και </w:t>
      </w:r>
      <w:r>
        <w:rPr>
          <w:rFonts w:eastAsia="Times New Roman"/>
          <w:szCs w:val="24"/>
        </w:rPr>
        <w:t xml:space="preserve">στη Θεσπρωτία. Ο λόγος είναι ότι δεν χρησιμοποιήθηκαν παντού οπτικές ίνες, αλλά συνδυασμός οπτικών ινών με </w:t>
      </w:r>
      <w:proofErr w:type="spellStart"/>
      <w:r>
        <w:rPr>
          <w:rFonts w:eastAsia="Times New Roman"/>
          <w:szCs w:val="24"/>
        </w:rPr>
        <w:t>μικροκυματικές</w:t>
      </w:r>
      <w:proofErr w:type="spellEnd"/>
      <w:r>
        <w:rPr>
          <w:rFonts w:eastAsia="Times New Roman"/>
          <w:szCs w:val="24"/>
        </w:rPr>
        <w:t xml:space="preserve"> ζεύξεις ασύρματης πρόσβασης, για τις οποίες απαιτείται η εγκατάσταση διακοσίων ογδόντα πέντε συνολικά κεραιών. </w:t>
      </w:r>
    </w:p>
    <w:p w14:paraId="700D27B3" w14:textId="77777777" w:rsidR="008F0301" w:rsidRDefault="00543CD5">
      <w:pPr>
        <w:spacing w:line="600" w:lineRule="auto"/>
        <w:ind w:firstLine="720"/>
        <w:jc w:val="both"/>
        <w:rPr>
          <w:rFonts w:eastAsia="Times New Roman"/>
          <w:szCs w:val="24"/>
        </w:rPr>
      </w:pPr>
      <w:r>
        <w:rPr>
          <w:rFonts w:eastAsia="Times New Roman"/>
          <w:szCs w:val="24"/>
        </w:rPr>
        <w:t xml:space="preserve">Το πρόβλημα εδώ, όπως </w:t>
      </w:r>
      <w:r>
        <w:rPr>
          <w:rFonts w:eastAsia="Times New Roman"/>
          <w:szCs w:val="24"/>
        </w:rPr>
        <w:t xml:space="preserve">γνωρίζει ο κύριος Υπουργός, είναι ότι για την </w:t>
      </w:r>
      <w:proofErr w:type="spellStart"/>
      <w:r>
        <w:rPr>
          <w:rFonts w:eastAsia="Times New Roman"/>
          <w:szCs w:val="24"/>
        </w:rPr>
        <w:t>αδειοδότηση</w:t>
      </w:r>
      <w:proofErr w:type="spellEnd"/>
      <w:r>
        <w:rPr>
          <w:rFonts w:eastAsia="Times New Roman"/>
          <w:szCs w:val="24"/>
        </w:rPr>
        <w:t xml:space="preserve"> των κεραιών αυτών ακολουθείται η ίδια διαδικασία με αυτή για τις κεραίες της κινητής τηλεφωνίας. Είναι, δηλαδή, αρκετά χρονοβόρα. Το αποτέλεσμα είναι ότι τους τελευταίους είκοσι μήνες έχουν </w:t>
      </w:r>
      <w:proofErr w:type="spellStart"/>
      <w:r>
        <w:rPr>
          <w:rFonts w:eastAsia="Times New Roman"/>
          <w:szCs w:val="24"/>
        </w:rPr>
        <w:t>αδειοδοτ</w:t>
      </w:r>
      <w:r>
        <w:rPr>
          <w:rFonts w:eastAsia="Times New Roman"/>
          <w:szCs w:val="24"/>
        </w:rPr>
        <w:t>ηθεί</w:t>
      </w:r>
      <w:proofErr w:type="spellEnd"/>
      <w:r>
        <w:rPr>
          <w:rFonts w:eastAsia="Times New Roman"/>
          <w:szCs w:val="24"/>
        </w:rPr>
        <w:t xml:space="preserve"> περίπου είκοσι κεραίες, πολύ λιγότερο από το 10% του συνόλου των αναγκών. Οι εγκρίσεις για την εγκατάσταση των κεραιών έχουν κολλήσει στα τοπικά δασαρχεία και σε άλλες αρμόδιες υπηρεσίες. </w:t>
      </w:r>
    </w:p>
    <w:p w14:paraId="700D27B4" w14:textId="77777777" w:rsidR="008F0301" w:rsidRDefault="00543CD5">
      <w:pPr>
        <w:spacing w:line="600" w:lineRule="auto"/>
        <w:ind w:firstLine="720"/>
        <w:jc w:val="both"/>
        <w:rPr>
          <w:rFonts w:eastAsia="Times New Roman"/>
          <w:szCs w:val="24"/>
        </w:rPr>
      </w:pPr>
      <w:r>
        <w:rPr>
          <w:rFonts w:eastAsia="Times New Roman"/>
          <w:szCs w:val="24"/>
        </w:rPr>
        <w:t xml:space="preserve">Έτσι αυτή τη στιγμή δεν γνωρίζουμε πότε θα λειτουργήσουν τα </w:t>
      </w:r>
      <w:proofErr w:type="spellStart"/>
      <w:r>
        <w:rPr>
          <w:rFonts w:eastAsia="Times New Roman"/>
          <w:szCs w:val="24"/>
        </w:rPr>
        <w:t>ευ</w:t>
      </w:r>
      <w:r>
        <w:rPr>
          <w:rFonts w:eastAsia="Times New Roman"/>
          <w:szCs w:val="24"/>
        </w:rPr>
        <w:t>ρυζωνικά</w:t>
      </w:r>
      <w:proofErr w:type="spellEnd"/>
      <w:r>
        <w:rPr>
          <w:rFonts w:eastAsia="Times New Roman"/>
          <w:szCs w:val="24"/>
        </w:rPr>
        <w:t xml:space="preserve"> δίκτυα για τις περιοχές που θα πρέπει να καλυφθούν με </w:t>
      </w:r>
      <w:proofErr w:type="spellStart"/>
      <w:r>
        <w:rPr>
          <w:rFonts w:eastAsia="Times New Roman"/>
          <w:szCs w:val="24"/>
        </w:rPr>
        <w:t>μικροκυματικές</w:t>
      </w:r>
      <w:proofErr w:type="spellEnd"/>
      <w:r>
        <w:rPr>
          <w:rFonts w:eastAsia="Times New Roman"/>
          <w:szCs w:val="24"/>
        </w:rPr>
        <w:t xml:space="preserve"> ζεύξεις. Διαβάζουμε ότι το συγκεκριμένο έργο θα καθυστερήσει τουλάχιστον ένα χρόνο - ίσως και περισσότερο- εάν δεν λυθούν τα προβλήματα της </w:t>
      </w:r>
      <w:proofErr w:type="spellStart"/>
      <w:r>
        <w:rPr>
          <w:rFonts w:eastAsia="Times New Roman"/>
          <w:szCs w:val="24"/>
        </w:rPr>
        <w:t>αδειοδότησης</w:t>
      </w:r>
      <w:proofErr w:type="spellEnd"/>
      <w:r>
        <w:rPr>
          <w:rFonts w:eastAsia="Times New Roman"/>
          <w:szCs w:val="24"/>
        </w:rPr>
        <w:t xml:space="preserve"> των κεραιών.</w:t>
      </w:r>
    </w:p>
    <w:p w14:paraId="700D27B5" w14:textId="77777777" w:rsidR="008F0301" w:rsidRDefault="00543CD5">
      <w:pPr>
        <w:spacing w:line="600" w:lineRule="auto"/>
        <w:ind w:firstLine="720"/>
        <w:jc w:val="both"/>
        <w:rPr>
          <w:rFonts w:eastAsia="Times New Roman"/>
          <w:szCs w:val="24"/>
        </w:rPr>
      </w:pPr>
      <w:r>
        <w:rPr>
          <w:rFonts w:eastAsia="Times New Roman"/>
          <w:szCs w:val="24"/>
        </w:rPr>
        <w:lastRenderedPageBreak/>
        <w:t>Θα θέλαμε, κ</w:t>
      </w:r>
      <w:r>
        <w:rPr>
          <w:rFonts w:eastAsia="Times New Roman"/>
          <w:szCs w:val="24"/>
        </w:rPr>
        <w:t xml:space="preserve">ύριε Υπουργέ, μια σαφή απάντηση για το πώς σκοπεύετε να επιταχύνετε τη διαδικασία </w:t>
      </w:r>
      <w:proofErr w:type="spellStart"/>
      <w:r>
        <w:rPr>
          <w:rFonts w:eastAsia="Times New Roman"/>
          <w:szCs w:val="24"/>
        </w:rPr>
        <w:t>αδειοδότησης</w:t>
      </w:r>
      <w:proofErr w:type="spellEnd"/>
      <w:r>
        <w:rPr>
          <w:rFonts w:eastAsia="Times New Roman"/>
          <w:szCs w:val="24"/>
        </w:rPr>
        <w:t xml:space="preserve">, αλλά και τον χρόνο ολοκλήρωσης του έργου. </w:t>
      </w:r>
    </w:p>
    <w:p w14:paraId="700D27B6" w14:textId="77777777" w:rsidR="008F0301" w:rsidRDefault="00543CD5">
      <w:pPr>
        <w:spacing w:line="600" w:lineRule="auto"/>
        <w:ind w:firstLine="720"/>
        <w:jc w:val="both"/>
        <w:rPr>
          <w:rFonts w:eastAsia="Times New Roman"/>
          <w:szCs w:val="24"/>
        </w:rPr>
      </w:pPr>
      <w:r>
        <w:rPr>
          <w:rFonts w:eastAsia="Times New Roman"/>
          <w:szCs w:val="24"/>
        </w:rPr>
        <w:t>Σας ευχαριστώ.</w:t>
      </w:r>
    </w:p>
    <w:p w14:paraId="700D27B7" w14:textId="77777777" w:rsidR="008F0301" w:rsidRDefault="00543C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0D27B8" w14:textId="77777777" w:rsidR="008F0301" w:rsidRDefault="00543CD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w:t>
      </w:r>
      <w:r>
        <w:rPr>
          <w:rFonts w:eastAsia="Times New Roman"/>
          <w:bCs/>
          <w:szCs w:val="24"/>
        </w:rPr>
        <w:t xml:space="preserve"> Βουλευτής Αττικής της Νέας Δημοκρατίας κ. Αθανάσιος Μπούρας.</w:t>
      </w:r>
    </w:p>
    <w:p w14:paraId="700D27B9" w14:textId="77777777" w:rsidR="008F0301" w:rsidRDefault="00543CD5">
      <w:pPr>
        <w:spacing w:line="600" w:lineRule="auto"/>
        <w:ind w:firstLine="720"/>
        <w:jc w:val="both"/>
        <w:rPr>
          <w:rFonts w:eastAsia="Times New Roman"/>
          <w:bCs/>
          <w:szCs w:val="24"/>
        </w:rPr>
      </w:pPr>
      <w:r>
        <w:rPr>
          <w:rFonts w:eastAsia="Times New Roman"/>
          <w:b/>
          <w:bCs/>
          <w:szCs w:val="24"/>
        </w:rPr>
        <w:t>ΑΘΑΝΑΣΙΟΣ ΜΠΟΥΡΑΣ:</w:t>
      </w:r>
      <w:r>
        <w:rPr>
          <w:rFonts w:eastAsia="Times New Roman"/>
          <w:bCs/>
          <w:szCs w:val="24"/>
        </w:rPr>
        <w:t xml:space="preserve"> Ευχαριστώ, κύριε Πρόεδρε.</w:t>
      </w:r>
    </w:p>
    <w:p w14:paraId="700D27BA" w14:textId="77777777" w:rsidR="008F0301" w:rsidRDefault="00543CD5">
      <w:pPr>
        <w:spacing w:line="600" w:lineRule="auto"/>
        <w:ind w:firstLine="720"/>
        <w:jc w:val="both"/>
        <w:rPr>
          <w:rFonts w:eastAsia="Times New Roman"/>
          <w:bCs/>
          <w:szCs w:val="24"/>
        </w:rPr>
      </w:pPr>
      <w:r>
        <w:rPr>
          <w:rFonts w:eastAsia="Times New Roman"/>
          <w:bCs/>
          <w:szCs w:val="24"/>
        </w:rPr>
        <w:t>Αν και το θέμα είναι πάρα πολύ σημαντικό και σοβαρό -είναι το μεγαλύτερο θέμα που σήμερα πρέπει να αντιμετωπίσει η χώρα μας- εντούτοις ο χρόνος είναι</w:t>
      </w:r>
      <w:r>
        <w:rPr>
          <w:rFonts w:eastAsia="Times New Roman"/>
          <w:bCs/>
          <w:szCs w:val="24"/>
        </w:rPr>
        <w:t xml:space="preserve"> αμείλικτος και γι’ αυτό και εγώ θα προσπαθήσω -με την ανοχή σας- να πω κάποια πράγματα.</w:t>
      </w:r>
    </w:p>
    <w:p w14:paraId="700D27BB" w14:textId="77777777" w:rsidR="008F0301" w:rsidRDefault="00543CD5">
      <w:pPr>
        <w:spacing w:line="600" w:lineRule="auto"/>
        <w:ind w:firstLine="720"/>
        <w:jc w:val="both"/>
        <w:rPr>
          <w:rFonts w:eastAsia="Times New Roman"/>
          <w:bCs/>
          <w:szCs w:val="24"/>
        </w:rPr>
      </w:pPr>
      <w:r>
        <w:rPr>
          <w:rFonts w:eastAsia="Times New Roman"/>
          <w:bCs/>
          <w:szCs w:val="24"/>
        </w:rPr>
        <w:t>Κύριε Υπουργέ, κυρίες και κύριοι συνάδελφοι, η ενσωμάτωση των νέων τεχνολογιών με πρώτη την ψηφιακή τεχνολογία, είναι εκ των ων ουκ άνευ για την είσοδο της ελληνικής ο</w:t>
      </w:r>
      <w:r>
        <w:rPr>
          <w:rFonts w:eastAsia="Times New Roman"/>
          <w:bCs/>
          <w:szCs w:val="24"/>
        </w:rPr>
        <w:t>ικονομίας σε τροχιά ανταγωνιστικότητας.</w:t>
      </w:r>
    </w:p>
    <w:p w14:paraId="700D27BC" w14:textId="77777777" w:rsidR="008F0301" w:rsidRDefault="00543CD5">
      <w:pPr>
        <w:spacing w:line="600" w:lineRule="auto"/>
        <w:ind w:firstLine="720"/>
        <w:jc w:val="both"/>
        <w:rPr>
          <w:rFonts w:eastAsia="Times New Roman"/>
          <w:bCs/>
          <w:szCs w:val="24"/>
        </w:rPr>
      </w:pPr>
      <w:r>
        <w:rPr>
          <w:rFonts w:eastAsia="Times New Roman"/>
          <w:bCs/>
          <w:szCs w:val="24"/>
        </w:rPr>
        <w:lastRenderedPageBreak/>
        <w:t>Δυστυχώς, όμως, όπως έχει ανακοινωθεί από την Ευρωπαϊκή Ένωση, η Ελλάδα παραμένει ουραγός και στους τρεις τομείς της ενιαίας ψηφιακής αγοράς, δηλαδή την ψηφιακή αγορά, το ηλεκτρονικό εμπόριο και την ηλεκτρονική διακυ</w:t>
      </w:r>
      <w:r>
        <w:rPr>
          <w:rFonts w:eastAsia="Times New Roman"/>
          <w:bCs/>
          <w:szCs w:val="24"/>
        </w:rPr>
        <w:t>βέρνηση.</w:t>
      </w:r>
    </w:p>
    <w:p w14:paraId="700D27BD" w14:textId="77777777" w:rsidR="008F0301" w:rsidRDefault="00543CD5">
      <w:pPr>
        <w:spacing w:line="600" w:lineRule="auto"/>
        <w:ind w:firstLine="720"/>
        <w:jc w:val="both"/>
        <w:rPr>
          <w:rFonts w:eastAsia="Times New Roman"/>
          <w:bCs/>
          <w:szCs w:val="24"/>
        </w:rPr>
      </w:pPr>
      <w:r>
        <w:rPr>
          <w:rFonts w:eastAsia="Times New Roman"/>
          <w:bCs/>
          <w:szCs w:val="24"/>
        </w:rPr>
        <w:t>Παρακολουθώντας το έργο του Υπουργείου Ψηφιακής Πολιτικής, Τηλεπικοινωνιών και Ενημέρωσης, διαπιστώνουμε, δυστυχώς, μια απίστευτη καθυστέρηση, μία ολιγωρία στις καταιγιστικές τεχνολογικές αλλαγές. Διαφαίνεται μια ασάφεια ως προς τη στόχευση και τι</w:t>
      </w:r>
      <w:r>
        <w:rPr>
          <w:rFonts w:eastAsia="Times New Roman"/>
          <w:bCs/>
          <w:szCs w:val="24"/>
        </w:rPr>
        <w:t xml:space="preserve">ς επιδιώξεις της Κυβέρνησης. </w:t>
      </w:r>
    </w:p>
    <w:p w14:paraId="700D27BE" w14:textId="77777777" w:rsidR="008F0301" w:rsidRDefault="00543CD5">
      <w:pPr>
        <w:spacing w:line="600" w:lineRule="auto"/>
        <w:ind w:firstLine="720"/>
        <w:jc w:val="both"/>
        <w:rPr>
          <w:rFonts w:eastAsia="Times New Roman"/>
          <w:bCs/>
          <w:szCs w:val="24"/>
        </w:rPr>
      </w:pPr>
      <w:r>
        <w:rPr>
          <w:rFonts w:eastAsia="Times New Roman"/>
          <w:bCs/>
          <w:szCs w:val="24"/>
        </w:rPr>
        <w:t xml:space="preserve">Είναι, επίσης, σαφές ότι η μέχρι στιγμής ανακοινωθείσα πολιτική είναι </w:t>
      </w:r>
      <w:proofErr w:type="spellStart"/>
      <w:r>
        <w:rPr>
          <w:rFonts w:eastAsia="Times New Roman"/>
          <w:bCs/>
          <w:szCs w:val="24"/>
        </w:rPr>
        <w:t>ελλιποβαρής</w:t>
      </w:r>
      <w:proofErr w:type="spellEnd"/>
      <w:r>
        <w:rPr>
          <w:rFonts w:eastAsia="Times New Roman"/>
          <w:bCs/>
          <w:szCs w:val="24"/>
        </w:rPr>
        <w:t>, καθ’ ότι δεν δίνει τη δέουσα προσοχή στο κομμάτι της ανάπτυξης της αγροτικής και βιομηχανικής μεταποιητικής παραγωγής. Δυστυχώς, η σύνδεση μετα</w:t>
      </w:r>
      <w:r>
        <w:rPr>
          <w:rFonts w:eastAsia="Times New Roman"/>
          <w:bCs/>
          <w:szCs w:val="24"/>
        </w:rPr>
        <w:t>ξύ ψηφιακής οικονομίας και ψηφιακής βιομηχανίας δεν φαίνεται να είναι επαρκής, όπως απαιτείται.</w:t>
      </w:r>
    </w:p>
    <w:p w14:paraId="700D27BF" w14:textId="77777777" w:rsidR="008F0301" w:rsidRDefault="00543CD5">
      <w:pPr>
        <w:spacing w:line="600" w:lineRule="auto"/>
        <w:ind w:firstLine="720"/>
        <w:jc w:val="both"/>
        <w:rPr>
          <w:rFonts w:eastAsia="Times New Roman"/>
          <w:bCs/>
          <w:szCs w:val="24"/>
        </w:rPr>
      </w:pPr>
      <w:r>
        <w:rPr>
          <w:rFonts w:eastAsia="Times New Roman"/>
          <w:bCs/>
          <w:szCs w:val="24"/>
        </w:rPr>
        <w:t xml:space="preserve">Επιπλέον, ανησυχίες ανακύπτουν από τη μέχρι στιγμής λειτουργία του Υπουργείου Ψηφιακής Πολιτικής, Τηλεπικοινωνιών και Ενημέρωσης. Είναι εμφανές ότι ο ρόλος του </w:t>
      </w:r>
      <w:r>
        <w:rPr>
          <w:rFonts w:eastAsia="Times New Roman"/>
          <w:bCs/>
          <w:szCs w:val="24"/>
        </w:rPr>
        <w:t>Υπουργείου αυτού θα πρέπει να είναι συντονιστικός.</w:t>
      </w:r>
    </w:p>
    <w:p w14:paraId="700D27C0" w14:textId="77777777" w:rsidR="008F0301" w:rsidRDefault="00543CD5">
      <w:pPr>
        <w:spacing w:line="600" w:lineRule="auto"/>
        <w:ind w:firstLine="720"/>
        <w:jc w:val="both"/>
        <w:rPr>
          <w:rFonts w:eastAsia="Times New Roman"/>
          <w:bCs/>
          <w:szCs w:val="24"/>
        </w:rPr>
      </w:pPr>
      <w:r>
        <w:rPr>
          <w:rFonts w:eastAsia="Times New Roman"/>
          <w:bCs/>
          <w:szCs w:val="24"/>
        </w:rPr>
        <w:t>Τι μηχανισμούς συνεργασίας, όμως, έχετε αναπτύξει, κύριε Υπουργέ, με τα θεματικά, καθ’ ύλην αρμόδια Υπουργεία, όπως το Οικονομίας και Ανάπτυξης, το Παιδείας, το Αγροτικής Ανάπτυξης, το Ναυτιλίας, το Τουρισ</w:t>
      </w:r>
      <w:r>
        <w:rPr>
          <w:rFonts w:eastAsia="Times New Roman"/>
          <w:bCs/>
          <w:szCs w:val="24"/>
        </w:rPr>
        <w:t>μού;</w:t>
      </w:r>
    </w:p>
    <w:p w14:paraId="700D27C1" w14:textId="77777777" w:rsidR="008F0301" w:rsidRDefault="00543CD5">
      <w:pPr>
        <w:spacing w:line="600" w:lineRule="auto"/>
        <w:ind w:firstLine="720"/>
        <w:jc w:val="both"/>
        <w:rPr>
          <w:rFonts w:eastAsia="Times New Roman"/>
          <w:bCs/>
          <w:szCs w:val="24"/>
        </w:rPr>
      </w:pPr>
      <w:r>
        <w:rPr>
          <w:rFonts w:eastAsia="Times New Roman"/>
          <w:bCs/>
          <w:szCs w:val="24"/>
        </w:rPr>
        <w:lastRenderedPageBreak/>
        <w:t>Επίσης, σε επίπεδο Ευρωπαϊκής Ένωσης κάθε χώρα αναπτύσσει συγκεκριμένη εξειδίκευση και έχει συγκεκριμένο στίγμα. Κάτι τέτοιο δεν διαφαίνεται με σαφήνεια στη δική μας χώρα.</w:t>
      </w:r>
    </w:p>
    <w:p w14:paraId="700D27C2" w14:textId="77777777" w:rsidR="008F0301" w:rsidRDefault="00543CD5">
      <w:pPr>
        <w:spacing w:line="600" w:lineRule="auto"/>
        <w:ind w:firstLine="720"/>
        <w:jc w:val="both"/>
        <w:rPr>
          <w:rFonts w:eastAsia="Times New Roman"/>
          <w:szCs w:val="24"/>
        </w:rPr>
      </w:pPr>
      <w:r>
        <w:rPr>
          <w:rFonts w:eastAsia="Times New Roman"/>
          <w:bCs/>
          <w:szCs w:val="24"/>
        </w:rPr>
        <w:t xml:space="preserve">Όσον αφορά τις υποδομές, η στρατηγική της Ευρωπαϊκής Ένωσης, που εγκρίθηκε τον </w:t>
      </w:r>
      <w:r>
        <w:rPr>
          <w:rFonts w:eastAsia="Times New Roman"/>
          <w:bCs/>
          <w:szCs w:val="24"/>
        </w:rPr>
        <w:t>Σεπτέμβριο του 2016, θέτει ένα όραμα για την Ευρώπη όπου η διαθεσιμότητα και η χρήση δικτύων πολύ υψηλής χωρητικότητας επιτρέπουν την ευρεία χρήση προϊόντων, υπηρεσιών και εφαρμογών στην ψηφιακή ενιαία αγορά.</w:t>
      </w:r>
    </w:p>
    <w:p w14:paraId="700D27C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Επιπλέον, ζητά να είναι διαθέσιμη η σύνδεση 5</w:t>
      </w:r>
      <w:r>
        <w:rPr>
          <w:rFonts w:eastAsia="Times New Roman" w:cs="Times New Roman"/>
          <w:szCs w:val="24"/>
          <w:lang w:val="en-US"/>
        </w:rPr>
        <w:t>G</w:t>
      </w:r>
      <w:r>
        <w:rPr>
          <w:rFonts w:eastAsia="Times New Roman" w:cs="Times New Roman"/>
          <w:szCs w:val="24"/>
        </w:rPr>
        <w:t xml:space="preserve"> </w:t>
      </w:r>
      <w:r>
        <w:rPr>
          <w:rFonts w:eastAsia="Times New Roman" w:cs="Times New Roman"/>
          <w:szCs w:val="24"/>
        </w:rPr>
        <w:t>σε τουλάχιστον μία σημαντική πόλη σε κάθε κράτος-μέλος έως το 2020 το αργότερο.</w:t>
      </w:r>
    </w:p>
    <w:p w14:paraId="700D27C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Οι έξυπνες πόλεις, κύριε Υπουργέ, είναι οι πόλεις που χρησιμοποιούν την τεχνολογία για την ευημερία του πληθυσμού τους, αντικατοπτρίζοντας τις μελλοντικές κοινωνίες. Έχουν γίνε</w:t>
      </w:r>
      <w:r>
        <w:rPr>
          <w:rFonts w:eastAsia="Times New Roman" w:cs="Times New Roman"/>
          <w:szCs w:val="24"/>
        </w:rPr>
        <w:t xml:space="preserve">ι το μεγάλο στοίχημα των κυβερνήσεων των περισσότερων αναπτυγμένων χωρών, με τους μεγαλύτερους δήμους να έχουν αγκαλιάσει αυτήν την προσπάθεια τα τελευταία χρόνια. </w:t>
      </w:r>
    </w:p>
    <w:p w14:paraId="700D27C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Θα καταφέρει, όμως, η Ελλάδα, να δημιουργήσει έξυπνες πόλεις; Σε αρκετές ελληνικές περιφέρε</w:t>
      </w:r>
      <w:r>
        <w:rPr>
          <w:rFonts w:eastAsia="Times New Roman" w:cs="Times New Roman"/>
          <w:szCs w:val="24"/>
        </w:rPr>
        <w:t>ιες έχουν ήδη γίνει κινήσεις για την υιοθέτηση μοντέλων που θα διευκολύνουν τη ζωή των πολιτών. Η Ελλάδα, όμως, υστερεί πολύ.</w:t>
      </w:r>
    </w:p>
    <w:p w14:paraId="700D27C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Οι προτάσεις μας προς αυτήν την κατεύθυνση -γιατί σήμερα δεν ήρθαμε μόνο για να κάνουμε κριτική, εμείς έχουμε και προτάσεις- είναι</w:t>
      </w:r>
      <w:r>
        <w:rPr>
          <w:rFonts w:eastAsia="Times New Roman" w:cs="Times New Roman"/>
          <w:szCs w:val="24"/>
        </w:rPr>
        <w:t xml:space="preserve"> συγκεκριμένες: Μεταφορά όλων των εφαρμογών και των δεδομένων που αξιοποιούν οι δήμοι και οι περιφέρειες στις υποδομές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Cloud</w:t>
      </w:r>
      <w:r>
        <w:rPr>
          <w:rFonts w:eastAsia="Times New Roman" w:cs="Times New Roman"/>
          <w:szCs w:val="24"/>
        </w:rPr>
        <w:t xml:space="preserve"> του Υπουργείου Διοικητικής Ανασυγκρότησης. Παράλληλα, να γίνει καταγραφή όλων των εφαρμογών που αξιοποιούν δήμοι και περιφέρειες </w:t>
      </w:r>
      <w:r>
        <w:rPr>
          <w:rFonts w:eastAsia="Times New Roman" w:cs="Times New Roman"/>
          <w:szCs w:val="24"/>
        </w:rPr>
        <w:t xml:space="preserve">σε όλη τη χώρα. Να διασφαλιστούν οι διαδικασίες άμεσης υλοποίησης του </w:t>
      </w:r>
      <w:r>
        <w:rPr>
          <w:rFonts w:eastAsia="Times New Roman" w:cs="Times New Roman"/>
          <w:szCs w:val="24"/>
        </w:rPr>
        <w:t>«</w:t>
      </w:r>
      <w:r>
        <w:rPr>
          <w:rFonts w:eastAsia="Times New Roman" w:cs="Times New Roman"/>
          <w:szCs w:val="24"/>
        </w:rPr>
        <w:t>ΣΥΖΕΥΞΙΣ ΙΙ</w:t>
      </w:r>
      <w:r>
        <w:rPr>
          <w:rFonts w:eastAsia="Times New Roman" w:cs="Times New Roman"/>
          <w:szCs w:val="24"/>
        </w:rPr>
        <w:t>»</w:t>
      </w:r>
      <w:r>
        <w:rPr>
          <w:rFonts w:eastAsia="Times New Roman" w:cs="Times New Roman"/>
          <w:szCs w:val="24"/>
        </w:rPr>
        <w:t xml:space="preserve">, μέχρι, όμως, να υλοποιηθεί το νέο </w:t>
      </w:r>
      <w:r>
        <w:rPr>
          <w:rFonts w:eastAsia="Times New Roman" w:cs="Times New Roman"/>
          <w:szCs w:val="24"/>
        </w:rPr>
        <w:t>«</w:t>
      </w:r>
      <w:r>
        <w:rPr>
          <w:rFonts w:eastAsia="Times New Roman" w:cs="Times New Roman"/>
          <w:szCs w:val="24"/>
        </w:rPr>
        <w:t>ΣΥΖΕΥΞΙΣ</w:t>
      </w:r>
      <w:r>
        <w:rPr>
          <w:rFonts w:eastAsia="Times New Roman" w:cs="Times New Roman"/>
          <w:szCs w:val="24"/>
        </w:rPr>
        <w:t>»</w:t>
      </w:r>
      <w:r>
        <w:rPr>
          <w:rFonts w:eastAsia="Times New Roman" w:cs="Times New Roman"/>
          <w:szCs w:val="24"/>
        </w:rPr>
        <w:t xml:space="preserve">, να αποδεσμευτούν οι δήμοι και οι περιφέρειες από την υποχρεωτική χρήση του αργού </w:t>
      </w:r>
      <w:r>
        <w:rPr>
          <w:rFonts w:eastAsia="Times New Roman" w:cs="Times New Roman"/>
          <w:szCs w:val="24"/>
        </w:rPr>
        <w:t>«</w:t>
      </w:r>
      <w:r>
        <w:rPr>
          <w:rFonts w:eastAsia="Times New Roman" w:cs="Times New Roman"/>
          <w:szCs w:val="24"/>
        </w:rPr>
        <w:t>ΣΥΖΕΥΞΙΣ Ι</w:t>
      </w:r>
      <w:r>
        <w:rPr>
          <w:rFonts w:eastAsia="Times New Roman" w:cs="Times New Roman"/>
          <w:szCs w:val="24"/>
        </w:rPr>
        <w:t>»</w:t>
      </w:r>
      <w:r>
        <w:rPr>
          <w:rFonts w:eastAsia="Times New Roman" w:cs="Times New Roman"/>
          <w:szCs w:val="24"/>
        </w:rPr>
        <w:t>. Σχεδιασμός και άμεση υλοποίηση</w:t>
      </w:r>
      <w:r>
        <w:rPr>
          <w:rFonts w:eastAsia="Times New Roman" w:cs="Times New Roman"/>
          <w:szCs w:val="24"/>
        </w:rPr>
        <w:t xml:space="preserve"> βασικών εφαρμογών λειτουργίας δημοτικών υπηρεσιών σε περιβάλλον </w:t>
      </w:r>
      <w:r>
        <w:rPr>
          <w:rFonts w:eastAsia="Times New Roman" w:cs="Times New Roman"/>
          <w:szCs w:val="24"/>
          <w:lang w:val="en-US"/>
        </w:rPr>
        <w:t>Cloud</w:t>
      </w:r>
      <w:r>
        <w:rPr>
          <w:rFonts w:eastAsia="Times New Roman" w:cs="Times New Roman"/>
          <w:szCs w:val="24"/>
        </w:rPr>
        <w:t xml:space="preserve">. Επιμόρφωση στελεχών, δημιουργία επιπέδων ψηφιακής επάρκειας. </w:t>
      </w:r>
    </w:p>
    <w:p w14:paraId="700D27C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Δυστυχώς, δεν έχω αρκετό χρόνο να τα αναλύσω. Είπα στην αρχή ότι είναι πολύ σημαντικό το θέμα αυτό.</w:t>
      </w:r>
    </w:p>
    <w:p w14:paraId="700D27C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Σε αυτό το σημείο θέλω</w:t>
      </w:r>
      <w:r>
        <w:rPr>
          <w:rFonts w:eastAsia="Times New Roman" w:cs="Times New Roman"/>
          <w:szCs w:val="24"/>
        </w:rPr>
        <w:t xml:space="preserve"> να προτείνω, κύριε Υπουργέ, ως έξυπνες πόλεις -και θα το κάνω για μια περιφέρεια στην οποία ζω για πάρα πολλά χρόνια και υπηρετώ από τη θέση του Κοινοβουλευτικού, την Περιφέρεια Αττικής- πόλεις από αυτήν την </w:t>
      </w:r>
      <w:r>
        <w:rPr>
          <w:rFonts w:eastAsia="Times New Roman" w:cs="Times New Roman"/>
          <w:szCs w:val="24"/>
        </w:rPr>
        <w:t>π</w:t>
      </w:r>
      <w:r>
        <w:rPr>
          <w:rFonts w:eastAsia="Times New Roman" w:cs="Times New Roman"/>
          <w:szCs w:val="24"/>
        </w:rPr>
        <w:t xml:space="preserve">εριφέρεια, η οποία παράγει το 40% του εθνικού </w:t>
      </w:r>
      <w:r>
        <w:rPr>
          <w:rFonts w:eastAsia="Times New Roman" w:cs="Times New Roman"/>
          <w:szCs w:val="24"/>
        </w:rPr>
        <w:t xml:space="preserve">πλούτου, έχει τις πιο βαριές βιομηχανίες, στο </w:t>
      </w:r>
      <w:proofErr w:type="spellStart"/>
      <w:r>
        <w:rPr>
          <w:rFonts w:eastAsia="Times New Roman" w:cs="Times New Roman"/>
          <w:szCs w:val="24"/>
        </w:rPr>
        <w:t>Θριάσιο</w:t>
      </w:r>
      <w:proofErr w:type="spellEnd"/>
      <w:r>
        <w:rPr>
          <w:rFonts w:eastAsia="Times New Roman" w:cs="Times New Roman"/>
          <w:szCs w:val="24"/>
        </w:rPr>
        <w:t xml:space="preserve"> Πεδίο, παραδείγματος χάριν, στα </w:t>
      </w:r>
      <w:r>
        <w:rPr>
          <w:rFonts w:eastAsia="Times New Roman" w:cs="Times New Roman"/>
          <w:szCs w:val="24"/>
        </w:rPr>
        <w:lastRenderedPageBreak/>
        <w:t>Μέγαρα, στον Ασπρόπυργο. Δείτε το και αν είναι δυνατό σύντομα, διότι το όριο είναι το 2020.</w:t>
      </w:r>
    </w:p>
    <w:p w14:paraId="700D27C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Θέλω να πω, κύριε Πρόεδρε, μιας και από πλευράς Νέας Δημοκρατίας είμαι αρμόδιο</w:t>
      </w:r>
      <w:r>
        <w:rPr>
          <w:rFonts w:eastAsia="Times New Roman" w:cs="Times New Roman"/>
          <w:szCs w:val="24"/>
        </w:rPr>
        <w:t>ς στον τομέα Οικονομίας και Ανάπτυξης, ότι, δυστυχώς, υπάρχει πλήρης ραθυμία και πλήρης απαξίωση εφαρμογής της νέας τεχνολογίας σε θέματα ηλεκτρονικού εμπορίου. Μάλιστα, η ενεργοποίηση των έργων πληροφορικής στο πλαίσιο του ΣΕΣ, του ΕΣΠΑ, φαίνεται να καθυσ</w:t>
      </w:r>
      <w:r>
        <w:rPr>
          <w:rFonts w:eastAsia="Times New Roman" w:cs="Times New Roman"/>
          <w:szCs w:val="24"/>
        </w:rPr>
        <w:t xml:space="preserve">τερεί ανεπίτρεπτα. </w:t>
      </w:r>
    </w:p>
    <w:p w14:paraId="700D27CA"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κλείνετε με αυτό.</w:t>
      </w:r>
    </w:p>
    <w:p w14:paraId="700D27CB"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Υπάρχουν για τη χώρα μας κάποιες υποχρεώσεις για το ηλεκτρονικό εμπόριο από την εργαλειοθήκη του ΟΟΣΑ, όπως η δημιουργία υποδομών για την ενημέρωση του Έλληνα επι</w:t>
      </w:r>
      <w:r>
        <w:rPr>
          <w:rFonts w:eastAsia="Times New Roman" w:cs="Times New Roman"/>
          <w:szCs w:val="24"/>
        </w:rPr>
        <w:t xml:space="preserve">χειρηματία, δημιουργία μητρώου ηλεκτρονικών καταστημάτων, ηλεκτρονικού εμπορίου και ηλεκτρονικώς </w:t>
      </w:r>
      <w:proofErr w:type="spellStart"/>
      <w:r>
        <w:rPr>
          <w:rFonts w:eastAsia="Times New Roman" w:cs="Times New Roman"/>
          <w:szCs w:val="24"/>
        </w:rPr>
        <w:t>επιχειρείν</w:t>
      </w:r>
      <w:proofErr w:type="spellEnd"/>
      <w:r>
        <w:rPr>
          <w:rFonts w:eastAsia="Times New Roman" w:cs="Times New Roman"/>
          <w:szCs w:val="24"/>
        </w:rPr>
        <w:t xml:space="preserve">, σήμα εμπιστοσύνης ηλεκτρονικών καταστημάτων στα πρότυπα του ΕΛΟΤ, εκπαίδευση του Έλληνα επιχειρηματία στο ηλεκτρονικό εμπόριο. </w:t>
      </w:r>
    </w:p>
    <w:p w14:paraId="700D27C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Δυστυχώς, δεν μπορώ</w:t>
      </w:r>
      <w:r>
        <w:rPr>
          <w:rFonts w:eastAsia="Times New Roman" w:cs="Times New Roman"/>
          <w:szCs w:val="24"/>
        </w:rPr>
        <w:t xml:space="preserve"> να τα αναπτύξω, αλλά τα πράγματα είναι στο μηδέν. Και εγκαλούμεθα διότι έχουμε καθυστερήσει σημαντικά στην εφαρμογή των υποχρεώσεων από την εργαλειοθήκη του ΟΟΣΑ. </w:t>
      </w:r>
    </w:p>
    <w:p w14:paraId="700D27C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Με βάση όλα τα παραπάνω, κύριε Υπουργέ -και καταλήγω, κύριε Πρόεδρε, σε ένα λεπτό- θα ήθελα</w:t>
      </w:r>
      <w:r>
        <w:rPr>
          <w:rFonts w:eastAsia="Times New Roman" w:cs="Times New Roman"/>
          <w:szCs w:val="24"/>
        </w:rPr>
        <w:t xml:space="preserve"> να επισημάνω ότι είναι προφανής η έλλειψη συνολικής στρατηγικής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την ψηφιακή ανάπτυξη. Η δημιουργία του σχετικού Υπουργείου θα μπορούσε να συμβάλει στην κατεύθυνση αυτή. Όμως, το μόνο που έχει γίνει μέχρι στιγμής είναι η</w:t>
      </w:r>
      <w:r>
        <w:rPr>
          <w:rFonts w:eastAsia="Times New Roman" w:cs="Times New Roman"/>
          <w:szCs w:val="24"/>
        </w:rPr>
        <w:t xml:space="preserve"> συνένωση κάποιων υπηρεσιών και γενικών γραμματειών.</w:t>
      </w:r>
    </w:p>
    <w:p w14:paraId="700D27C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Συγκεκριμένα, δυόμισι χρόνια μετά η Κυβέρνηση δεν έχει ολοκληρώσει τη στρατηγική της για την αξιοποίηση των σχετικών κονδυλίων του ΣΕΣ. Επί δύο χρόνια αναθεωρούσε αυτά που παρέλαβε από την προηγούμενη κυ</w:t>
      </w:r>
      <w:r>
        <w:rPr>
          <w:rFonts w:eastAsia="Times New Roman" w:cs="Times New Roman"/>
          <w:szCs w:val="24"/>
        </w:rPr>
        <w:t xml:space="preserve">βέρνηση, για να καταλήξει στην υιοθέτηση τελικά αυτών που παρέλαβε σε ό,τι αφορά τους βασικούς άξονες με μια μεγάλη διαφορά: Επιχειρεί τροποποιήσεις και παρεμβάσεις που </w:t>
      </w:r>
      <w:proofErr w:type="spellStart"/>
      <w:r>
        <w:rPr>
          <w:rFonts w:eastAsia="Times New Roman" w:cs="Times New Roman"/>
          <w:szCs w:val="24"/>
        </w:rPr>
        <w:t>υπακούουν</w:t>
      </w:r>
      <w:proofErr w:type="spellEnd"/>
      <w:r>
        <w:rPr>
          <w:rFonts w:eastAsia="Times New Roman" w:cs="Times New Roman"/>
          <w:szCs w:val="24"/>
        </w:rPr>
        <w:t xml:space="preserve"> στις δογματικές προκαταλήψεις και επιδίδεται -ως συνήθως- στη σπατάλη κρίσιμο</w:t>
      </w:r>
      <w:r>
        <w:rPr>
          <w:rFonts w:eastAsia="Times New Roman" w:cs="Times New Roman"/>
          <w:szCs w:val="24"/>
        </w:rPr>
        <w:t>υ χρόνου για την απορρόφηση κονδυλίων, αλλά και για την υλοποίηση κρίσιμων έργων για τον εκσυγχρονισμό της διοίκησης και την ανάπτυξη της οικονομίας.</w:t>
      </w:r>
    </w:p>
    <w:p w14:paraId="700D27C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Ακόμη και σήμερα να προκηρύξει τα προγράμματα -ακούστε το αυτό, κύριε Υπουργέ και κύριοι συνάδελφοι- οι πρ</w:t>
      </w:r>
      <w:r>
        <w:rPr>
          <w:rFonts w:eastAsia="Times New Roman" w:cs="Times New Roman"/>
          <w:szCs w:val="24"/>
        </w:rPr>
        <w:t xml:space="preserve">ώτες </w:t>
      </w:r>
      <w:proofErr w:type="spellStart"/>
      <w:r>
        <w:rPr>
          <w:rFonts w:eastAsia="Times New Roman" w:cs="Times New Roman"/>
          <w:szCs w:val="24"/>
        </w:rPr>
        <w:t>συμβασιοποιήσεις</w:t>
      </w:r>
      <w:proofErr w:type="spellEnd"/>
      <w:r>
        <w:rPr>
          <w:rFonts w:eastAsia="Times New Roman" w:cs="Times New Roman"/>
          <w:szCs w:val="24"/>
        </w:rPr>
        <w:t xml:space="preserve"> θα γίνουν σε περίπου δυόμισι χρόνια. Επαναλαμβάνω, αν προχωρήσετε σήμερα. Καταλαβαίνετε τι καθυστέρηση και τι ζημιά έχει προκληθεί στη χώρα.</w:t>
      </w:r>
    </w:p>
    <w:p w14:paraId="700D27D0" w14:textId="77777777" w:rsidR="008F0301" w:rsidRDefault="00543CD5">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Κύριε Μπούρα, ολοκληρώστε παρακαλώ. Δεν μπορώ να δείξω άλλη </w:t>
      </w:r>
      <w:r>
        <w:rPr>
          <w:rFonts w:eastAsia="Times New Roman"/>
          <w:bCs/>
          <w:szCs w:val="24"/>
        </w:rPr>
        <w:t>ανοχή.</w:t>
      </w:r>
    </w:p>
    <w:p w14:paraId="700D27D1" w14:textId="77777777" w:rsidR="008F0301" w:rsidRDefault="00543CD5">
      <w:pPr>
        <w:spacing w:line="600" w:lineRule="auto"/>
        <w:ind w:firstLine="720"/>
        <w:jc w:val="both"/>
        <w:rPr>
          <w:rFonts w:eastAsia="Times New Roman"/>
          <w:bCs/>
          <w:szCs w:val="24"/>
        </w:rPr>
      </w:pPr>
      <w:r>
        <w:rPr>
          <w:rFonts w:eastAsia="Times New Roman"/>
          <w:b/>
          <w:bCs/>
          <w:szCs w:val="24"/>
        </w:rPr>
        <w:t>ΑΘΑΝΑΣΙΟΣ ΜΠΟΥΡΑΣ:</w:t>
      </w:r>
      <w:r>
        <w:rPr>
          <w:rFonts w:eastAsia="Times New Roman"/>
          <w:bCs/>
          <w:szCs w:val="24"/>
        </w:rPr>
        <w:t xml:space="preserve"> Δυστυχώς, το πρόβλημα της Κυβέρνησης είναι και πρόβλημα της χώρας. Είναι η προσπάθειά της να εγκλωβίσει ακόμη και την ψηφιακή ανάπτυξη στ</w:t>
      </w:r>
      <w:r>
        <w:rPr>
          <w:rFonts w:eastAsia="Times New Roman"/>
          <w:bCs/>
          <w:szCs w:val="24"/>
        </w:rPr>
        <w:t>ο</w:t>
      </w:r>
      <w:r>
        <w:rPr>
          <w:rFonts w:eastAsia="Times New Roman"/>
          <w:bCs/>
          <w:szCs w:val="24"/>
        </w:rPr>
        <w:t xml:space="preserve"> στεν</w:t>
      </w:r>
      <w:r>
        <w:rPr>
          <w:rFonts w:eastAsia="Times New Roman"/>
          <w:bCs/>
          <w:szCs w:val="24"/>
        </w:rPr>
        <w:t>ό</w:t>
      </w:r>
      <w:r>
        <w:rPr>
          <w:rFonts w:eastAsia="Times New Roman"/>
          <w:bCs/>
          <w:szCs w:val="24"/>
        </w:rPr>
        <w:t xml:space="preserve"> ιδεολογικ</w:t>
      </w:r>
      <w:r>
        <w:rPr>
          <w:rFonts w:eastAsia="Times New Roman"/>
          <w:bCs/>
          <w:szCs w:val="24"/>
        </w:rPr>
        <w:t>ό</w:t>
      </w:r>
      <w:r>
        <w:rPr>
          <w:rFonts w:eastAsia="Times New Roman"/>
          <w:bCs/>
          <w:szCs w:val="24"/>
        </w:rPr>
        <w:t xml:space="preserve"> της πλαίσι</w:t>
      </w:r>
      <w:r>
        <w:rPr>
          <w:rFonts w:eastAsia="Times New Roman"/>
          <w:bCs/>
          <w:szCs w:val="24"/>
        </w:rPr>
        <w:t>ο</w:t>
      </w:r>
      <w:r>
        <w:rPr>
          <w:rFonts w:eastAsia="Times New Roman"/>
          <w:bCs/>
          <w:szCs w:val="24"/>
        </w:rPr>
        <w:t xml:space="preserve">. Δεν εμπιστεύεται την αγορά, δεν εμπιστεύεται την </w:t>
      </w:r>
      <w:r>
        <w:rPr>
          <w:rFonts w:eastAsia="Times New Roman"/>
          <w:bCs/>
          <w:szCs w:val="24"/>
        </w:rPr>
        <w:t>α</w:t>
      </w:r>
      <w:r>
        <w:rPr>
          <w:rFonts w:eastAsia="Times New Roman"/>
          <w:bCs/>
          <w:szCs w:val="24"/>
        </w:rPr>
        <w:t>υτοδιοίκηση</w:t>
      </w:r>
      <w:r>
        <w:rPr>
          <w:rFonts w:eastAsia="Times New Roman"/>
          <w:bCs/>
          <w:szCs w:val="24"/>
        </w:rPr>
        <w:t>, δεν πιστεύει στις συμπράξεις ιδιωτικού και δημόσιου τομέα. Μάλιστα, εγκαινιάζατε τελευταία, όταν ήσασταν απέναντι, κύριε Υπουργέ, με κάθε μέσον. Όμως, κόβετε κορδέλες για έργα ΣΔΙΤ, τα οποία βέβαια σχεδίασε, προγραμμάτισε και υλοποίησε η προηγούμενη κυβέ</w:t>
      </w:r>
      <w:r>
        <w:rPr>
          <w:rFonts w:eastAsia="Times New Roman"/>
          <w:bCs/>
          <w:szCs w:val="24"/>
        </w:rPr>
        <w:t>ρνηση.</w:t>
      </w:r>
    </w:p>
    <w:p w14:paraId="700D27D2" w14:textId="77777777" w:rsidR="008F0301" w:rsidRDefault="00543CD5">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Κύριε Μπούρα, σας παρακαλώ να ολοκληρώσετε.</w:t>
      </w:r>
    </w:p>
    <w:p w14:paraId="700D27D3" w14:textId="77777777" w:rsidR="008F0301" w:rsidRDefault="00543CD5">
      <w:pPr>
        <w:spacing w:line="600" w:lineRule="auto"/>
        <w:ind w:firstLine="720"/>
        <w:jc w:val="both"/>
        <w:rPr>
          <w:rFonts w:eastAsia="Times New Roman"/>
          <w:bCs/>
          <w:szCs w:val="24"/>
        </w:rPr>
      </w:pPr>
      <w:r>
        <w:rPr>
          <w:rFonts w:eastAsia="Times New Roman"/>
          <w:b/>
          <w:bCs/>
          <w:szCs w:val="24"/>
        </w:rPr>
        <w:t>ΑΘΑΝΑΣΙΟΣ ΜΠΟΥΡΑΣ:</w:t>
      </w:r>
      <w:r>
        <w:rPr>
          <w:rFonts w:eastAsia="Times New Roman"/>
          <w:bCs/>
          <w:szCs w:val="24"/>
        </w:rPr>
        <w:t xml:space="preserve"> Με όλα αυτά και άλλα ακόμα που παραλείπω -θα τα αναπτύξουμε, ίσως, σε μια άλλη ευκαιρία- θα ήθελα, κύριε Υπουργέ, να ακούσω τις απαντήσεις σας, να δω πού</w:t>
      </w:r>
      <w:r>
        <w:rPr>
          <w:rFonts w:eastAsia="Times New Roman"/>
          <w:bCs/>
          <w:szCs w:val="24"/>
        </w:rPr>
        <w:t xml:space="preserve"> το πάτε και πώς σκοπεύετε να χειριστείτε αυτό το σημαντικό εργαλείο για την ανάπτυξη της χώρας, που έχουμε μείνει εικοστοί έκτοι στις είκοσι οκτώ χώρες της Ευρώπης.</w:t>
      </w:r>
    </w:p>
    <w:p w14:paraId="700D27D4" w14:textId="77777777" w:rsidR="008F0301" w:rsidRDefault="00543CD5">
      <w:pPr>
        <w:spacing w:line="600" w:lineRule="auto"/>
        <w:ind w:firstLine="720"/>
        <w:jc w:val="both"/>
        <w:rPr>
          <w:rFonts w:eastAsia="Times New Roman"/>
          <w:bCs/>
          <w:szCs w:val="24"/>
        </w:rPr>
      </w:pPr>
      <w:r>
        <w:rPr>
          <w:rFonts w:eastAsia="Times New Roman"/>
          <w:bCs/>
          <w:szCs w:val="24"/>
        </w:rPr>
        <w:t>Ευχαριστώ πολύ.</w:t>
      </w:r>
    </w:p>
    <w:p w14:paraId="700D27D5" w14:textId="77777777" w:rsidR="008F0301" w:rsidRDefault="00543CD5">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00D27D6" w14:textId="77777777" w:rsidR="008F0301" w:rsidRDefault="00543CD5">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Κλείνουμε με τον τελευταίο επερωτώντα, τον κ. Γεώργιο </w:t>
      </w:r>
      <w:proofErr w:type="spellStart"/>
      <w:r>
        <w:rPr>
          <w:rFonts w:eastAsia="Times New Roman"/>
          <w:bCs/>
          <w:szCs w:val="24"/>
        </w:rPr>
        <w:t>Στύλιο</w:t>
      </w:r>
      <w:proofErr w:type="spellEnd"/>
      <w:r>
        <w:rPr>
          <w:rFonts w:eastAsia="Times New Roman"/>
          <w:bCs/>
          <w:szCs w:val="24"/>
        </w:rPr>
        <w:t xml:space="preserve">, και αμέσως μετά τον λόγο θα πάρει ο Υπουργός, ο κ. Παππάς. </w:t>
      </w:r>
    </w:p>
    <w:p w14:paraId="700D27D7" w14:textId="77777777" w:rsidR="008F0301" w:rsidRDefault="00543CD5">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Στύλιο</w:t>
      </w:r>
      <w:proofErr w:type="spellEnd"/>
      <w:r>
        <w:rPr>
          <w:rFonts w:eastAsia="Times New Roman"/>
          <w:bCs/>
          <w:szCs w:val="24"/>
        </w:rPr>
        <w:t>, έχετε τον λόγο για πέντε λεπτά με μια μικρή ανοχή.</w:t>
      </w:r>
    </w:p>
    <w:p w14:paraId="700D27D8" w14:textId="77777777" w:rsidR="008F0301" w:rsidRDefault="00543CD5">
      <w:pPr>
        <w:spacing w:line="600" w:lineRule="auto"/>
        <w:ind w:firstLine="720"/>
        <w:jc w:val="both"/>
        <w:rPr>
          <w:rFonts w:eastAsia="Times New Roman"/>
          <w:bCs/>
          <w:szCs w:val="24"/>
        </w:rPr>
      </w:pPr>
      <w:r>
        <w:rPr>
          <w:rFonts w:eastAsia="Times New Roman"/>
          <w:b/>
          <w:bCs/>
          <w:szCs w:val="24"/>
        </w:rPr>
        <w:t>ΓΕΩΡΓΙΟΣ ΣΤΥΛΙΟΣ:</w:t>
      </w:r>
      <w:r>
        <w:rPr>
          <w:rFonts w:eastAsia="Times New Roman"/>
          <w:bCs/>
          <w:szCs w:val="24"/>
        </w:rPr>
        <w:t xml:space="preserve"> Ευχαριστώ πολύ, κύ</w:t>
      </w:r>
      <w:r>
        <w:rPr>
          <w:rFonts w:eastAsia="Times New Roman"/>
          <w:bCs/>
          <w:szCs w:val="24"/>
        </w:rPr>
        <w:t>ριε Πρόεδρε.</w:t>
      </w:r>
    </w:p>
    <w:p w14:paraId="700D27D9" w14:textId="77777777" w:rsidR="008F0301" w:rsidRDefault="00543CD5">
      <w:pPr>
        <w:spacing w:line="600" w:lineRule="auto"/>
        <w:ind w:firstLine="720"/>
        <w:jc w:val="both"/>
        <w:rPr>
          <w:rFonts w:eastAsia="Times New Roman" w:cs="Times New Roman"/>
          <w:szCs w:val="24"/>
        </w:rPr>
      </w:pPr>
      <w:r>
        <w:rPr>
          <w:rFonts w:eastAsia="Times New Roman"/>
          <w:bCs/>
          <w:szCs w:val="24"/>
        </w:rPr>
        <w:t xml:space="preserve">Κύριε Πρόεδρε, κύριε Υπουργέ, </w:t>
      </w:r>
      <w:r>
        <w:rPr>
          <w:rFonts w:eastAsia="Times New Roman" w:cs="Times New Roman"/>
          <w:szCs w:val="24"/>
        </w:rPr>
        <w:t>κυρίες και κύριοι συνάδελφοι, το ζήτημα που συζητούμε σήμερα για τον ψηφιακό μετασχηματισμό του τόπου μας, δεν προσφέρεται για άγονες αντιπαραθέσεις. Το μόνο σίγουρο είναι ότι, ανεξαρτήτως του πού θα καταλήξουμε κ</w:t>
      </w:r>
      <w:r>
        <w:rPr>
          <w:rFonts w:eastAsia="Times New Roman" w:cs="Times New Roman"/>
          <w:szCs w:val="24"/>
        </w:rPr>
        <w:t xml:space="preserve">αι αν θα μπορέσουμε σήμερα να συμφωνήσουμε σε κάτι, ένα είναι δεδομένο: Ο κόσμος προχωρά και θα συνεχίσει να προχωρά και χωρίς εμάς. Όλες οι υπόλοιπες χώρες θα συνεχίσουν να ενσωματώνουν με γοργό ρυθμό τις νέες τεχνολογίες στην εκπαίδευσή τους, αλλάζοντας </w:t>
      </w:r>
      <w:r>
        <w:rPr>
          <w:rFonts w:eastAsia="Times New Roman" w:cs="Times New Roman"/>
          <w:szCs w:val="24"/>
        </w:rPr>
        <w:t>τις κοινωνίες και τις οικονομίες τους, χωρίς να μας ρωτήσουν. Είναι ένας δρόμος χωρίς επιστροφή. Δεν έχουμε την πολυτέλεια να καθυστερήσουμε, είμαστε ήδη ουραγοί.</w:t>
      </w:r>
    </w:p>
    <w:p w14:paraId="700D27D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τέσσερα πραγματολογικά δεδομένα σε ζητήματα</w:t>
      </w:r>
      <w:r>
        <w:rPr>
          <w:rFonts w:eastAsia="Times New Roman" w:cs="Times New Roman"/>
          <w:szCs w:val="24"/>
        </w:rPr>
        <w:t>,</w:t>
      </w:r>
      <w:r>
        <w:rPr>
          <w:rFonts w:eastAsia="Times New Roman" w:cs="Times New Roman"/>
          <w:szCs w:val="24"/>
        </w:rPr>
        <w:t xml:space="preserve"> που αφορούν</w:t>
      </w:r>
      <w:r>
        <w:rPr>
          <w:rFonts w:eastAsia="Times New Roman" w:cs="Times New Roman"/>
          <w:szCs w:val="24"/>
        </w:rPr>
        <w:t xml:space="preserve"> τον ψηφιακό αναλφαβητισμό και την καινοτομία, που δεν μπορούμε να αγνοήσουμε. Τα αναφέρω: </w:t>
      </w:r>
    </w:p>
    <w:p w14:paraId="700D27D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εκπαίδευση και η κατάρτιση δυσκολεύονται να συμβαδίσουν με την ολοένα και αυξανόμενη ζήτηση δεξιοτήτων. Το εκπαιδευτικό σύστημα της χώρας μας, σύμφωνα με μελέτη του </w:t>
      </w:r>
      <w:r>
        <w:rPr>
          <w:rFonts w:eastAsia="Times New Roman" w:cs="Times New Roman"/>
          <w:szCs w:val="24"/>
          <w:lang w:val="en-US"/>
        </w:rPr>
        <w:t>Endeavor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2017, που μόλις πρόσφατα δημοσιεύτηκε στον Τύπο, έχει σοβαρές αδυ</w:t>
      </w:r>
      <w:r>
        <w:rPr>
          <w:rFonts w:eastAsia="Times New Roman" w:cs="Times New Roman"/>
          <w:szCs w:val="24"/>
        </w:rPr>
        <w:t>ναμίες -σε όλες του τις βαθμίδες- να εξοπλίσει τους νέους με τα απαραίτητα εφόδια για να στελεχώσουν εταιρείες υψηλής τεχνολογίας και καινοτομίας. Διεθνώς αναγνωρίζεται ότι ένα σύγχρονο εκπαιδευτικό σύστημα πρέπει να προσφέρει δεξιότητες προγραμματισμού ήδ</w:t>
      </w:r>
      <w:r>
        <w:rPr>
          <w:rFonts w:eastAsia="Times New Roman" w:cs="Times New Roman"/>
          <w:szCs w:val="24"/>
        </w:rPr>
        <w:t xml:space="preserve">η από το </w:t>
      </w:r>
      <w:r>
        <w:rPr>
          <w:rFonts w:eastAsia="Times New Roman" w:cs="Times New Roman"/>
          <w:szCs w:val="24"/>
        </w:rPr>
        <w:t>δ</w:t>
      </w:r>
      <w:r>
        <w:rPr>
          <w:rFonts w:eastAsia="Times New Roman" w:cs="Times New Roman"/>
          <w:szCs w:val="24"/>
        </w:rPr>
        <w:t xml:space="preserve">ημοτικό, αλγοριθμική σκέψη, δεξιότητες επίλυσης προβλημάτων, λογική σκέψη και δημιουργικότητα, μαθηματικό υπόβαθρο. Σήμερα που μιλάμε, υπάρχουν περισσότερες από πεντακόσιες χιλιάδες κενές θέσεις εργασίας στην Ευρώπη -το ξαναλέω, περισσότερες από </w:t>
      </w:r>
      <w:r>
        <w:rPr>
          <w:rFonts w:eastAsia="Times New Roman" w:cs="Times New Roman"/>
          <w:szCs w:val="24"/>
        </w:rPr>
        <w:t>πεντακόσιες χιλιάδες κενές θέσεις εργασίας στην Ευρώπη- λόγω του ότι οι εργοδότες δεν είναι σε θέση να βρουν τους κατάλληλα εξειδικευμένους ανθρώπους. Η ζήτηση για αυτές τις θέσεις εργασίας αυξάνεται 4% κατά έτος, ξεπερνώντας την προσφορά. Αυτό είναι παράδ</w:t>
      </w:r>
      <w:r>
        <w:rPr>
          <w:rFonts w:eastAsia="Times New Roman" w:cs="Times New Roman"/>
          <w:szCs w:val="24"/>
        </w:rPr>
        <w:t xml:space="preserve">οξο, τη στιγμή που τα ποσοστά ανεργίας, ιδιαίτερα στους νέους, ιδιαίτερα σε ηλικίες από </w:t>
      </w:r>
      <w:r>
        <w:rPr>
          <w:rFonts w:eastAsia="Times New Roman" w:cs="Times New Roman"/>
          <w:szCs w:val="24"/>
        </w:rPr>
        <w:t>είκοσι</w:t>
      </w:r>
      <w:r>
        <w:rPr>
          <w:rFonts w:eastAsia="Times New Roman" w:cs="Times New Roman"/>
          <w:szCs w:val="24"/>
        </w:rPr>
        <w:t xml:space="preserve"> έως </w:t>
      </w:r>
      <w:r>
        <w:rPr>
          <w:rFonts w:eastAsia="Times New Roman" w:cs="Times New Roman"/>
          <w:szCs w:val="24"/>
        </w:rPr>
        <w:t>είκοσι εννέα</w:t>
      </w:r>
      <w:r>
        <w:rPr>
          <w:rFonts w:eastAsia="Times New Roman" w:cs="Times New Roman"/>
          <w:szCs w:val="24"/>
        </w:rPr>
        <w:t xml:space="preserve"> ετών, είναι πάρα πολύ υψηλά.</w:t>
      </w:r>
    </w:p>
    <w:p w14:paraId="700D27D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Δεύτερον, ακόμα και υπό αυτές τις αδυναμίες, στο εκπαιδευτικό μας σύστημα οι άριστοι, οι καλύτεροι, η διαρροή εγκεφ</w:t>
      </w:r>
      <w:r>
        <w:rPr>
          <w:rFonts w:eastAsia="Times New Roman" w:cs="Times New Roman"/>
          <w:szCs w:val="24"/>
        </w:rPr>
        <w:t>άλων,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δυσκολεύονται να προσαρμοστούν στην κατάσταση. Δεν χρειάζεται εδώ κάποια </w:t>
      </w:r>
      <w:r>
        <w:rPr>
          <w:rFonts w:eastAsia="Times New Roman" w:cs="Times New Roman"/>
          <w:szCs w:val="24"/>
        </w:rPr>
        <w:lastRenderedPageBreak/>
        <w:t>ιδιαίτερη ανάλυση και παράθεση στατιστικών στοιχείων και μελετών, διότι είναι σε όλους μας κατανοητό το τι εννοώ για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700D27D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Τρίτον, οι επιχειρήσεις </w:t>
      </w:r>
      <w:r>
        <w:rPr>
          <w:rFonts w:eastAsia="Times New Roman" w:cs="Times New Roman"/>
          <w:szCs w:val="24"/>
        </w:rPr>
        <w:t xml:space="preserve">με αντικείμενο τις τεχνολογίες αιχμής μειώνονται. Στην ίδια μελέτη παρατηρείται ότι κλάδοι με διεθνή προσανατολισμό και εξωστρέφεια, όπως η τεχνολογία, σημείωσαν μείωση ως προς τον αριθμό των νέων επιχειρήσεων.  </w:t>
      </w:r>
    </w:p>
    <w:p w14:paraId="700D27D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Ενώ το 2012 συστάθηκαν γύρω στις χίλιες δια</w:t>
      </w:r>
      <w:r>
        <w:rPr>
          <w:rFonts w:eastAsia="Times New Roman" w:cs="Times New Roman"/>
          <w:szCs w:val="24"/>
        </w:rPr>
        <w:t>κόσιες νέες επιχειρήσεις  με αντικείμενο την τεχνολογία, ο αντίστοιχος αριθμός το 2016 έχει μειωθεί περίπου σε οκτακόσιες επιχειρήσεις, καταγράφοντας μια μείωση της τάξεως του 27%. Ακόμη δηλαδή και αυτοί</w:t>
      </w:r>
      <w:r>
        <w:rPr>
          <w:rFonts w:eastAsia="Times New Roman" w:cs="Times New Roman"/>
          <w:szCs w:val="24"/>
        </w:rPr>
        <w:t>,</w:t>
      </w:r>
      <w:r>
        <w:rPr>
          <w:rFonts w:eastAsia="Times New Roman" w:cs="Times New Roman"/>
          <w:szCs w:val="24"/>
        </w:rPr>
        <w:t xml:space="preserve"> που μπορούν και ξεπερνούν τα εμπόδια και βρίσκουν τ</w:t>
      </w:r>
      <w:r>
        <w:rPr>
          <w:rFonts w:eastAsia="Times New Roman" w:cs="Times New Roman"/>
          <w:szCs w:val="24"/>
        </w:rPr>
        <w:t>ο κατάλληλο προσωπικό και είναι ανταγωνιστικοί μειώνονται χρόνο με τον χρόνο.</w:t>
      </w:r>
    </w:p>
    <w:p w14:paraId="700D27D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Τέταρτον, στο ζήτημα της καινοτομίας, τα επιδοτούμενα από εθνικούς και κοινοτικούς πόρους ερευνητικά προγράμματα αντιμετωπίζουν το εξής σοβαρό πρόβλημα. Τα ερευνητικά και αναπτυξ</w:t>
      </w:r>
      <w:r>
        <w:rPr>
          <w:rFonts w:eastAsia="Times New Roman" w:cs="Times New Roman"/>
          <w:szCs w:val="24"/>
        </w:rPr>
        <w:t>ιακά προϊόντα των έργων αυτών, μετά το πέρας των χρηματοδοτούμενων έργων, παρά το γεγονός ότι πρόκειται για σημαντικές καινοτομίες, δεν αξιοποιούνται στην πράξη και δεν υποστηρίζονται περαιτέρω, έτσι ώστε να μπορέσουν να αποδώσουν κοινωνικά, περιβαλλοντολο</w:t>
      </w:r>
      <w:r>
        <w:rPr>
          <w:rFonts w:eastAsia="Times New Roman" w:cs="Times New Roman"/>
          <w:szCs w:val="24"/>
        </w:rPr>
        <w:t xml:space="preserve">γικά και οικονομικά οφέλη. </w:t>
      </w:r>
    </w:p>
    <w:p w14:paraId="700D27E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Έτσι έχουμε τα εξής αρνητικά αποτελέσματα. Επενδύουμε συνεχώς κονδύλια σε παρόμοιες δραστηριότητες, αφού κάθε φορά εφευρίσκουμε εξ αρχής τον τροχό και χρηματοδοτούμε παρόμοιες προτάσεις, χωρίς ουσιαστικό αποτέλεσμα. Δημιουργούμε</w:t>
      </w:r>
      <w:r>
        <w:rPr>
          <w:rFonts w:eastAsia="Times New Roman" w:cs="Times New Roman"/>
          <w:szCs w:val="24"/>
        </w:rPr>
        <w:t xml:space="preserve"> προσωρινά επιδοτούμενες θέσεις εργασίας για ερευνητές, οι οποίοι περνούν από έργο σε έργο και αλλάζουν κατεύθυνση, ανάλογα με τους περιορισμούς του εκάστοτε χρηματοδοτούμενου έργου και κατά συνέπεια δεν αποδίδουν τα μέγιστα στον τομέα τους. Χάνουμε με αυτ</w:t>
      </w:r>
      <w:r>
        <w:rPr>
          <w:rFonts w:eastAsia="Times New Roman" w:cs="Times New Roman"/>
          <w:szCs w:val="24"/>
        </w:rPr>
        <w:t>όν τον τρόπο κεφάλαια</w:t>
      </w:r>
      <w:r>
        <w:rPr>
          <w:rFonts w:eastAsia="Times New Roman" w:cs="Times New Roman"/>
          <w:szCs w:val="24"/>
        </w:rPr>
        <w:t>,</w:t>
      </w:r>
      <w:r>
        <w:rPr>
          <w:rFonts w:eastAsia="Times New Roman" w:cs="Times New Roman"/>
          <w:szCs w:val="24"/>
        </w:rPr>
        <w:t xml:space="preserve"> που έχουν επενδυθεί για την έρευνα και την καινοτομία, καθώς και μόνιμες θέσεις εργασίας -εντός εισαγωγικών- για ερευνητικό προσωπικό κατάλληλα </w:t>
      </w:r>
      <w:proofErr w:type="spellStart"/>
      <w:r>
        <w:rPr>
          <w:rFonts w:eastAsia="Times New Roman" w:cs="Times New Roman"/>
          <w:szCs w:val="24"/>
        </w:rPr>
        <w:t>στοχευμένο</w:t>
      </w:r>
      <w:proofErr w:type="spellEnd"/>
      <w:r>
        <w:rPr>
          <w:rFonts w:eastAsia="Times New Roman" w:cs="Times New Roman"/>
          <w:szCs w:val="24"/>
        </w:rPr>
        <w:t>, κατάλληλα προσανατολισμένο, που θα μπορούσαν να επιστρέφουν και να μας δώσουν</w:t>
      </w:r>
      <w:r>
        <w:rPr>
          <w:rFonts w:eastAsia="Times New Roman" w:cs="Times New Roman"/>
          <w:szCs w:val="24"/>
        </w:rPr>
        <w:t xml:space="preserve"> μια υπεραξία.</w:t>
      </w:r>
    </w:p>
    <w:p w14:paraId="700D27E1" w14:textId="77777777" w:rsidR="008F0301" w:rsidRDefault="00543CD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00D27E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700D27E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Όπως, καταλαβαίνετε έχουμε μια αρνητική πραγματικότητα. Δεν εννοώ ότι το πρόβλημα είναι σημερινό και ότι δημιουργήθηκε τώρα, αλλά απαι</w:t>
      </w:r>
      <w:r>
        <w:rPr>
          <w:rFonts w:eastAsia="Times New Roman" w:cs="Times New Roman"/>
          <w:szCs w:val="24"/>
        </w:rPr>
        <w:t xml:space="preserve">τεί συγκεκριμένες δράσεις και πολιτικές, τις οποίες περιμένω να ακούσω από εσάς. </w:t>
      </w:r>
    </w:p>
    <w:p w14:paraId="700D27E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0D27E5" w14:textId="77777777" w:rsidR="008F0301" w:rsidRDefault="00543CD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00D27E6"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Πληθώρα ερωτημάτων. </w:t>
      </w:r>
    </w:p>
    <w:p w14:paraId="700D27E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για είκοσι λεπτά. </w:t>
      </w:r>
    </w:p>
    <w:p w14:paraId="700D27E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Υπενθυμίζω ότι έχετε και δευτερολογία και </w:t>
      </w:r>
      <w:proofErr w:type="spellStart"/>
      <w:r>
        <w:rPr>
          <w:rFonts w:eastAsia="Times New Roman" w:cs="Times New Roman"/>
          <w:szCs w:val="24"/>
        </w:rPr>
        <w:t>τριτολογία</w:t>
      </w:r>
      <w:proofErr w:type="spellEnd"/>
      <w:r>
        <w:rPr>
          <w:rFonts w:eastAsia="Times New Roman" w:cs="Times New Roman"/>
          <w:szCs w:val="24"/>
        </w:rPr>
        <w:t>, οπότε…</w:t>
      </w:r>
    </w:p>
    <w:p w14:paraId="700D27E9"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Θα μείνω στον χρόνο, κύριε Πρόεδρε, ελπίζοντας από τώρα να καλύψω τα περισσότερα των ερωτημάτων, τα οποία διατυπώθη</w:t>
      </w:r>
      <w:r>
        <w:rPr>
          <w:rFonts w:eastAsia="Times New Roman" w:cs="Times New Roman"/>
          <w:szCs w:val="24"/>
        </w:rPr>
        <w:t>καν και στο κείμενο της ερώτησης, αλλά και στις ομιλίες των επερωτώντων Βουλευτών, ούτως ώστε να κάνουμε τη σημερινή συζήτηση κατά το δυνατόν παραγωγικότερη.</w:t>
      </w:r>
    </w:p>
    <w:p w14:paraId="700D27E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Νομίζω ότι η κριτική της Νέας Δημοκρατίας σκοπίμως αγνοεί μια πραγματικότητα, την οποία αναγνωρίζο</w:t>
      </w:r>
      <w:r>
        <w:rPr>
          <w:rFonts w:eastAsia="Times New Roman" w:cs="Times New Roman"/>
          <w:szCs w:val="24"/>
        </w:rPr>
        <w:t xml:space="preserve">υν και διεθνών πλέον οι εταίροι μας. Διότι έγιναν αναφορές στους δείκτες </w:t>
      </w:r>
      <w:r>
        <w:rPr>
          <w:rFonts w:eastAsia="Times New Roman" w:cs="Times New Roman"/>
          <w:szCs w:val="24"/>
          <w:lang w:val="en-US"/>
        </w:rPr>
        <w:t>D</w:t>
      </w:r>
      <w:r>
        <w:rPr>
          <w:rFonts w:eastAsia="Times New Roman" w:cs="Times New Roman"/>
          <w:szCs w:val="24"/>
          <w:lang w:val="en-US"/>
        </w:rPr>
        <w:t>esi</w:t>
      </w:r>
      <w:r>
        <w:rPr>
          <w:rFonts w:eastAsia="Times New Roman" w:cs="Times New Roman"/>
          <w:szCs w:val="24"/>
        </w:rPr>
        <w:t xml:space="preserve"> και δεν έγινε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η αναφορά την οποία έκανε και ο ίδιος ο επίτροπος </w:t>
      </w:r>
      <w:proofErr w:type="spellStart"/>
      <w:r>
        <w:rPr>
          <w:rFonts w:eastAsia="Times New Roman" w:cs="Times New Roman"/>
          <w:szCs w:val="24"/>
        </w:rPr>
        <w:t>Άνσιπ</w:t>
      </w:r>
      <w:proofErr w:type="spellEnd"/>
      <w:r>
        <w:rPr>
          <w:rFonts w:eastAsia="Times New Roman" w:cs="Times New Roman"/>
          <w:szCs w:val="24"/>
        </w:rPr>
        <w:t xml:space="preserve">, όταν είχε επισκεφθεί τη χώρα μας, ότι η χώρα μας έχει τη μεγαλύτερη αύξηση διείσδυσης νέων </w:t>
      </w:r>
      <w:r>
        <w:rPr>
          <w:rFonts w:eastAsia="Times New Roman" w:cs="Times New Roman"/>
          <w:szCs w:val="24"/>
        </w:rPr>
        <w:t>τεχνολογιών που είχε τα προηγούμενα χρόνια κατά 18,6% και αυτό την κατατάσσει στην τέταρτη ή πέμπτη θέση στην Ευρωπαϊκή Ένωση, σε σχέση με τον ρυθμό αύξησης των νέων τεχνολογιών. Αυτός ο ρυθμός αύξησης της διείσδυσης των νέων τεχνολογιών βεβαίως θα αυξηθεί</w:t>
      </w:r>
      <w:r>
        <w:rPr>
          <w:rFonts w:eastAsia="Times New Roman" w:cs="Times New Roman"/>
          <w:szCs w:val="24"/>
        </w:rPr>
        <w:t>, διότι για πρώτη φορά η χώρα κάνει συγκροτημένη πολιτική στον τομέα των τεχνολογιών πληροφορικής και επικοινωνιών.</w:t>
      </w:r>
    </w:p>
    <w:p w14:paraId="700D27E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Θα αναρωτηθεί κανείς, βέβαια, διότι εδώ πέρα παρέλασαν Βουλευτές της Νέας Δημοκρατίας από το Βήμα και εξήγησαν το πόσο σημαντικό είναι να πε</w:t>
      </w:r>
      <w:r>
        <w:rPr>
          <w:rFonts w:eastAsia="Times New Roman" w:cs="Times New Roman"/>
          <w:szCs w:val="24"/>
        </w:rPr>
        <w:t>ράσει η χώρα στην επόμενη φάση των νέων τεχνολογιών. Θα αναρωτηθεί κανείς ευλόγως το εξής: Υπάρχουν πολιτικές διαφορές σε σχέση με το πώς η μια ή η άλλη παράταξη βλέπει την ανάπτυξη των νέων τεχνολογιών; Βεβαίως και υπάρχουν και είναι και πολύ βαθιές. Νομί</w:t>
      </w:r>
      <w:r>
        <w:rPr>
          <w:rFonts w:eastAsia="Times New Roman" w:cs="Times New Roman"/>
          <w:szCs w:val="24"/>
        </w:rPr>
        <w:t>ζω ότι ένας προσεχτικός παρατηρητής της σημερινής συζήτησης μπορεί να τις εντοπίσει και θα σας πω παραδείγματα.</w:t>
      </w:r>
    </w:p>
    <w:p w14:paraId="700D27E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Επικαλέστηκε ο κ. Κουμουτσάκος έργα τα οποία εντάχθηκαν 23-1-2015, για να καλυφθεί πλήρως η Ελλάδα με το ψηφιακό τηλεοπτικό σήμα. Δεν παρακούσατ</w:t>
      </w:r>
      <w:r>
        <w:rPr>
          <w:rFonts w:eastAsia="Times New Roman" w:cs="Times New Roman"/>
          <w:szCs w:val="24"/>
        </w:rPr>
        <w:t>ε, 23-1-2015. Σας θυμίζει τίποτα αυτή η ημερομηνία; Είναι δύο ημέρες πριν τις εκλογές του Γενάρη του 2015. Δηλαδή την Παρασκευή που είχε συγκέντρωση ο κ. Σαμαράς στο Σύνταγμα ο κ. Μενέλαος Δασκαλάκης δούλευε ο άνθρωπος και ενέταξε προγράμματα –λέει- για να</w:t>
      </w:r>
      <w:r>
        <w:rPr>
          <w:rFonts w:eastAsia="Times New Roman" w:cs="Times New Roman"/>
          <w:szCs w:val="24"/>
        </w:rPr>
        <w:t xml:space="preserve"> καλυφθεί με τηλεοπτικό σήμα ολόκληρη η επικράτεια. Τι προγράμματα; Προγράμματα τα οποία προέβλεπαν, τι; Να χρησιμοποιήσουμε ευρωπαϊκούς πόρους και πόρους των οργανισμών τοπικής αυτοδιοίκησης για να καλύψουμε το κενό που δεν καλύπτει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Και είχε κα</w:t>
      </w:r>
      <w:r>
        <w:rPr>
          <w:rFonts w:eastAsia="Times New Roman" w:cs="Times New Roman"/>
          <w:szCs w:val="24"/>
        </w:rPr>
        <w:t xml:space="preserve">ι χρονοδιαγράμματα -εξωφρενικά βεβαίως- όπως χρονοδιάγραμμα υλοποίησης φυσικού έργου έξι μηνών, όπου σε έξι μήνες θα εγκρινόταν και από την Ευρωπαϊκή Ένωση, θα πέρναγε από </w:t>
      </w:r>
      <w:r>
        <w:rPr>
          <w:rFonts w:eastAsia="Times New Roman" w:cs="Times New Roman"/>
          <w:szCs w:val="24"/>
        </w:rPr>
        <w:lastRenderedPageBreak/>
        <w:t>τις κρατικές ενισχύσεις, θα γίνονταν οι χωροταξικές μελέτες, θα γίνονταν οι επιδοτήσ</w:t>
      </w:r>
      <w:r>
        <w:rPr>
          <w:rFonts w:eastAsia="Times New Roman" w:cs="Times New Roman"/>
          <w:szCs w:val="24"/>
        </w:rPr>
        <w:t xml:space="preserve">εις και θα εγκαθίσταντο και </w:t>
      </w:r>
      <w:proofErr w:type="spellStart"/>
      <w:r>
        <w:rPr>
          <w:rFonts w:eastAsia="Times New Roman" w:cs="Times New Roman"/>
          <w:szCs w:val="24"/>
        </w:rPr>
        <w:t>κεραιοσυστήματα</w:t>
      </w:r>
      <w:proofErr w:type="spellEnd"/>
      <w:r>
        <w:rPr>
          <w:rFonts w:eastAsia="Times New Roman" w:cs="Times New Roman"/>
          <w:szCs w:val="24"/>
        </w:rPr>
        <w:t xml:space="preserve">. </w:t>
      </w:r>
    </w:p>
    <w:p w14:paraId="700D27E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Αστεία πράγματα! Δεν περίμενα να έρθει με τόση έμφαση αυτό το παράδειγμα εδώ, για να μας κάνει κριτική στη δική μας προτεραιότητα και πολιτική, η οποία λέει ότι με πόρους της Εθνικής Επιτροπής Τηλεπικοινωνιών κ</w:t>
      </w:r>
      <w:r>
        <w:rPr>
          <w:rFonts w:eastAsia="Times New Roman" w:cs="Times New Roman"/>
          <w:szCs w:val="24"/>
        </w:rPr>
        <w:t xml:space="preserve">αι Ταχυδρομείων, οι οποίοι προέρχονται από τους τηλεπικοινωνιακούς </w:t>
      </w:r>
      <w:proofErr w:type="spellStart"/>
      <w:r>
        <w:rPr>
          <w:rFonts w:eastAsia="Times New Roman" w:cs="Times New Roman"/>
          <w:szCs w:val="24"/>
        </w:rPr>
        <w:t>παρόχους</w:t>
      </w:r>
      <w:proofErr w:type="spellEnd"/>
      <w:r>
        <w:rPr>
          <w:rFonts w:eastAsia="Times New Roman" w:cs="Times New Roman"/>
          <w:szCs w:val="24"/>
        </w:rPr>
        <w:t xml:space="preserve">, θα καλύψουμε με δορυφορική λήψη τα κενά, όπου αυτά υπάρχουν. </w:t>
      </w:r>
    </w:p>
    <w:p w14:paraId="700D27E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Προσέξτε ποια είναι η πολιτική και ιδεολογική διαφορά, η διαφορά προτεραιοτήτων και μεροληψίας. Η επιλογή της Νέας Δη</w:t>
      </w:r>
      <w:r>
        <w:rPr>
          <w:rFonts w:eastAsia="Times New Roman" w:cs="Times New Roman"/>
          <w:szCs w:val="24"/>
        </w:rPr>
        <w:t xml:space="preserve">μοκρατίας ήταν επιλογή </w:t>
      </w:r>
      <w:proofErr w:type="spellStart"/>
      <w:r>
        <w:rPr>
          <w:rFonts w:eastAsia="Times New Roman" w:cs="Times New Roman"/>
          <w:szCs w:val="24"/>
        </w:rPr>
        <w:t>μετακύλησης</w:t>
      </w:r>
      <w:proofErr w:type="spellEnd"/>
      <w:r>
        <w:rPr>
          <w:rFonts w:eastAsia="Times New Roman" w:cs="Times New Roman"/>
          <w:szCs w:val="24"/>
        </w:rPr>
        <w:t xml:space="preserve"> του κόστους μη κάλυψης τηλεοπτικού σήματος στους δημόσιους πόρους, είτε στους πόρους της τοπικής αυτοδιοίκησης είτε στους ευρωπαϊκούς πόρους. Η δική μας επιλογή, βεβαίως, είναι άλλη. Είναι επιλογή αναδιανομής και είναι κα</w:t>
      </w:r>
      <w:r>
        <w:rPr>
          <w:rFonts w:eastAsia="Times New Roman" w:cs="Times New Roman"/>
          <w:szCs w:val="24"/>
        </w:rPr>
        <w:t>ι επιλογή ισότητας.</w:t>
      </w:r>
    </w:p>
    <w:p w14:paraId="700D27E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Παράδειγμα δεύτερο, αν και υπάρχει, νομίζω, μια σύγχυση -διότι άκουσα και τον κ. </w:t>
      </w:r>
      <w:proofErr w:type="spellStart"/>
      <w:r>
        <w:rPr>
          <w:rFonts w:eastAsia="Times New Roman" w:cs="Times New Roman"/>
          <w:szCs w:val="24"/>
        </w:rPr>
        <w:t>Γιόγιακα</w:t>
      </w:r>
      <w:proofErr w:type="spellEnd"/>
      <w:r>
        <w:rPr>
          <w:rFonts w:eastAsia="Times New Roman" w:cs="Times New Roman"/>
          <w:szCs w:val="24"/>
        </w:rPr>
        <w:t xml:space="preserve"> στην τοποθέτησή του και δεν κατάλαβα ποια είναι η προτεραιότητα της Νέας Δημοκρατίας- σε σχέση με την ανάπτυξη των δικτύων της νέας γενιάς και τη </w:t>
      </w:r>
      <w:r>
        <w:rPr>
          <w:rFonts w:eastAsia="Times New Roman" w:cs="Times New Roman"/>
          <w:szCs w:val="24"/>
        </w:rPr>
        <w:t>δική μας προτεραιότητα να αξιοποιήσουμε τα ευρωπαϊκά κονδύλια, για να αναπτυχθούν δίκτυα οπτικών ινών.</w:t>
      </w:r>
    </w:p>
    <w:p w14:paraId="700D27F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Άκουσα, επίσης, ότι θα πρέπει, λέει, να πατήσουμε στο σκαλοπάτι της ανάπτυξης της υπάρχουσας τεχνολογίας, της τεχνολογίας του χαλκού, για να πάμε στο επό</w:t>
      </w:r>
      <w:r>
        <w:rPr>
          <w:rFonts w:eastAsia="Times New Roman" w:cs="Times New Roman"/>
          <w:szCs w:val="24"/>
        </w:rPr>
        <w:t>μενο. Αυτά νομίζω ότι είναι, πέραν της Αριστεράς και της Δεξιάς, λάθος. Δηλαδή, είναι λάθος να επενδύεις σε μια τεχνολογία, η οποία έχει πεπερασμένη δυνατότητα αξιοποίησης δυνατοτήτων, ανάπτυξης εφαρμογών κ.λπ. και να κληθείς εκ νέου να πας στην επόμενη γε</w:t>
      </w:r>
      <w:r>
        <w:rPr>
          <w:rFonts w:eastAsia="Times New Roman" w:cs="Times New Roman"/>
          <w:szCs w:val="24"/>
        </w:rPr>
        <w:t xml:space="preserve">νιά επενδύσεων, που είναι βεβαίως οι οπτικές ίνες, οι οποίες μπορούν να καλύψουν και τους </w:t>
      </w:r>
      <w:proofErr w:type="spellStart"/>
      <w:r>
        <w:rPr>
          <w:rFonts w:eastAsia="Times New Roman" w:cs="Times New Roman"/>
          <w:szCs w:val="24"/>
        </w:rPr>
        <w:t>επικαιροποιημένους</w:t>
      </w:r>
      <w:proofErr w:type="spellEnd"/>
      <w:r>
        <w:rPr>
          <w:rFonts w:eastAsia="Times New Roman" w:cs="Times New Roman"/>
          <w:szCs w:val="24"/>
        </w:rPr>
        <w:t xml:space="preserve"> στόχους με βάση το ψηφιακό θεματολόγιο της Ευρωπαϊκής Ένωσης και κυρίως να κάνουμε τη ζωή όλων των πολιτών καλύτερη. </w:t>
      </w:r>
    </w:p>
    <w:p w14:paraId="700D27F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Προσέξτε εδώ πέρα την άλλη ιδ</w:t>
      </w:r>
      <w:r>
        <w:rPr>
          <w:rFonts w:eastAsia="Times New Roman" w:cs="Times New Roman"/>
          <w:szCs w:val="24"/>
        </w:rPr>
        <w:t>εολογική και πολιτική διαφορά. Διότι, εάν δεν έρθει η δημόσια παρέμβαση να εγγυηθεί την ανάπτυξη των βέλτιστων και πιο προηγμένων τεχνολογιών εκεί που δεν υπάρχει εμπορικό ενδιαφέρον, οι πολίτες των απομακρυσμένων περιοχών δεν θα έχουν τη δυνατότητα πρόσβα</w:t>
      </w:r>
      <w:r>
        <w:rPr>
          <w:rFonts w:eastAsia="Times New Roman" w:cs="Times New Roman"/>
          <w:szCs w:val="24"/>
        </w:rPr>
        <w:t xml:space="preserve">σης στις υπηρεσίες που αυτές οι τεχνολογίες μπορούν να δώσουν. </w:t>
      </w:r>
    </w:p>
    <w:p w14:paraId="700D27F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Εγώ μένω σε μια περιοχή του κέντρου της Αθήνας. Είναι πάρα πολύ πιθανόν, επειδή είναι και </w:t>
      </w:r>
      <w:proofErr w:type="spellStart"/>
      <w:r>
        <w:rPr>
          <w:rFonts w:eastAsia="Times New Roman" w:cs="Times New Roman"/>
          <w:szCs w:val="24"/>
        </w:rPr>
        <w:t>πυκνοκατοικημένη</w:t>
      </w:r>
      <w:proofErr w:type="spellEnd"/>
      <w:r>
        <w:rPr>
          <w:rFonts w:eastAsia="Times New Roman" w:cs="Times New Roman"/>
          <w:szCs w:val="24"/>
        </w:rPr>
        <w:t xml:space="preserve">, ένας ή ενδεχομένως και δυο </w:t>
      </w:r>
      <w:proofErr w:type="spellStart"/>
      <w:r>
        <w:rPr>
          <w:rFonts w:eastAsia="Times New Roman" w:cs="Times New Roman"/>
          <w:szCs w:val="24"/>
        </w:rPr>
        <w:t>πάροχοι</w:t>
      </w:r>
      <w:proofErr w:type="spellEnd"/>
      <w:r>
        <w:rPr>
          <w:rFonts w:eastAsia="Times New Roman" w:cs="Times New Roman"/>
          <w:szCs w:val="24"/>
        </w:rPr>
        <w:t xml:space="preserve"> να αναπτύξουν δίκτυα οπτικών ινών. Προχθές είχα μ</w:t>
      </w:r>
      <w:r>
        <w:rPr>
          <w:rFonts w:eastAsia="Times New Roman" w:cs="Times New Roman"/>
          <w:szCs w:val="24"/>
        </w:rPr>
        <w:t xml:space="preserve">ια συζήτηση αντίστοιχη με έναν επαγγελματία της βιομηχανίας τηλεπικοινωνιών, ο οποίος μένει σε μια περιοχή της πόλης του Μιλάνου, η οποία έχει κατοίκους με καλά </w:t>
      </w:r>
      <w:r>
        <w:rPr>
          <w:rFonts w:eastAsia="Times New Roman" w:cs="Times New Roman"/>
          <w:szCs w:val="24"/>
        </w:rPr>
        <w:lastRenderedPageBreak/>
        <w:t xml:space="preserve">εισοδήματα και δυνατότητα να δαπανούν χρήματα. Μου εξηγούσε ότι τρεις τηλεπικοινωνιακοί </w:t>
      </w:r>
      <w:proofErr w:type="spellStart"/>
      <w:r>
        <w:rPr>
          <w:rFonts w:eastAsia="Times New Roman" w:cs="Times New Roman"/>
          <w:szCs w:val="24"/>
        </w:rPr>
        <w:t>πάροχοι</w:t>
      </w:r>
      <w:proofErr w:type="spellEnd"/>
      <w:r>
        <w:rPr>
          <w:rFonts w:eastAsia="Times New Roman" w:cs="Times New Roman"/>
          <w:szCs w:val="24"/>
        </w:rPr>
        <w:t xml:space="preserve"> έχουν αναπτύξει δίκτυα οπτικών ινών, στις αγροτικές περιοχές όμως ουδείς. </w:t>
      </w:r>
    </w:p>
    <w:p w14:paraId="700D27F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Προσέξτε, λοιπόν, ποιο είναι το ψηφιακό χάσμα και πού είναι η διαφορά προτεραιοτήτων και πού είναι και η πραγματική πολιτική διαφωνία για τον τρόπο με τον οποίο αυτές οι τεχνολογίε</w:t>
      </w:r>
      <w:r>
        <w:rPr>
          <w:rFonts w:eastAsia="Times New Roman" w:cs="Times New Roman"/>
          <w:szCs w:val="24"/>
        </w:rPr>
        <w:t>ς πρέπει να αναπτύσσονται. Διότι, κυρίες και κύριοι Βουλευτές, εάν αυτό το πράγμα δεν το εντοπίσουμε, θα έχουμε αξιοποιήσει το κύμα της τεχνολογικής επανάστασης που συμβαίνει αυτή τη στιγμή με τέτοιο τρόπο που θα επιτείνει δραματικά τις ανισότητες. Δραματι</w:t>
      </w:r>
      <w:r>
        <w:rPr>
          <w:rFonts w:eastAsia="Times New Roman" w:cs="Times New Roman"/>
          <w:szCs w:val="24"/>
        </w:rPr>
        <w:t xml:space="preserve">κά! Πρόκειται για μια τεχνολογία, η οποία έχει χιλιάδες εφαρμογές, εφαρμογές που αφορούν όλες τις πτυχές της ζωής του ανθρώπου, τις σχέσεις του με τη δημόσια διοίκηση, τον τρόπο που προσλαμβάνει υπηρεσίες υγείας, τον τρόπο που μπορεί να </w:t>
      </w:r>
      <w:proofErr w:type="spellStart"/>
      <w:r>
        <w:rPr>
          <w:rFonts w:eastAsia="Times New Roman" w:cs="Times New Roman"/>
          <w:szCs w:val="24"/>
        </w:rPr>
        <w:t>παράξει</w:t>
      </w:r>
      <w:proofErr w:type="spellEnd"/>
      <w:r>
        <w:rPr>
          <w:rFonts w:eastAsia="Times New Roman" w:cs="Times New Roman"/>
          <w:szCs w:val="24"/>
        </w:rPr>
        <w:t>, να επενδύσ</w:t>
      </w:r>
      <w:r>
        <w:rPr>
          <w:rFonts w:eastAsia="Times New Roman" w:cs="Times New Roman"/>
          <w:szCs w:val="24"/>
        </w:rPr>
        <w:t xml:space="preserve">ει, να εξηγήσει στον γείτονά του ή σε κάποιον κάτοικο άλλης απομακρυσμένης περιοχής το τι συμβαίνει στον τόπο του και αυτές οι δυνατότητες δεν μπορεί για κάποιους να είναι μειωμένες και για κάποιους άλλους εγγυημένες. Αλίμονο, εάν ως </w:t>
      </w:r>
      <w:r>
        <w:rPr>
          <w:rFonts w:eastAsia="Times New Roman" w:cs="Times New Roman"/>
          <w:szCs w:val="24"/>
        </w:rPr>
        <w:t>ε</w:t>
      </w:r>
      <w:r>
        <w:rPr>
          <w:rFonts w:eastAsia="Times New Roman" w:cs="Times New Roman"/>
          <w:szCs w:val="24"/>
        </w:rPr>
        <w:t>λληνική Βουλή, ως πολ</w:t>
      </w:r>
      <w:r>
        <w:rPr>
          <w:rFonts w:eastAsia="Times New Roman" w:cs="Times New Roman"/>
          <w:szCs w:val="24"/>
        </w:rPr>
        <w:t xml:space="preserve">ιτικές δυνάμεις, δεν έχουμε βγάλει το συμπέρασμα ότι η ισχυρή και δημόσια παρέμβαση, η </w:t>
      </w:r>
      <w:proofErr w:type="spellStart"/>
      <w:r>
        <w:rPr>
          <w:rFonts w:eastAsia="Times New Roman" w:cs="Times New Roman"/>
          <w:szCs w:val="24"/>
        </w:rPr>
        <w:t>προτεραιοποίηση</w:t>
      </w:r>
      <w:proofErr w:type="spellEnd"/>
      <w:r>
        <w:rPr>
          <w:rFonts w:eastAsia="Times New Roman" w:cs="Times New Roman"/>
          <w:szCs w:val="24"/>
        </w:rPr>
        <w:t xml:space="preserve"> της ισότητας των πολιτών σε σχέση με την πρόσβαση σ’ αυτές τις τεχνολογίες δεν είναι απαραίτητη! Αλίμονο, εάν δεν βγά</w:t>
      </w:r>
      <w:r>
        <w:rPr>
          <w:rFonts w:eastAsia="Times New Roman" w:cs="Times New Roman"/>
          <w:szCs w:val="24"/>
        </w:rPr>
        <w:lastRenderedPageBreak/>
        <w:t>λουμε αυτό το συμπέρασμα και εάν αφή</w:t>
      </w:r>
      <w:r>
        <w:rPr>
          <w:rFonts w:eastAsia="Times New Roman" w:cs="Times New Roman"/>
          <w:szCs w:val="24"/>
        </w:rPr>
        <w:t xml:space="preserve">σουμε αυτά τα χρήματα τα οποία εξασφαλίσαμε από την Ευρωπαϊκή Ένωση, αυτούς τους πόρους να γίνουν όχημα, για να εντείνουμε τις ήδη υπάρχουσες ανισότητες, οι οποίες μεγεθύνθηκαν στον καιρό των μνημονίων. </w:t>
      </w:r>
    </w:p>
    <w:p w14:paraId="700D27F4"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φανταστείτε έναν κάτοικο μιας περιοχής, η οποία </w:t>
      </w:r>
      <w:r>
        <w:rPr>
          <w:rFonts w:eastAsia="Times New Roman" w:cs="Times New Roman"/>
          <w:bCs/>
          <w:shd w:val="clear" w:color="auto" w:fill="FFFFFF"/>
        </w:rPr>
        <w:t xml:space="preserve">δεν </w:t>
      </w:r>
      <w:r>
        <w:rPr>
          <w:rFonts w:eastAsia="Times New Roman"/>
          <w:bCs/>
          <w:shd w:val="clear" w:color="auto" w:fill="FFFFFF"/>
        </w:rPr>
        <w:t>έχει</w:t>
      </w:r>
      <w:r>
        <w:rPr>
          <w:rFonts w:eastAsia="Times New Roman" w:cs="Times New Roman"/>
          <w:bCs/>
          <w:shd w:val="clear" w:color="auto" w:fill="FFFFFF"/>
        </w:rPr>
        <w:t xml:space="preserve"> τη δυνατότητα να </w:t>
      </w:r>
      <w:r>
        <w:rPr>
          <w:rFonts w:eastAsia="Times New Roman"/>
          <w:bCs/>
          <w:shd w:val="clear" w:color="auto" w:fill="FFFFFF"/>
        </w:rPr>
        <w:t>είναι</w:t>
      </w:r>
      <w:r>
        <w:rPr>
          <w:rFonts w:eastAsia="Times New Roman" w:cs="Times New Roman"/>
          <w:bCs/>
          <w:shd w:val="clear" w:color="auto" w:fill="FFFFFF"/>
        </w:rPr>
        <w:t xml:space="preserve"> διασυνδεδεμένη στα δίκτυα υψηλών ταχυτήτων, ο οποίος </w:t>
      </w:r>
      <w:r>
        <w:rPr>
          <w:rFonts w:eastAsia="Times New Roman"/>
          <w:bCs/>
          <w:shd w:val="clear" w:color="auto" w:fill="FFFFFF"/>
        </w:rPr>
        <w:t>έχει</w:t>
      </w:r>
      <w:r>
        <w:rPr>
          <w:rFonts w:eastAsia="Times New Roman" w:cs="Times New Roman"/>
          <w:bCs/>
          <w:shd w:val="clear" w:color="auto" w:fill="FFFFFF"/>
        </w:rPr>
        <w:t xml:space="preserve"> ακριβώς το ίδιο ονομαστικό εισόδημα με έναν κάτοικο μιας περιοχής η οποία </w:t>
      </w:r>
      <w:r>
        <w:rPr>
          <w:rFonts w:eastAsia="Times New Roman"/>
          <w:bCs/>
          <w:shd w:val="clear" w:color="auto" w:fill="FFFFFF"/>
        </w:rPr>
        <w:t>είναι</w:t>
      </w:r>
      <w:r>
        <w:rPr>
          <w:rFonts w:eastAsia="Times New Roman" w:cs="Times New Roman"/>
          <w:bCs/>
          <w:shd w:val="clear" w:color="auto" w:fill="FFFFFF"/>
        </w:rPr>
        <w:t xml:space="preserve"> διασυνδεδεμένη στα δίκτυα που εξασφαλίζουν υψηλές ταχύτητες. </w:t>
      </w:r>
    </w:p>
    <w:p w14:paraId="700D27F5"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Τηλεϊατρική, υπηρεσίες α</w:t>
      </w:r>
      <w:r>
        <w:rPr>
          <w:rFonts w:eastAsia="Times New Roman" w:cs="Times New Roman"/>
          <w:bCs/>
          <w:shd w:val="clear" w:color="auto" w:fill="FFFFFF"/>
        </w:rPr>
        <w:t xml:space="preserve">πό τους δήμους, φθηνότερα δημοτικά τέλη. Θα μπορούσα να μιλώ για πάρα πολλή ώρα, αλλά δεν θα το κάνω, για το ποια </w:t>
      </w:r>
      <w:r>
        <w:rPr>
          <w:rFonts w:eastAsia="Times New Roman"/>
          <w:bCs/>
          <w:shd w:val="clear" w:color="auto" w:fill="FFFFFF"/>
        </w:rPr>
        <w:t>είναι</w:t>
      </w:r>
      <w:r>
        <w:rPr>
          <w:rFonts w:eastAsia="Times New Roman" w:cs="Times New Roman"/>
          <w:bCs/>
          <w:shd w:val="clear" w:color="auto" w:fill="FFFFFF"/>
        </w:rPr>
        <w:t xml:space="preserve"> η γκάμα των υπηρεσιών</w:t>
      </w:r>
      <w:r>
        <w:rPr>
          <w:rFonts w:eastAsia="Times New Roman" w:cs="Times New Roman"/>
          <w:bCs/>
          <w:shd w:val="clear" w:color="auto" w:fill="FFFFFF"/>
        </w:rPr>
        <w:t>,</w:t>
      </w:r>
      <w:r>
        <w:rPr>
          <w:rFonts w:eastAsia="Times New Roman" w:cs="Times New Roman"/>
          <w:bCs/>
          <w:shd w:val="clear" w:color="auto" w:fill="FFFFFF"/>
        </w:rPr>
        <w:t xml:space="preserve"> που μπορούν να βελτιώσουν τη ζωή των πολιτών. Αυτή τη βελτίωση πρέπει να την εγγυηθούμε για όλους. Πρέπει να φέρο</w:t>
      </w:r>
      <w:r>
        <w:rPr>
          <w:rFonts w:eastAsia="Times New Roman" w:cs="Times New Roman"/>
          <w:bCs/>
          <w:shd w:val="clear" w:color="auto" w:fill="FFFFFF"/>
        </w:rPr>
        <w:t>υμε το αύριο σήμερα, για όλους, όχι να μείνουμε στο χθες προς εξυπηρέτηση των λίγων και των ημετέρων. Διότι, δυστυχώς, αυτό συνέβαινε, κυρίες και κύριοι Βουλευτές.</w:t>
      </w:r>
    </w:p>
    <w:p w14:paraId="700D27F6"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Αυτό συνέβαινε και με τον τιμαριωτισμό, τον οποίον είχε επιδείξει για χρόνια το ελληνικό δη</w:t>
      </w:r>
      <w:r>
        <w:rPr>
          <w:rFonts w:eastAsia="Times New Roman" w:cs="Times New Roman"/>
          <w:bCs/>
          <w:shd w:val="clear" w:color="auto" w:fill="FFFFFF"/>
        </w:rPr>
        <w:t xml:space="preserve">μόσιο, όσον αφορά την ανάπτυξη των έργων τεχνολογίας πληροφορικής και επικοινωνιών, όπου κάθε φορέας έκανε τις δικές του παραγγελίες. </w:t>
      </w:r>
    </w:p>
    <w:p w14:paraId="700D27F7"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Δεν υπήρχε κανένας σχεδιασμός από το δημόσιο και κα</w:t>
      </w:r>
      <w:r>
        <w:rPr>
          <w:rFonts w:eastAsia="Times New Roman" w:cs="Times New Roman"/>
          <w:bCs/>
          <w:shd w:val="clear" w:color="auto" w:fill="FFFFFF"/>
        </w:rPr>
        <w:t>μ</w:t>
      </w:r>
      <w:r>
        <w:rPr>
          <w:rFonts w:eastAsia="Times New Roman" w:cs="Times New Roman"/>
          <w:bCs/>
          <w:shd w:val="clear" w:color="auto" w:fill="FFFFFF"/>
        </w:rPr>
        <w:t xml:space="preserve">μία δυνατότητα αξιοποίησης του εκτοπίσματος που </w:t>
      </w:r>
      <w:r>
        <w:rPr>
          <w:rFonts w:eastAsia="Times New Roman"/>
          <w:bCs/>
          <w:shd w:val="clear" w:color="auto" w:fill="FFFFFF"/>
        </w:rPr>
        <w:t>έχει</w:t>
      </w:r>
      <w:r>
        <w:rPr>
          <w:rFonts w:eastAsia="Times New Roman" w:cs="Times New Roman"/>
          <w:bCs/>
          <w:shd w:val="clear" w:color="auto" w:fill="FFFFFF"/>
        </w:rPr>
        <w:t xml:space="preserve"> το δημόσιο, για </w:t>
      </w:r>
      <w:r>
        <w:rPr>
          <w:rFonts w:eastAsia="Times New Roman" w:cs="Times New Roman"/>
          <w:bCs/>
          <w:shd w:val="clear" w:color="auto" w:fill="FFFFFF"/>
        </w:rPr>
        <w:t xml:space="preserve">να διαπραγματευτεί καλύτερους όρους στις συμβάσεις που υπέγραφε με τον ιδιωτικό τομέα, με αποτέλεσμα </w:t>
      </w:r>
      <w:r>
        <w:rPr>
          <w:rFonts w:eastAsia="Times New Roman"/>
          <w:bCs/>
          <w:shd w:val="clear" w:color="auto" w:fill="FFFFFF"/>
        </w:rPr>
        <w:t>–</w:t>
      </w:r>
      <w:r>
        <w:rPr>
          <w:rFonts w:eastAsia="Times New Roman" w:cs="Times New Roman"/>
          <w:bCs/>
          <w:shd w:val="clear" w:color="auto" w:fill="FFFFFF"/>
        </w:rPr>
        <w:t xml:space="preserve">το οποίο εντόπισαν, </w:t>
      </w:r>
      <w:r>
        <w:rPr>
          <w:rFonts w:eastAsia="Times New Roman"/>
          <w:bCs/>
          <w:shd w:val="clear" w:color="auto" w:fill="FFFFFF"/>
        </w:rPr>
        <w:t>βεβαίως,</w:t>
      </w:r>
      <w:r>
        <w:rPr>
          <w:rFonts w:eastAsia="Times New Roman" w:cs="Times New Roman"/>
          <w:bCs/>
          <w:shd w:val="clear" w:color="auto" w:fill="FFFFFF"/>
        </w:rPr>
        <w:t xml:space="preserve"> οι </w:t>
      </w:r>
      <w:r>
        <w:rPr>
          <w:rFonts w:eastAsia="Times New Roman" w:cs="Times New Roman"/>
          <w:bCs/>
          <w:shd w:val="clear" w:color="auto" w:fill="FFFFFF"/>
        </w:rPr>
        <w:t>υ</w:t>
      </w:r>
      <w:r>
        <w:rPr>
          <w:rFonts w:eastAsia="Times New Roman" w:cs="Times New Roman"/>
          <w:bCs/>
          <w:shd w:val="clear" w:color="auto" w:fill="FFFFFF"/>
        </w:rPr>
        <w:t xml:space="preserve">πηρεσίες της Ευρωπαϊκής </w:t>
      </w:r>
      <w:r>
        <w:rPr>
          <w:rFonts w:eastAsia="Times New Roman"/>
          <w:bCs/>
          <w:shd w:val="clear" w:color="auto" w:fill="FFFFFF"/>
        </w:rPr>
        <w:t>Έ</w:t>
      </w:r>
      <w:r>
        <w:rPr>
          <w:rFonts w:eastAsia="Times New Roman" w:cs="Times New Roman"/>
          <w:bCs/>
          <w:shd w:val="clear" w:color="auto" w:fill="FFFFFF"/>
        </w:rPr>
        <w:t>νωσης</w:t>
      </w:r>
      <w:r>
        <w:rPr>
          <w:rFonts w:eastAsia="Times New Roman"/>
          <w:bCs/>
          <w:shd w:val="clear" w:color="auto" w:fill="FFFFFF"/>
        </w:rPr>
        <w:t>–</w:t>
      </w:r>
      <w:r>
        <w:rPr>
          <w:rFonts w:eastAsia="Times New Roman" w:cs="Times New Roman"/>
          <w:bCs/>
          <w:shd w:val="clear" w:color="auto" w:fill="FFFFFF"/>
        </w:rPr>
        <w:t xml:space="preserve"> την υποψία ότι οι παραγγελίες συγγράφονταν όχι στους φορείς του δημοσίου, αλλά σε κάποια γραφεία ιδιωτικών εταιριών. </w:t>
      </w:r>
    </w:p>
    <w:p w14:paraId="700D27F8"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εδώ πρέπει να υπάρξει </w:t>
      </w:r>
      <w:r>
        <w:rPr>
          <w:rFonts w:eastAsia="Times New Roman"/>
          <w:bCs/>
          <w:shd w:val="clear" w:color="auto" w:fill="FFFFFF"/>
        </w:rPr>
        <w:t>–</w:t>
      </w:r>
      <w:r>
        <w:rPr>
          <w:rFonts w:eastAsia="Times New Roman" w:cs="Times New Roman"/>
          <w:bCs/>
          <w:shd w:val="clear" w:color="auto" w:fill="FFFFFF"/>
        </w:rPr>
        <w:t>και υπάρχει αυτή τη στιγμή</w:t>
      </w:r>
      <w:r>
        <w:rPr>
          <w:rFonts w:eastAsia="Times New Roman"/>
          <w:bCs/>
          <w:shd w:val="clear" w:color="auto" w:fill="FFFFFF"/>
        </w:rPr>
        <w:t>–</w:t>
      </w:r>
      <w:r>
        <w:rPr>
          <w:rFonts w:eastAsia="Times New Roman" w:cs="Times New Roman"/>
          <w:bCs/>
          <w:shd w:val="clear" w:color="auto" w:fill="FFFFFF"/>
        </w:rPr>
        <w:t xml:space="preserve"> μια πλήρης αντιστροφή των προτεραιοτήτων. Το δημόσιο για πρώτη φορά σχεδιάζει, ιε</w:t>
      </w:r>
      <w:r>
        <w:rPr>
          <w:rFonts w:eastAsia="Times New Roman" w:cs="Times New Roman"/>
          <w:bCs/>
          <w:shd w:val="clear" w:color="auto" w:fill="FFFFFF"/>
        </w:rPr>
        <w:t xml:space="preserve">ραρχεί και προχωράει στην εκτέλεση έργων με βάση τις δικές του ανάγκες, όχι χωρίς σχεδιασμό, για να φτάνουμε σε φαινόμενα τα οποία προκαλούν πραγματικά θλίψη, όπως ένα νοσοκομείο να </w:t>
      </w:r>
      <w:r>
        <w:rPr>
          <w:rFonts w:eastAsia="Times New Roman"/>
          <w:bCs/>
          <w:shd w:val="clear" w:color="auto" w:fill="FFFFFF"/>
        </w:rPr>
        <w:t>έχει</w:t>
      </w:r>
      <w:r>
        <w:rPr>
          <w:rFonts w:eastAsia="Times New Roman" w:cs="Times New Roman"/>
          <w:bCs/>
          <w:shd w:val="clear" w:color="auto" w:fill="FFFFFF"/>
        </w:rPr>
        <w:t xml:space="preserve"> τρία διαφορετικά πληροφοριακά συστήματα εντός του, τα οποία δεν επικο</w:t>
      </w:r>
      <w:r>
        <w:rPr>
          <w:rFonts w:eastAsia="Times New Roman" w:cs="Times New Roman"/>
          <w:bCs/>
          <w:shd w:val="clear" w:color="auto" w:fill="FFFFFF"/>
        </w:rPr>
        <w:t xml:space="preserve">ινωνούν μεταξύ τους. </w:t>
      </w:r>
    </w:p>
    <w:p w14:paraId="700D27F9"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Προσέξτε σπάταλη: Υπάρχουν τρία διαφορετικά συστήματα σε μία μονάδα υγείας, σας λέω. Δεν σας λέω ότι μέσα στον κλάδο της υγείας, στο Υπουργείο Υγείας και στους αμέτρητους φορείς του υπήρχε ένας φορέας που είχε ένα σύστημα και ένας άλλ</w:t>
      </w:r>
      <w:r>
        <w:rPr>
          <w:rFonts w:eastAsia="Times New Roman" w:cs="Times New Roman"/>
          <w:bCs/>
          <w:shd w:val="clear" w:color="auto" w:fill="FFFFFF"/>
        </w:rPr>
        <w:t xml:space="preserve">ος που είχε ένα άλλο σύστημα, τα οποία δεν μπορούσαν μεταξύ τους να επικοινωνήσουν. Όχι, δεν πρόκειται περί αυτού. Πρόκειται για ένα ακραίο παράδειγμα, που ακριβώς δείχνει το πώς λειτουργούσαν τα έργα πληροφορικής και επικοινωνιών στην Ελλάδα. </w:t>
      </w:r>
    </w:p>
    <w:p w14:paraId="700D27FA"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Συνεπώς, νο</w:t>
      </w:r>
      <w:r>
        <w:rPr>
          <w:rFonts w:eastAsia="Times New Roman" w:cs="Times New Roman"/>
          <w:bCs/>
          <w:shd w:val="clear" w:color="auto" w:fill="FFFFFF"/>
        </w:rPr>
        <w:t xml:space="preserve">μίζω ότι ωριμάζει και το πολιτικό σύστημα σιγά σιγά και θα συζητάμε για αυτά τα πράγματα και με βάση τις προτεραιότητες τις πολιτικές που </w:t>
      </w:r>
      <w:r>
        <w:rPr>
          <w:rFonts w:eastAsia="Times New Roman"/>
          <w:bCs/>
          <w:shd w:val="clear" w:color="auto" w:fill="FFFFFF"/>
        </w:rPr>
        <w:t>έχει</w:t>
      </w:r>
      <w:r>
        <w:rPr>
          <w:rFonts w:eastAsia="Times New Roman" w:cs="Times New Roman"/>
          <w:bCs/>
          <w:shd w:val="clear" w:color="auto" w:fill="FFFFFF"/>
        </w:rPr>
        <w:t xml:space="preserve"> ο καθένας. Διότι με το να εναλλασσόμαστε απλώς στο Βήμα και να λέμε τι καλές που </w:t>
      </w:r>
      <w:r>
        <w:rPr>
          <w:rFonts w:eastAsia="Times New Roman"/>
          <w:bCs/>
          <w:shd w:val="clear" w:color="auto" w:fill="FFFFFF"/>
        </w:rPr>
        <w:t>είναι</w:t>
      </w:r>
      <w:r>
        <w:rPr>
          <w:rFonts w:eastAsia="Times New Roman" w:cs="Times New Roman"/>
          <w:bCs/>
          <w:shd w:val="clear" w:color="auto" w:fill="FFFFFF"/>
        </w:rPr>
        <w:t xml:space="preserve"> οι νέες τεχνολογίες, πολύ </w:t>
      </w:r>
      <w:r>
        <w:rPr>
          <w:rFonts w:eastAsia="Times New Roman" w:cs="Times New Roman"/>
          <w:bCs/>
          <w:shd w:val="clear" w:color="auto" w:fill="FFFFFF"/>
        </w:rPr>
        <w:t>μικρή υπηρεσία προσφέρουμε στον κόσμο, για να κατανοήσει περί τίνος πρόκειται και για να βγάλει και συμπεράσματα η κοινωνία μας από την κατάσταση την οποία βιώσαμε.</w:t>
      </w:r>
    </w:p>
    <w:p w14:paraId="700D27FB"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Νομίζω, κυρίες και κύριοι Βουλευτές, ότι συζητάμε ένα πάρα πολύ κρίσιμο ζήτημα, διότι άπτετ</w:t>
      </w:r>
      <w:r>
        <w:rPr>
          <w:rFonts w:eastAsia="Times New Roman" w:cs="Times New Roman"/>
          <w:bCs/>
          <w:shd w:val="clear" w:color="auto" w:fill="FFFFFF"/>
        </w:rPr>
        <w:t>αι και του ρόλου που η χώρα μπορεί και πρέπει να παίξει διεθνώς. Η χώρα μπορεί και πρέπει να παίξει διεθνώς, βγαίνοντας από την κρίση, τον ρόλο του κόμβου τηλεπικοινωνιών, μεταφορών και μεγάλων υποδομών. Και για να παίξει αυτόν τον ρόλο χρειάζεται αξιόπιστ</w:t>
      </w:r>
      <w:r>
        <w:rPr>
          <w:rFonts w:eastAsia="Times New Roman" w:cs="Times New Roman"/>
          <w:bCs/>
          <w:shd w:val="clear" w:color="auto" w:fill="FFFFFF"/>
        </w:rPr>
        <w:t xml:space="preserve">α δίκτυα. Και αξιόπιστα δίκτυα δεν σημαίνει προσκόλληση σε τεχνολογίες οι οποίες </w:t>
      </w:r>
      <w:r>
        <w:rPr>
          <w:rFonts w:eastAsia="Times New Roman"/>
          <w:bCs/>
          <w:shd w:val="clear" w:color="auto" w:fill="FFFFFF"/>
        </w:rPr>
        <w:t>είναι</w:t>
      </w:r>
      <w:r>
        <w:rPr>
          <w:rFonts w:eastAsia="Times New Roman" w:cs="Times New Roman"/>
          <w:bCs/>
          <w:shd w:val="clear" w:color="auto" w:fill="FFFFFF"/>
        </w:rPr>
        <w:t xml:space="preserve"> έτοιμες να ξεπεραστούν αυτή τη στιγμή και </w:t>
      </w:r>
      <w:r>
        <w:rPr>
          <w:rFonts w:eastAsia="Times New Roman"/>
          <w:bCs/>
          <w:shd w:val="clear" w:color="auto" w:fill="FFFFFF"/>
        </w:rPr>
        <w:t>έ</w:t>
      </w:r>
      <w:r>
        <w:rPr>
          <w:rFonts w:eastAsia="Times New Roman" w:cs="Times New Roman"/>
          <w:bCs/>
          <w:shd w:val="clear" w:color="auto" w:fill="FFFFFF"/>
        </w:rPr>
        <w:t>χουν δείξει τα όριά τους. Σημαίνει ένα άλμα και επένδυση σε τεχνολογίες οι οποίες θα αντέξουν στον χρόνο και θα πιάσουν τόπο κ</w:t>
      </w:r>
      <w:r>
        <w:rPr>
          <w:rFonts w:eastAsia="Times New Roman" w:cs="Times New Roman"/>
          <w:bCs/>
          <w:shd w:val="clear" w:color="auto" w:fill="FFFFFF"/>
        </w:rPr>
        <w:t xml:space="preserve">αι τα χρήματα τα οποία θα δαπανηθούν. </w:t>
      </w:r>
    </w:p>
    <w:p w14:paraId="700D27FC" w14:textId="77777777" w:rsidR="008F0301" w:rsidRDefault="00543CD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Επιτρέψτε μου τώρα να περάσω στα εξής </w:t>
      </w:r>
      <w:r>
        <w:rPr>
          <w:rFonts w:eastAsia="Times New Roman"/>
          <w:bCs/>
          <w:shd w:val="clear" w:color="auto" w:fill="FFFFFF"/>
        </w:rPr>
        <w:t>συγκεκριμένα</w:t>
      </w:r>
      <w:r>
        <w:rPr>
          <w:rFonts w:eastAsia="Times New Roman" w:cs="Times New Roman"/>
          <w:bCs/>
          <w:shd w:val="clear" w:color="auto" w:fill="FFFFFF"/>
        </w:rPr>
        <w:t xml:space="preserve">: Η Ελλάδα, κυρίες και κύριοι Βουλευτές, είχε το γνωστό πρόβλημα της </w:t>
      </w:r>
      <w:proofErr w:type="spellStart"/>
      <w:r>
        <w:rPr>
          <w:rFonts w:eastAsia="Times New Roman" w:cs="Times New Roman"/>
          <w:bCs/>
          <w:shd w:val="clear" w:color="auto" w:fill="FFFFFF"/>
        </w:rPr>
        <w:t>αιρεσιμότητας</w:t>
      </w:r>
      <w:proofErr w:type="spellEnd"/>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 xml:space="preserve"> έγιναν εκκλήσεις να μην μιλήσουμε για το παρελθόν. Αλλά για να εξηγήσουμε </w:t>
      </w:r>
      <w:r>
        <w:rPr>
          <w:rFonts w:eastAsia="Times New Roman" w:cs="Times New Roman"/>
          <w:bCs/>
          <w:shd w:val="clear" w:color="auto" w:fill="FFFFFF"/>
        </w:rPr>
        <w:t xml:space="preserve">τι κάνουμε τώρα, δεν μπορούμε να μην εξηγήσουμε από πού ξεκινήσαμε. </w:t>
      </w:r>
      <w:r>
        <w:rPr>
          <w:rFonts w:eastAsia="Times New Roman" w:cs="Times New Roman"/>
          <w:bCs/>
          <w:shd w:val="clear" w:color="auto" w:fill="FFFFFF"/>
        </w:rPr>
        <w:t>Τ</w:t>
      </w:r>
      <w:r>
        <w:rPr>
          <w:rFonts w:eastAsia="Times New Roman" w:cs="Times New Roman"/>
          <w:bCs/>
          <w:shd w:val="clear" w:color="auto" w:fill="FFFFFF"/>
        </w:rPr>
        <w:t xml:space="preserve">ο πρόβλημα της </w:t>
      </w:r>
      <w:proofErr w:type="spellStart"/>
      <w:r>
        <w:rPr>
          <w:rFonts w:eastAsia="Times New Roman" w:cs="Times New Roman"/>
          <w:bCs/>
          <w:shd w:val="clear" w:color="auto" w:fill="FFFFFF"/>
        </w:rPr>
        <w:t>αιρεσιμότητας</w:t>
      </w:r>
      <w:proofErr w:type="spellEnd"/>
      <w:r>
        <w:rPr>
          <w:rFonts w:eastAsia="Times New Roman" w:cs="Times New Roman"/>
          <w:bCs/>
          <w:shd w:val="clear" w:color="auto" w:fill="FFFFFF"/>
        </w:rPr>
        <w:t xml:space="preserve"> αφορούσε το μπλοκάρισμα κονδυλίων </w:t>
      </w:r>
      <w:r>
        <w:rPr>
          <w:rFonts w:eastAsia="Times New Roman" w:cs="Times New Roman"/>
          <w:bCs/>
          <w:shd w:val="clear" w:color="auto" w:fill="FFFFFF"/>
        </w:rPr>
        <w:lastRenderedPageBreak/>
        <w:t>1,2 δισεκατομμυρί</w:t>
      </w:r>
      <w:r>
        <w:rPr>
          <w:rFonts w:eastAsia="Times New Roman" w:cs="Times New Roman"/>
          <w:bCs/>
          <w:shd w:val="clear" w:color="auto" w:fill="FFFFFF"/>
        </w:rPr>
        <w:t>ου</w:t>
      </w:r>
      <w:r>
        <w:rPr>
          <w:rFonts w:eastAsia="Times New Roman" w:cs="Times New Roman"/>
          <w:bCs/>
          <w:shd w:val="clear" w:color="auto" w:fill="FFFFFF"/>
        </w:rPr>
        <w:t xml:space="preserve"> ευρώ, τα οποία είχαν να κάνουν με έργα πληροφορικής και επικοινωνιών. </w:t>
      </w:r>
    </w:p>
    <w:p w14:paraId="700D27FD" w14:textId="77777777" w:rsidR="008F0301" w:rsidRDefault="00543CD5">
      <w:pPr>
        <w:spacing w:line="600" w:lineRule="auto"/>
        <w:ind w:firstLine="720"/>
        <w:jc w:val="both"/>
        <w:rPr>
          <w:rFonts w:eastAsia="Times New Roman" w:cs="Times New Roman"/>
          <w:szCs w:val="24"/>
        </w:rPr>
      </w:pPr>
      <w:r>
        <w:rPr>
          <w:rFonts w:eastAsia="Times New Roman" w:cs="Times New Roman"/>
          <w:bCs/>
          <w:shd w:val="clear" w:color="auto" w:fill="FFFFFF"/>
        </w:rPr>
        <w:t xml:space="preserve">Για να γίνει η άρση αυτής της </w:t>
      </w:r>
      <w:proofErr w:type="spellStart"/>
      <w:r>
        <w:rPr>
          <w:rFonts w:eastAsia="Times New Roman" w:cs="Times New Roman"/>
          <w:bCs/>
          <w:shd w:val="clear" w:color="auto" w:fill="FFFFFF"/>
        </w:rPr>
        <w:t>αιρ</w:t>
      </w:r>
      <w:r>
        <w:rPr>
          <w:rFonts w:eastAsia="Times New Roman" w:cs="Times New Roman"/>
          <w:bCs/>
          <w:shd w:val="clear" w:color="auto" w:fill="FFFFFF"/>
        </w:rPr>
        <w:t>εσιμότητας</w:t>
      </w:r>
      <w:proofErr w:type="spellEnd"/>
      <w:r>
        <w:rPr>
          <w:rFonts w:eastAsia="Times New Roman" w:cs="Times New Roman"/>
          <w:bCs/>
          <w:shd w:val="clear" w:color="auto" w:fill="FFFFFF"/>
        </w:rPr>
        <w:t xml:space="preserve">, έπρεπε να συγκροτηθεί φορέας για την άσκηση ψηφιακής πολιτικής </w:t>
      </w:r>
      <w:r>
        <w:rPr>
          <w:rFonts w:eastAsia="Times New Roman"/>
          <w:bCs/>
          <w:shd w:val="clear" w:color="auto" w:fill="FFFFFF"/>
        </w:rPr>
        <w:t>–</w:t>
      </w:r>
      <w:r>
        <w:rPr>
          <w:rFonts w:eastAsia="Times New Roman" w:cs="Times New Roman"/>
          <w:bCs/>
          <w:shd w:val="clear" w:color="auto" w:fill="FFFFFF"/>
        </w:rPr>
        <w:t>όπως και κάνουμε</w:t>
      </w:r>
      <w:r>
        <w:rPr>
          <w:rFonts w:eastAsia="Times New Roman"/>
          <w:bCs/>
          <w:shd w:val="clear" w:color="auto" w:fill="FFFFFF"/>
        </w:rPr>
        <w:t>–</w:t>
      </w:r>
      <w:r>
        <w:rPr>
          <w:rFonts w:eastAsia="Times New Roman" w:cs="Times New Roman"/>
          <w:bCs/>
          <w:shd w:val="clear" w:color="auto" w:fill="FFFFFF"/>
        </w:rPr>
        <w:t xml:space="preserve"> και να κατατεθεί και εθνική ψηφιακή στρατηγική. Γιατί άκουσα ότι δεν έχουμε και στρατηγική. Δεν είχαμε στρατηγική. </w:t>
      </w:r>
      <w:r>
        <w:rPr>
          <w:rFonts w:eastAsia="Times New Roman" w:cs="Times New Roman"/>
          <w:szCs w:val="24"/>
        </w:rPr>
        <w:t>Ψηφιακή στρατηγική αποκτήσαμε τώρα, επισήμως, μ</w:t>
      </w:r>
      <w:r>
        <w:rPr>
          <w:rFonts w:eastAsia="Times New Roman" w:cs="Times New Roman"/>
          <w:szCs w:val="24"/>
        </w:rPr>
        <w:t xml:space="preserve">ε τη βούλα, σε συνεννόηση και με τους εταίρους μας. </w:t>
      </w:r>
    </w:p>
    <w:p w14:paraId="700D27F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Αυτά τα βήματα αναγνωρίζουν: τη συγκρότηση της Γενικής Γραμματείας Ψηφιακής Πολιτικής, του Υπουργείου Ψηφιακής Πολιτικής, Τηλεπικοινωνιών και Ενημέρωσης και με βάση αυτά τα βήματα αποτυπώνουμε και την πρ</w:t>
      </w:r>
      <w:r>
        <w:rPr>
          <w:rFonts w:eastAsia="Times New Roman" w:cs="Times New Roman"/>
          <w:szCs w:val="24"/>
        </w:rPr>
        <w:t xml:space="preserve">όοδο της χώρας. </w:t>
      </w:r>
      <w:r>
        <w:rPr>
          <w:rFonts w:eastAsia="Times New Roman" w:cs="Times New Roman"/>
          <w:szCs w:val="24"/>
        </w:rPr>
        <w:t>Γ</w:t>
      </w:r>
      <w:r>
        <w:rPr>
          <w:rFonts w:eastAsia="Times New Roman" w:cs="Times New Roman"/>
          <w:szCs w:val="24"/>
        </w:rPr>
        <w:t xml:space="preserve">ια πρώτη φορά η χώρα έχει στρατηγική. Δεν περίμενα να ακούσω ότι το Υπουργείο αυτό είναι αχταρμάς. </w:t>
      </w:r>
    </w:p>
    <w:p w14:paraId="700D27F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τάση, αγαπητοί Βουλευτές της Νέας Δημοκρατίας, είναι ακριβώς η ενοποίηση των χαρτοφυλακίων τηλεπικοινωνιών, περιεχομένου και πληροφορικής</w:t>
      </w:r>
      <w:r>
        <w:rPr>
          <w:rFonts w:eastAsia="Times New Roman" w:cs="Times New Roman"/>
          <w:szCs w:val="24"/>
        </w:rPr>
        <w:t xml:space="preserve">. Αυτή είναι η τάση. </w:t>
      </w:r>
      <w:r>
        <w:rPr>
          <w:rFonts w:eastAsia="Times New Roman" w:cs="Times New Roman"/>
          <w:szCs w:val="24"/>
        </w:rPr>
        <w:t>Έ</w:t>
      </w:r>
      <w:r>
        <w:rPr>
          <w:rFonts w:eastAsia="Times New Roman" w:cs="Times New Roman"/>
          <w:szCs w:val="24"/>
        </w:rPr>
        <w:t xml:space="preserve">τσι ενοποιούνται τα χαρτοφυλάκια και σε επίπεδο Ευρωπαϊκής Ένωσης. </w:t>
      </w:r>
    </w:p>
    <w:p w14:paraId="700D280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Νομίζω, λοιπόν, ότι δεν χρειάζεται να κάνουμε εδώ κριτική, η οποία δεν πατάει στη γη, αλλά να μιλάμε πάρα πολύ επί του συγκεκριμένου. Εμείς είμαστε διατεθειμένοι να μ</w:t>
      </w:r>
      <w:r>
        <w:rPr>
          <w:rFonts w:eastAsia="Times New Roman" w:cs="Times New Roman"/>
          <w:szCs w:val="24"/>
        </w:rPr>
        <w:t xml:space="preserve">ην μιλάμε για το παρελθόν και να μιλάμε για το μέλλον. </w:t>
      </w:r>
      <w:r>
        <w:rPr>
          <w:rFonts w:eastAsia="Times New Roman" w:cs="Times New Roman"/>
          <w:szCs w:val="24"/>
        </w:rPr>
        <w:lastRenderedPageBreak/>
        <w:t>Όπως σας εξήγησα, θεωρώ ότι υπάρχει πραγματικά ένα πεδίο πάρα πολύ σοβαρών πολιτικών διαφωνιών για το πώς η Ελλάδα θα χειριστεί την αξιοποίηση αυτών των νέων τεχνολογιών, όμως θεωρώ ότι προϋπόθεση είνα</w:t>
      </w:r>
      <w:r>
        <w:rPr>
          <w:rFonts w:eastAsia="Times New Roman" w:cs="Times New Roman"/>
          <w:szCs w:val="24"/>
        </w:rPr>
        <w:t xml:space="preserve">ι να μην προσπαθείτε να μας φορτώσετε τις δικές σας αμαρτίες. Αυτή είναι μία έντιμη πολιτική συνεννόηση, στην οποία σας καλώ να προστρέξετε και να τη συνομολογήσουμε. </w:t>
      </w:r>
    </w:p>
    <w:p w14:paraId="700D280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Διότι βεβαίως, η χώρα είναι εικοστή έκτη στους είκοσι οκτώ και εκεί θα παραμείνει, εάν υ</w:t>
      </w:r>
      <w:r>
        <w:rPr>
          <w:rFonts w:eastAsia="Times New Roman" w:cs="Times New Roman"/>
          <w:szCs w:val="24"/>
        </w:rPr>
        <w:t xml:space="preserve">ιοθετήσουμε πολλές από τις προτάσεις, οι οποίες ακούστηκαν αυτή τη στιγμή από τη Νέα Δημοκρατία. </w:t>
      </w:r>
      <w:r>
        <w:rPr>
          <w:rFonts w:eastAsia="Times New Roman" w:cs="Times New Roman"/>
          <w:szCs w:val="24"/>
        </w:rPr>
        <w:t>Ε</w:t>
      </w:r>
      <w:r>
        <w:rPr>
          <w:rFonts w:eastAsia="Times New Roman" w:cs="Times New Roman"/>
          <w:szCs w:val="24"/>
        </w:rPr>
        <w:t xml:space="preserve">κεί θα παραμείνει, εάν αρχίσουμε ξανά τη μέθοδο παραγγελίας έργων χωρίς σχεδιασμό για εξυπηρέτηση συγκεκριμένων συμφερόντων. </w:t>
      </w:r>
      <w:r>
        <w:rPr>
          <w:rFonts w:eastAsia="Times New Roman" w:cs="Times New Roman"/>
          <w:szCs w:val="24"/>
        </w:rPr>
        <w:t>Ε</w:t>
      </w:r>
      <w:r>
        <w:rPr>
          <w:rFonts w:eastAsia="Times New Roman" w:cs="Times New Roman"/>
          <w:szCs w:val="24"/>
        </w:rPr>
        <w:t xml:space="preserve">κεί θα παραμείνει, εάν επενδύσουμε στις τεχνολογίες οι οποίες έχουν δείξει τα όριά τους και δεν πάμε στην επόμενη γενιά τεχνολογιών. </w:t>
      </w:r>
    </w:p>
    <w:p w14:paraId="700D280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Άρα νομίζω ότι εδώ αναπτύσσεται και ένα πεδίο, στο οποίο μπορεί να υπάρξει και μια ειλικρινής πολιτική συζήτηση και βεβαίω</w:t>
      </w:r>
      <w:r>
        <w:rPr>
          <w:rFonts w:eastAsia="Times New Roman" w:cs="Times New Roman"/>
          <w:szCs w:val="24"/>
        </w:rPr>
        <w:t xml:space="preserve">ς να μπορέσουμε να είμαστε παραγωγικοί και να δώσουμε και στον Έλληνα πολίτη να αντιληφθεί πού συμπίπτουμε, πού διαφωνούμε και να κάνει και τις επιλογές του σε σχέση με το τι προτεραιότητες πρέπει να βάλει η χώρα μας. </w:t>
      </w:r>
    </w:p>
    <w:p w14:paraId="700D280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Έρχομαι στα συγκεκριμένα και θα είμαι</w:t>
      </w:r>
      <w:r>
        <w:rPr>
          <w:rFonts w:eastAsia="Times New Roman" w:cs="Times New Roman"/>
          <w:szCs w:val="24"/>
        </w:rPr>
        <w:t xml:space="preserve"> πολύ σύντομος, με την υπόσχεση να προσπαθήσω να εξαντλήσω όλα τα ζητήματα και στη δευτερολογία </w:t>
      </w:r>
      <w:r>
        <w:rPr>
          <w:rFonts w:eastAsia="Times New Roman" w:cs="Times New Roman"/>
          <w:szCs w:val="24"/>
        </w:rPr>
        <w:lastRenderedPageBreak/>
        <w:t xml:space="preserve">μου. Σε σχέση με το Εθνικό </w:t>
      </w:r>
      <w:proofErr w:type="spellStart"/>
      <w:r>
        <w:rPr>
          <w:rFonts w:eastAsia="Times New Roman" w:cs="Times New Roman"/>
          <w:szCs w:val="24"/>
        </w:rPr>
        <w:t>Ευρυζωνικό</w:t>
      </w:r>
      <w:proofErr w:type="spellEnd"/>
      <w:r>
        <w:rPr>
          <w:rFonts w:eastAsia="Times New Roman" w:cs="Times New Roman"/>
          <w:szCs w:val="24"/>
        </w:rPr>
        <w:t xml:space="preserve"> Σχέδιο, έχει υποβληθεί επισήμως από την Ελλάδα στην Ευρωπαϊκή Ένωση στα τέλη Ιουνίου 2015 και εγκρίθηκε στα τέλη Σεπτεμβρί</w:t>
      </w:r>
      <w:r>
        <w:rPr>
          <w:rFonts w:eastAsia="Times New Roman" w:cs="Times New Roman"/>
          <w:szCs w:val="24"/>
        </w:rPr>
        <w:t>ου 2015. Έκτοτε, η Γενική Γραμματεία Τηλεπικοινωνιών και Ταχυδρομείων, σε συνεργασία με τους θεσμούς της Ευρωπαϊκής Ένωσης, τους εμπειρογνώμονες της Παγκόσμιας Τράπεζας και άλλους φορείς, προχώρησε στις απαραίτητες προπαρασκευαστικές ενέργειες για την ωρίμ</w:t>
      </w:r>
      <w:r>
        <w:rPr>
          <w:rFonts w:eastAsia="Times New Roman" w:cs="Times New Roman"/>
          <w:szCs w:val="24"/>
        </w:rPr>
        <w:t xml:space="preserve">ανση και την εξειδίκευση των δράσεων που προέβλεπε το εγκεκριμένο σχέδιο. </w:t>
      </w:r>
    </w:p>
    <w:p w14:paraId="700D280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Στη διαδικασία αυτή απαιτήθηκαν και εκτενείς διαβουλεύσεις με παράγοντες της αγοράς, δεδομένου ότι κατά τη σύνταξη του Εθνικού </w:t>
      </w:r>
      <w:proofErr w:type="spellStart"/>
      <w:r>
        <w:rPr>
          <w:rFonts w:eastAsia="Times New Roman" w:cs="Times New Roman"/>
          <w:szCs w:val="24"/>
        </w:rPr>
        <w:t>Ευρυζωνικού</w:t>
      </w:r>
      <w:proofErr w:type="spellEnd"/>
      <w:r>
        <w:rPr>
          <w:rFonts w:eastAsia="Times New Roman" w:cs="Times New Roman"/>
          <w:szCs w:val="24"/>
        </w:rPr>
        <w:t xml:space="preserve"> Σχεδίου μόνο ένας </w:t>
      </w:r>
      <w:proofErr w:type="spellStart"/>
      <w:r>
        <w:rPr>
          <w:rFonts w:eastAsia="Times New Roman" w:cs="Times New Roman"/>
          <w:szCs w:val="24"/>
        </w:rPr>
        <w:t>πάροχος</w:t>
      </w:r>
      <w:proofErr w:type="spellEnd"/>
      <w:r>
        <w:rPr>
          <w:rFonts w:eastAsia="Times New Roman" w:cs="Times New Roman"/>
          <w:szCs w:val="24"/>
        </w:rPr>
        <w:t xml:space="preserve"> ήταν σε θέση να </w:t>
      </w:r>
      <w:r>
        <w:rPr>
          <w:rFonts w:eastAsia="Times New Roman" w:cs="Times New Roman"/>
          <w:szCs w:val="24"/>
        </w:rPr>
        <w:t xml:space="preserve">προσκομίσει επενδυτικά πλάνα για την ανάπτυξη ιδιόκτητου δικτύου. </w:t>
      </w:r>
    </w:p>
    <w:p w14:paraId="700D280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Στα μέσα του Σεπτεμβρίου 2016 η Ευρωπαϊκή Επιτροπή ανακοίνωσε </w:t>
      </w:r>
      <w:proofErr w:type="spellStart"/>
      <w:r>
        <w:rPr>
          <w:rFonts w:eastAsia="Times New Roman" w:cs="Times New Roman"/>
          <w:szCs w:val="24"/>
        </w:rPr>
        <w:t>επικαιροποιημένους</w:t>
      </w:r>
      <w:proofErr w:type="spellEnd"/>
      <w:r>
        <w:rPr>
          <w:rFonts w:eastAsia="Times New Roman" w:cs="Times New Roman"/>
          <w:szCs w:val="24"/>
        </w:rPr>
        <w:t xml:space="preserve"> στόχους συνδεσιμότητας. Ενώ το ψηφιακό θεματολόγιο για την «Ευρώπη 2020» στοχεύει στην εξασφάλιση σύνδεσης 3</w:t>
      </w:r>
      <w:r>
        <w:rPr>
          <w:rFonts w:eastAsia="Times New Roman" w:cs="Times New Roman"/>
          <w:szCs w:val="24"/>
        </w:rPr>
        <w:t>0 Μ</w:t>
      </w:r>
      <w:r>
        <w:rPr>
          <w:rFonts w:eastAsia="Times New Roman" w:cs="Times New Roman"/>
          <w:szCs w:val="24"/>
          <w:lang w:val="en-US"/>
        </w:rPr>
        <w:t>bps</w:t>
      </w:r>
      <w:r>
        <w:rPr>
          <w:rFonts w:eastAsia="Times New Roman" w:cs="Times New Roman"/>
          <w:szCs w:val="24"/>
        </w:rPr>
        <w:t xml:space="preserve"> για όλους τους πολίτες και σε σύνδεση 100 Μ</w:t>
      </w:r>
      <w:r>
        <w:rPr>
          <w:rFonts w:eastAsia="Times New Roman" w:cs="Times New Roman"/>
          <w:szCs w:val="24"/>
          <w:lang w:val="en-US"/>
        </w:rPr>
        <w:t>bps</w:t>
      </w:r>
      <w:r>
        <w:rPr>
          <w:rFonts w:eastAsia="Times New Roman" w:cs="Times New Roman"/>
          <w:szCs w:val="24"/>
        </w:rPr>
        <w:t xml:space="preserve"> για το 50% των πολιτών, οι νέοι στόχοι προβλέπουν συμμετρικές ταχύτητες της τάξης του 1 </w:t>
      </w:r>
      <w:proofErr w:type="spellStart"/>
      <w:r>
        <w:rPr>
          <w:rFonts w:eastAsia="Times New Roman" w:cs="Times New Roman"/>
          <w:szCs w:val="24"/>
          <w:lang w:val="en-US"/>
        </w:rPr>
        <w:t>Gbps</w:t>
      </w:r>
      <w:proofErr w:type="spellEnd"/>
      <w:r>
        <w:rPr>
          <w:rFonts w:eastAsia="Times New Roman" w:cs="Times New Roman"/>
          <w:szCs w:val="24"/>
        </w:rPr>
        <w:t xml:space="preserve"> για δημόσιες υπηρεσίες, βιομηχανίες, εκπαιδευτικά ιδρύματα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ταχύτητες τουλάχιστον 100 Μ</w:t>
      </w:r>
      <w:r>
        <w:rPr>
          <w:rFonts w:eastAsia="Times New Roman" w:cs="Times New Roman"/>
          <w:szCs w:val="24"/>
          <w:lang w:val="en-US"/>
        </w:rPr>
        <w:t>bps</w:t>
      </w:r>
      <w:r>
        <w:rPr>
          <w:rFonts w:eastAsia="Times New Roman" w:cs="Times New Roman"/>
          <w:szCs w:val="24"/>
        </w:rPr>
        <w:t xml:space="preserve"> με δυνατό</w:t>
      </w:r>
      <w:r>
        <w:rPr>
          <w:rFonts w:eastAsia="Times New Roman" w:cs="Times New Roman"/>
          <w:szCs w:val="24"/>
        </w:rPr>
        <w:t xml:space="preserve">τητα αναβάθμισης 1 </w:t>
      </w:r>
      <w:proofErr w:type="spellStart"/>
      <w:r>
        <w:rPr>
          <w:rFonts w:eastAsia="Times New Roman" w:cs="Times New Roman"/>
          <w:szCs w:val="24"/>
          <w:lang w:val="en-US"/>
        </w:rPr>
        <w:t>Gbps</w:t>
      </w:r>
      <w:proofErr w:type="spellEnd"/>
      <w:r>
        <w:rPr>
          <w:rFonts w:eastAsia="Times New Roman" w:cs="Times New Roman"/>
          <w:szCs w:val="24"/>
        </w:rPr>
        <w:t xml:space="preserve"> για τις κατοικίες. </w:t>
      </w:r>
    </w:p>
    <w:p w14:paraId="700D280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την αλλαγή έπρεπε να την παρακολουθήσουμε και γι’ αυτό </w:t>
      </w:r>
      <w:proofErr w:type="spellStart"/>
      <w:r>
        <w:rPr>
          <w:rFonts w:eastAsia="Times New Roman" w:cs="Times New Roman"/>
          <w:szCs w:val="24"/>
        </w:rPr>
        <w:t>επικαιροποιήσαμε</w:t>
      </w:r>
      <w:proofErr w:type="spellEnd"/>
      <w:r>
        <w:rPr>
          <w:rFonts w:eastAsia="Times New Roman" w:cs="Times New Roman"/>
          <w:szCs w:val="24"/>
        </w:rPr>
        <w:t xml:space="preserve"> και το Εθνικό </w:t>
      </w:r>
      <w:proofErr w:type="spellStart"/>
      <w:r>
        <w:rPr>
          <w:rFonts w:eastAsia="Times New Roman" w:cs="Times New Roman"/>
          <w:szCs w:val="24"/>
        </w:rPr>
        <w:t>Ευρυζωνικό</w:t>
      </w:r>
      <w:proofErr w:type="spellEnd"/>
      <w:r>
        <w:rPr>
          <w:rFonts w:eastAsia="Times New Roman" w:cs="Times New Roman"/>
          <w:szCs w:val="24"/>
        </w:rPr>
        <w:t xml:space="preserve"> Σχέδιο. Δεν την αντιλαμβάνομαι την κριτική. Τι έπρεπε να πούμε εμείς: Έχουμε ένα </w:t>
      </w:r>
      <w:proofErr w:type="spellStart"/>
      <w:r>
        <w:rPr>
          <w:rFonts w:eastAsia="Times New Roman" w:cs="Times New Roman"/>
          <w:szCs w:val="24"/>
        </w:rPr>
        <w:t>Ευρυζωνικό</w:t>
      </w:r>
      <w:proofErr w:type="spellEnd"/>
      <w:r>
        <w:rPr>
          <w:rFonts w:eastAsia="Times New Roman" w:cs="Times New Roman"/>
          <w:szCs w:val="24"/>
        </w:rPr>
        <w:t xml:space="preserve"> Σχέδιο, μπαίνουν ν</w:t>
      </w:r>
      <w:r>
        <w:rPr>
          <w:rFonts w:eastAsia="Times New Roman" w:cs="Times New Roman"/>
          <w:szCs w:val="24"/>
        </w:rPr>
        <w:t>έοι στόχοι από την Ευρωπαϊκή Ένωση, η χώρα μας είναι ουραγός και εμείς θα μείνουμε στο παλιό;</w:t>
      </w:r>
    </w:p>
    <w:p w14:paraId="700D280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Δεν θα ενσωματώσουμε την πολιτική βούληση να πάμε στη γενιά των τεχνολογιών οι οποίες εξασφαλίζουν τις μεγαλύτερες ταχύτητες και βεβαίως, όπως είπα και πριν, και </w:t>
      </w:r>
      <w:r>
        <w:rPr>
          <w:rFonts w:eastAsia="Times New Roman" w:cs="Times New Roman"/>
          <w:szCs w:val="24"/>
        </w:rPr>
        <w:t>την πληθώρα των εφαρμογών που μπορούν να βελτιώσουν τη ζωή των πολιτών;</w:t>
      </w:r>
    </w:p>
    <w:p w14:paraId="700D280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τα χρονοδιαγράμματα για το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xml:space="preserve"> και το </w:t>
      </w:r>
      <w:r>
        <w:rPr>
          <w:rFonts w:eastAsia="Times New Roman" w:cs="Times New Roman"/>
          <w:szCs w:val="24"/>
        </w:rPr>
        <w:t>«</w:t>
      </w:r>
      <w:proofErr w:type="spellStart"/>
      <w:r>
        <w:rPr>
          <w:rFonts w:eastAsia="Times New Roman" w:cs="Times New Roman"/>
          <w:szCs w:val="24"/>
          <w:lang w:val="en-US"/>
        </w:rPr>
        <w:t>SuperFast</w:t>
      </w:r>
      <w:proofErr w:type="spellEnd"/>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w:t>
      </w:r>
      <w:r>
        <w:rPr>
          <w:rFonts w:eastAsia="Times New Roman" w:cs="Times New Roman"/>
          <w:szCs w:val="24"/>
        </w:rPr>
        <w:t xml:space="preserve">,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νέες εξελίξεις, αλλά και την ανάπτυξη ιδιόκτητων υποδομών </w:t>
      </w:r>
      <w:proofErr w:type="spellStart"/>
      <w:r>
        <w:rPr>
          <w:rFonts w:eastAsia="Times New Roman" w:cs="Times New Roman"/>
          <w:szCs w:val="24"/>
        </w:rPr>
        <w:t>παρόχων</w:t>
      </w:r>
      <w:proofErr w:type="spellEnd"/>
      <w:r>
        <w:rPr>
          <w:rFonts w:eastAsia="Times New Roman" w:cs="Times New Roman"/>
          <w:szCs w:val="24"/>
        </w:rPr>
        <w:t xml:space="preserve">, η Γενική Γραμματεία Τηλεπικοινωνιών προέβη στην υποβολή </w:t>
      </w:r>
      <w:proofErr w:type="spellStart"/>
      <w:r>
        <w:rPr>
          <w:rFonts w:eastAsia="Times New Roman" w:cs="Times New Roman"/>
          <w:szCs w:val="24"/>
        </w:rPr>
        <w:t>επικαιροποιημένων</w:t>
      </w:r>
      <w:proofErr w:type="spellEnd"/>
      <w:r>
        <w:rPr>
          <w:rFonts w:eastAsia="Times New Roman" w:cs="Times New Roman"/>
          <w:szCs w:val="24"/>
        </w:rPr>
        <w:t xml:space="preserve"> δελτίων εξειδίκευσης για τα δύο έργα και συγκεκριμένα για τη δράση </w:t>
      </w:r>
      <w:r>
        <w:rPr>
          <w:rFonts w:eastAsia="Times New Roman" w:cs="Times New Roman"/>
          <w:szCs w:val="24"/>
        </w:rPr>
        <w:t>«</w:t>
      </w:r>
      <w:proofErr w:type="spellStart"/>
      <w:r>
        <w:rPr>
          <w:rFonts w:eastAsia="Times New Roman" w:cs="Times New Roman"/>
          <w:szCs w:val="24"/>
          <w:lang w:val="en-US"/>
        </w:rPr>
        <w:t>SuperFast</w:t>
      </w:r>
      <w:proofErr w:type="spellEnd"/>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w:t>
      </w:r>
      <w:r>
        <w:rPr>
          <w:rFonts w:eastAsia="Times New Roman" w:cs="Times New Roman"/>
          <w:szCs w:val="24"/>
        </w:rPr>
        <w:t xml:space="preserve"> και τη δράση με τίτλο «</w:t>
      </w:r>
      <w:proofErr w:type="spellStart"/>
      <w:r>
        <w:rPr>
          <w:rFonts w:eastAsia="Times New Roman" w:cs="Times New Roman"/>
          <w:szCs w:val="24"/>
          <w:lang w:val="en-US"/>
        </w:rPr>
        <w:t>Reasonal</w:t>
      </w:r>
      <w:proofErr w:type="spellEnd"/>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xml:space="preserve">». </w:t>
      </w:r>
    </w:p>
    <w:p w14:paraId="700D280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Με αυτό το έργο πηγαίνει η οπτική ίν</w:t>
      </w:r>
      <w:r>
        <w:rPr>
          <w:rFonts w:eastAsia="Times New Roman" w:cs="Times New Roman"/>
          <w:szCs w:val="24"/>
        </w:rPr>
        <w:t>α πλέον σε πέντε χιλιάδες επτακόσιους οικισμούς της επαρχίας, το λεγόμενο «</w:t>
      </w:r>
      <w:r>
        <w:rPr>
          <w:rFonts w:eastAsia="Times New Roman" w:cs="Times New Roman"/>
          <w:szCs w:val="24"/>
          <w:lang w:val="en-US"/>
        </w:rPr>
        <w:t>Rural</w:t>
      </w:r>
      <w:r>
        <w:rPr>
          <w:rFonts w:eastAsia="Times New Roman" w:cs="Times New Roman"/>
          <w:szCs w:val="24"/>
        </w:rPr>
        <w:t xml:space="preserve"> 2», που αφορά τις μη αστικές περιοχές και βεβαίως το έργο που αφορά τις συνδέσεις </w:t>
      </w:r>
      <w:proofErr w:type="spellStart"/>
      <w:r>
        <w:rPr>
          <w:rFonts w:eastAsia="Times New Roman" w:cs="Times New Roman"/>
          <w:szCs w:val="24"/>
        </w:rPr>
        <w:t>υπερυψηλής</w:t>
      </w:r>
      <w:proofErr w:type="spellEnd"/>
      <w:r>
        <w:rPr>
          <w:rFonts w:eastAsia="Times New Roman" w:cs="Times New Roman"/>
          <w:szCs w:val="24"/>
        </w:rPr>
        <w:t xml:space="preserve"> ταχύτητας που έχουν να κάνουν με τις περιοχές του αστικού ιστού. </w:t>
      </w:r>
    </w:p>
    <w:p w14:paraId="700D280A"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έργα </w:t>
      </w:r>
      <w:r>
        <w:rPr>
          <w:rFonts w:eastAsia="Times New Roman" w:cs="Times New Roman"/>
          <w:szCs w:val="24"/>
        </w:rPr>
        <w:t xml:space="preserve">υποβλήθηκαν στην Ειδική Υπηρεσία Διαχείρισης Επιχειρησιακού Προγράμματος «Ανταγωνιστικότητα-Επιχειρηματικότητα-Καινοτομία», το λεγόμενο </w:t>
      </w:r>
      <w:proofErr w:type="spellStart"/>
      <w:r>
        <w:rPr>
          <w:rFonts w:eastAsia="Times New Roman" w:cs="Times New Roman"/>
          <w:szCs w:val="24"/>
        </w:rPr>
        <w:t>ΕΠΑνΕΚ</w:t>
      </w:r>
      <w:proofErr w:type="spellEnd"/>
      <w:r>
        <w:rPr>
          <w:rFonts w:eastAsia="Times New Roman" w:cs="Times New Roman"/>
          <w:szCs w:val="24"/>
        </w:rPr>
        <w:t xml:space="preserve">, και τα </w:t>
      </w:r>
      <w:proofErr w:type="spellStart"/>
      <w:r>
        <w:rPr>
          <w:rFonts w:eastAsia="Times New Roman" w:cs="Times New Roman"/>
          <w:szCs w:val="24"/>
        </w:rPr>
        <w:t>επικαιροποιημένα</w:t>
      </w:r>
      <w:proofErr w:type="spellEnd"/>
      <w:r>
        <w:rPr>
          <w:rFonts w:eastAsia="Times New Roman" w:cs="Times New Roman"/>
          <w:szCs w:val="24"/>
        </w:rPr>
        <w:t xml:space="preserve"> δελτία εξειδίκευσης εγκρίθηκαν στις 10 Μαΐου 2017. Στο πλαίσιο αυτού του σχεδιασμού βρισ</w:t>
      </w:r>
      <w:r>
        <w:rPr>
          <w:rFonts w:eastAsia="Times New Roman" w:cs="Times New Roman"/>
          <w:szCs w:val="24"/>
        </w:rPr>
        <w:t>κόμαστε σε στενή συνεργασία με τις αρμόδιες υπηρεσίες της ΕΕ και άλλους εμπλεκόμενους φορείς. Σύμφωνα με τα χρονοδιαγράμματα που έχουν τεθεί, ο στόχος είναι η έναρξη διαδικασιών προκηρύξεων και για τα δ</w:t>
      </w:r>
      <w:r>
        <w:rPr>
          <w:rFonts w:eastAsia="Times New Roman" w:cs="Times New Roman"/>
          <w:szCs w:val="24"/>
        </w:rPr>
        <w:t>ύ</w:t>
      </w:r>
      <w:r>
        <w:rPr>
          <w:rFonts w:eastAsia="Times New Roman" w:cs="Times New Roman"/>
          <w:szCs w:val="24"/>
        </w:rPr>
        <w:t xml:space="preserve">ο έργα στις αρχές του επόμενου έτους. </w:t>
      </w:r>
    </w:p>
    <w:p w14:paraId="700D280B"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Σχετικά με την</w:t>
      </w:r>
      <w:r>
        <w:rPr>
          <w:rFonts w:eastAsia="Times New Roman" w:cs="Times New Roman"/>
          <w:szCs w:val="24"/>
        </w:rPr>
        <w:t xml:space="preserve"> ανάληψη δράσεων για τον ψηφιακό μετασχηματισμό της Ελλάδας και τις προωθούμενες κοινωνικές δράσεις του Υπουργείου Ψηφιακής Πολιτικής, Τηλεπικοινωνιών και Ενημέρωσης, είχα την ευκαιρία να αναφερθώ στην επιχορηγούμενη δορυφορική πρόσβαση στις περιοχές όπου </w:t>
      </w:r>
      <w:r>
        <w:rPr>
          <w:rFonts w:eastAsia="Times New Roman" w:cs="Times New Roman"/>
          <w:szCs w:val="24"/>
        </w:rPr>
        <w:t>δεν πιάνει σήμα, για την οποία δεσμεύθηκα και σε επίκαιρη ερώτηση που συζητήθηκε λίγο πριν ξεκινήσουμε τη συγκεκριμένη επερώτηση και είπα ότι μέχρι το τέλος του έτους θα είμαστε σε θέση να δρομολογήσουμε και τη γενίκευση αυτού του μέτρου. Είναι ένα μέτρο τ</w:t>
      </w:r>
      <w:r>
        <w:rPr>
          <w:rFonts w:eastAsia="Times New Roman" w:cs="Times New Roman"/>
          <w:szCs w:val="24"/>
        </w:rPr>
        <w:t xml:space="preserve">ο οποίο δείχνει ακριβώς ότι </w:t>
      </w:r>
      <w:proofErr w:type="spellStart"/>
      <w:r>
        <w:rPr>
          <w:rFonts w:eastAsia="Times New Roman" w:cs="Times New Roman"/>
          <w:szCs w:val="24"/>
        </w:rPr>
        <w:t>προτεραιοποιούμε</w:t>
      </w:r>
      <w:proofErr w:type="spellEnd"/>
      <w:r>
        <w:rPr>
          <w:rFonts w:eastAsia="Times New Roman" w:cs="Times New Roman"/>
          <w:szCs w:val="24"/>
        </w:rPr>
        <w:t xml:space="preserve"> την ισότητα της πρόσβασης των πολιτών και διασφαλίζουμε το δικαίωμά τους στην πρόσβαση στο ελληνικό τηλεοπτικό προϊόν. </w:t>
      </w:r>
    </w:p>
    <w:p w14:paraId="700D280C"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τώρα θα προσπεράσω λίγο τα επιχειρήματα τα οποία μόνο σε άσχετους μπορεί να απευθύ</w:t>
      </w:r>
      <w:r>
        <w:rPr>
          <w:rFonts w:eastAsia="Times New Roman" w:cs="Times New Roman"/>
          <w:szCs w:val="24"/>
        </w:rPr>
        <w:t xml:space="preserve">νονται. Νομίζω ότι εν τη ρύμη του λόγου του ο </w:t>
      </w:r>
      <w:r>
        <w:rPr>
          <w:rFonts w:eastAsia="Times New Roman" w:cs="Times New Roman"/>
          <w:szCs w:val="24"/>
        </w:rPr>
        <w:lastRenderedPageBreak/>
        <w:t>κ. Κουμουτσάκος το έκανε, επειδή αναφέρθηκε στον αριθμό των καναλιών, στον οποίο έκανα και εγώ αναφορά σε μια από τις επισκέψεις στην επαρχία που κάναμε, διότι μιλούσα για τον αριθμό των καναλιών τα οποία προσφ</w:t>
      </w:r>
      <w:r>
        <w:rPr>
          <w:rFonts w:eastAsia="Times New Roman" w:cs="Times New Roman"/>
          <w:szCs w:val="24"/>
        </w:rPr>
        <w:t>έρονται μέσω δορυφορικής σύνδεσης και όχι για τα κανάλια ελεύθερης λήψης, τα κανάλια δηλαδή που παρέχονται μέσω των εγκατεστημένων κεραιών του δικτύου, όχι των δορυφορικών πιάτων και της σύμβασης που έχει καθένας με μια πλατφόρμα δορυφορικής τηλεόρασης. Έχ</w:t>
      </w:r>
      <w:r>
        <w:rPr>
          <w:rFonts w:eastAsia="Times New Roman" w:cs="Times New Roman"/>
          <w:szCs w:val="24"/>
        </w:rPr>
        <w:t xml:space="preserve">ει κυλήσει νερό στο αυλάκι. Μας καταλαβαίνει πάρα πολύς κόσμος πλέον. Είναι καλό από αυτό εδώ το Βήμα να μην εκστομίζουμε τέτοιου τύπου ανακρίβειες. </w:t>
      </w:r>
    </w:p>
    <w:p w14:paraId="700D280D"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Υπουργού) </w:t>
      </w:r>
    </w:p>
    <w:p w14:paraId="700D280E"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Τελειώνω, κύριε Πρόεδ</w:t>
      </w:r>
      <w:r>
        <w:rPr>
          <w:rFonts w:eastAsia="Times New Roman" w:cs="Times New Roman"/>
          <w:szCs w:val="24"/>
        </w:rPr>
        <w:t>ρε.</w:t>
      </w:r>
    </w:p>
    <w:p w14:paraId="700D280F"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Βρίσκεται ήδη σε λειτουργία η δράση με τίτλο</w:t>
      </w:r>
      <w:r>
        <w:rPr>
          <w:rFonts w:eastAsia="Times New Roman" w:cs="Times New Roman"/>
          <w:szCs w:val="24"/>
        </w:rPr>
        <w:t>:</w:t>
      </w:r>
      <w:r>
        <w:rPr>
          <w:rFonts w:eastAsia="Times New Roman" w:cs="Times New Roman"/>
          <w:szCs w:val="24"/>
        </w:rPr>
        <w:t xml:space="preserve"> «Επιχορηγούμενες </w:t>
      </w:r>
      <w:proofErr w:type="spellStart"/>
      <w:r>
        <w:rPr>
          <w:rFonts w:eastAsia="Times New Roman" w:cs="Times New Roman"/>
          <w:szCs w:val="24"/>
        </w:rPr>
        <w:t>ευρυζωνικές</w:t>
      </w:r>
      <w:proofErr w:type="spellEnd"/>
      <w:r>
        <w:rPr>
          <w:rFonts w:eastAsia="Times New Roman" w:cs="Times New Roman"/>
          <w:szCs w:val="24"/>
        </w:rPr>
        <w:t xml:space="preserve"> συνδέσεις στους προπτυχιακούς πρωτοετείς φοιτητές των πανεπιστημίων για τα ΤΕΙ και ΑΕΙ» και οι δικαιούχοι αυτής της δράσης είναι περίπου πενήντα χιλιάδες φοιτητές σε όλη την επικράτεια. </w:t>
      </w:r>
    </w:p>
    <w:p w14:paraId="700D2810"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ζήτημα ημερών να υπογραφεί η υπου</w:t>
      </w:r>
      <w:r>
        <w:rPr>
          <w:rFonts w:eastAsia="Times New Roman" w:cs="Times New Roman"/>
          <w:szCs w:val="24"/>
        </w:rPr>
        <w:t xml:space="preserve">ργική απόφαση για τη δράση της παροχής δωρεάν </w:t>
      </w:r>
      <w:proofErr w:type="spellStart"/>
      <w:r>
        <w:rPr>
          <w:rFonts w:eastAsia="Times New Roman" w:cs="Times New Roman"/>
          <w:szCs w:val="24"/>
        </w:rPr>
        <w:t>ευρυζωνικής</w:t>
      </w:r>
      <w:proofErr w:type="spellEnd"/>
      <w:r>
        <w:rPr>
          <w:rFonts w:eastAsia="Times New Roman" w:cs="Times New Roman"/>
          <w:szCs w:val="24"/>
        </w:rPr>
        <w:t xml:space="preserve"> σύνδεσης διαδικτύου για τους μόνιμους κάτοικους απομακρυσμένων νησιών της χώρας. Θα είμαστε σε θέση </w:t>
      </w:r>
      <w:r>
        <w:rPr>
          <w:rFonts w:eastAsia="Times New Roman" w:cs="Times New Roman"/>
          <w:szCs w:val="24"/>
        </w:rPr>
        <w:lastRenderedPageBreak/>
        <w:t>πάρα πολύ γρήγορα και σε λίγες μέρες να το ανακοινώσουμε, ενώ επεξεργαζόμαστε και τη θεσμοθέτηση ε</w:t>
      </w:r>
      <w:r>
        <w:rPr>
          <w:rFonts w:eastAsia="Times New Roman" w:cs="Times New Roman"/>
          <w:szCs w:val="24"/>
        </w:rPr>
        <w:t xml:space="preserve">πιπρόσθετων μέτρων </w:t>
      </w:r>
      <w:proofErr w:type="spellStart"/>
      <w:r>
        <w:rPr>
          <w:rFonts w:eastAsia="Times New Roman" w:cs="Times New Roman"/>
          <w:szCs w:val="24"/>
        </w:rPr>
        <w:t>προσιτότητας</w:t>
      </w:r>
      <w:proofErr w:type="spellEnd"/>
      <w:r>
        <w:rPr>
          <w:rFonts w:eastAsia="Times New Roman" w:cs="Times New Roman"/>
          <w:szCs w:val="24"/>
        </w:rPr>
        <w:t xml:space="preserve"> και ευκολιών για τα άτομα με αναπηρία. </w:t>
      </w:r>
    </w:p>
    <w:p w14:paraId="700D2811"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σταματήσω εδώ, κύριε Πρόεδρε και θα κάνω χρήση και της δευτερολογίας μου. </w:t>
      </w:r>
    </w:p>
    <w:p w14:paraId="700D2812"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00D2813"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έχετε άλλα δεκαπέντε λεπτά μετά στη δευτερολογία σας, κύρι</w:t>
      </w:r>
      <w:r>
        <w:rPr>
          <w:rFonts w:eastAsia="Times New Roman" w:cs="Times New Roman"/>
          <w:szCs w:val="24"/>
        </w:rPr>
        <w:t xml:space="preserve">ε Υπουργέ. </w:t>
      </w:r>
    </w:p>
    <w:p w14:paraId="700D2814"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Ευχαριστούμε πολύ. </w:t>
      </w:r>
    </w:p>
    <w:p w14:paraId="700D2815"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Ξεκινάει τώρα ο χρόνος των Κοινοβουλευτικών Εκπροσώπων. Ως είθισται, προηγείται πάντα ο Κοινοβουλευτικός Εκπρόσωπος του κόμματος οι Βουλευτές του οποίου έχουν καταθέσει την επερώτηση. </w:t>
      </w:r>
    </w:p>
    <w:p w14:paraId="700D2816"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λόγο έχει, λοιπόν, ο κ. Κεφαλογιάνν</w:t>
      </w:r>
      <w:r>
        <w:rPr>
          <w:rFonts w:eastAsia="Times New Roman" w:cs="Times New Roman"/>
          <w:szCs w:val="24"/>
        </w:rPr>
        <w:t xml:space="preserve">ης Ιωάννης, Κοινοβουλευτικός Εκπρόσωπος της Νέας Δημοκρατίας και Βουλευτής </w:t>
      </w:r>
      <w:proofErr w:type="spellStart"/>
      <w:r>
        <w:rPr>
          <w:rFonts w:eastAsia="Times New Roman" w:cs="Times New Roman"/>
          <w:szCs w:val="24"/>
        </w:rPr>
        <w:t>Ρεθύμνης</w:t>
      </w:r>
      <w:proofErr w:type="spellEnd"/>
      <w:r>
        <w:rPr>
          <w:rFonts w:eastAsia="Times New Roman" w:cs="Times New Roman"/>
          <w:szCs w:val="24"/>
        </w:rPr>
        <w:t xml:space="preserve">. </w:t>
      </w:r>
    </w:p>
    <w:p w14:paraId="700D2817"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Κεφαλογιάννη, έχετε τον λόγο.</w:t>
      </w:r>
    </w:p>
    <w:p w14:paraId="700D2818"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πολύ, κύριε Πρόεδρε. </w:t>
      </w:r>
    </w:p>
    <w:p w14:paraId="700D2819"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κύριε Υπουργέ, πως θα συμφωνήσετε μαζί μου ότι η μετάβαση και η</w:t>
      </w:r>
      <w:r>
        <w:rPr>
          <w:rFonts w:eastAsia="Times New Roman" w:cs="Times New Roman"/>
          <w:szCs w:val="24"/>
        </w:rPr>
        <w:t xml:space="preserve"> προσαρμογή στην ψηφιακή εποχή αυτή τη στιγμή δεν είναι για τη χώρα </w:t>
      </w:r>
      <w:r>
        <w:rPr>
          <w:rFonts w:eastAsia="Times New Roman" w:cs="Times New Roman"/>
          <w:szCs w:val="24"/>
        </w:rPr>
        <w:lastRenderedPageBreak/>
        <w:t>μας θέμα επιλογής. Θα έλεγα ότι είναι κατά κάποιον τρόπο θέμα επιβίωσης. Και η ψηφιακή τεχνολογία αλλάζει ταχύτατα σχεδόν τα πάντα, δηλαδή και το θέμα της οικονομίας και το θέμα της εργασί</w:t>
      </w:r>
      <w:r>
        <w:rPr>
          <w:rFonts w:eastAsia="Times New Roman" w:cs="Times New Roman"/>
          <w:szCs w:val="24"/>
        </w:rPr>
        <w:t xml:space="preserve">ας και την κατανάλωση και το κράτος, όλες τις πτυχές. Έχει δημιουργήσει νέα επιχειρησιακά μοντέλα, νέα προϊόντα, έχει ανοίξει νέα κανάλια διανομής και βεβαίως έχει καλλιεργήσει νέες ψηφιακές δεξιότητες, έχει αλλάξει τη σχέση του κράτους με τους πολίτες. </w:t>
      </w:r>
    </w:p>
    <w:p w14:paraId="700D281A" w14:textId="77777777" w:rsidR="008F0301" w:rsidRDefault="00543CD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σα κράτη, επομένως, δεν συμμετέχουν στην ψηφιακή επανάσταση -που όλοι νομίζω συμφωνούμε ότι αυτή τη στιγμή λαμβάνει χώρα- πολύ απλά θα πάψουν να ανήκουν στα ανεπτυγμένα κράτη. </w:t>
      </w:r>
      <w:r>
        <w:rPr>
          <w:rFonts w:eastAsia="Times New Roman" w:cs="Times New Roman"/>
          <w:szCs w:val="24"/>
        </w:rPr>
        <w:t>Ό</w:t>
      </w:r>
      <w:r>
        <w:rPr>
          <w:rFonts w:eastAsia="Times New Roman" w:cs="Times New Roman"/>
          <w:szCs w:val="24"/>
        </w:rPr>
        <w:t>σες επιχειρήσεις ή πολίτες δεν ακολουθούν αυτή την αλλαγή, δυστυχώς, κινδυνεύου</w:t>
      </w:r>
      <w:r>
        <w:rPr>
          <w:rFonts w:eastAsia="Times New Roman" w:cs="Times New Roman"/>
          <w:szCs w:val="24"/>
        </w:rPr>
        <w:t>ν πολύ απλά να μείνουν εκτός εποχής.</w:t>
      </w:r>
    </w:p>
    <w:p w14:paraId="700D281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υτή την αγωνία, κύριε Υπουργέ, επιθυμούμε να εκφράσουμε ως Αξιωματική Αντιπολίτευση, ως Νέα Δημοκρατία, μέσω της επίκαιρης επερώτησης την οποία σας καταθέσαμε και την οποία, βεβαίως, συζητάμε σήμερα. </w:t>
      </w:r>
    </w:p>
    <w:p w14:paraId="700D281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κάνουμε αυτό δ</w:t>
      </w:r>
      <w:r>
        <w:rPr>
          <w:rFonts w:eastAsia="Times New Roman" w:cs="Times New Roman"/>
          <w:szCs w:val="24"/>
        </w:rPr>
        <w:t>ιότι διατηρούμε πάρα πολλές και σοβαρές αμφιβολίες για το κατά πόσο η παρούσα Κυβέρνηση, η Συγκυβέρνηση των ΣΥΡΙΖΑ και Ανεξαρτήτων Ελλήνων, έχει πραγματικά αντιληφθεί τι διακυβεύεται σήμερα σε σχέση με τη διεθνή ανταγωνιστικότητα της οικονομίας μας, την πα</w:t>
      </w:r>
      <w:r>
        <w:rPr>
          <w:rFonts w:eastAsia="Times New Roman" w:cs="Times New Roman"/>
          <w:szCs w:val="24"/>
        </w:rPr>
        <w:t>ρα</w:t>
      </w:r>
      <w:r>
        <w:rPr>
          <w:rFonts w:eastAsia="Times New Roman" w:cs="Times New Roman"/>
          <w:szCs w:val="24"/>
        </w:rPr>
        <w:lastRenderedPageBreak/>
        <w:t>γωγή καινοτομίας, τις μελλοντικές απαιτήσεις των επαγγελματιών και βεβαίως, ακόμα και με τη συνεχιζόμενη διαρροή των επιστημόνων, που δυστυχώς τείνει να καταλήξει μη αναστρέψιμη, το περίφημο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700D281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ναφέρομαι συνολικά στην Κυβέρνηση –αναφέρθηκαν</w:t>
      </w:r>
      <w:r>
        <w:rPr>
          <w:rFonts w:eastAsia="Times New Roman" w:cs="Times New Roman"/>
          <w:szCs w:val="24"/>
        </w:rPr>
        <w:t xml:space="preserve"> αναλυτικά στα ζητήματα και οι Βουλευτές της Νέας Δημοκρατίας που μίλησαν προηγουμένως- και όχι μόνο στο Υπουργείο στο οποίο προΐστασθε για έναν πολύ συγκεκριμένο λόγο και σίγουρα όχι τυχαία: Το ζήτημα της ψηφιακής στρατηγικής, όσο και αν έχετε μια αυξημέν</w:t>
      </w:r>
      <w:r>
        <w:rPr>
          <w:rFonts w:eastAsia="Times New Roman" w:cs="Times New Roman"/>
          <w:szCs w:val="24"/>
        </w:rPr>
        <w:t>η ευθύνη, σας ξεπερνά ως Υπουργείο.</w:t>
      </w:r>
    </w:p>
    <w:p w14:paraId="700D281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Κανονικά, λοιπόν, σήμερα θα έπρεπε να κάθονταν στα υπουργικά έδρανα, για παράδειγμα, η κ. </w:t>
      </w:r>
      <w:proofErr w:type="spellStart"/>
      <w:r>
        <w:rPr>
          <w:rFonts w:eastAsia="Times New Roman" w:cs="Times New Roman"/>
          <w:szCs w:val="24"/>
        </w:rPr>
        <w:t>Γεροβασίλη</w:t>
      </w:r>
      <w:proofErr w:type="spellEnd"/>
      <w:r>
        <w:rPr>
          <w:rFonts w:eastAsia="Times New Roman" w:cs="Times New Roman"/>
          <w:szCs w:val="24"/>
        </w:rPr>
        <w:t xml:space="preserve">, ο κ. </w:t>
      </w:r>
      <w:proofErr w:type="spellStart"/>
      <w:r>
        <w:rPr>
          <w:rFonts w:eastAsia="Times New Roman" w:cs="Times New Roman"/>
          <w:szCs w:val="24"/>
        </w:rPr>
        <w:t>Σπίρτζης</w:t>
      </w:r>
      <w:proofErr w:type="spellEnd"/>
      <w:r>
        <w:rPr>
          <w:rFonts w:eastAsia="Times New Roman" w:cs="Times New Roman"/>
          <w:szCs w:val="24"/>
        </w:rPr>
        <w:t xml:space="preserve">, ο κ. </w:t>
      </w:r>
      <w:proofErr w:type="spellStart"/>
      <w:r>
        <w:rPr>
          <w:rFonts w:eastAsia="Times New Roman" w:cs="Times New Roman"/>
          <w:szCs w:val="24"/>
        </w:rPr>
        <w:t>Χαρίτσης</w:t>
      </w:r>
      <w:proofErr w:type="spellEnd"/>
      <w:r>
        <w:rPr>
          <w:rFonts w:eastAsia="Times New Roman" w:cs="Times New Roman"/>
          <w:szCs w:val="24"/>
        </w:rPr>
        <w:t xml:space="preserve">, ο κ. </w:t>
      </w:r>
      <w:proofErr w:type="spellStart"/>
      <w:r>
        <w:rPr>
          <w:rFonts w:eastAsia="Times New Roman" w:cs="Times New Roman"/>
          <w:szCs w:val="24"/>
        </w:rPr>
        <w:t>Γαβρόγλου</w:t>
      </w:r>
      <w:proofErr w:type="spellEnd"/>
      <w:r>
        <w:rPr>
          <w:rFonts w:eastAsia="Times New Roman" w:cs="Times New Roman"/>
          <w:szCs w:val="24"/>
        </w:rPr>
        <w:t xml:space="preserve"> για να δώσουν μία απάντηση στα ζητήματα που έθεσαν οι αγαπητοί συνάδελφοι</w:t>
      </w:r>
      <w:r>
        <w:rPr>
          <w:rFonts w:eastAsia="Times New Roman" w:cs="Times New Roman"/>
          <w:szCs w:val="24"/>
        </w:rPr>
        <w:t>. Να μας εξηγήσει, ο κύριος Υπουργός της Παιδείας γιατί, για παράδειγμα, ενώ η αγορά χρειάζεται και δεν βρίσκει μηχανικούς Πληροφορικής, έχουμε μόνον 4% των αποφοίτων στις σχολές αυτές και γιατί πάνω από το 50%, δηλαδή άνω του ημίσεος των σχολών γενικά, δε</w:t>
      </w:r>
      <w:r>
        <w:rPr>
          <w:rFonts w:eastAsia="Times New Roman" w:cs="Times New Roman"/>
          <w:szCs w:val="24"/>
        </w:rPr>
        <w:t>ν έχουν σχέση γενικά με τις ανάγκες της αγοράς.</w:t>
      </w:r>
    </w:p>
    <w:p w14:paraId="700D281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Δυστυχώς η εξήγηση είναι απλή. Θα αναφερθώ, για παράδειγμα, στο θέμα της Σοβιετικής Ένωσης, όπου υπήρχαν ουρές για τα προϊόντα και ταυτόχρονα υπήρχαν στα αζήτητα πάρα πολύ μεγάλες ποσότητες αυτών των προϊόντω</w:t>
      </w:r>
      <w:r>
        <w:rPr>
          <w:rFonts w:eastAsia="Times New Roman" w:cs="Times New Roman"/>
          <w:szCs w:val="24"/>
        </w:rPr>
        <w:t xml:space="preserve">ν. Έτσι δυστυχώς και στην Ελλάδα μόνο το 4% των αποφοίτων </w:t>
      </w:r>
      <w:r>
        <w:rPr>
          <w:rFonts w:eastAsia="Times New Roman" w:cs="Times New Roman"/>
          <w:szCs w:val="24"/>
        </w:rPr>
        <w:lastRenderedPageBreak/>
        <w:t>σπουδάζει στην Πληροφορική. Ταυτόχρονα, το κράτος έχει επιλέξει με αυτόν τον τρόπο να μοιράσει τις θέσεις στην τριτοβάθμια εκπαίδευση. Είναι ένα θέμα το οποίο, όπως είπα, σας ξεπερνά ως Υπουργείο, α</w:t>
      </w:r>
      <w:r>
        <w:rPr>
          <w:rFonts w:eastAsia="Times New Roman" w:cs="Times New Roman"/>
          <w:szCs w:val="24"/>
        </w:rPr>
        <w:t xml:space="preserve">λλά κάποια στιγμή πρέπει να τεθεί σε έναν ευρύτερο διάλογο και σε μία ευρύτερη συζήτηση. </w:t>
      </w:r>
    </w:p>
    <w:p w14:paraId="700D282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Στην Ελλάδα του 21ου αιώνα, κυρίες και κύριοι συνάδελφοι, η γραφειοκρατία ξέρει </w:t>
      </w:r>
      <w:r>
        <w:rPr>
          <w:rFonts w:eastAsia="Times New Roman" w:cs="Times New Roman"/>
          <w:szCs w:val="24"/>
        </w:rPr>
        <w:t>πολλές φορές</w:t>
      </w:r>
      <w:r>
        <w:rPr>
          <w:rFonts w:eastAsia="Times New Roman" w:cs="Times New Roman"/>
          <w:szCs w:val="24"/>
        </w:rPr>
        <w:t xml:space="preserve"> τις ανάγκες των ανθρώπων,</w:t>
      </w:r>
      <w:r>
        <w:rPr>
          <w:rFonts w:eastAsia="Times New Roman" w:cs="Times New Roman"/>
          <w:szCs w:val="24"/>
        </w:rPr>
        <w:t xml:space="preserve"> πολύ καλά</w:t>
      </w:r>
      <w:r>
        <w:rPr>
          <w:rFonts w:eastAsia="Times New Roman" w:cs="Times New Roman"/>
          <w:szCs w:val="24"/>
        </w:rPr>
        <w:t xml:space="preserve"> ίσως καλύτερα και από τους ίδιους. Ότ</w:t>
      </w:r>
      <w:r>
        <w:rPr>
          <w:rFonts w:eastAsia="Times New Roman" w:cs="Times New Roman"/>
          <w:szCs w:val="24"/>
        </w:rPr>
        <w:t>αν, όμως, για παράδειγμα, μοιράζεις τις θέσεις στην ανώτατη εκπαίδευση με τον τρόπο που γίνεται, δηλαδή με το δελτίο, τότε δυστυχώς οι άνθρωποι θα πάρουν τη μερίδα που τους αναλογεί, τη μερίδα η οποία θα τους πέσει.</w:t>
      </w:r>
    </w:p>
    <w:p w14:paraId="700D282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Αναρωτιέμαι εάν ως Υπουργείο σάς έχουν α</w:t>
      </w:r>
      <w:r>
        <w:rPr>
          <w:rFonts w:eastAsia="Times New Roman" w:cs="Times New Roman"/>
          <w:szCs w:val="24"/>
        </w:rPr>
        <w:t>πασχολήσει ερωτήματα όσον αφορά τον σχεδιασμό της ψηφιακής στρατηγικής που εκπονήσατε, αν έχει, δηλαδή, περάσει, έστω και φευγαλέα, από το μυαλό σας ότι η απελευθέρωση της ανώτατης παιδείας και της επαγγελματικής εκπαίδευσης από τον ασφυκτικό εναγκαλισμό τ</w:t>
      </w:r>
      <w:r>
        <w:rPr>
          <w:rFonts w:eastAsia="Times New Roman" w:cs="Times New Roman"/>
          <w:szCs w:val="24"/>
        </w:rPr>
        <w:t xml:space="preserve">ου κράτους θα έπρεπε ίσως να είναι πρώτη και η πιο σημαντική μεταρρύθμιση για την αντιμετώπιση της κρίσης, αλλά και για τη μετάβαση της Ελλάδας στη νέα ψηφιακή εποχή. </w:t>
      </w:r>
    </w:p>
    <w:p w14:paraId="700D282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ναι, δεν θα έπρεπε, κύριε Υπουργέ, να έχετε έρθει σε μία στοιχειώδη συνεννόηση με τον</w:t>
      </w:r>
      <w:r>
        <w:rPr>
          <w:rFonts w:eastAsia="Times New Roman" w:cs="Times New Roman"/>
          <w:szCs w:val="24"/>
        </w:rPr>
        <w:t xml:space="preserve"> συνάδελφό σας, τον Υπουργό Παιδείας, και να καταλήξετε </w:t>
      </w:r>
      <w:r>
        <w:rPr>
          <w:rFonts w:eastAsia="Times New Roman" w:cs="Times New Roman"/>
          <w:szCs w:val="24"/>
        </w:rPr>
        <w:lastRenderedPageBreak/>
        <w:t>σε κάποιο συγκεκριμένο σχέδιο όταν γνωρίζετε ότι τα επόμενα χρόνια το 90%, περίπου, των θέσεων εργασίας θα απαιτούν ψηφιακές δεξιότητες;</w:t>
      </w:r>
    </w:p>
    <w:p w14:paraId="700D282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Ο δεύτερος λόγος για τον οποίο σας ελέγχουμε σήμερα κοινοβουλευ</w:t>
      </w:r>
      <w:r>
        <w:rPr>
          <w:rFonts w:eastAsia="Times New Roman" w:cs="Times New Roman"/>
          <w:szCs w:val="24"/>
        </w:rPr>
        <w:t>τικά, είναι προφανώς γιατί περιμένουμε από εσάς να πραγματοποιήσετε κάποια βήματα και βεβαίως όχι κάποιο ψηφιακό άλμα. Θα ήμασταν και εμείς αφελείς, αλλά νομίζω και η Κυβέρνηση, αν νομίζαμε ότι θα μπορούσατε να το πραγματοποιήσετε αυτό μέσα σε μια, δυο μέρ</w:t>
      </w:r>
      <w:r>
        <w:rPr>
          <w:rFonts w:eastAsia="Times New Roman" w:cs="Times New Roman"/>
          <w:szCs w:val="24"/>
        </w:rPr>
        <w:t xml:space="preserve">ες. Το ψηφιακό άλμα θα μπορέσει να έλθει μόνον εφόσον υλοποιηθούν τα θεμελιώδη </w:t>
      </w:r>
      <w:proofErr w:type="spellStart"/>
      <w:r>
        <w:rPr>
          <w:rFonts w:eastAsia="Times New Roman" w:cs="Times New Roman"/>
          <w:szCs w:val="24"/>
        </w:rPr>
        <w:t>προαπαιτούμενα</w:t>
      </w:r>
      <w:proofErr w:type="spellEnd"/>
      <w:r>
        <w:rPr>
          <w:rFonts w:eastAsia="Times New Roman" w:cs="Times New Roman"/>
          <w:szCs w:val="24"/>
        </w:rPr>
        <w:t xml:space="preserve"> που λείπουν σήμερα. Η υλοποίηση ενός πλέγματος </w:t>
      </w:r>
      <w:proofErr w:type="spellStart"/>
      <w:r>
        <w:rPr>
          <w:rFonts w:eastAsia="Times New Roman" w:cs="Times New Roman"/>
          <w:szCs w:val="24"/>
        </w:rPr>
        <w:t>προαπαιτουμένων</w:t>
      </w:r>
      <w:proofErr w:type="spellEnd"/>
      <w:r>
        <w:rPr>
          <w:rFonts w:eastAsia="Times New Roman" w:cs="Times New Roman"/>
          <w:szCs w:val="24"/>
        </w:rPr>
        <w:t xml:space="preserve"> και αυτονόητων ενεργειών που επιβάλλεται να ξεκινήσουν άμεσα, είναι αυτό που σας ζητάμε, κύριε Υπου</w:t>
      </w:r>
      <w:r>
        <w:rPr>
          <w:rFonts w:eastAsia="Times New Roman" w:cs="Times New Roman"/>
          <w:szCs w:val="24"/>
        </w:rPr>
        <w:t>ργέ. Το να μετατρέψουμε ένα αναλογικό –εντός ή εκτός εισαγωγικών- κράτος που ζητάει συνεχώς από τους πολίτες τις ίδιες πληροφορίες –περισσότερο ίσως και από μία φορά- σε ένα ψηφιακό κράτος, που συγκεντρώνει μόνο του αυτές τις πληροφορίες, για εμάς δεν συνι</w:t>
      </w:r>
      <w:r>
        <w:rPr>
          <w:rFonts w:eastAsia="Times New Roman" w:cs="Times New Roman"/>
          <w:szCs w:val="24"/>
        </w:rPr>
        <w:t xml:space="preserve">στά ψηφιακό άλμα. </w:t>
      </w:r>
    </w:p>
    <w:p w14:paraId="700D282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Η απορρόφηση κοινοτικών κονδυλίων, η μείωση της φορολογίας των τηλεπικοινωνιακών υπηρεσιών που είναι από τις ακριβότερες στην Ευρώπη, η καθιέρωση της ψηφιακής υπογραφής, η απλούστευση του ρυθμιστικού πλαισίου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ευρυζωνικών</w:t>
      </w:r>
      <w:proofErr w:type="spellEnd"/>
      <w:r>
        <w:rPr>
          <w:rFonts w:eastAsia="Times New Roman" w:cs="Times New Roman"/>
          <w:szCs w:val="24"/>
        </w:rPr>
        <w:t xml:space="preserve"> δικτύων, η άσκηση νέας πολιτικής ανοιχτών δεδομένων που διευκολύνει το </w:t>
      </w:r>
      <w:proofErr w:type="spellStart"/>
      <w:r>
        <w:rPr>
          <w:rFonts w:eastAsia="Times New Roman" w:cs="Times New Roman"/>
          <w:szCs w:val="24"/>
        </w:rPr>
        <w:t>επιχειρείν</w:t>
      </w:r>
      <w:proofErr w:type="spellEnd"/>
      <w:r>
        <w:rPr>
          <w:rFonts w:eastAsia="Times New Roman" w:cs="Times New Roman"/>
          <w:szCs w:val="24"/>
        </w:rPr>
        <w:t xml:space="preserve">, όλα αυτά για εμάς </w:t>
      </w:r>
      <w:r>
        <w:rPr>
          <w:rFonts w:eastAsia="Times New Roman" w:cs="Times New Roman"/>
          <w:szCs w:val="24"/>
        </w:rPr>
        <w:lastRenderedPageBreak/>
        <w:t>δεν συνιστούν ψηφιακό άλμα, αλλά προϋποθέσεις για τον ψηφιακό μετασχηματισμό της Ελλάδας.</w:t>
      </w:r>
    </w:p>
    <w:p w14:paraId="700D2825" w14:textId="77777777" w:rsidR="008F0301" w:rsidRDefault="00543CD5">
      <w:pPr>
        <w:spacing w:line="600" w:lineRule="auto"/>
        <w:ind w:firstLine="720"/>
        <w:jc w:val="both"/>
        <w:rPr>
          <w:rFonts w:eastAsia="Times New Roman"/>
          <w:szCs w:val="24"/>
        </w:rPr>
      </w:pPr>
      <w:r>
        <w:rPr>
          <w:rFonts w:eastAsia="Times New Roman" w:cs="Times New Roman"/>
          <w:szCs w:val="24"/>
        </w:rPr>
        <w:t xml:space="preserve">Προϋπόθεση, επίσης, είναι η αλλαγή νοοτροπίας για τη </w:t>
      </w:r>
      <w:r>
        <w:rPr>
          <w:rFonts w:eastAsia="Times New Roman" w:cs="Times New Roman"/>
          <w:szCs w:val="24"/>
        </w:rPr>
        <w:t xml:space="preserve">μετάβαση από ένα κράτος – επιχειρηματία, αποκλειστικό </w:t>
      </w:r>
      <w:proofErr w:type="spellStart"/>
      <w:r>
        <w:rPr>
          <w:rFonts w:eastAsia="Times New Roman" w:cs="Times New Roman"/>
          <w:szCs w:val="24"/>
        </w:rPr>
        <w:t>πάροχο</w:t>
      </w:r>
      <w:proofErr w:type="spellEnd"/>
      <w:r>
        <w:rPr>
          <w:rFonts w:eastAsia="Times New Roman" w:cs="Times New Roman"/>
          <w:szCs w:val="24"/>
        </w:rPr>
        <w:t xml:space="preserve"> των δημοσίων υπηρεσιών σε ένα κράτος το οποίο διαχειρίζεται τις δημόσιες υπηρεσίες, μέρος των οποίων αναθέτει βεβαίως και στον ιδιωτικό τομέα για τη διεξαγωγή τους.</w:t>
      </w:r>
    </w:p>
    <w:p w14:paraId="700D282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υστυχώς εδώ, κυρίες και κύριο</w:t>
      </w:r>
      <w:r>
        <w:rPr>
          <w:rFonts w:eastAsia="Times New Roman" w:cs="Times New Roman"/>
          <w:szCs w:val="24"/>
        </w:rPr>
        <w:t>ι συνάδελφοι, είμαστε πάρα πολύ πίσω. Θα σταθώ μόνο σε ένα παράδειγμα εμβληματικό της νοοτροπίας αυτής της Κυβέρνησης, του τρόπου με τον οποίο χειρίστηκε την υπόθεση της μετάβασης από το αναλογικό στο επίγειο ψηφιακό σήμα εκπομπής των τηλεοπτικών προγραμμά</w:t>
      </w:r>
      <w:r>
        <w:rPr>
          <w:rFonts w:eastAsia="Times New Roman" w:cs="Times New Roman"/>
          <w:szCs w:val="24"/>
        </w:rPr>
        <w:t xml:space="preserve">των. </w:t>
      </w:r>
    </w:p>
    <w:p w14:paraId="700D282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Δυστυχώς, κτίστηκαν πολιτικές καριέρες, βουλευτικές καριέρες στον ΣΥΡΙΖΑ πάνω στον </w:t>
      </w:r>
      <w:proofErr w:type="spellStart"/>
      <w:r>
        <w:rPr>
          <w:rFonts w:eastAsia="Times New Roman" w:cs="Times New Roman"/>
          <w:szCs w:val="24"/>
        </w:rPr>
        <w:t>αντικαναλαρχισμό</w:t>
      </w:r>
      <w:proofErr w:type="spellEnd"/>
      <w:r>
        <w:rPr>
          <w:rFonts w:eastAsia="Times New Roman" w:cs="Times New Roman"/>
          <w:szCs w:val="24"/>
        </w:rPr>
        <w:t xml:space="preserve"> και τη μυθολογία ότι έκλεισε η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για να μην χάσει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το μονοπώλιο των υπηρεσιών δικτύου. Κανένας βέβαια από τη </w:t>
      </w:r>
      <w:r>
        <w:rPr>
          <w:rFonts w:eastAsia="Times New Roman" w:cs="Times New Roman"/>
          <w:szCs w:val="24"/>
        </w:rPr>
        <w:t>σ</w:t>
      </w:r>
      <w:r>
        <w:rPr>
          <w:rFonts w:eastAsia="Times New Roman" w:cs="Times New Roman"/>
          <w:szCs w:val="24"/>
        </w:rPr>
        <w:t xml:space="preserve">υγκυβέρνηση δεν εξήγησε </w:t>
      </w:r>
      <w:r>
        <w:rPr>
          <w:rFonts w:eastAsia="Times New Roman" w:cs="Times New Roman"/>
          <w:szCs w:val="24"/>
        </w:rPr>
        <w:t>ποτέ, ούτε τότε ούτε τώρα, με τίνος τα χρήματα θα συντηρούνταν το ιδιόκτητο δίκτυο πομπών της ΕΡΤ και πώς θα έφερνε πίσω τα χρήματα αυτής της επένδυσης, τη στιγμή που ξέρουμε πολύ καλά ότι η Ευρωπαϊκή Επιτροπή δεν επιτρέπει την ανάπτυξη εμπορικών δραστηριο</w:t>
      </w:r>
      <w:r>
        <w:rPr>
          <w:rFonts w:eastAsia="Times New Roman" w:cs="Times New Roman"/>
          <w:szCs w:val="24"/>
        </w:rPr>
        <w:t>τήτων, για παράδειγμα μέσω της μεταφοράς προγραμμάτων τρίτων.</w:t>
      </w:r>
    </w:p>
    <w:p w14:paraId="700D282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Πόσοι από τους συναδέλφους της Συμπολίτευσης διάβασαν μια μικρή φράση που υπάρχει στο άρθρο 2 του ν.4324/2015, στην οποία τεχνηέντως παραλείπετε να αναφερθείτε όλοι από την Κυβέρνηση, που λέει «</w:t>
      </w:r>
      <w:r>
        <w:rPr>
          <w:rFonts w:eastAsia="Times New Roman" w:cs="Times New Roman"/>
          <w:szCs w:val="24"/>
        </w:rPr>
        <w:t xml:space="preserve">η ΕΡΤ μπορεί να είναι </w:t>
      </w:r>
      <w:proofErr w:type="spellStart"/>
      <w:r>
        <w:rPr>
          <w:rFonts w:eastAsia="Times New Roman" w:cs="Times New Roman"/>
          <w:szCs w:val="24"/>
        </w:rPr>
        <w:t>πάροχος</w:t>
      </w:r>
      <w:proofErr w:type="spellEnd"/>
      <w:r>
        <w:rPr>
          <w:rFonts w:eastAsia="Times New Roman" w:cs="Times New Roman"/>
          <w:szCs w:val="24"/>
        </w:rPr>
        <w:t xml:space="preserve"> περιεχομένου και </w:t>
      </w:r>
      <w:proofErr w:type="spellStart"/>
      <w:r>
        <w:rPr>
          <w:rFonts w:eastAsia="Times New Roman" w:cs="Times New Roman"/>
          <w:szCs w:val="24"/>
        </w:rPr>
        <w:t>πάροχος</w:t>
      </w:r>
      <w:proofErr w:type="spellEnd"/>
      <w:r>
        <w:rPr>
          <w:rFonts w:eastAsia="Times New Roman" w:cs="Times New Roman"/>
          <w:szCs w:val="24"/>
        </w:rPr>
        <w:t xml:space="preserve"> δικτύου για τη μετάδοση προγραμμάτων,</w:t>
      </w:r>
      <w:r>
        <w:rPr>
          <w:rFonts w:eastAsia="Times New Roman" w:cs="Times New Roman"/>
          <w:szCs w:val="24"/>
        </w:rPr>
        <w:t xml:space="preserve"> προς τρίτους</w:t>
      </w:r>
      <w:r>
        <w:rPr>
          <w:rFonts w:eastAsia="Times New Roman" w:cs="Times New Roman"/>
          <w:szCs w:val="24"/>
        </w:rPr>
        <w:t xml:space="preserve"> εφόσον αυτή εμπίπτει στο σκοπό της υπηρεσίας δημοσίου συμφέροντος». </w:t>
      </w:r>
    </w:p>
    <w:p w14:paraId="700D282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Ποιος από την Κυβέρνηση θα εξηγήσει στους Έλληνες πολίτες γιατί είναι </w:t>
      </w:r>
      <w:proofErr w:type="spellStart"/>
      <w:r>
        <w:rPr>
          <w:rFonts w:eastAsia="Times New Roman" w:cs="Times New Roman"/>
          <w:szCs w:val="24"/>
        </w:rPr>
        <w:t>αξιακά</w:t>
      </w:r>
      <w:proofErr w:type="spellEnd"/>
      <w:r>
        <w:rPr>
          <w:rFonts w:eastAsia="Times New Roman" w:cs="Times New Roman"/>
          <w:szCs w:val="24"/>
        </w:rPr>
        <w:t xml:space="preserve"> κακό</w:t>
      </w:r>
      <w:r>
        <w:rPr>
          <w:rFonts w:eastAsia="Times New Roman" w:cs="Times New Roman"/>
          <w:szCs w:val="24"/>
        </w:rPr>
        <w:t xml:space="preserve"> ή νεοφιλελεύθερο, όπως το χαρακτηρίζετε, να υλοποιείται μ</w:t>
      </w:r>
      <w:r>
        <w:rPr>
          <w:rFonts w:eastAsia="Times New Roman" w:cs="Times New Roman"/>
          <w:szCs w:val="24"/>
        </w:rPr>
        <w:t>ί</w:t>
      </w:r>
      <w:r>
        <w:rPr>
          <w:rFonts w:eastAsia="Times New Roman" w:cs="Times New Roman"/>
          <w:szCs w:val="24"/>
        </w:rPr>
        <w:t xml:space="preserve">α δημόσια υπηρεσία, όπως η μεταφορά του επίγειου ψηφιακού σήματος της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μέσω ενός ιδιωτικού φορέα, όταν αυτό που πληρώνει αυτή τη στιγμή η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είναι το ενοίκιο στο δίκτυο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–αυτό μπ</w:t>
      </w:r>
      <w:r>
        <w:rPr>
          <w:rFonts w:eastAsia="Times New Roman" w:cs="Times New Roman"/>
          <w:szCs w:val="24"/>
        </w:rPr>
        <w:t xml:space="preserve">ορούμε να το συζητήσουμε- αλλά ταυτόχρονα εξοικονομεί για παράδειγμα κόστος συντήρησης, μισθοδοσίας, ανταλλακτικών, μετακινήσεων, καθώς και το κόστος επένδυσης και τη δημιουργία των πομπών. </w:t>
      </w:r>
    </w:p>
    <w:p w14:paraId="700D282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Ποιος θα εξηγήσει, κύριε Υπουργέ, γιατί κατέπεσε για πέμπτη φορά </w:t>
      </w:r>
      <w:r>
        <w:rPr>
          <w:rFonts w:eastAsia="Times New Roman" w:cs="Times New Roman"/>
          <w:szCs w:val="24"/>
        </w:rPr>
        <w:t>στο Ελεγκτικό Συνέδριο ο διαγωνισμός για την απόκτηση ιδιόκτητου ψηφιακού δικτύου; Θα μας επιβεβαιώσετε, κύριε Υπουργέ, τη σκοπιμότητα, όπως ακούγεται, ενός μικρότερου διαγωνισμού, περίπου στο 1 εκατομμύριο, για την προμήθεια λιγότερων ψηφιακών πομπών; Φυσ</w:t>
      </w:r>
      <w:r>
        <w:rPr>
          <w:rFonts w:eastAsia="Times New Roman" w:cs="Times New Roman"/>
          <w:szCs w:val="24"/>
        </w:rPr>
        <w:t xml:space="preserve">ικά περιμένουμε από εσάς τις απαντήσεις για το συγκεκριμένο ζήτημα. </w:t>
      </w:r>
    </w:p>
    <w:p w14:paraId="700D282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είναι καλός ο </w:t>
      </w:r>
      <w:proofErr w:type="spellStart"/>
      <w:r>
        <w:rPr>
          <w:rFonts w:eastAsia="Times New Roman" w:cs="Times New Roman"/>
          <w:szCs w:val="24"/>
        </w:rPr>
        <w:t>αντικαναλαρχισμός</w:t>
      </w:r>
      <w:proofErr w:type="spellEnd"/>
      <w:r>
        <w:rPr>
          <w:rFonts w:eastAsia="Times New Roman" w:cs="Times New Roman"/>
          <w:szCs w:val="24"/>
        </w:rPr>
        <w:t xml:space="preserve"> που βγαίνει από κάποιους Βουλευτές του ΣΥΡΙΖΑ και των Ανεξάρτητων Ελλήνων για να χτίζονται, όπως σας είπα προηγουμένως, πολιτικές καριέρες και πολλές</w:t>
      </w:r>
      <w:r>
        <w:rPr>
          <w:rFonts w:eastAsia="Times New Roman" w:cs="Times New Roman"/>
          <w:szCs w:val="24"/>
        </w:rPr>
        <w:t xml:space="preserve"> φορές να κερδίζονται και οι εκλογές, αλλά η πραγματικότητα όχι μόνο επιβάλει άλλες προσεγγίσεις, αλλά δυστυχώς πολλές φορές εκδικείται κιόλας.</w:t>
      </w:r>
    </w:p>
    <w:p w14:paraId="700D282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πραγματικότητα είναι ότι η ψηφιακή επανάσταση σε όλες τις εκφάνσεις της –αν ποτέ βεβαίως έρθει στην Ελλάδα- δε</w:t>
      </w:r>
      <w:r>
        <w:rPr>
          <w:rFonts w:eastAsia="Times New Roman" w:cs="Times New Roman"/>
          <w:szCs w:val="24"/>
        </w:rPr>
        <w:t>ν θα έρθει από το κράτος, αλλά θα έρθει από την κοινωνία, τις επιχειρήσεις και βεβαίως τους ίδιους τους πολίτες. Το αν έχετε σχέδιο, αν επιθυμείτε βέβαια να το στηρίξετε, όχι μόνο δεν είναι καθόλου δεδομένο, αλλά σήμερα είναι το ζητούμενο και μάλιστα περισ</w:t>
      </w:r>
      <w:r>
        <w:rPr>
          <w:rFonts w:eastAsia="Times New Roman" w:cs="Times New Roman"/>
          <w:szCs w:val="24"/>
        </w:rPr>
        <w:t xml:space="preserve">σότερο παρά ποτέ. </w:t>
      </w:r>
    </w:p>
    <w:p w14:paraId="700D282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0D282E" w14:textId="77777777" w:rsidR="008F0301" w:rsidRDefault="00543CD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00D282F"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Σύμφωνα με τον Κανονισμό και την κοινοβουλευτική τάξη, τώρα τον λόγο έχει ο Κοινοβουλευτικός Εκπρόσωπος του ΣΥΡΙΖΑ κ. </w:t>
      </w:r>
      <w:proofErr w:type="spellStart"/>
      <w:r>
        <w:rPr>
          <w:rFonts w:eastAsia="Times New Roman" w:cs="Times New Roman"/>
          <w:szCs w:val="24"/>
        </w:rPr>
        <w:t>Κάτσης</w:t>
      </w:r>
      <w:proofErr w:type="spellEnd"/>
      <w:r>
        <w:rPr>
          <w:rFonts w:eastAsia="Times New Roman" w:cs="Times New Roman"/>
          <w:szCs w:val="24"/>
        </w:rPr>
        <w:t>, Βουλευτή</w:t>
      </w:r>
      <w:r>
        <w:rPr>
          <w:rFonts w:eastAsia="Times New Roman" w:cs="Times New Roman"/>
          <w:szCs w:val="24"/>
        </w:rPr>
        <w:t>ς Θεσπρωτίας.</w:t>
      </w:r>
    </w:p>
    <w:p w14:paraId="700D2830"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Κύριε Πρόεδρε, μπορώ να μιλήσω μετά τον συνάδελφο της Δημοκρατικής Συμπαράταξης;</w:t>
      </w:r>
    </w:p>
    <w:p w14:paraId="700D2831"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Αυτό γίνεται στα σχέδια νόμου. Στις επερωτήσεις είναι σαφής ο Κανονισμός. Αν δεν έχουν αντίρρηση οι άλλοι συνάδελ</w:t>
      </w:r>
      <w:r>
        <w:rPr>
          <w:rFonts w:eastAsia="Times New Roman" w:cs="Times New Roman"/>
          <w:szCs w:val="24"/>
        </w:rPr>
        <w:t>φοι, τότε μπορείτε να μείνετε τελευταίος.</w:t>
      </w:r>
    </w:p>
    <w:p w14:paraId="700D2832"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έχω αντίρρηση.</w:t>
      </w:r>
    </w:p>
    <w:p w14:paraId="700D2833"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Κάτση</w:t>
      </w:r>
      <w:proofErr w:type="spellEnd"/>
      <w:r>
        <w:rPr>
          <w:rFonts w:eastAsia="Times New Roman" w:cs="Times New Roman"/>
          <w:szCs w:val="24"/>
        </w:rPr>
        <w:t xml:space="preserve">, μπορείτε να μιλήσετε τελευταίος. </w:t>
      </w:r>
    </w:p>
    <w:p w14:paraId="700D283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Επομένως, τον λόγο έχει τώρα ο κ. Λοβέρδος, Κοινοβουλευτικός Εκπρόσωπος της Δημοκρατικής Συμπαράτ</w:t>
      </w:r>
      <w:r>
        <w:rPr>
          <w:rFonts w:eastAsia="Times New Roman" w:cs="Times New Roman"/>
          <w:szCs w:val="24"/>
        </w:rPr>
        <w:t xml:space="preserve">αξης, </w:t>
      </w:r>
      <w:r>
        <w:rPr>
          <w:rFonts w:eastAsia="Times New Roman" w:cs="Times New Roman"/>
        </w:rPr>
        <w:t>Βουλευτής</w:t>
      </w:r>
      <w:r>
        <w:rPr>
          <w:rFonts w:eastAsia="Times New Roman" w:cs="Times New Roman"/>
          <w:szCs w:val="24"/>
        </w:rPr>
        <w:t xml:space="preserve"> Β</w:t>
      </w:r>
      <w:r>
        <w:rPr>
          <w:rFonts w:eastAsia="Times New Roman" w:cs="Times New Roman"/>
          <w:szCs w:val="24"/>
        </w:rPr>
        <w:t>΄</w:t>
      </w:r>
      <w:r>
        <w:rPr>
          <w:rFonts w:eastAsia="Times New Roman" w:cs="Times New Roman"/>
          <w:szCs w:val="24"/>
        </w:rPr>
        <w:t xml:space="preserve"> Αθηνών. </w:t>
      </w:r>
    </w:p>
    <w:p w14:paraId="700D2835"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700D283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Κυρία και κύριοι συνάδελφοι, σαν σήμερα πέρασε στην ιστορία ο Ανδρέας Παπανδρέου, εκείνος ο ηγέτης που δεν χάρισε απλώς ελπίδες στους Έλληνες και στις Ελληνίδες, αλλά έκανε πράξη την ε</w:t>
      </w:r>
      <w:r>
        <w:rPr>
          <w:rFonts w:eastAsia="Times New Roman" w:cs="Times New Roman"/>
          <w:szCs w:val="24"/>
        </w:rPr>
        <w:t>λπίδα και το δικαίωμα των ανθρώπων για μια καλύτερη ζωή. Χάρις στον Ανδρέα Παπανδρέου μπόρεσαν οι πολλοί να αποκτήσουν πρόσβαση σε ό,τι μέχρι τότε είχαν πρόσβαση μόνο οι λίγοι.</w:t>
      </w:r>
    </w:p>
    <w:p w14:paraId="700D283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Κύριε Υπουργέ, προ ολίγων ημερών είχα μιλήσει για την Ελλάδα, η Κυβέρνηση της ο</w:t>
      </w:r>
      <w:r>
        <w:rPr>
          <w:rFonts w:eastAsia="Times New Roman" w:cs="Times New Roman"/>
          <w:szCs w:val="24"/>
        </w:rPr>
        <w:t xml:space="preserve">ποίας δήθεν διαπραγματεύεται, αλλά σε όλα τα εσωτερικά της θέματα, τα μεγάλα θέματα αποτελεί ένα παράδειγμα ακυβέρνητης πολιτείας. Και η υπόθεση των απορριμμάτων σήμερα -και των συμβασιούχων για την </w:t>
      </w:r>
      <w:r>
        <w:rPr>
          <w:rFonts w:eastAsia="Times New Roman" w:cs="Times New Roman"/>
          <w:szCs w:val="24"/>
        </w:rPr>
        <w:lastRenderedPageBreak/>
        <w:t>οποία κάναμε τόσο λόγο με το</w:t>
      </w:r>
      <w:r>
        <w:rPr>
          <w:rFonts w:eastAsia="Times New Roman" w:cs="Times New Roman"/>
          <w:szCs w:val="24"/>
        </w:rPr>
        <w:t>ν</w:t>
      </w:r>
      <w:r>
        <w:rPr>
          <w:rFonts w:eastAsia="Times New Roman" w:cs="Times New Roman"/>
          <w:szCs w:val="24"/>
        </w:rPr>
        <w:t xml:space="preserve"> συνάδελφό σας στη διαδικασία του κοινοβουλευτικού ελέγχου- είναι πάρα πολύ χαρακτηριστική.</w:t>
      </w:r>
    </w:p>
    <w:p w14:paraId="700D283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Κυρία και κύριοι Βουλευτές, στην Αίθουσα αυτή στις 30 Μαρτίου, εν όψει μιας δίκης στο Συμβούλιο της Επικρατείας, του οποίου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α</w:t>
      </w:r>
      <w:r>
        <w:rPr>
          <w:rFonts w:eastAsia="Times New Roman" w:cs="Times New Roman"/>
          <w:szCs w:val="24"/>
        </w:rPr>
        <w:t>ναστολών είχε μιλήσει πάρα πολ</w:t>
      </w:r>
      <w:r>
        <w:rPr>
          <w:rFonts w:eastAsia="Times New Roman" w:cs="Times New Roman"/>
          <w:szCs w:val="24"/>
        </w:rPr>
        <w:t xml:space="preserve">ύ προβληματικά για ρυθμίσεις του Υπουργείου Υγείας τότε, για θέματα υπηρεσιών στο χώρο της υγείας, είχα ρωτήσει την κ. </w:t>
      </w:r>
      <w:proofErr w:type="spellStart"/>
      <w:r>
        <w:rPr>
          <w:rFonts w:eastAsia="Times New Roman" w:cs="Times New Roman"/>
          <w:szCs w:val="24"/>
        </w:rPr>
        <w:t>Γεροβασίλη</w:t>
      </w:r>
      <w:proofErr w:type="spellEnd"/>
      <w:r>
        <w:rPr>
          <w:rFonts w:eastAsia="Times New Roman" w:cs="Times New Roman"/>
          <w:szCs w:val="24"/>
        </w:rPr>
        <w:t xml:space="preserve"> το εξής: «Υπάρχει γενικότερο πρόβλημα. Πώς θα το αντιμετωπίσετε;» και είχαμε δώσει έμφαση στη συζήτηση στο θέμα της καθαριότητ</w:t>
      </w:r>
      <w:r>
        <w:rPr>
          <w:rFonts w:eastAsia="Times New Roman" w:cs="Times New Roman"/>
          <w:szCs w:val="24"/>
        </w:rPr>
        <w:t>ας.</w:t>
      </w:r>
    </w:p>
    <w:p w14:paraId="700D283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είχαμε προσφερθεί και για τα νομικά τα οποία τυχαίνει να ξέρουμε να βοηθήσουμε, αν η Βουλή ήθελε κάτι τέτοιο να γίνει με πρωτοβουλία φυσικά της Κυβέρνησης που είναι πλειοψηφία. Και είχε πει ότι θα ζητήσει τη γνώμη μας. Φυσικά και δεν τη ζήτησε. Φυσ</w:t>
      </w:r>
      <w:r>
        <w:rPr>
          <w:rFonts w:eastAsia="Times New Roman" w:cs="Times New Roman"/>
          <w:szCs w:val="24"/>
        </w:rPr>
        <w:t xml:space="preserve">ικά και δεν ζήτησε τη γνώμη κανενός κόμματος για ένα πρόβλημα που πραγματικά χρονίζει, αλλά που έχει </w:t>
      </w:r>
      <w:proofErr w:type="spellStart"/>
      <w:r>
        <w:rPr>
          <w:rFonts w:eastAsia="Times New Roman" w:cs="Times New Roman"/>
          <w:szCs w:val="24"/>
        </w:rPr>
        <w:t>επικαιροποιηθεί</w:t>
      </w:r>
      <w:proofErr w:type="spellEnd"/>
      <w:r>
        <w:rPr>
          <w:rFonts w:eastAsia="Times New Roman" w:cs="Times New Roman"/>
          <w:szCs w:val="24"/>
        </w:rPr>
        <w:t xml:space="preserve"> από το κλείσιμο ματιού των ΣΥΡΙΖΑ και ΑΝΕΛ στους συμβασιούχους στον χώρο της καθαριότητας ότι θα τους μονιμοποιήσει. </w:t>
      </w:r>
    </w:p>
    <w:p w14:paraId="700D283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Δείτε τα Πρακτικά εκε</w:t>
      </w:r>
      <w:r>
        <w:rPr>
          <w:rFonts w:eastAsia="Times New Roman" w:cs="Times New Roman"/>
          <w:szCs w:val="24"/>
        </w:rPr>
        <w:t xml:space="preserve">ίνης της επίκαιρης ερώτησης. Η κ. </w:t>
      </w:r>
      <w:proofErr w:type="spellStart"/>
      <w:r>
        <w:rPr>
          <w:rFonts w:eastAsia="Times New Roman" w:cs="Times New Roman"/>
          <w:szCs w:val="24"/>
        </w:rPr>
        <w:t>Γεροβασίλη</w:t>
      </w:r>
      <w:proofErr w:type="spellEnd"/>
      <w:r>
        <w:rPr>
          <w:rFonts w:eastAsia="Times New Roman" w:cs="Times New Roman"/>
          <w:szCs w:val="24"/>
        </w:rPr>
        <w:t xml:space="preserve"> είχε πει ότι υπάρχει ανάγκη να δοθεί μόνιμη λύση. Και όλα τα φιλοκυβερνητικά έντυπα, εφημερίδες και </w:t>
      </w:r>
      <w:proofErr w:type="spellStart"/>
      <w:r>
        <w:rPr>
          <w:rFonts w:eastAsia="Times New Roman" w:cs="Times New Roman"/>
          <w:szCs w:val="24"/>
        </w:rPr>
        <w:t>σάιτς</w:t>
      </w:r>
      <w:proofErr w:type="spellEnd"/>
      <w:r>
        <w:rPr>
          <w:rFonts w:eastAsia="Times New Roman" w:cs="Times New Roman"/>
          <w:szCs w:val="24"/>
        </w:rPr>
        <w:t xml:space="preserve">, αμέσως μόλις τελείωσε την ομιλία της, έγραφαν ότι θα μονιμοποιηθούν οι συμβασιούχοι. Αυτό έγραφαν. Στις </w:t>
      </w:r>
      <w:r>
        <w:rPr>
          <w:rFonts w:eastAsia="Times New Roman" w:cs="Times New Roman"/>
          <w:szCs w:val="24"/>
        </w:rPr>
        <w:t xml:space="preserve">30 Μαρτίου έγιναν αυτά. </w:t>
      </w:r>
    </w:p>
    <w:p w14:paraId="700D283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Και ήρθε το Ελεγκτικό Συνέδριο να σας πει ότι δεν έχετε απεριόριστες δυνατότητες ανανεώσεων και ότι δεν μπορείτε να μονιμοποιήσετε τους συμβασιούχους. Και τώρα, τρεις μήνες μετά, τι θα γίνει; Η Ελλάδα στο έλεος των γεγονότων ως ακυ</w:t>
      </w:r>
      <w:r>
        <w:rPr>
          <w:rFonts w:eastAsia="Times New Roman" w:cs="Times New Roman"/>
          <w:szCs w:val="24"/>
        </w:rPr>
        <w:t xml:space="preserve">βέρνητη πολιτεία; Τώρα τι λέτε; Τώρα τι θα πείτε; </w:t>
      </w:r>
    </w:p>
    <w:p w14:paraId="700D283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Εμείς με ανακοίνωσή μας σήμερα λέμε πού υπάρχουν οι λύσεις. Και υπάρχουν και οι διεισδυτικότερες </w:t>
      </w:r>
      <w:proofErr w:type="spellStart"/>
      <w:r>
        <w:rPr>
          <w:rFonts w:eastAsia="Times New Roman" w:cs="Times New Roman"/>
          <w:szCs w:val="24"/>
        </w:rPr>
        <w:t>εξειδικευτικές</w:t>
      </w:r>
      <w:proofErr w:type="spellEnd"/>
      <w:r>
        <w:rPr>
          <w:rFonts w:eastAsia="Times New Roman" w:cs="Times New Roman"/>
          <w:szCs w:val="24"/>
        </w:rPr>
        <w:t xml:space="preserve"> της ανακοίνωσής μας σκέψεις. Αλλά τώρα είστε στο «και πέντε». Τώρα πρέπει να δώσετε λύση. Για</w:t>
      </w:r>
      <w:r>
        <w:rPr>
          <w:rFonts w:eastAsia="Times New Roman" w:cs="Times New Roman"/>
          <w:szCs w:val="24"/>
        </w:rPr>
        <w:t xml:space="preserve"> να δούμε εσείς που υποσχόσασταν αυτά τα οποία δεν γίνονται και κλείνατε το μάτι σε διαμόρφωση εκλογικής πελατείας, τι θα πείτε; </w:t>
      </w:r>
    </w:p>
    <w:p w14:paraId="700D283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Είναι τα πράγματα στο θέμα αυτό τόσο σαφή και συγκεκριμένα και τόσο πολύ στο «και πέντε» είστε –στο «και δέκα»- που άλλη κοροϊ</w:t>
      </w:r>
      <w:r>
        <w:rPr>
          <w:rFonts w:eastAsia="Times New Roman" w:cs="Times New Roman"/>
          <w:szCs w:val="24"/>
        </w:rPr>
        <w:t>δία στους συμβασιούχους δεν μπορείτε να κάνετε. Εδώ και τώρα με την Ελλάδα σε αυτή την κατάσταση με τα απορρίμματα, πρέπει να δώσετε λύση.</w:t>
      </w:r>
    </w:p>
    <w:p w14:paraId="700D283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bCs/>
        </w:rPr>
        <w:t>κύριε Υπουργέ,</w:t>
      </w:r>
      <w:r>
        <w:rPr>
          <w:rFonts w:eastAsia="Times New Roman" w:cs="Times New Roman"/>
          <w:szCs w:val="24"/>
        </w:rPr>
        <w:t xml:space="preserve"> πριν από λίγες μέρες περάσατε στη Βουλή με ευθύνη της Κυβέρνησης και δική σας προσωπικά, ρύθμιση που αφορά τα μέσα μαζικής ενημέρωσης. Προσαρμοστήκατε μετά από μήνες στην απόφαση του Συμβουλίου της Επικρατείας και περιορίσατε με ρύθμισή σας τη δυνατότητα </w:t>
      </w:r>
      <w:r>
        <w:rPr>
          <w:rFonts w:eastAsia="Times New Roman" w:cs="Times New Roman"/>
          <w:szCs w:val="24"/>
        </w:rPr>
        <w:t xml:space="preserve">της ελληνικής πολιτείας να έχει όρους ελευθερίας στην </w:t>
      </w:r>
      <w:proofErr w:type="spellStart"/>
      <w:r>
        <w:rPr>
          <w:rFonts w:eastAsia="Times New Roman" w:cs="Times New Roman"/>
          <w:szCs w:val="24"/>
        </w:rPr>
        <w:t>αδειοδότηση</w:t>
      </w:r>
      <w:proofErr w:type="spellEnd"/>
      <w:r>
        <w:rPr>
          <w:rFonts w:eastAsia="Times New Roman" w:cs="Times New Roman"/>
          <w:szCs w:val="24"/>
        </w:rPr>
        <w:t xml:space="preserve"> των μέσων μαζικής ενημέρωσης.</w:t>
      </w:r>
    </w:p>
    <w:p w14:paraId="700D283F" w14:textId="77777777" w:rsidR="008F0301" w:rsidRDefault="00543CD5">
      <w:pPr>
        <w:spacing w:line="600" w:lineRule="auto"/>
        <w:ind w:firstLine="720"/>
        <w:jc w:val="both"/>
        <w:rPr>
          <w:rFonts w:eastAsia="Times New Roman"/>
          <w:bCs/>
        </w:rPr>
      </w:pPr>
      <w:r>
        <w:rPr>
          <w:rFonts w:eastAsia="Times New Roman" w:cs="Times New Roman"/>
          <w:szCs w:val="24"/>
        </w:rPr>
        <w:lastRenderedPageBreak/>
        <w:t xml:space="preserve">Μπορείτε σας </w:t>
      </w:r>
      <w:r>
        <w:rPr>
          <w:rFonts w:eastAsia="Times New Roman"/>
          <w:bCs/>
        </w:rPr>
        <w:t>παρακαλώ</w:t>
      </w:r>
      <w:r>
        <w:rPr>
          <w:rFonts w:eastAsia="Times New Roman" w:cs="Times New Roman"/>
          <w:szCs w:val="24"/>
        </w:rPr>
        <w:t xml:space="preserve"> να μου καταθέσετε τη γνώμη που σας έδωσε το Εθνικό Συμβούλιο Ραδιοτηλεόρασης; </w:t>
      </w:r>
      <w:r>
        <w:rPr>
          <w:rFonts w:eastAsia="Times New Roman"/>
          <w:bCs/>
        </w:rPr>
        <w:t>Κύριε Υπουργέ;</w:t>
      </w:r>
    </w:p>
    <w:p w14:paraId="700D2840"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w:t>
      </w:r>
      <w:r>
        <w:rPr>
          <w:rFonts w:eastAsia="Times New Roman" w:cs="Times New Roman"/>
          <w:b/>
          <w:szCs w:val="24"/>
        </w:rPr>
        <w:t xml:space="preserve"> Τηλεπικοινωνιών και Ενημέρωσης):</w:t>
      </w:r>
      <w:r>
        <w:rPr>
          <w:rFonts w:eastAsia="Times New Roman" w:cs="Times New Roman"/>
          <w:szCs w:val="24"/>
        </w:rPr>
        <w:t xml:space="preserve"> </w:t>
      </w:r>
      <w:r>
        <w:rPr>
          <w:rFonts w:eastAsia="Times New Roman"/>
          <w:bCs/>
        </w:rPr>
        <w:t>Παρακαλώ</w:t>
      </w:r>
      <w:r>
        <w:rPr>
          <w:rFonts w:eastAsia="Times New Roman" w:cs="Times New Roman"/>
          <w:szCs w:val="24"/>
        </w:rPr>
        <w:t>;</w:t>
      </w:r>
    </w:p>
    <w:p w14:paraId="700D2841" w14:textId="77777777" w:rsidR="008F0301" w:rsidRDefault="00543CD5">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Θα απαντήσει, όταν θα έρθει η ώρα του.</w:t>
      </w:r>
    </w:p>
    <w:p w14:paraId="700D2842" w14:textId="77777777" w:rsidR="008F0301" w:rsidRDefault="00543CD5">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Δεν το άκουσε.</w:t>
      </w:r>
    </w:p>
    <w:p w14:paraId="700D2843" w14:textId="77777777" w:rsidR="008F0301" w:rsidRDefault="00543CD5">
      <w:pPr>
        <w:spacing w:line="600" w:lineRule="auto"/>
        <w:ind w:firstLine="720"/>
        <w:jc w:val="both"/>
        <w:rPr>
          <w:rFonts w:eastAsia="Times New Roman"/>
          <w:bCs/>
        </w:rPr>
      </w:pPr>
      <w:r>
        <w:rPr>
          <w:rFonts w:eastAsia="Times New Roman"/>
          <w:bCs/>
        </w:rPr>
        <w:t>Μπορείτε να μας καταθέσετε σήμερα εδώ τώρα, μέχρι το τέλος της διαδικασίας, τη γνώμη του ΕΣΡ για τη διάταξη</w:t>
      </w:r>
      <w:r>
        <w:rPr>
          <w:rFonts w:eastAsia="Times New Roman"/>
          <w:bCs/>
        </w:rPr>
        <w:t xml:space="preserve"> την οποία περάσατε; </w:t>
      </w:r>
    </w:p>
    <w:p w14:paraId="700D2844" w14:textId="77777777" w:rsidR="008F0301" w:rsidRDefault="00543CD5">
      <w:pPr>
        <w:spacing w:line="600" w:lineRule="auto"/>
        <w:ind w:firstLine="720"/>
        <w:jc w:val="both"/>
        <w:rPr>
          <w:rFonts w:eastAsia="Times New Roman"/>
          <w:bCs/>
        </w:rPr>
      </w:pPr>
      <w:r>
        <w:rPr>
          <w:rFonts w:eastAsia="Times New Roman"/>
          <w:bCs/>
        </w:rPr>
        <w:t>Έχετε από την τελευταία νομολογία του Συμβουλίου της Επικρατείας αντιληφθεί πλέον κι εσείς –ο τελευταίος- ότι για κάποια πράγματα τα οποία νομοθετείτε οφείλετε κατά το Σύνταγμα να έχετε τη γνώμη του Εθνικού Συμβουλίου Ραδιοτηλεόρασης.</w:t>
      </w:r>
      <w:r>
        <w:rPr>
          <w:rFonts w:eastAsia="Times New Roman"/>
          <w:bCs/>
        </w:rPr>
        <w:t xml:space="preserve"> Μπορείτε να μας την καταθέσετε παρακαλώ;</w:t>
      </w:r>
    </w:p>
    <w:p w14:paraId="700D2845"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Θα σας την καταθέσω. </w:t>
      </w:r>
    </w:p>
    <w:p w14:paraId="700D2846" w14:textId="77777777" w:rsidR="008F0301" w:rsidRDefault="00543CD5">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Την έχετε ζητήσει; Την έχετε; Την έχουν οι συνεργάτες σας;</w:t>
      </w:r>
    </w:p>
    <w:p w14:paraId="700D2847"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Ψηφιακής Π</w:t>
      </w:r>
      <w:r>
        <w:rPr>
          <w:rFonts w:eastAsia="Times New Roman" w:cs="Times New Roman"/>
          <w:b/>
          <w:szCs w:val="24"/>
        </w:rPr>
        <w:t>ολιτικής, Τηλεπικοινωνιών και Ενημέρωσης):</w:t>
      </w:r>
      <w:r>
        <w:rPr>
          <w:rFonts w:eastAsia="Times New Roman" w:cs="Times New Roman"/>
          <w:szCs w:val="24"/>
        </w:rPr>
        <w:t xml:space="preserve"> Την έχουμε παραλάβει εμπιστευτική…</w:t>
      </w:r>
    </w:p>
    <w:p w14:paraId="700D2848" w14:textId="77777777" w:rsidR="008F0301" w:rsidRDefault="00543CD5">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Όχι, δεν έχετε παραλάβει καμ</w:t>
      </w:r>
      <w:r>
        <w:rPr>
          <w:rFonts w:eastAsia="Times New Roman"/>
          <w:bCs/>
        </w:rPr>
        <w:t>μ</w:t>
      </w:r>
      <w:r>
        <w:rPr>
          <w:rFonts w:eastAsia="Times New Roman"/>
          <w:bCs/>
        </w:rPr>
        <w:t>ιά εμπιστευτική. Έπρεπε να συνοδεύει τον φάκελο της τροπολογίας.</w:t>
      </w:r>
    </w:p>
    <w:p w14:paraId="700D2849" w14:textId="77777777" w:rsidR="008F0301" w:rsidRDefault="00543CD5">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Κύριε Λοβέρδο, υποβάλλατε ένα αίτ</w:t>
      </w:r>
      <w:r>
        <w:rPr>
          <w:rFonts w:eastAsia="Times New Roman"/>
          <w:bCs/>
        </w:rPr>
        <w:t>ημα και όταν έρθει η ώρα του Υπουργού, θα σας απαντήσει. Μην κάνετε διάλογο.</w:t>
      </w:r>
    </w:p>
    <w:p w14:paraId="700D284A" w14:textId="77777777" w:rsidR="008F0301" w:rsidRDefault="00543CD5">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Εγώ δεν ήμουν </w:t>
      </w:r>
      <w:r>
        <w:rPr>
          <w:rFonts w:eastAsia="Times New Roman"/>
          <w:bCs/>
        </w:rPr>
        <w:t>Κ</w:t>
      </w:r>
      <w:r>
        <w:rPr>
          <w:rFonts w:eastAsia="Times New Roman"/>
          <w:bCs/>
        </w:rPr>
        <w:t xml:space="preserve">οινοβουλευτικός </w:t>
      </w:r>
      <w:r>
        <w:rPr>
          <w:rFonts w:eastAsia="Times New Roman"/>
          <w:bCs/>
        </w:rPr>
        <w:t>Ε</w:t>
      </w:r>
      <w:r>
        <w:rPr>
          <w:rFonts w:eastAsia="Times New Roman"/>
          <w:bCs/>
        </w:rPr>
        <w:t>κπρόσωπος εκείνη τη μέρα. Έπρεπε να συνοδεύει τον φάκελο της τροπολογίας.</w:t>
      </w:r>
    </w:p>
    <w:p w14:paraId="700D284B"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w:t>
      </w:r>
      <w:r>
        <w:rPr>
          <w:rFonts w:eastAsia="Times New Roman" w:cs="Times New Roman"/>
          <w:b/>
          <w:szCs w:val="24"/>
        </w:rPr>
        <w:t>νωνιών και Ενημέρωσης):</w:t>
      </w:r>
      <w:r>
        <w:rPr>
          <w:rFonts w:eastAsia="Times New Roman" w:cs="Times New Roman"/>
          <w:szCs w:val="24"/>
        </w:rPr>
        <w:t xml:space="preserve"> Δεν την είχαμε παραλάβει, κύριε Λοβέρδο. Εκ των υστέρων.</w:t>
      </w:r>
    </w:p>
    <w:p w14:paraId="700D284C" w14:textId="77777777" w:rsidR="008F0301" w:rsidRDefault="00543CD5">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Αν δεν την είχατε ζητήσει -εγώ δεν το ξέρω- και αυτός ο νόμος σας πάσχει. Και δημιουργείται νέα καθυστέρηση στην </w:t>
      </w:r>
      <w:proofErr w:type="spellStart"/>
      <w:r>
        <w:rPr>
          <w:rFonts w:eastAsia="Times New Roman"/>
          <w:bCs/>
        </w:rPr>
        <w:t>αδειοδότηση</w:t>
      </w:r>
      <w:proofErr w:type="spellEnd"/>
      <w:r>
        <w:rPr>
          <w:rFonts w:eastAsia="Times New Roman"/>
          <w:bCs/>
        </w:rPr>
        <w:t xml:space="preserve"> των καναλιών με προσωπική σας ευ</w:t>
      </w:r>
      <w:r>
        <w:rPr>
          <w:rFonts w:eastAsia="Times New Roman"/>
          <w:bCs/>
        </w:rPr>
        <w:t>θύνη.</w:t>
      </w:r>
    </w:p>
    <w:p w14:paraId="700D284D"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Εμείς δημιουργούμε καθυστέρηση; Μα, τι άλλο θα ακούσουμε;</w:t>
      </w:r>
    </w:p>
    <w:p w14:paraId="700D284E" w14:textId="77777777" w:rsidR="008F0301" w:rsidRDefault="00543CD5">
      <w:pPr>
        <w:spacing w:line="600" w:lineRule="auto"/>
        <w:ind w:firstLine="720"/>
        <w:jc w:val="both"/>
        <w:rPr>
          <w:rFonts w:eastAsia="Times New Roman" w:cs="Times New Roman"/>
          <w:szCs w:val="24"/>
        </w:rPr>
      </w:pPr>
      <w:r>
        <w:rPr>
          <w:rFonts w:eastAsia="Times New Roman"/>
          <w:b/>
          <w:bCs/>
        </w:rPr>
        <w:lastRenderedPageBreak/>
        <w:t>ΑΝΔΡΕΑΣ ΛΟΒΕΡΔΟΣ:</w:t>
      </w:r>
      <w:r>
        <w:rPr>
          <w:rFonts w:eastAsia="Times New Roman"/>
          <w:bCs/>
        </w:rPr>
        <w:t xml:space="preserve"> Βεβαίως εσείς δημιουργείτε.</w:t>
      </w:r>
    </w:p>
    <w:p w14:paraId="700D284F" w14:textId="77777777" w:rsidR="008F0301" w:rsidRDefault="00543CD5">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έχετε δεκαπέντε λεπτά. Θα απαντήσετε. Μην κάνουμε διακοπές.</w:t>
      </w:r>
    </w:p>
    <w:p w14:paraId="700D2850" w14:textId="77777777" w:rsidR="008F0301" w:rsidRDefault="00543CD5">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Και όχι μόνο αυτό. Στη Διάσκεψη των Προέδρων προ ολίγων εβδομάδων σας ζητήσαμε να λύσετε και το θέμα που έχει να κάνει με τις εισφορές τους. Ο τρόπος που το έχετε λύσει δεν προχ</w:t>
      </w:r>
      <w:r>
        <w:rPr>
          <w:rFonts w:eastAsia="Times New Roman"/>
          <w:bCs/>
        </w:rPr>
        <w:t>ωράει στην πράξη. Δημιουργείτε όρους ασφυξίας στο όργανο που αφορούν σημαντικά του μέλη. Ούτε αυτό το έχετε λύσει.</w:t>
      </w:r>
    </w:p>
    <w:p w14:paraId="700D2851" w14:textId="77777777" w:rsidR="008F0301" w:rsidRDefault="00543CD5">
      <w:pPr>
        <w:spacing w:line="600" w:lineRule="auto"/>
        <w:ind w:firstLine="720"/>
        <w:jc w:val="both"/>
        <w:rPr>
          <w:rFonts w:eastAsia="Times New Roman"/>
          <w:bCs/>
        </w:rPr>
      </w:pPr>
      <w:r>
        <w:rPr>
          <w:rFonts w:eastAsia="Times New Roman"/>
          <w:bCs/>
        </w:rPr>
        <w:t>Είναι φανερό πια, μετά και από αυτό, αν δεν υπάρχει, κυρία και κύριοι Βουλευτές, γνωμοδότηση του ΕΣΡ για την τροπολογία που ψήφισε η πλειοψηφ</w:t>
      </w:r>
      <w:r>
        <w:rPr>
          <w:rFonts w:eastAsia="Times New Roman"/>
          <w:bCs/>
        </w:rPr>
        <w:t>ία, είναι και αυτή αντισυνταγματική. Και είστε εδώ να μας την καταθέσετε σήμερα. Στα συνοδευτικά της τροπολογίας δεν την είχατε, κύριε Υπουργέ.</w:t>
      </w:r>
    </w:p>
    <w:p w14:paraId="700D2852" w14:textId="77777777" w:rsidR="008F0301" w:rsidRDefault="00543CD5">
      <w:pPr>
        <w:spacing w:line="600" w:lineRule="auto"/>
        <w:ind w:firstLine="720"/>
        <w:jc w:val="both"/>
        <w:rPr>
          <w:rFonts w:eastAsia="Times New Roman" w:cs="Times New Roman"/>
          <w:szCs w:val="24"/>
        </w:rPr>
      </w:pPr>
      <w:r>
        <w:rPr>
          <w:rFonts w:eastAsia="Times New Roman"/>
          <w:bCs/>
        </w:rPr>
        <w:t>Και κλείνοντας, έχουμε όλοι την ευκαιρία να κάνουμε κοινές παραδοχές, δραματικά καθυστερημένα, όμως, κύριε Υπουρ</w:t>
      </w:r>
      <w:r>
        <w:rPr>
          <w:rFonts w:eastAsia="Times New Roman"/>
          <w:bCs/>
        </w:rPr>
        <w:t xml:space="preserve">γέ. Έχετε κάνει ως Κυβέρνηση τα δέοντα για να υπάρξουν οι τυπικές και πρακτικές προϋποθέσεις της ψηφιακής οικονομίας; Είπατε, είπατε, είπατε. </w:t>
      </w:r>
    </w:p>
    <w:p w14:paraId="700D285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Είμαστε σε θέση να ξεφύγουμε από την προτελευταία θέση ανάμεσα στα κράτη-μέλη της Ευρωπαϊκής Ένωσης στα θέματα αυ</w:t>
      </w:r>
      <w:r>
        <w:rPr>
          <w:rFonts w:eastAsia="Times New Roman" w:cs="Times New Roman"/>
          <w:szCs w:val="24"/>
        </w:rPr>
        <w:t xml:space="preserve">τά; Πρέπει στην Αίθουσα να επαναλαμβάνουμε τα αυτονόητα; Εγώ δεν θα το κάνω. Οι αξίες και </w:t>
      </w:r>
      <w:r>
        <w:rPr>
          <w:rFonts w:eastAsia="Times New Roman" w:cs="Times New Roman"/>
          <w:szCs w:val="24"/>
        </w:rPr>
        <w:lastRenderedPageBreak/>
        <w:t xml:space="preserve">οι αρχές ως προς το συγκεκριμένο θέμα είναι καταφανείς, είναι πασιφανείς, είναι προφανείς. Τις ανέδειξε η επίκαιρη επερώτηση των συναδέλφων της Νέας Δημοκρατίας. Και </w:t>
      </w:r>
      <w:r>
        <w:rPr>
          <w:rFonts w:eastAsia="Times New Roman" w:cs="Times New Roman"/>
          <w:szCs w:val="24"/>
        </w:rPr>
        <w:t xml:space="preserve">τις δέχεστε. </w:t>
      </w:r>
    </w:p>
    <w:p w14:paraId="700D285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Επί του συγκεκριμένου, όμως: Μήπως έχετε την εικόνα, κύριε Υπουργέ, ότι ο χρόνος της Κυβέρνησης και της διοίκησης είναι άλλος, κυλάει αλλιώς από τον χρόνο των πολιτών και των διοικουμένων; Μια επιχείρηση σε έξι μήνες καθυστέρησης για να γίνει</w:t>
      </w:r>
      <w:r>
        <w:rPr>
          <w:rFonts w:eastAsia="Times New Roman" w:cs="Times New Roman"/>
          <w:szCs w:val="24"/>
        </w:rPr>
        <w:t xml:space="preserve"> μια ενέργεια καταστρέφεται. Μια οικονομία που έχει ανάγκη αναπτυξιακής τόνωσης, όταν η </w:t>
      </w:r>
      <w:r>
        <w:rPr>
          <w:rFonts w:eastAsia="Times New Roman" w:cs="Times New Roman"/>
          <w:szCs w:val="24"/>
        </w:rPr>
        <w:t>κ</w:t>
      </w:r>
      <w:r>
        <w:rPr>
          <w:rFonts w:eastAsia="Times New Roman" w:cs="Times New Roman"/>
          <w:szCs w:val="24"/>
        </w:rPr>
        <w:t>υβέρνηση αργεί, έχει παραπάνω προβλήματα. Πιστεύετε ότι τα δυόμισι χρόνια, που είστε στην Κυβέρνηση, είναι ελάχιστα; Τα δυόμισι χρόνια είναι χρόνος πολύς. Τι είναι αυτ</w:t>
      </w:r>
      <w:r>
        <w:rPr>
          <w:rFonts w:eastAsia="Times New Roman" w:cs="Times New Roman"/>
          <w:szCs w:val="24"/>
        </w:rPr>
        <w:t xml:space="preserve">ό που έχετε να επιδείξετε εκτός από την αριστερή δήθεν προσέγγιση στα θέματα της ψηφιακής οικονομίας και της τεχνολογίας; Τι σημαίνει ότι έχετε μια άλλη γνώμη; Να το κατανοήσω, με όρους πρακτικούς και επαρκείς, όμως. Με θεωρίες, όχι πια! Θεωρητικολογήσατε </w:t>
      </w:r>
      <w:r>
        <w:rPr>
          <w:rFonts w:eastAsia="Times New Roman" w:cs="Times New Roman"/>
          <w:szCs w:val="24"/>
        </w:rPr>
        <w:t xml:space="preserve">δυόμισι χρόνια. Τώρα, επί του συγκεκριμένου, πώς ξεκολλάμε από τις τελευταίες θέσεις, ανάμεσα στα κράτη-μέλη της Ευρωπαϊκής Ένωσης; </w:t>
      </w:r>
    </w:p>
    <w:p w14:paraId="700D285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κλείνω: Είναι συμβατό με το αναπτυξιακό μέρος της όλης συζήτησης οι Βουλευτές σας να συμμετέχουν στα κινήματα για τις κ</w:t>
      </w:r>
      <w:r>
        <w:rPr>
          <w:rFonts w:eastAsia="Times New Roman" w:cs="Times New Roman"/>
          <w:szCs w:val="24"/>
        </w:rPr>
        <w:t xml:space="preserve">εραίες; Είναι ή δεν είναι η ίδια λογική με τα όσα κάνετε για το Ελληνικό με τους Βουλευτές σας απέναντι; Έχετε συνειδητοποιήσει αυτό που σας λένε από παντού, ότι τώρα </w:t>
      </w:r>
      <w:r>
        <w:rPr>
          <w:rFonts w:eastAsia="Times New Roman" w:cs="Times New Roman"/>
          <w:szCs w:val="24"/>
        </w:rPr>
        <w:lastRenderedPageBreak/>
        <w:t xml:space="preserve">που τέλειωσε η δήθεν διαπραγμάτευση, θα κριθείτε για την παιδεία; Ο κ. </w:t>
      </w:r>
      <w:proofErr w:type="spellStart"/>
      <w:r>
        <w:rPr>
          <w:rFonts w:eastAsia="Times New Roman" w:cs="Times New Roman"/>
          <w:szCs w:val="24"/>
        </w:rPr>
        <w:t>Γαβρόγλου</w:t>
      </w:r>
      <w:proofErr w:type="spellEnd"/>
      <w:r>
        <w:rPr>
          <w:rFonts w:eastAsia="Times New Roman" w:cs="Times New Roman"/>
          <w:szCs w:val="24"/>
        </w:rPr>
        <w:t xml:space="preserve"> θα κριθε</w:t>
      </w:r>
      <w:r>
        <w:rPr>
          <w:rFonts w:eastAsia="Times New Roman" w:cs="Times New Roman"/>
          <w:szCs w:val="24"/>
        </w:rPr>
        <w:t>ί γι’ αυτά που λέει για το άσυλο, γι’ αυτά που λέει για το πανεπιστήμιο. Εσείς θα κριθείτε για την ψηφιακή οικονομία. Οι άλλοι Υπουργοί θα κριθούν για την οικονομία, για όλα τα θέματα της Ελλάδας. Σήμερα κρίνεστε από τους Έλληνες πολίτες για τα απορρίμματα</w:t>
      </w:r>
      <w:r>
        <w:rPr>
          <w:rFonts w:eastAsia="Times New Roman" w:cs="Times New Roman"/>
          <w:szCs w:val="24"/>
        </w:rPr>
        <w:t xml:space="preserve">. </w:t>
      </w:r>
    </w:p>
    <w:p w14:paraId="700D285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Έχετε καταλάβει ότι εδώ δεν είστε για να λέτε τι είναι τάχα μου Αριστερά, αλλά για να πράττετε. Έχετε καταλάβει ότι από τη θεωρία πρέπει κάποια στιγμή να περάσετε στην πράξη; Και πόσα χρόνια θέλετε, αν δεν το έχετε καταλάβει, για να το καταλάβετε; </w:t>
      </w:r>
    </w:p>
    <w:p w14:paraId="700D285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Ελπί</w:t>
      </w:r>
      <w:r>
        <w:rPr>
          <w:rFonts w:eastAsia="Times New Roman" w:cs="Times New Roman"/>
          <w:szCs w:val="24"/>
        </w:rPr>
        <w:t>ζω ότι στη δευτερολογία σας θα δούμε κάτι πιο συγκεκριμένο, θα ακούσουμε κάτι πιο συγκεκριμένο γι’ αυτά που έχετε να κάνετε αύριο και όχι του χρόνου ή μετά από δέκα χρόνια.</w:t>
      </w:r>
    </w:p>
    <w:p w14:paraId="700D285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Ευχαριστώ.</w:t>
      </w:r>
    </w:p>
    <w:p w14:paraId="700D2859"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όπως ακούσαμε από το</w:t>
      </w:r>
      <w:r>
        <w:rPr>
          <w:rFonts w:eastAsia="Times New Roman" w:cs="Times New Roman"/>
          <w:szCs w:val="24"/>
        </w:rPr>
        <w:t>ν κ. Λοβέρδο, πριν από είκοσι ένα χρόνια σαν σήμερα, απεβίωσε ο Ανδρέας Παπανδρέου. Ανεξαρτήτως της άποψης που μπορεί να έχει ο καθένας από εμάς και κυρίως ο λαός, ήταν ένας πολιτικός ηγέτης που σφρά</w:t>
      </w:r>
      <w:r>
        <w:rPr>
          <w:rFonts w:eastAsia="Times New Roman" w:cs="Times New Roman"/>
          <w:szCs w:val="24"/>
        </w:rPr>
        <w:lastRenderedPageBreak/>
        <w:t>γισε με το πέρασμά του ένα κομμάτι της σύγχρονης ελληνική</w:t>
      </w:r>
      <w:r>
        <w:rPr>
          <w:rFonts w:eastAsia="Times New Roman" w:cs="Times New Roman"/>
          <w:szCs w:val="24"/>
        </w:rPr>
        <w:t xml:space="preserve">ς πολιτικής ιστορίας. Εκ μέρους, λοιπόν, του Προεδρείου και της Βουλής θέλω να πω ότι τιμούμε και εμείς τη μνήμη του Ανδρέα Παπανδρέου. </w:t>
      </w:r>
    </w:p>
    <w:p w14:paraId="700D285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Προχωρούμε τώρα στον Κοινοβουλευτικό Εκπρόσωπο της Χρυσής Αυγής, Βουλευτή Α</w:t>
      </w:r>
      <w:r>
        <w:rPr>
          <w:rFonts w:eastAsia="Times New Roman" w:cs="Times New Roman"/>
          <w:szCs w:val="24"/>
        </w:rPr>
        <w:t>΄</w:t>
      </w:r>
      <w:r>
        <w:rPr>
          <w:rFonts w:eastAsia="Times New Roman" w:cs="Times New Roman"/>
          <w:szCs w:val="24"/>
        </w:rPr>
        <w:t xml:space="preserve"> Θεσσαλονίκης, κ. Αντώνιο Γρέγο.</w:t>
      </w:r>
    </w:p>
    <w:p w14:paraId="700D285B"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ΓΡΕΓΟΣ:</w:t>
      </w:r>
      <w:r>
        <w:rPr>
          <w:rFonts w:eastAsia="Times New Roman" w:cs="Times New Roman"/>
          <w:szCs w:val="24"/>
        </w:rPr>
        <w:t xml:space="preserve"> Ευχαριστώ, κύριε Πρόεδρε.</w:t>
      </w:r>
    </w:p>
    <w:p w14:paraId="700D285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Ταυτόχρονα συζητιέται στην αρμόδια Επιτροπή Μορφωτικών Υποθέσεων και ένα νομοσχέδιο που αφορά τον αθλητισμό, ένα νομοσχέδιο με πάρα πολύ μεγάλες κοινωνικές προεκτάσεις. Και φυσικά, ήρθε και αυτό με τη μορφή του επείγοντος.</w:t>
      </w:r>
      <w:r>
        <w:rPr>
          <w:rFonts w:eastAsia="Times New Roman" w:cs="Times New Roman"/>
          <w:szCs w:val="24"/>
        </w:rPr>
        <w:t xml:space="preserve"> </w:t>
      </w:r>
    </w:p>
    <w:p w14:paraId="700D285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Όσον αφορά τα σημερινά: Η εποχή που διανύουμε είναι σίγουρα μια εποχή νέων τεχνολογικών προκλήσεων. Στα πλαίσια αυτών των προκλήσεων, πρωτεύοντα ρόλο διαδραματίζει η εφαρμογή των νέων πολιτικών ψηφιακών εφαρμογών και η ευρεία χρήση της διαδικτυακής πλατφ</w:t>
      </w:r>
      <w:r>
        <w:rPr>
          <w:rFonts w:eastAsia="Times New Roman" w:cs="Times New Roman"/>
          <w:szCs w:val="24"/>
        </w:rPr>
        <w:t xml:space="preserve">όρμας. Είναι γνωστό ότι η Ευρωπαϊκή Ένωση τα τελευταία χρόνια καταβάλλει κάποιες προσπάθειες για την ενίσχυση των αρμόδιων αρχών, οι οποίες έχουν ως σκοπό και αποστολή τον εκσυγχρονισμό και την παροχή πληρέστερων </w:t>
      </w:r>
      <w:proofErr w:type="spellStart"/>
      <w:r>
        <w:rPr>
          <w:rFonts w:eastAsia="Times New Roman" w:cs="Times New Roman"/>
          <w:szCs w:val="24"/>
        </w:rPr>
        <w:t>ευρυζωνικών</w:t>
      </w:r>
      <w:proofErr w:type="spellEnd"/>
      <w:r>
        <w:rPr>
          <w:rFonts w:eastAsia="Times New Roman" w:cs="Times New Roman"/>
          <w:szCs w:val="24"/>
        </w:rPr>
        <w:t xml:space="preserve"> υπηρεσιών ακόμη και στις πλέον </w:t>
      </w:r>
      <w:r>
        <w:rPr>
          <w:rFonts w:eastAsia="Times New Roman" w:cs="Times New Roman"/>
          <w:szCs w:val="24"/>
        </w:rPr>
        <w:t xml:space="preserve">απομακρυσμένες περιοχές των </w:t>
      </w:r>
      <w:r>
        <w:rPr>
          <w:rFonts w:eastAsia="Times New Roman" w:cs="Times New Roman"/>
          <w:szCs w:val="24"/>
        </w:rPr>
        <w:lastRenderedPageBreak/>
        <w:t>κρατών-μελών. Με την έκδοση οδηγιών και σχετικών κανονισμών, ο υπερεθνικός οργανισμός της Ευρωπαϊκής Ένωσης αποσκοπεί στη δικαιοδοτική ενοποίηση και τη θεμελίωση ενός κοινού θεσμικού και νομικού πλαισίου, σχετικά με τη χρήση και</w:t>
      </w:r>
      <w:r>
        <w:rPr>
          <w:rFonts w:eastAsia="Times New Roman" w:cs="Times New Roman"/>
          <w:szCs w:val="24"/>
        </w:rPr>
        <w:t xml:space="preserve"> την υλοποίηση των εφαρμογών του διαδικτύου. Πέραν τούτου, καθίσταται σαφές ότι οι διαδικτυακές υπηρεσίες έχουν μπει ολοκληρωτικά στην καθημερινότητα των πολιτών παγκοσμίως και αποτελούν αναπόσπαστο μέρος της κρατικής και κοινωνικής λειτουργίας. Ως εκ τούτ</w:t>
      </w:r>
      <w:r>
        <w:rPr>
          <w:rFonts w:eastAsia="Times New Roman" w:cs="Times New Roman"/>
          <w:szCs w:val="24"/>
        </w:rPr>
        <w:t xml:space="preserve">ου, η ψηφιακή πολιτική είναι ένα από τα σημαντικότερα θέματα που απασχολούν και θα απασχολήσουν στο μέλλον τις εκάστοτε κυβερνήσεις και το πολιτικό σύστημα εν γένει. </w:t>
      </w:r>
    </w:p>
    <w:p w14:paraId="700D285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Ο ψηφιακός μετασχηματισμός αποτελεί μια έννοια που διατρέχει όλους τους οικονομικούς και </w:t>
      </w:r>
      <w:r>
        <w:rPr>
          <w:rFonts w:eastAsia="Times New Roman" w:cs="Times New Roman"/>
          <w:szCs w:val="24"/>
        </w:rPr>
        <w:t>κοινωνικούς κλάδους. Μια σύντομη αναφορά στις διατραπεζικές συναλλαγές που γίνονται μέσω του διαδικτύου και φυσικά, στην ευρύτατη και καθημερινή χρήση των μέσων κοινωνικής δικτύωσης αποδεικνύει την κοινωνική και οικονομική σημασία της επιλογής για την υλοπ</w:t>
      </w:r>
      <w:r>
        <w:rPr>
          <w:rFonts w:eastAsia="Times New Roman" w:cs="Times New Roman"/>
          <w:szCs w:val="24"/>
        </w:rPr>
        <w:t>οίηση ορθής ψηφιακής πολιτικής.</w:t>
      </w:r>
    </w:p>
    <w:p w14:paraId="700D285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Ως εκπρόσωποι των Ελλήνων εθνικιστών στο Ελληνικό Κοινοβούλιο, κρίνουμε σκόπιμο να τονίσουμε ότι ο ψηφιακός μετασχηματισμός της χώρας πρέπει να συντελεστεί μέσα από ένα συντεταγμένο εθνικό σχέδιο δράσης, ώ</w:t>
      </w:r>
      <w:r>
        <w:rPr>
          <w:rFonts w:eastAsia="Times New Roman" w:cs="Times New Roman"/>
          <w:szCs w:val="24"/>
        </w:rPr>
        <w:lastRenderedPageBreak/>
        <w:t>στε αφ’ ενός μεν να</w:t>
      </w:r>
      <w:r>
        <w:rPr>
          <w:rFonts w:eastAsia="Times New Roman" w:cs="Times New Roman"/>
          <w:szCs w:val="24"/>
        </w:rPr>
        <w:t xml:space="preserve"> προκύψουν οι δέουσες συνθήκες πρόσβασης στους Έλληνες πολίτες και αφ’ ετέρου, να ψηφιοποιηθούν οι δημόσιες υπηρεσίες, με γνώμονα την επίτευξη οικονομικής ανάπτυξης και τη βελτιστοποίηση του επιπέδου παροχής υπηρεσιών, ειδικά τώρα που ελέω της τεχνικής οικ</w:t>
      </w:r>
      <w:r>
        <w:rPr>
          <w:rFonts w:eastAsia="Times New Roman" w:cs="Times New Roman"/>
          <w:szCs w:val="24"/>
        </w:rPr>
        <w:t>ονομικής κρίσης, την οποία επέβαλαν στον ελληνικό λαό οι γνωστοί άγνωστοι επιτήδειοι τοκογλύφοι, είναι επιτακτικό οι ελληνικές κυβερνήσεις να βρουν τις κατάλληλες λύσεις για να βοηθήσουν τους πολίτες να προσαρμοστούν στις νέες συνθήκες.</w:t>
      </w:r>
    </w:p>
    <w:p w14:paraId="700D286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Έως και σήμερα που </w:t>
      </w:r>
      <w:r>
        <w:rPr>
          <w:rFonts w:eastAsia="Times New Roman" w:cs="Times New Roman"/>
          <w:szCs w:val="24"/>
        </w:rPr>
        <w:t>κληθήκαμε να τοποθετηθούμε σχετικά με τον ψηφιακό μετασχηματισμό στη χώρα μας, πολλά προβλήματα υπάρχουν και πολλά έργα δεν έχουν ολοκληρωθεί. Λόγου χάρ</w:t>
      </w:r>
      <w:r>
        <w:rPr>
          <w:rFonts w:eastAsia="Times New Roman" w:cs="Times New Roman"/>
          <w:szCs w:val="24"/>
        </w:rPr>
        <w:t>ιν</w:t>
      </w:r>
      <w:r>
        <w:rPr>
          <w:rFonts w:eastAsia="Times New Roman" w:cs="Times New Roman"/>
          <w:szCs w:val="24"/>
        </w:rPr>
        <w:t xml:space="preserve">, το έργο ανάπτυξης </w:t>
      </w:r>
      <w:proofErr w:type="spellStart"/>
      <w:r>
        <w:rPr>
          <w:rFonts w:eastAsia="Times New Roman" w:cs="Times New Roman"/>
          <w:szCs w:val="24"/>
        </w:rPr>
        <w:t>ευρυζωνικών</w:t>
      </w:r>
      <w:proofErr w:type="spellEnd"/>
      <w:r>
        <w:rPr>
          <w:rFonts w:eastAsia="Times New Roman" w:cs="Times New Roman"/>
          <w:szCs w:val="24"/>
        </w:rPr>
        <w:t xml:space="preserve"> υποδομών στις αγροτικές περιοχές και στις επονομαζόμενες και «λευκές π</w:t>
      </w:r>
      <w:r>
        <w:rPr>
          <w:rFonts w:eastAsia="Times New Roman" w:cs="Times New Roman"/>
          <w:szCs w:val="24"/>
        </w:rPr>
        <w:t xml:space="preserve">εριοχές» δεν έχει τελειοποιηθεί, με αποτέλεσμα οι κάτοικοι των περιοχών αυτών να μην έχουν κανονική πρόσβαση στις διαδικτυακές υπηρεσίες. Ένα τέτοιο χαρακτηριστικό παράδειγμα είναι αυτό της </w:t>
      </w:r>
      <w:r>
        <w:rPr>
          <w:rFonts w:eastAsia="Times New Roman" w:cs="Times New Roman"/>
          <w:szCs w:val="24"/>
        </w:rPr>
        <w:t>α</w:t>
      </w:r>
      <w:r>
        <w:rPr>
          <w:rFonts w:eastAsia="Times New Roman" w:cs="Times New Roman"/>
          <w:szCs w:val="24"/>
        </w:rPr>
        <w:t>νατολικής Μάνης, που έχει μάλιστα και μεγάλη τουριστική ανάπτυξη.</w:t>
      </w:r>
    </w:p>
    <w:p w14:paraId="700D286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Προκύπτει συνεπώς η ανάγκη της συνολικής κάλυψης της ελληνικής επικράτειας με την παροχή του διαδικτύου. Για να γίνει, όμως, αυτό, είναι σαφές ότι πρέπει να υπάρχει πολιτική βούληση για την ανάπτυξη και ολοκλήρωση των έργων υποδομών. Σχετικά με το θέμα αυ</w:t>
      </w:r>
      <w:r>
        <w:rPr>
          <w:rFonts w:eastAsia="Times New Roman" w:cs="Times New Roman"/>
          <w:szCs w:val="24"/>
        </w:rPr>
        <w:t xml:space="preserve">τό, οι πληροφορίες και οι </w:t>
      </w:r>
      <w:r>
        <w:rPr>
          <w:rFonts w:eastAsia="Times New Roman" w:cs="Times New Roman"/>
          <w:szCs w:val="24"/>
        </w:rPr>
        <w:lastRenderedPageBreak/>
        <w:t xml:space="preserve">διαβεβαιώσεις των αρμόδιων φορέων συγκλίνουν προς τη θέση ότι οι στόχοι που έχουν τεθεί από το Ψηφιακό Θεματολόγιο 2020, αλλά και το Εθνικό Σχέδιο </w:t>
      </w:r>
      <w:proofErr w:type="spellStart"/>
      <w:r>
        <w:rPr>
          <w:rFonts w:eastAsia="Times New Roman" w:cs="Times New Roman"/>
          <w:szCs w:val="24"/>
        </w:rPr>
        <w:t>Ευρυζωνικής</w:t>
      </w:r>
      <w:proofErr w:type="spellEnd"/>
      <w:r>
        <w:rPr>
          <w:rFonts w:eastAsia="Times New Roman" w:cs="Times New Roman"/>
          <w:szCs w:val="24"/>
        </w:rPr>
        <w:t xml:space="preserve"> Πρόσβασης Επόμενης Γενιάς 2014-2020 θα αναληφθούν από τη Γενική Γραμματ</w:t>
      </w:r>
      <w:r>
        <w:rPr>
          <w:rFonts w:eastAsia="Times New Roman" w:cs="Times New Roman"/>
          <w:szCs w:val="24"/>
        </w:rPr>
        <w:t xml:space="preserve">εία Τηλεπικοινωνιών και Ταχυδρομείων, η οποία και προγραμματίζει την εκπόνηση νέων έργων για την 100% κάλυψη της ελληνικής επικράτειας έως και το 2020, </w:t>
      </w:r>
      <w:proofErr w:type="spellStart"/>
      <w:r>
        <w:rPr>
          <w:rFonts w:eastAsia="Times New Roman" w:cs="Times New Roman"/>
          <w:szCs w:val="24"/>
        </w:rPr>
        <w:t>όπερ</w:t>
      </w:r>
      <w:proofErr w:type="spellEnd"/>
      <w:r>
        <w:rPr>
          <w:rFonts w:eastAsia="Times New Roman" w:cs="Times New Roman"/>
          <w:szCs w:val="24"/>
        </w:rPr>
        <w:t xml:space="preserve"> σημαίνει ότι τα έργα υποδομής για την τοποθέτηση οπτικών ινών πρέπει να συνεχιστούν και να ολοκληρω</w:t>
      </w:r>
      <w:r>
        <w:rPr>
          <w:rFonts w:eastAsia="Times New Roman" w:cs="Times New Roman"/>
          <w:szCs w:val="24"/>
        </w:rPr>
        <w:t>θούν το συντομότερο.</w:t>
      </w:r>
    </w:p>
    <w:p w14:paraId="700D286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Πρέπει να αναρωτηθούμε, όμως, εδώ τι συμφερόντων εταιρείες αναλαμβάνουν την υλοποίηση αυτών των έργων. Είναι γνωστό σε όλους ότι το μεγαλύτερο κομμάτι από την πίτα το παίρνουν τα ξένα οικονομικά συμφέροντα που συμμετέχουν στον ΟΤΕ και </w:t>
      </w:r>
      <w:r>
        <w:rPr>
          <w:rFonts w:eastAsia="Times New Roman" w:cs="Times New Roman"/>
          <w:szCs w:val="24"/>
        </w:rPr>
        <w:t xml:space="preserve">ειδικότερα η εταιρεία γερμανικών συμφερόντων </w:t>
      </w:r>
      <w:r>
        <w:rPr>
          <w:rFonts w:eastAsia="Times New Roman" w:cs="Times New Roman"/>
          <w:szCs w:val="24"/>
        </w:rPr>
        <w:t>«</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w:t>
      </w:r>
      <w:r>
        <w:rPr>
          <w:rFonts w:eastAsia="Times New Roman" w:cs="Times New Roman"/>
          <w:szCs w:val="24"/>
        </w:rPr>
        <w:t xml:space="preserve">, η οποία φέρεται να έχει εξαγοράσει το μεγαλύτερο μέρος του μετοχικού πακέτου του ΟΤΕ. Συνεπώς, ο Οργανισμός που είναι επιφορτισμένος με την ολοκλήρωση των υποδομών </w:t>
      </w:r>
      <w:proofErr w:type="spellStart"/>
      <w:r>
        <w:rPr>
          <w:rFonts w:eastAsia="Times New Roman" w:cs="Times New Roman"/>
          <w:szCs w:val="24"/>
        </w:rPr>
        <w:t>ευρυζωνικότητας</w:t>
      </w:r>
      <w:proofErr w:type="spellEnd"/>
      <w:r>
        <w:rPr>
          <w:rFonts w:eastAsia="Times New Roman" w:cs="Times New Roman"/>
          <w:szCs w:val="24"/>
        </w:rPr>
        <w:t xml:space="preserve"> είναι αλλοδ</w:t>
      </w:r>
      <w:r>
        <w:rPr>
          <w:rFonts w:eastAsia="Times New Roman" w:cs="Times New Roman"/>
          <w:szCs w:val="24"/>
        </w:rPr>
        <w:t>απών οικονομικών συμφερόντων.</w:t>
      </w:r>
    </w:p>
    <w:p w14:paraId="700D286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Η Χρυσή Αυγή έχει διαφορετικές θέσεις σχετικά με τους οργανισμούς που παρέχουν έργα κοινωνικής ωφέλειας και είναι σαφές ότι αυτοί οι </w:t>
      </w:r>
      <w:proofErr w:type="spellStart"/>
      <w:r>
        <w:rPr>
          <w:rFonts w:eastAsia="Times New Roman" w:cs="Times New Roman"/>
          <w:szCs w:val="24"/>
        </w:rPr>
        <w:t>oργανισμοί</w:t>
      </w:r>
      <w:proofErr w:type="spellEnd"/>
      <w:r>
        <w:rPr>
          <w:rFonts w:eastAsia="Times New Roman" w:cs="Times New Roman"/>
          <w:szCs w:val="24"/>
        </w:rPr>
        <w:t xml:space="preserve"> πρέπει να είναι εξ ολοκλήρου δημόσιοι και εθνικοί.</w:t>
      </w:r>
    </w:p>
    <w:p w14:paraId="700D286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Σύμφωνα με τη διακήρυξη του έργ</w:t>
      </w:r>
      <w:r>
        <w:rPr>
          <w:rFonts w:eastAsia="Times New Roman" w:cs="Times New Roman"/>
          <w:szCs w:val="24"/>
        </w:rPr>
        <w:t xml:space="preserve">ου υλοποίησης τεχνικών υποδομών </w:t>
      </w:r>
      <w:proofErr w:type="spellStart"/>
      <w:r>
        <w:rPr>
          <w:rFonts w:eastAsia="Times New Roman" w:cs="Times New Roman"/>
          <w:szCs w:val="24"/>
        </w:rPr>
        <w:t>ευρυζωνικής</w:t>
      </w:r>
      <w:proofErr w:type="spellEnd"/>
      <w:r>
        <w:rPr>
          <w:rFonts w:eastAsia="Times New Roman" w:cs="Times New Roman"/>
          <w:szCs w:val="24"/>
        </w:rPr>
        <w:t xml:space="preserve"> κάλυψης σε αγροτικές περιοχές προκύπτει ότι ο ανάδοχος του έργου είχε το δικαίωμα να δηλώσει συγκεκριμένο ποσοστό πληθυσμιακής κάλυψης χωρίς να οφείλει να καλύψει το σύνολο των οικισμών.</w:t>
      </w:r>
    </w:p>
    <w:p w14:paraId="700D286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Προφανώς είμαστε αντίθετο</w:t>
      </w:r>
      <w:r>
        <w:rPr>
          <w:rFonts w:eastAsia="Times New Roman" w:cs="Times New Roman"/>
          <w:szCs w:val="24"/>
        </w:rPr>
        <w:t>ι στο να περιέχονται τέτοιου είδους συμβατικοί όροι στις συμβάσεις υλοποίησης των σχετικών έργων δυνάμει των οποίων δεσμεύονται οι τεχνικές εταιρείες και προτείνουμε ότι τέτοιου είδους αποφάσεις πρέπει να λαμβάνονται αποκλειστικά από κυβερνητικά όργανα. Τα</w:t>
      </w:r>
      <w:r>
        <w:rPr>
          <w:rFonts w:eastAsia="Times New Roman" w:cs="Times New Roman"/>
          <w:szCs w:val="24"/>
        </w:rPr>
        <w:t xml:space="preserve"> κυβερνητικά όργανα πρέπει να έχουν την πλήρη ευθύνη σχετικά με την άριστη εκτέλεση του έργου και την αποπεράτωσή του.</w:t>
      </w:r>
    </w:p>
    <w:p w14:paraId="700D286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Σε τελική ανάλυση, εμείς προτείνουμε τη σαφή και ουσιαστική ισχυροποίηση των δυνατοτήτων των κυβερνητικών οργάνων με μία τουλάχιστον βασική προϋπόθεση, ότι τα κριτήρια λειτουργίας τους και η λήψη αποφάσεων θα έχουν ως αποκλειστικό γνώμονα τις εθνικές ανάγκ</w:t>
      </w:r>
      <w:r>
        <w:rPr>
          <w:rFonts w:eastAsia="Times New Roman" w:cs="Times New Roman"/>
          <w:szCs w:val="24"/>
        </w:rPr>
        <w:t xml:space="preserve">ες. Αυτό θα επιτυγχάνεται με αμιγώς εγχώρια νομοθετική πρωτοβουλία και όχι με επιβολή και υιοθέτηση σχετικών νομοθετημάτων από τα ευρωπαϊκά </w:t>
      </w:r>
      <w:r>
        <w:rPr>
          <w:rFonts w:eastAsia="Times New Roman" w:cs="Times New Roman"/>
          <w:szCs w:val="24"/>
          <w:lang w:val="en-US"/>
        </w:rPr>
        <w:t>fora</w:t>
      </w:r>
      <w:r>
        <w:rPr>
          <w:rFonts w:eastAsia="Times New Roman" w:cs="Times New Roman"/>
          <w:szCs w:val="24"/>
        </w:rPr>
        <w:t>.</w:t>
      </w:r>
    </w:p>
    <w:p w14:paraId="700D286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Σημαντικό στοίχημα που πρέπει να βάλουν οι υπεύθυνοι και να το κερδίσουν προς όφελος των πολιτών πάντα είναι σ</w:t>
      </w:r>
      <w:r>
        <w:rPr>
          <w:rFonts w:eastAsia="Times New Roman" w:cs="Times New Roman"/>
          <w:szCs w:val="24"/>
        </w:rPr>
        <w:t>αφώς η διασύνδεση όλων των δημοσίων φορέων, ώστε να χτυπηθεί δραστικά το φαινόμενο της γραφειοκρα</w:t>
      </w:r>
      <w:r>
        <w:rPr>
          <w:rFonts w:eastAsia="Times New Roman" w:cs="Times New Roman"/>
          <w:szCs w:val="24"/>
        </w:rPr>
        <w:lastRenderedPageBreak/>
        <w:t>τίας, που αναμφισβήτητα ταλανίζει το ελληνικό δημόσιο και αποτελεί το φόβητρο του Έλληνα πολίτη, όταν προσέρχεται στις κάθε λογής δημόσιες υπηρεσίες, αλλά ακόμ</w:t>
      </w:r>
      <w:r>
        <w:rPr>
          <w:rFonts w:eastAsia="Times New Roman" w:cs="Times New Roman"/>
          <w:szCs w:val="24"/>
        </w:rPr>
        <w:t>α και σε ξένους.</w:t>
      </w:r>
    </w:p>
    <w:p w14:paraId="700D286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σημείο αυτό θέλω να κάνω μνεία στις εξαγγελίες του Σαμαρά προ τριετίας, όταν και υποσχόταν στους πολίτες την παροχή δωρεάν ιντερνέτ σε όλη τη χώρα. Τότε είχε σχολιαστεί ποικιλοτρόπως και είχε γίνει αντικείμενο σάτιρας η εν λόγω δήλωση,</w:t>
      </w:r>
      <w:r>
        <w:rPr>
          <w:rFonts w:eastAsia="Times New Roman" w:cs="Times New Roman"/>
          <w:szCs w:val="24"/>
        </w:rPr>
        <w:t xml:space="preserve"> η οποία προφανώς είχε ψηφοθηρικό σκοπό και ήταν ένα μέσο εντυπωσιασμού και προσέλκυσης της νεολαίας.</w:t>
      </w:r>
    </w:p>
    <w:p w14:paraId="700D2869" w14:textId="77777777" w:rsidR="008F0301" w:rsidRDefault="00543CD5">
      <w:pPr>
        <w:spacing w:line="600" w:lineRule="auto"/>
        <w:ind w:firstLine="720"/>
        <w:jc w:val="both"/>
        <w:rPr>
          <w:rFonts w:eastAsia="Times New Roman" w:cs="Times New Roman"/>
          <w:szCs w:val="24"/>
        </w:rPr>
      </w:pPr>
      <w:r>
        <w:rPr>
          <w:rFonts w:eastAsia="Times New Roman"/>
          <w:szCs w:val="24"/>
        </w:rPr>
        <w:t>Σήμερα, μετά από τρία χρόνια, η δωρεάν παροχή ίντερνετ δεν υφίσταται. Δεν υπάρχει δωρεάν παροχή ίντερνετ ούτε στα μουσεία ούτε σε άλλα σημεία πολιτιστικού</w:t>
      </w:r>
      <w:r>
        <w:rPr>
          <w:rFonts w:eastAsia="Times New Roman"/>
          <w:szCs w:val="24"/>
        </w:rPr>
        <w:t xml:space="preserve">, τουριστικού και επαγγελματικού ενδιαφέροντος, όπως είναι, για παράδειγμα, τα μουσεία, οι αρχαιολογικοί χώροι, οι δημόσιες υπηρεσίες, τα κτήρια των δικαστηρίων και άλλα. Συνεπώς, για ποιο ψηφιακό μετασχηματισμό μιλούμε, όταν εν </w:t>
      </w:r>
      <w:proofErr w:type="spellStart"/>
      <w:r>
        <w:rPr>
          <w:rFonts w:eastAsia="Times New Roman"/>
          <w:szCs w:val="24"/>
        </w:rPr>
        <w:t>έτει</w:t>
      </w:r>
      <w:proofErr w:type="spellEnd"/>
      <w:r>
        <w:rPr>
          <w:rFonts w:eastAsia="Times New Roman"/>
          <w:szCs w:val="24"/>
        </w:rPr>
        <w:t xml:space="preserve"> 2017 υπάρχουν ακόμα δι</w:t>
      </w:r>
      <w:r>
        <w:rPr>
          <w:rFonts w:eastAsia="Times New Roman"/>
          <w:szCs w:val="24"/>
        </w:rPr>
        <w:t>απιστωμένα προβλήματα και σοβαρότατες ελλείψεις;</w:t>
      </w:r>
      <w:r>
        <w:rPr>
          <w:rFonts w:eastAsia="Times New Roman" w:cs="Times New Roman"/>
          <w:szCs w:val="24"/>
        </w:rPr>
        <w:t xml:space="preserve"> </w:t>
      </w:r>
    </w:p>
    <w:p w14:paraId="700D286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Pr>
          <w:rFonts w:eastAsia="Times New Roman" w:cs="Times New Roman"/>
          <w:szCs w:val="24"/>
        </w:rPr>
        <w:t>.</w:t>
      </w:r>
      <w:r>
        <w:rPr>
          <w:rFonts w:eastAsia="Times New Roman" w:cs="Times New Roman"/>
          <w:szCs w:val="24"/>
        </w:rPr>
        <w:t xml:space="preserve"> </w:t>
      </w:r>
      <w:r w:rsidRPr="00204724">
        <w:rPr>
          <w:rFonts w:eastAsia="Times New Roman" w:cs="Times New Roman"/>
          <w:b/>
          <w:szCs w:val="24"/>
        </w:rPr>
        <w:t>Α</w:t>
      </w:r>
      <w:r>
        <w:rPr>
          <w:rFonts w:eastAsia="Times New Roman" w:cs="Times New Roman"/>
          <w:b/>
          <w:szCs w:val="24"/>
        </w:rPr>
        <w:t>ΝΑΣΤΑΣΙΑ ΧΡΙΣΤΟΔΟΥΛΟΠΟΥΛΟΥ</w:t>
      </w:r>
      <w:r>
        <w:rPr>
          <w:rFonts w:eastAsia="Times New Roman" w:cs="Times New Roman"/>
          <w:szCs w:val="24"/>
        </w:rPr>
        <w:t>)</w:t>
      </w:r>
    </w:p>
    <w:p w14:paraId="700D286B" w14:textId="77777777" w:rsidR="008F0301" w:rsidRDefault="00543CD5">
      <w:pPr>
        <w:spacing w:line="600" w:lineRule="auto"/>
        <w:ind w:firstLine="720"/>
        <w:jc w:val="both"/>
        <w:rPr>
          <w:rFonts w:eastAsia="Times New Roman"/>
          <w:szCs w:val="24"/>
        </w:rPr>
      </w:pPr>
      <w:r>
        <w:rPr>
          <w:rFonts w:eastAsia="Times New Roman"/>
          <w:szCs w:val="24"/>
        </w:rPr>
        <w:lastRenderedPageBreak/>
        <w:t>Ας σκύψουμε όλοι το κεφάλι, λοιπόν και ας εργαστούμε ώστε να φθάσει η χώρα στο επιθυμητό επίπεδο</w:t>
      </w:r>
      <w:r>
        <w:rPr>
          <w:rFonts w:eastAsia="Times New Roman"/>
          <w:szCs w:val="24"/>
        </w:rPr>
        <w:t xml:space="preserve"> ψηφιακών δυνατοτήτων, με σαφή προσανατολισμό στην προστασία των εθνικών συμφερόντων και, φυσικά, στην εξυπηρέτηση των Ελλήνων πολιτών.</w:t>
      </w:r>
    </w:p>
    <w:p w14:paraId="700D286C" w14:textId="77777777" w:rsidR="008F0301" w:rsidRDefault="00543CD5">
      <w:pPr>
        <w:spacing w:line="600" w:lineRule="auto"/>
        <w:ind w:firstLine="720"/>
        <w:jc w:val="both"/>
        <w:rPr>
          <w:rFonts w:eastAsia="Times New Roman"/>
          <w:szCs w:val="24"/>
        </w:rPr>
      </w:pPr>
      <w:r>
        <w:rPr>
          <w:rFonts w:eastAsia="Times New Roman"/>
          <w:szCs w:val="24"/>
        </w:rPr>
        <w:t>Ευχαριστώ.</w:t>
      </w:r>
    </w:p>
    <w:p w14:paraId="700D286D"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w:t>
      </w:r>
    </w:p>
    <w:p w14:paraId="700D286E"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κυρία Πρόεδρε.</w:t>
      </w:r>
    </w:p>
    <w:p w14:paraId="700D286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Έλεγα ότι τουλάχιστον σήμερα δεν προσφέρεται το θέμα για σκληρούς αντιπολιτευτικούς τόνους. Άκουσα με περιέργεια τον κ. Λοβέρδο σχεδόν να αδιαφορεί για το θέμα, για το οποίο πιστεύω ότι είναι πάρα πολύ σημαντικό και πολύ σοβαρό.</w:t>
      </w:r>
    </w:p>
    <w:p w14:paraId="700D287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 αρχ</w:t>
      </w:r>
      <w:r>
        <w:rPr>
          <w:rFonts w:eastAsia="Times New Roman" w:cs="Times New Roman"/>
          <w:szCs w:val="24"/>
        </w:rPr>
        <w:t>άς</w:t>
      </w:r>
      <w:r>
        <w:rPr>
          <w:rFonts w:eastAsia="Times New Roman" w:cs="Times New Roman"/>
          <w:szCs w:val="24"/>
        </w:rPr>
        <w:t>, εγώ θέλω να χαιρετίσω και τις έξι ερωτήσεις που θέτει στην επερώτησή της η Νέα Δημοκρατία. Χαίρομαι γιατί αυτή λέγεται «ουσιαστική κοινοβουλευτική δουλειά». Αν έχει δίκιο ή όχι, μπορούμε να το δούμε. Όμως, πραγματικά πρόκειται για ένα υγιές πεδί</w:t>
      </w:r>
      <w:r>
        <w:rPr>
          <w:rFonts w:eastAsia="Times New Roman" w:cs="Times New Roman"/>
          <w:szCs w:val="24"/>
        </w:rPr>
        <w:t>ο αντιπαράθεσης, όπου αν έχουμε κάνει κάτι λάθος, πρέπει να το διορθώσουμε, ενώ αν δεν το έχουμε κάνει, τότε πρέπει να πούμε τι έχουμε κάνει.</w:t>
      </w:r>
    </w:p>
    <w:p w14:paraId="700D287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Θέλω να ξεκινήσω θυμίζοντας –διότι οι υψηλοί τόνοι δεν μου αρέσουν- ότι για πρώτη φορά υπάρχει ένα δορυφόρος που ε</w:t>
      </w:r>
      <w:r>
        <w:rPr>
          <w:rFonts w:eastAsia="Times New Roman" w:cs="Times New Roman"/>
          <w:szCs w:val="24"/>
        </w:rPr>
        <w:t xml:space="preserve">κτοξεύτηκε πριν από μία εβδομάδα και αυτό αποτελεί μία τρανταχτή απόδειξη ότι για χρόνια είχε εγκαταλειφθεί η χώρα σε ό,τι έχει να κάνει με την </w:t>
      </w:r>
      <w:proofErr w:type="spellStart"/>
      <w:r>
        <w:rPr>
          <w:rFonts w:eastAsia="Times New Roman" w:cs="Times New Roman"/>
          <w:szCs w:val="24"/>
        </w:rPr>
        <w:t>ψηφιοποίηση</w:t>
      </w:r>
      <w:proofErr w:type="spellEnd"/>
      <w:r>
        <w:rPr>
          <w:rFonts w:eastAsia="Times New Roman" w:cs="Times New Roman"/>
          <w:szCs w:val="24"/>
        </w:rPr>
        <w:t>, την πληροφορική, την ηλεκτρονική διακυβέρνηση. Αυτό έγινε μόλις πριν από μία εβδομάδα.</w:t>
      </w:r>
    </w:p>
    <w:p w14:paraId="700D287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Να θυμίσω, ε</w:t>
      </w:r>
      <w:r>
        <w:rPr>
          <w:rFonts w:eastAsia="Times New Roman" w:cs="Times New Roman"/>
          <w:szCs w:val="24"/>
        </w:rPr>
        <w:t>πίσης –και κυρίως γιατί οι τόνοι τουλάχιστον από τη Νέα Δημοκρατία ήταν σε άλλο επίπεδο- ότι για να ενταχθείς στο κοινωνικό επίδομα αλληλεγγύης, δεν πας να πιάσεις τον Βουλευτή της γειτονιάς σου, αλλά μπαίνεις σε μία Ηλεκτρονική Πύλη και σου λέει αν το δικ</w:t>
      </w:r>
      <w:r>
        <w:rPr>
          <w:rFonts w:eastAsia="Times New Roman" w:cs="Times New Roman"/>
          <w:szCs w:val="24"/>
        </w:rPr>
        <w:t>αιούσαι ή όχι.</w:t>
      </w:r>
    </w:p>
    <w:p w14:paraId="700D287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Θα θυμίσω, επίσης, ότι στον εξωδικαστικό συμβιβασμό, η Ηλεκτρονική Πύλη ανοίγει τον Αύγουστο και εκεί κάπου τετρακόσιες χιλιάδες επιχειρηματίες θα δουν αν και πώς μπορούν να ρυθμίσουν τα δάνειά τους, τα χρέη τους, κλπ.</w:t>
      </w:r>
    </w:p>
    <w:p w14:paraId="700D287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Μου έκανε δε φοβερή εν</w:t>
      </w:r>
      <w:r>
        <w:rPr>
          <w:rFonts w:eastAsia="Times New Roman" w:cs="Times New Roman"/>
          <w:szCs w:val="24"/>
        </w:rPr>
        <w:t>τύπωση που ένα μικρό νησάκι έχει ενεργειακή αυτάρκεια. Θυμάμαι όταν αυτά γίνονταν στη Δανία</w:t>
      </w:r>
      <w:r>
        <w:rPr>
          <w:rFonts w:eastAsia="Times New Roman" w:cs="Times New Roman"/>
          <w:szCs w:val="24"/>
        </w:rPr>
        <w:t>,</w:t>
      </w:r>
      <w:r>
        <w:rPr>
          <w:rFonts w:eastAsia="Times New Roman" w:cs="Times New Roman"/>
          <w:szCs w:val="24"/>
        </w:rPr>
        <w:t xml:space="preserve"> πριν από τριάντα χρόνια</w:t>
      </w:r>
      <w:r>
        <w:rPr>
          <w:rFonts w:eastAsia="Times New Roman" w:cs="Times New Roman"/>
          <w:szCs w:val="24"/>
        </w:rPr>
        <w:t>,</w:t>
      </w:r>
      <w:r>
        <w:rPr>
          <w:rFonts w:eastAsia="Times New Roman" w:cs="Times New Roman"/>
          <w:szCs w:val="24"/>
        </w:rPr>
        <w:t xml:space="preserve"> και μου κάνει εντύπωση που η Τήλος δείχνει τον δρόμο. Είναι μεγάλη ιστορία. Στηρίζεται από το </w:t>
      </w:r>
      <w:r>
        <w:rPr>
          <w:rFonts w:eastAsia="Times New Roman" w:cs="Times New Roman"/>
          <w:szCs w:val="24"/>
          <w:lang w:val="en-US"/>
        </w:rPr>
        <w:t>WWF</w:t>
      </w:r>
      <w:r>
        <w:rPr>
          <w:rFonts w:eastAsia="Times New Roman" w:cs="Times New Roman"/>
          <w:szCs w:val="24"/>
        </w:rPr>
        <w:t xml:space="preserve"> και από το Πανεπιστήμιο του Πειραιά. Για</w:t>
      </w:r>
      <w:r>
        <w:rPr>
          <w:rFonts w:eastAsia="Times New Roman" w:cs="Times New Roman"/>
          <w:szCs w:val="24"/>
        </w:rPr>
        <w:t xml:space="preserve"> μένα, είναι ένα γεγονός που κάτι δείχνει.</w:t>
      </w:r>
    </w:p>
    <w:p w14:paraId="700D287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Για μένα, το θέμα δεν είναι απλώς ενδιαφέρον, αλλά είναι κορυφαίο. Πιο κορυφαίο δεν γίνεται. Θα ήθελα να κάνω μία μικρή παρένθεση και να πω ότι η βιομηχανική επανάσταση που έγινε στις αρχές του προηγούμενου αιώνα </w:t>
      </w:r>
      <w:r>
        <w:rPr>
          <w:rFonts w:eastAsia="Times New Roman" w:cs="Times New Roman"/>
          <w:szCs w:val="24"/>
        </w:rPr>
        <w:t xml:space="preserve">ήταν πραγματικά γροθιά στο στομάχι για τους τότε κρατούντες. Δεν είχαν πάρει χαμπάρι τι γινόταν και πολλοί έμπαιναν στα εργοστάσια νύχτα, νομίζοντας ότι θα χάσουν τη δουλειά τους, κατέστρεφαν τις μηχανές και κάτι τέτοια. </w:t>
      </w:r>
    </w:p>
    <w:p w14:paraId="700D287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Όσον αφορά την πληροφορική, την </w:t>
      </w:r>
      <w:r>
        <w:rPr>
          <w:rFonts w:eastAsia="Times New Roman" w:cs="Times New Roman"/>
          <w:szCs w:val="24"/>
        </w:rPr>
        <w:t>ψηφιακή επανάσταση, την ηλεκτρονική διακυβέρνηση</w:t>
      </w:r>
      <w:r>
        <w:rPr>
          <w:rFonts w:eastAsia="Times New Roman" w:cs="Times New Roman"/>
          <w:szCs w:val="24"/>
        </w:rPr>
        <w:t>,</w:t>
      </w:r>
      <w:r>
        <w:rPr>
          <w:rFonts w:eastAsia="Times New Roman" w:cs="Times New Roman"/>
          <w:szCs w:val="24"/>
        </w:rPr>
        <w:t xml:space="preserve"> που μας αφορά σήμερα, κάποιοι δεν είχαν υποψιαστεί τότε τι ακριβώς γίνεται. Δεν μπορούσαν να φανταστούν ότι με μία συσκευή θα μπορούσες να κάνεις τη δουλειά από το σπίτι σου, να δουλεύεις από το σπίτι σου ή</w:t>
      </w:r>
      <w:r>
        <w:rPr>
          <w:rFonts w:eastAsia="Times New Roman" w:cs="Times New Roman"/>
          <w:szCs w:val="24"/>
        </w:rPr>
        <w:t xml:space="preserve"> να κάνεις δεκάδες πράγματα. </w:t>
      </w:r>
    </w:p>
    <w:p w14:paraId="700D287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Θέλω ιστορικά να θυμίσω ότι όταν ο </w:t>
      </w:r>
      <w:proofErr w:type="spellStart"/>
      <w:r>
        <w:rPr>
          <w:rFonts w:eastAsia="Times New Roman" w:cs="Times New Roman"/>
          <w:szCs w:val="24"/>
        </w:rPr>
        <w:t>Βιντ</w:t>
      </w:r>
      <w:proofErr w:type="spellEnd"/>
      <w:r>
        <w:rPr>
          <w:rFonts w:eastAsia="Times New Roman" w:cs="Times New Roman"/>
          <w:szCs w:val="24"/>
        </w:rPr>
        <w:t xml:space="preserve"> Σερφ ένωνε τους οκτώ ογκώδεις υπολογιστές σε μια στρατιωτική βάση του </w:t>
      </w:r>
      <w:proofErr w:type="spellStart"/>
      <w:r>
        <w:rPr>
          <w:rFonts w:eastAsia="Times New Roman" w:cs="Times New Roman"/>
          <w:szCs w:val="24"/>
        </w:rPr>
        <w:t>Μέριλαντ</w:t>
      </w:r>
      <w:proofErr w:type="spellEnd"/>
      <w:r>
        <w:rPr>
          <w:rFonts w:eastAsia="Times New Roman" w:cs="Times New Roman"/>
          <w:szCs w:val="24"/>
        </w:rPr>
        <w:t>, δεν καταλάβαινε κανείς τι γινόταν.</w:t>
      </w:r>
    </w:p>
    <w:p w14:paraId="700D287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Δύο Έλληνες, όμως, ο </w:t>
      </w:r>
      <w:proofErr w:type="spellStart"/>
      <w:r>
        <w:rPr>
          <w:rFonts w:eastAsia="Times New Roman" w:cs="Times New Roman"/>
          <w:szCs w:val="24"/>
        </w:rPr>
        <w:t>Νικ</w:t>
      </w:r>
      <w:proofErr w:type="spellEnd"/>
      <w:r>
        <w:rPr>
          <w:rFonts w:eastAsia="Times New Roman" w:cs="Times New Roman"/>
          <w:szCs w:val="24"/>
        </w:rPr>
        <w:t xml:space="preserve"> </w:t>
      </w:r>
      <w:proofErr w:type="spellStart"/>
      <w:r>
        <w:rPr>
          <w:rFonts w:eastAsia="Times New Roman" w:cs="Times New Roman"/>
          <w:szCs w:val="24"/>
        </w:rPr>
        <w:t>Νεγρεπόντε</w:t>
      </w:r>
      <w:proofErr w:type="spellEnd"/>
      <w:r>
        <w:rPr>
          <w:rFonts w:eastAsia="Times New Roman" w:cs="Times New Roman"/>
          <w:szCs w:val="24"/>
        </w:rPr>
        <w:t xml:space="preserve">, ο οποίος ζει ακόμα και είναι πάνω </w:t>
      </w:r>
      <w:r>
        <w:rPr>
          <w:rFonts w:eastAsia="Times New Roman" w:cs="Times New Roman"/>
          <w:szCs w:val="24"/>
        </w:rPr>
        <w:t xml:space="preserve">από εβδομήντα πέντε χρονών -έρχεται στην Πάτμο, όπου πάω και εγώ, και βλεπόμαστε καμμιά φορά-, και ο αείμνηστος Μιχάλης </w:t>
      </w:r>
      <w:proofErr w:type="spellStart"/>
      <w:r>
        <w:rPr>
          <w:rFonts w:eastAsia="Times New Roman" w:cs="Times New Roman"/>
          <w:szCs w:val="24"/>
        </w:rPr>
        <w:t>Δερτούζος</w:t>
      </w:r>
      <w:proofErr w:type="spellEnd"/>
      <w:r>
        <w:rPr>
          <w:rFonts w:eastAsia="Times New Roman" w:cs="Times New Roman"/>
          <w:szCs w:val="24"/>
        </w:rPr>
        <w:t xml:space="preserve">, </w:t>
      </w:r>
      <w:r>
        <w:rPr>
          <w:rFonts w:eastAsia="Times New Roman" w:cs="Times New Roman"/>
          <w:szCs w:val="24"/>
        </w:rPr>
        <w:t>που είναι από το ίδιο νησί με τον Νικήτα Κακλαμάνη</w:t>
      </w:r>
      <w:r>
        <w:rPr>
          <w:rFonts w:eastAsia="Times New Roman" w:cs="Times New Roman"/>
          <w:szCs w:val="24"/>
        </w:rPr>
        <w:t>,</w:t>
      </w:r>
      <w:r>
        <w:rPr>
          <w:rFonts w:eastAsia="Times New Roman" w:cs="Times New Roman"/>
          <w:szCs w:val="24"/>
        </w:rPr>
        <w:t xml:space="preserve"> ήταν οι άνθρωποι που καθιέρωσαν </w:t>
      </w:r>
      <w:r>
        <w:rPr>
          <w:rFonts w:eastAsia="Times New Roman" w:cs="Times New Roman"/>
          <w:szCs w:val="24"/>
        </w:rPr>
        <w:t>τον δημόσιο χαρακτήρα του διαδικτύου και έκαναν αυτή την επανάσταση προ</w:t>
      </w:r>
      <w:r>
        <w:rPr>
          <w:rFonts w:eastAsia="Times New Roman" w:cs="Times New Roman"/>
          <w:szCs w:val="24"/>
        </w:rPr>
        <w:lastRenderedPageBreak/>
        <w:t xml:space="preserve">σιτή σε όλον τον πλανήτη. Ήρθε αργότερα ο Τιμ </w:t>
      </w:r>
      <w:proofErr w:type="spellStart"/>
      <w:r>
        <w:rPr>
          <w:rFonts w:eastAsia="Times New Roman" w:cs="Times New Roman"/>
          <w:szCs w:val="24"/>
        </w:rPr>
        <w:t>Μπέρνερς</w:t>
      </w:r>
      <w:proofErr w:type="spellEnd"/>
      <w:r>
        <w:rPr>
          <w:rFonts w:eastAsia="Times New Roman" w:cs="Times New Roman"/>
          <w:szCs w:val="24"/>
        </w:rPr>
        <w:t xml:space="preserve"> Λι, ένας Ευρωπαίος που πήγε στο ΜΙΤ, και έκανε το </w:t>
      </w:r>
      <w:r>
        <w:rPr>
          <w:rFonts w:eastAsia="Times New Roman" w:cs="Times New Roman"/>
          <w:szCs w:val="24"/>
          <w:lang w:val="en-US"/>
        </w:rPr>
        <w:t>web</w:t>
      </w:r>
      <w:r>
        <w:rPr>
          <w:rFonts w:eastAsia="Times New Roman" w:cs="Times New Roman"/>
          <w:szCs w:val="24"/>
        </w:rPr>
        <w:t>, ένα βήμα απίστευτο. Τότε κανείς δεν καταλάβαινε τι έκαναν αυτοί οι άνθρωποι</w:t>
      </w:r>
      <w:r>
        <w:rPr>
          <w:rFonts w:eastAsia="Times New Roman" w:cs="Times New Roman"/>
          <w:szCs w:val="24"/>
        </w:rPr>
        <w:t>.</w:t>
      </w:r>
    </w:p>
    <w:p w14:paraId="700D287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Θέλω, λοιπόν, να πω -γιατί είδα τον κ. Λοβέρδο να είναι πολύ οξύς- ότι αυτά δεν έγιναν πριν από έναν χρόνο ούτε πριν από δυόμισι χρόνια</w:t>
      </w:r>
      <w:r>
        <w:rPr>
          <w:rFonts w:eastAsia="Times New Roman" w:cs="Times New Roman"/>
          <w:szCs w:val="24"/>
        </w:rPr>
        <w:t>,</w:t>
      </w:r>
      <w:r>
        <w:rPr>
          <w:rFonts w:eastAsia="Times New Roman" w:cs="Times New Roman"/>
          <w:szCs w:val="24"/>
        </w:rPr>
        <w:t xml:space="preserve"> που κυβερνάει ο ΣΥΡΙΖΑ. Ξεκινήσαν κάπου πριν από πενήντα πέντε χρόνια. Άντε στα πρώτα δεκαπέντε δεν πήραμε χαμπάρι, ά</w:t>
      </w:r>
      <w:r>
        <w:rPr>
          <w:rFonts w:eastAsia="Times New Roman" w:cs="Times New Roman"/>
          <w:szCs w:val="24"/>
        </w:rPr>
        <w:t xml:space="preserve">ντε στα πρώτα είκοσι δεν πήραμε χαμπάρι, μετά τι ακριβώς κάναμε; </w:t>
      </w:r>
      <w:r>
        <w:rPr>
          <w:rFonts w:eastAsia="Times New Roman" w:cs="Times New Roman"/>
          <w:szCs w:val="24"/>
        </w:rPr>
        <w:t>Έ</w:t>
      </w:r>
      <w:r>
        <w:rPr>
          <w:rFonts w:eastAsia="Times New Roman" w:cs="Times New Roman"/>
          <w:szCs w:val="24"/>
        </w:rPr>
        <w:t>ρχεται</w:t>
      </w:r>
      <w:r>
        <w:rPr>
          <w:rFonts w:eastAsia="Times New Roman" w:cs="Times New Roman"/>
          <w:szCs w:val="24"/>
        </w:rPr>
        <w:t>, μάλιστα,</w:t>
      </w:r>
      <w:r>
        <w:rPr>
          <w:rFonts w:eastAsia="Times New Roman" w:cs="Times New Roman"/>
          <w:szCs w:val="24"/>
        </w:rPr>
        <w:t xml:space="preserve"> ο ίδιος ο Επίτροπος, ο Γιοχάνες Χαν, με συγκεκριμένη επιστολή εκείνη την εποχή και λέει: «Ρε παιδιά, τι κάνετε εσείς εδώ στην Ελλάδα με την ηλεκτρονική διακυβέρνηση;». Χάνου</w:t>
      </w:r>
      <w:r>
        <w:rPr>
          <w:rFonts w:eastAsia="Times New Roman" w:cs="Times New Roman"/>
          <w:szCs w:val="24"/>
        </w:rPr>
        <w:t xml:space="preserve">με 1.200.000.000 ευρώ. Δεν έχουμε κανένα σχέδιο. Δεν έχουμε τίποτα. Δεν υπάρχουμε πουθενά. </w:t>
      </w:r>
    </w:p>
    <w:p w14:paraId="700D287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Δεν ξέρω πόσο δηλαδή μπορεί να είσαι επιθετικός, όταν δεν έχεις κάνει απολύτως τίποτα. Δεν αναφέρομαι τώρα στη Νέα Δημοκρατία. Είναι μία απάντηση στον Ανδρέα Λοβέρδ</w:t>
      </w:r>
      <w:r>
        <w:rPr>
          <w:rFonts w:eastAsia="Times New Roman" w:cs="Times New Roman"/>
          <w:szCs w:val="24"/>
        </w:rPr>
        <w:t xml:space="preserve">ο. Τον άκουσα. Από το 2007 μέχρι το 2013 δεν μπορούσαμε να απορροφήσουμε κανένα κονδύλι ΕΣΠΑ. Χάσαμε 1.200.000.000 ευρώ από αυτή την ιστορία. </w:t>
      </w:r>
    </w:p>
    <w:p w14:paraId="700D287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Εγώ πάντως δεν το βλέπω αυτό το πράγμα σαν αντιπαράθεση. Πιστεύω ότι είναι μια ωραία επερώτηση και ότι πρέπει να </w:t>
      </w:r>
      <w:r>
        <w:rPr>
          <w:rFonts w:eastAsia="Times New Roman" w:cs="Times New Roman"/>
          <w:szCs w:val="24"/>
        </w:rPr>
        <w:t xml:space="preserve">τη δούμε με σεβασμό. </w:t>
      </w:r>
      <w:r>
        <w:rPr>
          <w:rFonts w:eastAsia="Times New Roman" w:cs="Times New Roman"/>
          <w:szCs w:val="24"/>
        </w:rPr>
        <w:lastRenderedPageBreak/>
        <w:t>Άκουσα με μεγάλη προσοχή τον Υπουργό -που για εμένα είναι Υπουργείο αιχμής- και θέλω να πω τα εξής.</w:t>
      </w:r>
    </w:p>
    <w:p w14:paraId="700D287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00D287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Πόσο</w:t>
      </w:r>
      <w:r>
        <w:rPr>
          <w:rFonts w:eastAsia="Times New Roman" w:cs="Times New Roman"/>
          <w:szCs w:val="24"/>
        </w:rPr>
        <w:t>ν</w:t>
      </w:r>
      <w:r>
        <w:rPr>
          <w:rFonts w:eastAsia="Times New Roman" w:cs="Times New Roman"/>
          <w:szCs w:val="24"/>
        </w:rPr>
        <w:t xml:space="preserve"> χρόνο έχω, κυρία Πρόεδρε;</w:t>
      </w:r>
    </w:p>
    <w:p w14:paraId="700D287E"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Τελειώσατε,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700D287F"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Δεν έχω ένα λεπτό, κυρία Πρόεδρε;</w:t>
      </w:r>
    </w:p>
    <w:p w14:paraId="700D2880"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το δίνω.</w:t>
      </w:r>
    </w:p>
    <w:p w14:paraId="700D2881"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Θέλω να θυμίσω ότι το εθνικό σύστημα ταυτοτήτων, </w:t>
      </w:r>
      <w:r>
        <w:rPr>
          <w:rFonts w:eastAsia="Times New Roman" w:cs="Times New Roman"/>
          <w:szCs w:val="24"/>
        </w:rPr>
        <w:t xml:space="preserve">αυτό που απογείωσε την Εσθονία, έχει ψηφιστεί στην ελληνική Βουλή.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λέω για όσους δεν το θυμούνται. </w:t>
      </w:r>
    </w:p>
    <w:p w14:paraId="700D288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Είναι στο πρόγραμμα να ψηφιστεί το e-</w:t>
      </w:r>
      <w:r>
        <w:rPr>
          <w:rFonts w:eastAsia="Times New Roman" w:cs="Times New Roman"/>
          <w:szCs w:val="24"/>
          <w:lang w:val="en-US"/>
        </w:rPr>
        <w:t>j</w:t>
      </w:r>
      <w:proofErr w:type="spellStart"/>
      <w:r>
        <w:rPr>
          <w:rFonts w:eastAsia="Times New Roman" w:cs="Times New Roman"/>
          <w:szCs w:val="24"/>
        </w:rPr>
        <w:t>ustice</w:t>
      </w:r>
      <w:proofErr w:type="spellEnd"/>
      <w:r>
        <w:rPr>
          <w:rFonts w:eastAsia="Times New Roman" w:cs="Times New Roman"/>
          <w:szCs w:val="24"/>
        </w:rPr>
        <w:t xml:space="preserve"> -αυτό που βασανίζει δεκαετίες ολόκληρες και θα μπορούσε να έχει λυθεί-, που οι δικαστικές αποφάσεις θα μπορο</w:t>
      </w:r>
      <w:r>
        <w:rPr>
          <w:rFonts w:eastAsia="Times New Roman" w:cs="Times New Roman"/>
          <w:szCs w:val="24"/>
        </w:rPr>
        <w:t>ύσαν να παίρνονται το αργότερο σε δεκαπέντε με είκοσι ημέρες. Είναι κάτι που είναι προγραμματισμένο και θα γίνει.</w:t>
      </w:r>
    </w:p>
    <w:p w14:paraId="700D288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οι δημόσιες συμβάσεις πρέπει να μπούνε και αυτές. Το έχει προαναγγείλει ο αρμόδιος Υπουργός </w:t>
      </w:r>
      <w:r>
        <w:rPr>
          <w:rFonts w:eastAsia="Times New Roman" w:cs="Times New Roman"/>
          <w:szCs w:val="24"/>
        </w:rPr>
        <w:t>κ</w:t>
      </w:r>
      <w:r>
        <w:rPr>
          <w:rFonts w:eastAsia="Times New Roman" w:cs="Times New Roman"/>
          <w:szCs w:val="24"/>
        </w:rPr>
        <w:t>αι</w:t>
      </w:r>
      <w:r>
        <w:rPr>
          <w:rFonts w:eastAsia="Times New Roman" w:cs="Times New Roman"/>
          <w:szCs w:val="24"/>
        </w:rPr>
        <w:t xml:space="preserve"> νομίζω ότι θα γίνει σύντομα.</w:t>
      </w:r>
    </w:p>
    <w:p w14:paraId="700D288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Θέλω ακόμ</w:t>
      </w:r>
      <w:r>
        <w:rPr>
          <w:rFonts w:eastAsia="Times New Roman" w:cs="Times New Roman"/>
          <w:szCs w:val="24"/>
        </w:rPr>
        <w:t xml:space="preserve">α να θυμίσω ότι αυτή η Κυβέρνηση έκανε τις </w:t>
      </w:r>
      <w:r>
        <w:rPr>
          <w:rFonts w:eastAsia="Times New Roman" w:cs="Times New Roman"/>
          <w:szCs w:val="24"/>
        </w:rPr>
        <w:t>«</w:t>
      </w:r>
      <w:r>
        <w:rPr>
          <w:rFonts w:eastAsia="Times New Roman" w:cs="Times New Roman"/>
          <w:szCs w:val="24"/>
        </w:rPr>
        <w:t>Υπηρεσίες Μιας Στάσης</w:t>
      </w:r>
      <w:r>
        <w:rPr>
          <w:rFonts w:eastAsia="Times New Roman" w:cs="Times New Roman"/>
          <w:szCs w:val="24"/>
        </w:rPr>
        <w:t>»,</w:t>
      </w:r>
      <w:r>
        <w:rPr>
          <w:rFonts w:eastAsia="Times New Roman" w:cs="Times New Roman"/>
          <w:szCs w:val="24"/>
        </w:rPr>
        <w:t xml:space="preserve"> που ψηφίσαμε πριν από τέσσερις μήνες. Η Όλγα η </w:t>
      </w:r>
      <w:proofErr w:type="spellStart"/>
      <w:r>
        <w:rPr>
          <w:rFonts w:eastAsia="Times New Roman" w:cs="Times New Roman"/>
          <w:szCs w:val="24"/>
        </w:rPr>
        <w:t>Γεροβασίλη</w:t>
      </w:r>
      <w:proofErr w:type="spellEnd"/>
      <w:r>
        <w:rPr>
          <w:rFonts w:eastAsia="Times New Roman" w:cs="Times New Roman"/>
          <w:szCs w:val="24"/>
        </w:rPr>
        <w:t xml:space="preserve"> είχε έρθει εδώ. Για να φτιάξουμε μια επιχείρηση</w:t>
      </w:r>
      <w:r>
        <w:rPr>
          <w:rFonts w:eastAsia="Times New Roman" w:cs="Times New Roman"/>
          <w:szCs w:val="24"/>
        </w:rPr>
        <w:t>,</w:t>
      </w:r>
      <w:r>
        <w:rPr>
          <w:rFonts w:eastAsia="Times New Roman" w:cs="Times New Roman"/>
          <w:szCs w:val="24"/>
        </w:rPr>
        <w:t xml:space="preserve"> χρειαζόμασταν πάνω από έξι μήνες και άπειρες υπογραφές. Αυτό δεν ισχύει πια. </w:t>
      </w:r>
    </w:p>
    <w:p w14:paraId="700D288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έχω την απαίτηση να έχουμε την </w:t>
      </w:r>
      <w:r>
        <w:rPr>
          <w:rFonts w:eastAsia="Times New Roman" w:cs="Times New Roman"/>
          <w:szCs w:val="24"/>
          <w:lang w:val="en-US"/>
        </w:rPr>
        <w:t>online</w:t>
      </w:r>
      <w:r>
        <w:rPr>
          <w:rFonts w:eastAsia="Times New Roman" w:cs="Times New Roman"/>
          <w:szCs w:val="24"/>
        </w:rPr>
        <w:t xml:space="preserve"> διακυβέρνηση που έχουν στην Αμερική, όπου τα πάντα λειτουργούν με διαφάνεια. </w:t>
      </w:r>
    </w:p>
    <w:p w14:paraId="700D288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Θέλω να πω έναν καλό λόγο. Το ΠΑΣΟΚ έφτιαξε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την οποία εγώ ζήταγα είκοσι δύο χρόνια. Ξέρετε ποιοι αντιδρούσα</w:t>
      </w:r>
      <w:r>
        <w:rPr>
          <w:rFonts w:eastAsia="Times New Roman" w:cs="Times New Roman"/>
          <w:szCs w:val="24"/>
        </w:rPr>
        <w:t xml:space="preserve">ν τότε; Η Αξιωματική Αντιπολίτευση αντιδρούσε. Να μη σας θυμίσω τι γινόταν τότε στο Υπουργείο από τους δικούς σας ανθρώπους. Ο μόνος που στήριζε την ηλεκτρονική διακυβέρνηση -που όντως την έφερε το ΠΑΣΟΚ- ήταν η Νέα Δημοκρατία. </w:t>
      </w:r>
    </w:p>
    <w:p w14:paraId="700D288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και για </w:t>
      </w:r>
      <w:r>
        <w:rPr>
          <w:rFonts w:eastAsia="Times New Roman" w:cs="Times New Roman"/>
          <w:szCs w:val="24"/>
        </w:rPr>
        <w:t xml:space="preserve">τα ηλεκτρονικά τιμολόγια. Πρέπει να τελειώσουμε με τη διαφθορά. </w:t>
      </w:r>
    </w:p>
    <w:p w14:paraId="700D288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Επίσης, θέλω να θυμίσω ότι δεν εμπόδισε κανείς τα κόμματα που κυβέρνησαν σαράντα χρόνια για τις ηλεκτρονικές πληρωμές. Μόνο η Τράπεζα </w:t>
      </w:r>
      <w:r>
        <w:rPr>
          <w:rFonts w:eastAsia="Times New Roman" w:cs="Times New Roman"/>
          <w:szCs w:val="24"/>
        </w:rPr>
        <w:lastRenderedPageBreak/>
        <w:t>της Ελλάδος έδωσε ενάμισι δισεκατομμύριο καινούργια κέρδη</w:t>
      </w:r>
      <w:r>
        <w:rPr>
          <w:rFonts w:eastAsia="Times New Roman" w:cs="Times New Roman"/>
          <w:szCs w:val="24"/>
        </w:rPr>
        <w:t xml:space="preserve"> από το γεγονός ότι έχουμε αρχίσει πλέον και εμείς και πληρώνουμε με πλαστικό χρήμα.</w:t>
      </w:r>
    </w:p>
    <w:p w14:paraId="700D288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Χωρίς να θέλω να πάρω </w:t>
      </w:r>
      <w:r>
        <w:rPr>
          <w:rFonts w:eastAsia="Times New Roman" w:cs="Times New Roman"/>
          <w:szCs w:val="24"/>
        </w:rPr>
        <w:t>άλλο</w:t>
      </w:r>
      <w:r>
        <w:rPr>
          <w:rFonts w:eastAsia="Times New Roman" w:cs="Times New Roman"/>
          <w:szCs w:val="24"/>
        </w:rPr>
        <w:t>ν</w:t>
      </w:r>
      <w:r>
        <w:rPr>
          <w:rFonts w:eastAsia="Times New Roman" w:cs="Times New Roman"/>
          <w:szCs w:val="24"/>
        </w:rPr>
        <w:t xml:space="preserve"> χρόνο, αυτό που θέλω να πω είναι πως πίστευα και πιστεύω ότι η γραφειοκρατία, η διαφθορά και το πελατειακό κράτος τελειώνουν με την ηλεκτρονική</w:t>
      </w:r>
      <w:r>
        <w:rPr>
          <w:rFonts w:eastAsia="Times New Roman" w:cs="Times New Roman"/>
          <w:szCs w:val="24"/>
        </w:rPr>
        <w:t xml:space="preserve"> διακυβέρνηση, την ψηφιακή εποχή και με όλη αυτή την τεχνολογία.</w:t>
      </w:r>
    </w:p>
    <w:p w14:paraId="700D288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Θέλω να δώσω ένα παράδειγμα και κλείνω. Η Εσθονία δεν ήταν καν κράτος. Ήταν μια επαρχία των Σοβιετικών Δημοκρατιών. Σήμερα έχει κάνει ένα μεγάλο βήμα στην παγκόσμια κατάταξη των χωρών που έχο</w:t>
      </w:r>
      <w:r>
        <w:rPr>
          <w:rFonts w:eastAsia="Times New Roman" w:cs="Times New Roman"/>
          <w:szCs w:val="24"/>
        </w:rPr>
        <w:t xml:space="preserve">υν προσαρμοστεί στην </w:t>
      </w:r>
      <w:proofErr w:type="spellStart"/>
      <w:r>
        <w:rPr>
          <w:rFonts w:eastAsia="Times New Roman" w:cs="Times New Roman"/>
          <w:szCs w:val="24"/>
        </w:rPr>
        <w:t>ψηφιοποίηση</w:t>
      </w:r>
      <w:proofErr w:type="spellEnd"/>
      <w:r>
        <w:rPr>
          <w:rFonts w:eastAsia="Times New Roman" w:cs="Times New Roman"/>
          <w:szCs w:val="24"/>
        </w:rPr>
        <w:t xml:space="preserve"> και είναι δέκατη τρίτη χώρα. Το ποσοστό ανεργίας της είναι γύρω στο 6,7%, που είναι ένα σχετικά πολύ καλό ποσοστό.</w:t>
      </w:r>
    </w:p>
    <w:p w14:paraId="700D288B" w14:textId="77777777" w:rsidR="008F0301" w:rsidRDefault="00543CD5">
      <w:pPr>
        <w:spacing w:line="600" w:lineRule="auto"/>
        <w:ind w:firstLine="720"/>
        <w:jc w:val="both"/>
        <w:rPr>
          <w:rFonts w:eastAsia="Times New Roman"/>
          <w:szCs w:val="24"/>
        </w:rPr>
      </w:pPr>
      <w:r>
        <w:rPr>
          <w:rFonts w:eastAsia="Times New Roman"/>
          <w:szCs w:val="24"/>
        </w:rPr>
        <w:t>Έχει δείξει, λοιπόν, τον δρόμο για το πώς ακριβώς πρέπει να προχωρήσουμε</w:t>
      </w:r>
      <w:r>
        <w:rPr>
          <w:rFonts w:eastAsia="Times New Roman"/>
          <w:szCs w:val="24"/>
        </w:rPr>
        <w:t>,</w:t>
      </w:r>
      <w:r>
        <w:rPr>
          <w:rFonts w:eastAsia="Times New Roman"/>
          <w:szCs w:val="24"/>
        </w:rPr>
        <w:t xml:space="preserve"> αν θέλουμε πραγματική ανάπτυξη στη</w:t>
      </w:r>
      <w:r>
        <w:rPr>
          <w:rFonts w:eastAsia="Times New Roman"/>
          <w:szCs w:val="24"/>
        </w:rPr>
        <w:t xml:space="preserve"> χώρα, αν θέλουμε να ξεφύγουμε από τον βρόχο αυτόν και να τελειώσει οριστικά και να μπει η χώρα σε μια καινούργια πορεία. Έχω την αίσθηση ότι η συγκεκριμένη Κυβέρνηση το παλεύει με νύχια και με δόντια.</w:t>
      </w:r>
    </w:p>
    <w:p w14:paraId="700D288C" w14:textId="77777777" w:rsidR="008F0301" w:rsidRDefault="00543CD5">
      <w:pPr>
        <w:spacing w:line="600" w:lineRule="auto"/>
        <w:ind w:firstLine="720"/>
        <w:jc w:val="both"/>
        <w:rPr>
          <w:rFonts w:eastAsia="Times New Roman"/>
          <w:szCs w:val="24"/>
        </w:rPr>
      </w:pPr>
      <w:r>
        <w:rPr>
          <w:rFonts w:eastAsia="Times New Roman"/>
          <w:szCs w:val="24"/>
        </w:rPr>
        <w:t>Ευχαριστώ πολύ.</w:t>
      </w:r>
    </w:p>
    <w:p w14:paraId="700D288D" w14:textId="77777777" w:rsidR="008F0301" w:rsidRDefault="00543CD5">
      <w:pPr>
        <w:spacing w:line="600" w:lineRule="auto"/>
        <w:ind w:firstLine="720"/>
        <w:jc w:val="center"/>
        <w:rPr>
          <w:rFonts w:eastAsia="Times New Roman"/>
          <w:szCs w:val="24"/>
        </w:rPr>
      </w:pPr>
      <w:r>
        <w:rPr>
          <w:rFonts w:eastAsia="Times New Roman"/>
          <w:szCs w:val="24"/>
        </w:rPr>
        <w:t>(Χειροκροτήματα από την πτέρυγα του ΣΥ</w:t>
      </w:r>
      <w:r>
        <w:rPr>
          <w:rFonts w:eastAsia="Times New Roman"/>
          <w:szCs w:val="24"/>
        </w:rPr>
        <w:t>ΡΙΖΑ)</w:t>
      </w:r>
    </w:p>
    <w:p w14:paraId="700D288E" w14:textId="77777777" w:rsidR="008F0301" w:rsidRDefault="00543CD5">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Σας ευχαριστούμε.</w:t>
      </w:r>
    </w:p>
    <w:p w14:paraId="700D288F" w14:textId="77777777" w:rsidR="008F0301" w:rsidRDefault="00543CD5">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έχετε τον λόγο για έξι λεπτά.</w:t>
      </w:r>
    </w:p>
    <w:p w14:paraId="700D2890" w14:textId="77777777" w:rsidR="008F0301" w:rsidRDefault="00543CD5">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πολύ, κυρία Πρόεδρε.</w:t>
      </w:r>
    </w:p>
    <w:p w14:paraId="700D2891" w14:textId="77777777" w:rsidR="008F0301" w:rsidRDefault="00543CD5">
      <w:pPr>
        <w:spacing w:line="600" w:lineRule="auto"/>
        <w:ind w:firstLine="720"/>
        <w:jc w:val="both"/>
        <w:rPr>
          <w:rFonts w:eastAsia="Times New Roman"/>
          <w:szCs w:val="24"/>
        </w:rPr>
      </w:pPr>
      <w:r>
        <w:rPr>
          <w:rFonts w:eastAsia="Times New Roman"/>
          <w:szCs w:val="24"/>
        </w:rPr>
        <w:t xml:space="preserve">Σε έξι λεπτά δεν θα προλάβω, βέβαια, να αναφερθώ στα πιο συγκεκριμένα σημεία της ερώτησης, </w:t>
      </w:r>
      <w:r>
        <w:rPr>
          <w:rFonts w:eastAsia="Times New Roman"/>
          <w:szCs w:val="24"/>
        </w:rPr>
        <w:t>οπότε επιτρέψτε μου να αναφερθώ στα πιο γενικά της ψηφιακής πορείας της χώρας μας.</w:t>
      </w:r>
    </w:p>
    <w:p w14:paraId="700D2892" w14:textId="77777777" w:rsidR="008F0301" w:rsidRDefault="00543CD5">
      <w:pPr>
        <w:spacing w:line="600" w:lineRule="auto"/>
        <w:ind w:firstLine="720"/>
        <w:jc w:val="both"/>
        <w:rPr>
          <w:rFonts w:eastAsia="Times New Roman"/>
          <w:szCs w:val="24"/>
        </w:rPr>
      </w:pPr>
      <w:r>
        <w:rPr>
          <w:rFonts w:eastAsia="Times New Roman"/>
          <w:szCs w:val="24"/>
        </w:rPr>
        <w:t>Είμαστε ήδη στην εποχή της ψηφιακής επανάστασης, σε μια περίοδο που ο ψηφιακός μετασχηματισμός επεκτείνεται και αλλάζει τα μοντέλα διοίκησης χωρών, επιχειρήσεων, αλλά και τη</w:t>
      </w:r>
      <w:r>
        <w:rPr>
          <w:rFonts w:eastAsia="Times New Roman"/>
          <w:szCs w:val="24"/>
        </w:rPr>
        <w:t xml:space="preserve"> ζωή των πολιτών. Χώρες που έχουν έγκαιρα αντιληφθεί, έχουν προετοιμαστεί και προσαρμοστεί και κυρίως έχουν προχωρήσει και καινοτομήσει σε διάφορους τομείς του ψηφιακού γίγνεσθαι -ακούσαμε προηγουμένως τον κ. </w:t>
      </w:r>
      <w:proofErr w:type="spellStart"/>
      <w:r>
        <w:rPr>
          <w:rFonts w:eastAsia="Times New Roman"/>
          <w:szCs w:val="24"/>
        </w:rPr>
        <w:t>Παπαχριστόπουλο</w:t>
      </w:r>
      <w:proofErr w:type="spellEnd"/>
      <w:r>
        <w:rPr>
          <w:rFonts w:eastAsia="Times New Roman"/>
          <w:szCs w:val="24"/>
        </w:rPr>
        <w:t xml:space="preserve"> να αναφέρεται στην Εσθονία, που</w:t>
      </w:r>
      <w:r>
        <w:rPr>
          <w:rFonts w:eastAsia="Times New Roman"/>
          <w:szCs w:val="24"/>
        </w:rPr>
        <w:t xml:space="preserve"> είναι ένα πολύ καλό παράδειγμα</w:t>
      </w:r>
      <w:r>
        <w:rPr>
          <w:rFonts w:eastAsia="Times New Roman"/>
          <w:szCs w:val="24"/>
        </w:rPr>
        <w:t>-</w:t>
      </w:r>
      <w:r>
        <w:rPr>
          <w:rFonts w:eastAsia="Times New Roman"/>
          <w:szCs w:val="24"/>
        </w:rPr>
        <w:t>,</w:t>
      </w:r>
      <w:r>
        <w:rPr>
          <w:rFonts w:eastAsia="Times New Roman"/>
          <w:szCs w:val="24"/>
        </w:rPr>
        <w:t xml:space="preserve"> αποκτούν κι ένα τεράστιο συγκριτικό πλεονέκτημα, το οποίο ωστόσο για να διατηρηθεί θέλει συνεχή προσπάθεια.</w:t>
      </w:r>
    </w:p>
    <w:p w14:paraId="700D2893" w14:textId="77777777" w:rsidR="008F0301" w:rsidRDefault="00543CD5">
      <w:pPr>
        <w:spacing w:line="600" w:lineRule="auto"/>
        <w:ind w:firstLine="720"/>
        <w:jc w:val="both"/>
        <w:rPr>
          <w:rFonts w:eastAsia="Times New Roman"/>
          <w:szCs w:val="24"/>
        </w:rPr>
      </w:pPr>
      <w:r>
        <w:rPr>
          <w:rFonts w:eastAsia="Times New Roman"/>
          <w:szCs w:val="24"/>
        </w:rPr>
        <w:lastRenderedPageBreak/>
        <w:t>Η Ελλάδα, δυστυχώς, και σε αυτό βρίσκεται στις τελευταίες θέσεις των κατατάξεων. Είναι τρίτη από το τέλος μεταξύ τ</w:t>
      </w:r>
      <w:r>
        <w:rPr>
          <w:rFonts w:eastAsia="Times New Roman"/>
          <w:szCs w:val="24"/>
        </w:rPr>
        <w:t xml:space="preserve">ων είκοσι οκτώ χωρών της Ευρωπαϊκής Ένωσης, σύμφωνα με τον </w:t>
      </w:r>
      <w:proofErr w:type="spellStart"/>
      <w:r>
        <w:rPr>
          <w:rFonts w:eastAsia="Times New Roman"/>
          <w:szCs w:val="24"/>
        </w:rPr>
        <w:t>επικαιροποιημέν</w:t>
      </w:r>
      <w:r>
        <w:rPr>
          <w:rFonts w:eastAsia="Times New Roman"/>
          <w:szCs w:val="24"/>
        </w:rPr>
        <w:t>ο</w:t>
      </w:r>
      <w:proofErr w:type="spellEnd"/>
      <w:r>
        <w:rPr>
          <w:rFonts w:eastAsia="Times New Roman"/>
          <w:szCs w:val="24"/>
        </w:rPr>
        <w:t xml:space="preserve"> δείκτη για το 2017 της Ευρωπαϊκής Επιτροπής για την Ψηφιακή Οικονομία και Κοινωνία. </w:t>
      </w:r>
    </w:p>
    <w:p w14:paraId="700D2894" w14:textId="77777777" w:rsidR="008F0301" w:rsidRDefault="00543CD5">
      <w:pPr>
        <w:spacing w:line="600" w:lineRule="auto"/>
        <w:ind w:firstLine="720"/>
        <w:jc w:val="both"/>
        <w:rPr>
          <w:rFonts w:eastAsia="Times New Roman"/>
          <w:szCs w:val="24"/>
        </w:rPr>
      </w:pPr>
      <w:r>
        <w:rPr>
          <w:rFonts w:eastAsia="Times New Roman"/>
          <w:szCs w:val="24"/>
        </w:rPr>
        <w:t xml:space="preserve">Προφανώς, η διαμόρφωση αυτής της επίδοσης δεν είναι αποτέλεσμα μόνο της παρούσας διακυβέρνησης </w:t>
      </w:r>
      <w:r>
        <w:rPr>
          <w:rFonts w:eastAsia="Times New Roman"/>
          <w:szCs w:val="24"/>
        </w:rPr>
        <w:t>του ΣΥΡΙΖΑ, αλλά αποκαλύπτει τις δομικές αδράνειες, τις αποσπασματικές κινήσεις και τις καθυστερημένες πρωτοβουλίες όλων των προηγούμενων κυβερνήσεων.</w:t>
      </w:r>
    </w:p>
    <w:p w14:paraId="700D2895" w14:textId="77777777" w:rsidR="008F0301" w:rsidRDefault="00543CD5">
      <w:pPr>
        <w:spacing w:line="600" w:lineRule="auto"/>
        <w:ind w:firstLine="720"/>
        <w:jc w:val="both"/>
        <w:rPr>
          <w:rFonts w:eastAsia="Times New Roman"/>
          <w:szCs w:val="24"/>
        </w:rPr>
      </w:pPr>
      <w:r>
        <w:rPr>
          <w:rFonts w:eastAsia="Times New Roman"/>
          <w:szCs w:val="24"/>
        </w:rPr>
        <w:t>Ωστόσο, εδώ επιτρέψτε μου να σημειώσω κάτι που συνηθίζει ο ΣΥΡΙΖΑ να λέει</w:t>
      </w:r>
      <w:r>
        <w:rPr>
          <w:rFonts w:eastAsia="Times New Roman"/>
          <w:szCs w:val="24"/>
        </w:rPr>
        <w:t>,</w:t>
      </w:r>
      <w:r>
        <w:rPr>
          <w:rFonts w:eastAsia="Times New Roman"/>
          <w:szCs w:val="24"/>
        </w:rPr>
        <w:t xml:space="preserve"> επιρρίπτοντας ευθύνες -και δικ</w:t>
      </w:r>
      <w:r>
        <w:rPr>
          <w:rFonts w:eastAsia="Times New Roman"/>
          <w:szCs w:val="24"/>
        </w:rPr>
        <w:t xml:space="preserve">αίως σε </w:t>
      </w:r>
      <w:r>
        <w:rPr>
          <w:rFonts w:eastAsia="Times New Roman"/>
          <w:szCs w:val="24"/>
        </w:rPr>
        <w:t>ένα</w:t>
      </w:r>
      <w:r>
        <w:rPr>
          <w:rFonts w:eastAsia="Times New Roman"/>
          <w:szCs w:val="24"/>
        </w:rPr>
        <w:t>ν</w:t>
      </w:r>
      <w:r>
        <w:rPr>
          <w:rFonts w:eastAsia="Times New Roman"/>
          <w:szCs w:val="24"/>
        </w:rPr>
        <w:t xml:space="preserve"> βαθμό- στους προηγούμενους. Ειδικά </w:t>
      </w:r>
      <w:r>
        <w:rPr>
          <w:rFonts w:eastAsia="Times New Roman"/>
          <w:szCs w:val="24"/>
        </w:rPr>
        <w:t>στο</w:t>
      </w:r>
      <w:r>
        <w:rPr>
          <w:rFonts w:eastAsia="Times New Roman"/>
          <w:szCs w:val="24"/>
        </w:rPr>
        <w:t>ν</w:t>
      </w:r>
      <w:r>
        <w:rPr>
          <w:rFonts w:eastAsia="Times New Roman"/>
          <w:szCs w:val="24"/>
        </w:rPr>
        <w:t xml:space="preserve"> χώρο της ψηφιακής σύγκλισης το επιχείρημα ότι οι άλλοι κυβερνούσαν σαράντα χρόνια, ενώ εμείς μόνο δυόμισι, δεν μπορεί να ισχύει ευθέως, αναλογικά και γραμμικά. Ό,τι λοιπόν μπορεί να μην έγινε για πολλά χ</w:t>
      </w:r>
      <w:r>
        <w:rPr>
          <w:rFonts w:eastAsia="Times New Roman"/>
          <w:szCs w:val="24"/>
        </w:rPr>
        <w:t>ρόνια και για διάφορους λόγους δεν σημαίνει ότι δεν μπορεί να γίνει τώρα</w:t>
      </w:r>
      <w:r>
        <w:rPr>
          <w:rFonts w:eastAsia="Times New Roman"/>
          <w:szCs w:val="24"/>
        </w:rPr>
        <w:t>,</w:t>
      </w:r>
      <w:r>
        <w:rPr>
          <w:rFonts w:eastAsia="Times New Roman"/>
          <w:szCs w:val="24"/>
        </w:rPr>
        <w:t xml:space="preserve"> σε λιγότερο χρονικό διάστημα, εκμεταλλευόμενοι τις εξελίξεις και τις δυνατότητες στον ψηφιακό κόσμο. Αρκεί να υπάρχει το πλαίσιο.</w:t>
      </w:r>
    </w:p>
    <w:p w14:paraId="700D2896" w14:textId="77777777" w:rsidR="008F0301" w:rsidRDefault="00543CD5">
      <w:pPr>
        <w:spacing w:line="600" w:lineRule="auto"/>
        <w:ind w:firstLine="720"/>
        <w:jc w:val="both"/>
        <w:rPr>
          <w:rFonts w:eastAsia="Times New Roman"/>
          <w:szCs w:val="24"/>
        </w:rPr>
      </w:pPr>
      <w:r>
        <w:rPr>
          <w:rFonts w:eastAsia="Times New Roman"/>
          <w:szCs w:val="24"/>
        </w:rPr>
        <w:t>Εδώ είναι που το κράτος πρέπει να εκπονεί και προπαν</w:t>
      </w:r>
      <w:r>
        <w:rPr>
          <w:rFonts w:eastAsia="Times New Roman"/>
          <w:szCs w:val="24"/>
        </w:rPr>
        <w:t xml:space="preserve">τός να υλοποιεί βιώσιμα στρατηγικά σχέδια για τον ψηφιακό μετασχηματισμό των δομών του, των λειτουργιών του και βέβαια του περιβάλλοντος στο οποίο δραστηριοποιούνται όλοι οι παίκτες και οι συμμέτοχοι. </w:t>
      </w:r>
    </w:p>
    <w:p w14:paraId="700D2897" w14:textId="77777777" w:rsidR="008F0301" w:rsidRDefault="00543CD5">
      <w:pPr>
        <w:spacing w:line="600" w:lineRule="auto"/>
        <w:ind w:firstLine="720"/>
        <w:jc w:val="both"/>
        <w:rPr>
          <w:rFonts w:eastAsia="Times New Roman"/>
          <w:szCs w:val="24"/>
        </w:rPr>
      </w:pPr>
      <w:r>
        <w:rPr>
          <w:rFonts w:eastAsia="Times New Roman"/>
          <w:szCs w:val="24"/>
        </w:rPr>
        <w:lastRenderedPageBreak/>
        <w:t>Πλέον έχουμε και αρμόδιο Υπουργείο για την ψηφιακή πολ</w:t>
      </w:r>
      <w:r>
        <w:rPr>
          <w:rFonts w:eastAsia="Times New Roman"/>
          <w:szCs w:val="24"/>
        </w:rPr>
        <w:t>ιτική. Το θέμα είναι να μας εξηγήσει τι ακριβώς πράττει στην κατεύθυνση, πρώτον, της κατασκευής εφαρμόσιμων δημόσιων πολιτικών, δεύτερον, στην ανάπτυξη υποδομών και, τρίτον, στην επιτάχυνση των διαδικασιών του ψηφιακού μετασχηματισμού της χώρας.</w:t>
      </w:r>
    </w:p>
    <w:p w14:paraId="700D2898" w14:textId="77777777" w:rsidR="008F0301" w:rsidRDefault="00543CD5">
      <w:pPr>
        <w:spacing w:line="600" w:lineRule="auto"/>
        <w:ind w:firstLine="720"/>
        <w:jc w:val="both"/>
        <w:rPr>
          <w:rFonts w:eastAsia="Times New Roman"/>
          <w:szCs w:val="24"/>
        </w:rPr>
      </w:pPr>
      <w:r>
        <w:rPr>
          <w:rFonts w:eastAsia="Times New Roman"/>
          <w:szCs w:val="24"/>
        </w:rPr>
        <w:t>Η ανάπτυξη</w:t>
      </w:r>
      <w:r>
        <w:rPr>
          <w:rFonts w:eastAsia="Times New Roman"/>
          <w:szCs w:val="24"/>
        </w:rPr>
        <w:t xml:space="preserve"> κατάλληλου ψηφιακού περιβάλλοντος θα οδηγήσει σε εκμετάλλευση τεχνολογιών αιχμής, όπως είναι το </w:t>
      </w:r>
      <w:r>
        <w:rPr>
          <w:rFonts w:eastAsia="Times New Roman"/>
          <w:szCs w:val="24"/>
          <w:lang w:val="en-US"/>
        </w:rPr>
        <w:t>Internet</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w:t>
      </w:r>
      <w:r>
        <w:rPr>
          <w:rFonts w:eastAsia="Times New Roman"/>
          <w:szCs w:val="24"/>
          <w:lang w:val="en-US"/>
        </w:rPr>
        <w:t>hings</w:t>
      </w:r>
      <w:r>
        <w:rPr>
          <w:rFonts w:eastAsia="Times New Roman"/>
          <w:szCs w:val="24"/>
        </w:rPr>
        <w:t xml:space="preserve"> και βέβαια στη διάδοση των </w:t>
      </w:r>
      <w:r>
        <w:rPr>
          <w:rFonts w:eastAsia="Times New Roman"/>
          <w:szCs w:val="24"/>
          <w:lang w:val="en-US"/>
        </w:rPr>
        <w:t>smart</w:t>
      </w:r>
      <w:r>
        <w:rPr>
          <w:rFonts w:eastAsia="Times New Roman"/>
          <w:szCs w:val="24"/>
        </w:rPr>
        <w:t xml:space="preserve"> </w:t>
      </w:r>
      <w:r>
        <w:rPr>
          <w:rFonts w:eastAsia="Times New Roman"/>
          <w:szCs w:val="24"/>
          <w:lang w:val="en-US"/>
        </w:rPr>
        <w:t>grids</w:t>
      </w:r>
      <w:r>
        <w:rPr>
          <w:rFonts w:eastAsia="Times New Roman"/>
          <w:szCs w:val="24"/>
        </w:rPr>
        <w:t xml:space="preserve"> στον τομέα της ενέργειας και στην εμπέδωση της χρησιμότητας της αποκεντρωμένης παραγωγής.</w:t>
      </w:r>
    </w:p>
    <w:p w14:paraId="700D2899" w14:textId="77777777" w:rsidR="008F0301" w:rsidRDefault="00543CD5">
      <w:pPr>
        <w:spacing w:line="600" w:lineRule="auto"/>
        <w:ind w:firstLine="720"/>
        <w:jc w:val="both"/>
        <w:rPr>
          <w:rFonts w:eastAsia="Times New Roman"/>
          <w:szCs w:val="24"/>
        </w:rPr>
      </w:pPr>
      <w:r>
        <w:rPr>
          <w:rFonts w:eastAsia="Times New Roman"/>
          <w:szCs w:val="24"/>
        </w:rPr>
        <w:t xml:space="preserve">Στη χώρα </w:t>
      </w:r>
      <w:r>
        <w:rPr>
          <w:rFonts w:eastAsia="Times New Roman"/>
          <w:szCs w:val="24"/>
        </w:rPr>
        <w:t>μας η ανάπτυξη ψηφιακών υποδομών, ειδικά στις τηλεπικοινωνίες, μπορεί να συμβάλει δραστικά στην αποκέντρωση, καθότι αμβλύνονται τα μειονεκτήματα των απομακρυσμένων περιοχών και κατ’ επέκταση μπορεί να δοθεί μια ένεση τόνωσης για την περιφερειακή ανάπτυξη.</w:t>
      </w:r>
    </w:p>
    <w:p w14:paraId="700D289A" w14:textId="77777777" w:rsidR="008F0301" w:rsidRDefault="00543CD5">
      <w:pPr>
        <w:spacing w:line="600" w:lineRule="auto"/>
        <w:ind w:firstLine="720"/>
        <w:jc w:val="both"/>
        <w:rPr>
          <w:rFonts w:eastAsia="Times New Roman"/>
          <w:szCs w:val="24"/>
        </w:rPr>
      </w:pPr>
      <w:r>
        <w:rPr>
          <w:rFonts w:eastAsia="Times New Roman"/>
          <w:szCs w:val="24"/>
        </w:rPr>
        <w:t xml:space="preserve">Η ψηφιακή εποχή σίγουρα θέλει υποδομές, θέλει όμως και ανθρώπινο δυναμικό. </w:t>
      </w:r>
      <w:r>
        <w:rPr>
          <w:rFonts w:eastAsia="Times New Roman"/>
          <w:szCs w:val="24"/>
        </w:rPr>
        <w:t>Α</w:t>
      </w:r>
      <w:r>
        <w:rPr>
          <w:rFonts w:eastAsia="Times New Roman"/>
          <w:szCs w:val="24"/>
        </w:rPr>
        <w:t>νθρώπινο</w:t>
      </w:r>
      <w:r>
        <w:rPr>
          <w:rFonts w:eastAsia="Times New Roman"/>
          <w:szCs w:val="24"/>
        </w:rPr>
        <w:t xml:space="preserve"> δυναμικό, ανθρώπινο κεφάλαιο η χώρα μας έχει. Έχει άριστους, καλά καταρτισμένους επιστήμονες και τεχνικούς σε όλο το φάσμα των ψηφιακών τεχνολογιών, συστημάτων και εφαρμογ</w:t>
      </w:r>
      <w:r>
        <w:rPr>
          <w:rFonts w:eastAsia="Times New Roman"/>
          <w:szCs w:val="24"/>
        </w:rPr>
        <w:t xml:space="preserve">ών. Οι νέοι μας, όμως, φεύγουν στο εξωτερικό και αυτή η διαρροή εγκεφάλων, αυτή η διαρροή διανοητικού κεφαλαίου αναδεικνύει στον μέγιστο βαθμό την ανάγκη επιτάχυνσης </w:t>
      </w:r>
      <w:r>
        <w:rPr>
          <w:rFonts w:eastAsia="Times New Roman"/>
          <w:szCs w:val="24"/>
        </w:rPr>
        <w:lastRenderedPageBreak/>
        <w:t xml:space="preserve">διαμόρφωσης του κατάλληλου πλαισίου συνθηκών, ώστε να ευδοκιμήσουν επιχειρήσεις οι οποίες </w:t>
      </w:r>
      <w:r>
        <w:rPr>
          <w:rFonts w:eastAsia="Times New Roman"/>
          <w:szCs w:val="24"/>
        </w:rPr>
        <w:t>θα στηριχθούν σε αυτούς τους νέους επιστήμονες.</w:t>
      </w:r>
    </w:p>
    <w:p w14:paraId="700D289B" w14:textId="77777777" w:rsidR="008F0301" w:rsidRDefault="00543CD5">
      <w:pPr>
        <w:spacing w:line="600" w:lineRule="auto"/>
        <w:ind w:firstLine="720"/>
        <w:jc w:val="both"/>
        <w:rPr>
          <w:rFonts w:eastAsia="Times New Roman"/>
          <w:szCs w:val="24"/>
        </w:rPr>
      </w:pPr>
      <w:r>
        <w:rPr>
          <w:rFonts w:eastAsia="Times New Roman"/>
          <w:szCs w:val="24"/>
        </w:rPr>
        <w:t xml:space="preserve">Θα πρέπει να κάνουμε επιτέλους κάτι και να κρατήσουμε τα νέα παιδιά εδώ, παρά να είμαστε απλοί παρατηρητές και να θρηνούμε για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Για παράδειγμα, η αξιοποίηση των όλο και πλουσιότερων ανοικτών κα</w:t>
      </w:r>
      <w:r>
        <w:rPr>
          <w:rFonts w:eastAsia="Times New Roman"/>
          <w:szCs w:val="24"/>
        </w:rPr>
        <w:t xml:space="preserve">ι δημόσιων δεδομένων μπορεί να δημιουργήσει ένα ολόκληρο νέο πεδίο για νέους επιστήμονες, οι οποίοι να ασχολούνται με αντίστοιχες εφαρμογές διαχείρισης και παρουσίασής τους. </w:t>
      </w:r>
    </w:p>
    <w:p w14:paraId="700D289C" w14:textId="77777777" w:rsidR="008F0301" w:rsidRDefault="00543CD5">
      <w:pPr>
        <w:spacing w:line="600" w:lineRule="auto"/>
        <w:ind w:firstLine="720"/>
        <w:jc w:val="both"/>
        <w:rPr>
          <w:rFonts w:eastAsia="Times New Roman"/>
          <w:szCs w:val="24"/>
        </w:rPr>
      </w:pPr>
      <w:r>
        <w:rPr>
          <w:rFonts w:eastAsia="Times New Roman"/>
          <w:szCs w:val="24"/>
        </w:rPr>
        <w:t>Τα πολλαπλασιαστικά οφέλη όλων αυτών θα δώσουν έναυσμα και στην καινοτομία και στ</w:t>
      </w:r>
      <w:r>
        <w:rPr>
          <w:rFonts w:eastAsia="Times New Roman"/>
          <w:szCs w:val="24"/>
        </w:rPr>
        <w:t xml:space="preserve">η δημιουργία μικρών δυναμικών </w:t>
      </w:r>
      <w:r>
        <w:rPr>
          <w:rFonts w:eastAsia="Times New Roman"/>
          <w:szCs w:val="24"/>
          <w:lang w:val="en-US"/>
        </w:rPr>
        <w:t>startups</w:t>
      </w:r>
      <w:r>
        <w:rPr>
          <w:rFonts w:eastAsia="Times New Roman"/>
          <w:szCs w:val="24"/>
        </w:rPr>
        <w:t>. Να, λοιπόν, που και εδώ η παιδεία και όλες οι βαθμίδες εκπαίδευσης παίζουν καίριο ρόλο. Να ξεκινήσουμε από τα πρώτα χρόνια των παιδιών στο σχολείο, να δώσουμε ξανά ώθηση στο ψηφιακό σχολείο, που</w:t>
      </w:r>
      <w:r>
        <w:rPr>
          <w:rFonts w:eastAsia="Times New Roman"/>
          <w:szCs w:val="24"/>
        </w:rPr>
        <w:t>,</w:t>
      </w:r>
      <w:r>
        <w:rPr>
          <w:rFonts w:eastAsia="Times New Roman"/>
          <w:szCs w:val="24"/>
        </w:rPr>
        <w:t xml:space="preserve"> εκτός από την πρώτη </w:t>
      </w:r>
      <w:r>
        <w:rPr>
          <w:rFonts w:eastAsia="Times New Roman"/>
          <w:szCs w:val="24"/>
        </w:rPr>
        <w:t>επαφή των μαθητών με τις νέες τεχνολογίες, συνεισφέρει και αμβλύνει τις εκπαιδευτικές ανισότητες.</w:t>
      </w:r>
    </w:p>
    <w:p w14:paraId="700D289D" w14:textId="77777777" w:rsidR="008F0301" w:rsidRDefault="00543CD5">
      <w:pPr>
        <w:spacing w:line="600" w:lineRule="auto"/>
        <w:ind w:firstLine="720"/>
        <w:jc w:val="both"/>
        <w:rPr>
          <w:rFonts w:eastAsia="Times New Roman"/>
          <w:szCs w:val="24"/>
        </w:rPr>
      </w:pPr>
      <w:r>
        <w:rPr>
          <w:rFonts w:eastAsia="Times New Roman"/>
          <w:szCs w:val="24"/>
        </w:rPr>
        <w:t>Ελπίζω, επιτέλους</w:t>
      </w:r>
      <w:r>
        <w:rPr>
          <w:rFonts w:eastAsia="Times New Roman"/>
          <w:szCs w:val="24"/>
        </w:rPr>
        <w:t>,</w:t>
      </w:r>
      <w:r>
        <w:rPr>
          <w:rFonts w:eastAsia="Times New Roman"/>
          <w:szCs w:val="24"/>
        </w:rPr>
        <w:t xml:space="preserve"> να επιταχύνει σε αυτόν τον τομέα η Κυβέρνηση</w:t>
      </w:r>
      <w:r>
        <w:rPr>
          <w:rFonts w:eastAsia="Times New Roman"/>
          <w:szCs w:val="24"/>
        </w:rPr>
        <w:t>,</w:t>
      </w:r>
      <w:r>
        <w:rPr>
          <w:rFonts w:eastAsia="Times New Roman"/>
          <w:szCs w:val="24"/>
        </w:rPr>
        <w:t xml:space="preserve"> με συνεργασία των Υπουργείων Ψηφιακής Πολιτικής και Παιδείας. Αρκεί βέβαια να μην πιστεύετε κ</w:t>
      </w:r>
      <w:r>
        <w:rPr>
          <w:rFonts w:eastAsia="Times New Roman"/>
          <w:szCs w:val="24"/>
        </w:rPr>
        <w:t xml:space="preserve">ι εσείς ότι τα τεχνολογικά μέσα αποστειρώνουν τη διδακτική σχέση, την εξαϋλώνουν, τείνοντας τελικά να την καταργήσουν, όπως έλεγε ο πρώτος Υπουργός Παιδείας της διακυβέρνησής σας, ο κ. Μπαλτάς, αλλά κι </w:t>
      </w:r>
      <w:r>
        <w:rPr>
          <w:rFonts w:eastAsia="Times New Roman"/>
          <w:szCs w:val="24"/>
        </w:rPr>
        <w:lastRenderedPageBreak/>
        <w:t>άλλοι σύντροφοί σας, όταν αναφέρονται σε θέματα τεχνολ</w:t>
      </w:r>
      <w:r>
        <w:rPr>
          <w:rFonts w:eastAsia="Times New Roman"/>
          <w:szCs w:val="24"/>
        </w:rPr>
        <w:t>ογίας στην Επιτροπή Μορφωτικών Υποθέσεων.</w:t>
      </w:r>
    </w:p>
    <w:p w14:paraId="700D289E" w14:textId="77777777" w:rsidR="008F0301" w:rsidRDefault="00543CD5">
      <w:pPr>
        <w:spacing w:line="600" w:lineRule="auto"/>
        <w:ind w:firstLine="720"/>
        <w:jc w:val="both"/>
        <w:rPr>
          <w:rFonts w:eastAsia="Times New Roman"/>
          <w:szCs w:val="24"/>
        </w:rPr>
      </w:pPr>
      <w:r>
        <w:rPr>
          <w:rFonts w:eastAsia="Times New Roman"/>
          <w:szCs w:val="24"/>
        </w:rPr>
        <w:t>Η δημιουργία και κουλτούρα εκπαίδευσης για τους πολίτες από το δημοτικό μέχρι την τριτοβάθμια εκπαίδευση, μέσα από νέες τεχνολογίες ή τη δι</w:t>
      </w:r>
      <w:r>
        <w:rPr>
          <w:rFonts w:eastAsia="Times New Roman"/>
          <w:szCs w:val="24"/>
        </w:rPr>
        <w:t>ά</w:t>
      </w:r>
      <w:r>
        <w:rPr>
          <w:rFonts w:eastAsia="Times New Roman"/>
          <w:szCs w:val="24"/>
        </w:rPr>
        <w:t xml:space="preserve"> βίου μάθηση, είναι στόχος που θα έπρεπε να έχει απασχολήσει την πολιτεία </w:t>
      </w:r>
      <w:r>
        <w:rPr>
          <w:rFonts w:eastAsia="Times New Roman"/>
          <w:szCs w:val="24"/>
        </w:rPr>
        <w:t xml:space="preserve">εδώ και πολλά χρόνια. </w:t>
      </w:r>
    </w:p>
    <w:p w14:paraId="700D289F" w14:textId="77777777" w:rsidR="008F0301" w:rsidRDefault="00543CD5">
      <w:pPr>
        <w:spacing w:line="600" w:lineRule="auto"/>
        <w:ind w:firstLine="720"/>
        <w:jc w:val="both"/>
        <w:rPr>
          <w:rFonts w:eastAsia="Times New Roman"/>
          <w:szCs w:val="24"/>
        </w:rPr>
      </w:pPr>
      <w:r>
        <w:rPr>
          <w:rFonts w:eastAsia="Times New Roman"/>
          <w:szCs w:val="24"/>
        </w:rPr>
        <w:t>Ε</w:t>
      </w:r>
      <w:r>
        <w:rPr>
          <w:rFonts w:eastAsia="Times New Roman"/>
          <w:szCs w:val="24"/>
        </w:rPr>
        <w:t>πειδή</w:t>
      </w:r>
      <w:r>
        <w:rPr>
          <w:rFonts w:eastAsia="Times New Roman"/>
          <w:szCs w:val="24"/>
        </w:rPr>
        <w:t xml:space="preserve"> μου αρέσει να μιλάω και να αναφέρομαι σε παραδείγματα, ας δούμε </w:t>
      </w:r>
      <w:r>
        <w:rPr>
          <w:rFonts w:eastAsia="Times New Roman"/>
          <w:szCs w:val="24"/>
        </w:rPr>
        <w:t>π</w:t>
      </w:r>
      <w:r>
        <w:rPr>
          <w:rFonts w:eastAsia="Times New Roman"/>
          <w:szCs w:val="24"/>
        </w:rPr>
        <w:t>ώ</w:t>
      </w:r>
      <w:r>
        <w:rPr>
          <w:rFonts w:eastAsia="Times New Roman"/>
          <w:szCs w:val="24"/>
        </w:rPr>
        <w:t>ς</w:t>
      </w:r>
      <w:r>
        <w:rPr>
          <w:rFonts w:eastAsia="Times New Roman"/>
          <w:szCs w:val="24"/>
        </w:rPr>
        <w:t xml:space="preserve"> τα κατάφεραν χώρες που θεωρητικά δεν είχαν το ψηφιακό προβάδισμα σε σχέση με εμάς, χώρες οι οποίες έχουν σημειώσει σημαντική πρόοδο τα τελευταία χρόνια, όπως </w:t>
      </w:r>
      <w:r>
        <w:rPr>
          <w:rFonts w:eastAsia="Times New Roman"/>
          <w:szCs w:val="24"/>
        </w:rPr>
        <w:t xml:space="preserve">Τσεχία, Σλοβενία, Λετονία, Σλοβακία ή Εσθονία, το καλό παράδειγμα. Μάλιστα, η Σλοβενία και η Σλοβακία σημείωσαν το μεγαλύτερο άλμα προόδου στον δείκτη </w:t>
      </w:r>
      <w:r>
        <w:rPr>
          <w:rFonts w:eastAsia="Times New Roman"/>
          <w:szCs w:val="24"/>
        </w:rPr>
        <w:t>«</w:t>
      </w:r>
      <w:r>
        <w:rPr>
          <w:rFonts w:eastAsia="Times New Roman"/>
          <w:szCs w:val="24"/>
          <w:lang w:val="en-US"/>
        </w:rPr>
        <w:t>DESI</w:t>
      </w:r>
      <w:r>
        <w:rPr>
          <w:rFonts w:eastAsia="Times New Roman"/>
          <w:szCs w:val="24"/>
        </w:rPr>
        <w:t>»</w:t>
      </w:r>
      <w:r>
        <w:rPr>
          <w:rFonts w:eastAsia="Times New Roman"/>
          <w:szCs w:val="24"/>
        </w:rPr>
        <w:t xml:space="preserve"> για το 2017, με αύξηση άνω των </w:t>
      </w:r>
      <w:r>
        <w:rPr>
          <w:rFonts w:eastAsia="Times New Roman"/>
          <w:szCs w:val="24"/>
        </w:rPr>
        <w:t>επτά</w:t>
      </w:r>
      <w:r>
        <w:rPr>
          <w:rFonts w:eastAsia="Times New Roman"/>
          <w:szCs w:val="24"/>
        </w:rPr>
        <w:t xml:space="preserve"> εκατοστιαίων μονάδων κατά το τελευταίο έτος. Άραγε, αυτοί γιατ</w:t>
      </w:r>
      <w:r>
        <w:rPr>
          <w:rFonts w:eastAsia="Times New Roman"/>
          <w:szCs w:val="24"/>
        </w:rPr>
        <w:t xml:space="preserve">ί τα καταφέρνουν; </w:t>
      </w:r>
    </w:p>
    <w:p w14:paraId="700D28A0" w14:textId="77777777" w:rsidR="008F0301" w:rsidRDefault="00543CD5">
      <w:pPr>
        <w:spacing w:line="600" w:lineRule="auto"/>
        <w:ind w:firstLine="720"/>
        <w:jc w:val="both"/>
        <w:rPr>
          <w:rFonts w:eastAsia="Times New Roman"/>
          <w:szCs w:val="24"/>
        </w:rPr>
      </w:pPr>
      <w:r>
        <w:rPr>
          <w:rFonts w:eastAsia="Times New Roman"/>
          <w:szCs w:val="24"/>
        </w:rPr>
        <w:t>Σύμφωνα με μελέτες, η βελτίωση της ψηφιακής ωριμότητας της Ελλάδας μέχρι το 2021 θα μπορούσε να οδηγήσει σε ενίσχυση του ελληνικού ΑΕΠ από 2,6% έως 4</w:t>
      </w:r>
      <w:r>
        <w:rPr>
          <w:rFonts w:eastAsia="Times New Roman"/>
          <w:szCs w:val="24"/>
        </w:rPr>
        <w:t>%</w:t>
      </w:r>
      <w:r>
        <w:rPr>
          <w:rFonts w:eastAsia="Times New Roman"/>
          <w:szCs w:val="24"/>
        </w:rPr>
        <w:t>,</w:t>
      </w:r>
      <w:r>
        <w:rPr>
          <w:rFonts w:eastAsia="Times New Roman"/>
          <w:szCs w:val="24"/>
        </w:rPr>
        <w:t xml:space="preserve"> ισοδυναμώντας με αύξηση του ελληνικού ΑΕΠ έως το 2021 κατά 4,9 δισεκατομμύρια έως 7,6</w:t>
      </w:r>
      <w:r>
        <w:rPr>
          <w:rFonts w:eastAsia="Times New Roman"/>
          <w:szCs w:val="24"/>
        </w:rPr>
        <w:t xml:space="preserve"> δισεκατομμύρια ευρώ. </w:t>
      </w:r>
      <w:r>
        <w:rPr>
          <w:rFonts w:eastAsia="Times New Roman"/>
          <w:szCs w:val="24"/>
        </w:rPr>
        <w:t>Α</w:t>
      </w:r>
      <w:r>
        <w:rPr>
          <w:rFonts w:eastAsia="Times New Roman"/>
          <w:szCs w:val="24"/>
        </w:rPr>
        <w:t>υτή</w:t>
      </w:r>
      <w:r>
        <w:rPr>
          <w:rFonts w:eastAsia="Times New Roman"/>
          <w:szCs w:val="24"/>
        </w:rPr>
        <w:t xml:space="preserve"> η πρόσθετη ανάπτυξη της οικονομίας μπορεί να </w:t>
      </w:r>
      <w:proofErr w:type="spellStart"/>
      <w:r>
        <w:rPr>
          <w:rFonts w:eastAsia="Times New Roman"/>
          <w:szCs w:val="24"/>
        </w:rPr>
        <w:t>ανασχέσει</w:t>
      </w:r>
      <w:proofErr w:type="spellEnd"/>
      <w:r>
        <w:rPr>
          <w:rFonts w:eastAsia="Times New Roman"/>
          <w:szCs w:val="24"/>
        </w:rPr>
        <w:t xml:space="preserve">, όπως προαναφέραμε, </w:t>
      </w:r>
      <w:r>
        <w:rPr>
          <w:rFonts w:eastAsia="Times New Roman"/>
          <w:szCs w:val="24"/>
        </w:rPr>
        <w:lastRenderedPageBreak/>
        <w:t xml:space="preserve">το λεγόμενο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και να δημιουργήσει</w:t>
      </w:r>
      <w:r>
        <w:rPr>
          <w:rFonts w:eastAsia="Times New Roman"/>
          <w:szCs w:val="24"/>
        </w:rPr>
        <w:t>,</w:t>
      </w:r>
      <w:r>
        <w:rPr>
          <w:rFonts w:eastAsia="Times New Roman"/>
          <w:szCs w:val="24"/>
        </w:rPr>
        <w:t xml:space="preserve"> όπως λέει η πρόσφατη μελέτη του ΣΕ</w:t>
      </w:r>
      <w:r>
        <w:rPr>
          <w:rFonts w:eastAsia="Times New Roman"/>
          <w:szCs w:val="24"/>
        </w:rPr>
        <w:t>Β</w:t>
      </w:r>
      <w:r>
        <w:rPr>
          <w:rFonts w:eastAsia="Times New Roman"/>
          <w:szCs w:val="24"/>
        </w:rPr>
        <w:t>,</w:t>
      </w:r>
      <w:r>
        <w:rPr>
          <w:rFonts w:eastAsia="Times New Roman"/>
          <w:szCs w:val="24"/>
        </w:rPr>
        <w:t xml:space="preserve"> κατ’ ελάχιστον πενήντα χιλιάδες νέες θέσεις εργασίας.</w:t>
      </w:r>
    </w:p>
    <w:p w14:paraId="700D28A1" w14:textId="77777777" w:rsidR="008F0301" w:rsidRDefault="00543CD5">
      <w:pPr>
        <w:spacing w:line="600" w:lineRule="auto"/>
        <w:ind w:firstLine="720"/>
        <w:jc w:val="both"/>
        <w:rPr>
          <w:rFonts w:eastAsia="Times New Roman"/>
          <w:szCs w:val="24"/>
        </w:rPr>
      </w:pPr>
      <w:r>
        <w:rPr>
          <w:rFonts w:eastAsia="Times New Roman"/>
          <w:szCs w:val="24"/>
        </w:rPr>
        <w:t xml:space="preserve">Η χώρα μας, </w:t>
      </w:r>
      <w:r>
        <w:rPr>
          <w:rFonts w:eastAsia="Times New Roman"/>
          <w:szCs w:val="24"/>
        </w:rPr>
        <w:t>λοιπόν, πρέπει να συγκλίνει με τις υπόλοιπες ευρωπαϊκές χώρες και η ψηφιακή σύγκλιση είναι μια από τις πιο απαραίτητες προϋποθέσεις.</w:t>
      </w:r>
    </w:p>
    <w:p w14:paraId="700D28A2" w14:textId="77777777" w:rsidR="008F0301" w:rsidRDefault="00543CD5">
      <w:pPr>
        <w:spacing w:line="600" w:lineRule="auto"/>
        <w:ind w:firstLine="720"/>
        <w:jc w:val="both"/>
        <w:rPr>
          <w:rFonts w:eastAsia="Times New Roman"/>
          <w:szCs w:val="24"/>
        </w:rPr>
      </w:pPr>
      <w:r>
        <w:rPr>
          <w:rFonts w:eastAsia="Times New Roman"/>
          <w:szCs w:val="24"/>
        </w:rPr>
        <w:t>Ευχαριστώ πολύ.</w:t>
      </w:r>
    </w:p>
    <w:p w14:paraId="700D28A3" w14:textId="77777777" w:rsidR="008F0301" w:rsidRDefault="00543CD5">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και για την ακρίβεια του χρόνου.</w:t>
      </w:r>
    </w:p>
    <w:p w14:paraId="700D28A4" w14:textId="77777777" w:rsidR="008F0301" w:rsidRDefault="00543CD5">
      <w:pPr>
        <w:spacing w:line="600" w:lineRule="auto"/>
        <w:ind w:firstLine="720"/>
        <w:jc w:val="both"/>
        <w:rPr>
          <w:rFonts w:eastAsia="Times New Roman"/>
          <w:szCs w:val="24"/>
        </w:rPr>
      </w:pPr>
      <w:r>
        <w:rPr>
          <w:rFonts w:eastAsia="Times New Roman"/>
          <w:szCs w:val="24"/>
        </w:rPr>
        <w:t>Τον λόγο έχει ο κ</w:t>
      </w:r>
      <w:r>
        <w:rPr>
          <w:rFonts w:eastAsia="Times New Roman"/>
          <w:szCs w:val="24"/>
        </w:rPr>
        <w:t xml:space="preserve">. Μάριος </w:t>
      </w:r>
      <w:proofErr w:type="spellStart"/>
      <w:r>
        <w:rPr>
          <w:rFonts w:eastAsia="Times New Roman"/>
          <w:szCs w:val="24"/>
        </w:rPr>
        <w:t>Κάτσης</w:t>
      </w:r>
      <w:proofErr w:type="spellEnd"/>
      <w:r>
        <w:rPr>
          <w:rFonts w:eastAsia="Times New Roman"/>
          <w:szCs w:val="24"/>
        </w:rPr>
        <w:t xml:space="preserve"> από </w:t>
      </w:r>
      <w:r>
        <w:rPr>
          <w:rFonts w:eastAsia="Times New Roman"/>
          <w:szCs w:val="24"/>
        </w:rPr>
        <w:t>το</w:t>
      </w:r>
      <w:r>
        <w:rPr>
          <w:rFonts w:eastAsia="Times New Roman"/>
          <w:szCs w:val="24"/>
        </w:rPr>
        <w:t>ν</w:t>
      </w:r>
      <w:r>
        <w:rPr>
          <w:rFonts w:eastAsia="Times New Roman"/>
          <w:szCs w:val="24"/>
        </w:rPr>
        <w:t xml:space="preserve"> ΣΥΡΙΖΑ.</w:t>
      </w:r>
    </w:p>
    <w:p w14:paraId="700D28A5" w14:textId="77777777" w:rsidR="008F0301" w:rsidRDefault="00543CD5">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Ευχαριστώ, κυρία Πρόεδρε.</w:t>
      </w:r>
    </w:p>
    <w:p w14:paraId="700D28A6" w14:textId="77777777" w:rsidR="008F0301" w:rsidRDefault="00543CD5">
      <w:pPr>
        <w:spacing w:line="600" w:lineRule="auto"/>
        <w:ind w:firstLine="720"/>
        <w:jc w:val="both"/>
        <w:rPr>
          <w:rFonts w:eastAsia="Times New Roman"/>
          <w:szCs w:val="24"/>
        </w:rPr>
      </w:pPr>
      <w:r>
        <w:rPr>
          <w:rFonts w:eastAsia="Times New Roman"/>
          <w:szCs w:val="24"/>
        </w:rPr>
        <w:t>Θα μου επιτρέψετε να μιλήσω λίγο για ένα θέμα, στο οποίο αναφέρθηκε ο κ. Λοβέρδος και η Δημοκρατική Συμπαράταξη, το οποίο ήταν εκτός ημερήσιας διάταξης και αφορά τους συμβασιούχους. Θ</w:t>
      </w:r>
      <w:r>
        <w:rPr>
          <w:rFonts w:eastAsia="Times New Roman"/>
          <w:szCs w:val="24"/>
        </w:rPr>
        <w:t>α ήθελα να πω και στον κ. Λοβέρδο και στη Δημοκρατική Συμπαράταξη, αλλά και γενικά στις κυβερνήσεις που κυβέρνησαν τα προηγούμενα χρόνια, ότι στο Ελεγκτικό Συνέδριο για το θέμα των συμβασιούχων δεν προσέφυγε η Κυβέρνηση. Προσέφυγε η Κεντρική Ένωση Δήμων Ελ</w:t>
      </w:r>
      <w:r>
        <w:rPr>
          <w:rFonts w:eastAsia="Times New Roman"/>
          <w:szCs w:val="24"/>
        </w:rPr>
        <w:t xml:space="preserve">λάδος, εκτός κι αν ο Πατούλης είναι ΣΥΡΙΖΑ και δεν το ξέρω. Αυτό είναι το πρώτο. </w:t>
      </w:r>
    </w:p>
    <w:p w14:paraId="700D28A7" w14:textId="77777777" w:rsidR="008F0301" w:rsidRDefault="00543CD5">
      <w:pPr>
        <w:spacing w:line="600" w:lineRule="auto"/>
        <w:ind w:firstLine="720"/>
        <w:jc w:val="both"/>
        <w:rPr>
          <w:rFonts w:eastAsia="Times New Roman"/>
          <w:szCs w:val="24"/>
        </w:rPr>
      </w:pPr>
      <w:r>
        <w:rPr>
          <w:rFonts w:eastAsia="Times New Roman"/>
          <w:szCs w:val="24"/>
        </w:rPr>
        <w:lastRenderedPageBreak/>
        <w:t>Δεύτερον, η Κυβέρνηση είναι με το πλευρό των εργαζομένων και θα αξιοποιήσει αυτή την απόφαση του Ελεγκτικού Συνεδρίου και θα τροποποιήσει όλες τις απαραίτητες διατάξεις, προκ</w:t>
      </w:r>
      <w:r>
        <w:rPr>
          <w:rFonts w:eastAsia="Times New Roman"/>
          <w:szCs w:val="24"/>
        </w:rPr>
        <w:t>ειμένου να μην υπάρξει ούτε μια μέρα που θα είναι απλήρωτοι οι συμβασιούχοι, αλλά και να λήξει οριστικά αυτό το καθεστώς ομηρίας που κρατούσαν και συντηρούσαν οι προηγούμενες κυβερνήσεις, προκειμένου να διατηρούν πολιτικά οφέλη σε κάθε εθνική εκλογή.</w:t>
      </w:r>
    </w:p>
    <w:p w14:paraId="700D28A8" w14:textId="77777777" w:rsidR="008F0301" w:rsidRDefault="00543CD5">
      <w:pPr>
        <w:spacing w:line="600" w:lineRule="auto"/>
        <w:ind w:firstLine="720"/>
        <w:jc w:val="both"/>
        <w:rPr>
          <w:rFonts w:eastAsia="Times New Roman"/>
          <w:szCs w:val="24"/>
        </w:rPr>
      </w:pPr>
      <w:r>
        <w:rPr>
          <w:rFonts w:eastAsia="Times New Roman"/>
          <w:szCs w:val="24"/>
        </w:rPr>
        <w:t>Επίση</w:t>
      </w:r>
      <w:r>
        <w:rPr>
          <w:rFonts w:eastAsia="Times New Roman"/>
          <w:szCs w:val="24"/>
        </w:rPr>
        <w:t xml:space="preserve">ς, </w:t>
      </w:r>
      <w:r>
        <w:rPr>
          <w:rFonts w:eastAsia="Times New Roman"/>
          <w:szCs w:val="24"/>
        </w:rPr>
        <w:t>ν</w:t>
      </w:r>
      <w:r>
        <w:rPr>
          <w:rFonts w:eastAsia="Times New Roman"/>
          <w:szCs w:val="24"/>
        </w:rPr>
        <w:t xml:space="preserve">ομοθετικό </w:t>
      </w:r>
      <w:r>
        <w:rPr>
          <w:rFonts w:eastAsia="Times New Roman"/>
          <w:szCs w:val="24"/>
        </w:rPr>
        <w:t>σ</w:t>
      </w:r>
      <w:r>
        <w:rPr>
          <w:rFonts w:eastAsia="Times New Roman"/>
          <w:szCs w:val="24"/>
        </w:rPr>
        <w:t>ώμα</w:t>
      </w:r>
      <w:r>
        <w:rPr>
          <w:rFonts w:eastAsia="Times New Roman"/>
          <w:szCs w:val="24"/>
        </w:rPr>
        <w:t xml:space="preserve"> -και απευθύνομαι ξανά στη Δημοκρατική Συμπαράταξη-, δεν είναι το Εθνικό Συμβούλιο Ραδιοτηλεόρασης. Νομοθετικό </w:t>
      </w:r>
      <w:r>
        <w:rPr>
          <w:rFonts w:eastAsia="Times New Roman"/>
          <w:szCs w:val="24"/>
        </w:rPr>
        <w:t>σ</w:t>
      </w:r>
      <w:r>
        <w:rPr>
          <w:rFonts w:eastAsia="Times New Roman"/>
          <w:szCs w:val="24"/>
        </w:rPr>
        <w:t>ώμα</w:t>
      </w:r>
      <w:r>
        <w:rPr>
          <w:rFonts w:eastAsia="Times New Roman"/>
          <w:szCs w:val="24"/>
        </w:rPr>
        <w:t xml:space="preserve"> είναι η Βουλή, το Κοινοβούλιο. </w:t>
      </w:r>
    </w:p>
    <w:p w14:paraId="700D28A9" w14:textId="77777777" w:rsidR="008F0301" w:rsidRDefault="00543CD5">
      <w:pPr>
        <w:spacing w:line="600" w:lineRule="auto"/>
        <w:ind w:firstLine="720"/>
        <w:jc w:val="both"/>
        <w:rPr>
          <w:rFonts w:eastAsia="Times New Roman"/>
          <w:szCs w:val="24"/>
        </w:rPr>
      </w:pPr>
      <w:r>
        <w:rPr>
          <w:rFonts w:eastAsia="Times New Roman"/>
          <w:szCs w:val="24"/>
        </w:rPr>
        <w:t>Άρα, λοιπόν, η τροποποίηση που έγινε στο περασμένο νομοσχέδιο από τον Υπουργό Ψηφιακής Πολ</w:t>
      </w:r>
      <w:r>
        <w:rPr>
          <w:rFonts w:eastAsia="Times New Roman"/>
          <w:szCs w:val="24"/>
        </w:rPr>
        <w:t xml:space="preserve">ιτικής, σχετικά με την ποιότητα του σήματος των καναλιών που θα εκπέμπεται, είναι πρωτοβουλία της Κυβέρνησης. Και αυτή πρέπει να είναι. Δεν καταλαβαίνω, δηλαδή, γιατί θα πρέπει το Κοινοβούλιο και η </w:t>
      </w:r>
      <w:r>
        <w:rPr>
          <w:rFonts w:eastAsia="Times New Roman"/>
          <w:szCs w:val="24"/>
        </w:rPr>
        <w:t>ε</w:t>
      </w:r>
      <w:r>
        <w:rPr>
          <w:rFonts w:eastAsia="Times New Roman"/>
          <w:szCs w:val="24"/>
        </w:rPr>
        <w:t xml:space="preserve">κτελεστική </w:t>
      </w:r>
      <w:r>
        <w:rPr>
          <w:rFonts w:eastAsia="Times New Roman"/>
          <w:szCs w:val="24"/>
        </w:rPr>
        <w:t>ε</w:t>
      </w:r>
      <w:r>
        <w:rPr>
          <w:rFonts w:eastAsia="Times New Roman"/>
          <w:szCs w:val="24"/>
        </w:rPr>
        <w:t>ξουσία</w:t>
      </w:r>
      <w:r>
        <w:rPr>
          <w:rFonts w:eastAsia="Times New Roman"/>
          <w:szCs w:val="24"/>
        </w:rPr>
        <w:t xml:space="preserve"> να νομοθετεί υπό την αίρεση του Εθνικο</w:t>
      </w:r>
      <w:r>
        <w:rPr>
          <w:rFonts w:eastAsia="Times New Roman"/>
          <w:szCs w:val="24"/>
        </w:rPr>
        <w:t xml:space="preserve">ύ Συμβουλίου Ραδιοτηλεόρασης. Δεν το καταλαβαίνω αυτό το πράγμα. </w:t>
      </w:r>
    </w:p>
    <w:p w14:paraId="700D28AA" w14:textId="77777777" w:rsidR="008F0301" w:rsidRDefault="00543CD5">
      <w:pPr>
        <w:spacing w:line="600" w:lineRule="auto"/>
        <w:ind w:firstLine="720"/>
        <w:jc w:val="both"/>
        <w:rPr>
          <w:rFonts w:eastAsia="Times New Roman"/>
          <w:szCs w:val="24"/>
        </w:rPr>
      </w:pPr>
      <w:r>
        <w:rPr>
          <w:rFonts w:eastAsia="Times New Roman"/>
          <w:szCs w:val="24"/>
        </w:rPr>
        <w:t xml:space="preserve">Όπως, επίσης, δεν καταλαβαίνω πώς μπορούμε να συγχέουμε πράγματα και καταστάσεις. Δηλαδή, εμείς να μη νομοθετήσουμε τη δυνατότητα οι σταθμοί που θα </w:t>
      </w:r>
      <w:proofErr w:type="spellStart"/>
      <w:r>
        <w:rPr>
          <w:rFonts w:eastAsia="Times New Roman"/>
          <w:szCs w:val="24"/>
        </w:rPr>
        <w:t>αδειοδοτηθούν</w:t>
      </w:r>
      <w:proofErr w:type="spellEnd"/>
      <w:r>
        <w:rPr>
          <w:rFonts w:eastAsia="Times New Roman"/>
          <w:szCs w:val="24"/>
        </w:rPr>
        <w:t xml:space="preserve"> και θα εκπέμπονται στην ελεύ</w:t>
      </w:r>
      <w:r>
        <w:rPr>
          <w:rFonts w:eastAsia="Times New Roman"/>
          <w:szCs w:val="24"/>
        </w:rPr>
        <w:t xml:space="preserve">θερη λήψη και εκπομπή να είναι υψηλής ευκρίνειας, δηλαδή </w:t>
      </w:r>
      <w:r>
        <w:rPr>
          <w:rFonts w:eastAsia="Times New Roman"/>
          <w:szCs w:val="24"/>
          <w:lang w:val="en-US"/>
        </w:rPr>
        <w:t>high</w:t>
      </w:r>
      <w:r>
        <w:rPr>
          <w:rFonts w:eastAsia="Times New Roman"/>
          <w:szCs w:val="24"/>
        </w:rPr>
        <w:t xml:space="preserve"> </w:t>
      </w:r>
      <w:r>
        <w:rPr>
          <w:rFonts w:eastAsia="Times New Roman"/>
          <w:szCs w:val="24"/>
          <w:lang w:val="en-US"/>
        </w:rPr>
        <w:t>definition</w:t>
      </w:r>
      <w:r>
        <w:rPr>
          <w:rFonts w:eastAsia="Times New Roman"/>
          <w:szCs w:val="24"/>
        </w:rPr>
        <w:t xml:space="preserve">; Προς τα εκεί </w:t>
      </w:r>
      <w:r>
        <w:rPr>
          <w:rFonts w:eastAsia="Times New Roman"/>
          <w:szCs w:val="24"/>
        </w:rPr>
        <w:lastRenderedPageBreak/>
        <w:t xml:space="preserve">πάει η τεχνολογία. </w:t>
      </w:r>
      <w:r>
        <w:rPr>
          <w:rFonts w:eastAsia="Times New Roman"/>
          <w:szCs w:val="24"/>
        </w:rPr>
        <w:t>Μ</w:t>
      </w:r>
      <w:r>
        <w:rPr>
          <w:rFonts w:eastAsia="Times New Roman"/>
          <w:szCs w:val="24"/>
        </w:rPr>
        <w:t>ετά</w:t>
      </w:r>
      <w:r>
        <w:rPr>
          <w:rFonts w:eastAsia="Times New Roman"/>
          <w:szCs w:val="24"/>
        </w:rPr>
        <w:t xml:space="preserve"> θα υπάρξει και νέα τεχνολογία</w:t>
      </w:r>
      <w:r>
        <w:rPr>
          <w:rFonts w:eastAsia="Times New Roman"/>
          <w:szCs w:val="24"/>
        </w:rPr>
        <w:t>,</w:t>
      </w:r>
      <w:r>
        <w:rPr>
          <w:rFonts w:eastAsia="Times New Roman"/>
          <w:szCs w:val="24"/>
        </w:rPr>
        <w:t xml:space="preserve"> η οποία θα υποκαταστήσει τη </w:t>
      </w:r>
      <w:r>
        <w:rPr>
          <w:rFonts w:eastAsia="Times New Roman"/>
          <w:szCs w:val="24"/>
          <w:lang w:val="en-US"/>
        </w:rPr>
        <w:t>high</w:t>
      </w:r>
      <w:r>
        <w:rPr>
          <w:rFonts w:eastAsia="Times New Roman"/>
          <w:szCs w:val="24"/>
        </w:rPr>
        <w:t xml:space="preserve"> </w:t>
      </w:r>
      <w:r>
        <w:rPr>
          <w:rFonts w:eastAsia="Times New Roman"/>
          <w:szCs w:val="24"/>
          <w:lang w:val="en-US"/>
        </w:rPr>
        <w:t>definition</w:t>
      </w:r>
      <w:r>
        <w:rPr>
          <w:rFonts w:eastAsia="Times New Roman"/>
          <w:szCs w:val="24"/>
        </w:rPr>
        <w:t xml:space="preserve"> και θα υπάρξει </w:t>
      </w:r>
      <w:r>
        <w:rPr>
          <w:rFonts w:eastAsia="Times New Roman"/>
          <w:szCs w:val="24"/>
          <w:lang w:val="en-US"/>
        </w:rPr>
        <w:t>extra</w:t>
      </w:r>
      <w:r>
        <w:rPr>
          <w:rFonts w:eastAsia="Times New Roman"/>
          <w:szCs w:val="24"/>
        </w:rPr>
        <w:t xml:space="preserve"> </w:t>
      </w:r>
      <w:r>
        <w:rPr>
          <w:rFonts w:eastAsia="Times New Roman"/>
          <w:szCs w:val="24"/>
          <w:lang w:val="en-US"/>
        </w:rPr>
        <w:t>high</w:t>
      </w:r>
      <w:r>
        <w:rPr>
          <w:rFonts w:eastAsia="Times New Roman"/>
          <w:szCs w:val="24"/>
        </w:rPr>
        <w:t xml:space="preserve"> </w:t>
      </w:r>
      <w:r>
        <w:rPr>
          <w:rFonts w:eastAsia="Times New Roman"/>
          <w:szCs w:val="24"/>
          <w:lang w:val="en-US"/>
        </w:rPr>
        <w:t>definition</w:t>
      </w:r>
      <w:r>
        <w:rPr>
          <w:rFonts w:eastAsia="Times New Roman"/>
          <w:szCs w:val="24"/>
        </w:rPr>
        <w:t xml:space="preserve"> κ</w:t>
      </w:r>
      <w:r>
        <w:rPr>
          <w:rFonts w:eastAsia="Times New Roman"/>
          <w:szCs w:val="24"/>
        </w:rPr>
        <w:t xml:space="preserve">αι </w:t>
      </w:r>
      <w:r>
        <w:rPr>
          <w:rFonts w:eastAsia="Times New Roman"/>
          <w:szCs w:val="24"/>
        </w:rPr>
        <w:t>ο</w:t>
      </w:r>
      <w:r>
        <w:rPr>
          <w:rFonts w:eastAsia="Times New Roman"/>
          <w:szCs w:val="24"/>
        </w:rPr>
        <w:t xml:space="preserve">ύτω </w:t>
      </w:r>
      <w:r>
        <w:rPr>
          <w:rFonts w:eastAsia="Times New Roman"/>
          <w:szCs w:val="24"/>
        </w:rPr>
        <w:t>κ</w:t>
      </w:r>
      <w:r>
        <w:rPr>
          <w:rFonts w:eastAsia="Times New Roman"/>
          <w:szCs w:val="24"/>
        </w:rPr>
        <w:t>αθεξής</w:t>
      </w:r>
      <w:r>
        <w:rPr>
          <w:rFonts w:eastAsia="Times New Roman"/>
          <w:szCs w:val="24"/>
        </w:rPr>
        <w:t>.</w:t>
      </w:r>
      <w:r>
        <w:rPr>
          <w:rFonts w:eastAsia="Times New Roman"/>
          <w:szCs w:val="24"/>
        </w:rPr>
        <w:t xml:space="preserve"> Τι θα κάνουμε ε</w:t>
      </w:r>
      <w:r>
        <w:rPr>
          <w:rFonts w:eastAsia="Times New Roman"/>
          <w:szCs w:val="24"/>
        </w:rPr>
        <w:t>μείς; Θα πισωγυρίζουμε;</w:t>
      </w:r>
    </w:p>
    <w:p w14:paraId="700D28AB" w14:textId="77777777" w:rsidR="008F0301" w:rsidRDefault="00543CD5">
      <w:pPr>
        <w:spacing w:line="600" w:lineRule="auto"/>
        <w:ind w:firstLine="720"/>
        <w:jc w:val="both"/>
        <w:rPr>
          <w:rFonts w:eastAsia="Times New Roman"/>
          <w:szCs w:val="24"/>
        </w:rPr>
      </w:pPr>
      <w:r>
        <w:rPr>
          <w:rFonts w:eastAsia="Times New Roman"/>
          <w:szCs w:val="24"/>
        </w:rPr>
        <w:t>Ας μπω στο κύριο θέμα της συζήτησης. Θα ήθελα να ξεκινήσω με αβρότητα, εκφράζοντας ειλικρινείς ευχαριστίες στην Αξιωματική Αντιπολίτευση</w:t>
      </w:r>
      <w:r>
        <w:rPr>
          <w:rFonts w:eastAsia="Times New Roman"/>
          <w:szCs w:val="24"/>
        </w:rPr>
        <w:t>,</w:t>
      </w:r>
      <w:r>
        <w:rPr>
          <w:rFonts w:eastAsia="Times New Roman"/>
          <w:szCs w:val="24"/>
        </w:rPr>
        <w:t xml:space="preserve"> που με την πρωτοβουλία της για τη σημερινή επίκαιρη επερώτηση δίνει τη δυνατότητα στην Κυβέρνη</w:t>
      </w:r>
      <w:r>
        <w:rPr>
          <w:rFonts w:eastAsia="Times New Roman"/>
          <w:szCs w:val="24"/>
        </w:rPr>
        <w:t>ση να ξεδιπλώσει τη βεντάλια της ψηφιακής πολιτικής και να δώσει τη δυνατότητα στους πολίτες να κρίνουν την τεράστια ποιοτική διαφορά, συγκριτικά με τις προηγούμενες κυβερνήσεις στον τομέα αυτόν.</w:t>
      </w:r>
    </w:p>
    <w:p w14:paraId="700D28A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Αναλύοντας την </w:t>
      </w:r>
      <w:r>
        <w:rPr>
          <w:rFonts w:eastAsia="Times New Roman" w:cs="Times New Roman"/>
          <w:szCs w:val="24"/>
        </w:rPr>
        <w:t>επ</w:t>
      </w:r>
      <w:r>
        <w:rPr>
          <w:rFonts w:eastAsia="Times New Roman" w:cs="Times New Roman"/>
          <w:szCs w:val="24"/>
        </w:rPr>
        <w:t>ερώτηση</w:t>
      </w:r>
      <w:r>
        <w:rPr>
          <w:rFonts w:eastAsia="Times New Roman" w:cs="Times New Roman"/>
          <w:szCs w:val="24"/>
        </w:rPr>
        <w:t xml:space="preserve"> της Νέας Δημοκρατίας, για την οποία πραγματοποιείται και η σημερινή συζήτηση, βλέπω ότι επικαλύπτει την έρευνα της </w:t>
      </w:r>
      <w:r>
        <w:rPr>
          <w:rFonts w:eastAsia="Times New Roman" w:cs="Times New Roman"/>
          <w:szCs w:val="24"/>
        </w:rPr>
        <w:t>«</w:t>
      </w:r>
      <w:r>
        <w:rPr>
          <w:rFonts w:eastAsia="Times New Roman" w:cs="Times New Roman"/>
          <w:szCs w:val="24"/>
          <w:lang w:val="en-US"/>
        </w:rPr>
        <w:t>DESI</w:t>
      </w:r>
      <w:r>
        <w:rPr>
          <w:rFonts w:eastAsia="Times New Roman" w:cs="Times New Roman"/>
          <w:szCs w:val="24"/>
        </w:rPr>
        <w:t>»</w:t>
      </w:r>
      <w:r>
        <w:rPr>
          <w:rFonts w:eastAsia="Times New Roman" w:cs="Times New Roman"/>
          <w:szCs w:val="24"/>
        </w:rPr>
        <w:t xml:space="preserve"> για το 2017, η οποία κατατάσσει τη χώρα μας εικοστή έκτη ανάμεσα στους είκοσι οκτώ ως προς τις επιδόσεις στην ψηφιακή τεχνολογία. </w:t>
      </w:r>
    </w:p>
    <w:p w14:paraId="700D28A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που βέβαια δεν αναφέρει η Αξιωματική Αντιπολίτευση στην </w:t>
      </w:r>
      <w:r>
        <w:rPr>
          <w:rFonts w:eastAsia="Times New Roman" w:cs="Times New Roman"/>
          <w:szCs w:val="24"/>
        </w:rPr>
        <w:t>επ</w:t>
      </w:r>
      <w:r>
        <w:rPr>
          <w:rFonts w:eastAsia="Times New Roman" w:cs="Times New Roman"/>
          <w:szCs w:val="24"/>
        </w:rPr>
        <w:t>ερώτηση</w:t>
      </w:r>
      <w:r>
        <w:rPr>
          <w:rFonts w:eastAsia="Times New Roman" w:cs="Times New Roman"/>
          <w:szCs w:val="24"/>
        </w:rPr>
        <w:t xml:space="preserve"> είναι ότι</w:t>
      </w:r>
      <w:r>
        <w:rPr>
          <w:rFonts w:eastAsia="Times New Roman" w:cs="Times New Roman"/>
          <w:szCs w:val="24"/>
        </w:rPr>
        <w:t>,</w:t>
      </w:r>
      <w:r>
        <w:rPr>
          <w:rFonts w:eastAsia="Times New Roman" w:cs="Times New Roman"/>
          <w:szCs w:val="24"/>
        </w:rPr>
        <w:t xml:space="preserve"> σύμφωνα με την εν λόγω έρευνα</w:t>
      </w:r>
      <w:r>
        <w:rPr>
          <w:rFonts w:eastAsia="Times New Roman" w:cs="Times New Roman"/>
          <w:szCs w:val="24"/>
        </w:rPr>
        <w:t>,</w:t>
      </w:r>
      <w:r>
        <w:rPr>
          <w:rFonts w:eastAsia="Times New Roman" w:cs="Times New Roman"/>
          <w:szCs w:val="24"/>
        </w:rPr>
        <w:t xml:space="preserve"> βελτιώσαμε σημαντικά τους δείκτες διείσδυσης στην ψηφιακή τεχνολογία κατά 8,6</w:t>
      </w:r>
      <w:r>
        <w:rPr>
          <w:rFonts w:eastAsia="Times New Roman" w:cs="Times New Roman"/>
          <w:szCs w:val="24"/>
        </w:rPr>
        <w:t>%</w:t>
      </w:r>
      <w:r>
        <w:rPr>
          <w:rFonts w:eastAsia="Times New Roman" w:cs="Times New Roman"/>
          <w:szCs w:val="24"/>
        </w:rPr>
        <w:t>,</w:t>
      </w:r>
      <w:r>
        <w:rPr>
          <w:rFonts w:eastAsia="Times New Roman" w:cs="Times New Roman"/>
          <w:szCs w:val="24"/>
        </w:rPr>
        <w:t xml:space="preserve"> σε σχέση με την περασμένη χρονιά.</w:t>
      </w:r>
    </w:p>
    <w:p w14:paraId="700D28A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Ένα δεύτερο στοιχείο</w:t>
      </w:r>
      <w:r>
        <w:rPr>
          <w:rFonts w:eastAsia="Times New Roman" w:cs="Times New Roman"/>
          <w:szCs w:val="24"/>
        </w:rPr>
        <w:t>,</w:t>
      </w:r>
      <w:r>
        <w:rPr>
          <w:rFonts w:eastAsia="Times New Roman" w:cs="Times New Roman"/>
          <w:szCs w:val="24"/>
        </w:rPr>
        <w:t xml:space="preserve"> που σκοπί</w:t>
      </w:r>
      <w:r>
        <w:rPr>
          <w:rFonts w:eastAsia="Times New Roman" w:cs="Times New Roman"/>
          <w:szCs w:val="24"/>
        </w:rPr>
        <w:t>μως δεν αναφέρετε</w:t>
      </w:r>
      <w:r>
        <w:rPr>
          <w:rFonts w:eastAsia="Times New Roman" w:cs="Times New Roman"/>
          <w:szCs w:val="24"/>
        </w:rPr>
        <w:t>,</w:t>
      </w:r>
      <w:r>
        <w:rPr>
          <w:rFonts w:eastAsia="Times New Roman" w:cs="Times New Roman"/>
          <w:szCs w:val="24"/>
        </w:rPr>
        <w:t xml:space="preserve"> είναι ότι και το 2014 και το 2015 πάλι εικοστοί έκτοι ήμασταν στους είκοσι οκτώ. Εκτός και αν </w:t>
      </w:r>
      <w:r>
        <w:rPr>
          <w:rFonts w:eastAsia="Times New Roman" w:cs="Times New Roman"/>
          <w:szCs w:val="24"/>
        </w:rPr>
        <w:lastRenderedPageBreak/>
        <w:t>το μετράτε ανάποδα, ότι ήμασταν δεύτεροι, αλλά από το τέλος. Όμως, μία η άλλη είναι. Άρα δεν υφίσταται η ισχυριζόμενη από μέρους σας δήθεν επιδ</w:t>
      </w:r>
      <w:r>
        <w:rPr>
          <w:rFonts w:eastAsia="Times New Roman" w:cs="Times New Roman"/>
          <w:szCs w:val="24"/>
        </w:rPr>
        <w:t>είνωση της κατάστασης.</w:t>
      </w:r>
    </w:p>
    <w:p w14:paraId="700D28A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Οι διαχρονικές όμως κακές επιδόσεις της χώρας -και δεν το κρύβουμε αυτό- στον συγκεκριμένο τομέα υφίστανται. Αυτές ακριβώς οι επιδόσεις σε συνδυασμό με τον μακρύ δρόμο που έπρεπε να διανύσει η ελληνική Κυβέρνηση, ώστε να καλύψει την </w:t>
      </w:r>
      <w:r>
        <w:rPr>
          <w:rFonts w:eastAsia="Times New Roman" w:cs="Times New Roman"/>
          <w:szCs w:val="24"/>
        </w:rPr>
        <w:t>ουσιαστική απραξία χρόνων</w:t>
      </w:r>
      <w:r>
        <w:rPr>
          <w:rFonts w:eastAsia="Times New Roman" w:cs="Times New Roman"/>
          <w:szCs w:val="24"/>
        </w:rPr>
        <w:t>,</w:t>
      </w:r>
      <w:r>
        <w:rPr>
          <w:rFonts w:eastAsia="Times New Roman" w:cs="Times New Roman"/>
          <w:szCs w:val="24"/>
        </w:rPr>
        <w:t xml:space="preserve"> ήταν η αιτία που ώθησε για πρώτη φορά την κυβέρνηση στην ιστορία του τόπου να συστήσει το Υπουργείο Ψηφιακής πολιτικής. </w:t>
      </w:r>
    </w:p>
    <w:p w14:paraId="700D28B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δημιουργία αυτή ήταν επιβεβλημένη, καθώς η Εθνική Στρατηγική για την Ψηφιακή Πολιτική δεν μπορούσε να προχ</w:t>
      </w:r>
      <w:r>
        <w:rPr>
          <w:rFonts w:eastAsia="Times New Roman" w:cs="Times New Roman"/>
          <w:szCs w:val="24"/>
        </w:rPr>
        <w:t xml:space="preserve">ωρήσει διαφορετικά. Η βαρύτητα, λοιπόν, που δείχνει η Κυβέρνηση στον συγκεκριμένο τομέα είναι δεδομένη και αδιαμφισβήτητη. Όπως δεδομένη και αδιαμφισβήτητη είναι και ανυπαρξία κεντρικού σχεδιασμού από τις προηγούμενες κυβερνήσεις. </w:t>
      </w:r>
    </w:p>
    <w:p w14:paraId="700D28B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Πού μας οδήγησε αυτή η α</w:t>
      </w:r>
      <w:r>
        <w:rPr>
          <w:rFonts w:eastAsia="Times New Roman" w:cs="Times New Roman"/>
          <w:szCs w:val="24"/>
        </w:rPr>
        <w:t>νυπαρξία; Μας οδήγησε στον πολυκερματισμό των ψηφιακών συστημάτων που ήταν απαραίτητα για την λειτουργία του δημόσιου τομέα. Μας οδήγησε σε έναν πολυκερματισμό</w:t>
      </w:r>
      <w:r>
        <w:rPr>
          <w:rFonts w:eastAsia="Times New Roman" w:cs="Times New Roman"/>
          <w:szCs w:val="24"/>
        </w:rPr>
        <w:t>,</w:t>
      </w:r>
      <w:r>
        <w:rPr>
          <w:rFonts w:eastAsia="Times New Roman" w:cs="Times New Roman"/>
          <w:szCs w:val="24"/>
        </w:rPr>
        <w:t xml:space="preserve"> που εξυπηρετούσε μόνο τις εταιρείες που προμήθευαν τα συστήματα αυτά, αφού δούλευαν με τεράστιο</w:t>
      </w:r>
      <w:r>
        <w:rPr>
          <w:rFonts w:eastAsia="Times New Roman" w:cs="Times New Roman"/>
          <w:szCs w:val="24"/>
        </w:rPr>
        <w:t xml:space="preserve"> περιθώριο κέρδους και ουδόλως εξυπηρετούσαν τον σκοπό για τον </w:t>
      </w:r>
      <w:r>
        <w:rPr>
          <w:rFonts w:eastAsia="Times New Roman" w:cs="Times New Roman"/>
          <w:szCs w:val="24"/>
        </w:rPr>
        <w:lastRenderedPageBreak/>
        <w:t>οποίον αυτά προμηθεύονταν. Παρά το υψηλότατο τίμημα για τα δημόσια ταμεία, η τακτική αυτή διατηρούσε εξαιρετικά χαμηλά την αποδοτικότητά τους</w:t>
      </w:r>
      <w:r>
        <w:rPr>
          <w:rFonts w:eastAsia="Times New Roman" w:cs="Times New Roman"/>
          <w:szCs w:val="24"/>
        </w:rPr>
        <w:t>,</w:t>
      </w:r>
      <w:r>
        <w:rPr>
          <w:rFonts w:eastAsia="Times New Roman" w:cs="Times New Roman"/>
          <w:szCs w:val="24"/>
        </w:rPr>
        <w:t xml:space="preserve"> εξαιτίας της πληθώρας διαφορετικών εφαρμογών</w:t>
      </w:r>
      <w:r>
        <w:rPr>
          <w:rFonts w:eastAsia="Times New Roman" w:cs="Times New Roman"/>
          <w:szCs w:val="24"/>
        </w:rPr>
        <w:t>,</w:t>
      </w:r>
      <w:r>
        <w:rPr>
          <w:rFonts w:eastAsia="Times New Roman" w:cs="Times New Roman"/>
          <w:szCs w:val="24"/>
        </w:rPr>
        <w:t xml:space="preserve"> η οπ</w:t>
      </w:r>
      <w:r>
        <w:rPr>
          <w:rFonts w:eastAsia="Times New Roman" w:cs="Times New Roman"/>
          <w:szCs w:val="24"/>
        </w:rPr>
        <w:t xml:space="preserve">οία δημιουργούσε ασυμβατότητες. Αιτία φυσικά ξανά ήταν η έλλειψη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Ψ</w:t>
      </w:r>
      <w:r>
        <w:rPr>
          <w:rFonts w:eastAsia="Times New Roman" w:cs="Times New Roman"/>
          <w:szCs w:val="24"/>
        </w:rPr>
        <w:t xml:space="preserve">ηφιακής </w:t>
      </w:r>
      <w:r>
        <w:rPr>
          <w:rFonts w:eastAsia="Times New Roman" w:cs="Times New Roman"/>
          <w:szCs w:val="24"/>
        </w:rPr>
        <w:t>Σ</w:t>
      </w:r>
      <w:r>
        <w:rPr>
          <w:rFonts w:eastAsia="Times New Roman" w:cs="Times New Roman"/>
          <w:szCs w:val="24"/>
        </w:rPr>
        <w:t>τρατηγικής</w:t>
      </w:r>
      <w:r>
        <w:rPr>
          <w:rFonts w:eastAsia="Times New Roman" w:cs="Times New Roman"/>
          <w:szCs w:val="24"/>
        </w:rPr>
        <w:t xml:space="preserve">. </w:t>
      </w:r>
    </w:p>
    <w:p w14:paraId="700D28B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Σας προτρέπω δε στο σημείο αυτό, κύριε Υπουργέ, να ψάξετε εκτενώς τις εργολαβίες της περιόδου 2007-2013</w:t>
      </w:r>
      <w:r>
        <w:rPr>
          <w:rFonts w:eastAsia="Times New Roman" w:cs="Times New Roman"/>
          <w:szCs w:val="24"/>
        </w:rPr>
        <w:t>,</w:t>
      </w:r>
      <w:r>
        <w:rPr>
          <w:rFonts w:eastAsia="Times New Roman" w:cs="Times New Roman"/>
          <w:szCs w:val="24"/>
        </w:rPr>
        <w:t xml:space="preserve"> που αφορούσαν στην προμήθεια συστημάτων ψηφιακής πολιτι</w:t>
      </w:r>
      <w:r>
        <w:rPr>
          <w:rFonts w:eastAsia="Times New Roman" w:cs="Times New Roman"/>
          <w:szCs w:val="24"/>
        </w:rPr>
        <w:t>κής</w:t>
      </w:r>
      <w:r>
        <w:rPr>
          <w:rFonts w:eastAsia="Times New Roman" w:cs="Times New Roman"/>
          <w:szCs w:val="24"/>
        </w:rPr>
        <w:t>,</w:t>
      </w:r>
      <w:r>
        <w:rPr>
          <w:rFonts w:eastAsia="Times New Roman" w:cs="Times New Roman"/>
          <w:szCs w:val="24"/>
        </w:rPr>
        <w:t xml:space="preserve"> και σας διαβεβαιώ από το Βήμα αυτό ότι θα βρείτε μέσα πράματα και θάματα. Θα πρέπει να μάθουν επιτέλους </w:t>
      </w:r>
      <w:r>
        <w:rPr>
          <w:rFonts w:eastAsia="Times New Roman" w:cs="Times New Roman"/>
          <w:szCs w:val="24"/>
        </w:rPr>
        <w:t>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οι πολίτες πόσο κόστισαν στον ελληνικό λαό και ποια η προσφορά τους στο δημόσιο συμφέρον. Θα έχει πραγματικά πολύ μεγάλο ενδιαφέρον. </w:t>
      </w:r>
    </w:p>
    <w:p w14:paraId="700D28B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Αξιωματ</w:t>
      </w:r>
      <w:r>
        <w:rPr>
          <w:rFonts w:eastAsia="Times New Roman" w:cs="Times New Roman"/>
          <w:szCs w:val="24"/>
        </w:rPr>
        <w:t>ική Αντιπολίτευση κάνει ότι γεννήθηκε χθες</w:t>
      </w:r>
      <w:r>
        <w:rPr>
          <w:rFonts w:eastAsia="Times New Roman" w:cs="Times New Roman"/>
          <w:szCs w:val="24"/>
        </w:rPr>
        <w:t>,</w:t>
      </w:r>
      <w:r>
        <w:rPr>
          <w:rFonts w:eastAsia="Times New Roman" w:cs="Times New Roman"/>
          <w:szCs w:val="24"/>
        </w:rPr>
        <w:t xml:space="preserve"> αποποιούμενη την κυβερνητική της ανεπάρκεια, τα αποτελέσματα της οποίας τρέχουμε να καλύψουμε εμείς σήμερα. Παρ’ όλα αυτά, χαίρομαι που πραγματοποιείται σήμερα η συζήτηση για έναν τόσο σοβαρό κλάδο</w:t>
      </w:r>
      <w:r>
        <w:rPr>
          <w:rFonts w:eastAsia="Times New Roman" w:cs="Times New Roman"/>
          <w:szCs w:val="24"/>
        </w:rPr>
        <w:t>,</w:t>
      </w:r>
      <w:r>
        <w:rPr>
          <w:rFonts w:eastAsia="Times New Roman" w:cs="Times New Roman"/>
          <w:szCs w:val="24"/>
        </w:rPr>
        <w:t xml:space="preserve"> που επηρεάζει μια σειρά από δείκτες της εθνικής οικονομίας.</w:t>
      </w:r>
    </w:p>
    <w:p w14:paraId="700D28B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Πάμε</w:t>
      </w:r>
      <w:r>
        <w:rPr>
          <w:rFonts w:eastAsia="Times New Roman" w:cs="Times New Roman"/>
          <w:szCs w:val="24"/>
        </w:rPr>
        <w:t>,</w:t>
      </w:r>
      <w:r>
        <w:rPr>
          <w:rFonts w:eastAsia="Times New Roman" w:cs="Times New Roman"/>
          <w:szCs w:val="24"/>
        </w:rPr>
        <w:t xml:space="preserve"> όμως</w:t>
      </w:r>
      <w:r>
        <w:rPr>
          <w:rFonts w:eastAsia="Times New Roman" w:cs="Times New Roman"/>
          <w:szCs w:val="24"/>
        </w:rPr>
        <w:t>,</w:t>
      </w:r>
      <w:r>
        <w:rPr>
          <w:rFonts w:eastAsia="Times New Roman" w:cs="Times New Roman"/>
          <w:szCs w:val="24"/>
        </w:rPr>
        <w:t xml:space="preserve"> παρακάτω. Όσον αφορά στα ευζωνικά δίκτυα και την άρση της ψηφιακής απομόνωσης, θέλω να πω ότι για μας δεν είναι ένα απλά τεχνολογικό ζήτημα ψηφιακής σύγκλισης και ικανοποίησης κάποιων</w:t>
      </w:r>
      <w:r>
        <w:rPr>
          <w:rFonts w:eastAsia="Times New Roman" w:cs="Times New Roman"/>
          <w:szCs w:val="24"/>
        </w:rPr>
        <w:t xml:space="preserve"> δεικτών, αλλά είναι ένα βαθιά δημοκρατικό ζήτημα. </w:t>
      </w:r>
    </w:p>
    <w:p w14:paraId="700D28B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παρέμβαση της πολιτείας και την υλοποίηση του </w:t>
      </w:r>
      <w:r>
        <w:rPr>
          <w:rFonts w:eastAsia="Times New Roman" w:cs="Times New Roman"/>
          <w:szCs w:val="24"/>
        </w:rPr>
        <w:t>«</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w:t>
      </w:r>
      <w:r>
        <w:rPr>
          <w:rFonts w:eastAsia="Times New Roman" w:cs="Times New Roman"/>
          <w:szCs w:val="24"/>
        </w:rPr>
        <w:t xml:space="preserve"> τα δίκτυα υψηλής ταχύτητας φτάνουν πλέον σε περιοχές όπου από μόνη της η ιδιωτική πρωτοβουλία δεν θα επένδυε ποτέ</w:t>
      </w:r>
      <w:r>
        <w:rPr>
          <w:rFonts w:eastAsia="Times New Roman" w:cs="Times New Roman"/>
          <w:szCs w:val="24"/>
        </w:rPr>
        <w:t>,</w:t>
      </w:r>
      <w:r>
        <w:rPr>
          <w:rFonts w:eastAsia="Times New Roman" w:cs="Times New Roman"/>
          <w:szCs w:val="24"/>
        </w:rPr>
        <w:t xml:space="preserve"> γιατί δεν παρουσί</w:t>
      </w:r>
      <w:r>
        <w:rPr>
          <w:rFonts w:eastAsia="Times New Roman" w:cs="Times New Roman"/>
          <w:szCs w:val="24"/>
        </w:rPr>
        <w:t xml:space="preserve">αζαν εμπορικό ενδιαφέρον. </w:t>
      </w:r>
    </w:p>
    <w:p w14:paraId="700D28B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Αυτό που μας ενδιαφέρει συνοψίζεται σ</w:t>
      </w:r>
      <w:r>
        <w:rPr>
          <w:rFonts w:eastAsia="Times New Roman" w:cs="Times New Roman"/>
          <w:szCs w:val="24"/>
        </w:rPr>
        <w:t>ε</w:t>
      </w:r>
      <w:r>
        <w:rPr>
          <w:rFonts w:eastAsia="Times New Roman" w:cs="Times New Roman"/>
          <w:szCs w:val="24"/>
        </w:rPr>
        <w:t xml:space="preserve"> αυτό που είπε και ο Υπουργός στην ομιλία του πολύ εύστοχα «θέλουμε το αύριο σήμερα και για όλους». Όχι πολίτες δύο ταχυτήτων, όχι αποκλεισμούς. Δίκαιη ανάπτυξη με μέριμνα σε όσους έχουν ανάγ</w:t>
      </w:r>
      <w:r>
        <w:rPr>
          <w:rFonts w:eastAsia="Times New Roman" w:cs="Times New Roman"/>
          <w:szCs w:val="24"/>
        </w:rPr>
        <w:t xml:space="preserve">κη στη βάση της ισοπολιτείας και της μείωσης των κοινωνικών ανισοτήτων. Πρόσβαση όλων των πολιτών στις νέες τεχνολογίες, στις εφαρμογές και στις </w:t>
      </w:r>
      <w:proofErr w:type="spellStart"/>
      <w:r>
        <w:rPr>
          <w:rFonts w:eastAsia="Times New Roman" w:cs="Times New Roman"/>
          <w:szCs w:val="24"/>
        </w:rPr>
        <w:t>ευρυζωνικές</w:t>
      </w:r>
      <w:proofErr w:type="spellEnd"/>
      <w:r>
        <w:rPr>
          <w:rFonts w:eastAsia="Times New Roman" w:cs="Times New Roman"/>
          <w:szCs w:val="24"/>
        </w:rPr>
        <w:t xml:space="preserve"> ταχύτητες </w:t>
      </w:r>
      <w:proofErr w:type="spellStart"/>
      <w:r>
        <w:rPr>
          <w:rFonts w:eastAsia="Times New Roman" w:cs="Times New Roman"/>
          <w:szCs w:val="24"/>
        </w:rPr>
        <w:t>υψίρρυθμων</w:t>
      </w:r>
      <w:proofErr w:type="spellEnd"/>
      <w:r>
        <w:rPr>
          <w:rFonts w:eastAsia="Times New Roman" w:cs="Times New Roman"/>
          <w:szCs w:val="24"/>
        </w:rPr>
        <w:t xml:space="preserve"> δικτύων. </w:t>
      </w:r>
    </w:p>
    <w:p w14:paraId="700D28B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Παράλληλα, το νομοσχέδιο για τα </w:t>
      </w:r>
      <w:proofErr w:type="spellStart"/>
      <w:r>
        <w:rPr>
          <w:rFonts w:eastAsia="Times New Roman" w:cs="Times New Roman"/>
          <w:szCs w:val="24"/>
        </w:rPr>
        <w:t>υψίρρυθμα</w:t>
      </w:r>
      <w:proofErr w:type="spellEnd"/>
      <w:r>
        <w:rPr>
          <w:rFonts w:eastAsia="Times New Roman" w:cs="Times New Roman"/>
          <w:szCs w:val="24"/>
        </w:rPr>
        <w:t xml:space="preserve"> δίκτυα ηλεκτρονικών επικοι</w:t>
      </w:r>
      <w:r>
        <w:rPr>
          <w:rFonts w:eastAsia="Times New Roman" w:cs="Times New Roman"/>
          <w:szCs w:val="24"/>
        </w:rPr>
        <w:t xml:space="preserve">νωνιών, που φέραμε και ψηφίστηκε με ευρεία συναίνεση στη Βουλή, στόχευε στη μείωση του κόστους εγκατάστασης </w:t>
      </w:r>
      <w:proofErr w:type="spellStart"/>
      <w:r>
        <w:rPr>
          <w:rFonts w:eastAsia="Times New Roman" w:cs="Times New Roman"/>
          <w:szCs w:val="24"/>
        </w:rPr>
        <w:t>ευρυζωνικών</w:t>
      </w:r>
      <w:proofErr w:type="spellEnd"/>
      <w:r>
        <w:rPr>
          <w:rFonts w:eastAsia="Times New Roman" w:cs="Times New Roman"/>
          <w:szCs w:val="24"/>
        </w:rPr>
        <w:t xml:space="preserve"> δικτύων και σε αποκατάσταση των νομικών κενών για την περαίωση εργασιών στις επικοινωνίες, όπως ο συντονισμός των φορέων και άλλα, και α</w:t>
      </w:r>
      <w:r>
        <w:rPr>
          <w:rFonts w:eastAsia="Times New Roman" w:cs="Times New Roman"/>
          <w:szCs w:val="24"/>
        </w:rPr>
        <w:t xml:space="preserve">ποτέλεσε ένα ισχυρό σήμα προς την επιχειρηματική κοινότητα για επενδύσεις </w:t>
      </w:r>
      <w:r w:rsidRPr="002C588D">
        <w:rPr>
          <w:rFonts w:eastAsia="Times New Roman" w:cs="Times New Roman"/>
          <w:szCs w:val="24"/>
        </w:rPr>
        <w:t xml:space="preserve">στη χώρα στον τομέα </w:t>
      </w:r>
      <w:r w:rsidRPr="002C588D">
        <w:rPr>
          <w:rFonts w:eastAsia="Times New Roman" w:cs="Times New Roman"/>
          <w:szCs w:val="24"/>
        </w:rPr>
        <w:t>αυτό</w:t>
      </w:r>
      <w:r>
        <w:rPr>
          <w:rFonts w:eastAsia="Times New Roman" w:cs="Times New Roman"/>
          <w:szCs w:val="24"/>
        </w:rPr>
        <w:t>ν</w:t>
      </w:r>
      <w:r w:rsidRPr="002C588D">
        <w:rPr>
          <w:rFonts w:eastAsia="Times New Roman" w:cs="Times New Roman"/>
          <w:szCs w:val="24"/>
        </w:rPr>
        <w:t xml:space="preserve">. </w:t>
      </w:r>
    </w:p>
    <w:p w14:paraId="700D28B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Όπως πολύ καλά θα γνωρίζετε, μεγάλα επενδυτικά </w:t>
      </w:r>
      <w:r>
        <w:rPr>
          <w:rFonts w:eastAsia="Times New Roman" w:cs="Times New Roman"/>
          <w:szCs w:val="24"/>
          <w:lang w:val="en-US"/>
        </w:rPr>
        <w:t>projects</w:t>
      </w:r>
      <w:r>
        <w:rPr>
          <w:rFonts w:eastAsia="Times New Roman" w:cs="Times New Roman"/>
          <w:szCs w:val="24"/>
        </w:rPr>
        <w:t>,</w:t>
      </w:r>
      <w:r>
        <w:rPr>
          <w:rFonts w:eastAsia="Times New Roman" w:cs="Times New Roman"/>
          <w:szCs w:val="24"/>
        </w:rPr>
        <w:t xml:space="preserve"> τα οποία αφορούν την ανάπτυξη και την αναβάθμιση δικτύων νέας γενιάς έχουν ανακοινωθεί από ισχυρο</w:t>
      </w:r>
      <w:r>
        <w:rPr>
          <w:rFonts w:eastAsia="Times New Roman" w:cs="Times New Roman"/>
          <w:szCs w:val="24"/>
        </w:rPr>
        <w:t xml:space="preserve">ύς παίκτες της αγοράς τηλεπικοινωνιών και ετοιμάζονται </w:t>
      </w:r>
      <w:r>
        <w:rPr>
          <w:rFonts w:eastAsia="Times New Roman" w:cs="Times New Roman"/>
          <w:szCs w:val="24"/>
        </w:rPr>
        <w:lastRenderedPageBreak/>
        <w:t>να τρέξουν τα επόμενα χρόνια, ενώ δημιουργούνται και θέσεις εργασίας υψηλής ειδίκευσης.</w:t>
      </w:r>
    </w:p>
    <w:p w14:paraId="700D28B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Ευτυχώς για την Ελλάδα έχουμε πληθώρα νέων επιστημόνων στον κλάδο αυτό και ψάχνουν μια ευκαιρία για να ξεδιπλώσου</w:t>
      </w:r>
      <w:r>
        <w:rPr>
          <w:rFonts w:eastAsia="Times New Roman" w:cs="Times New Roman"/>
          <w:szCs w:val="24"/>
        </w:rPr>
        <w:t xml:space="preserve">ν τις δυνατότητες και το ταλέντο τους. </w:t>
      </w:r>
      <w:r>
        <w:rPr>
          <w:rFonts w:eastAsia="Times New Roman" w:cs="Times New Roman"/>
          <w:szCs w:val="24"/>
          <w:lang w:val="en-US"/>
        </w:rPr>
        <w:t>Projects</w:t>
      </w:r>
      <w:r>
        <w:rPr>
          <w:rFonts w:eastAsia="Times New Roman" w:cs="Times New Roman"/>
          <w:szCs w:val="24"/>
        </w:rPr>
        <w:t xml:space="preserve"> δισεκατομμυρίων φέρνουν πολύ υψηλές ταχύτητες σύνδεσης και ανοίγουν νέους δρόμους για το αύριο της ελληνικής οικονομίας και κοινωνίας. Ενδεικτικά, ο ΟΤΕ ανακοίνωσε 1 δισεκατομμύριο την επόμενη τετραετία, 500 </w:t>
      </w:r>
      <w:r>
        <w:rPr>
          <w:rFonts w:eastAsia="Times New Roman" w:cs="Times New Roman"/>
          <w:szCs w:val="24"/>
        </w:rPr>
        <w:t xml:space="preserve">εκατομμύρια η </w:t>
      </w:r>
      <w:r>
        <w:rPr>
          <w:rFonts w:eastAsia="Times New Roman" w:cs="Times New Roman"/>
          <w:szCs w:val="24"/>
        </w:rPr>
        <w:t>«</w:t>
      </w:r>
      <w:r>
        <w:rPr>
          <w:rFonts w:eastAsia="Times New Roman" w:cs="Times New Roman"/>
          <w:szCs w:val="24"/>
          <w:lang w:val="en-US"/>
        </w:rPr>
        <w:t>VODAFONE</w:t>
      </w:r>
      <w:r>
        <w:rPr>
          <w:rFonts w:eastAsia="Times New Roman" w:cs="Times New Roman"/>
          <w:szCs w:val="24"/>
        </w:rPr>
        <w:t>»</w:t>
      </w:r>
      <w:r>
        <w:rPr>
          <w:rFonts w:eastAsia="Times New Roman" w:cs="Times New Roman"/>
          <w:szCs w:val="24"/>
        </w:rPr>
        <w:t xml:space="preserve">, 500 εκατομμύρια η </w:t>
      </w:r>
      <w:r>
        <w:rPr>
          <w:rFonts w:eastAsia="Times New Roman" w:cs="Times New Roman"/>
          <w:szCs w:val="24"/>
        </w:rPr>
        <w:t>«</w:t>
      </w:r>
      <w:r>
        <w:rPr>
          <w:rFonts w:eastAsia="Times New Roman" w:cs="Times New Roman"/>
          <w:szCs w:val="24"/>
          <w:lang w:val="en-US"/>
        </w:rPr>
        <w:t>WIND</w:t>
      </w:r>
      <w:r>
        <w:rPr>
          <w:rFonts w:eastAsia="Times New Roman" w:cs="Times New Roman"/>
          <w:szCs w:val="24"/>
        </w:rPr>
        <w:t>»</w:t>
      </w:r>
      <w:r>
        <w:rPr>
          <w:rFonts w:eastAsia="Times New Roman" w:cs="Times New Roman"/>
          <w:szCs w:val="24"/>
        </w:rPr>
        <w:t xml:space="preserve"> και επένδυση 500 εκατομμυρίων η </w:t>
      </w:r>
      <w:r>
        <w:rPr>
          <w:rFonts w:eastAsia="Times New Roman" w:cs="Times New Roman"/>
          <w:szCs w:val="24"/>
        </w:rPr>
        <w:t>«</w:t>
      </w:r>
      <w:r>
        <w:rPr>
          <w:rFonts w:eastAsia="Times New Roman" w:cs="Times New Roman"/>
          <w:szCs w:val="24"/>
          <w:lang w:val="en-US"/>
        </w:rPr>
        <w:t>FORTHNET</w:t>
      </w:r>
      <w:r>
        <w:rPr>
          <w:rFonts w:eastAsia="Times New Roman" w:cs="Times New Roman"/>
          <w:szCs w:val="24"/>
        </w:rPr>
        <w:t>»</w:t>
      </w:r>
      <w:r>
        <w:rPr>
          <w:rFonts w:eastAsia="Times New Roman" w:cs="Times New Roman"/>
          <w:szCs w:val="24"/>
        </w:rPr>
        <w:t xml:space="preserve"> σε συνεργασία με τη </w:t>
      </w:r>
      <w:r>
        <w:rPr>
          <w:rFonts w:eastAsia="Times New Roman" w:cs="Times New Roman"/>
          <w:szCs w:val="24"/>
          <w:lang w:val="en-US"/>
        </w:rPr>
        <w:t>ZTE</w:t>
      </w:r>
      <w:r>
        <w:rPr>
          <w:rFonts w:eastAsia="Times New Roman" w:cs="Times New Roman"/>
          <w:szCs w:val="24"/>
        </w:rPr>
        <w:t xml:space="preserve">, μετά το πρόσφατο ταξίδι και του Υπουργού στην Κίνα. </w:t>
      </w:r>
    </w:p>
    <w:p w14:paraId="700D28B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Τα ποσά, όπως αντιλαμβάνεστε, είναι πολύ μεγάλα και τα οφέλη για την οικονομία είναι πολλαπλασιαστικά. </w:t>
      </w:r>
    </w:p>
    <w:p w14:paraId="700D28B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και το κοινωνικό κομμάτι της ανάπτυξης των ψηφιακών τεχνολογιών, στο οποίο θέλω να σταθώ γιατί αποτελεί προτεραιότ</w:t>
      </w:r>
      <w:r>
        <w:rPr>
          <w:rFonts w:eastAsia="Times New Roman" w:cs="Times New Roman"/>
          <w:szCs w:val="24"/>
        </w:rPr>
        <w:t>ητα για εμάς. Το Υπουργείο προωθεί δράσεις</w:t>
      </w:r>
      <w:r>
        <w:rPr>
          <w:rFonts w:eastAsia="Times New Roman" w:cs="Times New Roman"/>
          <w:szCs w:val="24"/>
        </w:rPr>
        <w:t>,</w:t>
      </w:r>
      <w:r>
        <w:rPr>
          <w:rFonts w:eastAsia="Times New Roman" w:cs="Times New Roman"/>
          <w:szCs w:val="24"/>
        </w:rPr>
        <w:t xml:space="preserve"> οι οποίες απαιτούν την προσοχή μας. Μια τέτοια δράση είναι η δωρεάν δορυφορική πρόσβαση για τους κατοίκους των απομακρυσμένων περιοχών της χώρας μας στους ελληνικούς ψηφιακούς τηλεοπτικούς σταθμούς ελεύθερης λήψη</w:t>
      </w:r>
      <w:r>
        <w:rPr>
          <w:rFonts w:eastAsia="Times New Roman" w:cs="Times New Roman"/>
          <w:szCs w:val="24"/>
        </w:rPr>
        <w:t>ς.</w:t>
      </w:r>
    </w:p>
    <w:p w14:paraId="700D28B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υπάρχουν συμπολίτες μας -και μάλιστα πολλοί- που ανοίγουν τις τηλεοράσεις τους και βλέπουν «μαύρο», οφείλεται σε εσάς, κύριοι της Νέας Δημοκρατίας. Σε εσάς οφείλεται και στην τερατώδη σύμβαση που υπογράψατε με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η οποία δεσμεύει το ελλη</w:t>
      </w:r>
      <w:r>
        <w:rPr>
          <w:rFonts w:eastAsia="Times New Roman" w:cs="Times New Roman"/>
          <w:szCs w:val="24"/>
        </w:rPr>
        <w:t>νικό δημόσιο, σχετικά με τη γεωγραφική αλλά και την πληθυσμιακή κάλυψη. Δηλαδή σε ένα χωριό που έχει δέκα κατοίκους και δεν εμπίπτει να αλλάξει τόσο δραματικά το ποσοστό της κάλυψης η σύμβαση να είναι νόμιμη.</w:t>
      </w:r>
    </w:p>
    <w:p w14:paraId="700D28B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Χαίρομαι, όμως, γιατί και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νωρίτερα, σε επίκαιρη ερώτηση είδαμε τον Υπουργό να απαντά. Όπως πολύ εύστοχα κάνει το τελευταίο διάστημα το Υπουργείο με το να επιδοτεί τον εξοπλισμό για δωρεάν πρόσβαση των κατοίκων στην ψηφιακή τηλεόραση, σε εθνικά ευαίσθητες αλλά και απομακρυσμέ</w:t>
      </w:r>
      <w:r>
        <w:rPr>
          <w:rFonts w:eastAsia="Times New Roman" w:cs="Times New Roman"/>
          <w:szCs w:val="24"/>
        </w:rPr>
        <w:t xml:space="preserve">νες και ξεχασμένες περιοχές, να το επεκτείνει σταδιακά και στο μέτρο του δυνατού για όλες τις λευκές περιοχές που υπάρχουν σε όλη τη χώρα και όπου υπάρχουν αυτά τα προβλήματα, όπως και στον </w:t>
      </w:r>
      <w:r>
        <w:rPr>
          <w:rFonts w:eastAsia="Times New Roman" w:cs="Times New Roman"/>
          <w:szCs w:val="24"/>
        </w:rPr>
        <w:t>ν</w:t>
      </w:r>
      <w:r>
        <w:rPr>
          <w:rFonts w:eastAsia="Times New Roman" w:cs="Times New Roman"/>
          <w:szCs w:val="24"/>
        </w:rPr>
        <w:t xml:space="preserve">ομό μου στη Θεσπρωτία στα χωριά </w:t>
      </w:r>
      <w:proofErr w:type="spellStart"/>
      <w:r>
        <w:rPr>
          <w:rFonts w:eastAsia="Times New Roman" w:cs="Times New Roman"/>
          <w:szCs w:val="24"/>
        </w:rPr>
        <w:t>Μόρφι</w:t>
      </w:r>
      <w:proofErr w:type="spellEnd"/>
      <w:r>
        <w:rPr>
          <w:rFonts w:eastAsia="Times New Roman" w:cs="Times New Roman"/>
          <w:szCs w:val="24"/>
        </w:rPr>
        <w:t xml:space="preserve">, στους </w:t>
      </w:r>
      <w:proofErr w:type="spellStart"/>
      <w:r>
        <w:rPr>
          <w:rFonts w:eastAsia="Times New Roman" w:cs="Times New Roman"/>
          <w:szCs w:val="24"/>
        </w:rPr>
        <w:t>Σπαθαραίους</w:t>
      </w:r>
      <w:proofErr w:type="spellEnd"/>
      <w:r>
        <w:rPr>
          <w:rFonts w:eastAsia="Times New Roman" w:cs="Times New Roman"/>
          <w:szCs w:val="24"/>
        </w:rPr>
        <w:t>, αλλά κα</w:t>
      </w:r>
      <w:r>
        <w:rPr>
          <w:rFonts w:eastAsia="Times New Roman" w:cs="Times New Roman"/>
          <w:szCs w:val="24"/>
        </w:rPr>
        <w:t xml:space="preserve">ι στα χωριά της </w:t>
      </w:r>
      <w:proofErr w:type="spellStart"/>
      <w:r>
        <w:rPr>
          <w:rFonts w:eastAsia="Times New Roman" w:cs="Times New Roman"/>
          <w:szCs w:val="24"/>
        </w:rPr>
        <w:t>Μουργκάνας</w:t>
      </w:r>
      <w:proofErr w:type="spellEnd"/>
      <w:r>
        <w:rPr>
          <w:rFonts w:eastAsia="Times New Roman" w:cs="Times New Roman"/>
          <w:szCs w:val="24"/>
        </w:rPr>
        <w:t xml:space="preserve"> που ανέφερε νωρίτερα και ο συνάδελφος της Νέας Δημοκρατίας που είμαστε από τον ίδιο </w:t>
      </w:r>
      <w:r>
        <w:rPr>
          <w:rFonts w:eastAsia="Times New Roman" w:cs="Times New Roman"/>
          <w:szCs w:val="24"/>
        </w:rPr>
        <w:t>ν</w:t>
      </w:r>
      <w:r>
        <w:rPr>
          <w:rFonts w:eastAsia="Times New Roman" w:cs="Times New Roman"/>
          <w:szCs w:val="24"/>
        </w:rPr>
        <w:t xml:space="preserve">ομό. </w:t>
      </w:r>
    </w:p>
    <w:p w14:paraId="700D28BE"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Κάτση</w:t>
      </w:r>
      <w:proofErr w:type="spellEnd"/>
      <w:r>
        <w:rPr>
          <w:rFonts w:eastAsia="Times New Roman" w:cs="Times New Roman"/>
          <w:szCs w:val="24"/>
        </w:rPr>
        <w:t>, ολοκληρώστε παρακαλώ.</w:t>
      </w:r>
    </w:p>
    <w:p w14:paraId="700D28BF"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ΜΑΡΙΟΣ ΚΑΤΣΗΣ:</w:t>
      </w:r>
      <w:r>
        <w:rPr>
          <w:rFonts w:eastAsia="Times New Roman" w:cs="Times New Roman"/>
          <w:szCs w:val="24"/>
        </w:rPr>
        <w:t xml:space="preserve"> Τελειώνω, κυρία Πρόεδρε. </w:t>
      </w:r>
    </w:p>
    <w:p w14:paraId="700D28C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Για μας δεν υπάρχο</w:t>
      </w:r>
      <w:r>
        <w:rPr>
          <w:rFonts w:eastAsia="Times New Roman" w:cs="Times New Roman"/>
          <w:szCs w:val="24"/>
        </w:rPr>
        <w:t>υν πολίτες δύο κατηγοριών. Στηρίζουμε και παλεύουμε μαζί με αυτή</w:t>
      </w:r>
      <w:r>
        <w:rPr>
          <w:rFonts w:eastAsia="Times New Roman" w:cs="Times New Roman"/>
          <w:szCs w:val="24"/>
        </w:rPr>
        <w:t xml:space="preserve"> </w:t>
      </w:r>
      <w:r>
        <w:rPr>
          <w:rFonts w:eastAsia="Times New Roman" w:cs="Times New Roman"/>
          <w:szCs w:val="24"/>
        </w:rPr>
        <w:t>την Κυβέρνηση</w:t>
      </w:r>
      <w:r>
        <w:rPr>
          <w:rFonts w:eastAsia="Times New Roman" w:cs="Times New Roman"/>
          <w:szCs w:val="24"/>
        </w:rPr>
        <w:t>,</w:t>
      </w:r>
      <w:r>
        <w:rPr>
          <w:rFonts w:eastAsia="Times New Roman" w:cs="Times New Roman"/>
          <w:szCs w:val="24"/>
        </w:rPr>
        <w:t xml:space="preserve"> ώστε οι εποχές των πατρικίων και των πληβείων να τελειώσουν. Το ψηφιακό παρόν και μέλλον της χώρας μας είναι ένα θέμα που δεν σηκώνει μικροπολιτικές σκοπιμότητες. Γνωρίζουμε κα</w:t>
      </w:r>
      <w:r>
        <w:rPr>
          <w:rFonts w:eastAsia="Times New Roman" w:cs="Times New Roman"/>
          <w:szCs w:val="24"/>
        </w:rPr>
        <w:t>λά ότι</w:t>
      </w:r>
      <w:r>
        <w:rPr>
          <w:rFonts w:eastAsia="Times New Roman" w:cs="Times New Roman"/>
          <w:szCs w:val="24"/>
        </w:rPr>
        <w:t>,</w:t>
      </w:r>
      <w:r>
        <w:rPr>
          <w:rFonts w:eastAsia="Times New Roman" w:cs="Times New Roman"/>
          <w:szCs w:val="24"/>
        </w:rPr>
        <w:t xml:space="preserve"> αν η χώρα μείνει πίσω στις ψηφιακές τεχνολογίες</w:t>
      </w:r>
      <w:r>
        <w:rPr>
          <w:rFonts w:eastAsia="Times New Roman" w:cs="Times New Roman"/>
          <w:szCs w:val="24"/>
        </w:rPr>
        <w:t>,</w:t>
      </w:r>
      <w:r>
        <w:rPr>
          <w:rFonts w:eastAsia="Times New Roman" w:cs="Times New Roman"/>
          <w:szCs w:val="24"/>
        </w:rPr>
        <w:t xml:space="preserve"> δεν θα μπορέσει να διεκδικήσει μια καλή θέση στον ευρωπαϊκό και παγκόσμιο καταμερισμό του μέλλοντος</w:t>
      </w:r>
      <w:r>
        <w:rPr>
          <w:rFonts w:eastAsia="Times New Roman" w:cs="Times New Roman"/>
          <w:szCs w:val="24"/>
        </w:rPr>
        <w:t>,</w:t>
      </w:r>
      <w:r>
        <w:rPr>
          <w:rFonts w:eastAsia="Times New Roman" w:cs="Times New Roman"/>
          <w:szCs w:val="24"/>
        </w:rPr>
        <w:t xml:space="preserve"> όπως αυτός διαμορφώνεται με ταχύτατους ρυθμούς. </w:t>
      </w:r>
    </w:p>
    <w:p w14:paraId="700D28C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Γνωρίζουμε, επίσης, ότι μπροστά μας έχουμε ένα πε</w:t>
      </w:r>
      <w:r>
        <w:rPr>
          <w:rFonts w:eastAsia="Times New Roman" w:cs="Times New Roman"/>
          <w:szCs w:val="24"/>
        </w:rPr>
        <w:t>δίο σχεδόν ανέγγιχτο από όλες τις προηγούμενες κυβερνήσεις. Η υστέρηση αυτή τη στιγμή της χώρας να φτάσει στο επίπεδο των εταίρων της, με σκληρή δουλειά και προσπάθεια, με μέθοδο, με επιμονή, με στρατηγική, θα ψαλιδίσει τις διαφορές και θα ανοίξει νέες δυν</w:t>
      </w:r>
      <w:r>
        <w:rPr>
          <w:rFonts w:eastAsia="Times New Roman" w:cs="Times New Roman"/>
          <w:szCs w:val="24"/>
        </w:rPr>
        <w:t xml:space="preserve">ατότητες με απεριόριστα κέρδη για την ελληνική κοινωνία. </w:t>
      </w:r>
    </w:p>
    <w:p w14:paraId="700D28C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Πάνω απ’ όλα, όμως, επειδή όλοι γνωρίζουμε ότι η χώρα μας διαθέτει ανθρώπινο δυναμικό, σε ένα τέτοιο ανθρώπινο δυναμικό που να μπορεί να στηρίξει την ανάπτυξη ψηφιακών τεχνολογιών και εφαρμογών, να </w:t>
      </w:r>
      <w:r>
        <w:rPr>
          <w:rFonts w:eastAsia="Times New Roman" w:cs="Times New Roman"/>
          <w:szCs w:val="24"/>
        </w:rPr>
        <w:t xml:space="preserve">καινοτομήσει αλλά και να πρωτοστατήσει ακόμα, οφείλουμε να εξασφαλίσουμε τα απαραίτητα εργαλεία, ένα ασφαλές περιβάλλον, ώστε απρόσκοπτα να εργαστεί, εκμεταλλευόμενο τα συγκριτικά του πλεονεκτήματα, στην υψηλή εξειδίκευση </w:t>
      </w:r>
      <w:r>
        <w:rPr>
          <w:rFonts w:eastAsia="Times New Roman" w:cs="Times New Roman"/>
          <w:szCs w:val="24"/>
        </w:rPr>
        <w:lastRenderedPageBreak/>
        <w:t>και την έρευνα. Γι’ αυτούς ακριβώς</w:t>
      </w:r>
      <w:r>
        <w:rPr>
          <w:rFonts w:eastAsia="Times New Roman" w:cs="Times New Roman"/>
          <w:szCs w:val="24"/>
        </w:rPr>
        <w:t xml:space="preserve"> τους λόγους η ψηφιακή πολιτική έχει σημαίνοντα ρόλο στην προσέγγισή μας, τόσο για την παραγωγική ανασυγκρότηση της χώρας και τη δημόσια διοίκηση όσο και για την καθημερινότητα του πολίτη.</w:t>
      </w:r>
    </w:p>
    <w:p w14:paraId="700D28C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Κλείνοντας θέλω να πω, κύριε Υπουργέ, ότι είμαι βέβαιος πως το αύρι</w:t>
      </w:r>
      <w:r>
        <w:rPr>
          <w:rFonts w:eastAsia="Times New Roman" w:cs="Times New Roman"/>
          <w:szCs w:val="24"/>
        </w:rPr>
        <w:t xml:space="preserve">ο θα το κατακτήσουμε σήμερα και για όλους τους πολίτες, με όραμα, άρση των αποκλεισμών και καταπολέμηση των στρεβλώσεων που επέφερε ο κρατικοδίαιτος παρασιτισμός και οι πολιτικοί του εκφραστές όλα αυτά τα χρόνια. </w:t>
      </w:r>
    </w:p>
    <w:p w14:paraId="700D28C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Σας ευχαριστώ.</w:t>
      </w:r>
    </w:p>
    <w:p w14:paraId="700D28C5"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w:t>
      </w:r>
      <w:r>
        <w:rPr>
          <w:rFonts w:eastAsia="Times New Roman" w:cs="Times New Roman"/>
          <w:b/>
          <w:szCs w:val="24"/>
        </w:rPr>
        <w:t>στοδουλοπούλου):</w:t>
      </w:r>
      <w:r>
        <w:rPr>
          <w:rFonts w:eastAsia="Times New Roman" w:cs="Times New Roman"/>
          <w:szCs w:val="24"/>
        </w:rPr>
        <w:t xml:space="preserve"> Είχαμε διπλασιασμό του χρόνου ομιλίας σας, κύριε </w:t>
      </w:r>
      <w:proofErr w:type="spellStart"/>
      <w:r>
        <w:rPr>
          <w:rFonts w:eastAsia="Times New Roman" w:cs="Times New Roman"/>
          <w:szCs w:val="24"/>
        </w:rPr>
        <w:t>Κάτση</w:t>
      </w:r>
      <w:proofErr w:type="spellEnd"/>
      <w:r>
        <w:rPr>
          <w:rFonts w:eastAsia="Times New Roman" w:cs="Times New Roman"/>
          <w:szCs w:val="24"/>
        </w:rPr>
        <w:t>. Μη μείνουμε μόνο με τον Υπουργό μετά!</w:t>
      </w:r>
    </w:p>
    <w:p w14:paraId="700D28C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Κυρία και κύριοι συνάδελφοι, η Βουλευτής κ. Άννα -</w:t>
      </w:r>
      <w:r>
        <w:rPr>
          <w:rFonts w:eastAsia="Times New Roman" w:cs="Times New Roman"/>
          <w:szCs w:val="24"/>
        </w:rPr>
        <w:t xml:space="preserve"> </w:t>
      </w:r>
      <w:r>
        <w:rPr>
          <w:rFonts w:eastAsia="Times New Roman" w:cs="Times New Roman"/>
          <w:szCs w:val="24"/>
        </w:rPr>
        <w:t>Μισέλ Ασημακοπούλου ζητεί άδεια για μετάβαση στο εξωτερικό και συγκεκριμένα στη Γαλλία, για το</w:t>
      </w:r>
      <w:r>
        <w:rPr>
          <w:rFonts w:eastAsia="Times New Roman" w:cs="Times New Roman"/>
          <w:szCs w:val="24"/>
        </w:rPr>
        <w:t xml:space="preserve"> χρονικό διάστημα από 25 </w:t>
      </w:r>
      <w:r>
        <w:rPr>
          <w:rFonts w:eastAsia="Times New Roman" w:cs="Times New Roman"/>
          <w:szCs w:val="24"/>
        </w:rPr>
        <w:t xml:space="preserve">Ιουνίου </w:t>
      </w:r>
      <w:r>
        <w:rPr>
          <w:rFonts w:eastAsia="Times New Roman" w:cs="Times New Roman"/>
          <w:szCs w:val="24"/>
        </w:rPr>
        <w:t xml:space="preserve">έως 29 </w:t>
      </w:r>
      <w:r>
        <w:rPr>
          <w:rFonts w:eastAsia="Times New Roman" w:cs="Times New Roman"/>
          <w:szCs w:val="24"/>
        </w:rPr>
        <w:t>Ιουνίου</w:t>
      </w:r>
      <w:r>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w:t>
      </w:r>
    </w:p>
    <w:p w14:paraId="700D28C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Επίσης, ο Βουλευτής κ. Γεώργιος Κουμουτσάκος ζητεί άδεια απουσίας στο εξωτερικό για προσωπικούς λόγους, στις 26</w:t>
      </w:r>
      <w:r>
        <w:rPr>
          <w:rFonts w:eastAsia="Times New Roman" w:cs="Times New Roman"/>
          <w:szCs w:val="24"/>
        </w:rPr>
        <w:t xml:space="preserve"> Ιουνίου</w:t>
      </w:r>
      <w:r>
        <w:rPr>
          <w:rFonts w:eastAsia="Times New Roman" w:cs="Times New Roman"/>
          <w:szCs w:val="24"/>
        </w:rPr>
        <w:t xml:space="preserve"> και 27 Ιουνίου</w:t>
      </w:r>
      <w:r>
        <w:rPr>
          <w:rFonts w:eastAsia="Times New Roman" w:cs="Times New Roman"/>
          <w:szCs w:val="24"/>
        </w:rPr>
        <w:t xml:space="preserve"> 2017</w:t>
      </w:r>
      <w:r>
        <w:rPr>
          <w:rFonts w:eastAsia="Times New Roman" w:cs="Times New Roman"/>
          <w:szCs w:val="24"/>
        </w:rPr>
        <w:t>.</w:t>
      </w:r>
    </w:p>
    <w:p w14:paraId="700D28C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700D28C9" w14:textId="77777777" w:rsidR="008F0301" w:rsidRDefault="00543CD5">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700D28CA"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τις ζητηθείσες άδειες.</w:t>
      </w:r>
    </w:p>
    <w:p w14:paraId="700D28C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στην κ. Ασημακοπούλου, η οποία έχει πέντε λεπτά για τη δευτερολογία της και μετά θα πάρει τον λόγο για τρία λεπτά ο κ. </w:t>
      </w:r>
      <w:proofErr w:type="spellStart"/>
      <w:r>
        <w:rPr>
          <w:rFonts w:eastAsia="Times New Roman" w:cs="Times New Roman"/>
          <w:szCs w:val="24"/>
        </w:rPr>
        <w:t>Στύλιος</w:t>
      </w:r>
      <w:proofErr w:type="spellEnd"/>
      <w:r>
        <w:rPr>
          <w:rFonts w:eastAsia="Times New Roman" w:cs="Times New Roman"/>
          <w:szCs w:val="24"/>
        </w:rPr>
        <w:t>.</w:t>
      </w:r>
    </w:p>
    <w:p w14:paraId="700D28C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Ορίστε, κυρία </w:t>
      </w:r>
      <w:r>
        <w:rPr>
          <w:rFonts w:eastAsia="Times New Roman" w:cs="Times New Roman"/>
          <w:szCs w:val="24"/>
        </w:rPr>
        <w:t>Ασημακοπούλου, έχετε τον λόγο.</w:t>
      </w:r>
    </w:p>
    <w:p w14:paraId="700D28CD"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Κυρία Πρόεδρε, φαντάζομαι ότι λόγω της σημασίας του θέματος θα τύχω και μιας σχετικής ανοχής από σας, όπως και ο Κοινοβουλευτικός Εκπρόσωπος της Πλειοψηφίας.</w:t>
      </w:r>
    </w:p>
    <w:p w14:paraId="700D28C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Ο Υπουργός έθιξε πολλά θέματα. Θα αντισ</w:t>
      </w:r>
      <w:r>
        <w:rPr>
          <w:rFonts w:eastAsia="Times New Roman" w:cs="Times New Roman"/>
          <w:szCs w:val="24"/>
        </w:rPr>
        <w:t xml:space="preserve">ταθώ στο να φύγω εκτός θέματος και θα μείνω σε αυτά που είναι της επίκαιρης επερώτησης, κύριε Υπουργέ και θα σας απαντήσω και σε σας και στον Κοινοβουλευτικό Εκπρόσωπο. </w:t>
      </w:r>
    </w:p>
    <w:p w14:paraId="700D28C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Θα ξεκινήσω με αυτό που λέτε για το </w:t>
      </w:r>
      <w:r>
        <w:rPr>
          <w:rFonts w:eastAsia="Times New Roman" w:cs="Times New Roman"/>
          <w:szCs w:val="24"/>
          <w:lang w:val="en-US"/>
        </w:rPr>
        <w:t>DESI</w:t>
      </w:r>
      <w:r>
        <w:rPr>
          <w:rFonts w:eastAsia="Times New Roman" w:cs="Times New Roman"/>
          <w:szCs w:val="24"/>
        </w:rPr>
        <w:t>, το οποίο ειλικρινά με θλίβει που το λέτε, γι</w:t>
      </w:r>
      <w:r>
        <w:rPr>
          <w:rFonts w:eastAsia="Times New Roman" w:cs="Times New Roman"/>
          <w:szCs w:val="24"/>
        </w:rPr>
        <w:t xml:space="preserve">ατί όχι μόνο είναι μια τρανταχτή ανακρίβεια, αλλά </w:t>
      </w:r>
      <w:r>
        <w:rPr>
          <w:rFonts w:eastAsia="Times New Roman" w:cs="Times New Roman"/>
          <w:szCs w:val="24"/>
        </w:rPr>
        <w:t>εκτός</w:t>
      </w:r>
      <w:r>
        <w:rPr>
          <w:rFonts w:eastAsia="Times New Roman" w:cs="Times New Roman"/>
          <w:szCs w:val="24"/>
        </w:rPr>
        <w:t xml:space="preserve"> αυτού –πώς να σας το πω;- με προσβάλλει που βάζετε τόσο χαμηλά τον πήχη. </w:t>
      </w:r>
    </w:p>
    <w:p w14:paraId="700D28D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Επικαλείστε 8,57% αύξηση σε έναν συγκεκριμένο δείκτη. Έχω εδώ το σχετικό έγγραφο για τα Πρακτικά και θα το καταθέσω μόλις ολοκ</w:t>
      </w:r>
      <w:r>
        <w:rPr>
          <w:rFonts w:eastAsia="Times New Roman" w:cs="Times New Roman"/>
          <w:szCs w:val="24"/>
        </w:rPr>
        <w:t>ληρώσω.</w:t>
      </w:r>
    </w:p>
    <w:p w14:paraId="700D28D1" w14:textId="77777777" w:rsidR="008F0301" w:rsidRDefault="00543CD5">
      <w:pPr>
        <w:spacing w:line="600" w:lineRule="auto"/>
        <w:ind w:firstLine="720"/>
        <w:jc w:val="both"/>
        <w:rPr>
          <w:rFonts w:eastAsia="Times New Roman"/>
          <w:szCs w:val="24"/>
        </w:rPr>
      </w:pPr>
      <w:r>
        <w:rPr>
          <w:rFonts w:eastAsia="Times New Roman"/>
          <w:szCs w:val="24"/>
        </w:rPr>
        <w:lastRenderedPageBreak/>
        <w:t>Όντως είμαστε εικοστοί έκτοι στη συνδεσιμότητα. Ήμασταν το 2016 και είμαστε και το 2017. Δεν έχει αλλάξει η θέση μας. Πήγαμε από το νούμερο 0,35 στο νούμερο 0,38. «</w:t>
      </w:r>
      <w:proofErr w:type="spellStart"/>
      <w:r>
        <w:rPr>
          <w:rFonts w:eastAsia="Times New Roman"/>
          <w:szCs w:val="24"/>
        </w:rPr>
        <w:t>Ουάου</w:t>
      </w:r>
      <w:proofErr w:type="spellEnd"/>
      <w:r>
        <w:rPr>
          <w:rFonts w:eastAsia="Times New Roman"/>
          <w:szCs w:val="24"/>
        </w:rPr>
        <w:t xml:space="preserve">!», που θα έλεγε και ο κ. </w:t>
      </w:r>
      <w:proofErr w:type="spellStart"/>
      <w:r>
        <w:rPr>
          <w:rFonts w:eastAsia="Times New Roman"/>
          <w:szCs w:val="24"/>
        </w:rPr>
        <w:t>Βαρουφάκης</w:t>
      </w:r>
      <w:proofErr w:type="spellEnd"/>
      <w:r>
        <w:rPr>
          <w:rFonts w:eastAsia="Times New Roman"/>
          <w:szCs w:val="24"/>
        </w:rPr>
        <w:t>! Αυτό είναι το 8,35%, το οποίο επικαλείστε</w:t>
      </w:r>
      <w:r>
        <w:rPr>
          <w:rFonts w:eastAsia="Times New Roman"/>
          <w:szCs w:val="24"/>
        </w:rPr>
        <w:t xml:space="preserve">! Θέλω με αυτό να σας καταδείξω πόσο πραγματικά γελοίο είναι αυτό το οποίο λέτε και λυπηρό συνάμα, το ότι δέχεστε ο </w:t>
      </w:r>
      <w:r>
        <w:rPr>
          <w:rFonts w:eastAsia="Times New Roman"/>
          <w:szCs w:val="24"/>
        </w:rPr>
        <w:t>ε</w:t>
      </w:r>
      <w:r>
        <w:rPr>
          <w:rFonts w:eastAsia="Times New Roman"/>
          <w:szCs w:val="24"/>
        </w:rPr>
        <w:t>πίτροπος να μας δίνει συγχαρητήρια που μείναμε εικοστοί έκτοι και ανεβήκαμε λίγο πιο πάνω από τον πάτο. Γιατί αυτό συζητάμε.</w:t>
      </w:r>
    </w:p>
    <w:p w14:paraId="700D28D2" w14:textId="77777777" w:rsidR="008F0301" w:rsidRDefault="00543CD5">
      <w:pPr>
        <w:spacing w:line="600" w:lineRule="auto"/>
        <w:ind w:firstLine="720"/>
        <w:jc w:val="both"/>
        <w:rPr>
          <w:rFonts w:eastAsia="Times New Roman"/>
          <w:szCs w:val="24"/>
        </w:rPr>
      </w:pPr>
      <w:r>
        <w:rPr>
          <w:rFonts w:eastAsia="Times New Roman"/>
          <w:szCs w:val="24"/>
        </w:rPr>
        <w:t>Στην ενσωμάτωσ</w:t>
      </w:r>
      <w:r>
        <w:rPr>
          <w:rFonts w:eastAsia="Times New Roman"/>
          <w:szCs w:val="24"/>
        </w:rPr>
        <w:t>η της ψηφιακής τεχνολογίας ήμασταν εικοστοί πέμπτοι και πέσαμε στο είκοσι τρία. Είμαστε εικοστοί τρίτοι, χάσαμε δύο θέσεις. Όμως, σε σχέση με τα άλλα κράτη ανεβήκαμε 14,5%. Συγχαρητήρια!</w:t>
      </w:r>
    </w:p>
    <w:p w14:paraId="700D28D3" w14:textId="77777777" w:rsidR="008F0301" w:rsidRDefault="00543CD5">
      <w:pPr>
        <w:spacing w:line="600" w:lineRule="auto"/>
        <w:ind w:firstLine="720"/>
        <w:jc w:val="both"/>
        <w:rPr>
          <w:rFonts w:eastAsia="Times New Roman"/>
          <w:szCs w:val="24"/>
        </w:rPr>
      </w:pPr>
      <w:r>
        <w:rPr>
          <w:rFonts w:eastAsia="Times New Roman"/>
          <w:szCs w:val="24"/>
        </w:rPr>
        <w:t>Παρακαλώ πάρα πολύ, ιδίως όταν συζητάμε διεθνώς, να μην επιτρέπουμε ν</w:t>
      </w:r>
      <w:r>
        <w:rPr>
          <w:rFonts w:eastAsia="Times New Roman"/>
          <w:szCs w:val="24"/>
        </w:rPr>
        <w:t>α μας εξευτελίζουν χώρες</w:t>
      </w:r>
      <w:r>
        <w:rPr>
          <w:rFonts w:eastAsia="Times New Roman"/>
          <w:szCs w:val="24"/>
        </w:rPr>
        <w:t xml:space="preserve">, </w:t>
      </w:r>
      <w:r>
        <w:rPr>
          <w:rFonts w:eastAsia="Times New Roman"/>
          <w:szCs w:val="24"/>
        </w:rPr>
        <w:t xml:space="preserve">όπως αυτή που εκπροσωπεί ο κύριος </w:t>
      </w:r>
      <w:r>
        <w:rPr>
          <w:rFonts w:eastAsia="Times New Roman"/>
          <w:szCs w:val="24"/>
        </w:rPr>
        <w:t>ε</w:t>
      </w:r>
      <w:r>
        <w:rPr>
          <w:rFonts w:eastAsia="Times New Roman"/>
          <w:szCs w:val="24"/>
        </w:rPr>
        <w:t>πίτροπος, που έχουν κάνει άλματα στη ψηφιακή τεχνολογία και να μας λένε μπράβο γιατί καταφέραμε να ανέβουμε λίγο πάνω από τον πάτο. Και το λέω με πλήρη συναίσθηση και των ευθυνών που υπάρχουν διαχρονικά για τη θέση στην οποία βρισκόμαστε αλλά, όπως είπα πρ</w:t>
      </w:r>
      <w:r>
        <w:rPr>
          <w:rFonts w:eastAsia="Times New Roman"/>
          <w:szCs w:val="24"/>
        </w:rPr>
        <w:t xml:space="preserve">ιν στον Υπουργό, κοιτάζουμε μπροστά. </w:t>
      </w:r>
    </w:p>
    <w:p w14:paraId="700D28D4" w14:textId="77777777" w:rsidR="008F0301" w:rsidRDefault="00543CD5">
      <w:pPr>
        <w:spacing w:line="600" w:lineRule="auto"/>
        <w:ind w:firstLine="720"/>
        <w:jc w:val="both"/>
        <w:rPr>
          <w:rFonts w:eastAsia="Times New Roman"/>
          <w:szCs w:val="24"/>
        </w:rPr>
      </w:pPr>
      <w:r>
        <w:rPr>
          <w:rFonts w:eastAsia="Times New Roman"/>
          <w:szCs w:val="24"/>
        </w:rPr>
        <w:t xml:space="preserve">Καταθέτω για τα Πρακτικά το έγγραφο για τον δείκτη </w:t>
      </w:r>
      <w:r>
        <w:rPr>
          <w:rFonts w:eastAsia="Times New Roman"/>
          <w:szCs w:val="24"/>
          <w:lang w:val="en-US"/>
        </w:rPr>
        <w:t>DESI</w:t>
      </w:r>
      <w:r>
        <w:rPr>
          <w:rFonts w:eastAsia="Times New Roman"/>
          <w:szCs w:val="24"/>
        </w:rPr>
        <w:t>.</w:t>
      </w:r>
    </w:p>
    <w:p w14:paraId="700D28D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Άννα - Μισέλ Ασημακοπούλου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w:t>
      </w:r>
      <w:r>
        <w:rPr>
          <w:rFonts w:eastAsia="Times New Roman" w:cs="Times New Roman"/>
          <w:szCs w:val="24"/>
        </w:rPr>
        <w:t>ίας της Διεύθυνσης Στενογραφίας και Πρακτικών της Βουλής)</w:t>
      </w:r>
    </w:p>
    <w:p w14:paraId="700D28D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Πάμε στο δεύτερο το οποίο είπε ο κύριος Υπουργός. Μίλησε για την ένταξη του κ. Δασκαλάκη από 23</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για τις υπηρεσίες ψηφιακού τηλεοπτικού σήματος στις περιοχές της Περιφέρειας Βορείου Αιγαίου κα</w:t>
      </w:r>
      <w:r>
        <w:rPr>
          <w:rFonts w:eastAsia="Times New Roman" w:cs="Times New Roman"/>
          <w:szCs w:val="24"/>
        </w:rPr>
        <w:t>ι σε περιοχές της Περιφέρειας Ανατολικής Μακεδονίας - Θράκης. Μάλιστα, στις 23</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w:t>
      </w:r>
    </w:p>
    <w:p w14:paraId="700D28D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Μας μέμφεστε, για να καταλάβω, διότι ο κρατικός μηχανισμός λειτουργούσε παραμονές εκλογών; Να μου πείτε ότι δεν εντάξαμε το έργο, ότι τα αφήσαμε όλα για να τα βρείτε χύμ</w:t>
      </w:r>
      <w:r>
        <w:rPr>
          <w:rFonts w:eastAsia="Times New Roman" w:cs="Times New Roman"/>
          <w:szCs w:val="24"/>
        </w:rPr>
        <w:t xml:space="preserve">α, αυτό είναι μια κανονική κριτική. </w:t>
      </w:r>
    </w:p>
    <w:p w14:paraId="700D28D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Καταθέτω για τα Πρακτικά τις αποφάσεις ένταξης.</w:t>
      </w:r>
    </w:p>
    <w:p w14:paraId="700D28D9" w14:textId="77777777" w:rsidR="008F0301" w:rsidRDefault="00543CD5">
      <w:pPr>
        <w:spacing w:line="600" w:lineRule="auto"/>
        <w:ind w:firstLine="720"/>
        <w:jc w:val="both"/>
        <w:rPr>
          <w:rFonts w:eastAsia="Times New Roman"/>
          <w:szCs w:val="24"/>
        </w:rPr>
      </w:pPr>
      <w:r>
        <w:rPr>
          <w:rFonts w:eastAsia="Times New Roman" w:cs="Times New Roman"/>
          <w:szCs w:val="24"/>
        </w:rPr>
        <w:t xml:space="preserve">(Στο σημείο αυτό η Βουλευτής κ. Άννα - Μισέλ Ασημακοπούλου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w:t>
      </w:r>
      <w:r>
        <w:rPr>
          <w:rFonts w:eastAsia="Times New Roman" w:cs="Times New Roman"/>
          <w:szCs w:val="24"/>
        </w:rPr>
        <w:t xml:space="preserve"> Διεύθυνσης Στενογραφίας και Πρακτικών της Βουλής)</w:t>
      </w:r>
    </w:p>
    <w:p w14:paraId="700D28D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Μας μέμφεστε, διότι φροντίσαμε το έργο να ενταχθεί και μας λέτε ότι δεν μας ενδιαφέρουν οι ανισότητες; Προφανώς, μας ενδιαφέρουν οι ανισότητες. </w:t>
      </w:r>
      <w:r>
        <w:rPr>
          <w:rFonts w:eastAsia="Times New Roman" w:cs="Times New Roman"/>
          <w:szCs w:val="24"/>
        </w:rPr>
        <w:lastRenderedPageBreak/>
        <w:t>Ορίστε</w:t>
      </w:r>
      <w:r>
        <w:rPr>
          <w:rFonts w:eastAsia="Times New Roman" w:cs="Times New Roman"/>
          <w:szCs w:val="24"/>
        </w:rPr>
        <w:t>,</w:t>
      </w:r>
      <w:r>
        <w:rPr>
          <w:rFonts w:eastAsia="Times New Roman" w:cs="Times New Roman"/>
          <w:szCs w:val="24"/>
        </w:rPr>
        <w:t xml:space="preserve"> και η περιγραφή του έργου βρίσκεται σε αυτά τα οποία </w:t>
      </w:r>
      <w:r>
        <w:rPr>
          <w:rFonts w:eastAsia="Times New Roman" w:cs="Times New Roman"/>
          <w:szCs w:val="24"/>
        </w:rPr>
        <w:t xml:space="preserve">κατέθεσα στα Πρακτικά. Το ίδιο πράγμα προσπαθούσαμε να κάνουμε. </w:t>
      </w:r>
    </w:p>
    <w:p w14:paraId="700D28D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Τώρα -δεν κατάλαβα, κύριε Υπουργέ- έρχεστε και υπερασπίζεστε τι; Εγώ έχω εδώ την </w:t>
      </w:r>
      <w:proofErr w:type="spellStart"/>
      <w:r>
        <w:rPr>
          <w:rFonts w:eastAsia="Times New Roman" w:cs="Times New Roman"/>
          <w:szCs w:val="24"/>
        </w:rPr>
        <w:t>απένταξη</w:t>
      </w:r>
      <w:proofErr w:type="spellEnd"/>
      <w:r>
        <w:rPr>
          <w:rFonts w:eastAsia="Times New Roman" w:cs="Times New Roman"/>
          <w:szCs w:val="24"/>
        </w:rPr>
        <w:t xml:space="preserve"> αυτού του έργου στις 8</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2015 από τον προκάτοχό σας Υπουργό, υπεύθυνο για την </w:t>
      </w:r>
      <w:r>
        <w:rPr>
          <w:rFonts w:eastAsia="Times New Roman" w:cs="Times New Roman"/>
          <w:szCs w:val="24"/>
        </w:rPr>
        <w:t>γ</w:t>
      </w:r>
      <w:r>
        <w:rPr>
          <w:rFonts w:eastAsia="Times New Roman" w:cs="Times New Roman"/>
          <w:szCs w:val="24"/>
        </w:rPr>
        <w:t xml:space="preserve">ραμματεία, τον κ. </w:t>
      </w:r>
      <w:proofErr w:type="spellStart"/>
      <w:r>
        <w:rPr>
          <w:rFonts w:eastAsia="Times New Roman" w:cs="Times New Roman"/>
          <w:szCs w:val="24"/>
        </w:rPr>
        <w:t>Σπίρ</w:t>
      </w:r>
      <w:r>
        <w:rPr>
          <w:rFonts w:eastAsia="Times New Roman" w:cs="Times New Roman"/>
          <w:szCs w:val="24"/>
        </w:rPr>
        <w:t>τζη</w:t>
      </w:r>
      <w:proofErr w:type="spellEnd"/>
      <w:r>
        <w:rPr>
          <w:rFonts w:eastAsia="Times New Roman" w:cs="Times New Roman"/>
          <w:szCs w:val="24"/>
        </w:rPr>
        <w:t>. Στις 8</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2015. Αυτό είναι μια ανάκληση απόφασης ένταξης όχι μόνο αυτού του έργου. Εδώ έχει έναν πίνακα, κύριε Υπουργέ. Φαντάζομαι ότι τον έχετε δει. Ξέρετε πόσα έργα </w:t>
      </w:r>
      <w:proofErr w:type="spellStart"/>
      <w:r>
        <w:rPr>
          <w:rFonts w:eastAsia="Times New Roman" w:cs="Times New Roman"/>
          <w:szCs w:val="24"/>
        </w:rPr>
        <w:t>απεντάχθηκαν</w:t>
      </w:r>
      <w:proofErr w:type="spellEnd"/>
      <w:r>
        <w:rPr>
          <w:rFonts w:eastAsia="Times New Roman" w:cs="Times New Roman"/>
          <w:szCs w:val="24"/>
        </w:rPr>
        <w:t xml:space="preserve">; </w:t>
      </w:r>
      <w:proofErr w:type="spellStart"/>
      <w:r>
        <w:rPr>
          <w:rFonts w:eastAsia="Times New Roman" w:cs="Times New Roman"/>
          <w:szCs w:val="24"/>
        </w:rPr>
        <w:t>Απεντάχθηκαν</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έργα μεταξύ των οποίων και αυτά τα δύο.</w:t>
      </w:r>
    </w:p>
    <w:p w14:paraId="700D28DC"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Το κ</w:t>
      </w:r>
      <w:r>
        <w:rPr>
          <w:rFonts w:eastAsia="Times New Roman" w:cs="Times New Roman"/>
          <w:szCs w:val="24"/>
        </w:rPr>
        <w:t>αταθέτω για τα Πρακτικά.</w:t>
      </w:r>
    </w:p>
    <w:p w14:paraId="700D28D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 - Μισέλ Ασημακοπούλου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0D28D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τι μας λ</w:t>
      </w:r>
      <w:r>
        <w:rPr>
          <w:rFonts w:eastAsia="Times New Roman" w:cs="Times New Roman"/>
          <w:szCs w:val="24"/>
        </w:rPr>
        <w:t xml:space="preserve">έτε; Μας λέτε ότι χαίρεστε που τα συγκεκριμένα έργα τώρα χρηματοδοτούνται από το αποθεματικό της ΕΕΤΤ; Το αποθεματικό της ΕΕΤΤ προέρχεται και από κρατική χρηματοδότηση και βεβαίως και από τους </w:t>
      </w:r>
      <w:proofErr w:type="spellStart"/>
      <w:r>
        <w:rPr>
          <w:rFonts w:eastAsia="Times New Roman" w:cs="Times New Roman"/>
          <w:szCs w:val="24"/>
        </w:rPr>
        <w:t>παρόχους</w:t>
      </w:r>
      <w:proofErr w:type="spellEnd"/>
      <w:r>
        <w:rPr>
          <w:rFonts w:eastAsia="Times New Roman" w:cs="Times New Roman"/>
          <w:szCs w:val="24"/>
        </w:rPr>
        <w:t>. Αυτά, όμως, τα λεφτά κάπου αλλού θα πήγαιναν. Και αυτ</w:t>
      </w:r>
      <w:r>
        <w:rPr>
          <w:rFonts w:eastAsia="Times New Roman" w:cs="Times New Roman"/>
          <w:szCs w:val="24"/>
        </w:rPr>
        <w:t xml:space="preserve">ά τα οποία </w:t>
      </w:r>
      <w:proofErr w:type="spellStart"/>
      <w:r>
        <w:rPr>
          <w:rFonts w:eastAsia="Times New Roman" w:cs="Times New Roman"/>
          <w:szCs w:val="24"/>
        </w:rPr>
        <w:t>απεντάχθηκαν</w:t>
      </w:r>
      <w:proofErr w:type="spellEnd"/>
      <w:r>
        <w:rPr>
          <w:rFonts w:eastAsia="Times New Roman" w:cs="Times New Roman"/>
          <w:szCs w:val="24"/>
        </w:rPr>
        <w:t xml:space="preserve">, </w:t>
      </w:r>
      <w:proofErr w:type="spellStart"/>
      <w:r>
        <w:rPr>
          <w:rFonts w:eastAsia="Times New Roman" w:cs="Times New Roman"/>
          <w:szCs w:val="24"/>
        </w:rPr>
        <w:t>απεντάχθηκαν</w:t>
      </w:r>
      <w:proofErr w:type="spellEnd"/>
      <w:r>
        <w:rPr>
          <w:rFonts w:eastAsia="Times New Roman" w:cs="Times New Roman"/>
          <w:szCs w:val="24"/>
        </w:rPr>
        <w:t xml:space="preserve"> λόγω ιδεοληψίας και ατζέντας του προκατόχου </w:t>
      </w:r>
      <w:r>
        <w:rPr>
          <w:rFonts w:eastAsia="Times New Roman" w:cs="Times New Roman"/>
          <w:szCs w:val="24"/>
        </w:rPr>
        <w:lastRenderedPageBreak/>
        <w:t xml:space="preserve">σας -το ξέρετε πάρα πολύ καλά-, ο οποίος έκανε μια λυσσαλέα επίθεση στη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που επαναλαμβάνει και στη ρητορική του ο Κοινοβουλευτικός σας Εκπρόσωπος σήμερα, και που κατέ</w:t>
      </w:r>
      <w:r>
        <w:rPr>
          <w:rFonts w:eastAsia="Times New Roman" w:cs="Times New Roman"/>
          <w:szCs w:val="24"/>
        </w:rPr>
        <w:t xml:space="preserve">ληξε από τον εισαγγελέα να μπει στο συρτάρι. </w:t>
      </w:r>
    </w:p>
    <w:p w14:paraId="700D28D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ήρθατε εσείς και λέτε: «Ωχ, τώρα τι κάνω για να καλύψω την υπόλοιπη Ελλάδα; Τι κάνω;» Και φτιάξατε ένα έργο το οποίο, όπως είπε και ο συνάδελφος κ. Κουμουτσάκος, πριν έχει πολύ μεγαλύτερο προϋπολογισμό, μικ</w:t>
      </w:r>
      <w:r>
        <w:rPr>
          <w:rFonts w:eastAsia="Times New Roman" w:cs="Times New Roman"/>
          <w:szCs w:val="24"/>
        </w:rPr>
        <w:t xml:space="preserve">ρότερη κάλυψη και τα κοινοτικά χρήματα που είχαμε εμείς εξασφαλίσει, που μας μέμφεστε, προεκλογικά χάθηκαν. Αυτή είναι η πραγματικότητα. Εμείς, όμως, δεν σας λέμε να μην κάνετε το έργο. </w:t>
      </w:r>
    </w:p>
    <w:p w14:paraId="700D28E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εν τέλει, για να συνεννοηθούμε, δεν συζητάμε για το αν πρέπει να υπάρχουν ανισότητες στη ψηφιακή πολιτική. Μη μας το λέτε αυτό. Αυτό είναι γελοίο. Συζητάμε για το πώς, όχι για το τι, όχι για τον στόχο. Ο στόχος, βεβαίως, είναι να υπάρχει η μέγιστη δυνα</w:t>
      </w:r>
      <w:r>
        <w:rPr>
          <w:rFonts w:eastAsia="Times New Roman" w:cs="Times New Roman"/>
          <w:szCs w:val="24"/>
        </w:rPr>
        <w:t xml:space="preserve">τή πληθυσμιακή κάλυψη με το ελάχιστο κόστος. </w:t>
      </w:r>
    </w:p>
    <w:p w14:paraId="700D28E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00D28E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Κυρία Πρόεδρε, θα ήθελα την ανοχή σας για δύο λεπτά.</w:t>
      </w:r>
    </w:p>
    <w:p w14:paraId="700D28E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Συζητάμε, πρώτον, για το αν αυτό θα γίνεται με μια ιδεοληψία</w:t>
      </w:r>
      <w:r>
        <w:rPr>
          <w:rFonts w:eastAsia="Times New Roman" w:cs="Times New Roman"/>
          <w:szCs w:val="24"/>
        </w:rPr>
        <w:t>,</w:t>
      </w:r>
      <w:r>
        <w:rPr>
          <w:rFonts w:eastAsia="Times New Roman" w:cs="Times New Roman"/>
          <w:szCs w:val="24"/>
        </w:rPr>
        <w:t xml:space="preserve"> η οποία είναι κατά της ιδιωτικής πρωτοβουλίας των ΣΔΙΤ και της επιχειρηματικότητας η οποία βοηθάει προς αυτή την κατεύθυνση και ποιο είναι το επίπεδο ικανότητας στην υλοποίηση αυτού του πράγματος. Γι’ αυτό και ρώτησα για την </w:t>
      </w:r>
      <w:r>
        <w:rPr>
          <w:rFonts w:eastAsia="Times New Roman" w:cs="Times New Roman"/>
          <w:szCs w:val="24"/>
        </w:rPr>
        <w:t>ε</w:t>
      </w:r>
      <w:r>
        <w:rPr>
          <w:rFonts w:eastAsia="Times New Roman" w:cs="Times New Roman"/>
          <w:szCs w:val="24"/>
        </w:rPr>
        <w:t xml:space="preserve">πιτροπή Καρανίκα. </w:t>
      </w:r>
    </w:p>
    <w:p w14:paraId="700D28E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Επίσης, να</w:t>
      </w:r>
      <w:r>
        <w:rPr>
          <w:rFonts w:eastAsia="Times New Roman" w:cs="Times New Roman"/>
          <w:szCs w:val="24"/>
        </w:rPr>
        <w:t xml:space="preserve"> ξέρετε ότι όταν μιλάτε για την </w:t>
      </w:r>
      <w:proofErr w:type="spellStart"/>
      <w:r>
        <w:rPr>
          <w:rFonts w:eastAsia="Times New Roman" w:cs="Times New Roman"/>
          <w:szCs w:val="24"/>
        </w:rPr>
        <w:t>αιρεσιμότητα</w:t>
      </w:r>
      <w:proofErr w:type="spellEnd"/>
      <w:r>
        <w:rPr>
          <w:rFonts w:eastAsia="Times New Roman" w:cs="Times New Roman"/>
          <w:szCs w:val="24"/>
        </w:rPr>
        <w:t xml:space="preserve"> και όταν μιλάτε για το δικό μας ιστορικό, καλά κάνετε και αναφέρεστε στο παρελθόν. Δεν είπα «καθόλου». Υπάρχουν τεκμήρια, όμως, από τη δική μας την περίοδο. Τεκμήρια. Τι ακριβώς; </w:t>
      </w:r>
    </w:p>
    <w:p w14:paraId="700D28E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 το</w:t>
      </w:r>
      <w:r>
        <w:rPr>
          <w:rFonts w:eastAsia="Times New Roman" w:cs="Times New Roman"/>
          <w:szCs w:val="24"/>
        </w:rPr>
        <w:t xml:space="preserve"> έχω ξανακάνει.</w:t>
      </w:r>
    </w:p>
    <w:p w14:paraId="700D28E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Πάρτε σας παρακαλώ, κύριε Υπουργέ, τους πίνακες, οι οποίοι έχουν και την περιγραφή των έργων «</w:t>
      </w:r>
      <w:r>
        <w:rPr>
          <w:rFonts w:eastAsia="Times New Roman" w:cs="Times New Roman"/>
          <w:szCs w:val="24"/>
          <w:lang w:val="en-US"/>
        </w:rPr>
        <w:t>Superfast</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και «</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 και έχουν και τις προθεσμίες, κάτι το οποίο δεν αμφισβητείται. Αυτές είναι τωρινές. Το 2019 θα πέσουν λ</w:t>
      </w:r>
      <w:r>
        <w:rPr>
          <w:rFonts w:eastAsia="Times New Roman" w:cs="Times New Roman"/>
          <w:szCs w:val="24"/>
        </w:rPr>
        <w:t xml:space="preserve">εφτά στην αγορά. </w:t>
      </w:r>
    </w:p>
    <w:p w14:paraId="700D28E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Πάρτε, επίσης, τα έργα του ΕΣΠΑ, όπως εμείς τα παραλάβαμε το 2012 και δείτε τι παραδώσαμε το 2015. Το ισοζύγιο είναι συν. Σας προκαλώ και σας έχω ρωτήσει επανειλημμένως και με συγκεκριμένη κοινοβουλευτική ερώτηση: καταθέστε και εσείς στα </w:t>
      </w:r>
      <w:r>
        <w:rPr>
          <w:rFonts w:eastAsia="Times New Roman" w:cs="Times New Roman"/>
          <w:szCs w:val="24"/>
        </w:rPr>
        <w:t xml:space="preserve">Πρακτικά, ποια είναι τα καινούργια έργα τα οποία έχετε εντάξει, ποιος είναι ο προϋπολογισμός τους και πότε θα γίνουν. </w:t>
      </w:r>
    </w:p>
    <w:p w14:paraId="700D28E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00D28E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Και σας παρακαλώ μη λαϊκίζετε με αναφορές σε ακραία παραδείγματα</w:t>
      </w:r>
      <w:r>
        <w:rPr>
          <w:rFonts w:eastAsia="Times New Roman" w:cs="Times New Roman"/>
          <w:szCs w:val="24"/>
        </w:rPr>
        <w:t>,</w:t>
      </w:r>
      <w:r>
        <w:rPr>
          <w:rFonts w:eastAsia="Times New Roman" w:cs="Times New Roman"/>
          <w:szCs w:val="24"/>
        </w:rPr>
        <w:t xml:space="preserve"> όπως αυτό για το σύστημα του νοσοκομείου κ.λπ.</w:t>
      </w:r>
      <w:r>
        <w:rPr>
          <w:rFonts w:eastAsia="Times New Roman" w:cs="Times New Roman"/>
          <w:szCs w:val="24"/>
        </w:rPr>
        <w:t>.</w:t>
      </w:r>
      <w:r>
        <w:rPr>
          <w:rFonts w:eastAsia="Times New Roman" w:cs="Times New Roman"/>
          <w:szCs w:val="24"/>
        </w:rPr>
        <w:t xml:space="preserve"> Θίξατε ένα σημαντικό θέμα –για να μη χρησιμοποιήσω ξένο ό</w:t>
      </w:r>
      <w:r>
        <w:rPr>
          <w:rFonts w:eastAsia="Times New Roman" w:cs="Times New Roman"/>
          <w:szCs w:val="24"/>
        </w:rPr>
        <w:t xml:space="preserve">ρο- το θέμα της </w:t>
      </w:r>
      <w:proofErr w:type="spellStart"/>
      <w:r>
        <w:rPr>
          <w:rFonts w:eastAsia="Times New Roman" w:cs="Times New Roman"/>
          <w:szCs w:val="24"/>
        </w:rPr>
        <w:t>διαλειτουργικότητας</w:t>
      </w:r>
      <w:proofErr w:type="spellEnd"/>
      <w:r>
        <w:rPr>
          <w:rFonts w:eastAsia="Times New Roman" w:cs="Times New Roman"/>
          <w:szCs w:val="24"/>
        </w:rPr>
        <w:t xml:space="preserve"> των πληροφοριακών συστημάτων στο </w:t>
      </w:r>
      <w:r>
        <w:rPr>
          <w:rFonts w:eastAsia="Times New Roman" w:cs="Times New Roman"/>
          <w:szCs w:val="24"/>
        </w:rPr>
        <w:t>δ</w:t>
      </w:r>
      <w:r>
        <w:rPr>
          <w:rFonts w:eastAsia="Times New Roman" w:cs="Times New Roman"/>
          <w:szCs w:val="24"/>
        </w:rPr>
        <w:t>ημόσιο. Είναι κορυφαίο θέμα. Μπορείτε αντί να το θίγετε με λαϊκίστικους όρους, για το τι γινόταν στο νοσοκομείο και να λέτε αυτά τα πράγματα τα εύπεπτα, τα λαϊκά, να μας πείτε τι θα κάνε</w:t>
      </w:r>
      <w:r>
        <w:rPr>
          <w:rFonts w:eastAsia="Times New Roman" w:cs="Times New Roman"/>
          <w:szCs w:val="24"/>
        </w:rPr>
        <w:t xml:space="preserve">τε για τη </w:t>
      </w:r>
      <w:proofErr w:type="spellStart"/>
      <w:r>
        <w:rPr>
          <w:rFonts w:eastAsia="Times New Roman" w:cs="Times New Roman"/>
          <w:szCs w:val="24"/>
        </w:rPr>
        <w:t>διαλειτουργικότητα</w:t>
      </w:r>
      <w:proofErr w:type="spellEnd"/>
      <w:r>
        <w:rPr>
          <w:rFonts w:eastAsia="Times New Roman" w:cs="Times New Roman"/>
          <w:szCs w:val="24"/>
        </w:rPr>
        <w:t>; Να μας πείτε τι θα κάνετε με το θέμα αυτό. Πώς σκοπεύετε εσείς να προχωρήσετε;</w:t>
      </w:r>
    </w:p>
    <w:p w14:paraId="700D28E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Κλείνω, κύριε Υπουργέ, λέγοντας ότι και για την αναθεώρηση του εθνικού σχεδίου και για όλα όσα σχεδιάζετε, εμείς θα εξακολουθήσουμε να έχουμε θετικ</w:t>
      </w:r>
      <w:r>
        <w:rPr>
          <w:rFonts w:eastAsia="Times New Roman" w:cs="Times New Roman"/>
          <w:szCs w:val="24"/>
        </w:rPr>
        <w:t xml:space="preserve">ή διάθεση, αλλά τελικά βοηθήστε μας και εμάς, γιατί τελικά μετράνε οι πράξεις και όχι τα λόγια. </w:t>
      </w:r>
      <w:r>
        <w:rPr>
          <w:rFonts w:eastAsia="Times New Roman" w:cs="Times New Roman"/>
          <w:szCs w:val="24"/>
          <w:lang w:val="en-US"/>
        </w:rPr>
        <w:t>Res</w:t>
      </w:r>
      <w:r>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w:t>
      </w:r>
      <w:proofErr w:type="spellStart"/>
      <w:r>
        <w:rPr>
          <w:rFonts w:eastAsia="Times New Roman" w:cs="Times New Roman"/>
          <w:szCs w:val="24"/>
          <w:lang w:val="en-US"/>
        </w:rPr>
        <w:t>verba</w:t>
      </w:r>
      <w:proofErr w:type="spellEnd"/>
      <w:r>
        <w:rPr>
          <w:rFonts w:eastAsia="Times New Roman" w:cs="Times New Roman"/>
          <w:szCs w:val="24"/>
        </w:rPr>
        <w:t xml:space="preserve">, κύριε Υπουργέ. </w:t>
      </w:r>
    </w:p>
    <w:p w14:paraId="700D28E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00D28EC" w14:textId="77777777" w:rsidR="008F0301" w:rsidRDefault="00543C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00D28ED"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ο κ.</w:t>
      </w:r>
      <w:r>
        <w:rPr>
          <w:rFonts w:eastAsia="Times New Roman" w:cs="Times New Roman"/>
          <w:szCs w:val="24"/>
        </w:rPr>
        <w:t xml:space="preserve"> Γεώργιος </w:t>
      </w:r>
      <w:proofErr w:type="spellStart"/>
      <w:r>
        <w:rPr>
          <w:rFonts w:eastAsia="Times New Roman" w:cs="Times New Roman"/>
          <w:szCs w:val="24"/>
        </w:rPr>
        <w:t>Στύλιος</w:t>
      </w:r>
      <w:proofErr w:type="spellEnd"/>
      <w:r>
        <w:rPr>
          <w:rFonts w:eastAsia="Times New Roman" w:cs="Times New Roman"/>
          <w:szCs w:val="24"/>
        </w:rPr>
        <w:t xml:space="preserve"> για τρία λεπτά.</w:t>
      </w:r>
    </w:p>
    <w:p w14:paraId="700D28EE"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κυρία Πρόεδρε.</w:t>
      </w:r>
    </w:p>
    <w:p w14:paraId="700D28E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Κύριε Υπουργέ, έκανα λόγο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τα προβλήματα μας ξεπερνούν και ότι οι εξελίξεις θα μας ξεπεράσουν –εάν δεν το έχουν κάνει ήδη- και δεν εξαρτώνται από εμάς</w:t>
      </w:r>
      <w:r>
        <w:rPr>
          <w:rFonts w:eastAsia="Times New Roman" w:cs="Times New Roman"/>
          <w:szCs w:val="24"/>
        </w:rPr>
        <w:t>.</w:t>
      </w:r>
    </w:p>
    <w:p w14:paraId="700D28F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πραγματική πρόκληση για την καινοτομία είναι να γίνει εφαρμόσιμη και αξιοποιήσιμη εμπορικά. Τα πανεπιστήμιά μας παράγουν συνεχώς άριστες επιστημονικές δημοσιεύσεις, οι οποίες τυγχάνουν μεγάλης αναγνώρισης. Παρ’ όλα αυτά, δεν κατορθώνουν να αξιοποιήσουν</w:t>
      </w:r>
      <w:r>
        <w:rPr>
          <w:rFonts w:eastAsia="Times New Roman" w:cs="Times New Roman"/>
          <w:szCs w:val="24"/>
        </w:rPr>
        <w:t xml:space="preserve"> εμπορικά την ερευνητική δραστηριότητα και τα ερευνητικά αποτελέσματα των μελών τους, κάτι που θα μπορούσε να τους επιτρέψει να έχουν έσοδα που σταδιακά θα αυξάνονται και θα συνεισφέρουν στον προϋπολογισμό τους. </w:t>
      </w:r>
    </w:p>
    <w:p w14:paraId="700D28F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 αξιοποίηση της έρευνας είναι μία πολύ δια</w:t>
      </w:r>
      <w:r>
        <w:rPr>
          <w:rFonts w:eastAsia="Times New Roman" w:cs="Times New Roman"/>
          <w:szCs w:val="24"/>
        </w:rPr>
        <w:t>φορετική διαδικασία από την ίδια την έρευνα, ενώ τα μέλη της πανεπιστημιακής και ερευνητικής μας κοινότητας είναι προετοιμασμένα για τη διδασκαλία και την έρευνα, δεν διαθέτουν ωστόσο την απαραίτητη εμπειρία για την αξιοποίηση των ερευνητικών τους αποτελεσ</w:t>
      </w:r>
      <w:r>
        <w:rPr>
          <w:rFonts w:eastAsia="Times New Roman" w:cs="Times New Roman"/>
          <w:szCs w:val="24"/>
        </w:rPr>
        <w:t xml:space="preserve">μάτων. </w:t>
      </w:r>
    </w:p>
    <w:p w14:paraId="700D28F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Δεν θέλω να είμαι άδικος μαζί σας. Προφανώς, το πρόβλημα του ψηφιακού αναλφαβητισμού και της καινοτομίας είναι μεγάλο και δεν αφορά μόνο το δικό σας Υπουργείο. Αφορά το Υπουργείο Παιδείας, τα παραγωγικά Υπουργεία, το Υπουργείο Ανάπτυξης, το Υπουργε</w:t>
      </w:r>
      <w:r>
        <w:rPr>
          <w:rFonts w:eastAsia="Times New Roman" w:cs="Times New Roman"/>
          <w:szCs w:val="24"/>
        </w:rPr>
        <w:t xml:space="preserve">ίο Οικονομίας. Εμπλέκονται μια σειρά άλλων φορέων. Αφορά την οικονομική πολιτική, τη δημοσιονομική πολιτική, αφορά το πώς το φορολογικό μας πλαίσιο ενισχύει την επιχειρηματικότητα. </w:t>
      </w:r>
    </w:p>
    <w:p w14:paraId="700D28F3"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Εμείς, η Νέα Δημοκρατία, ως κόμμα εξουσίας και ως Αξιωματική Αντιπολίτευση</w:t>
      </w:r>
      <w:r>
        <w:rPr>
          <w:rFonts w:eastAsia="Times New Roman" w:cs="Times New Roman"/>
          <w:szCs w:val="24"/>
        </w:rPr>
        <w:t>, έχουμε καταθέσει στον δημόσιο διάλογο τις προτάσεις και τις θέσεις μ</w:t>
      </w:r>
      <w:r>
        <w:rPr>
          <w:rFonts w:eastAsia="Times New Roman" w:cs="Times New Roman"/>
          <w:szCs w:val="24"/>
        </w:rPr>
        <w:t>α</w:t>
      </w:r>
      <w:r>
        <w:rPr>
          <w:rFonts w:eastAsia="Times New Roman" w:cs="Times New Roman"/>
          <w:szCs w:val="24"/>
        </w:rPr>
        <w:t xml:space="preserve">ς. Ο Πρόεδρός μας μάλιστα πριν λίγες μέρες, ο Κυριάκος Μητσοτάκης, μίλησε στο </w:t>
      </w:r>
      <w:r>
        <w:rPr>
          <w:rFonts w:eastAsia="Times New Roman" w:cs="Times New Roman"/>
          <w:szCs w:val="24"/>
        </w:rPr>
        <w:t>σ</w:t>
      </w:r>
      <w:r>
        <w:rPr>
          <w:rFonts w:eastAsia="Times New Roman" w:cs="Times New Roman"/>
          <w:szCs w:val="24"/>
        </w:rPr>
        <w:t xml:space="preserve">υνέδριο του ΣΕΒ για τις προτάσεις μας για την ψηφιακή πολιτική. Είμαι σίγουρος ότι τις γνωρίζετε. </w:t>
      </w:r>
    </w:p>
    <w:p w14:paraId="700D28F4"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Το ζητούμενο σήμερα από τη συζήτηση είναι να ακούσουμε την πολιτική ηγεσία του τόπου, πώς τοποθετείται στο πρόβλημα, τι έχει κάνει, ποιες δράσεις προτίθεται να αναλάβει και ποιο είναι το χρονοδιάγραμμα. Δυστυχώς δεν πήραμε απαντήσεις. Περιέγραψα τα ζητήματ</w:t>
      </w:r>
      <w:r>
        <w:rPr>
          <w:rFonts w:eastAsia="Times New Roman" w:cs="Times New Roman"/>
          <w:szCs w:val="24"/>
        </w:rPr>
        <w:t xml:space="preserve">α. Αναφέρθηκα στον ψηφιακό αναλφαβητισμό και στην καινοτομία και δεν είπατε ούτε μία λέξη, κύριε Υπουργέ. Περιμένω να ακούσω κάτι στην απάντησή σας. </w:t>
      </w:r>
    </w:p>
    <w:p w14:paraId="700D28F5"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Κυρία Πρόεδρε, θα ήθελα άλλο ένα λεπτό. </w:t>
      </w:r>
    </w:p>
    <w:p w14:paraId="700D28F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Ρωτώ συγκεκριμένα τα εξής: Ποιες δράσεις έχετε αναλάβει ως Κυβέρν</w:t>
      </w:r>
      <w:r>
        <w:rPr>
          <w:rFonts w:eastAsia="Times New Roman" w:cs="Times New Roman"/>
          <w:szCs w:val="24"/>
        </w:rPr>
        <w:t xml:space="preserve">ηση για την ενίσχυση των νέων τεχνολογιών σε πρωτοβάθμια και δευτεροβάθμια εκπαίδευση, για την εισαγωγή, για παράδειγμα, του </w:t>
      </w:r>
      <w:r>
        <w:rPr>
          <w:rFonts w:eastAsia="Times New Roman" w:cs="Times New Roman"/>
          <w:szCs w:val="24"/>
        </w:rPr>
        <w:t>π</w:t>
      </w:r>
      <w:r>
        <w:rPr>
          <w:rFonts w:eastAsia="Times New Roman" w:cs="Times New Roman"/>
          <w:szCs w:val="24"/>
        </w:rPr>
        <w:t>ρογραμματισμού στα σχολεία; Ποιες είναι οι κοινές πρωτοβουλίες; Ποια βήματα προτίθεστε να ακολουθήσετε για την εξωστρέφεια των παν</w:t>
      </w:r>
      <w:r>
        <w:rPr>
          <w:rFonts w:eastAsia="Times New Roman" w:cs="Times New Roman"/>
          <w:szCs w:val="24"/>
        </w:rPr>
        <w:t xml:space="preserve">επιστημίων και των ΤΕΙ και τη σύνδεσή μας με την παραγωγή και τις επιχειρήσεις; Το τοπίο που αναδύεται από τις προτάσεις του αρμόδιου Υπουργού Παιδείας για την ανώτατη εκπαίδευση δεν αφήνει πολλά περιθώρια αισιοδοξίας. </w:t>
      </w:r>
    </w:p>
    <w:p w14:paraId="700D28F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w:t>
      </w:r>
      <w:r>
        <w:rPr>
          <w:rFonts w:eastAsia="Times New Roman" w:cs="Times New Roman"/>
          <w:szCs w:val="24"/>
        </w:rPr>
        <w:t xml:space="preserve"> λήξεως του χρόνου ομιλίας του κυρίου Βουλευτή)</w:t>
      </w:r>
    </w:p>
    <w:p w14:paraId="700D28F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Ένα λεπτό, παρακαλώ. </w:t>
      </w:r>
    </w:p>
    <w:p w14:paraId="700D28F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Ποια είναι η υποστήριξη που προσφέρει η πολιτεία στις νεοφυείς καινοτομικές επιχειρήσεις; </w:t>
      </w:r>
    </w:p>
    <w:p w14:paraId="700D28FA"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Γνωρίζετε πολύ καλά ότι πιέζονται, τόσο από την έλλειψη τραπεζικής υποστήριξης όσο και τη δυσβά</w:t>
      </w:r>
      <w:r>
        <w:rPr>
          <w:rFonts w:eastAsia="Times New Roman" w:cs="Times New Roman"/>
          <w:szCs w:val="24"/>
        </w:rPr>
        <w:t xml:space="preserve">σταχτη φορολογία. </w:t>
      </w:r>
    </w:p>
    <w:p w14:paraId="700D28FB"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Μάλιστα, θα σας αναφέρω ένα χαρακτηριστικό παράδειγμα, σε εσάς που σήμερα πλειοδοτήσατε στον κομματισμό ότι εσείς είστε οι καλύτεροι, οι τέλειοι και ότι όλα με εσάς γίνονται ιδανικά. </w:t>
      </w:r>
    </w:p>
    <w:p w14:paraId="700D28FC"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έργο που έκλεισε με την προηγούμενη κυβέρνηση, το </w:t>
      </w:r>
      <w:r>
        <w:rPr>
          <w:rFonts w:eastAsia="Times New Roman" w:cs="Times New Roman"/>
          <w:szCs w:val="24"/>
          <w:lang w:val="en-US"/>
        </w:rPr>
        <w:t>ICT</w:t>
      </w:r>
      <w:r>
        <w:rPr>
          <w:rFonts w:eastAsia="Times New Roman" w:cs="Times New Roman"/>
          <w:szCs w:val="24"/>
        </w:rPr>
        <w:t xml:space="preserve">4 </w:t>
      </w:r>
      <w:r>
        <w:rPr>
          <w:rFonts w:eastAsia="Times New Roman" w:cs="Times New Roman"/>
          <w:szCs w:val="24"/>
          <w:lang w:val="en-US"/>
        </w:rPr>
        <w:t>growth</w:t>
      </w:r>
      <w:r>
        <w:rPr>
          <w:rFonts w:eastAsia="Times New Roman" w:cs="Times New Roman"/>
          <w:szCs w:val="24"/>
        </w:rPr>
        <w:t>, ενώ έχουν παρέλθει δύο χρόνια -και είστε εσείς δύο χρόνια στην Κυβέρνηση- ενώ έχει κλείσει το έργο, οι ανάδοχοι δεν έχουν πληρωθεί ακόμα. Για πείτε μας εσείς οι τέλειοι, που με εσάς γίνοντα</w:t>
      </w:r>
      <w:r>
        <w:rPr>
          <w:rFonts w:eastAsia="Times New Roman" w:cs="Times New Roman"/>
          <w:szCs w:val="24"/>
        </w:rPr>
        <w:t>ι όλα εξαιρετικά, γιατί συμβαίνει αυτό;</w:t>
      </w:r>
    </w:p>
    <w:p w14:paraId="700D28FD"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Ποια είναι η πολιτική σας για την ενθάρρυνση της πρακτικής άσκησης των σπουδαστών σε επιχειρήσεις τεχνολογιών αιχμής; Ποια είναι τα ουσιαστικά κίνητρα επιστροφής που δίνετε σε καταξιωμένους ακαδημαϊκούς ερευνητές για</w:t>
      </w:r>
      <w:r>
        <w:rPr>
          <w:rFonts w:eastAsia="Times New Roman" w:cs="Times New Roman"/>
          <w:szCs w:val="24"/>
        </w:rPr>
        <w:t xml:space="preserve"> να έρθουν στη χώρα μας; Ποια είναι τα εθνικά κίνητρα που παρέχετε για την εγκατάσταση στον τόπο μας επιχειρήσεων υψηλής τεχνολογίας, όπως χαμηλοί φορολογικοί συντελεστές </w:t>
      </w:r>
      <w:r>
        <w:rPr>
          <w:rFonts w:eastAsia="Times New Roman" w:cs="Times New Roman"/>
          <w:szCs w:val="24"/>
        </w:rPr>
        <w:t>και λοιπά</w:t>
      </w:r>
      <w:r>
        <w:rPr>
          <w:rFonts w:eastAsia="Times New Roman" w:cs="Times New Roman"/>
          <w:szCs w:val="24"/>
        </w:rPr>
        <w:t>;</w:t>
      </w:r>
    </w:p>
    <w:p w14:paraId="700D28FE"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Ποιες είναι οι πρωτοβουλίες σας, οι συνεργασίες σας με τις </w:t>
      </w:r>
      <w:r>
        <w:rPr>
          <w:rFonts w:eastAsia="Times New Roman" w:cs="Times New Roman"/>
          <w:szCs w:val="24"/>
        </w:rPr>
        <w:t>π</w:t>
      </w:r>
      <w:r>
        <w:rPr>
          <w:rFonts w:eastAsia="Times New Roman" w:cs="Times New Roman"/>
          <w:szCs w:val="24"/>
        </w:rPr>
        <w:t>εριφέρειες και</w:t>
      </w:r>
      <w:r>
        <w:rPr>
          <w:rFonts w:eastAsia="Times New Roman" w:cs="Times New Roman"/>
          <w:szCs w:val="24"/>
        </w:rPr>
        <w:t xml:space="preserve"> την τοπική αυτοδιοίκηση; Ποιες δράσεις έχετε αναλάβει ή προτίθεστε να αναλάβετε για την ανάπτυξη τοπικών ερευνητικών πόλων, συνδεδεμένων με πανεπιστήμια, ερευνητικά κέντρα, με τη δημιουργία, για παράδειγμα, τεχνολογικών πάρκων και υποδομών; </w:t>
      </w:r>
    </w:p>
    <w:p w14:paraId="700D28FF"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Βλέπω εδώ τον</w:t>
      </w:r>
      <w:r>
        <w:rPr>
          <w:rFonts w:eastAsia="Times New Roman" w:cs="Times New Roman"/>
          <w:szCs w:val="24"/>
        </w:rPr>
        <w:t xml:space="preserve"> Κοινοβουλευτικό σας Εκπρόσωπο, τον κ. </w:t>
      </w:r>
      <w:proofErr w:type="spellStart"/>
      <w:r>
        <w:rPr>
          <w:rFonts w:eastAsia="Times New Roman" w:cs="Times New Roman"/>
          <w:szCs w:val="24"/>
        </w:rPr>
        <w:t>Κάτση</w:t>
      </w:r>
      <w:proofErr w:type="spellEnd"/>
      <w:r>
        <w:rPr>
          <w:rFonts w:eastAsia="Times New Roman" w:cs="Times New Roman"/>
          <w:szCs w:val="24"/>
        </w:rPr>
        <w:t>, και θυμάμαι τον Υπουργό Έρευνας και Καινοτομίας της Κυβέρνησης, ο οποίος ήρθε και κατήργησε το Περιφερειακό Ερευνητικό Κέντρο Δυτικής Ελλάδας, όπου εκεί μέσα εντασσόταν και το ΠΑΤΕΠΗ, ερευνητικό κέντρο του Τεχν</w:t>
      </w:r>
      <w:r>
        <w:rPr>
          <w:rFonts w:eastAsia="Times New Roman" w:cs="Times New Roman"/>
          <w:szCs w:val="24"/>
        </w:rPr>
        <w:t>ολογι</w:t>
      </w:r>
      <w:r>
        <w:rPr>
          <w:rFonts w:eastAsia="Times New Roman" w:cs="Times New Roman"/>
          <w:szCs w:val="24"/>
        </w:rPr>
        <w:lastRenderedPageBreak/>
        <w:t xml:space="preserve">κού Εκπαιδευτικού Ιδρύματος Ηπείρου, που ήταν </w:t>
      </w:r>
      <w:proofErr w:type="spellStart"/>
      <w:r>
        <w:rPr>
          <w:rFonts w:eastAsia="Times New Roman" w:cs="Times New Roman"/>
          <w:szCs w:val="24"/>
        </w:rPr>
        <w:t>στοχευμένο</w:t>
      </w:r>
      <w:proofErr w:type="spellEnd"/>
      <w:r>
        <w:rPr>
          <w:rFonts w:eastAsia="Times New Roman" w:cs="Times New Roman"/>
          <w:szCs w:val="24"/>
        </w:rPr>
        <w:t xml:space="preserve"> στον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και στην ανάπτυξη, ιδιαίτερης σημασίας για τον πρωτογενή τομέα και την περιοχή της Ηπείρου. Επίσης, υπάρχει και μια σειρά άλλων ζητημάτων. </w:t>
      </w:r>
    </w:p>
    <w:p w14:paraId="700D2900"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Θέλω να σας θυμίσω, κύριε Υπ</w:t>
      </w:r>
      <w:r>
        <w:rPr>
          <w:rFonts w:eastAsia="Times New Roman" w:cs="Times New Roman"/>
          <w:szCs w:val="24"/>
        </w:rPr>
        <w:t xml:space="preserve">ουργέ, ότι επί Κυβερνήσεως του κ. Κώστα Καραμανλή και με Υπουργό τον κ. Ρουσόπουλο είχαν κατοχυρωθεί πάνω από εξακόσιες ψηφιακές συχνότητες. </w:t>
      </w:r>
    </w:p>
    <w:p w14:paraId="700D2901"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Έχετε ακούσει καθόλου για την ψηφιακή ΑΟΖ στη χώρα μας ή οι γείτονες χώρες προχωρούν σε αυτή την πολιτική και εμεί</w:t>
      </w:r>
      <w:r>
        <w:rPr>
          <w:rFonts w:eastAsia="Times New Roman" w:cs="Times New Roman"/>
          <w:szCs w:val="24"/>
        </w:rPr>
        <w:t xml:space="preserve">ς περιμένουμε για να μας πείτε ότι είστε οι καλύτεροι; </w:t>
      </w:r>
    </w:p>
    <w:p w14:paraId="700D2902"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κάνω μια μικρή αναφορά. Σε όλο</w:t>
      </w:r>
      <w:r>
        <w:rPr>
          <w:rFonts w:eastAsia="Times New Roman" w:cs="Times New Roman"/>
          <w:szCs w:val="24"/>
        </w:rPr>
        <w:t>ν</w:t>
      </w:r>
      <w:r>
        <w:rPr>
          <w:rFonts w:eastAsia="Times New Roman" w:cs="Times New Roman"/>
          <w:szCs w:val="24"/>
        </w:rPr>
        <w:t xml:space="preserve"> τον κόσμο δημιουργούνται στις νέες τεχνολογίες οικοσυστήματα, συνέργειες πανεπιστημίων, επιχειρήσεων, ερευνητικών κέντρων, αυτόνομων επαγγελματι</w:t>
      </w:r>
      <w:r>
        <w:rPr>
          <w:rFonts w:eastAsia="Times New Roman" w:cs="Times New Roman"/>
          <w:szCs w:val="24"/>
        </w:rPr>
        <w:t xml:space="preserve">ών, που διαχέουν την πληροφορία, τα αποτελέσματα της έρευνάς τους, αναπτύσσονται με ρυθμούς που δεν φανταζόμαστε. </w:t>
      </w:r>
    </w:p>
    <w:p w14:paraId="700D2903" w14:textId="77777777" w:rsidR="008F0301" w:rsidRDefault="00543CD5">
      <w:pPr>
        <w:spacing w:after="0" w:line="600" w:lineRule="auto"/>
        <w:ind w:firstLine="720"/>
        <w:jc w:val="both"/>
        <w:rPr>
          <w:rFonts w:eastAsia="Times New Roman" w:cs="Times New Roman"/>
          <w:color w:val="000000" w:themeColor="text1"/>
          <w:szCs w:val="24"/>
        </w:rPr>
      </w:pPr>
      <w:r w:rsidRPr="004C6631">
        <w:rPr>
          <w:rFonts w:eastAsia="Times New Roman" w:cs="Times New Roman"/>
          <w:color w:val="000000" w:themeColor="text1"/>
          <w:szCs w:val="24"/>
        </w:rPr>
        <w:t>Αυτοί από εμάς, από αυτό εδώ το κτήριο, θέλουν ελευθερία και ευελιξία. Δεν μπορεί να μπλεκόμαστε στα πόδια τους. Δεν μπορεί να χρειάζεται ένα</w:t>
      </w:r>
      <w:r w:rsidRPr="004C6631">
        <w:rPr>
          <w:rFonts w:eastAsia="Times New Roman" w:cs="Times New Roman"/>
          <w:color w:val="000000" w:themeColor="text1"/>
          <w:szCs w:val="24"/>
        </w:rPr>
        <w:t xml:space="preserve"> ΦΕΚ για να έρθει ένας καθηγητής υψηλού κύρους. Ελευθερία, ευελιξία, επένδυση σε υποδομές. </w:t>
      </w:r>
    </w:p>
    <w:p w14:paraId="700D2904"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για την ανοχή, κυρία Πρόεδρε. </w:t>
      </w:r>
    </w:p>
    <w:p w14:paraId="700D2905" w14:textId="77777777" w:rsidR="008F0301" w:rsidRDefault="00543CD5">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00D2906"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Κεφαλογιάννη, </w:t>
      </w:r>
      <w:r>
        <w:rPr>
          <w:rFonts w:eastAsia="Times New Roman" w:cs="Times New Roman"/>
          <w:szCs w:val="24"/>
        </w:rPr>
        <w:t xml:space="preserve">θέλετε να μιλήσετε; </w:t>
      </w:r>
    </w:p>
    <w:p w14:paraId="700D2907"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Θα ακούσω τον Υπουργό και έχω το δικαίωμα της δευτερολογίας. </w:t>
      </w:r>
    </w:p>
    <w:p w14:paraId="700D2908"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Δηλαδή, θέλετε να κλείσετε. </w:t>
      </w:r>
    </w:p>
    <w:p w14:paraId="700D2909"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πόσο χρόνο θέλετε; </w:t>
      </w:r>
    </w:p>
    <w:p w14:paraId="700D290A"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w:t>
      </w:r>
      <w:r>
        <w:rPr>
          <w:rFonts w:eastAsia="Times New Roman" w:cs="Times New Roman"/>
          <w:b/>
          <w:szCs w:val="24"/>
        </w:rPr>
        <w:t>Πολιτικής, Τηλεπικοινωνιών και Ενημέρωσης):</w:t>
      </w:r>
      <w:r>
        <w:rPr>
          <w:rFonts w:eastAsia="Times New Roman" w:cs="Times New Roman"/>
          <w:szCs w:val="24"/>
        </w:rPr>
        <w:t xml:space="preserve"> Πέντε, δέκα λεπτά. </w:t>
      </w:r>
    </w:p>
    <w:p w14:paraId="700D290B"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δέκα λεπτά για τη δευτερολογία σας και έξι λεπτά για την </w:t>
      </w:r>
      <w:proofErr w:type="spellStart"/>
      <w:r>
        <w:rPr>
          <w:rFonts w:eastAsia="Times New Roman" w:cs="Times New Roman"/>
          <w:szCs w:val="24"/>
        </w:rPr>
        <w:t>τριτολογία</w:t>
      </w:r>
      <w:proofErr w:type="spellEnd"/>
      <w:r>
        <w:rPr>
          <w:rFonts w:eastAsia="Times New Roman" w:cs="Times New Roman"/>
          <w:szCs w:val="24"/>
        </w:rPr>
        <w:t xml:space="preserve"> σας. </w:t>
      </w:r>
    </w:p>
    <w:p w14:paraId="700D290C"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00D290D" w14:textId="77777777" w:rsidR="008F0301" w:rsidRDefault="00543CD5">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w:t>
      </w:r>
      <w:r>
        <w:rPr>
          <w:rFonts w:eastAsia="Times New Roman" w:cs="Times New Roman"/>
          <w:b/>
          <w:szCs w:val="24"/>
        </w:rPr>
        <w:t xml:space="preserve">, Τηλεπικοινωνιών και Ενημέρωσης): </w:t>
      </w:r>
      <w:r>
        <w:rPr>
          <w:rFonts w:eastAsia="Times New Roman" w:cs="Times New Roman"/>
          <w:szCs w:val="24"/>
        </w:rPr>
        <w:t xml:space="preserve">Νομίζω ότι κάποιος που είχε την υπομονή να παρακολουθήσει τη σημερινή συζήτηση έχει βγάλει και πολιτικά συμπεράσματα. Θα περάσω στα συγκεκριμένα ζητήματα. </w:t>
      </w:r>
    </w:p>
    <w:p w14:paraId="700D290E"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Πριν ξεκινήσω, όμως, κυρία Ασημακοπούλου, πραγματικά για τους δεί</w:t>
      </w:r>
      <w:r>
        <w:rPr>
          <w:rFonts w:eastAsia="Times New Roman" w:cs="Times New Roman"/>
          <w:szCs w:val="24"/>
        </w:rPr>
        <w:t xml:space="preserve">κτες </w:t>
      </w:r>
      <w:r>
        <w:rPr>
          <w:rFonts w:eastAsia="Times New Roman" w:cs="Times New Roman"/>
          <w:szCs w:val="24"/>
          <w:lang w:val="en-US"/>
        </w:rPr>
        <w:t>DESI</w:t>
      </w:r>
      <w:r>
        <w:rPr>
          <w:rFonts w:eastAsia="Times New Roman" w:cs="Times New Roman"/>
          <w:szCs w:val="24"/>
        </w:rPr>
        <w:t xml:space="preserve"> νομίζω ότι τα παράπονά σας πρέπει να τα κάνετε στον αρμόδιο Επίτροπο, όχι σε εμάς, διότι όλη αυτή η φιλολογία για το αν εμείς έχουμε κάνει </w:t>
      </w:r>
      <w:r>
        <w:rPr>
          <w:rFonts w:eastAsia="Times New Roman" w:cs="Times New Roman"/>
          <w:szCs w:val="24"/>
        </w:rPr>
        <w:lastRenderedPageBreak/>
        <w:t xml:space="preserve">βήματα ή όχι ξεκίνησε από τα συγχαρητήριά του. Δεν μπορώ να προσθέσω κάτι. Νομίζω ότι και ο κόσμος που μας </w:t>
      </w:r>
      <w:r>
        <w:rPr>
          <w:rFonts w:eastAsia="Times New Roman" w:cs="Times New Roman"/>
          <w:szCs w:val="24"/>
        </w:rPr>
        <w:t>ακούει έχει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βγάλει τα συμπεράσματά του. </w:t>
      </w:r>
    </w:p>
    <w:p w14:paraId="700D290F"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Για το έργο της ανάπτυξης </w:t>
      </w:r>
      <w:proofErr w:type="spellStart"/>
      <w:r>
        <w:rPr>
          <w:rFonts w:eastAsia="Times New Roman" w:cs="Times New Roman"/>
          <w:szCs w:val="24"/>
        </w:rPr>
        <w:t>κεραιοσυστημάτων</w:t>
      </w:r>
      <w:proofErr w:type="spellEnd"/>
      <w:r>
        <w:rPr>
          <w:rFonts w:eastAsia="Times New Roman" w:cs="Times New Roman"/>
          <w:szCs w:val="24"/>
        </w:rPr>
        <w:t>, το οποίο εντάξατε στις 23</w:t>
      </w:r>
      <w:r>
        <w:rPr>
          <w:rFonts w:eastAsia="Times New Roman" w:cs="Times New Roman"/>
          <w:szCs w:val="24"/>
        </w:rPr>
        <w:t xml:space="preserve"> Ιανουαρίου</w:t>
      </w:r>
      <w:r>
        <w:rPr>
          <w:rFonts w:eastAsia="Times New Roman" w:cs="Times New Roman"/>
          <w:szCs w:val="24"/>
        </w:rPr>
        <w:t xml:space="preserve">, επιμένουμε. Εδώ είναι ένα δείγμα των προτεραιοτήτων σας, διότι </w:t>
      </w:r>
      <w:proofErr w:type="spellStart"/>
      <w:r>
        <w:rPr>
          <w:rFonts w:eastAsia="Times New Roman" w:cs="Times New Roman"/>
          <w:szCs w:val="24"/>
        </w:rPr>
        <w:t>μετακυλίετε</w:t>
      </w:r>
      <w:proofErr w:type="spellEnd"/>
      <w:r>
        <w:rPr>
          <w:rFonts w:eastAsia="Times New Roman" w:cs="Times New Roman"/>
          <w:szCs w:val="24"/>
        </w:rPr>
        <w:t xml:space="preserve"> ένα κόστος</w:t>
      </w:r>
      <w:r>
        <w:rPr>
          <w:rFonts w:eastAsia="Times New Roman" w:cs="Times New Roman"/>
          <w:szCs w:val="24"/>
        </w:rPr>
        <w:t>,</w:t>
      </w:r>
      <w:r>
        <w:rPr>
          <w:rFonts w:eastAsia="Times New Roman" w:cs="Times New Roman"/>
          <w:szCs w:val="24"/>
        </w:rPr>
        <w:t xml:space="preserve"> το οποίο πρέπει να αναλάβει η ιδι</w:t>
      </w:r>
      <w:r>
        <w:rPr>
          <w:rFonts w:eastAsia="Times New Roman" w:cs="Times New Roman"/>
          <w:szCs w:val="24"/>
        </w:rPr>
        <w:t>ωτική εταιρεία</w:t>
      </w:r>
      <w:r>
        <w:rPr>
          <w:rFonts w:eastAsia="Times New Roman" w:cs="Times New Roman"/>
          <w:szCs w:val="24"/>
        </w:rPr>
        <w:t>,</w:t>
      </w:r>
      <w:r>
        <w:rPr>
          <w:rFonts w:eastAsia="Times New Roman" w:cs="Times New Roman"/>
          <w:szCs w:val="24"/>
        </w:rPr>
        <w:t xml:space="preserve"> στον δημόσιο κορβανά. Τόσο απλά! Εδώ βρίσκεται η μεγάλη πολιτική και ιδεολογική μας διαφορά. </w:t>
      </w:r>
    </w:p>
    <w:p w14:paraId="700D2910"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Γυρίστε λίγο στην επαρχία και δείτε πόσες φορές η ιδιωτική εταιρεία που έχει τις κεραίες και τα </w:t>
      </w:r>
      <w:proofErr w:type="spellStart"/>
      <w:r>
        <w:rPr>
          <w:rFonts w:eastAsia="Times New Roman" w:cs="Times New Roman"/>
          <w:szCs w:val="24"/>
        </w:rPr>
        <w:t>κεραιοσυστήματα</w:t>
      </w:r>
      <w:proofErr w:type="spellEnd"/>
      <w:r>
        <w:rPr>
          <w:rFonts w:eastAsia="Times New Roman" w:cs="Times New Roman"/>
          <w:szCs w:val="24"/>
        </w:rPr>
        <w:t xml:space="preserve"> της ψηφιακής τηλεόρασης έχει «παρε</w:t>
      </w:r>
      <w:r>
        <w:rPr>
          <w:rFonts w:eastAsia="Times New Roman" w:cs="Times New Roman"/>
          <w:szCs w:val="24"/>
        </w:rPr>
        <w:t xml:space="preserve">νοχλήσει» τους δήμους για να αναλάβουν το κόστος ανάπτυξης κεραιών, όταν διαμαρτύρονται οι δημοτικές αρχές ότι δεν έχουν τη δυνατότητα να βλέπουν τηλεόραση οι πολίτες τους. Αυτή είναι η πραγματικότητα. </w:t>
      </w:r>
    </w:p>
    <w:p w14:paraId="700D2911"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Μήπως να το ξανασκεφτείτε; Θα το καλωσορίσουμε</w:t>
      </w:r>
      <w:r>
        <w:rPr>
          <w:rFonts w:eastAsia="Times New Roman" w:cs="Times New Roman"/>
          <w:szCs w:val="24"/>
        </w:rPr>
        <w:t>,</w:t>
      </w:r>
      <w:r>
        <w:rPr>
          <w:rFonts w:eastAsia="Times New Roman" w:cs="Times New Roman"/>
          <w:szCs w:val="24"/>
        </w:rPr>
        <w:t xml:space="preserve"> πραγμ</w:t>
      </w:r>
      <w:r>
        <w:rPr>
          <w:rFonts w:eastAsia="Times New Roman" w:cs="Times New Roman"/>
          <w:szCs w:val="24"/>
        </w:rPr>
        <w:t>ατικά. Όμως, δυστυχώς</w:t>
      </w:r>
      <w:r>
        <w:rPr>
          <w:rFonts w:eastAsia="Times New Roman" w:cs="Times New Roman"/>
          <w:szCs w:val="24"/>
        </w:rPr>
        <w:t>,</w:t>
      </w:r>
      <w:r>
        <w:rPr>
          <w:rFonts w:eastAsia="Times New Roman" w:cs="Times New Roman"/>
          <w:szCs w:val="24"/>
        </w:rPr>
        <w:t xml:space="preserve"> αυτό το έργο είχε αυτές τις προτεραιότητες. </w:t>
      </w:r>
    </w:p>
    <w:p w14:paraId="700D2912" w14:textId="77777777" w:rsidR="008F0301" w:rsidRDefault="00543CD5">
      <w:pPr>
        <w:spacing w:after="0" w:line="600" w:lineRule="auto"/>
        <w:ind w:firstLine="720"/>
        <w:jc w:val="both"/>
        <w:rPr>
          <w:rFonts w:eastAsia="Times New Roman" w:cs="Times New Roman"/>
          <w:szCs w:val="24"/>
        </w:rPr>
      </w:pPr>
      <w:r>
        <w:rPr>
          <w:rFonts w:eastAsia="Times New Roman" w:cs="Times New Roman"/>
          <w:szCs w:val="24"/>
        </w:rPr>
        <w:t xml:space="preserve">Είπατε ότι λεφτά στην αγορά θα πέσουν το 2019. Θα είμαστε εδώ και θα διαψευστείτε, όπως έχετε διαψευστεί και με την άλλη, τη μεγάλη υπόθεση της Διαστημικής Υπηρεσίας, την οποία νομίζω ότι </w:t>
      </w:r>
      <w:r>
        <w:rPr>
          <w:rFonts w:eastAsia="Times New Roman" w:cs="Times New Roman"/>
          <w:szCs w:val="24"/>
        </w:rPr>
        <w:t xml:space="preserve">θα έχουμε τη δυνατότητα να συζητήσουμε στο επόμενο νομοσχέδιο. Διότι έχουν πλέον παραμεριστεί </w:t>
      </w:r>
      <w:r>
        <w:rPr>
          <w:rFonts w:eastAsia="Times New Roman" w:cs="Times New Roman"/>
          <w:szCs w:val="24"/>
        </w:rPr>
        <w:lastRenderedPageBreak/>
        <w:t xml:space="preserve">και τα αστειάκια και οι ακραίες κριτικές και ευελπιστούμε σε μια δημιουργική συζήτηση και στάση από την πλευρά σας. </w:t>
      </w:r>
    </w:p>
    <w:p w14:paraId="700D2913" w14:textId="77777777" w:rsidR="008F0301" w:rsidRDefault="00543CD5">
      <w:pPr>
        <w:spacing w:line="600" w:lineRule="auto"/>
        <w:ind w:firstLine="720"/>
        <w:jc w:val="both"/>
        <w:rPr>
          <w:rFonts w:eastAsia="Times New Roman"/>
          <w:szCs w:val="24"/>
        </w:rPr>
      </w:pPr>
      <w:r>
        <w:rPr>
          <w:rFonts w:eastAsia="Times New Roman"/>
          <w:szCs w:val="24"/>
        </w:rPr>
        <w:t>Για τα συγκεκριμένα έργα θέλω τώρα να κάνω κά</w:t>
      </w:r>
      <w:r>
        <w:rPr>
          <w:rFonts w:eastAsia="Times New Roman"/>
          <w:szCs w:val="24"/>
        </w:rPr>
        <w:t xml:space="preserve">ποιες αναφορές. Προχωρήσαμε στην ολοκλήρωση των μητροπολιτικών δακτυλίων, τα λεγόμενα δίκτυα ΜΑΝ, διότι, κατά τα προηγούμενα χρόνια από την υλοποίηση αυτού του έργου, τα συγκεκριμένα δίκτυα ήταν ανενεργά και μη λειτουργικά. Καταφέραμε να κάνουμε τα εξήντα </w:t>
      </w:r>
      <w:r>
        <w:rPr>
          <w:rFonts w:eastAsia="Times New Roman"/>
          <w:szCs w:val="24"/>
        </w:rPr>
        <w:t xml:space="preserve">οκτώ μητροπολιτικά δίκτυα της χώρας ενεργά και δυναμικά, αφού το Υπουργείο πλέον εποπτεύει τη συντήρησή τους διαρκώς και ολοένα περισσότεροι φορείς του </w:t>
      </w:r>
      <w:r>
        <w:rPr>
          <w:rFonts w:eastAsia="Times New Roman"/>
          <w:szCs w:val="24"/>
        </w:rPr>
        <w:t>δ</w:t>
      </w:r>
      <w:r>
        <w:rPr>
          <w:rFonts w:eastAsia="Times New Roman"/>
          <w:szCs w:val="24"/>
        </w:rPr>
        <w:t>ημοσίου επιθυμούν την ένταξή τους σε αυτά, παράλληλα υποβάλλοντας σχετικές αιτήσεις.</w:t>
      </w:r>
    </w:p>
    <w:p w14:paraId="700D2914" w14:textId="77777777" w:rsidR="008F0301" w:rsidRDefault="00543CD5">
      <w:pPr>
        <w:spacing w:line="600" w:lineRule="auto"/>
        <w:ind w:firstLine="720"/>
        <w:jc w:val="both"/>
        <w:rPr>
          <w:rFonts w:eastAsia="Times New Roman"/>
          <w:szCs w:val="24"/>
        </w:rPr>
      </w:pPr>
      <w:r>
        <w:rPr>
          <w:rFonts w:eastAsia="Times New Roman"/>
          <w:szCs w:val="24"/>
        </w:rPr>
        <w:t>Αναπτύχθηκε το έργο «</w:t>
      </w:r>
      <w:proofErr w:type="spellStart"/>
      <w:r>
        <w:rPr>
          <w:rFonts w:eastAsia="Times New Roman"/>
          <w:szCs w:val="24"/>
        </w:rPr>
        <w:t>Rural</w:t>
      </w:r>
      <w:proofErr w:type="spellEnd"/>
      <w:r>
        <w:rPr>
          <w:rFonts w:eastAsia="Times New Roman"/>
          <w:szCs w:val="24"/>
        </w:rPr>
        <w:t xml:space="preserve"> </w:t>
      </w:r>
      <w:proofErr w:type="spellStart"/>
      <w:r>
        <w:rPr>
          <w:rFonts w:eastAsia="Times New Roman"/>
          <w:szCs w:val="24"/>
        </w:rPr>
        <w:t>Broadband</w:t>
      </w:r>
      <w:proofErr w:type="spellEnd"/>
      <w:r>
        <w:rPr>
          <w:rFonts w:eastAsia="Times New Roman"/>
          <w:szCs w:val="24"/>
        </w:rPr>
        <w:t xml:space="preserve">» και βεβαίως στο νομοσχέδιο το οποίο έρχεται -διότι πρέπει να παραδεχθώ ότι υπάρχουν και προβλήματα σε σχέση με τις </w:t>
      </w:r>
      <w:proofErr w:type="spellStart"/>
      <w:r>
        <w:rPr>
          <w:rFonts w:eastAsia="Times New Roman"/>
          <w:szCs w:val="24"/>
        </w:rPr>
        <w:t>αδειοδοτήσεις</w:t>
      </w:r>
      <w:proofErr w:type="spellEnd"/>
      <w:r>
        <w:rPr>
          <w:rFonts w:eastAsia="Times New Roman"/>
          <w:szCs w:val="24"/>
        </w:rPr>
        <w:t xml:space="preserve">- θα έρθει σχετική τροπολογία, η οποία θα διευκολύνει την </w:t>
      </w:r>
      <w:proofErr w:type="spellStart"/>
      <w:r>
        <w:rPr>
          <w:rFonts w:eastAsia="Times New Roman"/>
          <w:szCs w:val="24"/>
        </w:rPr>
        <w:t>αδειοδότηση</w:t>
      </w:r>
      <w:proofErr w:type="spellEnd"/>
      <w:r>
        <w:rPr>
          <w:rFonts w:eastAsia="Times New Roman"/>
          <w:szCs w:val="24"/>
        </w:rPr>
        <w:t xml:space="preserve"> </w:t>
      </w:r>
      <w:proofErr w:type="spellStart"/>
      <w:r>
        <w:rPr>
          <w:rFonts w:eastAsia="Times New Roman"/>
          <w:szCs w:val="24"/>
        </w:rPr>
        <w:t>κεραιοσυστημάτων</w:t>
      </w:r>
      <w:proofErr w:type="spellEnd"/>
      <w:r>
        <w:rPr>
          <w:rFonts w:eastAsia="Times New Roman"/>
          <w:szCs w:val="24"/>
        </w:rPr>
        <w:t xml:space="preserve"> που</w:t>
      </w:r>
      <w:r>
        <w:rPr>
          <w:rFonts w:eastAsia="Times New Roman"/>
          <w:szCs w:val="24"/>
        </w:rPr>
        <w:t xml:space="preserve"> αφορούν το συγκεκριμένο έργο, ούτως ώστε να μην έχουμε προβλήματα καθυστερήσεων και ένταξης και των δομών συνολικά και αξιοποίησης αυτού του έργου.</w:t>
      </w:r>
    </w:p>
    <w:p w14:paraId="700D2915" w14:textId="77777777" w:rsidR="008F0301" w:rsidRDefault="00543CD5">
      <w:pPr>
        <w:spacing w:line="600" w:lineRule="auto"/>
        <w:ind w:firstLine="720"/>
        <w:jc w:val="both"/>
        <w:rPr>
          <w:rFonts w:eastAsia="Times New Roman"/>
          <w:szCs w:val="24"/>
        </w:rPr>
      </w:pPr>
      <w:r>
        <w:rPr>
          <w:rFonts w:eastAsia="Times New Roman"/>
          <w:szCs w:val="24"/>
        </w:rPr>
        <w:t xml:space="preserve">Έχουμε προχωρήσει στην ολοκλήρωση του έργου της ανάπτυξης ψηφιακού </w:t>
      </w:r>
      <w:r>
        <w:rPr>
          <w:rFonts w:eastAsia="Times New Roman"/>
          <w:szCs w:val="24"/>
        </w:rPr>
        <w:t>μ</w:t>
      </w:r>
      <w:r>
        <w:rPr>
          <w:rFonts w:eastAsia="Times New Roman"/>
          <w:szCs w:val="24"/>
        </w:rPr>
        <w:t>ητρώου για τις δικτυακές υποδομές της χ</w:t>
      </w:r>
      <w:r>
        <w:rPr>
          <w:rFonts w:eastAsia="Times New Roman"/>
          <w:szCs w:val="24"/>
        </w:rPr>
        <w:t xml:space="preserve">ώρας. Φορέας λειτουργίας του είναι η Γενική Γραμματεία Τηλεπικοινωνιών και Ταχυδρομείων. Το συγκεκριμένο έργο έχει ως αντικείμενο την ανάπτυξη μιας ψηφιακής, διαδικτυακής, </w:t>
      </w:r>
      <w:proofErr w:type="spellStart"/>
      <w:r>
        <w:rPr>
          <w:rFonts w:eastAsia="Times New Roman"/>
          <w:szCs w:val="24"/>
        </w:rPr>
        <w:lastRenderedPageBreak/>
        <w:t>διαδραστικής</w:t>
      </w:r>
      <w:proofErr w:type="spellEnd"/>
      <w:r>
        <w:rPr>
          <w:rFonts w:eastAsia="Times New Roman"/>
          <w:szCs w:val="24"/>
        </w:rPr>
        <w:t xml:space="preserve"> εφαρμογής, μέσα από την οποία έχει καταστεί δυνατή η καταγραφή και η πα</w:t>
      </w:r>
      <w:r>
        <w:rPr>
          <w:rFonts w:eastAsia="Times New Roman"/>
          <w:szCs w:val="24"/>
        </w:rPr>
        <w:t xml:space="preserve">ρακολούθηση της κατάστασης του συνόλου των διαθέσιμων διαδικτυακών υποδομών, σύμφωνα με τα οριζόμενα στον ν.4053, που προέβλεπε, ακριβώς, τη δημιουργία και τη λειτουργία του </w:t>
      </w:r>
      <w:r>
        <w:rPr>
          <w:rFonts w:eastAsia="Times New Roman"/>
          <w:szCs w:val="24"/>
        </w:rPr>
        <w:t>μ</w:t>
      </w:r>
      <w:r>
        <w:rPr>
          <w:rFonts w:eastAsia="Times New Roman"/>
          <w:szCs w:val="24"/>
        </w:rPr>
        <w:t xml:space="preserve">ητρώου αυτού των διαδικτυακών υποδομών. Το </w:t>
      </w:r>
      <w:r>
        <w:rPr>
          <w:rFonts w:eastAsia="Times New Roman"/>
          <w:szCs w:val="24"/>
        </w:rPr>
        <w:t>μ</w:t>
      </w:r>
      <w:r>
        <w:rPr>
          <w:rFonts w:eastAsia="Times New Roman"/>
          <w:szCs w:val="24"/>
        </w:rPr>
        <w:t>ητρώο αυτό έχει γίνει διαθέσιμο για τ</w:t>
      </w:r>
      <w:r>
        <w:rPr>
          <w:rFonts w:eastAsia="Times New Roman"/>
          <w:szCs w:val="24"/>
        </w:rPr>
        <w:t xml:space="preserve">ους δήμους της χώρας και νομίζω ότι είναι πάρα πολύ συγκεκριμένα βήματα που αφορούν την εφαρμογή της </w:t>
      </w:r>
      <w:r>
        <w:rPr>
          <w:rFonts w:eastAsia="Times New Roman"/>
          <w:szCs w:val="24"/>
        </w:rPr>
        <w:t>ο</w:t>
      </w:r>
      <w:r>
        <w:rPr>
          <w:rFonts w:eastAsia="Times New Roman"/>
          <w:szCs w:val="24"/>
        </w:rPr>
        <w:t xml:space="preserve">δηγίας για τη μείωση του κόστους ανάπτυξης των δικτύων </w:t>
      </w:r>
      <w:proofErr w:type="spellStart"/>
      <w:r>
        <w:rPr>
          <w:rFonts w:eastAsia="Times New Roman"/>
          <w:szCs w:val="24"/>
        </w:rPr>
        <w:t>υπερυψηλών</w:t>
      </w:r>
      <w:proofErr w:type="spellEnd"/>
      <w:r>
        <w:rPr>
          <w:rFonts w:eastAsia="Times New Roman"/>
          <w:szCs w:val="24"/>
        </w:rPr>
        <w:t xml:space="preserve"> ταχυτήτων. </w:t>
      </w:r>
    </w:p>
    <w:p w14:paraId="700D2916" w14:textId="77777777" w:rsidR="008F0301" w:rsidRDefault="00543CD5">
      <w:pPr>
        <w:spacing w:line="600" w:lineRule="auto"/>
        <w:ind w:firstLine="720"/>
        <w:jc w:val="both"/>
        <w:rPr>
          <w:rFonts w:eastAsia="Times New Roman"/>
          <w:szCs w:val="24"/>
        </w:rPr>
      </w:pPr>
      <w:r>
        <w:rPr>
          <w:rFonts w:eastAsia="Times New Roman"/>
          <w:szCs w:val="24"/>
        </w:rPr>
        <w:t>Θα το επεκτείνουμε το έργο και η φιλοδοξία μας είναι από κοινού με το Υπουργ</w:t>
      </w:r>
      <w:r>
        <w:rPr>
          <w:rFonts w:eastAsia="Times New Roman"/>
          <w:szCs w:val="24"/>
        </w:rPr>
        <w:t>είο Υποδομών να έχουμε ένα ολοκληρωμένο σύστημα καταγραφής όλων των δικτυακών υποδομών της χώρας, το οποίο νομίζω ότι θα βοηθήσει πάρα πολύ.</w:t>
      </w:r>
    </w:p>
    <w:p w14:paraId="700D2917" w14:textId="77777777" w:rsidR="008F0301" w:rsidRDefault="00543CD5">
      <w:pPr>
        <w:spacing w:line="600" w:lineRule="auto"/>
        <w:ind w:firstLine="720"/>
        <w:jc w:val="both"/>
        <w:rPr>
          <w:rFonts w:eastAsia="Times New Roman"/>
          <w:szCs w:val="24"/>
        </w:rPr>
      </w:pPr>
      <w:r>
        <w:rPr>
          <w:rFonts w:eastAsia="Times New Roman"/>
          <w:szCs w:val="24"/>
        </w:rPr>
        <w:t>Όσον αφορά το 5</w:t>
      </w:r>
      <w:r>
        <w:rPr>
          <w:rFonts w:eastAsia="Times New Roman"/>
          <w:szCs w:val="24"/>
          <w:lang w:val="en-US"/>
        </w:rPr>
        <w:t>G</w:t>
      </w:r>
      <w:r>
        <w:rPr>
          <w:rFonts w:eastAsia="Times New Roman"/>
          <w:szCs w:val="24"/>
        </w:rPr>
        <w:t xml:space="preserve">, την πέμπτη γενιά συνδέσεων κινητής τηλεφωνίας, είναι μία τεχνολογία η οποία, γνωρίζετε κι εσείς, </w:t>
      </w:r>
      <w:r>
        <w:rPr>
          <w:rFonts w:eastAsia="Times New Roman"/>
          <w:szCs w:val="24"/>
        </w:rPr>
        <w:t xml:space="preserve">θα επιφέρει καταιγιστικές αλλαγές σε όλο το φάσμα των ανθρώπινων δραστηριοτήτων και νομίζω ότι πρέπει πάρα πολύ γρήγορα να είμαστε προετοιμασμένοι. Είμαστε μέσα στα χρονοδιαγράμματα και μέσα στο 2017 θα ολοκληρωθεί ο οδικός χάρτης, ακριβώς για να μπορέσει </w:t>
      </w:r>
      <w:r>
        <w:rPr>
          <w:rFonts w:eastAsia="Times New Roman"/>
          <w:szCs w:val="24"/>
        </w:rPr>
        <w:t xml:space="preserve">η Ελλάδα να ανταποκριθεί στη </w:t>
      </w:r>
      <w:proofErr w:type="spellStart"/>
      <w:r>
        <w:rPr>
          <w:rFonts w:eastAsia="Times New Roman"/>
          <w:szCs w:val="24"/>
        </w:rPr>
        <w:t>στοχοθεσία</w:t>
      </w:r>
      <w:proofErr w:type="spellEnd"/>
      <w:r>
        <w:rPr>
          <w:rFonts w:eastAsia="Times New Roman"/>
          <w:szCs w:val="24"/>
        </w:rPr>
        <w:t xml:space="preserve"> του ψηφιακού θεματολογίου.  </w:t>
      </w:r>
    </w:p>
    <w:p w14:paraId="700D2918" w14:textId="77777777" w:rsidR="008F0301" w:rsidRDefault="00543CD5">
      <w:pPr>
        <w:spacing w:line="600" w:lineRule="auto"/>
        <w:ind w:firstLine="720"/>
        <w:jc w:val="both"/>
        <w:rPr>
          <w:rFonts w:eastAsia="Times New Roman"/>
          <w:szCs w:val="24"/>
        </w:rPr>
      </w:pPr>
      <w:r>
        <w:rPr>
          <w:rFonts w:eastAsia="Times New Roman"/>
          <w:szCs w:val="24"/>
        </w:rPr>
        <w:lastRenderedPageBreak/>
        <w:t>Β</w:t>
      </w:r>
      <w:r>
        <w:rPr>
          <w:rFonts w:eastAsia="Times New Roman"/>
          <w:szCs w:val="24"/>
        </w:rPr>
        <w:t>εβαίως, για την αρχική εκκίνηση των υπηρεσιών, έχει οριστεί πανευρωπαϊκά η ζώνη των 700 ΜΗ</w:t>
      </w:r>
      <w:r>
        <w:rPr>
          <w:rFonts w:eastAsia="Times New Roman"/>
          <w:szCs w:val="24"/>
          <w:lang w:val="en-US"/>
        </w:rPr>
        <w:t>z</w:t>
      </w:r>
      <w:r>
        <w:rPr>
          <w:rFonts w:eastAsia="Times New Roman"/>
          <w:szCs w:val="24"/>
        </w:rPr>
        <w:t xml:space="preserve">, το λεγόμενο «Ψηφιακό Μέρισμα 2». Η χώρα μας προβαίνει σε όλες εκείνες τις ενέργειες που θα </w:t>
      </w:r>
      <w:r>
        <w:rPr>
          <w:rFonts w:eastAsia="Times New Roman"/>
          <w:szCs w:val="24"/>
        </w:rPr>
        <w:t xml:space="preserve">επιτρέψουν τη χρήση αυτής της ζώνης για την παροχή </w:t>
      </w:r>
      <w:proofErr w:type="spellStart"/>
      <w:r>
        <w:rPr>
          <w:rFonts w:eastAsia="Times New Roman"/>
          <w:szCs w:val="24"/>
        </w:rPr>
        <w:t>ευρυζωνικών</w:t>
      </w:r>
      <w:proofErr w:type="spellEnd"/>
      <w:r>
        <w:rPr>
          <w:rFonts w:eastAsia="Times New Roman"/>
          <w:szCs w:val="24"/>
        </w:rPr>
        <w:t xml:space="preserve"> ηλεκτρονικών υπηρεσιών. Αυτό σημαίνει ότι σημαντικό μέρος του φάσματος</w:t>
      </w:r>
      <w:r>
        <w:rPr>
          <w:rFonts w:eastAsia="Times New Roman"/>
          <w:szCs w:val="24"/>
        </w:rPr>
        <w:t>,</w:t>
      </w:r>
      <w:r>
        <w:rPr>
          <w:rFonts w:eastAsia="Times New Roman"/>
          <w:szCs w:val="24"/>
        </w:rPr>
        <w:t xml:space="preserve"> που είχε κατοχυρωθεί για την ψηφιακή τηλεόραση</w:t>
      </w:r>
      <w:r>
        <w:rPr>
          <w:rFonts w:eastAsia="Times New Roman"/>
          <w:szCs w:val="24"/>
        </w:rPr>
        <w:t>,</w:t>
      </w:r>
      <w:r>
        <w:rPr>
          <w:rFonts w:eastAsia="Times New Roman"/>
          <w:szCs w:val="24"/>
        </w:rPr>
        <w:t xml:space="preserve"> πρέπει να αλλάξει χρήση και να προορίζεται για τις </w:t>
      </w:r>
      <w:proofErr w:type="spellStart"/>
      <w:r>
        <w:rPr>
          <w:rFonts w:eastAsia="Times New Roman"/>
          <w:szCs w:val="24"/>
        </w:rPr>
        <w:t>ευρυζωνικές</w:t>
      </w:r>
      <w:proofErr w:type="spellEnd"/>
      <w:r>
        <w:rPr>
          <w:rFonts w:eastAsia="Times New Roman"/>
          <w:szCs w:val="24"/>
        </w:rPr>
        <w:t xml:space="preserve"> ηλεκτρονικ</w:t>
      </w:r>
      <w:r>
        <w:rPr>
          <w:rFonts w:eastAsia="Times New Roman"/>
          <w:szCs w:val="24"/>
        </w:rPr>
        <w:t xml:space="preserve">ές υπηρεσίες. </w:t>
      </w:r>
    </w:p>
    <w:p w14:paraId="700D2919" w14:textId="77777777" w:rsidR="008F0301" w:rsidRDefault="00543CD5">
      <w:pPr>
        <w:spacing w:line="600" w:lineRule="auto"/>
        <w:ind w:firstLine="720"/>
        <w:jc w:val="both"/>
        <w:rPr>
          <w:rFonts w:eastAsia="Times New Roman"/>
          <w:szCs w:val="24"/>
        </w:rPr>
      </w:pPr>
      <w:r>
        <w:rPr>
          <w:rFonts w:eastAsia="Times New Roman"/>
          <w:szCs w:val="24"/>
        </w:rPr>
        <w:t xml:space="preserve">Θυμίζω ότι αυτό είναι ένα θέμα το οποίο είχαμε την ευκαιρία να το συζητήσουμε και όταν εκδηλώνονταν η συζήτηση και η έντονη αντιπαράθεση γύρω από την </w:t>
      </w:r>
      <w:proofErr w:type="spellStart"/>
      <w:r>
        <w:rPr>
          <w:rFonts w:eastAsia="Times New Roman"/>
          <w:szCs w:val="24"/>
        </w:rPr>
        <w:t>αδειοδότηση</w:t>
      </w:r>
      <w:proofErr w:type="spellEnd"/>
      <w:r>
        <w:rPr>
          <w:rFonts w:eastAsia="Times New Roman"/>
          <w:szCs w:val="24"/>
        </w:rPr>
        <w:t xml:space="preserve"> και τον περιορισμό του φάσματος. Είναι ένα κομμάτι του φάσματος, δηλαδή, το οπο</w:t>
      </w:r>
      <w:r>
        <w:rPr>
          <w:rFonts w:eastAsia="Times New Roman"/>
          <w:szCs w:val="24"/>
        </w:rPr>
        <w:t>ίο πρέπει αποδοθεί στην κινητή τηλεφωνία και</w:t>
      </w:r>
      <w:r>
        <w:rPr>
          <w:rFonts w:eastAsia="Times New Roman"/>
          <w:szCs w:val="24"/>
        </w:rPr>
        <w:t>,</w:t>
      </w:r>
      <w:r>
        <w:rPr>
          <w:rFonts w:eastAsia="Times New Roman"/>
          <w:szCs w:val="24"/>
        </w:rPr>
        <w:t xml:space="preserve"> βεβαίως, αυτό περιορίζει και τις δυνατότητες αξιοποίησης από την τηλεόραση. </w:t>
      </w:r>
    </w:p>
    <w:p w14:paraId="700D291A" w14:textId="77777777" w:rsidR="008F0301" w:rsidRDefault="00543CD5">
      <w:pPr>
        <w:spacing w:line="600" w:lineRule="auto"/>
        <w:ind w:firstLine="720"/>
        <w:jc w:val="both"/>
        <w:rPr>
          <w:rFonts w:eastAsia="Times New Roman"/>
          <w:szCs w:val="24"/>
        </w:rPr>
      </w:pPr>
      <w:r>
        <w:rPr>
          <w:rFonts w:eastAsia="Times New Roman"/>
          <w:szCs w:val="24"/>
        </w:rPr>
        <w:t>Προς επίτευξη, βεβαίως, των παραπάνω, από το φθινόπωρο του 2016 η χώρα μετέχει ενεργά στην ομάδα διεθνών διαπραγματεύσεων για την περ</w:t>
      </w:r>
      <w:r>
        <w:rPr>
          <w:rFonts w:eastAsia="Times New Roman"/>
          <w:szCs w:val="24"/>
        </w:rPr>
        <w:t xml:space="preserve">ιοχή της Νοτιοανατολικής Ευρώπης, το λεγόμενο </w:t>
      </w:r>
      <w:r>
        <w:rPr>
          <w:rFonts w:eastAsia="Times New Roman"/>
          <w:szCs w:val="24"/>
          <w:lang w:val="en-US"/>
        </w:rPr>
        <w:t>SEDDIF</w:t>
      </w:r>
      <w:r>
        <w:rPr>
          <w:rFonts w:eastAsia="Times New Roman"/>
          <w:szCs w:val="24"/>
        </w:rPr>
        <w:t>, με χώρες όπως η Αυστρία, η Βοσνία-Ερζεγοβίνη, η Βουλγαρία, η Κροατία, η Ουγγαρία, το Μαυροβούνιο, η Σερβία, η Πρώην Γιουγκοσλαβική Δημοκρατία της Μακεδονίας, η Σλοβενία, η Τουρκία. Συμμετέχουμε, όμως, κ</w:t>
      </w:r>
      <w:r>
        <w:rPr>
          <w:rFonts w:eastAsia="Times New Roman"/>
          <w:szCs w:val="24"/>
        </w:rPr>
        <w:t xml:space="preserve">αι στην ομάδα </w:t>
      </w:r>
      <w:proofErr w:type="spellStart"/>
      <w:r>
        <w:rPr>
          <w:rFonts w:eastAsia="Times New Roman"/>
          <w:szCs w:val="24"/>
          <w:lang w:val="en-US"/>
        </w:rPr>
        <w:t>Transan</w:t>
      </w:r>
      <w:r>
        <w:rPr>
          <w:rFonts w:eastAsia="Times New Roman"/>
          <w:szCs w:val="24"/>
          <w:lang w:val="en-US"/>
        </w:rPr>
        <w:lastRenderedPageBreak/>
        <w:t>driatic</w:t>
      </w:r>
      <w:proofErr w:type="spellEnd"/>
      <w:r>
        <w:rPr>
          <w:rFonts w:eastAsia="Times New Roman"/>
          <w:szCs w:val="24"/>
        </w:rPr>
        <w:t>, για την Αδριατική και το Ιόνιο, με την Ιταλία, την Αλβανία, το Σαν Μαρίνο, το Μαυροβούνιο και την Κροατία. Επιπροσθέτως, πραγματοποιούνται διμερείς και πολυμερείς επαφές για τον ίδιο σκοπό με όλες τις χώρες οι οποίες συμμετέχο</w:t>
      </w:r>
      <w:r>
        <w:rPr>
          <w:rFonts w:eastAsia="Times New Roman"/>
          <w:szCs w:val="24"/>
        </w:rPr>
        <w:t xml:space="preserve">υν στα αντίστοιχα </w:t>
      </w:r>
      <w:r>
        <w:rPr>
          <w:rFonts w:eastAsia="Times New Roman"/>
          <w:szCs w:val="24"/>
          <w:lang w:val="en-US"/>
        </w:rPr>
        <w:t>for</w:t>
      </w:r>
      <w:r>
        <w:rPr>
          <w:rFonts w:eastAsia="Times New Roman"/>
          <w:szCs w:val="24"/>
        </w:rPr>
        <w:t xml:space="preserve">a. </w:t>
      </w:r>
    </w:p>
    <w:p w14:paraId="700D291B" w14:textId="77777777" w:rsidR="008F0301" w:rsidRDefault="00543CD5">
      <w:pPr>
        <w:spacing w:line="600" w:lineRule="auto"/>
        <w:ind w:firstLine="720"/>
        <w:jc w:val="both"/>
        <w:rPr>
          <w:rFonts w:eastAsia="Times New Roman"/>
          <w:szCs w:val="24"/>
        </w:rPr>
      </w:pPr>
      <w:r>
        <w:rPr>
          <w:rFonts w:eastAsia="Times New Roman"/>
          <w:szCs w:val="24"/>
        </w:rPr>
        <w:t xml:space="preserve">Σκοπός των προαναφερθέντων διαπραγματεύσεων είναι η εξάλειψη των παρεμβολών που προκαλούνται από τις όμορες χώρες. Θέλω να σας διαβεβαιώσω ότι η χώρα την περιουσία της και τον ζωτικό της χώρο θα τον αυξήσει.  </w:t>
      </w:r>
    </w:p>
    <w:p w14:paraId="700D291C" w14:textId="77777777" w:rsidR="008F0301" w:rsidRDefault="00543CD5">
      <w:pPr>
        <w:spacing w:line="600" w:lineRule="auto"/>
        <w:ind w:firstLine="720"/>
        <w:jc w:val="both"/>
        <w:rPr>
          <w:rFonts w:eastAsia="Times New Roman"/>
          <w:szCs w:val="24"/>
        </w:rPr>
      </w:pPr>
      <w:r>
        <w:rPr>
          <w:rFonts w:eastAsia="Times New Roman"/>
          <w:szCs w:val="24"/>
        </w:rPr>
        <w:t>Όταν ολοκληρωθούν αυτ</w:t>
      </w:r>
      <w:r>
        <w:rPr>
          <w:rFonts w:eastAsia="Times New Roman"/>
          <w:szCs w:val="24"/>
        </w:rPr>
        <w:t xml:space="preserve">ές οι διαπραγματεύσεις θα είμαστε σε θέση να </w:t>
      </w:r>
      <w:proofErr w:type="spellStart"/>
      <w:r>
        <w:rPr>
          <w:rFonts w:eastAsia="Times New Roman"/>
          <w:szCs w:val="24"/>
        </w:rPr>
        <w:t>επικαιροποιήσουμε</w:t>
      </w:r>
      <w:proofErr w:type="spellEnd"/>
      <w:r>
        <w:rPr>
          <w:rFonts w:eastAsia="Times New Roman"/>
          <w:szCs w:val="24"/>
        </w:rPr>
        <w:t xml:space="preserve"> και τον χάρτη συχνοτήτων και να έχουμε καθαρές λύσεις σε σχέση με την </w:t>
      </w:r>
      <w:proofErr w:type="spellStart"/>
      <w:r>
        <w:rPr>
          <w:rFonts w:eastAsia="Times New Roman"/>
          <w:szCs w:val="24"/>
        </w:rPr>
        <w:t>αδειοδότηση</w:t>
      </w:r>
      <w:proofErr w:type="spellEnd"/>
      <w:r>
        <w:rPr>
          <w:rFonts w:eastAsia="Times New Roman"/>
          <w:szCs w:val="24"/>
        </w:rPr>
        <w:t>,</w:t>
      </w:r>
      <w:r>
        <w:rPr>
          <w:rFonts w:eastAsia="Times New Roman"/>
          <w:szCs w:val="24"/>
        </w:rPr>
        <w:t xml:space="preserve"> τόσο της τηλεόρασης όσο και του ραδιοφώνου, αλλά και πολύ λειτουργικές σχέσεις με τις γείτονες χώρες. </w:t>
      </w:r>
    </w:p>
    <w:p w14:paraId="700D291D" w14:textId="77777777" w:rsidR="008F0301" w:rsidRDefault="00543CD5">
      <w:pPr>
        <w:spacing w:line="600" w:lineRule="auto"/>
        <w:ind w:firstLine="720"/>
        <w:jc w:val="both"/>
        <w:rPr>
          <w:rFonts w:eastAsia="Times New Roman"/>
          <w:szCs w:val="24"/>
        </w:rPr>
      </w:pPr>
      <w:r>
        <w:rPr>
          <w:rFonts w:eastAsia="Times New Roman"/>
          <w:szCs w:val="24"/>
        </w:rPr>
        <w:t>Όπως σα</w:t>
      </w:r>
      <w:r>
        <w:rPr>
          <w:rFonts w:eastAsia="Times New Roman"/>
          <w:szCs w:val="24"/>
        </w:rPr>
        <w:t>ς είπα πριν, το Εθνικό Σχέδιο Δράσης, ο οδικός χάρτης για την τεχνολογία πέμπτης γενιάς κινητής τηλεφωνίας, θα ολοκληρωθεί μέχρι το τέλος του χρόνου και θα είμαστε μέσα στα χρονοδιαγράμματα.</w:t>
      </w:r>
    </w:p>
    <w:p w14:paraId="700D291E" w14:textId="77777777" w:rsidR="008F0301" w:rsidRDefault="00543CD5">
      <w:pPr>
        <w:spacing w:line="600" w:lineRule="auto"/>
        <w:ind w:firstLine="720"/>
        <w:jc w:val="both"/>
        <w:rPr>
          <w:rFonts w:eastAsia="Times New Roman"/>
          <w:szCs w:val="24"/>
        </w:rPr>
      </w:pPr>
      <w:r>
        <w:rPr>
          <w:rFonts w:eastAsia="Times New Roman"/>
          <w:szCs w:val="24"/>
        </w:rPr>
        <w:t>Έκανα τις αναφορές για τη διαδικασία συμμετοχής της Ελλάδας με πά</w:t>
      </w:r>
      <w:r>
        <w:rPr>
          <w:rFonts w:eastAsia="Times New Roman"/>
          <w:szCs w:val="24"/>
        </w:rPr>
        <w:t>ρα πολύ ισχυρή προετοιμασία και άξια ομάδα στις διαδικασίες των διαπραγματεύσεων.</w:t>
      </w:r>
    </w:p>
    <w:p w14:paraId="700D291F" w14:textId="77777777" w:rsidR="008F0301" w:rsidRDefault="00543CD5">
      <w:pPr>
        <w:spacing w:line="600" w:lineRule="auto"/>
        <w:ind w:firstLine="720"/>
        <w:jc w:val="both"/>
        <w:rPr>
          <w:rFonts w:eastAsia="Times New Roman"/>
          <w:szCs w:val="24"/>
        </w:rPr>
      </w:pPr>
      <w:r>
        <w:rPr>
          <w:rFonts w:eastAsia="Times New Roman"/>
          <w:szCs w:val="24"/>
        </w:rPr>
        <w:lastRenderedPageBreak/>
        <w:t xml:space="preserve">Όσο αφορά τα </w:t>
      </w:r>
      <w:proofErr w:type="spellStart"/>
      <w:r>
        <w:rPr>
          <w:rFonts w:eastAsia="Times New Roman"/>
          <w:szCs w:val="24"/>
        </w:rPr>
        <w:t>κεραιοσυστήματα</w:t>
      </w:r>
      <w:proofErr w:type="spellEnd"/>
      <w:r>
        <w:rPr>
          <w:rFonts w:eastAsia="Times New Roman"/>
          <w:szCs w:val="24"/>
        </w:rPr>
        <w:t xml:space="preserve">, αυτό είναι μια πάρα πολύ πληγωμένη ιστορία. Δυστυχώς στην Ελλάδα και αυτά τα </w:t>
      </w:r>
      <w:proofErr w:type="spellStart"/>
      <w:r>
        <w:rPr>
          <w:rFonts w:eastAsia="Times New Roman"/>
          <w:szCs w:val="24"/>
        </w:rPr>
        <w:t>κεραιοσυστήματα</w:t>
      </w:r>
      <w:proofErr w:type="spellEnd"/>
      <w:r>
        <w:rPr>
          <w:rFonts w:eastAsia="Times New Roman"/>
          <w:szCs w:val="24"/>
        </w:rPr>
        <w:t xml:space="preserve"> πολλές φορές </w:t>
      </w:r>
      <w:proofErr w:type="spellStart"/>
      <w:r>
        <w:rPr>
          <w:rFonts w:eastAsia="Times New Roman"/>
          <w:szCs w:val="24"/>
        </w:rPr>
        <w:t>αδειοδοτήθηκαν</w:t>
      </w:r>
      <w:proofErr w:type="spellEnd"/>
      <w:r>
        <w:rPr>
          <w:rFonts w:eastAsia="Times New Roman"/>
          <w:szCs w:val="24"/>
        </w:rPr>
        <w:t xml:space="preserve"> εκ των υστέρων, όπως έγ</w:t>
      </w:r>
      <w:r>
        <w:rPr>
          <w:rFonts w:eastAsia="Times New Roman"/>
          <w:szCs w:val="24"/>
        </w:rPr>
        <w:t xml:space="preserve">ινε και με τις κεραίες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w:t>
      </w:r>
      <w:r>
        <w:rPr>
          <w:rFonts w:eastAsia="Times New Roman"/>
          <w:szCs w:val="24"/>
        </w:rPr>
        <w:t xml:space="preserve"> Δηλαδή, πήγαιναν οι ιδιώτες, σήκωναν τις κεραίες και εκ των υστέρων ερχόταν η πολιτεία να αποδώσει καθεστώς νόμιμης λειτουργίας. Εδώ νομίζω ότι από κοινού πρέπει να συνομολογήσουμε τον τρόπο με τον οποίο θα πάμε στα </w:t>
      </w:r>
      <w:proofErr w:type="spellStart"/>
      <w:r>
        <w:rPr>
          <w:rFonts w:eastAsia="Times New Roman"/>
          <w:szCs w:val="24"/>
        </w:rPr>
        <w:t>κερα</w:t>
      </w:r>
      <w:r>
        <w:rPr>
          <w:rFonts w:eastAsia="Times New Roman"/>
          <w:szCs w:val="24"/>
        </w:rPr>
        <w:t>ιοσυστήματα</w:t>
      </w:r>
      <w:proofErr w:type="spellEnd"/>
      <w:r>
        <w:rPr>
          <w:rFonts w:eastAsia="Times New Roman"/>
          <w:szCs w:val="24"/>
        </w:rPr>
        <w:t xml:space="preserve"> της επόμενης γενιάς.</w:t>
      </w:r>
    </w:p>
    <w:p w14:paraId="700D2920" w14:textId="77777777" w:rsidR="008F0301" w:rsidRDefault="00543CD5">
      <w:pPr>
        <w:spacing w:line="600" w:lineRule="auto"/>
        <w:ind w:firstLine="720"/>
        <w:jc w:val="both"/>
        <w:rPr>
          <w:rFonts w:eastAsia="Times New Roman"/>
          <w:szCs w:val="24"/>
        </w:rPr>
      </w:pPr>
      <w:r>
        <w:rPr>
          <w:rFonts w:eastAsia="Times New Roman"/>
          <w:szCs w:val="24"/>
        </w:rPr>
        <w:t>Νομίζω ότι έχουμε μια ευκαιρία ακριβώς η μετάβαση στην επόμενη τεχνολογία να συνδυαστεί και με μία ρύθμιση. Θα είναι θετικό να υπάρχει καθαρό τοπίο συνολικά σε όλα αυτά τα επίπεδα.</w:t>
      </w:r>
    </w:p>
    <w:p w14:paraId="700D2921" w14:textId="77777777" w:rsidR="008F0301" w:rsidRDefault="00543CD5">
      <w:pPr>
        <w:spacing w:line="600" w:lineRule="auto"/>
        <w:ind w:firstLine="720"/>
        <w:jc w:val="both"/>
        <w:rPr>
          <w:rFonts w:eastAsia="Times New Roman"/>
          <w:szCs w:val="24"/>
        </w:rPr>
      </w:pPr>
      <w:r>
        <w:rPr>
          <w:rFonts w:eastAsia="Times New Roman"/>
          <w:szCs w:val="24"/>
        </w:rPr>
        <w:t xml:space="preserve">Νομίζω ότι έχει γίνει πλέον καθαρό από τη </w:t>
      </w:r>
      <w:r>
        <w:rPr>
          <w:rFonts w:eastAsia="Times New Roman"/>
          <w:szCs w:val="24"/>
        </w:rPr>
        <w:t xml:space="preserve">συζήτησή μας ότι αυτή τη στιγμή έχει συγκροτηθεί μία </w:t>
      </w:r>
      <w:r>
        <w:rPr>
          <w:rFonts w:eastAsia="Times New Roman"/>
          <w:szCs w:val="24"/>
        </w:rPr>
        <w:t>Ε</w:t>
      </w:r>
      <w:r>
        <w:rPr>
          <w:rFonts w:eastAsia="Times New Roman"/>
          <w:szCs w:val="24"/>
        </w:rPr>
        <w:t xml:space="preserve">θνική </w:t>
      </w:r>
      <w:r>
        <w:rPr>
          <w:rFonts w:eastAsia="Times New Roman"/>
          <w:szCs w:val="24"/>
        </w:rPr>
        <w:t>Ψ</w:t>
      </w:r>
      <w:r>
        <w:rPr>
          <w:rFonts w:eastAsia="Times New Roman"/>
          <w:szCs w:val="24"/>
        </w:rPr>
        <w:t xml:space="preserve">ηφιακή </w:t>
      </w:r>
      <w:r>
        <w:rPr>
          <w:rFonts w:eastAsia="Times New Roman"/>
          <w:szCs w:val="24"/>
        </w:rPr>
        <w:t>Σ</w:t>
      </w:r>
      <w:r>
        <w:rPr>
          <w:rFonts w:eastAsia="Times New Roman"/>
          <w:szCs w:val="24"/>
        </w:rPr>
        <w:t>τρατηγική</w:t>
      </w:r>
      <w:r>
        <w:rPr>
          <w:rFonts w:eastAsia="Times New Roman"/>
          <w:szCs w:val="24"/>
        </w:rPr>
        <w:t>.</w:t>
      </w:r>
      <w:r>
        <w:rPr>
          <w:rFonts w:eastAsia="Times New Roman"/>
          <w:szCs w:val="24"/>
        </w:rPr>
        <w:t xml:space="preserve"> Θα ήθελα</w:t>
      </w:r>
      <w:r>
        <w:rPr>
          <w:rFonts w:eastAsia="Times New Roman"/>
          <w:szCs w:val="24"/>
        </w:rPr>
        <w:t>,</w:t>
      </w:r>
      <w:r>
        <w:rPr>
          <w:rFonts w:eastAsia="Times New Roman"/>
          <w:szCs w:val="24"/>
        </w:rPr>
        <w:t xml:space="preserve"> πραγματικά, αντί να ακούγονται κριτικές γενικευμένες του τύπου ότι δεν έχουμε στρατηγική, να ακουστεί κάτι συγκεκριμένο, για παράδειγμα ότι στην Εθνική Ψηφιακή Στρατη</w:t>
      </w:r>
      <w:r>
        <w:rPr>
          <w:rFonts w:eastAsia="Times New Roman"/>
          <w:szCs w:val="24"/>
        </w:rPr>
        <w:t xml:space="preserve">γική σε αυτό το εδάφιο δεν έπρεπε αυτό να το γράφετε έτσι, αλλά έπρεπε να το γράφετε αλλιώς. Αυτό –νομίζω- θα ήταν πάρα πολύ λειτουργικό και για τη συζήτησή μας και συνολικά για τη συνεννόηση που θα πρέπει να υπάρχει στο επίπεδο του Κοινοβουλίου. </w:t>
      </w:r>
    </w:p>
    <w:p w14:paraId="700D2922" w14:textId="77777777" w:rsidR="008F0301" w:rsidRDefault="00543CD5">
      <w:pPr>
        <w:spacing w:line="600" w:lineRule="auto"/>
        <w:ind w:firstLine="720"/>
        <w:jc w:val="both"/>
        <w:rPr>
          <w:rFonts w:eastAsia="Times New Roman"/>
          <w:szCs w:val="24"/>
        </w:rPr>
      </w:pPr>
      <w:r>
        <w:rPr>
          <w:rFonts w:eastAsia="Times New Roman"/>
          <w:szCs w:val="24"/>
        </w:rPr>
        <w:t>Η ύπαρξη</w:t>
      </w:r>
      <w:r>
        <w:rPr>
          <w:rFonts w:eastAsia="Times New Roman"/>
          <w:szCs w:val="24"/>
        </w:rPr>
        <w:t xml:space="preserve"> αυτού του κειμένου -το οποίο έχει εγκριθεί από τις αρμόδιες υπηρεσίες της </w:t>
      </w:r>
      <w:r>
        <w:rPr>
          <w:rFonts w:eastAsia="Times New Roman"/>
          <w:szCs w:val="24"/>
        </w:rPr>
        <w:t>Ε</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το προχωράμε σε συνεργασία με τους εταίρους μας- </w:t>
      </w:r>
      <w:r>
        <w:rPr>
          <w:rFonts w:eastAsia="Times New Roman"/>
          <w:szCs w:val="24"/>
        </w:rPr>
        <w:lastRenderedPageBreak/>
        <w:t>γεννά συγκεκριμένες προτεραιότητες και αντίστοιχα έργα και είναι αυτό που φέρνει τα αποτελέσματα και κάνει τους εταίρους μα</w:t>
      </w:r>
      <w:r>
        <w:rPr>
          <w:rFonts w:eastAsia="Times New Roman"/>
          <w:szCs w:val="24"/>
        </w:rPr>
        <w:t>ς να αναγνωρίζουν την πρόοδο</w:t>
      </w:r>
      <w:r>
        <w:rPr>
          <w:rFonts w:eastAsia="Times New Roman"/>
          <w:szCs w:val="24"/>
        </w:rPr>
        <w:t>,</w:t>
      </w:r>
      <w:r>
        <w:rPr>
          <w:rFonts w:eastAsia="Times New Roman"/>
          <w:szCs w:val="24"/>
        </w:rPr>
        <w:t xml:space="preserve"> η οποία έχει συντελεστεί.</w:t>
      </w:r>
    </w:p>
    <w:p w14:paraId="700D2923" w14:textId="77777777" w:rsidR="008F0301" w:rsidRDefault="00543CD5">
      <w:pPr>
        <w:spacing w:line="600" w:lineRule="auto"/>
        <w:ind w:firstLine="720"/>
        <w:jc w:val="both"/>
        <w:rPr>
          <w:rFonts w:eastAsia="Times New Roman"/>
          <w:szCs w:val="24"/>
        </w:rPr>
      </w:pPr>
      <w:r>
        <w:rPr>
          <w:rFonts w:eastAsia="Times New Roman"/>
          <w:szCs w:val="24"/>
        </w:rPr>
        <w:t xml:space="preserve">Τέλος, την εβδομάδα που μας έρχεται θα λάβει χώρα η εκτόξευση του δορυφόρου </w:t>
      </w:r>
      <w:r>
        <w:rPr>
          <w:rFonts w:eastAsia="Times New Roman"/>
          <w:szCs w:val="24"/>
        </w:rPr>
        <w:t>«</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3</w:t>
      </w:r>
      <w:r>
        <w:rPr>
          <w:rFonts w:eastAsia="Times New Roman"/>
          <w:szCs w:val="24"/>
        </w:rPr>
        <w:t>»</w:t>
      </w:r>
      <w:r>
        <w:rPr>
          <w:rFonts w:eastAsia="Times New Roman"/>
          <w:szCs w:val="24"/>
        </w:rPr>
        <w:t>.</w:t>
      </w:r>
      <w:r>
        <w:rPr>
          <w:rFonts w:eastAsia="Times New Roman"/>
          <w:szCs w:val="24"/>
        </w:rPr>
        <w:t xml:space="preserve"> Αυτό είναι ένα πολύ σημαντικό βήμα για την προάσπιση των δικαιωμάτων της χώρας στο διάστημα και την ανάταξη της δορυφορικής πολιτικής μέσω της ταυτόχρονης ίδρυσης του Ελληνικού Διαστημικού Οργανισμού, της Ελληνικής Διαστημικής Υπηρεσίας.</w:t>
      </w:r>
    </w:p>
    <w:p w14:paraId="700D2924" w14:textId="77777777" w:rsidR="008F0301" w:rsidRDefault="00543CD5">
      <w:pPr>
        <w:spacing w:line="600" w:lineRule="auto"/>
        <w:ind w:firstLine="720"/>
        <w:jc w:val="both"/>
        <w:rPr>
          <w:rFonts w:eastAsia="Times New Roman"/>
          <w:szCs w:val="24"/>
        </w:rPr>
      </w:pPr>
      <w:r>
        <w:rPr>
          <w:rFonts w:eastAsia="Times New Roman"/>
          <w:szCs w:val="24"/>
        </w:rPr>
        <w:t>Νομίζω ότι οι πρω</w:t>
      </w:r>
      <w:r>
        <w:rPr>
          <w:rFonts w:eastAsia="Times New Roman"/>
          <w:szCs w:val="24"/>
        </w:rPr>
        <w:t>τοβουλίες μας αυτές είναι μια απόδειξη ότι στον τομέα της ψηφιακής και δορυφορικής πολιτικής έχουμε πράγματι μία συμπαγή στρατηγική, την οποία υπηρετούμε με σύστημα και η οποία αποδίδει αποτελέσματα. Είμαστε βέβαιοι –και τα αποτελέσματα θα ανακοινωθούν πάρ</w:t>
      </w:r>
      <w:r>
        <w:rPr>
          <w:rFonts w:eastAsia="Times New Roman"/>
          <w:szCs w:val="24"/>
        </w:rPr>
        <w:t xml:space="preserve">α πολύ σύντομα- ότι και η θέση της χώρας σε σχέση με τις τηλεπικοινωνιακές της δυνατότητες θα βελτιωθεί. </w:t>
      </w:r>
    </w:p>
    <w:p w14:paraId="700D2925" w14:textId="77777777" w:rsidR="008F0301" w:rsidRDefault="00543CD5">
      <w:pPr>
        <w:spacing w:line="600" w:lineRule="auto"/>
        <w:ind w:firstLine="720"/>
        <w:jc w:val="both"/>
        <w:rPr>
          <w:rFonts w:eastAsia="Times New Roman"/>
          <w:szCs w:val="24"/>
        </w:rPr>
      </w:pPr>
      <w:r>
        <w:rPr>
          <w:rFonts w:eastAsia="Times New Roman"/>
          <w:szCs w:val="24"/>
        </w:rPr>
        <w:t>Ευελπιστώ και σε άλλες ευκαιρίες κοινοβουλευτικού ελέγχου, ούτως ώστε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μπορέσουμε να συζητήσουμε επί της ουσίας, να βοηθήσουμε τους πολ</w:t>
      </w:r>
      <w:r>
        <w:rPr>
          <w:rFonts w:eastAsia="Times New Roman"/>
          <w:szCs w:val="24"/>
        </w:rPr>
        <w:t xml:space="preserve">ίτες να καταλάβουν πού συμφωνούμε και πού διαφωνούμε και να συμβάλουμε ούτως ώστε και σαν κοινωνία όλοι μας να </w:t>
      </w:r>
      <w:proofErr w:type="spellStart"/>
      <w:r>
        <w:rPr>
          <w:rFonts w:eastAsia="Times New Roman"/>
          <w:szCs w:val="24"/>
        </w:rPr>
        <w:t>προτεραιοποιήσουμε</w:t>
      </w:r>
      <w:proofErr w:type="spellEnd"/>
      <w:r>
        <w:rPr>
          <w:rFonts w:eastAsia="Times New Roman"/>
          <w:szCs w:val="24"/>
        </w:rPr>
        <w:t xml:space="preserve"> την αξιοποίηση αυτών των τεχνολογιών με τρόπο που δεν επαναλαμβάνει τα λάθη του παρελθόντος. Τα λάθη του παρελθόντος, κυρίες κ</w:t>
      </w:r>
      <w:r>
        <w:rPr>
          <w:rFonts w:eastAsia="Times New Roman"/>
          <w:szCs w:val="24"/>
        </w:rPr>
        <w:t xml:space="preserve">αι κύριοι </w:t>
      </w:r>
      <w:r>
        <w:rPr>
          <w:rFonts w:eastAsia="Times New Roman"/>
          <w:szCs w:val="24"/>
        </w:rPr>
        <w:lastRenderedPageBreak/>
        <w:t xml:space="preserve">Βουλευτές της Νέας Δημοκρατίας, αφορούν τις τεράστιες ανισότητες που γέννησαν οι εφαρμοζόμενες πολιτικές. Το πεδίο των νέων τεχνολογιών μπορεί να γίνει το πεδίο που αυτές τις ανισότητες θα τις αμβλύνει. </w:t>
      </w:r>
    </w:p>
    <w:p w14:paraId="700D2926" w14:textId="77777777" w:rsidR="008F0301" w:rsidRDefault="00543CD5">
      <w:pPr>
        <w:spacing w:line="600" w:lineRule="auto"/>
        <w:ind w:firstLine="720"/>
        <w:jc w:val="both"/>
        <w:rPr>
          <w:rFonts w:eastAsia="Times New Roman"/>
          <w:szCs w:val="24"/>
        </w:rPr>
      </w:pPr>
      <w:r>
        <w:rPr>
          <w:rFonts w:eastAsia="Times New Roman"/>
          <w:szCs w:val="24"/>
        </w:rPr>
        <w:t>Σας καλώ να συμβάλετε σε αυτή την προσπάθε</w:t>
      </w:r>
      <w:r>
        <w:rPr>
          <w:rFonts w:eastAsia="Times New Roman"/>
          <w:szCs w:val="24"/>
        </w:rPr>
        <w:t>ια.</w:t>
      </w:r>
    </w:p>
    <w:p w14:paraId="700D2927"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κύριο Υπουργό.</w:t>
      </w:r>
    </w:p>
    <w:p w14:paraId="700D292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Νέας Δημοκρατίας κ. Κεφαλογιάννης.</w:t>
      </w:r>
    </w:p>
    <w:p w14:paraId="700D292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Θέλετε να δευτερολογήσετε, κύριε Κεφαλογιάννη;</w:t>
      </w:r>
    </w:p>
    <w:p w14:paraId="700D292A"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Δι’ </w:t>
      </w:r>
      <w:r>
        <w:rPr>
          <w:rFonts w:eastAsia="Times New Roman" w:cs="Times New Roman"/>
          <w:szCs w:val="24"/>
        </w:rPr>
        <w:t>ολίγ</w:t>
      </w:r>
      <w:r>
        <w:rPr>
          <w:rFonts w:eastAsia="Times New Roman" w:cs="Times New Roman"/>
          <w:szCs w:val="24"/>
        </w:rPr>
        <w:t>ω</w:t>
      </w:r>
      <w:r>
        <w:rPr>
          <w:rFonts w:eastAsia="Times New Roman" w:cs="Times New Roman"/>
          <w:szCs w:val="24"/>
        </w:rPr>
        <w:t>ν</w:t>
      </w:r>
      <w:r>
        <w:rPr>
          <w:rFonts w:eastAsia="Times New Roman" w:cs="Times New Roman"/>
          <w:szCs w:val="24"/>
        </w:rPr>
        <w:t>, κυρία Πρόεδ</w:t>
      </w:r>
      <w:r>
        <w:rPr>
          <w:rFonts w:eastAsia="Times New Roman" w:cs="Times New Roman"/>
          <w:szCs w:val="24"/>
        </w:rPr>
        <w:t>ρε. Δεν θα χρειαστώ παραπάνω από δύο-τρία λεπτά.</w:t>
      </w:r>
    </w:p>
    <w:p w14:paraId="700D292B"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Κύριε Υπουργέ, θα ξεκινήσω με μία συμφωνία μαζί σας. Σίγουρα όσοι μας παρακολούθησαν σήμερα και όσοι παρακολούθησαν λεπτομερώς τη σημερινή συζήτηση έβγαλαν τα συμπεράσματά τους για τις τοποθετήσεις των κομμά</w:t>
      </w:r>
      <w:r>
        <w:rPr>
          <w:rFonts w:eastAsia="Times New Roman" w:cs="Times New Roman"/>
          <w:szCs w:val="24"/>
        </w:rPr>
        <w:t>των και της Κυβερνήσεως και της Αντιπολίτευσης.</w:t>
      </w:r>
    </w:p>
    <w:p w14:paraId="700D292C" w14:textId="77777777" w:rsidR="008F0301" w:rsidRDefault="00543CD5">
      <w:pPr>
        <w:spacing w:line="600" w:lineRule="auto"/>
        <w:ind w:firstLine="720"/>
        <w:jc w:val="both"/>
        <w:rPr>
          <w:rFonts w:eastAsia="Times New Roman"/>
          <w:szCs w:val="24"/>
        </w:rPr>
      </w:pPr>
      <w:r>
        <w:rPr>
          <w:rFonts w:eastAsia="Times New Roman" w:cs="Times New Roman"/>
          <w:szCs w:val="24"/>
        </w:rPr>
        <w:t>Θα ξεκινήσω με το τελευταίο που αναφέρατε</w:t>
      </w:r>
      <w:r>
        <w:rPr>
          <w:rFonts w:eastAsia="Times New Roman" w:cs="Times New Roman"/>
          <w:szCs w:val="24"/>
        </w:rPr>
        <w:t>,</w:t>
      </w:r>
      <w:r>
        <w:rPr>
          <w:rFonts w:eastAsia="Times New Roman" w:cs="Times New Roman"/>
          <w:szCs w:val="24"/>
        </w:rPr>
        <w:t xml:space="preserve"> όσον αφορά την ψηφιακή πολιτική. Βεβαίως, εμείς είμαστε εδώ για να κάνουμε συγκεκριμένες προτάσεις και παρατηρήσεις. </w:t>
      </w:r>
    </w:p>
    <w:p w14:paraId="700D292D"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Έχω, όμως, την αίσθηση ότι το κείμενο και η στρ</w:t>
      </w:r>
      <w:r>
        <w:rPr>
          <w:rFonts w:eastAsia="Times New Roman" w:cs="Times New Roman"/>
          <w:szCs w:val="24"/>
        </w:rPr>
        <w:t>ατηγική την οποία αυτή τη στιγμή επικαλείστε είναι γενικόλογη. Δεν υπάρχει συγκεκριμένη στοχοθέτηση, δεν υπάρχουν συγκεκριμένα χρονοδιαγράμματα. Αν θα μπορούσε η Κυβέρνηση να παρουσιάσει κάτι πιο συγκεκριμένο, 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με χαρά θα συμβάλουμε σε αυ</w:t>
      </w:r>
      <w:r>
        <w:rPr>
          <w:rFonts w:eastAsia="Times New Roman" w:cs="Times New Roman"/>
          <w:szCs w:val="24"/>
        </w:rPr>
        <w:t xml:space="preserve">τή τη στρατηγική. </w:t>
      </w:r>
    </w:p>
    <w:p w14:paraId="700D292E"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Σας είπα και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θεωρούμε ότι η ψηφιακή επανάσταση</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μπορεί να αποτελέσει ένα εργαλείο </w:t>
      </w:r>
      <w:r>
        <w:rPr>
          <w:rFonts w:eastAsia="Times New Roman" w:cs="Times New Roman"/>
          <w:szCs w:val="24"/>
        </w:rPr>
        <w:t xml:space="preserve">μέσω του οποίου </w:t>
      </w:r>
      <w:r>
        <w:rPr>
          <w:rFonts w:eastAsia="Times New Roman" w:cs="Times New Roman"/>
          <w:szCs w:val="24"/>
        </w:rPr>
        <w:t>η χώρα</w:t>
      </w:r>
      <w:r>
        <w:rPr>
          <w:rFonts w:eastAsia="Times New Roman" w:cs="Times New Roman"/>
          <w:szCs w:val="24"/>
        </w:rPr>
        <w:t xml:space="preserve"> </w:t>
      </w:r>
      <w:r>
        <w:rPr>
          <w:rFonts w:eastAsia="Times New Roman" w:cs="Times New Roman"/>
          <w:szCs w:val="24"/>
        </w:rPr>
        <w:t>θα μπορέσει να ξεφύγει και από την οικονομική κρίση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μπορεί να υ</w:t>
      </w:r>
      <w:r>
        <w:rPr>
          <w:rFonts w:eastAsia="Times New Roman" w:cs="Times New Roman"/>
          <w:szCs w:val="24"/>
        </w:rPr>
        <w:t xml:space="preserve">πάρχει μία διάχυση σε όλους τους τομείς της πολιτικής. </w:t>
      </w:r>
    </w:p>
    <w:p w14:paraId="700D292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Για παράδειγμα,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δεν γίνεται, όταν όλες οι προβλέψεις για το μέλλον είναι ότι το 90% των θέσεων θα χρειάζονται ψηφιακές δεξιότητες, αυτή τη στιγμή το πανεπιστημιακό μας</w:t>
      </w:r>
      <w:r>
        <w:rPr>
          <w:rFonts w:eastAsia="Times New Roman" w:cs="Times New Roman"/>
          <w:szCs w:val="24"/>
        </w:rPr>
        <w:t xml:space="preserve"> σύστημα να αναφέρεται μόνο στο 4% περίπου όσον αφορά τις συγκεκριμένες θέσεις. Στην ουσία, δηλαδή, οι απόφοιτοι του μέλλοντος θα είναι ψηφιακά αναλφάβητοι, όταν υπάρχουν </w:t>
      </w:r>
      <w:r>
        <w:rPr>
          <w:rFonts w:eastAsia="Times New Roman" w:cs="Times New Roman"/>
          <w:szCs w:val="24"/>
        </w:rPr>
        <w:t xml:space="preserve">αυτές </w:t>
      </w:r>
      <w:r>
        <w:rPr>
          <w:rFonts w:eastAsia="Times New Roman" w:cs="Times New Roman"/>
          <w:szCs w:val="24"/>
        </w:rPr>
        <w:t>οι ανάγκες και νομίζω ότι κανείς δεν διαφωνεί επί αυτού.</w:t>
      </w:r>
    </w:p>
    <w:p w14:paraId="700D2930"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 xml:space="preserve">Θα κλείσω με ένα </w:t>
      </w:r>
      <w:r>
        <w:rPr>
          <w:rFonts w:eastAsia="Times New Roman" w:cs="Times New Roman"/>
          <w:szCs w:val="24"/>
        </w:rPr>
        <w:t xml:space="preserve">ζήτημα στο οποίο αναφερθήκατε, αλλά και στην τοποθέτηση του κ. Λοβέρδου που </w:t>
      </w:r>
      <w:proofErr w:type="spellStart"/>
      <w:r>
        <w:rPr>
          <w:rFonts w:eastAsia="Times New Roman" w:cs="Times New Roman"/>
          <w:szCs w:val="24"/>
        </w:rPr>
        <w:t>εκφεύγει</w:t>
      </w:r>
      <w:proofErr w:type="spellEnd"/>
      <w:r>
        <w:rPr>
          <w:rFonts w:eastAsia="Times New Roman" w:cs="Times New Roman"/>
          <w:szCs w:val="24"/>
        </w:rPr>
        <w:t xml:space="preserve"> λίγο της συγκεκριμένης συζήτησης και συγκεκριμένα στη γνωμοδότηση του ΕΣΡ.</w:t>
      </w:r>
    </w:p>
    <w:p w14:paraId="700D2931"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 xml:space="preserve"> ως</w:t>
      </w:r>
      <w:r>
        <w:rPr>
          <w:rFonts w:eastAsia="Times New Roman" w:cs="Times New Roman"/>
          <w:szCs w:val="24"/>
        </w:rPr>
        <w:t xml:space="preserve"> Αξιωματική Αντιπολίτευση -γιατί δεν αναφερθήκατε στη δευτερολογία σας- εφόσον υπάρχει α</w:t>
      </w:r>
      <w:r>
        <w:rPr>
          <w:rFonts w:eastAsia="Times New Roman" w:cs="Times New Roman"/>
          <w:szCs w:val="24"/>
        </w:rPr>
        <w:t xml:space="preserve">υτή η γνωμοδότηση, </w:t>
      </w:r>
      <w:r>
        <w:rPr>
          <w:rFonts w:eastAsia="Times New Roman" w:cs="Times New Roman"/>
          <w:szCs w:val="24"/>
        </w:rPr>
        <w:t>σ</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λέμε επισήμως ότι θέλουμε να λάβουμε γνώση. Εάν είναι θέμα εμπιστευτικότητας νομίζω ότι δεν υπάρχει καμμία διαφωνία ότι μπορούμε να τηρήσουμε αυτή την εμπιστευτικότητα σε κάθε περίπτωση, αλλά σας λέμε με κάθε επίσημο τρόπο ότι θα θέλ</w:t>
      </w:r>
      <w:r>
        <w:rPr>
          <w:rFonts w:eastAsia="Times New Roman" w:cs="Times New Roman"/>
          <w:szCs w:val="24"/>
        </w:rPr>
        <w:t>αμε να λάβουμε γνώση αυτής της γνωμοδότησης.</w:t>
      </w:r>
    </w:p>
    <w:p w14:paraId="700D293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00D2933"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Κυρία Πρόεδρε, θα ήθελα τον λόγο μόνο για δύο λεπτά.</w:t>
      </w:r>
    </w:p>
    <w:p w14:paraId="700D2934"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Υπουρ</w:t>
      </w:r>
      <w:r>
        <w:rPr>
          <w:rFonts w:eastAsia="Times New Roman" w:cs="Times New Roman"/>
          <w:szCs w:val="24"/>
        </w:rPr>
        <w:t>γέ, έχετε τον λόγο.</w:t>
      </w:r>
    </w:p>
    <w:p w14:paraId="700D2935" w14:textId="77777777" w:rsidR="008F0301" w:rsidRDefault="00543CD5">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Κεφαλογιάννη, η Εθνική Ψηφιακή Στρατηγική είναι κείμενο ψηφιακής στρατηγικής και άρα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είναι ένα κείμενο γενικών κατευθύνσεων. Στο κείμενο </w:t>
      </w:r>
      <w:r>
        <w:rPr>
          <w:rFonts w:eastAsia="Times New Roman" w:cs="Times New Roman"/>
          <w:szCs w:val="24"/>
        </w:rPr>
        <w:t>γενικών κατευθύνσεων, λοιπόν, αυτό που υπογράμμισα στην τοποθέτησή μου -και το επαναλαμβάνω- είναι ότι δεν ακούσαμε κάποια συγκεκριμένη κριτική.</w:t>
      </w:r>
    </w:p>
    <w:p w14:paraId="700D2936"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Νομίζω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η συζήτηση, εκ των υστέρων κρίνοντας, ήταν εξαιρετικά χρήσιμη και για τα κόμματα αλλά κ</w:t>
      </w:r>
      <w:r>
        <w:rPr>
          <w:rFonts w:eastAsia="Times New Roman" w:cs="Times New Roman"/>
          <w:szCs w:val="24"/>
        </w:rPr>
        <w:t>αι για τους πολίτες που είχαν την υπομονή να κάτσουν να μας ακούσουν.</w:t>
      </w:r>
    </w:p>
    <w:p w14:paraId="700D2937"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Στο θέμα των ψηφιακών δεξιοτήτων, μία από τις πρώτες δράσεις</w:t>
      </w:r>
      <w:r>
        <w:rPr>
          <w:rFonts w:eastAsia="Times New Roman" w:cs="Times New Roman"/>
          <w:szCs w:val="24"/>
        </w:rPr>
        <w:t>,</w:t>
      </w:r>
      <w:r>
        <w:rPr>
          <w:rFonts w:eastAsia="Times New Roman" w:cs="Times New Roman"/>
          <w:szCs w:val="24"/>
        </w:rPr>
        <w:t xml:space="preserve"> που το Υπουργείο μας έκανε</w:t>
      </w:r>
      <w:r>
        <w:rPr>
          <w:rFonts w:eastAsia="Times New Roman" w:cs="Times New Roman"/>
          <w:szCs w:val="24"/>
        </w:rPr>
        <w:t>,</w:t>
      </w:r>
      <w:r>
        <w:rPr>
          <w:rFonts w:eastAsia="Times New Roman" w:cs="Times New Roman"/>
          <w:szCs w:val="24"/>
        </w:rPr>
        <w:t xml:space="preserve"> ήταν να υπογράψει μνημόνιο συνεργασίας με το Ανοικτό Πανεπιστήμιο, το οποίο έχει και την ευελιξί</w:t>
      </w:r>
      <w:r>
        <w:rPr>
          <w:rFonts w:eastAsia="Times New Roman" w:cs="Times New Roman"/>
          <w:szCs w:val="24"/>
        </w:rPr>
        <w:t>α και τη δυνατότητα να οργανώσει μαθήματα ανάπτυξης ψηφιακών δεξιοτήτων του πληθυσμού. Αυτό είναι βέβαια ένα πολύπλοκο ζήτημα και δεν θα εξαντληθεί σε αυτή τη δράση. Αφορά και την εκπαίδευση των δημοσίων λειτουργών και όλους.</w:t>
      </w:r>
    </w:p>
    <w:p w14:paraId="700D2938"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Όσο για το Εθνικό Συμβούλιο Ρα</w:t>
      </w:r>
      <w:r>
        <w:rPr>
          <w:rFonts w:eastAsia="Times New Roman" w:cs="Times New Roman"/>
          <w:szCs w:val="24"/>
        </w:rPr>
        <w:t xml:space="preserve">διοτηλεόρασης, βεβαίως και θα παραλάβετε άμεσα την αλληλογραφία. </w:t>
      </w:r>
      <w:r>
        <w:rPr>
          <w:rFonts w:eastAsia="Times New Roman" w:cs="Times New Roman"/>
          <w:szCs w:val="24"/>
        </w:rPr>
        <w:t>Α</w:t>
      </w:r>
      <w:r>
        <w:rPr>
          <w:rFonts w:eastAsia="Times New Roman" w:cs="Times New Roman"/>
          <w:szCs w:val="24"/>
        </w:rPr>
        <w:t xml:space="preserve">υτή τη στιγμή </w:t>
      </w:r>
      <w:r>
        <w:rPr>
          <w:rFonts w:eastAsia="Times New Roman" w:cs="Times New Roman"/>
          <w:szCs w:val="24"/>
        </w:rPr>
        <w:t xml:space="preserve">ξεκαθαρίζω </w:t>
      </w:r>
      <w:r>
        <w:rPr>
          <w:rFonts w:eastAsia="Times New Roman" w:cs="Times New Roman"/>
          <w:szCs w:val="24"/>
        </w:rPr>
        <w:t>ότι η Βουλή είναι αρμόδια για να νομοθετεί</w:t>
      </w:r>
      <w:r>
        <w:rPr>
          <w:rFonts w:eastAsia="Times New Roman" w:cs="Times New Roman"/>
          <w:szCs w:val="24"/>
        </w:rPr>
        <w:t xml:space="preserve"> και δ</w:t>
      </w:r>
      <w:r>
        <w:rPr>
          <w:rFonts w:eastAsia="Times New Roman" w:cs="Times New Roman"/>
          <w:szCs w:val="24"/>
        </w:rPr>
        <w:t>εν νομοθετούν οι ανεξάρτητες αρχές. Οι ανεξάρτητες αρχές εφαρμόζουν την κείμενη νομοθεσία, ούτε βεβαίως έχουν την αρμ</w:t>
      </w:r>
      <w:r>
        <w:rPr>
          <w:rFonts w:eastAsia="Times New Roman" w:cs="Times New Roman"/>
          <w:szCs w:val="24"/>
        </w:rPr>
        <w:t xml:space="preserve">οδιότητα –διότι ορισμένοι βλέπω ότι «φλερτάρουν» με αυτό το ενδεχόμενο- να αποφαίνονται επί της συνταγματικότητας ή μη διατάξεων. </w:t>
      </w:r>
    </w:p>
    <w:p w14:paraId="700D2939"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διαδικασία συζήτησης στο Συμβούλιο της Επικρατείας </w:t>
      </w:r>
      <w:r>
        <w:rPr>
          <w:rFonts w:eastAsia="Times New Roman" w:cs="Times New Roman"/>
          <w:szCs w:val="24"/>
        </w:rPr>
        <w:t>ο</w:t>
      </w:r>
      <w:r>
        <w:rPr>
          <w:rFonts w:eastAsia="Times New Roman" w:cs="Times New Roman"/>
          <w:szCs w:val="24"/>
        </w:rPr>
        <w:t xml:space="preserve">λοκληρώθηκε </w:t>
      </w:r>
      <w:r>
        <w:rPr>
          <w:rFonts w:eastAsia="Times New Roman" w:cs="Times New Roman"/>
          <w:szCs w:val="24"/>
        </w:rPr>
        <w:t xml:space="preserve">και θέλω να ελπίζω </w:t>
      </w:r>
      <w:r>
        <w:rPr>
          <w:rFonts w:eastAsia="Times New Roman" w:cs="Times New Roman"/>
          <w:szCs w:val="24"/>
        </w:rPr>
        <w:t>-</w:t>
      </w:r>
      <w:r>
        <w:rPr>
          <w:rFonts w:eastAsia="Times New Roman" w:cs="Times New Roman"/>
          <w:szCs w:val="24"/>
        </w:rPr>
        <w:t>και να πιστεύω</w:t>
      </w:r>
      <w:r>
        <w:rPr>
          <w:rFonts w:eastAsia="Times New Roman" w:cs="Times New Roman"/>
          <w:szCs w:val="24"/>
        </w:rPr>
        <w:t>-</w:t>
      </w:r>
      <w:r>
        <w:rPr>
          <w:rFonts w:eastAsia="Times New Roman" w:cs="Times New Roman"/>
          <w:szCs w:val="24"/>
        </w:rPr>
        <w:t xml:space="preserve"> ότι δεν είναι προφάσεις</w:t>
      </w:r>
      <w:r>
        <w:rPr>
          <w:rFonts w:eastAsia="Times New Roman" w:cs="Times New Roman"/>
          <w:szCs w:val="24"/>
        </w:rPr>
        <w:t xml:space="preserve"> εν </w:t>
      </w:r>
      <w:proofErr w:type="spellStart"/>
      <w:r>
        <w:rPr>
          <w:rFonts w:eastAsia="Times New Roman" w:cs="Times New Roman"/>
          <w:szCs w:val="24"/>
        </w:rPr>
        <w:t>άλλαις</w:t>
      </w:r>
      <w:proofErr w:type="spellEnd"/>
      <w:r>
        <w:rPr>
          <w:rFonts w:eastAsia="Times New Roman" w:cs="Times New Roman"/>
          <w:szCs w:val="24"/>
        </w:rPr>
        <w:t xml:space="preserve"> </w:t>
      </w:r>
      <w:proofErr w:type="spellStart"/>
      <w:r>
        <w:rPr>
          <w:rFonts w:eastAsia="Times New Roman" w:cs="Times New Roman"/>
          <w:szCs w:val="24"/>
        </w:rPr>
        <w:t>διαπλεκόμεναις</w:t>
      </w:r>
      <w:proofErr w:type="spellEnd"/>
      <w:r>
        <w:rPr>
          <w:rFonts w:eastAsia="Times New Roman" w:cs="Times New Roman"/>
          <w:szCs w:val="24"/>
        </w:rPr>
        <w:t xml:space="preserve"> αμαρτίαις αυτές οι καθυστερήσεις. Το πιστεύω ειλικρινώς και ελπίζω και ο διάλογός μας, ο οποίος θα εξελιχθεί τις επόμενες ημέρες, να μας κάνει όλους σοφότερους, εμάς και τους πολίτες.</w:t>
      </w:r>
    </w:p>
    <w:p w14:paraId="700D293A"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00D293B" w14:textId="77777777" w:rsidR="008F0301" w:rsidRDefault="00543CD5">
      <w:pPr>
        <w:spacing w:line="600" w:lineRule="auto"/>
        <w:ind w:firstLine="720"/>
        <w:jc w:val="both"/>
        <w:rPr>
          <w:rFonts w:eastAsia="Times New Roman" w:cs="Times New Roman"/>
          <w:szCs w:val="24"/>
        </w:rPr>
      </w:pPr>
      <w:r>
        <w:rPr>
          <w:rFonts w:eastAsia="Times New Roman"/>
          <w:b/>
          <w:bCs/>
          <w:szCs w:val="24"/>
        </w:rPr>
        <w:t>ΠΡΟΕΔΡΕΥΟΥΣΑ (Αναστασία Χριστοδ</w:t>
      </w:r>
      <w:r>
        <w:rPr>
          <w:rFonts w:eastAsia="Times New Roman"/>
          <w:b/>
          <w:bCs/>
          <w:szCs w:val="24"/>
        </w:rPr>
        <w:t xml:space="preserve">ουλοπούλου): </w:t>
      </w:r>
      <w:r>
        <w:rPr>
          <w:rFonts w:eastAsia="Times New Roman" w:cs="Times New Roman"/>
          <w:szCs w:val="24"/>
        </w:rPr>
        <w:t xml:space="preserve">Κυρίες και κύριοι συνάδελφοι, ολοκληρώθηκε η συζήτηση της </w:t>
      </w:r>
      <w:r>
        <w:rPr>
          <w:rFonts w:eastAsia="Times New Roman" w:cs="Times New Roman"/>
          <w:szCs w:val="24"/>
        </w:rPr>
        <w:t xml:space="preserve">υπ’ </w:t>
      </w:r>
      <w:proofErr w:type="spellStart"/>
      <w:r>
        <w:rPr>
          <w:rFonts w:eastAsia="Times New Roman" w:cs="Times New Roman"/>
          <w:szCs w:val="24"/>
        </w:rPr>
        <w:t>αριθμ</w:t>
      </w:r>
      <w:proofErr w:type="spellEnd"/>
      <w:r>
        <w:rPr>
          <w:rFonts w:eastAsia="Times New Roman" w:cs="Times New Roman"/>
          <w:szCs w:val="24"/>
        </w:rPr>
        <w:t xml:space="preserve">. </w:t>
      </w:r>
      <w:r>
        <w:rPr>
          <w:rFonts w:eastAsia="Times New Roman" w:cs="Times New Roman"/>
          <w:szCs w:val="24"/>
        </w:rPr>
        <w:t xml:space="preserve">28/20/19-5-2017 </w:t>
      </w:r>
      <w:r>
        <w:rPr>
          <w:rFonts w:eastAsia="Times New Roman" w:cs="Times New Roman"/>
          <w:szCs w:val="24"/>
        </w:rPr>
        <w:t>επίκαιρης επερώτησης.</w:t>
      </w:r>
    </w:p>
    <w:p w14:paraId="700D293C" w14:textId="77777777" w:rsidR="008F0301" w:rsidRDefault="00543CD5">
      <w:pPr>
        <w:spacing w:line="600" w:lineRule="auto"/>
        <w:ind w:firstLine="720"/>
        <w:jc w:val="both"/>
        <w:rPr>
          <w:rFonts w:eastAsia="Times New Roman" w:cs="Times New Roman"/>
          <w:szCs w:val="24"/>
        </w:rPr>
      </w:pPr>
      <w:r>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w:t>
      </w:r>
      <w:r>
        <w:rPr>
          <w:rFonts w:eastAsia="Times New Roman" w:cs="Times New Roman"/>
        </w:rPr>
        <w:t>έκθεση της αίθουσας «ΕΛΕΥΘΕΡΙΟΣ ΒΕΝΙΖΕΛΟΣ» και ενημερώθηκαν για την ιστορία του κτηρίου και τον τρόπο οργάνωσης και λειτουργίας της Βουλής, είκοσι ένας μαθητές και μαθήτριες και ένας συνοδός εκπαιδευτικός από το 3</w:t>
      </w:r>
      <w:r>
        <w:rPr>
          <w:rFonts w:eastAsia="Times New Roman" w:cs="Times New Roman"/>
          <w:vertAlign w:val="superscript"/>
        </w:rPr>
        <w:t>ο</w:t>
      </w:r>
      <w:r>
        <w:rPr>
          <w:rFonts w:eastAsia="Times New Roman" w:cs="Times New Roman"/>
        </w:rPr>
        <w:t xml:space="preserve"> Δημοτικό </w:t>
      </w:r>
      <w:proofErr w:type="spellStart"/>
      <w:r>
        <w:rPr>
          <w:rFonts w:eastAsia="Times New Roman" w:cs="Times New Roman"/>
        </w:rPr>
        <w:t>Κισσάμου</w:t>
      </w:r>
      <w:proofErr w:type="spellEnd"/>
      <w:r>
        <w:rPr>
          <w:rFonts w:eastAsia="Times New Roman" w:cs="Times New Roman"/>
        </w:rPr>
        <w:t xml:space="preserve"> Χανίων. </w:t>
      </w:r>
    </w:p>
    <w:p w14:paraId="700D293D" w14:textId="77777777" w:rsidR="008F0301" w:rsidRDefault="00543CD5">
      <w:pPr>
        <w:spacing w:line="600" w:lineRule="auto"/>
        <w:ind w:left="360" w:firstLine="360"/>
        <w:jc w:val="both"/>
        <w:rPr>
          <w:rFonts w:eastAsia="Times New Roman" w:cs="Times New Roman"/>
        </w:rPr>
      </w:pPr>
      <w:r>
        <w:rPr>
          <w:rFonts w:eastAsia="Times New Roman" w:cs="Times New Roman"/>
        </w:rPr>
        <w:t>Η Βουλή τούς κ</w:t>
      </w:r>
      <w:r>
        <w:rPr>
          <w:rFonts w:eastAsia="Times New Roman" w:cs="Times New Roman"/>
        </w:rPr>
        <w:t xml:space="preserve">αλωσορίζει. </w:t>
      </w:r>
    </w:p>
    <w:p w14:paraId="700D293E" w14:textId="77777777" w:rsidR="008F0301" w:rsidRDefault="00543CD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00D293F"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έχουν διανεμηθεί τα Πρακτικά της Πέμπτης 27 Απριλίου 2017 και ερωτάται το Σώμα αν τα επικυρώνει. </w:t>
      </w:r>
    </w:p>
    <w:p w14:paraId="700D2940" w14:textId="77777777" w:rsidR="008F0301" w:rsidRDefault="00543CD5">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700D2941" w14:textId="77777777" w:rsidR="008F0301" w:rsidRDefault="00543CD5">
      <w:pPr>
        <w:spacing w:line="600" w:lineRule="auto"/>
        <w:ind w:firstLine="720"/>
        <w:jc w:val="both"/>
        <w:rPr>
          <w:rFonts w:eastAsia="Times New Roman"/>
          <w:b/>
          <w:bCs/>
          <w:szCs w:val="24"/>
        </w:rPr>
      </w:pPr>
      <w:r>
        <w:rPr>
          <w:rFonts w:eastAsia="Times New Roman"/>
          <w:b/>
          <w:bCs/>
          <w:szCs w:val="24"/>
        </w:rPr>
        <w:t>ΠΡΟΕΔΡΕΥΟΥΣΑ (Αναστασία Χρισ</w:t>
      </w:r>
      <w:r>
        <w:rPr>
          <w:rFonts w:eastAsia="Times New Roman"/>
          <w:b/>
          <w:bCs/>
          <w:szCs w:val="24"/>
        </w:rPr>
        <w:t xml:space="preserve">τοδουλοπούλου): </w:t>
      </w:r>
      <w:r>
        <w:rPr>
          <w:rFonts w:eastAsia="Times New Roman" w:cs="Times New Roman"/>
          <w:szCs w:val="24"/>
        </w:rPr>
        <w:t>Συνεπώς τα Πρακτικά της Πέμπτης 27 Απριλίου 2017 επικυρώθηκαν.</w:t>
      </w:r>
    </w:p>
    <w:p w14:paraId="700D2942" w14:textId="77777777" w:rsidR="008F0301" w:rsidRDefault="00543CD5">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00D2943" w14:textId="77777777" w:rsidR="008F0301" w:rsidRDefault="00543CD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00D2944" w14:textId="77777777" w:rsidR="008F0301" w:rsidRDefault="00543CD5">
      <w:pPr>
        <w:spacing w:line="600" w:lineRule="auto"/>
        <w:ind w:firstLine="720"/>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cs="Times New Roman"/>
          <w:szCs w:val="24"/>
        </w:rPr>
        <w:t xml:space="preserve">Με τη συναίνεση </w:t>
      </w:r>
      <w:r>
        <w:rPr>
          <w:rFonts w:eastAsia="Times New Roman" w:cs="Times New Roman"/>
          <w:szCs w:val="24"/>
        </w:rPr>
        <w:t>του Σώματος και ώρα 13.</w:t>
      </w:r>
      <w:r>
        <w:rPr>
          <w:rFonts w:eastAsia="Times New Roman" w:cs="Times New Roman"/>
          <w:szCs w:val="24"/>
        </w:rPr>
        <w:t>30</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την προσεχή</w:t>
      </w:r>
      <w:r>
        <w:rPr>
          <w:rFonts w:eastAsia="Times New Roman" w:cs="Times New Roman"/>
          <w:szCs w:val="24"/>
        </w:rPr>
        <w:t xml:space="preserve"> Δευτέρα 26 Ιουνίου 2017 και ώρα 17.00΄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 κοινοβουλευτικό έλεγχο</w:t>
      </w:r>
      <w:r>
        <w:rPr>
          <w:rFonts w:eastAsia="Times New Roman" w:cs="Times New Roman"/>
          <w:szCs w:val="24"/>
        </w:rPr>
        <w:t>:</w:t>
      </w:r>
      <w:r>
        <w:rPr>
          <w:rFonts w:eastAsia="Times New Roman" w:cs="Times New Roman"/>
          <w:szCs w:val="24"/>
        </w:rPr>
        <w:t xml:space="preserve"> α) συζήτηση επικαίρων ερωτήσεων και β) συζήτηση </w:t>
      </w:r>
      <w:r>
        <w:rPr>
          <w:rFonts w:eastAsia="Times New Roman" w:cs="Times New Roman"/>
          <w:szCs w:val="24"/>
        </w:rPr>
        <w:t xml:space="preserve">της υπ’ </w:t>
      </w:r>
      <w:proofErr w:type="spellStart"/>
      <w:r>
        <w:rPr>
          <w:rFonts w:eastAsia="Times New Roman" w:cs="Times New Roman"/>
          <w:szCs w:val="24"/>
        </w:rPr>
        <w:t>αριθμ</w:t>
      </w:r>
      <w:proofErr w:type="spellEnd"/>
      <w:r>
        <w:rPr>
          <w:rFonts w:eastAsia="Times New Roman" w:cs="Times New Roman"/>
          <w:szCs w:val="24"/>
        </w:rPr>
        <w:t xml:space="preserve">. </w:t>
      </w:r>
      <w:r>
        <w:rPr>
          <w:rFonts w:eastAsia="Times New Roman" w:cs="Times New Roman"/>
          <w:szCs w:val="24"/>
        </w:rPr>
        <w:t xml:space="preserve">23/8-5-2017 </w:t>
      </w:r>
      <w:r>
        <w:rPr>
          <w:rFonts w:eastAsia="Times New Roman" w:cs="Times New Roman"/>
          <w:szCs w:val="24"/>
        </w:rPr>
        <w:t>επερώτησης, σύμφω</w:t>
      </w:r>
      <w:r>
        <w:rPr>
          <w:rFonts w:eastAsia="Times New Roman" w:cs="Times New Roman"/>
          <w:szCs w:val="24"/>
        </w:rPr>
        <w:t xml:space="preserve">να με την ημερήσια διάταξη που έχει διανεμηθεί. </w:t>
      </w:r>
    </w:p>
    <w:p w14:paraId="700D2945" w14:textId="77777777" w:rsidR="008F0301" w:rsidRDefault="00543CD5">
      <w:pPr>
        <w:spacing w:line="600" w:lineRule="auto"/>
        <w:jc w:val="both"/>
        <w:rPr>
          <w:rFonts w:eastAsia="Times New Roman" w:cs="Times New Roman"/>
          <w:szCs w:val="24"/>
        </w:rPr>
      </w:pPr>
      <w:r>
        <w:rPr>
          <w:rFonts w:eastAsia="Times New Roman" w:cs="Times New Roman"/>
          <w:b/>
          <w:bCs/>
          <w:szCs w:val="24"/>
        </w:rPr>
        <w:t>Ο</w:t>
      </w:r>
      <w:r>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8F03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bxSjfJNbo2WPHUQXbD34veESBw=" w:salt="UN8YzCt74bYQIJnSm9cN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01"/>
    <w:rsid w:val="00164670"/>
    <w:rsid w:val="005A3912"/>
    <w:rsid w:val="008F03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26A1"/>
  <w15:docId w15:val="{856F4C3E-2C09-48ED-8762-49A1594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573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15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466</MetadataID>
    <Session xmlns="641f345b-441b-4b81-9152-adc2e73ba5e1">Β´</Session>
    <Date xmlns="641f345b-441b-4b81-9152-adc2e73ba5e1">2017-06-22T21:00:00+00:00</Date>
    <Status xmlns="641f345b-441b-4b81-9152-adc2e73ba5e1">
      <Url>http://srv-sp1/praktika/Lists/Incoming_Metadata/EditForm.aspx?ID=466&amp;Source=/praktika/Recordings_Library/Forms/AllItems.aspx</Url>
      <Description>Δημοσιεύτηκε</Description>
    </Status>
    <Meeting xmlns="641f345b-441b-4b81-9152-adc2e73ba5e1">ΡΛΘ´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D9FDB3-A1E5-4584-879D-D871CA50F50C}">
  <ds:schemaRefs>
    <ds:schemaRef ds:uri="641f345b-441b-4b81-9152-adc2e73ba5e1"/>
    <ds:schemaRef ds:uri="http://schemas.microsoft.com/office/2006/documentManagement/types"/>
    <ds:schemaRef ds:uri="http://schemas.microsoft.com/office/2006/metadata/propertie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15732DDD-16BD-4D3B-AA36-0C0CC566D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D51EAB-E6B9-4335-87AC-FD5D7C011C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163</Pages>
  <Words>30210</Words>
  <Characters>163140</Characters>
  <Application>Microsoft Office Word</Application>
  <DocSecurity>0</DocSecurity>
  <Lines>1359</Lines>
  <Paragraphs>385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2017-06-29T07:09:00Z</dcterms:created>
  <dcterms:modified xsi:type="dcterms:W3CDTF">2017-06-29T07:09:00Z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