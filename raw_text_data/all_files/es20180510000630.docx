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5B547" w14:textId="77777777" w:rsidR="005B2FA2" w:rsidRPr="005B2FA2" w:rsidRDefault="005B2FA2" w:rsidP="005B2FA2">
      <w:pPr>
        <w:spacing w:after="0" w:line="360" w:lineRule="auto"/>
        <w:rPr>
          <w:ins w:id="0" w:author="Φλούδα Χριστίνα" w:date="2018-05-21T18:34:00Z"/>
          <w:rFonts w:eastAsia="Times New Roman"/>
          <w:szCs w:val="24"/>
          <w:lang w:eastAsia="en-US"/>
        </w:rPr>
      </w:pPr>
      <w:bookmarkStart w:id="1" w:name="_GoBack"/>
      <w:bookmarkEnd w:id="1"/>
      <w:ins w:id="2" w:author="Φλούδα Χριστίνα" w:date="2018-05-21T18:34:00Z">
        <w:r w:rsidRPr="005B2FA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4383B43" w14:textId="77777777" w:rsidR="005B2FA2" w:rsidRPr="005B2FA2" w:rsidRDefault="005B2FA2" w:rsidP="005B2FA2">
      <w:pPr>
        <w:spacing w:after="0" w:line="360" w:lineRule="auto"/>
        <w:rPr>
          <w:ins w:id="3" w:author="Φλούδα Χριστίνα" w:date="2018-05-21T18:34:00Z"/>
          <w:rFonts w:eastAsia="Times New Roman"/>
          <w:szCs w:val="24"/>
          <w:lang w:eastAsia="en-US"/>
        </w:rPr>
      </w:pPr>
    </w:p>
    <w:p w14:paraId="1C464458" w14:textId="77777777" w:rsidR="005B2FA2" w:rsidRPr="005B2FA2" w:rsidRDefault="005B2FA2" w:rsidP="005B2FA2">
      <w:pPr>
        <w:spacing w:after="0" w:line="360" w:lineRule="auto"/>
        <w:rPr>
          <w:ins w:id="4" w:author="Φλούδα Χριστίνα" w:date="2018-05-21T18:34:00Z"/>
          <w:rFonts w:eastAsia="Times New Roman"/>
          <w:szCs w:val="24"/>
          <w:lang w:eastAsia="en-US"/>
        </w:rPr>
      </w:pPr>
      <w:ins w:id="5" w:author="Φλούδα Χριστίνα" w:date="2018-05-21T18:34:00Z">
        <w:r w:rsidRPr="005B2FA2">
          <w:rPr>
            <w:rFonts w:eastAsia="Times New Roman"/>
            <w:szCs w:val="24"/>
            <w:lang w:eastAsia="en-US"/>
          </w:rPr>
          <w:t>ΠΙΝΑΚΑΣ ΠΕΡΙΕΧΟΜΕΝΩΝ</w:t>
        </w:r>
      </w:ins>
    </w:p>
    <w:p w14:paraId="4EB8B6FD" w14:textId="77777777" w:rsidR="005B2FA2" w:rsidRPr="005B2FA2" w:rsidRDefault="005B2FA2" w:rsidP="005B2FA2">
      <w:pPr>
        <w:spacing w:after="0" w:line="360" w:lineRule="auto"/>
        <w:rPr>
          <w:ins w:id="6" w:author="Φλούδα Χριστίνα" w:date="2018-05-21T18:34:00Z"/>
          <w:rFonts w:eastAsia="Times New Roman"/>
          <w:szCs w:val="24"/>
          <w:lang w:eastAsia="en-US"/>
        </w:rPr>
      </w:pPr>
      <w:ins w:id="7" w:author="Φλούδα Χριστίνα" w:date="2018-05-21T18:34:00Z">
        <w:r w:rsidRPr="005B2FA2">
          <w:rPr>
            <w:rFonts w:eastAsia="Times New Roman"/>
            <w:szCs w:val="24"/>
            <w:lang w:eastAsia="en-US"/>
          </w:rPr>
          <w:t xml:space="preserve">ΙΖ΄ ΠΕΡΙΟΔΟΣ </w:t>
        </w:r>
      </w:ins>
    </w:p>
    <w:p w14:paraId="1F50EBA4" w14:textId="77777777" w:rsidR="005B2FA2" w:rsidRPr="005B2FA2" w:rsidRDefault="005B2FA2" w:rsidP="005B2FA2">
      <w:pPr>
        <w:spacing w:after="0" w:line="360" w:lineRule="auto"/>
        <w:rPr>
          <w:ins w:id="8" w:author="Φλούδα Χριστίνα" w:date="2018-05-21T18:34:00Z"/>
          <w:rFonts w:eastAsia="Times New Roman"/>
          <w:szCs w:val="24"/>
          <w:lang w:eastAsia="en-US"/>
        </w:rPr>
      </w:pPr>
      <w:ins w:id="9" w:author="Φλούδα Χριστίνα" w:date="2018-05-21T18:34:00Z">
        <w:r w:rsidRPr="005B2FA2">
          <w:rPr>
            <w:rFonts w:eastAsia="Times New Roman"/>
            <w:szCs w:val="24"/>
            <w:lang w:eastAsia="en-US"/>
          </w:rPr>
          <w:t>ΠΡΟΕΔΡΕΥΟΜΕΝΗΣ ΚΟΙΝΟΒΟΥΛΕΥΤΙΚΗΣ ΔΗΜΟΚΡΑΤΙΑΣ</w:t>
        </w:r>
      </w:ins>
    </w:p>
    <w:p w14:paraId="7E6CC359" w14:textId="77777777" w:rsidR="005B2FA2" w:rsidRPr="005B2FA2" w:rsidRDefault="005B2FA2" w:rsidP="005B2FA2">
      <w:pPr>
        <w:spacing w:after="0" w:line="360" w:lineRule="auto"/>
        <w:rPr>
          <w:ins w:id="10" w:author="Φλούδα Χριστίνα" w:date="2018-05-21T18:34:00Z"/>
          <w:rFonts w:eastAsia="Times New Roman"/>
          <w:szCs w:val="24"/>
          <w:lang w:eastAsia="en-US"/>
        </w:rPr>
      </w:pPr>
      <w:ins w:id="11" w:author="Φλούδα Χριστίνα" w:date="2018-05-21T18:34:00Z">
        <w:r w:rsidRPr="005B2FA2">
          <w:rPr>
            <w:rFonts w:eastAsia="Times New Roman"/>
            <w:szCs w:val="24"/>
            <w:lang w:eastAsia="en-US"/>
          </w:rPr>
          <w:t>ΣΥΝΟΔΟΣ Γ΄</w:t>
        </w:r>
      </w:ins>
    </w:p>
    <w:p w14:paraId="2D8F2631" w14:textId="77777777" w:rsidR="005B2FA2" w:rsidRPr="005B2FA2" w:rsidRDefault="005B2FA2" w:rsidP="005B2FA2">
      <w:pPr>
        <w:spacing w:after="0" w:line="360" w:lineRule="auto"/>
        <w:rPr>
          <w:ins w:id="12" w:author="Φλούδα Χριστίνα" w:date="2018-05-21T18:34:00Z"/>
          <w:rFonts w:eastAsia="Times New Roman"/>
          <w:szCs w:val="24"/>
          <w:lang w:eastAsia="en-US"/>
        </w:rPr>
      </w:pPr>
    </w:p>
    <w:p w14:paraId="67B8FF30" w14:textId="77777777" w:rsidR="005B2FA2" w:rsidRPr="005B2FA2" w:rsidRDefault="005B2FA2" w:rsidP="005B2FA2">
      <w:pPr>
        <w:spacing w:after="0" w:line="360" w:lineRule="auto"/>
        <w:rPr>
          <w:ins w:id="13" w:author="Φλούδα Χριστίνα" w:date="2018-05-21T18:34:00Z"/>
          <w:rFonts w:eastAsia="Times New Roman"/>
          <w:szCs w:val="24"/>
          <w:lang w:eastAsia="en-US"/>
        </w:rPr>
      </w:pPr>
      <w:ins w:id="14" w:author="Φλούδα Χριστίνα" w:date="2018-05-21T18:34:00Z">
        <w:r w:rsidRPr="005B2FA2">
          <w:rPr>
            <w:rFonts w:eastAsia="Times New Roman"/>
            <w:szCs w:val="24"/>
            <w:lang w:eastAsia="en-US"/>
          </w:rPr>
          <w:t>ΣΥΝΕΔΡΙΑΣΗ ΡΙΕ΄</w:t>
        </w:r>
      </w:ins>
    </w:p>
    <w:p w14:paraId="3F22C907" w14:textId="77777777" w:rsidR="005B2FA2" w:rsidRPr="005B2FA2" w:rsidRDefault="005B2FA2" w:rsidP="005B2FA2">
      <w:pPr>
        <w:spacing w:after="0" w:line="360" w:lineRule="auto"/>
        <w:rPr>
          <w:ins w:id="15" w:author="Φλούδα Χριστίνα" w:date="2018-05-21T18:34:00Z"/>
          <w:rFonts w:eastAsia="Times New Roman"/>
          <w:szCs w:val="24"/>
          <w:lang w:eastAsia="en-US"/>
        </w:rPr>
      </w:pPr>
      <w:ins w:id="16" w:author="Φλούδα Χριστίνα" w:date="2018-05-21T18:34:00Z">
        <w:r w:rsidRPr="005B2FA2">
          <w:rPr>
            <w:rFonts w:eastAsia="Times New Roman"/>
            <w:szCs w:val="24"/>
            <w:lang w:eastAsia="en-US"/>
          </w:rPr>
          <w:t>Πέμπτη  10 Μαΐου 2018</w:t>
        </w:r>
      </w:ins>
    </w:p>
    <w:p w14:paraId="3486DD4C" w14:textId="77777777" w:rsidR="005B2FA2" w:rsidRPr="005B2FA2" w:rsidRDefault="005B2FA2" w:rsidP="005B2FA2">
      <w:pPr>
        <w:spacing w:after="0" w:line="360" w:lineRule="auto"/>
        <w:rPr>
          <w:ins w:id="17" w:author="Φλούδα Χριστίνα" w:date="2018-05-21T18:34:00Z"/>
          <w:rFonts w:eastAsia="Times New Roman"/>
          <w:szCs w:val="24"/>
          <w:lang w:eastAsia="en-US"/>
        </w:rPr>
      </w:pPr>
    </w:p>
    <w:p w14:paraId="34E47896" w14:textId="77777777" w:rsidR="005B2FA2" w:rsidRPr="005B2FA2" w:rsidRDefault="005B2FA2" w:rsidP="005B2FA2">
      <w:pPr>
        <w:spacing w:after="0" w:line="360" w:lineRule="auto"/>
        <w:rPr>
          <w:ins w:id="18" w:author="Φλούδα Χριστίνα" w:date="2018-05-21T18:34:00Z"/>
          <w:rFonts w:eastAsia="Times New Roman"/>
          <w:szCs w:val="24"/>
          <w:lang w:eastAsia="en-US"/>
        </w:rPr>
      </w:pPr>
      <w:ins w:id="19" w:author="Φλούδα Χριστίνα" w:date="2018-05-21T18:34:00Z">
        <w:r w:rsidRPr="005B2FA2">
          <w:rPr>
            <w:rFonts w:eastAsia="Times New Roman"/>
            <w:szCs w:val="24"/>
            <w:lang w:eastAsia="en-US"/>
          </w:rPr>
          <w:t>ΘΕΜΑΤΑ</w:t>
        </w:r>
      </w:ins>
    </w:p>
    <w:p w14:paraId="3BF2F360" w14:textId="77777777" w:rsidR="005B2FA2" w:rsidRPr="005B2FA2" w:rsidRDefault="005B2FA2" w:rsidP="005B2FA2">
      <w:pPr>
        <w:spacing w:after="0" w:line="360" w:lineRule="auto"/>
        <w:rPr>
          <w:ins w:id="20" w:author="Φλούδα Χριστίνα" w:date="2018-05-21T18:34:00Z"/>
          <w:rFonts w:eastAsia="Times New Roman"/>
          <w:szCs w:val="24"/>
          <w:lang w:eastAsia="en-US"/>
        </w:rPr>
      </w:pPr>
      <w:ins w:id="21" w:author="Φλούδα Χριστίνα" w:date="2018-05-21T18:34:00Z">
        <w:r w:rsidRPr="005B2FA2">
          <w:rPr>
            <w:rFonts w:eastAsia="Times New Roman"/>
            <w:szCs w:val="24"/>
            <w:lang w:eastAsia="en-US"/>
          </w:rPr>
          <w:t xml:space="preserve"> </w:t>
        </w:r>
        <w:r w:rsidRPr="005B2FA2">
          <w:rPr>
            <w:rFonts w:eastAsia="Times New Roman"/>
            <w:szCs w:val="24"/>
            <w:lang w:eastAsia="en-US"/>
          </w:rPr>
          <w:br/>
          <w:t xml:space="preserve">Α. ΕΙΔΙΚΑ ΘΕΜΑΤΑ </w:t>
        </w:r>
        <w:r w:rsidRPr="005B2FA2">
          <w:rPr>
            <w:rFonts w:eastAsia="Times New Roman"/>
            <w:szCs w:val="24"/>
            <w:lang w:eastAsia="en-US"/>
          </w:rPr>
          <w:br/>
          <w:t xml:space="preserve">1. Επικύρωση Πρακτικών, σελ. </w:t>
        </w:r>
        <w:r w:rsidRPr="005B2FA2">
          <w:rPr>
            <w:rFonts w:eastAsia="Times New Roman"/>
            <w:szCs w:val="24"/>
            <w:lang w:eastAsia="en-US"/>
          </w:rPr>
          <w:br/>
          <w:t xml:space="preserve">2. Ανακοινώνεται ότι τη συνεδρίαση παρακολουθούν μαθητές από το Δημοτικό Σχολείο Λιβαδιών Χίου, σελ. </w:t>
        </w:r>
        <w:r w:rsidRPr="005B2FA2">
          <w:rPr>
            <w:rFonts w:eastAsia="Times New Roman"/>
            <w:szCs w:val="24"/>
            <w:lang w:eastAsia="en-US"/>
          </w:rPr>
          <w:br/>
          <w:t xml:space="preserve">3. Επί διαδικαστικού θέματος, σελ. </w:t>
        </w:r>
        <w:r w:rsidRPr="005B2FA2">
          <w:rPr>
            <w:rFonts w:eastAsia="Times New Roman"/>
            <w:szCs w:val="24"/>
            <w:lang w:eastAsia="en-US"/>
          </w:rPr>
          <w:br/>
          <w:t xml:space="preserve"> </w:t>
        </w:r>
        <w:r w:rsidRPr="005B2FA2">
          <w:rPr>
            <w:rFonts w:eastAsia="Times New Roman"/>
            <w:szCs w:val="24"/>
            <w:lang w:eastAsia="en-US"/>
          </w:rPr>
          <w:br/>
          <w:t xml:space="preserve">Β. ΚΟΙΝΟΒΟΥΛΕΥΤΙΚΟΣ ΕΛΕΓΧΟΣ </w:t>
        </w:r>
        <w:r w:rsidRPr="005B2FA2">
          <w:rPr>
            <w:rFonts w:eastAsia="Times New Roman"/>
            <w:szCs w:val="24"/>
            <w:lang w:eastAsia="en-US"/>
          </w:rPr>
          <w:br/>
          <w:t xml:space="preserve">1. Ανακοίνωση του δελτίου επικαίρων ερωτήσεων της Παρασκευής 11 Μαΐου 2018, σελ. </w:t>
        </w:r>
        <w:r w:rsidRPr="005B2FA2">
          <w:rPr>
            <w:rFonts w:eastAsia="Times New Roman"/>
            <w:szCs w:val="24"/>
            <w:lang w:eastAsia="en-US"/>
          </w:rPr>
          <w:br/>
          <w:t>2. Συζήτηση επικαίρων ερωτήσεων:</w:t>
        </w:r>
        <w:r w:rsidRPr="005B2FA2">
          <w:rPr>
            <w:rFonts w:eastAsia="Times New Roman"/>
            <w:szCs w:val="24"/>
            <w:lang w:eastAsia="en-US"/>
          </w:rPr>
          <w:br/>
          <w:t xml:space="preserve">   α) Προς την Υπουργό Εργασίας, Κοινωνικής Ασφάλισης και Κοινωνικής Αλληλεγγύης:</w:t>
        </w:r>
        <w:r w:rsidRPr="005B2FA2">
          <w:rPr>
            <w:rFonts w:eastAsia="Times New Roman"/>
            <w:szCs w:val="24"/>
            <w:lang w:eastAsia="en-US"/>
          </w:rPr>
          <w:br/>
          <w:t xml:space="preserve">       i. με θέμα: «Προβλήματα </w:t>
        </w:r>
        <w:proofErr w:type="spellStart"/>
        <w:r w:rsidRPr="005B2FA2">
          <w:rPr>
            <w:rFonts w:eastAsia="Times New Roman"/>
            <w:szCs w:val="24"/>
            <w:lang w:eastAsia="en-US"/>
          </w:rPr>
          <w:t>τρίτεκνων</w:t>
        </w:r>
        <w:proofErr w:type="spellEnd"/>
        <w:r w:rsidRPr="005B2FA2">
          <w:rPr>
            <w:rFonts w:eastAsia="Times New Roman"/>
            <w:szCs w:val="24"/>
            <w:lang w:eastAsia="en-US"/>
          </w:rPr>
          <w:t xml:space="preserve"> δανειοληπτών του ΟΕΚ», σελ. </w:t>
        </w:r>
        <w:r w:rsidRPr="005B2FA2">
          <w:rPr>
            <w:rFonts w:eastAsia="Times New Roman"/>
            <w:szCs w:val="24"/>
            <w:lang w:eastAsia="en-US"/>
          </w:rPr>
          <w:br/>
          <w:t xml:space="preserve">       </w:t>
        </w:r>
        <w:proofErr w:type="spellStart"/>
        <w:r w:rsidRPr="005B2FA2">
          <w:rPr>
            <w:rFonts w:eastAsia="Times New Roman"/>
            <w:szCs w:val="24"/>
            <w:lang w:eastAsia="en-US"/>
          </w:rPr>
          <w:t>ii</w:t>
        </w:r>
        <w:proofErr w:type="spellEnd"/>
        <w:r w:rsidRPr="005B2FA2">
          <w:rPr>
            <w:rFonts w:eastAsia="Times New Roman"/>
            <w:szCs w:val="24"/>
            <w:lang w:eastAsia="en-US"/>
          </w:rPr>
          <w:t xml:space="preserve">. με θέμα: «Υγιεινή και ασφάλεια για εργαζόμενους και συναλλασσόμενους στα κτήρια του ΕΦΚΑ», σελ. </w:t>
        </w:r>
        <w:r w:rsidRPr="005B2FA2">
          <w:rPr>
            <w:rFonts w:eastAsia="Times New Roman"/>
            <w:szCs w:val="24"/>
            <w:lang w:eastAsia="en-US"/>
          </w:rPr>
          <w:br/>
          <w:t xml:space="preserve">    β) Προς τον Υπουργό Αγροτικής Ανάπτυξης και Τροφίμων, σχετικά με την αναβάθμιση του Κέντρου Ζωικών Γενετικών Πόρων Καρδίτσας, σελ. </w:t>
        </w:r>
        <w:r w:rsidRPr="005B2FA2">
          <w:rPr>
            <w:rFonts w:eastAsia="Times New Roman"/>
            <w:szCs w:val="24"/>
            <w:lang w:eastAsia="en-US"/>
          </w:rPr>
          <w:br/>
        </w:r>
      </w:ins>
    </w:p>
    <w:p w14:paraId="726F7E64" w14:textId="77777777" w:rsidR="005B2FA2" w:rsidRPr="005B2FA2" w:rsidRDefault="005B2FA2" w:rsidP="005B2FA2">
      <w:pPr>
        <w:spacing w:after="0" w:line="360" w:lineRule="auto"/>
        <w:rPr>
          <w:ins w:id="22" w:author="Φλούδα Χριστίνα" w:date="2018-05-21T18:34:00Z"/>
          <w:rFonts w:eastAsia="Times New Roman"/>
          <w:szCs w:val="24"/>
          <w:lang w:eastAsia="en-US"/>
        </w:rPr>
      </w:pPr>
      <w:ins w:id="23" w:author="Φλούδα Χριστίνα" w:date="2018-05-21T18:34:00Z">
        <w:r w:rsidRPr="005B2FA2">
          <w:rPr>
            <w:rFonts w:eastAsia="Times New Roman"/>
            <w:szCs w:val="24"/>
            <w:lang w:eastAsia="en-US"/>
          </w:rPr>
          <w:t>ΠΡΟΕΔΡΕΥΩΝ</w:t>
        </w:r>
      </w:ins>
    </w:p>
    <w:p w14:paraId="3A50BE56" w14:textId="77777777" w:rsidR="005B2FA2" w:rsidRPr="005B2FA2" w:rsidRDefault="005B2FA2" w:rsidP="005B2FA2">
      <w:pPr>
        <w:spacing w:after="0" w:line="360" w:lineRule="auto"/>
        <w:rPr>
          <w:ins w:id="24" w:author="Φλούδα Χριστίνα" w:date="2018-05-21T18:34:00Z"/>
          <w:rFonts w:eastAsia="Times New Roman"/>
          <w:szCs w:val="24"/>
          <w:lang w:eastAsia="en-US"/>
        </w:rPr>
      </w:pPr>
      <w:ins w:id="25" w:author="Φλούδα Χριστίνα" w:date="2018-05-21T18:34:00Z">
        <w:r w:rsidRPr="005B2FA2">
          <w:rPr>
            <w:rFonts w:eastAsia="Times New Roman"/>
            <w:szCs w:val="24"/>
            <w:lang w:eastAsia="en-US"/>
          </w:rPr>
          <w:t>ΚΡΕΜΑΣΤΙΝΟΣ Δ. , σελ.</w:t>
        </w:r>
        <w:r w:rsidRPr="005B2FA2">
          <w:rPr>
            <w:rFonts w:eastAsia="Times New Roman"/>
            <w:szCs w:val="24"/>
            <w:lang w:eastAsia="en-US"/>
          </w:rPr>
          <w:br/>
        </w:r>
      </w:ins>
    </w:p>
    <w:p w14:paraId="46A2B465" w14:textId="77777777" w:rsidR="005B2FA2" w:rsidRPr="005B2FA2" w:rsidRDefault="005B2FA2" w:rsidP="005B2FA2">
      <w:pPr>
        <w:spacing w:after="0" w:line="360" w:lineRule="auto"/>
        <w:rPr>
          <w:ins w:id="26" w:author="Φλούδα Χριστίνα" w:date="2018-05-21T18:34:00Z"/>
          <w:rFonts w:eastAsia="Times New Roman"/>
          <w:szCs w:val="24"/>
          <w:lang w:eastAsia="en-US"/>
        </w:rPr>
      </w:pPr>
    </w:p>
    <w:p w14:paraId="6AEF67A5" w14:textId="77777777" w:rsidR="005B2FA2" w:rsidRPr="005B2FA2" w:rsidRDefault="005B2FA2" w:rsidP="005B2FA2">
      <w:pPr>
        <w:spacing w:after="0" w:line="360" w:lineRule="auto"/>
        <w:rPr>
          <w:ins w:id="27" w:author="Φλούδα Χριστίνα" w:date="2018-05-21T18:34:00Z"/>
          <w:rFonts w:eastAsia="Times New Roman"/>
          <w:szCs w:val="24"/>
          <w:lang w:eastAsia="en-US"/>
        </w:rPr>
      </w:pPr>
      <w:ins w:id="28" w:author="Φλούδα Χριστίνα" w:date="2018-05-21T18:34:00Z">
        <w:r w:rsidRPr="005B2FA2">
          <w:rPr>
            <w:rFonts w:eastAsia="Times New Roman"/>
            <w:szCs w:val="24"/>
            <w:lang w:eastAsia="en-US"/>
          </w:rPr>
          <w:t>ΟΜΙΛΗΤΕΣ</w:t>
        </w:r>
      </w:ins>
    </w:p>
    <w:p w14:paraId="0435EDF0" w14:textId="7D6826CA" w:rsidR="005B2FA2" w:rsidRDefault="005B2FA2" w:rsidP="005B2FA2">
      <w:pPr>
        <w:spacing w:after="0" w:line="600" w:lineRule="auto"/>
        <w:ind w:firstLine="720"/>
        <w:jc w:val="center"/>
        <w:rPr>
          <w:ins w:id="29" w:author="Φλούδα Χριστίνα" w:date="2018-05-21T18:34:00Z"/>
          <w:rFonts w:eastAsia="Times New Roman"/>
          <w:szCs w:val="24"/>
        </w:rPr>
      </w:pPr>
      <w:ins w:id="30" w:author="Φλούδα Χριστίνα" w:date="2018-05-21T18:34:00Z">
        <w:r w:rsidRPr="005B2FA2">
          <w:rPr>
            <w:rFonts w:eastAsia="Times New Roman"/>
            <w:szCs w:val="24"/>
            <w:lang w:eastAsia="en-US"/>
          </w:rPr>
          <w:br/>
          <w:t>Α. Επί διαδικαστικού θέματος:</w:t>
        </w:r>
        <w:r w:rsidRPr="005B2FA2">
          <w:rPr>
            <w:rFonts w:eastAsia="Times New Roman"/>
            <w:szCs w:val="24"/>
            <w:lang w:eastAsia="en-US"/>
          </w:rPr>
          <w:br/>
          <w:t>ΚΡΕΜΑΣΤΙΝΟΣ Δ. , σελ.</w:t>
        </w:r>
        <w:r w:rsidRPr="005B2FA2">
          <w:rPr>
            <w:rFonts w:eastAsia="Times New Roman"/>
            <w:szCs w:val="24"/>
            <w:lang w:eastAsia="en-US"/>
          </w:rPr>
          <w:br/>
          <w:t>ΛΑΜΠΡΟΥΛΗΣ Γ. , σελ.</w:t>
        </w:r>
        <w:r w:rsidRPr="005B2FA2">
          <w:rPr>
            <w:rFonts w:eastAsia="Times New Roman"/>
            <w:szCs w:val="24"/>
            <w:lang w:eastAsia="en-US"/>
          </w:rPr>
          <w:br/>
        </w:r>
        <w:r w:rsidRPr="005B2FA2">
          <w:rPr>
            <w:rFonts w:eastAsia="Times New Roman"/>
            <w:szCs w:val="24"/>
            <w:lang w:eastAsia="en-US"/>
          </w:rPr>
          <w:br/>
          <w:t>Β. Επί των επικαίρων ερωτήσεων:</w:t>
        </w:r>
        <w:r w:rsidRPr="005B2FA2">
          <w:rPr>
            <w:rFonts w:eastAsia="Times New Roman"/>
            <w:szCs w:val="24"/>
            <w:lang w:eastAsia="en-US"/>
          </w:rPr>
          <w:br/>
          <w:t>ΑΧΤΣΙΟΓΛΟΥ Ε. , σελ.</w:t>
        </w:r>
        <w:r w:rsidRPr="005B2FA2">
          <w:rPr>
            <w:rFonts w:eastAsia="Times New Roman"/>
            <w:szCs w:val="24"/>
            <w:lang w:eastAsia="en-US"/>
          </w:rPr>
          <w:br/>
          <w:t>ΚΑΤΣΑΒΡΙΑ - ΣΙΩΡΟΠΟΥΛΟΥ Χ. , σελ.</w:t>
        </w:r>
        <w:r w:rsidRPr="005B2FA2">
          <w:rPr>
            <w:rFonts w:eastAsia="Times New Roman"/>
            <w:szCs w:val="24"/>
            <w:lang w:eastAsia="en-US"/>
          </w:rPr>
          <w:br/>
          <w:t>ΚΑΤΣΩΤΗΣ Χ. , σελ.</w:t>
        </w:r>
        <w:r w:rsidRPr="005B2FA2">
          <w:rPr>
            <w:rFonts w:eastAsia="Times New Roman"/>
            <w:szCs w:val="24"/>
            <w:lang w:eastAsia="en-US"/>
          </w:rPr>
          <w:br/>
          <w:t>ΛΑΜΠΡΟΥΛΗΣ Γ. , σελ.</w:t>
        </w:r>
        <w:r w:rsidRPr="005B2FA2">
          <w:rPr>
            <w:rFonts w:eastAsia="Times New Roman"/>
            <w:szCs w:val="24"/>
            <w:lang w:eastAsia="en-US"/>
          </w:rPr>
          <w:br/>
          <w:t>ΠΕΤΡΟΠΟΥΛΟΣ Α. , σελ.</w:t>
        </w:r>
        <w:r w:rsidRPr="005B2FA2">
          <w:rPr>
            <w:rFonts w:eastAsia="Times New Roman"/>
            <w:szCs w:val="24"/>
            <w:lang w:eastAsia="en-US"/>
          </w:rPr>
          <w:br/>
          <w:t>ΤΣΙΡΩΝΗΣ Ι. , σελ.</w:t>
        </w:r>
        <w:r w:rsidRPr="005B2FA2">
          <w:rPr>
            <w:rFonts w:eastAsia="Times New Roman"/>
            <w:szCs w:val="24"/>
            <w:lang w:eastAsia="en-US"/>
          </w:rPr>
          <w:br/>
        </w:r>
      </w:ins>
    </w:p>
    <w:p w14:paraId="51E16A84" w14:textId="2527D57D" w:rsidR="00BF190D" w:rsidRDefault="005B2FA2">
      <w:pPr>
        <w:spacing w:after="0" w:line="600" w:lineRule="auto"/>
        <w:ind w:firstLine="720"/>
        <w:jc w:val="center"/>
        <w:rPr>
          <w:rFonts w:eastAsia="Times New Roman"/>
          <w:szCs w:val="24"/>
        </w:rPr>
      </w:pPr>
      <w:r w:rsidRPr="00B25A5A">
        <w:rPr>
          <w:rFonts w:eastAsia="Times New Roman"/>
          <w:szCs w:val="24"/>
        </w:rPr>
        <w:t>ΠΡΑΚΤΙΚΑ ΒΟΥΛΗΣ</w:t>
      </w:r>
    </w:p>
    <w:p w14:paraId="51E16A85" w14:textId="77777777" w:rsidR="00BF190D" w:rsidRDefault="005B2FA2">
      <w:pPr>
        <w:spacing w:after="0" w:line="600" w:lineRule="auto"/>
        <w:ind w:firstLine="720"/>
        <w:jc w:val="center"/>
        <w:rPr>
          <w:rFonts w:eastAsia="Times New Roman"/>
          <w:szCs w:val="24"/>
        </w:rPr>
      </w:pPr>
      <w:r>
        <w:rPr>
          <w:rFonts w:eastAsia="Times New Roman"/>
          <w:szCs w:val="24"/>
        </w:rPr>
        <w:t>Ι</w:t>
      </w:r>
      <w:r>
        <w:rPr>
          <w:rFonts w:eastAsia="Times New Roman"/>
          <w:szCs w:val="24"/>
        </w:rPr>
        <w:t>Ζ</w:t>
      </w:r>
      <w:r w:rsidRPr="00B25A5A">
        <w:rPr>
          <w:rFonts w:eastAsia="Times New Roman"/>
          <w:szCs w:val="24"/>
        </w:rPr>
        <w:t xml:space="preserve">΄ ΠΕΡΙΟΔΟΣ </w:t>
      </w:r>
    </w:p>
    <w:p w14:paraId="51E16A86" w14:textId="77777777" w:rsidR="00BF190D" w:rsidRDefault="005B2FA2">
      <w:pPr>
        <w:spacing w:after="0" w:line="600" w:lineRule="auto"/>
        <w:ind w:firstLine="720"/>
        <w:jc w:val="center"/>
        <w:rPr>
          <w:rFonts w:eastAsia="Times New Roman"/>
          <w:szCs w:val="24"/>
        </w:rPr>
      </w:pPr>
      <w:r w:rsidRPr="00B25A5A">
        <w:rPr>
          <w:rFonts w:eastAsia="Times New Roman"/>
          <w:szCs w:val="24"/>
        </w:rPr>
        <w:t>ΠΡΟΕΔΡΕΥΟΜΕΝΗΣ ΚΟΙΝΟΒΟΥΛΕΥΤΙΚΗΣ ΔΗΜΟΚΡΑΤΙΑΣ</w:t>
      </w:r>
    </w:p>
    <w:p w14:paraId="51E16A87" w14:textId="77777777" w:rsidR="00BF190D" w:rsidRDefault="005B2FA2">
      <w:pPr>
        <w:spacing w:after="0" w:line="600" w:lineRule="auto"/>
        <w:ind w:firstLine="720"/>
        <w:jc w:val="center"/>
        <w:rPr>
          <w:rFonts w:eastAsia="Times New Roman"/>
          <w:szCs w:val="24"/>
        </w:rPr>
      </w:pPr>
      <w:r>
        <w:rPr>
          <w:rFonts w:eastAsia="Times New Roman"/>
          <w:szCs w:val="24"/>
        </w:rPr>
        <w:t>ΣΥΝΟΔΟΣ Γ</w:t>
      </w:r>
      <w:r w:rsidRPr="00B25A5A">
        <w:rPr>
          <w:rFonts w:eastAsia="Times New Roman"/>
          <w:szCs w:val="24"/>
        </w:rPr>
        <w:t>΄</w:t>
      </w:r>
    </w:p>
    <w:p w14:paraId="51E16A88" w14:textId="77777777" w:rsidR="00BF190D" w:rsidRDefault="005B2FA2">
      <w:pPr>
        <w:spacing w:after="0" w:line="600" w:lineRule="auto"/>
        <w:ind w:firstLine="720"/>
        <w:jc w:val="center"/>
        <w:rPr>
          <w:rFonts w:eastAsia="Times New Roman"/>
          <w:szCs w:val="24"/>
        </w:rPr>
      </w:pPr>
      <w:r>
        <w:rPr>
          <w:rFonts w:eastAsia="Times New Roman"/>
          <w:szCs w:val="24"/>
        </w:rPr>
        <w:t>ΣΥΝΕΔΡΙΑΣΗ ΡΙΕ</w:t>
      </w:r>
      <w:r w:rsidRPr="00B25A5A">
        <w:rPr>
          <w:rFonts w:eastAsia="Times New Roman"/>
          <w:szCs w:val="24"/>
        </w:rPr>
        <w:t>΄</w:t>
      </w:r>
    </w:p>
    <w:p w14:paraId="51E16A89" w14:textId="77777777" w:rsidR="00BF190D" w:rsidRDefault="005B2FA2">
      <w:pPr>
        <w:spacing w:after="0" w:line="600" w:lineRule="auto"/>
        <w:ind w:firstLine="720"/>
        <w:jc w:val="center"/>
        <w:rPr>
          <w:rFonts w:eastAsia="Times New Roman"/>
          <w:szCs w:val="24"/>
        </w:rPr>
      </w:pPr>
      <w:r>
        <w:rPr>
          <w:rFonts w:eastAsia="Times New Roman"/>
          <w:szCs w:val="24"/>
        </w:rPr>
        <w:t>Πέμπτη 10 Μαΐου 2018</w:t>
      </w:r>
    </w:p>
    <w:p w14:paraId="51E16A8A" w14:textId="77777777" w:rsidR="00BF190D" w:rsidRDefault="005B2FA2">
      <w:pPr>
        <w:spacing w:after="0" w:line="600" w:lineRule="auto"/>
        <w:ind w:firstLine="720"/>
        <w:jc w:val="both"/>
        <w:rPr>
          <w:rFonts w:eastAsia="Times New Roman"/>
          <w:szCs w:val="24"/>
        </w:rPr>
      </w:pPr>
      <w:r>
        <w:rPr>
          <w:rFonts w:eastAsia="Times New Roman"/>
          <w:szCs w:val="24"/>
        </w:rPr>
        <w:t>Αθήνα, σήμερα στις 10 Μαΐου</w:t>
      </w:r>
      <w:r w:rsidRPr="00B25A5A">
        <w:rPr>
          <w:rFonts w:eastAsia="Times New Roman"/>
          <w:szCs w:val="24"/>
        </w:rPr>
        <w:t xml:space="preserve"> </w:t>
      </w:r>
      <w:r>
        <w:rPr>
          <w:rFonts w:eastAsia="Times New Roman"/>
          <w:szCs w:val="24"/>
        </w:rPr>
        <w:t>2018</w:t>
      </w:r>
      <w:r w:rsidRPr="00B25A5A">
        <w:rPr>
          <w:rFonts w:eastAsia="Times New Roman"/>
          <w:szCs w:val="24"/>
        </w:rPr>
        <w:t xml:space="preserve">, ημέρα </w:t>
      </w:r>
      <w:r>
        <w:rPr>
          <w:rFonts w:eastAsia="Times New Roman"/>
          <w:szCs w:val="24"/>
        </w:rPr>
        <w:t>Πέμπτη και ώρα 9.42</w:t>
      </w:r>
      <w:r w:rsidRPr="00B25A5A">
        <w:rPr>
          <w:rFonts w:eastAsia="Times New Roman"/>
          <w:szCs w:val="24"/>
        </w:rPr>
        <w:t>΄</w:t>
      </w:r>
      <w:r>
        <w:rPr>
          <w:rFonts w:eastAsia="Times New Roman"/>
          <w:szCs w:val="24"/>
        </w:rPr>
        <w:t>,</w:t>
      </w:r>
      <w:r w:rsidRPr="00B25A5A">
        <w:rPr>
          <w:rFonts w:eastAsia="Times New Roman"/>
          <w:szCs w:val="24"/>
        </w:rPr>
        <w:t xml:space="preserve"> </w:t>
      </w:r>
      <w:r w:rsidRPr="00B25A5A">
        <w:rPr>
          <w:rFonts w:eastAsia="Times New Roman"/>
          <w:szCs w:val="24"/>
        </w:rPr>
        <w:t xml:space="preserve">συνήλθε </w:t>
      </w:r>
      <w:r w:rsidRPr="00B25A5A">
        <w:rPr>
          <w:rFonts w:eastAsia="Times New Roman"/>
          <w:szCs w:val="24"/>
        </w:rPr>
        <w:t>στην Αίθουσα των συνεδριάσεων του Βουλευτηρίου η</w:t>
      </w:r>
      <w:r w:rsidRPr="00B25A5A">
        <w:rPr>
          <w:rFonts w:eastAsia="Times New Roman"/>
          <w:szCs w:val="24"/>
        </w:rPr>
        <w:t xml:space="preserve"> Βουλή σε ολομέλεια για να συνεδριάσει υπό την προεδρία του </w:t>
      </w:r>
      <w:r>
        <w:rPr>
          <w:rFonts w:eastAsia="Times New Roman"/>
          <w:szCs w:val="24"/>
        </w:rPr>
        <w:t>Ε</w:t>
      </w:r>
      <w:r>
        <w:rPr>
          <w:rFonts w:eastAsia="Times New Roman"/>
          <w:szCs w:val="24"/>
        </w:rPr>
        <w:t>΄</w:t>
      </w:r>
      <w:r>
        <w:rPr>
          <w:rFonts w:eastAsia="Times New Roman"/>
          <w:szCs w:val="24"/>
        </w:rPr>
        <w:t xml:space="preserve"> Αντιπ</w:t>
      </w:r>
      <w:r w:rsidRPr="00B25A5A">
        <w:rPr>
          <w:rFonts w:eastAsia="Times New Roman"/>
          <w:szCs w:val="24"/>
        </w:rPr>
        <w:t xml:space="preserve">ροέδρου αυτής κ. </w:t>
      </w:r>
      <w:r w:rsidRPr="005B3EFC">
        <w:rPr>
          <w:rFonts w:eastAsia="Times New Roman"/>
          <w:b/>
          <w:szCs w:val="24"/>
        </w:rPr>
        <w:t>ΔΗΜΗΤΡΙΟΥ ΚΡΕΜΑΣΤΙΝΟΥ</w:t>
      </w:r>
      <w:r>
        <w:rPr>
          <w:rFonts w:eastAsia="Times New Roman"/>
          <w:szCs w:val="24"/>
        </w:rPr>
        <w:t>.</w:t>
      </w:r>
    </w:p>
    <w:p w14:paraId="51E16A8B" w14:textId="77777777" w:rsidR="00BF190D" w:rsidRDefault="005B2FA2">
      <w:pPr>
        <w:spacing w:after="0" w:line="600" w:lineRule="auto"/>
        <w:ind w:firstLine="720"/>
        <w:jc w:val="both"/>
        <w:rPr>
          <w:rFonts w:eastAsia="Times New Roman"/>
          <w:szCs w:val="24"/>
        </w:rPr>
      </w:pPr>
      <w:r w:rsidRPr="002A2A13">
        <w:rPr>
          <w:rFonts w:eastAsia="Times New Roman"/>
          <w:b/>
          <w:szCs w:val="24"/>
        </w:rPr>
        <w:t xml:space="preserve">ΠΡΟΕΔΡΕΥΩΝ (Δημήτριος </w:t>
      </w:r>
      <w:proofErr w:type="spellStart"/>
      <w:r w:rsidRPr="002A2A13">
        <w:rPr>
          <w:rFonts w:eastAsia="Times New Roman"/>
          <w:b/>
          <w:szCs w:val="24"/>
        </w:rPr>
        <w:t>Κρεμαστινός</w:t>
      </w:r>
      <w:proofErr w:type="spellEnd"/>
      <w:r w:rsidRPr="002A2A13">
        <w:rPr>
          <w:rFonts w:eastAsia="Times New Roman"/>
          <w:b/>
          <w:szCs w:val="24"/>
        </w:rPr>
        <w:t>):</w:t>
      </w:r>
      <w:r w:rsidRPr="00B25A5A">
        <w:rPr>
          <w:rFonts w:eastAsia="Times New Roman"/>
          <w:szCs w:val="24"/>
        </w:rPr>
        <w:t xml:space="preserve"> Κυρίες και κύριοι συνάδελφοι, αρχίζει η συνεδρίαση.</w:t>
      </w:r>
    </w:p>
    <w:p w14:paraId="51E16A8C" w14:textId="77777777" w:rsidR="00BF190D" w:rsidRDefault="005B2FA2">
      <w:pPr>
        <w:spacing w:after="0" w:line="600" w:lineRule="auto"/>
        <w:ind w:firstLine="720"/>
        <w:jc w:val="both"/>
        <w:rPr>
          <w:rFonts w:eastAsia="Times New Roman"/>
          <w:szCs w:val="24"/>
        </w:rPr>
      </w:pPr>
      <w:r w:rsidRPr="00B25A5A">
        <w:rPr>
          <w:rFonts w:eastAsia="Times New Roman"/>
          <w:szCs w:val="24"/>
        </w:rPr>
        <w:t>(ΕΠΙΚΥΡΩΣΗ</w:t>
      </w:r>
      <w:r>
        <w:rPr>
          <w:rFonts w:eastAsia="Times New Roman"/>
          <w:szCs w:val="24"/>
        </w:rPr>
        <w:t xml:space="preserve"> ΠΡΑΚΤΙΚΩΝ: Σύμφωνα με την από 9</w:t>
      </w:r>
      <w:r>
        <w:rPr>
          <w:rFonts w:eastAsia="Times New Roman"/>
          <w:szCs w:val="24"/>
        </w:rPr>
        <w:t>-</w:t>
      </w:r>
      <w:r>
        <w:rPr>
          <w:rFonts w:eastAsia="Times New Roman"/>
          <w:szCs w:val="24"/>
        </w:rPr>
        <w:t>5</w:t>
      </w:r>
      <w:r>
        <w:rPr>
          <w:rFonts w:eastAsia="Times New Roman"/>
          <w:szCs w:val="24"/>
        </w:rPr>
        <w:t>-</w:t>
      </w:r>
      <w:r>
        <w:rPr>
          <w:rFonts w:eastAsia="Times New Roman"/>
          <w:szCs w:val="24"/>
        </w:rPr>
        <w:t>2018</w:t>
      </w:r>
      <w:r w:rsidRPr="00B25A5A">
        <w:rPr>
          <w:rFonts w:eastAsia="Times New Roman"/>
          <w:szCs w:val="24"/>
        </w:rPr>
        <w:t xml:space="preserve"> εξουσιοδότ</w:t>
      </w:r>
      <w:r w:rsidRPr="00B25A5A">
        <w:rPr>
          <w:rFonts w:eastAsia="Times New Roman"/>
          <w:szCs w:val="24"/>
        </w:rPr>
        <w:t>ηση του Σώματος επικυρώθηκαν με ευθύνη τ</w:t>
      </w:r>
      <w:r>
        <w:rPr>
          <w:rFonts w:eastAsia="Times New Roman"/>
          <w:szCs w:val="24"/>
        </w:rPr>
        <w:t>ου Προεδρείου τα Πρακτικά της ΡΙΔ</w:t>
      </w:r>
      <w:r w:rsidRPr="00B25A5A">
        <w:rPr>
          <w:rFonts w:eastAsia="Times New Roman"/>
          <w:szCs w:val="24"/>
        </w:rPr>
        <w:t xml:space="preserve">΄ συνεδριάσεώς του, της </w:t>
      </w:r>
      <w:r>
        <w:rPr>
          <w:rFonts w:eastAsia="Times New Roman"/>
          <w:szCs w:val="24"/>
        </w:rPr>
        <w:t>Τετάρτης 9 Μαΐου 2018 (</w:t>
      </w:r>
      <w:r>
        <w:rPr>
          <w:rFonts w:eastAsia="Times New Roman"/>
          <w:szCs w:val="24"/>
        </w:rPr>
        <w:t>απόγευμα</w:t>
      </w:r>
      <w:r>
        <w:rPr>
          <w:rFonts w:eastAsia="Times New Roman"/>
          <w:szCs w:val="24"/>
        </w:rPr>
        <w:t>)</w:t>
      </w:r>
      <w:r w:rsidRPr="00B25A5A">
        <w:rPr>
          <w:rFonts w:eastAsia="Times New Roman"/>
          <w:szCs w:val="24"/>
        </w:rPr>
        <w:t>, σε ό,τι αφορά την ψήφιση στο σύνολ</w:t>
      </w:r>
      <w:r>
        <w:rPr>
          <w:rFonts w:eastAsia="Times New Roman"/>
          <w:szCs w:val="24"/>
        </w:rPr>
        <w:t>ο του</w:t>
      </w:r>
      <w:r w:rsidRPr="00B25A5A">
        <w:rPr>
          <w:rFonts w:eastAsia="Times New Roman"/>
          <w:szCs w:val="24"/>
        </w:rPr>
        <w:t xml:space="preserve"> σχεδίου νόμου: «</w:t>
      </w:r>
      <w:r>
        <w:rPr>
          <w:rFonts w:eastAsia="Times New Roman"/>
          <w:szCs w:val="24"/>
        </w:rPr>
        <w:t>Σύσταση Φορέα Αναπλάσεων της πόλης των Αθηνών</w:t>
      </w:r>
      <w:r>
        <w:rPr>
          <w:rFonts w:eastAsia="Times New Roman"/>
          <w:szCs w:val="24"/>
        </w:rPr>
        <w:t xml:space="preserve"> και άλλες διατάξεις</w:t>
      </w:r>
      <w:r>
        <w:rPr>
          <w:rFonts w:eastAsia="Times New Roman"/>
          <w:szCs w:val="24"/>
        </w:rPr>
        <w:t>».</w:t>
      </w:r>
      <w:r w:rsidRPr="002474D0">
        <w:rPr>
          <w:rFonts w:eastAsia="Times New Roman"/>
          <w:szCs w:val="24"/>
        </w:rPr>
        <w:t>)</w:t>
      </w:r>
    </w:p>
    <w:p w14:paraId="51E16A8D" w14:textId="77777777" w:rsidR="00BF190D" w:rsidRDefault="005B2FA2">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το δελτίο επικαίρων ερωτήσεων της Παρασκευής 11 Μαΐου 2018. </w:t>
      </w:r>
    </w:p>
    <w:p w14:paraId="51E16A8E" w14:textId="77777777" w:rsidR="00BF190D" w:rsidRDefault="005B2FA2">
      <w:pPr>
        <w:spacing w:after="0" w:line="600" w:lineRule="auto"/>
        <w:ind w:firstLine="720"/>
        <w:rPr>
          <w:rFonts w:eastAsia="Times New Roman"/>
          <w:szCs w:val="24"/>
        </w:rPr>
      </w:pPr>
      <w:r w:rsidRPr="00CE61EB">
        <w:rPr>
          <w:rFonts w:eastAsia="Times New Roman"/>
          <w:bCs/>
          <w:szCs w:val="24"/>
        </w:rPr>
        <w:lastRenderedPageBreak/>
        <w:t>Α. ΕΠΙΚΑΙΡΕΣ ΕΡΩΤΗΣΕΙΣ Πρώτου Κύκλου (Άρθρο 130 παρ</w:t>
      </w:r>
      <w:r>
        <w:rPr>
          <w:rFonts w:eastAsia="Times New Roman"/>
          <w:bCs/>
          <w:szCs w:val="24"/>
        </w:rPr>
        <w:t xml:space="preserve">άγραφοι </w:t>
      </w:r>
      <w:r w:rsidRPr="00CE61EB">
        <w:rPr>
          <w:rFonts w:eastAsia="Times New Roman"/>
          <w:bCs/>
          <w:szCs w:val="24"/>
        </w:rPr>
        <w:t xml:space="preserve">2 και 3 </w:t>
      </w:r>
      <w:r>
        <w:rPr>
          <w:rFonts w:eastAsia="Times New Roman"/>
          <w:bCs/>
          <w:szCs w:val="24"/>
        </w:rPr>
        <w:t xml:space="preserve">του </w:t>
      </w:r>
      <w:r w:rsidRPr="00CE61EB">
        <w:rPr>
          <w:rFonts w:eastAsia="Times New Roman"/>
          <w:bCs/>
          <w:szCs w:val="24"/>
        </w:rPr>
        <w:t>Καν</w:t>
      </w:r>
      <w:r>
        <w:rPr>
          <w:rFonts w:eastAsia="Times New Roman"/>
          <w:bCs/>
          <w:szCs w:val="24"/>
        </w:rPr>
        <w:t>ονισμού της</w:t>
      </w:r>
      <w:r w:rsidRPr="00CE61EB">
        <w:rPr>
          <w:rFonts w:eastAsia="Times New Roman"/>
          <w:bCs/>
          <w:szCs w:val="24"/>
        </w:rPr>
        <w:t xml:space="preserve"> Βουλής)</w:t>
      </w:r>
    </w:p>
    <w:p w14:paraId="51E16A8F" w14:textId="77777777" w:rsidR="00BF190D" w:rsidRDefault="005B2FA2">
      <w:pPr>
        <w:spacing w:after="0" w:line="600" w:lineRule="auto"/>
        <w:ind w:firstLine="720"/>
        <w:jc w:val="both"/>
        <w:rPr>
          <w:rFonts w:eastAsia="Times New Roman"/>
          <w:szCs w:val="24"/>
        </w:rPr>
      </w:pPr>
      <w:r w:rsidRPr="00291094">
        <w:rPr>
          <w:rFonts w:eastAsia="Times New Roman"/>
          <w:szCs w:val="24"/>
        </w:rPr>
        <w:t xml:space="preserve">1. Η με αριθμό 1610/7-5-2018 </w:t>
      </w:r>
      <w:r w:rsidRPr="00291094">
        <w:rPr>
          <w:rFonts w:eastAsia="Times New Roman"/>
          <w:szCs w:val="24"/>
        </w:rPr>
        <w:t xml:space="preserve">επίκαιρη ερώτηση </w:t>
      </w:r>
      <w:r w:rsidRPr="00291094">
        <w:rPr>
          <w:rFonts w:eastAsia="Times New Roman"/>
          <w:szCs w:val="24"/>
        </w:rPr>
        <w:t xml:space="preserve">του Βουλευτή Μαγνησίας της Νέας Δημοκρατίας κ. </w:t>
      </w:r>
      <w:r w:rsidRPr="00291094">
        <w:rPr>
          <w:rFonts w:eastAsia="Times New Roman"/>
          <w:bCs/>
          <w:szCs w:val="24"/>
        </w:rPr>
        <w:t xml:space="preserve">Χρήστου </w:t>
      </w:r>
      <w:proofErr w:type="spellStart"/>
      <w:r w:rsidRPr="00291094">
        <w:rPr>
          <w:rFonts w:eastAsia="Times New Roman"/>
          <w:bCs/>
          <w:szCs w:val="24"/>
        </w:rPr>
        <w:t>Μπουκώρου</w:t>
      </w:r>
      <w:proofErr w:type="spellEnd"/>
      <w:r w:rsidRPr="00291094">
        <w:rPr>
          <w:rFonts w:eastAsia="Times New Roman"/>
          <w:b/>
          <w:bCs/>
          <w:szCs w:val="24"/>
        </w:rPr>
        <w:t xml:space="preserve"> </w:t>
      </w:r>
      <w:r w:rsidRPr="00291094">
        <w:rPr>
          <w:rFonts w:eastAsia="Times New Roman"/>
          <w:szCs w:val="24"/>
        </w:rPr>
        <w:t xml:space="preserve">προς τον Υπουργό </w:t>
      </w:r>
      <w:r w:rsidRPr="00291094">
        <w:rPr>
          <w:rFonts w:eastAsia="Times New Roman"/>
          <w:bCs/>
          <w:szCs w:val="24"/>
        </w:rPr>
        <w:t>Περιβάλλοντος και Ενέργειας,</w:t>
      </w:r>
      <w:r w:rsidRPr="00291094">
        <w:rPr>
          <w:rFonts w:eastAsia="Times New Roman"/>
          <w:szCs w:val="24"/>
        </w:rPr>
        <w:t xml:space="preserve"> με θέμα: «Καύση εναλλακτικών καυσίμων από την τσιμεντοβιομηχανία </w:t>
      </w:r>
      <w:r>
        <w:rPr>
          <w:rFonts w:eastAsia="Times New Roman"/>
          <w:szCs w:val="24"/>
        </w:rPr>
        <w:t>"</w:t>
      </w:r>
      <w:r w:rsidRPr="00291094">
        <w:rPr>
          <w:rFonts w:eastAsia="Times New Roman"/>
          <w:szCs w:val="24"/>
        </w:rPr>
        <w:t>ΑΓΕΤ ΗΡΑΚΛΗΣ</w:t>
      </w:r>
      <w:r>
        <w:rPr>
          <w:rFonts w:eastAsia="Times New Roman"/>
          <w:szCs w:val="24"/>
        </w:rPr>
        <w:t>"</w:t>
      </w:r>
      <w:r w:rsidRPr="00291094">
        <w:rPr>
          <w:rFonts w:eastAsia="Times New Roman"/>
          <w:szCs w:val="24"/>
        </w:rPr>
        <w:t xml:space="preserve"> στο</w:t>
      </w:r>
      <w:r>
        <w:rPr>
          <w:rFonts w:eastAsia="Times New Roman"/>
          <w:szCs w:val="24"/>
        </w:rPr>
        <w:t>ν</w:t>
      </w:r>
      <w:r w:rsidRPr="00291094">
        <w:rPr>
          <w:rFonts w:eastAsia="Times New Roman"/>
          <w:szCs w:val="24"/>
        </w:rPr>
        <w:t xml:space="preserve"> Βόλο».</w:t>
      </w:r>
    </w:p>
    <w:p w14:paraId="51E16A90" w14:textId="77777777" w:rsidR="00BF190D" w:rsidRDefault="005B2FA2">
      <w:pPr>
        <w:spacing w:after="0" w:line="600" w:lineRule="auto"/>
        <w:ind w:firstLine="720"/>
        <w:jc w:val="both"/>
        <w:rPr>
          <w:rFonts w:eastAsia="Times New Roman"/>
          <w:szCs w:val="24"/>
        </w:rPr>
      </w:pPr>
      <w:r w:rsidRPr="00291094">
        <w:rPr>
          <w:rFonts w:eastAsia="Times New Roman"/>
          <w:szCs w:val="24"/>
        </w:rPr>
        <w:t xml:space="preserve">2. Η με αριθμό 1591/4-5-2018 </w:t>
      </w:r>
      <w:r w:rsidRPr="00291094">
        <w:rPr>
          <w:rFonts w:eastAsia="Times New Roman"/>
          <w:szCs w:val="24"/>
        </w:rPr>
        <w:t>επίκαιρ</w:t>
      </w:r>
      <w:r w:rsidRPr="00291094">
        <w:rPr>
          <w:rFonts w:eastAsia="Times New Roman"/>
          <w:szCs w:val="24"/>
        </w:rPr>
        <w:t xml:space="preserve">η ερώτηση </w:t>
      </w:r>
      <w:r w:rsidRPr="00291094">
        <w:rPr>
          <w:rFonts w:eastAsia="Times New Roman"/>
          <w:szCs w:val="24"/>
        </w:rPr>
        <w:t>του Βουλευτή Λ</w:t>
      </w:r>
      <w:r>
        <w:rPr>
          <w:rFonts w:eastAsia="Times New Roman"/>
          <w:szCs w:val="24"/>
        </w:rPr>
        <w:t>αρίση</w:t>
      </w:r>
      <w:r w:rsidRPr="00291094">
        <w:rPr>
          <w:rFonts w:eastAsia="Times New Roman"/>
          <w:szCs w:val="24"/>
        </w:rPr>
        <w:t>ς της Δημοκρατικής Συμπαράταξης ΠΑΣΟΚ</w:t>
      </w:r>
      <w:r>
        <w:rPr>
          <w:rFonts w:eastAsia="Times New Roman"/>
          <w:szCs w:val="24"/>
        </w:rPr>
        <w:t xml:space="preserve"> </w:t>
      </w:r>
      <w:r w:rsidRPr="00291094">
        <w:rPr>
          <w:rFonts w:eastAsia="Times New Roman"/>
          <w:szCs w:val="24"/>
        </w:rPr>
        <w:t>–</w:t>
      </w:r>
      <w:r>
        <w:rPr>
          <w:rFonts w:eastAsia="Times New Roman"/>
          <w:szCs w:val="24"/>
        </w:rPr>
        <w:t xml:space="preserve"> </w:t>
      </w:r>
      <w:r w:rsidRPr="00291094">
        <w:rPr>
          <w:rFonts w:eastAsia="Times New Roman"/>
          <w:szCs w:val="24"/>
        </w:rPr>
        <w:t>ΔΗΜΑΡ κ.</w:t>
      </w:r>
      <w:r w:rsidRPr="00291094">
        <w:rPr>
          <w:rFonts w:eastAsia="Times New Roman"/>
          <w:b/>
          <w:bCs/>
          <w:szCs w:val="24"/>
        </w:rPr>
        <w:t xml:space="preserve"> </w:t>
      </w:r>
      <w:r w:rsidRPr="00291094">
        <w:rPr>
          <w:rFonts w:eastAsia="Times New Roman"/>
          <w:bCs/>
          <w:szCs w:val="24"/>
        </w:rPr>
        <w:t xml:space="preserve">Κωνσταντίνου </w:t>
      </w:r>
      <w:proofErr w:type="spellStart"/>
      <w:r w:rsidRPr="00291094">
        <w:rPr>
          <w:rFonts w:eastAsia="Times New Roman"/>
          <w:bCs/>
          <w:szCs w:val="24"/>
        </w:rPr>
        <w:t>Μπαργιώτα</w:t>
      </w:r>
      <w:proofErr w:type="spellEnd"/>
      <w:r w:rsidRPr="00291094">
        <w:rPr>
          <w:rFonts w:eastAsia="Times New Roman"/>
          <w:b/>
          <w:bCs/>
          <w:szCs w:val="24"/>
        </w:rPr>
        <w:t xml:space="preserve"> </w:t>
      </w:r>
      <w:r w:rsidRPr="00291094">
        <w:rPr>
          <w:rFonts w:eastAsia="Times New Roman"/>
          <w:szCs w:val="24"/>
        </w:rPr>
        <w:t>προς τον Υπουργό</w:t>
      </w:r>
      <w:r w:rsidRPr="00291094">
        <w:rPr>
          <w:rFonts w:eastAsia="Times New Roman"/>
          <w:b/>
          <w:bCs/>
          <w:szCs w:val="24"/>
        </w:rPr>
        <w:t xml:space="preserve"> </w:t>
      </w:r>
      <w:r w:rsidRPr="00291094">
        <w:rPr>
          <w:rFonts w:eastAsia="Times New Roman"/>
          <w:bCs/>
          <w:szCs w:val="24"/>
        </w:rPr>
        <w:t>Περιβάλλοντος και Ενέργειας,</w:t>
      </w:r>
      <w:r w:rsidRPr="00291094">
        <w:rPr>
          <w:rFonts w:eastAsia="Times New Roman"/>
          <w:szCs w:val="24"/>
        </w:rPr>
        <w:t xml:space="preserve"> με θέμα: «Θέσπιση ανταποδοτικού τέλους μεγάλων υδροηλεκτρικών σταθμών».</w:t>
      </w:r>
    </w:p>
    <w:p w14:paraId="51E16A91" w14:textId="77777777" w:rsidR="00BF190D" w:rsidRDefault="005B2FA2">
      <w:pPr>
        <w:spacing w:after="0" w:line="600" w:lineRule="auto"/>
        <w:ind w:firstLine="720"/>
        <w:jc w:val="both"/>
        <w:rPr>
          <w:rFonts w:eastAsia="Times New Roman"/>
          <w:szCs w:val="24"/>
        </w:rPr>
      </w:pPr>
      <w:r>
        <w:rPr>
          <w:rFonts w:eastAsia="Times New Roman"/>
          <w:szCs w:val="24"/>
        </w:rPr>
        <w:t>3.</w:t>
      </w:r>
      <w:r w:rsidRPr="00291094">
        <w:rPr>
          <w:rFonts w:eastAsia="Times New Roman"/>
          <w:szCs w:val="24"/>
        </w:rPr>
        <w:t xml:space="preserve"> Η με αριθμό 1584/2-5-2018 </w:t>
      </w:r>
      <w:r w:rsidRPr="00291094">
        <w:rPr>
          <w:rFonts w:eastAsia="Times New Roman"/>
          <w:szCs w:val="24"/>
        </w:rPr>
        <w:t>ε</w:t>
      </w:r>
      <w:r>
        <w:rPr>
          <w:rFonts w:eastAsia="Times New Roman"/>
          <w:szCs w:val="24"/>
        </w:rPr>
        <w:t>πίκαιρη</w:t>
      </w:r>
      <w:r>
        <w:rPr>
          <w:rFonts w:eastAsia="Times New Roman"/>
          <w:szCs w:val="24"/>
        </w:rPr>
        <w:t xml:space="preserve"> ερώτηση </w:t>
      </w:r>
      <w:r>
        <w:rPr>
          <w:rFonts w:eastAsia="Times New Roman"/>
          <w:szCs w:val="24"/>
        </w:rPr>
        <w:t xml:space="preserve">του Βουλευτή Α΄ </w:t>
      </w:r>
      <w:r w:rsidRPr="00291094">
        <w:rPr>
          <w:rFonts w:eastAsia="Times New Roman"/>
          <w:szCs w:val="24"/>
        </w:rPr>
        <w:t xml:space="preserve">Θεσσαλονίκης της Ένωσης Κεντρώων κ. </w:t>
      </w:r>
      <w:r w:rsidRPr="00CE61EB">
        <w:rPr>
          <w:rFonts w:eastAsia="Times New Roman"/>
          <w:bCs/>
          <w:szCs w:val="24"/>
        </w:rPr>
        <w:t xml:space="preserve">Ιωάννη </w:t>
      </w:r>
      <w:proofErr w:type="spellStart"/>
      <w:r w:rsidRPr="00CE61EB">
        <w:rPr>
          <w:rFonts w:eastAsia="Times New Roman"/>
          <w:bCs/>
          <w:szCs w:val="24"/>
        </w:rPr>
        <w:t>Σαρίδη</w:t>
      </w:r>
      <w:proofErr w:type="spellEnd"/>
      <w:r w:rsidRPr="00291094">
        <w:rPr>
          <w:rFonts w:eastAsia="Times New Roman"/>
          <w:b/>
          <w:bCs/>
          <w:szCs w:val="24"/>
        </w:rPr>
        <w:t xml:space="preserve"> </w:t>
      </w:r>
      <w:r w:rsidRPr="00291094">
        <w:rPr>
          <w:rFonts w:eastAsia="Times New Roman"/>
          <w:szCs w:val="24"/>
        </w:rPr>
        <w:t xml:space="preserve">προς τον Υπουργό </w:t>
      </w:r>
      <w:r w:rsidRPr="00CE61EB">
        <w:rPr>
          <w:rFonts w:eastAsia="Times New Roman"/>
          <w:bCs/>
          <w:szCs w:val="24"/>
        </w:rPr>
        <w:t>Περιβάλλοντος και Ενέργειας,</w:t>
      </w:r>
      <w:r w:rsidRPr="00291094">
        <w:rPr>
          <w:rFonts w:eastAsia="Times New Roman"/>
          <w:szCs w:val="24"/>
        </w:rPr>
        <w:t xml:space="preserve"> με θέμα: «Ανατροπή φορτηγού στη Χαλκιδική».</w:t>
      </w:r>
    </w:p>
    <w:p w14:paraId="51E16A92" w14:textId="77777777" w:rsidR="00BF190D" w:rsidRDefault="005B2FA2">
      <w:pPr>
        <w:spacing w:after="0" w:line="600" w:lineRule="auto"/>
        <w:ind w:firstLine="720"/>
        <w:jc w:val="both"/>
        <w:rPr>
          <w:rFonts w:eastAsia="Times New Roman"/>
          <w:szCs w:val="24"/>
        </w:rPr>
      </w:pPr>
      <w:r w:rsidRPr="00291094">
        <w:rPr>
          <w:rFonts w:eastAsia="Times New Roman"/>
          <w:bCs/>
          <w:szCs w:val="24"/>
        </w:rPr>
        <w:t>Β. ΕΠΙΚΑΙΡΕΣ ΕΡΩΤΗΣΕΙΣ Δεύτερου Κύκλου (Άρθρο 130 παρ</w:t>
      </w:r>
      <w:r>
        <w:rPr>
          <w:rFonts w:eastAsia="Times New Roman"/>
          <w:bCs/>
          <w:szCs w:val="24"/>
        </w:rPr>
        <w:t xml:space="preserve">άγραφοι </w:t>
      </w:r>
      <w:r w:rsidRPr="00291094">
        <w:rPr>
          <w:rFonts w:eastAsia="Times New Roman"/>
          <w:bCs/>
          <w:szCs w:val="24"/>
        </w:rPr>
        <w:t xml:space="preserve">2 και 3 </w:t>
      </w:r>
      <w:r>
        <w:rPr>
          <w:rFonts w:eastAsia="Times New Roman"/>
          <w:bCs/>
          <w:szCs w:val="24"/>
        </w:rPr>
        <w:t xml:space="preserve">του </w:t>
      </w:r>
      <w:r w:rsidRPr="00291094">
        <w:rPr>
          <w:rFonts w:eastAsia="Times New Roman"/>
          <w:bCs/>
          <w:szCs w:val="24"/>
        </w:rPr>
        <w:t>Καν</w:t>
      </w:r>
      <w:r>
        <w:rPr>
          <w:rFonts w:eastAsia="Times New Roman"/>
          <w:bCs/>
          <w:szCs w:val="24"/>
        </w:rPr>
        <w:t>ονισμού της</w:t>
      </w:r>
      <w:r w:rsidRPr="00291094">
        <w:rPr>
          <w:rFonts w:eastAsia="Times New Roman"/>
          <w:bCs/>
          <w:szCs w:val="24"/>
        </w:rPr>
        <w:t xml:space="preserve"> Βουλής)</w:t>
      </w:r>
    </w:p>
    <w:p w14:paraId="51E16A93" w14:textId="77777777" w:rsidR="00BF190D" w:rsidRDefault="005B2FA2">
      <w:pPr>
        <w:spacing w:after="0" w:line="600" w:lineRule="auto"/>
        <w:ind w:firstLine="720"/>
        <w:jc w:val="both"/>
        <w:rPr>
          <w:rFonts w:eastAsia="Times New Roman"/>
          <w:szCs w:val="24"/>
        </w:rPr>
      </w:pPr>
      <w:r>
        <w:rPr>
          <w:rFonts w:eastAsia="Times New Roman"/>
          <w:szCs w:val="24"/>
        </w:rPr>
        <w:t>1.</w:t>
      </w:r>
      <w:r w:rsidRPr="00291094">
        <w:rPr>
          <w:rFonts w:eastAsia="Times New Roman"/>
          <w:szCs w:val="24"/>
        </w:rPr>
        <w:t xml:space="preserve"> Η με αριθμό 1611/7-5-2018 </w:t>
      </w:r>
      <w:r w:rsidRPr="00291094">
        <w:rPr>
          <w:rFonts w:eastAsia="Times New Roman"/>
          <w:szCs w:val="24"/>
        </w:rPr>
        <w:t xml:space="preserve">επίκαιρη ερώτηση </w:t>
      </w:r>
      <w:r w:rsidRPr="00291094">
        <w:rPr>
          <w:rFonts w:eastAsia="Times New Roman"/>
          <w:szCs w:val="24"/>
        </w:rPr>
        <w:t>του Βουλευτή Κορινθίας της Νέας Δημοκρατίας κ.</w:t>
      </w:r>
      <w:r w:rsidRPr="00291094">
        <w:rPr>
          <w:rFonts w:eastAsia="Times New Roman"/>
          <w:b/>
          <w:bCs/>
          <w:szCs w:val="24"/>
        </w:rPr>
        <w:t xml:space="preserve"> </w:t>
      </w:r>
      <w:r w:rsidRPr="00291094">
        <w:rPr>
          <w:rFonts w:eastAsia="Times New Roman"/>
          <w:bCs/>
          <w:szCs w:val="24"/>
        </w:rPr>
        <w:t>Χρίστου Δήμα</w:t>
      </w:r>
      <w:r w:rsidRPr="00291094">
        <w:rPr>
          <w:rFonts w:eastAsia="Times New Roman"/>
          <w:b/>
          <w:bCs/>
          <w:szCs w:val="24"/>
        </w:rPr>
        <w:t xml:space="preserve"> </w:t>
      </w:r>
      <w:r w:rsidRPr="00291094">
        <w:rPr>
          <w:rFonts w:eastAsia="Times New Roman"/>
          <w:szCs w:val="24"/>
        </w:rPr>
        <w:t>προς τον Υπουργό</w:t>
      </w:r>
      <w:r w:rsidRPr="00291094">
        <w:rPr>
          <w:rFonts w:eastAsia="Times New Roman"/>
          <w:b/>
          <w:bCs/>
          <w:szCs w:val="24"/>
        </w:rPr>
        <w:t xml:space="preserve"> </w:t>
      </w:r>
      <w:r w:rsidRPr="00291094">
        <w:rPr>
          <w:rFonts w:eastAsia="Times New Roman"/>
          <w:bCs/>
          <w:szCs w:val="24"/>
        </w:rPr>
        <w:t xml:space="preserve">Οικονομίας και Ανάπτυξης, </w:t>
      </w:r>
      <w:r w:rsidRPr="00291094">
        <w:rPr>
          <w:rFonts w:eastAsia="Times New Roman"/>
          <w:szCs w:val="24"/>
        </w:rPr>
        <w:t>με θέμα: «Απορρόφηση πόρων ΕΣΠΑ 2014-2020».</w:t>
      </w:r>
    </w:p>
    <w:p w14:paraId="51E16A94" w14:textId="77777777" w:rsidR="00BF190D" w:rsidRDefault="005B2FA2">
      <w:pPr>
        <w:spacing w:after="0" w:line="600" w:lineRule="auto"/>
        <w:ind w:firstLine="720"/>
        <w:jc w:val="both"/>
        <w:rPr>
          <w:rFonts w:eastAsia="Times New Roman"/>
          <w:szCs w:val="24"/>
        </w:rPr>
      </w:pPr>
      <w:r>
        <w:rPr>
          <w:rFonts w:eastAsia="Times New Roman"/>
          <w:szCs w:val="24"/>
        </w:rPr>
        <w:lastRenderedPageBreak/>
        <w:t>2.</w:t>
      </w:r>
      <w:r w:rsidRPr="00291094">
        <w:rPr>
          <w:rFonts w:eastAsia="Times New Roman"/>
          <w:szCs w:val="24"/>
        </w:rPr>
        <w:t xml:space="preserve"> Η με αριθμό 1589/3-5-2018 </w:t>
      </w:r>
      <w:r w:rsidRPr="00291094">
        <w:rPr>
          <w:rFonts w:eastAsia="Times New Roman"/>
          <w:szCs w:val="24"/>
        </w:rPr>
        <w:t xml:space="preserve">επίκαιρη ερώτηση </w:t>
      </w:r>
      <w:r w:rsidRPr="00291094">
        <w:rPr>
          <w:rFonts w:eastAsia="Times New Roman"/>
          <w:szCs w:val="24"/>
        </w:rPr>
        <w:t>του Βουλ</w:t>
      </w:r>
      <w:r w:rsidRPr="00291094">
        <w:rPr>
          <w:rFonts w:eastAsia="Times New Roman"/>
          <w:szCs w:val="24"/>
        </w:rPr>
        <w:t>ευτή Αρκαδίας της Δημοκρατικής Συμπαράταξης ΠΑΣΟΚ</w:t>
      </w:r>
      <w:r>
        <w:rPr>
          <w:rFonts w:eastAsia="Times New Roman"/>
          <w:szCs w:val="24"/>
        </w:rPr>
        <w:t xml:space="preserve"> </w:t>
      </w:r>
      <w:r w:rsidRPr="00291094">
        <w:rPr>
          <w:rFonts w:eastAsia="Times New Roman"/>
          <w:szCs w:val="24"/>
        </w:rPr>
        <w:t>–</w:t>
      </w:r>
      <w:r>
        <w:rPr>
          <w:rFonts w:eastAsia="Times New Roman"/>
          <w:szCs w:val="24"/>
        </w:rPr>
        <w:t xml:space="preserve"> </w:t>
      </w:r>
      <w:r w:rsidRPr="00291094">
        <w:rPr>
          <w:rFonts w:eastAsia="Times New Roman"/>
          <w:szCs w:val="24"/>
        </w:rPr>
        <w:t>ΔΗΜΑΡ</w:t>
      </w:r>
      <w:r>
        <w:rPr>
          <w:rFonts w:eastAsia="Times New Roman"/>
          <w:szCs w:val="24"/>
        </w:rPr>
        <w:t xml:space="preserve"> </w:t>
      </w:r>
      <w:r w:rsidRPr="00291094">
        <w:rPr>
          <w:rFonts w:eastAsia="Times New Roman"/>
          <w:szCs w:val="24"/>
        </w:rPr>
        <w:t xml:space="preserve">κ. </w:t>
      </w:r>
      <w:r w:rsidRPr="00291094">
        <w:rPr>
          <w:rFonts w:eastAsia="Times New Roman"/>
          <w:bCs/>
          <w:szCs w:val="24"/>
        </w:rPr>
        <w:t>Οδυσσέα Κωνσταντινόπουλου</w:t>
      </w:r>
      <w:r w:rsidRPr="00291094">
        <w:rPr>
          <w:rFonts w:eastAsia="Times New Roman"/>
          <w:b/>
          <w:bCs/>
          <w:szCs w:val="24"/>
        </w:rPr>
        <w:t xml:space="preserve"> </w:t>
      </w:r>
      <w:r w:rsidRPr="00291094">
        <w:rPr>
          <w:rFonts w:eastAsia="Times New Roman"/>
          <w:szCs w:val="24"/>
        </w:rPr>
        <w:t xml:space="preserve">προς τον Υπουργό </w:t>
      </w:r>
      <w:r w:rsidRPr="00291094">
        <w:rPr>
          <w:rFonts w:eastAsia="Times New Roman"/>
          <w:bCs/>
          <w:szCs w:val="24"/>
        </w:rPr>
        <w:t>Οικονομίας και Ανάπτυξης,</w:t>
      </w:r>
      <w:r w:rsidRPr="00291094">
        <w:rPr>
          <w:rFonts w:eastAsia="Times New Roman"/>
          <w:b/>
          <w:bCs/>
          <w:szCs w:val="24"/>
        </w:rPr>
        <w:t xml:space="preserve"> </w:t>
      </w:r>
      <w:r w:rsidRPr="00291094">
        <w:rPr>
          <w:rFonts w:eastAsia="Times New Roman"/>
          <w:szCs w:val="24"/>
        </w:rPr>
        <w:t xml:space="preserve">με θέμα: «Ελεγχόμενη </w:t>
      </w:r>
      <w:proofErr w:type="spellStart"/>
      <w:r w:rsidRPr="00291094">
        <w:rPr>
          <w:rFonts w:eastAsia="Times New Roman"/>
          <w:szCs w:val="24"/>
        </w:rPr>
        <w:t>χωροθέτηση</w:t>
      </w:r>
      <w:proofErr w:type="spellEnd"/>
      <w:r w:rsidRPr="00291094">
        <w:rPr>
          <w:rFonts w:eastAsia="Times New Roman"/>
          <w:szCs w:val="24"/>
        </w:rPr>
        <w:t xml:space="preserve"> των θερμοκηπίων παραγωγής και της μεταποιητικής μονάδας επεξεργασίας και παραγωγής τελικών προ</w:t>
      </w:r>
      <w:r w:rsidRPr="00291094">
        <w:rPr>
          <w:rFonts w:eastAsia="Times New Roman"/>
          <w:szCs w:val="24"/>
        </w:rPr>
        <w:t>ϊόντων φαρμακευτικής κάνναβης».</w:t>
      </w:r>
    </w:p>
    <w:p w14:paraId="51E16A95" w14:textId="77777777" w:rsidR="00BF190D" w:rsidRDefault="005B2FA2">
      <w:pPr>
        <w:spacing w:after="0" w:line="600" w:lineRule="auto"/>
        <w:ind w:firstLine="720"/>
        <w:jc w:val="both"/>
        <w:rPr>
          <w:rFonts w:eastAsia="Times New Roman"/>
          <w:szCs w:val="24"/>
        </w:rPr>
      </w:pPr>
      <w:r w:rsidRPr="00291094">
        <w:rPr>
          <w:rFonts w:eastAsia="Times New Roman"/>
          <w:szCs w:val="24"/>
        </w:rPr>
        <w:t xml:space="preserve">3. Η με αριθμό 1587/2-5-2018 </w:t>
      </w:r>
      <w:r w:rsidRPr="00291094">
        <w:rPr>
          <w:rFonts w:eastAsia="Times New Roman"/>
          <w:szCs w:val="24"/>
        </w:rPr>
        <w:t xml:space="preserve">επίκαιρη ερώτηση </w:t>
      </w:r>
      <w:r w:rsidRPr="00291094">
        <w:rPr>
          <w:rFonts w:eastAsia="Times New Roman"/>
          <w:szCs w:val="24"/>
        </w:rPr>
        <w:t>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 ΔΗΜ</w:t>
      </w:r>
      <w:r w:rsidRPr="00291094">
        <w:rPr>
          <w:rFonts w:eastAsia="Times New Roman"/>
          <w:szCs w:val="24"/>
        </w:rPr>
        <w:t>ΑΡ κ.</w:t>
      </w:r>
      <w:r w:rsidRPr="00291094">
        <w:rPr>
          <w:rFonts w:eastAsia="Times New Roman"/>
          <w:b/>
          <w:bCs/>
          <w:szCs w:val="24"/>
        </w:rPr>
        <w:t xml:space="preserve"> </w:t>
      </w:r>
      <w:r w:rsidRPr="00291094">
        <w:rPr>
          <w:rFonts w:eastAsia="Times New Roman"/>
          <w:bCs/>
          <w:szCs w:val="24"/>
        </w:rPr>
        <w:t xml:space="preserve">Δημητρίου </w:t>
      </w:r>
      <w:proofErr w:type="spellStart"/>
      <w:r w:rsidRPr="00291094">
        <w:rPr>
          <w:rFonts w:eastAsia="Times New Roman"/>
          <w:bCs/>
          <w:szCs w:val="24"/>
        </w:rPr>
        <w:t>Κρεμαστινού</w:t>
      </w:r>
      <w:proofErr w:type="spellEnd"/>
      <w:r w:rsidRPr="00291094">
        <w:rPr>
          <w:rFonts w:eastAsia="Times New Roman"/>
          <w:szCs w:val="24"/>
        </w:rPr>
        <w:t xml:space="preserve"> προς τον Υπουργό </w:t>
      </w:r>
      <w:r w:rsidRPr="00291094">
        <w:rPr>
          <w:rFonts w:eastAsia="Times New Roman"/>
          <w:bCs/>
          <w:szCs w:val="24"/>
        </w:rPr>
        <w:t>Μεταναστευτικής Πολιτικής,</w:t>
      </w:r>
      <w:r w:rsidRPr="00291094">
        <w:rPr>
          <w:rFonts w:eastAsia="Times New Roman"/>
          <w:b/>
          <w:bCs/>
          <w:szCs w:val="24"/>
        </w:rPr>
        <w:t xml:space="preserve"> </w:t>
      </w:r>
      <w:r w:rsidRPr="00291094">
        <w:rPr>
          <w:rFonts w:eastAsia="Times New Roman"/>
          <w:szCs w:val="24"/>
        </w:rPr>
        <w:t xml:space="preserve">με θέμα: </w:t>
      </w:r>
      <w:r w:rsidRPr="00291094">
        <w:rPr>
          <w:rFonts w:eastAsia="Times New Roman"/>
          <w:szCs w:val="24"/>
        </w:rPr>
        <w:t xml:space="preserve">«Ανάγκη ριζικής αναθεώρησης της πολιτικής των </w:t>
      </w:r>
      <w:proofErr w:type="spellStart"/>
      <w:r w:rsidRPr="00291094">
        <w:rPr>
          <w:rFonts w:eastAsia="Times New Roman"/>
          <w:szCs w:val="24"/>
        </w:rPr>
        <w:t>hotspots</w:t>
      </w:r>
      <w:proofErr w:type="spellEnd"/>
      <w:r w:rsidRPr="00291094">
        <w:rPr>
          <w:rFonts w:eastAsia="Times New Roman"/>
          <w:szCs w:val="24"/>
        </w:rPr>
        <w:t>».</w:t>
      </w:r>
    </w:p>
    <w:p w14:paraId="51E16A96" w14:textId="77777777" w:rsidR="00BF190D" w:rsidRDefault="005B2FA2">
      <w:pPr>
        <w:spacing w:after="0" w:line="600" w:lineRule="auto"/>
        <w:ind w:firstLine="720"/>
        <w:jc w:val="both"/>
        <w:rPr>
          <w:rFonts w:eastAsia="Times New Roman"/>
          <w:szCs w:val="24"/>
        </w:rPr>
      </w:pPr>
      <w:r w:rsidRPr="00291094">
        <w:rPr>
          <w:rFonts w:eastAsia="Times New Roman"/>
          <w:szCs w:val="24"/>
        </w:rPr>
        <w:t xml:space="preserve">4. Η με αριθμό 1528/19-4-2018 </w:t>
      </w:r>
      <w:r w:rsidRPr="00291094">
        <w:rPr>
          <w:rFonts w:eastAsia="Times New Roman"/>
          <w:szCs w:val="24"/>
        </w:rPr>
        <w:t xml:space="preserve">επίκαιρη ερώτηση </w:t>
      </w:r>
      <w:r w:rsidRPr="00291094">
        <w:rPr>
          <w:rFonts w:eastAsia="Times New Roman"/>
          <w:szCs w:val="24"/>
        </w:rPr>
        <w:t>του Βουλευτή Β΄ Αθηνών της Δημοκρατικής Συμπαράταξης ΠΑ</w:t>
      </w:r>
      <w:r>
        <w:rPr>
          <w:rFonts w:eastAsia="Times New Roman"/>
          <w:szCs w:val="24"/>
        </w:rPr>
        <w:t>ΣΟ</w:t>
      </w:r>
      <w:r w:rsidRPr="00291094">
        <w:rPr>
          <w:rFonts w:eastAsia="Times New Roman"/>
          <w:szCs w:val="24"/>
        </w:rPr>
        <w:t>Κ</w:t>
      </w:r>
      <w:r>
        <w:rPr>
          <w:rFonts w:eastAsia="Times New Roman"/>
          <w:szCs w:val="24"/>
        </w:rPr>
        <w:t xml:space="preserve"> </w:t>
      </w:r>
      <w:r w:rsidRPr="00291094">
        <w:rPr>
          <w:rFonts w:eastAsia="Times New Roman"/>
          <w:szCs w:val="24"/>
        </w:rPr>
        <w:t>–</w:t>
      </w:r>
      <w:r>
        <w:rPr>
          <w:rFonts w:eastAsia="Times New Roman"/>
          <w:szCs w:val="24"/>
        </w:rPr>
        <w:t xml:space="preserve"> </w:t>
      </w:r>
      <w:r w:rsidRPr="00291094">
        <w:rPr>
          <w:rFonts w:eastAsia="Times New Roman"/>
          <w:szCs w:val="24"/>
        </w:rPr>
        <w:t xml:space="preserve">ΔΗΜΑΡ κ. </w:t>
      </w:r>
      <w:r w:rsidRPr="00291094">
        <w:rPr>
          <w:rFonts w:eastAsia="Times New Roman"/>
          <w:bCs/>
          <w:szCs w:val="24"/>
        </w:rPr>
        <w:t>Γεωργίου - Δημητρίου Καρρά</w:t>
      </w:r>
      <w:r w:rsidRPr="00291094">
        <w:rPr>
          <w:rFonts w:eastAsia="Times New Roman"/>
          <w:b/>
          <w:bCs/>
          <w:szCs w:val="24"/>
        </w:rPr>
        <w:t xml:space="preserve"> </w:t>
      </w:r>
      <w:r w:rsidRPr="00291094">
        <w:rPr>
          <w:rFonts w:eastAsia="Times New Roman"/>
          <w:szCs w:val="24"/>
        </w:rPr>
        <w:t>προς τον Υπουργό</w:t>
      </w:r>
      <w:r w:rsidRPr="00291094">
        <w:rPr>
          <w:rFonts w:eastAsia="Times New Roman"/>
          <w:b/>
          <w:bCs/>
          <w:szCs w:val="24"/>
        </w:rPr>
        <w:t xml:space="preserve"> </w:t>
      </w:r>
      <w:r w:rsidRPr="00291094">
        <w:rPr>
          <w:rFonts w:eastAsia="Times New Roman"/>
          <w:bCs/>
          <w:szCs w:val="24"/>
        </w:rPr>
        <w:t>Μεταναστευτικής Πολιτικής,</w:t>
      </w:r>
      <w:r w:rsidRPr="00291094">
        <w:rPr>
          <w:rFonts w:eastAsia="Times New Roman"/>
          <w:szCs w:val="24"/>
        </w:rPr>
        <w:t xml:space="preserve"> με θέμα: «Ε</w:t>
      </w:r>
      <w:r w:rsidRPr="00291094">
        <w:rPr>
          <w:rFonts w:eastAsia="Times New Roman"/>
          <w:szCs w:val="24"/>
        </w:rPr>
        <w:t>πανέρχεται η επείγουσα ανάγκη λήψης διοικητικών και νομοθετικών μέτρων για την επιτάχυνση εξέτασης των αιτήσεων ασύλου, μετά την έκδοση της 805/2018 απόφασης του Σ</w:t>
      </w:r>
      <w:r>
        <w:rPr>
          <w:rFonts w:eastAsia="Times New Roman"/>
          <w:szCs w:val="24"/>
        </w:rPr>
        <w:t>.</w:t>
      </w:r>
      <w:r w:rsidRPr="00291094">
        <w:rPr>
          <w:rFonts w:eastAsia="Times New Roman"/>
          <w:szCs w:val="24"/>
        </w:rPr>
        <w:t>τ</w:t>
      </w:r>
      <w:r>
        <w:rPr>
          <w:rFonts w:eastAsia="Times New Roman"/>
          <w:szCs w:val="24"/>
        </w:rPr>
        <w:t>.</w:t>
      </w:r>
      <w:r w:rsidRPr="00291094">
        <w:rPr>
          <w:rFonts w:eastAsia="Times New Roman"/>
          <w:szCs w:val="24"/>
        </w:rPr>
        <w:t>Ε</w:t>
      </w:r>
      <w:r>
        <w:rPr>
          <w:rFonts w:eastAsia="Times New Roman"/>
          <w:szCs w:val="24"/>
        </w:rPr>
        <w:t>.</w:t>
      </w:r>
      <w:r w:rsidRPr="00291094">
        <w:rPr>
          <w:rFonts w:eastAsia="Times New Roman"/>
          <w:szCs w:val="24"/>
        </w:rPr>
        <w:t>».</w:t>
      </w:r>
    </w:p>
    <w:p w14:paraId="51E16A97" w14:textId="77777777" w:rsidR="00BF190D" w:rsidRDefault="005B2FA2">
      <w:pPr>
        <w:spacing w:after="0" w:line="600" w:lineRule="auto"/>
        <w:ind w:firstLine="720"/>
        <w:jc w:val="both"/>
        <w:rPr>
          <w:rFonts w:eastAsia="Times New Roman"/>
          <w:szCs w:val="24"/>
        </w:rPr>
      </w:pPr>
      <w:r w:rsidRPr="00291094">
        <w:rPr>
          <w:rFonts w:eastAsia="Times New Roman"/>
          <w:bCs/>
          <w:szCs w:val="24"/>
        </w:rPr>
        <w:t>ΑΝΑΦΟΡΕΣ</w:t>
      </w:r>
      <w:r>
        <w:rPr>
          <w:rFonts w:eastAsia="Times New Roman"/>
          <w:bCs/>
          <w:szCs w:val="24"/>
        </w:rPr>
        <w:t xml:space="preserve"> </w:t>
      </w:r>
      <w:r w:rsidRPr="00291094">
        <w:rPr>
          <w:rFonts w:eastAsia="Times New Roman"/>
          <w:bCs/>
          <w:szCs w:val="24"/>
        </w:rPr>
        <w:t>-</w:t>
      </w:r>
      <w:r>
        <w:rPr>
          <w:rFonts w:eastAsia="Times New Roman"/>
          <w:bCs/>
          <w:szCs w:val="24"/>
        </w:rPr>
        <w:t xml:space="preserve"> </w:t>
      </w:r>
      <w:r w:rsidRPr="00291094">
        <w:rPr>
          <w:rFonts w:eastAsia="Times New Roman"/>
          <w:bCs/>
          <w:szCs w:val="24"/>
        </w:rPr>
        <w:t>ΕΡΩΤΗΣΕΙΣ (Άρθρο 130 παρ</w:t>
      </w:r>
      <w:r>
        <w:rPr>
          <w:rFonts w:eastAsia="Times New Roman"/>
          <w:bCs/>
          <w:szCs w:val="24"/>
        </w:rPr>
        <w:t xml:space="preserve">άγραφος </w:t>
      </w:r>
      <w:r w:rsidRPr="00291094">
        <w:rPr>
          <w:rFonts w:eastAsia="Times New Roman"/>
          <w:bCs/>
          <w:szCs w:val="24"/>
        </w:rPr>
        <w:t xml:space="preserve">5 </w:t>
      </w:r>
      <w:r>
        <w:rPr>
          <w:rFonts w:eastAsia="Times New Roman"/>
          <w:bCs/>
          <w:szCs w:val="24"/>
        </w:rPr>
        <w:t xml:space="preserve">του </w:t>
      </w:r>
      <w:r w:rsidRPr="00291094">
        <w:rPr>
          <w:rFonts w:eastAsia="Times New Roman"/>
          <w:bCs/>
          <w:szCs w:val="24"/>
        </w:rPr>
        <w:t>Καν</w:t>
      </w:r>
      <w:r>
        <w:rPr>
          <w:rFonts w:eastAsia="Times New Roman"/>
          <w:bCs/>
          <w:szCs w:val="24"/>
        </w:rPr>
        <w:t xml:space="preserve">ονισμού της </w:t>
      </w:r>
      <w:r w:rsidRPr="00291094">
        <w:rPr>
          <w:rFonts w:eastAsia="Times New Roman"/>
          <w:bCs/>
          <w:szCs w:val="24"/>
        </w:rPr>
        <w:t>Βουλής)</w:t>
      </w:r>
    </w:p>
    <w:p w14:paraId="51E16A98" w14:textId="77777777" w:rsidR="00BF190D" w:rsidRDefault="005B2FA2">
      <w:pPr>
        <w:spacing w:after="0" w:line="600" w:lineRule="auto"/>
        <w:ind w:firstLine="720"/>
        <w:jc w:val="both"/>
        <w:rPr>
          <w:rFonts w:eastAsia="Times New Roman"/>
          <w:szCs w:val="24"/>
        </w:rPr>
      </w:pPr>
      <w:r w:rsidRPr="00291094">
        <w:rPr>
          <w:rFonts w:eastAsia="Times New Roman"/>
          <w:szCs w:val="24"/>
        </w:rPr>
        <w:lastRenderedPageBreak/>
        <w:t xml:space="preserve">1. Η με αριθμό 4297/12-3-2018 </w:t>
      </w:r>
      <w:r w:rsidRPr="00291094">
        <w:rPr>
          <w:rFonts w:eastAsia="Times New Roman"/>
          <w:szCs w:val="24"/>
        </w:rPr>
        <w:t>ερ</w:t>
      </w:r>
      <w:r w:rsidRPr="00291094">
        <w:rPr>
          <w:rFonts w:eastAsia="Times New Roman"/>
          <w:szCs w:val="24"/>
        </w:rPr>
        <w:t>ώτηση του Βουλευτή Β΄ Αθηνών της Δημοκρατικής Συμπαράταξης ΠΑΣΟΚ</w:t>
      </w:r>
      <w:r>
        <w:rPr>
          <w:rFonts w:eastAsia="Times New Roman"/>
          <w:szCs w:val="24"/>
        </w:rPr>
        <w:t xml:space="preserve"> </w:t>
      </w:r>
      <w:r w:rsidRPr="00291094">
        <w:rPr>
          <w:rFonts w:eastAsia="Times New Roman"/>
          <w:szCs w:val="24"/>
        </w:rPr>
        <w:t>–</w:t>
      </w:r>
      <w:r>
        <w:rPr>
          <w:rFonts w:eastAsia="Times New Roman"/>
          <w:szCs w:val="24"/>
        </w:rPr>
        <w:t xml:space="preserve"> </w:t>
      </w:r>
      <w:r>
        <w:rPr>
          <w:rFonts w:eastAsia="Times New Roman"/>
          <w:szCs w:val="24"/>
        </w:rPr>
        <w:t>ΔΗΜ</w:t>
      </w:r>
      <w:r w:rsidRPr="00291094">
        <w:rPr>
          <w:rFonts w:eastAsia="Times New Roman"/>
          <w:szCs w:val="24"/>
        </w:rPr>
        <w:t xml:space="preserve">ΑΡ κ. </w:t>
      </w:r>
      <w:r w:rsidRPr="00CE61EB">
        <w:rPr>
          <w:rFonts w:eastAsia="Times New Roman"/>
          <w:bCs/>
          <w:szCs w:val="24"/>
        </w:rPr>
        <w:t>Γεωργίου - Δημητρίου Καρρά</w:t>
      </w:r>
      <w:r w:rsidRPr="00291094">
        <w:rPr>
          <w:rFonts w:eastAsia="Times New Roman"/>
          <w:b/>
          <w:bCs/>
          <w:szCs w:val="24"/>
        </w:rPr>
        <w:t xml:space="preserve"> </w:t>
      </w:r>
      <w:r w:rsidRPr="00291094">
        <w:rPr>
          <w:rFonts w:eastAsia="Times New Roman"/>
          <w:szCs w:val="24"/>
        </w:rPr>
        <w:t>προς τον Υπουργό</w:t>
      </w:r>
      <w:r w:rsidRPr="00291094">
        <w:rPr>
          <w:rFonts w:eastAsia="Times New Roman"/>
          <w:b/>
          <w:bCs/>
          <w:szCs w:val="24"/>
        </w:rPr>
        <w:t xml:space="preserve"> </w:t>
      </w:r>
      <w:r w:rsidRPr="00CE61EB">
        <w:rPr>
          <w:rFonts w:eastAsia="Times New Roman"/>
          <w:bCs/>
          <w:szCs w:val="24"/>
        </w:rPr>
        <w:t>Οικονομίας και Ανάπτυξης,</w:t>
      </w:r>
      <w:r w:rsidRPr="00291094">
        <w:rPr>
          <w:rFonts w:eastAsia="Times New Roman"/>
          <w:b/>
          <w:bCs/>
          <w:szCs w:val="24"/>
        </w:rPr>
        <w:t xml:space="preserve"> </w:t>
      </w:r>
      <w:r w:rsidRPr="00291094">
        <w:rPr>
          <w:rFonts w:eastAsia="Times New Roman"/>
          <w:szCs w:val="24"/>
        </w:rPr>
        <w:t>σχετικά με τις προθέσεις της Κυβέρνησης των ΗΠΑ να επιβάλει εισαγωγικούς δασμο</w:t>
      </w:r>
      <w:r w:rsidRPr="00291094">
        <w:rPr>
          <w:rFonts w:eastAsia="Times New Roman"/>
          <w:szCs w:val="24"/>
        </w:rPr>
        <w:t>ύς και τις επιπτώσεις του μέτρου στις ελληνικές εξαγωγές.</w:t>
      </w:r>
    </w:p>
    <w:p w14:paraId="51E16A9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51E16A9A" w14:textId="77777777" w:rsidR="00BF190D" w:rsidRDefault="005B2FA2">
      <w:pPr>
        <w:spacing w:after="0" w:line="600" w:lineRule="auto"/>
        <w:ind w:left="2160" w:firstLine="720"/>
        <w:jc w:val="both"/>
        <w:rPr>
          <w:rFonts w:eastAsia="Times New Roman" w:cs="Times New Roman"/>
          <w:b/>
          <w:szCs w:val="24"/>
        </w:rPr>
      </w:pPr>
      <w:r w:rsidRPr="009433F8">
        <w:rPr>
          <w:rFonts w:eastAsia="Times New Roman" w:cs="Times New Roman"/>
          <w:b/>
          <w:szCs w:val="24"/>
        </w:rPr>
        <w:t>ΕΠΙΚΑΙΡΩΝ ΕΡΩΤΗΣΕΩΝ</w:t>
      </w:r>
    </w:p>
    <w:p w14:paraId="51E16A9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Σήμερα θ</w:t>
      </w:r>
      <w:r>
        <w:rPr>
          <w:rFonts w:eastAsia="Times New Roman" w:cs="Times New Roman"/>
          <w:szCs w:val="24"/>
        </w:rPr>
        <w:t>α</w:t>
      </w:r>
      <w:r>
        <w:rPr>
          <w:rFonts w:eastAsia="Times New Roman" w:cs="Times New Roman"/>
          <w:szCs w:val="24"/>
        </w:rPr>
        <w:t xml:space="preserve"> συζητ</w:t>
      </w:r>
      <w:r>
        <w:rPr>
          <w:rFonts w:eastAsia="Times New Roman" w:cs="Times New Roman"/>
          <w:szCs w:val="24"/>
        </w:rPr>
        <w:t>ηθούν τρε</w:t>
      </w:r>
      <w:r>
        <w:rPr>
          <w:rFonts w:eastAsia="Times New Roman" w:cs="Times New Roman"/>
          <w:szCs w:val="24"/>
        </w:rPr>
        <w:t>ι</w:t>
      </w:r>
      <w:r>
        <w:rPr>
          <w:rFonts w:eastAsia="Times New Roman" w:cs="Times New Roman"/>
          <w:szCs w:val="24"/>
        </w:rPr>
        <w:t>ς επίκαιρες ερωτήσεις</w:t>
      </w:r>
      <w:r>
        <w:rPr>
          <w:rFonts w:eastAsia="Times New Roman" w:cs="Times New Roman"/>
          <w:szCs w:val="24"/>
        </w:rPr>
        <w:t>, ενώ</w:t>
      </w:r>
      <w:r>
        <w:rPr>
          <w:rFonts w:eastAsia="Times New Roman" w:cs="Times New Roman"/>
          <w:szCs w:val="24"/>
        </w:rPr>
        <w:t xml:space="preserve"> </w:t>
      </w:r>
      <w:r>
        <w:rPr>
          <w:rFonts w:eastAsia="Times New Roman" w:cs="Times New Roman"/>
          <w:szCs w:val="24"/>
        </w:rPr>
        <w:t>για διαφόρους λόγους δ</w:t>
      </w:r>
      <w:r>
        <w:rPr>
          <w:rFonts w:eastAsia="Times New Roman" w:cs="Times New Roman"/>
          <w:szCs w:val="24"/>
        </w:rPr>
        <w:t xml:space="preserve">εν θα </w:t>
      </w:r>
      <w:r>
        <w:rPr>
          <w:rFonts w:eastAsia="Times New Roman" w:cs="Times New Roman"/>
          <w:szCs w:val="24"/>
        </w:rPr>
        <w:t>συζη</w:t>
      </w:r>
      <w:r>
        <w:rPr>
          <w:rFonts w:eastAsia="Times New Roman" w:cs="Times New Roman"/>
          <w:szCs w:val="24"/>
        </w:rPr>
        <w:t>τηθούν οι εξής:</w:t>
      </w:r>
    </w:p>
    <w:p w14:paraId="51E16A9C"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ένατη </w:t>
      </w:r>
      <w:r>
        <w:rPr>
          <w:rFonts w:eastAsia="Times New Roman" w:cs="Times New Roman"/>
          <w:szCs w:val="24"/>
        </w:rPr>
        <w:t xml:space="preserve">με αριθμό 1573/27-4-2018 </w:t>
      </w:r>
      <w:r>
        <w:rPr>
          <w:rFonts w:eastAsia="Times New Roman" w:cs="Times New Roman"/>
          <w:szCs w:val="24"/>
        </w:rPr>
        <w:t xml:space="preserve">επίκαιρη ερώτηση </w:t>
      </w:r>
      <w:r>
        <w:rPr>
          <w:rFonts w:eastAsia="Times New Roman" w:cs="Times New Roman"/>
          <w:szCs w:val="24"/>
        </w:rPr>
        <w:t>δεύτερου κύκλου του Βουλευτή Σερρών της Δημοκρατικής Συμπαράταξης ΠΑΣΟΚ – ΔΗΜΑΡ κ.</w:t>
      </w:r>
      <w:r w:rsidRPr="00F02BC1">
        <w:rPr>
          <w:rFonts w:eastAsia="Times New Roman" w:cs="Times New Roman"/>
          <w:szCs w:val="24"/>
        </w:rPr>
        <w:t xml:space="preserve"> Μιχαήλ Τζελέπη </w:t>
      </w:r>
      <w:r>
        <w:rPr>
          <w:rFonts w:eastAsia="Times New Roman" w:cs="Times New Roman"/>
          <w:szCs w:val="24"/>
        </w:rPr>
        <w:t>προς τον Υπουργό</w:t>
      </w:r>
      <w:r w:rsidRPr="00F02BC1">
        <w:rPr>
          <w:rFonts w:eastAsia="Times New Roman" w:cs="Times New Roman"/>
          <w:szCs w:val="24"/>
        </w:rPr>
        <w:t xml:space="preserve"> Αγροτικής Ανάπτυξης και Τροφίμων,</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«Αδιάθετες ποσότητες πατάτας στις κοινότητες Ορεινής και</w:t>
      </w:r>
      <w:r>
        <w:rPr>
          <w:rFonts w:eastAsia="Times New Roman" w:cs="Times New Roman"/>
          <w:szCs w:val="24"/>
        </w:rPr>
        <w:t xml:space="preserve"> Άνω </w:t>
      </w:r>
      <w:proofErr w:type="spellStart"/>
      <w:r>
        <w:rPr>
          <w:rFonts w:eastAsia="Times New Roman" w:cs="Times New Roman"/>
          <w:szCs w:val="24"/>
        </w:rPr>
        <w:t>Βροντούς</w:t>
      </w:r>
      <w:proofErr w:type="spellEnd"/>
      <w:r>
        <w:rPr>
          <w:rFonts w:eastAsia="Times New Roman" w:cs="Times New Roman"/>
          <w:szCs w:val="24"/>
        </w:rPr>
        <w:t xml:space="preserve"> Νομού Σερρών»</w:t>
      </w:r>
      <w:r>
        <w:rPr>
          <w:rFonts w:eastAsia="Times New Roman" w:cs="Times New Roman"/>
          <w:szCs w:val="24"/>
        </w:rPr>
        <w:t>,</w:t>
      </w:r>
      <w:r>
        <w:rPr>
          <w:rFonts w:eastAsia="Times New Roman" w:cs="Times New Roman"/>
          <w:szCs w:val="24"/>
        </w:rPr>
        <w:t xml:space="preserve"> δεν θα συζητηθεί λόγω απουσίας στο εξωτερικό του αρμόδιου Υφυπουργού Αγροτικής Ανάπτυξης και Τροφίμων κ. Βασιλείου Κόκκαλη. </w:t>
      </w:r>
    </w:p>
    <w:p w14:paraId="51E16A9D"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δωδέκατη </w:t>
      </w:r>
      <w:r>
        <w:rPr>
          <w:rFonts w:eastAsia="Times New Roman" w:cs="Times New Roman"/>
          <w:szCs w:val="24"/>
        </w:rPr>
        <w:t xml:space="preserve">με αριθμό 1551/24-4-2018 </w:t>
      </w:r>
      <w:r>
        <w:rPr>
          <w:rFonts w:eastAsia="Times New Roman" w:cs="Times New Roman"/>
          <w:szCs w:val="24"/>
        </w:rPr>
        <w:t xml:space="preserve">επίκαιρη ερώτηση </w:t>
      </w:r>
      <w:r>
        <w:rPr>
          <w:rFonts w:eastAsia="Times New Roman" w:cs="Times New Roman"/>
          <w:szCs w:val="24"/>
        </w:rPr>
        <w:t>δεύτερου κύκλου του Βουλευτή Ηρακλείου της Δημοκρ</w:t>
      </w:r>
      <w:r>
        <w:rPr>
          <w:rFonts w:eastAsia="Times New Roman" w:cs="Times New Roman"/>
          <w:szCs w:val="24"/>
        </w:rPr>
        <w:t xml:space="preserve">ατικής Συμπαράταξης ΠΑΣΟΚ – ΔΗΜΑΡ κ. </w:t>
      </w:r>
      <w:r w:rsidRPr="00F02BC1">
        <w:rPr>
          <w:rFonts w:eastAsia="Times New Roman" w:cs="Times New Roman"/>
          <w:szCs w:val="24"/>
        </w:rPr>
        <w:t xml:space="preserve">Βασιλείου </w:t>
      </w:r>
      <w:proofErr w:type="spellStart"/>
      <w:r w:rsidRPr="00F02BC1">
        <w:rPr>
          <w:rFonts w:eastAsia="Times New Roman" w:cs="Times New Roman"/>
          <w:szCs w:val="24"/>
        </w:rPr>
        <w:t>Κεγκέρογλου</w:t>
      </w:r>
      <w:proofErr w:type="spellEnd"/>
      <w:r>
        <w:rPr>
          <w:rFonts w:eastAsia="Times New Roman" w:cs="Times New Roman"/>
          <w:szCs w:val="24"/>
        </w:rPr>
        <w:t xml:space="preserve"> προς τον </w:t>
      </w:r>
      <w:r w:rsidRPr="00F02BC1">
        <w:rPr>
          <w:rFonts w:eastAsia="Times New Roman" w:cs="Times New Roman"/>
          <w:szCs w:val="24"/>
        </w:rPr>
        <w:t xml:space="preserve">Υπουργό Αγροτικής Ανάπτυξης </w:t>
      </w:r>
      <w:r w:rsidRPr="00F02BC1">
        <w:rPr>
          <w:rFonts w:eastAsia="Times New Roman" w:cs="Times New Roman"/>
          <w:szCs w:val="24"/>
        </w:rPr>
        <w:lastRenderedPageBreak/>
        <w:t>και Τροφίμων</w:t>
      </w:r>
      <w:r>
        <w:rPr>
          <w:rFonts w:eastAsia="Times New Roman" w:cs="Times New Roman"/>
          <w:szCs w:val="24"/>
        </w:rPr>
        <w:t>, με θέμα</w:t>
      </w:r>
      <w:r>
        <w:rPr>
          <w:rFonts w:eastAsia="Times New Roman" w:cs="Times New Roman"/>
          <w:szCs w:val="24"/>
        </w:rPr>
        <w:t>:</w:t>
      </w:r>
      <w:r>
        <w:rPr>
          <w:rFonts w:eastAsia="Times New Roman" w:cs="Times New Roman"/>
          <w:szCs w:val="24"/>
        </w:rPr>
        <w:t xml:space="preserve"> «Μέτρα και δράσεις για την αντιμετώπιση της λειψυδρίας – ξηρασίας»</w:t>
      </w:r>
      <w:r>
        <w:rPr>
          <w:rFonts w:eastAsia="Times New Roman" w:cs="Times New Roman"/>
          <w:szCs w:val="24"/>
        </w:rPr>
        <w:t>,</w:t>
      </w:r>
      <w:r>
        <w:rPr>
          <w:rFonts w:eastAsia="Times New Roman" w:cs="Times New Roman"/>
          <w:szCs w:val="24"/>
        </w:rPr>
        <w:t xml:space="preserve"> δεν θα συζητηθεί λόγω απουσίας στο εξωτερικό του αρμόδιου Υφυπουργού </w:t>
      </w:r>
      <w:r>
        <w:rPr>
          <w:rFonts w:eastAsia="Times New Roman" w:cs="Times New Roman"/>
          <w:szCs w:val="24"/>
        </w:rPr>
        <w:t xml:space="preserve">Αγροτικής Ανάπτυξης και Τροφίμων κ. Βασιλείου Κόκκαλη. </w:t>
      </w:r>
    </w:p>
    <w:p w14:paraId="51E16A9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δέκατη τρίτη </w:t>
      </w:r>
      <w:r>
        <w:rPr>
          <w:rFonts w:eastAsia="Times New Roman" w:cs="Times New Roman"/>
          <w:szCs w:val="24"/>
        </w:rPr>
        <w:t xml:space="preserve">με αριθμό 1529/19-4-2018 επίκαιρη ερώτηση </w:t>
      </w:r>
      <w:r>
        <w:rPr>
          <w:rFonts w:eastAsia="Times New Roman" w:cs="Times New Roman"/>
          <w:szCs w:val="24"/>
        </w:rPr>
        <w:t xml:space="preserve">δεύτερου κύκλου του Βουλευτή Πέλλας του Λαϊκού Συνδέσμου – Χρυσή Αυγή κ. </w:t>
      </w:r>
      <w:r w:rsidRPr="00F02BC1">
        <w:rPr>
          <w:rFonts w:eastAsia="Times New Roman" w:cs="Times New Roman"/>
          <w:szCs w:val="24"/>
        </w:rPr>
        <w:t xml:space="preserve">Ιωάννη </w:t>
      </w:r>
      <w:proofErr w:type="spellStart"/>
      <w:r w:rsidRPr="00F02BC1">
        <w:rPr>
          <w:rFonts w:eastAsia="Times New Roman" w:cs="Times New Roman"/>
          <w:szCs w:val="24"/>
        </w:rPr>
        <w:t>Σαχινίδη</w:t>
      </w:r>
      <w:proofErr w:type="spellEnd"/>
      <w:r>
        <w:rPr>
          <w:rFonts w:eastAsia="Times New Roman" w:cs="Times New Roman"/>
          <w:szCs w:val="24"/>
        </w:rPr>
        <w:t xml:space="preserve"> προς τον </w:t>
      </w:r>
      <w:r w:rsidRPr="00F02BC1">
        <w:rPr>
          <w:rFonts w:eastAsia="Times New Roman" w:cs="Times New Roman"/>
          <w:szCs w:val="24"/>
        </w:rPr>
        <w:t>Υπουργό Αγροτικής Ανάπτυξης</w:t>
      </w:r>
      <w:r>
        <w:rPr>
          <w:rFonts w:eastAsia="Times New Roman" w:cs="Times New Roman"/>
          <w:szCs w:val="24"/>
        </w:rPr>
        <w:t xml:space="preserve"> </w:t>
      </w:r>
      <w:r w:rsidRPr="00F02BC1">
        <w:rPr>
          <w:rFonts w:eastAsia="Times New Roman" w:cs="Times New Roman"/>
          <w:szCs w:val="24"/>
        </w:rPr>
        <w:t>και Τροφίμων</w:t>
      </w:r>
      <w:r>
        <w:rPr>
          <w:rFonts w:eastAsia="Times New Roman" w:cs="Times New Roman"/>
          <w:szCs w:val="24"/>
        </w:rPr>
        <w:t xml:space="preserve">, με </w:t>
      </w:r>
      <w:r>
        <w:rPr>
          <w:rFonts w:eastAsia="Times New Roman" w:cs="Times New Roman"/>
          <w:szCs w:val="24"/>
        </w:rPr>
        <w:t>θέμα</w:t>
      </w:r>
      <w:r>
        <w:rPr>
          <w:rFonts w:eastAsia="Times New Roman" w:cs="Times New Roman"/>
          <w:szCs w:val="24"/>
        </w:rPr>
        <w:t>:</w:t>
      </w:r>
      <w:r>
        <w:rPr>
          <w:rFonts w:eastAsia="Times New Roman" w:cs="Times New Roman"/>
          <w:szCs w:val="24"/>
        </w:rPr>
        <w:t xml:space="preserve"> «Συνεχίζουν να παραμένουν απλήρωτοι οι </w:t>
      </w:r>
      <w:proofErr w:type="spellStart"/>
      <w:r>
        <w:rPr>
          <w:rFonts w:eastAsia="Times New Roman" w:cs="Times New Roman"/>
          <w:szCs w:val="24"/>
        </w:rPr>
        <w:t>τευτλοπαραγωγοί</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απουσίας στο εξωτερικό του αρμόδιου Υφυπουργού Αγροτικής Ανάπτυξης και Τροφίμων κ. Βασιλείου Κόκκαλη. </w:t>
      </w:r>
    </w:p>
    <w:p w14:paraId="51E16A9F"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129/4-10-2017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του κύκλου αναφορών και ερ</w:t>
      </w:r>
      <w:r>
        <w:rPr>
          <w:rFonts w:eastAsia="Times New Roman" w:cs="Times New Roman"/>
          <w:szCs w:val="24"/>
        </w:rPr>
        <w:t xml:space="preserve">ωτήσεων </w:t>
      </w:r>
      <w:r>
        <w:rPr>
          <w:rFonts w:eastAsia="Times New Roman" w:cs="Times New Roman"/>
          <w:szCs w:val="24"/>
        </w:rPr>
        <w:t>του Βουλευτή Ροδόπης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proofErr w:type="spellStart"/>
      <w:r w:rsidRPr="00F02BC1">
        <w:rPr>
          <w:rFonts w:eastAsia="Times New Roman" w:cs="Times New Roman"/>
          <w:szCs w:val="24"/>
        </w:rPr>
        <w:t>Ιλχάν</w:t>
      </w:r>
      <w:proofErr w:type="spellEnd"/>
      <w:r>
        <w:rPr>
          <w:rFonts w:eastAsia="Times New Roman" w:cs="Times New Roman"/>
          <w:szCs w:val="24"/>
        </w:rPr>
        <w:t xml:space="preserve"> </w:t>
      </w:r>
      <w:r w:rsidRPr="00F02BC1">
        <w:rPr>
          <w:rFonts w:eastAsia="Times New Roman" w:cs="Times New Roman"/>
          <w:szCs w:val="24"/>
        </w:rPr>
        <w:t xml:space="preserve">Αχμέτ </w:t>
      </w:r>
      <w:r>
        <w:rPr>
          <w:rFonts w:eastAsia="Times New Roman" w:cs="Times New Roman"/>
          <w:szCs w:val="24"/>
        </w:rPr>
        <w:t xml:space="preserve">προς τον Υπουργό </w:t>
      </w:r>
      <w:r w:rsidRPr="00F02BC1">
        <w:rPr>
          <w:rFonts w:eastAsia="Times New Roman" w:cs="Times New Roman"/>
          <w:szCs w:val="24"/>
        </w:rPr>
        <w:t xml:space="preserve">Αγροτικής Ανάπτυξης και Τροφίμων,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«Ενίσχυση καπνοκαλλιεργητών της Θράκης»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w:t>
      </w:r>
      <w:r>
        <w:rPr>
          <w:rFonts w:eastAsia="Times New Roman" w:cs="Times New Roman"/>
          <w:szCs w:val="24"/>
        </w:rPr>
        <w:t xml:space="preserve">συζητηθεί λόγω απουσίας στο εξωτερικό του αρμόδιου </w:t>
      </w:r>
      <w:r>
        <w:rPr>
          <w:rFonts w:eastAsia="Times New Roman" w:cs="Times New Roman"/>
          <w:szCs w:val="24"/>
        </w:rPr>
        <w:t xml:space="preserve">Υφυπουργού Αγροτικής Ανάπτυξης και Τροφίμων κ. Βασιλείου Κόκκαλη. </w:t>
      </w:r>
    </w:p>
    <w:p w14:paraId="51E16AA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2464/10-1-2018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 xml:space="preserve">του κύκλου αναφορών και ερωτήσεων </w:t>
      </w:r>
      <w:r>
        <w:rPr>
          <w:rFonts w:eastAsia="Times New Roman" w:cs="Times New Roman"/>
          <w:szCs w:val="24"/>
        </w:rPr>
        <w:t>του Βουλευτή Ηρακλείου της Δημοκρατικής Συμπαράταξης ΠΑ</w:t>
      </w:r>
      <w:r>
        <w:rPr>
          <w:rFonts w:eastAsia="Times New Roman" w:cs="Times New Roman"/>
          <w:szCs w:val="24"/>
        </w:rPr>
        <w:lastRenderedPageBreak/>
        <w:t xml:space="preserve">ΣΟΚ – ΔΗΜΑΡ κ. </w:t>
      </w:r>
      <w:r w:rsidRPr="00F02BC1">
        <w:rPr>
          <w:rFonts w:eastAsia="Times New Roman" w:cs="Times New Roman"/>
          <w:szCs w:val="24"/>
        </w:rPr>
        <w:t xml:space="preserve">Βασιλείου </w:t>
      </w:r>
      <w:proofErr w:type="spellStart"/>
      <w:r w:rsidRPr="00F02BC1">
        <w:rPr>
          <w:rFonts w:eastAsia="Times New Roman" w:cs="Times New Roman"/>
          <w:szCs w:val="24"/>
        </w:rPr>
        <w:t>Κεγκέρογλου</w:t>
      </w:r>
      <w:proofErr w:type="spellEnd"/>
      <w:r>
        <w:rPr>
          <w:rFonts w:eastAsia="Times New Roman" w:cs="Times New Roman"/>
          <w:szCs w:val="24"/>
        </w:rPr>
        <w:t xml:space="preserve"> προς τον Υπουργό </w:t>
      </w:r>
      <w:r w:rsidRPr="00F02BC1">
        <w:rPr>
          <w:rFonts w:eastAsia="Times New Roman" w:cs="Times New Roman"/>
          <w:szCs w:val="24"/>
        </w:rPr>
        <w:t>Αγροτ</w:t>
      </w:r>
      <w:r w:rsidRPr="00F02BC1">
        <w:rPr>
          <w:rFonts w:eastAsia="Times New Roman" w:cs="Times New Roman"/>
          <w:szCs w:val="24"/>
        </w:rPr>
        <w:t>ικής Ανάπτυξης και Τροφίμων,</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«Να προχωρήσει άμεσα η χρηματοδότηση για την εκτροπή του Πλατύ </w:t>
      </w:r>
      <w:r>
        <w:rPr>
          <w:rFonts w:eastAsia="Times New Roman" w:cs="Times New Roman"/>
          <w:szCs w:val="24"/>
        </w:rPr>
        <w:t>π</w:t>
      </w:r>
      <w:r>
        <w:rPr>
          <w:rFonts w:eastAsia="Times New Roman" w:cs="Times New Roman"/>
          <w:szCs w:val="24"/>
        </w:rPr>
        <w:t xml:space="preserve">οταμού για την ενίσχυση </w:t>
      </w:r>
      <w:r>
        <w:rPr>
          <w:rFonts w:eastAsia="Times New Roman" w:cs="Times New Roman"/>
          <w:szCs w:val="24"/>
        </w:rPr>
        <w:t>φ</w:t>
      </w:r>
      <w:r>
        <w:rPr>
          <w:rFonts w:eastAsia="Times New Roman" w:cs="Times New Roman"/>
          <w:szCs w:val="24"/>
        </w:rPr>
        <w:t>ράγματος Φανερωμένης»</w:t>
      </w:r>
      <w:r>
        <w:rPr>
          <w:rFonts w:eastAsia="Times New Roman" w:cs="Times New Roman"/>
          <w:szCs w:val="24"/>
        </w:rPr>
        <w:t>,</w:t>
      </w:r>
      <w:r>
        <w:rPr>
          <w:rFonts w:eastAsia="Times New Roman" w:cs="Times New Roman"/>
          <w:szCs w:val="24"/>
        </w:rPr>
        <w:t xml:space="preserve"> δεν θα συζητηθεί λόγω απουσίας στο εξωτερικό του αρμόδιου Υφυπουργού Αγροτικής Ανάπτυξης και Τροφίμων κ. Β</w:t>
      </w:r>
      <w:r>
        <w:rPr>
          <w:rFonts w:eastAsia="Times New Roman" w:cs="Times New Roman"/>
          <w:szCs w:val="24"/>
        </w:rPr>
        <w:t xml:space="preserve">ασιλείου Κόκκαλη. </w:t>
      </w:r>
    </w:p>
    <w:p w14:paraId="51E16AA1"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Η τ</w:t>
      </w:r>
      <w:r>
        <w:rPr>
          <w:rFonts w:eastAsia="Times New Roman" w:cs="Times New Roman"/>
          <w:szCs w:val="24"/>
        </w:rPr>
        <w:t xml:space="preserve">έταρτη </w:t>
      </w:r>
      <w:r w:rsidRPr="00054148">
        <w:rPr>
          <w:rFonts w:eastAsia="Times New Roman" w:cs="Times New Roman"/>
          <w:szCs w:val="24"/>
        </w:rPr>
        <w:t xml:space="preserve">με αριθμό 1607/7-5-2018 </w:t>
      </w:r>
      <w:r>
        <w:rPr>
          <w:rFonts w:eastAsia="Times New Roman" w:cs="Times New Roman"/>
          <w:szCs w:val="24"/>
        </w:rPr>
        <w:t xml:space="preserve">επίκαιρη ερώτηση πρώτου κύκλου </w:t>
      </w:r>
      <w:r w:rsidRPr="00054148">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sidRPr="00054148">
        <w:rPr>
          <w:rFonts w:eastAsia="Times New Roman" w:cs="Times New Roman"/>
          <w:szCs w:val="24"/>
        </w:rPr>
        <w:t xml:space="preserve">ς κ. Νικολάου Μωραΐτη προς τον Υπουργό </w:t>
      </w:r>
      <w:r>
        <w:rPr>
          <w:rFonts w:eastAsia="Times New Roman" w:cs="Times New Roman"/>
          <w:szCs w:val="24"/>
        </w:rPr>
        <w:t>Εσωτερικών, με θέμα</w:t>
      </w:r>
      <w:r>
        <w:rPr>
          <w:rFonts w:eastAsia="Times New Roman" w:cs="Times New Roman"/>
          <w:szCs w:val="24"/>
        </w:rPr>
        <w:t>:</w:t>
      </w:r>
      <w:r>
        <w:rPr>
          <w:rFonts w:eastAsia="Times New Roman" w:cs="Times New Roman"/>
          <w:szCs w:val="24"/>
        </w:rPr>
        <w:t xml:space="preserve"> </w:t>
      </w:r>
      <w:r w:rsidRPr="00054148">
        <w:rPr>
          <w:rFonts w:eastAsia="Times New Roman" w:cs="Times New Roman"/>
          <w:szCs w:val="24"/>
        </w:rPr>
        <w:t>«Να αποζημιωθούν άμεσα οι πληγέντες από τις κατα</w:t>
      </w:r>
      <w:r w:rsidRPr="00054148">
        <w:rPr>
          <w:rFonts w:eastAsia="Times New Roman" w:cs="Times New Roman"/>
          <w:szCs w:val="24"/>
        </w:rPr>
        <w:t>στροφικές πλημμύρες στο</w:t>
      </w:r>
      <w:r>
        <w:rPr>
          <w:rFonts w:eastAsia="Times New Roman" w:cs="Times New Roman"/>
          <w:szCs w:val="24"/>
        </w:rPr>
        <w:t>ν</w:t>
      </w:r>
      <w:r w:rsidRPr="00054148">
        <w:rPr>
          <w:rFonts w:eastAsia="Times New Roman" w:cs="Times New Roman"/>
          <w:szCs w:val="24"/>
        </w:rPr>
        <w:t xml:space="preserve"> Νομό Αιτω</w:t>
      </w:r>
      <w:r>
        <w:rPr>
          <w:rFonts w:eastAsia="Times New Roman" w:cs="Times New Roman"/>
          <w:szCs w:val="24"/>
        </w:rPr>
        <w:t>λοακαρνανίας»</w:t>
      </w:r>
      <w:r>
        <w:rPr>
          <w:rFonts w:eastAsia="Times New Roman" w:cs="Times New Roman"/>
          <w:szCs w:val="24"/>
        </w:rPr>
        <w:t>,</w:t>
      </w:r>
      <w:r>
        <w:rPr>
          <w:rFonts w:eastAsia="Times New Roman" w:cs="Times New Roman"/>
          <w:szCs w:val="24"/>
        </w:rPr>
        <w:t xml:space="preserve"> δεν θα συζητηθεί λόγω αναρμοδιότητας. Αρμόδιο Υπουργείο είναι το Υπουργείο Αγροτικής Ανάπτυξης και το Υπουργείο Υποδομών και Μεταφορών. </w:t>
      </w:r>
    </w:p>
    <w:p w14:paraId="51E16AA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όγδοη </w:t>
      </w:r>
      <w:r>
        <w:rPr>
          <w:rFonts w:eastAsia="Times New Roman" w:cs="Times New Roman"/>
          <w:szCs w:val="24"/>
        </w:rPr>
        <w:t xml:space="preserve">με αριθμό 1600/5-5-2018 </w:t>
      </w:r>
      <w:r>
        <w:rPr>
          <w:rFonts w:eastAsia="Times New Roman" w:cs="Times New Roman"/>
          <w:szCs w:val="24"/>
        </w:rPr>
        <w:t>επίκαιρη ερώτηση δεύτερου κύκλου του Α</w:t>
      </w:r>
      <w:r>
        <w:rPr>
          <w:rFonts w:eastAsia="Times New Roman" w:cs="Times New Roman"/>
          <w:szCs w:val="24"/>
        </w:rPr>
        <w:t>νεξάρτητου Βουλευτή Αχαΐας κ. Νικολάου Νικολόπουλου προς τον Υπουργό Εσωτερικών, με θέμα</w:t>
      </w:r>
      <w:r>
        <w:rPr>
          <w:rFonts w:eastAsia="Times New Roman" w:cs="Times New Roman"/>
          <w:szCs w:val="24"/>
        </w:rPr>
        <w:t>:</w:t>
      </w:r>
      <w:r>
        <w:rPr>
          <w:rFonts w:eastAsia="Times New Roman" w:cs="Times New Roman"/>
          <w:szCs w:val="24"/>
        </w:rPr>
        <w:t xml:space="preserve"> «Οι ΧΥΤΑ της Αχαΐας πνέουν τα λοίσθια…»</w:t>
      </w:r>
      <w:r>
        <w:rPr>
          <w:rFonts w:eastAsia="Times New Roman" w:cs="Times New Roman"/>
          <w:szCs w:val="24"/>
        </w:rPr>
        <w:t>,</w:t>
      </w:r>
      <w:r>
        <w:rPr>
          <w:rFonts w:eastAsia="Times New Roman" w:cs="Times New Roman"/>
          <w:szCs w:val="24"/>
        </w:rPr>
        <w:t xml:space="preserve"> δεν θα συζητηθεί λόγω αναρμοδιότητας. Αρμόδιο Υπουργείο είναι το Υπουργείο Περιβάλλοντος και Ενέργειας. </w:t>
      </w:r>
    </w:p>
    <w:p w14:paraId="51E16AA3"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w:t>
      </w:r>
      <w:r>
        <w:rPr>
          <w:rFonts w:eastAsia="Times New Roman" w:cs="Times New Roman"/>
          <w:szCs w:val="24"/>
        </w:rPr>
        <w:t xml:space="preserve">με αριθμό </w:t>
      </w:r>
      <w:r>
        <w:rPr>
          <w:rFonts w:eastAsia="Times New Roman" w:cs="Times New Roman"/>
          <w:szCs w:val="24"/>
        </w:rPr>
        <w:t xml:space="preserve">1609/7-5-2018 </w:t>
      </w:r>
      <w:r>
        <w:rPr>
          <w:rFonts w:eastAsia="Times New Roman" w:cs="Times New Roman"/>
          <w:szCs w:val="24"/>
        </w:rPr>
        <w:t>επίκαιρη ερώτηση πρώτου κύκλου του Βουλευτή Λ</w:t>
      </w:r>
      <w:r>
        <w:rPr>
          <w:rFonts w:eastAsia="Times New Roman" w:cs="Times New Roman"/>
          <w:szCs w:val="24"/>
        </w:rPr>
        <w:t>αρίση</w:t>
      </w:r>
      <w:r>
        <w:rPr>
          <w:rFonts w:eastAsia="Times New Roman" w:cs="Times New Roman"/>
          <w:szCs w:val="24"/>
        </w:rPr>
        <w:t xml:space="preserve">ς 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Εσωτερικών, με θέμα</w:t>
      </w:r>
      <w:r>
        <w:rPr>
          <w:rFonts w:eastAsia="Times New Roman" w:cs="Times New Roman"/>
          <w:szCs w:val="24"/>
        </w:rPr>
        <w:t>:</w:t>
      </w:r>
      <w:r>
        <w:rPr>
          <w:rFonts w:eastAsia="Times New Roman" w:cs="Times New Roman"/>
          <w:szCs w:val="24"/>
        </w:rPr>
        <w:t xml:space="preserve"> «Επιστολή διαμαρτυρίας και απόγνωσης κατοίκων των Εξαρχείων»</w:t>
      </w:r>
      <w:r>
        <w:rPr>
          <w:rFonts w:eastAsia="Times New Roman" w:cs="Times New Roman"/>
          <w:szCs w:val="24"/>
        </w:rPr>
        <w:t>,</w:t>
      </w:r>
      <w:r>
        <w:rPr>
          <w:rFonts w:eastAsia="Times New Roman" w:cs="Times New Roman"/>
          <w:szCs w:val="24"/>
        </w:rPr>
        <w:t xml:space="preserve"> δεν θα συζητηθεί λόγω κωλύματος του αρμόδιου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xml:space="preserve"> με αιτία ανειλημμένες υποχρεώσεις. </w:t>
      </w:r>
    </w:p>
    <w:p w14:paraId="51E16AA4"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 xml:space="preserve">Η </w:t>
      </w:r>
      <w:r>
        <w:rPr>
          <w:rFonts w:eastAsia="Times New Roman" w:cs="Times New Roman"/>
          <w:szCs w:val="24"/>
        </w:rPr>
        <w:t xml:space="preserve">τρίτη </w:t>
      </w:r>
      <w:r w:rsidRPr="00054148">
        <w:rPr>
          <w:rFonts w:eastAsia="Times New Roman" w:cs="Times New Roman"/>
          <w:szCs w:val="24"/>
        </w:rPr>
        <w:t>με αριθμό 1615/8-5-2018</w:t>
      </w:r>
      <w:r>
        <w:rPr>
          <w:rFonts w:eastAsia="Times New Roman" w:cs="Times New Roman"/>
          <w:szCs w:val="24"/>
        </w:rPr>
        <w:t xml:space="preserve"> </w:t>
      </w:r>
      <w:r>
        <w:rPr>
          <w:rFonts w:eastAsia="Times New Roman" w:cs="Times New Roman"/>
          <w:szCs w:val="24"/>
        </w:rPr>
        <w:t xml:space="preserve">επίκαιρη ερώτηση δεύτερου κύκλου </w:t>
      </w:r>
      <w:r w:rsidRPr="00054148">
        <w:rPr>
          <w:rFonts w:eastAsia="Times New Roman" w:cs="Times New Roman"/>
          <w:szCs w:val="24"/>
        </w:rPr>
        <w:t>της Βουλευτού Αττικής της Δημοκρατικής Συμπαράταξης ΠΑΣΟΚ – ΔΗΜΑΡ κ</w:t>
      </w:r>
      <w:r>
        <w:rPr>
          <w:rFonts w:eastAsia="Times New Roman" w:cs="Times New Roman"/>
          <w:szCs w:val="24"/>
        </w:rPr>
        <w:t>.</w:t>
      </w:r>
      <w:r w:rsidRPr="00054148">
        <w:rPr>
          <w:rFonts w:eastAsia="Times New Roman" w:cs="Times New Roman"/>
          <w:szCs w:val="24"/>
        </w:rPr>
        <w:t xml:space="preserve"> </w:t>
      </w:r>
      <w:r w:rsidRPr="00054148">
        <w:rPr>
          <w:rFonts w:eastAsia="Times New Roman" w:cs="Times New Roman"/>
          <w:szCs w:val="24"/>
        </w:rPr>
        <w:t xml:space="preserve">Εύης </w:t>
      </w:r>
      <w:proofErr w:type="spellStart"/>
      <w:r w:rsidRPr="00054148">
        <w:rPr>
          <w:rFonts w:eastAsia="Times New Roman" w:cs="Times New Roman"/>
          <w:szCs w:val="24"/>
        </w:rPr>
        <w:t>Χριστοφιλοπούλου</w:t>
      </w:r>
      <w:proofErr w:type="spellEnd"/>
      <w:r w:rsidRPr="00054148">
        <w:rPr>
          <w:rFonts w:eastAsia="Times New Roman" w:cs="Times New Roman"/>
          <w:szCs w:val="24"/>
        </w:rPr>
        <w:t xml:space="preserve"> προς τον Υπουργό Εσωτερικών, με θέμα: «Μηδενική ανοχή των κατοίκων των Εξαρχείων στην ανεπάρκεια σχεδίου αντιμετώπισης της επικί</w:t>
      </w:r>
      <w:r>
        <w:rPr>
          <w:rFonts w:eastAsia="Times New Roman" w:cs="Times New Roman"/>
          <w:szCs w:val="24"/>
        </w:rPr>
        <w:t>νδυνης κατάστασης στην περιοχή»</w:t>
      </w:r>
      <w:r>
        <w:rPr>
          <w:rFonts w:eastAsia="Times New Roman" w:cs="Times New Roman"/>
          <w:szCs w:val="24"/>
        </w:rPr>
        <w:t>,</w:t>
      </w:r>
      <w:r w:rsidRPr="00382FF1">
        <w:rPr>
          <w:rFonts w:eastAsia="Times New Roman" w:cs="Times New Roman"/>
          <w:szCs w:val="24"/>
        </w:rPr>
        <w:t xml:space="preserve"> </w:t>
      </w:r>
      <w:r>
        <w:rPr>
          <w:rFonts w:eastAsia="Times New Roman" w:cs="Times New Roman"/>
          <w:szCs w:val="24"/>
        </w:rPr>
        <w:t>δεν θα συζητηθεί λόγω κωλύματος του αρμόδιου Αναπληρωτή Υπουργού Εσωτερικ</w:t>
      </w:r>
      <w:r>
        <w:rPr>
          <w:rFonts w:eastAsia="Times New Roman" w:cs="Times New Roman"/>
          <w:szCs w:val="24"/>
        </w:rPr>
        <w:t xml:space="preserve">ών κ. </w:t>
      </w:r>
      <w:proofErr w:type="spellStart"/>
      <w:r>
        <w:rPr>
          <w:rFonts w:eastAsia="Times New Roman" w:cs="Times New Roman"/>
          <w:szCs w:val="24"/>
        </w:rPr>
        <w:t>Τόσκα</w:t>
      </w:r>
      <w:proofErr w:type="spellEnd"/>
      <w:r>
        <w:rPr>
          <w:rFonts w:eastAsia="Times New Roman" w:cs="Times New Roman"/>
          <w:szCs w:val="24"/>
        </w:rPr>
        <w:t xml:space="preserve"> με αιτία ανειλημμένες υποχρεώσεις. </w:t>
      </w:r>
    </w:p>
    <w:p w14:paraId="51E16AA5"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 xml:space="preserve">Η </w:t>
      </w:r>
      <w:r>
        <w:rPr>
          <w:rFonts w:eastAsia="Times New Roman" w:cs="Times New Roman"/>
          <w:szCs w:val="24"/>
        </w:rPr>
        <w:t xml:space="preserve">τρίτη </w:t>
      </w:r>
      <w:r w:rsidRPr="00054148">
        <w:rPr>
          <w:rFonts w:eastAsia="Times New Roman" w:cs="Times New Roman"/>
          <w:szCs w:val="24"/>
        </w:rPr>
        <w:t>με αριθμό 1586/2-5-2018</w:t>
      </w:r>
      <w:r>
        <w:rPr>
          <w:rFonts w:eastAsia="Times New Roman" w:cs="Times New Roman"/>
          <w:szCs w:val="24"/>
        </w:rPr>
        <w:t xml:space="preserve"> </w:t>
      </w:r>
      <w:r>
        <w:rPr>
          <w:rFonts w:eastAsia="Times New Roman" w:cs="Times New Roman"/>
          <w:szCs w:val="24"/>
        </w:rPr>
        <w:t xml:space="preserve">επίκαιρη ερώτηση πρώτου κύκλου </w:t>
      </w:r>
      <w:r w:rsidRPr="00054148">
        <w:rPr>
          <w:rFonts w:eastAsia="Times New Roman" w:cs="Times New Roman"/>
          <w:szCs w:val="24"/>
        </w:rPr>
        <w:t>του Βουλευτή Αργολίδας της Δημοκρατικής Συμπαράταξης ΠΑΣΟΚ – ΔΗΜΑΡ κ. Ιωάννη Μανιάτη προς τον Υπουργό Αγροτικής Αν</w:t>
      </w:r>
      <w:r>
        <w:rPr>
          <w:rFonts w:eastAsia="Times New Roman" w:cs="Times New Roman"/>
          <w:szCs w:val="24"/>
        </w:rPr>
        <w:t>άπτυξης και Τροφίμων, με θέμα</w:t>
      </w:r>
      <w:r>
        <w:rPr>
          <w:rFonts w:eastAsia="Times New Roman" w:cs="Times New Roman"/>
          <w:szCs w:val="24"/>
        </w:rPr>
        <w:t>:</w:t>
      </w:r>
      <w:r w:rsidRPr="00054148">
        <w:rPr>
          <w:rFonts w:eastAsia="Times New Roman" w:cs="Times New Roman"/>
          <w:szCs w:val="24"/>
        </w:rPr>
        <w:t xml:space="preserve"> </w:t>
      </w:r>
      <w:r w:rsidRPr="00054148">
        <w:rPr>
          <w:rFonts w:eastAsia="Times New Roman" w:cs="Times New Roman"/>
          <w:szCs w:val="24"/>
        </w:rPr>
        <w:t>«καταβολή αποζημιώσεων από τον ΕΛΓΑ για τις ζημιές από τη χαλαζό</w:t>
      </w:r>
      <w:r>
        <w:rPr>
          <w:rFonts w:eastAsia="Times New Roman" w:cs="Times New Roman"/>
          <w:szCs w:val="24"/>
        </w:rPr>
        <w:t>πτωση του Νοεμβρίου του 2017»</w:t>
      </w:r>
      <w:r>
        <w:rPr>
          <w:rFonts w:eastAsia="Times New Roman" w:cs="Times New Roman"/>
          <w:szCs w:val="24"/>
        </w:rPr>
        <w:t>,</w:t>
      </w:r>
      <w:r>
        <w:rPr>
          <w:rFonts w:eastAsia="Times New Roman" w:cs="Times New Roman"/>
          <w:szCs w:val="24"/>
        </w:rPr>
        <w:t xml:space="preserve"> δεν θα συζητηθεί λόγω κωλύματος </w:t>
      </w:r>
      <w:r>
        <w:rPr>
          <w:rFonts w:eastAsia="Times New Roman" w:cs="Times New Roman"/>
          <w:szCs w:val="24"/>
        </w:rPr>
        <w:lastRenderedPageBreak/>
        <w:t xml:space="preserve">του Υπουργού Αγροτικής Ανάπτυξης και Τροφίμων κ. Αποστόλου με αιτία ανειλημμένες υποχρεώσεις. </w:t>
      </w:r>
    </w:p>
    <w:p w14:paraId="51E16AA6"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δεύτερη </w:t>
      </w:r>
      <w:r>
        <w:rPr>
          <w:rFonts w:eastAsia="Times New Roman" w:cs="Times New Roman"/>
          <w:szCs w:val="24"/>
        </w:rPr>
        <w:t xml:space="preserve">με αριθμό 1608/7-5-2018 </w:t>
      </w:r>
      <w:r>
        <w:rPr>
          <w:rFonts w:eastAsia="Times New Roman" w:cs="Times New Roman"/>
          <w:szCs w:val="24"/>
        </w:rPr>
        <w:t>επίκαιρη ερώτηση δεύτερου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Φωτεινής Αραμπατζή προς τον Υπουργό Αγροτικής Ανάπτυξης και Τροφίμων, με θέμα</w:t>
      </w:r>
      <w:r>
        <w:rPr>
          <w:rFonts w:eastAsia="Times New Roman" w:cs="Times New Roman"/>
          <w:szCs w:val="24"/>
        </w:rPr>
        <w:t>:</w:t>
      </w:r>
      <w:r>
        <w:rPr>
          <w:rFonts w:eastAsia="Times New Roman" w:cs="Times New Roman"/>
          <w:szCs w:val="24"/>
        </w:rPr>
        <w:t xml:space="preserve"> «Πρωτόγνωρη κρίση στην ελληνική </w:t>
      </w:r>
      <w:proofErr w:type="spellStart"/>
      <w:r>
        <w:rPr>
          <w:rFonts w:eastAsia="Times New Roman" w:cs="Times New Roman"/>
          <w:szCs w:val="24"/>
        </w:rPr>
        <w:t>αιγοπροβατοτροφία</w:t>
      </w:r>
      <w:proofErr w:type="spellEnd"/>
      <w:r>
        <w:rPr>
          <w:rFonts w:eastAsia="Times New Roman" w:cs="Times New Roman"/>
          <w:szCs w:val="24"/>
        </w:rPr>
        <w:t>»</w:t>
      </w:r>
      <w:r>
        <w:rPr>
          <w:rFonts w:eastAsia="Times New Roman" w:cs="Times New Roman"/>
          <w:szCs w:val="24"/>
        </w:rPr>
        <w:t>,</w:t>
      </w:r>
      <w:r w:rsidRPr="00A31140">
        <w:rPr>
          <w:rFonts w:eastAsia="Times New Roman" w:cs="Times New Roman"/>
          <w:szCs w:val="24"/>
        </w:rPr>
        <w:t xml:space="preserve"> </w:t>
      </w:r>
      <w:r>
        <w:rPr>
          <w:rFonts w:eastAsia="Times New Roman" w:cs="Times New Roman"/>
          <w:szCs w:val="24"/>
        </w:rPr>
        <w:t>δεν θα συζητηθεί λόγω κωλύματος του Υπουργού Αγ</w:t>
      </w:r>
      <w:r>
        <w:rPr>
          <w:rFonts w:eastAsia="Times New Roman" w:cs="Times New Roman"/>
          <w:szCs w:val="24"/>
        </w:rPr>
        <w:t xml:space="preserve">ροτικής Ανάπτυξης και Τροφίμων κ. Αποστόλου με αιτία ανειλημμένες υποχρεώσεις. </w:t>
      </w:r>
    </w:p>
    <w:p w14:paraId="51E16AA7"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4699/26-3-2018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 xml:space="preserve">του κύκλου αναφορών και ερωτήσεων </w:t>
      </w:r>
      <w:r>
        <w:rPr>
          <w:rFonts w:eastAsia="Times New Roman" w:cs="Times New Roman"/>
          <w:szCs w:val="24"/>
        </w:rPr>
        <w:t>του Βουλευτή Σερρών της Δημοκρατικής Συμπαράταξης ΠΑΣΟΚ – ΔΗΜΑΡ</w:t>
      </w:r>
      <w:r>
        <w:rPr>
          <w:rFonts w:eastAsia="Times New Roman" w:cs="Times New Roman"/>
          <w:szCs w:val="24"/>
        </w:rPr>
        <w:t xml:space="preserve"> κ. Μιχαήλ Τζελέπη προς τον Υπουργό Αγροτικής Ανάπτυξης και Τροφίμων, με θέμα</w:t>
      </w:r>
      <w:r>
        <w:rPr>
          <w:rFonts w:eastAsia="Times New Roman" w:cs="Times New Roman"/>
          <w:szCs w:val="24"/>
        </w:rPr>
        <w:t>:</w:t>
      </w:r>
      <w:r>
        <w:rPr>
          <w:rFonts w:eastAsia="Times New Roman" w:cs="Times New Roman"/>
          <w:szCs w:val="24"/>
        </w:rPr>
        <w:t xml:space="preserve"> «Η κτηνοτροφία σε κατάσταση έκτακτης ανάγκης»</w:t>
      </w:r>
      <w:r>
        <w:rPr>
          <w:rFonts w:eastAsia="Times New Roman" w:cs="Times New Roman"/>
          <w:szCs w:val="24"/>
        </w:rPr>
        <w:t>,</w:t>
      </w:r>
      <w:r>
        <w:rPr>
          <w:rFonts w:eastAsia="Times New Roman" w:cs="Times New Roman"/>
          <w:szCs w:val="24"/>
        </w:rPr>
        <w:t xml:space="preserve"> δεν θα συζητηθεί λόγω κωλύματος του Υπουργού Αγροτικής Ανάπτυξης και Τροφίμων κ. Αποστόλου με αιτία ανειλημμένες υποχρεώσεις. </w:t>
      </w:r>
    </w:p>
    <w:p w14:paraId="51E16AA8"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 xml:space="preserve">έμπτη </w:t>
      </w:r>
      <w:r>
        <w:rPr>
          <w:rFonts w:eastAsia="Times New Roman" w:cs="Times New Roman"/>
          <w:szCs w:val="24"/>
        </w:rPr>
        <w:t xml:space="preserve">με αριθμό 1620/8-5-2018 </w:t>
      </w:r>
      <w:r>
        <w:rPr>
          <w:rFonts w:eastAsia="Times New Roman" w:cs="Times New Roman"/>
          <w:szCs w:val="24"/>
        </w:rPr>
        <w:t>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την Υπουργό Πολιτισμού και Αθλητισμού, σχετικά </w:t>
      </w:r>
      <w:r>
        <w:rPr>
          <w:rFonts w:eastAsia="Times New Roman" w:cs="Times New Roman"/>
          <w:szCs w:val="24"/>
        </w:rPr>
        <w:lastRenderedPageBreak/>
        <w:t>με τις ανάγκες φύλαξης μουσείων και αρχαιολογικών χώρων</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 xml:space="preserve">ν θα συζητηθεί λόγω 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xml:space="preserve"> με αιτία την συνάντηση με τον Κύπριο ομόλογό της. </w:t>
      </w:r>
    </w:p>
    <w:p w14:paraId="51E16AA9"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 xml:space="preserve">Η </w:t>
      </w:r>
      <w:r>
        <w:rPr>
          <w:rFonts w:eastAsia="Times New Roman" w:cs="Times New Roman"/>
          <w:szCs w:val="24"/>
        </w:rPr>
        <w:t xml:space="preserve">δέκατη τέταρτη </w:t>
      </w:r>
      <w:r w:rsidRPr="00054148">
        <w:rPr>
          <w:rFonts w:eastAsia="Times New Roman" w:cs="Times New Roman"/>
          <w:szCs w:val="24"/>
        </w:rPr>
        <w:t>με αριθμό 1149/26-2-2018</w:t>
      </w:r>
      <w:r>
        <w:rPr>
          <w:rFonts w:eastAsia="Times New Roman" w:cs="Times New Roman"/>
          <w:szCs w:val="24"/>
        </w:rPr>
        <w:t xml:space="preserve"> </w:t>
      </w:r>
      <w:r>
        <w:rPr>
          <w:rFonts w:eastAsia="Times New Roman" w:cs="Times New Roman"/>
          <w:szCs w:val="24"/>
        </w:rPr>
        <w:t xml:space="preserve">επίκαιρη ερώτηση δεύτερου κύκλου </w:t>
      </w:r>
      <w:r w:rsidRPr="00054148">
        <w:rPr>
          <w:rFonts w:eastAsia="Times New Roman" w:cs="Times New Roman"/>
          <w:szCs w:val="24"/>
        </w:rPr>
        <w:t>του Βουλευτή Β΄ Πειραι</w:t>
      </w:r>
      <w:r>
        <w:rPr>
          <w:rFonts w:eastAsia="Times New Roman" w:cs="Times New Roman"/>
          <w:szCs w:val="24"/>
        </w:rPr>
        <w:t>ώς</w:t>
      </w:r>
      <w:r w:rsidRPr="00054148">
        <w:rPr>
          <w:rFonts w:eastAsia="Times New Roman" w:cs="Times New Roman"/>
          <w:szCs w:val="24"/>
        </w:rPr>
        <w:t xml:space="preserve"> του Λαϊκού Συνδέ</w:t>
      </w:r>
      <w:r w:rsidRPr="00054148">
        <w:rPr>
          <w:rFonts w:eastAsia="Times New Roman" w:cs="Times New Roman"/>
          <w:szCs w:val="24"/>
        </w:rPr>
        <w:t xml:space="preserve">σμου - Χρυσή Αυγή κ. Ιωάννη Λαγού προς </w:t>
      </w:r>
      <w:r>
        <w:rPr>
          <w:rFonts w:eastAsia="Times New Roman" w:cs="Times New Roman"/>
          <w:szCs w:val="24"/>
        </w:rPr>
        <w:t>τον Υπουργό Εσωτερικών, με θέμα</w:t>
      </w:r>
      <w:r>
        <w:rPr>
          <w:rFonts w:eastAsia="Times New Roman" w:cs="Times New Roman"/>
          <w:szCs w:val="24"/>
        </w:rPr>
        <w:t>:</w:t>
      </w:r>
      <w:r w:rsidRPr="00054148">
        <w:rPr>
          <w:rFonts w:eastAsia="Times New Roman" w:cs="Times New Roman"/>
          <w:szCs w:val="24"/>
        </w:rPr>
        <w:t xml:space="preserve"> «Γνωστή από παρακρατικό </w:t>
      </w:r>
      <w:proofErr w:type="spellStart"/>
      <w:r w:rsidRPr="00054148">
        <w:rPr>
          <w:rFonts w:eastAsia="Times New Roman" w:cs="Times New Roman"/>
          <w:szCs w:val="24"/>
        </w:rPr>
        <w:t>ιστότοπο</w:t>
      </w:r>
      <w:proofErr w:type="spellEnd"/>
      <w:r w:rsidRPr="00054148">
        <w:rPr>
          <w:rFonts w:eastAsia="Times New Roman" w:cs="Times New Roman"/>
          <w:szCs w:val="24"/>
        </w:rPr>
        <w:t xml:space="preserve"> έγινε η πρωτοφανή</w:t>
      </w:r>
      <w:r>
        <w:rPr>
          <w:rFonts w:eastAsia="Times New Roman" w:cs="Times New Roman"/>
          <w:szCs w:val="24"/>
        </w:rPr>
        <w:t>ς επίθεση στο Α.Τ. Καισαριανής»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xml:space="preserve"> με αιτία ότι </w:t>
      </w:r>
      <w:r>
        <w:rPr>
          <w:rFonts w:eastAsia="Times New Roman" w:cs="Times New Roman"/>
          <w:szCs w:val="24"/>
        </w:rPr>
        <w:t>«</w:t>
      </w:r>
      <w:r>
        <w:rPr>
          <w:rFonts w:eastAsia="Times New Roman" w:cs="Times New Roman"/>
          <w:szCs w:val="24"/>
        </w:rPr>
        <w:t>δεν συζητεί</w:t>
      </w:r>
      <w:r>
        <w:rPr>
          <w:rFonts w:eastAsia="Times New Roman" w:cs="Times New Roman"/>
          <w:szCs w:val="24"/>
        </w:rPr>
        <w:t>ται</w:t>
      </w:r>
      <w:r>
        <w:rPr>
          <w:rFonts w:eastAsia="Times New Roman" w:cs="Times New Roman"/>
          <w:szCs w:val="24"/>
        </w:rPr>
        <w:t>»</w:t>
      </w:r>
      <w:r>
        <w:rPr>
          <w:rFonts w:eastAsia="Times New Roman" w:cs="Times New Roman"/>
          <w:szCs w:val="24"/>
        </w:rPr>
        <w:t xml:space="preserve">. </w:t>
      </w:r>
    </w:p>
    <w:p w14:paraId="51E16AAA"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δέκατη </w:t>
      </w:r>
      <w:r>
        <w:rPr>
          <w:rFonts w:eastAsia="Times New Roman" w:cs="Times New Roman"/>
          <w:szCs w:val="24"/>
        </w:rPr>
        <w:t xml:space="preserve">πέμπτη με αριθμό 1151/26-2-2018 </w:t>
      </w:r>
      <w:r>
        <w:rPr>
          <w:rFonts w:eastAsia="Times New Roman" w:cs="Times New Roman"/>
          <w:szCs w:val="24"/>
        </w:rPr>
        <w:t>επίκαιρη ερώτηση δεύτερου κύκλου του Βουλευτή Κιλκίς του Λαϊκού Συνδέσμου - Χρυσή Αυγή κ. Χρήστου Χατζησάββα προς τον Υπουργό Εσωτερικών, με θέμα</w:t>
      </w:r>
      <w:r>
        <w:rPr>
          <w:rFonts w:eastAsia="Times New Roman" w:cs="Times New Roman"/>
          <w:szCs w:val="24"/>
        </w:rPr>
        <w:t>:</w:t>
      </w:r>
      <w:r>
        <w:rPr>
          <w:rFonts w:eastAsia="Times New Roman" w:cs="Times New Roman"/>
          <w:szCs w:val="24"/>
        </w:rPr>
        <w:t xml:space="preserve"> «Ερωτήματα σχετικώς με την υπόθεση πράκτορα βάσει αποκαλύψεων</w:t>
      </w:r>
      <w:r>
        <w:rPr>
          <w:rFonts w:eastAsia="Times New Roman" w:cs="Times New Roman"/>
          <w:szCs w:val="24"/>
        </w:rPr>
        <w:t xml:space="preserve"> του Π. Καμμένου»</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xml:space="preserve"> με αιτία ότι </w:t>
      </w:r>
      <w:r>
        <w:rPr>
          <w:rFonts w:eastAsia="Times New Roman" w:cs="Times New Roman"/>
          <w:szCs w:val="24"/>
        </w:rPr>
        <w:t>«</w:t>
      </w:r>
      <w:r>
        <w:rPr>
          <w:rFonts w:eastAsia="Times New Roman" w:cs="Times New Roman"/>
          <w:szCs w:val="24"/>
        </w:rPr>
        <w:t>δεν συζητείται</w:t>
      </w:r>
      <w:r>
        <w:rPr>
          <w:rFonts w:eastAsia="Times New Roman" w:cs="Times New Roman"/>
          <w:szCs w:val="24"/>
        </w:rPr>
        <w:t>»</w:t>
      </w:r>
      <w:r>
        <w:rPr>
          <w:rFonts w:eastAsia="Times New Roman" w:cs="Times New Roman"/>
          <w:szCs w:val="24"/>
        </w:rPr>
        <w:t xml:space="preserve">. </w:t>
      </w:r>
    </w:p>
    <w:p w14:paraId="51E16AA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1604/7-5-2018 </w:t>
      </w:r>
      <w:r>
        <w:rPr>
          <w:rFonts w:eastAsia="Times New Roman" w:cs="Times New Roman"/>
          <w:szCs w:val="24"/>
        </w:rPr>
        <w:t>επίκαιρη ερώτηση δεύτερου κύκλου του Βουλευτή Β΄ Αθηνών του Συνασπισμού Ριζοσπαστικής Αριστεράς κ</w:t>
      </w:r>
      <w:r>
        <w:rPr>
          <w:rFonts w:eastAsia="Times New Roman" w:cs="Times New Roman"/>
          <w:szCs w:val="24"/>
        </w:rPr>
        <w:t xml:space="preserve">. Νικολάου </w:t>
      </w:r>
      <w:proofErr w:type="spellStart"/>
      <w:r>
        <w:rPr>
          <w:rFonts w:eastAsia="Times New Roman" w:cs="Times New Roman"/>
          <w:szCs w:val="24"/>
        </w:rPr>
        <w:t>Ξυδάκη</w:t>
      </w:r>
      <w:proofErr w:type="spellEnd"/>
      <w:r>
        <w:rPr>
          <w:rFonts w:eastAsia="Times New Roman" w:cs="Times New Roman"/>
          <w:szCs w:val="24"/>
        </w:rPr>
        <w:t xml:space="preserve"> προς τον Υπουργό Εσωτερικών, με θέμα</w:t>
      </w:r>
      <w:r>
        <w:rPr>
          <w:rFonts w:eastAsia="Times New Roman" w:cs="Times New Roman"/>
          <w:szCs w:val="24"/>
        </w:rPr>
        <w:t>:</w:t>
      </w:r>
      <w:r>
        <w:rPr>
          <w:rFonts w:eastAsia="Times New Roman" w:cs="Times New Roman"/>
          <w:szCs w:val="24"/>
        </w:rPr>
        <w:t xml:space="preserve"> «Επαναφορά </w:t>
      </w:r>
      <w:r>
        <w:rPr>
          <w:rFonts w:eastAsia="Times New Roman" w:cs="Times New Roman"/>
          <w:szCs w:val="24"/>
        </w:rPr>
        <w:lastRenderedPageBreak/>
        <w:t>αρχικής ρύθμισης ν.3852/2010»</w:t>
      </w:r>
      <w:r>
        <w:rPr>
          <w:rFonts w:eastAsia="Times New Roman" w:cs="Times New Roman"/>
          <w:szCs w:val="24"/>
        </w:rPr>
        <w:t>,</w:t>
      </w:r>
      <w:r>
        <w:rPr>
          <w:rFonts w:eastAsia="Times New Roman" w:cs="Times New Roman"/>
          <w:szCs w:val="24"/>
        </w:rPr>
        <w:t xml:space="preserve"> δεν θα συζητηθεί με αιτία ότι ο Υπουργός Εσωτερικών κ. Σκουρλέτης επικαλείται κώλυμα. </w:t>
      </w:r>
    </w:p>
    <w:p w14:paraId="51E16AAC"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Η</w:t>
      </w:r>
      <w:r>
        <w:rPr>
          <w:rFonts w:eastAsia="Times New Roman" w:cs="Times New Roman"/>
          <w:szCs w:val="24"/>
        </w:rPr>
        <w:t xml:space="preserve"> δέκατη </w:t>
      </w:r>
      <w:r w:rsidRPr="00054148">
        <w:rPr>
          <w:rFonts w:eastAsia="Times New Roman" w:cs="Times New Roman"/>
          <w:szCs w:val="24"/>
        </w:rPr>
        <w:t>με αριθμό 1554/24-4-2018</w:t>
      </w:r>
      <w:r>
        <w:rPr>
          <w:rFonts w:eastAsia="Times New Roman" w:cs="Times New Roman"/>
          <w:szCs w:val="24"/>
        </w:rPr>
        <w:t xml:space="preserve"> </w:t>
      </w:r>
      <w:r>
        <w:rPr>
          <w:rFonts w:eastAsia="Times New Roman" w:cs="Times New Roman"/>
          <w:szCs w:val="24"/>
        </w:rPr>
        <w:t>επίκαιρη ερώτηση δεύτερου κύκλου</w:t>
      </w:r>
      <w:r w:rsidRPr="00054148">
        <w:rPr>
          <w:rFonts w:eastAsia="Times New Roman" w:cs="Times New Roman"/>
          <w:szCs w:val="24"/>
        </w:rPr>
        <w:t xml:space="preserve"> </w:t>
      </w:r>
      <w:r w:rsidRPr="00054148">
        <w:rPr>
          <w:rFonts w:eastAsia="Times New Roman" w:cs="Times New Roman"/>
          <w:szCs w:val="24"/>
        </w:rPr>
        <w:t xml:space="preserve">του Βουλευτή Κιλκίς του Λαϊκού Συνδέσμου – Χρυσή Αυγή κ. Χρήστου Χατζησάββα προς τον Υπουργό Εσωτερικών, σχετικά με την «ανέγερση κτηρίου για τη στέγαση του </w:t>
      </w:r>
      <w:r>
        <w:rPr>
          <w:rFonts w:eastAsia="Times New Roman" w:cs="Times New Roman"/>
          <w:szCs w:val="24"/>
        </w:rPr>
        <w:t xml:space="preserve">Τμήματος Εθνικών Οδών </w:t>
      </w:r>
      <w:proofErr w:type="spellStart"/>
      <w:r>
        <w:rPr>
          <w:rFonts w:eastAsia="Times New Roman" w:cs="Times New Roman"/>
          <w:szCs w:val="24"/>
        </w:rPr>
        <w:t>Παιονίας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w:t>
      </w:r>
      <w:r w:rsidRPr="00FE799C">
        <w:rPr>
          <w:rFonts w:eastAsia="Times New Roman" w:cs="Times New Roman"/>
          <w:szCs w:val="24"/>
        </w:rPr>
        <w:t xml:space="preserve"> </w:t>
      </w:r>
      <w:r>
        <w:rPr>
          <w:rFonts w:eastAsia="Times New Roman" w:cs="Times New Roman"/>
          <w:szCs w:val="24"/>
        </w:rPr>
        <w:t xml:space="preserve">Αναπληρωτή </w:t>
      </w:r>
      <w:r>
        <w:rPr>
          <w:rFonts w:eastAsia="Times New Roman" w:cs="Times New Roman"/>
          <w:szCs w:val="24"/>
        </w:rPr>
        <w:t xml:space="preserve"> Υπουργ</w:t>
      </w:r>
      <w:r>
        <w:rPr>
          <w:rFonts w:eastAsia="Times New Roman" w:cs="Times New Roman"/>
          <w:szCs w:val="24"/>
        </w:rPr>
        <w:t>ού</w:t>
      </w:r>
      <w:r>
        <w:rPr>
          <w:rFonts w:eastAsia="Times New Roman" w:cs="Times New Roman"/>
          <w:szCs w:val="24"/>
        </w:rPr>
        <w:t xml:space="preserve"> Εσωτερικώ</w:t>
      </w:r>
      <w:r>
        <w:rPr>
          <w:rFonts w:eastAsia="Times New Roman" w:cs="Times New Roman"/>
          <w:szCs w:val="24"/>
        </w:rPr>
        <w:t xml:space="preserve">ν κ. </w:t>
      </w:r>
      <w:proofErr w:type="spellStart"/>
      <w:r>
        <w:rPr>
          <w:rFonts w:eastAsia="Times New Roman" w:cs="Times New Roman"/>
          <w:szCs w:val="24"/>
        </w:rPr>
        <w:t>Τόσκα</w:t>
      </w:r>
      <w:proofErr w:type="spellEnd"/>
      <w:r>
        <w:rPr>
          <w:rFonts w:eastAsia="Times New Roman" w:cs="Times New Roman"/>
          <w:szCs w:val="24"/>
        </w:rPr>
        <w:t xml:space="preserve"> με αιτία ότι </w:t>
      </w:r>
      <w:r>
        <w:rPr>
          <w:rFonts w:eastAsia="Times New Roman" w:cs="Times New Roman"/>
          <w:szCs w:val="24"/>
        </w:rPr>
        <w:t>«</w:t>
      </w:r>
      <w:r>
        <w:rPr>
          <w:rFonts w:eastAsia="Times New Roman" w:cs="Times New Roman"/>
          <w:szCs w:val="24"/>
        </w:rPr>
        <w:t>δεν συζητείται</w:t>
      </w:r>
      <w:r>
        <w:rPr>
          <w:rFonts w:eastAsia="Times New Roman" w:cs="Times New Roman"/>
          <w:szCs w:val="24"/>
        </w:rPr>
        <w:t>»</w:t>
      </w:r>
      <w:r>
        <w:rPr>
          <w:rFonts w:eastAsia="Times New Roman" w:cs="Times New Roman"/>
          <w:szCs w:val="24"/>
        </w:rPr>
        <w:t xml:space="preserve">. </w:t>
      </w:r>
    </w:p>
    <w:p w14:paraId="51E16AAD"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Η εντέκατη </w:t>
      </w:r>
      <w:r>
        <w:rPr>
          <w:rFonts w:eastAsia="Times New Roman" w:cs="Times New Roman"/>
          <w:szCs w:val="24"/>
        </w:rPr>
        <w:t xml:space="preserve">με αριθμό 1555/25-4-2018 </w:t>
      </w:r>
      <w:r>
        <w:rPr>
          <w:rFonts w:eastAsia="Times New Roman" w:cs="Times New Roman"/>
          <w:szCs w:val="24"/>
        </w:rPr>
        <w:t xml:space="preserve">επίκαιρη ερώτηση δεύτερου κύκλου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Εξωτερικών, με θέμα: « Χαμηλότοκα δάνεια από την τουρκική τράπεζα </w:t>
      </w:r>
      <w:proofErr w:type="spellStart"/>
      <w:r>
        <w:rPr>
          <w:rFonts w:eastAsia="Times New Roman" w:cs="Times New Roman"/>
          <w:szCs w:val="24"/>
        </w:rPr>
        <w:t>Ζιρ</w:t>
      </w:r>
      <w:r>
        <w:rPr>
          <w:rFonts w:eastAsia="Times New Roman" w:cs="Times New Roman"/>
          <w:szCs w:val="24"/>
        </w:rPr>
        <w:t>αάτ</w:t>
      </w:r>
      <w:proofErr w:type="spellEnd"/>
      <w:r>
        <w:rPr>
          <w:rFonts w:eastAsia="Times New Roman" w:cs="Times New Roman"/>
          <w:szCs w:val="24"/>
        </w:rPr>
        <w:t xml:space="preserve"> στους καπνοπαραγωγούς της Θράκης»</w:t>
      </w:r>
      <w:r>
        <w:rPr>
          <w:rFonts w:eastAsia="Times New Roman" w:cs="Times New Roman"/>
          <w:szCs w:val="24"/>
        </w:rPr>
        <w:t>,</w:t>
      </w:r>
      <w:r>
        <w:rPr>
          <w:rFonts w:eastAsia="Times New Roman" w:cs="Times New Roman"/>
          <w:szCs w:val="24"/>
        </w:rPr>
        <w:t xml:space="preserve"> δεν συζητείται λόγω κωλύματος του Υπουργού Εξωτερικών κ. Κοτζιά με αιτία τον φόρτο εργασίας. </w:t>
      </w:r>
    </w:p>
    <w:p w14:paraId="51E16AAE" w14:textId="77777777" w:rsidR="00BF190D" w:rsidRDefault="005B2FA2">
      <w:pPr>
        <w:spacing w:after="0" w:line="600" w:lineRule="auto"/>
        <w:ind w:firstLine="720"/>
        <w:jc w:val="both"/>
        <w:rPr>
          <w:rFonts w:eastAsia="Times New Roman" w:cs="Times New Roman"/>
          <w:szCs w:val="24"/>
        </w:rPr>
      </w:pPr>
      <w:r w:rsidRPr="00054148">
        <w:rPr>
          <w:rFonts w:eastAsia="Times New Roman" w:cs="Times New Roman"/>
          <w:szCs w:val="24"/>
        </w:rPr>
        <w:t>Η</w:t>
      </w:r>
      <w:r>
        <w:rPr>
          <w:rFonts w:eastAsia="Times New Roman" w:cs="Times New Roman"/>
          <w:szCs w:val="24"/>
        </w:rPr>
        <w:t xml:space="preserve"> έβδομη </w:t>
      </w:r>
      <w:r w:rsidRPr="00054148">
        <w:rPr>
          <w:rFonts w:eastAsia="Times New Roman" w:cs="Times New Roman"/>
          <w:szCs w:val="24"/>
        </w:rPr>
        <w:t>με αριθμό 1614/7-5-2018</w:t>
      </w:r>
      <w:r>
        <w:rPr>
          <w:rFonts w:eastAsia="Times New Roman" w:cs="Times New Roman"/>
          <w:szCs w:val="24"/>
        </w:rPr>
        <w:t xml:space="preserve"> </w:t>
      </w:r>
      <w:r>
        <w:rPr>
          <w:rFonts w:eastAsia="Times New Roman" w:cs="Times New Roman"/>
          <w:szCs w:val="24"/>
        </w:rPr>
        <w:t>επίκαιρη ερώτηση δεύτερου κύκλου</w:t>
      </w:r>
      <w:r w:rsidRPr="00054148">
        <w:rPr>
          <w:rFonts w:eastAsia="Times New Roman" w:cs="Times New Roman"/>
          <w:szCs w:val="24"/>
        </w:rPr>
        <w:t xml:space="preserve"> του Βουλευτή Β΄ Αθηνών της Δημοκρατικής Συμπαράταξης ΠΑΣΟ</w:t>
      </w:r>
      <w:r w:rsidRPr="00054148">
        <w:rPr>
          <w:rFonts w:eastAsia="Times New Roman" w:cs="Times New Roman"/>
          <w:szCs w:val="24"/>
        </w:rPr>
        <w:t xml:space="preserve">Κ – ΔΗΜΑΡ κ. Γεωργίου - Δημητρίου Καρρά προς τον Υπουργό Εξωτερικών, με </w:t>
      </w:r>
      <w:r>
        <w:rPr>
          <w:rFonts w:eastAsia="Times New Roman" w:cs="Times New Roman"/>
          <w:szCs w:val="24"/>
        </w:rPr>
        <w:t>θέμα</w:t>
      </w:r>
      <w:r>
        <w:rPr>
          <w:rFonts w:eastAsia="Times New Roman" w:cs="Times New Roman"/>
          <w:szCs w:val="24"/>
        </w:rPr>
        <w:t>:</w:t>
      </w:r>
      <w:r>
        <w:rPr>
          <w:rFonts w:eastAsia="Times New Roman" w:cs="Times New Roman"/>
          <w:szCs w:val="24"/>
        </w:rPr>
        <w:t xml:space="preserve"> </w:t>
      </w:r>
      <w:r w:rsidRPr="00054148">
        <w:rPr>
          <w:rFonts w:eastAsia="Times New Roman" w:cs="Times New Roman"/>
          <w:szCs w:val="24"/>
        </w:rPr>
        <w:t>«Επείγουσα ανάγκη ενεργειών προώθησης για την αναγνώριση της Γενο</w:t>
      </w:r>
      <w:r>
        <w:rPr>
          <w:rFonts w:eastAsia="Times New Roman" w:cs="Times New Roman"/>
          <w:szCs w:val="24"/>
        </w:rPr>
        <w:t>κτονίας των Ελλήνων του Πόντου»</w:t>
      </w:r>
      <w:r>
        <w:rPr>
          <w:rFonts w:eastAsia="Times New Roman" w:cs="Times New Roman"/>
          <w:szCs w:val="24"/>
        </w:rPr>
        <w:t>,</w:t>
      </w:r>
      <w:r>
        <w:rPr>
          <w:rFonts w:eastAsia="Times New Roman" w:cs="Times New Roman"/>
          <w:szCs w:val="24"/>
        </w:rPr>
        <w:t xml:space="preserve"> δεν θα συζητηθεί λόγω κωλύματος του Υφυπουργού Εξωτερικών κ. Αμανατίδη με αιτία </w:t>
      </w:r>
      <w:r>
        <w:rPr>
          <w:rFonts w:eastAsia="Times New Roman" w:cs="Times New Roman"/>
          <w:szCs w:val="24"/>
        </w:rPr>
        <w:t xml:space="preserve">τον φόρτο εργασίας. </w:t>
      </w:r>
    </w:p>
    <w:p w14:paraId="51E16AAF" w14:textId="77777777" w:rsidR="00BF190D" w:rsidRDefault="005B2FA2">
      <w:pPr>
        <w:tabs>
          <w:tab w:val="left" w:pos="2608"/>
        </w:tabs>
        <w:spacing w:after="0" w:line="600" w:lineRule="auto"/>
        <w:ind w:firstLine="720"/>
        <w:jc w:val="both"/>
        <w:rPr>
          <w:rFonts w:eastAsia="Times New Roman" w:cs="Times New Roman"/>
          <w:szCs w:val="24"/>
        </w:rPr>
      </w:pPr>
      <w:r>
        <w:rPr>
          <w:rFonts w:eastAsia="Times New Roman"/>
          <w:szCs w:val="24"/>
        </w:rPr>
        <w:lastRenderedPageBreak/>
        <w:t>Κυρίες και κύριοι συνάδελφοι, αρχίζουμε</w:t>
      </w:r>
      <w:r>
        <w:rPr>
          <w:rFonts w:eastAsia="Times New Roman"/>
          <w:szCs w:val="24"/>
        </w:rPr>
        <w:t xml:space="preserve"> τη συζήτηση </w:t>
      </w:r>
      <w:r>
        <w:rPr>
          <w:rFonts w:eastAsia="Times New Roman"/>
          <w:szCs w:val="24"/>
        </w:rPr>
        <w:t>με την</w:t>
      </w:r>
      <w:r>
        <w:rPr>
          <w:rFonts w:eastAsia="Times New Roman"/>
          <w:szCs w:val="24"/>
        </w:rPr>
        <w:t xml:space="preserve"> </w:t>
      </w:r>
      <w:r>
        <w:rPr>
          <w:rFonts w:eastAsia="Times New Roman"/>
          <w:szCs w:val="24"/>
        </w:rPr>
        <w:t xml:space="preserve">τέταρτη </w:t>
      </w:r>
      <w:r>
        <w:rPr>
          <w:rFonts w:eastAsia="Times New Roman"/>
          <w:szCs w:val="24"/>
        </w:rPr>
        <w:t xml:space="preserve">με </w:t>
      </w:r>
      <w:r>
        <w:rPr>
          <w:rFonts w:eastAsia="Times New Roman" w:cs="Times New Roman"/>
          <w:szCs w:val="24"/>
        </w:rPr>
        <w:t xml:space="preserve">αριθμό 1619/8-5-2018 </w:t>
      </w:r>
      <w:r>
        <w:rPr>
          <w:rFonts w:eastAsia="Times New Roman"/>
          <w:szCs w:val="24"/>
        </w:rPr>
        <w:t>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w:t>
      </w:r>
      <w:r>
        <w:rPr>
          <w:rFonts w:eastAsia="Times New Roman" w:cs="Times New Roman"/>
          <w:szCs w:val="24"/>
        </w:rPr>
        <w:t>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67069">
        <w:rPr>
          <w:rFonts w:eastAsia="Times New Roman" w:cs="Times New Roman"/>
          <w:bCs/>
          <w:szCs w:val="24"/>
        </w:rPr>
        <w:t xml:space="preserve">Χρήστου </w:t>
      </w:r>
      <w:proofErr w:type="spellStart"/>
      <w:r w:rsidRPr="00367069">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367069">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θέμα: «Προβλήματα </w:t>
      </w:r>
      <w:proofErr w:type="spellStart"/>
      <w:r>
        <w:rPr>
          <w:rFonts w:eastAsia="Times New Roman" w:cs="Times New Roman"/>
          <w:szCs w:val="24"/>
        </w:rPr>
        <w:t>τρίτεκνων</w:t>
      </w:r>
      <w:proofErr w:type="spellEnd"/>
      <w:r>
        <w:rPr>
          <w:rFonts w:eastAsia="Times New Roman" w:cs="Times New Roman"/>
          <w:szCs w:val="24"/>
        </w:rPr>
        <w:t xml:space="preserve"> δανειοληπτών του ΟΕΚ».</w:t>
      </w:r>
    </w:p>
    <w:p w14:paraId="51E16AB0" w14:textId="77777777" w:rsidR="00BF190D" w:rsidRDefault="005B2FA2">
      <w:pPr>
        <w:tabs>
          <w:tab w:val="left" w:pos="2608"/>
        </w:tabs>
        <w:spacing w:after="0" w:line="600" w:lineRule="auto"/>
        <w:ind w:firstLine="720"/>
        <w:jc w:val="both"/>
        <w:rPr>
          <w:rFonts w:eastAsia="Times New Roman" w:cs="Times New Roman"/>
          <w:bCs/>
          <w:szCs w:val="24"/>
        </w:rPr>
      </w:pPr>
      <w:r>
        <w:rPr>
          <w:rFonts w:eastAsia="Times New Roman" w:cs="Times New Roman"/>
          <w:szCs w:val="24"/>
        </w:rPr>
        <w:t xml:space="preserve">Στην επίκαιρη ερώτηση θα απαντήσει η Υπουργός </w:t>
      </w:r>
      <w:r w:rsidRPr="00367069">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κ</w:t>
      </w:r>
      <w:r>
        <w:rPr>
          <w:rFonts w:eastAsia="Times New Roman" w:cs="Times New Roman"/>
          <w:bCs/>
          <w:szCs w:val="24"/>
        </w:rPr>
        <w:t>.</w:t>
      </w:r>
      <w:r>
        <w:rPr>
          <w:rFonts w:eastAsia="Times New Roman" w:cs="Times New Roman"/>
          <w:bCs/>
          <w:szCs w:val="24"/>
        </w:rPr>
        <w:t xml:space="preserve"> Έφη </w:t>
      </w:r>
      <w:proofErr w:type="spellStart"/>
      <w:r>
        <w:rPr>
          <w:rFonts w:eastAsia="Times New Roman" w:cs="Times New Roman"/>
          <w:bCs/>
          <w:szCs w:val="24"/>
        </w:rPr>
        <w:t>Αχτσιόγλου</w:t>
      </w:r>
      <w:proofErr w:type="spellEnd"/>
      <w:r>
        <w:rPr>
          <w:rFonts w:eastAsia="Times New Roman" w:cs="Times New Roman"/>
          <w:bCs/>
          <w:szCs w:val="24"/>
        </w:rPr>
        <w:t>.</w:t>
      </w:r>
    </w:p>
    <w:p w14:paraId="51E16AB1" w14:textId="77777777" w:rsidR="00BF190D" w:rsidRDefault="005B2FA2">
      <w:pPr>
        <w:tabs>
          <w:tab w:val="left" w:pos="2608"/>
        </w:tabs>
        <w:spacing w:after="0"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Κατσώτη</w:t>
      </w:r>
      <w:proofErr w:type="spellEnd"/>
      <w:r>
        <w:rPr>
          <w:rFonts w:eastAsia="Times New Roman" w:cs="Times New Roman"/>
          <w:bCs/>
          <w:szCs w:val="24"/>
        </w:rPr>
        <w:t>, έχετε</w:t>
      </w:r>
      <w:r>
        <w:rPr>
          <w:rFonts w:eastAsia="Times New Roman" w:cs="Times New Roman"/>
          <w:bCs/>
          <w:szCs w:val="24"/>
        </w:rPr>
        <w:t xml:space="preserve"> τον λόγο για δύο λεπτά.</w:t>
      </w:r>
    </w:p>
    <w:p w14:paraId="51E16AB2" w14:textId="77777777" w:rsidR="00BF190D" w:rsidRDefault="005B2FA2">
      <w:pPr>
        <w:tabs>
          <w:tab w:val="left" w:pos="2608"/>
        </w:tabs>
        <w:spacing w:after="0" w:line="600" w:lineRule="auto"/>
        <w:ind w:firstLine="720"/>
        <w:jc w:val="both"/>
        <w:rPr>
          <w:rFonts w:eastAsia="Times New Roman" w:cs="Times New Roman"/>
          <w:bCs/>
          <w:szCs w:val="24"/>
        </w:rPr>
      </w:pPr>
      <w:r>
        <w:rPr>
          <w:rFonts w:eastAsia="Times New Roman" w:cs="Times New Roman"/>
          <w:b/>
          <w:bCs/>
          <w:szCs w:val="24"/>
        </w:rPr>
        <w:t xml:space="preserve">ΧΡΗΣΤΟΣ ΚΑΤΣΩΤΗΣ: </w:t>
      </w:r>
      <w:r>
        <w:rPr>
          <w:rFonts w:eastAsia="Times New Roman" w:cs="Times New Roman"/>
          <w:bCs/>
          <w:szCs w:val="24"/>
        </w:rPr>
        <w:t xml:space="preserve">Ευχαριστώ, κύριε Πρόεδρε. </w:t>
      </w:r>
    </w:p>
    <w:p w14:paraId="51E16AB3" w14:textId="77777777" w:rsidR="00BF190D" w:rsidRDefault="005B2FA2">
      <w:pPr>
        <w:tabs>
          <w:tab w:val="left" w:pos="2608"/>
        </w:tabs>
        <w:spacing w:after="0" w:line="600" w:lineRule="auto"/>
        <w:ind w:firstLine="720"/>
        <w:jc w:val="both"/>
        <w:rPr>
          <w:rFonts w:eastAsia="Times New Roman"/>
          <w:szCs w:val="24"/>
        </w:rPr>
      </w:pPr>
      <w:r>
        <w:rPr>
          <w:rFonts w:eastAsia="Times New Roman" w:cs="Times New Roman"/>
          <w:bCs/>
          <w:szCs w:val="24"/>
        </w:rPr>
        <w:t>Κυρία Υπουργέ, με τον ν.</w:t>
      </w:r>
      <w:r>
        <w:rPr>
          <w:rFonts w:eastAsia="Times New Roman"/>
          <w:szCs w:val="24"/>
        </w:rPr>
        <w:t xml:space="preserve">3454/2006 δόθηκε </w:t>
      </w:r>
      <w:r w:rsidRPr="00367069">
        <w:rPr>
          <w:rFonts w:eastAsia="Times New Roman"/>
          <w:szCs w:val="24"/>
        </w:rPr>
        <w:t xml:space="preserve">η δυνατότητα </w:t>
      </w:r>
      <w:r>
        <w:rPr>
          <w:rFonts w:eastAsia="Times New Roman"/>
          <w:szCs w:val="24"/>
        </w:rPr>
        <w:t xml:space="preserve">για αύξηση </w:t>
      </w:r>
      <w:r w:rsidRPr="00367069">
        <w:rPr>
          <w:rFonts w:eastAsia="Times New Roman"/>
          <w:szCs w:val="24"/>
        </w:rPr>
        <w:t xml:space="preserve">χορήγησης στεγαστικού δανείου για πρώτη κατοικία </w:t>
      </w:r>
      <w:r>
        <w:rPr>
          <w:rFonts w:eastAsia="Times New Roman"/>
          <w:szCs w:val="24"/>
        </w:rPr>
        <w:t xml:space="preserve">στους </w:t>
      </w:r>
      <w:proofErr w:type="spellStart"/>
      <w:r>
        <w:rPr>
          <w:rFonts w:eastAsia="Times New Roman"/>
          <w:szCs w:val="24"/>
        </w:rPr>
        <w:t>τρίτεκνους</w:t>
      </w:r>
      <w:proofErr w:type="spellEnd"/>
      <w:r>
        <w:rPr>
          <w:rFonts w:eastAsia="Times New Roman"/>
          <w:szCs w:val="24"/>
        </w:rPr>
        <w:t xml:space="preserve"> από 110.000 ευρώ </w:t>
      </w:r>
      <w:r w:rsidRPr="00367069">
        <w:rPr>
          <w:rFonts w:eastAsia="Times New Roman"/>
          <w:szCs w:val="24"/>
        </w:rPr>
        <w:t>έως 160.000 ευρώ. Το 2007 και 2008 αρκ</w:t>
      </w:r>
      <w:r w:rsidRPr="00367069">
        <w:rPr>
          <w:rFonts w:eastAsia="Times New Roman"/>
          <w:szCs w:val="24"/>
        </w:rPr>
        <w:t xml:space="preserve">ετές οικογένειες αιτήθηκαν δάνεια πρώτης κατοικίας, τα οποία εγκρίθηκαν </w:t>
      </w:r>
      <w:r>
        <w:rPr>
          <w:rFonts w:eastAsia="Times New Roman"/>
          <w:szCs w:val="24"/>
        </w:rPr>
        <w:t>μετά από σχεδόν δύο</w:t>
      </w:r>
      <w:r w:rsidRPr="00367069">
        <w:rPr>
          <w:rFonts w:eastAsia="Times New Roman"/>
          <w:szCs w:val="24"/>
        </w:rPr>
        <w:t xml:space="preserve"> χρόνια </w:t>
      </w:r>
      <w:r>
        <w:rPr>
          <w:rFonts w:eastAsia="Times New Roman"/>
          <w:szCs w:val="24"/>
        </w:rPr>
        <w:t>περίπου</w:t>
      </w:r>
      <w:r w:rsidRPr="00367069">
        <w:rPr>
          <w:rFonts w:eastAsia="Times New Roman"/>
          <w:szCs w:val="24"/>
        </w:rPr>
        <w:t>.</w:t>
      </w:r>
      <w:r>
        <w:rPr>
          <w:rFonts w:eastAsia="Times New Roman"/>
          <w:szCs w:val="24"/>
        </w:rPr>
        <w:t xml:space="preserve"> </w:t>
      </w:r>
      <w:r w:rsidRPr="00367069">
        <w:rPr>
          <w:rFonts w:eastAsia="Times New Roman"/>
          <w:szCs w:val="24"/>
        </w:rPr>
        <w:t xml:space="preserve">Η μηνιαία δόση </w:t>
      </w:r>
      <w:r>
        <w:rPr>
          <w:rFonts w:eastAsia="Times New Roman"/>
          <w:szCs w:val="24"/>
        </w:rPr>
        <w:t xml:space="preserve">τότε </w:t>
      </w:r>
      <w:r w:rsidRPr="00367069">
        <w:rPr>
          <w:rFonts w:eastAsia="Times New Roman"/>
          <w:szCs w:val="24"/>
        </w:rPr>
        <w:t xml:space="preserve">για την αποπληρωμή </w:t>
      </w:r>
      <w:r>
        <w:rPr>
          <w:rFonts w:eastAsia="Times New Roman"/>
          <w:szCs w:val="24"/>
        </w:rPr>
        <w:t>του δανείου είχε καθοριστεί</w:t>
      </w:r>
      <w:r w:rsidRPr="00367069">
        <w:rPr>
          <w:rFonts w:eastAsia="Times New Roman"/>
          <w:szCs w:val="24"/>
        </w:rPr>
        <w:t xml:space="preserve"> στα 550 ευρώ. </w:t>
      </w:r>
      <w:r>
        <w:rPr>
          <w:rFonts w:eastAsia="Times New Roman"/>
          <w:szCs w:val="24"/>
        </w:rPr>
        <w:t>Πράγμα που μετά τις ανατροπές στους μισθούς, στις εργασιακές σχέσει</w:t>
      </w:r>
      <w:r>
        <w:rPr>
          <w:rFonts w:eastAsia="Times New Roman"/>
          <w:szCs w:val="24"/>
        </w:rPr>
        <w:t>ς, την ανεργία κ</w:t>
      </w:r>
      <w:r>
        <w:rPr>
          <w:rFonts w:eastAsia="Times New Roman"/>
          <w:szCs w:val="24"/>
        </w:rPr>
        <w:t>.</w:t>
      </w:r>
      <w:r>
        <w:rPr>
          <w:rFonts w:eastAsia="Times New Roman"/>
          <w:szCs w:val="24"/>
        </w:rPr>
        <w:t>λπ.,</w:t>
      </w:r>
      <w:r w:rsidRPr="00367069">
        <w:rPr>
          <w:rFonts w:eastAsia="Times New Roman"/>
          <w:szCs w:val="24"/>
        </w:rPr>
        <w:t xml:space="preserve"> </w:t>
      </w:r>
      <w:r>
        <w:rPr>
          <w:rFonts w:eastAsia="Times New Roman"/>
          <w:szCs w:val="24"/>
        </w:rPr>
        <w:t>αυτό το ποσό αδυνατούν να το αποπληρώσουν.</w:t>
      </w:r>
    </w:p>
    <w:p w14:paraId="51E16AB4" w14:textId="77777777" w:rsidR="00BF190D" w:rsidRDefault="005B2FA2">
      <w:pPr>
        <w:spacing w:after="0" w:line="600" w:lineRule="auto"/>
        <w:ind w:firstLine="720"/>
        <w:jc w:val="both"/>
        <w:rPr>
          <w:rFonts w:eastAsia="Times New Roman"/>
          <w:szCs w:val="24"/>
        </w:rPr>
      </w:pPr>
      <w:r>
        <w:rPr>
          <w:rFonts w:eastAsia="Times New Roman"/>
          <w:szCs w:val="24"/>
        </w:rPr>
        <w:lastRenderedPageBreak/>
        <w:t xml:space="preserve">Ο Σύλλογος των </w:t>
      </w:r>
      <w:proofErr w:type="spellStart"/>
      <w:r>
        <w:rPr>
          <w:rFonts w:eastAsia="Times New Roman"/>
          <w:szCs w:val="24"/>
        </w:rPr>
        <w:t>Τριτέ</w:t>
      </w:r>
      <w:r w:rsidRPr="00367069">
        <w:rPr>
          <w:rFonts w:eastAsia="Times New Roman"/>
          <w:szCs w:val="24"/>
        </w:rPr>
        <w:t>κνων</w:t>
      </w:r>
      <w:proofErr w:type="spellEnd"/>
      <w:r w:rsidRPr="00367069">
        <w:rPr>
          <w:rFonts w:eastAsia="Times New Roman"/>
          <w:szCs w:val="24"/>
        </w:rPr>
        <w:t xml:space="preserve"> έχει στείλει υπομνήματα στο Υπουργείο Εργασίας με αίτημα το κούρεμα των δανείων καθώς και τη μείωση του ποσού της μηνιαίας δόσης αποπληρωμής τους.</w:t>
      </w:r>
      <w:r>
        <w:rPr>
          <w:rFonts w:eastAsia="Times New Roman"/>
          <w:szCs w:val="24"/>
        </w:rPr>
        <w:t xml:space="preserve"> </w:t>
      </w:r>
    </w:p>
    <w:p w14:paraId="51E16AB5" w14:textId="77777777" w:rsidR="00BF190D" w:rsidRDefault="005B2FA2">
      <w:pPr>
        <w:spacing w:after="0" w:line="600" w:lineRule="auto"/>
        <w:ind w:firstLine="720"/>
        <w:jc w:val="both"/>
        <w:rPr>
          <w:rFonts w:eastAsia="Times New Roman"/>
          <w:szCs w:val="24"/>
        </w:rPr>
      </w:pPr>
      <w:r w:rsidRPr="00367069">
        <w:rPr>
          <w:rFonts w:eastAsia="Times New Roman"/>
          <w:szCs w:val="24"/>
        </w:rPr>
        <w:t xml:space="preserve">Η Κυβέρνηση με </w:t>
      </w:r>
      <w:r>
        <w:rPr>
          <w:rFonts w:eastAsia="Times New Roman"/>
          <w:szCs w:val="24"/>
        </w:rPr>
        <w:t>υπουργική απόφαση</w:t>
      </w:r>
      <w:r w:rsidRPr="00367069">
        <w:rPr>
          <w:rFonts w:eastAsia="Times New Roman"/>
          <w:szCs w:val="24"/>
        </w:rPr>
        <w:t xml:space="preserve"> προχώρησε σε ρυθμίσεις </w:t>
      </w:r>
      <w:r>
        <w:rPr>
          <w:rFonts w:eastAsia="Times New Roman"/>
          <w:szCs w:val="24"/>
        </w:rPr>
        <w:t xml:space="preserve">αποπληρωμής </w:t>
      </w:r>
      <w:r w:rsidRPr="00367069">
        <w:rPr>
          <w:rFonts w:eastAsia="Times New Roman"/>
          <w:szCs w:val="24"/>
        </w:rPr>
        <w:t>για τους δανειολήπτες</w:t>
      </w:r>
      <w:r>
        <w:rPr>
          <w:rFonts w:eastAsia="Times New Roman"/>
          <w:szCs w:val="24"/>
        </w:rPr>
        <w:t xml:space="preserve"> από ίδια κεφάλαια του ΟΕΚ. Ο Σύλλογος </w:t>
      </w:r>
      <w:r w:rsidRPr="00367069">
        <w:rPr>
          <w:rFonts w:eastAsia="Times New Roman"/>
          <w:szCs w:val="24"/>
        </w:rPr>
        <w:t xml:space="preserve">των </w:t>
      </w:r>
      <w:proofErr w:type="spellStart"/>
      <w:r>
        <w:rPr>
          <w:rFonts w:eastAsia="Times New Roman"/>
          <w:szCs w:val="24"/>
        </w:rPr>
        <w:t>Τ</w:t>
      </w:r>
      <w:r w:rsidRPr="00367069">
        <w:rPr>
          <w:rFonts w:eastAsia="Times New Roman"/>
          <w:szCs w:val="24"/>
        </w:rPr>
        <w:t>ριτέκνων</w:t>
      </w:r>
      <w:proofErr w:type="spellEnd"/>
      <w:r>
        <w:rPr>
          <w:rFonts w:eastAsia="Times New Roman"/>
          <w:szCs w:val="24"/>
        </w:rPr>
        <w:t>,</w:t>
      </w:r>
      <w:r w:rsidRPr="00367069">
        <w:rPr>
          <w:rFonts w:eastAsia="Times New Roman"/>
          <w:szCs w:val="24"/>
        </w:rPr>
        <w:t xml:space="preserve"> </w:t>
      </w:r>
      <w:r>
        <w:rPr>
          <w:rFonts w:eastAsia="Times New Roman"/>
          <w:szCs w:val="24"/>
        </w:rPr>
        <w:t xml:space="preserve">όμως, </w:t>
      </w:r>
      <w:r w:rsidRPr="00367069">
        <w:rPr>
          <w:rFonts w:eastAsia="Times New Roman"/>
          <w:szCs w:val="24"/>
        </w:rPr>
        <w:t>καταγγέλλει ότι με αυτή τη ρύθμιση</w:t>
      </w:r>
      <w:r>
        <w:rPr>
          <w:rFonts w:eastAsia="Times New Roman"/>
          <w:szCs w:val="24"/>
        </w:rPr>
        <w:t>,</w:t>
      </w:r>
      <w:r w:rsidRPr="00367069">
        <w:rPr>
          <w:rFonts w:eastAsia="Times New Roman"/>
          <w:szCs w:val="24"/>
        </w:rPr>
        <w:t xml:space="preserve"> στην πραγματικότητα πετούν περισσότερους από τους μισούς δικαιούχους εκτός, γιατί απαι</w:t>
      </w:r>
      <w:r w:rsidRPr="00367069">
        <w:rPr>
          <w:rFonts w:eastAsia="Times New Roman"/>
          <w:szCs w:val="24"/>
        </w:rPr>
        <w:t xml:space="preserve">τεί κατά την ημερομηνία της αίτησης </w:t>
      </w:r>
      <w:r>
        <w:rPr>
          <w:rFonts w:eastAsia="Times New Roman"/>
          <w:szCs w:val="24"/>
        </w:rPr>
        <w:t>για ρύθμιση</w:t>
      </w:r>
      <w:r>
        <w:rPr>
          <w:rFonts w:eastAsia="Times New Roman"/>
          <w:szCs w:val="24"/>
        </w:rPr>
        <w:t>,</w:t>
      </w:r>
      <w:r>
        <w:rPr>
          <w:rFonts w:eastAsia="Times New Roman"/>
          <w:szCs w:val="24"/>
        </w:rPr>
        <w:t xml:space="preserve"> </w:t>
      </w:r>
      <w:r w:rsidRPr="00367069">
        <w:rPr>
          <w:rFonts w:eastAsia="Times New Roman"/>
          <w:szCs w:val="24"/>
        </w:rPr>
        <w:t xml:space="preserve">να είναι και τα </w:t>
      </w:r>
      <w:r>
        <w:rPr>
          <w:rFonts w:eastAsia="Times New Roman"/>
          <w:szCs w:val="24"/>
        </w:rPr>
        <w:t>τρία</w:t>
      </w:r>
      <w:r w:rsidRPr="00367069">
        <w:rPr>
          <w:rFonts w:eastAsia="Times New Roman"/>
          <w:szCs w:val="24"/>
        </w:rPr>
        <w:t xml:space="preserve"> παιδιά προστατευόμενα.</w:t>
      </w:r>
      <w:r>
        <w:rPr>
          <w:rFonts w:eastAsia="Times New Roman"/>
          <w:szCs w:val="24"/>
        </w:rPr>
        <w:t xml:space="preserve"> </w:t>
      </w:r>
      <w:r w:rsidRPr="00367069">
        <w:rPr>
          <w:rFonts w:eastAsia="Times New Roman"/>
          <w:szCs w:val="24"/>
        </w:rPr>
        <w:t>Επισημαίνουν δε ότι το δάνειο μ</w:t>
      </w:r>
      <w:r>
        <w:rPr>
          <w:rFonts w:eastAsia="Times New Roman"/>
          <w:szCs w:val="24"/>
        </w:rPr>
        <w:t>ε το αντίστοιχο ποσό χορηγήθηκε</w:t>
      </w:r>
      <w:r>
        <w:rPr>
          <w:rFonts w:eastAsia="Times New Roman"/>
          <w:szCs w:val="24"/>
        </w:rPr>
        <w:t>,</w:t>
      </w:r>
      <w:r w:rsidRPr="00367069">
        <w:rPr>
          <w:rFonts w:eastAsia="Times New Roman"/>
          <w:szCs w:val="24"/>
        </w:rPr>
        <w:t xml:space="preserve"> αφ</w:t>
      </w:r>
      <w:r>
        <w:rPr>
          <w:rFonts w:eastAsia="Times New Roman"/>
          <w:szCs w:val="24"/>
        </w:rPr>
        <w:t>ού ελέγχθηκε η προϋπόθεση των</w:t>
      </w:r>
      <w:r w:rsidRPr="00367069">
        <w:rPr>
          <w:rFonts w:eastAsia="Times New Roman"/>
          <w:szCs w:val="24"/>
        </w:rPr>
        <w:t xml:space="preserve"> τριών προστατευόμενων παιδιών.</w:t>
      </w:r>
      <w:r>
        <w:rPr>
          <w:rFonts w:eastAsia="Times New Roman"/>
          <w:szCs w:val="24"/>
        </w:rPr>
        <w:t xml:space="preserve"> </w:t>
      </w:r>
      <w:r w:rsidRPr="00367069">
        <w:rPr>
          <w:rFonts w:eastAsia="Times New Roman"/>
          <w:szCs w:val="24"/>
        </w:rPr>
        <w:t>Η ενηλικίωση των παιδιών δεν σημαίνε</w:t>
      </w:r>
      <w:r w:rsidRPr="00367069">
        <w:rPr>
          <w:rFonts w:eastAsia="Times New Roman"/>
          <w:szCs w:val="24"/>
        </w:rPr>
        <w:t xml:space="preserve">ι ότι ο δικαιούχος έπαψε να είναι </w:t>
      </w:r>
      <w:proofErr w:type="spellStart"/>
      <w:r w:rsidRPr="00367069">
        <w:rPr>
          <w:rFonts w:eastAsia="Times New Roman"/>
          <w:szCs w:val="24"/>
        </w:rPr>
        <w:t>τρίτεκνος</w:t>
      </w:r>
      <w:proofErr w:type="spellEnd"/>
      <w:r w:rsidRPr="00367069">
        <w:rPr>
          <w:rFonts w:eastAsia="Times New Roman"/>
          <w:szCs w:val="24"/>
        </w:rPr>
        <w:t xml:space="preserve"> και δεν μπορεί ν</w:t>
      </w:r>
      <w:r>
        <w:rPr>
          <w:rFonts w:eastAsia="Times New Roman"/>
          <w:szCs w:val="24"/>
        </w:rPr>
        <w:t>α οδηγείται σε πιο δύσκολη θέση από αυτή που ήδη είναι.</w:t>
      </w:r>
    </w:p>
    <w:p w14:paraId="51E16AB6" w14:textId="77777777" w:rsidR="00BF190D" w:rsidRDefault="005B2FA2">
      <w:pPr>
        <w:spacing w:after="0" w:line="600" w:lineRule="auto"/>
        <w:ind w:firstLine="720"/>
        <w:jc w:val="both"/>
        <w:rPr>
          <w:rFonts w:eastAsia="Times New Roman"/>
          <w:szCs w:val="24"/>
        </w:rPr>
      </w:pPr>
      <w:r>
        <w:rPr>
          <w:rFonts w:eastAsia="Times New Roman"/>
          <w:bCs/>
          <w:szCs w:val="24"/>
        </w:rPr>
        <w:t>Τα ερωτήματα, κυρία Υπουργέ, είναι: Αν</w:t>
      </w:r>
      <w:r w:rsidRPr="00367069">
        <w:rPr>
          <w:rFonts w:eastAsia="Times New Roman"/>
          <w:szCs w:val="24"/>
        </w:rPr>
        <w:t xml:space="preserve"> προτίθεται η </w:t>
      </w:r>
      <w:r>
        <w:rPr>
          <w:rFonts w:eastAsia="Times New Roman"/>
          <w:szCs w:val="24"/>
        </w:rPr>
        <w:t>Κ</w:t>
      </w:r>
      <w:r w:rsidRPr="00367069">
        <w:rPr>
          <w:rFonts w:eastAsia="Times New Roman"/>
          <w:szCs w:val="24"/>
        </w:rPr>
        <w:t>υβέρνηση συνολικά</w:t>
      </w:r>
      <w:r>
        <w:rPr>
          <w:rFonts w:eastAsia="Times New Roman"/>
          <w:szCs w:val="24"/>
        </w:rPr>
        <w:t>,</w:t>
      </w:r>
      <w:r w:rsidRPr="00367069">
        <w:rPr>
          <w:rFonts w:eastAsia="Times New Roman"/>
          <w:szCs w:val="24"/>
        </w:rPr>
        <w:t xml:space="preserve"> </w:t>
      </w:r>
      <w:r>
        <w:rPr>
          <w:rFonts w:eastAsia="Times New Roman"/>
          <w:szCs w:val="24"/>
        </w:rPr>
        <w:t xml:space="preserve">να προχωρήσει </w:t>
      </w:r>
      <w:r w:rsidRPr="00367069">
        <w:rPr>
          <w:rFonts w:eastAsia="Times New Roman"/>
          <w:szCs w:val="24"/>
        </w:rPr>
        <w:t xml:space="preserve">παραπέρα </w:t>
      </w:r>
      <w:r>
        <w:rPr>
          <w:rFonts w:eastAsia="Times New Roman"/>
          <w:szCs w:val="24"/>
        </w:rPr>
        <w:t xml:space="preserve">σε </w:t>
      </w:r>
      <w:r w:rsidRPr="00367069">
        <w:rPr>
          <w:rFonts w:eastAsia="Times New Roman"/>
          <w:szCs w:val="24"/>
        </w:rPr>
        <w:t xml:space="preserve">προστασία και διευκόλυνση των </w:t>
      </w:r>
      <w:proofErr w:type="spellStart"/>
      <w:r w:rsidRPr="00367069">
        <w:rPr>
          <w:rFonts w:eastAsia="Times New Roman"/>
          <w:szCs w:val="24"/>
        </w:rPr>
        <w:t>τρίτεκνων</w:t>
      </w:r>
      <w:proofErr w:type="spellEnd"/>
      <w:r w:rsidRPr="00367069">
        <w:rPr>
          <w:rFonts w:eastAsia="Times New Roman"/>
          <w:szCs w:val="24"/>
        </w:rPr>
        <w:t xml:space="preserve"> δα</w:t>
      </w:r>
      <w:r w:rsidRPr="00367069">
        <w:rPr>
          <w:rFonts w:eastAsia="Times New Roman"/>
          <w:szCs w:val="24"/>
        </w:rPr>
        <w:t>νειοληπτών του ΟΕΚ. Αν προτίθεται</w:t>
      </w:r>
      <w:r>
        <w:rPr>
          <w:rFonts w:eastAsia="Times New Roman"/>
          <w:szCs w:val="24"/>
        </w:rPr>
        <w:t>,</w:t>
      </w:r>
      <w:r w:rsidRPr="00367069">
        <w:rPr>
          <w:rFonts w:eastAsia="Times New Roman"/>
          <w:szCs w:val="24"/>
        </w:rPr>
        <w:t xml:space="preserve"> να καταργήσει από την πρόσφατη ρύθμιση </w:t>
      </w:r>
      <w:r>
        <w:rPr>
          <w:rFonts w:eastAsia="Times New Roman"/>
          <w:szCs w:val="24"/>
        </w:rPr>
        <w:t>την προϋπόθεση να είναι και τα τρία</w:t>
      </w:r>
      <w:r w:rsidRPr="00367069">
        <w:rPr>
          <w:rFonts w:eastAsia="Times New Roman"/>
          <w:szCs w:val="24"/>
        </w:rPr>
        <w:t xml:space="preserve"> τέκνα προστατευόμενα </w:t>
      </w:r>
      <w:r>
        <w:rPr>
          <w:rFonts w:eastAsia="Times New Roman"/>
          <w:szCs w:val="24"/>
        </w:rPr>
        <w:t xml:space="preserve">την περίοδο που θα κάνει την αίτηση, γιατί </w:t>
      </w:r>
      <w:r w:rsidRPr="00367069">
        <w:rPr>
          <w:rFonts w:eastAsia="Times New Roman"/>
          <w:szCs w:val="24"/>
        </w:rPr>
        <w:t xml:space="preserve">θέτει εκτός πολλούς </w:t>
      </w:r>
      <w:proofErr w:type="spellStart"/>
      <w:r w:rsidRPr="00367069">
        <w:rPr>
          <w:rFonts w:eastAsia="Times New Roman"/>
          <w:szCs w:val="24"/>
        </w:rPr>
        <w:t>τρίτεκνους</w:t>
      </w:r>
      <w:proofErr w:type="spellEnd"/>
      <w:r w:rsidRPr="00367069">
        <w:rPr>
          <w:rFonts w:eastAsia="Times New Roman"/>
          <w:szCs w:val="24"/>
        </w:rPr>
        <w:t xml:space="preserve"> δικαιούχους</w:t>
      </w:r>
      <w:r>
        <w:rPr>
          <w:rFonts w:eastAsia="Times New Roman"/>
          <w:szCs w:val="24"/>
        </w:rPr>
        <w:t xml:space="preserve"> ιδιαίτερα όσους τα παιδιά τους έχουν εν</w:t>
      </w:r>
      <w:r>
        <w:rPr>
          <w:rFonts w:eastAsia="Times New Roman"/>
          <w:szCs w:val="24"/>
        </w:rPr>
        <w:t>ηλικιωθεί</w:t>
      </w:r>
      <w:r w:rsidRPr="00367069">
        <w:rPr>
          <w:rFonts w:eastAsia="Times New Roman"/>
          <w:szCs w:val="24"/>
        </w:rPr>
        <w:t>.</w:t>
      </w:r>
    </w:p>
    <w:p w14:paraId="51E16AB7" w14:textId="77777777" w:rsidR="00BF190D" w:rsidRDefault="005B2FA2">
      <w:pPr>
        <w:spacing w:after="0" w:line="600" w:lineRule="auto"/>
        <w:ind w:firstLine="720"/>
        <w:jc w:val="both"/>
        <w:rPr>
          <w:rFonts w:eastAsia="Times New Roman"/>
          <w:szCs w:val="24"/>
        </w:rPr>
      </w:pPr>
      <w:r>
        <w:rPr>
          <w:rFonts w:eastAsia="Times New Roman"/>
          <w:szCs w:val="24"/>
        </w:rPr>
        <w:lastRenderedPageBreak/>
        <w:t>Σε αυτά τα ερωτήματα περιμένουμε την απάντησή σας, κυρία Υπουργέ.</w:t>
      </w:r>
    </w:p>
    <w:p w14:paraId="51E16AB8" w14:textId="77777777" w:rsidR="00BF190D" w:rsidRDefault="005B2FA2">
      <w:pPr>
        <w:spacing w:after="0" w:line="600" w:lineRule="auto"/>
        <w:ind w:firstLine="720"/>
        <w:jc w:val="both"/>
        <w:rPr>
          <w:rFonts w:eastAsia="Times New Roman"/>
          <w:szCs w:val="24"/>
        </w:rPr>
      </w:pPr>
      <w:r w:rsidRPr="00640FAF">
        <w:rPr>
          <w:rFonts w:eastAsia="Times New Roman"/>
          <w:b/>
          <w:szCs w:val="24"/>
        </w:rPr>
        <w:t xml:space="preserve">ΠΡΟΕΔΡΕΥΩΝ (Δημήτριος </w:t>
      </w:r>
      <w:proofErr w:type="spellStart"/>
      <w:r w:rsidRPr="00640FAF">
        <w:rPr>
          <w:rFonts w:eastAsia="Times New Roman"/>
          <w:b/>
          <w:szCs w:val="24"/>
        </w:rPr>
        <w:t>Κρεμαστινός</w:t>
      </w:r>
      <w:proofErr w:type="spellEnd"/>
      <w:r w:rsidRPr="00640FAF">
        <w:rPr>
          <w:rFonts w:eastAsia="Times New Roman"/>
          <w:b/>
          <w:szCs w:val="24"/>
        </w:rPr>
        <w:t>):</w:t>
      </w:r>
      <w:r>
        <w:rPr>
          <w:rFonts w:eastAsia="Times New Roman"/>
          <w:szCs w:val="24"/>
        </w:rPr>
        <w:t xml:space="preserve"> Παρακαλώ, κυρία Υπουργέ, έχετε τον λόγο.</w:t>
      </w:r>
    </w:p>
    <w:p w14:paraId="51E16AB9" w14:textId="77777777" w:rsidR="00BF190D" w:rsidRDefault="005B2FA2">
      <w:pPr>
        <w:spacing w:after="0" w:line="600" w:lineRule="auto"/>
        <w:ind w:firstLine="720"/>
        <w:jc w:val="both"/>
        <w:rPr>
          <w:rFonts w:eastAsia="Times New Roman"/>
          <w:szCs w:val="24"/>
        </w:rPr>
      </w:pPr>
      <w:r w:rsidRPr="00640FAF">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οι</w:t>
      </w:r>
      <w:r>
        <w:rPr>
          <w:rFonts w:eastAsia="Times New Roman"/>
          <w:szCs w:val="24"/>
        </w:rPr>
        <w:t xml:space="preserve"> πρωτοβουλίες που έχουμε λάβει για την εργατική στέγη</w:t>
      </w:r>
      <w:r>
        <w:rPr>
          <w:rFonts w:eastAsia="Times New Roman"/>
          <w:szCs w:val="24"/>
        </w:rPr>
        <w:t>,</w:t>
      </w:r>
      <w:r>
        <w:rPr>
          <w:rFonts w:eastAsia="Times New Roman"/>
          <w:szCs w:val="24"/>
        </w:rPr>
        <w:t xml:space="preserve"> αποτελούν νομίζω μια χαρακτηριστική περίπτωση</w:t>
      </w:r>
      <w:r>
        <w:rPr>
          <w:rFonts w:eastAsia="Times New Roman"/>
          <w:szCs w:val="24"/>
        </w:rPr>
        <w:t>,</w:t>
      </w:r>
      <w:r>
        <w:rPr>
          <w:rFonts w:eastAsia="Times New Roman"/>
          <w:szCs w:val="24"/>
        </w:rPr>
        <w:t xml:space="preserve"> του πώς το Υπουργείο Εργασίας υλοποιεί τη δέσμευση που αναλάβαμε απέναντι στους πολίτες για τη βελτίωση της καθημερινότητάς τους ακόμη και εντός του προγρ</w:t>
      </w:r>
      <w:r>
        <w:rPr>
          <w:rFonts w:eastAsia="Times New Roman"/>
          <w:szCs w:val="24"/>
        </w:rPr>
        <w:t xml:space="preserve">άμματος της δημοσιονομικής προσαρμογής. </w:t>
      </w:r>
    </w:p>
    <w:p w14:paraId="51E16ABA" w14:textId="77777777" w:rsidR="00BF190D" w:rsidRDefault="005B2FA2">
      <w:pPr>
        <w:spacing w:after="0" w:line="600" w:lineRule="auto"/>
        <w:ind w:firstLine="720"/>
        <w:jc w:val="both"/>
        <w:rPr>
          <w:rFonts w:eastAsia="Times New Roman"/>
          <w:szCs w:val="24"/>
        </w:rPr>
      </w:pPr>
      <w:r>
        <w:rPr>
          <w:rFonts w:eastAsia="Times New Roman"/>
          <w:szCs w:val="24"/>
        </w:rPr>
        <w:t xml:space="preserve">Έχουμε αναλάβει πάρα πολύ σημαντικές πρωτοβουλίες τόσο για τους δανειολήπτες του </w:t>
      </w:r>
      <w:proofErr w:type="spellStart"/>
      <w:r>
        <w:rPr>
          <w:rFonts w:eastAsia="Times New Roman"/>
          <w:szCs w:val="24"/>
        </w:rPr>
        <w:t>καταργηθέντος</w:t>
      </w:r>
      <w:proofErr w:type="spellEnd"/>
      <w:r>
        <w:rPr>
          <w:rFonts w:eastAsia="Times New Roman"/>
          <w:szCs w:val="24"/>
        </w:rPr>
        <w:t xml:space="preserve"> Οργανισμού Εργατικής Κατοικίας, όσο και για τους οικιστές του ίδιου </w:t>
      </w:r>
      <w:r>
        <w:rPr>
          <w:rFonts w:eastAsia="Times New Roman"/>
          <w:szCs w:val="24"/>
        </w:rPr>
        <w:t>ο</w:t>
      </w:r>
      <w:r>
        <w:rPr>
          <w:rFonts w:eastAsia="Times New Roman"/>
          <w:szCs w:val="24"/>
        </w:rPr>
        <w:t xml:space="preserve">ργανισμού. </w:t>
      </w:r>
    </w:p>
    <w:p w14:paraId="51E16ABB" w14:textId="77777777" w:rsidR="00BF190D" w:rsidRDefault="005B2FA2">
      <w:pPr>
        <w:spacing w:after="0" w:line="600" w:lineRule="auto"/>
        <w:ind w:firstLine="720"/>
        <w:jc w:val="both"/>
        <w:rPr>
          <w:rFonts w:eastAsia="Times New Roman"/>
          <w:szCs w:val="24"/>
        </w:rPr>
      </w:pPr>
      <w:r>
        <w:rPr>
          <w:rFonts w:eastAsia="Times New Roman"/>
          <w:szCs w:val="24"/>
        </w:rPr>
        <w:t>Ειδικά για τους οικιστές θα μου επιτρέψ</w:t>
      </w:r>
      <w:r>
        <w:rPr>
          <w:rFonts w:eastAsia="Times New Roman"/>
          <w:szCs w:val="24"/>
        </w:rPr>
        <w:t>ετε να πω δυο κουβέντες, γιατί έχει μεγάλη σημασία</w:t>
      </w:r>
      <w:r>
        <w:rPr>
          <w:rFonts w:eastAsia="Times New Roman"/>
          <w:szCs w:val="24"/>
        </w:rPr>
        <w:t>,</w:t>
      </w:r>
      <w:r>
        <w:rPr>
          <w:rFonts w:eastAsia="Times New Roman"/>
          <w:szCs w:val="24"/>
        </w:rPr>
        <w:t xml:space="preserve"> να ξέρει κανείς τι ρυθμίσεις είναι αυτές. Είναι οριζόντιες ρυθμίσεις τεράστιας εύνοιας σε σχέση με την αποπληρωμή της οφειλής τους. Ειδικά για τους οικιστές του </w:t>
      </w:r>
      <w:proofErr w:type="spellStart"/>
      <w:r>
        <w:rPr>
          <w:rFonts w:eastAsia="Times New Roman"/>
          <w:szCs w:val="24"/>
        </w:rPr>
        <w:t>καταργηθέντος</w:t>
      </w:r>
      <w:proofErr w:type="spellEnd"/>
      <w:r>
        <w:rPr>
          <w:rFonts w:eastAsia="Times New Roman"/>
          <w:szCs w:val="24"/>
        </w:rPr>
        <w:t xml:space="preserve"> Οργανισμού Εργατικής Κατοικία</w:t>
      </w:r>
      <w:r>
        <w:rPr>
          <w:rFonts w:eastAsia="Times New Roman"/>
          <w:szCs w:val="24"/>
        </w:rPr>
        <w:t>ς οι ρυθμίσεις προέκυψαν</w:t>
      </w:r>
      <w:r>
        <w:rPr>
          <w:rFonts w:eastAsia="Times New Roman"/>
          <w:szCs w:val="24"/>
        </w:rPr>
        <w:t>,</w:t>
      </w:r>
      <w:r>
        <w:rPr>
          <w:rFonts w:eastAsia="Times New Roman"/>
          <w:szCs w:val="24"/>
        </w:rPr>
        <w:t xml:space="preserve"> μετά από μια ευρεία διαβούλευση που έγινε σε σα</w:t>
      </w:r>
      <w:r>
        <w:rPr>
          <w:rFonts w:eastAsia="Times New Roman"/>
          <w:szCs w:val="24"/>
        </w:rPr>
        <w:lastRenderedPageBreak/>
        <w:t>ράντα πέντε πόλεις, σε σαράντα πέντε συγκεντρώσεις οικιστών και προβλέπουν αύξηση του αριθμού των δόσεων και κούρεμα των τόκων, ειδικά μέτρα για τους άνεργους και τις ευπαθείς ομάδες και το κυριότερο, μια νέα</w:t>
      </w:r>
      <w:r>
        <w:rPr>
          <w:rFonts w:eastAsia="Times New Roman"/>
          <w:szCs w:val="24"/>
        </w:rPr>
        <w:t xml:space="preserve"> ενιαία τιμή παραχώρησης των ακινήτων στους οικιστές.</w:t>
      </w:r>
    </w:p>
    <w:p w14:paraId="51E16ABC" w14:textId="77777777" w:rsidR="00BF190D" w:rsidRDefault="005B2FA2">
      <w:pPr>
        <w:spacing w:after="0" w:line="600" w:lineRule="auto"/>
        <w:ind w:firstLine="720"/>
        <w:jc w:val="both"/>
        <w:rPr>
          <w:rFonts w:eastAsia="Times New Roman"/>
          <w:szCs w:val="24"/>
        </w:rPr>
      </w:pPr>
      <w:r>
        <w:rPr>
          <w:rFonts w:eastAsia="Times New Roman"/>
          <w:szCs w:val="24"/>
        </w:rPr>
        <w:t>Η νέα ενιαία τιμή παραχώρησης ορίστηκε στα 304 ευρώ ανά τετραγωνικό μέτρο. Αυτό συνιστά μια συγκλονιστική μείωση</w:t>
      </w:r>
      <w:r>
        <w:rPr>
          <w:rFonts w:eastAsia="Times New Roman"/>
          <w:szCs w:val="24"/>
        </w:rPr>
        <w:t>,</w:t>
      </w:r>
      <w:r>
        <w:rPr>
          <w:rFonts w:eastAsia="Times New Roman"/>
          <w:szCs w:val="24"/>
        </w:rPr>
        <w:t xml:space="preserve"> σε σχέση με τη μέση τιμή που ίσχυε πριν. Πριν η τιμή παραχώρησης του ακινήτου κινούταν α</w:t>
      </w:r>
      <w:r>
        <w:rPr>
          <w:rFonts w:eastAsia="Times New Roman"/>
          <w:szCs w:val="24"/>
        </w:rPr>
        <w:t xml:space="preserve">πό 780 έως 1.000 ευρώ το τετραγωνικό μέτρο. Καταλαβαίνει κανείς, δηλαδή, ότι για να μπορέσει ένας οφειλέτης του </w:t>
      </w:r>
      <w:r>
        <w:rPr>
          <w:rFonts w:eastAsia="Times New Roman"/>
          <w:szCs w:val="24"/>
        </w:rPr>
        <w:t>ο</w:t>
      </w:r>
      <w:r>
        <w:rPr>
          <w:rFonts w:eastAsia="Times New Roman"/>
          <w:szCs w:val="24"/>
        </w:rPr>
        <w:t>ργανισμού να αποπληρώσει την οφειλή του και να γίνει ιδιοκτήτης του σπιτιού του, για ένα σπίτι των εκατό τετραγωνικών μέτρων</w:t>
      </w:r>
      <w:r>
        <w:rPr>
          <w:rFonts w:eastAsia="Times New Roman"/>
          <w:szCs w:val="24"/>
        </w:rPr>
        <w:t>,</w:t>
      </w:r>
      <w:r>
        <w:rPr>
          <w:rFonts w:eastAsia="Times New Roman"/>
          <w:szCs w:val="24"/>
        </w:rPr>
        <w:t xml:space="preserve"> θα έπρεπε να πληρ</w:t>
      </w:r>
      <w:r>
        <w:rPr>
          <w:rFonts w:eastAsia="Times New Roman"/>
          <w:szCs w:val="24"/>
        </w:rPr>
        <w:t xml:space="preserve">ώσει από 78.000 ως 100.000 ευρώ κι αυτή τη στιγμή με την νέα ενιαία τιμή θα πρέπει να πληρώσει περίπου 30.000 ευρώ. </w:t>
      </w:r>
    </w:p>
    <w:p w14:paraId="51E16ABD" w14:textId="77777777" w:rsidR="00BF190D" w:rsidRDefault="005B2FA2">
      <w:pPr>
        <w:spacing w:after="0" w:line="600" w:lineRule="auto"/>
        <w:ind w:firstLine="720"/>
        <w:jc w:val="both"/>
        <w:rPr>
          <w:rFonts w:eastAsia="Times New Roman"/>
          <w:szCs w:val="24"/>
        </w:rPr>
      </w:pPr>
      <w:r>
        <w:rPr>
          <w:rFonts w:eastAsia="Times New Roman"/>
          <w:szCs w:val="24"/>
        </w:rPr>
        <w:t xml:space="preserve">Επιπλέον αυτής της πολύ χαμηλής τιμής παραχώρησης του ακινήτου εφαρμόζεται έκπτωση 20% στους </w:t>
      </w:r>
      <w:proofErr w:type="spellStart"/>
      <w:r>
        <w:rPr>
          <w:rFonts w:eastAsia="Times New Roman"/>
          <w:szCs w:val="24"/>
        </w:rPr>
        <w:t>τριτέκνους</w:t>
      </w:r>
      <w:proofErr w:type="spellEnd"/>
      <w:r>
        <w:rPr>
          <w:rFonts w:eastAsia="Times New Roman"/>
          <w:szCs w:val="24"/>
        </w:rPr>
        <w:t>, στους συνταξιούχους, σε άτομα με ε</w:t>
      </w:r>
      <w:r>
        <w:rPr>
          <w:rFonts w:eastAsia="Times New Roman"/>
          <w:szCs w:val="24"/>
        </w:rPr>
        <w:t xml:space="preserve">ιδικές ανάγκες, σε ανθρώπους που βρίσκονται σε χηρεία. Επομένως έτσι για έναν </w:t>
      </w:r>
      <w:proofErr w:type="spellStart"/>
      <w:r>
        <w:rPr>
          <w:rFonts w:eastAsia="Times New Roman"/>
          <w:szCs w:val="24"/>
        </w:rPr>
        <w:t>τρίτεκνο</w:t>
      </w:r>
      <w:proofErr w:type="spellEnd"/>
      <w:r>
        <w:rPr>
          <w:rFonts w:eastAsia="Times New Roman"/>
          <w:szCs w:val="24"/>
        </w:rPr>
        <w:t xml:space="preserve">, για έναν πολύτεκνο η τιμή παραχώρησης κατεβαίνει στα 240 ευρώ το τετραγωνικό μέτρο. </w:t>
      </w:r>
    </w:p>
    <w:p w14:paraId="51E16AB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51E16ABF" w14:textId="77777777" w:rsidR="00BF190D" w:rsidRDefault="005B2FA2">
      <w:pPr>
        <w:spacing w:after="0" w:line="600" w:lineRule="auto"/>
        <w:ind w:firstLine="720"/>
        <w:jc w:val="both"/>
        <w:rPr>
          <w:rFonts w:eastAsia="Times New Roman"/>
          <w:szCs w:val="24"/>
        </w:rPr>
      </w:pPr>
      <w:r>
        <w:rPr>
          <w:rFonts w:eastAsia="Times New Roman"/>
          <w:szCs w:val="24"/>
        </w:rPr>
        <w:lastRenderedPageBreak/>
        <w:t>Θα μου δώσετε λίγο χρόνο</w:t>
      </w:r>
      <w:r>
        <w:rPr>
          <w:rFonts w:eastAsia="Times New Roman"/>
          <w:szCs w:val="24"/>
        </w:rPr>
        <w:t>,</w:t>
      </w:r>
      <w:r>
        <w:rPr>
          <w:rFonts w:eastAsia="Times New Roman"/>
          <w:szCs w:val="24"/>
        </w:rPr>
        <w:t xml:space="preserve"> να πω κάποια πράγματα και για τους δανειολήπτες τώρα, γιατί δεύτερη κατηγορία είναι η κατηγορία αυτών</w:t>
      </w:r>
      <w:r>
        <w:rPr>
          <w:rFonts w:eastAsia="Times New Roman"/>
          <w:szCs w:val="24"/>
        </w:rPr>
        <w:t>,</w:t>
      </w:r>
      <w:r>
        <w:rPr>
          <w:rFonts w:eastAsia="Times New Roman"/>
          <w:szCs w:val="24"/>
        </w:rPr>
        <w:t xml:space="preserve"> που έλαβαν ίδια δάνεια από τον </w:t>
      </w:r>
      <w:proofErr w:type="spellStart"/>
      <w:r>
        <w:rPr>
          <w:rFonts w:eastAsia="Times New Roman"/>
          <w:szCs w:val="24"/>
        </w:rPr>
        <w:t>καταργηθέντα</w:t>
      </w:r>
      <w:proofErr w:type="spellEnd"/>
      <w:r>
        <w:rPr>
          <w:rFonts w:eastAsia="Times New Roman"/>
          <w:szCs w:val="24"/>
        </w:rPr>
        <w:t xml:space="preserve"> Οργανισμό Εργατικής Κατοικίας.</w:t>
      </w:r>
    </w:p>
    <w:p w14:paraId="51E16AC0"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Εκεί έχουμε προβεί με την υπουργική απόφαση που εξέ</w:t>
      </w:r>
      <w:r>
        <w:rPr>
          <w:rFonts w:eastAsia="Times New Roman"/>
          <w:szCs w:val="24"/>
        </w:rPr>
        <w:t xml:space="preserve">δωσα πριν από λίγους μήνες σε ευνοϊκές </w:t>
      </w:r>
      <w:r>
        <w:rPr>
          <w:rFonts w:eastAsia="Times New Roman"/>
          <w:szCs w:val="24"/>
        </w:rPr>
        <w:t xml:space="preserve">οριζόντιες </w:t>
      </w:r>
      <w:r>
        <w:rPr>
          <w:rFonts w:eastAsia="Times New Roman"/>
          <w:szCs w:val="24"/>
        </w:rPr>
        <w:t>ρυθμίσεις, οι οποίες προβλέπουν συνοπτικά τα εξής: Αν κάποιος έχει οφειλή μέχρι 6.000 ευρώ, η οφειλή του διαγράφεται</w:t>
      </w:r>
      <w:r w:rsidRPr="002423B9">
        <w:rPr>
          <w:rFonts w:eastAsia="Times New Roman"/>
          <w:szCs w:val="24"/>
        </w:rPr>
        <w:t xml:space="preserve">. </w:t>
      </w:r>
      <w:r>
        <w:rPr>
          <w:rFonts w:eastAsia="Times New Roman"/>
          <w:szCs w:val="24"/>
          <w:lang w:val="en-US"/>
        </w:rPr>
        <w:t>A</w:t>
      </w:r>
      <w:r>
        <w:rPr>
          <w:rFonts w:eastAsia="Times New Roman"/>
          <w:szCs w:val="24"/>
        </w:rPr>
        <w:t>ν έχει καταβάλλει το 60% της οφειλής του, η υπόλοιπη οφειλή του διαγράφεται, διαγράφοντ</w:t>
      </w:r>
      <w:r>
        <w:rPr>
          <w:rFonts w:eastAsia="Times New Roman"/>
          <w:szCs w:val="24"/>
        </w:rPr>
        <w:t xml:space="preserve">αι οι τόκοι υπερημερίας, διαγράφονται οι τόκοι κεφαλαίου και εάν έχουν καταβληθεί τόκοι υπερημερίας ή κεφαλαίου, αυτοί αφαιρούνται από το αρχικό ποσό της οφειλής. Σε αυτά ήδη που είπα, να λαμβάνει κανείς υπ’ </w:t>
      </w:r>
      <w:proofErr w:type="spellStart"/>
      <w:r>
        <w:rPr>
          <w:rFonts w:eastAsia="Times New Roman"/>
          <w:szCs w:val="24"/>
        </w:rPr>
        <w:t>όψιν</w:t>
      </w:r>
      <w:proofErr w:type="spellEnd"/>
      <w:r>
        <w:rPr>
          <w:rFonts w:eastAsia="Times New Roman"/>
          <w:szCs w:val="24"/>
        </w:rPr>
        <w:t xml:space="preserve"> του ότι εφαρμόζεται οριζόντια έκπτωση 15% σ</w:t>
      </w:r>
      <w:r>
        <w:rPr>
          <w:rFonts w:eastAsia="Times New Roman"/>
          <w:szCs w:val="24"/>
        </w:rPr>
        <w:t xml:space="preserve">το αρχικό ποσό και πρόσθετη έκπτωση για τους </w:t>
      </w:r>
      <w:proofErr w:type="spellStart"/>
      <w:r>
        <w:rPr>
          <w:rFonts w:eastAsia="Times New Roman"/>
          <w:szCs w:val="24"/>
        </w:rPr>
        <w:t>τρίτεκνους</w:t>
      </w:r>
      <w:proofErr w:type="spellEnd"/>
      <w:r>
        <w:rPr>
          <w:rFonts w:eastAsia="Times New Roman"/>
          <w:szCs w:val="24"/>
        </w:rPr>
        <w:t xml:space="preserve"> 10%. Άρα στο ποσό που απομένει από το 15% της έκπτωσης, εφαρμόζουμε μια πρόσθετη έκπτωση 10%.</w:t>
      </w:r>
    </w:p>
    <w:p w14:paraId="51E16AC1"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51E16AC2"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Ολοκληρώνω, κύριε Πρόε</w:t>
      </w:r>
      <w:r>
        <w:rPr>
          <w:rFonts w:eastAsia="Times New Roman"/>
          <w:szCs w:val="24"/>
        </w:rPr>
        <w:t>δρε.</w:t>
      </w:r>
    </w:p>
    <w:p w14:paraId="51E16AC3"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lastRenderedPageBreak/>
        <w:t>Είναι προφανές πως πρόκειται για εξαιρετικά ευνοϊκές ρυθμίσεις οριζόντιας εφαρμογής, οι οποίες ευνοούν περισσότερους από ογδόντα χιλιάδες δανειολήπτες.</w:t>
      </w:r>
    </w:p>
    <w:p w14:paraId="51E16AC4"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 xml:space="preserve">Ειδικά τώρα για τους τους </w:t>
      </w:r>
      <w:proofErr w:type="spellStart"/>
      <w:r>
        <w:rPr>
          <w:rFonts w:eastAsia="Times New Roman"/>
          <w:szCs w:val="24"/>
        </w:rPr>
        <w:t>τρίτεκνους</w:t>
      </w:r>
      <w:proofErr w:type="spellEnd"/>
      <w:r>
        <w:rPr>
          <w:rFonts w:eastAsia="Times New Roman"/>
          <w:szCs w:val="24"/>
        </w:rPr>
        <w:t xml:space="preserve"> η ιδιότητα της </w:t>
      </w:r>
      <w:proofErr w:type="spellStart"/>
      <w:r>
        <w:rPr>
          <w:rFonts w:eastAsia="Times New Roman"/>
          <w:szCs w:val="24"/>
        </w:rPr>
        <w:t>τριτεκνίας</w:t>
      </w:r>
      <w:proofErr w:type="spellEnd"/>
      <w:r>
        <w:rPr>
          <w:rFonts w:eastAsia="Times New Roman"/>
          <w:szCs w:val="24"/>
        </w:rPr>
        <w:t xml:space="preserve"> η οποία οδηγεί τον νόμο</w:t>
      </w:r>
      <w:r>
        <w:rPr>
          <w:rFonts w:eastAsia="Times New Roman"/>
          <w:szCs w:val="24"/>
        </w:rPr>
        <w:t>-</w:t>
      </w:r>
      <w:r>
        <w:rPr>
          <w:rFonts w:eastAsia="Times New Roman"/>
          <w:szCs w:val="24"/>
        </w:rPr>
        <w:t xml:space="preserve"> στη βάση το</w:t>
      </w:r>
      <w:r>
        <w:rPr>
          <w:rFonts w:eastAsia="Times New Roman"/>
          <w:szCs w:val="24"/>
        </w:rPr>
        <w:t>υ οποίου εκδίδονται και οι σχετικές υπουργικές αποφάσεις</w:t>
      </w:r>
      <w:r>
        <w:rPr>
          <w:rFonts w:eastAsia="Times New Roman"/>
          <w:szCs w:val="24"/>
        </w:rPr>
        <w:t>-</w:t>
      </w:r>
      <w:r>
        <w:rPr>
          <w:rFonts w:eastAsia="Times New Roman"/>
          <w:szCs w:val="24"/>
        </w:rPr>
        <w:t xml:space="preserve"> να κάνει ευνοϊκές ρυθμίσεις, είναι ότι οι άνθρωποι έχουν τη φροντίδα των τριών τέκνων που δεν είναι ανήλικα. Δεν προβλέπει αυτό μόνο ο νόμος, λέει να μην έχουν συμπληρώσει το εικοστό τρίτο έτος της </w:t>
      </w:r>
      <w:r>
        <w:rPr>
          <w:rFonts w:eastAsia="Times New Roman"/>
          <w:szCs w:val="24"/>
        </w:rPr>
        <w:t>ηλικίας τους ή αν φοιτούν στο πανεπιστήμιο ένα ακόμη παραπάνω, αν πληρούν τις στρατιωτικές τους υποχρεώσεις</w:t>
      </w:r>
      <w:r>
        <w:rPr>
          <w:rFonts w:eastAsia="Times New Roman"/>
          <w:szCs w:val="24"/>
        </w:rPr>
        <w:t>,</w:t>
      </w:r>
      <w:r>
        <w:rPr>
          <w:rFonts w:eastAsia="Times New Roman"/>
          <w:szCs w:val="24"/>
        </w:rPr>
        <w:t xml:space="preserve"> είναι το εικοστό πέμπτο </w:t>
      </w:r>
      <w:r>
        <w:rPr>
          <w:rFonts w:eastAsia="Times New Roman"/>
          <w:szCs w:val="24"/>
        </w:rPr>
        <w:t xml:space="preserve">έτος </w:t>
      </w:r>
      <w:r>
        <w:rPr>
          <w:rFonts w:eastAsia="Times New Roman"/>
          <w:szCs w:val="24"/>
        </w:rPr>
        <w:t>της ηλικίας</w:t>
      </w:r>
      <w:r>
        <w:rPr>
          <w:rFonts w:eastAsia="Times New Roman"/>
          <w:szCs w:val="24"/>
        </w:rPr>
        <w:t xml:space="preserve"> τους.</w:t>
      </w:r>
    </w:p>
    <w:p w14:paraId="51E16AC5"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Ο νόμος προβλέπει την ειδική μεταχείριση αυτών των οικογενειών, διότι οι γονείς επιβαρύνονται οικονο</w:t>
      </w:r>
      <w:r>
        <w:rPr>
          <w:rFonts w:eastAsia="Times New Roman"/>
          <w:szCs w:val="24"/>
        </w:rPr>
        <w:t>μικά με τη φροντίδα τους. Δεν θα ήταν νομίζω ορθή μια εξίσωση</w:t>
      </w:r>
      <w:r>
        <w:rPr>
          <w:rFonts w:eastAsia="Times New Roman"/>
          <w:szCs w:val="24"/>
        </w:rPr>
        <w:t>,</w:t>
      </w:r>
      <w:r>
        <w:rPr>
          <w:rFonts w:eastAsia="Times New Roman"/>
          <w:szCs w:val="24"/>
        </w:rPr>
        <w:t xml:space="preserve"> αυτών οι οποίοι έχουν σταματήσει να έχουν τη φροντίδα των τριών παιδιών</w:t>
      </w:r>
      <w:r>
        <w:rPr>
          <w:rFonts w:eastAsia="Times New Roman"/>
          <w:szCs w:val="24"/>
        </w:rPr>
        <w:t>,</w:t>
      </w:r>
      <w:r>
        <w:rPr>
          <w:rFonts w:eastAsia="Times New Roman"/>
          <w:szCs w:val="24"/>
        </w:rPr>
        <w:t xml:space="preserve"> με αυτούς που έχουν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την οικονομική επιβάρυνση για τη φροντίδα τους.</w:t>
      </w:r>
    </w:p>
    <w:p w14:paraId="51E16AC6"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 xml:space="preserve">Επομένως με αυτή την έννοια προφανώς η </w:t>
      </w:r>
      <w:proofErr w:type="spellStart"/>
      <w:r>
        <w:rPr>
          <w:rFonts w:eastAsia="Times New Roman"/>
          <w:szCs w:val="24"/>
        </w:rPr>
        <w:t>τρ</w:t>
      </w:r>
      <w:r>
        <w:rPr>
          <w:rFonts w:eastAsia="Times New Roman"/>
          <w:szCs w:val="24"/>
        </w:rPr>
        <w:t>ιτεκνία</w:t>
      </w:r>
      <w:proofErr w:type="spellEnd"/>
      <w:r>
        <w:rPr>
          <w:rFonts w:eastAsia="Times New Roman"/>
          <w:szCs w:val="24"/>
        </w:rPr>
        <w:t xml:space="preserve"> κρίνεται κατά τη στιγμή που </w:t>
      </w:r>
      <w:proofErr w:type="spellStart"/>
      <w:r>
        <w:rPr>
          <w:rFonts w:eastAsia="Times New Roman"/>
          <w:szCs w:val="24"/>
        </w:rPr>
        <w:t>ζητάται</w:t>
      </w:r>
      <w:proofErr w:type="spellEnd"/>
      <w:r>
        <w:rPr>
          <w:rFonts w:eastAsia="Times New Roman"/>
          <w:szCs w:val="24"/>
        </w:rPr>
        <w:t xml:space="preserve"> η ειδική ευνοϊκή ρύθμιση και, κατά τη γνώμη μας, ορθώς κρίνεται τότε.</w:t>
      </w:r>
    </w:p>
    <w:p w14:paraId="51E16AC7"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lastRenderedPageBreak/>
        <w:t xml:space="preserve">Σε κάθε περίπτωση δεν θα μπορούσα εγώ, όπως καταλαβαίνετε, με μια υπουργική απόφαση να ανατρέψω τον ορισμό της </w:t>
      </w:r>
      <w:proofErr w:type="spellStart"/>
      <w:r>
        <w:rPr>
          <w:rFonts w:eastAsia="Times New Roman"/>
          <w:szCs w:val="24"/>
        </w:rPr>
        <w:t>τριτεκνίας</w:t>
      </w:r>
      <w:proofErr w:type="spellEnd"/>
      <w:r>
        <w:rPr>
          <w:rFonts w:eastAsia="Times New Roman"/>
          <w:szCs w:val="24"/>
        </w:rPr>
        <w:t>, όπως αυτός έχει δοθ</w:t>
      </w:r>
      <w:r>
        <w:rPr>
          <w:rFonts w:eastAsia="Times New Roman"/>
          <w:szCs w:val="24"/>
        </w:rPr>
        <w:t>εί από τον νόμο για το σύνολο των περιπτώσεων και όχι μόνο για τα δάνεια του οργανισμού.</w:t>
      </w:r>
    </w:p>
    <w:p w14:paraId="51E16AC8" w14:textId="77777777" w:rsidR="00BF190D" w:rsidRDefault="005B2FA2">
      <w:pPr>
        <w:tabs>
          <w:tab w:val="left" w:pos="2940"/>
        </w:tabs>
        <w:spacing w:after="0" w:line="600" w:lineRule="auto"/>
        <w:ind w:firstLine="720"/>
        <w:jc w:val="both"/>
        <w:rPr>
          <w:rFonts w:eastAsia="Times New Roman"/>
          <w:szCs w:val="24"/>
        </w:rPr>
      </w:pPr>
      <w:r w:rsidRPr="00F00DA2">
        <w:rPr>
          <w:rFonts w:eastAsia="Times New Roman"/>
          <w:b/>
          <w:szCs w:val="24"/>
        </w:rPr>
        <w:t xml:space="preserve">ΠΡΟΕΔΡΕΥΩΝ (Δημήτριος </w:t>
      </w:r>
      <w:proofErr w:type="spellStart"/>
      <w:r w:rsidRPr="00F00DA2">
        <w:rPr>
          <w:rFonts w:eastAsia="Times New Roman"/>
          <w:b/>
          <w:szCs w:val="24"/>
        </w:rPr>
        <w:t>Κρεμαστινός</w:t>
      </w:r>
      <w:proofErr w:type="spellEnd"/>
      <w:r w:rsidRPr="00F00DA2">
        <w:rPr>
          <w:rFonts w:eastAsia="Times New Roman"/>
          <w:b/>
          <w:szCs w:val="24"/>
        </w:rPr>
        <w:t>):</w:t>
      </w:r>
      <w:r>
        <w:rPr>
          <w:rFonts w:eastAsia="Times New Roman"/>
          <w:szCs w:val="24"/>
        </w:rPr>
        <w:t xml:space="preserve"> Παρακαλώ, κύριε </w:t>
      </w:r>
      <w:proofErr w:type="spellStart"/>
      <w:r>
        <w:rPr>
          <w:rFonts w:eastAsia="Times New Roman"/>
          <w:szCs w:val="24"/>
        </w:rPr>
        <w:t>Κατσώτη</w:t>
      </w:r>
      <w:proofErr w:type="spellEnd"/>
      <w:r>
        <w:rPr>
          <w:rFonts w:eastAsia="Times New Roman"/>
          <w:szCs w:val="24"/>
        </w:rPr>
        <w:t>, έχετε τον λόγο για τρία λεπτά.</w:t>
      </w:r>
    </w:p>
    <w:p w14:paraId="51E16AC9" w14:textId="77777777" w:rsidR="00BF190D" w:rsidRDefault="005B2FA2">
      <w:pPr>
        <w:tabs>
          <w:tab w:val="left" w:pos="2940"/>
        </w:tabs>
        <w:spacing w:after="0" w:line="600" w:lineRule="auto"/>
        <w:ind w:firstLine="720"/>
        <w:jc w:val="both"/>
        <w:rPr>
          <w:rFonts w:eastAsia="Times New Roman"/>
          <w:szCs w:val="24"/>
        </w:rPr>
      </w:pPr>
      <w:r w:rsidRPr="00F00DA2">
        <w:rPr>
          <w:rFonts w:eastAsia="Times New Roman"/>
          <w:b/>
          <w:szCs w:val="24"/>
        </w:rPr>
        <w:t>ΧΡΗΣΤΟΣ ΚΑΤΣΩΤΗΣ:</w:t>
      </w:r>
      <w:r>
        <w:rPr>
          <w:rFonts w:eastAsia="Times New Roman"/>
          <w:szCs w:val="24"/>
        </w:rPr>
        <w:t xml:space="preserve"> Κυρία Υπουργέ, έχω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τις υπουργικές αποφάσεις </w:t>
      </w:r>
      <w:r>
        <w:rPr>
          <w:rFonts w:eastAsia="Times New Roman"/>
          <w:szCs w:val="24"/>
        </w:rPr>
        <w:t xml:space="preserve">και γι’ αυτό ακριβώς επέμενα σ’ αυτό το θέμα στον </w:t>
      </w:r>
      <w:proofErr w:type="spellStart"/>
      <w:r>
        <w:rPr>
          <w:rFonts w:eastAsia="Times New Roman"/>
          <w:szCs w:val="24"/>
        </w:rPr>
        <w:t>τρίτεκνο</w:t>
      </w:r>
      <w:proofErr w:type="spellEnd"/>
      <w:r>
        <w:rPr>
          <w:rFonts w:eastAsia="Times New Roman"/>
          <w:szCs w:val="24"/>
        </w:rPr>
        <w:t xml:space="preserve">, ο οποίος δεν χάνει την ιδιότητά του, είναι </w:t>
      </w:r>
      <w:proofErr w:type="spellStart"/>
      <w:r>
        <w:rPr>
          <w:rFonts w:eastAsia="Times New Roman"/>
          <w:szCs w:val="24"/>
        </w:rPr>
        <w:t>τρίτεκνος</w:t>
      </w:r>
      <w:proofErr w:type="spellEnd"/>
      <w:r>
        <w:rPr>
          <w:rFonts w:eastAsia="Times New Roman"/>
          <w:szCs w:val="24"/>
        </w:rPr>
        <w:t xml:space="preserve">. Όταν έκανε την αίτηση ο </w:t>
      </w:r>
      <w:proofErr w:type="spellStart"/>
      <w:r>
        <w:rPr>
          <w:rFonts w:eastAsia="Times New Roman"/>
          <w:szCs w:val="24"/>
        </w:rPr>
        <w:t>τρίτεκνος</w:t>
      </w:r>
      <w:proofErr w:type="spellEnd"/>
      <w:r>
        <w:rPr>
          <w:rFonts w:eastAsia="Times New Roman"/>
          <w:szCs w:val="24"/>
        </w:rPr>
        <w:t xml:space="preserve"> στον ΟΕΚ για να πάρει το δάνειο, η απόφαση εγκρίθηκε γιατί ήταν </w:t>
      </w:r>
      <w:proofErr w:type="spellStart"/>
      <w:r>
        <w:rPr>
          <w:rFonts w:eastAsia="Times New Roman"/>
          <w:szCs w:val="24"/>
        </w:rPr>
        <w:t>τρίτεκνος</w:t>
      </w:r>
      <w:proofErr w:type="spellEnd"/>
      <w:r>
        <w:rPr>
          <w:rFonts w:eastAsia="Times New Roman"/>
          <w:szCs w:val="24"/>
        </w:rPr>
        <w:t>. Τώρα που πάλι γίνεται υπουργική α</w:t>
      </w:r>
      <w:r>
        <w:rPr>
          <w:rFonts w:eastAsia="Times New Roman"/>
          <w:szCs w:val="24"/>
        </w:rPr>
        <w:t>πόφαση και εξετάζει η Κυβέρνηση συνολικά την κατάσταση των δανειοληπτών, τους εξαιρεί</w:t>
      </w:r>
      <w:r>
        <w:rPr>
          <w:rFonts w:eastAsia="Times New Roman"/>
          <w:szCs w:val="24"/>
        </w:rPr>
        <w:t>,</w:t>
      </w:r>
      <w:r>
        <w:rPr>
          <w:rFonts w:eastAsia="Times New Roman"/>
          <w:szCs w:val="24"/>
        </w:rPr>
        <w:t xml:space="preserve"> γιατί τα μέλη, τα τέκνα, δεν είναι πια προστατευόμενα.</w:t>
      </w:r>
    </w:p>
    <w:p w14:paraId="51E16ACA"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 xml:space="preserve">Αυτός δεν έχει πάψει να είναι </w:t>
      </w:r>
      <w:proofErr w:type="spellStart"/>
      <w:r>
        <w:rPr>
          <w:rFonts w:eastAsia="Times New Roman"/>
          <w:szCs w:val="24"/>
        </w:rPr>
        <w:t>τρίτεκνος</w:t>
      </w:r>
      <w:proofErr w:type="spellEnd"/>
      <w:r>
        <w:rPr>
          <w:rFonts w:eastAsia="Times New Roman"/>
          <w:szCs w:val="24"/>
        </w:rPr>
        <w:t>, δεν έχει πάψει το βάρος αυτό, αν θέλετε που πήρε</w:t>
      </w:r>
      <w:r>
        <w:rPr>
          <w:rFonts w:eastAsia="Times New Roman"/>
          <w:szCs w:val="24"/>
        </w:rPr>
        <w:t>,</w:t>
      </w:r>
      <w:r>
        <w:rPr>
          <w:rFonts w:eastAsia="Times New Roman"/>
          <w:szCs w:val="24"/>
        </w:rPr>
        <w:t xml:space="preserve"> όταν έκανε την αίτηση για να πάρει το δάνειο των 160.000 από 110.000, να το σηκώνει τώρα ο ίδιος κάτω από πολύ πιο δύσκολες συνθήκες. Μπορεί τα παιδιά του να είναι πάνω από είκοσι τριών αλλά να είναι άνεργα, μπορεί ο ίδιος να είναι υποαπασχολούμενος, να ε</w:t>
      </w:r>
      <w:r>
        <w:rPr>
          <w:rFonts w:eastAsia="Times New Roman"/>
          <w:szCs w:val="24"/>
        </w:rPr>
        <w:t xml:space="preserve">ίναι με ευέλικτες εργασιακές σχέσεις, να είναι άνεργος ο ίδιος </w:t>
      </w:r>
      <w:proofErr w:type="spellStart"/>
      <w:r>
        <w:rPr>
          <w:rFonts w:eastAsia="Times New Roman"/>
          <w:szCs w:val="24"/>
        </w:rPr>
        <w:t>κ.ο.κ.</w:t>
      </w:r>
      <w:proofErr w:type="spellEnd"/>
      <w:r>
        <w:rPr>
          <w:rFonts w:eastAsia="Times New Roman"/>
          <w:szCs w:val="24"/>
        </w:rPr>
        <w:t>.</w:t>
      </w:r>
    </w:p>
    <w:p w14:paraId="51E16ACB"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lastRenderedPageBreak/>
        <w:t xml:space="preserve">Αυτός, λοιπόν, δεν έχει χάσει την ιδιότητα του </w:t>
      </w:r>
      <w:proofErr w:type="spellStart"/>
      <w:r>
        <w:rPr>
          <w:rFonts w:eastAsia="Times New Roman"/>
          <w:szCs w:val="24"/>
        </w:rPr>
        <w:t>τρίτεκνου</w:t>
      </w:r>
      <w:proofErr w:type="spellEnd"/>
      <w:r>
        <w:rPr>
          <w:rFonts w:eastAsia="Times New Roman"/>
          <w:szCs w:val="24"/>
        </w:rPr>
        <w:t xml:space="preserve">, όσον αφορά το βάρος που καλείται να σηκώσει από αυτή την ιδιότητα που είχε, όταν είχε κάνει την αίτηση για να του χορηγηθεί το </w:t>
      </w:r>
      <w:r>
        <w:rPr>
          <w:rFonts w:eastAsia="Times New Roman"/>
          <w:szCs w:val="24"/>
        </w:rPr>
        <w:t>δάνειο των 160.000 ευρώ για να μπορέσει να πάρει την πρώτη κατοικία.</w:t>
      </w:r>
    </w:p>
    <w:p w14:paraId="51E16ACC"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Άρα είναι άδικο γι’ αυτούς που όταν κάνουν την αίτηση, δεν έχουν τα τρία τέκνα προστατευόμενα, δηλαδή κάτω των είκοσι τριών ή αν είναι σε σπουδές, όπως είπατε, μέχρι και είκοσι πέντε. Είν</w:t>
      </w:r>
      <w:r>
        <w:rPr>
          <w:rFonts w:eastAsia="Times New Roman"/>
          <w:szCs w:val="24"/>
        </w:rPr>
        <w:t>αι άδικο γι’ αυτούς να μην έχουν, αν θέλετε, τις ρυθμίσεις που προβλέπονται για τις ευάλωτες ομάδες στην υπουργική σας απόφαση.</w:t>
      </w:r>
    </w:p>
    <w:p w14:paraId="51E16ACD"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 xml:space="preserve">Θεωρώ ότι το Υπουργείο μπορεί και πρέπει να το αλλάξει </w:t>
      </w:r>
      <w:r>
        <w:rPr>
          <w:rFonts w:eastAsia="Times New Roman"/>
          <w:szCs w:val="24"/>
        </w:rPr>
        <w:t xml:space="preserve">αυτό, </w:t>
      </w:r>
      <w:r>
        <w:rPr>
          <w:rFonts w:eastAsia="Times New Roman"/>
          <w:szCs w:val="24"/>
        </w:rPr>
        <w:t xml:space="preserve">για να μπορέσει να δικαιώσει αυτές τις </w:t>
      </w:r>
      <w:proofErr w:type="spellStart"/>
      <w:r>
        <w:rPr>
          <w:rFonts w:eastAsia="Times New Roman"/>
          <w:szCs w:val="24"/>
        </w:rPr>
        <w:t>τρίτεκνες</w:t>
      </w:r>
      <w:proofErr w:type="spellEnd"/>
      <w:r>
        <w:rPr>
          <w:rFonts w:eastAsia="Times New Roman"/>
          <w:szCs w:val="24"/>
        </w:rPr>
        <w:t xml:space="preserve"> οικογένειες, που μ</w:t>
      </w:r>
      <w:r>
        <w:rPr>
          <w:rFonts w:eastAsia="Times New Roman"/>
          <w:szCs w:val="24"/>
        </w:rPr>
        <w:t>’ αυτή την ιδιότητα προσέφυγαν στον ΟΕΚ, όταν προσέφυγαν το 2007 και 2008, και δικαιώθηκαν αυτού του δανείου.</w:t>
      </w:r>
    </w:p>
    <w:p w14:paraId="51E16ACE" w14:textId="77777777" w:rsidR="00BF190D" w:rsidRDefault="005B2FA2">
      <w:pPr>
        <w:tabs>
          <w:tab w:val="left" w:pos="2940"/>
        </w:tabs>
        <w:spacing w:after="0" w:line="600" w:lineRule="auto"/>
        <w:ind w:firstLine="720"/>
        <w:jc w:val="both"/>
        <w:rPr>
          <w:rFonts w:eastAsia="Times New Roman"/>
          <w:szCs w:val="24"/>
        </w:rPr>
      </w:pPr>
      <w:r>
        <w:rPr>
          <w:rFonts w:eastAsia="Times New Roman"/>
          <w:szCs w:val="24"/>
        </w:rPr>
        <w:t>Εμείς πάνω σ’ αυτό θέλουμε την απάντηση. Γνωρίζουμε την απόφαση που έχετε πάρει και για τους οικιστές και για τους δανειολήπτες.</w:t>
      </w:r>
    </w:p>
    <w:p w14:paraId="51E16ACF"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είναι ευκαιρία για εσάς</w:t>
      </w:r>
      <w:r>
        <w:rPr>
          <w:rFonts w:eastAsia="Times New Roman" w:cs="Times New Roman"/>
          <w:szCs w:val="24"/>
        </w:rPr>
        <w:t>,</w:t>
      </w:r>
      <w:r>
        <w:rPr>
          <w:rFonts w:eastAsia="Times New Roman" w:cs="Times New Roman"/>
          <w:szCs w:val="24"/>
        </w:rPr>
        <w:t xml:space="preserve"> να προβάλλετε αυτή την πολιτική που ασκήσατε για αυτό το κομμάτι του ελληνικού λαού των εργαζομένων. Ωστόσο πάνω σε αυτό το ζήτημα των </w:t>
      </w:r>
      <w:proofErr w:type="spellStart"/>
      <w:r>
        <w:rPr>
          <w:rFonts w:eastAsia="Times New Roman" w:cs="Times New Roman"/>
          <w:szCs w:val="24"/>
        </w:rPr>
        <w:t>τρίτεκνων</w:t>
      </w:r>
      <w:proofErr w:type="spellEnd"/>
      <w:r>
        <w:rPr>
          <w:rFonts w:eastAsia="Times New Roman" w:cs="Times New Roman"/>
          <w:szCs w:val="24"/>
        </w:rPr>
        <w:t xml:space="preserve"> θα θέλαμε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μας πείτε</w:t>
      </w:r>
      <w:r>
        <w:rPr>
          <w:rFonts w:eastAsia="Times New Roman" w:cs="Times New Roman"/>
          <w:szCs w:val="24"/>
        </w:rPr>
        <w:t>,</w:t>
      </w:r>
      <w:r>
        <w:rPr>
          <w:rFonts w:eastAsia="Times New Roman" w:cs="Times New Roman"/>
          <w:szCs w:val="24"/>
        </w:rPr>
        <w:t xml:space="preserve"> αν προτίθεστε να αλλάξετε αυτή την απόφαση, έτσι</w:t>
      </w:r>
      <w:r>
        <w:rPr>
          <w:rFonts w:eastAsia="Times New Roman" w:cs="Times New Roman"/>
          <w:szCs w:val="24"/>
        </w:rPr>
        <w:t xml:space="preserve"> ώστε να δικαιωθούν αυτοί </w:t>
      </w:r>
      <w:r>
        <w:rPr>
          <w:rFonts w:eastAsia="Times New Roman" w:cs="Times New Roman"/>
          <w:szCs w:val="24"/>
        </w:rPr>
        <w:lastRenderedPageBreak/>
        <w:t>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τρίτεκνοι</w:t>
      </w:r>
      <w:proofErr w:type="spellEnd"/>
      <w:r>
        <w:rPr>
          <w:rFonts w:eastAsia="Times New Roman" w:cs="Times New Roman"/>
          <w:szCs w:val="24"/>
        </w:rPr>
        <w:t xml:space="preserve"> αλλά τα τέκνα τους έχουν ξεπεράσει το όριο ηλικίας. </w:t>
      </w:r>
    </w:p>
    <w:p w14:paraId="51E16AD0"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Ορίστε, κυρία </w:t>
      </w:r>
      <w:proofErr w:type="spellStart"/>
      <w:r>
        <w:rPr>
          <w:rFonts w:eastAsia="Times New Roman" w:cs="Times New Roman"/>
          <w:szCs w:val="24"/>
        </w:rPr>
        <w:t>Αχτσιόγλου</w:t>
      </w:r>
      <w:proofErr w:type="spellEnd"/>
      <w:r>
        <w:rPr>
          <w:rFonts w:eastAsia="Times New Roman" w:cs="Times New Roman"/>
          <w:szCs w:val="24"/>
        </w:rPr>
        <w:t xml:space="preserve">, έχετε και πάλι τον λόγο. </w:t>
      </w:r>
    </w:p>
    <w:p w14:paraId="51E16AD1"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sidRPr="0005420B">
        <w:rPr>
          <w:rFonts w:eastAsia="Times New Roman" w:cs="Times New Roman"/>
          <w:b/>
          <w:szCs w:val="24"/>
        </w:rPr>
        <w:t>ΕΦΗ ΑΧΤΣΙΟΓΛΟΥ (Υπουργός Εργασίας, Κοινωνικής Ασφάλισης κα</w:t>
      </w:r>
      <w:r w:rsidRPr="0005420B">
        <w:rPr>
          <w:rFonts w:eastAsia="Times New Roman" w:cs="Times New Roman"/>
          <w:b/>
          <w:szCs w:val="24"/>
        </w:rPr>
        <w:t xml:space="preserve">ι Κοινωνικής Αλληλεγγύης): </w:t>
      </w:r>
      <w:r>
        <w:rPr>
          <w:rFonts w:eastAsia="Times New Roman" w:cs="Times New Roman"/>
          <w:szCs w:val="24"/>
        </w:rPr>
        <w:t>Ανέφερα συνολικά τις ρυθμίσεις, γιατί νομίζω ότι όταν κανείς τις ακούει και είναι δανειολήπτης, καταλαβαίνει ότι δεν υπάρχει περίπτωση</w:t>
      </w:r>
      <w:r>
        <w:rPr>
          <w:rFonts w:eastAsia="Times New Roman" w:cs="Times New Roman"/>
          <w:szCs w:val="24"/>
        </w:rPr>
        <w:t>,</w:t>
      </w:r>
      <w:r>
        <w:rPr>
          <w:rFonts w:eastAsia="Times New Roman" w:cs="Times New Roman"/>
          <w:szCs w:val="24"/>
        </w:rPr>
        <w:t xml:space="preserve"> να μην εμπίπτει με κάποιον τρόπο σε κάποια ή σε περισσότερες από αυτές τις ευνοϊκές ρυθμίσεις</w:t>
      </w:r>
      <w:r>
        <w:rPr>
          <w:rFonts w:eastAsia="Times New Roman" w:cs="Times New Roman"/>
          <w:szCs w:val="24"/>
        </w:rPr>
        <w:t xml:space="preserve"> που ανέφερα. Είναι οριζόντιου χαρακτήρα. </w:t>
      </w:r>
    </w:p>
    <w:p w14:paraId="51E16AD2"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με αυτή την έννοια ακόμη και κάποιος ο οποίος είναι </w:t>
      </w:r>
      <w:proofErr w:type="spellStart"/>
      <w:r>
        <w:rPr>
          <w:rFonts w:eastAsia="Times New Roman" w:cs="Times New Roman"/>
          <w:szCs w:val="24"/>
        </w:rPr>
        <w:t>τρίτεκνος</w:t>
      </w:r>
      <w:proofErr w:type="spellEnd"/>
      <w:r>
        <w:rPr>
          <w:rFonts w:eastAsia="Times New Roman" w:cs="Times New Roman"/>
          <w:szCs w:val="24"/>
        </w:rPr>
        <w:t>, αλλά αυτή τη στιγμή τα παιδιά του δεν είναι προστατευόμενα τέκνα</w:t>
      </w:r>
      <w:r>
        <w:rPr>
          <w:rFonts w:eastAsia="Times New Roman" w:cs="Times New Roman"/>
          <w:szCs w:val="24"/>
        </w:rPr>
        <w:t>,</w:t>
      </w:r>
      <w:r>
        <w:rPr>
          <w:rFonts w:eastAsia="Times New Roman" w:cs="Times New Roman"/>
          <w:szCs w:val="24"/>
        </w:rPr>
        <w:t xml:space="preserve"> είναι βέβαιο ότι εμπίπτει σε μία από τις υπόλοιπες ευνοϊκές ρυθμίσεις που ανέφερ</w:t>
      </w:r>
      <w:r>
        <w:rPr>
          <w:rFonts w:eastAsia="Times New Roman" w:cs="Times New Roman"/>
          <w:szCs w:val="24"/>
        </w:rPr>
        <w:t>α. Εάν δε ο ίδιος είναι άνεργος, για παράδειγμα, όπως αναφέρατε, ή έχει τέτοιου τύπου δυσκολίες και πάλι θα υπάρχει κάποια άλλη ρύθμιση, η οποία του προσθέτει μία ευνοϊκή μεταχείριση επιπροσθέτως των ήδη υπαρχόντων. Μίλησα, για παράδειγμα, για κούρεμα οφει</w:t>
      </w:r>
      <w:r>
        <w:rPr>
          <w:rFonts w:eastAsia="Times New Roman" w:cs="Times New Roman"/>
          <w:szCs w:val="24"/>
        </w:rPr>
        <w:t xml:space="preserve">λής και κούρεμα τόκων που εφαρμόζεται σε όλους, έκπτωση 15% στο ποσό της οφειλής που εφαρμόζεται σε όλους και </w:t>
      </w:r>
      <w:r>
        <w:rPr>
          <w:rFonts w:eastAsia="Times New Roman" w:cs="Times New Roman"/>
          <w:szCs w:val="24"/>
        </w:rPr>
        <w:lastRenderedPageBreak/>
        <w:t xml:space="preserve">επιπλέον εκπτώσεις αν έχουν ειδικά χαρακτηριστικά. Άρα αν ο συγκεκριμένος είναι άνεργος, θα έχει και επιπρόσθετη έκπτωση. </w:t>
      </w:r>
    </w:p>
    <w:p w14:paraId="51E16AD3"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λόγος που το λέω αυτό</w:t>
      </w:r>
      <w:r>
        <w:rPr>
          <w:rFonts w:eastAsia="Times New Roman" w:cs="Times New Roman"/>
          <w:szCs w:val="24"/>
        </w:rPr>
        <w:t>,</w:t>
      </w:r>
      <w:r>
        <w:rPr>
          <w:rFonts w:eastAsia="Times New Roman" w:cs="Times New Roman"/>
          <w:szCs w:val="24"/>
        </w:rPr>
        <w:t xml:space="preserve"> είναι διότι και με βάση τα στοιχεία που έχουμε</w:t>
      </w:r>
      <w:r>
        <w:rPr>
          <w:rFonts w:eastAsia="Times New Roman" w:cs="Times New Roman"/>
          <w:szCs w:val="24"/>
        </w:rPr>
        <w:t>,</w:t>
      </w:r>
      <w:r>
        <w:rPr>
          <w:rFonts w:eastAsia="Times New Roman" w:cs="Times New Roman"/>
          <w:szCs w:val="24"/>
        </w:rPr>
        <w:t xml:space="preserve"> ογδόντα χιλιάδες δανειολήπτες ωφελούνται από αυτή τη ρύθμιση. Σε πάνω από σαράντα εννιά χιλιάδες οφειλέτες διαγράφεται η οφειλή και τριάντα δύο χιλιάδες οφειλέτες βλέπουν τη μηνιαία δόση τους να μειώνεται α</w:t>
      </w:r>
      <w:r>
        <w:rPr>
          <w:rFonts w:eastAsia="Times New Roman" w:cs="Times New Roman"/>
          <w:szCs w:val="24"/>
        </w:rPr>
        <w:t>πό 55% στο 70%. Άρα είναι προφανέστατο ότι πρόκειται για ρυθμίσεις</w:t>
      </w:r>
      <w:r>
        <w:rPr>
          <w:rFonts w:eastAsia="Times New Roman" w:cs="Times New Roman"/>
          <w:szCs w:val="24"/>
        </w:rPr>
        <w:t>,</w:t>
      </w:r>
      <w:r>
        <w:rPr>
          <w:rFonts w:eastAsia="Times New Roman" w:cs="Times New Roman"/>
          <w:szCs w:val="24"/>
        </w:rPr>
        <w:t xml:space="preserve"> από τις οποίες οπωσδήποτε θα ωφεληθούν και αυτοί που αναφέρετε. </w:t>
      </w:r>
    </w:p>
    <w:p w14:paraId="51E16AD4"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w:t>
      </w:r>
      <w:r w:rsidRPr="005C7418">
        <w:rPr>
          <w:rFonts w:eastAsia="Times New Roman" w:cs="Times New Roman"/>
          <w:szCs w:val="24"/>
        </w:rPr>
        <w:t>κάθε περίπτωση</w:t>
      </w:r>
      <w:r>
        <w:rPr>
          <w:rFonts w:eastAsia="Times New Roman" w:cs="Times New Roman"/>
          <w:szCs w:val="24"/>
        </w:rPr>
        <w:t xml:space="preserve"> θα μου επιτρέψετε να το επανεξετάσω. Η δική μας εικόνα, του Υπουργείου, με βάση τα στοιχεία που έχουμε, δ</w:t>
      </w:r>
      <w:r>
        <w:rPr>
          <w:rFonts w:eastAsia="Times New Roman" w:cs="Times New Roman"/>
          <w:szCs w:val="24"/>
        </w:rPr>
        <w:t xml:space="preserve">εν είναι αυτή, δηλαδή η εικόνα των ανθρώπων που είναι </w:t>
      </w:r>
      <w:proofErr w:type="spellStart"/>
      <w:r>
        <w:rPr>
          <w:rFonts w:eastAsia="Times New Roman" w:cs="Times New Roman"/>
          <w:szCs w:val="24"/>
        </w:rPr>
        <w:t>τρίτεκνοι</w:t>
      </w:r>
      <w:proofErr w:type="spellEnd"/>
      <w:r>
        <w:rPr>
          <w:rFonts w:eastAsia="Times New Roman" w:cs="Times New Roman"/>
          <w:szCs w:val="24"/>
        </w:rPr>
        <w:t xml:space="preserve"> και δεν έχουν πια στην επιμέλειά τους τα τρία προστατευόμενα τέκνα, δεν είναι υπό την προστασία τους. Εμείς έχουμε την εικόνα</w:t>
      </w:r>
      <w:r>
        <w:rPr>
          <w:rFonts w:eastAsia="Times New Roman" w:cs="Times New Roman"/>
          <w:szCs w:val="24"/>
        </w:rPr>
        <w:t>,</w:t>
      </w:r>
      <w:r>
        <w:rPr>
          <w:rFonts w:eastAsia="Times New Roman" w:cs="Times New Roman"/>
          <w:szCs w:val="24"/>
        </w:rPr>
        <w:t xml:space="preserve"> πως σχεδόν το σύνολο των οφειλετών ευνοείται ιδιαίτερα είτε με το</w:t>
      </w:r>
      <w:r>
        <w:rPr>
          <w:rFonts w:eastAsia="Times New Roman" w:cs="Times New Roman"/>
          <w:szCs w:val="24"/>
        </w:rPr>
        <w:t xml:space="preserve"> κούρεμα της οφειλής τους είτε με την </w:t>
      </w:r>
      <w:proofErr w:type="spellStart"/>
      <w:r>
        <w:rPr>
          <w:rFonts w:eastAsia="Times New Roman" w:cs="Times New Roman"/>
          <w:szCs w:val="24"/>
        </w:rPr>
        <w:t>απομείωση</w:t>
      </w:r>
      <w:proofErr w:type="spellEnd"/>
      <w:r>
        <w:rPr>
          <w:rFonts w:eastAsia="Times New Roman" w:cs="Times New Roman"/>
          <w:szCs w:val="24"/>
        </w:rPr>
        <w:t xml:space="preserve"> των τόκων είτε με τους χρόνους αποπληρωμής. Θα μου επιτρέψετε να επανεξετάσουμε το συγκεκριμένο σημείο και να δούμε</w:t>
      </w:r>
      <w:r>
        <w:rPr>
          <w:rFonts w:eastAsia="Times New Roman" w:cs="Times New Roman"/>
          <w:szCs w:val="24"/>
        </w:rPr>
        <w:t>,</w:t>
      </w:r>
      <w:r>
        <w:rPr>
          <w:rFonts w:eastAsia="Times New Roman" w:cs="Times New Roman"/>
          <w:szCs w:val="24"/>
        </w:rPr>
        <w:t xml:space="preserve"> αν μπορούμε να κάνουμε κάποια ακόμη ειδικότερη ρύθμιση. </w:t>
      </w:r>
    </w:p>
    <w:p w14:paraId="51E16AD5"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Πάντως νομίζω πως</w:t>
      </w:r>
      <w:r>
        <w:rPr>
          <w:rFonts w:eastAsia="Times New Roman" w:cs="Times New Roman"/>
          <w:szCs w:val="24"/>
        </w:rPr>
        <w:t>,</w:t>
      </w:r>
      <w:r>
        <w:rPr>
          <w:rFonts w:eastAsia="Times New Roman" w:cs="Times New Roman"/>
          <w:szCs w:val="24"/>
        </w:rPr>
        <w:t xml:space="preserve"> συνολικά</w:t>
      </w:r>
      <w:r>
        <w:rPr>
          <w:rFonts w:eastAsia="Times New Roman" w:cs="Times New Roman"/>
          <w:szCs w:val="24"/>
        </w:rPr>
        <w:t>,</w:t>
      </w:r>
      <w:r>
        <w:rPr>
          <w:rFonts w:eastAsia="Times New Roman" w:cs="Times New Roman"/>
          <w:szCs w:val="24"/>
        </w:rPr>
        <w:t xml:space="preserve"> πρόκειται για εξαιρετικά ευνοϊκές ρυθμίσεις</w:t>
      </w:r>
      <w:r>
        <w:rPr>
          <w:rFonts w:eastAsia="Times New Roman" w:cs="Times New Roman"/>
          <w:szCs w:val="24"/>
        </w:rPr>
        <w:t>,</w:t>
      </w:r>
      <w:r>
        <w:rPr>
          <w:rFonts w:eastAsia="Times New Roman" w:cs="Times New Roman"/>
          <w:szCs w:val="24"/>
        </w:rPr>
        <w:t xml:space="preserve"> που δίνουν την ευκαιρία σε αυτούς τους ανθρώπους να τελειώνουν </w:t>
      </w:r>
      <w:r>
        <w:rPr>
          <w:rFonts w:eastAsia="Times New Roman" w:cs="Times New Roman"/>
          <w:szCs w:val="24"/>
        </w:rPr>
        <w:lastRenderedPageBreak/>
        <w:t xml:space="preserve">μια και καλή με αυτό το χρέος και το πρόβλημα που τους βαραίνει εδώ και χρόνια. </w:t>
      </w:r>
    </w:p>
    <w:p w14:paraId="51E16AD6"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Ευχαριστούμε. </w:t>
      </w:r>
    </w:p>
    <w:p w14:paraId="51E16AD7"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Επόμενη είναι η</w:t>
      </w:r>
      <w:r>
        <w:rPr>
          <w:rFonts w:eastAsia="Times New Roman" w:cs="Times New Roman"/>
          <w:szCs w:val="24"/>
        </w:rPr>
        <w:t xml:space="preserve"> πρώτη </w:t>
      </w:r>
      <w:r>
        <w:rPr>
          <w:rFonts w:eastAsia="Times New Roman" w:cs="Times New Roman"/>
          <w:szCs w:val="24"/>
        </w:rPr>
        <w:t xml:space="preserve">με </w:t>
      </w:r>
      <w:r>
        <w:rPr>
          <w:rFonts w:eastAsia="Times New Roman" w:cs="Times New Roman"/>
          <w:szCs w:val="24"/>
        </w:rPr>
        <w:t xml:space="preserve">αριθμό 1603/7-5-2018 επίκαιρη ερώτηση πρώτου κύκλου της Βουλευτού Καρδίτσας του Συνασπισμού Ριζοσπαστικής Αριστεράς </w:t>
      </w:r>
      <w:r>
        <w:rPr>
          <w:rFonts w:eastAsia="Times New Roman" w:cs="Times New Roman"/>
          <w:szCs w:val="24"/>
        </w:rPr>
        <w:t xml:space="preserve">κ. </w:t>
      </w:r>
      <w:r>
        <w:rPr>
          <w:rFonts w:eastAsia="Times New Roman" w:cs="Times New Roman"/>
          <w:bCs/>
          <w:szCs w:val="24"/>
        </w:rPr>
        <w:t xml:space="preserve">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sidRPr="00BE1734">
        <w:rPr>
          <w:rFonts w:eastAsia="Times New Roman" w:cs="Times New Roman"/>
          <w:bCs/>
          <w:szCs w:val="24"/>
        </w:rPr>
        <w:t>Σιωροπούλου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BE1734">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αναβάθμιση του Κέντρου Ζωικ</w:t>
      </w:r>
      <w:r>
        <w:rPr>
          <w:rFonts w:eastAsia="Times New Roman" w:cs="Times New Roman"/>
          <w:szCs w:val="24"/>
        </w:rPr>
        <w:t>ών Γενετικών Πόρων Καρδίτσας.</w:t>
      </w:r>
    </w:p>
    <w:p w14:paraId="51E16AD8"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Κατσαβριά</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 </w:t>
      </w:r>
    </w:p>
    <w:p w14:paraId="51E16AD9"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51E16ADA"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στην Καρδίτσα, στον νόμο μου εδρεύει το Κέντρο Ζωικών Γενετικών Πόρων</w:t>
      </w:r>
      <w:r>
        <w:rPr>
          <w:rFonts w:eastAsia="Times New Roman" w:cs="Times New Roman"/>
          <w:szCs w:val="24"/>
        </w:rPr>
        <w:t xml:space="preserve">, το οποίο ανήκει στο Υπουργείο Αγροτικής Ανάπτυξης και Τροφίμων. </w:t>
      </w:r>
    </w:p>
    <w:p w14:paraId="51E16ADB"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Κέντρο Ζωικών Γενετικών Πόρων δημιουργήθηκε με υψηλές προδιαγραφές και σύγχρονα συστήματα εργαστηριακού εξοπλισμού. Σε αυτό δραστηριοποιούνται τα εργαστήρια ελέγχου, αξιολόγησης και διαχ</w:t>
      </w:r>
      <w:r>
        <w:rPr>
          <w:rFonts w:eastAsia="Times New Roman" w:cs="Times New Roman"/>
          <w:szCs w:val="24"/>
        </w:rPr>
        <w:t xml:space="preserve">είρισης σπέρματος, καθώς και το εργαστήριο πατρότητας των ζώων. Το </w:t>
      </w:r>
      <w:r>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είναι </w:t>
      </w:r>
      <w:r>
        <w:rPr>
          <w:rFonts w:eastAsia="Times New Roman" w:cs="Times New Roman"/>
          <w:szCs w:val="24"/>
        </w:rPr>
        <w:lastRenderedPageBreak/>
        <w:t xml:space="preserve">το πρώτο στην Ελλάδα που εφάρμοσε το Πρόγραμμα </w:t>
      </w:r>
      <w:proofErr w:type="spellStart"/>
      <w:r>
        <w:rPr>
          <w:rFonts w:eastAsia="Times New Roman" w:cs="Times New Roman"/>
          <w:szCs w:val="24"/>
        </w:rPr>
        <w:t>Απογονικού</w:t>
      </w:r>
      <w:proofErr w:type="spellEnd"/>
      <w:r>
        <w:rPr>
          <w:rFonts w:eastAsia="Times New Roman" w:cs="Times New Roman"/>
          <w:szCs w:val="24"/>
        </w:rPr>
        <w:t xml:space="preserve"> Ελέγχου Καραγκούνικων Κριαριών σε συνεργασία με τον Σταθμό Αναπαραγωγής και Τεχνικής Σπερματέγχυσης της Διεύθυνσης Κτη</w:t>
      </w:r>
      <w:r>
        <w:rPr>
          <w:rFonts w:eastAsia="Times New Roman" w:cs="Times New Roman"/>
          <w:szCs w:val="24"/>
        </w:rPr>
        <w:t xml:space="preserve">νιατρικής Καρδίτσας. </w:t>
      </w:r>
    </w:p>
    <w:p w14:paraId="51E16ADC"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Κέντρο Ζωικών Γενετικών Πόρων εφαρμόζεται το πιλοτικό πρόγραμμα για τη γενετική βελτίωση και εξυγίανση των προβάτων καραγκούνικης φυλής. Το καραγκούνικο πρόβατο είναι μια </w:t>
      </w:r>
      <w:proofErr w:type="spellStart"/>
      <w:r>
        <w:rPr>
          <w:rFonts w:eastAsia="Times New Roman" w:cs="Times New Roman"/>
          <w:szCs w:val="24"/>
        </w:rPr>
        <w:t>αυτόχθονη</w:t>
      </w:r>
      <w:proofErr w:type="spellEnd"/>
      <w:r>
        <w:rPr>
          <w:rFonts w:eastAsia="Times New Roman" w:cs="Times New Roman"/>
          <w:szCs w:val="24"/>
        </w:rPr>
        <w:t xml:space="preserve"> ελληνική φυλή παραγωγικού ζώου που υπάρχει στην π</w:t>
      </w:r>
      <w:r>
        <w:rPr>
          <w:rFonts w:eastAsia="Times New Roman" w:cs="Times New Roman"/>
          <w:szCs w:val="24"/>
        </w:rPr>
        <w:t xml:space="preserve">εριοχή της Καρδίτσας και της </w:t>
      </w:r>
      <w:r>
        <w:rPr>
          <w:rFonts w:eastAsia="Times New Roman" w:cs="Times New Roman"/>
          <w:szCs w:val="24"/>
        </w:rPr>
        <w:t xml:space="preserve">δυτικής </w:t>
      </w:r>
      <w:r>
        <w:rPr>
          <w:rFonts w:eastAsia="Times New Roman" w:cs="Times New Roman"/>
          <w:szCs w:val="24"/>
        </w:rPr>
        <w:t xml:space="preserve">Θεσσαλίας και μπορεί να δώσει μεγάλες ποσότητες γάλακτος και καλής ποιότητας. </w:t>
      </w:r>
    </w:p>
    <w:p w14:paraId="51E16ADD" w14:textId="77777777" w:rsidR="00BF190D" w:rsidRDefault="005B2FA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κέντρο</w:t>
      </w:r>
      <w:r>
        <w:rPr>
          <w:rFonts w:eastAsia="Times New Roman" w:cs="Times New Roman"/>
          <w:szCs w:val="24"/>
        </w:rPr>
        <w:t>, το οποίο έχει στόχο τη βελτίωση του γενετικού υλικού για την παραγωγή προβάτων, θα μπορούσε να επιτύχει μεγαλύτερη γενετική πρόοδο μέσω της αύξησης της ακρίβειας της επιλογής των ζώων αναπαραγωγής με την εφαρμογή τεχνικής σπερματέγχυσης σε όλα τα ζώα ανα</w:t>
      </w:r>
      <w:r>
        <w:rPr>
          <w:rFonts w:eastAsia="Times New Roman" w:cs="Times New Roman"/>
          <w:szCs w:val="24"/>
        </w:rPr>
        <w:t xml:space="preserve">παραγωγής του πυρήνα. </w:t>
      </w:r>
    </w:p>
    <w:p w14:paraId="51E16AD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Στοχεύοντας, επίσης, στη στήριξη της προβατοτροφίας και στην παραγωγή </w:t>
      </w:r>
      <w:proofErr w:type="spellStart"/>
      <w:r>
        <w:rPr>
          <w:rFonts w:eastAsia="Times New Roman" w:cs="Times New Roman"/>
          <w:szCs w:val="24"/>
        </w:rPr>
        <w:t>ταυτοποιημένων</w:t>
      </w:r>
      <w:proofErr w:type="spellEnd"/>
      <w:r>
        <w:rPr>
          <w:rFonts w:eastAsia="Times New Roman" w:cs="Times New Roman"/>
          <w:szCs w:val="24"/>
        </w:rPr>
        <w:t xml:space="preserve"> κτηνοτροφικών προϊόντων, το </w:t>
      </w:r>
      <w:r>
        <w:rPr>
          <w:rFonts w:eastAsia="Times New Roman" w:cs="Times New Roman"/>
          <w:szCs w:val="24"/>
        </w:rPr>
        <w:t xml:space="preserve">κέντρο </w:t>
      </w:r>
      <w:r>
        <w:rPr>
          <w:rFonts w:eastAsia="Times New Roman" w:cs="Times New Roman"/>
          <w:szCs w:val="24"/>
        </w:rPr>
        <w:t xml:space="preserve">θα μπορούσε να αυξήσει τον πληθυσμό των προβάτων, προκειμένου να επέλθει και αύξηση των αποδόσεων σε γάλα </w:t>
      </w:r>
      <w:proofErr w:type="spellStart"/>
      <w:r>
        <w:rPr>
          <w:rFonts w:eastAsia="Times New Roman" w:cs="Times New Roman"/>
          <w:szCs w:val="24"/>
        </w:rPr>
        <w:t>ταυτοπο</w:t>
      </w:r>
      <w:r>
        <w:rPr>
          <w:rFonts w:eastAsia="Times New Roman" w:cs="Times New Roman"/>
          <w:szCs w:val="24"/>
        </w:rPr>
        <w:t>ιημένης</w:t>
      </w:r>
      <w:proofErr w:type="spellEnd"/>
      <w:r>
        <w:rPr>
          <w:rFonts w:eastAsia="Times New Roman" w:cs="Times New Roman"/>
          <w:szCs w:val="24"/>
        </w:rPr>
        <w:t xml:space="preserve"> ελληνικής φυλής και εξοικο</w:t>
      </w:r>
      <w:r>
        <w:rPr>
          <w:rFonts w:eastAsia="Times New Roman" w:cs="Times New Roman"/>
          <w:szCs w:val="24"/>
        </w:rPr>
        <w:lastRenderedPageBreak/>
        <w:t>νόμηση πόρων. Δυστυχώς, όμως, το Κέντρο Ζωικών Γενετικών Πόρων υπολειτουργεί, οι υποδομές και ο εξοπλισμός του είναι αναξιοποίητα και υστερεί σε εξειδικευμένο ανθρώπινο επιστημονικό και ερευνητικό δυναμικό και πόρους.</w:t>
      </w:r>
    </w:p>
    <w:p w14:paraId="51E16ADF"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Υπουργέ, βασική προτεραιότητα της αναπτυξιακής στρατηγικής για τη χώρα είναι η ανάπτυξη του πρωτογενούς τομέα, με τον εντοπισμό δυναμικών θεματικών τομέων ή κλάδων. Η κτηνοτροφία είναι ένας δυναμικός κλάδος και στηρίζει την αγροτική οικονομία της χώρας, </w:t>
      </w:r>
      <w:r>
        <w:rPr>
          <w:rFonts w:eastAsia="Times New Roman" w:cs="Times New Roman"/>
          <w:szCs w:val="24"/>
        </w:rPr>
        <w:t>αντιπροσωπεύοντας το ένα τέταρτο της ακαθάριστης αξίας της γεωργικής παραγωγής, παρέχοντας εργασία σε χιλιάδες οικογένειες ορεινών και μειονεκτικών περιοχών.</w:t>
      </w:r>
    </w:p>
    <w:p w14:paraId="51E16AE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Περιφέρεια </w:t>
      </w:r>
      <w:r>
        <w:rPr>
          <w:rFonts w:eastAsia="Times New Roman" w:cs="Times New Roman"/>
          <w:szCs w:val="24"/>
        </w:rPr>
        <w:t>της Θεσσαλίας παράγεται το μεγαλύτερο ποσοστό φέτας στην Ελλάδα και πρέπει να χρησ</w:t>
      </w:r>
      <w:r>
        <w:rPr>
          <w:rFonts w:eastAsia="Times New Roman" w:cs="Times New Roman"/>
          <w:szCs w:val="24"/>
        </w:rPr>
        <w:t>ιμοποιηθούν μεγάλες ποσότητες γάλακτος τοπικών φυλών.</w:t>
      </w:r>
    </w:p>
    <w:p w14:paraId="51E16AE1"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Επιπρόσθετα, θα ήθελα να τονίσω ότι τόσο η περιοχή μου όσο και η χώρα χρειάζεται μια νέα γενιά εκπαιδευμένων κτηνοτρόφων που να μπορούν να ενσωματώσουν τις νέες τεχνολογίες και την καινοτομία στην παραγ</w:t>
      </w:r>
      <w:r>
        <w:rPr>
          <w:rFonts w:eastAsia="Times New Roman" w:cs="Times New Roman"/>
          <w:szCs w:val="24"/>
        </w:rPr>
        <w:t xml:space="preserve">ωγή προσανατολισμένων στον συνεργατισμό και στη δημιουργία συμμετοχικών συνεργατικών σχημάτων. Υπάρχει έντονο ενδιαφέρον από συνεταιρισμούς </w:t>
      </w:r>
      <w:r>
        <w:rPr>
          <w:rFonts w:eastAsia="Times New Roman" w:cs="Times New Roman"/>
          <w:szCs w:val="24"/>
        </w:rPr>
        <w:lastRenderedPageBreak/>
        <w:t>κτηνοτρόφων, που επιθυμούν συνεργασία με το Κέντρο Ζωικών Γενετικών Πόρων, αλλά και με το Πανεπιστήμιο Θεσσαλίας.</w:t>
      </w:r>
    </w:p>
    <w:p w14:paraId="51E16AE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ερωτώ, λοιπόν, τι προτίθεται να κάνει το Υπουργείο σας και ποια μέτρα θα λάβετε για την αναβάθμιση και στελέχωση του Κέντρου Ζωικών Γενετικών Πόρων Καρδίτσας, προκειμένου αφ</w:t>
      </w:r>
      <w:r>
        <w:rPr>
          <w:rFonts w:eastAsia="Times New Roman" w:cs="Times New Roman"/>
          <w:szCs w:val="24"/>
        </w:rPr>
        <w:t xml:space="preserve">’ </w:t>
      </w:r>
      <w:r>
        <w:rPr>
          <w:rFonts w:eastAsia="Times New Roman" w:cs="Times New Roman"/>
          <w:szCs w:val="24"/>
        </w:rPr>
        <w:t>ενός να παρέχει τεχνογνωσία και επιμόρφωση και αφ</w:t>
      </w:r>
      <w:r>
        <w:rPr>
          <w:rFonts w:eastAsia="Times New Roman" w:cs="Times New Roman"/>
          <w:szCs w:val="24"/>
        </w:rPr>
        <w:t xml:space="preserve">’ </w:t>
      </w:r>
      <w:r>
        <w:rPr>
          <w:rFonts w:eastAsia="Times New Roman" w:cs="Times New Roman"/>
          <w:szCs w:val="24"/>
        </w:rPr>
        <w:t xml:space="preserve">ετέρου να συνδεθεί η έρευνα </w:t>
      </w:r>
      <w:r>
        <w:rPr>
          <w:rFonts w:eastAsia="Times New Roman" w:cs="Times New Roman"/>
          <w:szCs w:val="24"/>
        </w:rPr>
        <w:t xml:space="preserve">με την παραγωγή ενσωματώνοντας την καινοτομία με προφανή οφέλη για την τοπική οικονομία. </w:t>
      </w:r>
    </w:p>
    <w:p w14:paraId="51E16AE3"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Επίσης, πώς μπορεί να υπάρξει συνεργασία και αλληλεπίδραση του Κέντρου Ζωικών Γενετικών Πόρων Καρδίτσας με το Πανεπιστήμιο Θεσσαλίας για το κοινό όφελος και πώς σκέφτ</w:t>
      </w:r>
      <w:r>
        <w:rPr>
          <w:rFonts w:eastAsia="Times New Roman" w:cs="Times New Roman"/>
          <w:szCs w:val="24"/>
        </w:rPr>
        <w:t xml:space="preserve">εστε να αξιοποιήσετε τον εν λόγω φορέα για τη χάραξη στρατηγικής και τα εργαστήριά του για την ταυτοποίηση και πιστοποίηση της πλέον σημαντικής </w:t>
      </w:r>
      <w:proofErr w:type="spellStart"/>
      <w:r>
        <w:rPr>
          <w:rFonts w:eastAsia="Times New Roman" w:cs="Times New Roman"/>
          <w:szCs w:val="24"/>
        </w:rPr>
        <w:t>αυτόχθονης</w:t>
      </w:r>
      <w:proofErr w:type="spellEnd"/>
      <w:r>
        <w:rPr>
          <w:rFonts w:eastAsia="Times New Roman" w:cs="Times New Roman"/>
          <w:szCs w:val="24"/>
        </w:rPr>
        <w:t xml:space="preserve"> φυλής προβάτων Θεσσαλίας που είναι το καραγκούνικο πρόβατο.</w:t>
      </w:r>
    </w:p>
    <w:p w14:paraId="51E16AE4" w14:textId="77777777" w:rsidR="00BF190D" w:rsidRDefault="005B2FA2">
      <w:pPr>
        <w:spacing w:after="0" w:line="600" w:lineRule="auto"/>
        <w:ind w:firstLine="720"/>
        <w:jc w:val="both"/>
        <w:rPr>
          <w:rFonts w:eastAsia="Times New Roman" w:cs="Times New Roman"/>
          <w:szCs w:val="24"/>
        </w:rPr>
      </w:pPr>
      <w:r w:rsidRPr="00661B78">
        <w:rPr>
          <w:rFonts w:eastAsia="Times New Roman" w:cs="Times New Roman"/>
          <w:b/>
          <w:szCs w:val="24"/>
        </w:rPr>
        <w:t xml:space="preserve">ΠΡΟΕΔΡΕΥΩΝ (Δημήτριος </w:t>
      </w:r>
      <w:proofErr w:type="spellStart"/>
      <w:r w:rsidRPr="00661B78">
        <w:rPr>
          <w:rFonts w:eastAsia="Times New Roman" w:cs="Times New Roman"/>
          <w:b/>
          <w:szCs w:val="24"/>
        </w:rPr>
        <w:t>Κρεμαστινός</w:t>
      </w:r>
      <w:proofErr w:type="spellEnd"/>
      <w:r w:rsidRPr="00661B78">
        <w:rPr>
          <w:rFonts w:eastAsia="Times New Roman" w:cs="Times New Roman"/>
          <w:b/>
          <w:szCs w:val="24"/>
        </w:rPr>
        <w:t>):</w:t>
      </w:r>
      <w:r>
        <w:rPr>
          <w:rFonts w:eastAsia="Times New Roman" w:cs="Times New Roman"/>
          <w:szCs w:val="24"/>
        </w:rPr>
        <w:t xml:space="preserve"> Ευχαρ</w:t>
      </w:r>
      <w:r>
        <w:rPr>
          <w:rFonts w:eastAsia="Times New Roman" w:cs="Times New Roman"/>
          <w:szCs w:val="24"/>
        </w:rPr>
        <w:t xml:space="preserve">ιστούμε την κ. </w:t>
      </w:r>
      <w:proofErr w:type="spellStart"/>
      <w:r>
        <w:rPr>
          <w:rFonts w:eastAsia="Times New Roman" w:cs="Times New Roman"/>
          <w:szCs w:val="24"/>
        </w:rPr>
        <w:t>Κατσαβριά</w:t>
      </w:r>
      <w:proofErr w:type="spellEnd"/>
      <w:r>
        <w:rPr>
          <w:rFonts w:eastAsia="Times New Roman" w:cs="Times New Roman"/>
          <w:szCs w:val="24"/>
        </w:rPr>
        <w:t>.</w:t>
      </w:r>
    </w:p>
    <w:p w14:paraId="51E16AE5" w14:textId="77777777" w:rsidR="00BF190D" w:rsidRDefault="005B2FA2">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w:t>
      </w:r>
      <w:r>
        <w:rPr>
          <w:rFonts w:eastAsia="Times New Roman" w:cs="Times New Roman"/>
        </w:rPr>
        <w:lastRenderedPageBreak/>
        <w:t>ΝΙΖΕΛΟΣ» και ενημερώθηκαν για τη</w:t>
      </w:r>
      <w:r>
        <w:rPr>
          <w:rFonts w:eastAsia="Times New Roman" w:cs="Times New Roman"/>
        </w:rPr>
        <w:t xml:space="preserve">ν ιστορία του κτηρίου και τον τρόπο οργάνωσης και λειτουργίας της Βουλής, δεκαοκτώ μαθητές και μαθήτριες και δύο </w:t>
      </w:r>
      <w:r>
        <w:rPr>
          <w:rFonts w:eastAsia="Times New Roman" w:cs="Times New Roman"/>
        </w:rPr>
        <w:t>εκπαιδευτικοί</w:t>
      </w:r>
      <w:r>
        <w:rPr>
          <w:rFonts w:eastAsia="Times New Roman" w:cs="Times New Roman"/>
        </w:rPr>
        <w:t xml:space="preserve"> </w:t>
      </w:r>
      <w:r>
        <w:rPr>
          <w:rFonts w:eastAsia="Times New Roman" w:cs="Times New Roman"/>
        </w:rPr>
        <w:t xml:space="preserve">συνοδοί τους από το Δημοτικό Σχολείο Λιβαδιών Χίου. </w:t>
      </w:r>
    </w:p>
    <w:p w14:paraId="51E16AE6" w14:textId="77777777" w:rsidR="00BF190D" w:rsidRDefault="005B2FA2">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παιδιά. </w:t>
      </w:r>
    </w:p>
    <w:p w14:paraId="51E16AE7" w14:textId="77777777" w:rsidR="00BF190D" w:rsidRDefault="005B2FA2">
      <w:pPr>
        <w:spacing w:after="0" w:line="600" w:lineRule="auto"/>
        <w:ind w:firstLine="709"/>
        <w:jc w:val="center"/>
        <w:rPr>
          <w:rFonts w:eastAsia="Times New Roman" w:cs="Times New Roman"/>
        </w:rPr>
      </w:pPr>
      <w:r>
        <w:rPr>
          <w:rFonts w:eastAsia="Times New Roman" w:cs="Times New Roman"/>
        </w:rPr>
        <w:t xml:space="preserve">(Χειροκροτήματα απ’ όλες τις πτέρυγες της </w:t>
      </w:r>
      <w:r>
        <w:rPr>
          <w:rFonts w:eastAsia="Times New Roman" w:cs="Times New Roman"/>
        </w:rPr>
        <w:t>Βουλής)</w:t>
      </w:r>
    </w:p>
    <w:p w14:paraId="51E16AE8" w14:textId="77777777" w:rsidR="00BF190D" w:rsidRDefault="005B2FA2">
      <w:pPr>
        <w:spacing w:after="0" w:line="600" w:lineRule="auto"/>
        <w:ind w:firstLine="720"/>
        <w:jc w:val="both"/>
        <w:rPr>
          <w:rFonts w:eastAsia="Times New Roman" w:cs="Times New Roman"/>
        </w:rPr>
      </w:pPr>
      <w:r>
        <w:rPr>
          <w:rFonts w:eastAsia="Times New Roman" w:cs="Times New Roman"/>
        </w:rPr>
        <w:t>Θα ήθελα απευθυνόμενος στους μαθητές που μας παρακολουθούν να πω ότι τα έδρανα είναι άδεια</w:t>
      </w:r>
      <w:r>
        <w:rPr>
          <w:rFonts w:eastAsia="Times New Roman" w:cs="Times New Roman"/>
        </w:rPr>
        <w:t>,</w:t>
      </w:r>
      <w:r>
        <w:rPr>
          <w:rFonts w:eastAsia="Times New Roman" w:cs="Times New Roman"/>
        </w:rPr>
        <w:t xml:space="preserve"> διότι σήμερα γίνεται ο λεγόμενος </w:t>
      </w:r>
      <w:r>
        <w:rPr>
          <w:rFonts w:eastAsia="Times New Roman" w:cs="Times New Roman"/>
        </w:rPr>
        <w:t>κοινοβουλευτικός έλεγχος</w:t>
      </w:r>
      <w:r>
        <w:rPr>
          <w:rFonts w:eastAsia="Times New Roman" w:cs="Times New Roman"/>
        </w:rPr>
        <w:t>. Προσέρχονται οι Βουλευτές οι οποίοι θέλουν να ρωτήσουν τους αρμόδιους Υπουργούς για θέματα που απ</w:t>
      </w:r>
      <w:r>
        <w:rPr>
          <w:rFonts w:eastAsia="Times New Roman" w:cs="Times New Roman"/>
        </w:rPr>
        <w:t xml:space="preserve">ασχολούν την περιφέρειά τους ή και γενικότερα και γίνεται διάλογος. Σήμερα έχουμε τρεις ερωτήσεις, αλλά θα μπορούσαμε να είχαμε διπλάσιες ή τριπλάσιες. </w:t>
      </w:r>
    </w:p>
    <w:p w14:paraId="51E16AE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Αναπληρωτής </w:t>
      </w:r>
      <w:r>
        <w:rPr>
          <w:rFonts w:eastAsia="Times New Roman" w:cs="Times New Roman"/>
          <w:szCs w:val="24"/>
        </w:rPr>
        <w:t>Υπουργός Αγροτικής Ανάπτυξης και Τροφίμων κ Τσιρώνης.</w:t>
      </w:r>
    </w:p>
    <w:p w14:paraId="51E16AEA" w14:textId="77777777" w:rsidR="00BF190D" w:rsidRDefault="005B2FA2">
      <w:pPr>
        <w:spacing w:after="0" w:line="600" w:lineRule="auto"/>
        <w:ind w:firstLine="720"/>
        <w:jc w:val="both"/>
        <w:rPr>
          <w:rFonts w:eastAsia="Times New Roman" w:cs="Times New Roman"/>
          <w:szCs w:val="24"/>
        </w:rPr>
      </w:pPr>
      <w:r w:rsidRPr="002D5CED">
        <w:rPr>
          <w:rFonts w:eastAsia="Times New Roman" w:cs="Times New Roman"/>
          <w:b/>
          <w:szCs w:val="24"/>
        </w:rPr>
        <w:t xml:space="preserve">ΙΩΑΝΝΗΣ ΤΣΙΡΩΝΗΣ </w:t>
      </w:r>
      <w:r w:rsidRPr="002D5CED">
        <w:rPr>
          <w:rFonts w:eastAsia="Times New Roman" w:cs="Times New Roman"/>
          <w:b/>
          <w:szCs w:val="24"/>
        </w:rPr>
        <w:t>(Αναπληρωτής Υπουργός Αγροτικής Ανάπτυξης και Τροφίμων):</w:t>
      </w:r>
      <w:r>
        <w:rPr>
          <w:rFonts w:eastAsia="Times New Roman" w:cs="Times New Roman"/>
          <w:szCs w:val="24"/>
        </w:rPr>
        <w:t xml:space="preserve"> Ευχαριστώ, κύριε Πρόεδρε.</w:t>
      </w:r>
    </w:p>
    <w:p w14:paraId="51E16AE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Πραγματικά, κυρία συνάδελφε, η ερώτησή σας είναι πάρα πολύ κρίσιμη, γιατί, όπως επανειλημμένα έχουμε δηλώσει όλο το επιτελείο του Υπουργείου Αγροτικής Ανάπτυξης, στρατηγικός</w:t>
      </w:r>
      <w:r>
        <w:rPr>
          <w:rFonts w:eastAsia="Times New Roman" w:cs="Times New Roman"/>
          <w:szCs w:val="24"/>
        </w:rPr>
        <w:t xml:space="preserve"> στόχος για μας είναι ακριβώς αυτός </w:t>
      </w:r>
      <w:r>
        <w:rPr>
          <w:rFonts w:eastAsia="Times New Roman" w:cs="Times New Roman"/>
          <w:szCs w:val="24"/>
        </w:rPr>
        <w:lastRenderedPageBreak/>
        <w:t>που θέσατε, να επενδύσουμε στην ποιότητα, να επενδύσουμε στην τεχνογνωσία, να επενδύσουμε στην καινοτομία. Να αναδείξουμε, δηλαδή, τα ποιοτικά χαρακτηριστικά του ελληνικού προϊόντος και να μη συναγωνιστούμε τα φθηνά προϊ</w:t>
      </w:r>
      <w:r>
        <w:rPr>
          <w:rFonts w:eastAsia="Times New Roman" w:cs="Times New Roman"/>
          <w:szCs w:val="24"/>
        </w:rPr>
        <w:t xml:space="preserve">όντα χαμηλής ποιότητας που προσφέρουν ανταγωνίστριες χώρες. </w:t>
      </w:r>
    </w:p>
    <w:p w14:paraId="51E16AEC"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Θα επενδύσουμε, λοιπόν, στην ποιότητα και με αυτόν τον στόχο και το </w:t>
      </w:r>
      <w:r>
        <w:rPr>
          <w:rFonts w:eastAsia="Times New Roman" w:cs="Times New Roman"/>
          <w:szCs w:val="24"/>
        </w:rPr>
        <w:t xml:space="preserve">Κέντρο Γενετικής Βελτίωσης </w:t>
      </w:r>
      <w:r>
        <w:rPr>
          <w:rFonts w:eastAsia="Times New Roman" w:cs="Times New Roman"/>
          <w:szCs w:val="24"/>
        </w:rPr>
        <w:t>στην Καρδίτσα είναι ένα κέντρο πάρα πολύ σημαντικό. Είναι ένα στρατηγικό σημείο. Στην Ελλάδα υπάρχου</w:t>
      </w:r>
      <w:r>
        <w:rPr>
          <w:rFonts w:eastAsia="Times New Roman" w:cs="Times New Roman"/>
          <w:szCs w:val="24"/>
        </w:rPr>
        <w:t xml:space="preserve">ν πέντε τέτοια κέντρα. </w:t>
      </w:r>
    </w:p>
    <w:p w14:paraId="51E16AED"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θα σας πω πολύ συνοπτικά στο όριο του χρόνου ποια είναι εκείνα τα σημεία στα οποία αυτήν τη στιγμή έχουμε επενδύσει. Κατ’ αρχάς είναι το </w:t>
      </w:r>
      <w:r>
        <w:rPr>
          <w:rFonts w:eastAsia="Times New Roman" w:cs="Times New Roman"/>
          <w:szCs w:val="24"/>
        </w:rPr>
        <w:t>μέτρο</w:t>
      </w:r>
      <w:r>
        <w:rPr>
          <w:rFonts w:eastAsia="Times New Roman" w:cs="Times New Roman"/>
          <w:szCs w:val="24"/>
        </w:rPr>
        <w:t xml:space="preserve"> 10.2.1 που αφορά τους γενετικούς πόρους στην κτηνοτροφία. Είναι το μέτρο </w:t>
      </w:r>
      <w:r>
        <w:rPr>
          <w:rFonts w:eastAsia="Times New Roman" w:cs="Times New Roman"/>
          <w:szCs w:val="24"/>
        </w:rPr>
        <w:t>το οποίο ακριβώς αυτήν τη στιγμή έχει εγκριθεί ειδικά για την Καρδίτσα, έχει προκηρυχθεί τον Ιανουάριο και με την απόφαση του Γενικού μας Γραμματέα, του κ. Αντώνογλου, στις 17 Νοεμβρίου του 2017 έχουμε τη συγκεκριμένη δράση στο 10.2.1, την ένταξη του αγροτ</w:t>
      </w:r>
      <w:r>
        <w:rPr>
          <w:rFonts w:eastAsia="Times New Roman" w:cs="Times New Roman"/>
          <w:szCs w:val="24"/>
        </w:rPr>
        <w:t xml:space="preserve">ικού συνεταιρισμού πρώτης προβατοτροφίας καραγκούνικου προβάτου </w:t>
      </w:r>
      <w:r>
        <w:rPr>
          <w:rFonts w:eastAsia="Times New Roman" w:cs="Times New Roman"/>
          <w:szCs w:val="24"/>
        </w:rPr>
        <w:t xml:space="preserve">προαστίου </w:t>
      </w:r>
      <w:r>
        <w:rPr>
          <w:rFonts w:eastAsia="Times New Roman" w:cs="Times New Roman"/>
          <w:szCs w:val="24"/>
        </w:rPr>
        <w:t xml:space="preserve">Καρδίτσας. Αυτή τη στιγμή δηλαδή έχουμε ένα μέτρο. </w:t>
      </w:r>
    </w:p>
    <w:p w14:paraId="51E16AE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και ένα δεύτερο σημαντικό ζήτημα στο οποίο μπορεί αυτή τη στιγμή να συνδράμει το </w:t>
      </w:r>
      <w:r>
        <w:rPr>
          <w:rFonts w:eastAsia="Times New Roman" w:cs="Times New Roman"/>
          <w:szCs w:val="24"/>
        </w:rPr>
        <w:t xml:space="preserve">κέντρο </w:t>
      </w:r>
      <w:r>
        <w:rPr>
          <w:rFonts w:eastAsia="Times New Roman" w:cs="Times New Roman"/>
          <w:szCs w:val="24"/>
        </w:rPr>
        <w:t xml:space="preserve">με ποσοστά. Να διευκρινίσω ότι τα </w:t>
      </w:r>
      <w:r>
        <w:rPr>
          <w:rFonts w:eastAsia="Times New Roman" w:cs="Times New Roman"/>
          <w:szCs w:val="24"/>
        </w:rPr>
        <w:t xml:space="preserve">μέτρα του ΠΑΑ, του Προγράμματος Αγροτικής Ανάπτυξης δεν επιτρέπουν να ενισχύονται απευθείας δημόσιοι οργανισμοί, αλλά υπάρχει το </w:t>
      </w:r>
      <w:r>
        <w:rPr>
          <w:rFonts w:eastAsia="Times New Roman" w:cs="Times New Roman"/>
          <w:szCs w:val="24"/>
        </w:rPr>
        <w:t xml:space="preserve">μέτρο </w:t>
      </w:r>
      <w:r>
        <w:rPr>
          <w:rFonts w:eastAsia="Times New Roman" w:cs="Times New Roman"/>
          <w:szCs w:val="24"/>
        </w:rPr>
        <w:t>16 για τη συνεργασία, μέσω του οποίου μπορούν να φτιάχνονται επιχειρησιακές ομάδες στις οποίες ακριβώς μπορεί να ενταχθεί</w:t>
      </w:r>
      <w:r>
        <w:rPr>
          <w:rFonts w:eastAsia="Times New Roman" w:cs="Times New Roman"/>
          <w:szCs w:val="24"/>
        </w:rPr>
        <w:t xml:space="preserve"> και το </w:t>
      </w:r>
      <w:r>
        <w:rPr>
          <w:rFonts w:eastAsia="Times New Roman" w:cs="Times New Roman"/>
          <w:szCs w:val="24"/>
        </w:rPr>
        <w:t>κέντρο</w:t>
      </w:r>
      <w:r>
        <w:rPr>
          <w:rFonts w:eastAsia="Times New Roman" w:cs="Times New Roman"/>
          <w:szCs w:val="24"/>
        </w:rPr>
        <w:t xml:space="preserve">. Εδώ μιλάει για την έναρξη λειτουργίας νέας συνεργασίας για τη γεωργία, την κτηνοτροφία, όπως και ΜΚΟ και φυσικά περιβαλλοντικές οργανώσεις. Το </w:t>
      </w:r>
      <w:r>
        <w:rPr>
          <w:rFonts w:eastAsia="Times New Roman" w:cs="Times New Roman"/>
          <w:szCs w:val="24"/>
        </w:rPr>
        <w:t>κέντρο</w:t>
      </w:r>
      <w:r>
        <w:rPr>
          <w:rFonts w:eastAsia="Times New Roman" w:cs="Times New Roman"/>
          <w:szCs w:val="24"/>
        </w:rPr>
        <w:t>, λοιπόν, μπορεί να συνδράμει σε μια τέτοια σύμπραξη.</w:t>
      </w:r>
    </w:p>
    <w:p w14:paraId="51E16AEF"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Το σημαντικότερο όμως είναι ότι ξεκιν</w:t>
      </w:r>
      <w:r>
        <w:rPr>
          <w:rFonts w:eastAsia="Times New Roman" w:cs="Times New Roman"/>
          <w:szCs w:val="24"/>
        </w:rPr>
        <w:t>ήσαμε, μαζί με το Υπουργείο Παιδείας και τη Γενική Γραμματεία Έρευνας και Τεχνολογίας, να φτιάξουμε ακριβώς αυτό που είπατε. Αντί το κάθε κέντρο να παλεύει μόνο του, εμείς προσπαθούμε να φτιάξουμε διεπιστημονικές κυψέλες από πανεπιστήμια, ερευνητικά κέντρα</w:t>
      </w:r>
      <w:r>
        <w:rPr>
          <w:rFonts w:eastAsia="Times New Roman" w:cs="Times New Roman"/>
          <w:szCs w:val="24"/>
        </w:rPr>
        <w:t xml:space="preserve"> και τους παραγωγούς, ακριβώς για να προωθήσουμε αυτά τα μέτρα. </w:t>
      </w:r>
    </w:p>
    <w:p w14:paraId="51E16AF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στελεχιακό δυναμικό του </w:t>
      </w:r>
      <w:r>
        <w:rPr>
          <w:rFonts w:eastAsia="Times New Roman" w:cs="Times New Roman"/>
          <w:szCs w:val="24"/>
        </w:rPr>
        <w:t>κέντρου</w:t>
      </w:r>
      <w:r>
        <w:rPr>
          <w:rFonts w:eastAsia="Times New Roman" w:cs="Times New Roman"/>
          <w:szCs w:val="24"/>
        </w:rPr>
        <w:t xml:space="preserve">, θέλω να πω ότι αυτή τη στιγμή το </w:t>
      </w:r>
      <w:r>
        <w:rPr>
          <w:rFonts w:eastAsia="Times New Roman" w:cs="Times New Roman"/>
          <w:szCs w:val="24"/>
        </w:rPr>
        <w:t xml:space="preserve">κέντρο </w:t>
      </w:r>
      <w:r>
        <w:rPr>
          <w:rFonts w:eastAsia="Times New Roman" w:cs="Times New Roman"/>
          <w:szCs w:val="24"/>
        </w:rPr>
        <w:t>απασχολεί δέκα υπαλλήλους. Η τελευταία προκήρυξη ήταν το 2009, σημαδιακή χρονική στιγμή γιατί είναι ακρι</w:t>
      </w:r>
      <w:r>
        <w:rPr>
          <w:rFonts w:eastAsia="Times New Roman" w:cs="Times New Roman"/>
          <w:szCs w:val="24"/>
        </w:rPr>
        <w:t xml:space="preserve">βώς η εποχή </w:t>
      </w:r>
      <w:r>
        <w:rPr>
          <w:rFonts w:eastAsia="Times New Roman" w:cs="Times New Roman"/>
          <w:szCs w:val="24"/>
        </w:rPr>
        <w:lastRenderedPageBreak/>
        <w:t xml:space="preserve">που η Ελλάδα μπαίνει στα μνημόνια. Ξέρετε ότι από εκεί και πέρα η δυσκολία είναι δεδομένη. </w:t>
      </w:r>
    </w:p>
    <w:p w14:paraId="51E16AF1"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Αναγνωρίζω και εγώ από την ερώτησή σας ότι πράγματι στο </w:t>
      </w:r>
      <w:r>
        <w:rPr>
          <w:rFonts w:eastAsia="Times New Roman" w:cs="Times New Roman"/>
          <w:szCs w:val="24"/>
        </w:rPr>
        <w:t xml:space="preserve">κέντρο </w:t>
      </w:r>
      <w:r>
        <w:rPr>
          <w:rFonts w:eastAsia="Times New Roman" w:cs="Times New Roman"/>
          <w:szCs w:val="24"/>
        </w:rPr>
        <w:t>–και εγώ το βλέπω- λείπει ένας ειδικός στη σπερματέγχυση. Αυτή τη στιγμή νομίζω με επιλεκ</w:t>
      </w:r>
      <w:r>
        <w:rPr>
          <w:rFonts w:eastAsia="Times New Roman" w:cs="Times New Roman"/>
          <w:szCs w:val="24"/>
        </w:rPr>
        <w:t xml:space="preserve">τικές συνεργασίες μπορούμε να καλύψουμε αυτά τα κενά και μετά τον Αύγουστο να συζητήσουμε, ώστε να γίνει μια προκήρυξη για ενίσχυση όλων των κέντρων και φυσικά του </w:t>
      </w:r>
      <w:r>
        <w:rPr>
          <w:rFonts w:eastAsia="Times New Roman" w:cs="Times New Roman"/>
          <w:szCs w:val="24"/>
        </w:rPr>
        <w:t xml:space="preserve">κέντρου </w:t>
      </w:r>
      <w:r>
        <w:rPr>
          <w:rFonts w:eastAsia="Times New Roman" w:cs="Times New Roman"/>
          <w:szCs w:val="24"/>
        </w:rPr>
        <w:t xml:space="preserve">της Καρδίτσας. </w:t>
      </w:r>
    </w:p>
    <w:p w14:paraId="51E16AF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1E16AF3" w14:textId="77777777" w:rsidR="00BF190D" w:rsidRDefault="005B2FA2">
      <w:pPr>
        <w:spacing w:after="0" w:line="600" w:lineRule="auto"/>
        <w:ind w:firstLine="720"/>
        <w:jc w:val="both"/>
        <w:rPr>
          <w:rFonts w:eastAsia="Times New Roman" w:cs="Times New Roman"/>
          <w:szCs w:val="24"/>
        </w:rPr>
      </w:pPr>
      <w:r w:rsidRPr="009A38FD">
        <w:rPr>
          <w:rFonts w:eastAsia="Times New Roman" w:cs="Times New Roman"/>
          <w:b/>
          <w:szCs w:val="24"/>
        </w:rPr>
        <w:t xml:space="preserve">ΠΡΟΕΔΡΕΥΩΝ (Δημήτριος </w:t>
      </w:r>
      <w:proofErr w:type="spellStart"/>
      <w:r w:rsidRPr="009A38FD">
        <w:rPr>
          <w:rFonts w:eastAsia="Times New Roman" w:cs="Times New Roman"/>
          <w:b/>
          <w:szCs w:val="24"/>
        </w:rPr>
        <w:t>Κρεμαστινός</w:t>
      </w:r>
      <w:proofErr w:type="spellEnd"/>
      <w:r w:rsidRPr="009A38FD">
        <w:rPr>
          <w:rFonts w:eastAsia="Times New Roman" w:cs="Times New Roman"/>
          <w:b/>
          <w:szCs w:val="24"/>
        </w:rPr>
        <w:t>):</w:t>
      </w:r>
      <w:r w:rsidRPr="009A38FD">
        <w:rPr>
          <w:rFonts w:eastAsia="Times New Roman" w:cs="Times New Roman"/>
          <w:szCs w:val="24"/>
        </w:rPr>
        <w:t xml:space="preserve"> </w:t>
      </w:r>
      <w:r>
        <w:rPr>
          <w:rFonts w:eastAsia="Times New Roman" w:cs="Times New Roman"/>
          <w:szCs w:val="24"/>
        </w:rPr>
        <w:t>Ευχαριστούμε, κ</w:t>
      </w:r>
      <w:r>
        <w:rPr>
          <w:rFonts w:eastAsia="Times New Roman" w:cs="Times New Roman"/>
          <w:szCs w:val="24"/>
        </w:rPr>
        <w:t>ύριε Υπουργέ.</w:t>
      </w:r>
    </w:p>
    <w:p w14:paraId="51E16AF4"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Κατσαβριά</w:t>
      </w:r>
      <w:proofErr w:type="spellEnd"/>
      <w:r>
        <w:rPr>
          <w:rFonts w:eastAsia="Times New Roman" w:cs="Times New Roman"/>
          <w:szCs w:val="24"/>
        </w:rPr>
        <w:t>, έχετε τον λόγο για τρία λεπτά για τη δευτερολογία σας.</w:t>
      </w:r>
    </w:p>
    <w:p w14:paraId="51E16AF5"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51E16AF6"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ευχαριστώ για την απάντησή σας.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πιλοτικό έργο </w:t>
      </w:r>
      <w:r>
        <w:rPr>
          <w:rFonts w:eastAsia="Times New Roman" w:cs="Times New Roman"/>
          <w:szCs w:val="24"/>
        </w:rPr>
        <w:t xml:space="preserve">γενετικής βελτίωσης και εξυγίανσης των προβάτων υλοποιείται σήμερα στο Κέντρο Ζωικών Γενετικών Πόρων Καρδίτσας σε συνεργασία με τον Αγροτικό Συνεταιρισμό Προβατοτρόφων </w:t>
      </w:r>
      <w:r>
        <w:rPr>
          <w:rFonts w:eastAsia="Times New Roman" w:cs="Times New Roman"/>
          <w:szCs w:val="24"/>
        </w:rPr>
        <w:lastRenderedPageBreak/>
        <w:t>Καραγκούνικων Προβάτων που αριθμεί πενήντα μέλη, τα οποία εκτρέφουν πέντε χιλιάδες ζώα.</w:t>
      </w:r>
    </w:p>
    <w:p w14:paraId="51E16AF7"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Όμως η ετήσια χρηματοδότηση του έργου –το είπατε και εσείς βεβαίως- με 20.000 ευρώ δεν είναι ικανοποιητική, αν θέλουμε να προωθήσουμε τις εγχώριες φυλές προβάτων στη χώρα μας και να αυξήσουμε την παραγωγικότητά τους, δημιουργώντας έτσι μια αλυσίδα προστιθέ</w:t>
      </w:r>
      <w:r>
        <w:rPr>
          <w:rFonts w:eastAsia="Times New Roman" w:cs="Times New Roman"/>
          <w:szCs w:val="24"/>
        </w:rPr>
        <w:t xml:space="preserve">μενης αξίας για την ανάπτυξη της περιοχής. </w:t>
      </w:r>
    </w:p>
    <w:p w14:paraId="51E16AF8"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Για την ολοκληρωμένη εφαρμογή του έργου και την επέκτασή του και στα πρόβατα φυλής Χίου είναι ανάγκη να αναβαθμιστούν οι υποδομές του </w:t>
      </w:r>
      <w:r>
        <w:rPr>
          <w:rFonts w:eastAsia="Times New Roman" w:cs="Times New Roman"/>
          <w:szCs w:val="24"/>
        </w:rPr>
        <w:t xml:space="preserve">κέντρου </w:t>
      </w:r>
      <w:r>
        <w:rPr>
          <w:rFonts w:eastAsia="Times New Roman" w:cs="Times New Roman"/>
          <w:szCs w:val="24"/>
        </w:rPr>
        <w:t xml:space="preserve">με την πλήρη λειτουργία του Σταθμού </w:t>
      </w:r>
      <w:proofErr w:type="spellStart"/>
      <w:r>
        <w:rPr>
          <w:rFonts w:eastAsia="Times New Roman" w:cs="Times New Roman"/>
          <w:szCs w:val="24"/>
        </w:rPr>
        <w:t>Απογονικού</w:t>
      </w:r>
      <w:proofErr w:type="spellEnd"/>
      <w:r>
        <w:rPr>
          <w:rFonts w:eastAsia="Times New Roman" w:cs="Times New Roman"/>
          <w:szCs w:val="24"/>
        </w:rPr>
        <w:t xml:space="preserve"> Ελέγχου Κριαριών, που π</w:t>
      </w:r>
      <w:r>
        <w:rPr>
          <w:rFonts w:eastAsia="Times New Roman" w:cs="Times New Roman"/>
          <w:szCs w:val="24"/>
        </w:rPr>
        <w:t>εριλαμβάνει τα εργαστήρια ελέγχου, αξιολόγησης, διαχείρισης σπέρματος και του ελέγχου πατρότητας των ζώων, τα οποία αποτελούν τα εργαλεία για την εφαρμογή σύγχρονων τεχνικών αναπαραγωγής. Αυτό θα σημαίνει αύξηση της παραγωγής σε γάλα, όπως και αύξηση της π</w:t>
      </w:r>
      <w:r>
        <w:rPr>
          <w:rFonts w:eastAsia="Times New Roman" w:cs="Times New Roman"/>
          <w:szCs w:val="24"/>
        </w:rPr>
        <w:t xml:space="preserve">αραγωγής σε φέτα και των κτηνοτροφικών προϊόντων από τις αυτόχθονες φυλές, διασφαλίζοντας τη μοναδικότητα του πιστοποιημένου κτηνοτροφικού προϊόντος μέσα στη διεθνή ανταγωνιστικότητα. </w:t>
      </w:r>
    </w:p>
    <w:p w14:paraId="51E16AF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lastRenderedPageBreak/>
        <w:t>Για την αναβάθμιση αυτή, πρέπει το Κέντρο Ζωικών Γενετικών Πόρων Καρδίτ</w:t>
      </w:r>
      <w:r>
        <w:rPr>
          <w:rFonts w:eastAsia="Times New Roman" w:cs="Times New Roman"/>
          <w:szCs w:val="24"/>
        </w:rPr>
        <w:t>σας να ενισχυθεί με εξειδικευμένο ανθρώπινο δυναμικό -και ευελπιστούμε μετά τον Αύγουστο, όπως είπατε και εσείς, να μπορέσουμε να λύσουμε αυτό το πρόβλημα- και με τα απαραίτητα υλικοτεχνικά μέσα και την αναβάθμιση των υφιστάμενων χώρων, οι οποίοι χρήζουν ε</w:t>
      </w:r>
      <w:r>
        <w:rPr>
          <w:rFonts w:eastAsia="Times New Roman" w:cs="Times New Roman"/>
          <w:szCs w:val="24"/>
        </w:rPr>
        <w:t>πισκευής και εκσυγχρονισμού.</w:t>
      </w:r>
    </w:p>
    <w:p w14:paraId="51E16AFA"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Συνεταιρισμοί και άλλα συλλογικά πρόσωπα, αλλά και μικρομεσαίες επιχειρήσεις που εμπλέκονται στους τομείς της κτηνοτροφίας και των τροφίμων επιθυμούν και αναζητούν συνεργασία με το Κέντρο Ζωικών Γενετικών Πόρων, αλλά και με το </w:t>
      </w:r>
      <w:r>
        <w:rPr>
          <w:rFonts w:eastAsia="Times New Roman" w:cs="Times New Roman"/>
          <w:szCs w:val="24"/>
        </w:rPr>
        <w:t>Πανεπιστήμιο Θεσσαλίας.</w:t>
      </w:r>
    </w:p>
    <w:p w14:paraId="51E16AF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Με αυτό τον τρόπο δημιουργούμε ευκαιρίες για ανάπτυξη νεοφυούς και καινοτόμου επιχειρηματικότητας, προσαρμοσμένη στην ιδιαιτερότητα της περιοχής</w:t>
      </w:r>
      <w:r>
        <w:rPr>
          <w:rFonts w:eastAsia="Times New Roman" w:cs="Times New Roman"/>
          <w:szCs w:val="24"/>
        </w:rPr>
        <w:t>,</w:t>
      </w:r>
      <w:r>
        <w:rPr>
          <w:rFonts w:eastAsia="Times New Roman" w:cs="Times New Roman"/>
          <w:szCs w:val="24"/>
        </w:rPr>
        <w:t xml:space="preserve"> ενσωματώνοντας νέες τεχνολογίες στην αναπαραγωγή και βελτίωση των ζώων, καθώς και καιν</w:t>
      </w:r>
      <w:r>
        <w:rPr>
          <w:rFonts w:eastAsia="Times New Roman" w:cs="Times New Roman"/>
          <w:szCs w:val="24"/>
        </w:rPr>
        <w:t xml:space="preserve">οτομία στην παραγωγή και τη μεταποίηση των παραγόμενων προϊόντων τους. </w:t>
      </w:r>
    </w:p>
    <w:p w14:paraId="51E16AFC"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Έτσι αναπτύσσονται νέες θέσεις εργασίας, αλλά και πόλοι εκπαίδευσης με το </w:t>
      </w:r>
      <w:r>
        <w:rPr>
          <w:rFonts w:eastAsia="Times New Roman" w:cs="Times New Roman"/>
          <w:szCs w:val="24"/>
        </w:rPr>
        <w:t xml:space="preserve">πανεπιστήμιο </w:t>
      </w:r>
      <w:r>
        <w:rPr>
          <w:rFonts w:eastAsia="Times New Roman" w:cs="Times New Roman"/>
          <w:szCs w:val="24"/>
        </w:rPr>
        <w:t>και τους φορείς των κτηνοτρόφων οι οποίοι αναζητούν επιμορφωτικά προγράμματα. Η νέα αρχιτεκτονική</w:t>
      </w:r>
      <w:r>
        <w:rPr>
          <w:rFonts w:eastAsia="Times New Roman" w:cs="Times New Roman"/>
          <w:szCs w:val="24"/>
        </w:rPr>
        <w:t xml:space="preserve"> του Πανεπιστημίου Θεσσαλίας θέτει ως σκοπό την ενίσχυση της διεπιστημονικής έρευνας και τη </w:t>
      </w:r>
      <w:r>
        <w:rPr>
          <w:rFonts w:eastAsia="Times New Roman" w:cs="Times New Roman"/>
          <w:szCs w:val="24"/>
        </w:rPr>
        <w:lastRenderedPageBreak/>
        <w:t>δημιουργία ισχυρών επιστημονικών πόλων και συνεργ</w:t>
      </w:r>
      <w:r>
        <w:rPr>
          <w:rFonts w:eastAsia="Times New Roman" w:cs="Times New Roman"/>
          <w:szCs w:val="24"/>
        </w:rPr>
        <w:t>ε</w:t>
      </w:r>
      <w:r>
        <w:rPr>
          <w:rFonts w:eastAsia="Times New Roman" w:cs="Times New Roman"/>
          <w:szCs w:val="24"/>
        </w:rPr>
        <w:t xml:space="preserve">ιών ανάμεσα στα πανεπιστημιακά τμήματα και τα ερευνητικά κέντρα. </w:t>
      </w:r>
    </w:p>
    <w:p w14:paraId="51E16AFD"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Ο εκσυγχρονισμός του Κέντρου Ζωικών Γενετικών Πό</w:t>
      </w:r>
      <w:r>
        <w:rPr>
          <w:rFonts w:eastAsia="Times New Roman" w:cs="Times New Roman"/>
          <w:szCs w:val="24"/>
        </w:rPr>
        <w:t xml:space="preserve">ρων σε συνεργασία και αλληλεπίδραση με τους νέους ακαδημαϊκούς φορείς και τα εργαστήρια της περιοχής μπορεί να δημιουργήσει έναν συνεργατικό σχηματισμό με ανεξάρτητους, συμπληρωματικούς και </w:t>
      </w:r>
      <w:proofErr w:type="spellStart"/>
      <w:r>
        <w:rPr>
          <w:rFonts w:eastAsia="Times New Roman" w:cs="Times New Roman"/>
          <w:szCs w:val="24"/>
        </w:rPr>
        <w:t>συνανταγωνιστικούς</w:t>
      </w:r>
      <w:proofErr w:type="spellEnd"/>
      <w:r>
        <w:rPr>
          <w:rFonts w:eastAsia="Times New Roman" w:cs="Times New Roman"/>
          <w:szCs w:val="24"/>
        </w:rPr>
        <w:t xml:space="preserve"> φορείς που δραστηριοποιούνται στο καραγκούνικο </w:t>
      </w:r>
      <w:r>
        <w:rPr>
          <w:rFonts w:eastAsia="Times New Roman" w:cs="Times New Roman"/>
          <w:szCs w:val="24"/>
        </w:rPr>
        <w:t>πρόβατο στη συγκεκριμένη γεωγραφική περιοχή της Θεσσαλίας.</w:t>
      </w:r>
    </w:p>
    <w:p w14:paraId="51E16AF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Οι ακαδημαϊκοί φορείς και μέλη αυτής της ομάδας του συνεργατικού σχηματισμού θα μπορούσαν να έχουν ως ρόλο την παροχή επιστημονικής τεχνικής στήριξης, με στόχο τη διάχυση εξειδικευμένης τεχνολογίας</w:t>
      </w:r>
      <w:r>
        <w:rPr>
          <w:rFonts w:eastAsia="Times New Roman" w:cs="Times New Roman"/>
          <w:szCs w:val="24"/>
        </w:rPr>
        <w:t xml:space="preserve"> περί της διαχείρισης των ζωικών γενετικών πόρων, τον εκσυγχρονισμό με την υιοθέτηση νέων τεχνολογιών στην αναπαραγωγή των ζώων και την ανάπτυξη νέων οικονομικών δραστηριοτήτων μέσω ριζικής τεχνολογικής ανανέωσης.</w:t>
      </w:r>
    </w:p>
    <w:p w14:paraId="51E16AFF" w14:textId="77777777" w:rsidR="00BF190D" w:rsidRDefault="005B2FA2">
      <w:pPr>
        <w:spacing w:after="0"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το Κέντρο Ζωικών Γενετικών </w:t>
      </w:r>
      <w:r>
        <w:rPr>
          <w:rFonts w:eastAsia="Times New Roman" w:cs="Times New Roman"/>
          <w:szCs w:val="24"/>
        </w:rPr>
        <w:t>Πόρων Καρδίτσας είναι ένα έτοιμο εργαλείο στα χέρια στην πολιτείας. Αυτό που ζητώ</w:t>
      </w:r>
      <w:r>
        <w:rPr>
          <w:rFonts w:eastAsia="Times New Roman" w:cs="Times New Roman"/>
          <w:szCs w:val="24"/>
        </w:rPr>
        <w:t>,</w:t>
      </w:r>
      <w:r>
        <w:rPr>
          <w:rFonts w:eastAsia="Times New Roman" w:cs="Times New Roman"/>
          <w:szCs w:val="24"/>
        </w:rPr>
        <w:t xml:space="preserve"> είναι να καλύψουμε άμεσα τις ανάγκες που έχουν διαπιστωθεί, εκσυγχρονίζοντας τους χώ</w:t>
      </w:r>
      <w:r>
        <w:rPr>
          <w:rFonts w:eastAsia="Times New Roman" w:cs="Times New Roman"/>
          <w:szCs w:val="24"/>
        </w:rPr>
        <w:lastRenderedPageBreak/>
        <w:t>ρους και τον εξοπλισμό του, αλλά και εξασφαλίζοντας το απαραίτητο εξειδικευμένο ανθρώπινο</w:t>
      </w:r>
      <w:r>
        <w:rPr>
          <w:rFonts w:eastAsia="Times New Roman" w:cs="Times New Roman"/>
          <w:szCs w:val="24"/>
        </w:rPr>
        <w:t xml:space="preserve"> δυναμικό για την εύρυθμη και αποτελεσματική λειτουργία του και την αναβάθμιση της ποιότητας των παρεχόμενων υπηρεσιών του.</w:t>
      </w:r>
    </w:p>
    <w:p w14:paraId="51E16B0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Η συνεργασία και η αλληλεπίδραση του Κέντρου Ζωικών Γενετικών Πόρων και με τα τμήματα του Πανεπιστημίου Θεσσαλίας θα ενσωματώσει την</w:t>
      </w:r>
      <w:r>
        <w:rPr>
          <w:rFonts w:eastAsia="Times New Roman" w:cs="Times New Roman"/>
          <w:szCs w:val="24"/>
        </w:rPr>
        <w:t xml:space="preserve"> καινοτομία στην παραγωγή, </w:t>
      </w:r>
      <w:r>
        <w:rPr>
          <w:rFonts w:eastAsia="Times New Roman" w:cs="Times New Roman"/>
          <w:szCs w:val="24"/>
        </w:rPr>
        <w:t>τ</w:t>
      </w:r>
      <w:r>
        <w:rPr>
          <w:rFonts w:eastAsia="Times New Roman" w:cs="Times New Roman"/>
          <w:szCs w:val="24"/>
        </w:rPr>
        <w:t xml:space="preserve">ην ταυτοποίηση και την πιστοποίηση του Κέντρου Ζωικών Γενετικών Πόρων, ώστε να λειτουργήσει ως πρότυπο </w:t>
      </w:r>
      <w:r>
        <w:rPr>
          <w:rFonts w:eastAsia="Times New Roman" w:cs="Times New Roman"/>
          <w:szCs w:val="24"/>
        </w:rPr>
        <w:t>κ</w:t>
      </w:r>
      <w:r>
        <w:rPr>
          <w:rFonts w:eastAsia="Times New Roman" w:cs="Times New Roman"/>
          <w:szCs w:val="24"/>
        </w:rPr>
        <w:t>έντρο και να παρέχει πρακτική εξάσκηση στους φοιτητές των ακαδημαϊκών φορέων της περιοχής στη γενετική βελτίωση των ζώων και</w:t>
      </w:r>
      <w:r>
        <w:rPr>
          <w:rFonts w:eastAsia="Times New Roman" w:cs="Times New Roman"/>
          <w:szCs w:val="24"/>
        </w:rPr>
        <w:t xml:space="preserve"> στη μεταποίηση ή και εμπορία των προϊόντων της κτηνοτροφίας, να παρέχει τεχνική στήριξη στους ωφελούμενους κτηνοτρόφους σε θέματα αναπαραγωγής, να ενημερώνει συστηματικά τους ωφελούμενους κτηνοτρόφους με ημερίδες, συμμετοχή σε ζωοτεχνικές εκθέσεις και συν</w:t>
      </w:r>
      <w:r>
        <w:rPr>
          <w:rFonts w:eastAsia="Times New Roman" w:cs="Times New Roman"/>
          <w:szCs w:val="24"/>
        </w:rPr>
        <w:t>έδρια.</w:t>
      </w:r>
    </w:p>
    <w:p w14:paraId="51E16B01"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προσθέσω ότι είναι μια μεγάλη ευκαιρία για την περιοχή μας, αναβαθμίζοντας το Κέντρο Ζωικών Γενετικών Πόρων, να ενισχύσουμε την τοπική και περιφερειακή ανάπτυξη προς όφελος της οικονομίας της Καρδίτσας, της Θεσσαλίας και τη</w:t>
      </w:r>
      <w:r>
        <w:rPr>
          <w:rFonts w:eastAsia="Times New Roman" w:cs="Times New Roman"/>
          <w:szCs w:val="24"/>
        </w:rPr>
        <w:t>ς χώρας.</w:t>
      </w:r>
    </w:p>
    <w:p w14:paraId="51E16B0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1E16B03" w14:textId="77777777" w:rsidR="00BF190D" w:rsidRDefault="005B2FA2">
      <w:pPr>
        <w:spacing w:after="0" w:line="600" w:lineRule="auto"/>
        <w:ind w:firstLine="720"/>
        <w:jc w:val="both"/>
        <w:rPr>
          <w:rFonts w:eastAsia="Times New Roman" w:cs="Times New Roman"/>
          <w:szCs w:val="24"/>
        </w:rPr>
      </w:pPr>
      <w:r w:rsidRPr="00AA65D5">
        <w:rPr>
          <w:rFonts w:eastAsia="Times New Roman" w:cs="Times New Roman"/>
          <w:b/>
          <w:szCs w:val="24"/>
        </w:rPr>
        <w:lastRenderedPageBreak/>
        <w:t xml:space="preserve">ΠΡΟΕΔΡΕΥΩΝ (Δημήτριος </w:t>
      </w:r>
      <w:proofErr w:type="spellStart"/>
      <w:r w:rsidRPr="00AA65D5">
        <w:rPr>
          <w:rFonts w:eastAsia="Times New Roman" w:cs="Times New Roman"/>
          <w:b/>
          <w:szCs w:val="24"/>
        </w:rPr>
        <w:t>Κρεμαστινός</w:t>
      </w:r>
      <w:proofErr w:type="spellEnd"/>
      <w:r w:rsidRPr="00AA65D5">
        <w:rPr>
          <w:rFonts w:eastAsia="Times New Roman" w:cs="Times New Roman"/>
          <w:b/>
          <w:szCs w:val="24"/>
        </w:rPr>
        <w:t>):</w:t>
      </w:r>
      <w:r>
        <w:rPr>
          <w:rFonts w:eastAsia="Times New Roman" w:cs="Times New Roman"/>
          <w:szCs w:val="24"/>
        </w:rPr>
        <w:t xml:space="preserve"> </w:t>
      </w:r>
      <w:r w:rsidRPr="00D62B99">
        <w:rPr>
          <w:rFonts w:eastAsia="Times New Roman" w:cs="Times New Roman"/>
          <w:szCs w:val="24"/>
        </w:rPr>
        <w:t>Κύριε Υπουργέ</w:t>
      </w:r>
      <w:r>
        <w:rPr>
          <w:rFonts w:eastAsia="Times New Roman" w:cs="Times New Roman"/>
          <w:szCs w:val="24"/>
        </w:rPr>
        <w:t>, έχετε και πάλι το</w:t>
      </w:r>
      <w:r>
        <w:rPr>
          <w:rFonts w:eastAsia="Times New Roman" w:cs="Times New Roman"/>
          <w:szCs w:val="24"/>
        </w:rPr>
        <w:t>ν</w:t>
      </w:r>
      <w:r>
        <w:rPr>
          <w:rFonts w:eastAsia="Times New Roman" w:cs="Times New Roman"/>
          <w:szCs w:val="24"/>
        </w:rPr>
        <w:t xml:space="preserve"> λόγο για τρία λεπτά.</w:t>
      </w:r>
    </w:p>
    <w:p w14:paraId="51E16B04" w14:textId="77777777" w:rsidR="00BF190D" w:rsidRDefault="005B2FA2">
      <w:pPr>
        <w:spacing w:after="0" w:line="600" w:lineRule="auto"/>
        <w:ind w:firstLine="720"/>
        <w:jc w:val="both"/>
        <w:rPr>
          <w:rFonts w:eastAsia="Times New Roman" w:cs="Times New Roman"/>
          <w:szCs w:val="24"/>
        </w:rPr>
      </w:pPr>
      <w:r w:rsidRPr="007F5A33">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Δράττομαι της ευκαιρίας από την </w:t>
      </w:r>
      <w:r>
        <w:rPr>
          <w:rFonts w:eastAsia="Times New Roman" w:cs="Times New Roman"/>
          <w:szCs w:val="24"/>
        </w:rPr>
        <w:t xml:space="preserve">επίκαιρη </w:t>
      </w:r>
      <w:r>
        <w:rPr>
          <w:rFonts w:eastAsia="Times New Roman" w:cs="Times New Roman"/>
          <w:szCs w:val="24"/>
        </w:rPr>
        <w:t xml:space="preserve">ερώτησή σας για να </w:t>
      </w:r>
      <w:r>
        <w:rPr>
          <w:rFonts w:eastAsia="Times New Roman" w:cs="Times New Roman"/>
          <w:szCs w:val="24"/>
        </w:rPr>
        <w:t>ξεκαθαρίσω κάτι το οποίο θα επαναλαμβάνω διαρκώς. Στην Ελλάδα των μνημονίων, αλλά και προγενέστερα</w:t>
      </w:r>
      <w:r>
        <w:rPr>
          <w:rFonts w:eastAsia="Times New Roman" w:cs="Times New Roman"/>
          <w:szCs w:val="24"/>
        </w:rPr>
        <w:t>,</w:t>
      </w:r>
      <w:r>
        <w:rPr>
          <w:rFonts w:eastAsia="Times New Roman" w:cs="Times New Roman"/>
          <w:szCs w:val="24"/>
        </w:rPr>
        <w:t xml:space="preserve"> καλλιεργήθηκε μια άγονη μυθοπλασία, ένας εμφύλιος πόλεμος ανάμεσα στη δημόσια διοίκηση και τον ιδιωτικό τομέα και ιδιαίτερα ανάμεσα στους παραγωγούς και του</w:t>
      </w:r>
      <w:r>
        <w:rPr>
          <w:rFonts w:eastAsia="Times New Roman" w:cs="Times New Roman"/>
          <w:szCs w:val="24"/>
        </w:rPr>
        <w:t>ς μικρομεσαίους. Καλλιεργήθηκε η εντύπωση, λοιπόν, σε κοινωνικές τάξεις ότι κάποιες ειδικές τάξεις φταίνε για την κρίση σε βάρος των άλλων.</w:t>
      </w:r>
    </w:p>
    <w:p w14:paraId="51E16B05"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Κατά τη δική μου ταπεινή άποψη -και το έχω επαναλάβει πολλές φορές- η διαφθορά στην ελληνική πολιτεία είναι ελληνικό</w:t>
      </w:r>
      <w:r>
        <w:rPr>
          <w:rFonts w:eastAsia="Times New Roman" w:cs="Times New Roman"/>
          <w:szCs w:val="24"/>
        </w:rPr>
        <w:t xml:space="preserve"> φαινόμενο</w:t>
      </w:r>
      <w:r>
        <w:rPr>
          <w:rFonts w:eastAsia="Times New Roman" w:cs="Times New Roman"/>
          <w:szCs w:val="24"/>
        </w:rPr>
        <w:t>,</w:t>
      </w:r>
      <w:r>
        <w:rPr>
          <w:rFonts w:eastAsia="Times New Roman" w:cs="Times New Roman"/>
          <w:szCs w:val="24"/>
        </w:rPr>
        <w:t xml:space="preserve"> το οποίο είχε συγκεκριμένες πολιτικές ευθύνες από ένα πολιτικό καθεστώς που βούλιαξε τη χώρα, το οποίο όμως διαπερνούσε ταυτόχρονα και τον ιδιωτικό και τον δημόσιο τομέα.</w:t>
      </w:r>
    </w:p>
    <w:p w14:paraId="51E16B06"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Με αυτή την έννοια, αυτό το πράγμα που συμβαίνει στην Ελλάδα δεν συμβαίνε</w:t>
      </w:r>
      <w:r>
        <w:rPr>
          <w:rFonts w:eastAsia="Times New Roman" w:cs="Times New Roman"/>
          <w:szCs w:val="24"/>
        </w:rPr>
        <w:t xml:space="preserve">ι σε άλλες ευρωπαϊκές χώρες και εγώ το βλέπω κάθε μέρα με τους παραγωγούς που ζητούν μια δυνατή, υγιή, αποτελεσματική πολιτεία, ζητούν </w:t>
      </w:r>
      <w:r>
        <w:rPr>
          <w:rFonts w:eastAsia="Times New Roman" w:cs="Times New Roman"/>
          <w:szCs w:val="24"/>
        </w:rPr>
        <w:lastRenderedPageBreak/>
        <w:t>ένα αποτελεσματικό δημόσιο. Αυτό το αποτελεσματικό δημόσιο είμαστε υποχρεωμένοι να τους το παράσχουμε.</w:t>
      </w:r>
    </w:p>
    <w:p w14:paraId="51E16B07"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Άρα αυτή τη στιγμή</w:t>
      </w:r>
      <w:r>
        <w:rPr>
          <w:rFonts w:eastAsia="Times New Roman" w:cs="Times New Roman"/>
          <w:szCs w:val="24"/>
        </w:rPr>
        <w:t xml:space="preserve"> συμμερίζομαι την άποψή σας και δεσμεύομαι να κάνω και εισήγηση στον Υπουργό, ώστε να δούμε και μέσω της κινητικότητας μήπως μπορέσουμε να ενισχύσουμε το </w:t>
      </w:r>
      <w:r>
        <w:rPr>
          <w:rFonts w:eastAsia="Times New Roman" w:cs="Times New Roman"/>
          <w:szCs w:val="24"/>
        </w:rPr>
        <w:t>κ</w:t>
      </w:r>
      <w:r>
        <w:rPr>
          <w:rFonts w:eastAsia="Times New Roman" w:cs="Times New Roman"/>
          <w:szCs w:val="24"/>
        </w:rPr>
        <w:t>έντρο, γιατί ξαναλέω ότι για μας οι γενικές βελτιώσεις είναι στρατηγική προτεραιότητα. Μάλιστα, είναι</w:t>
      </w:r>
      <w:r>
        <w:rPr>
          <w:rFonts w:eastAsia="Times New Roman" w:cs="Times New Roman"/>
          <w:szCs w:val="24"/>
        </w:rPr>
        <w:t xml:space="preserve"> πρώτη στρατηγική προτεραιότητα.</w:t>
      </w:r>
    </w:p>
    <w:p w14:paraId="51E16B08"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Από εκεί και πέρα, θα τονίσω κάτι το οποίο έχει πολύ μεγάλη σημασία. Αυτό που λείπει αυτή τη στιγμή από την ελληνική έρευνα και καινοτομία είναι ακριβώς η συνεργασία που αναφέρατε. Δηλαδή, έχουμε αυτή τη στιγμή πάρα πολύ αξ</w:t>
      </w:r>
      <w:r>
        <w:rPr>
          <w:rFonts w:eastAsia="Times New Roman" w:cs="Times New Roman"/>
          <w:szCs w:val="24"/>
        </w:rPr>
        <w:t xml:space="preserve">ιόλογες έρευνες και πάρα πολύ αξιόλογο δυναμικό, το οποίο απλώς δεν συνεργάζεται. Αυτό ακριβώς -και το επαναλαμβάνω- προσπαθήσαμε να κάνουμε με τον κ. </w:t>
      </w:r>
      <w:proofErr w:type="spellStart"/>
      <w:r>
        <w:rPr>
          <w:rFonts w:eastAsia="Times New Roman" w:cs="Times New Roman"/>
          <w:szCs w:val="24"/>
        </w:rPr>
        <w:t>Φωτάκη</w:t>
      </w:r>
      <w:proofErr w:type="spellEnd"/>
      <w:r>
        <w:rPr>
          <w:rFonts w:eastAsia="Times New Roman" w:cs="Times New Roman"/>
          <w:szCs w:val="24"/>
        </w:rPr>
        <w:t xml:space="preserve">. Προσπαθήσαμε, δηλαδή, να συζητήσουμε αντίστροφα ποιες είναι εκείνες οι προτεραιότητες που θέτουν </w:t>
      </w:r>
      <w:r>
        <w:rPr>
          <w:rFonts w:eastAsia="Times New Roman" w:cs="Times New Roman"/>
          <w:szCs w:val="24"/>
        </w:rPr>
        <w:t xml:space="preserve">οι παραγωγοί μας, ποιες είναι εκείνες οι ανάγκες. Όπως πολύ σωστά είπατε, είναι το καραγκούνικο και μπορώ να αναφέρω και άλλα σημαντικά εθνικά προϊόντα, είναι και το χιώτικο, είναι και το </w:t>
      </w:r>
      <w:proofErr w:type="spellStart"/>
      <w:r>
        <w:rPr>
          <w:rFonts w:eastAsia="Times New Roman" w:cs="Times New Roman"/>
          <w:szCs w:val="24"/>
        </w:rPr>
        <w:t>καλαρρύτικο</w:t>
      </w:r>
      <w:proofErr w:type="spellEnd"/>
      <w:r>
        <w:rPr>
          <w:rFonts w:eastAsia="Times New Roman" w:cs="Times New Roman"/>
          <w:szCs w:val="24"/>
        </w:rPr>
        <w:t xml:space="preserve">, είναι και άλλες φυλές. </w:t>
      </w:r>
    </w:p>
    <w:p w14:paraId="51E16B0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lastRenderedPageBreak/>
        <w:t>Αντίστροφα, αντί αυτή τη στιγμή</w:t>
      </w:r>
      <w:r>
        <w:rPr>
          <w:rFonts w:eastAsia="Times New Roman" w:cs="Times New Roman"/>
          <w:szCs w:val="24"/>
        </w:rPr>
        <w:t xml:space="preserve"> οι ερευνητές μας να ασχολούνται με αυτό για το οποίο βρήκαμε μια χρηματοδότηση, να πάνε οι ανάγκες της παραγωγής και να τους ζητήσουν -να τους παραγγείλουν, θα έλεγα, να κάνουμε την πρόσκληση</w:t>
      </w:r>
      <w:r>
        <w:rPr>
          <w:rFonts w:eastAsia="Times New Roman" w:cs="Times New Roman"/>
          <w:szCs w:val="24"/>
        </w:rPr>
        <w:t>,</w:t>
      </w:r>
      <w:r>
        <w:rPr>
          <w:rFonts w:eastAsia="Times New Roman" w:cs="Times New Roman"/>
          <w:szCs w:val="24"/>
        </w:rPr>
        <w:t xml:space="preserve"> δηλαδή- ποια πανεπιστήμια θέλουν να συνδράμουν, όλα μαζί ενωμέ</w:t>
      </w:r>
      <w:r>
        <w:rPr>
          <w:rFonts w:eastAsia="Times New Roman" w:cs="Times New Roman"/>
          <w:szCs w:val="24"/>
        </w:rPr>
        <w:t>να, διεπιστημονικά σε μια τέτοια προσπάθεια.</w:t>
      </w:r>
    </w:p>
    <w:p w14:paraId="51E16B0A"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την έννοια το </w:t>
      </w:r>
      <w:r>
        <w:rPr>
          <w:rFonts w:eastAsia="Times New Roman" w:cs="Times New Roman"/>
          <w:szCs w:val="24"/>
        </w:rPr>
        <w:t>κ</w:t>
      </w:r>
      <w:r>
        <w:rPr>
          <w:rFonts w:eastAsia="Times New Roman" w:cs="Times New Roman"/>
          <w:szCs w:val="24"/>
        </w:rPr>
        <w:t>έντρο, είτε με την κινητικότητα είτε μέσω κάποιων προγραμμάτων, όπως προανέφερα, με τη συνεργασία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υπαλλήλων που θα προσληφθούν από τους συνεταιρισμούς και θα αξιοποιηθούν από το π</w:t>
      </w:r>
      <w:r>
        <w:rPr>
          <w:rFonts w:eastAsia="Times New Roman" w:cs="Times New Roman"/>
          <w:szCs w:val="24"/>
        </w:rPr>
        <w:t xml:space="preserve">ρόγραμμα, είτε τέλος πάντων όταν βγούμε από αυτή την ιστορία, από αυτόν τον εφιάλτη των μνημονίων, με μια προκήρυξη επιτέλους να ανανεωθεί το επιστημονικό μας δυναμικό, να μπορέσουμε ακριβώς να κάνουμε τα </w:t>
      </w:r>
      <w:r>
        <w:rPr>
          <w:rFonts w:eastAsia="Times New Roman" w:cs="Times New Roman"/>
          <w:szCs w:val="24"/>
        </w:rPr>
        <w:t>κ</w:t>
      </w:r>
      <w:r>
        <w:rPr>
          <w:rFonts w:eastAsia="Times New Roman" w:cs="Times New Roman"/>
          <w:szCs w:val="24"/>
        </w:rPr>
        <w:t>έντρα μας περισσότερο λειτουργικά. Η συνεργασία γι</w:t>
      </w:r>
      <w:r>
        <w:rPr>
          <w:rFonts w:eastAsia="Times New Roman" w:cs="Times New Roman"/>
          <w:szCs w:val="24"/>
        </w:rPr>
        <w:t>α μένα είναι το κλειδί και εκεί θα βρεθεί η λύση.</w:t>
      </w:r>
    </w:p>
    <w:p w14:paraId="51E16B0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Ευχαριστώ.</w:t>
      </w:r>
    </w:p>
    <w:p w14:paraId="51E16B0C" w14:textId="77777777" w:rsidR="00BF190D" w:rsidRDefault="005B2FA2">
      <w:pPr>
        <w:spacing w:after="0"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Κι εγώ ευχαριστώ.</w:t>
      </w:r>
    </w:p>
    <w:p w14:paraId="51E16B0D" w14:textId="77777777" w:rsidR="00BF190D" w:rsidRDefault="005B2FA2">
      <w:pPr>
        <w:spacing w:after="0" w:line="600" w:lineRule="auto"/>
        <w:ind w:firstLine="720"/>
        <w:jc w:val="both"/>
        <w:rPr>
          <w:rFonts w:eastAsia="Times New Roman"/>
          <w:szCs w:val="24"/>
        </w:rPr>
      </w:pPr>
      <w:r>
        <w:rPr>
          <w:rFonts w:eastAsia="Times New Roman" w:cs="Times New Roman"/>
          <w:szCs w:val="24"/>
        </w:rPr>
        <w:t>Συνεχίζουμε με την έκτη με αριθμό</w:t>
      </w:r>
      <w:r>
        <w:rPr>
          <w:rFonts w:ascii="Verdana" w:eastAsia="Times New Roman" w:hAnsi="Verdana" w:cs="Times New Roman"/>
          <w:color w:val="000000"/>
          <w:sz w:val="17"/>
          <w:szCs w:val="17"/>
          <w:shd w:val="clear" w:color="auto" w:fill="FFFFFF"/>
        </w:rPr>
        <w:t xml:space="preserve"> </w:t>
      </w:r>
      <w:r w:rsidRPr="00FC1A35">
        <w:rPr>
          <w:rFonts w:eastAsia="Times New Roman"/>
          <w:color w:val="000000"/>
          <w:szCs w:val="24"/>
          <w:shd w:val="clear" w:color="auto" w:fill="FFFFFF"/>
        </w:rPr>
        <w:t xml:space="preserve">1621/8-5-2018 </w:t>
      </w:r>
      <w:r>
        <w:rPr>
          <w:rFonts w:eastAsia="Times New Roman"/>
          <w:color w:val="000000"/>
          <w:szCs w:val="24"/>
          <w:shd w:val="clear" w:color="auto" w:fill="FFFFFF"/>
        </w:rPr>
        <w:t>επίκαιρη ε</w:t>
      </w:r>
      <w:r w:rsidRPr="00FC1A35">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w:t>
      </w:r>
      <w:r w:rsidRPr="00FC1A35">
        <w:rPr>
          <w:rFonts w:eastAsia="Times New Roman"/>
          <w:color w:val="000000"/>
          <w:szCs w:val="24"/>
          <w:shd w:val="clear" w:color="auto" w:fill="FFFFFF"/>
        </w:rPr>
        <w:t xml:space="preserve"> </w:t>
      </w:r>
      <w:r>
        <w:rPr>
          <w:rFonts w:eastAsia="Times New Roman"/>
          <w:color w:val="000000"/>
          <w:szCs w:val="24"/>
          <w:shd w:val="clear" w:color="auto" w:fill="FFFFFF"/>
        </w:rPr>
        <w:t xml:space="preserve">κύκλου </w:t>
      </w:r>
      <w:r w:rsidRPr="00FC1A35">
        <w:rPr>
          <w:rFonts w:eastAsia="Times New Roman"/>
          <w:color w:val="000000"/>
          <w:szCs w:val="24"/>
          <w:shd w:val="clear" w:color="auto" w:fill="FFFFFF"/>
        </w:rPr>
        <w:t>του ΣΤ</w:t>
      </w:r>
      <w:r>
        <w:rPr>
          <w:rFonts w:eastAsia="Times New Roman"/>
          <w:color w:val="000000"/>
          <w:szCs w:val="24"/>
          <w:shd w:val="clear" w:color="auto" w:fill="FFFFFF"/>
        </w:rPr>
        <w:t xml:space="preserve">΄ </w:t>
      </w:r>
      <w:r w:rsidRPr="00FC1A35">
        <w:rPr>
          <w:rFonts w:eastAsia="Times New Roman"/>
          <w:color w:val="000000"/>
          <w:szCs w:val="24"/>
          <w:shd w:val="clear" w:color="auto" w:fill="FFFFFF"/>
        </w:rPr>
        <w:t xml:space="preserve"> Αντιπροέδρου της Βουλής και Βουλευτή Λάρισας του Κομμουνιστικού Κόμματος Ελλάδ</w:t>
      </w:r>
      <w:r>
        <w:rPr>
          <w:rFonts w:eastAsia="Times New Roman"/>
          <w:color w:val="000000"/>
          <w:szCs w:val="24"/>
          <w:shd w:val="clear" w:color="auto" w:fill="FFFFFF"/>
        </w:rPr>
        <w:t>α</w:t>
      </w:r>
      <w:r w:rsidRPr="00FC1A35">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FC1A35">
        <w:rPr>
          <w:rFonts w:eastAsia="Times New Roman"/>
          <w:bCs/>
          <w:color w:val="000000"/>
          <w:szCs w:val="24"/>
          <w:shd w:val="clear" w:color="auto" w:fill="FFFFFF"/>
        </w:rPr>
        <w:t xml:space="preserve">Γεωργίου </w:t>
      </w:r>
      <w:proofErr w:type="spellStart"/>
      <w:r w:rsidRPr="00FC1A35">
        <w:rPr>
          <w:rFonts w:eastAsia="Times New Roman"/>
          <w:bCs/>
          <w:color w:val="000000"/>
          <w:szCs w:val="24"/>
          <w:shd w:val="clear" w:color="auto" w:fill="FFFFFF"/>
        </w:rPr>
        <w:t>Λαμπρούλη</w:t>
      </w:r>
      <w:proofErr w:type="spellEnd"/>
      <w:r>
        <w:rPr>
          <w:rFonts w:eastAsia="Times New Roman"/>
          <w:bCs/>
          <w:color w:val="000000"/>
          <w:szCs w:val="24"/>
          <w:shd w:val="clear" w:color="auto" w:fill="FFFFFF"/>
        </w:rPr>
        <w:t xml:space="preserve"> </w:t>
      </w:r>
      <w:r w:rsidRPr="00FC1A35">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FC1A35">
        <w:rPr>
          <w:rFonts w:eastAsia="Times New Roman"/>
          <w:bCs/>
          <w:color w:val="000000"/>
          <w:szCs w:val="24"/>
          <w:shd w:val="clear" w:color="auto" w:fill="FFFFFF"/>
        </w:rPr>
        <w:t>Εργασίας, Κοινωνικής Ασφάλισης και Κοινωνικής Αλληλεγγύης,</w:t>
      </w:r>
      <w:r>
        <w:rPr>
          <w:rFonts w:eastAsia="Times New Roman"/>
          <w:b/>
          <w:color w:val="000000"/>
          <w:szCs w:val="24"/>
          <w:shd w:val="clear" w:color="auto" w:fill="FFFFFF"/>
        </w:rPr>
        <w:t xml:space="preserve"> </w:t>
      </w:r>
      <w:r w:rsidRPr="00FC1A35">
        <w:rPr>
          <w:rFonts w:eastAsia="Times New Roman"/>
          <w:color w:val="000000"/>
          <w:szCs w:val="24"/>
          <w:shd w:val="clear" w:color="auto" w:fill="FFFFFF"/>
        </w:rPr>
        <w:t xml:space="preserve">με </w:t>
      </w:r>
      <w:r w:rsidRPr="00FC1A35">
        <w:rPr>
          <w:rFonts w:eastAsia="Times New Roman"/>
          <w:color w:val="000000"/>
          <w:szCs w:val="24"/>
          <w:shd w:val="clear" w:color="auto" w:fill="FFFFFF"/>
        </w:rPr>
        <w:lastRenderedPageBreak/>
        <w:t>θέμα: «Υγιεινή και ασφάλεια για εργαζόμενους και συναλλασσόμενους στα κτή</w:t>
      </w:r>
      <w:r w:rsidRPr="00FC1A35">
        <w:rPr>
          <w:rFonts w:eastAsia="Times New Roman"/>
          <w:color w:val="000000"/>
          <w:szCs w:val="24"/>
          <w:shd w:val="clear" w:color="auto" w:fill="FFFFFF"/>
        </w:rPr>
        <w:t>ρια του ΕΦΚΑ».</w:t>
      </w:r>
    </w:p>
    <w:p w14:paraId="51E16B0E"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Ορίστε, κύριε Αντιπρόεδρε, έχετε τον λόγο.</w:t>
      </w:r>
    </w:p>
    <w:p w14:paraId="51E16B0F"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51E16B1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όπως </w:t>
      </w:r>
      <w:proofErr w:type="spellStart"/>
      <w:r>
        <w:rPr>
          <w:rFonts w:eastAsia="Times New Roman" w:cs="Times New Roman"/>
          <w:szCs w:val="24"/>
        </w:rPr>
        <w:t>προείπατε</w:t>
      </w:r>
      <w:proofErr w:type="spellEnd"/>
      <w:r>
        <w:rPr>
          <w:rFonts w:eastAsia="Times New Roman" w:cs="Times New Roman"/>
          <w:szCs w:val="24"/>
        </w:rPr>
        <w:t>, η ερώτηση αφορά το πρόβλημα με τις ελλείψεις σε προσωπικό καθαριότητας, που προέκυψε βεβαί</w:t>
      </w:r>
      <w:r>
        <w:rPr>
          <w:rFonts w:eastAsia="Times New Roman" w:cs="Times New Roman"/>
          <w:szCs w:val="24"/>
        </w:rPr>
        <w:t xml:space="preserve">ως από την αρχή του χρόνου στα κτήρια του ΕΦΚΑ. Με αφορμή, λοιπόν, αυτό το πρόβλημα αναδεικνύονται και μπαίνουν επιτακτικά, αν θέλετε, τα ζητήματα της υγιεινής και ασφάλειας βεβαίως τόσο για τους εργαζόμενους στο </w:t>
      </w:r>
      <w:r>
        <w:rPr>
          <w:rFonts w:eastAsia="Times New Roman" w:cs="Times New Roman"/>
          <w:szCs w:val="24"/>
        </w:rPr>
        <w:t>τ</w:t>
      </w:r>
      <w:r>
        <w:rPr>
          <w:rFonts w:eastAsia="Times New Roman" w:cs="Times New Roman"/>
          <w:szCs w:val="24"/>
        </w:rPr>
        <w:t xml:space="preserve">αμείο, στις δομές του </w:t>
      </w:r>
      <w:r>
        <w:rPr>
          <w:rFonts w:eastAsia="Times New Roman" w:cs="Times New Roman"/>
          <w:szCs w:val="24"/>
        </w:rPr>
        <w:t>τ</w:t>
      </w:r>
      <w:r>
        <w:rPr>
          <w:rFonts w:eastAsia="Times New Roman" w:cs="Times New Roman"/>
          <w:szCs w:val="24"/>
        </w:rPr>
        <w:t xml:space="preserve">αμείου πανελλαδικά </w:t>
      </w:r>
      <w:r>
        <w:rPr>
          <w:rFonts w:eastAsia="Times New Roman" w:cs="Times New Roman"/>
          <w:szCs w:val="24"/>
        </w:rPr>
        <w:t xml:space="preserve">και όχι μόνο εδώ στην Αθήνα, όσο και για τους ίδιους τους συναλλασσόμενους με τον </w:t>
      </w:r>
      <w:r>
        <w:rPr>
          <w:rFonts w:eastAsia="Times New Roman" w:cs="Times New Roman"/>
          <w:szCs w:val="24"/>
        </w:rPr>
        <w:t>ο</w:t>
      </w:r>
      <w:r>
        <w:rPr>
          <w:rFonts w:eastAsia="Times New Roman" w:cs="Times New Roman"/>
          <w:szCs w:val="24"/>
        </w:rPr>
        <w:t xml:space="preserve">ργανισμό. </w:t>
      </w:r>
    </w:p>
    <w:p w14:paraId="51E16B11"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Βέβαια, αυτό το πρόβλημα λαμβάνει μεγαλύτερες διαστάσεις, αν λάβουμε υπ’ </w:t>
      </w:r>
      <w:proofErr w:type="spellStart"/>
      <w:r>
        <w:rPr>
          <w:rFonts w:eastAsia="Times New Roman" w:cs="Times New Roman"/>
          <w:szCs w:val="24"/>
        </w:rPr>
        <w:t>όψιν</w:t>
      </w:r>
      <w:proofErr w:type="spellEnd"/>
      <w:r>
        <w:rPr>
          <w:rFonts w:eastAsia="Times New Roman" w:cs="Times New Roman"/>
          <w:szCs w:val="24"/>
        </w:rPr>
        <w:t xml:space="preserve"> ότι στις </w:t>
      </w:r>
      <w:r>
        <w:rPr>
          <w:rFonts w:eastAsia="Times New Roman" w:cs="Times New Roman"/>
          <w:szCs w:val="24"/>
        </w:rPr>
        <w:t>υ</w:t>
      </w:r>
      <w:r>
        <w:rPr>
          <w:rFonts w:eastAsia="Times New Roman" w:cs="Times New Roman"/>
          <w:szCs w:val="24"/>
        </w:rPr>
        <w:t xml:space="preserve">πηρεσίες ή παράλληλα με τις </w:t>
      </w:r>
      <w:r>
        <w:rPr>
          <w:rFonts w:eastAsia="Times New Roman" w:cs="Times New Roman"/>
          <w:szCs w:val="24"/>
        </w:rPr>
        <w:t>υ</w:t>
      </w:r>
      <w:r>
        <w:rPr>
          <w:rFonts w:eastAsia="Times New Roman" w:cs="Times New Roman"/>
          <w:szCs w:val="24"/>
        </w:rPr>
        <w:t xml:space="preserve">πηρεσίες του ΕΦΚΑ στις κτηριακές δομές που αξιοποιούνται, στεγάζονται ή συστεγάζονται αντίστοιχα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ιστοποίησης </w:t>
      </w:r>
      <w:r>
        <w:rPr>
          <w:rFonts w:eastAsia="Times New Roman" w:cs="Times New Roman"/>
          <w:szCs w:val="24"/>
        </w:rPr>
        <w:t>α</w:t>
      </w:r>
      <w:r>
        <w:rPr>
          <w:rFonts w:eastAsia="Times New Roman" w:cs="Times New Roman"/>
          <w:szCs w:val="24"/>
        </w:rPr>
        <w:t xml:space="preserve">ναπηρίας ή τα ιατρεία του ΕΟΠΥΥ. </w:t>
      </w:r>
    </w:p>
    <w:p w14:paraId="51E16B1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Απέναντι τώρα σε αυτή την κατάσταση είναι η </w:t>
      </w:r>
      <w:r>
        <w:rPr>
          <w:rFonts w:eastAsia="Times New Roman" w:cs="Times New Roman"/>
          <w:szCs w:val="24"/>
        </w:rPr>
        <w:t>δ</w:t>
      </w:r>
      <w:r>
        <w:rPr>
          <w:rFonts w:eastAsia="Times New Roman" w:cs="Times New Roman"/>
          <w:szCs w:val="24"/>
        </w:rPr>
        <w:t>ιοίκηση του ΕΦΚΑ, η οποία υποχρεώνει το ολιγάριθμο ό</w:t>
      </w:r>
      <w:r>
        <w:rPr>
          <w:rFonts w:eastAsia="Times New Roman" w:cs="Times New Roman"/>
          <w:szCs w:val="24"/>
        </w:rPr>
        <w:t>ντως προσωπικό καθαριότητας να καλύ</w:t>
      </w:r>
      <w:r>
        <w:rPr>
          <w:rFonts w:eastAsia="Times New Roman" w:cs="Times New Roman"/>
          <w:szCs w:val="24"/>
        </w:rPr>
        <w:lastRenderedPageBreak/>
        <w:t xml:space="preserve">πτει ανάγκες πολλών κτηρίων, χιλιάδων τετραγωνικών μέτρων, με όρους εργασίας εξουθενωτικούς, εξαντλητικούς, με την εντατικοποίηση εν γένει της εργασίας τους. Παράλληλα, μετακινούνται εργαζόμενοι μέσα στην ίδια μέρα από </w:t>
      </w:r>
      <w:r>
        <w:rPr>
          <w:rFonts w:eastAsia="Times New Roman" w:cs="Times New Roman"/>
          <w:szCs w:val="24"/>
        </w:rPr>
        <w:t>υ</w:t>
      </w:r>
      <w:r>
        <w:rPr>
          <w:rFonts w:eastAsia="Times New Roman" w:cs="Times New Roman"/>
          <w:szCs w:val="24"/>
        </w:rPr>
        <w:t>π</w:t>
      </w:r>
      <w:r>
        <w:rPr>
          <w:rFonts w:eastAsia="Times New Roman" w:cs="Times New Roman"/>
          <w:szCs w:val="24"/>
        </w:rPr>
        <w:t xml:space="preserve">ηρεσία σε </w:t>
      </w:r>
      <w:r>
        <w:rPr>
          <w:rFonts w:eastAsia="Times New Roman" w:cs="Times New Roman"/>
          <w:szCs w:val="24"/>
        </w:rPr>
        <w:t>υ</w:t>
      </w:r>
      <w:r>
        <w:rPr>
          <w:rFonts w:eastAsia="Times New Roman" w:cs="Times New Roman"/>
          <w:szCs w:val="24"/>
        </w:rPr>
        <w:t>πηρεσία, χωρίς τις απαραίτητες και αναγκαίες γραπτές εντολές μετακίνησης και, βέβαια, χωρίς την κάλυψη των εξόδων μετακίνησης.</w:t>
      </w:r>
    </w:p>
    <w:p w14:paraId="51E16B13"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Μάλιστα, μπροστά σε αυτή την κατάσταση, οι εργαζόμενοι το προηγούμενο διάστημα βρέθηκαν στον δρόμο διεκδικώντας από τη</w:t>
      </w:r>
      <w:r>
        <w:rPr>
          <w:rFonts w:eastAsia="Times New Roman" w:cs="Times New Roman"/>
          <w:szCs w:val="24"/>
        </w:rPr>
        <w:t xml:space="preserve">ν Κυβέρνηση, από το Υπουργείο, από το </w:t>
      </w:r>
      <w:r>
        <w:rPr>
          <w:rFonts w:eastAsia="Times New Roman" w:cs="Times New Roman"/>
          <w:szCs w:val="24"/>
        </w:rPr>
        <w:t>τ</w:t>
      </w:r>
      <w:r>
        <w:rPr>
          <w:rFonts w:eastAsia="Times New Roman" w:cs="Times New Roman"/>
          <w:szCs w:val="24"/>
        </w:rPr>
        <w:t xml:space="preserve">αμείο, από τον ΕΦΚΑ και συγκεκριμένα από τη </w:t>
      </w:r>
      <w:r>
        <w:rPr>
          <w:rFonts w:eastAsia="Times New Roman" w:cs="Times New Roman"/>
          <w:szCs w:val="24"/>
        </w:rPr>
        <w:t>δ</w:t>
      </w:r>
      <w:r>
        <w:rPr>
          <w:rFonts w:eastAsia="Times New Roman" w:cs="Times New Roman"/>
          <w:szCs w:val="24"/>
        </w:rPr>
        <w:t xml:space="preserve">ιοίκηση του ΕΦΚΑ, να παρθούν κάποια μέτρα και αυτά ακουμπάνε αφ’ ενός στην πρόσληψη προσωπικού που θα καλύπτει τις ανάγκες καθαριότητας του </w:t>
      </w:r>
      <w:r>
        <w:rPr>
          <w:rFonts w:eastAsia="Times New Roman" w:cs="Times New Roman"/>
          <w:szCs w:val="24"/>
        </w:rPr>
        <w:t>ο</w:t>
      </w:r>
      <w:r>
        <w:rPr>
          <w:rFonts w:eastAsia="Times New Roman" w:cs="Times New Roman"/>
          <w:szCs w:val="24"/>
        </w:rPr>
        <w:t>ργανισμού και κατ’ επέκταση κατ</w:t>
      </w:r>
      <w:r>
        <w:rPr>
          <w:rFonts w:eastAsia="Times New Roman" w:cs="Times New Roman"/>
          <w:szCs w:val="24"/>
        </w:rPr>
        <w:t xml:space="preserve">αγγέλλοντας την απαράδεκτη κατάσταση και την αντιμετώπισή τους από τη </w:t>
      </w:r>
      <w:r>
        <w:rPr>
          <w:rFonts w:eastAsia="Times New Roman" w:cs="Times New Roman"/>
          <w:szCs w:val="24"/>
        </w:rPr>
        <w:t>δ</w:t>
      </w:r>
      <w:r>
        <w:rPr>
          <w:rFonts w:eastAsia="Times New Roman" w:cs="Times New Roman"/>
          <w:szCs w:val="24"/>
        </w:rPr>
        <w:t xml:space="preserve">ιοίκηση του ΕΦΚΑ σε ό,τι αφορά αυτά που </w:t>
      </w:r>
      <w:proofErr w:type="spellStart"/>
      <w:r>
        <w:rPr>
          <w:rFonts w:eastAsia="Times New Roman" w:cs="Times New Roman"/>
          <w:szCs w:val="24"/>
        </w:rPr>
        <w:t>προείπα</w:t>
      </w:r>
      <w:proofErr w:type="spellEnd"/>
      <w:r>
        <w:rPr>
          <w:rFonts w:eastAsia="Times New Roman" w:cs="Times New Roman"/>
          <w:szCs w:val="24"/>
        </w:rPr>
        <w:t xml:space="preserve">. </w:t>
      </w:r>
    </w:p>
    <w:p w14:paraId="51E16B14"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51E16B15"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Συνεπώς, κύριε Πρόεδρε, τα ερωτήματα που τίθεντ</w:t>
      </w:r>
      <w:r>
        <w:rPr>
          <w:rFonts w:eastAsia="Times New Roman" w:cs="Times New Roman"/>
          <w:szCs w:val="24"/>
        </w:rPr>
        <w:t xml:space="preserve">αι είναι το πότε και αν θα γίνουν προσλήψεις μόνιμου προσωπικού καθαριότητας, πλήρους απασχόλησης, για να καλυφθούν φυσικά οι ανάγκες καθαριότητας σε μόνιμη βάση όλων των </w:t>
      </w:r>
      <w:r>
        <w:rPr>
          <w:rFonts w:eastAsia="Times New Roman" w:cs="Times New Roman"/>
          <w:szCs w:val="24"/>
        </w:rPr>
        <w:t>υ</w:t>
      </w:r>
      <w:r>
        <w:rPr>
          <w:rFonts w:eastAsia="Times New Roman" w:cs="Times New Roman"/>
          <w:szCs w:val="24"/>
        </w:rPr>
        <w:t xml:space="preserve">πηρεσιών του ΕΦΚΑ και, δεύτερον, ποια μέτρα θα παρθούν </w:t>
      </w:r>
      <w:r>
        <w:rPr>
          <w:rFonts w:eastAsia="Times New Roman" w:cs="Times New Roman"/>
          <w:szCs w:val="24"/>
        </w:rPr>
        <w:lastRenderedPageBreak/>
        <w:t>ώστε οι εργαζόμενοι στην καθα</w:t>
      </w:r>
      <w:r>
        <w:rPr>
          <w:rFonts w:eastAsia="Times New Roman" w:cs="Times New Roman"/>
          <w:szCs w:val="24"/>
        </w:rPr>
        <w:t xml:space="preserve">ριότητα να μη δέχονται την αυθαιρεσία της </w:t>
      </w:r>
      <w:r>
        <w:rPr>
          <w:rFonts w:eastAsia="Times New Roman" w:cs="Times New Roman"/>
          <w:szCs w:val="24"/>
        </w:rPr>
        <w:t>δ</w:t>
      </w:r>
      <w:r>
        <w:rPr>
          <w:rFonts w:eastAsia="Times New Roman" w:cs="Times New Roman"/>
          <w:szCs w:val="24"/>
        </w:rPr>
        <w:t xml:space="preserve">ιοίκησης και να μην αναγκάζονται να δουλεύουν με αυτές τις απαράδεκτες συνθήκες. </w:t>
      </w:r>
    </w:p>
    <w:p w14:paraId="51E16B16" w14:textId="77777777" w:rsidR="00BF190D" w:rsidRDefault="005B2FA2">
      <w:pPr>
        <w:spacing w:after="0"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τον κύριο Αντιπρόεδρο.</w:t>
      </w:r>
    </w:p>
    <w:p w14:paraId="51E16B17"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51E16B18"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w:t>
      </w:r>
      <w:r>
        <w:rPr>
          <w:rFonts w:eastAsia="Times New Roman" w:cs="Times New Roman"/>
          <w:b/>
          <w:szCs w:val="24"/>
        </w:rPr>
        <w:t xml:space="preserve">Σ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51E16B1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οι εργολάβοι ήταν εκείνοι που παρείχαν υπηρεσίες καθαριότητας γενικά στο </w:t>
      </w:r>
      <w:r>
        <w:rPr>
          <w:rFonts w:eastAsia="Times New Roman" w:cs="Times New Roman"/>
          <w:szCs w:val="24"/>
        </w:rPr>
        <w:t>δ</w:t>
      </w:r>
      <w:r>
        <w:rPr>
          <w:rFonts w:eastAsia="Times New Roman" w:cs="Times New Roman"/>
          <w:szCs w:val="24"/>
        </w:rPr>
        <w:t xml:space="preserve">ημόσιο και αυτή ήταν μια κατάσταση που η Κυβέρνησή μας θέλησε να </w:t>
      </w:r>
      <w:r>
        <w:rPr>
          <w:rFonts w:eastAsia="Times New Roman" w:cs="Times New Roman"/>
          <w:szCs w:val="24"/>
        </w:rPr>
        <w:t xml:space="preserve">μην τη διατηρήσει. </w:t>
      </w:r>
    </w:p>
    <w:p w14:paraId="51E16B1A"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Με τον ν.4325/2015 παρατείναμε τις μέχρι εκείνη τη στιγμή συμβάσεις ή </w:t>
      </w:r>
      <w:proofErr w:type="spellStart"/>
      <w:r>
        <w:rPr>
          <w:rFonts w:eastAsia="Times New Roman" w:cs="Times New Roman"/>
          <w:szCs w:val="24"/>
        </w:rPr>
        <w:t>εγκυροποιήσαμε</w:t>
      </w:r>
      <w:proofErr w:type="spellEnd"/>
      <w:r>
        <w:rPr>
          <w:rFonts w:eastAsia="Times New Roman" w:cs="Times New Roman"/>
          <w:szCs w:val="24"/>
        </w:rPr>
        <w:t xml:space="preserve"> την απασχόληση εργαζομένων που βρίσκονταν σε ένα καθεστώς αμφισβήτησης –το γνωστό πρόβλημα των καθαριστριών του Υπουργείου Οικονομικών και άλλων </w:t>
      </w:r>
      <w:r>
        <w:rPr>
          <w:rFonts w:eastAsia="Times New Roman" w:cs="Times New Roman"/>
          <w:szCs w:val="24"/>
        </w:rPr>
        <w:t>μονάδων-</w:t>
      </w:r>
      <w:r>
        <w:rPr>
          <w:rFonts w:eastAsia="Times New Roman" w:cs="Times New Roman"/>
          <w:szCs w:val="24"/>
        </w:rPr>
        <w:t>,</w:t>
      </w:r>
      <w:r>
        <w:rPr>
          <w:rFonts w:eastAsia="Times New Roman" w:cs="Times New Roman"/>
          <w:szCs w:val="24"/>
        </w:rPr>
        <w:t xml:space="preserve"> προκειμένου να έχουν νόμιμη απασχόληση με ατομικές συμβάσεις εργασίας.</w:t>
      </w:r>
    </w:p>
    <w:p w14:paraId="51E16B1B" w14:textId="77777777" w:rsidR="00BF190D" w:rsidRDefault="005B2FA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Μετατρέψαμε τις υπάρχουσες τότε συμβάσεις έργου με εργολάβους καθαριότητας σε συμβάσεις ατομικές</w:t>
      </w:r>
      <w:r>
        <w:rPr>
          <w:rFonts w:eastAsia="Times New Roman" w:cs="Times New Roman"/>
          <w:szCs w:val="24"/>
        </w:rPr>
        <w:t>,</w:t>
      </w:r>
      <w:r>
        <w:rPr>
          <w:rFonts w:eastAsia="Times New Roman" w:cs="Times New Roman"/>
          <w:szCs w:val="24"/>
        </w:rPr>
        <w:t xml:space="preserve"> είτε έργου είτε ατομικές όσων ατόμων ασχολούνταν με την καθαριότητα σε φορείς</w:t>
      </w:r>
      <w:r>
        <w:rPr>
          <w:rFonts w:eastAsia="Times New Roman" w:cs="Times New Roman"/>
          <w:szCs w:val="24"/>
        </w:rPr>
        <w:t>.</w:t>
      </w:r>
    </w:p>
    <w:p w14:paraId="51E16B1C" w14:textId="77777777" w:rsidR="00BF190D" w:rsidRDefault="005B2FA2">
      <w:pPr>
        <w:tabs>
          <w:tab w:val="left" w:pos="3873"/>
        </w:tabs>
        <w:spacing w:after="0" w:line="600" w:lineRule="auto"/>
        <w:ind w:firstLine="720"/>
        <w:jc w:val="both"/>
        <w:rPr>
          <w:rFonts w:eastAsia="Times New Roman"/>
          <w:bCs/>
        </w:rPr>
      </w:pPr>
      <w:r>
        <w:rPr>
          <w:rFonts w:eastAsia="Times New Roman" w:cs="Times New Roman"/>
          <w:szCs w:val="24"/>
        </w:rPr>
        <w:t xml:space="preserve">Στη συνέχεια με τον ν.4384 προβλέψαμε τη δυνατότητα σύναψης ατομικών συμβάσεων εργασίας καθαριότητας ή έργου με άτομα που απασχολούνταν στο έργο αυτό. Μέχρι 31 Δεκέμβρη του 2017 προβλεπόταν η απασχόλησή τους. Και εγκαίρως με τον ν.4506/2017, </w:t>
      </w:r>
      <w:r w:rsidRPr="00FE6FE7">
        <w:rPr>
          <w:rFonts w:eastAsia="Times New Roman" w:cs="Times New Roman"/>
          <w:szCs w:val="24"/>
        </w:rPr>
        <w:t>ο οποίος</w:t>
      </w:r>
      <w:r>
        <w:rPr>
          <w:rFonts w:eastAsia="Times New Roman" w:cs="Times New Roman"/>
          <w:szCs w:val="24"/>
        </w:rPr>
        <w:t xml:space="preserve"> ψηφ</w:t>
      </w:r>
      <w:r>
        <w:rPr>
          <w:rFonts w:eastAsia="Times New Roman" w:cs="Times New Roman"/>
          <w:szCs w:val="24"/>
        </w:rPr>
        <w:t>ίστηκε στις 12 Δεκεμβρίου, προβλέψαμε μια δυνατότητα καλύτερα εκτεταμένης χρονικής διάρκειας για την καθαριότητα, δεκαο</w:t>
      </w:r>
      <w:r>
        <w:rPr>
          <w:rFonts w:eastAsia="Times New Roman" w:cs="Times New Roman"/>
          <w:szCs w:val="24"/>
        </w:rPr>
        <w:t>κ</w:t>
      </w:r>
      <w:r>
        <w:rPr>
          <w:rFonts w:eastAsia="Times New Roman" w:cs="Times New Roman"/>
          <w:szCs w:val="24"/>
        </w:rPr>
        <w:t>τάμηνα με συμβάσε</w:t>
      </w:r>
      <w:r>
        <w:rPr>
          <w:rFonts w:eastAsia="Times New Roman" w:cs="Times New Roman"/>
          <w:szCs w:val="24"/>
        </w:rPr>
        <w:t>ι</w:t>
      </w:r>
      <w:r>
        <w:rPr>
          <w:rFonts w:eastAsia="Times New Roman" w:cs="Times New Roman"/>
          <w:szCs w:val="24"/>
        </w:rPr>
        <w:t xml:space="preserve">ς έργου ή </w:t>
      </w:r>
      <w:r>
        <w:rPr>
          <w:rFonts w:eastAsia="Times New Roman"/>
          <w:bCs/>
        </w:rPr>
        <w:t xml:space="preserve">ατομικές συμβάσεις εργασίας ορισμένου χρόνου, </w:t>
      </w:r>
      <w:r w:rsidRPr="003173C1">
        <w:rPr>
          <w:rFonts w:eastAsia="Times New Roman"/>
          <w:bCs/>
        </w:rPr>
        <w:t xml:space="preserve">προκειμένου </w:t>
      </w:r>
      <w:r>
        <w:rPr>
          <w:rFonts w:eastAsia="Times New Roman"/>
          <w:bCs/>
        </w:rPr>
        <w:t xml:space="preserve">να καλύψουμε αυτές τις ανάγκες. </w:t>
      </w:r>
    </w:p>
    <w:p w14:paraId="51E16B1D" w14:textId="77777777" w:rsidR="00BF190D" w:rsidRDefault="005B2FA2">
      <w:pPr>
        <w:tabs>
          <w:tab w:val="left" w:pos="3873"/>
        </w:tabs>
        <w:spacing w:after="0" w:line="600" w:lineRule="auto"/>
        <w:ind w:firstLine="720"/>
        <w:jc w:val="both"/>
        <w:rPr>
          <w:rFonts w:eastAsia="Times New Roman"/>
          <w:bCs/>
        </w:rPr>
      </w:pPr>
      <w:r>
        <w:rPr>
          <w:rFonts w:eastAsia="Times New Roman"/>
          <w:bCs/>
        </w:rPr>
        <w:t xml:space="preserve">Για τον ΕΦΚΑ επιλέξαμε να γίνει η δουλειά με κοινωνικό συνεταιρισμό ατόμων που πάσχουν, αλλά είναι απολύτως ικανά να παρέχουν υπηρεσίες καθαριότητας. Δυστυχώς, στη διαδικασία τη διαγωνιστική, γιατί </w:t>
      </w:r>
      <w:r w:rsidRPr="00B36A25">
        <w:rPr>
          <w:rFonts w:eastAsia="Times New Roman"/>
          <w:bCs/>
        </w:rPr>
        <w:t>πρέπει να</w:t>
      </w:r>
      <w:r>
        <w:rPr>
          <w:rFonts w:eastAsia="Times New Roman"/>
          <w:bCs/>
        </w:rPr>
        <w:t xml:space="preserve"> τη δείτε και αυτή, προέκυψαν κάποιες τυπικές παρ</w:t>
      </w:r>
      <w:r>
        <w:rPr>
          <w:rFonts w:eastAsia="Times New Roman"/>
          <w:bCs/>
        </w:rPr>
        <w:t>αλείψεις</w:t>
      </w:r>
      <w:r>
        <w:rPr>
          <w:rFonts w:eastAsia="Times New Roman"/>
          <w:bCs/>
        </w:rPr>
        <w:t>,</w:t>
      </w:r>
      <w:r>
        <w:rPr>
          <w:rFonts w:eastAsia="Times New Roman"/>
          <w:bCs/>
        </w:rPr>
        <w:t xml:space="preserve"> που καθυστέρησαν την έναρξη της ανάθεσης αυτού του έργου. Θα καλύπταμε το 70% των αναγκών του ΕΦΚΑ από αυτόν τον κοινωνικό συνεταιρισμό. Υπήρξαν ζητήματα τυπικά</w:t>
      </w:r>
      <w:r>
        <w:rPr>
          <w:rFonts w:eastAsia="Times New Roman"/>
          <w:bCs/>
        </w:rPr>
        <w:t>,</w:t>
      </w:r>
      <w:r>
        <w:rPr>
          <w:rFonts w:eastAsia="Times New Roman"/>
          <w:bCs/>
        </w:rPr>
        <w:t xml:space="preserve"> που καθυστέρησαν αυτή τη διαδικασία. Οι εργαζόμενες στην καθα</w:t>
      </w:r>
      <w:r>
        <w:rPr>
          <w:rFonts w:eastAsia="Times New Roman"/>
          <w:bCs/>
        </w:rPr>
        <w:lastRenderedPageBreak/>
        <w:t xml:space="preserve">ριότητα απασχολούνται, </w:t>
      </w:r>
      <w:r>
        <w:rPr>
          <w:rFonts w:eastAsia="Times New Roman"/>
          <w:bCs/>
        </w:rPr>
        <w:t xml:space="preserve">όπως </w:t>
      </w:r>
      <w:proofErr w:type="spellStart"/>
      <w:r>
        <w:rPr>
          <w:rFonts w:eastAsia="Times New Roman"/>
          <w:bCs/>
        </w:rPr>
        <w:t>ήσαν</w:t>
      </w:r>
      <w:proofErr w:type="spellEnd"/>
      <w:r>
        <w:rPr>
          <w:rFonts w:eastAsia="Times New Roman"/>
          <w:bCs/>
        </w:rPr>
        <w:t xml:space="preserve"> και ως </w:t>
      </w:r>
      <w:proofErr w:type="spellStart"/>
      <w:r>
        <w:rPr>
          <w:rFonts w:eastAsia="Times New Roman"/>
          <w:bCs/>
        </w:rPr>
        <w:t>ήσαν</w:t>
      </w:r>
      <w:proofErr w:type="spellEnd"/>
      <w:r>
        <w:rPr>
          <w:rFonts w:eastAsia="Times New Roman"/>
          <w:bCs/>
        </w:rPr>
        <w:t>, σε όμορα κτήρια. Δεν μετακινούνται. Δεν μετακινούνται</w:t>
      </w:r>
      <w:r>
        <w:rPr>
          <w:rFonts w:eastAsia="Times New Roman"/>
          <w:bCs/>
        </w:rPr>
        <w:t>,</w:t>
      </w:r>
      <w:r>
        <w:rPr>
          <w:rFonts w:eastAsia="Times New Roman"/>
          <w:bCs/>
        </w:rPr>
        <w:t xml:space="preserve"> εννοώ</w:t>
      </w:r>
      <w:r>
        <w:rPr>
          <w:rFonts w:eastAsia="Times New Roman"/>
          <w:bCs/>
        </w:rPr>
        <w:t>,</w:t>
      </w:r>
      <w:r>
        <w:rPr>
          <w:rFonts w:eastAsia="Times New Roman"/>
          <w:bCs/>
        </w:rPr>
        <w:t xml:space="preserve"> σε μεγάλη απόσταση, όμορα είναι τα κτήρια, είναι το ένα δίπλα στο άλλο ή σε απόσταση λίγων μέτρων, για να καλύπτονται αυτές οι ανάγκες.</w:t>
      </w:r>
    </w:p>
    <w:p w14:paraId="51E16B1E" w14:textId="77777777" w:rsidR="00BF190D" w:rsidRDefault="005B2FA2">
      <w:pPr>
        <w:tabs>
          <w:tab w:val="left" w:pos="3873"/>
        </w:tabs>
        <w:spacing w:after="0" w:line="600" w:lineRule="auto"/>
        <w:ind w:firstLine="720"/>
        <w:jc w:val="both"/>
        <w:rPr>
          <w:rFonts w:eastAsia="Times New Roman"/>
          <w:bCs/>
        </w:rPr>
      </w:pPr>
      <w:r>
        <w:rPr>
          <w:rFonts w:eastAsia="Times New Roman"/>
          <w:bCs/>
        </w:rPr>
        <w:t>Η μόνη απόσταση που θα μπορούσες να</w:t>
      </w:r>
      <w:r>
        <w:rPr>
          <w:rFonts w:eastAsia="Times New Roman"/>
          <w:bCs/>
        </w:rPr>
        <w:t xml:space="preserve"> την πεις αξιόλογη υπό αυτές τις συνθήκες είναι το κτήριο στην Παπαδιαμαντοπούλου, όπου εργάζεται η </w:t>
      </w:r>
      <w:r>
        <w:rPr>
          <w:rFonts w:eastAsia="Times New Roman"/>
          <w:bCs/>
        </w:rPr>
        <w:t>Μ</w:t>
      </w:r>
      <w:r>
        <w:rPr>
          <w:rFonts w:eastAsia="Times New Roman"/>
          <w:bCs/>
        </w:rPr>
        <w:t xml:space="preserve">ηχανογραφική </w:t>
      </w:r>
      <w:r>
        <w:rPr>
          <w:rFonts w:eastAsia="Times New Roman"/>
          <w:bCs/>
        </w:rPr>
        <w:t>Υ</w:t>
      </w:r>
      <w:r>
        <w:rPr>
          <w:rFonts w:eastAsia="Times New Roman"/>
          <w:bCs/>
        </w:rPr>
        <w:t xml:space="preserve">πηρεσία του ΕΦΚΑ, που πάνε με αυτοκίνητο του </w:t>
      </w:r>
      <w:r>
        <w:rPr>
          <w:rFonts w:eastAsia="Times New Roman"/>
          <w:bCs/>
        </w:rPr>
        <w:t>ο</w:t>
      </w:r>
      <w:r>
        <w:rPr>
          <w:rFonts w:eastAsia="Times New Roman"/>
          <w:bCs/>
        </w:rPr>
        <w:t>ργανισμού για να παρέχουν υπηρεσίες εκεί σε αυτή την απόσταση και μέσα στα χρονικά όρια της απα</w:t>
      </w:r>
      <w:r>
        <w:rPr>
          <w:rFonts w:eastAsia="Times New Roman"/>
          <w:bCs/>
        </w:rPr>
        <w:t>σχόλησής τους. Δεν υπάρχει ζήτημα υπερωριών.</w:t>
      </w:r>
    </w:p>
    <w:p w14:paraId="51E16B1F" w14:textId="77777777" w:rsidR="00BF190D" w:rsidRDefault="005B2FA2">
      <w:pPr>
        <w:tabs>
          <w:tab w:val="left" w:pos="3873"/>
        </w:tabs>
        <w:spacing w:after="0" w:line="600" w:lineRule="auto"/>
        <w:ind w:firstLine="720"/>
        <w:jc w:val="both"/>
        <w:rPr>
          <w:rFonts w:eastAsia="Times New Roman"/>
          <w:bCs/>
        </w:rPr>
      </w:pPr>
      <w:r>
        <w:rPr>
          <w:rFonts w:eastAsia="Times New Roman"/>
          <w:bCs/>
        </w:rPr>
        <w:t>Έχουμε δώσει 3.000 ευρώ σε κάθε μονάδα, ώστε εκεί που υπάρχει πρόβλημα να καλυφθούν περιστασιακά και πρόσκαιρα αυτές οι ανάγκες της καθαριότητας</w:t>
      </w:r>
      <w:r>
        <w:rPr>
          <w:rFonts w:eastAsia="Times New Roman"/>
          <w:bCs/>
        </w:rPr>
        <w:t>,</w:t>
      </w:r>
      <w:r>
        <w:rPr>
          <w:rFonts w:eastAsia="Times New Roman"/>
          <w:bCs/>
        </w:rPr>
        <w:t xml:space="preserve"> για να μην υπάρχει πρόβλημα συνολικά μέχρι να ολοκληρωθεί αυτή η </w:t>
      </w:r>
      <w:r>
        <w:rPr>
          <w:rFonts w:eastAsia="Times New Roman"/>
          <w:bCs/>
        </w:rPr>
        <w:t>διαγωνιστική διαδικασία, που επίκειται η ολοκλήρωσή της, είμαι βέβαιος, στο επόμενο διάστημα.</w:t>
      </w:r>
    </w:p>
    <w:p w14:paraId="51E16B20" w14:textId="77777777" w:rsidR="00BF190D" w:rsidRDefault="005B2FA2">
      <w:pPr>
        <w:tabs>
          <w:tab w:val="left" w:pos="3873"/>
        </w:tabs>
        <w:spacing w:after="0" w:line="600" w:lineRule="auto"/>
        <w:ind w:firstLine="720"/>
        <w:jc w:val="both"/>
        <w:rPr>
          <w:rFonts w:eastAsia="Times New Roman"/>
          <w:bCs/>
        </w:rPr>
      </w:pPr>
      <w:r>
        <w:rPr>
          <w:rFonts w:eastAsia="Times New Roman"/>
          <w:bCs/>
        </w:rPr>
        <w:t xml:space="preserve">Αυτοί είναι οι λόγοι που έχουν προκύψει τέτοια προβλήματα. </w:t>
      </w:r>
      <w:r w:rsidRPr="00C77D48">
        <w:rPr>
          <w:rFonts w:eastAsia="Times New Roman"/>
          <w:bCs/>
        </w:rPr>
        <w:t>Όμως</w:t>
      </w:r>
      <w:r>
        <w:rPr>
          <w:rFonts w:eastAsia="Times New Roman"/>
          <w:bCs/>
        </w:rPr>
        <w:t xml:space="preserve">, προέκυψαν για καλό σκοπό, να μην είναι οι εργολάβοι εκείνοι που κυριαρχούν στους χώρους εργασίας </w:t>
      </w:r>
      <w:r>
        <w:rPr>
          <w:rFonts w:eastAsia="Times New Roman"/>
          <w:bCs/>
        </w:rPr>
        <w:t xml:space="preserve">και στα θέματα καθαριότητας. </w:t>
      </w:r>
      <w:r w:rsidRPr="00C77D48">
        <w:rPr>
          <w:rFonts w:eastAsia="Times New Roman"/>
          <w:bCs/>
        </w:rPr>
        <w:t xml:space="preserve">Νομίζω </w:t>
      </w:r>
      <w:r>
        <w:rPr>
          <w:rFonts w:eastAsia="Times New Roman"/>
          <w:bCs/>
        </w:rPr>
        <w:t>ότι σε αυτό το Κομμουνιστικό Κόμμα συμφωνεί.</w:t>
      </w:r>
    </w:p>
    <w:p w14:paraId="51E16B21" w14:textId="77777777" w:rsidR="00BF190D" w:rsidRDefault="005B2FA2">
      <w:pPr>
        <w:tabs>
          <w:tab w:val="left" w:pos="3873"/>
        </w:tabs>
        <w:spacing w:after="0" w:line="600" w:lineRule="auto"/>
        <w:ind w:firstLine="720"/>
        <w:jc w:val="both"/>
        <w:rPr>
          <w:rFonts w:eastAsia="Times New Roman"/>
          <w:bCs/>
        </w:rPr>
      </w:pPr>
      <w:r w:rsidRPr="00C77D48">
        <w:rPr>
          <w:rFonts w:eastAsia="Times New Roman"/>
          <w:b/>
          <w:bCs/>
        </w:rPr>
        <w:t xml:space="preserve">ΠΡΟΕΔΡΕΥΩΝ (Δημήτριος </w:t>
      </w:r>
      <w:proofErr w:type="spellStart"/>
      <w:r w:rsidRPr="00C77D48">
        <w:rPr>
          <w:rFonts w:eastAsia="Times New Roman"/>
          <w:b/>
          <w:bCs/>
        </w:rPr>
        <w:t>Κρεμαστινός</w:t>
      </w:r>
      <w:proofErr w:type="spellEnd"/>
      <w:r w:rsidRPr="00C77D48">
        <w:rPr>
          <w:rFonts w:eastAsia="Times New Roman"/>
          <w:b/>
          <w:bCs/>
        </w:rPr>
        <w:t>):</w:t>
      </w:r>
      <w:r>
        <w:rPr>
          <w:rFonts w:eastAsia="Times New Roman"/>
          <w:bCs/>
        </w:rPr>
        <w:t xml:space="preserve"> Ευχαριστώ.</w:t>
      </w:r>
    </w:p>
    <w:p w14:paraId="51E16B22" w14:textId="77777777" w:rsidR="00BF190D" w:rsidRDefault="005B2FA2">
      <w:pPr>
        <w:tabs>
          <w:tab w:val="left" w:pos="3873"/>
        </w:tabs>
        <w:spacing w:after="0" w:line="600" w:lineRule="auto"/>
        <w:ind w:firstLine="720"/>
        <w:jc w:val="both"/>
        <w:rPr>
          <w:rFonts w:eastAsia="Times New Roman"/>
          <w:bCs/>
        </w:rPr>
      </w:pPr>
      <w:r>
        <w:rPr>
          <w:rFonts w:eastAsia="Times New Roman"/>
          <w:bCs/>
        </w:rPr>
        <w:lastRenderedPageBreak/>
        <w:t>Παρακαλώ, κύριε Αντιπρόεδρε, έχετε ξανά τον λόγο.</w:t>
      </w:r>
    </w:p>
    <w:p w14:paraId="51E16B23" w14:textId="77777777" w:rsidR="00BF190D" w:rsidRDefault="005B2FA2">
      <w:pPr>
        <w:tabs>
          <w:tab w:val="left" w:pos="3873"/>
        </w:tabs>
        <w:spacing w:after="0" w:line="600" w:lineRule="auto"/>
        <w:ind w:firstLine="720"/>
        <w:jc w:val="both"/>
        <w:rPr>
          <w:rFonts w:eastAsia="Times New Roman"/>
          <w:bCs/>
        </w:rPr>
      </w:pPr>
      <w:r w:rsidRPr="00C77D48">
        <w:rPr>
          <w:rFonts w:eastAsia="Times New Roman"/>
          <w:b/>
          <w:bCs/>
        </w:rPr>
        <w:t>ΓΕΩΡΓΙΟΣ ΛΑΜΠΡΟΥΛΗΣ (ΣΤ</w:t>
      </w:r>
      <w:r>
        <w:rPr>
          <w:rFonts w:eastAsia="Times New Roman"/>
          <w:b/>
          <w:bCs/>
        </w:rPr>
        <w:t>΄</w:t>
      </w:r>
      <w:r w:rsidRPr="00C77D48">
        <w:rPr>
          <w:rFonts w:eastAsia="Times New Roman"/>
          <w:b/>
          <w:bCs/>
        </w:rPr>
        <w:t xml:space="preserve"> Αντιπρόεδρος της Βουλής):</w:t>
      </w:r>
      <w:r>
        <w:rPr>
          <w:rFonts w:eastAsia="Times New Roman"/>
          <w:bCs/>
        </w:rPr>
        <w:t xml:space="preserve"> Άκουσα με προσοχή τον Υπουρ</w:t>
      </w:r>
      <w:r>
        <w:rPr>
          <w:rFonts w:eastAsia="Times New Roman"/>
          <w:bCs/>
        </w:rPr>
        <w:t xml:space="preserve">γό. Δεν έγινε κουβέντα για κάποια ζητήματα. Εμείς βάζουμε στο ερώτημα τα εξής: μόνιμη και σταθερή εργασία, προσλήψεις εργαζομένων. Τελεία και παύλα. Σε αυτό το Κομμουνιστικό </w:t>
      </w:r>
      <w:r w:rsidRPr="00C77D48">
        <w:rPr>
          <w:rFonts w:eastAsia="Times New Roman"/>
          <w:bCs/>
        </w:rPr>
        <w:t>Κ</w:t>
      </w:r>
      <w:r>
        <w:rPr>
          <w:rFonts w:eastAsia="Times New Roman"/>
          <w:bCs/>
        </w:rPr>
        <w:t xml:space="preserve">όμμα επιμένει διαχρονικά τώρα και μετά, όποιος και αν είναι στην </w:t>
      </w:r>
      <w:r>
        <w:rPr>
          <w:rFonts w:eastAsia="Times New Roman"/>
          <w:bCs/>
        </w:rPr>
        <w:t>κ</w:t>
      </w:r>
      <w:r w:rsidRPr="00C77D48">
        <w:rPr>
          <w:rFonts w:eastAsia="Times New Roman"/>
          <w:bCs/>
        </w:rPr>
        <w:t>υβέρνηση</w:t>
      </w:r>
      <w:r>
        <w:rPr>
          <w:rFonts w:eastAsia="Times New Roman"/>
          <w:bCs/>
        </w:rPr>
        <w:t>.</w:t>
      </w:r>
    </w:p>
    <w:p w14:paraId="51E16B24" w14:textId="77777777" w:rsidR="00BF190D" w:rsidRDefault="005B2FA2">
      <w:pPr>
        <w:tabs>
          <w:tab w:val="left" w:pos="3873"/>
        </w:tabs>
        <w:spacing w:after="0" w:line="600" w:lineRule="auto"/>
        <w:ind w:firstLine="720"/>
        <w:jc w:val="both"/>
        <w:rPr>
          <w:rFonts w:eastAsia="Times New Roman"/>
          <w:bCs/>
        </w:rPr>
      </w:pPr>
      <w:r>
        <w:rPr>
          <w:rFonts w:eastAsia="Times New Roman"/>
          <w:bCs/>
        </w:rPr>
        <w:t>Βεβαί</w:t>
      </w:r>
      <w:r>
        <w:rPr>
          <w:rFonts w:eastAsia="Times New Roman"/>
          <w:bCs/>
        </w:rPr>
        <w:t>ως, τι κάνετε εσείς, όχι μόνο στον ΕΦΚΑ, στις υπηρεσίες που προΐσταστε; Δεν είναι προσωπικό το θέμα, εννοώ το Υπουργείο Εργασίας</w:t>
      </w:r>
      <w:r w:rsidRPr="00C77D48">
        <w:rPr>
          <w:rFonts w:eastAsia="Times New Roman"/>
          <w:bCs/>
        </w:rPr>
        <w:t xml:space="preserve"> </w:t>
      </w:r>
      <w:r>
        <w:rPr>
          <w:rFonts w:eastAsia="Times New Roman"/>
          <w:bCs/>
        </w:rPr>
        <w:t xml:space="preserve">και εν γένει η </w:t>
      </w:r>
      <w:r w:rsidRPr="00C77D48">
        <w:rPr>
          <w:rFonts w:eastAsia="Times New Roman"/>
          <w:bCs/>
        </w:rPr>
        <w:t>Κυβέρνηση</w:t>
      </w:r>
      <w:r>
        <w:rPr>
          <w:rFonts w:eastAsia="Times New Roman"/>
          <w:bCs/>
        </w:rPr>
        <w:t>. Όπως στα νοσοκομεία, για παράδειγμα, που είναι υπεύθυνο το Υπουργείο Υγείας. Διώξατε εργολάβους και α</w:t>
      </w:r>
      <w:r>
        <w:rPr>
          <w:rFonts w:eastAsia="Times New Roman"/>
          <w:bCs/>
        </w:rPr>
        <w:t xml:space="preserve">νέλαβε το κράτος, που είναι όντως με συνθήκες γαλέρας και δουλεμπορικά γραφεία. Και αυτή τη δουλειά του δουλεμπορικού γραφείου την ανέλαβε το κράτος απέναντι στους εργαζόμενους. </w:t>
      </w:r>
    </w:p>
    <w:p w14:paraId="51E16B25" w14:textId="77777777" w:rsidR="00BF190D" w:rsidRDefault="005B2FA2">
      <w:pPr>
        <w:tabs>
          <w:tab w:val="left" w:pos="3873"/>
        </w:tabs>
        <w:spacing w:after="0" w:line="600" w:lineRule="auto"/>
        <w:ind w:firstLine="720"/>
        <w:jc w:val="both"/>
        <w:rPr>
          <w:rFonts w:eastAsia="Times New Roman"/>
          <w:bCs/>
        </w:rPr>
      </w:pPr>
      <w:r>
        <w:rPr>
          <w:rFonts w:eastAsia="Times New Roman"/>
          <w:bCs/>
        </w:rPr>
        <w:t xml:space="preserve">Αυτό κάνατε, </w:t>
      </w:r>
      <w:r w:rsidRPr="00C77D48">
        <w:rPr>
          <w:rFonts w:eastAsia="Times New Roman"/>
          <w:bCs/>
        </w:rPr>
        <w:t>κύριε Υπουργέ</w:t>
      </w:r>
      <w:r>
        <w:rPr>
          <w:rFonts w:eastAsia="Times New Roman"/>
          <w:bCs/>
        </w:rPr>
        <w:t xml:space="preserve">. Δεν είναι προσωπικό. Αυτό αφορά όλη τη δράση, αν </w:t>
      </w:r>
      <w:r>
        <w:rPr>
          <w:rFonts w:eastAsia="Times New Roman"/>
          <w:bCs/>
        </w:rPr>
        <w:t xml:space="preserve">θέλετε, στον τομέα των εργασιακών σχέσεων και μέσω των </w:t>
      </w:r>
      <w:r w:rsidRPr="00B36A25">
        <w:rPr>
          <w:rFonts w:eastAsia="Times New Roman"/>
          <w:bCs/>
        </w:rPr>
        <w:t>ΚΟΙΝΣΕΠ</w:t>
      </w:r>
      <w:r>
        <w:rPr>
          <w:rFonts w:eastAsia="Times New Roman"/>
          <w:bCs/>
        </w:rPr>
        <w:t xml:space="preserve"> και τα λοιπά. Εμείς είμαστε ενάντια σε αυτού του τύπου την εργασιακή σχέση και τη δημιουργία και τη λειτουργία των </w:t>
      </w:r>
      <w:r w:rsidRPr="00B36A25">
        <w:rPr>
          <w:rFonts w:eastAsia="Times New Roman"/>
          <w:bCs/>
        </w:rPr>
        <w:t>ΚΟΙΝΣΕΠ</w:t>
      </w:r>
      <w:r>
        <w:rPr>
          <w:rFonts w:eastAsia="Times New Roman"/>
          <w:bCs/>
        </w:rPr>
        <w:t>. Δηλαδή θα λειτουργούν σαν μικροεπιχειρήσεις ή επιχειρήσεις οι εργαζόμ</w:t>
      </w:r>
      <w:r>
        <w:rPr>
          <w:rFonts w:eastAsia="Times New Roman"/>
          <w:bCs/>
        </w:rPr>
        <w:t xml:space="preserve">ενοι; Δηλαδή </w:t>
      </w:r>
      <w:r>
        <w:rPr>
          <w:rFonts w:eastAsia="Times New Roman"/>
          <w:bCs/>
        </w:rPr>
        <w:lastRenderedPageBreak/>
        <w:t xml:space="preserve">βάζετε -να το πω με τη λέξη- στο </w:t>
      </w:r>
      <w:proofErr w:type="spellStart"/>
      <w:r>
        <w:rPr>
          <w:rFonts w:eastAsia="Times New Roman"/>
          <w:bCs/>
        </w:rPr>
        <w:t>τριπάκι</w:t>
      </w:r>
      <w:proofErr w:type="spellEnd"/>
      <w:r>
        <w:rPr>
          <w:rFonts w:eastAsia="Times New Roman"/>
          <w:bCs/>
        </w:rPr>
        <w:t xml:space="preserve"> οι εργαζόμενοι να είναι επιχειρηματίες. Αυτοί οι εργαζόμενοι πώς θα εργάζονται και με τι συνθήκες και ποιοι θα είναι; Με συνθήκες χειρότερες από πριν. </w:t>
      </w:r>
    </w:p>
    <w:p w14:paraId="51E16B26" w14:textId="77777777" w:rsidR="00BF190D" w:rsidRDefault="005B2FA2">
      <w:pPr>
        <w:tabs>
          <w:tab w:val="left" w:pos="3873"/>
        </w:tabs>
        <w:spacing w:after="0" w:line="600" w:lineRule="auto"/>
        <w:ind w:firstLine="720"/>
        <w:jc w:val="both"/>
        <w:rPr>
          <w:rFonts w:eastAsia="Times New Roman" w:cs="Times New Roman"/>
          <w:szCs w:val="24"/>
        </w:rPr>
      </w:pPr>
      <w:r>
        <w:rPr>
          <w:rFonts w:eastAsia="Times New Roman"/>
          <w:bCs/>
        </w:rPr>
        <w:t>Άρα σας απευθύναμε το αίτημα, κατά τη γνώμη μας. Β</w:t>
      </w:r>
      <w:r>
        <w:rPr>
          <w:rFonts w:eastAsia="Times New Roman"/>
          <w:bCs/>
        </w:rPr>
        <w:t xml:space="preserve">εβαίως αυτό δεν θα λυθεί εδώ μέσα. Δεν έχουμε </w:t>
      </w:r>
      <w:proofErr w:type="spellStart"/>
      <w:r>
        <w:rPr>
          <w:rFonts w:eastAsia="Times New Roman"/>
          <w:bCs/>
        </w:rPr>
        <w:t>καμμία</w:t>
      </w:r>
      <w:proofErr w:type="spellEnd"/>
      <w:r>
        <w:rPr>
          <w:rFonts w:eastAsia="Times New Roman"/>
          <w:bCs/>
        </w:rPr>
        <w:t xml:space="preserve"> αυταπάτη. Εμείς το απευθύνουμε και με αφορμή τη συζήτηση για αυτό το θέμα, όπως και στην </w:t>
      </w:r>
      <w:r w:rsidRPr="002B3022">
        <w:rPr>
          <w:rFonts w:eastAsia="Times New Roman"/>
          <w:bCs/>
        </w:rPr>
        <w:t>πολιτική</w:t>
      </w:r>
      <w:r>
        <w:rPr>
          <w:rFonts w:eastAsia="Times New Roman"/>
          <w:bCs/>
        </w:rPr>
        <w:t xml:space="preserve"> μας δράση μέσα στον κόσμο, στον λαό, στους εργαζόμενους, ότι οι ίδιοι οι εργαζόμενοι θα </w:t>
      </w:r>
      <w:r w:rsidRPr="002B3022">
        <w:rPr>
          <w:rFonts w:eastAsia="Times New Roman"/>
          <w:bCs/>
        </w:rPr>
        <w:t>πρέπει να</w:t>
      </w:r>
      <w:r>
        <w:rPr>
          <w:rFonts w:eastAsia="Times New Roman"/>
          <w:bCs/>
        </w:rPr>
        <w:t xml:space="preserve"> αναλάβουν βεβαίως και να διεκδικήσουν μόνιμες και σταθερές σχέσεις εργασίας και στον τομέα της καθαριότητας στον ΕΦΚΑ, είτε αυτοί είναι στις υπηρεσίες καθαριότητας είτε είναι εργαζόμενοι στο ταμείο, </w:t>
      </w:r>
      <w:r w:rsidRPr="002B3022">
        <w:rPr>
          <w:rFonts w:eastAsia="Times New Roman"/>
          <w:bCs/>
        </w:rPr>
        <w:t>οι οποίοι</w:t>
      </w:r>
      <w:r>
        <w:rPr>
          <w:rFonts w:eastAsia="Times New Roman"/>
          <w:bCs/>
        </w:rPr>
        <w:t xml:space="preserve"> είναι αποδέκτες των υπηρεσιών καθαριότητας.</w:t>
      </w:r>
    </w:p>
    <w:p w14:paraId="51E16B27"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βεβαίως δεν έχουμε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αυταπάτη, όταν την ίδια ώρα βγαίνει η Κυβέρνηση και πανηγυρίζει για τα πλεονάσματα στον ΕΦΚΑ, τα 2,2 δισεκατομμύρια, </w:t>
      </w:r>
      <w:r>
        <w:rPr>
          <w:rFonts w:eastAsia="Times New Roman" w:cs="Times New Roman"/>
          <w:szCs w:val="24"/>
        </w:rPr>
        <w:t xml:space="preserve">τα οποία </w:t>
      </w:r>
      <w:r>
        <w:rPr>
          <w:rFonts w:eastAsia="Times New Roman" w:cs="Times New Roman"/>
          <w:szCs w:val="24"/>
        </w:rPr>
        <w:t>πλεονάσματα είναι ματωμένα και προέρχονται από το τσάκισμα των εργατικών και λαϊκών δικαιωμάτων, τις μ</w:t>
      </w:r>
      <w:r>
        <w:rPr>
          <w:rFonts w:eastAsia="Times New Roman" w:cs="Times New Roman"/>
          <w:szCs w:val="24"/>
        </w:rPr>
        <w:t xml:space="preserve">ειώσεις, τα χαράτσια και πάει λέγοντας στους μισθούς και στις συντάξεις, </w:t>
      </w:r>
      <w:r>
        <w:rPr>
          <w:rFonts w:eastAsia="Times New Roman" w:cs="Times New Roman"/>
          <w:szCs w:val="24"/>
        </w:rPr>
        <w:t xml:space="preserve">και </w:t>
      </w:r>
      <w:r>
        <w:rPr>
          <w:rFonts w:eastAsia="Times New Roman" w:cs="Times New Roman"/>
          <w:szCs w:val="24"/>
        </w:rPr>
        <w:t>την ίδια ώρα παραμερίζουν τους εργαζόμενους αφαιρώντας μ</w:t>
      </w:r>
      <w:r>
        <w:rPr>
          <w:rFonts w:eastAsia="Times New Roman" w:cs="Times New Roman"/>
          <w:szCs w:val="24"/>
        </w:rPr>
        <w:t>ί</w:t>
      </w:r>
      <w:r>
        <w:rPr>
          <w:rFonts w:eastAsia="Times New Roman" w:cs="Times New Roman"/>
          <w:szCs w:val="24"/>
        </w:rPr>
        <w:t>α σειρά από δικαιώματα που είχαν έως τώρα στον εργασιακό τομέα κ</w:t>
      </w:r>
      <w:r>
        <w:rPr>
          <w:rFonts w:eastAsia="Times New Roman" w:cs="Times New Roman"/>
          <w:szCs w:val="24"/>
        </w:rPr>
        <w:t>.</w:t>
      </w:r>
      <w:r>
        <w:rPr>
          <w:rFonts w:eastAsia="Times New Roman" w:cs="Times New Roman"/>
          <w:szCs w:val="24"/>
        </w:rPr>
        <w:t>λπ., μισθολογικά δικαιώματα και πάει λέγοντας.</w:t>
      </w:r>
    </w:p>
    <w:p w14:paraId="51E16B28"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lastRenderedPageBreak/>
        <w:t>Άρα, λοιπό</w:t>
      </w:r>
      <w:r>
        <w:rPr>
          <w:rFonts w:eastAsia="Times New Roman" w:cs="Times New Roman"/>
          <w:szCs w:val="24"/>
        </w:rPr>
        <w:t xml:space="preserve">ν, το πρόβλημα, κύριε Υπουργέ, κύριε Πρόεδρε, είναι βαθύτατα πολιτικό κατά τη γνώμη μας. Βεβαίως και πολιτική πρέπει να είναι η λύση του. Δείτε τώρα: Αναφερθήκατε με παραδείγματα που </w:t>
      </w:r>
      <w:r>
        <w:rPr>
          <w:rFonts w:eastAsia="Times New Roman" w:cs="Times New Roman"/>
          <w:szCs w:val="24"/>
        </w:rPr>
        <w:t xml:space="preserve">αφορούν </w:t>
      </w:r>
      <w:r>
        <w:rPr>
          <w:rFonts w:eastAsia="Times New Roman" w:cs="Times New Roman"/>
          <w:szCs w:val="24"/>
        </w:rPr>
        <w:t xml:space="preserve">εδώ στην Αθήνα, αλλά η ερώτηση δεν αφορά την Αθήνα μόνο, αλλά με </w:t>
      </w:r>
      <w:r>
        <w:rPr>
          <w:rFonts w:eastAsia="Times New Roman" w:cs="Times New Roman"/>
          <w:szCs w:val="24"/>
        </w:rPr>
        <w:t>αφορμή, εάν θέλετε, τα ζητήματα που προέκυψαν με τις κινητοποιήσεις, τα προβλήματα αυτά που έγιναν στην Αθήνα, έγιναν αντίστοιχα και σε άλλες περιοχές.</w:t>
      </w:r>
    </w:p>
    <w:p w14:paraId="51E16B2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Και στη Λάρισα για παράδειγμα, είναι δυο-τρεις καθαρίστριες. Δηλαδή, με </w:t>
      </w:r>
      <w:proofErr w:type="spellStart"/>
      <w:r>
        <w:rPr>
          <w:rFonts w:eastAsia="Times New Roman" w:cs="Times New Roman"/>
          <w:szCs w:val="24"/>
        </w:rPr>
        <w:t>συγχωρείτε</w:t>
      </w:r>
      <w:proofErr w:type="spellEnd"/>
      <w:r>
        <w:rPr>
          <w:rFonts w:eastAsia="Times New Roman" w:cs="Times New Roman"/>
          <w:szCs w:val="24"/>
        </w:rPr>
        <w:t>, θεωρείτε ότι αυτή τη</w:t>
      </w:r>
      <w:r>
        <w:rPr>
          <w:rFonts w:eastAsia="Times New Roman" w:cs="Times New Roman"/>
          <w:szCs w:val="24"/>
        </w:rPr>
        <w:t xml:space="preserve"> στιγμή ο </w:t>
      </w:r>
      <w:r>
        <w:rPr>
          <w:rFonts w:eastAsia="Times New Roman" w:cs="Times New Roman"/>
          <w:szCs w:val="24"/>
        </w:rPr>
        <w:t>δ</w:t>
      </w:r>
      <w:r>
        <w:rPr>
          <w:rFonts w:eastAsia="Times New Roman" w:cs="Times New Roman"/>
          <w:szCs w:val="24"/>
        </w:rPr>
        <w:t xml:space="preserve">ιοικητής, ο </w:t>
      </w:r>
      <w:r>
        <w:rPr>
          <w:rFonts w:eastAsia="Times New Roman" w:cs="Times New Roman"/>
          <w:szCs w:val="24"/>
        </w:rPr>
        <w:t>δ</w:t>
      </w:r>
      <w:r>
        <w:rPr>
          <w:rFonts w:eastAsia="Times New Roman" w:cs="Times New Roman"/>
          <w:szCs w:val="24"/>
        </w:rPr>
        <w:t xml:space="preserve">ιευθυντής ή οι υπηρεσιακοί παράγοντες να τοιχοκολλούν –μου το έλεγαν και οι ίδιοι γελούσαν, αλλά δεν είναι για γέλια, είναι για κλάματα η κατάσταση- χαρτιά που να παρακαλούν τους συναλλασσόμενους και τους εργαζόμενους να φροντίζουν </w:t>
      </w:r>
      <w:r>
        <w:rPr>
          <w:rFonts w:eastAsia="Times New Roman" w:cs="Times New Roman"/>
          <w:szCs w:val="24"/>
        </w:rPr>
        <w:t>για την καθαριότητα του χώρου, που είτε συναλλάσσονται είτε εργάζονται, γιατί δεν υπάρχουν καθαρίστριες;</w:t>
      </w:r>
    </w:p>
    <w:p w14:paraId="51E16B2A"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Όπως επίσης, στη Θεσσαλονίκη. Δεν ανανεώθηκαν οι συμβάσεις που έληξαν τον Δεκέμβρη. Είναι ελλιπέστατο το προσωπικό εκεί πέρα.</w:t>
      </w:r>
    </w:p>
    <w:p w14:paraId="51E16B2B"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 xml:space="preserve">Επειδή αναφερθήκατε στην </w:t>
      </w:r>
      <w:r>
        <w:rPr>
          <w:rFonts w:eastAsia="Times New Roman" w:cs="Times New Roman"/>
          <w:szCs w:val="24"/>
        </w:rPr>
        <w:t xml:space="preserve">Αθήνα, δείτε τώρα. Είκοσι πέντε άτομα εργάζονται στον ΕΦΚΑ, στο </w:t>
      </w:r>
      <w:r>
        <w:rPr>
          <w:rFonts w:eastAsia="Times New Roman" w:cs="Times New Roman"/>
          <w:szCs w:val="24"/>
        </w:rPr>
        <w:t>ε</w:t>
      </w:r>
      <w:r>
        <w:rPr>
          <w:rFonts w:eastAsia="Times New Roman" w:cs="Times New Roman"/>
          <w:szCs w:val="24"/>
        </w:rPr>
        <w:t xml:space="preserve">νιαίο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από τον παλιό, τον τέως ΟΑΕΕ και αυτά απασχολούνται με δίωρη και πεντάωρη απασχόληση με ό,τι αυτό συνεπάγεται και για μισθό και για δικαιώματα κ</w:t>
      </w:r>
      <w:r>
        <w:rPr>
          <w:rFonts w:eastAsia="Times New Roman" w:cs="Times New Roman"/>
          <w:szCs w:val="24"/>
        </w:rPr>
        <w:t>.</w:t>
      </w:r>
      <w:r>
        <w:rPr>
          <w:rFonts w:eastAsia="Times New Roman" w:cs="Times New Roman"/>
          <w:szCs w:val="24"/>
        </w:rPr>
        <w:t xml:space="preserve">λπ., όπως επίσης και οκτώ </w:t>
      </w:r>
      <w:r>
        <w:rPr>
          <w:rFonts w:eastAsia="Times New Roman" w:cs="Times New Roman"/>
          <w:szCs w:val="24"/>
        </w:rPr>
        <w:lastRenderedPageBreak/>
        <w:t>άτ</w:t>
      </w:r>
      <w:r>
        <w:rPr>
          <w:rFonts w:eastAsia="Times New Roman" w:cs="Times New Roman"/>
          <w:szCs w:val="24"/>
        </w:rPr>
        <w:t>ομα από τον τέως ΟΠΑΔ με δίωρη απασχόληση. Για παράδειγμα, αυτά τα άτομα γιατί δεν μπορεί να προσληφθούν, να μετατραπούν οι εργασιακές τους σχέσεις σε μόνιμη και σταθερή εργασία, ώστε να έχουν πλήρη δικαιώματα όπως και οι άλλοι εργαζόμενοι;</w:t>
      </w:r>
    </w:p>
    <w:p w14:paraId="51E16B2C"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Άρα, είναι πολι</w:t>
      </w:r>
      <w:r>
        <w:rPr>
          <w:rFonts w:eastAsia="Times New Roman" w:cs="Times New Roman"/>
          <w:szCs w:val="24"/>
        </w:rPr>
        <w:t xml:space="preserve">τικό το θέμα βεβαίως. Και ο προσανατολισμός της Κυβέρνησης δεν έχουμε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αυταπάτη εμείς ότι δεν είναι προς αυτή την κατεύθυνση, στην πρόσληψη, στην πρόσληψη μόνιμου προσωπικού με δικαιώματα, με ωράρια, με ασφαλιστικά δικαιώματα, εν γένει δικαιώματα στο</w:t>
      </w:r>
      <w:r>
        <w:rPr>
          <w:rFonts w:eastAsia="Times New Roman" w:cs="Times New Roman"/>
          <w:szCs w:val="24"/>
        </w:rPr>
        <w:t xml:space="preserve"> σύνολό τους. Εξάλλου, το παραδεχθήκατε κι εσείς ο ίδιος στην </w:t>
      </w:r>
      <w:proofErr w:type="spellStart"/>
      <w:r>
        <w:rPr>
          <w:rFonts w:eastAsia="Times New Roman" w:cs="Times New Roman"/>
          <w:szCs w:val="24"/>
        </w:rPr>
        <w:t>πρωτολογία</w:t>
      </w:r>
      <w:proofErr w:type="spellEnd"/>
      <w:r>
        <w:rPr>
          <w:rFonts w:eastAsia="Times New Roman" w:cs="Times New Roman"/>
          <w:szCs w:val="24"/>
        </w:rPr>
        <w:t xml:space="preserve"> σας ποια είναι η κατεύθυνση που δίνετε απέναντι σ</w:t>
      </w:r>
      <w:r>
        <w:rPr>
          <w:rFonts w:eastAsia="Times New Roman" w:cs="Times New Roman"/>
          <w:szCs w:val="24"/>
        </w:rPr>
        <w:t>ε</w:t>
      </w:r>
      <w:r>
        <w:rPr>
          <w:rFonts w:eastAsia="Times New Roman" w:cs="Times New Roman"/>
          <w:szCs w:val="24"/>
        </w:rPr>
        <w:t xml:space="preserve"> αυτές τις ανάγκες, όχι μόνο των ταμείων, αλλά αν θέλετε και γενικότερα. </w:t>
      </w:r>
    </w:p>
    <w:p w14:paraId="51E16B2D"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1E16B2E" w14:textId="77777777" w:rsidR="00BF190D" w:rsidRDefault="005B2FA2">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w:t>
      </w:r>
      <w:r w:rsidRPr="008456B4">
        <w:rPr>
          <w:rFonts w:eastAsia="Times New Roman"/>
          <w:b/>
          <w:bCs/>
        </w:rPr>
        <w:t>ινός</w:t>
      </w:r>
      <w:proofErr w:type="spellEnd"/>
      <w:r w:rsidRPr="008456B4">
        <w:rPr>
          <w:rFonts w:eastAsia="Times New Roman"/>
          <w:b/>
          <w:bCs/>
        </w:rPr>
        <w:t>):</w:t>
      </w:r>
      <w:r>
        <w:rPr>
          <w:rFonts w:eastAsia="Times New Roman" w:cs="Times New Roman"/>
          <w:szCs w:val="24"/>
        </w:rPr>
        <w:t xml:space="preserve"> Κι εγώ σας ευχαριστώ.</w:t>
      </w:r>
    </w:p>
    <w:p w14:paraId="51E16B2F"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51E16B30" w14:textId="77777777" w:rsidR="00BF190D" w:rsidRDefault="005B2FA2">
      <w:pPr>
        <w:spacing w:after="0" w:line="600" w:lineRule="auto"/>
        <w:ind w:firstLine="720"/>
        <w:jc w:val="both"/>
        <w:rPr>
          <w:rFonts w:eastAsia="Times New Roman" w:cs="Times New Roman"/>
          <w:szCs w:val="24"/>
        </w:rPr>
      </w:pPr>
      <w:r w:rsidRPr="00944BA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ίσως έπρεπε να είμαι πιο αναλυτικός. Δεν πρόκειται για κάποιες συνεταιριστ</w:t>
      </w:r>
      <w:r>
        <w:rPr>
          <w:rFonts w:eastAsia="Times New Roman" w:cs="Times New Roman"/>
          <w:szCs w:val="24"/>
        </w:rPr>
        <w:t xml:space="preserve">ικές ενσωματώσεις που ασχολούνται με την καθαριότητα στον ΕΦΚΑ, δεν είναι </w:t>
      </w:r>
      <w:r>
        <w:rPr>
          <w:rFonts w:eastAsia="Times New Roman" w:cs="Times New Roman"/>
          <w:szCs w:val="24"/>
        </w:rPr>
        <w:lastRenderedPageBreak/>
        <w:t>αυτό ένα γενικό σχέδιο που έχουμε μπροστά μας. Πρόκειται για την ψυχοκοινωνική ένταξη ατόμων που μέσα από την εργασία –και έχουν την εργασιακή ικανότητα και έχει δοκιμαστεί αυτό- βοη</w:t>
      </w:r>
      <w:r>
        <w:rPr>
          <w:rFonts w:eastAsia="Times New Roman" w:cs="Times New Roman"/>
          <w:szCs w:val="24"/>
        </w:rPr>
        <w:t xml:space="preserve">θούμε και τη δική τους ανάπτυξη μέσα </w:t>
      </w:r>
      <w:r>
        <w:rPr>
          <w:rFonts w:eastAsia="Times New Roman" w:cs="Times New Roman"/>
          <w:szCs w:val="24"/>
        </w:rPr>
        <w:t xml:space="preserve">από </w:t>
      </w:r>
      <w:r>
        <w:rPr>
          <w:rFonts w:eastAsia="Times New Roman" w:cs="Times New Roman"/>
          <w:szCs w:val="24"/>
        </w:rPr>
        <w:t>κοινωνικές σχέσεις και όχι στο περιθώριό τους.</w:t>
      </w:r>
    </w:p>
    <w:p w14:paraId="51E16B31"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Ο ΕΦΚΑ, νομίζω ότι σας ευαισθητοποιεί σ</w:t>
      </w:r>
      <w:r>
        <w:rPr>
          <w:rFonts w:eastAsia="Times New Roman" w:cs="Times New Roman"/>
          <w:szCs w:val="24"/>
        </w:rPr>
        <w:t>ε</w:t>
      </w:r>
      <w:r>
        <w:rPr>
          <w:rFonts w:eastAsia="Times New Roman" w:cs="Times New Roman"/>
          <w:szCs w:val="24"/>
        </w:rPr>
        <w:t xml:space="preserve"> αυτό. Δεν είστε αδιάφορος σ</w:t>
      </w:r>
      <w:r>
        <w:rPr>
          <w:rFonts w:eastAsia="Times New Roman" w:cs="Times New Roman"/>
          <w:szCs w:val="24"/>
        </w:rPr>
        <w:t>ε</w:t>
      </w:r>
      <w:r>
        <w:rPr>
          <w:rFonts w:eastAsia="Times New Roman" w:cs="Times New Roman"/>
          <w:szCs w:val="24"/>
        </w:rPr>
        <w:t xml:space="preserve"> αυτό το ζήτημα, είμαι βέβαιος. Ο ΕΦΚΑ είναι ένας φορέας κοινωνικής ασφάλισης και πρέπει πρωτίστως να δίνει σημασία σε τέτοιες ανάγκες. Μίλησα για διαγωνιστική διαδικασία –εξηγώ, γιατί δεν το εξήγησα πριν- με κοινωνικό συνεταιρισμό που έχει τέτοια άτομα. Δ</w:t>
      </w:r>
      <w:r>
        <w:rPr>
          <w:rFonts w:eastAsia="Times New Roman" w:cs="Times New Roman"/>
          <w:szCs w:val="24"/>
        </w:rPr>
        <w:t>εν είναι μια γενική μορφή οργάνωσης της οικονομίας, είναι άτομα με ψυχοκοινωνική ένταξη που έχουν ικανότητα τέτοια. Και εκεί καθυστερήσαμε να ολοκληρωθεί η διαδικασία για κάποια τυπικά κωλύματα. Εάν αυτά τα κωλύματα είναι ανυπέρβλητα, δυστυχώς, δεν θα γίνε</w:t>
      </w:r>
      <w:r>
        <w:rPr>
          <w:rFonts w:eastAsia="Times New Roman" w:cs="Times New Roman"/>
          <w:szCs w:val="24"/>
        </w:rPr>
        <w:t>ι αυτή η σύμβαση, που καλύπτει το 70% των αναγκών του ΕΦΚΑ αυτή η ανάγκη.</w:t>
      </w:r>
    </w:p>
    <w:p w14:paraId="51E16B32" w14:textId="77777777" w:rsidR="00BF190D" w:rsidRDefault="005B2FA2">
      <w:pPr>
        <w:spacing w:after="0" w:line="600" w:lineRule="auto"/>
        <w:ind w:firstLine="720"/>
        <w:jc w:val="both"/>
        <w:rPr>
          <w:rFonts w:eastAsia="Times New Roman" w:cs="Times New Roman"/>
          <w:szCs w:val="24"/>
        </w:rPr>
      </w:pPr>
      <w:r w:rsidRPr="005446B7">
        <w:rPr>
          <w:rFonts w:eastAsia="Times New Roman"/>
          <w:b/>
          <w:bCs/>
        </w:rPr>
        <w:t>ΓΕΩΡΓΙΟΣ ΛΑΜΠΡΟΥΛΗΣ (ΣΤ΄ Αντιπρόεδρος της Βουλής):</w:t>
      </w:r>
      <w:r>
        <w:rPr>
          <w:rFonts w:eastAsia="Times New Roman" w:cs="Times New Roman"/>
          <w:szCs w:val="24"/>
        </w:rPr>
        <w:t xml:space="preserve"> Μ</w:t>
      </w:r>
      <w:r>
        <w:rPr>
          <w:rFonts w:eastAsia="Times New Roman" w:cs="Times New Roman"/>
          <w:szCs w:val="24"/>
        </w:rPr>
        <w:t>ε</w:t>
      </w:r>
      <w:r>
        <w:rPr>
          <w:rFonts w:eastAsia="Times New Roman" w:cs="Times New Roman"/>
          <w:szCs w:val="24"/>
        </w:rPr>
        <w:t xml:space="preserve"> αυτό το 70% τι θα γίνει; </w:t>
      </w:r>
    </w:p>
    <w:p w14:paraId="51E16B33" w14:textId="77777777" w:rsidR="00BF190D" w:rsidRDefault="005B2FA2">
      <w:pPr>
        <w:spacing w:after="0" w:line="600" w:lineRule="auto"/>
        <w:ind w:firstLine="720"/>
        <w:jc w:val="both"/>
        <w:rPr>
          <w:rFonts w:eastAsia="Times New Roman" w:cs="Times New Roman"/>
          <w:szCs w:val="24"/>
        </w:rPr>
      </w:pPr>
      <w:r w:rsidRPr="00944BA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Όλοι οι</w:t>
      </w:r>
      <w:r>
        <w:rPr>
          <w:rFonts w:eastAsia="Times New Roman" w:cs="Times New Roman"/>
          <w:szCs w:val="24"/>
        </w:rPr>
        <w:t xml:space="preserve"> άλλοι που απασχολούνται, φυσικά, θα διατηρηθεί η απασχόλησή τους και θα προστεθούν </w:t>
      </w:r>
      <w:r>
        <w:rPr>
          <w:rFonts w:eastAsia="Times New Roman" w:cs="Times New Roman"/>
          <w:szCs w:val="24"/>
        </w:rPr>
        <w:lastRenderedPageBreak/>
        <w:t>κι άλλα άτομα, αυτό είπα, με βάση τις διατάξεις που προανέφερα, τα οποία θα ενισχύσουν ακόμα καλύτερα τις πραγματικές ανάγκες καθαριότητας, οι οποίες αυτή τη στιγμή δεν καλ</w:t>
      </w:r>
      <w:r>
        <w:rPr>
          <w:rFonts w:eastAsia="Times New Roman" w:cs="Times New Roman"/>
          <w:szCs w:val="24"/>
        </w:rPr>
        <w:t>ύπτονται επαρκώς.</w:t>
      </w:r>
    </w:p>
    <w:p w14:paraId="51E16B34" w14:textId="77777777" w:rsidR="00BF190D" w:rsidRDefault="005B2FA2">
      <w:pPr>
        <w:spacing w:after="0" w:line="600" w:lineRule="auto"/>
        <w:jc w:val="both"/>
        <w:rPr>
          <w:rFonts w:eastAsia="Times New Roman" w:cs="Times New Roman"/>
          <w:szCs w:val="24"/>
        </w:rPr>
      </w:pPr>
      <w:r>
        <w:rPr>
          <w:rFonts w:eastAsia="Times New Roman" w:cs="Times New Roman"/>
          <w:szCs w:val="24"/>
        </w:rPr>
        <w:tab/>
        <w:t xml:space="preserve">Εγώ δεν αποκρύπτω το πρόβλημα. Υπάρχει. Αλλά εξήγησα τις αιτίες. Νομίζω ότι το θέμα αυτό </w:t>
      </w:r>
      <w:r>
        <w:rPr>
          <w:rFonts w:eastAsia="Times New Roman" w:cs="Times New Roman"/>
          <w:szCs w:val="24"/>
        </w:rPr>
        <w:t>-ακόμα και με</w:t>
      </w:r>
      <w:r>
        <w:rPr>
          <w:rFonts w:eastAsia="Times New Roman" w:cs="Times New Roman"/>
          <w:szCs w:val="24"/>
        </w:rPr>
        <w:t xml:space="preserve"> μια μικρή καθυστέρηση που μπορεί να υπάρξει</w:t>
      </w:r>
      <w:r>
        <w:rPr>
          <w:rFonts w:eastAsia="Times New Roman" w:cs="Times New Roman"/>
          <w:szCs w:val="24"/>
        </w:rPr>
        <w:t>-</w:t>
      </w:r>
      <w:r>
        <w:rPr>
          <w:rFonts w:eastAsia="Times New Roman" w:cs="Times New Roman"/>
          <w:szCs w:val="24"/>
        </w:rPr>
        <w:t xml:space="preserve"> πρέπει να το δούμε με την ευαισθησία που αξίζει να έχουμε απέναντι σε αυτή την κατεύθυνση γιατί θέλουμε να δώσουμε μια λύση.</w:t>
      </w:r>
    </w:p>
    <w:p w14:paraId="51E16B35"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Και δεν είναι ότι εξοικονομούμε τα πλεονάσματα του ΕΦΚΑ από τέτοιους λόγους. Δεν είναι δυνατόν. Χθες ολοκληρώθηκε και σήμερα μάλλο</w:t>
      </w:r>
      <w:r>
        <w:rPr>
          <w:rFonts w:eastAsia="Times New Roman" w:cs="Times New Roman"/>
          <w:szCs w:val="24"/>
        </w:rPr>
        <w:t xml:space="preserve">ν θα βγουν και τα σχετικά ειδοποιητήρια μετά την εκκαθάριση των εισφορών: </w:t>
      </w:r>
      <w:r>
        <w:rPr>
          <w:rFonts w:eastAsia="Times New Roman" w:cs="Times New Roman"/>
          <w:szCs w:val="24"/>
        </w:rPr>
        <w:t xml:space="preserve">ένα εκατομμύριο διακόσιες τριάντα χιλιάδες </w:t>
      </w:r>
      <w:r>
        <w:rPr>
          <w:rFonts w:eastAsia="Times New Roman" w:cs="Times New Roman"/>
          <w:szCs w:val="24"/>
        </w:rPr>
        <w:t>ασφαλισμένοι πληρώνουν μέχρι 200 ευρώ. Δηλαδή, το 88% των ελεύθερων επαγγελματιών και αυτοαπασχολούμενων δίνουν το ελάχιστο ποσό, όταν είχα</w:t>
      </w:r>
      <w:r>
        <w:rPr>
          <w:rFonts w:eastAsia="Times New Roman" w:cs="Times New Roman"/>
          <w:szCs w:val="24"/>
        </w:rPr>
        <w:t>με μόλις 27% της κατηγορίας αυτής ασφαλισμένων στο παρελθόν να πληρώνουν μέχρι 200 ευρώ. Δεν προκύπτει, δηλαδή, από κάποιο ξεζούμισμα των ασφαλισμένων το πλεόνασμα ούτε από την έλλειψη δαπανών.</w:t>
      </w:r>
    </w:p>
    <w:p w14:paraId="51E16B36"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Αφού θα του</w:t>
      </w:r>
      <w:r>
        <w:rPr>
          <w:rFonts w:eastAsia="Times New Roman" w:cs="Times New Roman"/>
          <w:szCs w:val="24"/>
        </w:rPr>
        <w:t>ς κόψετε τις συντάξεις τώρα.</w:t>
      </w:r>
    </w:p>
    <w:p w14:paraId="51E16B37"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Όχι, γιατί το είπατε ότι η υγεία έχει υποφέρει γιατί δεν καλύπτεται από τις ανάγκες που πρέπει να καλύπτουμε.</w:t>
      </w:r>
    </w:p>
    <w:p w14:paraId="51E16B38"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Στον ΕΟΠΥΥ για τα νοσο</w:t>
      </w:r>
      <w:r>
        <w:rPr>
          <w:rFonts w:eastAsia="Times New Roman" w:cs="Times New Roman"/>
          <w:szCs w:val="24"/>
        </w:rPr>
        <w:t>κομεία ήταν 149 εκατομμύρια ευρώ το 2014 και εμείς για το 2017 δώσαμε 580 εκατομμύρια ευρώ. Είναι παραπάνω 439 εκατομμύρια από ό,τι πριν. Και δώσαμε και 133 εκατομμύρια επιπλέον για παλιές οφειλές στον ΕΟΠΥΥ. Είναι άδικο να μην υποστηρίζουμε αυτή την προσπ</w:t>
      </w:r>
      <w:r>
        <w:rPr>
          <w:rFonts w:eastAsia="Times New Roman" w:cs="Times New Roman"/>
          <w:szCs w:val="24"/>
        </w:rPr>
        <w:t>άθεια ενίσχυσης της κοινωνικής ασφάλισης και της υγείας, πράγμα το οποίο…</w:t>
      </w:r>
    </w:p>
    <w:p w14:paraId="51E16B39"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Εγώ δεν είπα τίποτα για την υγεία.</w:t>
      </w:r>
    </w:p>
    <w:p w14:paraId="51E16B3A"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w:t>
      </w:r>
      <w:r>
        <w:rPr>
          <w:rFonts w:eastAsia="Times New Roman" w:cs="Times New Roman"/>
          <w:szCs w:val="24"/>
        </w:rPr>
        <w:t>ίπατε ότι τα ματωμένα πλεονάσματα…</w:t>
      </w:r>
    </w:p>
    <w:p w14:paraId="51E16B3B"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απαντάει όπως νομίζει ο κύριος Υπουργός. Δεν απαντάει σ</w:t>
      </w:r>
      <w:r>
        <w:rPr>
          <w:rFonts w:eastAsia="Times New Roman" w:cs="Times New Roman"/>
          <w:szCs w:val="24"/>
        </w:rPr>
        <w:t>τα ερωτήματα</w:t>
      </w:r>
      <w:r>
        <w:rPr>
          <w:rFonts w:eastAsia="Times New Roman" w:cs="Times New Roman"/>
          <w:szCs w:val="24"/>
        </w:rPr>
        <w:t xml:space="preserve"> που </w:t>
      </w:r>
      <w:r>
        <w:rPr>
          <w:rFonts w:eastAsia="Times New Roman" w:cs="Times New Roman"/>
          <w:szCs w:val="24"/>
        </w:rPr>
        <w:t>έθεσα</w:t>
      </w:r>
      <w:r>
        <w:rPr>
          <w:rFonts w:eastAsia="Times New Roman" w:cs="Times New Roman"/>
          <w:szCs w:val="24"/>
        </w:rPr>
        <w:t xml:space="preserve"> εγώ.</w:t>
      </w:r>
    </w:p>
    <w:p w14:paraId="51E16B3C"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lastRenderedPageBreak/>
        <w:t>ΑΝΑΣΤΑΣΙΟΣ ΠΕΤΡΟΠΟΥΛΟΣ (Υφυπουργός Εργασίας, Κοινωνικής Ασφάλισης και Κο</w:t>
      </w:r>
      <w:r w:rsidRPr="00EA697F">
        <w:rPr>
          <w:rFonts w:eastAsia="Times New Roman" w:cs="Times New Roman"/>
          <w:b/>
          <w:szCs w:val="24"/>
        </w:rPr>
        <w:t xml:space="preserve">ινωνικής Αλληλεγγύης): </w:t>
      </w:r>
      <w:r>
        <w:rPr>
          <w:rFonts w:eastAsia="Times New Roman" w:cs="Times New Roman"/>
          <w:szCs w:val="24"/>
        </w:rPr>
        <w:t>Τα ματωμένα πλεονάσματα δεν αποδεικνύεται ότι είναι ματωμένα.</w:t>
      </w:r>
    </w:p>
    <w:p w14:paraId="51E16B3D"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Εγώ δεν έβαλα ζητήματα υγείας. Εγώ έβαλα ζητήματα </w:t>
      </w:r>
      <w:r>
        <w:rPr>
          <w:rFonts w:eastAsia="Times New Roman" w:cs="Times New Roman"/>
          <w:szCs w:val="24"/>
        </w:rPr>
        <w:t xml:space="preserve">που αφορούν </w:t>
      </w:r>
      <w:r>
        <w:rPr>
          <w:rFonts w:eastAsia="Times New Roman" w:cs="Times New Roman"/>
          <w:szCs w:val="24"/>
        </w:rPr>
        <w:t>στον τομέα της υγείας</w:t>
      </w:r>
      <w:r>
        <w:rPr>
          <w:rFonts w:eastAsia="Times New Roman" w:cs="Times New Roman"/>
          <w:szCs w:val="24"/>
        </w:rPr>
        <w:t>,</w:t>
      </w:r>
      <w:r>
        <w:rPr>
          <w:rFonts w:eastAsia="Times New Roman" w:cs="Times New Roman"/>
          <w:szCs w:val="24"/>
        </w:rPr>
        <w:t xml:space="preserve"> αξιοποιούνται και οι ΚΟΙΝΣΕΠ. Αυτό </w:t>
      </w:r>
      <w:r>
        <w:rPr>
          <w:rFonts w:eastAsia="Times New Roman" w:cs="Times New Roman"/>
          <w:szCs w:val="24"/>
        </w:rPr>
        <w:t>σας είπα, ότι εμείς ως κόμμα διαφωνούμε. Αυτή την επισήμανση έκανα.</w:t>
      </w:r>
    </w:p>
    <w:p w14:paraId="51E16B3E"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Την επανένταξη των ψυχικά πασχόντων δεν τη θέλετε εσείς; </w:t>
      </w:r>
    </w:p>
    <w:p w14:paraId="51E16B3F"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w:t>
      </w:r>
      <w:r>
        <w:rPr>
          <w:rFonts w:eastAsia="Times New Roman" w:cs="Times New Roman"/>
          <w:b/>
          <w:szCs w:val="24"/>
        </w:rPr>
        <w:t xml:space="preserve">ος της Βουλής): </w:t>
      </w:r>
      <w:r>
        <w:rPr>
          <w:rFonts w:eastAsia="Times New Roman" w:cs="Times New Roman"/>
          <w:szCs w:val="24"/>
        </w:rPr>
        <w:t>Και γιατί να είναι μέσω ΚΟΙΝΣΕΠ;</w:t>
      </w:r>
    </w:p>
    <w:p w14:paraId="51E16B40"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Έχω τον λόγο, κύριε Πρόεδρε; Δεν τον έχω. Κατανοώ τη διαδικασία.</w:t>
      </w:r>
    </w:p>
    <w:p w14:paraId="51E16B41"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Την επανένταξη των ψυχικά πασχόντων μέσα από τη</w:t>
      </w:r>
      <w:r>
        <w:rPr>
          <w:rFonts w:eastAsia="Times New Roman" w:cs="Times New Roman"/>
          <w:szCs w:val="24"/>
        </w:rPr>
        <w:t>ν εργασία εσείς δεν τη θέλετε; Είναι δυνατόν;</w:t>
      </w:r>
    </w:p>
    <w:p w14:paraId="51E16B42"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Αυτά είχα να πω. Σας ευχαριστώ.</w:t>
      </w:r>
    </w:p>
    <w:p w14:paraId="51E16B43" w14:textId="77777777" w:rsidR="00BF190D" w:rsidRDefault="005B2FA2">
      <w:pPr>
        <w:spacing w:after="0" w:line="600" w:lineRule="auto"/>
        <w:ind w:firstLine="720"/>
        <w:jc w:val="both"/>
        <w:rPr>
          <w:rFonts w:eastAsia="Times New Roman" w:cs="Times New Roman"/>
          <w:szCs w:val="24"/>
        </w:rPr>
      </w:pPr>
      <w:r w:rsidRPr="00543092">
        <w:rPr>
          <w:rFonts w:eastAsia="Times New Roman" w:cs="Times New Roman"/>
          <w:b/>
          <w:szCs w:val="24"/>
        </w:rPr>
        <w:lastRenderedPageBreak/>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 xml:space="preserve">Κύριε Υπουργέ, απαντάτε όπως θέλετε, βέβαια. Η </w:t>
      </w:r>
      <w:r>
        <w:rPr>
          <w:rFonts w:eastAsia="Times New Roman" w:cs="Times New Roman"/>
          <w:szCs w:val="24"/>
        </w:rPr>
        <w:t xml:space="preserve">τοποθέτηση </w:t>
      </w:r>
      <w:r>
        <w:rPr>
          <w:rFonts w:eastAsia="Times New Roman" w:cs="Times New Roman"/>
          <w:szCs w:val="24"/>
        </w:rPr>
        <w:t>η δική μου</w:t>
      </w:r>
      <w:r>
        <w:rPr>
          <w:rFonts w:eastAsia="Times New Roman" w:cs="Times New Roman"/>
          <w:szCs w:val="24"/>
        </w:rPr>
        <w:t>,</w:t>
      </w:r>
      <w:r>
        <w:rPr>
          <w:rFonts w:eastAsia="Times New Roman" w:cs="Times New Roman"/>
          <w:szCs w:val="24"/>
        </w:rPr>
        <w:t xml:space="preserve"> ως Προέδρου</w:t>
      </w:r>
      <w:r>
        <w:rPr>
          <w:rFonts w:eastAsia="Times New Roman" w:cs="Times New Roman"/>
          <w:szCs w:val="24"/>
        </w:rPr>
        <w:t>,</w:t>
      </w:r>
      <w:r>
        <w:rPr>
          <w:rFonts w:eastAsia="Times New Roman" w:cs="Times New Roman"/>
          <w:szCs w:val="24"/>
        </w:rPr>
        <w:t xml:space="preserve"> είναι αυτή. Δεν μπορώ να σας πω απαντήστε έτσι ή μην απαντήσετε.</w:t>
      </w:r>
    </w:p>
    <w:p w14:paraId="51E16B44"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θα ήθελα τον λόγο.</w:t>
      </w:r>
    </w:p>
    <w:p w14:paraId="51E16B45"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επειδή διαμαρτύρεται ο κύριος Αντιπρόεδρος, λέω ότι απαντάτε όπως </w:t>
      </w:r>
      <w:r>
        <w:rPr>
          <w:rFonts w:eastAsia="Times New Roman" w:cs="Times New Roman"/>
          <w:szCs w:val="24"/>
        </w:rPr>
        <w:t>κρίνετε. Δεν μπορώ να σας πω απαντήστε ή μην απαντήσετε. Αυτό λέω. Εκ του Κανονισμού.</w:t>
      </w:r>
    </w:p>
    <w:p w14:paraId="51E16B46"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δώστε μου σας παρακαλώ τον λόγο για είκοσι δευτερόλεπτα.</w:t>
      </w:r>
    </w:p>
    <w:p w14:paraId="51E16B47"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Ορίστε, κύρ</w:t>
      </w:r>
      <w:r>
        <w:rPr>
          <w:rFonts w:eastAsia="Times New Roman" w:cs="Times New Roman"/>
          <w:szCs w:val="24"/>
        </w:rPr>
        <w:t xml:space="preserve">ιε </w:t>
      </w:r>
      <w:proofErr w:type="spellStart"/>
      <w:r>
        <w:rPr>
          <w:rFonts w:eastAsia="Times New Roman" w:cs="Times New Roman"/>
          <w:szCs w:val="24"/>
        </w:rPr>
        <w:t>Λαμπρούλη</w:t>
      </w:r>
      <w:proofErr w:type="spellEnd"/>
      <w:r>
        <w:rPr>
          <w:rFonts w:eastAsia="Times New Roman" w:cs="Times New Roman"/>
          <w:szCs w:val="24"/>
        </w:rPr>
        <w:t>.</w:t>
      </w:r>
    </w:p>
    <w:p w14:paraId="51E16B48"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w:t>
      </w:r>
    </w:p>
    <w:p w14:paraId="51E16B49"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Το καταλαβαίνω, το κατανοώ, το ξέρω, το γνωρίζω, αλλά δεν μπορεί ο κύριος Υπουργός να μας εγκαλεί, για παράδειγμα, για το ζήτημα των εργαζομένων, μελλοντικών ενδεχομένως εργαζομένω</w:t>
      </w:r>
      <w:r>
        <w:rPr>
          <w:rFonts w:eastAsia="Times New Roman" w:cs="Times New Roman"/>
          <w:szCs w:val="24"/>
        </w:rPr>
        <w:t xml:space="preserve">ν, που αντιμετωπίζουν ψυχιατρικά προβλήματα ότι εμείς είμαστε κατά. Εμείς είμαστε κατά της μορφής πρόσληψης μέσω ΚΟΙΝΣΕΠ και πάει λέγοντας. Σας το είπα στη δευτερολογία </w:t>
      </w:r>
      <w:r>
        <w:rPr>
          <w:rFonts w:eastAsia="Times New Roman" w:cs="Times New Roman"/>
          <w:szCs w:val="24"/>
        </w:rPr>
        <w:lastRenderedPageBreak/>
        <w:t>μου. Βεβαίως και λέμε και διεκδικούμε για αυτά τα άτομα με ήπιες μορφές ψυχιατρικών προ</w:t>
      </w:r>
      <w:r>
        <w:rPr>
          <w:rFonts w:eastAsia="Times New Roman" w:cs="Times New Roman"/>
          <w:szCs w:val="24"/>
        </w:rPr>
        <w:t xml:space="preserve">βλημάτων, όπως και για τα άτομα με ειδικές ανάγκες, που προβλέπουν οι νόμοι, αλλά ούτε το δημόσιο ούτε ο ιδιωτικός τομέας προσλαμβάνουν. Έχει </w:t>
      </w:r>
      <w:r>
        <w:rPr>
          <w:rFonts w:eastAsia="Times New Roman" w:cs="Times New Roman"/>
          <w:szCs w:val="24"/>
        </w:rPr>
        <w:t>κ</w:t>
      </w:r>
      <w:r>
        <w:rPr>
          <w:rFonts w:eastAsia="Times New Roman" w:cs="Times New Roman"/>
          <w:szCs w:val="24"/>
        </w:rPr>
        <w:t>τυπήσει κόκκινο η ανεργία στα ΑΜΕΑ και στους ψυχικά αρρώστους που μπορούν να προσφέρουν εργασία. Η ανεργία τους ε</w:t>
      </w:r>
      <w:r>
        <w:rPr>
          <w:rFonts w:eastAsia="Times New Roman" w:cs="Times New Roman"/>
          <w:szCs w:val="24"/>
        </w:rPr>
        <w:t xml:space="preserve">ίναι στο 95%. Κι εσείς τώρα γυρνάτε και μας λέτε ότι το ΚΚΕ δεν δέχεται αυτό το πράγμα; Με </w:t>
      </w:r>
      <w:proofErr w:type="spellStart"/>
      <w:r>
        <w:rPr>
          <w:rFonts w:eastAsia="Times New Roman" w:cs="Times New Roman"/>
          <w:szCs w:val="24"/>
        </w:rPr>
        <w:t>συγχωρείτε</w:t>
      </w:r>
      <w:proofErr w:type="spellEnd"/>
      <w:r>
        <w:rPr>
          <w:rFonts w:eastAsia="Times New Roman" w:cs="Times New Roman"/>
          <w:szCs w:val="24"/>
        </w:rPr>
        <w:t>.</w:t>
      </w:r>
    </w:p>
    <w:p w14:paraId="51E16B4A" w14:textId="77777777" w:rsidR="00BF190D" w:rsidRDefault="005B2FA2">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 xml:space="preserve">Η διευκρίνιση έγινε, κύριε </w:t>
      </w:r>
      <w:proofErr w:type="spellStart"/>
      <w:r>
        <w:rPr>
          <w:rFonts w:eastAsia="Times New Roman" w:cs="Times New Roman"/>
          <w:szCs w:val="24"/>
        </w:rPr>
        <w:t>Λαμπρούλη</w:t>
      </w:r>
      <w:proofErr w:type="spellEnd"/>
      <w:r>
        <w:rPr>
          <w:rFonts w:eastAsia="Times New Roman" w:cs="Times New Roman"/>
          <w:szCs w:val="24"/>
        </w:rPr>
        <w:t>.</w:t>
      </w:r>
    </w:p>
    <w:p w14:paraId="51E16B4B"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Αυτό να το πάρει πίσω ο Υπου</w:t>
      </w:r>
      <w:r>
        <w:rPr>
          <w:rFonts w:eastAsia="Times New Roman" w:cs="Times New Roman"/>
          <w:szCs w:val="24"/>
        </w:rPr>
        <w:t xml:space="preserve">ργός. </w:t>
      </w:r>
    </w:p>
    <w:p w14:paraId="51E16B4C"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Δεν θα κάνουμε συζήτηση τώρα. Το ξέρετε ότι ο Κανονισμός το απαγορεύει αυτό.</w:t>
      </w:r>
    </w:p>
    <w:p w14:paraId="51E16B4D"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Ναι, και σας ευχαριστώ.</w:t>
      </w:r>
    </w:p>
    <w:p w14:paraId="51E16B4E"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 Υπουργός το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w:t>
      </w:r>
    </w:p>
    <w:p w14:paraId="51E16B4F" w14:textId="77777777" w:rsidR="00BF190D" w:rsidRDefault="005B2FA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Ναι, αλλά είναι διαστρέβλωση των θέσεων του κόμματός μας.</w:t>
      </w:r>
    </w:p>
    <w:p w14:paraId="51E16B50"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w:t>
      </w:r>
    </w:p>
    <w:p w14:paraId="51E16B51" w14:textId="77777777" w:rsidR="00BF190D" w:rsidRDefault="005B2FA2">
      <w:pPr>
        <w:spacing w:after="0" w:line="600" w:lineRule="auto"/>
        <w:ind w:firstLine="720"/>
        <w:jc w:val="both"/>
        <w:rPr>
          <w:rFonts w:eastAsia="Times New Roman" w:cs="Times New Roman"/>
          <w:szCs w:val="24"/>
        </w:rPr>
      </w:pPr>
      <w:r w:rsidRPr="00543092">
        <w:rPr>
          <w:rFonts w:eastAsia="Times New Roman" w:cs="Times New Roman"/>
          <w:b/>
          <w:szCs w:val="24"/>
        </w:rPr>
        <w:t>ΠΡΟΕΔΡΕ</w:t>
      </w:r>
      <w:r w:rsidRPr="00543092">
        <w:rPr>
          <w:rFonts w:eastAsia="Times New Roman" w:cs="Times New Roman"/>
          <w:b/>
          <w:szCs w:val="24"/>
        </w:rPr>
        <w:t xml:space="preserve">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Κύριε Υπουργέ, να μην κάνουμε συζήτηση.</w:t>
      </w:r>
    </w:p>
    <w:p w14:paraId="51E16B52"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Πρέπει να γίνει κατανοητό τι είπα. Δεν είπα αυτό.</w:t>
      </w:r>
    </w:p>
    <w:p w14:paraId="51E16B53" w14:textId="77777777" w:rsidR="00BF190D" w:rsidRDefault="005B2FA2">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Ναι, α</w:t>
      </w:r>
      <w:r>
        <w:rPr>
          <w:rFonts w:eastAsia="Times New Roman" w:cs="Times New Roman"/>
          <w:szCs w:val="24"/>
        </w:rPr>
        <w:t>λλά να το κλείσουμε το θέμα.</w:t>
      </w:r>
    </w:p>
    <w:p w14:paraId="51E16B54" w14:textId="77777777" w:rsidR="00BF190D" w:rsidRDefault="005B2FA2">
      <w:pPr>
        <w:spacing w:after="0" w:line="600" w:lineRule="auto"/>
        <w:ind w:firstLine="720"/>
        <w:jc w:val="both"/>
        <w:rPr>
          <w:rFonts w:eastAsia="Times New Roman" w:cs="Times New Roman"/>
          <w:szCs w:val="24"/>
        </w:rPr>
      </w:pPr>
      <w:r w:rsidRPr="00EA697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Δεν μέμφομαι το ΚΚΕ για έλλειψη θέσης προστασίας των ατόμων που πάσχουν. Το αντίθετο είπα. Είπα -και θα το δείτε από τα Πρακτικά- ότ</w:t>
      </w:r>
      <w:r>
        <w:rPr>
          <w:rFonts w:eastAsia="Times New Roman" w:cs="Times New Roman"/>
          <w:szCs w:val="24"/>
        </w:rPr>
        <w:t xml:space="preserve">ι είμαι βέβαιος ότι το ΚΚΕ συμφωνεί με την απασχόληση αυτών των ατόμων. Δεν είπα το αντίθετο. Ούτε </w:t>
      </w:r>
      <w:r>
        <w:rPr>
          <w:rFonts w:eastAsia="Times New Roman" w:cs="Times New Roman"/>
          <w:szCs w:val="24"/>
        </w:rPr>
        <w:t>έκανα</w:t>
      </w:r>
      <w:r>
        <w:rPr>
          <w:rFonts w:eastAsia="Times New Roman" w:cs="Times New Roman"/>
          <w:szCs w:val="24"/>
        </w:rPr>
        <w:t xml:space="preserve"> μομφή στο ΚΚΕ ότι δεν θέλει. Ίσα-ίσα που λέω ότι θα συμφωνεί και για αυτό τον λόγο θα μας συγχωρήσει μια καθυστέρηση, προκειμένου να απασχοληθούν τα άτ</w:t>
      </w:r>
      <w:r>
        <w:rPr>
          <w:rFonts w:eastAsia="Times New Roman" w:cs="Times New Roman"/>
          <w:szCs w:val="24"/>
        </w:rPr>
        <w:t>ομα αυτά.</w:t>
      </w:r>
    </w:p>
    <w:p w14:paraId="51E16B55" w14:textId="77777777" w:rsidR="00BF190D" w:rsidRDefault="005B2FA2">
      <w:pPr>
        <w:spacing w:after="0" w:line="600" w:lineRule="auto"/>
        <w:ind w:firstLine="720"/>
        <w:jc w:val="both"/>
        <w:rPr>
          <w:rFonts w:eastAsia="Times New Roman" w:cs="Times New Roman"/>
          <w:szCs w:val="24"/>
        </w:rPr>
      </w:pPr>
      <w:r>
        <w:rPr>
          <w:rFonts w:eastAsia="Times New Roman" w:cs="Times New Roman"/>
          <w:szCs w:val="24"/>
        </w:rPr>
        <w:t>Ευχαριστώ.</w:t>
      </w:r>
    </w:p>
    <w:p w14:paraId="51E16B56" w14:textId="77777777" w:rsidR="00BF190D" w:rsidRDefault="005B2FA2">
      <w:pPr>
        <w:spacing w:after="0" w:line="600" w:lineRule="auto"/>
        <w:ind w:firstLine="720"/>
        <w:jc w:val="both"/>
        <w:rPr>
          <w:rFonts w:eastAsia="Times New Roman" w:cs="Times New Roman"/>
          <w:szCs w:val="24"/>
        </w:rPr>
      </w:pPr>
      <w:r w:rsidRPr="00764D07">
        <w:rPr>
          <w:rFonts w:eastAsia="Times New Roman" w:cs="Times New Roman"/>
          <w:b/>
          <w:szCs w:val="24"/>
        </w:rPr>
        <w:lastRenderedPageBreak/>
        <w:t xml:space="preserve">ΠΡΟΕΔΡΕΥΩΝ (Δημήτριος </w:t>
      </w:r>
      <w:proofErr w:type="spellStart"/>
      <w:r w:rsidRPr="00764D07">
        <w:rPr>
          <w:rFonts w:eastAsia="Times New Roman" w:cs="Times New Roman"/>
          <w:b/>
          <w:szCs w:val="24"/>
        </w:rPr>
        <w:t>Κρεμαστινός</w:t>
      </w:r>
      <w:proofErr w:type="spellEnd"/>
      <w:r w:rsidRPr="00764D07">
        <w:rPr>
          <w:rFonts w:eastAsia="Times New Roman" w:cs="Times New Roman"/>
          <w:b/>
          <w:szCs w:val="24"/>
        </w:rPr>
        <w:t>):</w:t>
      </w:r>
      <w:r>
        <w:rPr>
          <w:rFonts w:eastAsia="Times New Roman" w:cs="Times New Roman"/>
          <w:b/>
          <w:szCs w:val="24"/>
        </w:rPr>
        <w:t xml:space="preserve"> </w:t>
      </w:r>
      <w:r>
        <w:rPr>
          <w:rFonts w:eastAsia="Times New Roman" w:cs="Times New Roman"/>
          <w:szCs w:val="24"/>
        </w:rPr>
        <w:t>Οι διευκρινίσεις έγιναν, νομίζω ότι το θέμα έληξε και έτσι, κυρίες και κύριοι συνάδελφοι, ολοκληρώθηκε η συζήτηση των επικαίρων ερωτήσεων.</w:t>
      </w:r>
    </w:p>
    <w:p w14:paraId="51E16B57" w14:textId="77777777" w:rsidR="00BF190D" w:rsidRDefault="005B2FA2">
      <w:pPr>
        <w:spacing w:after="0" w:line="600" w:lineRule="auto"/>
        <w:ind w:firstLine="720"/>
        <w:jc w:val="both"/>
        <w:rPr>
          <w:rFonts w:eastAsia="Times New Roman" w:cs="Times New Roman"/>
          <w:szCs w:val="24"/>
        </w:rPr>
      </w:pPr>
      <w:r w:rsidRPr="00AB627E">
        <w:rPr>
          <w:rFonts w:eastAsia="Times New Roman" w:cs="Times New Roman"/>
          <w:szCs w:val="24"/>
        </w:rPr>
        <w:t>Κ</w:t>
      </w:r>
      <w:r>
        <w:rPr>
          <w:rFonts w:eastAsia="Times New Roman" w:cs="Times New Roman"/>
          <w:szCs w:val="24"/>
        </w:rPr>
        <w:t>υρίες και κ</w:t>
      </w:r>
      <w:r w:rsidRPr="00AB627E">
        <w:rPr>
          <w:rFonts w:eastAsia="Times New Roman" w:cs="Times New Roman"/>
          <w:szCs w:val="24"/>
        </w:rPr>
        <w:t xml:space="preserve">ύριοι συνάδελφοι, δέχεστε στο σημείο αυτό να </w:t>
      </w:r>
      <w:r w:rsidRPr="00AB627E">
        <w:rPr>
          <w:rFonts w:eastAsia="Times New Roman" w:cs="Times New Roman"/>
          <w:szCs w:val="24"/>
        </w:rPr>
        <w:t>λύσουμε τη συνεδρίαση;</w:t>
      </w:r>
    </w:p>
    <w:p w14:paraId="51E16B58" w14:textId="77777777" w:rsidR="00BF190D" w:rsidRDefault="005B2FA2">
      <w:pPr>
        <w:spacing w:after="0" w:line="600" w:lineRule="auto"/>
        <w:ind w:firstLine="720"/>
        <w:jc w:val="both"/>
        <w:rPr>
          <w:rFonts w:eastAsia="Times New Roman" w:cs="Times New Roman"/>
          <w:szCs w:val="24"/>
        </w:rPr>
      </w:pPr>
      <w:r w:rsidRPr="00AB627E">
        <w:rPr>
          <w:rFonts w:eastAsia="Times New Roman" w:cs="Times New Roman"/>
          <w:b/>
          <w:szCs w:val="24"/>
        </w:rPr>
        <w:t>ΟΛΟΙ ΟΙ ΒΟΥΛΕΥΤΕΣ:</w:t>
      </w:r>
      <w:r w:rsidRPr="00AB627E">
        <w:rPr>
          <w:rFonts w:eastAsia="Times New Roman" w:cs="Times New Roman"/>
          <w:szCs w:val="24"/>
        </w:rPr>
        <w:t xml:space="preserve"> Μάλιστα, μάλιστα.</w:t>
      </w:r>
    </w:p>
    <w:p w14:paraId="51E16B59" w14:textId="77777777" w:rsidR="00BF190D" w:rsidRDefault="005B2FA2">
      <w:pPr>
        <w:spacing w:after="0" w:line="600" w:lineRule="auto"/>
        <w:ind w:firstLine="720"/>
        <w:jc w:val="both"/>
        <w:rPr>
          <w:rFonts w:eastAsia="Times New Roman" w:cs="Times New Roman"/>
          <w:szCs w:val="24"/>
        </w:rPr>
      </w:pPr>
      <w:r w:rsidRPr="00764D07">
        <w:rPr>
          <w:rFonts w:eastAsia="Times New Roman" w:cs="Times New Roman"/>
          <w:b/>
          <w:szCs w:val="24"/>
        </w:rPr>
        <w:t xml:space="preserve">ΠΡΟΕΔΡΕΥΩΝ (Δημήτριος </w:t>
      </w:r>
      <w:proofErr w:type="spellStart"/>
      <w:r w:rsidRPr="00764D07">
        <w:rPr>
          <w:rFonts w:eastAsia="Times New Roman" w:cs="Times New Roman"/>
          <w:b/>
          <w:szCs w:val="24"/>
        </w:rPr>
        <w:t>Κρεμαστινός</w:t>
      </w:r>
      <w:proofErr w:type="spellEnd"/>
      <w:r w:rsidRPr="00764D07">
        <w:rPr>
          <w:rFonts w:eastAsia="Times New Roman" w:cs="Times New Roman"/>
          <w:b/>
          <w:szCs w:val="24"/>
        </w:rPr>
        <w:t>):</w:t>
      </w:r>
      <w:r>
        <w:rPr>
          <w:rFonts w:eastAsia="Times New Roman" w:cs="Times New Roman"/>
          <w:b/>
          <w:szCs w:val="24"/>
        </w:rPr>
        <w:t xml:space="preserve"> </w:t>
      </w:r>
      <w:r w:rsidRPr="00AB627E">
        <w:rPr>
          <w:rFonts w:eastAsia="Times New Roman" w:cs="Times New Roman"/>
          <w:szCs w:val="24"/>
        </w:rPr>
        <w:t xml:space="preserve">Με τη </w:t>
      </w:r>
      <w:r>
        <w:rPr>
          <w:rFonts w:eastAsia="Times New Roman" w:cs="Times New Roman"/>
          <w:szCs w:val="24"/>
        </w:rPr>
        <w:t>συναίνεση του Σώματος και ώρα 10</w:t>
      </w:r>
      <w:r>
        <w:rPr>
          <w:rFonts w:eastAsia="Times New Roman" w:cs="Times New Roman"/>
          <w:szCs w:val="24"/>
        </w:rPr>
        <w:t>.</w:t>
      </w:r>
      <w:r>
        <w:rPr>
          <w:rFonts w:eastAsia="Times New Roman" w:cs="Times New Roman"/>
          <w:szCs w:val="24"/>
        </w:rPr>
        <w:t>40</w:t>
      </w:r>
      <w:r>
        <w:rPr>
          <w:rFonts w:eastAsia="Times New Roman" w:cs="Times New Roman"/>
          <w:szCs w:val="24"/>
        </w:rPr>
        <w:t>΄</w:t>
      </w:r>
      <w:r w:rsidRPr="00AB627E">
        <w:rPr>
          <w:rFonts w:eastAsia="Times New Roman" w:cs="Times New Roman"/>
          <w:szCs w:val="24"/>
        </w:rPr>
        <w:t xml:space="preserve"> </w:t>
      </w:r>
      <w:proofErr w:type="spellStart"/>
      <w:r w:rsidRPr="00AB627E">
        <w:rPr>
          <w:rFonts w:eastAsia="Times New Roman" w:cs="Times New Roman"/>
          <w:szCs w:val="24"/>
        </w:rPr>
        <w:t>λύεται</w:t>
      </w:r>
      <w:proofErr w:type="spellEnd"/>
      <w:r w:rsidRPr="00AB627E">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 ημέρα</w:t>
      </w:r>
      <w:r>
        <w:rPr>
          <w:rFonts w:eastAsia="Times New Roman" w:cs="Times New Roman"/>
          <w:szCs w:val="24"/>
        </w:rPr>
        <w:t xml:space="preserve"> Παρασκευή 11 Μαΐου και ώρα 10</w:t>
      </w:r>
      <w:r>
        <w:rPr>
          <w:rFonts w:eastAsia="Times New Roman" w:cs="Times New Roman"/>
          <w:szCs w:val="24"/>
        </w:rPr>
        <w:t>.</w:t>
      </w:r>
      <w:r w:rsidRPr="00AB627E">
        <w:rPr>
          <w:rFonts w:eastAsia="Times New Roman" w:cs="Times New Roman"/>
          <w:szCs w:val="24"/>
        </w:rPr>
        <w:t>00</w:t>
      </w:r>
      <w:r>
        <w:rPr>
          <w:rFonts w:eastAsia="Times New Roman" w:cs="Times New Roman"/>
          <w:szCs w:val="24"/>
        </w:rPr>
        <w:t>΄,</w:t>
      </w:r>
      <w:r w:rsidRPr="00AB627E">
        <w:rPr>
          <w:rFonts w:eastAsia="Times New Roman" w:cs="Times New Roman"/>
          <w:szCs w:val="24"/>
        </w:rPr>
        <w:t xml:space="preserve"> με αντικείμενο εργασιών του σώματος</w:t>
      </w:r>
      <w:r>
        <w:rPr>
          <w:rFonts w:eastAsia="Times New Roman" w:cs="Times New Roman"/>
          <w:szCs w:val="24"/>
        </w:rPr>
        <w:t>:</w:t>
      </w:r>
      <w:r w:rsidRPr="00AB627E">
        <w:rPr>
          <w:rFonts w:eastAsia="Times New Roman" w:cs="Times New Roman"/>
          <w:szCs w:val="24"/>
        </w:rPr>
        <w:t xml:space="preserve"> κοινοβου</w:t>
      </w:r>
      <w:r w:rsidRPr="00AB627E">
        <w:rPr>
          <w:rFonts w:eastAsia="Times New Roman" w:cs="Times New Roman"/>
          <w:szCs w:val="24"/>
        </w:rPr>
        <w:t>λευτικό έλεγχο</w:t>
      </w:r>
      <w:r>
        <w:rPr>
          <w:rFonts w:eastAsia="Times New Roman" w:cs="Times New Roman"/>
          <w:szCs w:val="24"/>
        </w:rPr>
        <w:t>,</w:t>
      </w:r>
      <w:r>
        <w:rPr>
          <w:rFonts w:eastAsia="Times New Roman" w:cs="Times New Roman"/>
          <w:szCs w:val="24"/>
        </w:rPr>
        <w:t xml:space="preserve"> </w:t>
      </w:r>
      <w:r w:rsidRPr="00AB627E">
        <w:rPr>
          <w:rFonts w:eastAsia="Times New Roman" w:cs="Times New Roman"/>
          <w:szCs w:val="24"/>
        </w:rPr>
        <w:t>συζήτη</w:t>
      </w:r>
      <w:r>
        <w:rPr>
          <w:rFonts w:eastAsia="Times New Roman" w:cs="Times New Roman"/>
          <w:szCs w:val="24"/>
        </w:rPr>
        <w:t>ση επικαίρων ερωτήσεων.</w:t>
      </w:r>
      <w:r w:rsidRPr="00AB627E">
        <w:rPr>
          <w:rFonts w:eastAsia="Times New Roman" w:cs="Times New Roman"/>
          <w:szCs w:val="24"/>
        </w:rPr>
        <w:t xml:space="preserve"> </w:t>
      </w:r>
    </w:p>
    <w:p w14:paraId="51E16B5A" w14:textId="77777777" w:rsidR="00BF190D" w:rsidRDefault="005B2FA2">
      <w:pPr>
        <w:spacing w:after="0" w:line="600" w:lineRule="auto"/>
        <w:ind w:firstLine="709"/>
        <w:jc w:val="both"/>
        <w:rPr>
          <w:rFonts w:eastAsia="Times New Roman" w:cs="Times New Roman"/>
          <w:szCs w:val="24"/>
        </w:rPr>
      </w:pPr>
      <w:r w:rsidRPr="00AB627E">
        <w:rPr>
          <w:rFonts w:eastAsia="Times New Roman" w:cs="Times New Roman"/>
          <w:b/>
          <w:szCs w:val="24"/>
        </w:rPr>
        <w:t>Ο ΠΡΟΕΔΡΟΣ</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sidRPr="00AB627E">
        <w:rPr>
          <w:rFonts w:eastAsia="Times New Roman" w:cs="Times New Roman"/>
          <w:b/>
          <w:szCs w:val="24"/>
        </w:rPr>
        <w:t xml:space="preserve">ΟΙ ΓΡΑΜΜΑΤΕΙΣ </w:t>
      </w:r>
    </w:p>
    <w:sectPr w:rsidR="00BF1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trackRevisions/>
  <w:documentProtection w:edit="trackedChanges" w:enforcement="1" w:cryptProviderType="rsaFull" w:cryptAlgorithmClass="hash" w:cryptAlgorithmType="typeAny" w:cryptAlgorithmSid="4" w:cryptSpinCount="50000" w:hash="Hav2SQuL01ku64DtkOJ2AwK32RE=" w:salt="6lOxFQI2DXroOTdBmDN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0D"/>
    <w:rsid w:val="00392F2F"/>
    <w:rsid w:val="005B2FA2"/>
    <w:rsid w:val="00BF19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6A84"/>
  <w15:docId w15:val="{0CC2B09D-2FAF-4664-A1EA-12D92590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11D9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11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630</MetadataID>
    <Session xmlns="641f345b-441b-4b81-9152-adc2e73ba5e1">Γ´</Session>
    <Date xmlns="641f345b-441b-4b81-9152-adc2e73ba5e1">2018-05-09T21:00:00+00:00</Date>
    <Status xmlns="641f345b-441b-4b81-9152-adc2e73ba5e1">
      <Url>http://srv-sp1/praktika/Lists/Incoming_Metadata/EditForm.aspx?ID=630&amp;Source=/praktika/Recordings_Library/Forms/AllItems.aspx</Url>
      <Description>Δημοσιεύτηκε</Description>
    </Status>
    <Meeting xmlns="641f345b-441b-4b81-9152-adc2e73ba5e1">ΡΙΕ´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7CC6C2-B125-4910-92D0-6D6FB75FE473}">
  <ds:schemaRefs>
    <ds:schemaRef ds:uri="http://schemas.microsoft.com/sharepoint/v3/contenttype/forms"/>
  </ds:schemaRefs>
</ds:datastoreItem>
</file>

<file path=customXml/itemProps2.xml><?xml version="1.0" encoding="utf-8"?>
<ds:datastoreItem xmlns:ds="http://schemas.openxmlformats.org/officeDocument/2006/customXml" ds:itemID="{AEE745C7-D9A5-4C13-B3BA-6275B3343BC2}">
  <ds:schemaRefs>
    <ds:schemaRef ds:uri="http://purl.org/dc/elements/1.1/"/>
    <ds:schemaRef ds:uri="641f345b-441b-4b81-9152-adc2e73ba5e1"/>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2BD57D-0666-4BED-A768-D7B2D5E16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9103</Words>
  <Characters>49162</Characters>
  <Application>Microsoft Office Word</Application>
  <DocSecurity>0</DocSecurity>
  <Lines>409</Lines>
  <Paragraphs>116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2018-05-21T15:34:00Z</dcterms:created>
  <dcterms:modified xsi:type="dcterms:W3CDTF">2018-05-21T15:34:00Z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