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183F4E" w14:textId="77777777" w:rsidR="00445749" w:rsidRPr="00445749" w:rsidRDefault="00445749" w:rsidP="00445749">
      <w:pPr>
        <w:spacing w:after="200" w:line="360" w:lineRule="auto"/>
        <w:rPr>
          <w:ins w:id="0" w:author="Φλούδα Χριστίνα" w:date="2017-10-12T13:35:00Z"/>
          <w:rFonts w:eastAsia="Times New Roman"/>
          <w:szCs w:val="24"/>
          <w:lang w:eastAsia="en-US"/>
        </w:rPr>
      </w:pPr>
      <w:ins w:id="1" w:author="Φλούδα Χριστίνα" w:date="2017-10-12T13:35:00Z">
        <w:r w:rsidRPr="00445749">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5E414430" w14:textId="77777777" w:rsidR="00445749" w:rsidRPr="00445749" w:rsidRDefault="00445749" w:rsidP="00445749">
      <w:pPr>
        <w:spacing w:after="200" w:line="360" w:lineRule="auto"/>
        <w:rPr>
          <w:ins w:id="2" w:author="Φλούδα Χριστίνα" w:date="2017-10-12T13:35:00Z"/>
          <w:rFonts w:eastAsia="Times New Roman"/>
          <w:szCs w:val="24"/>
          <w:lang w:eastAsia="en-US"/>
        </w:rPr>
      </w:pPr>
    </w:p>
    <w:p w14:paraId="08E1CFC4" w14:textId="77777777" w:rsidR="00445749" w:rsidRPr="00445749" w:rsidRDefault="00445749" w:rsidP="00445749">
      <w:pPr>
        <w:spacing w:after="200" w:line="360" w:lineRule="auto"/>
        <w:rPr>
          <w:ins w:id="3" w:author="Φλούδα Χριστίνα" w:date="2017-10-12T13:35:00Z"/>
          <w:rFonts w:eastAsia="Times New Roman"/>
          <w:szCs w:val="24"/>
          <w:lang w:eastAsia="en-US"/>
        </w:rPr>
      </w:pPr>
      <w:ins w:id="4" w:author="Φλούδα Χριστίνα" w:date="2017-10-12T13:35:00Z">
        <w:r w:rsidRPr="00445749">
          <w:rPr>
            <w:rFonts w:eastAsia="Times New Roman"/>
            <w:szCs w:val="24"/>
            <w:lang w:eastAsia="en-US"/>
          </w:rPr>
          <w:t>ΠΙΝΑΚΑΣ ΠΕΡΙΕΧΟΜΕΝΩΝ</w:t>
        </w:r>
      </w:ins>
    </w:p>
    <w:p w14:paraId="59EC3C03" w14:textId="77777777" w:rsidR="00445749" w:rsidRPr="00445749" w:rsidRDefault="00445749" w:rsidP="00445749">
      <w:pPr>
        <w:spacing w:after="200" w:line="360" w:lineRule="auto"/>
        <w:rPr>
          <w:ins w:id="5" w:author="Φλούδα Χριστίνα" w:date="2017-10-12T13:35:00Z"/>
          <w:rFonts w:eastAsia="Times New Roman"/>
          <w:szCs w:val="24"/>
          <w:lang w:eastAsia="en-US"/>
        </w:rPr>
      </w:pPr>
      <w:ins w:id="6" w:author="Φλούδα Χριστίνα" w:date="2017-10-12T13:35:00Z">
        <w:r w:rsidRPr="00445749">
          <w:rPr>
            <w:rFonts w:eastAsia="Times New Roman"/>
            <w:szCs w:val="24"/>
            <w:lang w:eastAsia="en-US"/>
          </w:rPr>
          <w:t xml:space="preserve">ΙΖ΄ ΠΕΡΙΟΔΟΣ </w:t>
        </w:r>
      </w:ins>
    </w:p>
    <w:p w14:paraId="56C72691" w14:textId="77777777" w:rsidR="00445749" w:rsidRPr="00445749" w:rsidRDefault="00445749" w:rsidP="00445749">
      <w:pPr>
        <w:spacing w:after="200" w:line="360" w:lineRule="auto"/>
        <w:rPr>
          <w:ins w:id="7" w:author="Φλούδα Χριστίνα" w:date="2017-10-12T13:35:00Z"/>
          <w:rFonts w:eastAsia="Times New Roman"/>
          <w:szCs w:val="24"/>
          <w:lang w:eastAsia="en-US"/>
        </w:rPr>
      </w:pPr>
      <w:ins w:id="8" w:author="Φλούδα Χριστίνα" w:date="2017-10-12T13:35:00Z">
        <w:r w:rsidRPr="00445749">
          <w:rPr>
            <w:rFonts w:eastAsia="Times New Roman"/>
            <w:szCs w:val="24"/>
            <w:lang w:eastAsia="en-US"/>
          </w:rPr>
          <w:t>ΠΡΟΕΔΡΕΥΟΜΕΝΗΣ ΚΟΙΝΟΒΟΥΛΕΥΤΙΚΗΣ ΔΗΜΟΚΡΑΤΙΑΣ</w:t>
        </w:r>
      </w:ins>
    </w:p>
    <w:p w14:paraId="311F5C99" w14:textId="77777777" w:rsidR="00445749" w:rsidRPr="00445749" w:rsidRDefault="00445749" w:rsidP="00445749">
      <w:pPr>
        <w:spacing w:after="200" w:line="360" w:lineRule="auto"/>
        <w:rPr>
          <w:ins w:id="9" w:author="Φλούδα Χριστίνα" w:date="2017-10-12T13:35:00Z"/>
          <w:rFonts w:eastAsia="Times New Roman"/>
          <w:szCs w:val="24"/>
          <w:lang w:eastAsia="en-US"/>
        </w:rPr>
      </w:pPr>
      <w:ins w:id="10" w:author="Φλούδα Χριστίνα" w:date="2017-10-12T13:35:00Z">
        <w:r w:rsidRPr="00445749">
          <w:rPr>
            <w:rFonts w:eastAsia="Times New Roman"/>
            <w:szCs w:val="24"/>
            <w:lang w:eastAsia="en-US"/>
          </w:rPr>
          <w:t>ΣΥΝΟΔΟΣ Γ΄</w:t>
        </w:r>
      </w:ins>
    </w:p>
    <w:p w14:paraId="1B301DD8" w14:textId="77777777" w:rsidR="00445749" w:rsidRPr="00445749" w:rsidRDefault="00445749" w:rsidP="00445749">
      <w:pPr>
        <w:spacing w:after="200" w:line="360" w:lineRule="auto"/>
        <w:rPr>
          <w:ins w:id="11" w:author="Φλούδα Χριστίνα" w:date="2017-10-12T13:35:00Z"/>
          <w:rFonts w:eastAsia="Times New Roman"/>
          <w:szCs w:val="24"/>
          <w:lang w:eastAsia="en-US"/>
        </w:rPr>
      </w:pPr>
    </w:p>
    <w:p w14:paraId="1FF5AD28" w14:textId="77777777" w:rsidR="00445749" w:rsidRPr="00445749" w:rsidRDefault="00445749" w:rsidP="00445749">
      <w:pPr>
        <w:spacing w:after="200" w:line="360" w:lineRule="auto"/>
        <w:rPr>
          <w:ins w:id="12" w:author="Φλούδα Χριστίνα" w:date="2017-10-12T13:35:00Z"/>
          <w:rFonts w:eastAsia="Times New Roman"/>
          <w:szCs w:val="24"/>
          <w:lang w:eastAsia="en-US"/>
        </w:rPr>
      </w:pPr>
      <w:ins w:id="13" w:author="Φλούδα Χριστίνα" w:date="2017-10-12T13:35:00Z">
        <w:r w:rsidRPr="00445749">
          <w:rPr>
            <w:rFonts w:eastAsia="Times New Roman"/>
            <w:szCs w:val="24"/>
            <w:lang w:eastAsia="en-US"/>
          </w:rPr>
          <w:t>ΣΥΝΕΔΡΙΑΣΗ Ε΄</w:t>
        </w:r>
      </w:ins>
    </w:p>
    <w:p w14:paraId="2F008829" w14:textId="77777777" w:rsidR="00445749" w:rsidRPr="00445749" w:rsidRDefault="00445749" w:rsidP="00445749">
      <w:pPr>
        <w:spacing w:after="200" w:line="360" w:lineRule="auto"/>
        <w:rPr>
          <w:ins w:id="14" w:author="Φλούδα Χριστίνα" w:date="2017-10-12T13:35:00Z"/>
          <w:rFonts w:eastAsia="Times New Roman"/>
          <w:szCs w:val="24"/>
          <w:lang w:eastAsia="en-US"/>
        </w:rPr>
      </w:pPr>
      <w:ins w:id="15" w:author="Φλούδα Χριστίνα" w:date="2017-10-12T13:35:00Z">
        <w:r w:rsidRPr="00445749">
          <w:rPr>
            <w:rFonts w:eastAsia="Times New Roman"/>
            <w:szCs w:val="24"/>
            <w:lang w:eastAsia="en-US"/>
          </w:rPr>
          <w:t>Παρασκευή  6 Οκτωβρίου 2017</w:t>
        </w:r>
      </w:ins>
    </w:p>
    <w:p w14:paraId="42746250" w14:textId="77777777" w:rsidR="00445749" w:rsidRPr="00445749" w:rsidRDefault="00445749" w:rsidP="00445749">
      <w:pPr>
        <w:spacing w:after="200" w:line="360" w:lineRule="auto"/>
        <w:rPr>
          <w:ins w:id="16" w:author="Φλούδα Χριστίνα" w:date="2017-10-12T13:35:00Z"/>
          <w:rFonts w:eastAsia="Times New Roman"/>
          <w:szCs w:val="24"/>
          <w:lang w:eastAsia="en-US"/>
        </w:rPr>
      </w:pPr>
    </w:p>
    <w:p w14:paraId="05EC739A" w14:textId="77777777" w:rsidR="00445749" w:rsidRPr="00445749" w:rsidRDefault="00445749" w:rsidP="00445749">
      <w:pPr>
        <w:spacing w:after="200" w:line="360" w:lineRule="auto"/>
        <w:rPr>
          <w:ins w:id="17" w:author="Φλούδα Χριστίνα" w:date="2017-10-12T13:35:00Z"/>
          <w:rFonts w:eastAsia="Times New Roman"/>
          <w:szCs w:val="24"/>
          <w:lang w:eastAsia="en-US"/>
        </w:rPr>
      </w:pPr>
      <w:ins w:id="18" w:author="Φλούδα Χριστίνα" w:date="2017-10-12T13:35:00Z">
        <w:r w:rsidRPr="00445749">
          <w:rPr>
            <w:rFonts w:eastAsia="Times New Roman"/>
            <w:szCs w:val="24"/>
            <w:lang w:eastAsia="en-US"/>
          </w:rPr>
          <w:t>ΘΕΜΑΤΑ</w:t>
        </w:r>
      </w:ins>
    </w:p>
    <w:p w14:paraId="5B1B9AEF" w14:textId="77777777" w:rsidR="00445749" w:rsidRPr="00445749" w:rsidRDefault="00445749" w:rsidP="00445749">
      <w:pPr>
        <w:spacing w:after="200" w:line="360" w:lineRule="auto"/>
        <w:rPr>
          <w:ins w:id="19" w:author="Φλούδα Χριστίνα" w:date="2017-10-12T13:35:00Z"/>
          <w:rFonts w:eastAsia="Times New Roman"/>
          <w:szCs w:val="24"/>
          <w:lang w:eastAsia="en-US"/>
        </w:rPr>
      </w:pPr>
      <w:ins w:id="20" w:author="Φλούδα Χριστίνα" w:date="2017-10-12T13:35:00Z">
        <w:r w:rsidRPr="00445749">
          <w:rPr>
            <w:rFonts w:eastAsia="Times New Roman"/>
            <w:szCs w:val="24"/>
            <w:lang w:eastAsia="en-US"/>
          </w:rPr>
          <w:t xml:space="preserve"> </w:t>
        </w:r>
        <w:r w:rsidRPr="00445749">
          <w:rPr>
            <w:rFonts w:eastAsia="Times New Roman"/>
            <w:szCs w:val="24"/>
            <w:lang w:eastAsia="en-US"/>
          </w:rPr>
          <w:br/>
          <w:t xml:space="preserve">Α. ΕΙΔΙΚΑ ΘΕΜΑΤΑ </w:t>
        </w:r>
        <w:r w:rsidRPr="00445749">
          <w:rPr>
            <w:rFonts w:eastAsia="Times New Roman"/>
            <w:szCs w:val="24"/>
            <w:lang w:eastAsia="en-US"/>
          </w:rPr>
          <w:br/>
          <w:t xml:space="preserve">1.  Άδεια απουσίας του Βουλευτή κ. Μ. Γεωργιάδη, σελ. </w:t>
        </w:r>
        <w:r w:rsidRPr="00445749">
          <w:rPr>
            <w:rFonts w:eastAsia="Times New Roman"/>
            <w:szCs w:val="24"/>
            <w:lang w:eastAsia="en-US"/>
          </w:rPr>
          <w:br/>
          <w:t xml:space="preserve">2. Επί διαδικαστικού θέματος, σελ. </w:t>
        </w:r>
        <w:r w:rsidRPr="00445749">
          <w:rPr>
            <w:rFonts w:eastAsia="Times New Roman"/>
            <w:szCs w:val="24"/>
            <w:lang w:eastAsia="en-US"/>
          </w:rPr>
          <w:br/>
          <w:t xml:space="preserve"> </w:t>
        </w:r>
        <w:r w:rsidRPr="00445749">
          <w:rPr>
            <w:rFonts w:eastAsia="Times New Roman"/>
            <w:szCs w:val="24"/>
            <w:lang w:eastAsia="en-US"/>
          </w:rPr>
          <w:br/>
          <w:t xml:space="preserve">Β. ΝΟΜΟΘΕΤΙΚΗ ΕΡΓΑΣΙΑ </w:t>
        </w:r>
        <w:r w:rsidRPr="00445749">
          <w:rPr>
            <w:rFonts w:eastAsia="Times New Roman"/>
            <w:szCs w:val="24"/>
            <w:lang w:eastAsia="en-US"/>
          </w:rPr>
          <w:br/>
          <w:t xml:space="preserve">Κατάθεση σχεδίου νόμου:                                                                                                 Οι Υπουργοί Οικονομικών, Εξωτερικών, Δικαιοσύνης, Διαφάνειας και Ανθρωπίνων Δικαιωμάτων, καθώς και ο Υφυπουργός Οικονομικών κατέθεσαν στις 5/10/2017 σχέδιο νόμου: «Κύρωση του Μνημονίου Συνεννόησης και της Συμφωνίας μεταξύ της Κυβέρνησης της Ελληνικής Δημοκρατίας και της Κυβέρνησης των Ηνωμένων Πολιτειών της Αμερικής για τη βελτίωση της διεθνούς φορολογικής συμμόρφωσης και την εφαρμογή του Νόμου περί Φορολογικής Συμμόρφωσης Λογαριασμών της Αλλοδαπής (FATCA), καθώς και της Συμφωνίας Αρμοδίων Αρχών και διατάξεις εφαρμογής», σελ. </w:t>
        </w:r>
        <w:r w:rsidRPr="00445749">
          <w:rPr>
            <w:rFonts w:eastAsia="Times New Roman"/>
            <w:szCs w:val="24"/>
            <w:lang w:eastAsia="en-US"/>
          </w:rPr>
          <w:br/>
        </w:r>
      </w:ins>
    </w:p>
    <w:p w14:paraId="4D13A14F" w14:textId="77777777" w:rsidR="00445749" w:rsidRPr="00445749" w:rsidRDefault="00445749" w:rsidP="00445749">
      <w:pPr>
        <w:spacing w:after="200" w:line="360" w:lineRule="auto"/>
        <w:rPr>
          <w:ins w:id="21" w:author="Φλούδα Χριστίνα" w:date="2017-10-12T13:35:00Z"/>
          <w:rFonts w:eastAsia="Times New Roman"/>
          <w:szCs w:val="24"/>
          <w:lang w:eastAsia="en-US"/>
        </w:rPr>
      </w:pPr>
      <w:ins w:id="22" w:author="Φλούδα Χριστίνα" w:date="2017-10-12T13:35:00Z">
        <w:r w:rsidRPr="00445749">
          <w:rPr>
            <w:rFonts w:eastAsia="Times New Roman"/>
            <w:szCs w:val="24"/>
            <w:lang w:eastAsia="en-US"/>
          </w:rPr>
          <w:t>ΠΡΟΕΔΡΕΥΩΝ                                                                                    ΚΡΕΜΑΣΤΙΝΟΣ Δ. , σελ.</w:t>
        </w:r>
        <w:r w:rsidRPr="00445749">
          <w:rPr>
            <w:rFonts w:eastAsia="Times New Roman"/>
            <w:szCs w:val="24"/>
            <w:lang w:eastAsia="en-US"/>
          </w:rPr>
          <w:br/>
        </w:r>
      </w:ins>
    </w:p>
    <w:p w14:paraId="05202F6A" w14:textId="77777777" w:rsidR="00445749" w:rsidRPr="00445749" w:rsidRDefault="00445749" w:rsidP="00445749">
      <w:pPr>
        <w:spacing w:after="200" w:line="360" w:lineRule="auto"/>
        <w:rPr>
          <w:ins w:id="23" w:author="Φλούδα Χριστίνα" w:date="2017-10-12T13:35:00Z"/>
          <w:rFonts w:eastAsia="Times New Roman"/>
          <w:szCs w:val="24"/>
          <w:lang w:eastAsia="en-US"/>
        </w:rPr>
      </w:pPr>
      <w:ins w:id="24" w:author="Φλούδα Χριστίνα" w:date="2017-10-12T13:35:00Z">
        <w:r w:rsidRPr="00445749">
          <w:rPr>
            <w:rFonts w:eastAsia="Times New Roman"/>
            <w:szCs w:val="24"/>
            <w:lang w:eastAsia="en-US"/>
          </w:rPr>
          <w:lastRenderedPageBreak/>
          <w:t>ΟΜΙΛΗΤΕΣ</w:t>
        </w:r>
      </w:ins>
    </w:p>
    <w:p w14:paraId="3C549D03" w14:textId="3EC7B592" w:rsidR="00445749" w:rsidRDefault="00445749" w:rsidP="00445749">
      <w:pPr>
        <w:spacing w:line="600" w:lineRule="auto"/>
        <w:ind w:firstLine="720"/>
        <w:contextualSpacing/>
        <w:jc w:val="center"/>
        <w:rPr>
          <w:ins w:id="25" w:author="Φλούδα Χριστίνα" w:date="2017-10-12T13:35:00Z"/>
          <w:rFonts w:eastAsia="Times New Roman"/>
          <w:szCs w:val="24"/>
        </w:rPr>
      </w:pPr>
      <w:ins w:id="26" w:author="Φλούδα Χριστίνα" w:date="2017-10-12T13:35:00Z">
        <w:r w:rsidRPr="00445749">
          <w:rPr>
            <w:rFonts w:eastAsia="Times New Roman"/>
            <w:szCs w:val="24"/>
            <w:lang w:eastAsia="en-US"/>
          </w:rPr>
          <w:br/>
          <w:t>Α. Επί διαδικαστικού θέματος:</w:t>
        </w:r>
        <w:r w:rsidRPr="00445749">
          <w:rPr>
            <w:rFonts w:eastAsia="Times New Roman"/>
            <w:szCs w:val="24"/>
            <w:lang w:eastAsia="en-US"/>
          </w:rPr>
          <w:br/>
          <w:t>ΚΡΕΜΑΣΤΙΝΟΣ Δ. , σελ.</w:t>
        </w:r>
        <w:r w:rsidRPr="00445749">
          <w:rPr>
            <w:rFonts w:eastAsia="Times New Roman"/>
            <w:szCs w:val="24"/>
            <w:lang w:eastAsia="en-US"/>
          </w:rPr>
          <w:br/>
          <w:t>ΦΩΤΗΛΑΣ Ι. , σελ.</w:t>
        </w:r>
        <w:r w:rsidRPr="00445749">
          <w:rPr>
            <w:rFonts w:eastAsia="Times New Roman"/>
            <w:szCs w:val="24"/>
            <w:lang w:eastAsia="en-US"/>
          </w:rPr>
          <w:br/>
        </w:r>
      </w:ins>
    </w:p>
    <w:p w14:paraId="4886C941" w14:textId="77777777" w:rsidR="00E23879" w:rsidRDefault="00445749">
      <w:pPr>
        <w:spacing w:line="600" w:lineRule="auto"/>
        <w:ind w:firstLine="720"/>
        <w:contextualSpacing/>
        <w:jc w:val="center"/>
        <w:rPr>
          <w:rFonts w:eastAsia="Times New Roman"/>
          <w:szCs w:val="24"/>
        </w:rPr>
      </w:pPr>
      <w:r>
        <w:rPr>
          <w:rFonts w:eastAsia="Times New Roman"/>
          <w:szCs w:val="24"/>
        </w:rPr>
        <w:t>ΠΡΑΚΤΙΚΑ ΒΟΥΛΗΣ</w:t>
      </w:r>
    </w:p>
    <w:p w14:paraId="4886C942" w14:textId="77777777" w:rsidR="00E23879" w:rsidRDefault="00445749">
      <w:pPr>
        <w:spacing w:line="600" w:lineRule="auto"/>
        <w:ind w:firstLine="720"/>
        <w:contextualSpacing/>
        <w:jc w:val="center"/>
        <w:rPr>
          <w:rFonts w:eastAsia="Times New Roman"/>
          <w:szCs w:val="24"/>
        </w:rPr>
      </w:pPr>
      <w:r>
        <w:rPr>
          <w:rFonts w:eastAsia="Times New Roman"/>
          <w:szCs w:val="24"/>
        </w:rPr>
        <w:t xml:space="preserve">ΙΖ΄ ΠΕΡΙΟΔΟΣ </w:t>
      </w:r>
    </w:p>
    <w:p w14:paraId="4886C943" w14:textId="77777777" w:rsidR="00E23879" w:rsidRDefault="00445749">
      <w:pPr>
        <w:spacing w:line="600" w:lineRule="auto"/>
        <w:ind w:firstLine="720"/>
        <w:contextualSpacing/>
        <w:jc w:val="center"/>
        <w:rPr>
          <w:rFonts w:eastAsia="Times New Roman"/>
          <w:szCs w:val="24"/>
        </w:rPr>
      </w:pPr>
      <w:r>
        <w:rPr>
          <w:rFonts w:eastAsia="Times New Roman"/>
          <w:szCs w:val="24"/>
        </w:rPr>
        <w:t>ΠΡΟΕΔΡΕΥΟΜΕΝΗΣ ΚΟΙΝΟΒΟΥΛΕΥΤΙΚΗΣ ΔΗΜΟΚΡΑΤΙΑΣ</w:t>
      </w:r>
    </w:p>
    <w:p w14:paraId="4886C944" w14:textId="77777777" w:rsidR="00E23879" w:rsidRDefault="00445749">
      <w:pPr>
        <w:spacing w:line="600" w:lineRule="auto"/>
        <w:ind w:firstLine="720"/>
        <w:contextualSpacing/>
        <w:jc w:val="center"/>
        <w:rPr>
          <w:rFonts w:eastAsia="Times New Roman"/>
          <w:szCs w:val="24"/>
        </w:rPr>
      </w:pPr>
      <w:r>
        <w:rPr>
          <w:rFonts w:eastAsia="Times New Roman"/>
          <w:szCs w:val="24"/>
        </w:rPr>
        <w:t>ΣΥΝΟΔΟΣ Γ΄</w:t>
      </w:r>
    </w:p>
    <w:p w14:paraId="4886C945" w14:textId="77777777" w:rsidR="00E23879" w:rsidRDefault="00445749">
      <w:pPr>
        <w:spacing w:line="600" w:lineRule="auto"/>
        <w:ind w:firstLine="720"/>
        <w:contextualSpacing/>
        <w:jc w:val="center"/>
        <w:rPr>
          <w:rFonts w:eastAsia="Times New Roman"/>
          <w:szCs w:val="24"/>
        </w:rPr>
      </w:pPr>
      <w:r>
        <w:rPr>
          <w:rFonts w:eastAsia="Times New Roman"/>
          <w:szCs w:val="24"/>
        </w:rPr>
        <w:t>ΣΥΝΕΔΡΙΑΣΗ Ε΄</w:t>
      </w:r>
    </w:p>
    <w:p w14:paraId="4886C946" w14:textId="77777777" w:rsidR="00E23879" w:rsidRDefault="00445749">
      <w:pPr>
        <w:spacing w:line="600" w:lineRule="auto"/>
        <w:ind w:firstLine="720"/>
        <w:contextualSpacing/>
        <w:jc w:val="center"/>
        <w:rPr>
          <w:rFonts w:eastAsia="Times New Roman"/>
          <w:szCs w:val="24"/>
        </w:rPr>
      </w:pPr>
      <w:r>
        <w:rPr>
          <w:rFonts w:eastAsia="Times New Roman"/>
          <w:szCs w:val="24"/>
        </w:rPr>
        <w:t>Παρασκευή 6 Οκτωβρίου 2017</w:t>
      </w:r>
    </w:p>
    <w:p w14:paraId="4886C947" w14:textId="77777777" w:rsidR="00E23879" w:rsidRDefault="00445749">
      <w:pPr>
        <w:spacing w:line="600" w:lineRule="auto"/>
        <w:ind w:firstLine="720"/>
        <w:contextualSpacing/>
        <w:jc w:val="both"/>
        <w:rPr>
          <w:rFonts w:eastAsia="Times New Roman"/>
          <w:szCs w:val="24"/>
        </w:rPr>
      </w:pPr>
      <w:r>
        <w:rPr>
          <w:rFonts w:eastAsia="Times New Roman"/>
          <w:szCs w:val="24"/>
        </w:rPr>
        <w:t xml:space="preserve">Αθήνα, σήμερα στις 6 Οκτωβρίου 2017, ημέρα Παρασκευή και ώρα 10.04΄, συνήλθε στην Αίθουσα των συνεδριάσεων του Βουλευτηρίου η Βουλή σε ολομέλεια για να συνεδριάσει υπό την προεδρία του Ε΄ Αντιπροέδρου αυτής κ. </w:t>
      </w:r>
      <w:r w:rsidRPr="0029075D">
        <w:rPr>
          <w:rFonts w:eastAsia="Times New Roman"/>
          <w:b/>
          <w:szCs w:val="24"/>
        </w:rPr>
        <w:t>ΔΗΜΗΤΡΙΟΥ ΚΡΕΜΑΣΤΙΝΟΥ</w:t>
      </w:r>
      <w:r>
        <w:rPr>
          <w:rFonts w:eastAsia="Times New Roman"/>
          <w:szCs w:val="24"/>
        </w:rPr>
        <w:t>.</w:t>
      </w:r>
    </w:p>
    <w:p w14:paraId="4886C948" w14:textId="77777777" w:rsidR="00E23879" w:rsidRDefault="00445749">
      <w:pPr>
        <w:spacing w:line="600" w:lineRule="auto"/>
        <w:ind w:firstLine="720"/>
        <w:contextualSpacing/>
        <w:jc w:val="both"/>
        <w:rPr>
          <w:rFonts w:eastAsia="Times New Roman"/>
          <w:szCs w:val="24"/>
        </w:rPr>
      </w:pPr>
      <w:r>
        <w:rPr>
          <w:rFonts w:eastAsia="Times New Roman"/>
          <w:b/>
          <w:bCs/>
          <w:szCs w:val="24"/>
        </w:rPr>
        <w:t xml:space="preserve">ΠΡΟΕΔΡΕΥΩΝ (Δημήτριος Κρεμαστινός): </w:t>
      </w:r>
      <w:r>
        <w:rPr>
          <w:rFonts w:eastAsia="Times New Roman"/>
          <w:szCs w:val="24"/>
        </w:rPr>
        <w:t>Κυρίες και κύριοι συνάδελφοι, αρχίζει η συνεδρίαση.</w:t>
      </w:r>
    </w:p>
    <w:p w14:paraId="4886C949" w14:textId="77777777" w:rsidR="00E23879" w:rsidRDefault="00445749">
      <w:pPr>
        <w:spacing w:line="600" w:lineRule="auto"/>
        <w:ind w:firstLine="720"/>
        <w:contextualSpacing/>
        <w:jc w:val="both"/>
        <w:rPr>
          <w:rFonts w:eastAsia="Times New Roman"/>
          <w:szCs w:val="24"/>
        </w:rPr>
      </w:pPr>
      <w:r>
        <w:rPr>
          <w:rFonts w:eastAsia="Times New Roman"/>
          <w:szCs w:val="24"/>
        </w:rPr>
        <w:t>Παρακαλείται η κυρία Γραμματέας να ανακοινώσει τις αναφορές προς το Σώμα.</w:t>
      </w:r>
    </w:p>
    <w:p w14:paraId="4886C94A" w14:textId="77777777" w:rsidR="00E23879" w:rsidRDefault="00445749">
      <w:pPr>
        <w:spacing w:line="600" w:lineRule="auto"/>
        <w:ind w:firstLine="720"/>
        <w:contextualSpacing/>
        <w:jc w:val="both"/>
        <w:rPr>
          <w:rFonts w:eastAsia="Times New Roman"/>
          <w:szCs w:val="24"/>
        </w:rPr>
      </w:pPr>
      <w:r>
        <w:rPr>
          <w:rFonts w:eastAsia="Times New Roman"/>
          <w:szCs w:val="24"/>
        </w:rPr>
        <w:t xml:space="preserve">(Ανακοινώνονται προς το Σώμα από τη Γραμματέα της Βουλής κ. Χαρούλα (Χαρά) </w:t>
      </w:r>
      <w:proofErr w:type="spellStart"/>
      <w:r>
        <w:rPr>
          <w:rFonts w:eastAsia="Times New Roman"/>
          <w:szCs w:val="24"/>
        </w:rPr>
        <w:t>Κεφαλίδου</w:t>
      </w:r>
      <w:proofErr w:type="spellEnd"/>
      <w:r>
        <w:rPr>
          <w:rFonts w:eastAsia="Times New Roman"/>
          <w:szCs w:val="24"/>
        </w:rPr>
        <w:t>, Βουλευτή Δράμας, τα ακόλουθα:</w:t>
      </w:r>
    </w:p>
    <w:p w14:paraId="4886C94B" w14:textId="77777777" w:rsidR="00E23879" w:rsidRDefault="00445749">
      <w:pPr>
        <w:spacing w:line="600" w:lineRule="auto"/>
        <w:ind w:firstLine="720"/>
        <w:contextualSpacing/>
        <w:jc w:val="both"/>
        <w:rPr>
          <w:rFonts w:eastAsia="Times New Roman"/>
          <w:szCs w:val="24"/>
        </w:rPr>
      </w:pPr>
      <w:r>
        <w:rPr>
          <w:rFonts w:eastAsia="Times New Roman"/>
          <w:szCs w:val="24"/>
        </w:rPr>
        <w:lastRenderedPageBreak/>
        <w:t>Α. ΚΑΤΑΘΕΣΗ ΑΝΑΦΟΡΩΝ</w:t>
      </w:r>
    </w:p>
    <w:p w14:paraId="4886C94C" w14:textId="77777777" w:rsidR="00E23879" w:rsidRDefault="00445749">
      <w:pPr>
        <w:spacing w:line="600" w:lineRule="auto"/>
        <w:ind w:firstLine="720"/>
        <w:contextualSpacing/>
        <w:jc w:val="center"/>
        <w:rPr>
          <w:rFonts w:eastAsia="Times New Roman"/>
          <w:color w:val="FF0000"/>
          <w:szCs w:val="24"/>
        </w:rPr>
      </w:pPr>
      <w:r w:rsidRPr="007A4D3E">
        <w:rPr>
          <w:rFonts w:eastAsia="Times New Roman"/>
          <w:color w:val="FF0000"/>
          <w:szCs w:val="24"/>
        </w:rPr>
        <w:t>(Να μπει η σελίδα 1α)</w:t>
      </w:r>
    </w:p>
    <w:p w14:paraId="4886C94D" w14:textId="77777777" w:rsidR="00E23879" w:rsidRDefault="00445749">
      <w:pPr>
        <w:spacing w:line="600" w:lineRule="auto"/>
        <w:ind w:firstLine="720"/>
        <w:contextualSpacing/>
        <w:jc w:val="center"/>
        <w:rPr>
          <w:rFonts w:eastAsia="Times New Roman" w:cs="Times New Roman"/>
          <w:color w:val="FF0000"/>
          <w:szCs w:val="24"/>
        </w:rPr>
      </w:pPr>
      <w:r w:rsidRPr="00B65274">
        <w:rPr>
          <w:rFonts w:eastAsia="Times New Roman" w:cs="Times New Roman"/>
          <w:color w:val="FF0000"/>
          <w:szCs w:val="24"/>
        </w:rPr>
        <w:t>(ΑΛΛΑΓΗ ΣΕΛΙΔΑΣ ΛΟΓΩ ΑΛΛΑΓΗΣ ΘΕΜΑΤΟΣ)</w:t>
      </w:r>
    </w:p>
    <w:p w14:paraId="4886C94E" w14:textId="3DF8FF83" w:rsidR="00E23879" w:rsidDel="00517CC4" w:rsidRDefault="00445749">
      <w:pPr>
        <w:spacing w:line="600" w:lineRule="auto"/>
        <w:ind w:firstLine="720"/>
        <w:contextualSpacing/>
        <w:jc w:val="both"/>
        <w:rPr>
          <w:del w:id="27" w:author="Φλούδα Χριστίνα" w:date="2017-10-19T10:07:00Z"/>
          <w:rFonts w:eastAsia="Times New Roman" w:cs="Times New Roman"/>
          <w:szCs w:val="24"/>
        </w:rPr>
      </w:pPr>
      <w:r w:rsidRPr="00B65274">
        <w:rPr>
          <w:rFonts w:eastAsia="Times New Roman" w:cs="Times New Roman"/>
          <w:b/>
          <w:szCs w:val="24"/>
        </w:rPr>
        <w:t>ΠΡΟΕΔΡΕΥΩΝ (Δημήτριος Κρεμαστινός):</w:t>
      </w:r>
      <w:r>
        <w:rPr>
          <w:rFonts w:eastAsia="Times New Roman" w:cs="Times New Roman"/>
          <w:b/>
          <w:szCs w:val="24"/>
        </w:rPr>
        <w:t xml:space="preserve"> </w:t>
      </w:r>
      <w:r>
        <w:rPr>
          <w:rFonts w:eastAsia="Times New Roman" w:cs="Times New Roman"/>
          <w:szCs w:val="24"/>
        </w:rPr>
        <w:t xml:space="preserve">Κυρίες και κύριοι συνάδελφοι, </w:t>
      </w:r>
      <w:del w:id="28" w:author="Φλούδα Χριστίνα" w:date="2017-10-19T10:07:00Z">
        <w:r w:rsidDel="00517CC4">
          <w:rPr>
            <w:rFonts w:eastAsia="Times New Roman" w:cs="Times New Roman"/>
            <w:szCs w:val="24"/>
          </w:rPr>
          <w:delText>εισερχόμαστε στη συζήτηση των</w:delText>
        </w:r>
      </w:del>
    </w:p>
    <w:p w14:paraId="4886C94F" w14:textId="128A505E" w:rsidR="00E23879" w:rsidRDefault="00445749" w:rsidP="00517CC4">
      <w:pPr>
        <w:spacing w:line="600" w:lineRule="auto"/>
        <w:ind w:firstLine="720"/>
        <w:contextualSpacing/>
        <w:jc w:val="both"/>
        <w:rPr>
          <w:rFonts w:eastAsia="Times New Roman" w:cs="Times New Roman"/>
          <w:szCs w:val="24"/>
        </w:rPr>
        <w:pPrChange w:id="29" w:author="Φλούδα Χριστίνα" w:date="2017-10-19T10:07:00Z">
          <w:pPr>
            <w:spacing w:line="600" w:lineRule="auto"/>
            <w:ind w:firstLine="720"/>
            <w:contextualSpacing/>
            <w:jc w:val="center"/>
          </w:pPr>
        </w:pPrChange>
      </w:pPr>
      <w:del w:id="30" w:author="Φλούδα Χριστίνα" w:date="2017-10-19T10:07:00Z">
        <w:r w:rsidDel="00517CC4">
          <w:rPr>
            <w:rFonts w:eastAsia="Times New Roman" w:cs="Times New Roman"/>
            <w:b/>
            <w:szCs w:val="24"/>
          </w:rPr>
          <w:delText>ΕΠΙΚΑΙΡΩΝ ΕΡΩΤΗΣΕΩΝ</w:delText>
        </w:r>
      </w:del>
      <w:ins w:id="31" w:author="Φλούδα Χριστίνα" w:date="2017-10-19T10:07:00Z">
        <w:r w:rsidR="00517CC4">
          <w:rPr>
            <w:rFonts w:eastAsia="Times New Roman" w:cs="Times New Roman"/>
            <w:szCs w:val="24"/>
          </w:rPr>
          <w:t>στο προγραμματισμ</w:t>
        </w:r>
      </w:ins>
      <w:ins w:id="32" w:author="Φλούδα Χριστίνα" w:date="2017-10-19T10:08:00Z">
        <w:r w:rsidR="00517CC4">
          <w:rPr>
            <w:rFonts w:eastAsia="Times New Roman" w:cs="Times New Roman"/>
            <w:szCs w:val="24"/>
          </w:rPr>
          <w:t>ένο για σήμερα δελτίο επικαίρων ερωτήσεων υπήρχαν έξι επίκαιρες ερωτήσεις προς συζήτηση, αλλά σύμφωνα με ενημέρωση του Γενικού Γραμματέα της Κυβέρνησης, δεν θα συζητηθούν για τους εξής λόγους:</w:t>
        </w:r>
      </w:ins>
    </w:p>
    <w:p w14:paraId="4886C950" w14:textId="4AB79147" w:rsidR="00E23879" w:rsidRDefault="00445749">
      <w:pPr>
        <w:spacing w:line="600" w:lineRule="auto"/>
        <w:ind w:firstLine="720"/>
        <w:contextualSpacing/>
        <w:jc w:val="both"/>
        <w:rPr>
          <w:rFonts w:eastAsia="Times New Roman" w:cs="Times New Roman"/>
          <w:szCs w:val="24"/>
        </w:rPr>
      </w:pPr>
      <w:r>
        <w:rPr>
          <w:rFonts w:eastAsia="Times New Roman" w:cs="Times New Roman"/>
          <w:szCs w:val="24"/>
        </w:rPr>
        <w:t>Συγκεκριμένα</w:t>
      </w:r>
      <w:ins w:id="33" w:author="Φλούδα Χριστίνα" w:date="2017-10-19T10:08:00Z">
        <w:r w:rsidR="00517CC4">
          <w:rPr>
            <w:rFonts w:eastAsia="Times New Roman" w:cs="Times New Roman"/>
            <w:szCs w:val="24"/>
          </w:rPr>
          <w:t>,</w:t>
        </w:r>
      </w:ins>
      <w:bookmarkStart w:id="34" w:name="_GoBack"/>
      <w:bookmarkEnd w:id="34"/>
      <w:r>
        <w:rPr>
          <w:rFonts w:eastAsia="Times New Roman" w:cs="Times New Roman"/>
          <w:szCs w:val="24"/>
        </w:rPr>
        <w:t xml:space="preserve"> </w:t>
      </w:r>
      <w:del w:id="35" w:author="Φλούδα Χριστίνα" w:date="2017-10-19T10:08:00Z">
        <w:r w:rsidDel="00517CC4">
          <w:rPr>
            <w:rFonts w:eastAsia="Times New Roman" w:cs="Times New Roman"/>
            <w:szCs w:val="24"/>
          </w:rPr>
          <w:delText xml:space="preserve">ο Γενικός Γραμματέας της Κυβέρνησης κ. Καλογήρου, μάς ενημερώνει ότι </w:delText>
        </w:r>
      </w:del>
      <w:r>
        <w:rPr>
          <w:rFonts w:eastAsia="Times New Roman" w:cs="Times New Roman"/>
          <w:szCs w:val="24"/>
        </w:rPr>
        <w:t xml:space="preserve">η πρώτη με αριθμό 9/2-10-2017 επίκαιρη ερώτηση πρώτου κύκλου του Βουλευτή Χαλκιδικής της Νέας Δημοκρατίας κ. Γεωργίου </w:t>
      </w:r>
      <w:proofErr w:type="spellStart"/>
      <w:r>
        <w:rPr>
          <w:rFonts w:eastAsia="Times New Roman" w:cs="Times New Roman"/>
          <w:szCs w:val="24"/>
        </w:rPr>
        <w:t>Βαγιωνά</w:t>
      </w:r>
      <w:proofErr w:type="spellEnd"/>
      <w:r>
        <w:rPr>
          <w:rFonts w:eastAsia="Times New Roman" w:cs="Times New Roman"/>
          <w:szCs w:val="24"/>
        </w:rPr>
        <w:t xml:space="preserve"> προς τον Υπουργό Οικονομίας και Ανάπτυξης, με θέμα: «Απειλή λουκέτου για χιλιάδες αρτοποιεία», δεν θα συζητηθεί λόγω ανειλημμένων υποχρεώσεων του Αναπληρωτή Υπουργού Οικονομίας και Ανάπτυξης κ. </w:t>
      </w:r>
      <w:proofErr w:type="spellStart"/>
      <w:r>
        <w:rPr>
          <w:rFonts w:eastAsia="Times New Roman" w:cs="Times New Roman"/>
          <w:szCs w:val="24"/>
        </w:rPr>
        <w:t>Χαρίτση</w:t>
      </w:r>
      <w:proofErr w:type="spellEnd"/>
      <w:r>
        <w:rPr>
          <w:rFonts w:eastAsia="Times New Roman" w:cs="Times New Roman"/>
          <w:szCs w:val="24"/>
        </w:rPr>
        <w:t xml:space="preserve">. </w:t>
      </w:r>
    </w:p>
    <w:p w14:paraId="4886C951" w14:textId="77777777" w:rsidR="00E23879" w:rsidRDefault="00445749">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η δεύτερη με αριθμό 10/2-10-2017 επίκαιρη ερώτηση πρώτου κύκλου του Βουλευτή Αχαΐας της Νέας Δημοκρατίας κ. </w:t>
      </w:r>
      <w:proofErr w:type="spellStart"/>
      <w:r>
        <w:rPr>
          <w:rFonts w:eastAsia="Times New Roman" w:cs="Times New Roman"/>
          <w:szCs w:val="24"/>
        </w:rPr>
        <w:t>Ιάσονα</w:t>
      </w:r>
      <w:proofErr w:type="spellEnd"/>
      <w:r>
        <w:rPr>
          <w:rFonts w:eastAsia="Times New Roman" w:cs="Times New Roman"/>
          <w:szCs w:val="24"/>
        </w:rPr>
        <w:t xml:space="preserve"> Φωτήλα προς τον Υπουργό Περιβάλλοντος και Ενέργειας, με θέμα: «Θα δοθεί επιτέλους λύση στο θέμα της «ΑΜΙΑΝΤΙΤ»;», δεν θα συζητηθεί λόγω κωλύματος του Αναπληρωτή Υπουργού Περιβάλλοντος και Ενέργειας, ο οποίος θα παραστεί σε διεθνές συνέδριο στη Θεσσαλονίκη. </w:t>
      </w:r>
    </w:p>
    <w:p w14:paraId="4886C952" w14:textId="77777777" w:rsidR="00E23879" w:rsidRDefault="00445749">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έχω την τιμή να ανακοινώσω στο Σώμα ότι οι Υπουργοί Οικονομικών, Εξωτερικών, Δικαιοσύνης, Διαφάνειας και Ανθρωπίνων Δικαιωμάτων, καθώς και ο Υφυπουργός Οικονομικών, κατέθεσαν στις 5-10-2017 σχέδιο νόμου: «Κύρωση του Μνημονίου Συνεννόησης </w:t>
      </w:r>
      <w:r>
        <w:rPr>
          <w:rFonts w:eastAsia="Times New Roman" w:cs="Times New Roman"/>
          <w:szCs w:val="24"/>
        </w:rPr>
        <w:lastRenderedPageBreak/>
        <w:t>και της Συμφωνίας μεταξύ της Κυβέρνησης της Ελληνικής Δημοκρατίας και της Κυβέρνησης των Ηνωμένων Πολιτειών της Αμερικής για τη βελτίωση της διεθνούς φορολογικής συμμόρφωσης και την εφαρμογή του Νόμου περί Φορολογικής Συμμόρφωσης Λογαριασμών της Αλλοδαπής (FATCA), καθώς και της Συμφωνίας Αρμοδίων Αρχών και διατάξεις εφαρμογής».</w:t>
      </w:r>
    </w:p>
    <w:p w14:paraId="4886C953" w14:textId="77777777" w:rsidR="00E23879" w:rsidRDefault="00445749">
      <w:pPr>
        <w:spacing w:line="600" w:lineRule="auto"/>
        <w:ind w:firstLine="720"/>
        <w:contextualSpacing/>
        <w:jc w:val="both"/>
        <w:rPr>
          <w:rFonts w:eastAsia="Times New Roman" w:cs="Times New Roman"/>
          <w:szCs w:val="24"/>
        </w:rPr>
      </w:pPr>
      <w:r>
        <w:rPr>
          <w:rFonts w:eastAsia="Times New Roman" w:cs="Times New Roman"/>
          <w:szCs w:val="24"/>
        </w:rPr>
        <w:t>Παραπέμπεται στην αρμόδια Διαρκή Επιτροπή.</w:t>
      </w:r>
    </w:p>
    <w:p w14:paraId="4886C954" w14:textId="77777777" w:rsidR="00E23879" w:rsidRDefault="00445749">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ο Θ΄ Αντιπρόεδρος της Βουλής, κ. Μάριος Γεωργιάδης, αιτείται αδείας, για να παραστεί ως εκπρόσωπος της Βουλής των Ελλήνων στις εκδηλώσεις «Μέρες μνήμης </w:t>
      </w:r>
      <w:proofErr w:type="spellStart"/>
      <w:r>
        <w:rPr>
          <w:rFonts w:eastAsia="Times New Roman" w:cs="Times New Roman"/>
          <w:szCs w:val="24"/>
        </w:rPr>
        <w:t>Μόρφου</w:t>
      </w:r>
      <w:proofErr w:type="spellEnd"/>
      <w:r>
        <w:rPr>
          <w:rFonts w:eastAsia="Times New Roman" w:cs="Times New Roman"/>
          <w:szCs w:val="24"/>
        </w:rPr>
        <w:t xml:space="preserve">» στην Κύπρο για δύο ημέρες. </w:t>
      </w:r>
    </w:p>
    <w:p w14:paraId="4886C955" w14:textId="77777777" w:rsidR="00E23879" w:rsidRDefault="00445749">
      <w:pPr>
        <w:spacing w:line="600" w:lineRule="auto"/>
        <w:ind w:firstLine="720"/>
        <w:contextualSpacing/>
        <w:jc w:val="both"/>
        <w:rPr>
          <w:rFonts w:eastAsia="Times New Roman" w:cs="Times New Roman"/>
          <w:szCs w:val="24"/>
        </w:rPr>
      </w:pPr>
      <w:r>
        <w:rPr>
          <w:rFonts w:eastAsia="Times New Roman" w:cs="Times New Roman"/>
          <w:b/>
          <w:szCs w:val="24"/>
        </w:rPr>
        <w:t xml:space="preserve">ΙΑΣΟΝΑΣ ΦΩΤΗΛΑΣ: </w:t>
      </w:r>
      <w:r>
        <w:rPr>
          <w:rFonts w:eastAsia="Times New Roman" w:cs="Times New Roman"/>
          <w:szCs w:val="24"/>
        </w:rPr>
        <w:t xml:space="preserve">Κύριε Πρόεδρε, θα ήθελα τον λόγο. </w:t>
      </w:r>
    </w:p>
    <w:p w14:paraId="4886C956" w14:textId="77777777" w:rsidR="00E23879" w:rsidRDefault="00445749">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Κύριε Φωτήλα, για ποιο θέμα θέλετε να μιλήσετε; </w:t>
      </w:r>
    </w:p>
    <w:p w14:paraId="4886C957" w14:textId="77777777" w:rsidR="00E23879" w:rsidRDefault="00445749">
      <w:pPr>
        <w:spacing w:line="600" w:lineRule="auto"/>
        <w:ind w:firstLine="720"/>
        <w:contextualSpacing/>
        <w:jc w:val="both"/>
        <w:rPr>
          <w:rFonts w:eastAsia="Times New Roman" w:cs="Times New Roman"/>
          <w:szCs w:val="24"/>
        </w:rPr>
      </w:pPr>
      <w:r>
        <w:rPr>
          <w:rFonts w:eastAsia="Times New Roman" w:cs="Times New Roman"/>
          <w:b/>
          <w:szCs w:val="24"/>
        </w:rPr>
        <w:t xml:space="preserve">ΙΑΣΟΝΑΣ ΦΩΤΗΛΑΣ: </w:t>
      </w:r>
      <w:r>
        <w:rPr>
          <w:rFonts w:eastAsia="Times New Roman" w:cs="Times New Roman"/>
          <w:szCs w:val="24"/>
        </w:rPr>
        <w:t xml:space="preserve">Θα ήθελα τον λόγο για ένα λεπτό για την ερώτηση μου, η οποία αναβλήθηκε. </w:t>
      </w:r>
    </w:p>
    <w:p w14:paraId="4886C958" w14:textId="77777777" w:rsidR="00E23879" w:rsidRDefault="00445749">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Βεβαίως, έχετε τον λόγο. </w:t>
      </w:r>
    </w:p>
    <w:p w14:paraId="4886C959" w14:textId="77777777" w:rsidR="00E23879" w:rsidRDefault="00445749">
      <w:pPr>
        <w:spacing w:line="600" w:lineRule="auto"/>
        <w:ind w:firstLine="720"/>
        <w:contextualSpacing/>
        <w:jc w:val="both"/>
        <w:rPr>
          <w:rFonts w:eastAsia="Times New Roman" w:cs="Times New Roman"/>
          <w:szCs w:val="24"/>
        </w:rPr>
      </w:pPr>
      <w:r>
        <w:rPr>
          <w:rFonts w:eastAsia="Times New Roman" w:cs="Times New Roman"/>
          <w:b/>
          <w:szCs w:val="24"/>
        </w:rPr>
        <w:t xml:space="preserve">ΙΑΣΟΝΑΣ ΦΩΤΗΛΑΣ: </w:t>
      </w:r>
      <w:r>
        <w:rPr>
          <w:rFonts w:eastAsia="Times New Roman" w:cs="Times New Roman"/>
          <w:szCs w:val="24"/>
        </w:rPr>
        <w:t xml:space="preserve">Κύριε Πρόεδρε, πρέπει κάπως να δούμε τα πράγματα στην πραγματική τους διάσταση. Εγώ ξεκίνησα το πρωί στις 7.30΄. Έφυγα από την Πάτρα, για να έρθω να συζητήσουμε μια επίκαιρη ερώτηση την οποία έχω καταθέσει από τον Ιούνιο και ο κύριος Υπουργός μάς την έφερε να συζητηθεί σήμερα, τον Οκτώβριο. Επίκαιρη ερώτηση! Ξεκίνησα από τις 7.30΄ για τη Βουλή. Κανένας δεν με έχει ενημερώσει από την προηγούμενη, να μην ανέβω στη Βουλή, όπως θα όφειλε –πιστεύω- να κάνει τουλάχιστον το Υπουργείο. Και έρχομαι εδώ και βλέπω ότι ήρθα τσάμπα στην Αθήνα. </w:t>
      </w:r>
    </w:p>
    <w:p w14:paraId="4886C95A" w14:textId="77777777" w:rsidR="00E23879" w:rsidRDefault="00445749">
      <w:pPr>
        <w:spacing w:line="600" w:lineRule="auto"/>
        <w:ind w:firstLine="720"/>
        <w:contextualSpacing/>
        <w:jc w:val="both"/>
        <w:rPr>
          <w:rFonts w:eastAsia="Times New Roman"/>
          <w:szCs w:val="24"/>
        </w:rPr>
      </w:pPr>
      <w:r>
        <w:rPr>
          <w:rFonts w:eastAsia="Times New Roman"/>
          <w:szCs w:val="24"/>
        </w:rPr>
        <w:t xml:space="preserve">Νομίζω ότι αυτό </w:t>
      </w:r>
      <w:r>
        <w:rPr>
          <w:rFonts w:eastAsia="Times New Roman"/>
          <w:bCs/>
        </w:rPr>
        <w:t>είναι</w:t>
      </w:r>
      <w:r>
        <w:rPr>
          <w:rFonts w:eastAsia="Times New Roman"/>
          <w:szCs w:val="24"/>
        </w:rPr>
        <w:t xml:space="preserve"> τουλάχιστον απαράδεκτο και δεν τιμά το </w:t>
      </w:r>
      <w:r>
        <w:rPr>
          <w:rFonts w:eastAsia="Times New Roman"/>
          <w:bCs/>
        </w:rPr>
        <w:t>Κοινοβούλιο</w:t>
      </w:r>
      <w:r>
        <w:rPr>
          <w:rFonts w:eastAsia="Times New Roman"/>
          <w:szCs w:val="24"/>
        </w:rPr>
        <w:t xml:space="preserve">. </w:t>
      </w:r>
    </w:p>
    <w:p w14:paraId="4886C95B" w14:textId="77777777" w:rsidR="00E23879" w:rsidRDefault="00445749">
      <w:pPr>
        <w:spacing w:line="600" w:lineRule="auto"/>
        <w:ind w:firstLine="720"/>
        <w:contextualSpacing/>
        <w:jc w:val="both"/>
        <w:rPr>
          <w:rFonts w:eastAsia="Times New Roman"/>
          <w:szCs w:val="24"/>
        </w:rPr>
      </w:pPr>
      <w:r>
        <w:rPr>
          <w:rFonts w:eastAsia="Times New Roman"/>
          <w:szCs w:val="24"/>
        </w:rPr>
        <w:lastRenderedPageBreak/>
        <w:t xml:space="preserve">Σας ευχαριστώ. </w:t>
      </w:r>
    </w:p>
    <w:p w14:paraId="4886C95C" w14:textId="77777777" w:rsidR="00E23879" w:rsidRDefault="00445749">
      <w:pPr>
        <w:spacing w:line="600" w:lineRule="auto"/>
        <w:ind w:firstLine="720"/>
        <w:contextualSpacing/>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Κύριε Φωτήλα, έχετε δίκιο. Επανειλημμένως, και εγώ προσωπικά αλλά και ο Πρόεδρος και οι άλλοι Αντιπρόεδροι, έχουμε φέρει στη Διάσκεψη των Προέδρων το θέμα. Έχουν γίνει πολλές συστάσεις προς την </w:t>
      </w:r>
      <w:r>
        <w:rPr>
          <w:rFonts w:eastAsia="Times New Roman"/>
          <w:bCs/>
        </w:rPr>
        <w:t>Κυβέρνηση</w:t>
      </w:r>
      <w:r>
        <w:rPr>
          <w:rFonts w:eastAsia="Times New Roman" w:cs="Times New Roman"/>
          <w:szCs w:val="24"/>
        </w:rPr>
        <w:t xml:space="preserve">. Έχουμε αλλάξει τον τρόπο κλήσεως -αν θέλετε- των Υπουργών στη </w:t>
      </w:r>
      <w:r>
        <w:rPr>
          <w:rFonts w:eastAsia="Times New Roman"/>
          <w:bCs/>
        </w:rPr>
        <w:t>Βουλή</w:t>
      </w:r>
      <w:r>
        <w:rPr>
          <w:rFonts w:eastAsia="Times New Roman" w:cs="Times New Roman"/>
          <w:szCs w:val="24"/>
        </w:rPr>
        <w:t xml:space="preserve">. </w:t>
      </w:r>
      <w:r>
        <w:rPr>
          <w:rFonts w:eastAsia="Times New Roman"/>
          <w:bCs/>
        </w:rPr>
        <w:t>Είναι</w:t>
      </w:r>
      <w:r>
        <w:rPr>
          <w:rFonts w:eastAsia="Times New Roman" w:cs="Times New Roman"/>
          <w:szCs w:val="24"/>
        </w:rPr>
        <w:t xml:space="preserve"> θέμα της </w:t>
      </w:r>
      <w:r>
        <w:rPr>
          <w:rFonts w:eastAsia="Times New Roman"/>
          <w:bCs/>
        </w:rPr>
        <w:t>Κυβέρνηση</w:t>
      </w:r>
      <w:r>
        <w:rPr>
          <w:rFonts w:eastAsia="Times New Roman" w:cs="Times New Roman"/>
          <w:szCs w:val="24"/>
        </w:rPr>
        <w:t xml:space="preserve">ς. Δεν </w:t>
      </w:r>
      <w:r>
        <w:rPr>
          <w:rFonts w:eastAsia="Times New Roman"/>
          <w:bCs/>
        </w:rPr>
        <w:t>είναι</w:t>
      </w:r>
      <w:r>
        <w:rPr>
          <w:rFonts w:eastAsia="Times New Roman" w:cs="Times New Roman"/>
          <w:szCs w:val="24"/>
        </w:rPr>
        <w:t xml:space="preserve"> θέμα της </w:t>
      </w:r>
      <w:r>
        <w:rPr>
          <w:rFonts w:eastAsia="Times New Roman"/>
          <w:bCs/>
        </w:rPr>
        <w:t>Βουλή</w:t>
      </w:r>
      <w:r>
        <w:rPr>
          <w:rFonts w:eastAsia="Times New Roman" w:cs="Times New Roman"/>
          <w:szCs w:val="24"/>
        </w:rPr>
        <w:t xml:space="preserve">ς. </w:t>
      </w:r>
    </w:p>
    <w:p w14:paraId="4886C95D" w14:textId="77777777" w:rsidR="00E23879" w:rsidRDefault="00445749">
      <w:pPr>
        <w:spacing w:line="600" w:lineRule="auto"/>
        <w:ind w:firstLine="720"/>
        <w:contextualSpacing/>
        <w:jc w:val="both"/>
        <w:rPr>
          <w:rFonts w:eastAsia="Times New Roman"/>
          <w:szCs w:val="24"/>
        </w:rPr>
      </w:pPr>
      <w:r>
        <w:rPr>
          <w:rFonts w:eastAsia="Times New Roman"/>
          <w:b/>
          <w:szCs w:val="24"/>
        </w:rPr>
        <w:t>ΙΑΣΟΝΑΣ ΦΩΤΗΛΑΣ:</w:t>
      </w:r>
      <w:r>
        <w:rPr>
          <w:rFonts w:eastAsia="Times New Roman"/>
          <w:szCs w:val="24"/>
        </w:rPr>
        <w:t xml:space="preserve"> Τα αντιλαμβάνομαι, κύριε Πρόεδρε. Δεν τα έβαλα με εσάς. </w:t>
      </w:r>
    </w:p>
    <w:p w14:paraId="4886C95E" w14:textId="77777777" w:rsidR="00E23879" w:rsidRDefault="00445749">
      <w:pPr>
        <w:spacing w:line="600" w:lineRule="auto"/>
        <w:ind w:firstLine="720"/>
        <w:contextualSpacing/>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Ευχαριστώ. </w:t>
      </w:r>
    </w:p>
    <w:p w14:paraId="4886C95F" w14:textId="77777777" w:rsidR="00E23879" w:rsidRDefault="00445749">
      <w:pPr>
        <w:spacing w:line="600" w:lineRule="auto"/>
        <w:ind w:firstLine="720"/>
        <w:contextualSpacing/>
        <w:jc w:val="both"/>
        <w:rPr>
          <w:rFonts w:eastAsia="Times New Roman"/>
          <w:szCs w:val="24"/>
        </w:rPr>
      </w:pPr>
      <w:r>
        <w:rPr>
          <w:rFonts w:eastAsia="Times New Roman"/>
          <w:szCs w:val="24"/>
        </w:rPr>
        <w:t>Κυρίες και κύριοι συνάδελφοι, δέχεστε στο σημείο αυτό να λύσουμε τη συνεδρίαση;</w:t>
      </w:r>
    </w:p>
    <w:p w14:paraId="4886C960" w14:textId="77777777" w:rsidR="00E23879" w:rsidRDefault="00445749">
      <w:pPr>
        <w:spacing w:line="600" w:lineRule="auto"/>
        <w:ind w:firstLine="720"/>
        <w:contextualSpacing/>
        <w:jc w:val="both"/>
        <w:rPr>
          <w:rFonts w:eastAsia="Times New Roman"/>
          <w:szCs w:val="24"/>
        </w:rPr>
      </w:pPr>
      <w:r>
        <w:rPr>
          <w:rFonts w:eastAsia="Times New Roman"/>
          <w:b/>
          <w:bCs/>
          <w:szCs w:val="24"/>
        </w:rPr>
        <w:t xml:space="preserve">ΟΛΟΙ ΟΙ ΒΟΥΛΕΥΤΕΣ: </w:t>
      </w:r>
      <w:r>
        <w:rPr>
          <w:rFonts w:eastAsia="Times New Roman"/>
          <w:szCs w:val="24"/>
        </w:rPr>
        <w:t>Μάλιστα, μάλιστα.</w:t>
      </w:r>
    </w:p>
    <w:p w14:paraId="4886C961" w14:textId="77777777" w:rsidR="00E23879" w:rsidRDefault="00445749">
      <w:pPr>
        <w:spacing w:line="600" w:lineRule="auto"/>
        <w:ind w:firstLine="720"/>
        <w:contextualSpacing/>
        <w:jc w:val="both"/>
        <w:rPr>
          <w:rFonts w:eastAsia="Times New Roman"/>
          <w:szCs w:val="24"/>
        </w:rPr>
      </w:pPr>
      <w:r>
        <w:rPr>
          <w:rFonts w:eastAsia="Times New Roman"/>
          <w:b/>
          <w:bCs/>
        </w:rPr>
        <w:t>ΠΡΟΕΔΡΕΥΩΝ (Δημήτριος Κρεμαστινός):</w:t>
      </w:r>
      <w:r>
        <w:rPr>
          <w:rFonts w:eastAsia="Times New Roman" w:cs="Times New Roman"/>
          <w:szCs w:val="24"/>
        </w:rPr>
        <w:t xml:space="preserve"> </w:t>
      </w:r>
      <w:r>
        <w:rPr>
          <w:rFonts w:eastAsia="Times New Roman"/>
          <w:szCs w:val="24"/>
        </w:rPr>
        <w:t xml:space="preserve">Με τη συναίνεση του Σώματος και ώρα 10.15΄ </w:t>
      </w:r>
      <w:proofErr w:type="spellStart"/>
      <w:r>
        <w:rPr>
          <w:rFonts w:eastAsia="Times New Roman"/>
          <w:szCs w:val="24"/>
        </w:rPr>
        <w:t>λύεται</w:t>
      </w:r>
      <w:proofErr w:type="spellEnd"/>
      <w:r>
        <w:rPr>
          <w:rFonts w:eastAsia="Times New Roman"/>
          <w:szCs w:val="24"/>
        </w:rPr>
        <w:t xml:space="preserve"> η συνεδρίαση για την προσεχή Δευτέρα 9 Οκτωβρίου 2017 και ώρα 12.00΄, με αντικείμενο εργασιών του Σώματος: νομοθετική εργασία, σύμφωνα με την ημερήσια </w:t>
      </w:r>
      <w:r>
        <w:rPr>
          <w:rFonts w:eastAsia="Times New Roman"/>
          <w:bCs/>
          <w:shd w:val="clear" w:color="auto" w:fill="FFFFFF"/>
        </w:rPr>
        <w:t>διάταξη</w:t>
      </w:r>
      <w:r>
        <w:rPr>
          <w:rFonts w:eastAsia="Times New Roman"/>
          <w:szCs w:val="24"/>
        </w:rPr>
        <w:t xml:space="preserve"> που </w:t>
      </w:r>
      <w:r>
        <w:rPr>
          <w:rFonts w:eastAsia="Times New Roman"/>
          <w:bCs/>
        </w:rPr>
        <w:t>έχει</w:t>
      </w:r>
      <w:r>
        <w:rPr>
          <w:rFonts w:eastAsia="Times New Roman"/>
          <w:szCs w:val="24"/>
        </w:rPr>
        <w:t xml:space="preserve"> διανεμηθεί. </w:t>
      </w:r>
    </w:p>
    <w:p w14:paraId="4886C962" w14:textId="77777777" w:rsidR="00E23879" w:rsidRDefault="00445749">
      <w:pPr>
        <w:spacing w:line="600" w:lineRule="auto"/>
        <w:contextualSpacing/>
        <w:jc w:val="both"/>
        <w:rPr>
          <w:rFonts w:eastAsia="Times New Roman"/>
          <w:szCs w:val="24"/>
        </w:rPr>
      </w:pPr>
      <w:r>
        <w:rPr>
          <w:rFonts w:eastAsia="Times New Roman"/>
          <w:b/>
          <w:bCs/>
          <w:szCs w:val="24"/>
        </w:rPr>
        <w:t>Ο ΠΡΟΕΔΡΟΣ                                                                  ΟΙ ΓΡΑΜΜΑΤΕΙΣ</w:t>
      </w:r>
    </w:p>
    <w:sectPr w:rsidR="00E2387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sgKGJyNnWHogCmSkBDh+aCg4olY=" w:salt="aXva4V3pepA9dmTEG2L8D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879"/>
    <w:rsid w:val="002B4C7F"/>
    <w:rsid w:val="00445749"/>
    <w:rsid w:val="00517CC4"/>
    <w:rsid w:val="00E2387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6C941"/>
  <w15:docId w15:val="{67543744-EC5E-4A25-91A8-C4DB5C171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42D22"/>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D42D2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519</MetadataID>
    <Session xmlns="641f345b-441b-4b81-9152-adc2e73ba5e1">Γ´</Session>
    <Date xmlns="641f345b-441b-4b81-9152-adc2e73ba5e1">2017-10-05T21:00:00+00:00</Date>
    <Status xmlns="641f345b-441b-4b81-9152-adc2e73ba5e1">
      <Url>http://srv-sp1/praktika/Lists/Incoming_Metadata/EditForm.aspx?ID=519&amp;Source=/praktika/Recordings_Library/Forms/AllItems.aspx</Url>
      <Description>Δημοσιεύτηκε</Description>
    </Status>
    <Meeting xmlns="641f345b-441b-4b81-9152-adc2e73ba5e1">Ε´</Meeting>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E80C60D-66A6-4924-B192-ACF46FD4FB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E5548C5-B3C5-4CE2-8647-EF244A6E48FA}">
  <ds:schemaRefs>
    <ds:schemaRef ds:uri="http://www.w3.org/XML/1998/namespace"/>
    <ds:schemaRef ds:uri="http://schemas.openxmlformats.org/package/2006/metadata/core-properties"/>
    <ds:schemaRef ds:uri="http://purl.org/dc/terms/"/>
    <ds:schemaRef ds:uri="http://schemas.microsoft.com/office/2006/documentManagement/types"/>
    <ds:schemaRef ds:uri="http://schemas.microsoft.com/office/infopath/2007/PartnerControls"/>
    <ds:schemaRef ds:uri="http://schemas.microsoft.com/office/2006/metadata/properties"/>
    <ds:schemaRef ds:uri="641f345b-441b-4b81-9152-adc2e73ba5e1"/>
    <ds:schemaRef ds:uri="http://purl.org/dc/dcmitype/"/>
    <ds:schemaRef ds:uri="http://purl.org/dc/elements/1.1/"/>
  </ds:schemaRefs>
</ds:datastoreItem>
</file>

<file path=customXml/itemProps3.xml><?xml version="1.0" encoding="utf-8"?>
<ds:datastoreItem xmlns:ds="http://schemas.openxmlformats.org/officeDocument/2006/customXml" ds:itemID="{12D53D61-8955-4049-9985-E65F008CDDA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911</Words>
  <Characters>4920</Characters>
  <Application>Microsoft Office Word</Application>
  <DocSecurity>0</DocSecurity>
  <Lines>41</Lines>
  <Paragraphs>11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3</cp:revision>
  <dcterms:created xsi:type="dcterms:W3CDTF">2017-10-12T10:35:00Z</dcterms:created>
  <dcterms:modified xsi:type="dcterms:W3CDTF">2017-10-19T07:08:00Z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