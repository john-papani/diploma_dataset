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1A31F" w14:textId="77777777" w:rsidR="00C770FE" w:rsidRDefault="00C770FE" w:rsidP="00C770FE">
      <w:pPr>
        <w:spacing w:after="0" w:line="360" w:lineRule="auto"/>
        <w:rPr>
          <w:ins w:id="0" w:author="Φλούδα Χριστίνα" w:date="2016-09-14T11:15:00Z"/>
          <w:szCs w:val="24"/>
        </w:rPr>
      </w:pPr>
      <w:bookmarkStart w:id="1" w:name="_GoBack"/>
      <w:bookmarkEnd w:id="1"/>
      <w:ins w:id="2" w:author="Φλούδα Χριστίνα" w:date="2016-09-14T11:15:00Z">
        <w:r>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053BC0AB" w14:textId="77777777" w:rsidR="00C770FE" w:rsidRDefault="00C770FE" w:rsidP="00C770FE">
      <w:pPr>
        <w:spacing w:after="0" w:line="360" w:lineRule="auto"/>
        <w:rPr>
          <w:ins w:id="3" w:author="Φλούδα Χριστίνα" w:date="2016-09-14T11:15:00Z"/>
          <w:szCs w:val="24"/>
        </w:rPr>
      </w:pPr>
    </w:p>
    <w:p w14:paraId="605B22E1" w14:textId="77777777" w:rsidR="00C770FE" w:rsidRDefault="00C770FE" w:rsidP="00C770FE">
      <w:pPr>
        <w:spacing w:after="0" w:line="360" w:lineRule="auto"/>
        <w:rPr>
          <w:ins w:id="4" w:author="Φλούδα Χριστίνα" w:date="2016-09-14T11:15:00Z"/>
          <w:szCs w:val="24"/>
        </w:rPr>
      </w:pPr>
      <w:ins w:id="5" w:author="Φλούδα Χριστίνα" w:date="2016-09-14T11:15:00Z">
        <w:r>
          <w:rPr>
            <w:szCs w:val="24"/>
          </w:rPr>
          <w:t>ΠΙΝΑΚΑΣ ΠΕΡΙΕΧΟΜΕΝΩΝ</w:t>
        </w:r>
      </w:ins>
    </w:p>
    <w:p w14:paraId="23560BE0" w14:textId="77777777" w:rsidR="00C770FE" w:rsidRDefault="00C770FE" w:rsidP="00C770FE">
      <w:pPr>
        <w:spacing w:after="0" w:line="360" w:lineRule="auto"/>
        <w:rPr>
          <w:ins w:id="6" w:author="Φλούδα Χριστίνα" w:date="2016-09-14T11:15:00Z"/>
          <w:szCs w:val="24"/>
        </w:rPr>
      </w:pPr>
      <w:ins w:id="7" w:author="Φλούδα Χριστίνα" w:date="2016-09-14T11:15:00Z">
        <w:r>
          <w:rPr>
            <w:szCs w:val="24"/>
          </w:rPr>
          <w:t xml:space="preserve">ΙΖ΄ ΠΕΡΙΟΔΟΣ </w:t>
        </w:r>
      </w:ins>
    </w:p>
    <w:p w14:paraId="371246B3" w14:textId="77777777" w:rsidR="00C770FE" w:rsidRDefault="00C770FE" w:rsidP="00C770FE">
      <w:pPr>
        <w:spacing w:after="0" w:line="360" w:lineRule="auto"/>
        <w:rPr>
          <w:ins w:id="8" w:author="Φλούδα Χριστίνα" w:date="2016-09-14T11:15:00Z"/>
          <w:szCs w:val="24"/>
        </w:rPr>
      </w:pPr>
      <w:ins w:id="9" w:author="Φλούδα Χριστίνα" w:date="2016-09-14T11:15:00Z">
        <w:r>
          <w:rPr>
            <w:szCs w:val="24"/>
          </w:rPr>
          <w:t>ΠΡΟΕΔΡΕΥΟΜΕΝΗΣ ΚΟΙΝΟΒΟΥΛΕΥΤΙΚΗΣ ΔΗΜΟΚΡΑΤΙΑΣ</w:t>
        </w:r>
      </w:ins>
    </w:p>
    <w:p w14:paraId="532F0EF4" w14:textId="77777777" w:rsidR="00C770FE" w:rsidRDefault="00C770FE" w:rsidP="00C770FE">
      <w:pPr>
        <w:spacing w:after="0" w:line="360" w:lineRule="auto"/>
        <w:rPr>
          <w:ins w:id="10" w:author="Φλούδα Χριστίνα" w:date="2016-09-14T11:15:00Z"/>
          <w:szCs w:val="24"/>
        </w:rPr>
      </w:pPr>
      <w:ins w:id="11" w:author="Φλούδα Χριστίνα" w:date="2016-09-14T11:15:00Z">
        <w:r>
          <w:rPr>
            <w:szCs w:val="24"/>
          </w:rPr>
          <w:t>ΣΥΝΟΔΟΣ Α΄</w:t>
        </w:r>
      </w:ins>
    </w:p>
    <w:p w14:paraId="4F5D7CE2" w14:textId="77777777" w:rsidR="00C770FE" w:rsidRDefault="00C770FE" w:rsidP="00C770FE">
      <w:pPr>
        <w:spacing w:after="0" w:line="360" w:lineRule="auto"/>
        <w:rPr>
          <w:ins w:id="12" w:author="Φλούδα Χριστίνα" w:date="2016-09-14T11:15:00Z"/>
          <w:szCs w:val="24"/>
        </w:rPr>
      </w:pPr>
    </w:p>
    <w:p w14:paraId="508CC690" w14:textId="77777777" w:rsidR="00C770FE" w:rsidRDefault="00C770FE" w:rsidP="00C770FE">
      <w:pPr>
        <w:spacing w:after="0" w:line="360" w:lineRule="auto"/>
        <w:rPr>
          <w:ins w:id="13" w:author="Φλούδα Χριστίνα" w:date="2016-09-14T11:15:00Z"/>
          <w:szCs w:val="24"/>
        </w:rPr>
      </w:pPr>
      <w:ins w:id="14" w:author="Φλούδα Χριστίνα" w:date="2016-09-14T11:15:00Z">
        <w:r>
          <w:rPr>
            <w:szCs w:val="24"/>
          </w:rPr>
          <w:t>ΣΥΝΕΔΡΙΑΣΗ ΡΠΕ΄</w:t>
        </w:r>
      </w:ins>
    </w:p>
    <w:p w14:paraId="43AA61B2" w14:textId="77777777" w:rsidR="00C770FE" w:rsidRDefault="00C770FE" w:rsidP="00C770FE">
      <w:pPr>
        <w:spacing w:after="0" w:line="360" w:lineRule="auto"/>
        <w:rPr>
          <w:ins w:id="15" w:author="Φλούδα Χριστίνα" w:date="2016-09-14T11:15:00Z"/>
          <w:szCs w:val="24"/>
        </w:rPr>
      </w:pPr>
      <w:ins w:id="16" w:author="Φλούδα Χριστίνα" w:date="2016-09-14T11:15:00Z">
        <w:r>
          <w:rPr>
            <w:szCs w:val="24"/>
          </w:rPr>
          <w:t>Πέμπτη  8 Σεπτεμβρίου 2016</w:t>
        </w:r>
      </w:ins>
    </w:p>
    <w:p w14:paraId="7A72CC44" w14:textId="77777777" w:rsidR="00C770FE" w:rsidRDefault="00C770FE" w:rsidP="00C770FE">
      <w:pPr>
        <w:spacing w:after="0" w:line="360" w:lineRule="auto"/>
        <w:rPr>
          <w:ins w:id="17" w:author="Φλούδα Χριστίνα" w:date="2016-09-14T11:15:00Z"/>
          <w:szCs w:val="24"/>
        </w:rPr>
      </w:pPr>
    </w:p>
    <w:p w14:paraId="21134E68" w14:textId="77777777" w:rsidR="00C770FE" w:rsidRDefault="00C770FE" w:rsidP="00C770FE">
      <w:pPr>
        <w:spacing w:after="0" w:line="360" w:lineRule="auto"/>
        <w:rPr>
          <w:ins w:id="18" w:author="Φλούδα Χριστίνα" w:date="2016-09-14T11:15:00Z"/>
          <w:szCs w:val="24"/>
        </w:rPr>
      </w:pPr>
      <w:ins w:id="19" w:author="Φλούδα Χριστίνα" w:date="2016-09-14T11:15:00Z">
        <w:r>
          <w:rPr>
            <w:szCs w:val="24"/>
          </w:rPr>
          <w:t>ΘΕΜΑΤΑ</w:t>
        </w:r>
      </w:ins>
    </w:p>
    <w:p w14:paraId="7CB3AF70" w14:textId="77777777" w:rsidR="00C770FE" w:rsidRDefault="00C770FE" w:rsidP="00C770FE">
      <w:pPr>
        <w:spacing w:after="0" w:line="360" w:lineRule="auto"/>
        <w:rPr>
          <w:ins w:id="20" w:author="Φλούδα Χριστίνα" w:date="2016-09-14T11:15:00Z"/>
          <w:szCs w:val="24"/>
        </w:rPr>
      </w:pPr>
      <w:ins w:id="21" w:author="Φλούδα Χριστίνα" w:date="2016-09-14T11:15:00Z">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της Βουλευτού κ. Π. Χριστοφιλοπούλου, σελ. </w:t>
        </w:r>
        <w:r>
          <w:rPr>
            <w:szCs w:val="24"/>
          </w:rPr>
          <w:br/>
          <w:t xml:space="preserve">3. Ανακοινώνεται ότι τη συνεδρίαση παρακολουθούν μαθητές από Λύκειο της Ολλανδίας, σελ. </w:t>
        </w:r>
        <w:r>
          <w:rPr>
            <w:szCs w:val="24"/>
          </w:rPr>
          <w:br/>
          <w:t xml:space="preserve">4. Επί διαδικαστικού θέματος, σελ. </w:t>
        </w:r>
        <w:r>
          <w:rPr>
            <w:szCs w:val="24"/>
          </w:rPr>
          <w:br/>
          <w:t xml:space="preserve">5. Αναφορά στις καταστροφικές πλημμύρες της 7ης Σεπτεμβρίου,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και αναφορών - ερωτήσεων της Παρασκευής 9 Σεπτεμβρίου 2016, σελ. </w:t>
        </w:r>
        <w:r>
          <w:rPr>
            <w:szCs w:val="24"/>
          </w:rPr>
          <w:br/>
          <w:t>2. Συζήτηση επικαίρων ερωτήσεων:</w:t>
        </w:r>
        <w:r>
          <w:rPr>
            <w:szCs w:val="24"/>
          </w:rPr>
          <w:br/>
          <w:t xml:space="preserve">    α) Προς τον Υπουργό Οικονομικών, σχετικά με τον ΕΝΦΙΑ που καλείται να πληρώσει το «Χαμόγελο του Παιδιού», σελ. </w:t>
        </w:r>
        <w:r>
          <w:rPr>
            <w:szCs w:val="24"/>
          </w:rPr>
          <w:br/>
          <w:t xml:space="preserve">    β) Προς τον Υπουργό Ναυτιλίας και Νησιωτικής Πολιτικής:</w:t>
        </w:r>
        <w:r>
          <w:rPr>
            <w:szCs w:val="24"/>
          </w:rPr>
          <w:br/>
          <w:t xml:space="preserve">        i. σχετικά με την «ασυνειδησία των χειριστών σκαφών γρι-γρι και με τα εγκαταλελειμμένα αλιευτικά σκάφη, που προκαλούν προβλήματα στη διώρυγα της Νέας Ποτίδαιας», σελ. </w:t>
        </w:r>
        <w:r>
          <w:rPr>
            <w:szCs w:val="24"/>
          </w:rPr>
          <w:br/>
          <w:t xml:space="preserve">        ii. σχετικά με την ναυτική τραγωδία στην Αίγινα, σελ. </w:t>
        </w:r>
        <w:r>
          <w:rPr>
            <w:szCs w:val="24"/>
          </w:rPr>
          <w:br/>
          <w:t xml:space="preserve">    γ) Προς τον Υπουργό Υγείας, σχετικά με την ανυπαρξία πολιτικής στην προάσπιση της υγείας των πολιτών, σελ. </w:t>
        </w:r>
        <w:r>
          <w:rPr>
            <w:szCs w:val="24"/>
          </w:rPr>
          <w:br/>
          <w:t xml:space="preserve">    δ) Προς τον Υπουργό Εργασίας, Κοινωνικής Ασφάλισης και Κοινωνικής Αλληλεγγύης, σχετικά με την μετατροπή του επιδόματος ανεργίας σε επιταγή εργασίας, σελ. </w:t>
        </w:r>
        <w:r>
          <w:rPr>
            <w:szCs w:val="24"/>
          </w:rPr>
          <w:br/>
          <w:t xml:space="preserve">    ε) Προς τον Υπουργό Οικονομίας, Ανάπτυξης και Τουρισμού, σχετικά με την λήψη μέτρων για την αντιστάθμιση της πορείας «κατάρρευσης» της ελληνικής οικονομίας, σελ. </w:t>
        </w:r>
        <w:r>
          <w:rPr>
            <w:szCs w:val="24"/>
          </w:rPr>
          <w:br/>
          <w:t xml:space="preserve"> </w:t>
        </w:r>
        <w:r>
          <w:rPr>
            <w:szCs w:val="24"/>
          </w:rPr>
          <w:br/>
          <w:t xml:space="preserve">Γ. ΝΟΜΟΘΕΤΙΚΗ ΕΡΓΑΣΙΑ </w:t>
        </w:r>
        <w:r>
          <w:rPr>
            <w:szCs w:val="24"/>
          </w:rPr>
          <w:br/>
          <w:t>1. Κατάθεση σχεδίων νόμων:</w:t>
        </w:r>
        <w:r>
          <w:rPr>
            <w:szCs w:val="24"/>
          </w:rPr>
          <w:br/>
          <w:t xml:space="preserve">    α) Οι Υπουργοί Οικονομίας, Ανάπτυξης και Τουρισμού, Εξωτερικών, Οικονομικών, Επικρατείας, η Αναπληρώτρια Υπουργός Οικονομίας, Ανάπτυξης και Τουρισμού και ο Υφυπουργός Εξωτερικών κατέθεσαν στις 6 Σεπτεμβρίου 2016 σχέδιο νόμου: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 για τη Συνεργασία στον τομέα του τουρισμού, σελ. </w:t>
        </w:r>
        <w:r>
          <w:rPr>
            <w:szCs w:val="24"/>
          </w:rPr>
          <w:br/>
          <w:t xml:space="preserve">    β) Οι Υπουργοί Αγροτικής Ανάπτυξης και Τροφίμων, Οικονομίας, Ανάπτυξης και Τουρισμού, Παιδείας,  Έρευνας και Θρησκευμάτων, Εξωτερικών, Οικονομικών, Περιβάλλοντος και Ενέργειας, Ναυτιλίας και Νησιωτικής Πολιτικής και οι Αναπληρωτές Υπουργοί Παιδείας, Έρευνας και Θρησκευμάτων και Περιβάλλοντος και Ενέργειας κατέθεσαν στις 6 Σεπτεμβρίου 2016 σχέδιο νόμου: «Κύρωση του Μνημονίου Κατανόησης μεταξύ 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συνεργασία στον τομέα της αλιείας και της υδατοκαλλιέργειας», σελ. </w:t>
        </w:r>
        <w:r>
          <w:rPr>
            <w:szCs w:val="24"/>
          </w:rPr>
          <w:br/>
          <w:t xml:space="preserve">    γ) Οι Υπουργοί Εσωτερικών και Διοικητικής Ανασυγκρότησης, Εξωτερικών, Δικαιοσύνης, Διαφάνειας και Ανθρωπίνων Δικαιωμάτων, Οικονομικών, Υποδομών, Μεταφορών και Δικτύων και ο Αναπληρωτής Υπουργός Εσωτερικών και Διοικητικής Ανασυγκρότησης κατέθεσαν στις 6 Σεπτεμβρίου 2016 σχέδιο νόμου: «Κύρωση της Συμφωνίας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σελ. </w:t>
        </w:r>
        <w:r>
          <w:rPr>
            <w:szCs w:val="24"/>
          </w:rPr>
          <w:br/>
          <w:t xml:space="preserve">    δ) Οι Υπουργοί Εθνικής  Άμυνας, Οικονομικών, Εξωτερικών, και Δικαιοσύνης, Διαφάνειας και Ανθρωπίνων Δικαιωμάτων κατέθεσαν στις 7 Σεπτεμβρίου 2016 σχέδιο νόμου: «Κύρωση του Μνημονίου Συνεννόησης σχετικά με την Οργάνωση, Διοίκηση, Ασφάλεια, Χρηματοδότηση και Επάνδρωση του Μικτού Κλιμάκιου του ΝΑΤΟ για τον Ηλεκτρονικό Πόλεμο [Joint Electronic Warfare Core Staff (JEWCS)] προς υποστήριξη του NATO, μεταξύ του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 του Υπουργού 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Ανώτατης Συμμαχικής Διοίκησης Μετασχηματισμού.», σελ. </w:t>
        </w:r>
        <w:r>
          <w:rPr>
            <w:szCs w:val="24"/>
          </w:rPr>
          <w:br/>
          <w:t xml:space="preserve">2. Συζήτηση και ψήφιση επί της αρχής, των άρθρων και των τροπολογιών και ψήφιση στο σύνολο του σχεδίου νόμου του Υπουργείου Υγείας: «Προσαρμογή της ελληνικής νομοθεσίας προς την Οδηγία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(αριθμ. L 127/1 της 29.4.2014), όπως το Παράρτημα ΙΙ της Οδηγίας αυτής τροποποιήθηκε με την κατ’ εξουσιοδότηση εκδοθείσα Οδηγία 2014/109/ΕΕ της Επιτροπής της 10ης Οκτωβρίου 2014 για την τροποποίηση του Παραρτήματος ΙΙ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 σελ. </w:t>
        </w:r>
        <w:r>
          <w:rPr>
            <w:szCs w:val="24"/>
          </w:rPr>
          <w:br/>
          <w:t>3. Κατάθεση Εκθέσεως Διαρκούς Επιτροπής:</w:t>
        </w:r>
      </w:ins>
    </w:p>
    <w:p w14:paraId="145E5CB8" w14:textId="77777777" w:rsidR="00C770FE" w:rsidRDefault="00C770FE" w:rsidP="00C770FE">
      <w:pPr>
        <w:spacing w:after="0" w:line="360" w:lineRule="auto"/>
        <w:rPr>
          <w:ins w:id="22" w:author="Φλούδα Χριστίνα" w:date="2016-09-14T11:15:00Z"/>
          <w:szCs w:val="24"/>
        </w:rPr>
      </w:pPr>
      <w:ins w:id="23" w:author="Φλούδα Χριστίνα" w:date="2016-09-14T11:15:00Z">
        <w:r>
          <w:rPr>
            <w:szCs w:val="24"/>
          </w:rPr>
          <w:t xml:space="preserve">Η Διαρκής Επιτροπή Δημόσιας Διοίκησης, Δημόσιας Τάξης και Δικαιοσύνης καταθέτει την  Έκθεση της στο σχέδιο νόμου του Υπουργείου Εσωτερικών και Διοικητικής Ανασυγκρότησης: «Κύρωση της Συμφωνίας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σελ. </w:t>
        </w:r>
        <w:r>
          <w:rPr>
            <w:szCs w:val="24"/>
          </w:rPr>
          <w:br/>
        </w:r>
      </w:ins>
    </w:p>
    <w:p w14:paraId="0317AA3B" w14:textId="77777777" w:rsidR="00C770FE" w:rsidRDefault="00C770FE" w:rsidP="00C770FE">
      <w:pPr>
        <w:spacing w:after="0" w:line="360" w:lineRule="auto"/>
        <w:rPr>
          <w:ins w:id="24" w:author="Φλούδα Χριστίνα" w:date="2016-09-14T11:15:00Z"/>
          <w:szCs w:val="24"/>
        </w:rPr>
      </w:pPr>
    </w:p>
    <w:p w14:paraId="3DEA536E" w14:textId="77777777" w:rsidR="00C770FE" w:rsidRDefault="00C770FE" w:rsidP="00C770FE">
      <w:pPr>
        <w:spacing w:after="0" w:line="360" w:lineRule="auto"/>
        <w:rPr>
          <w:ins w:id="25" w:author="Φλούδα Χριστίνα" w:date="2016-09-14T11:15:00Z"/>
          <w:szCs w:val="24"/>
        </w:rPr>
      </w:pPr>
      <w:ins w:id="26" w:author="Φλούδα Χριστίνα" w:date="2016-09-14T11:15:00Z">
        <w:r>
          <w:rPr>
            <w:szCs w:val="24"/>
          </w:rPr>
          <w:t>ΠΡΟΕΔΡΕΥΟΝΤΕΣ</w:t>
        </w:r>
      </w:ins>
    </w:p>
    <w:p w14:paraId="618F6D11" w14:textId="77777777" w:rsidR="00C770FE" w:rsidRDefault="00C770FE" w:rsidP="00C770FE">
      <w:pPr>
        <w:spacing w:after="0" w:line="360" w:lineRule="auto"/>
        <w:rPr>
          <w:ins w:id="27" w:author="Φλούδα Χριστίνα" w:date="2016-09-14T11:15:00Z"/>
          <w:szCs w:val="24"/>
        </w:rPr>
      </w:pPr>
    </w:p>
    <w:p w14:paraId="5658084E" w14:textId="77777777" w:rsidR="00C770FE" w:rsidRDefault="00C770FE" w:rsidP="00C770FE">
      <w:pPr>
        <w:spacing w:after="0" w:line="360" w:lineRule="auto"/>
        <w:rPr>
          <w:ins w:id="28" w:author="Φλούδα Χριστίνα" w:date="2016-09-14T11:15:00Z"/>
          <w:szCs w:val="24"/>
        </w:rPr>
      </w:pPr>
      <w:ins w:id="29" w:author="Φλούδα Χριστίνα" w:date="2016-09-14T11:15:00Z">
        <w:r>
          <w:rPr>
            <w:szCs w:val="24"/>
          </w:rPr>
          <w:t>ΚΑΚΛΑΜΑΝΗΣ Ν. , σελ.</w:t>
        </w:r>
        <w:r>
          <w:rPr>
            <w:szCs w:val="24"/>
          </w:rPr>
          <w:br/>
          <w:t>ΚΡΕΜΑΣΤΙΝΟΣ Δ. , σελ.</w:t>
        </w:r>
        <w:r>
          <w:rPr>
            <w:szCs w:val="24"/>
          </w:rPr>
          <w:br/>
          <w:t>ΛΑΜΠΡΟΥΛΗΣ Γ. , σελ.</w:t>
        </w:r>
        <w:r>
          <w:rPr>
            <w:szCs w:val="24"/>
          </w:rPr>
          <w:br/>
          <w:t>ΛΥΚΟΥΔΗΣ Σ. , σελ.</w:t>
        </w:r>
      </w:ins>
    </w:p>
    <w:p w14:paraId="0A437E18" w14:textId="77777777" w:rsidR="00C770FE" w:rsidRDefault="00C770FE" w:rsidP="00C770FE">
      <w:pPr>
        <w:spacing w:after="0" w:line="360" w:lineRule="auto"/>
        <w:rPr>
          <w:ins w:id="30" w:author="Φλούδα Χριστίνα" w:date="2016-09-14T11:15:00Z"/>
          <w:szCs w:val="24"/>
        </w:rPr>
      </w:pPr>
    </w:p>
    <w:p w14:paraId="5A490575" w14:textId="77777777" w:rsidR="00C770FE" w:rsidRDefault="00C770FE" w:rsidP="00C770FE">
      <w:pPr>
        <w:spacing w:after="0" w:line="360" w:lineRule="auto"/>
        <w:rPr>
          <w:ins w:id="31" w:author="Φλούδα Χριστίνα" w:date="2016-09-14T11:15:00Z"/>
          <w:szCs w:val="24"/>
        </w:rPr>
      </w:pPr>
    </w:p>
    <w:p w14:paraId="3E632FD2" w14:textId="77777777" w:rsidR="00C770FE" w:rsidRDefault="00C770FE" w:rsidP="00C770FE">
      <w:pPr>
        <w:spacing w:after="0" w:line="360" w:lineRule="auto"/>
        <w:rPr>
          <w:ins w:id="32" w:author="Φλούδα Χριστίνα" w:date="2016-09-14T11:15:00Z"/>
          <w:szCs w:val="24"/>
        </w:rPr>
      </w:pPr>
      <w:ins w:id="33" w:author="Φλούδα Χριστίνα" w:date="2016-09-14T11:15:00Z">
        <w:r>
          <w:rPr>
            <w:szCs w:val="24"/>
          </w:rPr>
          <w:t>ΟΜΙΛΗΤΕΣ</w:t>
        </w:r>
      </w:ins>
    </w:p>
    <w:p w14:paraId="0FB43FF7" w14:textId="7E2E6EB7" w:rsidR="00C770FE" w:rsidRDefault="00C770FE" w:rsidP="00C770FE">
      <w:pPr>
        <w:spacing w:after="0" w:line="600" w:lineRule="auto"/>
        <w:ind w:firstLine="720"/>
        <w:jc w:val="both"/>
        <w:rPr>
          <w:ins w:id="34" w:author="Φλούδα Χριστίνα" w:date="2016-09-14T11:15:00Z"/>
          <w:rFonts w:eastAsia="Times New Roman"/>
          <w:szCs w:val="24"/>
        </w:rPr>
        <w:pPrChange w:id="35" w:author="Φλούδα Χριστίνα" w:date="2016-09-14T11:15:00Z">
          <w:pPr>
            <w:spacing w:after="0" w:line="600" w:lineRule="auto"/>
            <w:ind w:firstLine="720"/>
            <w:jc w:val="center"/>
          </w:pPr>
        </w:pPrChange>
      </w:pPr>
      <w:ins w:id="36" w:author="Φλούδα Χριστίνα" w:date="2016-09-14T11:15:00Z">
        <w:r>
          <w:rPr>
            <w:szCs w:val="24"/>
          </w:rPr>
          <w:br/>
          <w:t>Α. Επί διαδικαστικού θέματος:</w:t>
        </w:r>
        <w:r>
          <w:rPr>
            <w:szCs w:val="24"/>
          </w:rPr>
          <w:br/>
          <w:t>ΚΑΚΛΑΜΑΝΗΣ Ν. , σελ.</w:t>
        </w:r>
        <w:r>
          <w:rPr>
            <w:szCs w:val="24"/>
          </w:rPr>
          <w:br/>
          <w:t>ΚΑΤΣΑΦΑΔΟΣ Κ. , σελ.</w:t>
        </w:r>
        <w:r>
          <w:rPr>
            <w:szCs w:val="24"/>
          </w:rPr>
          <w:br/>
          <w:t>ΚΡΕΜΑΣΤΙΝΟΣ Δ. , σελ.</w:t>
        </w:r>
        <w:r>
          <w:rPr>
            <w:szCs w:val="24"/>
          </w:rPr>
          <w:br/>
          <w:t>ΛΑΓΟΣ Ι. , σελ.</w:t>
        </w:r>
        <w:r>
          <w:rPr>
            <w:szCs w:val="24"/>
          </w:rPr>
          <w:br/>
          <w:t>ΛΑΜΠΡΟΥΛΗΣ Γ. , σελ.</w:t>
        </w:r>
        <w:r>
          <w:rPr>
            <w:szCs w:val="24"/>
          </w:rPr>
          <w:br/>
          <w:t>ΛΟΒΕΡΔΟΣ Α. , σελ.</w:t>
        </w:r>
        <w:r>
          <w:rPr>
            <w:szCs w:val="24"/>
          </w:rPr>
          <w:br/>
        </w:r>
        <w:r>
          <w:rPr>
            <w:szCs w:val="24"/>
          </w:rPr>
          <w:br/>
          <w:t>Β. Επί της αναφοράς στις καταστροφικές πλημμύρες της 7ης Σεπτεμβρίου:</w:t>
        </w:r>
        <w:r>
          <w:rPr>
            <w:szCs w:val="24"/>
          </w:rPr>
          <w:br/>
          <w:t>ΓΡΗΓΟΡΑΚΟΣ Λ. , σελ.</w:t>
        </w:r>
        <w:r>
          <w:rPr>
            <w:szCs w:val="24"/>
          </w:rPr>
          <w:br/>
          <w:t>ΚΑΚΛΑΜΑΝΗΣ Ν. , σελ.</w:t>
        </w:r>
        <w:r>
          <w:rPr>
            <w:szCs w:val="24"/>
          </w:rPr>
          <w:br/>
          <w:t>ΛΑΓΟΣ Ι. , σελ.</w:t>
        </w:r>
        <w:r>
          <w:rPr>
            <w:szCs w:val="24"/>
          </w:rPr>
          <w:br/>
          <w:t>ΛΟΒΕΡΔΟΣ Α. , σελ.</w:t>
        </w:r>
        <w:r>
          <w:rPr>
            <w:szCs w:val="24"/>
          </w:rPr>
          <w:br/>
        </w:r>
        <w:r>
          <w:rPr>
            <w:szCs w:val="24"/>
          </w:rPr>
          <w:br/>
          <w:t>Γ. Επί των επικαίρων ερωτήσεων:</w:t>
        </w:r>
        <w:r>
          <w:rPr>
            <w:szCs w:val="24"/>
          </w:rPr>
          <w:br/>
          <w:t>ΑΛΕΞΙΑΔΗΣ Τ. , σελ.</w:t>
        </w:r>
        <w:r>
          <w:rPr>
            <w:szCs w:val="24"/>
          </w:rPr>
          <w:br/>
          <w:t>ΑΝΤΩΝΟΠΟΥΛΟΥ Ο. , σελ.</w:t>
        </w:r>
        <w:r>
          <w:rPr>
            <w:szCs w:val="24"/>
          </w:rPr>
          <w:br/>
          <w:t>ΒΛΑΧΟΥ Σ. , σελ.</w:t>
        </w:r>
        <w:r>
          <w:rPr>
            <w:szCs w:val="24"/>
          </w:rPr>
          <w:br/>
          <w:t>ΔΡΙΤΣΑΣ Θ. , σελ.</w:t>
        </w:r>
        <w:r>
          <w:rPr>
            <w:szCs w:val="24"/>
          </w:rPr>
          <w:br/>
          <w:t>ΚΑΜΜΕΝΟΣ Δ. , σελ.</w:t>
        </w:r>
        <w:r>
          <w:rPr>
            <w:szCs w:val="24"/>
          </w:rPr>
          <w:br/>
          <w:t>ΚΑΤΣΑΦΑΔΟΣ Κ. , σελ.</w:t>
        </w:r>
        <w:r>
          <w:rPr>
            <w:szCs w:val="24"/>
          </w:rPr>
          <w:br/>
          <w:t>ΚΑΤΣΩΤΗΣ Χ. , σελ.</w:t>
        </w:r>
        <w:r>
          <w:rPr>
            <w:szCs w:val="24"/>
          </w:rPr>
          <w:br/>
          <w:t>ΚΡΕΜΑΣΤΙΝΟΣ Δ. , σελ.</w:t>
        </w:r>
        <w:r>
          <w:rPr>
            <w:szCs w:val="24"/>
          </w:rPr>
          <w:br/>
          <w:t>ΚΩΝΣΤΑΝΤΙΝΟΠΟΥΛΟΣ Ο. , σελ.</w:t>
        </w:r>
        <w:r>
          <w:rPr>
            <w:szCs w:val="24"/>
          </w:rPr>
          <w:br/>
          <w:t>ΞΑΝΘΟΣ Α. , σελ.</w:t>
        </w:r>
        <w:r>
          <w:rPr>
            <w:szCs w:val="24"/>
          </w:rPr>
          <w:br/>
          <w:t>ΣΤΑΘΑΚΗΣ Γ. , σελ.</w:t>
        </w:r>
        <w:r>
          <w:rPr>
            <w:szCs w:val="24"/>
          </w:rPr>
          <w:br/>
        </w:r>
        <w:r>
          <w:rPr>
            <w:szCs w:val="24"/>
          </w:rPr>
          <w:br/>
          <w:t>Δ. Επί του σχεδίου νόμου του Υπουργείου Υγείας:</w:t>
        </w:r>
        <w:r>
          <w:rPr>
            <w:szCs w:val="24"/>
          </w:rPr>
          <w:br/>
          <w:t>ΑΪΒΑΤΙΔΗΣ Ι. , σελ.</w:t>
        </w:r>
        <w:r>
          <w:rPr>
            <w:szCs w:val="24"/>
          </w:rPr>
          <w:br/>
          <w:t>ΑΜΥΡΑΣ Γ. , σελ.</w:t>
        </w:r>
        <w:r>
          <w:rPr>
            <w:szCs w:val="24"/>
          </w:rPr>
          <w:br/>
          <w:t>ΒΑΓΙΩΝΑΣ Γ. , σελ.</w:t>
        </w:r>
        <w:r>
          <w:rPr>
            <w:szCs w:val="24"/>
          </w:rPr>
          <w:br/>
          <w:t>ΓΙΟΓΙΑΚΑΣ Β. , σελ.</w:t>
        </w:r>
        <w:r>
          <w:rPr>
            <w:szCs w:val="24"/>
          </w:rPr>
          <w:br/>
          <w:t>ΓΡΗΓΟΡΑΚΟΣ Λ. , σελ.</w:t>
        </w:r>
        <w:r>
          <w:rPr>
            <w:szCs w:val="24"/>
          </w:rPr>
          <w:br/>
          <w:t>ΗΓΟΥΜΕΝΙΔΗΣ Ν. , σελ.</w:t>
        </w:r>
        <w:r>
          <w:rPr>
            <w:szCs w:val="24"/>
          </w:rPr>
          <w:br/>
          <w:t>ΘΡΑΨΑΝΙΩΤΗΣ Ε. , σελ.</w:t>
        </w:r>
        <w:r>
          <w:rPr>
            <w:szCs w:val="24"/>
          </w:rPr>
          <w:br/>
          <w:t>ΚΕΛΛΑΣ Χ. , σελ.</w:t>
        </w:r>
        <w:r>
          <w:rPr>
            <w:szCs w:val="24"/>
          </w:rPr>
          <w:br/>
          <w:t>ΚΕΡΑΜΕΩΣ Ν. , σελ.</w:t>
        </w:r>
        <w:r>
          <w:rPr>
            <w:szCs w:val="24"/>
          </w:rPr>
          <w:br/>
          <w:t>ΚΡΕΜΑΣΤΙΝΟΣ Δ. , σελ.</w:t>
        </w:r>
        <w:r>
          <w:rPr>
            <w:szCs w:val="24"/>
          </w:rPr>
          <w:br/>
          <w:t>ΚΥΡΙΑΖΙΔΗΣ Δ. , σελ.</w:t>
        </w:r>
        <w:r>
          <w:rPr>
            <w:szCs w:val="24"/>
          </w:rPr>
          <w:br/>
          <w:t>ΛΑΓΟΣ Ι. , σελ.</w:t>
        </w:r>
        <w:r>
          <w:rPr>
            <w:szCs w:val="24"/>
          </w:rPr>
          <w:br/>
          <w:t>ΛΑΖΑΡΙΔΗΣ Γ. , σελ.</w:t>
        </w:r>
        <w:r>
          <w:rPr>
            <w:szCs w:val="24"/>
          </w:rPr>
          <w:br/>
          <w:t>ΛΑΜΠΡΟΥΛΗΣ Γ. , σελ.</w:t>
        </w:r>
        <w:r>
          <w:rPr>
            <w:szCs w:val="24"/>
          </w:rPr>
          <w:br/>
          <w:t>ΛΟΒΕΡΔΟΣ Α. , σελ.</w:t>
        </w:r>
        <w:r>
          <w:rPr>
            <w:szCs w:val="24"/>
          </w:rPr>
          <w:br/>
          <w:t>ΜΑΝΤΑΣ Χ. , σελ.</w:t>
        </w:r>
        <w:r>
          <w:rPr>
            <w:szCs w:val="24"/>
          </w:rPr>
          <w:br/>
          <w:t>ΜΕΓΑΛΟΟΙΚΟΝΟΜΟΥ Θ. , σελ.</w:t>
        </w:r>
        <w:r>
          <w:rPr>
            <w:szCs w:val="24"/>
          </w:rPr>
          <w:br/>
          <w:t>ΜΙΧΑΗΛΙΔΗΣ Α. , σελ.</w:t>
        </w:r>
        <w:r>
          <w:rPr>
            <w:szCs w:val="24"/>
          </w:rPr>
          <w:br/>
          <w:t>ΞΑΝΘΟΣ Α. , σελ.</w:t>
        </w:r>
        <w:r>
          <w:rPr>
            <w:szCs w:val="24"/>
          </w:rPr>
          <w:br/>
          <w:t>ΠΑΝΑΓΙΩΤΟΠΟΥΛΟΣ Ν. , σελ.</w:t>
        </w:r>
        <w:r>
          <w:rPr>
            <w:szCs w:val="24"/>
          </w:rPr>
          <w:br/>
          <w:t>ΠΑΠΑΔΟΠΟΥΛΟΣ Α. , σελ.</w:t>
        </w:r>
        <w:r>
          <w:rPr>
            <w:szCs w:val="24"/>
          </w:rPr>
          <w:br/>
          <w:t>ΠΑΠΑΧΡΙΣΤΟΠΟΥΛΟΣ Α. , σελ.</w:t>
        </w:r>
        <w:r>
          <w:rPr>
            <w:szCs w:val="24"/>
          </w:rPr>
          <w:br/>
          <w:t>ΤΖΟΥΦΗ Μ. , σελ.</w:t>
        </w:r>
        <w:r>
          <w:rPr>
            <w:szCs w:val="24"/>
          </w:rPr>
          <w:br/>
          <w:t>ΦΩΚΑΣ Α. , σελ.</w:t>
        </w:r>
        <w:r>
          <w:rPr>
            <w:szCs w:val="24"/>
          </w:rPr>
          <w:br/>
          <w:t>ΧΡΙΣΤΟΦΙΛΟΠΟΥΛΟΥ Π. , σελ.</w:t>
        </w:r>
      </w:ins>
    </w:p>
    <w:p w14:paraId="6EF9FA12" w14:textId="77777777" w:rsidR="00FB7AA6" w:rsidRDefault="00C770FE">
      <w:pPr>
        <w:spacing w:after="0" w:line="600" w:lineRule="auto"/>
        <w:ind w:firstLine="720"/>
        <w:jc w:val="center"/>
        <w:rPr>
          <w:rFonts w:eastAsia="Times New Roman" w:cs="Times New Roman"/>
          <w:szCs w:val="24"/>
        </w:rPr>
      </w:pPr>
      <w:r w:rsidRPr="009F35BC">
        <w:rPr>
          <w:rFonts w:eastAsia="Times New Roman"/>
          <w:szCs w:val="24"/>
        </w:rPr>
        <w:t>ΠΡΑΚΤΙΚΑ ΒΟΥΛΗΣ</w:t>
      </w:r>
    </w:p>
    <w:p w14:paraId="6EF9FA13" w14:textId="77777777" w:rsidR="00FB7AA6" w:rsidRDefault="00C770FE">
      <w:pPr>
        <w:spacing w:after="0" w:line="600" w:lineRule="auto"/>
        <w:ind w:firstLine="720"/>
        <w:jc w:val="center"/>
        <w:rPr>
          <w:rFonts w:eastAsia="Times New Roman" w:cs="Times New Roman"/>
          <w:szCs w:val="24"/>
        </w:rPr>
      </w:pPr>
      <w:r w:rsidRPr="009F35BC">
        <w:rPr>
          <w:rFonts w:eastAsia="Times New Roman"/>
          <w:szCs w:val="24"/>
        </w:rPr>
        <w:t xml:space="preserve">ΙΖ΄ ΠΕΡΙΟΔΟΣ </w:t>
      </w:r>
    </w:p>
    <w:p w14:paraId="6EF9FA14" w14:textId="77777777" w:rsidR="00FB7AA6" w:rsidRDefault="00C770FE">
      <w:pPr>
        <w:spacing w:after="0" w:line="600" w:lineRule="auto"/>
        <w:ind w:firstLine="720"/>
        <w:jc w:val="center"/>
        <w:rPr>
          <w:rFonts w:eastAsia="Times New Roman" w:cs="Times New Roman"/>
          <w:szCs w:val="24"/>
        </w:rPr>
      </w:pPr>
      <w:r w:rsidRPr="009F35BC">
        <w:rPr>
          <w:rFonts w:eastAsia="Times New Roman"/>
          <w:szCs w:val="24"/>
        </w:rPr>
        <w:t>ΠΡΟΕΔΡΕΥΟΜΕΝΗΣ ΚΟΙΝΟΒΟΥΛΕΥΤΙΚΗΣ ΔΗΜΟΚΡΑΤΙΑΣ</w:t>
      </w:r>
    </w:p>
    <w:p w14:paraId="6EF9FA15" w14:textId="77777777" w:rsidR="00FB7AA6" w:rsidRDefault="00C770FE">
      <w:pPr>
        <w:spacing w:after="0" w:line="600" w:lineRule="auto"/>
        <w:ind w:firstLine="720"/>
        <w:jc w:val="center"/>
        <w:rPr>
          <w:rFonts w:eastAsia="Times New Roman" w:cs="Times New Roman"/>
          <w:szCs w:val="24"/>
        </w:rPr>
      </w:pPr>
      <w:r w:rsidRPr="009F35BC">
        <w:rPr>
          <w:rFonts w:eastAsia="Times New Roman"/>
          <w:szCs w:val="24"/>
        </w:rPr>
        <w:t>ΣΥΝΟΔΟΣ Α΄</w:t>
      </w:r>
    </w:p>
    <w:p w14:paraId="6EF9FA16" w14:textId="77777777" w:rsidR="00FB7AA6" w:rsidRDefault="00C770FE">
      <w:pPr>
        <w:spacing w:after="0" w:line="600" w:lineRule="auto"/>
        <w:ind w:firstLine="720"/>
        <w:jc w:val="center"/>
        <w:rPr>
          <w:rFonts w:eastAsia="Times New Roman" w:cs="Times New Roman"/>
          <w:szCs w:val="24"/>
        </w:rPr>
      </w:pPr>
      <w:r w:rsidRPr="009F35BC">
        <w:rPr>
          <w:rFonts w:eastAsia="Times New Roman"/>
          <w:szCs w:val="24"/>
        </w:rPr>
        <w:t>ΣΥΝΕΔΡΙΑΣΗ ΡΠΕ΄</w:t>
      </w:r>
    </w:p>
    <w:p w14:paraId="6EF9FA17" w14:textId="77777777" w:rsidR="00FB7AA6" w:rsidRDefault="00C770FE">
      <w:pPr>
        <w:spacing w:after="0" w:line="600" w:lineRule="auto"/>
        <w:ind w:firstLine="720"/>
        <w:jc w:val="center"/>
        <w:rPr>
          <w:rFonts w:eastAsia="Times New Roman" w:cs="Times New Roman"/>
          <w:szCs w:val="24"/>
        </w:rPr>
      </w:pPr>
      <w:r w:rsidRPr="009F35BC">
        <w:rPr>
          <w:rFonts w:eastAsia="Times New Roman"/>
          <w:szCs w:val="24"/>
        </w:rPr>
        <w:t>Πέμπτη 8 Σεπτεμβρίου 2016</w:t>
      </w:r>
    </w:p>
    <w:p w14:paraId="6EF9FA18" w14:textId="77777777" w:rsidR="00FB7AA6" w:rsidRDefault="00C770FE">
      <w:pPr>
        <w:spacing w:after="0" w:line="600" w:lineRule="auto"/>
        <w:ind w:firstLine="720"/>
        <w:jc w:val="both"/>
        <w:rPr>
          <w:rFonts w:eastAsia="Times New Roman" w:cs="Times New Roman"/>
          <w:szCs w:val="24"/>
        </w:rPr>
      </w:pPr>
      <w:r w:rsidRPr="009F35BC">
        <w:rPr>
          <w:rFonts w:eastAsia="Times New Roman"/>
          <w:szCs w:val="24"/>
        </w:rPr>
        <w:t>Αθήνα, σήμερα στις 8 Σεπτεμβρίου 2016, ημέρα Πέμπτη και ώρα 9</w:t>
      </w:r>
      <w:r w:rsidRPr="009F35BC">
        <w:rPr>
          <w:rFonts w:eastAsia="Times New Roman"/>
          <w:szCs w:val="24"/>
        </w:rPr>
        <w:t>.</w:t>
      </w:r>
      <w:r w:rsidRPr="009F35BC">
        <w:rPr>
          <w:rFonts w:eastAsia="Times New Roman"/>
          <w:szCs w:val="24"/>
        </w:rPr>
        <w:t>37΄ συνήλθε στην Αίθουσα των συνεδριάσεων του Βουλευτηρίου η Βουλή</w:t>
      </w:r>
      <w:r w:rsidRPr="009F35BC">
        <w:rPr>
          <w:rFonts w:eastAsia="Times New Roman"/>
          <w:szCs w:val="24"/>
        </w:rPr>
        <w:t xml:space="preserve"> σε ολομέλεια για να συνεδριάσει υπό την προεδρία του ΣΤ΄ Αντιπροέδρου αυτής κ.</w:t>
      </w:r>
      <w:r w:rsidRPr="009F35BC">
        <w:rPr>
          <w:rFonts w:eastAsia="Times New Roman"/>
          <w:b/>
          <w:szCs w:val="24"/>
        </w:rPr>
        <w:t xml:space="preserve"> ΓΕΩΡΓΙΟΥ ΛΑΜΠΡΟΥΛΗ</w:t>
      </w:r>
      <w:r w:rsidRPr="009F35BC">
        <w:rPr>
          <w:rFonts w:eastAsia="Times New Roman"/>
          <w:szCs w:val="24"/>
        </w:rPr>
        <w:t>.</w:t>
      </w:r>
    </w:p>
    <w:p w14:paraId="6EF9FA19" w14:textId="77777777" w:rsidR="00FB7AA6" w:rsidRDefault="00C770FE">
      <w:pPr>
        <w:spacing w:after="0" w:line="600" w:lineRule="auto"/>
        <w:ind w:firstLine="720"/>
        <w:jc w:val="both"/>
        <w:rPr>
          <w:rFonts w:eastAsia="Times New Roman" w:cs="Times New Roman"/>
          <w:szCs w:val="24"/>
        </w:rPr>
      </w:pPr>
      <w:r w:rsidRPr="009F35BC">
        <w:rPr>
          <w:rFonts w:eastAsia="Times New Roman"/>
          <w:b/>
          <w:bCs/>
          <w:szCs w:val="24"/>
        </w:rPr>
        <w:t xml:space="preserve">ΠΡΟΕΔΡΕΥΩΝ (Γεώργιος Λαμπρούλης): </w:t>
      </w:r>
      <w:r w:rsidRPr="009F35BC">
        <w:rPr>
          <w:rFonts w:eastAsia="Times New Roman"/>
          <w:szCs w:val="24"/>
        </w:rPr>
        <w:t xml:space="preserve">Κυρίες και κύριοι συνάδελφοι, αρχίζει η </w:t>
      </w:r>
      <w:r w:rsidRPr="009F35BC">
        <w:rPr>
          <w:rFonts w:eastAsia="Times New Roman" w:cs="Times New Roman"/>
          <w:szCs w:val="24"/>
        </w:rPr>
        <w:t>συνεδρίαση.</w:t>
      </w:r>
    </w:p>
    <w:p w14:paraId="6EF9FA1A"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lastRenderedPageBreak/>
        <w:t>(ΕΠΙΚΥΡΩΣΗ ΠΡΑΚΤΙΚΩΝ: Σύμφωνα με την από 6 Σεπτεμβρίου 2016 εξουσιοδότ</w:t>
      </w:r>
      <w:r w:rsidRPr="009F35BC">
        <w:rPr>
          <w:rFonts w:eastAsia="Times New Roman" w:cs="Times New Roman"/>
          <w:szCs w:val="24"/>
        </w:rPr>
        <w:t>ηση του Σώματος επικυρώθηκαν με ευθύνη του Προεδρείου τα Πρακτικά της ΡΠΔ΄ συνεδριάσεώς του, της Τρίτης 6</w:t>
      </w:r>
      <w:r w:rsidRPr="009F35BC">
        <w:rPr>
          <w:rFonts w:eastAsia="Times New Roman" w:cs="Times New Roman"/>
          <w:szCs w:val="24"/>
          <w:vertAlign w:val="superscript"/>
        </w:rPr>
        <w:t>ης</w:t>
      </w:r>
      <w:r w:rsidRPr="009F35BC">
        <w:rPr>
          <w:rFonts w:eastAsia="Times New Roman" w:cs="Times New Roman"/>
          <w:szCs w:val="24"/>
        </w:rPr>
        <w:t xml:space="preserve"> Σεπτεμβρίου 2016, σε ό,τι αφορά την ψήφιση στο σύνολο των σχεδίων νόμου:</w:t>
      </w:r>
    </w:p>
    <w:p w14:paraId="6EF9FA1B"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1. «Κύρωση της Συμφωνίας μεταξύ της Ευρωπαϊκής Ένωσης και των κρατών- μελών</w:t>
      </w:r>
      <w:r w:rsidRPr="009F35BC">
        <w:rPr>
          <w:rFonts w:eastAsia="Times New Roman" w:cs="Times New Roman"/>
          <w:szCs w:val="24"/>
        </w:rPr>
        <w:t xml:space="preserve"> της, 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κράτη-μέλη της και η Ισλανδία στη δεύτερη περίοδο δέσμευσης, σύμφωνα με την τροποποίηση τ</w:t>
      </w:r>
      <w:r w:rsidRPr="009F35BC">
        <w:rPr>
          <w:rFonts w:eastAsia="Times New Roman" w:cs="Times New Roman"/>
          <w:szCs w:val="24"/>
        </w:rPr>
        <w:t>ης Ντόχα στο πρωτόκολλο του Κιότο, που κυρώθηκε με το ν. 4345/2015 (Α΄148), στη σύμβαση - πλαίσιο των Ηνωμένων Εθνών για την κλιματική αλλαγή που έχει κυρωθεί με το ν. 3017/2002 (Α΄117)».</w:t>
      </w:r>
    </w:p>
    <w:p w14:paraId="6EF9FA1C"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2. «Κύρωση του Μνημονίου Κατανόησης για τη συνεργασία στον τομέα του</w:t>
      </w:r>
      <w:r w:rsidRPr="009F35BC">
        <w:rPr>
          <w:rFonts w:eastAsia="Times New Roman" w:cs="Times New Roman"/>
          <w:szCs w:val="24"/>
        </w:rPr>
        <w:t xml:space="preserve"> Τουρισμού μεταξύ του Υπουργείου Τουρισμού της Ελληνικής Δημοκρατίας και της Σαουδαραβικής Επιτροπής Τουρισμού και Αρχαιοτήτων του Βασιλείου της Σαουδικής Αραβίας».)</w:t>
      </w:r>
    </w:p>
    <w:p w14:paraId="6EF9FA1D"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lastRenderedPageBreak/>
        <w:t>Έχω την τιμή να ανακοινώσω στο Σώμα το δελτίο επίκαιρων ερωτήσεων της Παρασκευής 9 Σεπτεμβ</w:t>
      </w:r>
      <w:r w:rsidRPr="009F35BC">
        <w:rPr>
          <w:rFonts w:eastAsia="Times New Roman" w:cs="Times New Roman"/>
          <w:szCs w:val="24"/>
        </w:rPr>
        <w:t>ρίου 2016, το οποίο έχει ως εξής:</w:t>
      </w:r>
    </w:p>
    <w:p w14:paraId="6EF9FA1E"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 xml:space="preserve">Α. </w:t>
      </w:r>
      <w:r w:rsidRPr="009F35BC">
        <w:rPr>
          <w:rFonts w:eastAsia="Times New Roman" w:cs="Times New Roman"/>
          <w:szCs w:val="24"/>
        </w:rPr>
        <w:t>ΕΠΙΚΑΙΡΕΣ ΕΡΩΤΗΣΕΙΣ</w:t>
      </w:r>
      <w:r w:rsidRPr="009F35BC">
        <w:rPr>
          <w:rFonts w:eastAsia="Times New Roman" w:cs="Times New Roman"/>
          <w:szCs w:val="24"/>
        </w:rPr>
        <w:t xml:space="preserve"> Πρώτου Κύκλου (Άρθρο 130 παρ</w:t>
      </w:r>
      <w:r w:rsidRPr="009F35BC">
        <w:rPr>
          <w:rFonts w:eastAsia="Times New Roman" w:cs="Times New Roman"/>
          <w:szCs w:val="24"/>
        </w:rPr>
        <w:t>άγραφοι</w:t>
      </w:r>
      <w:r w:rsidRPr="009F35BC">
        <w:rPr>
          <w:rFonts w:eastAsia="Times New Roman" w:cs="Times New Roman"/>
          <w:szCs w:val="24"/>
        </w:rPr>
        <w:t xml:space="preserve"> 2 και 3 </w:t>
      </w:r>
      <w:r w:rsidRPr="009F35BC">
        <w:rPr>
          <w:rFonts w:eastAsia="Times New Roman" w:cs="Times New Roman"/>
          <w:szCs w:val="24"/>
        </w:rPr>
        <w:t xml:space="preserve">του </w:t>
      </w:r>
      <w:r w:rsidRPr="009F35BC">
        <w:rPr>
          <w:rFonts w:eastAsia="Times New Roman" w:cs="Times New Roman"/>
          <w:szCs w:val="24"/>
        </w:rPr>
        <w:t>Καν</w:t>
      </w:r>
      <w:r w:rsidRPr="009F35BC">
        <w:rPr>
          <w:rFonts w:eastAsia="Times New Roman" w:cs="Times New Roman"/>
          <w:szCs w:val="24"/>
        </w:rPr>
        <w:t>ονισμού της</w:t>
      </w:r>
      <w:r w:rsidRPr="009F35BC">
        <w:rPr>
          <w:rFonts w:eastAsia="Times New Roman" w:cs="Times New Roman"/>
          <w:szCs w:val="24"/>
        </w:rPr>
        <w:t xml:space="preserve"> Βουλής)</w:t>
      </w:r>
    </w:p>
    <w:p w14:paraId="6EF9FA1F"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1. Η με αριθμό 1226/6-9-2016 επίκαιρη ερώτηση του Βουλευτή Αττικής της Νέας Δημοκρατίας κ. Γεωργίου Βλάχου προς τον Υπουργό Εσωτ</w:t>
      </w:r>
      <w:r w:rsidRPr="009F35BC">
        <w:rPr>
          <w:rFonts w:eastAsia="Times New Roman" w:cs="Times New Roman"/>
          <w:szCs w:val="24"/>
        </w:rPr>
        <w:t xml:space="preserve">ερικών και Διοικητικής Ανασυγκρότησης, σχετικά με την κατάργηση </w:t>
      </w:r>
      <w:r w:rsidRPr="009F35BC">
        <w:rPr>
          <w:rFonts w:eastAsia="Times New Roman" w:cs="Times New Roman"/>
          <w:szCs w:val="24"/>
        </w:rPr>
        <w:t>α</w:t>
      </w:r>
      <w:r w:rsidRPr="009F35BC">
        <w:rPr>
          <w:rFonts w:eastAsia="Times New Roman" w:cs="Times New Roman"/>
          <w:szCs w:val="24"/>
        </w:rPr>
        <w:t xml:space="preserve">στυνομικών </w:t>
      </w:r>
      <w:r w:rsidRPr="009F35BC">
        <w:rPr>
          <w:rFonts w:eastAsia="Times New Roman" w:cs="Times New Roman"/>
          <w:szCs w:val="24"/>
        </w:rPr>
        <w:t>τ</w:t>
      </w:r>
      <w:r w:rsidRPr="009F35BC">
        <w:rPr>
          <w:rFonts w:eastAsia="Times New Roman" w:cs="Times New Roman"/>
          <w:szCs w:val="24"/>
        </w:rPr>
        <w:t>μημάτων στην Περιφέρεια Αττικής.</w:t>
      </w:r>
    </w:p>
    <w:p w14:paraId="6EF9FA20"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2. Η με αριθμό 1219/5-9-2016 επίκαιρη ερώτηση του Βουλευτή Επικρατείας του Λαϊκού Συνδέσμου-Χρυσή Αυγή κ. Χρήστου Παππά προς τον Υπουργό Εξωτερικώ</w:t>
      </w:r>
      <w:r w:rsidRPr="009F35BC">
        <w:rPr>
          <w:rFonts w:eastAsia="Times New Roman" w:cs="Times New Roman"/>
          <w:szCs w:val="24"/>
        </w:rPr>
        <w:t>ν, σχετικά με την «αναγνώριση των σκοπιανών διαβατηρίων που φέρουν το όνομα “Μακεδονία”».</w:t>
      </w:r>
    </w:p>
    <w:p w14:paraId="6EF9FA21"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3. Η με αριθμό 1221/5-9-2016 επίκαιρη ερώτηση του Ε΄ Αντιπροέδρου της Βουλής και Βουλευτή Δωδεκανήσου της Δημοκρατικής Συμπαράταξης ΠΑΣΟΚ-ΔΗΜΑΡ κ. Δημητρίου Κρεμαστιν</w:t>
      </w:r>
      <w:r w:rsidRPr="009F35BC">
        <w:rPr>
          <w:rFonts w:eastAsia="Times New Roman" w:cs="Times New Roman"/>
          <w:szCs w:val="24"/>
        </w:rPr>
        <w:t xml:space="preserve">ού προς τον </w:t>
      </w:r>
      <w:r w:rsidRPr="009F35BC">
        <w:rPr>
          <w:rFonts w:eastAsia="Times New Roman" w:cs="Times New Roman"/>
          <w:szCs w:val="24"/>
        </w:rPr>
        <w:lastRenderedPageBreak/>
        <w:t>Υπουργό Παιδείας, Έρευνας και Θρησκευμάτων, σχετικά με τις παραιτήσεις των συμβουλίων διοίκησης Ανωτάτων Εκπαιδευτικών Ιδρυμάτων.</w:t>
      </w:r>
    </w:p>
    <w:p w14:paraId="6EF9FA22"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4. Η με αριθμό 1229/6-9-2016 επίκαιρη ερώτηση του Βουλευτή Αιτωλοακαρνανίας του Κομμουνιστικού Κόμματος Ελλάδ</w:t>
      </w:r>
      <w:r w:rsidRPr="009F35BC">
        <w:rPr>
          <w:rFonts w:eastAsia="Times New Roman" w:cs="Times New Roman"/>
          <w:szCs w:val="24"/>
        </w:rPr>
        <w:t>α</w:t>
      </w:r>
      <w:r w:rsidRPr="009F35BC">
        <w:rPr>
          <w:rFonts w:eastAsia="Times New Roman" w:cs="Times New Roman"/>
          <w:szCs w:val="24"/>
        </w:rPr>
        <w:t>ς κ.</w:t>
      </w:r>
      <w:r w:rsidRPr="009F35BC">
        <w:rPr>
          <w:rFonts w:eastAsia="Times New Roman" w:cs="Times New Roman"/>
          <w:szCs w:val="24"/>
        </w:rPr>
        <w:t xml:space="preserve"> Νικολάου Μωραΐτη προς τον Υπουργό Αγροτικής Ανάπτυξης και Τροφίμων, σχετικά με τον αποκλεισμό από την συνδεδεμένη ενίσχυση, με κριτήριο το άπιαστο όριο των </w:t>
      </w:r>
      <w:r w:rsidRPr="009F35BC">
        <w:rPr>
          <w:rFonts w:eastAsia="Times New Roman" w:cs="Times New Roman"/>
          <w:szCs w:val="24"/>
        </w:rPr>
        <w:t xml:space="preserve">εκατόν είκοσι </w:t>
      </w:r>
      <w:r w:rsidRPr="009F35BC">
        <w:rPr>
          <w:rFonts w:eastAsia="Times New Roman" w:cs="Times New Roman"/>
          <w:szCs w:val="24"/>
        </w:rPr>
        <w:t>κιλών γάλα ανά ζώο, για χιλιάδες κτηνοτρόφους με εγχώριες φυλές εντατικής βοσκής. </w:t>
      </w:r>
    </w:p>
    <w:p w14:paraId="6EF9FA23"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5.</w:t>
      </w:r>
      <w:r w:rsidRPr="009F35BC">
        <w:rPr>
          <w:rFonts w:eastAsia="Times New Roman" w:cs="Times New Roman"/>
          <w:szCs w:val="24"/>
        </w:rPr>
        <w:t xml:space="preserve"> Η με αριθμό 1217/5-9-2016 επίκαιρη ερώτηση του Βουλευτή Β΄ Πειραι</w:t>
      </w:r>
      <w:r w:rsidRPr="009F35BC">
        <w:rPr>
          <w:rFonts w:eastAsia="Times New Roman" w:cs="Times New Roman"/>
          <w:szCs w:val="24"/>
        </w:rPr>
        <w:t>ώς</w:t>
      </w:r>
      <w:r w:rsidRPr="009F35BC">
        <w:rPr>
          <w:rFonts w:eastAsia="Times New Roman" w:cs="Times New Roman"/>
          <w:szCs w:val="24"/>
        </w:rPr>
        <w:t xml:space="preserve"> των Ανεξαρτήτων Ελλήνων κ. Δημητρίου Καμμένου προς τον Υπουργό Πολιτισμού και Αθλητισμού, σχετικά με το δημοσιευμένο ισολογισμό της </w:t>
      </w:r>
      <w:r w:rsidRPr="009F35BC">
        <w:rPr>
          <w:rFonts w:eastAsia="Times New Roman" w:cs="Times New Roman"/>
          <w:szCs w:val="24"/>
        </w:rPr>
        <w:t>σ</w:t>
      </w:r>
      <w:r w:rsidRPr="009F35BC">
        <w:rPr>
          <w:rFonts w:eastAsia="Times New Roman" w:cs="Times New Roman"/>
          <w:szCs w:val="24"/>
        </w:rPr>
        <w:t xml:space="preserve">κοπευτικής </w:t>
      </w:r>
      <w:r w:rsidRPr="009F35BC">
        <w:rPr>
          <w:rFonts w:eastAsia="Times New Roman" w:cs="Times New Roman"/>
          <w:szCs w:val="24"/>
        </w:rPr>
        <w:t>ο</w:t>
      </w:r>
      <w:r w:rsidRPr="009F35BC">
        <w:rPr>
          <w:rFonts w:eastAsia="Times New Roman" w:cs="Times New Roman"/>
          <w:szCs w:val="24"/>
        </w:rPr>
        <w:t>μοσπονδίας (ΣΚ</w:t>
      </w:r>
      <w:r w:rsidRPr="009F35BC">
        <w:rPr>
          <w:rFonts w:eastAsia="Times New Roman" w:cs="Times New Roman"/>
          <w:szCs w:val="24"/>
        </w:rPr>
        <w:t>Ο</w:t>
      </w:r>
      <w:r w:rsidRPr="009F35BC">
        <w:rPr>
          <w:rFonts w:eastAsia="Times New Roman" w:cs="Times New Roman"/>
          <w:szCs w:val="24"/>
        </w:rPr>
        <w:t>Ε).</w:t>
      </w:r>
    </w:p>
    <w:p w14:paraId="6EF9FA24"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6.</w:t>
      </w:r>
      <w:r w:rsidRPr="009F35BC">
        <w:rPr>
          <w:rFonts w:eastAsia="Times New Roman" w:cs="Times New Roman"/>
          <w:szCs w:val="24"/>
        </w:rPr>
        <w:t xml:space="preserve"> Η με αριθμό 1220/5-9-2016 επίκαιρη ερώτηση του Βουλευτή A΄ Θεσσαλονίκης της Ένωσης Κεντρώων κ. Ιωάννη Σαρίδη προς τον Υπουργό Εξωτερικών, σχετικά με τη θεώρηση </w:t>
      </w:r>
      <w:r w:rsidRPr="009F35BC">
        <w:rPr>
          <w:rFonts w:eastAsia="Times New Roman" w:cs="Times New Roman"/>
          <w:szCs w:val="24"/>
        </w:rPr>
        <w:t>δ</w:t>
      </w:r>
      <w:r w:rsidRPr="009F35BC">
        <w:rPr>
          <w:rFonts w:eastAsia="Times New Roman" w:cs="Times New Roman"/>
          <w:szCs w:val="24"/>
        </w:rPr>
        <w:t>ιαβατηρίων με την ένδειξη «Μακεδονία».</w:t>
      </w:r>
    </w:p>
    <w:p w14:paraId="6EF9FA25"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lastRenderedPageBreak/>
        <w:t>Β</w:t>
      </w:r>
      <w:r w:rsidRPr="009F35BC">
        <w:rPr>
          <w:rFonts w:eastAsia="Times New Roman" w:cs="Times New Roman"/>
          <w:b/>
          <w:szCs w:val="24"/>
        </w:rPr>
        <w:t xml:space="preserve">. </w:t>
      </w:r>
      <w:r w:rsidRPr="009F35BC">
        <w:rPr>
          <w:rFonts w:eastAsia="Times New Roman" w:cs="Times New Roman"/>
          <w:szCs w:val="24"/>
        </w:rPr>
        <w:t>ΕΠΙΚΑΙΡΕΣ ΕΡΩΤΗΣΕΙΣ</w:t>
      </w:r>
      <w:r w:rsidRPr="009F35BC">
        <w:rPr>
          <w:rFonts w:eastAsia="Times New Roman" w:cs="Times New Roman"/>
          <w:szCs w:val="24"/>
        </w:rPr>
        <w:t xml:space="preserve"> Δεύτερου Κύκλου (Άρθρο 130 παρ</w:t>
      </w:r>
      <w:r w:rsidRPr="009F35BC">
        <w:rPr>
          <w:rFonts w:eastAsia="Times New Roman" w:cs="Times New Roman"/>
          <w:szCs w:val="24"/>
        </w:rPr>
        <w:t>άγ</w:t>
      </w:r>
      <w:r w:rsidRPr="009F35BC">
        <w:rPr>
          <w:rFonts w:eastAsia="Times New Roman" w:cs="Times New Roman"/>
          <w:szCs w:val="24"/>
        </w:rPr>
        <w:t>ρ</w:t>
      </w:r>
      <w:r w:rsidRPr="009F35BC">
        <w:rPr>
          <w:rFonts w:eastAsia="Times New Roman" w:cs="Times New Roman"/>
          <w:szCs w:val="24"/>
        </w:rPr>
        <w:t>αφοι</w:t>
      </w:r>
      <w:r w:rsidRPr="009F35BC">
        <w:rPr>
          <w:rFonts w:eastAsia="Times New Roman" w:cs="Times New Roman"/>
          <w:szCs w:val="24"/>
        </w:rPr>
        <w:t xml:space="preserve"> 2 και 3 </w:t>
      </w:r>
      <w:r w:rsidRPr="009F35BC">
        <w:rPr>
          <w:rFonts w:eastAsia="Times New Roman" w:cs="Times New Roman"/>
          <w:szCs w:val="24"/>
        </w:rPr>
        <w:t xml:space="preserve">του </w:t>
      </w:r>
      <w:r w:rsidRPr="009F35BC">
        <w:rPr>
          <w:rFonts w:eastAsia="Times New Roman" w:cs="Times New Roman"/>
          <w:szCs w:val="24"/>
        </w:rPr>
        <w:t>Καν</w:t>
      </w:r>
      <w:r w:rsidRPr="009F35BC">
        <w:rPr>
          <w:rFonts w:eastAsia="Times New Roman" w:cs="Times New Roman"/>
          <w:szCs w:val="24"/>
        </w:rPr>
        <w:t>ονισμού της</w:t>
      </w:r>
      <w:r w:rsidRPr="009F35BC">
        <w:rPr>
          <w:rFonts w:eastAsia="Times New Roman" w:cs="Times New Roman"/>
          <w:szCs w:val="24"/>
        </w:rPr>
        <w:t xml:space="preserve"> Βουλής)</w:t>
      </w:r>
    </w:p>
    <w:p w14:paraId="6EF9FA26"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 xml:space="preserve">1. Η με αριθμό 1227/6-9-2016 επίκαιρη ερώτηση του Βουλευτή Έβρου της Νέας Δημοκρατίας κ. Αναστασίου Δημοσχάκη προς τον Υπουργό Οικονομίας, Ανάπτυξης και Τουρισμού, σχετικά με την κατάσταση των κόκκινων δανείων στον </w:t>
      </w:r>
      <w:r w:rsidRPr="009F35BC">
        <w:rPr>
          <w:rFonts w:eastAsia="Times New Roman" w:cs="Times New Roman"/>
          <w:szCs w:val="24"/>
        </w:rPr>
        <w:t>Έβρο και τη Θράκη.</w:t>
      </w:r>
    </w:p>
    <w:p w14:paraId="6EF9FA27"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2. Η με αριθμό 1222/5-9-2016 επίκαιρη ερώτηση του Βουλευτή Β΄ Αθηνών του Λαϊκού Συνδέσμου-Χρυσή Αυγή κ. Ηλία Παναγιώταρου προς τον Υπουργό Ναυτιλίας και Νησιωτικής Πολιτικής, σχετικά με την «αδικαιολόγητη αποπομπή της μονάδας βατραχανθρώ</w:t>
      </w:r>
      <w:r w:rsidRPr="009F35BC">
        <w:rPr>
          <w:rFonts w:eastAsia="Times New Roman" w:cs="Times New Roman"/>
          <w:szCs w:val="24"/>
        </w:rPr>
        <w:t>πων από τον Άγιο Κοσμά».</w:t>
      </w:r>
    </w:p>
    <w:p w14:paraId="6EF9FA28"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3. Η με αριθμό 1225/6-9-2016 επίκαιρη ερώτηση του Βουλευτή Ηρακλείου της Δημοκρατικής Συμπαράταξης ΠΑΣΟΚ-ΔΗΜΑΡ κ. Βασιλείου Κεγκέρογλου προς τον Υπουργό Εργασίας, Κοινωνικής Ασφάλισης και Κοινωνικής Αλληλεγγύης, σχετικά με τη δυνατ</w:t>
      </w:r>
      <w:r w:rsidRPr="009F35BC">
        <w:rPr>
          <w:rFonts w:eastAsia="Times New Roman" w:cs="Times New Roman"/>
          <w:szCs w:val="24"/>
        </w:rPr>
        <w:t xml:space="preserve">ότητα επανένταξης στη ρύθμιση των </w:t>
      </w:r>
      <w:r w:rsidRPr="009F35BC">
        <w:rPr>
          <w:rFonts w:eastAsia="Times New Roman" w:cs="Times New Roman"/>
          <w:szCs w:val="24"/>
        </w:rPr>
        <w:t>εκατό</w:t>
      </w:r>
      <w:r w:rsidRPr="009F35BC">
        <w:rPr>
          <w:rFonts w:eastAsia="Times New Roman" w:cs="Times New Roman"/>
          <w:szCs w:val="24"/>
        </w:rPr>
        <w:t xml:space="preserve"> δόσεων για όλους όσους την απώλεσαν και ανεξαρτήτως λόγου. </w:t>
      </w:r>
    </w:p>
    <w:p w14:paraId="6EF9FA29"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lastRenderedPageBreak/>
        <w:t>4. Η με αριθμό 1230/6-9-2016 επίκαιρη ερώτηση του Βουλευτή Ηρακλείου του Κομμουνιστικού Κόμματος Ελλάδ</w:t>
      </w:r>
      <w:r w:rsidRPr="009F35BC">
        <w:rPr>
          <w:rFonts w:eastAsia="Times New Roman" w:cs="Times New Roman"/>
          <w:szCs w:val="24"/>
        </w:rPr>
        <w:t>α</w:t>
      </w:r>
      <w:r w:rsidRPr="009F35BC">
        <w:rPr>
          <w:rFonts w:eastAsia="Times New Roman" w:cs="Times New Roman"/>
          <w:szCs w:val="24"/>
        </w:rPr>
        <w:t xml:space="preserve">ς κ. Εμμανουήλ Συντυχάκη προς τον Υπουργό Εσωτερικών </w:t>
      </w:r>
      <w:r w:rsidRPr="009F35BC">
        <w:rPr>
          <w:rFonts w:eastAsia="Times New Roman" w:cs="Times New Roman"/>
          <w:szCs w:val="24"/>
        </w:rPr>
        <w:t xml:space="preserve">και Διοικητικής Ανασυγκρότησης, σχετικά με τη λήψη αποφάσεων για τους συμβασιούχους στην </w:t>
      </w:r>
      <w:r w:rsidRPr="009F35BC">
        <w:rPr>
          <w:rFonts w:eastAsia="Times New Roman" w:cs="Times New Roman"/>
          <w:szCs w:val="24"/>
        </w:rPr>
        <w:t>υ</w:t>
      </w:r>
      <w:r w:rsidRPr="009F35BC">
        <w:rPr>
          <w:rFonts w:eastAsia="Times New Roman" w:cs="Times New Roman"/>
          <w:szCs w:val="24"/>
        </w:rPr>
        <w:t xml:space="preserve">πηρεσία </w:t>
      </w:r>
      <w:r w:rsidRPr="009F35BC">
        <w:rPr>
          <w:rFonts w:eastAsia="Times New Roman" w:cs="Times New Roman"/>
          <w:szCs w:val="24"/>
        </w:rPr>
        <w:t>κ</w:t>
      </w:r>
      <w:r w:rsidRPr="009F35BC">
        <w:rPr>
          <w:rFonts w:eastAsia="Times New Roman" w:cs="Times New Roman"/>
          <w:szCs w:val="24"/>
        </w:rPr>
        <w:t>αθαριότητας του Δήμου Ηρακλείου Κρήτης.</w:t>
      </w:r>
    </w:p>
    <w:p w14:paraId="6EF9FA2A"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5. Η με αριθμό 1218/5-9-2016 επίκαιρη ερώτηση του Βουλευτή Β΄ Αθηνών των Ανεξαρτήτων Ελλήνων κ. Αθανασίου Παπαχριστόπ</w:t>
      </w:r>
      <w:r w:rsidRPr="009F35BC">
        <w:rPr>
          <w:rFonts w:eastAsia="Times New Roman" w:cs="Times New Roman"/>
          <w:szCs w:val="24"/>
        </w:rPr>
        <w:t>ουλου προς τον Υπουργό Εσωτερικών και Διοικητικής Ανασυγκρότησης, σχετικά με την καταγγελία για «κακοδιαχείριση» στο Δήμο Κεφαλονιάς.</w:t>
      </w:r>
    </w:p>
    <w:p w14:paraId="6EF9FA2B"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6. Η με αριθμό 1224/6-9-2016 επίκαιρη ερώτηση του Ανεξάρτητου Βουλευτή Β΄ Αθηνών κ. Θεοχάρη (Χάρη) Θεοχάρη προς τον Υπουργ</w:t>
      </w:r>
      <w:r w:rsidRPr="009F35BC">
        <w:rPr>
          <w:rFonts w:eastAsia="Times New Roman" w:cs="Times New Roman"/>
          <w:szCs w:val="24"/>
        </w:rPr>
        <w:t>ό Οικονομικών, σχετικά με τις συμβάσεις σε εμπειρογνώμονες σε χρηματοπιστωτικά, νομικά και οικονομικά θέματα για την υποστήριξη της διαπραγμάτευσης με τους θεσμούς για τη σύναψη και εφαρμογή των σχετικών συμφωνιών καθώς και για τη διαπραγμάτευση για το δημ</w:t>
      </w:r>
      <w:r w:rsidRPr="009F35BC">
        <w:rPr>
          <w:rFonts w:eastAsia="Times New Roman" w:cs="Times New Roman"/>
          <w:szCs w:val="24"/>
        </w:rPr>
        <w:t>όσιο χρέος.</w:t>
      </w:r>
    </w:p>
    <w:p w14:paraId="6EF9FA2C"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lastRenderedPageBreak/>
        <w:t xml:space="preserve">7. Η με αριθμό 1178/22-8-2016 επίκαιρη ερώτηση του Βουλευτή Αρκαδίας της Δημοκρατικής Συμπαράταξης ΠΑΣΟΚ-ΔΗΜΑΡ κ. Οδυσσέα Κωνσταντινόπουλου προς τον Υπουργό Εσωτερικών και Διοικητικής Ανασυγκρότησης, σχετικά με την έκδοση κοινής υπουργικής </w:t>
      </w:r>
      <w:r w:rsidRPr="009F35BC">
        <w:rPr>
          <w:rFonts w:eastAsia="Times New Roman" w:cs="Times New Roman"/>
          <w:szCs w:val="24"/>
        </w:rPr>
        <w:t>απόφασης για τον χαρακτηρισμό ως πλημμυροπαθών των περιοχών της Αρκαδίας που επλήγησαν από τη θεομηνία του Ιουνίου.</w:t>
      </w:r>
    </w:p>
    <w:p w14:paraId="6EF9FA2D"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ΑΝΑΦΟΡΕΣ-ΕΡΩΤΗΣΕΙΣ</w:t>
      </w:r>
      <w:r w:rsidRPr="009F35BC">
        <w:rPr>
          <w:rFonts w:eastAsia="Times New Roman" w:cs="Times New Roman"/>
          <w:szCs w:val="24"/>
        </w:rPr>
        <w:t xml:space="preserve"> (Άρθρο 130 παρ</w:t>
      </w:r>
      <w:r w:rsidRPr="009F35BC">
        <w:rPr>
          <w:rFonts w:eastAsia="Times New Roman" w:cs="Times New Roman"/>
          <w:szCs w:val="24"/>
        </w:rPr>
        <w:t>άγραφος</w:t>
      </w:r>
      <w:r w:rsidRPr="009F35BC">
        <w:rPr>
          <w:rFonts w:eastAsia="Times New Roman" w:cs="Times New Roman"/>
          <w:szCs w:val="24"/>
        </w:rPr>
        <w:t xml:space="preserve"> 5 </w:t>
      </w:r>
      <w:r w:rsidRPr="009F35BC">
        <w:rPr>
          <w:rFonts w:eastAsia="Times New Roman" w:cs="Times New Roman"/>
          <w:szCs w:val="24"/>
        </w:rPr>
        <w:t xml:space="preserve">του </w:t>
      </w:r>
      <w:r w:rsidRPr="009F35BC">
        <w:rPr>
          <w:rFonts w:eastAsia="Times New Roman" w:cs="Times New Roman"/>
          <w:szCs w:val="24"/>
        </w:rPr>
        <w:t>Καν</w:t>
      </w:r>
      <w:r w:rsidRPr="009F35BC">
        <w:rPr>
          <w:rFonts w:eastAsia="Times New Roman" w:cs="Times New Roman"/>
          <w:szCs w:val="24"/>
        </w:rPr>
        <w:t>ονισμού της</w:t>
      </w:r>
      <w:r w:rsidRPr="009F35BC">
        <w:rPr>
          <w:rFonts w:eastAsia="Times New Roman" w:cs="Times New Roman"/>
          <w:szCs w:val="24"/>
        </w:rPr>
        <w:t xml:space="preserve"> Βουλής)</w:t>
      </w:r>
    </w:p>
    <w:p w14:paraId="6EF9FA2E"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1. Η με αριθμό 5701/27-5-2016 ερώτηση του Βουλευτή Ηρακλείου της Δημοκ</w:t>
      </w:r>
      <w:r w:rsidRPr="009F35BC">
        <w:rPr>
          <w:rFonts w:eastAsia="Times New Roman" w:cs="Times New Roman"/>
          <w:szCs w:val="24"/>
        </w:rPr>
        <w:t xml:space="preserve">ρατικής Συμπαράταξης ΠΑΣΟΚ-ΔΗΜΑΡ κ. Βασιλείου Κεγκέρογλου προς τον Υπουργό Υγείας, σχετικά με το σχεδιασμό για την έναρξη λειτουργίας του πολυδύναμου </w:t>
      </w:r>
      <w:r w:rsidRPr="009F35BC">
        <w:rPr>
          <w:rFonts w:eastAsia="Times New Roman" w:cs="Times New Roman"/>
          <w:szCs w:val="24"/>
        </w:rPr>
        <w:t>ι</w:t>
      </w:r>
      <w:r w:rsidRPr="009F35BC">
        <w:rPr>
          <w:rFonts w:eastAsia="Times New Roman" w:cs="Times New Roman"/>
          <w:szCs w:val="24"/>
        </w:rPr>
        <w:t>ατρείου Τυμπακίου-Ηρακλείου Κρήτης.</w:t>
      </w:r>
    </w:p>
    <w:p w14:paraId="6EF9FA2F" w14:textId="77777777" w:rsidR="00FB7AA6" w:rsidRDefault="00C770FE">
      <w:pPr>
        <w:spacing w:after="0" w:line="600" w:lineRule="auto"/>
        <w:ind w:firstLine="720"/>
        <w:jc w:val="both"/>
        <w:rPr>
          <w:rFonts w:eastAsia="Times New Roman" w:cs="Times New Roman"/>
          <w:szCs w:val="24"/>
        </w:rPr>
      </w:pPr>
      <w:r w:rsidRPr="009F35BC">
        <w:rPr>
          <w:rFonts w:eastAsia="Times New Roman" w:cs="Times New Roman"/>
          <w:szCs w:val="24"/>
        </w:rPr>
        <w:t xml:space="preserve">2. Η με αριθμό 3062/10-2-2016 ερώτηση του Ανεξάρτητου Βουλευτή </w:t>
      </w:r>
      <w:r w:rsidRPr="009F35BC">
        <w:rPr>
          <w:rFonts w:eastAsia="Times New Roman" w:cs="Times New Roman"/>
          <w:szCs w:val="24"/>
        </w:rPr>
        <w:t>Λακωνίας κ. Λεωνίδα Γρηγοράκου προς τον Υπουργό Οικονομικών, σχετικά με την αποζημίωση των μεριδιούχων Συνεταιριστικών Τραπεζών.</w:t>
      </w:r>
    </w:p>
    <w:p w14:paraId="6EF9FA30"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6EF9FA31" w14:textId="77777777" w:rsidR="00FB7AA6" w:rsidRDefault="00C770FE">
      <w:pPr>
        <w:tabs>
          <w:tab w:val="left" w:pos="2608"/>
        </w:tabs>
        <w:spacing w:after="0" w:line="600" w:lineRule="auto"/>
        <w:ind w:firstLine="720"/>
        <w:jc w:val="center"/>
        <w:rPr>
          <w:rFonts w:eastAsia="Times New Roman"/>
          <w:b/>
          <w:szCs w:val="24"/>
        </w:rPr>
      </w:pPr>
      <w:r>
        <w:rPr>
          <w:rFonts w:eastAsia="Times New Roman"/>
          <w:b/>
          <w:szCs w:val="24"/>
        </w:rPr>
        <w:lastRenderedPageBreak/>
        <w:t>ΕΠΙΚΑΙΡΩΝ ΕΡΩΤΗΣΕΩΝ</w:t>
      </w:r>
    </w:p>
    <w:p w14:paraId="6EF9FA32"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szCs w:val="24"/>
        </w:rPr>
        <w:t>Αρχίζουμε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έβδομη με αριθμό </w:t>
      </w:r>
      <w:r>
        <w:rPr>
          <w:rFonts w:eastAsia="Times New Roman" w:cs="Times New Roman"/>
          <w:szCs w:val="24"/>
        </w:rPr>
        <w:t>1203/30-8-20</w:t>
      </w:r>
      <w:r>
        <w:rPr>
          <w:rFonts w:eastAsia="Times New Roman" w:cs="Times New Roman"/>
          <w:szCs w:val="24"/>
        </w:rPr>
        <w:t xml:space="preserve">16 </w:t>
      </w:r>
      <w:r>
        <w:rPr>
          <w:rFonts w:eastAsia="Times New Roman"/>
          <w:szCs w:val="24"/>
        </w:rPr>
        <w:t xml:space="preserve">επίκαιρη ερώτηση 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τον ΕΝΦΙΑ</w:t>
      </w:r>
      <w:r>
        <w:rPr>
          <w:rFonts w:eastAsia="Times New Roman" w:cs="Times New Roman"/>
          <w:szCs w:val="24"/>
        </w:rPr>
        <w:t>,</w:t>
      </w:r>
      <w:r>
        <w:rPr>
          <w:rFonts w:eastAsia="Times New Roman" w:cs="Times New Roman"/>
          <w:szCs w:val="24"/>
        </w:rPr>
        <w:t xml:space="preserve"> που καλείται να πληρώσει το «Χαμόγελο του Παιδιού».</w:t>
      </w:r>
    </w:p>
    <w:p w14:paraId="6EF9FA33"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w:t>
      </w:r>
      <w:r>
        <w:rPr>
          <w:rFonts w:eastAsia="Times New Roman" w:cs="Times New Roman"/>
          <w:szCs w:val="24"/>
        </w:rPr>
        <w:t>ς Οικονομικών κ. Τρύφων Αλεξιάδης.</w:t>
      </w:r>
    </w:p>
    <w:p w14:paraId="6EF9FA34"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t>Κύριε Καμμένε, έχετε τον λόγο.</w:t>
      </w:r>
    </w:p>
    <w:p w14:paraId="6EF9FA35"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κύριε Πρόεδρε. </w:t>
      </w:r>
    </w:p>
    <w:p w14:paraId="6EF9FA36"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t>Καλημέρα, κύριε Υπουργέ. Είναι ένα θέμα εξαιρετικά ευαίσθητο το οποίο έχει προκύψει τις τελευταίες μέρες από τότε που η Κυβέρνηση έστειλε και τ</w:t>
      </w:r>
      <w:r>
        <w:rPr>
          <w:rFonts w:eastAsia="Times New Roman" w:cs="Times New Roman"/>
          <w:szCs w:val="24"/>
        </w:rPr>
        <w:t xml:space="preserve">α εκκαθαριστικά του ΕΝΦΙΑ και άνοιξε 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για τη σχετική υποχρέωση όλων των Ελλήνων πολιτών και των εταιρειών</w:t>
      </w:r>
      <w:r>
        <w:rPr>
          <w:rFonts w:eastAsia="Times New Roman" w:cs="Times New Roman"/>
          <w:szCs w:val="24"/>
        </w:rPr>
        <w:t>,</w:t>
      </w:r>
      <w:r>
        <w:rPr>
          <w:rFonts w:eastAsia="Times New Roman" w:cs="Times New Roman"/>
          <w:szCs w:val="24"/>
        </w:rPr>
        <w:t xml:space="preserve"> που δρουν στην Ελλάδα. </w:t>
      </w:r>
    </w:p>
    <w:p w14:paraId="6EF9FA37"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«Χαμόγελο του Παιδιού», σύμφωνα με το εκκαθαριστικό σημείωμα που έλαβε η </w:t>
      </w:r>
      <w:r>
        <w:rPr>
          <w:rFonts w:eastAsia="Times New Roman" w:cs="Times New Roman"/>
          <w:szCs w:val="24"/>
        </w:rPr>
        <w:t>ο</w:t>
      </w:r>
      <w:r>
        <w:rPr>
          <w:rFonts w:eastAsia="Times New Roman" w:cs="Times New Roman"/>
          <w:szCs w:val="24"/>
        </w:rPr>
        <w:t>ργάνωση, καλείται να πληρώσει ΕΝΦΙΑ πο</w:t>
      </w:r>
      <w:r>
        <w:rPr>
          <w:rFonts w:eastAsia="Times New Roman" w:cs="Times New Roman"/>
          <w:szCs w:val="24"/>
        </w:rPr>
        <w:t xml:space="preserve">υ αγγίζει τις 57.000 ευρώ. Παρά τις προσπάθειες να εισακουστούν τα αιτήματα της </w:t>
      </w:r>
      <w:r>
        <w:rPr>
          <w:rFonts w:eastAsia="Times New Roman" w:cs="Times New Roman"/>
          <w:szCs w:val="24"/>
        </w:rPr>
        <w:t>ο</w:t>
      </w:r>
      <w:r>
        <w:rPr>
          <w:rFonts w:eastAsia="Times New Roman" w:cs="Times New Roman"/>
          <w:szCs w:val="24"/>
        </w:rPr>
        <w:t>ργάνωσης από την Κυβέρνηση και τις προφορικές διαβεβαιώσεις που έλαβαν από το Υπουργείο Οικονομικών, πως θα καταβληθεί νομοθετική προσπάθεια προκειμένου να απαλλαγούν από φόρο</w:t>
      </w:r>
      <w:r>
        <w:rPr>
          <w:rFonts w:eastAsia="Times New Roman" w:cs="Times New Roman"/>
          <w:szCs w:val="24"/>
        </w:rPr>
        <w:t>υς όσες οργανώσεις προσφέρουν ουσιαστικό έργο, δεν υλοποιήθηκαν και, χωρίς να λαμβάνει κα</w:t>
      </w:r>
      <w:r>
        <w:rPr>
          <w:rFonts w:eastAsia="Times New Roman" w:cs="Times New Roman"/>
          <w:szCs w:val="24"/>
        </w:rPr>
        <w:t>μ</w:t>
      </w:r>
      <w:r>
        <w:rPr>
          <w:rFonts w:eastAsia="Times New Roman" w:cs="Times New Roman"/>
          <w:szCs w:val="24"/>
        </w:rPr>
        <w:t xml:space="preserve">μία κρατική χρηματοδότηση, η </w:t>
      </w:r>
      <w:r>
        <w:rPr>
          <w:rFonts w:eastAsia="Times New Roman" w:cs="Times New Roman"/>
          <w:szCs w:val="24"/>
        </w:rPr>
        <w:t>ο</w:t>
      </w:r>
      <w:r>
        <w:rPr>
          <w:rFonts w:eastAsia="Times New Roman" w:cs="Times New Roman"/>
          <w:szCs w:val="24"/>
        </w:rPr>
        <w:t>ργάνωση σήμερα καλείται να καταβάλει αυτό το ποσό.</w:t>
      </w:r>
    </w:p>
    <w:p w14:paraId="6EF9FA38"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t>Το «Χαμόγελο του Παιδιού» είναι ένας αμιγώς ελληνικός οργανισμός</w:t>
      </w:r>
      <w:r>
        <w:rPr>
          <w:rFonts w:eastAsia="Times New Roman" w:cs="Times New Roman"/>
          <w:szCs w:val="24"/>
        </w:rPr>
        <w:t>,</w:t>
      </w:r>
      <w:r>
        <w:rPr>
          <w:rFonts w:eastAsia="Times New Roman" w:cs="Times New Roman"/>
          <w:szCs w:val="24"/>
        </w:rPr>
        <w:t xml:space="preserve"> που έχει υποστηρίξει περισσότερα από ένα εκατομμύριο παιδιά και τις οικογένειές τους μέχρι σήμερα, παρέχοντας υπηρεσίες και υλοποιώντας δράσεις στήριξης των κρατικών θεσμών. Είναι ο μόνος οργανισμός στην Ελλάδα με πανελλαδική δράση, διαθέσιμος είκοσι τέσσ</w:t>
      </w:r>
      <w:r>
        <w:rPr>
          <w:rFonts w:eastAsia="Times New Roman" w:cs="Times New Roman"/>
          <w:szCs w:val="24"/>
        </w:rPr>
        <w:t>ερις ώρες το εικοσιτετράωρο, τριακόσιες εξήντα πέντε μέρες τον χρόνο. Είναι στελεχωμένος από τετρακόσια τριάντα εφτά άτομα έμμισθο προσωπικό, υποστηρίζεται από δύο χιλιάδες εφτακόσιους εβδομήντα εθελοντές πανελλαδικά.</w:t>
      </w:r>
    </w:p>
    <w:p w14:paraId="6EF9FA39"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Μέχρι σήμερα η </w:t>
      </w:r>
      <w:r>
        <w:rPr>
          <w:rFonts w:eastAsia="Times New Roman" w:cs="Times New Roman"/>
          <w:szCs w:val="24"/>
        </w:rPr>
        <w:t xml:space="preserve">οργάνωση </w:t>
      </w:r>
      <w:r>
        <w:rPr>
          <w:rFonts w:eastAsia="Times New Roman" w:cs="Times New Roman"/>
          <w:szCs w:val="24"/>
        </w:rPr>
        <w:t>έχει υπάρξει α</w:t>
      </w:r>
      <w:r>
        <w:rPr>
          <w:rFonts w:eastAsia="Times New Roman" w:cs="Times New Roman"/>
          <w:szCs w:val="24"/>
        </w:rPr>
        <w:t>πόλυτα συνεπής με τις υποχρεώσεις της απέναντι στο κράτος και κάθε χρόνο ελέγχεται από ορκωτούς ελεγκτές. Το κράτος, αν και υποχρέωσή του, δεν έχει σταθεί στο πλευρό όλων εκείνων των μικρών παιδιών</w:t>
      </w:r>
      <w:r>
        <w:rPr>
          <w:rFonts w:eastAsia="Times New Roman" w:cs="Times New Roman"/>
          <w:szCs w:val="24"/>
        </w:rPr>
        <w:t>,</w:t>
      </w:r>
      <w:r>
        <w:rPr>
          <w:rFonts w:eastAsia="Times New Roman" w:cs="Times New Roman"/>
          <w:szCs w:val="24"/>
        </w:rPr>
        <w:t xml:space="preserve"> που το χρειάστηκαν για να σταθούν στα πόδια τους. Κάποιοι</w:t>
      </w:r>
      <w:r>
        <w:rPr>
          <w:rFonts w:eastAsia="Times New Roman" w:cs="Times New Roman"/>
          <w:szCs w:val="24"/>
        </w:rPr>
        <w:t xml:space="preserve"> άνθρωποι με ιδιωτικές πρωτοβουλίες αποφάσισαν να κάνουν τη δουλειά και το καθήκον ενός κοινωνικού κράτους. </w:t>
      </w:r>
    </w:p>
    <w:p w14:paraId="6EF9FA3A" w14:textId="77777777" w:rsidR="00FB7AA6" w:rsidRDefault="00C770FE">
      <w:pPr>
        <w:tabs>
          <w:tab w:val="left" w:pos="2608"/>
        </w:tabs>
        <w:spacing w:after="0" w:line="600" w:lineRule="auto"/>
        <w:ind w:firstLine="720"/>
        <w:jc w:val="both"/>
        <w:rPr>
          <w:rFonts w:eastAsia="Times New Roman" w:cs="Times New Roman"/>
          <w:szCs w:val="24"/>
        </w:rPr>
      </w:pPr>
      <w:r>
        <w:rPr>
          <w:rFonts w:eastAsia="Times New Roman" w:cs="Times New Roman"/>
          <w:szCs w:val="24"/>
        </w:rPr>
        <w:t>Πρέπει τα παραπάνω να ληφθούν σοβαρά υπ’ όψιν και να υπάρξει άμεση δράση, καθώς είναι χρέος της κοινωνίας να προστατεύει το κοινωνικό σύνολο.</w:t>
      </w:r>
    </w:p>
    <w:p w14:paraId="6EF9FA3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Κατόπ</w:t>
      </w:r>
      <w:r>
        <w:rPr>
          <w:rFonts w:eastAsia="Times New Roman" w:cs="Times New Roman"/>
          <w:szCs w:val="24"/>
        </w:rPr>
        <w:t xml:space="preserve">ιν των ανωτέρω, ερωτάσθε, κύριε Υπουργέ –ερωτώμαστε όλοι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δεν ερωτάσθε εσείς, μην το πάρετε προσωπικά- τα εξής:</w:t>
      </w:r>
    </w:p>
    <w:p w14:paraId="6EF9FA3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Πρώτον, θα καταβάλει, εν τέλει, η Κυβέρνηση νομικές προσπάθειες, προκειμένου να απαλλαγούν από φόρους όσες οργανώσεις προσφέρουν ου</w:t>
      </w:r>
      <w:r>
        <w:rPr>
          <w:rFonts w:eastAsia="Times New Roman" w:cs="Times New Roman"/>
          <w:szCs w:val="24"/>
        </w:rPr>
        <w:t>σιαστικό έργο, όπως το «Χαμόγελο του Παιδιού»;</w:t>
      </w:r>
    </w:p>
    <w:p w14:paraId="6EF9FA3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Δεύτερον, τι προτίθεστε να κάνετε για να ενθαρρύνονται πρωτοβουλίες, που έχουν θετικό αντίκτυπο στα παιδιά</w:t>
      </w:r>
      <w:r>
        <w:rPr>
          <w:rFonts w:eastAsia="Times New Roman" w:cs="Times New Roman"/>
          <w:szCs w:val="24"/>
        </w:rPr>
        <w:t>,</w:t>
      </w:r>
      <w:r>
        <w:rPr>
          <w:rFonts w:eastAsia="Times New Roman" w:cs="Times New Roman"/>
          <w:szCs w:val="24"/>
        </w:rPr>
        <w:t xml:space="preserve"> που αποτελούν το μέλλον αυτού του τόπου, αλλά και σε ολόκληρη την κοινωνία;</w:t>
      </w:r>
    </w:p>
    <w:p w14:paraId="6EF9FA3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Θέλω να πω εδώ, για να μη</w:t>
      </w:r>
      <w:r>
        <w:rPr>
          <w:rFonts w:eastAsia="Times New Roman" w:cs="Times New Roman"/>
          <w:szCs w:val="24"/>
        </w:rPr>
        <w:t>ν αδικήσουμε καμμία οργάνωση, ότι η ερώτηση αναφέρεται σε οργανώσεις, οι οποίες από τα ακίνητα</w:t>
      </w:r>
      <w:r>
        <w:rPr>
          <w:rFonts w:eastAsia="Times New Roman" w:cs="Times New Roman"/>
          <w:szCs w:val="24"/>
        </w:rPr>
        <w:t>,</w:t>
      </w:r>
      <w:r>
        <w:rPr>
          <w:rFonts w:eastAsia="Times New Roman" w:cs="Times New Roman"/>
          <w:szCs w:val="24"/>
        </w:rPr>
        <w:t xml:space="preserve"> που έχουν στην κατοχή τους από δωρεές και κληροδοτήματα, δεν έχουν κανένα εισόδημα. Έχουν αποκλειστική χρήση στο να στεγάσουν τις υπηρεσίες τους, τα παιδιά και </w:t>
      </w:r>
      <w:r>
        <w:rPr>
          <w:rFonts w:eastAsia="Times New Roman" w:cs="Times New Roman"/>
          <w:szCs w:val="24"/>
        </w:rPr>
        <w:t>οτιδήποτε άλλο. Όποιος έχει εισόδημα, πρέπει να πληρώνει τον ΕΝΦΙΑ.</w:t>
      </w:r>
    </w:p>
    <w:p w14:paraId="6EF9FA3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Υπουργός κ. Αλεξιάδης.</w:t>
      </w:r>
    </w:p>
    <w:p w14:paraId="6EF9FA4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6EF9FA4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Βουλευτά, έχετε απόλυτο δίκιο </w:t>
      </w:r>
      <w:r>
        <w:rPr>
          <w:rFonts w:eastAsia="Times New Roman" w:cs="Times New Roman"/>
          <w:szCs w:val="24"/>
        </w:rPr>
        <w:t>στο ζήτημα του ΕΝΦΙΑ των νομικών προσώπων</w:t>
      </w:r>
      <w:r>
        <w:rPr>
          <w:rFonts w:eastAsia="Times New Roman" w:cs="Times New Roman"/>
          <w:szCs w:val="24"/>
        </w:rPr>
        <w:t>,</w:t>
      </w:r>
      <w:r>
        <w:rPr>
          <w:rFonts w:eastAsia="Times New Roman" w:cs="Times New Roman"/>
          <w:szCs w:val="24"/>
        </w:rPr>
        <w:t xml:space="preserve"> που ασκούν αυτήν τη δρ</w:t>
      </w:r>
      <w:r>
        <w:rPr>
          <w:rFonts w:eastAsia="Times New Roman" w:cs="Times New Roman"/>
          <w:szCs w:val="24"/>
        </w:rPr>
        <w:t>αστηριότητα</w:t>
      </w:r>
      <w:r>
        <w:rPr>
          <w:rFonts w:eastAsia="Times New Roman" w:cs="Times New Roman"/>
          <w:szCs w:val="24"/>
        </w:rPr>
        <w:t xml:space="preserve">. Είναι κάτι στο οποίο έχω αναφερθεί πάρα πολλές φορές στη Βουλή. Έχω αναφερθεί πάρα πολλές φορές στον ΕΝΦΙΑ για το «Χαμόγελο του Παιδιού», στον ΕΝΦΙΑ που πρέπει να </w:t>
      </w:r>
      <w:r>
        <w:rPr>
          <w:rFonts w:eastAsia="Times New Roman" w:cs="Times New Roman"/>
          <w:szCs w:val="24"/>
        </w:rPr>
        <w:lastRenderedPageBreak/>
        <w:t>πληρώσει η «Κιβ</w:t>
      </w:r>
      <w:r>
        <w:rPr>
          <w:rFonts w:eastAsia="Times New Roman" w:cs="Times New Roman"/>
          <w:szCs w:val="24"/>
        </w:rPr>
        <w:t>ωτός του Κόσμου» και μια σειρά από άλλα νομικά πρόσωπα μη κερδοσκοπικού χαρακτήρα, που ασκούν αυτήν τη φιλανθρωπική δράση. Σ’ αυτό θα συμφωνήσουμε μαζί. Είναι ένα μεγάλο πρόβλημα και πρέπει να βρούμε τρόπο να το αντιμετωπίσουμε.</w:t>
      </w:r>
    </w:p>
    <w:p w14:paraId="6EF9FA4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θα συμφωνήσω, βέβαια, σ</w:t>
      </w:r>
      <w:r>
        <w:rPr>
          <w:rFonts w:eastAsia="Times New Roman" w:cs="Times New Roman"/>
          <w:szCs w:val="24"/>
        </w:rPr>
        <w:t>τη διατύπωση ότι «παρά τις προσπάθειες να εισακουστούν τα αιτήματα της οργάνωσης στην Κυβέρνηση και τις προφορικές διαβεβαιώσεις που έλαβαν». Με τη συγκεκριμένη οργάνωση και με άλλες οργανώσεις είμαστε σε διαρκή επαφή. Έχουμε εξηγήσει ποιο είναι το πρόβλημ</w:t>
      </w:r>
      <w:r>
        <w:rPr>
          <w:rFonts w:eastAsia="Times New Roman" w:cs="Times New Roman"/>
          <w:szCs w:val="24"/>
        </w:rPr>
        <w:t>α. Δεν έχουμε αρνηθεί να τους δούμε. Έχουμε συζητήσει, έχουμε ανταλλάξει αλληλογραφία και έχουμε έλθει σε επαφή. Απλά, είναι δεδομένο το πλαίσιο στο οποίο κινούμαστε. Δεν θα συμφωνήσω, επίσης, στη διατύπωση ότι «το κράτος, αν και υποχρέωσή του, δεν έχει στ</w:t>
      </w:r>
      <w:r>
        <w:rPr>
          <w:rFonts w:eastAsia="Times New Roman" w:cs="Times New Roman"/>
          <w:szCs w:val="24"/>
        </w:rPr>
        <w:t>αθεί στο πλευρό όλων εκείνων των μικρών παιδιών, που το χρειάστηκαν».</w:t>
      </w:r>
    </w:p>
    <w:p w14:paraId="6EF9FA4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οι δράσεις του Υπουργείου Εργασίας, Κοινωνικής Ασφάλισης και Κοινωνικής Αλληλεγγύης, ειδικά της κ. Φωτίου, είναι συγκεκριμένες και εξαντλεί κάθε δυνατότητα που υπάρχει</w:t>
      </w:r>
      <w:r>
        <w:rPr>
          <w:rFonts w:eastAsia="Times New Roman" w:cs="Times New Roman"/>
          <w:szCs w:val="24"/>
        </w:rPr>
        <w:t>,</w:t>
      </w:r>
      <w:r>
        <w:rPr>
          <w:rFonts w:eastAsia="Times New Roman" w:cs="Times New Roman"/>
          <w:szCs w:val="24"/>
        </w:rPr>
        <w:t xml:space="preserve"> με πρωτοφανή </w:t>
      </w:r>
      <w:r>
        <w:rPr>
          <w:rFonts w:eastAsia="Times New Roman" w:cs="Times New Roman"/>
          <w:szCs w:val="24"/>
        </w:rPr>
        <w:lastRenderedPageBreak/>
        <w:t>μέτρα, ειδικά σ’ αυτήν την περίοδο της οικονομικής στενότητας, για να βοηθήσουμε αυτά τα ιδρύματα και αυτά τα παιδιά.</w:t>
      </w:r>
    </w:p>
    <w:p w14:paraId="6EF9FA4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τώρα του ζητήματος του ΕΝΦΙΑ γι’ αυτά τα νομικά πρόσωπα, θα σας καταθέσω έγγραφα των αρμοδίων υπηρεσιών, από </w:t>
      </w:r>
      <w:r>
        <w:rPr>
          <w:rFonts w:eastAsia="Times New Roman" w:cs="Times New Roman"/>
          <w:szCs w:val="24"/>
        </w:rPr>
        <w:t>τα οποία προκύπτει με σαφήνεια ότι σε νομικά πρόσωπα δημοσίου δικαίου και ιδιωτικού δικαίου μη κερδοσκοπικού χαρακτήρα, που δεν εντάσσονται στους φορείς γενικής Κυβέρνησης και χρησιμοποιούνται αποκλειστικά για την εκπλήρωση μορφωτικού, εκπαιδευτικού, πολιτ</w:t>
      </w:r>
      <w:r>
        <w:rPr>
          <w:rFonts w:eastAsia="Times New Roman" w:cs="Times New Roman"/>
          <w:szCs w:val="24"/>
        </w:rPr>
        <w:t xml:space="preserve">ιστικού, αθλητικού, θρησκευτικού, φιλανθρωπικού και κοινωφελούς σκοπού ή παραχωρούνται δωρεάν στο </w:t>
      </w:r>
      <w:r>
        <w:rPr>
          <w:rFonts w:eastAsia="Times New Roman" w:cs="Times New Roman"/>
          <w:szCs w:val="24"/>
        </w:rPr>
        <w:t>δ</w:t>
      </w:r>
      <w:r>
        <w:rPr>
          <w:rFonts w:eastAsia="Times New Roman" w:cs="Times New Roman"/>
          <w:szCs w:val="24"/>
        </w:rPr>
        <w:t xml:space="preserve">ημόσιο, δεν υπάγονται στον ΕΝΦΙΑ και απαλλάσσονται από τον ΕΝΦΙΑ. </w:t>
      </w:r>
    </w:p>
    <w:p w14:paraId="6EF9FA4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w:t>
      </w:r>
      <w:r>
        <w:rPr>
          <w:rFonts w:eastAsia="Times New Roman" w:cs="Times New Roman"/>
          <w:szCs w:val="24"/>
        </w:rPr>
        <w:t xml:space="preserve">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F9FA4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Άρα, είναι σαφές ότι σ’ αυτά τα ιδρύματα τα κτήρια, τα οποία χρησιμοποιούν για ιδιοχρησιμοποίηση, για να καλύψο</w:t>
      </w:r>
      <w:r>
        <w:rPr>
          <w:rFonts w:eastAsia="Times New Roman" w:cs="Times New Roman"/>
          <w:szCs w:val="24"/>
        </w:rPr>
        <w:t>υν τις ανάγκες τους, δεν υπάγονται στον ΕΝΦΙΑ. Στον ΕΝΦΙΑ υπάγονται τα κτήρια, τα οποία έχουν για να εκμισθώσουν και να έχουν ένα εισόδημα. Αυτά τα κτήρια υπάγονται</w:t>
      </w:r>
      <w:r>
        <w:rPr>
          <w:rFonts w:eastAsia="Times New Roman" w:cs="Times New Roman"/>
          <w:szCs w:val="24"/>
        </w:rPr>
        <w:t>,</w:t>
      </w:r>
      <w:r>
        <w:rPr>
          <w:rFonts w:eastAsia="Times New Roman" w:cs="Times New Roman"/>
          <w:szCs w:val="24"/>
        </w:rPr>
        <w:t xml:space="preserve"> είτε είναι κενά είτε είναι μισθωμένα.</w:t>
      </w:r>
    </w:p>
    <w:p w14:paraId="6EF9FA4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Καταλαβαίνω απολύτως το πρόβλημα που δημιουργείται, </w:t>
      </w:r>
      <w:r>
        <w:rPr>
          <w:rFonts w:eastAsia="Times New Roman" w:cs="Times New Roman"/>
          <w:szCs w:val="24"/>
        </w:rPr>
        <w:t>γιατί όλα αυτά τα νομικά πρόσωπα πρέπει να ενισχυθούν, διότι έχουν ένα σημαντικό ρόλο, όχι όλα, γιατί σε πολλά μετά από ελέγχους έχουν εντοπιστεί προβλήματα. Όμως, η πλειοψηφία ασκεί ένα σημαντικό κοινωνικό έργο και δεν μπορούν να το ασκήσουν</w:t>
      </w:r>
      <w:r>
        <w:rPr>
          <w:rFonts w:eastAsia="Times New Roman" w:cs="Times New Roman"/>
          <w:szCs w:val="24"/>
        </w:rPr>
        <w:t>,</w:t>
      </w:r>
      <w:r>
        <w:rPr>
          <w:rFonts w:eastAsia="Times New Roman" w:cs="Times New Roman"/>
          <w:szCs w:val="24"/>
        </w:rPr>
        <w:t xml:space="preserve"> ακριβώς επει</w:t>
      </w:r>
      <w:r>
        <w:rPr>
          <w:rFonts w:eastAsia="Times New Roman" w:cs="Times New Roman"/>
          <w:szCs w:val="24"/>
        </w:rPr>
        <w:t>δή έχουν και αυτές τις φορολογικές υποχρεώσεις.</w:t>
      </w:r>
    </w:p>
    <w:p w14:paraId="6EF9FA4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κλείνουμε τα μάτια στο πρόβλημα. Είναι ένα υπαρκτό πρόβλημα. Όμως, έχουμε πει πάρα πολλές φορές ο ΕΝΦΙΑ, όπως και μια σειρά από άλλες φορολογίες, δεν είναι για την Κυβέρνηση μια πολιτική επιλογή, είναι μι</w:t>
      </w:r>
      <w:r>
        <w:rPr>
          <w:rFonts w:eastAsia="Times New Roman" w:cs="Times New Roman"/>
          <w:szCs w:val="24"/>
        </w:rPr>
        <w:t>α πολιτική αναγκαιότητα. Έχουμε εξηγήσει με σαφήνεια πως έχουμε αναγκαστεί να υιο</w:t>
      </w:r>
      <w:r>
        <w:rPr>
          <w:rFonts w:eastAsia="Times New Roman" w:cs="Times New Roman"/>
          <w:szCs w:val="24"/>
        </w:rPr>
        <w:lastRenderedPageBreak/>
        <w:t>θετήσουμε, όχι μόνιμα, αλλά πρόσκαιρα, όλα αυτά τα μέτρα. Είναι σαφές το ότι έγινε μέσα από μια διαδικασία διαπραγμάτευσης και έχουμε εξηγήσει ως Κυβέρνηση ποια είναι η πορεία</w:t>
      </w:r>
      <w:r>
        <w:rPr>
          <w:rFonts w:eastAsia="Times New Roman" w:cs="Times New Roman"/>
          <w:szCs w:val="24"/>
        </w:rPr>
        <w:t xml:space="preserve"> εξόδου απ’ όλη αυτήν τη διαδικασία.</w:t>
      </w:r>
    </w:p>
    <w:p w14:paraId="6EF9FA4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Σε ό,τι αφορά, λοιπόν, τα νομικά πρόσωπα αυτά, βρισκόμαστε σε επαφή μαζί τους ως προς το πως θα αντιμετωπιστεί αυτό το πρόβλημα και στη δευτερομιλία μου θα είμαι πιο αναλυτικός.</w:t>
      </w:r>
    </w:p>
    <w:p w14:paraId="6EF9FA4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w:t>
      </w:r>
      <w:r>
        <w:rPr>
          <w:rFonts w:eastAsia="Times New Roman" w:cs="Times New Roman"/>
          <w:szCs w:val="24"/>
        </w:rPr>
        <w:t>αμμένε, έχετε τον λόγο για τη δευτερολογία σας.</w:t>
      </w:r>
    </w:p>
    <w:p w14:paraId="6EF9FA4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w:t>
      </w:r>
    </w:p>
    <w:p w14:paraId="6EF9FA4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Υπουργέ, είμαι σίγουρος ότι μιλάτε, γιατί μιλάω κι εγώ μαζί τους, και πριν να γίνω πολιτικός είχα πολύ καλές σχέσεις και με την «Κιβωτό</w:t>
      </w:r>
      <w:r>
        <w:rPr>
          <w:rFonts w:eastAsia="Times New Roman" w:cs="Times New Roman"/>
          <w:szCs w:val="24"/>
        </w:rPr>
        <w:t xml:space="preserve"> του Κόσμου</w:t>
      </w:r>
      <w:r>
        <w:rPr>
          <w:rFonts w:eastAsia="Times New Roman" w:cs="Times New Roman"/>
          <w:szCs w:val="24"/>
        </w:rPr>
        <w:t>» και με το «Χαμόγελ</w:t>
      </w:r>
      <w:r>
        <w:rPr>
          <w:rFonts w:eastAsia="Times New Roman" w:cs="Times New Roman"/>
          <w:szCs w:val="24"/>
        </w:rPr>
        <w:t>ο του Παιδιού» και τους στήριζα από τις εταιρείες.</w:t>
      </w:r>
    </w:p>
    <w:p w14:paraId="6EF9FA4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Το ζήτημά μας εδώ είναι ότι πρέπει να αναδειχθεί και η ερώτηση γίνεται για να λάβει μια δημοσιότητα, να ευαισθητοποιηθούν και οι νομικές υπηρεσίες του κράτους να κάνουν αυτό που πρέπει να κάνουν ίσως πιο γ</w:t>
      </w:r>
      <w:r>
        <w:rPr>
          <w:rFonts w:eastAsia="Times New Roman" w:cs="Times New Roman"/>
          <w:szCs w:val="24"/>
        </w:rPr>
        <w:t xml:space="preserve">ρήγορα. </w:t>
      </w:r>
    </w:p>
    <w:p w14:paraId="6EF9FA4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πρέπει να δούμε ότι βγήκαν πάρα πολλά δημοσιεύματα αυτές τις μέρες –και τα διαβάσαμε- για πάρα πολλές οργανώσεις, οι οποίες έχουν ακίνητα εισοδήματος, τα οποία είναι κληροδοτήματα και δωρεές. Τα ακίνητα εισοδήματος είναι φυσιολογικό να εμπίπτουν στ</w:t>
      </w:r>
      <w:r>
        <w:rPr>
          <w:rFonts w:eastAsia="Times New Roman" w:cs="Times New Roman"/>
          <w:szCs w:val="24"/>
        </w:rPr>
        <w:t xml:space="preserve">ον ΕΝΦΙΑ. Δεν το συζητούμε αυτό. </w:t>
      </w:r>
    </w:p>
    <w:p w14:paraId="6EF9FA4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υπάρχει ένα άλλο ζήτημα</w:t>
      </w:r>
      <w:r>
        <w:rPr>
          <w:rFonts w:eastAsia="Times New Roman" w:cs="Times New Roman"/>
          <w:szCs w:val="24"/>
        </w:rPr>
        <w:t>,</w:t>
      </w:r>
      <w:r>
        <w:rPr>
          <w:rFonts w:eastAsia="Times New Roman" w:cs="Times New Roman"/>
          <w:szCs w:val="24"/>
        </w:rPr>
        <w:t xml:space="preserve"> που προέκυψε αυτές τις μέρες. Δεν ξέρω αν είναι αλήθεια ή ψέματα, αλλά έχει έρθει στο γραφείο μου μια διαμαρτυρία, πάλι ενός κοινωφελούς οργανισμού, που ήταν σε διαδικασία να λάβει δωρεές α</w:t>
      </w:r>
      <w:r>
        <w:rPr>
          <w:rFonts w:eastAsia="Times New Roman" w:cs="Times New Roman"/>
          <w:szCs w:val="24"/>
        </w:rPr>
        <w:t>κινήτων και κόπηκαν.</w:t>
      </w:r>
      <w:r>
        <w:rPr>
          <w:rFonts w:eastAsia="Times New Roman" w:cs="Times New Roman"/>
          <w:szCs w:val="24"/>
        </w:rPr>
        <w:t xml:space="preserve"> </w:t>
      </w:r>
      <w:r>
        <w:rPr>
          <w:rFonts w:eastAsia="Times New Roman" w:cs="Times New Roman"/>
          <w:szCs w:val="24"/>
        </w:rPr>
        <w:t>Τις έκοψαν και οι δωρητές, τις έκοψαν και οι ίδιοι, διότι ήξεραν ότι αν έρχονταν στην κατοχή τους, θα ενέπιπταν στον ΕΝΦΙΑ και εφόσον δεν θα είχαν το εισόδημα να τον πληρώσουν τον επόμενο χρόνο, δεν δέχτηκαν τη δωρεά. Φυσικά και ο δωρη</w:t>
      </w:r>
      <w:r>
        <w:rPr>
          <w:rFonts w:eastAsia="Times New Roman" w:cs="Times New Roman"/>
          <w:szCs w:val="24"/>
        </w:rPr>
        <w:t xml:space="preserve">τής προτίμησε να μην προχωρήσει τη δωρεά, για να μη φέρει σε δύσκολη θέση και τον </w:t>
      </w:r>
      <w:r>
        <w:rPr>
          <w:rFonts w:eastAsia="Times New Roman" w:cs="Times New Roman"/>
          <w:szCs w:val="24"/>
        </w:rPr>
        <w:t>ο</w:t>
      </w:r>
      <w:r>
        <w:rPr>
          <w:rFonts w:eastAsia="Times New Roman" w:cs="Times New Roman"/>
          <w:szCs w:val="24"/>
        </w:rPr>
        <w:t xml:space="preserve">ργανισμό αυτό. </w:t>
      </w:r>
    </w:p>
    <w:p w14:paraId="6EF9FA5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Ελπίζω στη σημερινή μας συζήτηση –και θα πρέπει τα Πρακτικά να γίνουν γνωστά και εγώ θα τα επικοινωνήσω όπου χρειαστεί- να είμαστε σαφείς για το ποια είναι η</w:t>
      </w:r>
      <w:r>
        <w:rPr>
          <w:rFonts w:eastAsia="Times New Roman" w:cs="Times New Roman"/>
          <w:szCs w:val="24"/>
        </w:rPr>
        <w:t xml:space="preserve"> νομοθεσία, να είμαστε δίκαιοι οριζόντια σε όλη την κοινωνία. </w:t>
      </w:r>
    </w:p>
    <w:p w14:paraId="6EF9FA5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κράτος πρέπει να βοηθήσει και να δείξει την ανοχή του για την ευαισθησία</w:t>
      </w:r>
      <w:r>
        <w:rPr>
          <w:rFonts w:eastAsia="Times New Roman" w:cs="Times New Roman"/>
          <w:szCs w:val="24"/>
        </w:rPr>
        <w:t>,</w:t>
      </w:r>
      <w:r>
        <w:rPr>
          <w:rFonts w:eastAsia="Times New Roman" w:cs="Times New Roman"/>
          <w:szCs w:val="24"/>
        </w:rPr>
        <w:t xml:space="preserve"> που έχουν πάρα πολλοί από αυτούς τους οργανισμούς, είτε έχουν να κάνουν με την οικογένεια, είτε με τα ναρκωτικά, είτ</w:t>
      </w:r>
      <w:r>
        <w:rPr>
          <w:rFonts w:eastAsia="Times New Roman" w:cs="Times New Roman"/>
          <w:szCs w:val="24"/>
        </w:rPr>
        <w:t>ε με διαλυμένες οικογένειες, είτε με παιδιά τα οποία δεν έχουν γονείς, είτε με όλους τους ταλαιπωρημένους ανθρώπους στην ελληνική κοινωνία. Επειδή ζούμε μέσα σε μια κρίση, θα πρέπει το κράτος να είναι αρωγός και να μην είναι εχθρός, δηλαδή</w:t>
      </w:r>
      <w:r>
        <w:rPr>
          <w:rFonts w:eastAsia="Times New Roman" w:cs="Times New Roman"/>
          <w:szCs w:val="24"/>
        </w:rPr>
        <w:t>,</w:t>
      </w:r>
      <w:r>
        <w:rPr>
          <w:rFonts w:eastAsia="Times New Roman" w:cs="Times New Roman"/>
          <w:szCs w:val="24"/>
        </w:rPr>
        <w:t xml:space="preserve"> να μην κυνηγάμε</w:t>
      </w:r>
      <w:r>
        <w:rPr>
          <w:rFonts w:eastAsia="Times New Roman" w:cs="Times New Roman"/>
          <w:szCs w:val="24"/>
        </w:rPr>
        <w:t xml:space="preserve"> κάθε φορολογούμενο, ειδικά αυτόν που βοηθά το </w:t>
      </w:r>
      <w:r>
        <w:rPr>
          <w:rFonts w:eastAsia="Times New Roman" w:cs="Times New Roman"/>
          <w:szCs w:val="24"/>
        </w:rPr>
        <w:t>δ</w:t>
      </w:r>
      <w:r>
        <w:rPr>
          <w:rFonts w:eastAsia="Times New Roman" w:cs="Times New Roman"/>
          <w:szCs w:val="24"/>
        </w:rPr>
        <w:t xml:space="preserve">ημόσιο και το κράτος –ειλικρινά το βοηθά-  και είναι ένας πυλώνας που στηρίζει την ελληνική οικονομία, εκεί που πιθανόν να μην μπορεί –τουλάχιστον σε αυτή τη χρονική περίοδο- το κράτος. </w:t>
      </w:r>
    </w:p>
    <w:p w14:paraId="6EF9FA5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Πρέπει να είμαστε σαφ</w:t>
      </w:r>
      <w:r>
        <w:rPr>
          <w:rFonts w:eastAsia="Times New Roman" w:cs="Times New Roman"/>
          <w:szCs w:val="24"/>
        </w:rPr>
        <w:t xml:space="preserve">είς για το ποιοι είναι οι νόμοι, βάσει ποιας νομοθεσίας, ποιου ΦΕΚ, ποιας εγκυκλίου και ποιοι οργανισμοί απαλλάσσονται. Πρέπει αυτό να είναι ξεκάθαρο σε όλους, έτσι ώστε να </w:t>
      </w:r>
      <w:r>
        <w:rPr>
          <w:rFonts w:eastAsia="Times New Roman" w:cs="Times New Roman"/>
          <w:szCs w:val="24"/>
        </w:rPr>
        <w:lastRenderedPageBreak/>
        <w:t>επικοινωνηθεί σωστά προς τα έξω η προσπάθεια</w:t>
      </w:r>
      <w:r>
        <w:rPr>
          <w:rFonts w:eastAsia="Times New Roman" w:cs="Times New Roman"/>
          <w:szCs w:val="24"/>
        </w:rPr>
        <w:t>,</w:t>
      </w:r>
      <w:r>
        <w:rPr>
          <w:rFonts w:eastAsia="Times New Roman" w:cs="Times New Roman"/>
          <w:szCs w:val="24"/>
        </w:rPr>
        <w:t xml:space="preserve"> που κάνει αυτή η Κυβέρνηση, η προσπάθ</w:t>
      </w:r>
      <w:r>
        <w:rPr>
          <w:rFonts w:eastAsia="Times New Roman" w:cs="Times New Roman"/>
          <w:szCs w:val="24"/>
        </w:rPr>
        <w:t xml:space="preserve">εια των οργανισμών και να μην αδικήσουμε κανέναν. </w:t>
      </w:r>
    </w:p>
    <w:p w14:paraId="6EF9FA5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θέλω να ευαισθητοποιήσω κανέναν, όλοι είμαστε ευαίσθητοι και πιο πολύ όσοι εδώ είμαστε γονείς. Τα παιδιά, ναι, είναι το μέλλον, αλλά και πολλά παιδιά μέσα από το «Χαμόγελο</w:t>
      </w:r>
      <w:r>
        <w:rPr>
          <w:rFonts w:eastAsia="Times New Roman" w:cs="Times New Roman"/>
          <w:szCs w:val="24"/>
        </w:rPr>
        <w:t xml:space="preserve"> του Παιδιού</w:t>
      </w:r>
      <w:r>
        <w:rPr>
          <w:rFonts w:eastAsia="Times New Roman" w:cs="Times New Roman"/>
          <w:szCs w:val="24"/>
        </w:rPr>
        <w:t>» έχουν σπουδάσει,</w:t>
      </w:r>
      <w:r>
        <w:rPr>
          <w:rFonts w:eastAsia="Times New Roman" w:cs="Times New Roman"/>
          <w:szCs w:val="24"/>
        </w:rPr>
        <w:t xml:space="preserve"> έχουν γίνει επιχειρηματίες, έχουν βοηθήσει την Ελλάδα, έχουν προσφέρει σε αυτόν τον τόπο. Πρέπει να τα βοηθήσουμε και εμείς και να βοηθήσουμε αυτόν τον </w:t>
      </w:r>
      <w:r>
        <w:rPr>
          <w:rFonts w:eastAsia="Times New Roman" w:cs="Times New Roman"/>
          <w:szCs w:val="24"/>
        </w:rPr>
        <w:t>ο</w:t>
      </w:r>
      <w:r>
        <w:rPr>
          <w:rFonts w:eastAsia="Times New Roman" w:cs="Times New Roman"/>
          <w:szCs w:val="24"/>
        </w:rPr>
        <w:t xml:space="preserve">ργανισμό. </w:t>
      </w:r>
    </w:p>
    <w:p w14:paraId="6EF9FA5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τέλος, βέβαια</w:t>
      </w:r>
      <w:r>
        <w:rPr>
          <w:rFonts w:eastAsia="Times New Roman" w:cs="Times New Roman"/>
          <w:szCs w:val="24"/>
        </w:rPr>
        <w:t>,</w:t>
      </w:r>
      <w:r>
        <w:rPr>
          <w:rFonts w:eastAsia="Times New Roman" w:cs="Times New Roman"/>
          <w:szCs w:val="24"/>
        </w:rPr>
        <w:t xml:space="preserve"> –και κλείνω- μπορεί να βρούμε και ιδιωτικές χορηγίες, όπως έγινε πέρυσι </w:t>
      </w:r>
      <w:r>
        <w:rPr>
          <w:rFonts w:eastAsia="Times New Roman" w:cs="Times New Roman"/>
          <w:szCs w:val="24"/>
        </w:rPr>
        <w:t>με τον ΕΝΦΙΑ. Τα 43.000 ευρώ πέρυσι στο «Χαμόγελο του Παιδιού» πληρώθηκαν από ιδιωτική χορηγία. Θα προτιμούσα το κράτος να είναι δίκαιο και να κάνει αυτό</w:t>
      </w:r>
      <w:r>
        <w:rPr>
          <w:rFonts w:eastAsia="Times New Roman" w:cs="Times New Roman"/>
          <w:szCs w:val="24"/>
        </w:rPr>
        <w:t>,</w:t>
      </w:r>
      <w:r>
        <w:rPr>
          <w:rFonts w:eastAsia="Times New Roman" w:cs="Times New Roman"/>
          <w:szCs w:val="24"/>
        </w:rPr>
        <w:t xml:space="preserve"> που πρέπει παρά να αποταθούμε σε ιδιωτική χορηγία, η οποία βέβαια μπορεί και να βρεθεί. </w:t>
      </w:r>
    </w:p>
    <w:p w14:paraId="6EF9FA5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πά</w:t>
      </w:r>
      <w:r>
        <w:rPr>
          <w:rFonts w:eastAsia="Times New Roman" w:cs="Times New Roman"/>
          <w:szCs w:val="24"/>
        </w:rPr>
        <w:t xml:space="preserve">ρα πολύ. </w:t>
      </w:r>
    </w:p>
    <w:p w14:paraId="6EF9FA56" w14:textId="77777777" w:rsidR="00FB7AA6" w:rsidRDefault="00C770FE">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και εμείς, κύριε συνάδελφε. </w:t>
      </w:r>
    </w:p>
    <w:p w14:paraId="6EF9FA57" w14:textId="77777777" w:rsidR="00FB7AA6" w:rsidRDefault="00C770FE">
      <w:pPr>
        <w:spacing w:after="0"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p>
    <w:p w14:paraId="6EF9FA58" w14:textId="77777777" w:rsidR="00FB7AA6" w:rsidRDefault="00C770FE">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Είναι σαφές –το είπα και πριν και θέλω να το ξεκαθαρίσω- ότι τα ακίνητα τα οπ</w:t>
      </w:r>
      <w:r>
        <w:rPr>
          <w:rFonts w:eastAsia="Times New Roman"/>
          <w:szCs w:val="24"/>
        </w:rPr>
        <w:t>οία χρησιμοποιούν αυτά τα νομικά πρόσωπα</w:t>
      </w:r>
      <w:r>
        <w:rPr>
          <w:rFonts w:eastAsia="Times New Roman"/>
          <w:szCs w:val="24"/>
        </w:rPr>
        <w:t>,</w:t>
      </w:r>
      <w:r>
        <w:rPr>
          <w:rFonts w:eastAsia="Times New Roman"/>
          <w:szCs w:val="24"/>
        </w:rPr>
        <w:t xml:space="preserve"> που παίζουν έναν πολύ θετικό ρόλο στις κοινωνικές και στις άλλες δράσεις, τα ακίνητα που χρησιμοποιούν για να εκπληρώσουν τους σκοπούς τους, τα λεγόμενα «ιδιοχρησιμοποιούμενα» ακίνητα δεν έχουν ΕΝΦΙΑ, απαλλάσσονται</w:t>
      </w:r>
      <w:r>
        <w:rPr>
          <w:rFonts w:eastAsia="Times New Roman"/>
          <w:szCs w:val="24"/>
        </w:rPr>
        <w:t xml:space="preserve"> από τον ΕΝΦΙΑ. Τα ακίνητα, όμως, τα οποία έχουν για να αποκτήσουν εισόδημα, δηλαδή</w:t>
      </w:r>
      <w:r>
        <w:rPr>
          <w:rFonts w:eastAsia="Times New Roman"/>
          <w:szCs w:val="24"/>
        </w:rPr>
        <w:t>,</w:t>
      </w:r>
      <w:r>
        <w:rPr>
          <w:rFonts w:eastAsia="Times New Roman"/>
          <w:szCs w:val="24"/>
        </w:rPr>
        <w:t xml:space="preserve"> για να τα νοικιάζουν, έχουν ΕΝΦΙΑ.  </w:t>
      </w:r>
    </w:p>
    <w:p w14:paraId="6EF9FA59" w14:textId="77777777" w:rsidR="00FB7AA6" w:rsidRDefault="00C770FE">
      <w:pPr>
        <w:spacing w:after="0" w:line="600" w:lineRule="auto"/>
        <w:ind w:firstLine="720"/>
        <w:jc w:val="both"/>
        <w:rPr>
          <w:rFonts w:eastAsia="Times New Roman"/>
          <w:szCs w:val="24"/>
        </w:rPr>
      </w:pPr>
      <w:r>
        <w:rPr>
          <w:rFonts w:eastAsia="Times New Roman"/>
          <w:szCs w:val="24"/>
        </w:rPr>
        <w:t>Βεβαίως, εξετάζουμε το πρόβλημα σε πολιτικό επίπεδο, δηλαδή</w:t>
      </w:r>
      <w:r>
        <w:rPr>
          <w:rFonts w:eastAsia="Times New Roman"/>
          <w:szCs w:val="24"/>
        </w:rPr>
        <w:t>,</w:t>
      </w:r>
      <w:r>
        <w:rPr>
          <w:rFonts w:eastAsia="Times New Roman"/>
          <w:szCs w:val="24"/>
        </w:rPr>
        <w:t xml:space="preserve"> φορείς οι οποίοι πρέπει να ενισχυθούν από την πολιτεία για να ασκήσουν αυ</w:t>
      </w:r>
      <w:r>
        <w:rPr>
          <w:rFonts w:eastAsia="Times New Roman"/>
          <w:szCs w:val="24"/>
        </w:rPr>
        <w:t>τό το έργο –με συγκεκριμένους κανόνες, βέβαια, γιατί είπα ότι είχαμε και προβλήματα στο παρελθόν σε ορισμένους τέτοιους φορείς- είναι υποχρεωμένοι να πληρώσουν και φορολογικές υποχρεώσεις</w:t>
      </w:r>
      <w:r>
        <w:rPr>
          <w:rFonts w:eastAsia="Times New Roman"/>
          <w:szCs w:val="24"/>
        </w:rPr>
        <w:t>,</w:t>
      </w:r>
      <w:r>
        <w:rPr>
          <w:rFonts w:eastAsia="Times New Roman"/>
          <w:szCs w:val="24"/>
        </w:rPr>
        <w:t xml:space="preserve"> με χρήματα που θα αφαιρέσουν από την κοινωνική τους δράση. Αυτό είν</w:t>
      </w:r>
      <w:r>
        <w:rPr>
          <w:rFonts w:eastAsia="Times New Roman"/>
          <w:szCs w:val="24"/>
        </w:rPr>
        <w:t xml:space="preserve">αι </w:t>
      </w:r>
      <w:r>
        <w:rPr>
          <w:rFonts w:eastAsia="Times New Roman"/>
          <w:szCs w:val="24"/>
        </w:rPr>
        <w:lastRenderedPageBreak/>
        <w:t>κάτι το οποίο μας απασχολεί πολιτικά και ψάχνουμε να βρούμε</w:t>
      </w:r>
      <w:r>
        <w:rPr>
          <w:rFonts w:eastAsia="Times New Roman"/>
          <w:szCs w:val="24"/>
        </w:rPr>
        <w:t xml:space="preserve"> λύσεις</w:t>
      </w:r>
      <w:r>
        <w:rPr>
          <w:rFonts w:eastAsia="Times New Roman"/>
          <w:szCs w:val="24"/>
        </w:rPr>
        <w:t xml:space="preserve">, διερευνούμε τους τρόπους για να το αντιμετωπίσουμε. </w:t>
      </w:r>
    </w:p>
    <w:p w14:paraId="6EF9FA5A" w14:textId="77777777" w:rsidR="00FB7AA6" w:rsidRDefault="00C770FE">
      <w:pPr>
        <w:spacing w:after="0" w:line="600" w:lineRule="auto"/>
        <w:ind w:firstLine="720"/>
        <w:jc w:val="both"/>
        <w:rPr>
          <w:rFonts w:eastAsia="Times New Roman"/>
          <w:szCs w:val="24"/>
        </w:rPr>
      </w:pPr>
      <w:r>
        <w:rPr>
          <w:rFonts w:eastAsia="Times New Roman"/>
          <w:szCs w:val="24"/>
        </w:rPr>
        <w:t>Εκεί, όμως, έχουμε ένα τεχνικό πρόβλημα. Έχουμε ζητήσει από τις αρμόδιες υπηρεσίες να μας δώσουν τον κατάλογο των νομικών προσώπων</w:t>
      </w:r>
      <w:r>
        <w:rPr>
          <w:rFonts w:eastAsia="Times New Roman"/>
          <w:szCs w:val="24"/>
        </w:rPr>
        <w:t>,</w:t>
      </w:r>
      <w:r>
        <w:rPr>
          <w:rFonts w:eastAsia="Times New Roman"/>
          <w:szCs w:val="24"/>
        </w:rPr>
        <w:t xml:space="preserve"> </w:t>
      </w:r>
      <w:r>
        <w:rPr>
          <w:rFonts w:eastAsia="Times New Roman"/>
          <w:szCs w:val="24"/>
        </w:rPr>
        <w:t xml:space="preserve">που ασκούν φιλανθρωπική δράση. Δυστυχώς, στα φορολογικά τους αρχεία δεν έχουμε τέτοιο διαχωρισμό. Έχουμε μόνο τα νομικά πρόσωπα μη κερδοσκοπικού χαρακτήρα. Και δεν θα μπορούσαμε, φυσικά, μέσα από εκεί να απαλλάξουμε τους πάντες, γιατί είναι πολύ μεγάλος ο </w:t>
      </w:r>
      <w:r>
        <w:rPr>
          <w:rFonts w:eastAsia="Times New Roman"/>
          <w:szCs w:val="24"/>
        </w:rPr>
        <w:t xml:space="preserve">αριθμός. </w:t>
      </w:r>
    </w:p>
    <w:p w14:paraId="6EF9FA5B" w14:textId="77777777" w:rsidR="00FB7AA6" w:rsidRDefault="00C770FE">
      <w:pPr>
        <w:spacing w:after="0" w:line="600" w:lineRule="auto"/>
        <w:ind w:firstLine="720"/>
        <w:jc w:val="both"/>
        <w:rPr>
          <w:rFonts w:eastAsia="Times New Roman"/>
          <w:szCs w:val="24"/>
        </w:rPr>
      </w:pPr>
      <w:r>
        <w:rPr>
          <w:rFonts w:eastAsia="Times New Roman"/>
          <w:szCs w:val="24"/>
        </w:rPr>
        <w:t>Αυτό το οποίο κάνουμε σε συνεργασία με την κ. Φωτίου είναι να μπορέσουμε να εντοπίσουμε τα νομικά πρόσωπα τα οποία ασκούν συγκεκριμένη φιλανθρωπική δράση και με συγκεκριμένα χαρακτηριστικά. Με ενημέρωσε ότι περίπου χίλια διακόσια τέτοια νομικά πρ</w:t>
      </w:r>
      <w:r>
        <w:rPr>
          <w:rFonts w:eastAsia="Times New Roman"/>
          <w:szCs w:val="24"/>
        </w:rPr>
        <w:t xml:space="preserve">όσωπα είναι ήδη καταγεγραμμένα. Θα προχωρήσουμε στην «πιστοποίηση» ή έλεγχο αυτών των νομικών προσώπων, ώστε να ξέρουμε ακριβώς ποια είναι αυτά τα οποία ασκούν αυτή τη φιλανθρωπική, κοινωνική δράση και ποια είναι γενικά νομικά </w:t>
      </w:r>
      <w:r>
        <w:rPr>
          <w:rFonts w:eastAsia="Times New Roman"/>
          <w:szCs w:val="24"/>
        </w:rPr>
        <w:lastRenderedPageBreak/>
        <w:t>πρόσωπα μη κερδοσκοπικού χαρα</w:t>
      </w:r>
      <w:r>
        <w:rPr>
          <w:rFonts w:eastAsia="Times New Roman"/>
          <w:szCs w:val="24"/>
        </w:rPr>
        <w:t xml:space="preserve">κτήρα. Θα εξετάσουμε με ποιο τρόπο μπορούμε να βοηθήσουμε φορολογικά αυτά τα νομικά πρόσωπα. </w:t>
      </w:r>
    </w:p>
    <w:p w14:paraId="6EF9FA5C" w14:textId="77777777" w:rsidR="00FB7AA6" w:rsidRDefault="00C770FE">
      <w:pPr>
        <w:spacing w:after="0" w:line="600" w:lineRule="auto"/>
        <w:ind w:firstLine="720"/>
        <w:jc w:val="both"/>
        <w:rPr>
          <w:rFonts w:eastAsia="Times New Roman"/>
          <w:szCs w:val="24"/>
        </w:rPr>
      </w:pPr>
      <w:r>
        <w:rPr>
          <w:rFonts w:eastAsia="Times New Roman"/>
          <w:szCs w:val="24"/>
        </w:rPr>
        <w:t>Να είστε σίγουρος και εσείς και οι υπόλοιποι Βουλευτές, όμως, ότι θα εξαντλήσουμε κάθε δυνατότητα, διότι γνωρίζουμε από τη μια μεριά το σημαντικό κοινωνικό έργο</w:t>
      </w:r>
      <w:r>
        <w:rPr>
          <w:rFonts w:eastAsia="Times New Roman"/>
          <w:szCs w:val="24"/>
        </w:rPr>
        <w:t>,</w:t>
      </w:r>
      <w:r>
        <w:rPr>
          <w:rFonts w:eastAsia="Times New Roman"/>
          <w:szCs w:val="24"/>
        </w:rPr>
        <w:t xml:space="preserve"> που έχουν αυτά τα ιδρύματα και γνωρίζουμε από την άλλη μεριά το δημοσιονομικό πλαίσιο στο οποίο βρισκόμαστε. Μακάρι να μπορούσαμε να απαλλάξουμε αυτά τα ιδρύματα! Μακάρι να μπορούσαμε να μειώσουμε τη φορολογική επιβάρυνση! Μακάρι να μπορούσαμε να έχουμε έ</w:t>
      </w:r>
      <w:r>
        <w:rPr>
          <w:rFonts w:eastAsia="Times New Roman"/>
          <w:szCs w:val="24"/>
        </w:rPr>
        <w:t xml:space="preserve">να άλλο φορολογικό σύστημα! Είμαστε αναγκασμένοι για συγκεκριμένους πολιτικούς λόγους να έχουμε αυτές τις φορολογικές ρυθμίσεις και αγωνιζόμαστε διαρκώς να τις κάνουμε πιο δίκαιες, πιο αναλογικές. </w:t>
      </w:r>
    </w:p>
    <w:p w14:paraId="6EF9FA5D" w14:textId="77777777" w:rsidR="00FB7AA6" w:rsidRDefault="00C770FE">
      <w:pPr>
        <w:spacing w:after="0" w:line="600" w:lineRule="auto"/>
        <w:ind w:firstLine="720"/>
        <w:jc w:val="both"/>
        <w:rPr>
          <w:rFonts w:eastAsia="Times New Roman" w:cs="Times New Roman"/>
          <w:szCs w:val="24"/>
        </w:rPr>
      </w:pPr>
      <w:r>
        <w:rPr>
          <w:rFonts w:eastAsia="Times New Roman"/>
          <w:szCs w:val="24"/>
        </w:rPr>
        <w:t>Νομίζω ότι ο ΕΝΦΙΑ του 2016 είναι μια πρώτη απάντηση σε όλους αυτούς που καταστροφολογούσαν και εμφάνιζαν όλα αυτά τα πράγματα τα οποία διαψεύστηκαν, όπως διαψεύστηκαν και σε σχέση με τα φορολογικά έσοδα των τελευταίων μηνών, όπου τα δεδομένα, αν καθίσει κ</w:t>
      </w:r>
      <w:r>
        <w:rPr>
          <w:rFonts w:eastAsia="Times New Roman"/>
          <w:szCs w:val="24"/>
        </w:rPr>
        <w:t xml:space="preserve">αι δει κανείς, είναι διαφορετικά. </w:t>
      </w:r>
    </w:p>
    <w:p w14:paraId="6EF9FA5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Δεν περιγράφουμε το δικό μας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Δεν θριαμβολογούμε. Απλώς αποτυπώνουμε έναν αγώνα και μία προσπάθεια που γίνεται για να γυρίσουμε σελίδα. </w:t>
      </w:r>
    </w:p>
    <w:p w14:paraId="6EF9FA5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F9FA6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w:t>
      </w:r>
      <w:r>
        <w:rPr>
          <w:rFonts w:eastAsia="Times New Roman" w:cs="Times New Roman"/>
          <w:szCs w:val="24"/>
        </w:rPr>
        <w:t>ύριο Υπουργό.</w:t>
      </w:r>
    </w:p>
    <w:p w14:paraId="6EF9FA6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έκτη με αριθμό 1181/23-8-2016 επίκαιρη ερώτηση δεύτερου κύκλου της Βουλευτού Χαλκιδικής κ. </w:t>
      </w:r>
      <w:r>
        <w:rPr>
          <w:rFonts w:eastAsia="Times New Roman" w:cs="Times New Roman"/>
          <w:bCs/>
          <w:szCs w:val="24"/>
        </w:rPr>
        <w:t>Σωτηρίας Βλάχου</w:t>
      </w:r>
      <w:r>
        <w:rPr>
          <w:rFonts w:eastAsia="Times New Roman" w:cs="Times New Roman"/>
          <w:szCs w:val="24"/>
        </w:rPr>
        <w:t xml:space="preserve"> του Λαϊκού Συνδέσμου-Χρυσή Αυγή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«ασυνειδησία των</w:t>
      </w:r>
      <w:r>
        <w:rPr>
          <w:rFonts w:eastAsia="Times New Roman" w:cs="Times New Roman"/>
          <w:szCs w:val="24"/>
        </w:rPr>
        <w:t xml:space="preserve"> χειριστών σκαφών γρι-γρι και με τα εγκαταλελειμμένα αλιευτικά σκάφη, που προκαλούν προβλήματα στη διώρυγα της Νέας Ποτίδαιας». </w:t>
      </w:r>
    </w:p>
    <w:p w14:paraId="6EF9FA6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ο κ. Δρίτσας.</w:t>
      </w:r>
    </w:p>
    <w:p w14:paraId="6EF9FA6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Κυρία Βλάχου, έχετε τον λόγο.</w:t>
      </w:r>
    </w:p>
    <w:p w14:paraId="6EF9FA6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ΣΩΤΗΡΙΑ ΒΛΑΧΟΥ: </w:t>
      </w:r>
      <w:r>
        <w:rPr>
          <w:rFonts w:eastAsia="Times New Roman" w:cs="Times New Roman"/>
          <w:szCs w:val="24"/>
        </w:rPr>
        <w:t>Ευχαριστώ, κύριε Πρόεδρε.</w:t>
      </w:r>
    </w:p>
    <w:p w14:paraId="6EF9FA6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Κύρι</w:t>
      </w:r>
      <w:r>
        <w:rPr>
          <w:rFonts w:eastAsia="Times New Roman" w:cs="Times New Roman"/>
          <w:szCs w:val="24"/>
        </w:rPr>
        <w:t xml:space="preserve">ε Υπουργέ, στη διώρυγα της Νέας Ποτίδαιας, που ενώνει τον Τορωναίο με τον Θερμαϊκό </w:t>
      </w:r>
      <w:r>
        <w:rPr>
          <w:rFonts w:eastAsia="Times New Roman" w:cs="Times New Roman"/>
          <w:szCs w:val="24"/>
        </w:rPr>
        <w:t>Κ</w:t>
      </w:r>
      <w:r>
        <w:rPr>
          <w:rFonts w:eastAsia="Times New Roman" w:cs="Times New Roman"/>
          <w:szCs w:val="24"/>
        </w:rPr>
        <w:t xml:space="preserve">όλπο, παρατηρείται το φαινόμενο της παράνομης αγκυροβόλησης των σκαφών γρι-γρι δεξιά της διώρυγας. Ο παράτυπος αυτός ελλιμενισμός επιφέρει μία μόνιμη φθορά στα στηθαία της </w:t>
      </w:r>
      <w:r>
        <w:rPr>
          <w:rFonts w:eastAsia="Times New Roman" w:cs="Times New Roman"/>
          <w:szCs w:val="24"/>
        </w:rPr>
        <w:t xml:space="preserve">διώρυγας, με αποτέλεσμα να έχει αρνητικό αντίκτυπο στην εικόνα της περιοχής. </w:t>
      </w:r>
    </w:p>
    <w:p w14:paraId="6EF9FA6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οι ιδιοκτήτες τους μετά το πέρας της αλιευτικής τους δραστηριότητας στο Αιγαίο στα ανοιχτά του Θερμαϊκού και του Τορωναίου Κόλπου, εγκαταλείπουν τους σπάγκους στον </w:t>
      </w:r>
      <w:r>
        <w:rPr>
          <w:rFonts w:eastAsia="Times New Roman" w:cs="Times New Roman"/>
          <w:szCs w:val="24"/>
        </w:rPr>
        <w:t xml:space="preserve">πυθμένα της διώρυγας. Η ασύδοτη αυτή πρακτική δυσχεραίνει το έργο των αλιέων, αλλά επίσης εμποδίζει και οποιοδήποτε άλλο σκάφος, καθώς οι εγκαταλειμμένοι σπάγκοι περιπλέκονται στις προπέλες. </w:t>
      </w:r>
    </w:p>
    <w:p w14:paraId="6EF9FA6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Τέλος, εκατέρωθεν του καναλιού της Ποτίδαιας υπάρχουν δύο λιμένε</w:t>
      </w:r>
      <w:r>
        <w:rPr>
          <w:rFonts w:eastAsia="Times New Roman" w:cs="Times New Roman"/>
          <w:szCs w:val="24"/>
        </w:rPr>
        <w:t>ς, όπου κείνται εγκαταλελειμμένα και διαβρωθέντα σκάφη, τα οποία συνιστούν υποβόσκοντα περιβαλλοντικό κίνδυνο σημαντικών διαστάσεων.</w:t>
      </w:r>
    </w:p>
    <w:p w14:paraId="6EF9FA6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Ερωτάται ο αρμόδιος Υπουργός:</w:t>
      </w:r>
    </w:p>
    <w:p w14:paraId="6EF9FA6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Πρώτον, γιατί υπάρχει αυτή η ανοχή στον παράτυπο ελλιμενισμό των σκαφών γρι-γρι στα στηθαία τ</w:t>
      </w:r>
      <w:r>
        <w:rPr>
          <w:rFonts w:eastAsia="Times New Roman" w:cs="Times New Roman"/>
          <w:szCs w:val="24"/>
        </w:rPr>
        <w:t>ης διώρυγας; Προτίθεστε να αντιμετωπίσετε οριστικώς την αυθαίρετη αυτή ενέργεια των ιδιοκτητών των σκαφών αυτών;</w:t>
      </w:r>
    </w:p>
    <w:p w14:paraId="6EF9FA6A" w14:textId="77777777" w:rsidR="00FB7AA6" w:rsidRDefault="00C770FE">
      <w:pPr>
        <w:spacing w:after="0" w:line="600" w:lineRule="auto"/>
        <w:ind w:firstLine="720"/>
        <w:jc w:val="both"/>
        <w:rPr>
          <w:rFonts w:eastAsia="Times New Roman" w:cs="Times New Roman"/>
          <w:b/>
          <w:szCs w:val="24"/>
        </w:rPr>
      </w:pPr>
      <w:r>
        <w:rPr>
          <w:rFonts w:eastAsia="Times New Roman" w:cs="Times New Roman"/>
          <w:szCs w:val="24"/>
        </w:rPr>
        <w:t>Δεύτερον, ποια τα ληπτέα μέτρα, αφ</w:t>
      </w:r>
      <w:r>
        <w:rPr>
          <w:rFonts w:eastAsia="Times New Roman" w:cs="Times New Roman"/>
          <w:szCs w:val="24"/>
        </w:rPr>
        <w:t xml:space="preserve">’ </w:t>
      </w:r>
      <w:r>
        <w:rPr>
          <w:rFonts w:eastAsia="Times New Roman" w:cs="Times New Roman"/>
          <w:szCs w:val="24"/>
        </w:rPr>
        <w:t>ενός για την αντιμετώπιση της ζημιογόνου πρακτικής ιδιοκτητών γρι-γρι όσον αφορά την αλιεία και αφ</w:t>
      </w:r>
      <w:r>
        <w:rPr>
          <w:rFonts w:eastAsia="Times New Roman" w:cs="Times New Roman"/>
          <w:szCs w:val="24"/>
        </w:rPr>
        <w:t xml:space="preserve">’ </w:t>
      </w:r>
      <w:r>
        <w:rPr>
          <w:rFonts w:eastAsia="Times New Roman" w:cs="Times New Roman"/>
          <w:szCs w:val="24"/>
        </w:rPr>
        <w:t xml:space="preserve">ετέρου </w:t>
      </w:r>
      <w:r>
        <w:rPr>
          <w:rFonts w:eastAsia="Times New Roman" w:cs="Times New Roman"/>
          <w:szCs w:val="24"/>
        </w:rPr>
        <w:t>για την αποσόβηση εκδηλώσεως περιβαλλοντικού κινδύνου από τα εγκαταλελειμμένα σκάφη στον λιμένα;</w:t>
      </w:r>
    </w:p>
    <w:p w14:paraId="6EF9FA6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έχετε τον λόγο για την πρωτολογία σας. </w:t>
      </w:r>
    </w:p>
    <w:p w14:paraId="6EF9FA6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Ευχαρι</w:t>
      </w:r>
      <w:r>
        <w:rPr>
          <w:rFonts w:eastAsia="Times New Roman" w:cs="Times New Roman"/>
          <w:szCs w:val="24"/>
        </w:rPr>
        <w:t>στώ, κύριε Πρόεδρε.</w:t>
      </w:r>
    </w:p>
    <w:p w14:paraId="6EF9FA6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Κυρία Βλάχου, με βάση την ερώτησή σας, ως όφειλα, διερεύνησα το θέμα</w:t>
      </w:r>
      <w:r>
        <w:rPr>
          <w:rFonts w:eastAsia="Times New Roman" w:cs="Times New Roman"/>
          <w:szCs w:val="24"/>
        </w:rPr>
        <w:t>,</w:t>
      </w:r>
      <w:r>
        <w:rPr>
          <w:rFonts w:eastAsia="Times New Roman" w:cs="Times New Roman"/>
          <w:szCs w:val="24"/>
        </w:rPr>
        <w:t xml:space="preserve"> που επισημαίνετε και καταγγέλλετε.</w:t>
      </w:r>
    </w:p>
    <w:p w14:paraId="6EF9FA6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Οι επίσημες και υπεύθυνες αναφορές των υπηρεσιών του Λιμενικού Σώματος δεν επιβεβαιώνουν την περιγραφή την οποία κάνετε στην ερώτησ</w:t>
      </w:r>
      <w:r>
        <w:rPr>
          <w:rFonts w:eastAsia="Times New Roman" w:cs="Times New Roman"/>
          <w:szCs w:val="24"/>
        </w:rPr>
        <w:t xml:space="preserve">ή σας. Η διώρυγα της Νέας Ποτίδαιας διέπεται από διατάξεις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κ</w:t>
      </w:r>
      <w:r>
        <w:rPr>
          <w:rFonts w:eastAsia="Times New Roman" w:cs="Times New Roman"/>
          <w:szCs w:val="24"/>
        </w:rPr>
        <w:t>ανονισμού Λιμένα Θεσσαλονίκης με αριθμό 67. Εκεί περιγράφονται και τα δεδομένα και οι κανόνες, αλλά και η δικαιοδοσία της Λιμενικής Αρχής Θεσσαλονίκης.</w:t>
      </w:r>
    </w:p>
    <w:p w14:paraId="6EF9FA6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Εκεί, πράγματι</w:t>
      </w:r>
      <w:r>
        <w:rPr>
          <w:rFonts w:eastAsia="Times New Roman" w:cs="Times New Roman"/>
          <w:szCs w:val="24"/>
        </w:rPr>
        <w:t>,</w:t>
      </w:r>
      <w:r>
        <w:rPr>
          <w:rFonts w:eastAsia="Times New Roman" w:cs="Times New Roman"/>
          <w:szCs w:val="24"/>
        </w:rPr>
        <w:t xml:space="preserve"> εντός της διώρυγ</w:t>
      </w:r>
      <w:r>
        <w:rPr>
          <w:rFonts w:eastAsia="Times New Roman" w:cs="Times New Roman"/>
          <w:szCs w:val="24"/>
        </w:rPr>
        <w:t>ας, απαγορεύεται η αγκυροβόληση και η πρόσδεση πλοίων σε οποιουδήποτε είδους κατασκευή, πλην αλιευτικών καταφυγίων της Ποτίδαιας</w:t>
      </w:r>
      <w:r>
        <w:rPr>
          <w:rFonts w:eastAsia="Times New Roman" w:cs="Times New Roman"/>
          <w:szCs w:val="24"/>
        </w:rPr>
        <w:t>,</w:t>
      </w:r>
      <w:r>
        <w:rPr>
          <w:rFonts w:eastAsia="Times New Roman" w:cs="Times New Roman"/>
          <w:szCs w:val="24"/>
        </w:rPr>
        <w:t xml:space="preserve"> που βρίσκονται στην είσοδο και στην έξοδο της διώρυγας. </w:t>
      </w:r>
    </w:p>
    <w:p w14:paraId="6EF9FA7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Επίσης, απαγορεύεται κάθε αλιευτική δραστηριότητα. Απ’ ό,τι με ενημέρωσε η </w:t>
      </w:r>
      <w:r>
        <w:rPr>
          <w:rFonts w:eastAsia="Times New Roman" w:cs="Times New Roman"/>
          <w:szCs w:val="24"/>
        </w:rPr>
        <w:t>υ</w:t>
      </w:r>
      <w:r>
        <w:rPr>
          <w:rFonts w:eastAsia="Times New Roman" w:cs="Times New Roman"/>
          <w:szCs w:val="24"/>
        </w:rPr>
        <w:t>πηρεσία, έχετε ήδη –εκτός από την ερώτησή σας που, ως έχετε δικαίωμα, υποβάλετε- προβεί και σε προφορικές καταγγελίες, που αφορούσαν και αυτές την άτακτη πρόσδεση σκαφών στη διώρυγ</w:t>
      </w:r>
      <w:r>
        <w:rPr>
          <w:rFonts w:eastAsia="Times New Roman" w:cs="Times New Roman"/>
          <w:szCs w:val="24"/>
        </w:rPr>
        <w:t>α κατά παρέκκλιση του κανονισμού.</w:t>
      </w:r>
    </w:p>
    <w:p w14:paraId="6EF9FA7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τις επίσημες, σας λέω και πάλι, αναφορές των υπηρεσιών -αυθημερόν διενεργήθηκε αυτοψία- δεν διαπιστώθηκε αυτό το οποίο καταγγέλλατε, αλλά ότι προσδένουν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σκάφη στο δυτικό καταφύγιο σύμφωνα με τον κανον</w:t>
      </w:r>
      <w:r>
        <w:rPr>
          <w:rFonts w:eastAsia="Times New Roman" w:cs="Times New Roman"/>
          <w:szCs w:val="24"/>
        </w:rPr>
        <w:t xml:space="preserve">ισμό. </w:t>
      </w:r>
    </w:p>
    <w:p w14:paraId="6EF9FA7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Λένε, επίσης, οι </w:t>
      </w:r>
      <w:r>
        <w:rPr>
          <w:rFonts w:eastAsia="Times New Roman" w:cs="Times New Roman"/>
          <w:szCs w:val="24"/>
        </w:rPr>
        <w:t>υ</w:t>
      </w:r>
      <w:r>
        <w:rPr>
          <w:rFonts w:eastAsia="Times New Roman" w:cs="Times New Roman"/>
          <w:szCs w:val="24"/>
        </w:rPr>
        <w:t>πηρεσίες ότι η πρόσδεση σκαφών στο στηθαίο της διώρυγας είναι αντικειμενικά αδύνατη, καθώς δεν υφίστανται υποδομές για να μπορεί ένα σκάφος να δέσει εκεί. Τα δε βυθίσματα δεν είναι επαρκή για κάτι τέτοιο.</w:t>
      </w:r>
    </w:p>
    <w:p w14:paraId="6EF9FA7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η πρόσδεση οποιουδ</w:t>
      </w:r>
      <w:r>
        <w:rPr>
          <w:rFonts w:eastAsia="Times New Roman" w:cs="Times New Roman"/>
          <w:szCs w:val="24"/>
        </w:rPr>
        <w:t xml:space="preserve">ήποτε αλιευτικού σκάφους, όπως είπα, από πλευράς Θερμαϊκού Κόλπου γίνεται στο </w:t>
      </w:r>
      <w:r>
        <w:rPr>
          <w:rFonts w:eastAsia="Times New Roman" w:cs="Times New Roman"/>
          <w:szCs w:val="24"/>
        </w:rPr>
        <w:t>α</w:t>
      </w:r>
      <w:r>
        <w:rPr>
          <w:rFonts w:eastAsia="Times New Roman" w:cs="Times New Roman"/>
          <w:szCs w:val="24"/>
        </w:rPr>
        <w:t xml:space="preserve">λιευτικό </w:t>
      </w:r>
      <w:r>
        <w:rPr>
          <w:rFonts w:eastAsia="Times New Roman" w:cs="Times New Roman"/>
          <w:szCs w:val="24"/>
        </w:rPr>
        <w:t>κ</w:t>
      </w:r>
      <w:r>
        <w:rPr>
          <w:rFonts w:eastAsia="Times New Roman" w:cs="Times New Roman"/>
          <w:szCs w:val="24"/>
        </w:rPr>
        <w:t>αταφύγιο, από όπου ξεκινά το στηθαίο της διώρυγας. Είναι προσωρινή και αφορά σε αναγκαίες εργασίες, φορτοεκφόρτωση αλιευμάτων, τροφοδοσία, εφοδιασμό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EF9FA7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Στα δύο </w:t>
      </w:r>
      <w:r>
        <w:rPr>
          <w:rFonts w:eastAsia="Times New Roman" w:cs="Times New Roman"/>
          <w:szCs w:val="24"/>
        </w:rPr>
        <w:t>α</w:t>
      </w:r>
      <w:r>
        <w:rPr>
          <w:rFonts w:eastAsia="Times New Roman" w:cs="Times New Roman"/>
          <w:szCs w:val="24"/>
        </w:rPr>
        <w:t>λ</w:t>
      </w:r>
      <w:r>
        <w:rPr>
          <w:rFonts w:eastAsia="Times New Roman" w:cs="Times New Roman"/>
          <w:szCs w:val="24"/>
        </w:rPr>
        <w:t xml:space="preserve">ιευτικά </w:t>
      </w:r>
      <w:r>
        <w:rPr>
          <w:rFonts w:eastAsia="Times New Roman" w:cs="Times New Roman"/>
          <w:szCs w:val="24"/>
        </w:rPr>
        <w:t>κ</w:t>
      </w:r>
      <w:r>
        <w:rPr>
          <w:rFonts w:eastAsia="Times New Roman" w:cs="Times New Roman"/>
          <w:szCs w:val="24"/>
        </w:rPr>
        <w:t xml:space="preserve">αταφύγια που υπάρχουν, ένα στην ανατολική πλευρά, στον Τορωναίο Κόλπο, και ένα στη δυτική, στον Θερμαϊκό, ελλιμενίζονται κυρίως μεγάλα αλιευτικά σκάφη, «γρι-γρι». Δεν έχει </w:t>
      </w:r>
      <w:r>
        <w:rPr>
          <w:rFonts w:eastAsia="Times New Roman" w:cs="Times New Roman"/>
          <w:szCs w:val="24"/>
        </w:rPr>
        <w:lastRenderedPageBreak/>
        <w:t>εντοπιστεί κίνδυνος για την ασφαλή ναυσιπλοΐα. Δεν προκύπτει παράβαση διεθν</w:t>
      </w:r>
      <w:r>
        <w:rPr>
          <w:rFonts w:eastAsia="Times New Roman" w:cs="Times New Roman"/>
          <w:szCs w:val="24"/>
        </w:rPr>
        <w:t xml:space="preserve">ών κανονισμών αποφυγής συγκρούσεων. </w:t>
      </w:r>
    </w:p>
    <w:p w14:paraId="6EF9FA75" w14:textId="77777777" w:rsidR="00FB7AA6" w:rsidRDefault="00C770FE">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EF9FA7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λ</w:t>
      </w:r>
      <w:r>
        <w:rPr>
          <w:rFonts w:eastAsia="Times New Roman" w:cs="Times New Roman"/>
          <w:szCs w:val="24"/>
        </w:rPr>
        <w:t xml:space="preserve">ιμενική </w:t>
      </w:r>
      <w:r>
        <w:rPr>
          <w:rFonts w:eastAsia="Times New Roman" w:cs="Times New Roman"/>
          <w:szCs w:val="24"/>
        </w:rPr>
        <w:t>α</w:t>
      </w:r>
      <w:r>
        <w:rPr>
          <w:rFonts w:eastAsia="Times New Roman" w:cs="Times New Roman"/>
          <w:szCs w:val="24"/>
        </w:rPr>
        <w:t xml:space="preserve">ρχή διαβεβαιώνει ότι διενεργεί τακτικούς ελέγχους στα αλιευτικά καταφύγια της διώρυγας. Καταγράφει το σύνολο των ελλιμενιζόμενων σκαφών και όπου προκύπτει παράβαση, επιβάλλονται διοικητικές κυρώσεις. </w:t>
      </w:r>
    </w:p>
    <w:p w14:paraId="6EF9FA7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 για τα εγκαταλελειμμένα σκάφη –και τελειώνω και στη</w:t>
      </w:r>
      <w:r>
        <w:rPr>
          <w:rFonts w:eastAsia="Times New Roman" w:cs="Times New Roman"/>
          <w:szCs w:val="24"/>
        </w:rPr>
        <w:t xml:space="preserve"> δευτερομιλία μου, εάν χρειαστεί, μπορώ να προσθέσω οτιδήποτε άλλο- άλλο είναι τα σκάφη</w:t>
      </w:r>
      <w:r>
        <w:rPr>
          <w:rFonts w:eastAsia="Times New Roman" w:cs="Times New Roman"/>
          <w:szCs w:val="24"/>
        </w:rPr>
        <w:t>,</w:t>
      </w:r>
      <w:r>
        <w:rPr>
          <w:rFonts w:eastAsia="Times New Roman" w:cs="Times New Roman"/>
          <w:szCs w:val="24"/>
        </w:rPr>
        <w:t xml:space="preserve"> που δεν χρησιμοποιούνται συστηματικά και τακτικά και ελλιμενίζονται εκεί για μεγάλο διάστημα. Αυτά δεν είναι εγκαταλελειμμένα. Υπάρχουν οι ιδιοκτήτες τους, απλώς δεν τ</w:t>
      </w:r>
      <w:r>
        <w:rPr>
          <w:rFonts w:eastAsia="Times New Roman" w:cs="Times New Roman"/>
          <w:szCs w:val="24"/>
        </w:rPr>
        <w:t xml:space="preserve">α χρησιμοποιούν συχνά. </w:t>
      </w:r>
    </w:p>
    <w:p w14:paraId="6EF9FA7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Εγκαταλελειμμένο είναι ένα σκάφος το οποίο, πράγματι, δεν έχει ιδιοκτήτη, δεν έχει φροντίδα, δεν έχει τίποτα και παρουσιάζει κινδύνους ναυαγίου και μόλυνσης ή πρόκλησης οποιασδήποτε άλλης επιβάρυνσης στο λιμενικό αυτό καταφύγιο. Τέτ</w:t>
      </w:r>
      <w:r>
        <w:rPr>
          <w:rFonts w:eastAsia="Times New Roman" w:cs="Times New Roman"/>
          <w:szCs w:val="24"/>
        </w:rPr>
        <w:t>οια σκάφη</w:t>
      </w:r>
      <w:r>
        <w:rPr>
          <w:rFonts w:eastAsia="Times New Roman" w:cs="Times New Roman"/>
          <w:szCs w:val="24"/>
        </w:rPr>
        <w:t>,</w:t>
      </w:r>
      <w:r>
        <w:rPr>
          <w:rFonts w:eastAsia="Times New Roman" w:cs="Times New Roman"/>
          <w:szCs w:val="24"/>
        </w:rPr>
        <w:t xml:space="preserve"> που να είναι εγκαταλελειμμένα και μάλιστα σε σημαντικό αριθμό ώστε να γεννάται πρόβλημα, δεν έχει καταγράψει η αρμόδια </w:t>
      </w:r>
      <w:r>
        <w:rPr>
          <w:rFonts w:eastAsia="Times New Roman" w:cs="Times New Roman"/>
          <w:szCs w:val="24"/>
        </w:rPr>
        <w:t>λ</w:t>
      </w:r>
      <w:r>
        <w:rPr>
          <w:rFonts w:eastAsia="Times New Roman" w:cs="Times New Roman"/>
          <w:szCs w:val="24"/>
        </w:rPr>
        <w:t xml:space="preserve">ιμενική </w:t>
      </w:r>
      <w:r>
        <w:rPr>
          <w:rFonts w:eastAsia="Times New Roman" w:cs="Times New Roman"/>
          <w:szCs w:val="24"/>
        </w:rPr>
        <w:t>α</w:t>
      </w:r>
      <w:r>
        <w:rPr>
          <w:rFonts w:eastAsia="Times New Roman" w:cs="Times New Roman"/>
          <w:szCs w:val="24"/>
        </w:rPr>
        <w:t xml:space="preserve">ρχή. </w:t>
      </w:r>
    </w:p>
    <w:p w14:paraId="6EF9FA79" w14:textId="77777777" w:rsidR="00FB7AA6" w:rsidRDefault="00C770FE">
      <w:pPr>
        <w:spacing w:after="0"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κύριε Υπουργέ.</w:t>
      </w:r>
    </w:p>
    <w:p w14:paraId="6EF9FA7A" w14:textId="77777777" w:rsidR="00FB7AA6" w:rsidRDefault="00C770FE">
      <w:pPr>
        <w:spacing w:after="0" w:line="600" w:lineRule="auto"/>
        <w:ind w:firstLine="720"/>
        <w:jc w:val="both"/>
        <w:rPr>
          <w:rFonts w:eastAsia="Times New Roman"/>
          <w:bCs/>
        </w:rPr>
      </w:pPr>
      <w:r>
        <w:rPr>
          <w:rFonts w:eastAsia="Times New Roman"/>
          <w:bCs/>
        </w:rPr>
        <w:t>Κυρία Βλάχου, έχετε τον λόγο για τη δευτερολογί</w:t>
      </w:r>
      <w:r>
        <w:rPr>
          <w:rFonts w:eastAsia="Times New Roman"/>
          <w:bCs/>
        </w:rPr>
        <w:t xml:space="preserve">α σας. </w:t>
      </w:r>
    </w:p>
    <w:p w14:paraId="6EF9FA7B" w14:textId="77777777" w:rsidR="00FB7AA6" w:rsidRDefault="00C770FE">
      <w:pPr>
        <w:spacing w:after="0" w:line="600" w:lineRule="auto"/>
        <w:ind w:firstLine="720"/>
        <w:jc w:val="both"/>
        <w:rPr>
          <w:rFonts w:eastAsia="Times New Roman" w:cs="Times New Roman"/>
          <w:szCs w:val="24"/>
        </w:rPr>
      </w:pPr>
      <w:r>
        <w:rPr>
          <w:rFonts w:eastAsia="Times New Roman"/>
          <w:b/>
          <w:bCs/>
        </w:rPr>
        <w:t>ΣΩΤΗΡΙΑ ΒΛΑΧΟΥ:</w:t>
      </w:r>
      <w:r>
        <w:rPr>
          <w:rFonts w:eastAsia="Times New Roman"/>
          <w:bCs/>
        </w:rPr>
        <w:t xml:space="preserve"> Κύριε Υπουργέ, έχω αποδείξεις και φωτογραφίες. Είναι αγκυροβολημένα στο στηθαίο επί της διώρυγος. Με την αγκυροβόληση</w:t>
      </w:r>
      <w:r>
        <w:rPr>
          <w:rFonts w:eastAsia="Times New Roman"/>
          <w:bCs/>
        </w:rPr>
        <w:t>,</w:t>
      </w:r>
      <w:r>
        <w:rPr>
          <w:rFonts w:eastAsia="Times New Roman"/>
          <w:bCs/>
        </w:rPr>
        <w:t xml:space="preserve"> που έχουν κάνει πάνω στο στηθαίο, με τον κυματισμό της θάλασσας, έχουν πέσει τα στηθαία, έχουν γίνει κατολισθήσει</w:t>
      </w:r>
      <w:r>
        <w:rPr>
          <w:rFonts w:eastAsia="Times New Roman"/>
          <w:bCs/>
        </w:rPr>
        <w:t>ς, έχουν πέσει δένδρα και αυτοκίνητα. Ακόμα και αυτή τη στιγμή τα «</w:t>
      </w:r>
      <w:r>
        <w:rPr>
          <w:rFonts w:eastAsia="Times New Roman" w:cs="Times New Roman"/>
          <w:szCs w:val="24"/>
        </w:rPr>
        <w:t xml:space="preserve">γρι-γρι» παραμένουν επί της διώρυγος και συνδεδεμένα στο στηθαίο. </w:t>
      </w:r>
    </w:p>
    <w:p w14:paraId="6EF9FA7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Όσο για τους σπάγκους έχουν κάνει το εξής. Έχω επισκεφθεί την κυρία Σίμωσι, Προϊσταμένη- Διευθύντρια της Εφορείας Εναλίων </w:t>
      </w:r>
      <w:r>
        <w:rPr>
          <w:rFonts w:eastAsia="Times New Roman" w:cs="Times New Roman"/>
          <w:szCs w:val="24"/>
        </w:rPr>
        <w:t xml:space="preserve">Αρχαιοτήτων. Μου είπε ότι δεν επιτρέπεται να δένουν τα σκάφη επί της </w:t>
      </w:r>
      <w:r>
        <w:rPr>
          <w:rFonts w:eastAsia="Times New Roman" w:cs="Times New Roman"/>
          <w:szCs w:val="24"/>
        </w:rPr>
        <w:lastRenderedPageBreak/>
        <w:t>διώρυγας. Μετά το γρι-γρι έχουμε τις λάντζες και μετά τα μικρά σκάφη. Βάζουν σπάγκους, τους οποίους παίρνουν από τους αρχαιολογικούς χώρους, τους οποίους έχουν λεηλατήσει. Τους χρησιμοποι</w:t>
      </w:r>
      <w:r>
        <w:rPr>
          <w:rFonts w:eastAsia="Times New Roman" w:cs="Times New Roman"/>
          <w:szCs w:val="24"/>
        </w:rPr>
        <w:t>ούν σαν άγκυρα, για να μπορέσουν τα ρομποτάκια τους να σταματήσουν. Αυτό απαγορεύεται εκ του νόμου.</w:t>
      </w:r>
    </w:p>
    <w:p w14:paraId="6EF9FA7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υπάρχουν εγκαταλελειμμένα και βυθισμένα σκάφη και στα δύο λιμανάκια. Θα σας δείξω φωτογραφίες, για να δείτε εάν επαληθεύεται αυτό που λέω ή όχι. Έχω</w:t>
      </w:r>
      <w:r>
        <w:rPr>
          <w:rFonts w:eastAsia="Times New Roman" w:cs="Times New Roman"/>
          <w:szCs w:val="24"/>
        </w:rPr>
        <w:t xml:space="preserve"> απευθυνθεί στις υπηρεσίες και της Θεσσαλονίκης και των Νέων Μουδανιών. Μου είπαν ότι θα μου απαντήσουν, αλλά δεν μου έχει απαντήσει κανείς. Λέγεται κάτι, το οποίο δεν θέλω να θίξω. Μου είπαν «Κυρία Βλάχου, δεν θα κάνετε κάτι, γιατί τα φελιζόλ κάνουν πολλή</w:t>
      </w:r>
      <w:r>
        <w:rPr>
          <w:rFonts w:eastAsia="Times New Roman" w:cs="Times New Roman"/>
          <w:szCs w:val="24"/>
        </w:rPr>
        <w:t xml:space="preserve"> δουλειά». Τι εννοούν; Δεν ξέρω. </w:t>
      </w:r>
    </w:p>
    <w:p w14:paraId="6EF9FA7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Πιστεύω και ελπίζω με την παρέμβασή σας να διορθωθεί η κατάσταση. Η διώρυγα της Ποτίδαιας είναι το στολίδι της Χαλκιδικής. Υπάρχει μελέτη για να διορθωθούν τα πλαϊνά, πεζόδρομος και φωτισμός. Αυτός είναι και ο στόχος των Β</w:t>
      </w:r>
      <w:r>
        <w:rPr>
          <w:rFonts w:eastAsia="Times New Roman" w:cs="Times New Roman"/>
          <w:szCs w:val="24"/>
        </w:rPr>
        <w:t xml:space="preserve">ουλευτών της Χαλκιδικής. </w:t>
      </w:r>
    </w:p>
    <w:p w14:paraId="6EF9FA7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Καταθέτω τα στοιχεία που σας προανέφερα για τα Πρακτικά.</w:t>
      </w:r>
    </w:p>
    <w:p w14:paraId="6EF9FA8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EF9FA81" w14:textId="77777777" w:rsidR="00FB7AA6" w:rsidRDefault="00C770FE">
      <w:pPr>
        <w:spacing w:after="0" w:line="600" w:lineRule="auto"/>
        <w:ind w:firstLine="720"/>
        <w:jc w:val="both"/>
        <w:rPr>
          <w:rFonts w:eastAsia="Times New Roman" w:cs="Times New Roman"/>
        </w:rPr>
      </w:pPr>
      <w:r>
        <w:rPr>
          <w:rFonts w:eastAsia="Times New Roman" w:cs="Times New Roman"/>
        </w:rPr>
        <w:t xml:space="preserve">(Στο σημείο αυτό η Βουλευτής κ. Σωτηρία Βλάχου καταθέτει για τα Πρακτικά τις προαναφερθείσες φωτογραφίες, σχετικό </w:t>
      </w:r>
      <w:r>
        <w:rPr>
          <w:rFonts w:eastAsia="Times New Roman" w:cs="Times New Roman"/>
          <w:lang w:val="en-US"/>
        </w:rPr>
        <w:t>cd</w:t>
      </w:r>
      <w:r>
        <w:rPr>
          <w:rFonts w:eastAsia="Times New Roman" w:cs="Times New Roman"/>
        </w:rPr>
        <w:t xml:space="preserve"> και άλλα στοιχεία, τα οποία βρίσκονται στο αρχείο του Τμήματος Γραμματείας της Διεύθυνσης Στενογραφίας και Πρακτικών της Βουλής)</w:t>
      </w:r>
    </w:p>
    <w:p w14:paraId="6EF9FA82" w14:textId="77777777" w:rsidR="00FB7AA6" w:rsidRDefault="00C770FE">
      <w:pPr>
        <w:spacing w:after="0"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Κύριε Υπουργέ, έχετε τον λόγο. </w:t>
      </w:r>
    </w:p>
    <w:p w14:paraId="6EF9FA8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w:t>
      </w:r>
      <w:r>
        <w:rPr>
          <w:rFonts w:eastAsia="Times New Roman" w:cs="Times New Roman"/>
          <w:b/>
          <w:szCs w:val="24"/>
        </w:rPr>
        <w:t>ς):</w:t>
      </w:r>
      <w:r>
        <w:rPr>
          <w:rFonts w:eastAsia="Times New Roman" w:cs="Times New Roman"/>
          <w:szCs w:val="24"/>
        </w:rPr>
        <w:t xml:space="preserve"> Κυρία Βλάχου, προσωπικά δεν έχω κανέναν λόγο να αμφισβητήσω τους ισχυρισμούς σας και θα σας παρακαλούσα αυτές τις φωτογραφίες στις οποίες αναφέρεστε, αν μάλιστα έχουν και ασφαλή ημερομηνία, είτε να τις καταθέσετε στα Πρακτικά είτε να μου τις αποστείλετ</w:t>
      </w:r>
      <w:r>
        <w:rPr>
          <w:rFonts w:eastAsia="Times New Roman" w:cs="Times New Roman"/>
          <w:szCs w:val="24"/>
        </w:rPr>
        <w:t>ε στο Υπουργείο, όπως και οποιοδήποτε άλλο στοιχείο.</w:t>
      </w:r>
    </w:p>
    <w:p w14:paraId="6EF9FA8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Τις έχω ήδη καταθέσει στα Πρακτικά.</w:t>
      </w:r>
    </w:p>
    <w:p w14:paraId="6EF9FA8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Σε κάθε περίπτωση αυτό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βεβαιώνουν οι υπηρεσίες εγγράφως είναι ότι από τις </w:t>
      </w:r>
      <w:r>
        <w:rPr>
          <w:rFonts w:eastAsia="Times New Roman" w:cs="Times New Roman"/>
          <w:szCs w:val="24"/>
        </w:rPr>
        <w:t xml:space="preserve">ενώσεις των αλιέων της περιοχής </w:t>
      </w:r>
      <w:r>
        <w:rPr>
          <w:rFonts w:eastAsia="Times New Roman" w:cs="Times New Roman"/>
          <w:szCs w:val="24"/>
        </w:rPr>
        <w:lastRenderedPageBreak/>
        <w:t>καμιά καταγγελία δεν έχει καταγραφεί για μεγάλο διάστημα, αναφορικά με τη συμπεριφορά των γρι-γρι ή για προβλήματα στις προπέλες τους από σκοινιά ή οτιδήποτε άλλο, που βέβαια κατά τεκμήριο και κατά την πληροφόρηση</w:t>
      </w:r>
      <w:r>
        <w:rPr>
          <w:rFonts w:eastAsia="Times New Roman" w:cs="Times New Roman"/>
          <w:szCs w:val="24"/>
        </w:rPr>
        <w:t>,</w:t>
      </w:r>
      <w:r>
        <w:rPr>
          <w:rFonts w:eastAsia="Times New Roman" w:cs="Times New Roman"/>
          <w:szCs w:val="24"/>
        </w:rPr>
        <w:t xml:space="preserve"> που έχω κ</w:t>
      </w:r>
      <w:r>
        <w:rPr>
          <w:rFonts w:eastAsia="Times New Roman" w:cs="Times New Roman"/>
          <w:szCs w:val="24"/>
        </w:rPr>
        <w:t>αι κατά την κοινή πείρα άλλωστε, τα γρι-γρι δεν χρησιμοποιούν σπάγκους, αλλά δίχτυα.</w:t>
      </w:r>
    </w:p>
    <w:p w14:paraId="6EF9FA8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Όχι, χρησιμοποιούν σπάγκους.</w:t>
      </w:r>
    </w:p>
    <w:p w14:paraId="6EF9FA8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Εν πάση περιπτώσει, είναι λεπτομέρειες που αντιλαμβάνεστε ότι </w:t>
      </w:r>
      <w:r>
        <w:rPr>
          <w:rFonts w:eastAsia="Times New Roman" w:cs="Times New Roman"/>
          <w:szCs w:val="24"/>
        </w:rPr>
        <w:t>στο επίπεδο της δικής μου ευθύνης δεν μπορώ να έχω σαφή γνώμη, αλλά διατίθεμαι να ψάξω και την παραμικρή λεπτομέρεια, πολύ περισσότερο εφόσον, όπως καταγγέλλετε, υπάρχει και κίνδυνος προσβολής αρχαιολογικού χώρου ή οτιδήποτε άλλο κ.λπ.</w:t>
      </w:r>
      <w:r>
        <w:rPr>
          <w:rFonts w:eastAsia="Times New Roman" w:cs="Times New Roman"/>
          <w:szCs w:val="24"/>
        </w:rPr>
        <w:t>.</w:t>
      </w:r>
    </w:p>
    <w:p w14:paraId="6EF9FA8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ξέρω αν ο κύριο</w:t>
      </w:r>
      <w:r>
        <w:rPr>
          <w:rFonts w:eastAsia="Times New Roman" w:cs="Times New Roman"/>
          <w:szCs w:val="24"/>
        </w:rPr>
        <w:t>ς Πρόεδρος επιτρέπει τον διάλογο. Από εμένα δεν υπάρχει θέμα.</w:t>
      </w:r>
    </w:p>
    <w:p w14:paraId="6EF9FA8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παρακαλώ ό,τι στοιχεία έχετε, ευχαρίστως να τα στείλετε επισήμως στο Υπουργείο ή μέσω της Βουλής ή απευθείας. Και βεβαίως, εφόσον πραγματικά υπάρχει οποιαδήποτε υπέρβαση </w:t>
      </w:r>
      <w:r>
        <w:rPr>
          <w:rFonts w:eastAsia="Times New Roman" w:cs="Times New Roman"/>
          <w:szCs w:val="24"/>
        </w:rPr>
        <w:lastRenderedPageBreak/>
        <w:t>της ν</w:t>
      </w:r>
      <w:r>
        <w:rPr>
          <w:rFonts w:eastAsia="Times New Roman" w:cs="Times New Roman"/>
          <w:szCs w:val="24"/>
        </w:rPr>
        <w:t>ομιμότητας, να είστε βέβαιη ότι το Υπουργείο είναι παρόν και θα ελέγχει, όπως κάνει καθημερινά γι’ αυτού του είδους τα ζητήματα.</w:t>
      </w:r>
    </w:p>
    <w:p w14:paraId="6EF9FA8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w:t>
      </w:r>
    </w:p>
    <w:p w14:paraId="6EF9FA8B" w14:textId="77777777" w:rsidR="00FB7AA6" w:rsidRDefault="00C770FE">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κύριο Υπουργό.</w:t>
      </w:r>
    </w:p>
    <w:p w14:paraId="6EF9FA8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Συνεχίζουμε με την έβδομη με αριθμό 1199/30-8-201</w:t>
      </w:r>
      <w:r>
        <w:rPr>
          <w:rFonts w:eastAsia="Times New Roman" w:cs="Times New Roman"/>
          <w:szCs w:val="24"/>
        </w:rPr>
        <w:t>6 επίκαιρη ερώτηση δεύτερου κύκλου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bCs/>
          <w:szCs w:val="24"/>
        </w:rPr>
        <w:t>,</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ναυτική τραγωδία στην Αίγινα.</w:t>
      </w:r>
    </w:p>
    <w:p w14:paraId="6EF9FA8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Κατσαφάδο, έχετε τον λόγο.</w:t>
      </w:r>
    </w:p>
    <w:p w14:paraId="6EF9FA8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ΚΩΝΣΤΑΝΤΙΝΟΣ ΚΑΤ</w:t>
      </w:r>
      <w:r>
        <w:rPr>
          <w:rFonts w:eastAsia="Times New Roman" w:cs="Times New Roman"/>
          <w:b/>
          <w:szCs w:val="24"/>
        </w:rPr>
        <w:t>ΣΑΦΑΔΟΣ:</w:t>
      </w:r>
      <w:r>
        <w:rPr>
          <w:rFonts w:eastAsia="Times New Roman" w:cs="Times New Roman"/>
          <w:szCs w:val="24"/>
        </w:rPr>
        <w:t xml:space="preserve"> Ευχαριστώ πολύ, κύριε Πρόεδρε.</w:t>
      </w:r>
    </w:p>
    <w:p w14:paraId="6EF9FA8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Υπουργέ, όλοι γίναμε μάρτυρες στις 16 Αυγούστου του τραγικού δυστυχήματος</w:t>
      </w:r>
      <w:r>
        <w:rPr>
          <w:rFonts w:eastAsia="Times New Roman" w:cs="Times New Roman"/>
          <w:szCs w:val="24"/>
        </w:rPr>
        <w:t>,</w:t>
      </w:r>
      <w:r>
        <w:rPr>
          <w:rFonts w:eastAsia="Times New Roman" w:cs="Times New Roman"/>
          <w:szCs w:val="24"/>
        </w:rPr>
        <w:t xml:space="preserve"> που συνέβη στην Αίγινα. Τέσσερις άνθρωποι έχασαν τη ζωή τους και άλλοι πέντε τραυματίστηκαν σοβαρά. </w:t>
      </w:r>
    </w:p>
    <w:p w14:paraId="6EF9FA9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Φυσικά, ο λόγος για τον οποίο κατέ</w:t>
      </w:r>
      <w:r>
        <w:rPr>
          <w:rFonts w:eastAsia="Times New Roman" w:cs="Times New Roman"/>
          <w:szCs w:val="24"/>
        </w:rPr>
        <w:t xml:space="preserve">θεσα στην ερώτησή μου δεν είναι για να υποκαταστήσουμε τις αρμοδιότητες της </w:t>
      </w:r>
      <w:r>
        <w:rPr>
          <w:rFonts w:eastAsia="Times New Roman" w:cs="Times New Roman"/>
          <w:szCs w:val="24"/>
        </w:rPr>
        <w:t>δ</w:t>
      </w:r>
      <w:r>
        <w:rPr>
          <w:rFonts w:eastAsia="Times New Roman" w:cs="Times New Roman"/>
          <w:szCs w:val="24"/>
        </w:rPr>
        <w:t>ικαιοσύνης, αλλά για να δούμε τις τυχόν ευθύνες και παραλείψεις τις οποίες έχει το Λιμενικό Σώμα, του οποίου εσείς πολιτικά προΐσταστε, αλλά και για να συζητήσουμε και για τις ατυ</w:t>
      </w:r>
      <w:r>
        <w:rPr>
          <w:rFonts w:eastAsia="Times New Roman" w:cs="Times New Roman"/>
          <w:szCs w:val="24"/>
        </w:rPr>
        <w:t>χείς δηλώσεις –όπως έχει περάσει η άποψη στο πανελλήνιο - τις οποίες καταθέσατε εκείνη την ημέρα και τις επόμενες ημέρες.</w:t>
      </w:r>
    </w:p>
    <w:p w14:paraId="6EF9FA9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οποίο θέλω να σας ρωτήσω, κύριε Υπουργέ, είναι για ποιον λόγο το ταχύπλοο του Λιμενικού Σώματος έφθασε με δυόμισι </w:t>
      </w:r>
      <w:r>
        <w:rPr>
          <w:rFonts w:eastAsia="Times New Roman" w:cs="Times New Roman"/>
          <w:szCs w:val="24"/>
        </w:rPr>
        <w:t>ώρες καθυστέρηση στον τόπο του δυστυχήματος. Είναι ένα καυτό ερώτημα το οποίο απασχολεί όχι μόνο τους Αιγινήτες, αλλά και όλους τους Έλληνες πολίτες οι οποίοι έχουν παρακολουθήσει αυτό το τραγικό περιστατικό το οποίο συνέβη.</w:t>
      </w:r>
    </w:p>
    <w:p w14:paraId="6EF9FA9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δεύτερο το οποίο θέλω να σας</w:t>
      </w:r>
      <w:r>
        <w:rPr>
          <w:rFonts w:eastAsia="Times New Roman" w:cs="Times New Roman"/>
          <w:szCs w:val="24"/>
        </w:rPr>
        <w:t xml:space="preserve"> ρωτήσω είναι για ποιον λόγο δεν συνοδεύτηκε το σκάφος «</w:t>
      </w:r>
      <w:r>
        <w:rPr>
          <w:rFonts w:eastAsia="Times New Roman" w:cs="Times New Roman"/>
          <w:szCs w:val="24"/>
          <w:lang w:val="en-US"/>
        </w:rPr>
        <w:t>Duende</w:t>
      </w:r>
      <w:r>
        <w:rPr>
          <w:rFonts w:eastAsia="Times New Roman" w:cs="Times New Roman"/>
          <w:szCs w:val="24"/>
        </w:rPr>
        <w:t>», το οποίο ήταν υπεύθυνο γι’ αυτό το δυστύχημα, από τις λιμενικές αρχές στο Λιμεναρχείο της Αίγινας.</w:t>
      </w:r>
    </w:p>
    <w:p w14:paraId="6EF9FA9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Και το τρίτο που θέλω να σας ρωτήσω είναι πώς δεν συνοδεύτηκαν οι επιβάτες οι οποίοι ήταν στ</w:t>
      </w:r>
      <w:r>
        <w:rPr>
          <w:rFonts w:eastAsia="Times New Roman" w:cs="Times New Roman"/>
          <w:szCs w:val="24"/>
        </w:rPr>
        <w:t>ο ταχύπλοο «</w:t>
      </w:r>
      <w:r>
        <w:rPr>
          <w:rFonts w:eastAsia="Times New Roman" w:cs="Times New Roman"/>
          <w:szCs w:val="24"/>
          <w:lang w:val="en-US"/>
        </w:rPr>
        <w:t>Duende</w:t>
      </w:r>
      <w:r>
        <w:rPr>
          <w:rFonts w:eastAsia="Times New Roman" w:cs="Times New Roman"/>
          <w:szCs w:val="24"/>
        </w:rPr>
        <w:t>» από τις λιμενικές αρχές στο Λιμεναρχείο της Αίγινας, αλλά μόνοι τους πήγαν σε κάποιο άλλο λιμάνι και από εκεί και πέρα, ακολούθησαν έναν δρόμο και ήρθαν μόνοι τους στο Λιμεναρχείο της Αίγινας. Τολμώ να σας πω ότι ένας από τους φερόμενου</w:t>
      </w:r>
      <w:r>
        <w:rPr>
          <w:rFonts w:eastAsia="Times New Roman" w:cs="Times New Roman"/>
          <w:szCs w:val="24"/>
        </w:rPr>
        <w:t xml:space="preserve">ς ως επιβάτες -γιατί αυτά θα τα κρίνει η </w:t>
      </w:r>
      <w:r>
        <w:rPr>
          <w:rFonts w:eastAsia="Times New Roman" w:cs="Times New Roman"/>
          <w:szCs w:val="24"/>
        </w:rPr>
        <w:t>δ</w:t>
      </w:r>
      <w:r>
        <w:rPr>
          <w:rFonts w:eastAsia="Times New Roman" w:cs="Times New Roman"/>
          <w:szCs w:val="24"/>
        </w:rPr>
        <w:t>ικαιοσύνη- μάλιστα έφυγε από την Αίγινα και παρουσιάστηκε αρκετό καιρό μετά.</w:t>
      </w:r>
    </w:p>
    <w:p w14:paraId="6EF9FA9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Αυτά είναι τρία βασικά ερωτήματα στα οποία θα θέλαμε να μας δώσετε μια απάντηση, γιατί όπως δηλώσατε «το Λιμενικό έκανε άψογα τη δουλειά </w:t>
      </w:r>
      <w:r>
        <w:rPr>
          <w:rFonts w:eastAsia="Times New Roman" w:cs="Times New Roman"/>
          <w:szCs w:val="24"/>
        </w:rPr>
        <w:t>του και δεν μπορώ να καταλάβω τι άλλο θα μπορούσε να κάνει το Λιμενικό σε αυτή την περίπτωση».</w:t>
      </w:r>
    </w:p>
    <w:p w14:paraId="6EF9FA9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Και το δεύτερο πράγμα το οποίο θα ήθελα να σας ρωτήσω είναι αναφορικά με τις δηλώσεις σας, κύριε Υπουργέ.</w:t>
      </w:r>
    </w:p>
    <w:p w14:paraId="6EF9FA96" w14:textId="77777777" w:rsidR="00FB7AA6" w:rsidRDefault="00C770FE">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w:t>
      </w:r>
      <w:r>
        <w:rPr>
          <w:rFonts w:eastAsia="Times New Roman"/>
          <w:bCs/>
        </w:rPr>
        <w:t>ομιλίας του κυρίου Βουλευτή)</w:t>
      </w:r>
    </w:p>
    <w:p w14:paraId="6EF9FA9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Δηλώσατε ότι ο χειριστής του ταχυπλόου ήταν έμπειρος, γνώστης και κατείχε πολλά χρόνια δίπλωμα ταχυπλόου. Ο ρόλος σας δεν ήταν αυτός, κύριε Υπουργέ. Εγώ δεν διαφωνώ ότι θα έπρεπε να παρίσταστε στην Αίγινα. Καλά κάνατε, ήταν ένα</w:t>
      </w:r>
      <w:r>
        <w:rPr>
          <w:rFonts w:eastAsia="Times New Roman" w:cs="Times New Roman"/>
          <w:szCs w:val="24"/>
        </w:rPr>
        <w:t xml:space="preserve"> ναυτικό δυστύχημα. Όχι επειδή ήταν εκλογική σας περιφέρεια, αλλά και σε οποιοδήποτε σημείο της χώρας να είχε γίνει κάτι ανάλογο, θα έπρεπε να παρευρεθείτε. Από εκεί και πέρα, όμως, τουλάχιστον οι δηλώσεις σας για την εμπειρία και την ικανότητα του οδηγού </w:t>
      </w:r>
      <w:r>
        <w:rPr>
          <w:rFonts w:eastAsia="Times New Roman" w:cs="Times New Roman"/>
          <w:szCs w:val="24"/>
        </w:rPr>
        <w:t>του ταχυπλόου ήταν ατυχέστατες και αυτό φάνηκε και την επόμενη ημέρα που του πήραν το δίπλωμα.</w:t>
      </w:r>
    </w:p>
    <w:p w14:paraId="6EF9FA9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9FA99" w14:textId="77777777" w:rsidR="00FB7AA6" w:rsidRDefault="00C770FE">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ο Υπουργός. Ελάτε, κύριε Δρίτσα.</w:t>
      </w:r>
    </w:p>
    <w:p w14:paraId="6EF9FA9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w:t>
      </w:r>
      <w:r>
        <w:rPr>
          <w:rFonts w:eastAsia="Times New Roman" w:cs="Times New Roman"/>
          <w:b/>
          <w:szCs w:val="24"/>
        </w:rPr>
        <w:t>ής):</w:t>
      </w:r>
      <w:r>
        <w:rPr>
          <w:rFonts w:eastAsia="Times New Roman" w:cs="Times New Roman"/>
          <w:szCs w:val="24"/>
        </w:rPr>
        <w:t xml:space="preserve"> Κύριε συνάδελφε, ειλικρινά εκτιμώ –και πρέπει κατ’ αρχάς να το πω- ιδιαίτερα την αναφορά </w:t>
      </w:r>
      <w:r>
        <w:rPr>
          <w:rFonts w:eastAsia="Times New Roman" w:cs="Times New Roman"/>
          <w:szCs w:val="24"/>
        </w:rPr>
        <w:t>σας,</w:t>
      </w:r>
      <w:r>
        <w:rPr>
          <w:rFonts w:eastAsia="Times New Roman" w:cs="Times New Roman"/>
          <w:szCs w:val="24"/>
        </w:rPr>
        <w:t xml:space="preserve"> στην ερώτησή </w:t>
      </w:r>
      <w:r>
        <w:rPr>
          <w:rFonts w:eastAsia="Times New Roman" w:cs="Times New Roman"/>
          <w:szCs w:val="24"/>
        </w:rPr>
        <w:t>σας,</w:t>
      </w:r>
      <w:r>
        <w:rPr>
          <w:rFonts w:eastAsia="Times New Roman" w:cs="Times New Roman"/>
          <w:szCs w:val="24"/>
        </w:rPr>
        <w:t xml:space="preserve"> ότι η </w:t>
      </w:r>
      <w:r>
        <w:rPr>
          <w:rFonts w:eastAsia="Times New Roman" w:cs="Times New Roman"/>
          <w:szCs w:val="24"/>
        </w:rPr>
        <w:lastRenderedPageBreak/>
        <w:t>ερώτηση γίνεται ακριβώς για να απαντηθούν σοβαρότατα ερωτήματα, όπως αναφέρετε, και να διευκρινιστούν, ως ελάχιστη υποχρέωση απέναντι</w:t>
      </w:r>
      <w:r>
        <w:rPr>
          <w:rFonts w:eastAsia="Times New Roman" w:cs="Times New Roman"/>
          <w:szCs w:val="24"/>
        </w:rPr>
        <w:t xml:space="preserve"> στα θύματα και στα εκατομμύρια τουριστών που επισκέπτονται κάθε χρόνο τη χώρα μας.</w:t>
      </w:r>
    </w:p>
    <w:p w14:paraId="6EF9FA9B"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 xml:space="preserve">Παρακάτω, πριν θέσετε τα ερωτήματά σας, προτάσσετε μια φράση που όντως την εκτιμώ. Λέτε, δηλαδή, «Με απόλυτο σεβασμό στη μνήμη των θυμάτων και στις οικογένειές τους». Αυτό </w:t>
      </w:r>
      <w:r>
        <w:rPr>
          <w:rFonts w:eastAsia="Times New Roman" w:cs="Times New Roman"/>
          <w:szCs w:val="24"/>
        </w:rPr>
        <w:t>το λέω διότι ακριβώς επειδή είστε και γνώστης της περιοχής –είστε Βουλευτής Πειραιώς και Νήσων και τακτικός επισκέπτης της Αίγινας- και γνωρίζετε πρόσωπα και πράγματα, δεν υποπέσατε στο λάθος των συναδέλφων σας Βουλευτών της Νέας Δημοκρατίας, οι οποίοι δια</w:t>
      </w:r>
      <w:r>
        <w:rPr>
          <w:rFonts w:eastAsia="Times New Roman" w:cs="Times New Roman"/>
          <w:szCs w:val="24"/>
        </w:rPr>
        <w:t>δοχικά με τρεις ερωτήσεις ούτε αναφέρθηκαν στον σεβασμό των νεκρών ούτε σεβάστηκαν άλλα πράγματα, αλλά ακολούθησαν -αυτό που δεν κάνετε εσείς- μια τακτική πολιτικής αξιοποίησης –θα την πω «σπέκουλα»- άθλιων δημοσιευμάτων</w:t>
      </w:r>
      <w:r>
        <w:rPr>
          <w:rFonts w:eastAsia="Times New Roman" w:cs="Times New Roman"/>
          <w:szCs w:val="24"/>
        </w:rPr>
        <w:t>,</w:t>
      </w:r>
      <w:r>
        <w:rPr>
          <w:rFonts w:eastAsia="Times New Roman" w:cs="Times New Roman"/>
          <w:szCs w:val="24"/>
        </w:rPr>
        <w:t xml:space="preserve"> που έφεραν δήθεν εμένα, τον κ. Φλα</w:t>
      </w:r>
      <w:r>
        <w:rPr>
          <w:rFonts w:eastAsia="Times New Roman" w:cs="Times New Roman"/>
          <w:szCs w:val="24"/>
        </w:rPr>
        <w:t>μπουράρη, τον κ. Σταθάκη και άλλους Βουλευτές ή παράγοντες του ΣΥΡΙΖΑ ως επιβαίνοντες στο μοιραίο σκάφος</w:t>
      </w:r>
      <w:r>
        <w:rPr>
          <w:rFonts w:eastAsia="Times New Roman" w:cs="Times New Roman"/>
          <w:szCs w:val="24"/>
        </w:rPr>
        <w:t>,</w:t>
      </w:r>
      <w:r>
        <w:rPr>
          <w:rFonts w:eastAsia="Times New Roman" w:cs="Times New Roman"/>
          <w:szCs w:val="24"/>
        </w:rPr>
        <w:t xml:space="preserve"> που προκάλεσε αυτήν την τραγωδία, στο ταχύπλοο «</w:t>
      </w:r>
      <w:r>
        <w:rPr>
          <w:rFonts w:eastAsia="Times New Roman" w:cs="Times New Roman"/>
          <w:szCs w:val="24"/>
          <w:lang w:val="en-US"/>
        </w:rPr>
        <w:t>Duende</w:t>
      </w:r>
      <w:r>
        <w:rPr>
          <w:rFonts w:eastAsia="Times New Roman" w:cs="Times New Roman"/>
          <w:szCs w:val="24"/>
        </w:rPr>
        <w:t xml:space="preserve">». </w:t>
      </w:r>
    </w:p>
    <w:p w14:paraId="6EF9FA9C"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lastRenderedPageBreak/>
        <w:t>Αυτήν την αθλιότητα δεν την ακολουθείτε εσείς και αυτό σας τιμά. Αυτό, πράγματι, όπως και εγ</w:t>
      </w:r>
      <w:r>
        <w:rPr>
          <w:rFonts w:eastAsia="Times New Roman" w:cs="Times New Roman"/>
          <w:szCs w:val="24"/>
        </w:rPr>
        <w:t xml:space="preserve">ώ και όλοι μας έχουμε κάνει, επιδεικνύει σεβασμό στη μνήμη των νεκρών και στην οδύνη των οικείων τους. </w:t>
      </w:r>
    </w:p>
    <w:p w14:paraId="6EF9FA9D"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Από εκεί και πέρα, πρέπει να απαντήσω αναλυτικά εντός των ημερών για όλα αυτά και θα το κάνω στις ερωτήσεις</w:t>
      </w:r>
      <w:r>
        <w:rPr>
          <w:rFonts w:eastAsia="Times New Roman" w:cs="Times New Roman"/>
          <w:szCs w:val="24"/>
        </w:rPr>
        <w:t>,</w:t>
      </w:r>
      <w:r>
        <w:rPr>
          <w:rFonts w:eastAsia="Times New Roman" w:cs="Times New Roman"/>
          <w:szCs w:val="24"/>
        </w:rPr>
        <w:t xml:space="preserve"> που έχουν κατατεθεί. Μεταξύ των άλλων, όπως</w:t>
      </w:r>
      <w:r>
        <w:rPr>
          <w:rFonts w:eastAsia="Times New Roman" w:cs="Times New Roman"/>
          <w:szCs w:val="24"/>
        </w:rPr>
        <w:t xml:space="preserve"> γνωρίζει το πανελλήνιο, ερωτώμαι και γιατί πήρε δίπλωμα το 2014 ο συγκεκριμένος κατηγορούμενος στην περίπτωση της τραγωδίας της Αίγινας! </w:t>
      </w:r>
    </w:p>
    <w:p w14:paraId="6EF9FA9E"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Επομένως, αναλυτικά και συστηματικά θα απαντήσω γραπτά, γιατί είναι πληθώρα τα δεδομένα</w:t>
      </w:r>
      <w:r>
        <w:rPr>
          <w:rFonts w:eastAsia="Times New Roman" w:cs="Times New Roman"/>
          <w:szCs w:val="24"/>
        </w:rPr>
        <w:t>,</w:t>
      </w:r>
      <w:r>
        <w:rPr>
          <w:rFonts w:eastAsia="Times New Roman" w:cs="Times New Roman"/>
          <w:szCs w:val="24"/>
        </w:rPr>
        <w:t xml:space="preserve"> που πρέπει να εκτεθούν. Όμως</w:t>
      </w:r>
      <w:r>
        <w:rPr>
          <w:rFonts w:eastAsia="Times New Roman" w:cs="Times New Roman"/>
          <w:szCs w:val="24"/>
        </w:rPr>
        <w:t>, λέω ότι δεν είναι σωστή η ενημέρωση που έχετε. Από τη στιγμή που κατεγράφη το περιστατικό, σύμφωνα με στοιχεία τα οποία δεν είναι στοιχεία της δικογραφίας –κι εγώ δεν αναμείχθηκα στη δικογραφία ούτε επιχείρησα σε κα</w:t>
      </w:r>
      <w:r>
        <w:rPr>
          <w:rFonts w:eastAsia="Times New Roman" w:cs="Times New Roman"/>
          <w:szCs w:val="24"/>
        </w:rPr>
        <w:t>μ</w:t>
      </w:r>
      <w:r>
        <w:rPr>
          <w:rFonts w:eastAsia="Times New Roman" w:cs="Times New Roman"/>
          <w:szCs w:val="24"/>
        </w:rPr>
        <w:t>μία περίπτωση να επηρεάσω την ανακριτι</w:t>
      </w:r>
      <w:r>
        <w:rPr>
          <w:rFonts w:eastAsia="Times New Roman" w:cs="Times New Roman"/>
          <w:szCs w:val="24"/>
        </w:rPr>
        <w:t>κή διαδικασία και θα το αποδείξω αυτό, καθώς δεν έχουμε κανέναν λόγο να καλύψουμε κανέναν και τίποτα σ’ αυτήν την υπόθεση, το αντίθετο μάλιστα- στις 12</w:t>
      </w:r>
      <w:r>
        <w:rPr>
          <w:rFonts w:eastAsia="Times New Roman" w:cs="Times New Roman"/>
          <w:szCs w:val="24"/>
        </w:rPr>
        <w:t>.</w:t>
      </w:r>
      <w:r>
        <w:rPr>
          <w:rFonts w:eastAsia="Times New Roman" w:cs="Times New Roman"/>
          <w:szCs w:val="24"/>
        </w:rPr>
        <w:t>48΄ της 16</w:t>
      </w:r>
      <w:r>
        <w:rPr>
          <w:rFonts w:eastAsia="Times New Roman" w:cs="Times New Roman"/>
          <w:szCs w:val="24"/>
          <w:vertAlign w:val="superscript"/>
        </w:rPr>
        <w:t>ης</w:t>
      </w:r>
      <w:r>
        <w:rPr>
          <w:rFonts w:eastAsia="Times New Roman" w:cs="Times New Roman"/>
          <w:szCs w:val="24"/>
        </w:rPr>
        <w:t xml:space="preserve"> Αυγούστου, σύμφωνα με το ημερολόγιο του </w:t>
      </w:r>
      <w:r>
        <w:rPr>
          <w:rFonts w:eastAsia="Times New Roman" w:cs="Times New Roman"/>
          <w:szCs w:val="24"/>
        </w:rPr>
        <w:lastRenderedPageBreak/>
        <w:t>λ</w:t>
      </w:r>
      <w:r>
        <w:rPr>
          <w:rFonts w:eastAsia="Times New Roman" w:cs="Times New Roman"/>
          <w:szCs w:val="24"/>
        </w:rPr>
        <w:t xml:space="preserve">ιμεναρχείου, το </w:t>
      </w:r>
      <w:r>
        <w:rPr>
          <w:rFonts w:eastAsia="Times New Roman" w:cs="Times New Roman"/>
          <w:szCs w:val="24"/>
        </w:rPr>
        <w:t>λ</w:t>
      </w:r>
      <w:r>
        <w:rPr>
          <w:rFonts w:eastAsia="Times New Roman" w:cs="Times New Roman"/>
          <w:szCs w:val="24"/>
        </w:rPr>
        <w:t>ιμεναρχείο δέχθηκε, για πρώτη φορ</w:t>
      </w:r>
      <w:r>
        <w:rPr>
          <w:rFonts w:eastAsia="Times New Roman" w:cs="Times New Roman"/>
          <w:szCs w:val="24"/>
        </w:rPr>
        <w:t>ά διαμέσου της Αστυνομικής Διεύθυνσης Ναυπλίου, από πολίτη</w:t>
      </w:r>
      <w:r>
        <w:rPr>
          <w:rFonts w:eastAsia="Times New Roman" w:cs="Times New Roman"/>
          <w:szCs w:val="24"/>
        </w:rPr>
        <w:t>,</w:t>
      </w:r>
      <w:r>
        <w:rPr>
          <w:rFonts w:eastAsia="Times New Roman" w:cs="Times New Roman"/>
          <w:szCs w:val="24"/>
        </w:rPr>
        <w:t xml:space="preserve"> που ήταν στη Νήσο Μονή και είδε το περιστατικό, τη γενική είδηση ότι υπάρχει μια σύγκρουση σκαφών, χωρίς άλλες λεπτομέρειες. </w:t>
      </w:r>
    </w:p>
    <w:p w14:paraId="6EF9FA9F" w14:textId="77777777" w:rsidR="00FB7AA6" w:rsidRDefault="00C770FE">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Υπουργού)</w:t>
      </w:r>
    </w:p>
    <w:p w14:paraId="6EF9FAA0"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 xml:space="preserve">Αμέσως κινήθηκε η διαδικασία ενημέρωσης του </w:t>
      </w:r>
      <w:r>
        <w:rPr>
          <w:rFonts w:eastAsia="Times New Roman" w:cs="Times New Roman"/>
          <w:szCs w:val="24"/>
        </w:rPr>
        <w:t>λ</w:t>
      </w:r>
      <w:r>
        <w:rPr>
          <w:rFonts w:eastAsia="Times New Roman" w:cs="Times New Roman"/>
          <w:szCs w:val="24"/>
        </w:rPr>
        <w:t xml:space="preserve">ιμενάρχη, του </w:t>
      </w:r>
      <w:r>
        <w:rPr>
          <w:rFonts w:eastAsia="Times New Roman" w:cs="Times New Roman"/>
          <w:szCs w:val="24"/>
        </w:rPr>
        <w:t>υ</w:t>
      </w:r>
      <w:r>
        <w:rPr>
          <w:rFonts w:eastAsia="Times New Roman" w:cs="Times New Roman"/>
          <w:szCs w:val="24"/>
        </w:rPr>
        <w:t xml:space="preserve">πολιμενάρχη, της </w:t>
      </w:r>
      <w:r>
        <w:rPr>
          <w:rFonts w:eastAsia="Times New Roman" w:cs="Times New Roman"/>
          <w:szCs w:val="24"/>
        </w:rPr>
        <w:t>π</w:t>
      </w:r>
      <w:r>
        <w:rPr>
          <w:rFonts w:eastAsia="Times New Roman" w:cs="Times New Roman"/>
          <w:szCs w:val="24"/>
        </w:rPr>
        <w:t>ροϊστάμενης Λιμενικής Αστυνομίας και δόθηκε επείγουσα εντολή προσέλευσης όλου του διαθέσιμου προσωπικο</w:t>
      </w:r>
      <w:r>
        <w:rPr>
          <w:rFonts w:eastAsia="Times New Roman" w:cs="Times New Roman"/>
          <w:szCs w:val="24"/>
        </w:rPr>
        <w:t xml:space="preserve">ύ στην </w:t>
      </w:r>
      <w:r>
        <w:rPr>
          <w:rFonts w:eastAsia="Times New Roman" w:cs="Times New Roman"/>
          <w:szCs w:val="24"/>
        </w:rPr>
        <w:t>υ</w:t>
      </w:r>
      <w:r>
        <w:rPr>
          <w:rFonts w:eastAsia="Times New Roman" w:cs="Times New Roman"/>
          <w:szCs w:val="24"/>
        </w:rPr>
        <w:t>πηρεσία. Δόθηκε, επίσης, εντολή προς όλα τα παραπλέοντα σκάφη που εκτελούν πλόες, αφού προηγουμένως έγινε η αναγκαία διασταύρωση. Ταυτόχρονα, έγινε κινητοποίηση του Κέντρου Υγείας της Αίγινας, του ιδιωτικού δικαίου νοσοκομείου της Αίγινας και έγινε</w:t>
      </w:r>
      <w:r>
        <w:rPr>
          <w:rFonts w:eastAsia="Times New Roman" w:cs="Times New Roman"/>
          <w:szCs w:val="24"/>
        </w:rPr>
        <w:t xml:space="preserve"> πρόσκληση σε όλους τους γιατρούς. </w:t>
      </w:r>
    </w:p>
    <w:p w14:paraId="6EF9FAA1"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lastRenderedPageBreak/>
        <w:t xml:space="preserve">Αυτά έγιναν στο </w:t>
      </w:r>
      <w:r>
        <w:rPr>
          <w:rFonts w:eastAsia="Times New Roman" w:cs="Times New Roman"/>
          <w:szCs w:val="24"/>
        </w:rPr>
        <w:t>λ</w:t>
      </w:r>
      <w:r>
        <w:rPr>
          <w:rFonts w:eastAsia="Times New Roman" w:cs="Times New Roman"/>
          <w:szCs w:val="24"/>
        </w:rPr>
        <w:t xml:space="preserve">ιμεναρχείο εκείνη την ώρα, γιατί το άμεσο ήταν η ανθρώπινη ζωή. Μεγάλο μέρος της ευθύνης των λιμενικών </w:t>
      </w:r>
      <w:r>
        <w:rPr>
          <w:rFonts w:eastAsia="Times New Roman" w:cs="Times New Roman"/>
          <w:szCs w:val="24"/>
        </w:rPr>
        <w:t>α</w:t>
      </w:r>
      <w:r>
        <w:rPr>
          <w:rFonts w:eastAsia="Times New Roman" w:cs="Times New Roman"/>
          <w:szCs w:val="24"/>
        </w:rPr>
        <w:t>ρχών στη συνέχεια ήταν η διακομιδή των σορών των νεκρών, η περίθαλψη των τραυματιών, η μεταφορά του</w:t>
      </w:r>
      <w:r>
        <w:rPr>
          <w:rFonts w:eastAsia="Times New Roman" w:cs="Times New Roman"/>
          <w:szCs w:val="24"/>
        </w:rPr>
        <w:t>ς εν συνεχεία στην Αθήνα και η καταγραφή των πάντων.</w:t>
      </w:r>
    </w:p>
    <w:p w14:paraId="6EF9FAA2" w14:textId="77777777" w:rsidR="00FB7AA6" w:rsidRDefault="00C770FE">
      <w:pPr>
        <w:tabs>
          <w:tab w:val="left" w:pos="2304"/>
        </w:tabs>
        <w:spacing w:after="0" w:line="600" w:lineRule="auto"/>
        <w:ind w:firstLine="720"/>
        <w:jc w:val="both"/>
        <w:rPr>
          <w:rFonts w:eastAsia="Times New Roman"/>
          <w:szCs w:val="24"/>
        </w:rPr>
      </w:pPr>
      <w:r>
        <w:rPr>
          <w:rFonts w:eastAsia="Times New Roman" w:cs="Times New Roman"/>
          <w:szCs w:val="24"/>
        </w:rPr>
        <w:t>Από τις 12</w:t>
      </w:r>
      <w:r>
        <w:rPr>
          <w:rFonts w:eastAsia="Times New Roman" w:cs="Times New Roman"/>
          <w:szCs w:val="24"/>
        </w:rPr>
        <w:t>.</w:t>
      </w:r>
      <w:r>
        <w:rPr>
          <w:rFonts w:eastAsia="Times New Roman" w:cs="Times New Roman"/>
          <w:szCs w:val="24"/>
        </w:rPr>
        <w:t>48΄, επτά λεπτά μετά, στις 12</w:t>
      </w:r>
      <w:r>
        <w:rPr>
          <w:rFonts w:eastAsia="Times New Roman" w:cs="Times New Roman"/>
          <w:szCs w:val="24"/>
        </w:rPr>
        <w:t>.</w:t>
      </w:r>
      <w:r>
        <w:rPr>
          <w:rFonts w:eastAsia="Times New Roman" w:cs="Times New Roman"/>
          <w:szCs w:val="24"/>
        </w:rPr>
        <w:t xml:space="preserve">55΄ αναχωρούν με υπηρεσιακό όχημα οδικώς για την Πέρδικα και φτάνουν στις 13:15΄. Εκεί επιλαμβάνονται άμεσα της </w:t>
      </w:r>
      <w:r>
        <w:rPr>
          <w:rFonts w:eastAsia="Times New Roman"/>
          <w:szCs w:val="24"/>
        </w:rPr>
        <w:t xml:space="preserve">διαδικασίας και έχουν ήδη αρχίσει </w:t>
      </w:r>
      <w:r>
        <w:rPr>
          <w:rFonts w:eastAsia="Times New Roman" w:cs="Times New Roman"/>
          <w:szCs w:val="24"/>
        </w:rPr>
        <w:t>να φέρνουν στη σ</w:t>
      </w:r>
      <w:r>
        <w:rPr>
          <w:rFonts w:eastAsia="Times New Roman" w:cs="Times New Roman"/>
          <w:szCs w:val="24"/>
        </w:rPr>
        <w:t xml:space="preserve">τεριά και σορούς νεκρών και τραυματίες. Όμως </w:t>
      </w:r>
      <w:r>
        <w:rPr>
          <w:rFonts w:eastAsia="Times New Roman"/>
          <w:szCs w:val="24"/>
        </w:rPr>
        <w:t xml:space="preserve">και ένας εξ αυτών, των λιμενικών, επιβιβάζεται σε ιδιωτικό σκάφος και φτάνει στον τόπο του συμβάντος. </w:t>
      </w:r>
    </w:p>
    <w:p w14:paraId="6EF9FAA3"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t>Το ταχύπλοο, το φουσκωτό, που διαθέτει το Λιμεναρχείο της Αίγινας με αριθμό «334» στις 12</w:t>
      </w:r>
      <w:r>
        <w:rPr>
          <w:rFonts w:eastAsia="Times New Roman"/>
          <w:szCs w:val="24"/>
        </w:rPr>
        <w:t>.</w:t>
      </w:r>
      <w:r>
        <w:rPr>
          <w:rFonts w:eastAsia="Times New Roman"/>
          <w:szCs w:val="24"/>
        </w:rPr>
        <w:t>56΄, οκτώ λεπτά με</w:t>
      </w:r>
      <w:r>
        <w:rPr>
          <w:rFonts w:eastAsia="Times New Roman"/>
          <w:szCs w:val="24"/>
        </w:rPr>
        <w:t xml:space="preserve">τά την πρώτη ειδοποίηση, ξεκινά διαδικασία αναχώρησης. Ξέρετε, ένα σκάφος θέλει μια διαδικασία πριν αναχωρήσει. Δεν ήταν εν κινήσει αυτό το σκάφος. </w:t>
      </w:r>
    </w:p>
    <w:p w14:paraId="6EF9FAA4"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lastRenderedPageBreak/>
        <w:t>Καταγράφεται, λοιπόν, η άφιξή του και εν συνεχεία πριν από τη 13</w:t>
      </w:r>
      <w:r>
        <w:rPr>
          <w:rFonts w:eastAsia="Times New Roman"/>
          <w:szCs w:val="24"/>
        </w:rPr>
        <w:t>.</w:t>
      </w:r>
      <w:r>
        <w:rPr>
          <w:rFonts w:eastAsia="Times New Roman"/>
          <w:szCs w:val="24"/>
        </w:rPr>
        <w:t>30΄, δηλαδή</w:t>
      </w:r>
      <w:r>
        <w:rPr>
          <w:rFonts w:eastAsia="Times New Roman"/>
          <w:szCs w:val="24"/>
        </w:rPr>
        <w:t>,</w:t>
      </w:r>
      <w:r>
        <w:rPr>
          <w:rFonts w:eastAsia="Times New Roman"/>
          <w:szCs w:val="24"/>
        </w:rPr>
        <w:t xml:space="preserve"> σε λιγότερο από μισή ώρα, έγι</w:t>
      </w:r>
      <w:r>
        <w:rPr>
          <w:rFonts w:eastAsia="Times New Roman"/>
          <w:szCs w:val="24"/>
        </w:rPr>
        <w:t>νε η συνοδεία της ρυμούλκησης του σκάφους «</w:t>
      </w:r>
      <w:r>
        <w:rPr>
          <w:rFonts w:eastAsia="Times New Roman"/>
          <w:szCs w:val="24"/>
          <w:lang w:val="en-US"/>
        </w:rPr>
        <w:t>Duende</w:t>
      </w:r>
      <w:r>
        <w:rPr>
          <w:rFonts w:eastAsia="Times New Roman"/>
          <w:szCs w:val="24"/>
        </w:rPr>
        <w:t>», αυτού του ταχύπλοου που προκάλεσε αυτό το τραγικό συμβάν, στο Λιμάνι της Αίγινας. Συνοδεύτηκε από αυτό το σκάφος. Αυτά είναι καταγεγραμμένα όχι στη δικογραφία –μπορεί</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να είναι και εκεί, αλλά δεν </w:t>
      </w:r>
      <w:r>
        <w:rPr>
          <w:rFonts w:eastAsia="Times New Roman"/>
          <w:szCs w:val="24"/>
        </w:rPr>
        <w:t>είναι από εκεί-, αλλά στα επίσημα στοιχεία του Λιμεναρχείου της Αίγινας.</w:t>
      </w:r>
    </w:p>
    <w:p w14:paraId="6EF9FAA5" w14:textId="77777777" w:rsidR="00FB7AA6" w:rsidRDefault="00C770FE">
      <w:pPr>
        <w:tabs>
          <w:tab w:val="left" w:pos="2304"/>
        </w:tabs>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θα σας παρακαλούσα να συντομεύετε, γιατί έχετε καλύψει διπλάσιο χρόνο από την ομιλία σας. </w:t>
      </w:r>
    </w:p>
    <w:p w14:paraId="6EF9FAA6" w14:textId="77777777" w:rsidR="00FB7AA6" w:rsidRDefault="00C770FE">
      <w:pPr>
        <w:tabs>
          <w:tab w:val="left" w:pos="2304"/>
        </w:tabs>
        <w:spacing w:after="0" w:line="600" w:lineRule="auto"/>
        <w:ind w:firstLine="720"/>
        <w:jc w:val="both"/>
        <w:rPr>
          <w:rFonts w:eastAsia="Times New Roman"/>
          <w:szCs w:val="24"/>
        </w:rPr>
      </w:pPr>
      <w:r>
        <w:rPr>
          <w:rFonts w:eastAsia="Times New Roman"/>
          <w:b/>
          <w:szCs w:val="24"/>
        </w:rPr>
        <w:t>ΘΕΟΔΩΡΟΣ ΔΡΙΤΣΑΣ (Υπουργός Ναυτιλίας και Νη</w:t>
      </w:r>
      <w:r>
        <w:rPr>
          <w:rFonts w:eastAsia="Times New Roman"/>
          <w:b/>
          <w:szCs w:val="24"/>
        </w:rPr>
        <w:t>σιωτικής Πολιτικής):</w:t>
      </w:r>
      <w:r>
        <w:rPr>
          <w:rFonts w:eastAsia="Times New Roman"/>
          <w:szCs w:val="24"/>
        </w:rPr>
        <w:t xml:space="preserve"> Τελειώνω με αυτό, κύριε Πρόεδρε. </w:t>
      </w:r>
    </w:p>
    <w:p w14:paraId="6EF9FAA7"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t>Από εκεί και πέρα, από τη 13</w:t>
      </w:r>
      <w:r>
        <w:rPr>
          <w:rFonts w:eastAsia="Times New Roman"/>
          <w:szCs w:val="24"/>
        </w:rPr>
        <w:t>.</w:t>
      </w:r>
      <w:r>
        <w:rPr>
          <w:rFonts w:eastAsia="Times New Roman"/>
          <w:szCs w:val="24"/>
        </w:rPr>
        <w:t xml:space="preserve">30΄ με κινητοποίηση του </w:t>
      </w:r>
      <w:r>
        <w:rPr>
          <w:rFonts w:eastAsia="Times New Roman"/>
          <w:szCs w:val="24"/>
        </w:rPr>
        <w:t>κ</w:t>
      </w:r>
      <w:r>
        <w:rPr>
          <w:rFonts w:eastAsia="Times New Roman"/>
          <w:szCs w:val="24"/>
        </w:rPr>
        <w:t xml:space="preserve">έντρου </w:t>
      </w:r>
      <w:r>
        <w:rPr>
          <w:rFonts w:eastAsia="Times New Roman"/>
          <w:szCs w:val="24"/>
        </w:rPr>
        <w:t>ε</w:t>
      </w:r>
      <w:r>
        <w:rPr>
          <w:rFonts w:eastAsia="Times New Roman"/>
          <w:szCs w:val="24"/>
        </w:rPr>
        <w:t xml:space="preserve">πιχειρήσεων του Λιμενικού Σώματος καταπλέουν το «601», το «607», το </w:t>
      </w:r>
      <w:r>
        <w:rPr>
          <w:rFonts w:eastAsia="Times New Roman"/>
          <w:szCs w:val="24"/>
        </w:rPr>
        <w:t>π</w:t>
      </w:r>
      <w:r>
        <w:rPr>
          <w:rFonts w:eastAsia="Times New Roman"/>
          <w:szCs w:val="24"/>
        </w:rPr>
        <w:t xml:space="preserve">λοίο </w:t>
      </w:r>
      <w:r>
        <w:rPr>
          <w:rFonts w:eastAsia="Times New Roman"/>
          <w:szCs w:val="24"/>
        </w:rPr>
        <w:t>α</w:t>
      </w:r>
      <w:r>
        <w:rPr>
          <w:rFonts w:eastAsia="Times New Roman"/>
          <w:szCs w:val="24"/>
        </w:rPr>
        <w:t xml:space="preserve">νοικτής </w:t>
      </w:r>
      <w:r>
        <w:rPr>
          <w:rFonts w:eastAsia="Times New Roman"/>
          <w:szCs w:val="24"/>
        </w:rPr>
        <w:t>θ</w:t>
      </w:r>
      <w:r>
        <w:rPr>
          <w:rFonts w:eastAsia="Times New Roman"/>
          <w:szCs w:val="24"/>
        </w:rPr>
        <w:t xml:space="preserve">αλάσσης, το «050», ομάδες ειδικών δυνάμεων με </w:t>
      </w:r>
      <w:r>
        <w:rPr>
          <w:rFonts w:eastAsia="Times New Roman"/>
          <w:szCs w:val="24"/>
        </w:rPr>
        <w:t xml:space="preserve">εξοπλισμό και ελικόπτερο. Επίσης το ΓΕΕΘΑ διέθεσε </w:t>
      </w:r>
      <w:r>
        <w:rPr>
          <w:rFonts w:eastAsia="Times New Roman"/>
          <w:szCs w:val="24"/>
          <w:lang w:val="en-US"/>
        </w:rPr>
        <w:t>S</w:t>
      </w:r>
      <w:r>
        <w:rPr>
          <w:rFonts w:eastAsia="Times New Roman"/>
          <w:szCs w:val="24"/>
          <w:lang w:val="en-US"/>
        </w:rPr>
        <w:t>uper</w:t>
      </w:r>
      <w:r>
        <w:rPr>
          <w:rFonts w:eastAsia="Times New Roman"/>
          <w:szCs w:val="24"/>
        </w:rPr>
        <w:t xml:space="preserve"> </w:t>
      </w:r>
      <w:r>
        <w:rPr>
          <w:rFonts w:eastAsia="Times New Roman"/>
          <w:szCs w:val="24"/>
          <w:lang w:val="en-US"/>
        </w:rPr>
        <w:t>P</w:t>
      </w:r>
      <w:r>
        <w:rPr>
          <w:rFonts w:eastAsia="Times New Roman"/>
          <w:szCs w:val="24"/>
          <w:lang w:val="en-US"/>
        </w:rPr>
        <w:t>uma</w:t>
      </w:r>
      <w:r>
        <w:rPr>
          <w:rFonts w:eastAsia="Times New Roman"/>
          <w:szCs w:val="24"/>
        </w:rPr>
        <w:t>. Από τη 13</w:t>
      </w:r>
      <w:r>
        <w:rPr>
          <w:rFonts w:eastAsia="Times New Roman"/>
          <w:szCs w:val="24"/>
        </w:rPr>
        <w:t>.</w:t>
      </w:r>
      <w:r>
        <w:rPr>
          <w:rFonts w:eastAsia="Times New Roman"/>
          <w:szCs w:val="24"/>
        </w:rPr>
        <w:t xml:space="preserve">30΄ και μετά διαδοχικά από </w:t>
      </w:r>
      <w:r>
        <w:rPr>
          <w:rFonts w:eastAsia="Times New Roman"/>
          <w:szCs w:val="24"/>
        </w:rPr>
        <w:lastRenderedPageBreak/>
        <w:t>τον Πόρο εν συνεχεία, γιατί ήταν ανοικτή ακόμα η διαδικασία και για πολλή ώρα. Αυτή η διαδικασία κράτησε σαράντα οκτώ ώρες, σύμφωνα με την υποχρέωση που υπάρ</w:t>
      </w:r>
      <w:r>
        <w:rPr>
          <w:rFonts w:eastAsia="Times New Roman"/>
          <w:szCs w:val="24"/>
        </w:rPr>
        <w:t>χει, για έρευνα και διάσωση πιθανών νέων αγνοουμένων. Κανείς δεν ήξερε πόσοι αγνοούνται. Κανείς δεν είχε επίσημο στοιχείο καταγραφής για το πόσοι επέβαιναν στη λάντζα</w:t>
      </w:r>
      <w:r>
        <w:rPr>
          <w:rFonts w:eastAsia="Times New Roman"/>
          <w:szCs w:val="24"/>
        </w:rPr>
        <w:t>,</w:t>
      </w:r>
      <w:r>
        <w:rPr>
          <w:rFonts w:eastAsia="Times New Roman"/>
          <w:szCs w:val="24"/>
        </w:rPr>
        <w:t xml:space="preserve"> που μετέφερε τον κόσμο από την Πέρδικα στη Μονή. </w:t>
      </w:r>
    </w:p>
    <w:p w14:paraId="6EF9FAA8"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t>Επομένως, δεν υπάρχει υπαίτια καθυστέρ</w:t>
      </w:r>
      <w:r>
        <w:rPr>
          <w:rFonts w:eastAsia="Times New Roman"/>
          <w:szCs w:val="24"/>
        </w:rPr>
        <w:t xml:space="preserve">ηση του Λιμενικού Σώματος σ’ αυτό. Αντίθετα, όλο το Λιμενικό Σώμα και όλο το </w:t>
      </w:r>
      <w:r>
        <w:rPr>
          <w:rFonts w:eastAsia="Times New Roman"/>
          <w:szCs w:val="24"/>
        </w:rPr>
        <w:t>α</w:t>
      </w:r>
      <w:r>
        <w:rPr>
          <w:rFonts w:eastAsia="Times New Roman"/>
          <w:szCs w:val="24"/>
        </w:rPr>
        <w:t xml:space="preserve">ρχηγείο και ο </w:t>
      </w:r>
      <w:r>
        <w:rPr>
          <w:rFonts w:eastAsia="Times New Roman"/>
          <w:szCs w:val="24"/>
        </w:rPr>
        <w:t>π</w:t>
      </w:r>
      <w:r>
        <w:rPr>
          <w:rFonts w:eastAsia="Times New Roman"/>
          <w:szCs w:val="24"/>
        </w:rPr>
        <w:t xml:space="preserve">εριφερειάρχης του Λιμενικού Σώματος, ο Υποναύαρχος κ. Ντούνης, μαζί με το </w:t>
      </w:r>
      <w:r>
        <w:rPr>
          <w:rFonts w:eastAsia="Times New Roman"/>
          <w:szCs w:val="24"/>
        </w:rPr>
        <w:t>π</w:t>
      </w:r>
      <w:r>
        <w:rPr>
          <w:rFonts w:eastAsia="Times New Roman"/>
          <w:szCs w:val="24"/>
        </w:rPr>
        <w:t xml:space="preserve">λοίο </w:t>
      </w:r>
      <w:r>
        <w:rPr>
          <w:rFonts w:eastAsia="Times New Roman"/>
          <w:szCs w:val="24"/>
        </w:rPr>
        <w:t>α</w:t>
      </w:r>
      <w:r>
        <w:rPr>
          <w:rFonts w:eastAsia="Times New Roman"/>
          <w:szCs w:val="24"/>
        </w:rPr>
        <w:t xml:space="preserve">νοικτής </w:t>
      </w:r>
      <w:r>
        <w:rPr>
          <w:rFonts w:eastAsia="Times New Roman"/>
          <w:szCs w:val="24"/>
        </w:rPr>
        <w:t>θ</w:t>
      </w:r>
      <w:r>
        <w:rPr>
          <w:rFonts w:eastAsia="Times New Roman"/>
          <w:szCs w:val="24"/>
        </w:rPr>
        <w:t xml:space="preserve">αλάσσης έφτασαν επιτόπου το δυνατόν συντομότερα. </w:t>
      </w:r>
    </w:p>
    <w:p w14:paraId="6EF9FAA9"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t>Στη δευτερομιλία μου θα</w:t>
      </w:r>
      <w:r>
        <w:rPr>
          <w:rFonts w:eastAsia="Times New Roman"/>
          <w:szCs w:val="24"/>
        </w:rPr>
        <w:t xml:space="preserve"> αναφερθώ στα υπόλοιπα. </w:t>
      </w:r>
    </w:p>
    <w:p w14:paraId="6EF9FAAA" w14:textId="77777777" w:rsidR="00FB7AA6" w:rsidRDefault="00C770FE">
      <w:pPr>
        <w:tabs>
          <w:tab w:val="left" w:pos="2304"/>
        </w:tabs>
        <w:spacing w:after="0" w:line="600" w:lineRule="auto"/>
        <w:ind w:firstLine="720"/>
        <w:jc w:val="both"/>
        <w:rPr>
          <w:rFonts w:eastAsia="Times New Roman" w:cs="Times New Roman"/>
          <w:szCs w:val="24"/>
        </w:rPr>
      </w:pPr>
      <w:r>
        <w:rPr>
          <w:rFonts w:eastAsia="Times New Roman"/>
          <w:szCs w:val="24"/>
        </w:rPr>
        <w:t xml:space="preserve">Συγγνώμη, κύριε Πρόεδρε, αλλά έχει λεπτά ζητήματα αυτό το θέμα και γι’ αυτό καθυστέρησα. Σας ευχαριστώ πολύ για την κατανόησή σας. </w:t>
      </w:r>
    </w:p>
    <w:p w14:paraId="6EF9FAAB" w14:textId="77777777" w:rsidR="00FB7AA6" w:rsidRDefault="00C770FE">
      <w:pPr>
        <w:tabs>
          <w:tab w:val="left" w:pos="2304"/>
        </w:tabs>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Καλώς, κύριε Υπουργέ. </w:t>
      </w:r>
    </w:p>
    <w:p w14:paraId="6EF9FAAC" w14:textId="77777777" w:rsidR="00FB7AA6" w:rsidRDefault="00C770FE">
      <w:pPr>
        <w:tabs>
          <w:tab w:val="left" w:pos="2304"/>
        </w:tabs>
        <w:spacing w:after="0" w:line="600" w:lineRule="auto"/>
        <w:ind w:firstLine="720"/>
        <w:jc w:val="both"/>
        <w:rPr>
          <w:rFonts w:eastAsia="Times New Roman" w:cs="Times New Roman"/>
          <w:szCs w:val="24"/>
        </w:rPr>
      </w:pPr>
      <w:r>
        <w:rPr>
          <w:rFonts w:eastAsia="Times New Roman"/>
          <w:szCs w:val="24"/>
        </w:rPr>
        <w:lastRenderedPageBreak/>
        <w:t xml:space="preserve">Ορίστε, </w:t>
      </w:r>
      <w:r>
        <w:rPr>
          <w:rFonts w:eastAsia="Times New Roman" w:cs="Times New Roman"/>
          <w:szCs w:val="24"/>
        </w:rPr>
        <w:t xml:space="preserve">κύριε Κατσαφάδο, έχετε τον λόγο </w:t>
      </w:r>
      <w:r>
        <w:rPr>
          <w:rFonts w:eastAsia="Times New Roman" w:cs="Times New Roman"/>
          <w:szCs w:val="24"/>
        </w:rPr>
        <w:t xml:space="preserve">για τη δευτερολογία σας. Και παρακαλώ να είστε εντός του πλαισίου του χρόνου που προβλέπεται. </w:t>
      </w:r>
    </w:p>
    <w:p w14:paraId="6EF9FAAD" w14:textId="77777777" w:rsidR="00FB7AA6" w:rsidRDefault="00C770FE">
      <w:pPr>
        <w:tabs>
          <w:tab w:val="left" w:pos="2304"/>
        </w:tabs>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Θα μου επιτρέψετε, κύριε Πρόεδρε, να πάρω λίγο χρόνο παραπάνω, γιατί δυστυχώς, κύριε Υπουργέ, από τα επτά λεπτά που μιλούσατε, τα τρία λ</w:t>
      </w:r>
      <w:r>
        <w:rPr>
          <w:rFonts w:eastAsia="Times New Roman" w:cs="Times New Roman"/>
          <w:szCs w:val="24"/>
        </w:rPr>
        <w:t>επτά μιλήσατε για τα ερωτήματα</w:t>
      </w:r>
      <w:r>
        <w:rPr>
          <w:rFonts w:eastAsia="Times New Roman" w:cs="Times New Roman"/>
          <w:szCs w:val="24"/>
        </w:rPr>
        <w:t>,</w:t>
      </w:r>
      <w:r>
        <w:rPr>
          <w:rFonts w:eastAsia="Times New Roman" w:cs="Times New Roman"/>
          <w:szCs w:val="24"/>
        </w:rPr>
        <w:t xml:space="preserve"> που σας έθεσα και τα άλλα τέσσερα λεπτά κάνατε αντιπολιτευτική κριτική στη Νέα Δημοκρατία. </w:t>
      </w:r>
    </w:p>
    <w:p w14:paraId="6EF9FAAE" w14:textId="77777777" w:rsidR="00FB7AA6" w:rsidRDefault="00C770FE">
      <w:pPr>
        <w:tabs>
          <w:tab w:val="left" w:pos="2304"/>
        </w:tabs>
        <w:spacing w:after="0" w:line="600" w:lineRule="auto"/>
        <w:ind w:firstLine="720"/>
        <w:jc w:val="both"/>
        <w:rPr>
          <w:rFonts w:eastAsia="Times New Roman" w:cs="Times New Roman"/>
          <w:szCs w:val="24"/>
        </w:rPr>
      </w:pPr>
      <w:r>
        <w:rPr>
          <w:rFonts w:eastAsia="Times New Roman" w:cs="Times New Roman"/>
          <w:szCs w:val="24"/>
        </w:rPr>
        <w:t>Θέλω, λοιπόν, να σας πω πως δεν πιστεύω ότι υπάρχει εκπρόσωπος του λαού, δεν πιστεύω ότι υπάρχει Βουλευτής μέσα σ’ αυτήν την Αίθουσα</w:t>
      </w:r>
      <w:r>
        <w:rPr>
          <w:rFonts w:eastAsia="Times New Roman" w:cs="Times New Roman"/>
          <w:szCs w:val="24"/>
        </w:rPr>
        <w:t xml:space="preserve"> ο οποίος δεν σεβάστηκε τα θύματα και τη μνήμη των νεκρών και τις οικογένειές τους. </w:t>
      </w:r>
    </w:p>
    <w:p w14:paraId="6EF9FAAF" w14:textId="77777777" w:rsidR="00FB7AA6" w:rsidRDefault="00C770FE">
      <w:pPr>
        <w:tabs>
          <w:tab w:val="left" w:pos="2304"/>
        </w:tabs>
        <w:spacing w:after="0" w:line="600" w:lineRule="auto"/>
        <w:ind w:firstLine="720"/>
        <w:jc w:val="both"/>
        <w:rPr>
          <w:rFonts w:eastAsia="Times New Roman"/>
          <w:szCs w:val="24"/>
        </w:rPr>
      </w:pPr>
      <w:r>
        <w:rPr>
          <w:rFonts w:eastAsia="Times New Roman" w:cs="Times New Roman"/>
          <w:szCs w:val="24"/>
        </w:rPr>
        <w:t xml:space="preserve">Από εκεί και πέρα, κύριε Υπουργέ, υπάρχει κάποιο πρόβλημα. Νομίζω ότι δεν σας έχουν ενημερώσει καλά. Το σκάφος «334», όπως λέτε, το οποίο ανήκει στο </w:t>
      </w:r>
      <w:r>
        <w:rPr>
          <w:rFonts w:eastAsia="Times New Roman"/>
          <w:szCs w:val="24"/>
        </w:rPr>
        <w:t>Λιμεναρχείο της Αίγινα</w:t>
      </w:r>
      <w:r>
        <w:rPr>
          <w:rFonts w:eastAsia="Times New Roman"/>
          <w:szCs w:val="24"/>
        </w:rPr>
        <w:t xml:space="preserve">ς, την τελευταία φορά που τροφοδοτήθηκε με καύσιμα ήταν στις 18 Ιουλίου. Η ενημέρωση την οποία έκαναν οι λιμενικές αρχές </w:t>
      </w:r>
      <w:r>
        <w:rPr>
          <w:rFonts w:eastAsia="Times New Roman"/>
          <w:szCs w:val="24"/>
        </w:rPr>
        <w:lastRenderedPageBreak/>
        <w:t xml:space="preserve">της Αίγινας ήταν ότι δεν είχε καύσιμα για να προστρέξει άμεσα, επειδή το δρομολόγιο στις 10 Αυγούστου δεν πραγματοποιήθηκε. </w:t>
      </w:r>
    </w:p>
    <w:p w14:paraId="6EF9FAB0"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t>Και έρχομα</w:t>
      </w:r>
      <w:r>
        <w:rPr>
          <w:rFonts w:eastAsia="Times New Roman"/>
          <w:szCs w:val="24"/>
        </w:rPr>
        <w:t xml:space="preserve">ι και σε κάτι άλλο, κύριε Υπουργέ. Το </w:t>
      </w:r>
      <w:r>
        <w:rPr>
          <w:rFonts w:eastAsia="Times New Roman"/>
          <w:szCs w:val="24"/>
        </w:rPr>
        <w:t>λ</w:t>
      </w:r>
      <w:r>
        <w:rPr>
          <w:rFonts w:eastAsia="Times New Roman"/>
          <w:szCs w:val="24"/>
        </w:rPr>
        <w:t>ιμενικό στην περιοχή, στην Αίγινα, έχει ένα σκάφος. Και έρχομαι στη γενική ερώτηση: Στην Αίγινα υπήρχαν πάνω από ογδόντα χιλιάδες πολίτες. Αν γινόταν ένα τραγικό γεγονός –όπως και έγινε-, ποια θα ήταν η κινητοποίηση τ</w:t>
      </w:r>
      <w:r>
        <w:rPr>
          <w:rFonts w:eastAsia="Times New Roman"/>
          <w:szCs w:val="24"/>
        </w:rPr>
        <w:t xml:space="preserve">ην οποία θα είχε το Λιμενικό Σώμα με το πλωτό του σκάφος; Δεν είχε καύσιμα! Αυτή ήταν η δικαιολογία την οποία είπαν στους Αιγινήτες. Και εκείνη την ώρα ανεφοδιαζόταν, κύριε Υπουργέ! Αυτό είναι το ένα.  </w:t>
      </w:r>
    </w:p>
    <w:p w14:paraId="6EF9FAB1"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t xml:space="preserve">Δεύτερον, σαφέστατα μισή ώρα μετά το περιστατικό, όταν ενημερώθηκε το </w:t>
      </w:r>
      <w:r>
        <w:rPr>
          <w:rFonts w:eastAsia="Times New Roman"/>
          <w:szCs w:val="24"/>
        </w:rPr>
        <w:t>λ</w:t>
      </w:r>
      <w:r>
        <w:rPr>
          <w:rFonts w:eastAsia="Times New Roman"/>
          <w:szCs w:val="24"/>
        </w:rPr>
        <w:t>ιμεναρχείο, πήγε ένα τζιπ του Λιμενικού Σώματος με δύο άνδρες στην Πέρδικα. Ο ένας, όπως όντως λέτε, αποβιβάστηκε σε ένα σκάφος στην Πέρδικα και πήγε και στην περιοχή όπου έγινε το τραγ</w:t>
      </w:r>
      <w:r>
        <w:rPr>
          <w:rFonts w:eastAsia="Times New Roman"/>
          <w:szCs w:val="24"/>
        </w:rPr>
        <w:t>ικό συμβάν, αλλά προσέγγισε και το «</w:t>
      </w:r>
      <w:r>
        <w:rPr>
          <w:rFonts w:eastAsia="Times New Roman"/>
          <w:szCs w:val="24"/>
          <w:lang w:val="en-US"/>
        </w:rPr>
        <w:t>Duende</w:t>
      </w:r>
      <w:r>
        <w:rPr>
          <w:rFonts w:eastAsia="Times New Roman"/>
          <w:szCs w:val="24"/>
        </w:rPr>
        <w:t>».</w:t>
      </w:r>
    </w:p>
    <w:p w14:paraId="6EF9FAB2" w14:textId="77777777" w:rsidR="00FB7AA6" w:rsidRDefault="00C770FE">
      <w:pPr>
        <w:tabs>
          <w:tab w:val="left" w:pos="2304"/>
        </w:tabs>
        <w:spacing w:after="0" w:line="600" w:lineRule="auto"/>
        <w:ind w:firstLine="720"/>
        <w:jc w:val="both"/>
        <w:rPr>
          <w:rFonts w:eastAsia="Times New Roman"/>
          <w:szCs w:val="24"/>
        </w:rPr>
      </w:pPr>
      <w:r>
        <w:rPr>
          <w:rFonts w:eastAsia="Times New Roman"/>
          <w:szCs w:val="24"/>
        </w:rPr>
        <w:lastRenderedPageBreak/>
        <w:t>Και εδώ υπάρχει ένα ερώτημα, κύριε Υπουργέ, γιατί το μεγάλο πρόβλημα, όπως σας είπα, δεν είναι ότι έρχομαι εδώ να συζητήσω τις ποινικές ευθύνες και να προσπαθήσω να καπελώσω το χρέος και τη δουλειά που έχει να κ</w:t>
      </w:r>
      <w:r>
        <w:rPr>
          <w:rFonts w:eastAsia="Times New Roman"/>
          <w:szCs w:val="24"/>
        </w:rPr>
        <w:t xml:space="preserve">άνει η </w:t>
      </w:r>
      <w:r>
        <w:rPr>
          <w:rFonts w:eastAsia="Times New Roman"/>
          <w:szCs w:val="24"/>
        </w:rPr>
        <w:t>δ</w:t>
      </w:r>
      <w:r>
        <w:rPr>
          <w:rFonts w:eastAsia="Times New Roman"/>
          <w:szCs w:val="24"/>
        </w:rPr>
        <w:t xml:space="preserve">ικαιοσύνη. </w:t>
      </w:r>
    </w:p>
    <w:p w14:paraId="6EF9FAB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ρωτάω λοιπόν, το εξής, κύριε Υπουργέ. Αυτός ο λιμενοφύλακας, αυτός ο λιμενικός ο οποίος πήγε στην περιοχή και ο οποίος πήγε δίπλα στο «</w:t>
      </w:r>
      <w:r>
        <w:rPr>
          <w:rFonts w:eastAsia="Times New Roman" w:cs="Times New Roman"/>
          <w:szCs w:val="24"/>
          <w:lang w:val="en-US"/>
        </w:rPr>
        <w:t>Duende</w:t>
      </w:r>
      <w:r>
        <w:rPr>
          <w:rFonts w:eastAsia="Times New Roman" w:cs="Times New Roman"/>
          <w:szCs w:val="24"/>
        </w:rPr>
        <w:t>» όφειλε ή δεν όφειλε να συνοδεύσει αυτός το «</w:t>
      </w:r>
      <w:r>
        <w:rPr>
          <w:rFonts w:eastAsia="Times New Roman" w:cs="Times New Roman"/>
          <w:szCs w:val="24"/>
          <w:lang w:val="en-US"/>
        </w:rPr>
        <w:t>Duende</w:t>
      </w:r>
      <w:r>
        <w:rPr>
          <w:rFonts w:eastAsia="Times New Roman" w:cs="Times New Roman"/>
          <w:szCs w:val="24"/>
        </w:rPr>
        <w:t>» και να μη φύγουν οι επιβάτες από μέσ</w:t>
      </w:r>
      <w:r>
        <w:rPr>
          <w:rFonts w:eastAsia="Times New Roman" w:cs="Times New Roman"/>
          <w:szCs w:val="24"/>
        </w:rPr>
        <w:t>α; Όφειλε ή δεν όφειλε, αν έμπαζε το «</w:t>
      </w:r>
      <w:r>
        <w:rPr>
          <w:rFonts w:eastAsia="Times New Roman" w:cs="Times New Roman"/>
          <w:szCs w:val="24"/>
          <w:lang w:val="en-US"/>
        </w:rPr>
        <w:t>Duende</w:t>
      </w:r>
      <w:r>
        <w:rPr>
          <w:rFonts w:eastAsia="Times New Roman" w:cs="Times New Roman"/>
          <w:szCs w:val="24"/>
        </w:rPr>
        <w:t xml:space="preserve">» νερά, να τους βάλει στο σκάφος το οποίο πήγε εκεί και να τους προσαγάγει αυτός στο </w:t>
      </w:r>
      <w:r>
        <w:rPr>
          <w:rFonts w:eastAsia="Times New Roman" w:cs="Times New Roman"/>
          <w:szCs w:val="24"/>
        </w:rPr>
        <w:t>λ</w:t>
      </w:r>
      <w:r>
        <w:rPr>
          <w:rFonts w:eastAsia="Times New Roman" w:cs="Times New Roman"/>
          <w:szCs w:val="24"/>
        </w:rPr>
        <w:t>ιμεναρχείο; Διότι πήγαν ασυνόδευτοι, κύριε Υπουργέ. Δεν μπορεί να καθόμαστε να συζητούμε για πράγματα τα οποία έπρεπε να γίνον</w:t>
      </w:r>
      <w:r>
        <w:rPr>
          <w:rFonts w:eastAsia="Times New Roman" w:cs="Times New Roman"/>
          <w:szCs w:val="24"/>
        </w:rPr>
        <w:t xml:space="preserve">ταν αυτομάτως. Σας λέω ότι μόνοι τους οι φερόμενοι ως επιβάτες πήγαν στο </w:t>
      </w:r>
      <w:r>
        <w:rPr>
          <w:rFonts w:eastAsia="Times New Roman" w:cs="Times New Roman"/>
          <w:szCs w:val="24"/>
        </w:rPr>
        <w:t>λ</w:t>
      </w:r>
      <w:r>
        <w:rPr>
          <w:rFonts w:eastAsia="Times New Roman" w:cs="Times New Roman"/>
          <w:szCs w:val="24"/>
        </w:rPr>
        <w:t xml:space="preserve">ιμεναρχείο και εσείς μου λέτε ότι το Λιμενικό έκανε καλά τη δουλειά του. Δεν είναι έτσι, κύριε Υπουργέ. </w:t>
      </w:r>
    </w:p>
    <w:p w14:paraId="6EF9FAB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δεν είμαι μάντης προθέσεων ούτε κάνω δίκη προθέσεων. Εγώ δεν προσπαθώ να </w:t>
      </w:r>
      <w:r>
        <w:rPr>
          <w:rFonts w:eastAsia="Times New Roman" w:cs="Times New Roman"/>
          <w:szCs w:val="24"/>
        </w:rPr>
        <w:t>ανακαλύψω μυστήρια ούτε σκευωρίες. Παραθέτω, όμως, τα γεγονότα έτσι όπως είναι. Το σκάφος του Λιμενικού δεν είχε βενζίνη. Εκείνη την ώρα, λοιπόν, το τροφοδοτούσαν με βενζίνη. Αυτό είναι το ένα.</w:t>
      </w:r>
    </w:p>
    <w:p w14:paraId="6EF9FAB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Δεύτερον, αυτό το οποίο είπατε -και έχετε δίκιο- είναι ότι πήγ</w:t>
      </w:r>
      <w:r>
        <w:rPr>
          <w:rFonts w:eastAsia="Times New Roman" w:cs="Times New Roman"/>
          <w:szCs w:val="24"/>
        </w:rPr>
        <w:t>ε το τζιπ του Λιμενικού, αποβιβάστηκε ο ένας από τους δύο υπαλλήλους του Λιμενικού Σώματος, πήγε στη θαλάσσια περιοχή, πήγε στο «</w:t>
      </w:r>
      <w:r>
        <w:rPr>
          <w:rFonts w:eastAsia="Times New Roman" w:cs="Times New Roman"/>
          <w:szCs w:val="24"/>
          <w:lang w:val="en-US"/>
        </w:rPr>
        <w:t>Duende</w:t>
      </w:r>
      <w:r>
        <w:rPr>
          <w:rFonts w:eastAsia="Times New Roman" w:cs="Times New Roman"/>
          <w:szCs w:val="24"/>
        </w:rPr>
        <w:t>», ρώτησε ποιοι ήταν οι επιβαίνοντες, του είπαν ότι είναι μέσα στην καμπίνα και ότι έχουν πανικοβληθεί. Δεν κατέβηκε, δεν</w:t>
      </w:r>
      <w:r>
        <w:rPr>
          <w:rFonts w:eastAsia="Times New Roman" w:cs="Times New Roman"/>
          <w:szCs w:val="24"/>
        </w:rPr>
        <w:t xml:space="preserve"> μπήκε μέσα στο «</w:t>
      </w:r>
      <w:r>
        <w:rPr>
          <w:rFonts w:eastAsia="Times New Roman" w:cs="Times New Roman"/>
          <w:szCs w:val="24"/>
          <w:lang w:val="en-US"/>
        </w:rPr>
        <w:t>Duende</w:t>
      </w:r>
      <w:r>
        <w:rPr>
          <w:rFonts w:eastAsia="Times New Roman" w:cs="Times New Roman"/>
          <w:szCs w:val="24"/>
        </w:rPr>
        <w:t>» για να δει ποιοι πραγματικά ήταν οι επιβάτες και τους άφησε και έφυγαν, και μου λέτε ότι έπραξε σωστά το Λιμενικό και ότι ήσασταν εκεί όλη την ώρα κατά τη διάρκεια της προανάκρισης.</w:t>
      </w:r>
    </w:p>
    <w:p w14:paraId="6EF9FAB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Ρωτώ: Με όλα αυτά τα αναπάντητα ερωτήματα, με όλη</w:t>
      </w:r>
      <w:r>
        <w:rPr>
          <w:rFonts w:eastAsia="Times New Roman" w:cs="Times New Roman"/>
          <w:szCs w:val="24"/>
        </w:rPr>
        <w:t xml:space="preserve"> αυτή τη μυθολογία η οποία έχει αναπτυχθεί γύρω από το ποιοι ήταν επιβάτες, θα έπρεπε ή δεν θα έπρεπε να διαταχθεί μ</w:t>
      </w:r>
      <w:r>
        <w:rPr>
          <w:rFonts w:eastAsia="Times New Roman" w:cs="Times New Roman"/>
          <w:szCs w:val="24"/>
        </w:rPr>
        <w:t>ί</w:t>
      </w:r>
      <w:r>
        <w:rPr>
          <w:rFonts w:eastAsia="Times New Roman" w:cs="Times New Roman"/>
          <w:szCs w:val="24"/>
        </w:rPr>
        <w:t>α ΕΔΕ;</w:t>
      </w:r>
    </w:p>
    <w:p w14:paraId="6EF9FAB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Αυτό είναι το ερώτημα, κύριε Υπουργέ.</w:t>
      </w:r>
    </w:p>
    <w:p w14:paraId="6EF9FAB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Μετά υπάρχουν και άλλα ερωτήματα για τα οποία δεν φέρετε εσείς μόνο την ευθύνη, η Κυβέρνησή σα</w:t>
      </w:r>
      <w:r>
        <w:rPr>
          <w:rFonts w:eastAsia="Times New Roman" w:cs="Times New Roman"/>
          <w:szCs w:val="24"/>
        </w:rPr>
        <w:t>ς εννοώ. Βεβαίως, φέρετε την ευθύνη για το ότι ενάμιση χρόνο δεν έχουμε κάνει κάτι σε μ</w:t>
      </w:r>
      <w:r>
        <w:rPr>
          <w:rFonts w:eastAsia="Times New Roman" w:cs="Times New Roman"/>
          <w:szCs w:val="24"/>
        </w:rPr>
        <w:t>ί</w:t>
      </w:r>
      <w:r>
        <w:rPr>
          <w:rFonts w:eastAsia="Times New Roman" w:cs="Times New Roman"/>
          <w:szCs w:val="24"/>
        </w:rPr>
        <w:t>α τουριστική και ναυτική χώρα για να μπορέσουμε να λύσουμε παθογένειες δεκαετιών, όπως και εμείς έχουμε ευθύνη, όπως και όσοι κυβέρνησαν αυτόν τον τόπο έχουν ευθύνη.</w:t>
      </w:r>
    </w:p>
    <w:p w14:paraId="6EF9FAB9" w14:textId="77777777" w:rsidR="00FB7AA6" w:rsidRDefault="00C770FE">
      <w:pPr>
        <w:spacing w:after="0" w:line="600" w:lineRule="auto"/>
        <w:ind w:firstLine="720"/>
        <w:jc w:val="both"/>
        <w:rPr>
          <w:rFonts w:eastAsia="Times New Roman"/>
          <w:bCs/>
        </w:rPr>
      </w:pPr>
      <w:r>
        <w:rPr>
          <w:rFonts w:eastAsia="Times New Roman"/>
          <w:bCs/>
        </w:rPr>
        <w:t>(Σ</w:t>
      </w:r>
      <w:r>
        <w:rPr>
          <w:rFonts w:eastAsia="Times New Roman"/>
          <w:bCs/>
        </w:rPr>
        <w:t>το σημείο αυτό κτυπάει το κουδούνι λήξεως του χρόνου ομιλίας του κυρίου Βουλευτή)</w:t>
      </w:r>
    </w:p>
    <w:p w14:paraId="6EF9FAB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ρωτώ κάτι, κύριε Υπουργέ: Είναι δυνατόν μετά από τις καταγγελίες οι οποίες υπήρχαν από κατοίκους της Πέρδικας αλλά και από παραθεριστές, ότι το ίδιο έγινε και με άλλα σκά</w:t>
      </w:r>
      <w:r>
        <w:rPr>
          <w:rFonts w:eastAsia="Times New Roman" w:cs="Times New Roman"/>
          <w:szCs w:val="24"/>
        </w:rPr>
        <w:t>φη την προηγούμενη μέρα, την προπροηγούμενη μέρα, που έκαναν επικίνδυνους ελιγμούς, να μην έχει παρουσιαστεί ένας λιμενοφύλακας στην περιοχή; Είναι δυνατόν, όταν υπάρχουν καθημερινά δρομολόγια…</w:t>
      </w:r>
    </w:p>
    <w:p w14:paraId="6EF9FAB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Κατσαφάδο, να κλείνετε</w:t>
      </w:r>
      <w:r>
        <w:rPr>
          <w:rFonts w:eastAsia="Times New Roman" w:cs="Times New Roman"/>
          <w:szCs w:val="24"/>
        </w:rPr>
        <w:t>, παρακαλώ πολύ.</w:t>
      </w:r>
    </w:p>
    <w:p w14:paraId="6EF9FAB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Μου επιτρέπετε;</w:t>
      </w:r>
    </w:p>
    <w:p w14:paraId="6EF9FAB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Πόσο να σας επιτρέψω;</w:t>
      </w:r>
    </w:p>
    <w:p w14:paraId="6EF9FAB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ΚΑΤΣΑΦΑΔΟΣ:</w:t>
      </w:r>
      <w:r>
        <w:rPr>
          <w:rFonts w:eastAsia="Times New Roman" w:cs="Times New Roman"/>
          <w:szCs w:val="24"/>
        </w:rPr>
        <w:t xml:space="preserve"> Ένα δευτερόλεπτο.</w:t>
      </w:r>
    </w:p>
    <w:p w14:paraId="6EF9FAB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Ήδη έχουν περάσει τέσσερα λεπτά.</w:t>
      </w:r>
    </w:p>
    <w:p w14:paraId="6EF9FAC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Είναι δ</w:t>
      </w:r>
      <w:r>
        <w:rPr>
          <w:rFonts w:eastAsia="Times New Roman" w:cs="Times New Roman"/>
          <w:szCs w:val="24"/>
        </w:rPr>
        <w:t>υνατόν, όταν γίνονται καθημερινά δρομολόγια, τα οποία έχουν συγκεκριμένη ώρα από λάντζες, να μην ξέρουμε και να μην υπάρχει ένας έλεγχος για το πόσοι επιβαίνουν σε αυτές τις λάντζες; Δηλαδή, αν γινόταν ένα ναυτικό ατύχημα, ένα τραγικό ναυτικό δυστύχημα, επ</w:t>
      </w:r>
      <w:r>
        <w:rPr>
          <w:rFonts w:eastAsia="Times New Roman" w:cs="Times New Roman"/>
          <w:szCs w:val="24"/>
        </w:rPr>
        <w:t>ειδή ένα λαντζέρης αντί για είκοσι ή είκοσι δύο άτομα τα οποία χωρούν στη λάντζα, έβαζε σαράντα; Υπάρχει έλεγχος του κράτους;</w:t>
      </w:r>
    </w:p>
    <w:p w14:paraId="6EF9FAC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λέω ότι σε αυτό δεν έχετε μόνο εσείς την ευθύνη. Η ευθύνη είναι διαχρονική, αλλά μη μου λέτε ότι το Λιμενικό έκανε σωστά τη δο</w:t>
      </w:r>
      <w:r>
        <w:rPr>
          <w:rFonts w:eastAsia="Times New Roman" w:cs="Times New Roman"/>
          <w:szCs w:val="24"/>
        </w:rPr>
        <w:t>υλειά του.</w:t>
      </w:r>
    </w:p>
    <w:p w14:paraId="6EF9FAC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9FAC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 και θα παρακαλούσα να περιοριστείτε στα τρία λεπτά που δικαιούστε.</w:t>
      </w:r>
    </w:p>
    <w:p w14:paraId="6EF9FAC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Κύριε Κατσαφάδο, δεν ξέρω, αλλά μάλλον δεν έπιασαν τόπο τα καλά λόγια που σας είπα στην πρωτομιλία μου. Διολισθήσατε στην ίδια κατεύθυνση, ανεβάζοντας τους τόνους και κάνοντας σαφή προσπάθεια πολιτικής αξιοποίησης της τραγωδίας. Ο έλεγχος είναι θεμιτός, α</w:t>
      </w:r>
      <w:r>
        <w:rPr>
          <w:rFonts w:eastAsia="Times New Roman" w:cs="Times New Roman"/>
          <w:szCs w:val="24"/>
        </w:rPr>
        <w:t>λλά χρειάζεται μ</w:t>
      </w:r>
      <w:r>
        <w:rPr>
          <w:rFonts w:eastAsia="Times New Roman" w:cs="Times New Roman"/>
          <w:szCs w:val="24"/>
        </w:rPr>
        <w:t>ί</w:t>
      </w:r>
      <w:r>
        <w:rPr>
          <w:rFonts w:eastAsia="Times New Roman" w:cs="Times New Roman"/>
          <w:szCs w:val="24"/>
        </w:rPr>
        <w:t>α προσοχή και σεβασμός στα όρια.</w:t>
      </w:r>
    </w:p>
    <w:p w14:paraId="6EF9FAC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δική μας Κυβέρνηση και εγώ προσωπικά έχω ρυθμίσει με νόμο τη δυνατότητα να διευκολύνονται τα σκάφη του Λιμενικού Σώματος και να προμηθεύονται καύσιμα πέρα από τις διαγωνιστικές και τις άλλες διαδικασίες.</w:t>
      </w:r>
    </w:p>
    <w:p w14:paraId="6EF9FAC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Σε κάθε περίπτωση, το σκάφος του Λιμενικού Σώματος έφτασε εκεί, στον χώρο στον συντομότερο δυνατό χρόνο, πάντως όμως όχι δυόμισι ώρες μετά, όπως είπατε στην πρωτομιλία σας.</w:t>
      </w:r>
    </w:p>
    <w:p w14:paraId="6EF9FAC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Μιάμιση ώρα.</w:t>
      </w:r>
    </w:p>
    <w:p w14:paraId="6EF9FAC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w:t>
      </w:r>
      <w:r>
        <w:rPr>
          <w:rFonts w:eastAsia="Times New Roman" w:cs="Times New Roman"/>
          <w:b/>
          <w:szCs w:val="24"/>
        </w:rPr>
        <w:t>ωτικής Πολιτικής):</w:t>
      </w:r>
      <w:r>
        <w:rPr>
          <w:rFonts w:eastAsia="Times New Roman" w:cs="Times New Roman"/>
          <w:szCs w:val="24"/>
        </w:rPr>
        <w:t xml:space="preserve"> Μιάμιση. Σε είκοσι λεπτά έφτασε κατά τεκμήριο.</w:t>
      </w:r>
    </w:p>
    <w:p w14:paraId="6EF9FAC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ΚΑΤΣΑΦΑΔΟΣ:</w:t>
      </w:r>
      <w:r>
        <w:rPr>
          <w:rFonts w:eastAsia="Times New Roman" w:cs="Times New Roman"/>
          <w:szCs w:val="24"/>
        </w:rPr>
        <w:t xml:space="preserve"> Από τις δώδεκα μέχρι τη μιάμιση, από τις δώδεκα που έγινε το γεγονός μέχρι που ενημερωθήκατε είναι μιάμιση ώρα.</w:t>
      </w:r>
    </w:p>
    <w:p w14:paraId="6EF9FAC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Κατσαφάδο, μη</w:t>
      </w:r>
      <w:r>
        <w:rPr>
          <w:rFonts w:eastAsia="Times New Roman" w:cs="Times New Roman"/>
          <w:szCs w:val="24"/>
        </w:rPr>
        <w:t xml:space="preserve"> διακόπτετε, σας παρακαλώ.</w:t>
      </w:r>
    </w:p>
    <w:p w14:paraId="6EF9FAC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Αφού σας λέω ότι στις 12</w:t>
      </w:r>
      <w:r>
        <w:rPr>
          <w:rFonts w:eastAsia="Times New Roman" w:cs="Times New Roman"/>
          <w:szCs w:val="24"/>
        </w:rPr>
        <w:t>.</w:t>
      </w:r>
      <w:r>
        <w:rPr>
          <w:rFonts w:eastAsia="Times New Roman" w:cs="Times New Roman"/>
          <w:szCs w:val="24"/>
        </w:rPr>
        <w:t>50΄ συμβαίνει το τραγικό δυστύχημα και στις 13</w:t>
      </w:r>
      <w:r>
        <w:rPr>
          <w:rFonts w:eastAsia="Times New Roman" w:cs="Times New Roman"/>
          <w:szCs w:val="24"/>
        </w:rPr>
        <w:t>.</w:t>
      </w:r>
      <w:r>
        <w:rPr>
          <w:rFonts w:eastAsia="Times New Roman" w:cs="Times New Roman"/>
          <w:szCs w:val="24"/>
        </w:rPr>
        <w:t>30΄ είναι καταγεγραμμένη συνοδεία του σκάφους αυτού στη ρυμούλκηση του ταχυπλόου προς το λιμά</w:t>
      </w:r>
      <w:r>
        <w:rPr>
          <w:rFonts w:eastAsia="Times New Roman" w:cs="Times New Roman"/>
          <w:szCs w:val="24"/>
        </w:rPr>
        <w:t>νι της Αίγινας από την περιοχή.</w:t>
      </w:r>
    </w:p>
    <w:p w14:paraId="6EF9FACC" w14:textId="77777777" w:rsidR="00FB7AA6" w:rsidRDefault="00C770FE">
      <w:pPr>
        <w:spacing w:after="0" w:line="600" w:lineRule="auto"/>
        <w:jc w:val="both"/>
        <w:rPr>
          <w:rFonts w:eastAsia="Times New Roman"/>
          <w:szCs w:val="24"/>
        </w:rPr>
      </w:pPr>
      <w:r>
        <w:rPr>
          <w:rFonts w:eastAsia="Times New Roman"/>
          <w:szCs w:val="24"/>
        </w:rPr>
        <w:t xml:space="preserve">Άρα τι μου λέτε; Μην μπούμε, όμως, τώρα σε λεπτομέρειες, γιατί ήδη υπεισήλθατε στην ίδια την ανακριτική διαδικασία, στην οποία εγώ δεν θέλω να υπεισέλθω.  </w:t>
      </w:r>
    </w:p>
    <w:p w14:paraId="6EF9FACD" w14:textId="77777777" w:rsidR="00FB7AA6" w:rsidRDefault="00C770FE">
      <w:pPr>
        <w:spacing w:after="0" w:line="600" w:lineRule="auto"/>
        <w:ind w:firstLine="720"/>
        <w:jc w:val="both"/>
        <w:rPr>
          <w:rFonts w:eastAsia="Times New Roman"/>
          <w:szCs w:val="24"/>
        </w:rPr>
      </w:pPr>
      <w:r>
        <w:rPr>
          <w:rFonts w:eastAsia="Times New Roman"/>
          <w:szCs w:val="24"/>
        </w:rPr>
        <w:t>Εγώ περιέγραψα δεδομένα. Δεν έκανα κρίση και μάλιστα, συνολική για τ</w:t>
      </w:r>
      <w:r>
        <w:rPr>
          <w:rFonts w:eastAsia="Times New Roman"/>
          <w:szCs w:val="24"/>
        </w:rPr>
        <w:t>ο αν υπάρχουν ή δεν υπάρχουν οποιεσδήποτε ευθύνες. Δεν έχουν καταγραφεί υπηρεσιακά, δεν έχουν καταγραφεί από την ανακριτική διαδικασία, δεν με έχει καλέσει ο ανακριτής, δεν μου έχει στείλει καμμία επισήμανση ότι υπάρχουν παραλείψεις που πρέπει να ελεγχθούν</w:t>
      </w:r>
      <w:r>
        <w:rPr>
          <w:rFonts w:eastAsia="Times New Roman"/>
          <w:szCs w:val="24"/>
        </w:rPr>
        <w:t xml:space="preserve"> και μάλιστα υπαίτιες. Εάν προκύψουν τέτοια θέματα, πρώτοι εμείς </w:t>
      </w:r>
      <w:r>
        <w:rPr>
          <w:rFonts w:eastAsia="Times New Roman"/>
          <w:szCs w:val="24"/>
        </w:rPr>
        <w:lastRenderedPageBreak/>
        <w:t>θα ελέγξουμε τα πάντα. Όμως, δεν είναι δυνατόν να μεταβληθεί ο Υπουργός σε ανακριτή, όταν η ανάκριση υπάρχει, είναι ανοικτή και πορεύεται.</w:t>
      </w:r>
    </w:p>
    <w:p w14:paraId="6EF9FACE" w14:textId="77777777" w:rsidR="00FB7AA6" w:rsidRDefault="00C770FE">
      <w:pPr>
        <w:spacing w:after="0" w:line="600" w:lineRule="auto"/>
        <w:ind w:firstLine="720"/>
        <w:jc w:val="both"/>
        <w:rPr>
          <w:rFonts w:eastAsia="Times New Roman"/>
          <w:szCs w:val="24"/>
        </w:rPr>
      </w:pPr>
      <w:r>
        <w:rPr>
          <w:rFonts w:eastAsia="Times New Roman"/>
          <w:szCs w:val="24"/>
        </w:rPr>
        <w:t>Από αυτήν την άποψη, λοιπόν, όλα αυτά τα ζητήματα, δ</w:t>
      </w:r>
      <w:r>
        <w:rPr>
          <w:rFonts w:eastAsia="Times New Roman"/>
          <w:szCs w:val="24"/>
        </w:rPr>
        <w:t>ηλαδή τι έπρεπε, τι δεν έπρεπε, σε τι συνθήκες, το ένα ή το άλλο, αφήστε την ανακριτική διαδικασία να τα ρυθμίσει. Η πολιτική αγωγή έχει κάθε δικαίωμα και υποχρέωση, θα έλεγα, να θέσει όλα τα ερωτήματα και το κάνει. Επομένως, εμείς πρέπει να είμαστε πιο χα</w:t>
      </w:r>
      <w:r>
        <w:rPr>
          <w:rFonts w:eastAsia="Times New Roman"/>
          <w:szCs w:val="24"/>
        </w:rPr>
        <w:t xml:space="preserve">μηλά. </w:t>
      </w:r>
    </w:p>
    <w:p w14:paraId="6EF9FACF" w14:textId="77777777" w:rsidR="00FB7AA6" w:rsidRDefault="00C770FE">
      <w:pPr>
        <w:spacing w:after="0" w:line="600" w:lineRule="auto"/>
        <w:ind w:firstLine="720"/>
        <w:jc w:val="both"/>
        <w:rPr>
          <w:rFonts w:eastAsia="Times New Roman"/>
          <w:szCs w:val="24"/>
        </w:rPr>
      </w:pPr>
      <w:r>
        <w:rPr>
          <w:rFonts w:eastAsia="Times New Roman"/>
          <w:szCs w:val="24"/>
        </w:rPr>
        <w:t>Τώρα, γιατί πήγα στην Αίγινα; Ήμουν στο Λεωνίδιο και ο Αρχηγός του Λιμενικού Σώματος με ενημερώνει για το τραγικό συμβάν. Δεν το σκέφτηκα ούτε στιγμή. Ο κ. Γεωργιάδης, ο Αντιπρόεδρος του κόμματός σας ρώτησε</w:t>
      </w:r>
      <w:r>
        <w:rPr>
          <w:rFonts w:eastAsia="Times New Roman"/>
          <w:szCs w:val="24"/>
        </w:rPr>
        <w:t>:</w:t>
      </w:r>
      <w:r>
        <w:rPr>
          <w:rFonts w:eastAsia="Times New Roman"/>
          <w:szCs w:val="24"/>
        </w:rPr>
        <w:t xml:space="preserve"> «Γιατί τσακίστηκε ο κ. Δρίτσας». Ναι, τσα</w:t>
      </w:r>
      <w:r>
        <w:rPr>
          <w:rFonts w:eastAsia="Times New Roman"/>
          <w:szCs w:val="24"/>
        </w:rPr>
        <w:t xml:space="preserve">κίστηκα και πήγα. Δεν θα μπορούσα να μείνω να κάνω μπάνια στο Λεωνίδιο, όταν έχει συμβεί αυτή η τραγωδία. </w:t>
      </w:r>
      <w:r>
        <w:rPr>
          <w:rFonts w:eastAsia="Times New Roman"/>
          <w:szCs w:val="24"/>
        </w:rPr>
        <w:t>Φ</w:t>
      </w:r>
      <w:r>
        <w:rPr>
          <w:rFonts w:eastAsia="Times New Roman"/>
          <w:szCs w:val="24"/>
        </w:rPr>
        <w:t>θάνοντας εκεί, δεν έκανα τίποτα άλλο παρά να συντονίσω –ήδη, η ώρα ήταν πια απογευματινή- από την δική μου πλευρά ευθύνης, όλες εκείνες τις ενέργειες</w:t>
      </w:r>
      <w:r>
        <w:rPr>
          <w:rFonts w:eastAsia="Times New Roman"/>
          <w:szCs w:val="24"/>
        </w:rPr>
        <w:t xml:space="preserve"> για τους τραυματίες, για τη συνέχιση της έρευνας διάσωσης. </w:t>
      </w:r>
    </w:p>
    <w:p w14:paraId="6EF9FAD0" w14:textId="77777777" w:rsidR="00FB7AA6" w:rsidRDefault="00C770FE">
      <w:pPr>
        <w:spacing w:after="0" w:line="600" w:lineRule="auto"/>
        <w:ind w:firstLine="720"/>
        <w:jc w:val="both"/>
        <w:rPr>
          <w:rFonts w:eastAsia="Times New Roman"/>
          <w:szCs w:val="24"/>
        </w:rPr>
      </w:pPr>
      <w:r>
        <w:rPr>
          <w:rFonts w:eastAsia="Times New Roman"/>
          <w:szCs w:val="24"/>
        </w:rPr>
        <w:lastRenderedPageBreak/>
        <w:t>Είδα τα πληρώματα των σκαφών και τους άντρες των Ειδικών Δυνάμεων. Ασχολήθηκα με όλα αυτά τα θέματα της ευθύνης μου και στον Λιμενάρχη, που είχε την ευθύνη της προανακριτικής διαδικασίας, το μόνο</w:t>
      </w:r>
      <w:r>
        <w:rPr>
          <w:rFonts w:eastAsia="Times New Roman"/>
          <w:szCs w:val="24"/>
        </w:rPr>
        <w:t xml:space="preserve"> που του είπα ήταν να μην μείνει καμμία πτυχή αυτής της υπόθεσης αδιερεύνητη. Καμμία.</w:t>
      </w:r>
    </w:p>
    <w:p w14:paraId="6EF9FAD1" w14:textId="77777777" w:rsidR="00FB7AA6" w:rsidRDefault="00C770FE">
      <w:pPr>
        <w:spacing w:after="0"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Αν δεν το λέγατε, δηλαδή…</w:t>
      </w:r>
    </w:p>
    <w:p w14:paraId="6EF9FAD2" w14:textId="77777777" w:rsidR="00FB7AA6" w:rsidRDefault="00C770FE">
      <w:pPr>
        <w:spacing w:after="0"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Αυτό θα το έκανε ούτως ή άλλως, αλλά ήδη διάφορες φημολ</w:t>
      </w:r>
      <w:r>
        <w:rPr>
          <w:rFonts w:eastAsia="Times New Roman"/>
          <w:szCs w:val="24"/>
        </w:rPr>
        <w:t>ογίες είχαν αρχίσει να κυκλοφορούν.</w:t>
      </w:r>
    </w:p>
    <w:p w14:paraId="6EF9FAD3" w14:textId="77777777" w:rsidR="00FB7AA6" w:rsidRDefault="00C770FE">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σας παρακαλώ, ολοκληρώστε.</w:t>
      </w:r>
    </w:p>
    <w:p w14:paraId="6EF9FAD4" w14:textId="77777777" w:rsidR="00FB7AA6" w:rsidRDefault="00C770FE">
      <w:pPr>
        <w:spacing w:after="0" w:line="600" w:lineRule="auto"/>
        <w:ind w:firstLine="720"/>
        <w:jc w:val="both"/>
        <w:rPr>
          <w:rFonts w:eastAsia="Times New Roman"/>
          <w:szCs w:val="24"/>
        </w:rPr>
      </w:pPr>
      <w:r>
        <w:rPr>
          <w:rFonts w:eastAsia="Times New Roman"/>
          <w:szCs w:val="24"/>
        </w:rPr>
        <w:t>Κύριε Κατσαφάδο, μην διακόπτετε σας παρακαλώ.</w:t>
      </w:r>
    </w:p>
    <w:p w14:paraId="6EF9FAD5" w14:textId="77777777" w:rsidR="00FB7AA6" w:rsidRDefault="00C770FE">
      <w:pPr>
        <w:spacing w:after="0"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Τελειώνω.</w:t>
      </w:r>
    </w:p>
    <w:p w14:paraId="6EF9FAD6" w14:textId="77777777" w:rsidR="00FB7AA6" w:rsidRDefault="00C770FE">
      <w:pPr>
        <w:spacing w:after="0" w:line="600" w:lineRule="auto"/>
        <w:ind w:firstLine="720"/>
        <w:jc w:val="both"/>
        <w:rPr>
          <w:rFonts w:eastAsia="Times New Roman"/>
          <w:szCs w:val="24"/>
        </w:rPr>
      </w:pPr>
      <w:r>
        <w:rPr>
          <w:rFonts w:eastAsia="Times New Roman"/>
          <w:szCs w:val="24"/>
        </w:rPr>
        <w:t>Το ΠΑΣΟΚ μετά τη συνέντε</w:t>
      </w:r>
      <w:r>
        <w:rPr>
          <w:rFonts w:eastAsia="Times New Roman"/>
          <w:szCs w:val="24"/>
        </w:rPr>
        <w:t>υξή μου στον ΣΚΑΪ, στον κ. Λυριτζή, στην οποία ανέφερα ότι δεν είναι μόνο η διαδικασία αδειών, που εδώ ενέχεται το κόμμα σας και το ΠΑΣΟΚ και η ΝΔ, στο πως δίνονταν οι άδειες…</w:t>
      </w:r>
    </w:p>
    <w:p w14:paraId="6EF9FAD7"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ΚΩΝΣΤΑΝΤΙΝΟΣ ΚΑΤΣΑΦΑΔΟΣ:</w:t>
      </w:r>
      <w:r>
        <w:rPr>
          <w:rFonts w:eastAsia="Times New Roman"/>
          <w:szCs w:val="24"/>
        </w:rPr>
        <w:t xml:space="preserve"> Κάνετε κάτι για να το αλλάξετε αυτό;</w:t>
      </w:r>
    </w:p>
    <w:p w14:paraId="6EF9FAD8" w14:textId="77777777" w:rsidR="00FB7AA6" w:rsidRDefault="00C770FE">
      <w:pPr>
        <w:spacing w:after="0" w:line="600" w:lineRule="auto"/>
        <w:ind w:firstLine="720"/>
        <w:jc w:val="both"/>
        <w:rPr>
          <w:rFonts w:eastAsia="Times New Roman"/>
          <w:szCs w:val="24"/>
        </w:rPr>
      </w:pPr>
      <w:r>
        <w:rPr>
          <w:rFonts w:eastAsia="Times New Roman"/>
          <w:b/>
          <w:szCs w:val="24"/>
        </w:rPr>
        <w:t>ΘΕΟΔΩΡΟΣ ΔΡΙΤΣΑΣ (</w:t>
      </w:r>
      <w:r>
        <w:rPr>
          <w:rFonts w:eastAsia="Times New Roman"/>
          <w:b/>
          <w:szCs w:val="24"/>
        </w:rPr>
        <w:t>Υπουργός Ναυτιλίας και Νησιωτικής Πολιτικής):</w:t>
      </w:r>
      <w:r>
        <w:rPr>
          <w:rFonts w:eastAsia="Times New Roman"/>
          <w:szCs w:val="24"/>
        </w:rPr>
        <w:t xml:space="preserve"> Φυσικά.</w:t>
      </w:r>
    </w:p>
    <w:p w14:paraId="6EF9FAD9" w14:textId="77777777" w:rsidR="00FB7AA6" w:rsidRDefault="00C770FE">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Μην διακόπτετε, παρακαλώ.</w:t>
      </w:r>
    </w:p>
    <w:p w14:paraId="6EF9FADA" w14:textId="77777777" w:rsidR="00FB7AA6" w:rsidRDefault="00C770FE">
      <w:pPr>
        <w:spacing w:after="0"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Αναφέρω αναλυτικά, μην παρεμβαίνετε.</w:t>
      </w:r>
    </w:p>
    <w:p w14:paraId="6EF9FADB" w14:textId="77777777" w:rsidR="00FB7AA6" w:rsidRDefault="00C770FE">
      <w:pPr>
        <w:spacing w:after="0" w:line="600" w:lineRule="auto"/>
        <w:ind w:firstLine="720"/>
        <w:jc w:val="both"/>
        <w:rPr>
          <w:rFonts w:eastAsia="Times New Roman"/>
          <w:szCs w:val="24"/>
        </w:rPr>
      </w:pPr>
      <w:r>
        <w:rPr>
          <w:rFonts w:eastAsia="Times New Roman"/>
          <w:szCs w:val="24"/>
        </w:rPr>
        <w:t>Εκεί ακριβώς αναφέρθηκα απαξιωτικά και για την οδήγηση στη στεριά και για την οδήγηση στη θάλασσα, για κάθε συμπεριφορά οδηγού ή κυβερνήτη που θέλει να έχει τον εαυτό του, όπως το είπα, νταή και λεβέντη του βολάν και της θάλασσας και είπα ότι με την εμπειρ</w:t>
      </w:r>
      <w:r>
        <w:rPr>
          <w:rFonts w:eastAsia="Times New Roman"/>
          <w:szCs w:val="24"/>
        </w:rPr>
        <w:t xml:space="preserve">ία και τη γνώση που έχω στο πέρασμα Πέρδικας-Μονής δεν νοείται υψηλή ταχύτητα. Είναι στενό πέρασμα. Ακόμα και κολυμβητές, παράτολμους, θα μπορούσε κανείς να συναντήσει αλλά υπάρχει πληθώρα σκαφών, μικρών και μεγάλων, και δεν νοείται ταχύτητα. </w:t>
      </w:r>
    </w:p>
    <w:p w14:paraId="6EF9FADC" w14:textId="77777777" w:rsidR="00FB7AA6" w:rsidRDefault="00C770FE">
      <w:pPr>
        <w:spacing w:after="0" w:line="600" w:lineRule="auto"/>
        <w:ind w:firstLine="720"/>
        <w:jc w:val="both"/>
        <w:rPr>
          <w:rFonts w:eastAsia="Times New Roman"/>
          <w:szCs w:val="24"/>
        </w:rPr>
      </w:pPr>
      <w:r>
        <w:rPr>
          <w:rFonts w:eastAsia="Times New Roman"/>
          <w:szCs w:val="24"/>
        </w:rPr>
        <w:lastRenderedPageBreak/>
        <w:t>Ένας έμπειρο</w:t>
      </w:r>
      <w:r>
        <w:rPr>
          <w:rFonts w:eastAsia="Times New Roman"/>
          <w:szCs w:val="24"/>
        </w:rPr>
        <w:t>ς κυβερνήτης, λοιπόν, κατά τεκμήριο -όχι από τη δικογραφία, αλλά από την κοινή πληροφόρηση που βοούσε στο νησί- δεν είναι νοητό να μην δείξει την οφειλόμενη επιμέλεια και να τρέχει με τη δύναμη που έχει ένα ταχύπλοο σκάφος σε αυτήν την περιοχή. Είναι αδιαν</w:t>
      </w:r>
      <w:r>
        <w:rPr>
          <w:rFonts w:eastAsia="Times New Roman"/>
          <w:szCs w:val="24"/>
        </w:rPr>
        <w:t>όητο να μην υπάρχει νομοθετική ρύθμιση σε στενά περάσματα, να επιτρέπεται να τρέχουν τα ταχύπλοα με την ίδια ταχύτητα όπως θα είναι στο πέλαγος. Αυτά είπα στις απαντήσεις μου και το γραφείο Τύπου του ΠΑΣΟΚ έβγαλε ανακοίνωση ότι παρενέβην στην προανάκριση κ</w:t>
      </w:r>
      <w:r>
        <w:rPr>
          <w:rFonts w:eastAsia="Times New Roman"/>
          <w:szCs w:val="24"/>
        </w:rPr>
        <w:t>αι μάλιστα υπέρ του κατηγορούμενου και από εκεί και πέρα άρχισε η σπέκουλα από όλους σας, και από τα δημοσιογραφικά επιτελεία και από τα πολιτικά.</w:t>
      </w:r>
    </w:p>
    <w:p w14:paraId="6EF9FADD" w14:textId="77777777" w:rsidR="00FB7AA6" w:rsidRDefault="00C770FE">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παρακαλώ. Ολοκληρώστε.</w:t>
      </w:r>
    </w:p>
    <w:p w14:paraId="6EF9FADE" w14:textId="77777777" w:rsidR="00FB7AA6" w:rsidRDefault="00C770FE">
      <w:pPr>
        <w:spacing w:after="0" w:line="600" w:lineRule="auto"/>
        <w:ind w:firstLine="720"/>
        <w:jc w:val="both"/>
        <w:rPr>
          <w:rFonts w:eastAsia="Times New Roman"/>
          <w:szCs w:val="24"/>
        </w:rPr>
      </w:pPr>
      <w:r>
        <w:rPr>
          <w:rFonts w:eastAsia="Times New Roman"/>
          <w:b/>
          <w:szCs w:val="24"/>
        </w:rPr>
        <w:t xml:space="preserve">ΘΕΟΔΩΡΟΣ ΔΡΙΤΣΑΣ (Υπουργός Ναυτιλίας </w:t>
      </w:r>
      <w:r>
        <w:rPr>
          <w:rFonts w:eastAsia="Times New Roman"/>
          <w:b/>
          <w:szCs w:val="24"/>
        </w:rPr>
        <w:t>και Νησιωτικής Πολιτικής):</w:t>
      </w:r>
      <w:r>
        <w:rPr>
          <w:rFonts w:eastAsia="Times New Roman"/>
          <w:szCs w:val="24"/>
        </w:rPr>
        <w:t xml:space="preserve"> Αυτό, λοιπόν, δεν είναι σεβασμός στη μνήμη των νεκρών. Σας παρακαλώ!</w:t>
      </w:r>
    </w:p>
    <w:p w14:paraId="6EF9FAD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6EF9FAE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Πριν περάσουμε στην επόμενη επίκαιρη ερώτηση, έχω να κάνω μία ανακοίνωση:</w:t>
      </w:r>
    </w:p>
    <w:p w14:paraId="6EF9FAE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Η Βουλευτής κ. Παρασ</w:t>
      </w:r>
      <w:r>
        <w:rPr>
          <w:rFonts w:eastAsia="Times New Roman" w:cs="Times New Roman"/>
          <w:szCs w:val="24"/>
        </w:rPr>
        <w:t xml:space="preserve">κευή Χριστοφιλοπούλου ζητεί άδεια </w:t>
      </w:r>
      <w:r>
        <w:rPr>
          <w:rFonts w:eastAsia="Times New Roman" w:cs="Times New Roman"/>
          <w:szCs w:val="24"/>
        </w:rPr>
        <w:t xml:space="preserve">ολιγοήμερης </w:t>
      </w:r>
      <w:r>
        <w:rPr>
          <w:rFonts w:eastAsia="Times New Roman" w:cs="Times New Roman"/>
          <w:szCs w:val="24"/>
        </w:rPr>
        <w:t>απουσίας από 12</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μέχρι και 13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λόγω μετάβασής της στο εξωτερικό. Η Βουλή εγκρίνει;</w:t>
      </w:r>
    </w:p>
    <w:p w14:paraId="6EF9FAE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 </w:t>
      </w:r>
      <w:r>
        <w:rPr>
          <w:rFonts w:eastAsia="Times New Roman" w:cs="Times New Roman"/>
          <w:b/>
          <w:szCs w:val="24"/>
        </w:rPr>
        <w:t>ΒΟΥΛΕΥΤΕΣ:</w:t>
      </w:r>
      <w:r>
        <w:rPr>
          <w:rFonts w:eastAsia="Times New Roman" w:cs="Times New Roman"/>
          <w:szCs w:val="24"/>
        </w:rPr>
        <w:t xml:space="preserve"> Μάλιστα, μάλιστα.</w:t>
      </w:r>
    </w:p>
    <w:p w14:paraId="6EF9FAE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r>
        <w:rPr>
          <w:rFonts w:eastAsia="Times New Roman" w:cs="Times New Roman"/>
          <w:szCs w:val="24"/>
        </w:rPr>
        <w:t>.</w:t>
      </w:r>
    </w:p>
    <w:p w14:paraId="6EF9FAE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Δεν θα συζητηθεί, λόγω απουσίας του αρμόδιου Υπουργού στο εξωτερικό, η τρίτη με αριθμό 1205/31-8-2016 επίκαιρη ερώτηση πρώτου κύκλου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w:t>
      </w:r>
      <w:r>
        <w:rPr>
          <w:rFonts w:eastAsia="Times New Roman" w:cs="Times New Roman"/>
          <w:szCs w:val="24"/>
        </w:rPr>
        <w:t>«</w:t>
      </w:r>
      <w:r>
        <w:rPr>
          <w:rFonts w:eastAsia="Times New Roman" w:cs="Times New Roman"/>
          <w:szCs w:val="24"/>
        </w:rPr>
        <w:t>σκα</w:t>
      </w:r>
      <w:r>
        <w:rPr>
          <w:rFonts w:eastAsia="Times New Roman" w:cs="Times New Roman"/>
          <w:szCs w:val="24"/>
        </w:rPr>
        <w:t xml:space="preserve">νδαλώδη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έναντι του ευτελούς τιμήματος των 45 εκατομμυρίων ευρώ</w:t>
      </w:r>
      <w:r>
        <w:rPr>
          <w:rFonts w:eastAsia="Times New Roman" w:cs="Times New Roman"/>
          <w:szCs w:val="24"/>
        </w:rPr>
        <w:t>»</w:t>
      </w:r>
      <w:r>
        <w:rPr>
          <w:rFonts w:eastAsia="Times New Roman" w:cs="Times New Roman"/>
          <w:szCs w:val="24"/>
        </w:rPr>
        <w:t>.</w:t>
      </w:r>
    </w:p>
    <w:p w14:paraId="6EF9FAE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λόγω αναρμοδιότητας –αρμόδιο είναι το Υπουργείο Οικονομικών- η πρώτη με αριθμό 1212/5-9-2016 επίκαιρη ερώτηση δεύτερου κύκλου της Βουλευτού Σερρ</w:t>
      </w:r>
      <w:r>
        <w:rPr>
          <w:rFonts w:eastAsia="Times New Roman" w:cs="Times New Roman"/>
          <w:szCs w:val="24"/>
        </w:rPr>
        <w:t>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szCs w:val="24"/>
        </w:rPr>
        <w:t xml:space="preserve"> προς τον Υπουργό </w:t>
      </w:r>
      <w:r>
        <w:rPr>
          <w:rFonts w:eastAsia="Times New Roman" w:cs="Times New Roman"/>
          <w:bCs/>
          <w:szCs w:val="24"/>
        </w:rPr>
        <w:t>Οικονομίας,</w:t>
      </w:r>
      <w:r>
        <w:rPr>
          <w:rFonts w:eastAsia="Times New Roman" w:cs="Times New Roman"/>
          <w:b/>
          <w:szCs w:val="24"/>
        </w:rPr>
        <w:t xml:space="preserve"> </w:t>
      </w:r>
      <w:r>
        <w:rPr>
          <w:rFonts w:eastAsia="Times New Roman" w:cs="Times New Roman"/>
          <w:bCs/>
          <w:szCs w:val="24"/>
        </w:rPr>
        <w:t>Ανάπτυξης και Τουρισμού,</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lastRenderedPageBreak/>
        <w:t>«</w:t>
      </w:r>
      <w:r>
        <w:rPr>
          <w:rFonts w:eastAsia="Times New Roman" w:cs="Times New Roman"/>
          <w:szCs w:val="24"/>
        </w:rPr>
        <w:t>πλήρη αδράνεια για την αντιμετώπιση των «γκρίζων μισθώσεων» στις μισθώσεις ιδιωτικών χώρων ως τουριστικών καταλυμάτων</w:t>
      </w:r>
      <w:r>
        <w:rPr>
          <w:rFonts w:eastAsia="Times New Roman" w:cs="Times New Roman"/>
          <w:szCs w:val="24"/>
        </w:rPr>
        <w:t>»</w:t>
      </w:r>
      <w:r>
        <w:rPr>
          <w:rFonts w:eastAsia="Times New Roman" w:cs="Times New Roman"/>
          <w:szCs w:val="24"/>
        </w:rPr>
        <w:t>.</w:t>
      </w:r>
    </w:p>
    <w:p w14:paraId="6EF9FAE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τέταρτη </w:t>
      </w:r>
      <w:r>
        <w:rPr>
          <w:rFonts w:eastAsia="Times New Roman" w:cs="Times New Roman"/>
          <w:szCs w:val="24"/>
        </w:rPr>
        <w:t xml:space="preserve">με αριθμό 1207/1-9-2016 επίκαιρη ερώτηση πρώτου κύκλου του Ε΄ Αντιπροέδρου της Βουλής και Βουλευτή Δωδεκανήσου της Δημοκρατικής Συμπαράταξης ΠΑΣΟΚ – ΔΗΜΑΡ κ. </w:t>
      </w:r>
      <w:r>
        <w:rPr>
          <w:rFonts w:eastAsia="Times New Roman" w:cs="Times New Roman"/>
          <w:bCs/>
          <w:szCs w:val="24"/>
        </w:rPr>
        <w:t>Δημητρίου Κρεμαστινού</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ανυπαρξία πολιτικής στην πρ</w:t>
      </w:r>
      <w:r>
        <w:rPr>
          <w:rFonts w:eastAsia="Times New Roman" w:cs="Times New Roman"/>
          <w:szCs w:val="24"/>
        </w:rPr>
        <w:t>οάσπιση της υγείας των πολιτών</w:t>
      </w:r>
      <w:r>
        <w:rPr>
          <w:rFonts w:eastAsia="Times New Roman" w:cs="Times New Roman"/>
          <w:szCs w:val="24"/>
        </w:rPr>
        <w:t>»</w:t>
      </w:r>
      <w:r>
        <w:rPr>
          <w:rFonts w:eastAsia="Times New Roman" w:cs="Times New Roman"/>
          <w:szCs w:val="24"/>
        </w:rPr>
        <w:t>. Θα απαντήσει ο Υπουργός κ. Ανδρέας Ξανθός.</w:t>
      </w:r>
    </w:p>
    <w:p w14:paraId="6EF9FAE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Κρεμαστινέ, έχετε τον λόγο.</w:t>
      </w:r>
    </w:p>
    <w:p w14:paraId="6EF9FAE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δεν θα προχωρούσα σε αυτήν την ερώτηση, εάν δεν είχα ανησυχήσει με τον τρόπο πο</w:t>
      </w:r>
      <w:r>
        <w:rPr>
          <w:rFonts w:eastAsia="Times New Roman" w:cs="Times New Roman"/>
          <w:szCs w:val="24"/>
        </w:rPr>
        <w:t>υ με δημόσιες ανακοινώσεις το Υπουργείο αντιμετωπίζει θέματα όπως η επανεμφάνιση της ελονοσίας στη χώρα και βεβαίως με τα αποτελέσματα της, κατά τη γνώμη μου, ανεπιτυχούς αντιμετώπισης της εποχιακής γρίπης πρόσφατα.</w:t>
      </w:r>
    </w:p>
    <w:p w14:paraId="6EF9FAE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Ο λόγος, λοιπόν, που κάνω αυτήν την ερώτ</w:t>
      </w:r>
      <w:r>
        <w:rPr>
          <w:rFonts w:eastAsia="Times New Roman" w:cs="Times New Roman"/>
          <w:szCs w:val="24"/>
        </w:rPr>
        <w:t xml:space="preserve">ηση είναι διότι το </w:t>
      </w:r>
      <w:r>
        <w:rPr>
          <w:rFonts w:eastAsia="Times New Roman" w:cs="Times New Roman"/>
          <w:szCs w:val="24"/>
          <w:lang w:val="en-US"/>
        </w:rPr>
        <w:t>John</w:t>
      </w:r>
      <w:r>
        <w:rPr>
          <w:rFonts w:eastAsia="Times New Roman" w:cs="Times New Roman"/>
          <w:szCs w:val="24"/>
        </w:rPr>
        <w:t xml:space="preserve"> </w:t>
      </w:r>
      <w:r>
        <w:rPr>
          <w:rFonts w:eastAsia="Times New Roman" w:cs="Times New Roman"/>
          <w:szCs w:val="24"/>
          <w:lang w:val="en-US"/>
        </w:rPr>
        <w:t>Hopkins</w:t>
      </w:r>
      <w:r>
        <w:rPr>
          <w:rFonts w:eastAsia="Times New Roman" w:cs="Times New Roman"/>
          <w:szCs w:val="24"/>
        </w:rPr>
        <w:t>, ένα από τα μεγαλύτερα πανεπιστήμια της Αμερικής, δημοσίευσε μ</w:t>
      </w:r>
      <w:r>
        <w:rPr>
          <w:rFonts w:eastAsia="Times New Roman" w:cs="Times New Roman"/>
          <w:szCs w:val="24"/>
        </w:rPr>
        <w:t>ί</w:t>
      </w:r>
      <w:r>
        <w:rPr>
          <w:rFonts w:eastAsia="Times New Roman" w:cs="Times New Roman"/>
          <w:szCs w:val="24"/>
        </w:rPr>
        <w:t xml:space="preserve">α μεγάλη μελέτη στην Αμερική, όπου ως τρίτη αιτία θανάτου στην Αμερική θεωρεί τα ιατρικά σφάλματα. </w:t>
      </w:r>
      <w:r>
        <w:rPr>
          <w:rFonts w:eastAsia="Times New Roman" w:cs="Times New Roman"/>
          <w:szCs w:val="24"/>
        </w:rPr>
        <w:t xml:space="preserve">Τα </w:t>
      </w:r>
      <w:r>
        <w:rPr>
          <w:rFonts w:eastAsia="Times New Roman" w:cs="Times New Roman"/>
          <w:szCs w:val="24"/>
        </w:rPr>
        <w:t xml:space="preserve">δημοσίευσε το </w:t>
      </w:r>
      <w:r>
        <w:rPr>
          <w:rFonts w:eastAsia="Times New Roman" w:cs="Times New Roman"/>
          <w:szCs w:val="24"/>
          <w:lang w:val="en-US"/>
        </w:rPr>
        <w:t>BMJ</w:t>
      </w:r>
      <w:r>
        <w:rPr>
          <w:rFonts w:eastAsia="Times New Roman" w:cs="Times New Roman"/>
          <w:szCs w:val="24"/>
        </w:rPr>
        <w:t>, κρούοντας τον κώδωνα του κινδύνου. Κρούε</w:t>
      </w:r>
      <w:r>
        <w:rPr>
          <w:rFonts w:eastAsia="Times New Roman" w:cs="Times New Roman"/>
          <w:szCs w:val="24"/>
        </w:rPr>
        <w:t>ι τον κώδωνα του κινδύνου, λέγοντας ότι αυτό οφείλεται κυρίως στο ότι δεν τηρούνται οι κατευθυντήριες οδηγίες. Αυτό σημαίνει ότι θα πρέπει όλοι να είναι προσεκτικοί πάνω σε αυτό.</w:t>
      </w:r>
    </w:p>
    <w:p w14:paraId="6EF9FAE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Θα επικαλεστώ μίαν άλλη μελέτη, την πρώτη που ανακοινώθηκε αυτόν τον χρόνο απ</w:t>
      </w:r>
      <w:r>
        <w:rPr>
          <w:rFonts w:eastAsia="Times New Roman" w:cs="Times New Roman"/>
          <w:szCs w:val="24"/>
        </w:rPr>
        <w:t xml:space="preserve">ό το Αμερικάνικο Κολλέγιο Καρδιολογίας, όπου λέει περίπου τα εξής τρομερά πράγματα. Πάλι για την Αμερική μιλάω, που είναι αυστηροί οι νόμοι όσον αφορά την ιατρική δεοντολογία, αυστηρότεροι -αν θέλετε- από τους δικούς μας. Μετά από εγχειρίσεις </w:t>
      </w:r>
      <w:r>
        <w:rPr>
          <w:rFonts w:eastAsia="Times New Roman" w:cs="Times New Roman"/>
          <w:szCs w:val="24"/>
          <w:lang w:val="en-US"/>
        </w:rPr>
        <w:t>by</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ή επε</w:t>
      </w:r>
      <w:r>
        <w:rPr>
          <w:rFonts w:eastAsia="Times New Roman" w:cs="Times New Roman"/>
          <w:szCs w:val="24"/>
        </w:rPr>
        <w:t xml:space="preserve">μβατικές μεθόδους στην καρδιολογία, επί πέντε χρόνια παρακολούθησαν τι γίνεται. Και τι βρήκαν; Βρήκαν ότι στην πολυαγγειακή στεφανιαία νόσο οι επεμβάσεις που γινόντουσαν με </w:t>
      </w:r>
      <w:r>
        <w:rPr>
          <w:rFonts w:eastAsia="Times New Roman" w:cs="Times New Roman"/>
          <w:szCs w:val="24"/>
          <w:lang w:val="en-US"/>
        </w:rPr>
        <w:t>stent</w:t>
      </w:r>
      <w:r>
        <w:rPr>
          <w:rFonts w:eastAsia="Times New Roman" w:cs="Times New Roman"/>
          <w:szCs w:val="24"/>
        </w:rPr>
        <w:t xml:space="preserve"> είχαν έξι φορές περισσότερους θανάτους από την κανονική χειρουργική επέμβαση.</w:t>
      </w:r>
      <w:r>
        <w:rPr>
          <w:rFonts w:eastAsia="Times New Roman" w:cs="Times New Roman"/>
          <w:szCs w:val="24"/>
        </w:rPr>
        <w:t xml:space="preserve"> </w:t>
      </w:r>
      <w:r>
        <w:rPr>
          <w:rFonts w:eastAsia="Times New Roman" w:cs="Times New Roman"/>
          <w:szCs w:val="24"/>
        </w:rPr>
        <w:lastRenderedPageBreak/>
        <w:t>Ό</w:t>
      </w:r>
      <w:r>
        <w:rPr>
          <w:rFonts w:eastAsia="Times New Roman" w:cs="Times New Roman"/>
          <w:szCs w:val="24"/>
        </w:rPr>
        <w:t>ταν λέμε «θανάτους», εννοούμε θανάτους. Δεν εννοούμε εργασία, παραποιημένα αποτελέσματα κ.λπ.</w:t>
      </w:r>
      <w:r>
        <w:rPr>
          <w:rFonts w:eastAsia="Times New Roman" w:cs="Times New Roman"/>
          <w:szCs w:val="24"/>
        </w:rPr>
        <w:t>.</w:t>
      </w:r>
      <w:r>
        <w:rPr>
          <w:rFonts w:eastAsia="Times New Roman" w:cs="Times New Roman"/>
          <w:szCs w:val="24"/>
        </w:rPr>
        <w:t xml:space="preserve"> Εννοούμε καταγραφή με ονοματεπώνυμο.</w:t>
      </w:r>
    </w:p>
    <w:p w14:paraId="6EF9FAE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είναι ποια πολιτική εφαρμόζει ή σκέφτεται να εφαρμόσει το Υπουργείο Υγείας, για να δει τι γίνεται στη </w:t>
      </w:r>
      <w:r>
        <w:rPr>
          <w:rFonts w:eastAsia="Times New Roman" w:cs="Times New Roman"/>
          <w:szCs w:val="24"/>
        </w:rPr>
        <w:t>χώρα, όχι μόνον στην καρδιολογία που έφερα ως παράδειγμα, για να μην επεκταθώ σε άλλες ειδικότητες, αλλά σε όλες τις ειδικότητες; Υπάρχει, δηλαδή, ο μηχανισμός, η υπηρεσία που να ελέγχει, όχι άτομο κατ’ άτομο, αλλά όπως γίνεται στην Αμερική, σε νοσοκομεία,</w:t>
      </w:r>
      <w:r>
        <w:rPr>
          <w:rFonts w:eastAsia="Times New Roman" w:cs="Times New Roman"/>
          <w:szCs w:val="24"/>
        </w:rPr>
        <w:t xml:space="preserve"> σε ιδιωτικά κέντρα, σε οτιδήποτε τους φακέλους και να βλέπει τι περίπου γίνεται; Γνωρίζουμε σήμερα, παραδείγματος χάριν, πόσα </w:t>
      </w:r>
      <w:r>
        <w:rPr>
          <w:rFonts w:eastAsia="Times New Roman" w:cs="Times New Roman"/>
          <w:szCs w:val="24"/>
          <w:lang w:val="en-US"/>
        </w:rPr>
        <w:t>stents</w:t>
      </w:r>
      <w:r>
        <w:rPr>
          <w:rFonts w:eastAsia="Times New Roman" w:cs="Times New Roman"/>
          <w:szCs w:val="24"/>
        </w:rPr>
        <w:t xml:space="preserve"> έχουν φυτευτεί στη χώρα; Ξέρουμε πόσοι από αυτούς ζουν στην πενταετία; Δεν υπάρχουν καν επιστημονικές εργασίες. Το Υπουργε</w:t>
      </w:r>
      <w:r>
        <w:rPr>
          <w:rFonts w:eastAsia="Times New Roman" w:cs="Times New Roman"/>
          <w:szCs w:val="24"/>
        </w:rPr>
        <w:t>ίο, όμως, οφείλει, αν δεν υπάρχουν επιστημονικές εργασίες, να οργανώσει μελέτες, γιατί αυτό αποτελεί στόχο ουσιαστικό για τη ζωή και τον θάνατο.</w:t>
      </w:r>
    </w:p>
    <w:p w14:paraId="6EF9FAE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Όταν στην προηγούμενη ερώτηση πολύ σωστά και ο Υπουργός και ο ερωτών Βουλευτής ανησυχούσαν για πέντε-έξι θανάτο</w:t>
      </w:r>
      <w:r>
        <w:rPr>
          <w:rFonts w:eastAsia="Times New Roman" w:cs="Times New Roman"/>
          <w:szCs w:val="24"/>
        </w:rPr>
        <w:t xml:space="preserve">υς που έγιναν σε ένα ατύχημα, αντιλαμβάνεστε ότι, όταν βλέπει κανείς τέτοια </w:t>
      </w:r>
      <w:r>
        <w:rPr>
          <w:rFonts w:eastAsia="Times New Roman" w:cs="Times New Roman"/>
          <w:szCs w:val="24"/>
        </w:rPr>
        <w:lastRenderedPageBreak/>
        <w:t>δεδομένα στην παγκόσμια ιατρική κοινότητα, θα πρέπει να ανησυχήσει για το τι συμβαίνει στο κράτος του.</w:t>
      </w:r>
    </w:p>
    <w:p w14:paraId="6EF9FAED"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 xml:space="preserve">Η ερώτηση, λοιπόν, δεν έχει στόχο ούτε αντιπολιτευτικό ούτε επικριτικό προς </w:t>
      </w:r>
      <w:r>
        <w:rPr>
          <w:rFonts w:eastAsia="Times New Roman"/>
          <w:szCs w:val="24"/>
        </w:rPr>
        <w:t>τον Υπουργό, αλλά έχει στόχο προβληματισμού του τι θα γίνει ή τι γίνεται αυτήν τη στιγμή στη χώρα.</w:t>
      </w:r>
    </w:p>
    <w:p w14:paraId="6EF9FAEE" w14:textId="77777777" w:rsidR="00FB7AA6" w:rsidRDefault="00C770FE">
      <w:pPr>
        <w:tabs>
          <w:tab w:val="left" w:pos="1812"/>
        </w:tabs>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Υπουργός, ο κ. Ξανθός.</w:t>
      </w:r>
    </w:p>
    <w:p w14:paraId="6EF9FAEF" w14:textId="77777777" w:rsidR="00FB7AA6" w:rsidRDefault="00C770FE">
      <w:pPr>
        <w:tabs>
          <w:tab w:val="left" w:pos="1812"/>
        </w:tabs>
        <w:spacing w:after="0"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Κύριε συνάδελφε, έχουμε συζητήσει ξανά αυτά τα θέμ</w:t>
      </w:r>
      <w:r>
        <w:rPr>
          <w:rFonts w:eastAsia="Times New Roman"/>
          <w:szCs w:val="24"/>
        </w:rPr>
        <w:t>ατα. Σας έχω απαντήσει με πολύ τεκμηριωμένα στοιχεία ότι το κλίμα γενικευμένης ανασφάλειας για τις υπηρεσίες δημόσιας υγείας της χώρας και για τη διαχείριση των υγειονομικών προβλημάτων και των πολιτών της πατρίδας μας αλλά και των μεταναστών και προσφύγων</w:t>
      </w:r>
      <w:r>
        <w:rPr>
          <w:rFonts w:eastAsia="Times New Roman"/>
          <w:szCs w:val="24"/>
        </w:rPr>
        <w:t xml:space="preserve"> που βρίσκονται αυτήν την περίοδο στην Ελλάδα είναι σε πλήρη αντίθεση με την πραγματικότητα.</w:t>
      </w:r>
    </w:p>
    <w:p w14:paraId="6EF9FAF0"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Γίνεται μ</w:t>
      </w:r>
      <w:r>
        <w:rPr>
          <w:rFonts w:eastAsia="Times New Roman"/>
          <w:szCs w:val="24"/>
        </w:rPr>
        <w:t>ί</w:t>
      </w:r>
      <w:r>
        <w:rPr>
          <w:rFonts w:eastAsia="Times New Roman"/>
          <w:szCs w:val="24"/>
        </w:rPr>
        <w:t>α συστηματική προσπάθεια από συνδικαλιστικούς, πολιτικούς και δημοσιογραφικούς κύκλους να δημιουργηθεί μ</w:t>
      </w:r>
      <w:r>
        <w:rPr>
          <w:rFonts w:eastAsia="Times New Roman"/>
          <w:szCs w:val="24"/>
        </w:rPr>
        <w:t>ί</w:t>
      </w:r>
      <w:r>
        <w:rPr>
          <w:rFonts w:eastAsia="Times New Roman"/>
          <w:szCs w:val="24"/>
        </w:rPr>
        <w:t xml:space="preserve">α εικόνα γενικευμένης ανασφάλειας στην κοινωνία </w:t>
      </w:r>
      <w:r>
        <w:rPr>
          <w:rFonts w:eastAsia="Times New Roman"/>
          <w:szCs w:val="24"/>
        </w:rPr>
        <w:t xml:space="preserve">όσον αφορά τα υγειονομικά </w:t>
      </w:r>
      <w:r>
        <w:rPr>
          <w:rFonts w:eastAsia="Times New Roman"/>
          <w:szCs w:val="24"/>
        </w:rPr>
        <w:lastRenderedPageBreak/>
        <w:t>θέματα. «Το σύστημα υγείας καταρρέει. Οι πολίτες πεθαίνουν αβοήθητοι έξω από τις εντατικές. Υπάρχει υγειονομική βόμβα.» Άλλοι λένε ότι υπάρχει υγειονομικό ναρκοπέδιο. «Υπάρχουν επιδημίες. Υπάρχει καταστροφή.» Νομίζω ότι αυτός ο δρ</w:t>
      </w:r>
      <w:r>
        <w:rPr>
          <w:rFonts w:eastAsia="Times New Roman"/>
          <w:szCs w:val="24"/>
        </w:rPr>
        <w:t>όμος είναι ολισθηρός. Δεν λέω ότι το κλίμα της τοποθέτησής σας ήταν αυτό σήμερα, αλλά πραγματικά πρέπει να σκεφτούν κάποιοι, που μάλιστα έχουν και θεσμικούς ρόλους, ότι δεν μπορούν να παίζουν με αυτά τα πράγματα.</w:t>
      </w:r>
    </w:p>
    <w:p w14:paraId="6EF9FAF1"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Η δημόσια υγεία είναι πολύ σοβαρή υπόθεση γ</w:t>
      </w:r>
      <w:r>
        <w:rPr>
          <w:rFonts w:eastAsia="Times New Roman"/>
          <w:szCs w:val="24"/>
        </w:rPr>
        <w:t>ια να γίνεται αντικείμενο χυδαίας πολιτικής σπέκουλας και αντιπαράθεσης.</w:t>
      </w:r>
    </w:p>
    <w:p w14:paraId="6EF9FAF2"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Η χώρα είναι υγειονομικά ασφαλής. Το πιστοποιούν οι επιστημονικές και θεσμικές εκπροσωπήσεις της Ευρώπης. Μιλάω για το Ευρωπαϊκό Κέντρο Ελέγχου των Λοιμώξεων, το ECDC. Έχει έρθει το α</w:t>
      </w:r>
      <w:r>
        <w:rPr>
          <w:rFonts w:eastAsia="Times New Roman"/>
          <w:szCs w:val="24"/>
        </w:rPr>
        <w:t xml:space="preserve">μερικάνικο ECDC και στην έκθεσή του δεν αναφέρονται τέτοιου τύπου προβλήματα. </w:t>
      </w:r>
      <w:r>
        <w:rPr>
          <w:rFonts w:eastAsia="Times New Roman"/>
          <w:szCs w:val="24"/>
        </w:rPr>
        <w:t>Φ</w:t>
      </w:r>
      <w:r>
        <w:rPr>
          <w:rFonts w:eastAsia="Times New Roman"/>
          <w:szCs w:val="24"/>
        </w:rPr>
        <w:t>υσικά, είμαστε σε διαρκή επικοινωνία με και τεχνική συνεργασία με τον Παγκόσμιο Οργανισμό Υγείας.</w:t>
      </w:r>
    </w:p>
    <w:p w14:paraId="6EF9FAF3"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lastRenderedPageBreak/>
        <w:t>Υπάρχει, λοιπόν, ένα ερώτημα εάν τηρούνται οι κατευθυντήριες οδηγίες του ΠΟΥ, ε</w:t>
      </w:r>
      <w:r>
        <w:rPr>
          <w:rFonts w:eastAsia="Times New Roman"/>
          <w:szCs w:val="24"/>
        </w:rPr>
        <w:t>άν σε αυτήν την χώρα ερευνώνται, ας πούμε, τα επιστημονικά δεδομένα. Προφανώς υπάρχουν ελλείψεις και έχουμε ένα τεράστιο πρόβλημα –το ξέρετε πάρα πολύ καλά κι εσείς- καταγραφής δεδομένων στη χώρα. Όμως, αυτήν την περίοδο ενισχύουμε τα εργαλεία, για να αποκ</w:t>
      </w:r>
      <w:r>
        <w:rPr>
          <w:rFonts w:eastAsia="Times New Roman"/>
          <w:szCs w:val="24"/>
        </w:rPr>
        <w:t>τήσουμε πραγματικά αξιόπιστες βάσεις δεδομένων και με τα δεδομένα αυτά να κάνουμε και τον απαραίτητο πολιτικό σχεδιασμό.</w:t>
      </w:r>
    </w:p>
    <w:p w14:paraId="6EF9FAF4"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Ολοκληρώθηκε μετά από μ</w:t>
      </w:r>
      <w:r>
        <w:rPr>
          <w:rFonts w:eastAsia="Times New Roman"/>
          <w:szCs w:val="24"/>
        </w:rPr>
        <w:t>ί</w:t>
      </w:r>
      <w:r>
        <w:rPr>
          <w:rFonts w:eastAsia="Times New Roman"/>
          <w:szCs w:val="24"/>
        </w:rPr>
        <w:t>α ιστορία που κράτησε πάρα πολλά χρόνια –νομίζω πάνω από δεκαετία και στην οποία είχαν δαπανηθεί επίσης πάρα πο</w:t>
      </w:r>
      <w:r>
        <w:rPr>
          <w:rFonts w:eastAsia="Times New Roman"/>
          <w:szCs w:val="24"/>
        </w:rPr>
        <w:t>λλά χρήματα, αν θυμάμαι καλά πάνω από 6 εκατομμύρια ευρώ-, ολοκληρώθηκε αυτήν την περίοδο ο λεγόμενος παλιά «χάρτης υγείας» ή «υγειονομικός χάρτης». Η νέα του ονομασία είναι «Άτλας</w:t>
      </w:r>
      <w:r>
        <w:rPr>
          <w:rFonts w:eastAsia="Times New Roman"/>
          <w:szCs w:val="24"/>
        </w:rPr>
        <w:t>»</w:t>
      </w:r>
      <w:r>
        <w:rPr>
          <w:rFonts w:eastAsia="Times New Roman"/>
          <w:szCs w:val="24"/>
        </w:rPr>
        <w:t xml:space="preserve"> υγείας. Είναι ένα πολύ ανεπτυγμένο πληροφοριακό σύστημα. Έγινε αδαπάνως γι</w:t>
      </w:r>
      <w:r>
        <w:rPr>
          <w:rFonts w:eastAsia="Times New Roman"/>
          <w:szCs w:val="24"/>
        </w:rPr>
        <w:t xml:space="preserve">α το ελληνικό </w:t>
      </w:r>
      <w:r>
        <w:rPr>
          <w:rFonts w:eastAsia="Times New Roman"/>
          <w:szCs w:val="24"/>
        </w:rPr>
        <w:t>δ</w:t>
      </w:r>
      <w:r>
        <w:rPr>
          <w:rFonts w:eastAsia="Times New Roman"/>
          <w:szCs w:val="24"/>
        </w:rPr>
        <w:t xml:space="preserve">ημόσιο από την Υπηρεσία Πληροφορικής του Υπουργείου και την αντίστοιχη υπηρεσία του ΕΟΠΥΥ. Δεν αναθέσαμε σε κανένα εξωτερικό προμηθευτή να μας το αναβαθμίσει και να </w:t>
      </w:r>
      <w:r>
        <w:rPr>
          <w:rFonts w:eastAsia="Times New Roman"/>
          <w:szCs w:val="24"/>
        </w:rPr>
        <w:lastRenderedPageBreak/>
        <w:t>μας το εκσυγχρονίσει. Έχουμε τώρα ένα πάρα πολύ καλό εργαλείο με επιδημιολογ</w:t>
      </w:r>
      <w:r>
        <w:rPr>
          <w:rFonts w:eastAsia="Times New Roman"/>
          <w:szCs w:val="24"/>
        </w:rPr>
        <w:t>ικά δεδομένα, με νοσολογικά δεδομένα, με δείκτες θνησιμότητας, βρεφικής θνησιμότητας και μ</w:t>
      </w:r>
      <w:r>
        <w:rPr>
          <w:rFonts w:eastAsia="Times New Roman"/>
          <w:szCs w:val="24"/>
        </w:rPr>
        <w:t>ί</w:t>
      </w:r>
      <w:r>
        <w:rPr>
          <w:rFonts w:eastAsia="Times New Roman"/>
          <w:szCs w:val="24"/>
        </w:rPr>
        <w:t>α εικόνα της γεωγραφικής κατανομής των αναγκών υγείας σε όλη τη χώρα.</w:t>
      </w:r>
    </w:p>
    <w:p w14:paraId="6EF9FAF5"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 xml:space="preserve">Επίσης, έχουμε ένα σύστημα που λέγεται </w:t>
      </w:r>
      <w:r>
        <w:rPr>
          <w:rFonts w:eastAsia="Times New Roman"/>
          <w:szCs w:val="24"/>
          <w:lang w:val="en-US"/>
        </w:rPr>
        <w:t>BI</w:t>
      </w:r>
      <w:r>
        <w:rPr>
          <w:rFonts w:eastAsia="Times New Roman"/>
          <w:szCs w:val="24"/>
        </w:rPr>
        <w:t>, που είναι ένα σύστημα που παίρνει τις πληροφορίες απ</w:t>
      </w:r>
      <w:r>
        <w:rPr>
          <w:rFonts w:eastAsia="Times New Roman"/>
          <w:szCs w:val="24"/>
        </w:rPr>
        <w:t xml:space="preserve">ό τα πληροφοριακά συστήματα των νοσοκομείων και δίνει τη δυνατότητα στο Υπουργείο, σε </w:t>
      </w:r>
      <w:r>
        <w:rPr>
          <w:rFonts w:eastAsia="Times New Roman"/>
          <w:szCs w:val="24"/>
          <w:lang w:val="en-US"/>
        </w:rPr>
        <w:t>real</w:t>
      </w:r>
      <w:r>
        <w:rPr>
          <w:rFonts w:eastAsia="Times New Roman"/>
          <w:szCs w:val="24"/>
        </w:rPr>
        <w:t xml:space="preserve"> </w:t>
      </w:r>
      <w:r>
        <w:rPr>
          <w:rFonts w:eastAsia="Times New Roman"/>
          <w:szCs w:val="24"/>
          <w:lang w:val="en-US"/>
        </w:rPr>
        <w:t>time</w:t>
      </w:r>
      <w:r>
        <w:rPr>
          <w:rFonts w:eastAsia="Times New Roman"/>
          <w:szCs w:val="24"/>
        </w:rPr>
        <w:t xml:space="preserve"> χρόνο, να έχει εικόνα των κενών, να έχει εικόνα της ροής των πληρωμών, να έχει εικόνα της κάλυψης θέσεων ανθρώπινου δυναμικού, να έχει συνολική εικόνα της καθημ</w:t>
      </w:r>
      <w:r>
        <w:rPr>
          <w:rFonts w:eastAsia="Times New Roman"/>
          <w:szCs w:val="24"/>
        </w:rPr>
        <w:t>ερινότητας του συστήματος υγείας. Έχουμε κάνει, λοιπόν, τις απαραίτητες παρεμβάσεις γι’ αυτό.</w:t>
      </w:r>
    </w:p>
    <w:p w14:paraId="6EF9FAF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Αυτό, όμως, που έχουμε κάνει κυρίως είναι ότι προσπαθούμε με ευλάβεια και σεβασμό να υλοποιήσουμε τις κεντρικές κατευθυντήριες γραμμές του Παγκόσμιου Οργανισμού Υ</w:t>
      </w:r>
      <w:r>
        <w:rPr>
          <w:rFonts w:eastAsia="Times New Roman" w:cs="Times New Roman"/>
          <w:szCs w:val="24"/>
        </w:rPr>
        <w:t xml:space="preserve">γείας. Αυτές είναι: Πρώτον, η καθολική πρόσβαση των ανθρώπων στις υπηρεσίες υγείας. Αυτό το κάναμε με τον νόμο 4368. Με αυτό </w:t>
      </w:r>
      <w:r>
        <w:rPr>
          <w:rFonts w:eastAsia="Times New Roman" w:cs="Times New Roman"/>
          <w:szCs w:val="24"/>
        </w:rPr>
        <w:lastRenderedPageBreak/>
        <w:t>τον νόμο έγινε μ</w:t>
      </w:r>
      <w:r>
        <w:rPr>
          <w:rFonts w:eastAsia="Times New Roman" w:cs="Times New Roman"/>
          <w:szCs w:val="24"/>
        </w:rPr>
        <w:t>ί</w:t>
      </w:r>
      <w:r>
        <w:rPr>
          <w:rFonts w:eastAsia="Times New Roman" w:cs="Times New Roman"/>
          <w:szCs w:val="24"/>
        </w:rPr>
        <w:t xml:space="preserve">α τεράστια τομή, καλύπτοντας την περίθαλψη των ανασφάλιστων ανθρώπων και εδραιώνοντας για πρώτη φορά στη χώρα την </w:t>
      </w:r>
      <w:r>
        <w:rPr>
          <w:rFonts w:eastAsia="Times New Roman" w:cs="Times New Roman"/>
          <w:szCs w:val="24"/>
        </w:rPr>
        <w:t xml:space="preserve">άποψη ότι η υγεία είναι δικαίωμα που οφείλει η πολιτεία να το παρέχει σε όλους ανεξάρτητα από την εισοδηματική, την ασφαλιστική και την εργασιακή κατάστασή τους. </w:t>
      </w:r>
    </w:p>
    <w:p w14:paraId="6EF9FAF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θα παρακαλούσα να συντομεύετε. </w:t>
      </w:r>
    </w:p>
    <w:p w14:paraId="6EF9FAF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Πρόεδρε, σε μισό λεπτό τελειώνω. </w:t>
      </w:r>
    </w:p>
    <w:p w14:paraId="6EF9FAF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Έχετε και τον χρόνο της δευτερολογίας σας.</w:t>
      </w:r>
    </w:p>
    <w:p w14:paraId="6EF9FAF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Επιτρέψτε μου δύο λεπτά, γιατί αλλιώς χάνεται η ενότητα της παρέμβασης.</w:t>
      </w:r>
      <w:r>
        <w:rPr>
          <w:rFonts w:eastAsia="Times New Roman" w:cs="Times New Roman"/>
          <w:szCs w:val="24"/>
        </w:rPr>
        <w:t xml:space="preserve"> </w:t>
      </w:r>
    </w:p>
    <w:p w14:paraId="6EF9FAF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δεύτερη κατευθυντήρια </w:t>
      </w:r>
      <w:r>
        <w:rPr>
          <w:rFonts w:eastAsia="Times New Roman" w:cs="Times New Roman"/>
          <w:szCs w:val="24"/>
        </w:rPr>
        <w:t>ο</w:t>
      </w:r>
      <w:r>
        <w:rPr>
          <w:rFonts w:eastAsia="Times New Roman" w:cs="Times New Roman"/>
          <w:szCs w:val="24"/>
        </w:rPr>
        <w:t>δηγία του Παγκόσμιου Οργανισμού Υγείας είναι η στροφή στην πρωτοβάθμια φροντίδα για την πρόληψη. Αυτό υλοποιείται αυτή την περίοδο με ένα πολύ καλά επεξεργασμένο σχέδιο αναδιοργάνωσης της πρωτοβάθμιας φροντίδας, ένα νέο μοντέλο π</w:t>
      </w:r>
      <w:r>
        <w:rPr>
          <w:rFonts w:eastAsia="Times New Roman" w:cs="Times New Roman"/>
          <w:szCs w:val="24"/>
        </w:rPr>
        <w:t xml:space="preserve">ου θα έχουμε μάλιστα την ευκαιρία, αξιοποιώντας και ευρωπαϊκούς πόρους, να το προωθήσουμε όχι σε μια πιλοτική εφαρμογή, όπως </w:t>
      </w:r>
      <w:r>
        <w:rPr>
          <w:rFonts w:eastAsia="Times New Roman" w:cs="Times New Roman"/>
          <w:szCs w:val="24"/>
        </w:rPr>
        <w:lastRenderedPageBreak/>
        <w:t>σχεδιάζαμε στην αρχή, αλλά σε μ</w:t>
      </w:r>
      <w:r>
        <w:rPr>
          <w:rFonts w:eastAsia="Times New Roman" w:cs="Times New Roman"/>
          <w:szCs w:val="24"/>
        </w:rPr>
        <w:t>ί</w:t>
      </w:r>
      <w:r>
        <w:rPr>
          <w:rFonts w:eastAsia="Times New Roman" w:cs="Times New Roman"/>
          <w:szCs w:val="24"/>
        </w:rPr>
        <w:t>α γενικευμένη εφαρμογή σε πενήντα αστικές περιοχές της χώρας, αναπτύσσοντας πάνω από διακόσιες πενή</w:t>
      </w:r>
      <w:r>
        <w:rPr>
          <w:rFonts w:eastAsia="Times New Roman" w:cs="Times New Roman"/>
          <w:szCs w:val="24"/>
        </w:rPr>
        <w:t>ντα νέες αποκεντρωμένες δομές με πυρήνα τον οικογενειακό γιατρό και την ομάδα υγείας. Αυτές είναι οι κατευθύνσεις του Παγκόσμιου Οργανισμού Υγείας.</w:t>
      </w:r>
    </w:p>
    <w:p w14:paraId="6EF9FAF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Τρίτη κατεύθυνση: Έμφαση στην ψυχική υγεία και στις εξαρτήσεις, που είναι η αναδυόμενη απειλή για την παγκόσ</w:t>
      </w:r>
      <w:r>
        <w:rPr>
          <w:rFonts w:eastAsia="Times New Roman" w:cs="Times New Roman"/>
          <w:szCs w:val="24"/>
        </w:rPr>
        <w:t>μια υγεία. Έχουμε έτοιμο νομοσχέδιο -το ξέρετε, πιστεύουμε ότι θα το φέρουμε μέσα στον Σεπτέμβρη με αρχές Οκτώβρη- για τη διοικητική μεταρρύθμιση των υπηρεσιών ψυχικής υγείας. Θα είναι μ</w:t>
      </w:r>
      <w:r>
        <w:rPr>
          <w:rFonts w:eastAsia="Times New Roman" w:cs="Times New Roman"/>
          <w:szCs w:val="24"/>
        </w:rPr>
        <w:t>ί</w:t>
      </w:r>
      <w:r>
        <w:rPr>
          <w:rFonts w:eastAsia="Times New Roman" w:cs="Times New Roman"/>
          <w:szCs w:val="24"/>
        </w:rPr>
        <w:t>α πολύ μεγάλη προσπάθεια αναζωπύρωσης του οράματος της ψυχιατρικής με</w:t>
      </w:r>
      <w:r>
        <w:rPr>
          <w:rFonts w:eastAsia="Times New Roman" w:cs="Times New Roman"/>
          <w:szCs w:val="24"/>
        </w:rPr>
        <w:t xml:space="preserve">ταρρύθμισης που είχε βαλτώσει και βελτίωσης της εξυπηρέτησης των ανθρώπων που έχουν προβλήματα ψυχικής υγείας. </w:t>
      </w:r>
    </w:p>
    <w:p w14:paraId="6EF9FAF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 xml:space="preserve">υσικά το κρίσιμο ζήτημα της έμφασης στη δημόσια υγεία. </w:t>
      </w:r>
      <w:r>
        <w:rPr>
          <w:rFonts w:eastAsia="Times New Roman" w:cs="Times New Roman"/>
          <w:szCs w:val="24"/>
        </w:rPr>
        <w:t>Ε</w:t>
      </w:r>
      <w:r>
        <w:rPr>
          <w:rFonts w:eastAsia="Times New Roman" w:cs="Times New Roman"/>
          <w:szCs w:val="24"/>
        </w:rPr>
        <w:t xml:space="preserve">πειδή, λοιπόν, όντως το προσφυγικό έθεσε νέα δεδομένα στη χώρα, η πρώτη μας προτεραιότητα και το μέγιστο μέλημα ήταν να δημιουργήσουμε μηχανισμούς επαρκούς αντίδρασης σε όποια προβλήματα εμφανιζόντουσαν, που ήταν αναμενόμενο να εμφανιστούν. </w:t>
      </w:r>
      <w:r>
        <w:rPr>
          <w:rFonts w:eastAsia="Times New Roman" w:cs="Times New Roman"/>
          <w:szCs w:val="24"/>
        </w:rPr>
        <w:t>Π</w:t>
      </w:r>
      <w:r>
        <w:rPr>
          <w:rFonts w:eastAsia="Times New Roman" w:cs="Times New Roman"/>
          <w:szCs w:val="24"/>
        </w:rPr>
        <w:t>ραγματικά αυτή</w:t>
      </w:r>
      <w:r>
        <w:rPr>
          <w:rFonts w:eastAsia="Times New Roman" w:cs="Times New Roman"/>
          <w:szCs w:val="24"/>
        </w:rPr>
        <w:t xml:space="preserve"> την περίοδο έχουμε καταφέρει τα όποια κρούσματα λοιμώξεων </w:t>
      </w:r>
      <w:r>
        <w:rPr>
          <w:rFonts w:eastAsia="Times New Roman" w:cs="Times New Roman"/>
          <w:szCs w:val="24"/>
        </w:rPr>
        <w:lastRenderedPageBreak/>
        <w:t xml:space="preserve">να είναι εντοπισμένα, να περιχαρακωθούν έγκαιρα, να μην υπάρξει διασπορά ούτε στον προσφυγικό πληθυσμό ούτε στον ευρύτερο κοινωνικό ιστό, να αντιμετωπίζονται αποτελεσματικά και να παίρνουμε και τα </w:t>
      </w:r>
      <w:r>
        <w:rPr>
          <w:rFonts w:eastAsia="Times New Roman" w:cs="Times New Roman"/>
          <w:szCs w:val="24"/>
        </w:rPr>
        <w:t xml:space="preserve">εύσημα από το ευρωπαϊκό </w:t>
      </w:r>
      <w:r>
        <w:rPr>
          <w:rFonts w:eastAsia="Times New Roman" w:cs="Times New Roman"/>
          <w:szCs w:val="24"/>
          <w:lang w:val="en-US"/>
        </w:rPr>
        <w:t>CDC</w:t>
      </w:r>
      <w:r>
        <w:rPr>
          <w:rFonts w:eastAsia="Times New Roman" w:cs="Times New Roman"/>
          <w:szCs w:val="24"/>
        </w:rPr>
        <w:t>. Επίσης, να συνεργαζόμαστε με αξιοπρέπεια και με ψηλά το κεφάλι με όλους τους θεσμούς.</w:t>
      </w:r>
    </w:p>
    <w:p w14:paraId="6EF9FAF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Αυτό κάνει αυτή η Κυβέρνηση. Η χώρα είναι υγειονομικά ασφαλής. Βεβαίως να συζητήσουμε όσο θέλετε τρόπους καλύτερης βελτίωσης, καλύτερης επιστ</w:t>
      </w:r>
      <w:r>
        <w:rPr>
          <w:rFonts w:eastAsia="Times New Roman" w:cs="Times New Roman"/>
          <w:szCs w:val="24"/>
        </w:rPr>
        <w:t>ημονικής αναδιοργάνωσης του συστήματος, δημιουργίας νέων δεδομένων και νέων εργαλείων άσκησης πολιτικής. Νομίζω, όμως, ότι οφείλουμε όλοι, ειδικά στα θέματα δημόσιας υγείας, να δείχνουμε την απαιτούμενη υπευθυνότητα.</w:t>
      </w:r>
    </w:p>
    <w:p w14:paraId="6EF9FAF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F9FB0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w:t>
      </w:r>
      <w:r>
        <w:rPr>
          <w:rFonts w:eastAsia="Times New Roman" w:cs="Times New Roman"/>
          <w:b/>
          <w:szCs w:val="24"/>
        </w:rPr>
        <w:t xml:space="preserve">προύλης): </w:t>
      </w:r>
      <w:r>
        <w:rPr>
          <w:rFonts w:eastAsia="Times New Roman" w:cs="Times New Roman"/>
          <w:szCs w:val="24"/>
        </w:rPr>
        <w:t>Κύριε Κρεμαστινέ, έχετε τον λόγο.</w:t>
      </w:r>
    </w:p>
    <w:p w14:paraId="6EF9FB0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Κύριε Πρόεδρε, θα μου δώσετε και μένα λίγο χρόνο, διότι το θέμα είναι πάρα πολύ σοβαρό. </w:t>
      </w:r>
    </w:p>
    <w:p w14:paraId="6EF9FB0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Συγγνώμη για τη διακοπή. Κανένας δεν </w:t>
      </w:r>
      <w:r>
        <w:rPr>
          <w:rFonts w:eastAsia="Times New Roman" w:cs="Times New Roman"/>
          <w:szCs w:val="24"/>
        </w:rPr>
        <w:t xml:space="preserve">αντιλέγει ότι το θέμα είναι σοβαρό. Όμως, και ο Κανονισμός προβλέπει συγκεκριμένο χρονοδιάγραμμα. </w:t>
      </w:r>
    </w:p>
    <w:p w14:paraId="6EF9FB0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Επτά λεπτά μίλησε ο Υπουργός, κύριε Πρόεδρε.</w:t>
      </w:r>
    </w:p>
    <w:p w14:paraId="6EF9FB0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 Υπουργός μίλησε επτά και</w:t>
      </w:r>
      <w:r>
        <w:rPr>
          <w:rFonts w:eastAsia="Times New Roman" w:cs="Times New Roman"/>
          <w:szCs w:val="24"/>
        </w:rPr>
        <w:t xml:space="preserve"> πλέον λεπτά. Δεν αρνούμαι την ανοχή, που την επιδεικνύει ούτως ή άλλως το Προεδρείο. </w:t>
      </w:r>
      <w:r>
        <w:rPr>
          <w:rFonts w:eastAsia="Times New Roman" w:cs="Times New Roman"/>
          <w:szCs w:val="24"/>
        </w:rPr>
        <w:t>Τ</w:t>
      </w:r>
      <w:r>
        <w:rPr>
          <w:rFonts w:eastAsia="Times New Roman" w:cs="Times New Roman"/>
          <w:szCs w:val="24"/>
        </w:rPr>
        <w:t>ο ξέρετε πολύ καλά και εσείς ως Αντιπρόεδρος. Όμως, θα παρακαλούσα να μην πλατειάζουμε, διότι περιμένουν και οι υπόλοιποι συνάδελφοι με τις επίκαιρες ερωτήσεις που έχουν</w:t>
      </w:r>
      <w:r>
        <w:rPr>
          <w:rFonts w:eastAsia="Times New Roman" w:cs="Times New Roman"/>
          <w:szCs w:val="24"/>
        </w:rPr>
        <w:t>.</w:t>
      </w:r>
    </w:p>
    <w:p w14:paraId="6EF9FB0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Όχι, κύριε Πρόεδρε, θα είμαι ακριβής. </w:t>
      </w:r>
    </w:p>
    <w:p w14:paraId="6EF9FB0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έχετε τον λόγο.</w:t>
      </w:r>
    </w:p>
    <w:p w14:paraId="6EF9FB0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ΚΡΕΜΑΣΤΙΝΟΣ (Ε΄ Αντιπρόεδρος της Βουλής): </w:t>
      </w:r>
      <w:r>
        <w:rPr>
          <w:rFonts w:eastAsia="Times New Roman" w:cs="Times New Roman"/>
          <w:szCs w:val="24"/>
        </w:rPr>
        <w:t>Αφαιρέστε μου τον χρόνο, παρακαλώ.</w:t>
      </w:r>
    </w:p>
    <w:p w14:paraId="6EF9FB0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Υπουργέ, π</w:t>
      </w:r>
      <w:r>
        <w:rPr>
          <w:rFonts w:eastAsia="Times New Roman" w:cs="Times New Roman"/>
          <w:szCs w:val="24"/>
        </w:rPr>
        <w:t xml:space="preserve">ρέπει να ξέρετε ότι στο Υπουργείο αυτό έχω κάνει δυόμισι χρόνια Υπουργός και μάλιστα εξωκοινοβουλευτικός Υπουργός. </w:t>
      </w:r>
      <w:r>
        <w:rPr>
          <w:rFonts w:eastAsia="Times New Roman" w:cs="Times New Roman"/>
          <w:szCs w:val="24"/>
        </w:rPr>
        <w:t>Έ</w:t>
      </w:r>
      <w:r>
        <w:rPr>
          <w:rFonts w:eastAsia="Times New Roman" w:cs="Times New Roman"/>
          <w:szCs w:val="24"/>
        </w:rPr>
        <w:t xml:space="preserve">χω κάνει και πέντε χρόνια Πρόεδρος της Επιτροπής Κοινωνικών Υποθέσεων και έχω χειριστεί αυτά τα θέματα. </w:t>
      </w:r>
    </w:p>
    <w:p w14:paraId="6EF9FB0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Εγώ στη θέση σας θα ήμουν ιδιαίτερα</w:t>
      </w:r>
      <w:r>
        <w:rPr>
          <w:rFonts w:eastAsia="Times New Roman" w:cs="Times New Roman"/>
          <w:szCs w:val="24"/>
        </w:rPr>
        <w:t xml:space="preserve"> ανήσυχος και δεν θα εφησύχαζα κανέναν. Έχω να σας πω το εξής: Στις 5 Αυγούστου ο Πρόεδρος Ομπάμα σε εθνικό δίκτυο ενεφανίσθη και είπε –δείτε το </w:t>
      </w:r>
      <w:r>
        <w:rPr>
          <w:rFonts w:eastAsia="Times New Roman" w:cs="Times New Roman"/>
          <w:szCs w:val="24"/>
          <w:lang w:val="en-US"/>
        </w:rPr>
        <w:t>CNN</w:t>
      </w:r>
      <w:r>
        <w:rPr>
          <w:rFonts w:eastAsia="Times New Roman" w:cs="Times New Roman"/>
          <w:szCs w:val="24"/>
        </w:rPr>
        <w:t xml:space="preserve">- ότι εισέβαλε ο ιός Ζίκα στην Αμερική: «Έχω τέσσερα κρούσματα στη Φλόριντα. Υπολογίζω ότι θα επεκταθούν τα </w:t>
      </w:r>
      <w:r>
        <w:rPr>
          <w:rFonts w:eastAsia="Times New Roman" w:cs="Times New Roman"/>
          <w:szCs w:val="24"/>
        </w:rPr>
        <w:t xml:space="preserve">κρούσματα. Κάνω έναν γενικότερο έλεγχο όσον αφορά τις μεταγγίσεις στην Αμερική. Διατάζω. </w:t>
      </w:r>
      <w:r>
        <w:rPr>
          <w:rFonts w:eastAsia="Times New Roman" w:cs="Times New Roman"/>
          <w:szCs w:val="24"/>
        </w:rPr>
        <w:t>Λ</w:t>
      </w:r>
      <w:r>
        <w:rPr>
          <w:rFonts w:eastAsia="Times New Roman" w:cs="Times New Roman"/>
          <w:szCs w:val="24"/>
        </w:rPr>
        <w:t xml:space="preserve">έω ότι θα επεκταθούν τα κρούσματα. Δεν καθησυχάζω». Ομπάμα, 5 Αυγούστου. </w:t>
      </w:r>
    </w:p>
    <w:p w14:paraId="6EF9FB0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Εχθές λέει: «Ιός Ζίκα, ένα κρούσμα στη Μαλαισία». Διότι όπως είναι ο κόσμος σήμερα δεν απέχε</w:t>
      </w:r>
      <w:r>
        <w:rPr>
          <w:rFonts w:eastAsia="Times New Roman" w:cs="Times New Roman"/>
          <w:szCs w:val="24"/>
        </w:rPr>
        <w:t xml:space="preserve">ι πολύ η Αμερική από τη Μαλαισία και από την Ελλάδα. </w:t>
      </w:r>
    </w:p>
    <w:p w14:paraId="6EF9FB0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lang w:val="en-US"/>
        </w:rPr>
        <w:lastRenderedPageBreak/>
        <w:t>E</w:t>
      </w:r>
      <w:r>
        <w:rPr>
          <w:rFonts w:eastAsia="Times New Roman" w:cs="Times New Roman"/>
          <w:szCs w:val="24"/>
        </w:rPr>
        <w:t>ρώτημα: Εμείς ανησυχούμε για το ιό Ζίκα; Έχει γίνει τίποτα ή περιμένουμε το πρώτο περιστατικό;</w:t>
      </w:r>
    </w:p>
    <w:p w14:paraId="6EF9FB0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Όταν εγώ, λοιπόν, ήμουν Πρόεδρος της Επιτροπής Κοινωνικών Υποθέσεων είπα σε επίπεδο Ευρωπαϊκού Κοινοβουλίο</w:t>
      </w:r>
      <w:r>
        <w:rPr>
          <w:rFonts w:eastAsia="Times New Roman" w:cs="Times New Roman"/>
          <w:szCs w:val="24"/>
        </w:rPr>
        <w:t xml:space="preserve">υ ότι εισέβαλε η ελονοσία στην Ευρώπη και μιλάω για το 2011. Σαράντα δύο κρούσματα στην Ελλάδα από τσίμπημα κουνουπιού σε Έλληνες πολίτες, όχι το εισαγόμενο, και ζήτησα βοήθεια. </w:t>
      </w:r>
      <w:r>
        <w:rPr>
          <w:rFonts w:eastAsia="Times New Roman" w:cs="Times New Roman"/>
          <w:szCs w:val="24"/>
        </w:rPr>
        <w:t>Ε</w:t>
      </w:r>
      <w:r>
        <w:rPr>
          <w:rFonts w:eastAsia="Times New Roman" w:cs="Times New Roman"/>
          <w:szCs w:val="24"/>
        </w:rPr>
        <w:t>ίπα «η εισβολή στην Ελλάδα είναι εισβολή στην Ευρώπη, εσείς θα έχετε το πρόβλ</w:t>
      </w:r>
      <w:r>
        <w:rPr>
          <w:rFonts w:eastAsia="Times New Roman" w:cs="Times New Roman"/>
          <w:szCs w:val="24"/>
        </w:rPr>
        <w:t xml:space="preserve">ημα, εμείς το έχουμε τώρα». </w:t>
      </w:r>
      <w:r>
        <w:rPr>
          <w:rFonts w:eastAsia="Times New Roman" w:cs="Times New Roman"/>
          <w:szCs w:val="24"/>
        </w:rPr>
        <w:t>Η</w:t>
      </w:r>
      <w:r>
        <w:rPr>
          <w:rFonts w:eastAsia="Times New Roman" w:cs="Times New Roman"/>
          <w:szCs w:val="24"/>
        </w:rPr>
        <w:t xml:space="preserve"> βοήθεια, τεχνοκρατική, εδόθη. </w:t>
      </w:r>
      <w:r>
        <w:rPr>
          <w:rFonts w:eastAsia="Times New Roman" w:cs="Times New Roman"/>
          <w:szCs w:val="24"/>
        </w:rPr>
        <w:t>Τ</w:t>
      </w:r>
      <w:r>
        <w:rPr>
          <w:rFonts w:eastAsia="Times New Roman" w:cs="Times New Roman"/>
          <w:szCs w:val="24"/>
        </w:rPr>
        <w:t>ον επόμενο χρόνο από σαράντα δύο κρούσματα είχαμε είκοσι και τον επόμενο δέκα και τον μεθεπόμενο μηδέν. Παρ’ ότι τα κρούσματα αυξάνονταν, παρ’ ότι οι μετανάστες αυξάνονταν, παρ’ ότι οι φορείς των</w:t>
      </w:r>
      <w:r>
        <w:rPr>
          <w:rFonts w:eastAsia="Times New Roman" w:cs="Times New Roman"/>
          <w:szCs w:val="24"/>
        </w:rPr>
        <w:t xml:space="preserve"> μεταναστών αυξάνονταν, επειδή έγινε καταπολέμηση σωστή, το 2014 είχαμε μηδέν κρούσματα, το 2015 επανεμφανίζονται, το 2016 συνεχίζουν και δεν ξέρουμε πόσο θα φτάσουν μέχρι το τέλος του χρόνου.</w:t>
      </w:r>
    </w:p>
    <w:p w14:paraId="6EF9FB0D" w14:textId="77777777" w:rsidR="00FB7AA6" w:rsidRDefault="00C770FE">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w:t>
      </w:r>
      <w:r>
        <w:rPr>
          <w:rFonts w:eastAsia="Times New Roman"/>
          <w:bCs/>
        </w:rPr>
        <w:t>του κυρίου Βουλευτή)</w:t>
      </w:r>
    </w:p>
    <w:p w14:paraId="6EF9FB0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Εγώ, εάν ήμουν Υπουργός, δεν θα έλεγα ότι είμαι ήσυχος, θα έλεγα ότι είμαι ιδιαίτερα ανήσυχος. Αυτό είναι το ζητούμενο στην ιστορία, πώς αντιμετωπίζονται τα θέματα.</w:t>
      </w:r>
    </w:p>
    <w:p w14:paraId="6EF9FB0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σον αφορά την πρώτη ερώτηση, εγώ θα περίμενα να μου πείτε ότι, ξέρετε</w:t>
      </w:r>
      <w:r>
        <w:rPr>
          <w:rFonts w:eastAsia="Times New Roman" w:cs="Times New Roman"/>
          <w:szCs w:val="24"/>
        </w:rPr>
        <w:t xml:space="preserve">, βάλαμε τόσα </w:t>
      </w:r>
      <w:r>
        <w:rPr>
          <w:rFonts w:eastAsia="Times New Roman" w:cs="Times New Roman"/>
          <w:szCs w:val="24"/>
          <w:lang w:val="en-US"/>
        </w:rPr>
        <w:t>stents</w:t>
      </w:r>
      <w:r>
        <w:rPr>
          <w:rFonts w:eastAsia="Times New Roman" w:cs="Times New Roman"/>
          <w:szCs w:val="24"/>
        </w:rPr>
        <w:t xml:space="preserve"> από τα </w:t>
      </w:r>
      <w:r>
        <w:rPr>
          <w:rFonts w:eastAsia="Times New Roman" w:cs="Times New Roman"/>
          <w:szCs w:val="24"/>
        </w:rPr>
        <w:t>τ</w:t>
      </w:r>
      <w:r>
        <w:rPr>
          <w:rFonts w:eastAsia="Times New Roman" w:cs="Times New Roman"/>
          <w:szCs w:val="24"/>
        </w:rPr>
        <w:t>αμεία στη χώρα, τόσοι άρρωστοι ζουν σήμερα από αυτούς που βάλαμε, δεν γνωρίζουμε από τι πέθαναν οι άλλοι, δεν έχει γίνει μελέτη. Προγραμματίζουμε νέες μελέτες, μ</w:t>
      </w:r>
      <w:r>
        <w:rPr>
          <w:rFonts w:eastAsia="Times New Roman" w:cs="Times New Roman"/>
          <w:szCs w:val="24"/>
        </w:rPr>
        <w:t>ί</w:t>
      </w:r>
      <w:r>
        <w:rPr>
          <w:rFonts w:eastAsia="Times New Roman" w:cs="Times New Roman"/>
          <w:szCs w:val="24"/>
        </w:rPr>
        <w:t xml:space="preserve">α, δύο, τρεις, τέσσερις. Να σας βοηθήσουμε, εάν θέλετε, πάνω σε αυτά, στα τεχνοκρατικά εννοώ. </w:t>
      </w:r>
    </w:p>
    <w:p w14:paraId="6EF9FB1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Λοιπόν, αυτή είναι η απάντηση. Το να μου λέτε ότι όλα είναι καλά στη χώρα, εντάξει χαίρομαι που το ακούω, αλλά δεν είμαι καθόλου εφησυχασμένος, όταν βλέπω αυτά τ</w:t>
      </w:r>
      <w:r>
        <w:rPr>
          <w:rFonts w:eastAsia="Times New Roman" w:cs="Times New Roman"/>
          <w:szCs w:val="24"/>
        </w:rPr>
        <w:t xml:space="preserve">α νούμερα, τα οποία είναι γενικά. </w:t>
      </w:r>
    </w:p>
    <w:p w14:paraId="6EF9FB1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μην σας πάω σε άλλους, σας πάω στον εαυτό μου. Εγώ έβαλα το θέμα του Έμπολα το 1995 στην Ευρώπη, ως Υπουργός Υγείας, και ξέρετε τι μου είπαν οι συνάδελφοι Υπουργοί τότε; «Τι είναι αυτά που λέτε, αυτά είναι θέματα π</w:t>
      </w:r>
      <w:r>
        <w:rPr>
          <w:rFonts w:eastAsia="Times New Roman" w:cs="Times New Roman"/>
          <w:szCs w:val="24"/>
        </w:rPr>
        <w:t xml:space="preserve">ου απασχολούν την υποσαχάρια Αφρική, εμείς είμαστε Ευρωπαίοι, είμαστε Αμερικανοί.» Ο Έμπολα ήρθε σε είκοσι χρόνια. Δεν είναι, λοιπόν, αυτή η τακτική η σωστή. Η τακτική η </w:t>
      </w:r>
      <w:r>
        <w:rPr>
          <w:rFonts w:eastAsia="Times New Roman" w:cs="Times New Roman"/>
          <w:szCs w:val="24"/>
        </w:rPr>
        <w:lastRenderedPageBreak/>
        <w:t>σωστή είναι ότι ανησυχούμε για το παραμικρό, η τακτική η σωστή είναι αυτή, την οποία β</w:t>
      </w:r>
      <w:r>
        <w:rPr>
          <w:rFonts w:eastAsia="Times New Roman" w:cs="Times New Roman"/>
          <w:szCs w:val="24"/>
        </w:rPr>
        <w:t xml:space="preserve">λέπουμε να εφαρμόζουν οι άλλοι. Θα έβγαινε ποτέ εδώ ο Πρωθυπουργός ή ο Πρόεδρος της Δημοκρατίας να πει ότι έχουμε ένα περιστατικό με ιό Ζίκα; Δεν λέω ότι το απαιτώ, καθόλου, αλλά ο Υπουργός Υγείας πρέπει να βγει να το πει πρώτος και να πει «ανησυχώ», όπως </w:t>
      </w:r>
      <w:r>
        <w:rPr>
          <w:rFonts w:eastAsia="Times New Roman" w:cs="Times New Roman"/>
          <w:szCs w:val="24"/>
        </w:rPr>
        <w:t xml:space="preserve">είπε ο Ομπάμα. Αυτή είναι η σωστή πολιτική υγείας. </w:t>
      </w:r>
    </w:p>
    <w:p w14:paraId="6EF9FB1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το λέω αυτό, διότι, επειδή είχαμε μ</w:t>
      </w:r>
      <w:r>
        <w:rPr>
          <w:rFonts w:eastAsia="Times New Roman" w:cs="Times New Roman"/>
          <w:szCs w:val="24"/>
        </w:rPr>
        <w:t>ί</w:t>
      </w:r>
      <w:r>
        <w:rPr>
          <w:rFonts w:eastAsia="Times New Roman" w:cs="Times New Roman"/>
          <w:szCs w:val="24"/>
        </w:rPr>
        <w:t xml:space="preserve">α συζήτηση για τη γρίπη, εγώ μετά έστειλα ένα σημείωμα -για να υπάρχει στα Πρακτικά- για </w:t>
      </w:r>
      <w:r>
        <w:rPr>
          <w:rFonts w:eastAsia="Times New Roman" w:cs="Times New Roman"/>
          <w:szCs w:val="24"/>
        </w:rPr>
        <w:t xml:space="preserve">το </w:t>
      </w:r>
      <w:r>
        <w:rPr>
          <w:rFonts w:eastAsia="Times New Roman" w:cs="Times New Roman"/>
          <w:szCs w:val="24"/>
        </w:rPr>
        <w:t>τι έπρεπε να γίνει και να μην έχετε αυτούς τους αριθμούς στη γρίπη. Υπάρ</w:t>
      </w:r>
      <w:r>
        <w:rPr>
          <w:rFonts w:eastAsia="Times New Roman" w:cs="Times New Roman"/>
          <w:szCs w:val="24"/>
        </w:rPr>
        <w:t>χ</w:t>
      </w:r>
      <w:r>
        <w:rPr>
          <w:rFonts w:eastAsia="Times New Roman" w:cs="Times New Roman"/>
          <w:szCs w:val="24"/>
        </w:rPr>
        <w:t>ει</w:t>
      </w:r>
      <w:r>
        <w:rPr>
          <w:rFonts w:eastAsia="Times New Roman" w:cs="Times New Roman"/>
          <w:szCs w:val="24"/>
        </w:rPr>
        <w:t xml:space="preserve"> στα Πρακτικά της Βουλής. Γιατί το έστειλα; Γιατί εάν δεν τα κάνετε, του χρόνου τα πράγματα θα είναι χειρότερα, μπορεί να είναι και εξίσου καλά. Όμως, εγώ τ</w:t>
      </w:r>
      <w:r>
        <w:rPr>
          <w:rFonts w:eastAsia="Times New Roman" w:cs="Times New Roman"/>
          <w:szCs w:val="24"/>
        </w:rPr>
        <w:t>ο</w:t>
      </w:r>
      <w:r>
        <w:rPr>
          <w:rFonts w:eastAsia="Times New Roman" w:cs="Times New Roman"/>
          <w:szCs w:val="24"/>
        </w:rPr>
        <w:t xml:space="preserve"> έστειλα.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έστειλα για να το φέρω –που εύχομαι να μην το φέρω και να γίνουν όλα καλά, αλλά λέω</w:t>
      </w:r>
      <w:r>
        <w:rPr>
          <w:rFonts w:eastAsia="Times New Roman" w:cs="Times New Roman"/>
          <w:szCs w:val="24"/>
        </w:rPr>
        <w:t>, εάν δεν γίνουν- και να σας πω «ορίστε, αυτό είπα».</w:t>
      </w:r>
    </w:p>
    <w:p w14:paraId="6EF9FB1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Πρέπει να ξέρετε, κύριε Ξανθέ, ότι είμαι τεχνοκράτης και δεν έρχομαι στη Βουλή για να κάνω τον πολιτικάντη ούτε να εκμεταλλευθώ τη ζωή και τον θάνατο. Διότι, άμα ήθελα να τον εκμεταλλευθώ, ξέρω </w:t>
      </w:r>
      <w:r>
        <w:rPr>
          <w:rFonts w:eastAsia="Times New Roman" w:cs="Times New Roman"/>
          <w:szCs w:val="24"/>
        </w:rPr>
        <w:lastRenderedPageBreak/>
        <w:t>πολλούς τ</w:t>
      </w:r>
      <w:r>
        <w:rPr>
          <w:rFonts w:eastAsia="Times New Roman" w:cs="Times New Roman"/>
          <w:szCs w:val="24"/>
        </w:rPr>
        <w:t xml:space="preserve">ρόπους να τον εκμεταλλευθώ. </w:t>
      </w:r>
      <w:r>
        <w:rPr>
          <w:rFonts w:eastAsia="Times New Roman" w:cs="Times New Roman"/>
          <w:szCs w:val="24"/>
        </w:rPr>
        <w:t>Α</w:t>
      </w:r>
      <w:r>
        <w:rPr>
          <w:rFonts w:eastAsia="Times New Roman" w:cs="Times New Roman"/>
          <w:szCs w:val="24"/>
        </w:rPr>
        <w:t xml:space="preserve">υτό να το έχετε υπ’ όψιν σας. Παρακαλώ πολύ να το λάβετε υπ’ όψιν σας. </w:t>
      </w:r>
    </w:p>
    <w:p w14:paraId="6EF9FB1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6EF9FB1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Κρεμαστινέ, ούτε εγώ ούτε κανένας από την πολιτική</w:t>
      </w:r>
      <w:r>
        <w:rPr>
          <w:rFonts w:eastAsia="Times New Roman" w:cs="Times New Roman"/>
          <w:szCs w:val="24"/>
        </w:rPr>
        <w:t xml:space="preserve"> ηγεσία του Υπουργείου έχουμε ισχυριστεί ότι όλα τα πράγματα λειτουργούν άψογα στο σύστημα υγείας. Ίσα</w:t>
      </w:r>
      <w:r>
        <w:rPr>
          <w:rFonts w:eastAsia="Times New Roman" w:cs="Times New Roman"/>
          <w:szCs w:val="24"/>
        </w:rPr>
        <w:t xml:space="preserve"> </w:t>
      </w:r>
      <w:r>
        <w:rPr>
          <w:rFonts w:eastAsia="Times New Roman" w:cs="Times New Roman"/>
          <w:szCs w:val="24"/>
        </w:rPr>
        <w:t>ίσα έχουμε αναγνωρίσει τα προβλήματα, τις ακάλυπτες ανάγκες, τις παθογένειες, τις στρεβλώσεις, τη δυσκολία η οποία υπάρχει στην καθημερινότητα των ανθρώπ</w:t>
      </w:r>
      <w:r>
        <w:rPr>
          <w:rFonts w:eastAsia="Times New Roman" w:cs="Times New Roman"/>
          <w:szCs w:val="24"/>
        </w:rPr>
        <w:t xml:space="preserve">ων και των εργαζομένων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w:t>
      </w:r>
    </w:p>
    <w:p w14:paraId="6EF9FB1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Αυτό το οποίο, όμως, λέμε και το αποδεικνύουμε με έργα είναι ότι έχει αλλάξει η πολιτική κατεύθυνση, ότι στην πράξη υπάρχει προτεραιότητα στη δημόσια περίθαλψη σε αυτή τη χώρα με αυξημένη χρηματοδότηση των νοσοκομ</w:t>
      </w:r>
      <w:r>
        <w:rPr>
          <w:rFonts w:eastAsia="Times New Roman" w:cs="Times New Roman"/>
          <w:szCs w:val="24"/>
        </w:rPr>
        <w:t xml:space="preserve">είων, με δέσμες προσλήψεων μόνιμου προσωπικού, με αναδιοργάνωση του συστήματος προμηθειών, με ανάπτυξη της πρωτοβάθμιας φροντίδας. </w:t>
      </w:r>
    </w:p>
    <w:p w14:paraId="6EF9FB1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Εγώ αυτό ισχυρίζομαι και φυσικά στα θέματα δημόσιας υγείας πρέπει να είμαστε όλοι πάρα πολύ προσεκτικοί και πολύ υπεύθυνοι σ</w:t>
      </w:r>
      <w:r>
        <w:rPr>
          <w:rFonts w:eastAsia="Times New Roman" w:cs="Times New Roman"/>
          <w:szCs w:val="24"/>
        </w:rPr>
        <w:t xml:space="preserve">τη στάση μας. </w:t>
      </w:r>
    </w:p>
    <w:p w14:paraId="6EF9FB1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Φυσικά είμαστε σε μ</w:t>
      </w:r>
      <w:r>
        <w:rPr>
          <w:rFonts w:eastAsia="Times New Roman" w:cs="Times New Roman"/>
          <w:szCs w:val="24"/>
        </w:rPr>
        <w:t>ί</w:t>
      </w:r>
      <w:r>
        <w:rPr>
          <w:rFonts w:eastAsia="Times New Roman" w:cs="Times New Roman"/>
          <w:szCs w:val="24"/>
        </w:rPr>
        <w:t>α περίοδο διακινδύνευσης. Ο σύγχρονος κόσμος, οι δυτικές κοινωνίες και προφανώς η κλιματική αλλαγή και οι μετακινήσεις των πληθυσμών και το μεταναστευτικό-προσφυγικό κύμα αυτής της περιόδου δημιουργούν επιπλέον κινδύνους.</w:t>
      </w:r>
      <w:r>
        <w:rPr>
          <w:rFonts w:eastAsia="Times New Roman" w:cs="Times New Roman"/>
          <w:szCs w:val="24"/>
        </w:rPr>
        <w:t xml:space="preserve"> Είναι άλλο αυτό, να αναγνωρίζεις τον κίνδυνο, να παίρνεις τα μέτρα που πρέπει και άλλο να καταφεύγεις σε μ</w:t>
      </w:r>
      <w:r>
        <w:rPr>
          <w:rFonts w:eastAsia="Times New Roman" w:cs="Times New Roman"/>
          <w:szCs w:val="24"/>
        </w:rPr>
        <w:t>ί</w:t>
      </w:r>
      <w:r>
        <w:rPr>
          <w:rFonts w:eastAsia="Times New Roman" w:cs="Times New Roman"/>
          <w:szCs w:val="24"/>
        </w:rPr>
        <w:t>α λαϊκιστική υστερία που παίζει και με ξενοφοβικά αντανακλαστικά, τα οποία ξέρετε ότι αυτήν την περίοδο σε όλη την Ευρώπη έχουν ευνοϊκό κοινωνικό έδ</w:t>
      </w:r>
      <w:r>
        <w:rPr>
          <w:rFonts w:eastAsia="Times New Roman" w:cs="Times New Roman"/>
          <w:szCs w:val="24"/>
        </w:rPr>
        <w:t xml:space="preserve">αφος. </w:t>
      </w:r>
    </w:p>
    <w:p w14:paraId="6EF9FB1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Στα θέματα της ελονοσίας δείτε πώς χειριστήκαμε το θέμα. Τι είπαμε εμείς; Δεν κρύψαμε τα κρούσματα. Είπαμε μάλιστα δημόσια ότι αναμένονται και νέα εγχωρίως μεταδιδόμενα κρούσματα στο επόμενο διάστημα. Αυτό λέει η επιδημιολογική πρόβλεψη. </w:t>
      </w:r>
    </w:p>
    <w:p w14:paraId="6EF9FB1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Αλλά δεν β</w:t>
      </w:r>
      <w:r>
        <w:rPr>
          <w:rFonts w:eastAsia="Times New Roman" w:cs="Times New Roman"/>
          <w:szCs w:val="24"/>
        </w:rPr>
        <w:t xml:space="preserve">γήκαμε, κύριε Κρεμαστινέ, να λέμε ότι το 2010 και το 2011 ή το 2011 και το 2012 που ήσασταν εσείς -ο πολιτικός σας χώρος- στην εξουσία, ότι είχαμε έκρηξη κρουσμάτων και φταίτε εσείς, γιατί υπήρξαν αυτά τα κρούσματα. </w:t>
      </w:r>
    </w:p>
    <w:p w14:paraId="6EF9FB1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Υπάρχει μ</w:t>
      </w:r>
      <w:r>
        <w:rPr>
          <w:rFonts w:eastAsia="Times New Roman" w:cs="Times New Roman"/>
          <w:szCs w:val="24"/>
        </w:rPr>
        <w:t>ί</w:t>
      </w:r>
      <w:r>
        <w:rPr>
          <w:rFonts w:eastAsia="Times New Roman" w:cs="Times New Roman"/>
          <w:szCs w:val="24"/>
        </w:rPr>
        <w:t>α διακύμανση…</w:t>
      </w:r>
    </w:p>
    <w:p w14:paraId="6EF9FB1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w:t>
      </w:r>
      <w:r>
        <w:rPr>
          <w:rFonts w:eastAsia="Times New Roman" w:cs="Times New Roman"/>
          <w:b/>
          <w:szCs w:val="24"/>
        </w:rPr>
        <w:t>ΣΤΙΝΟΣ</w:t>
      </w:r>
      <w:r>
        <w:rPr>
          <w:rFonts w:eastAsia="Times New Roman" w:cs="Times New Roman"/>
          <w:b/>
          <w:szCs w:val="24"/>
        </w:rPr>
        <w:t xml:space="preserve"> (Ε΄ Αντιπρόεδρος της Βουλής)</w:t>
      </w:r>
      <w:r>
        <w:rPr>
          <w:rFonts w:eastAsia="Times New Roman" w:cs="Times New Roman"/>
          <w:b/>
          <w:szCs w:val="24"/>
        </w:rPr>
        <w:t>:</w:t>
      </w:r>
      <w:r>
        <w:rPr>
          <w:rFonts w:eastAsia="Times New Roman" w:cs="Times New Roman"/>
          <w:szCs w:val="24"/>
        </w:rPr>
        <w:t xml:space="preserve"> Κύριε Υπουργέ…</w:t>
      </w:r>
    </w:p>
    <w:p w14:paraId="6EF9FB1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Προσέξτε. Εδώ έχω μ</w:t>
      </w:r>
      <w:r>
        <w:rPr>
          <w:rFonts w:eastAsia="Times New Roman" w:cs="Times New Roman"/>
          <w:szCs w:val="24"/>
        </w:rPr>
        <w:t>ί</w:t>
      </w:r>
      <w:r>
        <w:rPr>
          <w:rFonts w:eastAsia="Times New Roman" w:cs="Times New Roman"/>
          <w:szCs w:val="24"/>
        </w:rPr>
        <w:t>α ανακοίνωση του ΠΑΣΟΚ…</w:t>
      </w:r>
    </w:p>
    <w:p w14:paraId="6EF9FB1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(Ε΄ Αντιπρόεδρος της Βουλής)</w:t>
      </w:r>
      <w:r>
        <w:rPr>
          <w:rFonts w:eastAsia="Times New Roman" w:cs="Times New Roman"/>
          <w:b/>
          <w:szCs w:val="24"/>
        </w:rPr>
        <w:t>:</w:t>
      </w:r>
      <w:r>
        <w:rPr>
          <w:rFonts w:eastAsia="Times New Roman" w:cs="Times New Roman"/>
          <w:szCs w:val="24"/>
        </w:rPr>
        <w:t xml:space="preserve"> Δεν την έκανα εγώ. </w:t>
      </w:r>
    </w:p>
    <w:p w14:paraId="6EF9FB1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…η οποία λέει επιστημονικές ανακρίβειες, κύριε Κρεμαστινέ. Ξέρετε τι λέει η ανακοίνωση του ΠΑΣΟΚ; </w:t>
      </w:r>
    </w:p>
    <w:p w14:paraId="6EF9FB2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(Ε΄ Αντιπρόεδρος της Βουλής)</w:t>
      </w:r>
      <w:r>
        <w:rPr>
          <w:rFonts w:eastAsia="Times New Roman" w:cs="Times New Roman"/>
          <w:b/>
          <w:szCs w:val="24"/>
        </w:rPr>
        <w:t>:</w:t>
      </w:r>
      <w:r>
        <w:rPr>
          <w:rFonts w:eastAsia="Times New Roman" w:cs="Times New Roman"/>
          <w:szCs w:val="24"/>
        </w:rPr>
        <w:t xml:space="preserve"> Κύριε Υπουργέ, εγώ ό,τι λέω, ισχύει.</w:t>
      </w:r>
    </w:p>
    <w:p w14:paraId="6EF9FB2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«Η επανεμφάνιση της ελονοσίας ενώ </w:t>
      </w:r>
      <w:r>
        <w:rPr>
          <w:rFonts w:eastAsia="Times New Roman" w:cs="Times New Roman"/>
          <w:szCs w:val="24"/>
        </w:rPr>
        <w:t xml:space="preserve">είχε εκριζωθεί το 2014 στη χώρα οφείλεται στον ΣΥΡΙΖΑ». </w:t>
      </w:r>
    </w:p>
    <w:p w14:paraId="6EF9FB2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(Ε΄ Αντιπρόεδρος της Βουλής)</w:t>
      </w:r>
      <w:r>
        <w:rPr>
          <w:rFonts w:eastAsia="Times New Roman" w:cs="Times New Roman"/>
          <w:b/>
          <w:szCs w:val="24"/>
        </w:rPr>
        <w:t>:</w:t>
      </w:r>
      <w:r>
        <w:rPr>
          <w:rFonts w:eastAsia="Times New Roman" w:cs="Times New Roman"/>
          <w:szCs w:val="24"/>
        </w:rPr>
        <w:t xml:space="preserve"> Δεν θα απολογηθώ για αυτό. </w:t>
      </w:r>
    </w:p>
    <w:p w14:paraId="6EF9FB2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Προσέξτε. Αφήστε με τώρα!</w:t>
      </w:r>
    </w:p>
    <w:p w14:paraId="6EF9FB24" w14:textId="77777777" w:rsidR="00FB7AA6" w:rsidRDefault="00C770FE">
      <w:pPr>
        <w:spacing w:after="0"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cs="Times New Roman"/>
          <w:szCs w:val="24"/>
        </w:rPr>
        <w:t xml:space="preserve">Κύριε Κρεμαστινέ, </w:t>
      </w:r>
      <w:r>
        <w:rPr>
          <w:rFonts w:eastAsia="Times New Roman"/>
          <w:bCs/>
        </w:rPr>
        <w:t>μην δια</w:t>
      </w:r>
      <w:r>
        <w:rPr>
          <w:rFonts w:eastAsia="Times New Roman"/>
          <w:bCs/>
        </w:rPr>
        <w:t xml:space="preserve">κόπτετε. </w:t>
      </w:r>
    </w:p>
    <w:p w14:paraId="6EF9FB2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Δεν μπορείτε, λοιπόν, να κάνετε πολιτική κριτική και μάλιστα καλοπροαίρετη, όπως λέτε, -εγώ το αποδέχομαι. Δεν μπορεί να γίνεται και από εσάς προσωπικά και από τον πολιτικό σας χώρο με ανακρίβειες. </w:t>
      </w:r>
    </w:p>
    <w:p w14:paraId="6EF9FB2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ελονοσία έχ</w:t>
      </w:r>
      <w:r>
        <w:rPr>
          <w:rFonts w:eastAsia="Times New Roman" w:cs="Times New Roman"/>
          <w:szCs w:val="24"/>
        </w:rPr>
        <w:t xml:space="preserve">ει εκριζωθεί στη χώρα από το 1974, κύριε Κρεμαστινέ. Από τότε υπήρξαν και υπάρχουν κάθε χρόνο σποραδικά κρούσματα που οφείλονταν σε εισαγόμενη μετάδοση. </w:t>
      </w:r>
      <w:r>
        <w:rPr>
          <w:rFonts w:eastAsia="Times New Roman" w:cs="Times New Roman"/>
          <w:szCs w:val="24"/>
        </w:rPr>
        <w:t>Ό</w:t>
      </w:r>
      <w:r>
        <w:rPr>
          <w:rFonts w:eastAsia="Times New Roman" w:cs="Times New Roman"/>
          <w:szCs w:val="24"/>
        </w:rPr>
        <w:t xml:space="preserve">ντως, από το 2009 έχουμε καταγραφή εγχωρίως μεταδιδόμενων κρουσμάτων εξαιτίας της παρουσίας πληθυσμού </w:t>
      </w:r>
      <w:r>
        <w:rPr>
          <w:rFonts w:eastAsia="Times New Roman" w:cs="Times New Roman"/>
          <w:szCs w:val="24"/>
        </w:rPr>
        <w:t>μεταναστών στη χώρα από ενδημικές περιοχές. Αυτή η ετήσια παρουσία κρουσμάτων έχει μ</w:t>
      </w:r>
      <w:r>
        <w:rPr>
          <w:rFonts w:eastAsia="Times New Roman" w:cs="Times New Roman"/>
          <w:szCs w:val="24"/>
        </w:rPr>
        <w:t>ί</w:t>
      </w:r>
      <w:r>
        <w:rPr>
          <w:rFonts w:eastAsia="Times New Roman" w:cs="Times New Roman"/>
          <w:szCs w:val="24"/>
        </w:rPr>
        <w:t xml:space="preserve">α διακύμανση: </w:t>
      </w:r>
      <w:r>
        <w:rPr>
          <w:rFonts w:eastAsia="Times New Roman" w:cs="Times New Roman"/>
          <w:szCs w:val="24"/>
        </w:rPr>
        <w:lastRenderedPageBreak/>
        <w:t xml:space="preserve">άλλοτε φτάνει στα σαράντα, άλλοτε φτάνει στο μηδέν και άλλοτε φτάνει στα τέσσερα που έχουμε φέτος. Ελπίζουμε να μην έχουμε άλλο, αλλά πολύ πιθανόν να έχουμε </w:t>
      </w:r>
      <w:r>
        <w:rPr>
          <w:rFonts w:eastAsia="Times New Roman" w:cs="Times New Roman"/>
          <w:szCs w:val="24"/>
        </w:rPr>
        <w:t xml:space="preserve">όπως μας λένε οι επιδημιολόγοι. Αυτό δεν σημαίνει ότι ο ΣΥΡΙΖΑ επανέφερε την ελονοσία στη χώρα, διότι αυτό είπατε, κύριε Κρεμαστινέ, ως πολιτικός χώρος. </w:t>
      </w:r>
    </w:p>
    <w:p w14:paraId="6EF9FB27" w14:textId="77777777" w:rsidR="00FB7AA6" w:rsidRDefault="00C770FE">
      <w:pPr>
        <w:spacing w:after="0" w:line="600" w:lineRule="auto"/>
        <w:ind w:firstLine="720"/>
        <w:jc w:val="both"/>
        <w:rPr>
          <w:rFonts w:eastAsia="Times New Roman"/>
          <w:bCs/>
        </w:rPr>
      </w:pPr>
      <w:r>
        <w:rPr>
          <w:rFonts w:eastAsia="Times New Roman" w:cs="Times New Roman"/>
          <w:b/>
          <w:szCs w:val="24"/>
        </w:rPr>
        <w:t>ΔΗΜΗΤΡΙΟΣ ΚΡΕΜΑΣΤΙΝΟΣ</w:t>
      </w:r>
      <w:r>
        <w:rPr>
          <w:rFonts w:eastAsia="Times New Roman" w:cs="Times New Roman"/>
          <w:b/>
          <w:szCs w:val="24"/>
        </w:rPr>
        <w:t xml:space="preserve"> (Ε΄ Αντιπρόεδρος της Βουλής)</w:t>
      </w:r>
      <w:r>
        <w:rPr>
          <w:rFonts w:eastAsia="Times New Roman" w:cs="Times New Roman"/>
          <w:b/>
          <w:szCs w:val="24"/>
        </w:rPr>
        <w:t>:</w:t>
      </w:r>
      <w:r>
        <w:rPr>
          <w:rFonts w:eastAsia="Times New Roman" w:cs="Times New Roman"/>
          <w:szCs w:val="24"/>
        </w:rPr>
        <w:t xml:space="preserve"> Σας παρακαλώ, δεν είπα αυτό. </w:t>
      </w:r>
    </w:p>
    <w:p w14:paraId="6EF9FB28" w14:textId="77777777" w:rsidR="00FB7AA6" w:rsidRDefault="00C770FE">
      <w:pPr>
        <w:spacing w:after="0" w:line="600" w:lineRule="auto"/>
        <w:ind w:firstLine="720"/>
        <w:jc w:val="both"/>
        <w:rPr>
          <w:rFonts w:eastAsia="Times New Roman" w:cs="Times New Roman"/>
          <w:szCs w:val="24"/>
        </w:rPr>
      </w:pPr>
      <w:r>
        <w:rPr>
          <w:rFonts w:eastAsia="Times New Roman"/>
          <w:b/>
          <w:szCs w:val="24"/>
        </w:rPr>
        <w:t>ΑΝΔΡΕΑΣ ΞΑΝΘΟΣ (Υπου</w:t>
      </w:r>
      <w:r>
        <w:rPr>
          <w:rFonts w:eastAsia="Times New Roman"/>
          <w:b/>
          <w:szCs w:val="24"/>
        </w:rPr>
        <w:t xml:space="preserve">ργός Υγείας): </w:t>
      </w:r>
      <w:r>
        <w:rPr>
          <w:rFonts w:eastAsia="Times New Roman" w:cs="Times New Roman"/>
          <w:szCs w:val="24"/>
        </w:rPr>
        <w:t xml:space="preserve">Δεν λέω ότι το είπατε εσείς. Έχω ανακοίνωση της κ. Χριστοφιλοπούλου του ΠΑΣΟΚ. Ορίστε! Θα την καταθέσω στα Πρακτικά. </w:t>
      </w:r>
    </w:p>
    <w:p w14:paraId="6EF9FB29" w14:textId="77777777" w:rsidR="00FB7AA6" w:rsidRDefault="00C770FE">
      <w:pPr>
        <w:spacing w:after="0" w:line="600" w:lineRule="auto"/>
        <w:ind w:firstLine="720"/>
        <w:jc w:val="both"/>
        <w:rPr>
          <w:rFonts w:eastAsia="Times New Roman"/>
          <w:bCs/>
        </w:rPr>
      </w:pPr>
      <w:r>
        <w:rPr>
          <w:rFonts w:eastAsia="Times New Roman" w:cs="Times New Roman"/>
          <w:b/>
          <w:szCs w:val="24"/>
        </w:rPr>
        <w:t>ΔΗΜΗΤΡΙΟΣ ΚΡΕΜΑΣΤΙΝΟΣ</w:t>
      </w:r>
      <w:r>
        <w:rPr>
          <w:rFonts w:eastAsia="Times New Roman" w:cs="Times New Roman"/>
          <w:b/>
          <w:szCs w:val="24"/>
        </w:rPr>
        <w:t xml:space="preserve"> (Ε΄ Αντιπρόεδρος της Βουλής)</w:t>
      </w:r>
      <w:r>
        <w:rPr>
          <w:rFonts w:eastAsia="Times New Roman" w:cs="Times New Roman"/>
          <w:b/>
          <w:szCs w:val="24"/>
        </w:rPr>
        <w:t xml:space="preserve">: </w:t>
      </w:r>
      <w:r>
        <w:rPr>
          <w:rFonts w:eastAsia="Times New Roman" w:cs="Times New Roman"/>
          <w:szCs w:val="24"/>
        </w:rPr>
        <w:t xml:space="preserve">Εγώ έχω κάνει </w:t>
      </w:r>
      <w:r>
        <w:rPr>
          <w:rFonts w:eastAsia="Times New Roman"/>
          <w:bCs/>
        </w:rPr>
        <w:t>συγκεκριμένη ερώτηση.</w:t>
      </w:r>
    </w:p>
    <w:p w14:paraId="6EF9FB2A" w14:textId="77777777" w:rsidR="00FB7AA6" w:rsidRDefault="00C770FE">
      <w:pPr>
        <w:spacing w:after="0" w:line="600" w:lineRule="auto"/>
        <w:ind w:firstLine="720"/>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Κο</w:t>
      </w:r>
      <w:r>
        <w:rPr>
          <w:rFonts w:eastAsia="Times New Roman" w:cs="Times New Roman"/>
          <w:szCs w:val="24"/>
        </w:rPr>
        <w:t xml:space="preserve">ιτάξτε, με αυτά τα θέματα δεν θα παίζουμε. Ή θα κάνουμε σοβαρή επιστημονική και τεχνοκρατική συζήτηση, ή θα κάνουμε λαϊκισμό. Διαλέξτε. </w:t>
      </w:r>
    </w:p>
    <w:p w14:paraId="6EF9FB2B"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w:t>
      </w:r>
      <w:r>
        <w:rPr>
          <w:rFonts w:eastAsia="Times New Roman" w:cs="Times New Roman"/>
          <w:szCs w:val="24"/>
        </w:rPr>
        <w:t>τέρυγα του ΣΥΡΙΖΑ)</w:t>
      </w:r>
    </w:p>
    <w:p w14:paraId="6EF9FB2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Ευχαριστούμε τον κ. Ξανθό. </w:t>
      </w:r>
    </w:p>
    <w:p w14:paraId="6EF9FB2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Πριν περάσουμ</w:t>
      </w:r>
      <w:r>
        <w:rPr>
          <w:rFonts w:eastAsia="Times New Roman" w:cs="Times New Roman"/>
          <w:szCs w:val="24"/>
        </w:rPr>
        <w:t xml:space="preserve">ε στην επόμενη επίκαιρη ερώτηση, θα ήθελα να ενημερώσω το Σώμα ότι η </w:t>
      </w:r>
      <w:r>
        <w:rPr>
          <w:rFonts w:eastAsia="Times New Roman" w:cs="Times New Roman"/>
          <w:szCs w:val="24"/>
        </w:rPr>
        <w:t>πρώτη</w:t>
      </w:r>
      <w:r>
        <w:rPr>
          <w:rFonts w:eastAsia="Times New Roman" w:cs="Times New Roman"/>
          <w:szCs w:val="24"/>
        </w:rPr>
        <w:t xml:space="preserve"> με αριθμό 1210/5-9-2016 επίκαιρη ερώτηση </w:t>
      </w:r>
      <w:r>
        <w:rPr>
          <w:rFonts w:eastAsia="Times New Roman" w:cs="Times New Roman"/>
          <w:szCs w:val="24"/>
        </w:rPr>
        <w:t>πρώτου κύκλου</w:t>
      </w:r>
      <w:r>
        <w:rPr>
          <w:rFonts w:eastAsia="Times New Roman" w:cs="Times New Roman"/>
          <w:szCs w:val="24"/>
        </w:rPr>
        <w:t xml:space="preserve"> του Βουλευτή Κοζάνης του Συνασπισμού Ριζοσπαστικής Αριστεράς κ. </w:t>
      </w:r>
      <w:r>
        <w:rPr>
          <w:rFonts w:eastAsia="Times New Roman" w:cs="Times New Roman"/>
          <w:bCs/>
          <w:szCs w:val="24"/>
        </w:rPr>
        <w:t>Ιωάννη Θεοφύλακτου</w:t>
      </w:r>
      <w:r>
        <w:rPr>
          <w:rFonts w:eastAsia="Times New Roman" w:cs="Times New Roman"/>
          <w:szCs w:val="24"/>
        </w:rPr>
        <w:t xml:space="preserve"> προς τον Υπουργό </w:t>
      </w:r>
      <w:r>
        <w:rPr>
          <w:rFonts w:eastAsia="Times New Roman" w:cs="Times New Roman"/>
          <w:bCs/>
          <w:szCs w:val="24"/>
        </w:rPr>
        <w:t>Εργασίας, Κοινωνικής Ασφάλ</w:t>
      </w:r>
      <w:r>
        <w:rPr>
          <w:rFonts w:eastAsia="Times New Roman" w:cs="Times New Roman"/>
          <w:bCs/>
          <w:szCs w:val="24"/>
        </w:rPr>
        <w:t>ισης και Κοινωνικής Αλληλεγγύης,</w:t>
      </w:r>
      <w:r>
        <w:rPr>
          <w:rFonts w:eastAsia="Times New Roman" w:cs="Times New Roman"/>
          <w:szCs w:val="24"/>
        </w:rPr>
        <w:t xml:space="preserve"> σχετικά με την προστασία από την κατάσχεση των αναδρομικά καταβαλλόμενων συντάξεων δεν θα συζητηθεί λόγω κωλύματος του αρμόδιου Υπουργού. </w:t>
      </w:r>
    </w:p>
    <w:p w14:paraId="6EF9FB2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δεύτερη</w:t>
      </w:r>
      <w:r>
        <w:rPr>
          <w:rFonts w:eastAsia="Times New Roman" w:cs="Times New Roman"/>
          <w:szCs w:val="24"/>
        </w:rPr>
        <w:t xml:space="preserve"> με αριθμό 1211/5-9-2016 επίκαιρη ερώτηση </w:t>
      </w:r>
      <w:r>
        <w:rPr>
          <w:rFonts w:eastAsia="Times New Roman" w:cs="Times New Roman"/>
          <w:szCs w:val="24"/>
        </w:rPr>
        <w:t>πρώτου κύκλου</w:t>
      </w:r>
      <w:r>
        <w:rPr>
          <w:rFonts w:eastAsia="Times New Roman" w:cs="Times New Roman"/>
          <w:szCs w:val="24"/>
        </w:rPr>
        <w:t xml:space="preserve"> του Βουλευτή Καρδίτσας της Νέας Δημοκρατίας κ. </w:t>
      </w:r>
      <w:r>
        <w:rPr>
          <w:rFonts w:eastAsia="Times New Roman" w:cs="Times New Roman"/>
          <w:bCs/>
          <w:szCs w:val="24"/>
        </w:rPr>
        <w:t>Κωνσταντίνου Τσιάρα</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αυξήσεις στις ασφαλιστικές εισφορές των αγροτών δεν θα συζητηθεί λόγω κωλύματος του αρμόδιου Υπου</w:t>
      </w:r>
      <w:r>
        <w:rPr>
          <w:rFonts w:eastAsia="Times New Roman" w:cs="Times New Roman"/>
          <w:szCs w:val="24"/>
        </w:rPr>
        <w:t>ργού.</w:t>
      </w:r>
    </w:p>
    <w:p w14:paraId="6EF9FB2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Λόγω κωλύματος του Αναπληρωτή Υπουργού Προστασίας του Πολίτη δεν θα συζητηθεί η </w:t>
      </w:r>
      <w:r>
        <w:rPr>
          <w:rFonts w:eastAsia="Times New Roman" w:cs="Times New Roman"/>
          <w:szCs w:val="24"/>
        </w:rPr>
        <w:t>έκτη</w:t>
      </w:r>
      <w:r>
        <w:rPr>
          <w:rFonts w:eastAsia="Times New Roman" w:cs="Times New Roman"/>
          <w:szCs w:val="24"/>
        </w:rPr>
        <w:t xml:space="preserve"> με αριθμό 1204/30-8-2016 επίκαιρη ερώτηση </w:t>
      </w:r>
      <w:r>
        <w:rPr>
          <w:rFonts w:eastAsia="Times New Roman" w:cs="Times New Roman"/>
          <w:szCs w:val="24"/>
        </w:rPr>
        <w:t>πρώτου κύκλου</w:t>
      </w:r>
      <w:r>
        <w:rPr>
          <w:rFonts w:eastAsia="Times New Roman" w:cs="Times New Roman"/>
          <w:szCs w:val="24"/>
        </w:rPr>
        <w:t xml:space="preserve"> του Βουλευτή Αχαΐας του Ποταμιού κ. </w:t>
      </w:r>
      <w:r>
        <w:rPr>
          <w:rFonts w:eastAsia="Times New Roman" w:cs="Times New Roman"/>
          <w:bCs/>
          <w:szCs w:val="24"/>
        </w:rPr>
        <w:t xml:space="preserve">Ιάσονα </w:t>
      </w:r>
      <w:r>
        <w:rPr>
          <w:rFonts w:eastAsia="Times New Roman" w:cs="Times New Roman"/>
          <w:bCs/>
          <w:szCs w:val="24"/>
        </w:rPr>
        <w:lastRenderedPageBreak/>
        <w:t>Φωτήλα</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αύξηση της παραβατικότητας με θύμα τους πολίτες.</w:t>
      </w:r>
    </w:p>
    <w:p w14:paraId="6EF9FB3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Ομοίως, δεν θα συζητηθεί και η </w:t>
      </w:r>
      <w:r>
        <w:rPr>
          <w:rFonts w:eastAsia="Times New Roman" w:cs="Times New Roman"/>
          <w:szCs w:val="24"/>
        </w:rPr>
        <w:t>πέμπτη</w:t>
      </w:r>
      <w:r>
        <w:rPr>
          <w:rFonts w:eastAsia="Times New Roman" w:cs="Times New Roman"/>
          <w:szCs w:val="24"/>
        </w:rPr>
        <w:t xml:space="preserve"> με αριθμό 1208/2-9-2016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Εσωτε</w:t>
      </w:r>
      <w:r>
        <w:rPr>
          <w:rFonts w:eastAsia="Times New Roman" w:cs="Times New Roman"/>
          <w:bCs/>
          <w:szCs w:val="24"/>
        </w:rPr>
        <w:t>ρικών και Διοικητικής Ανασυγκρότησης,</w:t>
      </w:r>
      <w:r>
        <w:rPr>
          <w:rFonts w:eastAsia="Times New Roman" w:cs="Times New Roman"/>
          <w:szCs w:val="24"/>
        </w:rPr>
        <w:t xml:space="preserve"> σχετικά με τις συγχωνεύσεις </w:t>
      </w:r>
      <w:r>
        <w:rPr>
          <w:rFonts w:eastAsia="Times New Roman" w:cs="Times New Roman"/>
          <w:szCs w:val="24"/>
        </w:rPr>
        <w:t>α</w:t>
      </w:r>
      <w:r>
        <w:rPr>
          <w:rFonts w:eastAsia="Times New Roman" w:cs="Times New Roman"/>
          <w:szCs w:val="24"/>
        </w:rPr>
        <w:t xml:space="preserve">στυνομικών </w:t>
      </w:r>
      <w:r>
        <w:rPr>
          <w:rFonts w:eastAsia="Times New Roman" w:cs="Times New Roman"/>
          <w:szCs w:val="24"/>
        </w:rPr>
        <w:t>τ</w:t>
      </w:r>
      <w:r>
        <w:rPr>
          <w:rFonts w:eastAsia="Times New Roman" w:cs="Times New Roman"/>
          <w:szCs w:val="24"/>
        </w:rPr>
        <w:t>μημάτων στο Νομό Θεσσαλονίκης.</w:t>
      </w:r>
    </w:p>
    <w:p w14:paraId="6EF9FB3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w:t>
      </w:r>
      <w:r>
        <w:rPr>
          <w:rFonts w:eastAsia="Times New Roman" w:cs="Times New Roman"/>
          <w:szCs w:val="24"/>
        </w:rPr>
        <w:t xml:space="preserve"> με αριθμό 1206/31-8-2016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Β΄ Αθηνών του Λαϊκού Συνδέσμου – Χρυσή</w:t>
      </w:r>
      <w:r>
        <w:rPr>
          <w:rFonts w:eastAsia="Times New Roman" w:cs="Times New Roman"/>
          <w:szCs w:val="24"/>
        </w:rPr>
        <w:t xml:space="preserve"> </w:t>
      </w:r>
      <w:r>
        <w:rPr>
          <w:rFonts w:eastAsia="Times New Roman" w:cs="Times New Roman"/>
          <w:szCs w:val="24"/>
        </w:rPr>
        <w:t xml:space="preserve">Αυγή κ. </w:t>
      </w:r>
      <w:r>
        <w:rPr>
          <w:rFonts w:eastAsia="Times New Roman" w:cs="Times New Roman"/>
          <w:bCs/>
          <w:szCs w:val="24"/>
        </w:rPr>
        <w:t xml:space="preserve">Ηλία Παναγιώταρου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szCs w:val="24"/>
        </w:rPr>
        <w:t xml:space="preserve"> σχετικά με την «ανθελληνική δράση </w:t>
      </w:r>
      <w:r>
        <w:rPr>
          <w:rFonts w:eastAsia="Times New Roman" w:cs="Times New Roman"/>
          <w:szCs w:val="24"/>
        </w:rPr>
        <w:t>τ</w:t>
      </w:r>
      <w:r>
        <w:rPr>
          <w:rFonts w:eastAsia="Times New Roman" w:cs="Times New Roman"/>
          <w:szCs w:val="24"/>
        </w:rPr>
        <w:t>ούρκων πρακτόρων και εκπροσώπων τους στη Θράκη» δεν θα συζητηθεί λόγω κωλύματος του Υπουργού Εξωτερικών κ. Κοτζιά</w:t>
      </w:r>
      <w:r>
        <w:rPr>
          <w:rFonts w:eastAsia="Times New Roman" w:cs="Times New Roman"/>
          <w:szCs w:val="24"/>
        </w:rPr>
        <w:t>,</w:t>
      </w:r>
      <w:r>
        <w:rPr>
          <w:rFonts w:eastAsia="Times New Roman" w:cs="Times New Roman"/>
          <w:szCs w:val="24"/>
        </w:rPr>
        <w:t xml:space="preserve"> εξαιτίας απουσίας του εκτός Αθηνών.</w:t>
      </w:r>
    </w:p>
    <w:p w14:paraId="6EF9FB3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τέταρτη</w:t>
      </w:r>
      <w:r>
        <w:rPr>
          <w:rFonts w:eastAsia="Times New Roman" w:cs="Times New Roman"/>
          <w:szCs w:val="24"/>
        </w:rPr>
        <w:t xml:space="preserve"> με αριθμό 1216/5-9-2016 </w:t>
      </w:r>
      <w:r>
        <w:rPr>
          <w:rFonts w:eastAsia="Times New Roman" w:cs="Times New Roman"/>
          <w:szCs w:val="24"/>
        </w:rPr>
        <w:t xml:space="preserve">επίκαιρη ερώτηση </w:t>
      </w:r>
      <w:r>
        <w:rPr>
          <w:rFonts w:eastAsia="Times New Roman" w:cs="Times New Roman"/>
          <w:szCs w:val="24"/>
        </w:rPr>
        <w:t>δεύτερου κύκλου</w:t>
      </w:r>
      <w:r>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bCs/>
          <w:szCs w:val="24"/>
        </w:rPr>
        <w:lastRenderedPageBreak/>
        <w:t>και Διοικητικής Ανασυγκρότησης,</w:t>
      </w:r>
      <w:r>
        <w:rPr>
          <w:rFonts w:eastAsia="Times New Roman" w:cs="Times New Roman"/>
          <w:szCs w:val="24"/>
        </w:rPr>
        <w:t xml:space="preserve"> σχετικά με τη λήψη μέτρων για την απορρόφηση όλων των παιδιών στους παιδικούς στα</w:t>
      </w:r>
      <w:r>
        <w:rPr>
          <w:rFonts w:eastAsia="Times New Roman" w:cs="Times New Roman"/>
          <w:szCs w:val="24"/>
        </w:rPr>
        <w:t>θμούς δεν θα συζητηθεί λόγω κωλύματος του Υπουργού Εσωτερικών και Διοικητικής Ανασυγκρότησης.</w:t>
      </w:r>
    </w:p>
    <w:p w14:paraId="6EF9FB33" w14:textId="77777777" w:rsidR="00FB7AA6" w:rsidRDefault="00C770FE">
      <w:pPr>
        <w:spacing w:after="0" w:line="60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πέμπτη</w:t>
      </w:r>
      <w:r>
        <w:rPr>
          <w:rFonts w:eastAsia="Times New Roman"/>
          <w:szCs w:val="24"/>
        </w:rPr>
        <w:t xml:space="preserve"> με αριθμό 1215/5-9-2016 επίκαιρη ερώτηση </w:t>
      </w:r>
      <w:r>
        <w:rPr>
          <w:rFonts w:eastAsia="Times New Roman"/>
          <w:szCs w:val="24"/>
        </w:rPr>
        <w:t>πρώτου κύκλου</w:t>
      </w:r>
      <w:r>
        <w:rPr>
          <w:rFonts w:eastAsia="Times New Roman"/>
          <w:szCs w:val="24"/>
        </w:rPr>
        <w:t xml:space="preserve"> του Βουλευτή Β΄ Αθηνών του Κομμουνιστικού Κόμματος Ελλάδ</w:t>
      </w:r>
      <w:r>
        <w:rPr>
          <w:rFonts w:eastAsia="Times New Roman"/>
          <w:szCs w:val="24"/>
        </w:rPr>
        <w:t>α</w:t>
      </w:r>
      <w:r>
        <w:rPr>
          <w:rFonts w:eastAsia="Times New Roman"/>
          <w:szCs w:val="24"/>
        </w:rPr>
        <w:t>ς κ. Χρήστου Κατσώτη προς το</w:t>
      </w:r>
      <w:r>
        <w:rPr>
          <w:rFonts w:eastAsia="Times New Roman"/>
          <w:szCs w:val="24"/>
        </w:rPr>
        <w:t>ν Υπουργό Εργασίας, Κοινωνικής Ασφάλισης και Κοινωνικής Αλληλεγγύης, σχετικά με την μετατροπή του επιδόματος ανεργίας σε επιταγή εργασίας.</w:t>
      </w:r>
    </w:p>
    <w:p w14:paraId="6EF9FB34" w14:textId="77777777" w:rsidR="00FB7AA6" w:rsidRDefault="00C770FE">
      <w:pPr>
        <w:spacing w:after="0" w:line="600" w:lineRule="auto"/>
        <w:ind w:firstLine="720"/>
        <w:jc w:val="both"/>
        <w:rPr>
          <w:rFonts w:eastAsia="Times New Roman"/>
          <w:szCs w:val="24"/>
        </w:rPr>
      </w:pPr>
      <w:r>
        <w:rPr>
          <w:rFonts w:eastAsia="Times New Roman"/>
          <w:szCs w:val="24"/>
        </w:rPr>
        <w:t>Στην επίκαιρη ερώτηση του κυρίου συναδέλφου θα απαντήσει η Αναπληρώτρια Υπουργός κ. Ουρανία Αντωνοπούλου.</w:t>
      </w:r>
    </w:p>
    <w:p w14:paraId="6EF9FB35" w14:textId="77777777" w:rsidR="00FB7AA6" w:rsidRDefault="00C770FE">
      <w:pPr>
        <w:spacing w:after="0" w:line="600" w:lineRule="auto"/>
        <w:ind w:firstLine="720"/>
        <w:jc w:val="both"/>
        <w:rPr>
          <w:rFonts w:eastAsia="Times New Roman"/>
          <w:szCs w:val="24"/>
        </w:rPr>
      </w:pPr>
      <w:r>
        <w:rPr>
          <w:rFonts w:eastAsia="Times New Roman"/>
          <w:szCs w:val="24"/>
        </w:rPr>
        <w:t>Κύριε Κατσώ</w:t>
      </w:r>
      <w:r>
        <w:rPr>
          <w:rFonts w:eastAsia="Times New Roman"/>
          <w:szCs w:val="24"/>
        </w:rPr>
        <w:t>τη, έχετε τον λόγο.</w:t>
      </w:r>
    </w:p>
    <w:p w14:paraId="6EF9FB36" w14:textId="77777777" w:rsidR="00FB7AA6" w:rsidRDefault="00C770FE">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6EF9FB37" w14:textId="77777777" w:rsidR="00FB7AA6" w:rsidRDefault="00C770FE">
      <w:pPr>
        <w:spacing w:after="0" w:line="600" w:lineRule="auto"/>
        <w:ind w:firstLine="720"/>
        <w:jc w:val="both"/>
        <w:rPr>
          <w:rFonts w:eastAsia="Times New Roman"/>
          <w:szCs w:val="24"/>
        </w:rPr>
      </w:pPr>
      <w:r>
        <w:rPr>
          <w:rFonts w:eastAsia="Times New Roman"/>
          <w:szCs w:val="24"/>
        </w:rPr>
        <w:lastRenderedPageBreak/>
        <w:t>Ας πάμε σε μ</w:t>
      </w:r>
      <w:r>
        <w:rPr>
          <w:rFonts w:eastAsia="Times New Roman"/>
          <w:szCs w:val="24"/>
        </w:rPr>
        <w:t>ί</w:t>
      </w:r>
      <w:r>
        <w:rPr>
          <w:rFonts w:eastAsia="Times New Roman"/>
          <w:szCs w:val="24"/>
        </w:rPr>
        <w:t xml:space="preserve">α άλλη «ανίατη ασθένεια» του καπιταλιστικού συστήματος, για την οποία δίνετε «ασπιρίνες», αυτή της ανεργίας. </w:t>
      </w:r>
    </w:p>
    <w:p w14:paraId="6EF9FB38" w14:textId="77777777" w:rsidR="00FB7AA6" w:rsidRDefault="00C770FE">
      <w:pPr>
        <w:spacing w:after="0" w:line="600" w:lineRule="auto"/>
        <w:ind w:firstLine="720"/>
        <w:jc w:val="both"/>
        <w:rPr>
          <w:rFonts w:eastAsia="Times New Roman"/>
          <w:szCs w:val="24"/>
        </w:rPr>
      </w:pPr>
      <w:r>
        <w:rPr>
          <w:rFonts w:eastAsia="Times New Roman"/>
          <w:szCs w:val="24"/>
        </w:rPr>
        <w:t>Κυρία Υπουργέ, πριν από</w:t>
      </w:r>
      <w:r>
        <w:rPr>
          <w:rFonts w:eastAsia="Times New Roman"/>
          <w:szCs w:val="24"/>
        </w:rPr>
        <w:t xml:space="preserve"> λίγες μέρες ανακοινώσατε ένα ακόμα πρόγραμμα του ΟΑΕΔ και το παρουσιάσατε ως νέο, ως δήθεν καινοτόμο, αυτό της μετατροπής του επιδόματος ανεργίας σε επίδομα εργασίας, καινοτομία που πράγματι εξέπληξε και τους εκπροσώπους των βιομηχάνων και των άλλων αγροτ</w:t>
      </w:r>
      <w:r>
        <w:rPr>
          <w:rFonts w:eastAsia="Times New Roman"/>
          <w:szCs w:val="24"/>
        </w:rPr>
        <w:t>ικών οργανώσεων. Δεν περίμεναν αυτό το βήμα της παραπέρα ενίσχυσής τους με τις εισφορές των εργαζομένων, που ο σκοπός τους είναι η προστασία των ανέργων μ’ αυτό το ισχνό επίδομα, που έχει καταντήσει τόσο ισχνό από τις μειώσεις που έχουν αποφασιστεί και που</w:t>
      </w:r>
      <w:r>
        <w:rPr>
          <w:rFonts w:eastAsia="Times New Roman"/>
          <w:szCs w:val="24"/>
        </w:rPr>
        <w:t xml:space="preserve"> εσείς διατηρείτε, κάτι που πράγματι δεν είχαν τολμήσει οι προηγούμενες κυβερνήσεις της Νέας Δημοκρατίας και του ΠΑΣΟΚ, γι’ αυτό και η μεγάλη ικανοποίησή τους. </w:t>
      </w:r>
    </w:p>
    <w:p w14:paraId="6EF9FB39" w14:textId="77777777" w:rsidR="00FB7AA6" w:rsidRDefault="00C770FE">
      <w:pPr>
        <w:spacing w:after="0" w:line="600" w:lineRule="auto"/>
        <w:ind w:firstLine="720"/>
        <w:jc w:val="both"/>
        <w:rPr>
          <w:rFonts w:eastAsia="Times New Roman"/>
          <w:szCs w:val="24"/>
        </w:rPr>
      </w:pPr>
      <w:r>
        <w:rPr>
          <w:rFonts w:eastAsia="Times New Roman"/>
          <w:szCs w:val="24"/>
        </w:rPr>
        <w:t>Το επίδομα ανεργίας, που στηρίζεται στον κόπο και τον ιδρώτα χιλιάδων εργαζομένων, το μετατρέπε</w:t>
      </w:r>
      <w:r>
        <w:rPr>
          <w:rFonts w:eastAsia="Times New Roman"/>
          <w:szCs w:val="24"/>
        </w:rPr>
        <w:t xml:space="preserve">τε σε άμεση ενίσχυση των εργοδοτών. Προστίθεται και αυτό στον πακτωλό των δισεκατομμυρίων ευρώ </w:t>
      </w:r>
      <w:r>
        <w:rPr>
          <w:rFonts w:eastAsia="Times New Roman"/>
          <w:szCs w:val="24"/>
        </w:rPr>
        <w:lastRenderedPageBreak/>
        <w:t xml:space="preserve">των προγραμμάτων που υλοποιήθηκαν όλα τα προηγούμενα χρόνια και αποτέλεσαν το εργαλείο για εξασφάλιση πιο φτηνής εργατικής δύναμης. Διευκόλυνε την κατάργηση της </w:t>
      </w:r>
      <w:r>
        <w:rPr>
          <w:rFonts w:eastAsia="Times New Roman"/>
          <w:szCs w:val="24"/>
        </w:rPr>
        <w:t>πλήρους και σταθερής δουλειάς, την κατάργηση των συλλογικών συμβάσεων, ενίσχυσε την ευελιξία, κατάργησε εργασιακά και ασφαλιστικά δικαιώματα. Όπως αναφέρει η διοικήτρια του ΟΑΕΔ σε συνέντευξή της, η καθαρή επίπτωση των προγραμμάτων στην απασχόληση ήταν ασή</w:t>
      </w:r>
      <w:r>
        <w:rPr>
          <w:rFonts w:eastAsia="Times New Roman"/>
          <w:szCs w:val="24"/>
        </w:rPr>
        <w:t xml:space="preserve">μαντη. </w:t>
      </w:r>
    </w:p>
    <w:p w14:paraId="6EF9FB3A" w14:textId="77777777" w:rsidR="00FB7AA6" w:rsidRDefault="00C770FE">
      <w:pPr>
        <w:spacing w:after="0" w:line="600" w:lineRule="auto"/>
        <w:ind w:firstLine="720"/>
        <w:jc w:val="both"/>
        <w:rPr>
          <w:rFonts w:eastAsia="Times New Roman"/>
          <w:szCs w:val="24"/>
        </w:rPr>
      </w:pPr>
      <w:r>
        <w:rPr>
          <w:rFonts w:eastAsia="Times New Roman"/>
          <w:szCs w:val="24"/>
        </w:rPr>
        <w:t>Η Κυβέρνησή σας, λοιπόν, έρχεται και τα κάνει αυτά σε μία περίοδο που η ανεργία έχει «κοκκαλώσει» σε υψηλά επίπεδα, που η προστασία των ανέργων και των οικογενειών τους έχει εκμηδενιστεί. Φτάσαμε αυτή η ελάχιστη βοήθεια του επιδόματος ανεργίας με τ</w:t>
      </w:r>
      <w:r>
        <w:rPr>
          <w:rFonts w:eastAsia="Times New Roman"/>
          <w:szCs w:val="24"/>
        </w:rPr>
        <w:t>ο «κουτσουρεμένο» επίδομα των 360 ευρώ που λαμβάνει μόλις το 10% των ανέργων, να δίνεται από την Κυβέρνηση της «δεύτερης φοράς Αριστερά» απλόχερα στους εργοδότες, να αυξάνει το τζίρο τους και τα κέρδη τους, αφού αυτοί που θα παράγουν τον πλούτο δεν θα πληρ</w:t>
      </w:r>
      <w:r>
        <w:rPr>
          <w:rFonts w:eastAsia="Times New Roman"/>
          <w:szCs w:val="24"/>
        </w:rPr>
        <w:t xml:space="preserve">ώνονται από τον εργοδότη, αλλά από τις εισφορές που παρακρατούνται από τους εργαζόμενους που, όπως είπα, σκοπός τους είναι η επιδότηση κατά την περίοδο της ανεργίας τους. </w:t>
      </w:r>
    </w:p>
    <w:p w14:paraId="6EF9FB3B" w14:textId="77777777" w:rsidR="00FB7AA6" w:rsidRDefault="00C770FE">
      <w:pPr>
        <w:spacing w:after="0" w:line="600" w:lineRule="auto"/>
        <w:ind w:firstLine="720"/>
        <w:jc w:val="both"/>
        <w:rPr>
          <w:rFonts w:eastAsia="Times New Roman"/>
          <w:szCs w:val="24"/>
        </w:rPr>
      </w:pPr>
      <w:r>
        <w:rPr>
          <w:rFonts w:eastAsia="Times New Roman"/>
          <w:szCs w:val="24"/>
        </w:rPr>
        <w:lastRenderedPageBreak/>
        <w:t>Αυτό αποτελεί πρόκληση, κυρία Υπουργέ. Αυτός ο σχεδιασμός σας, σε συνδυασμό με τις δ</w:t>
      </w:r>
      <w:r>
        <w:rPr>
          <w:rFonts w:eastAsia="Times New Roman"/>
          <w:szCs w:val="24"/>
        </w:rPr>
        <w:t xml:space="preserve">ήθεν ανύπαρκτες ή τις δήθεν δεσμεύσεις που αναλαμβάνουν οι εργοδότες, αλλά και η μη θεμελίωση σταθερών θέσεων εργασίας, ανοίγει νέα γραμμή παραγωγής οικειοθελών αποχωρήσεων που θα «βαφτίζονται» στη συνέχεια «προσλήψεις ανέργων». Η μετατροπή του επιδόματος </w:t>
      </w:r>
      <w:r>
        <w:rPr>
          <w:rFonts w:eastAsia="Times New Roman"/>
          <w:szCs w:val="24"/>
        </w:rPr>
        <w:t>σε επιταγή εργασίας δημιουργεί νέο χτύπημα στους κλαδικούς μισθούς γιατί, όπως κι εσείς είπατε σε συνέντευξή σας, κυρία Υπουργέ, θα διασφαλίσετε τον κατώτερο μισθό. Όχι τον κλαδικό, αλλά τον κατώτερο μισθό.</w:t>
      </w:r>
    </w:p>
    <w:p w14:paraId="6EF9FB3C" w14:textId="77777777" w:rsidR="00FB7AA6" w:rsidRDefault="00C770FE">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Κατσώτη, </w:t>
      </w:r>
      <w:r>
        <w:rPr>
          <w:rFonts w:eastAsia="Times New Roman"/>
          <w:szCs w:val="24"/>
        </w:rPr>
        <w:t>ολοκληρώστε.</w:t>
      </w:r>
    </w:p>
    <w:p w14:paraId="6EF9FB3D" w14:textId="77777777" w:rsidR="00FB7AA6" w:rsidRDefault="00C770FE">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Τελειώνω, κύριε Πρόεδρε.</w:t>
      </w:r>
    </w:p>
    <w:p w14:paraId="6EF9FB3E" w14:textId="77777777" w:rsidR="00FB7AA6" w:rsidRDefault="00C770FE">
      <w:pPr>
        <w:spacing w:after="0" w:line="600" w:lineRule="auto"/>
        <w:ind w:firstLine="720"/>
        <w:jc w:val="both"/>
        <w:rPr>
          <w:rFonts w:eastAsia="Times New Roman"/>
          <w:szCs w:val="24"/>
        </w:rPr>
      </w:pPr>
      <w:r>
        <w:rPr>
          <w:rFonts w:eastAsia="Times New Roman"/>
          <w:szCs w:val="24"/>
        </w:rPr>
        <w:t xml:space="preserve">Άρα λοιπόν, θα συμβάλετε στην προσπάθεια που κάνει η εργοδοσία να κατεβάσει τους κλαδικούς μισθούς στα επίπεδα της εθνικής συλλογικής σύμβασης εργασίας. </w:t>
      </w:r>
    </w:p>
    <w:p w14:paraId="6EF9FB3F" w14:textId="77777777" w:rsidR="00FB7AA6" w:rsidRDefault="00C770FE">
      <w:pPr>
        <w:spacing w:after="0" w:line="600" w:lineRule="auto"/>
        <w:ind w:firstLine="720"/>
        <w:jc w:val="both"/>
        <w:rPr>
          <w:rFonts w:eastAsia="Times New Roman"/>
          <w:szCs w:val="24"/>
        </w:rPr>
      </w:pPr>
      <w:r>
        <w:rPr>
          <w:rFonts w:eastAsia="Times New Roman"/>
          <w:szCs w:val="24"/>
        </w:rPr>
        <w:lastRenderedPageBreak/>
        <w:t>Ρωτάμε, λοιπόν, αν θα επιμείνετε σ’ αυτό το πρ</w:t>
      </w:r>
      <w:r>
        <w:rPr>
          <w:rFonts w:eastAsia="Times New Roman"/>
          <w:szCs w:val="24"/>
        </w:rPr>
        <w:t>οκλητικό πρόγραμμα παραπέρα ενίσχυσης της εργοδοσίας και ουσιαστικά αν θα αφήσετε απροστάτευτους τους ανέργους, έστω και αυτό το 10% που σήμερα προστατεύεται μ’ αυτό το επίδομα ανεργίας.</w:t>
      </w:r>
    </w:p>
    <w:p w14:paraId="6EF9FB40" w14:textId="77777777" w:rsidR="00FB7AA6" w:rsidRDefault="00C770FE">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η κ. Αντωνοπούλου.</w:t>
      </w:r>
    </w:p>
    <w:p w14:paraId="6EF9FB41" w14:textId="77777777" w:rsidR="00FB7AA6" w:rsidRDefault="00C770FE">
      <w:pPr>
        <w:spacing w:after="0" w:line="600" w:lineRule="auto"/>
        <w:ind w:firstLine="720"/>
        <w:jc w:val="both"/>
        <w:rPr>
          <w:rFonts w:eastAsia="Times New Roman"/>
          <w:szCs w:val="24"/>
        </w:rPr>
      </w:pPr>
      <w:r>
        <w:rPr>
          <w:rFonts w:eastAsia="Times New Roman"/>
          <w:b/>
          <w:szCs w:val="24"/>
        </w:rPr>
        <w:t>ΟΥ</w:t>
      </w:r>
      <w:r>
        <w:rPr>
          <w:rFonts w:eastAsia="Times New Roman"/>
          <w:b/>
          <w:szCs w:val="24"/>
        </w:rPr>
        <w:t>ΡΑΝΙΑ ΑΝΤΩΝΟΠΟΥΛΟΥ (Αναπληρώτρια Υπουργός Εργασίας,</w:t>
      </w:r>
      <w:r>
        <w:rPr>
          <w:rFonts w:eastAsia="Times New Roman"/>
          <w:szCs w:val="24"/>
        </w:rPr>
        <w:t xml:space="preserve"> </w:t>
      </w:r>
      <w:r>
        <w:rPr>
          <w:rFonts w:eastAsia="Times New Roman"/>
          <w:b/>
          <w:szCs w:val="24"/>
        </w:rPr>
        <w:t xml:space="preserve">Κοινωνικής Ασφάλισης και Κοινωνικής Αλληλεγγύης): </w:t>
      </w:r>
      <w:r>
        <w:rPr>
          <w:rFonts w:eastAsia="Times New Roman"/>
          <w:szCs w:val="24"/>
        </w:rPr>
        <w:t>Ευχαριστώ, κύριε Πρόεδρε.</w:t>
      </w:r>
    </w:p>
    <w:p w14:paraId="6EF9FB42" w14:textId="77777777" w:rsidR="00FB7AA6" w:rsidRDefault="00C770FE">
      <w:pPr>
        <w:spacing w:after="0" w:line="600" w:lineRule="auto"/>
        <w:ind w:firstLine="720"/>
        <w:jc w:val="both"/>
        <w:rPr>
          <w:rFonts w:eastAsia="Times New Roman"/>
          <w:szCs w:val="24"/>
        </w:rPr>
      </w:pPr>
      <w:r>
        <w:rPr>
          <w:rFonts w:eastAsia="Times New Roman"/>
          <w:szCs w:val="24"/>
        </w:rPr>
        <w:t>Αξιότιμες και αξιότιμοι Βουλευτές, θέλω να ευχαριστήσω πρώτα απ’ όλα τον κ. Κατσώτη που μου δίνει την ευκαιρία να αναφερθώ σ’ αυ</w:t>
      </w:r>
      <w:r>
        <w:rPr>
          <w:rFonts w:eastAsia="Times New Roman"/>
          <w:szCs w:val="24"/>
        </w:rPr>
        <w:t>τό το πολύ σημαντικό ζήτημα.</w:t>
      </w:r>
    </w:p>
    <w:p w14:paraId="6EF9FB43" w14:textId="77777777" w:rsidR="00FB7AA6" w:rsidRDefault="00C770FE">
      <w:pPr>
        <w:spacing w:after="0" w:line="600" w:lineRule="auto"/>
        <w:ind w:firstLine="720"/>
        <w:jc w:val="both"/>
        <w:rPr>
          <w:rFonts w:eastAsia="Times New Roman"/>
          <w:szCs w:val="24"/>
        </w:rPr>
      </w:pPr>
      <w:r>
        <w:rPr>
          <w:rFonts w:eastAsia="Times New Roman"/>
          <w:szCs w:val="24"/>
        </w:rPr>
        <w:t>Η Κυβέρνησή μας από την πρώτη στιγμή έβαλε στο κέντρο της προσοχής της και της πολιτικής της το να υποστηρίξει τον κόσμο που έχει περάσει στην ανεργία και βάλαμε σαν προγραμματισμό και στόχο το να εξορθολογίσουμε τους λίγους πό</w:t>
      </w:r>
      <w:r>
        <w:rPr>
          <w:rFonts w:eastAsia="Times New Roman"/>
          <w:szCs w:val="24"/>
        </w:rPr>
        <w:t xml:space="preserve">ρους που έχει η χώρα μας σήμερα, ώστε να ενδυναμώσουμε το </w:t>
      </w:r>
      <w:r>
        <w:rPr>
          <w:rFonts w:eastAsia="Times New Roman"/>
          <w:szCs w:val="24"/>
        </w:rPr>
        <w:lastRenderedPageBreak/>
        <w:t>ανθρώπινο δυναμικό από τη μία και από την άλλη να κάνουμε τις παρεμβάσεις που χρειάζονται, ώστε να μπορούν να γίνονται καινούργιες προσλήψεις.</w:t>
      </w:r>
    </w:p>
    <w:p w14:paraId="6EF9FB44"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Αναφερθήκατε σε πολλά. Δεν θα χρησιμοποιήσω καν την απά</w:t>
      </w:r>
      <w:r>
        <w:rPr>
          <w:rFonts w:eastAsia="Times New Roman"/>
          <w:szCs w:val="24"/>
        </w:rPr>
        <w:t xml:space="preserve">ντηση που είχα ετοιμάσει στην ερώτηση που καταθέσατε. Θα απαντήσω, όμως, συγκεκριμένα στα θέματα που θέσατε σήμερα. </w:t>
      </w:r>
    </w:p>
    <w:p w14:paraId="6EF9FB45"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Υποστηρίζουμε –είπατε- τους βιομηχάνους. Υποστηρίζουμε τη ραχοκοκαλιά της ελληνικής οικονομίας που είναι οι πάρα πολύ μικρές επιχειρήσεις. </w:t>
      </w:r>
      <w:r>
        <w:rPr>
          <w:rFonts w:eastAsia="Times New Roman"/>
          <w:szCs w:val="24"/>
        </w:rPr>
        <w:t xml:space="preserve">Γι’ αυτό, λοιπόν, είπαμε ότι αυτό το </w:t>
      </w:r>
      <w:r>
        <w:rPr>
          <w:rFonts w:eastAsia="Times New Roman"/>
          <w:szCs w:val="24"/>
        </w:rPr>
        <w:t>π</w:t>
      </w:r>
      <w:r>
        <w:rPr>
          <w:rFonts w:eastAsia="Times New Roman"/>
          <w:szCs w:val="24"/>
        </w:rPr>
        <w:t>ρόγραμμα απευθύνεται σε εκείνες τις πολύ μικρές επιχειρήσεις που έχουν από μηδέν σήμερα μέχρι και εννέα ή δέκα εργαζόμενους. Αυτές είναι οι πολύ μικρές επιχειρήσεις. Το κάναμε ακριβώς γιατί δεν θέλουμε να υποστηρίξουμε</w:t>
      </w:r>
      <w:r>
        <w:rPr>
          <w:rFonts w:eastAsia="Times New Roman"/>
          <w:szCs w:val="24"/>
        </w:rPr>
        <w:t xml:space="preserve"> τις μεγάλες εταιρείες που έχουν τη δυνατότητα να κάνουν προσλήψεις και δεν θέλουμε να έχουμε υποκαταστάσεις. Ήμασταν πολύ προσεκτικοί σε αυτό.</w:t>
      </w:r>
    </w:p>
    <w:p w14:paraId="6EF9FB46"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Μιλήσατε για «ασπιρίνες». Ακούστε. Με τις «ασπιρίνες» τις οποίες η Κυβέρνησή μας έχει «δώσει», έχει καταφέρει σε</w:t>
      </w:r>
      <w:r>
        <w:rPr>
          <w:rFonts w:eastAsia="Times New Roman"/>
          <w:szCs w:val="24"/>
        </w:rPr>
        <w:t xml:space="preserve"> ένα πάρα πολύ δύσκολο περιβάλλον να μειώσει τον αριθμό των ανέργων κατά </w:t>
      </w:r>
      <w:r>
        <w:rPr>
          <w:rFonts w:eastAsia="Times New Roman"/>
          <w:szCs w:val="24"/>
        </w:rPr>
        <w:t xml:space="preserve">εκατόν </w:t>
      </w:r>
      <w:r>
        <w:rPr>
          <w:rFonts w:eastAsia="Times New Roman"/>
          <w:szCs w:val="24"/>
        </w:rPr>
        <w:lastRenderedPageBreak/>
        <w:t>δέκα τρεις χιλιάδες</w:t>
      </w:r>
      <w:r>
        <w:rPr>
          <w:rFonts w:eastAsia="Times New Roman"/>
          <w:szCs w:val="24"/>
        </w:rPr>
        <w:t xml:space="preserve">, να αυξήσει τους απασχολούμενους κατά </w:t>
      </w:r>
      <w:r>
        <w:rPr>
          <w:rFonts w:eastAsia="Times New Roman"/>
          <w:szCs w:val="24"/>
        </w:rPr>
        <w:t>εκατόν είκοσι χιλιάδες</w:t>
      </w:r>
      <w:r>
        <w:rPr>
          <w:rFonts w:eastAsia="Times New Roman"/>
          <w:szCs w:val="24"/>
        </w:rPr>
        <w:t xml:space="preserve">. </w:t>
      </w:r>
      <w:r>
        <w:rPr>
          <w:rFonts w:eastAsia="Times New Roman"/>
          <w:szCs w:val="24"/>
        </w:rPr>
        <w:t>Α</w:t>
      </w:r>
      <w:r>
        <w:rPr>
          <w:rFonts w:eastAsia="Times New Roman"/>
          <w:szCs w:val="24"/>
        </w:rPr>
        <w:t xml:space="preserve">υτό όχι επειδή έχουμε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και φεύγει ο κόσμος από τον χώρο της εργασίας. Διότι άμα δε</w:t>
      </w:r>
      <w:r>
        <w:rPr>
          <w:rFonts w:eastAsia="Times New Roman"/>
          <w:szCs w:val="24"/>
        </w:rPr>
        <w:t>ίτε, το εργατικό δυναμικό έχει αυξηθεί ταυτόχρονα. Άρα η απασχόληση αυξήθηκε, ο αριθμός των ανέργων έχει παρουσιάσει πτώση και αυτό το πετυχαίνουμε ακριβώς γιατί χρησιμοποιούμε όλα τα δυνατά εργαλεία που έχουμε με εξορθολογισμένο τρόπο.</w:t>
      </w:r>
    </w:p>
    <w:p w14:paraId="6EF9FB47"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Αναφερθήκατε στην π</w:t>
      </w:r>
      <w:r>
        <w:rPr>
          <w:rFonts w:eastAsia="Times New Roman"/>
          <w:szCs w:val="24"/>
        </w:rPr>
        <w:t>λήρη και σταθερή δουλειά. Έχουμε παραλάβει όχι μόνο ένα τεράστιο ποσοστό ανεργίας, αλλά ελαστικές σχέσεις τις οποίες προσπαθούμε –καταβάλλουμε κάθε προσπάθεια- να αλλάξουμε. Έχουμε, λοιπόν, τους πρώτους επτά μήνες του 2016, πρώτη φορά από το 2010, αλλαγή σ</w:t>
      </w:r>
      <w:r>
        <w:rPr>
          <w:rFonts w:eastAsia="Times New Roman"/>
          <w:szCs w:val="24"/>
        </w:rPr>
        <w:t xml:space="preserve">την πτωτική τάση. </w:t>
      </w:r>
    </w:p>
    <w:p w14:paraId="6EF9FB48"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Δεν είμαστε ευχαριστημένοι εδώ που έχουμε φτάσει. Έχουμε πολύ δρόμο μπροστά μας. Αλλά οι ασπιρίνες που λέτε, προσπαθούν να βάζουν αυτό το μικρό και σταθερό βηματισμό μέσα στην αγορά εργασίας.</w:t>
      </w:r>
    </w:p>
    <w:p w14:paraId="6EF9FB49"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w:t>
      </w:r>
      <w:r>
        <w:rPr>
          <w:rFonts w:eastAsia="Times New Roman" w:cs="Times New Roman"/>
          <w:szCs w:val="24"/>
        </w:rPr>
        <w:t>του χρόνου ομιλίας της κυρίας αναπληρώτριας Υπουργού)</w:t>
      </w:r>
    </w:p>
    <w:p w14:paraId="6EF9FB4A"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Θα χρειαστώ άλλο ένα λεπτό.</w:t>
      </w:r>
    </w:p>
    <w:p w14:paraId="6EF9FB4B"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Μιλήσατε για ανέργους οι οποίοι τώρα δεν θα μπορούν να παίρνουν το επίδομά τους. Ποιος το είπε αυτό; Εμείς δίνουμε επιλογή στον άνεργο. Δεν υπάρχει υποχρεωτικότητα. Λέμε ότι </w:t>
      </w:r>
      <w:r>
        <w:rPr>
          <w:rFonts w:eastAsia="Times New Roman" w:cs="Times New Roman"/>
          <w:szCs w:val="24"/>
        </w:rPr>
        <w:t xml:space="preserve">όποιος θέλει να συμμετέχει και να δώσει τα 360 ευρώ σαν υποστήριξη σε μία επιχείρηση για να τον προσλάβει. </w:t>
      </w:r>
    </w:p>
    <w:p w14:paraId="6EF9FB4C"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Για παράδειγμα, μπορεί να είχε επίδομα ανεργίας για πέντε μήνες ή για δώδεκα. Μπορεί ο άνθρωπος να είναι στον ενδέκατο μήνα. Εμείς λέμε πάρε τον ενδ</w:t>
      </w:r>
      <w:r>
        <w:rPr>
          <w:rFonts w:eastAsia="Times New Roman" w:cs="Times New Roman"/>
          <w:szCs w:val="24"/>
        </w:rPr>
        <w:t>έκατο και τον δωδέκατο, να σε προσλάβει μ</w:t>
      </w:r>
      <w:r>
        <w:rPr>
          <w:rFonts w:eastAsia="Times New Roman" w:cs="Times New Roman"/>
          <w:szCs w:val="24"/>
        </w:rPr>
        <w:t>ί</w:t>
      </w:r>
      <w:r>
        <w:rPr>
          <w:rFonts w:eastAsia="Times New Roman" w:cs="Times New Roman"/>
          <w:szCs w:val="24"/>
        </w:rPr>
        <w:t xml:space="preserve">α επιχείρηση και να έρθει συμπληρωματικά το Υπουργείο Εργασίας να υποστηρίξει αυτή τη θέση εργασίας, έχοντας διασφαλίσει ότι τρεις μήνες πριν την πρόσληψη δεν έχει γίνει απόλυση σε αυτή τη συγκεκριμένη δουλειά για </w:t>
      </w:r>
      <w:r>
        <w:rPr>
          <w:rFonts w:eastAsia="Times New Roman" w:cs="Times New Roman"/>
          <w:szCs w:val="24"/>
        </w:rPr>
        <w:t xml:space="preserve">την οποία προσλαμβάνεται. Κατά τη διάρκεια των δώδεκα μηνών, που εξασφαλίζουμε, δεν </w:t>
      </w:r>
      <w:r>
        <w:rPr>
          <w:rFonts w:eastAsia="Times New Roman" w:cs="Times New Roman"/>
          <w:szCs w:val="24"/>
        </w:rPr>
        <w:lastRenderedPageBreak/>
        <w:t xml:space="preserve">θα γίνει απόλυση και υπάρχει και υποχρεωτικότητα στη συνέχεια να τον κρατήσει ο επιχειρηματίας για τρεις μήνες. </w:t>
      </w:r>
    </w:p>
    <w:p w14:paraId="6EF9FB4D"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Εάν αυτό το αναζητεί ο άνεργος ή όχι, δηλαδή, να μην περιορ</w:t>
      </w:r>
      <w:r>
        <w:rPr>
          <w:rFonts w:eastAsia="Times New Roman" w:cs="Times New Roman"/>
          <w:szCs w:val="24"/>
        </w:rPr>
        <w:t xml:space="preserve">ιστεί στα 360 </w:t>
      </w:r>
      <w:r>
        <w:rPr>
          <w:rFonts w:eastAsia="Times New Roman" w:cs="Times New Roman"/>
          <w:szCs w:val="24"/>
        </w:rPr>
        <w:t>ευρώ</w:t>
      </w:r>
      <w:r>
        <w:rPr>
          <w:rFonts w:eastAsia="Times New Roman" w:cs="Times New Roman"/>
          <w:szCs w:val="24"/>
        </w:rPr>
        <w:t xml:space="preserve"> αλλά να μπορέσει να έχει μ</w:t>
      </w:r>
      <w:r>
        <w:rPr>
          <w:rFonts w:eastAsia="Times New Roman" w:cs="Times New Roman"/>
          <w:szCs w:val="24"/>
        </w:rPr>
        <w:t>ί</w:t>
      </w:r>
      <w:r>
        <w:rPr>
          <w:rFonts w:eastAsia="Times New Roman" w:cs="Times New Roman"/>
          <w:szCs w:val="24"/>
        </w:rPr>
        <w:t xml:space="preserve">α θέση εργασίας, θα φανεί. </w:t>
      </w:r>
      <w:r>
        <w:rPr>
          <w:rFonts w:eastAsia="Times New Roman" w:cs="Times New Roman"/>
          <w:szCs w:val="24"/>
        </w:rPr>
        <w:t>Δ</w:t>
      </w:r>
      <w:r>
        <w:rPr>
          <w:rFonts w:eastAsia="Times New Roman" w:cs="Times New Roman"/>
          <w:szCs w:val="24"/>
        </w:rPr>
        <w:t>εν είναι με τον κατώτατο μισθό υποχρεωτικά. Εμείς δίνουμε 360</w:t>
      </w:r>
      <w:r>
        <w:rPr>
          <w:rFonts w:eastAsia="Times New Roman" w:cs="Times New Roman"/>
          <w:szCs w:val="24"/>
        </w:rPr>
        <w:t xml:space="preserve"> ευρώ</w:t>
      </w:r>
      <w:r>
        <w:rPr>
          <w:rFonts w:eastAsia="Times New Roman" w:cs="Times New Roman"/>
          <w:szCs w:val="24"/>
        </w:rPr>
        <w:t xml:space="preserve">. Το τι θα εμφανιστεί σαν τάση μέσα στην αγορά, θα το δούμε. Γι’ αυτό δεν είπαμε ότι βγάζουμε νόμο και το ανοίγουμε σε όλους τους ανέργους. Είπαμε για </w:t>
      </w:r>
      <w:r>
        <w:rPr>
          <w:rFonts w:eastAsia="Times New Roman" w:cs="Times New Roman"/>
          <w:szCs w:val="24"/>
        </w:rPr>
        <w:t>δέκα χιλιάδες</w:t>
      </w:r>
      <w:r>
        <w:rPr>
          <w:rFonts w:eastAsia="Times New Roman" w:cs="Times New Roman"/>
          <w:szCs w:val="24"/>
        </w:rPr>
        <w:t>, να δούμε πώς πηγαίνει, να κάνουμε τους ελέγχους μας και να δούμε τελικά εάν ανταποκρινόμασ</w:t>
      </w:r>
      <w:r>
        <w:rPr>
          <w:rFonts w:eastAsia="Times New Roman" w:cs="Times New Roman"/>
          <w:szCs w:val="24"/>
        </w:rPr>
        <w:t>τε στις ανάγκες των ανέργων.</w:t>
      </w:r>
    </w:p>
    <w:p w14:paraId="6EF9FB4E"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Υποστηρίζουμε τις πολύ μικρές επιχειρήσεις, υποστηρίζουμε την επανένταξη των ανέργων, όσων επιθυμούν και νομίζουν ότι θέλουν να ενταχθούν σε αυτό το Πρόγραμμα. </w:t>
      </w:r>
      <w:r>
        <w:rPr>
          <w:rFonts w:eastAsia="Times New Roman" w:cs="Times New Roman"/>
          <w:szCs w:val="24"/>
        </w:rPr>
        <w:t>Γ</w:t>
      </w:r>
      <w:r>
        <w:rPr>
          <w:rFonts w:eastAsia="Times New Roman" w:cs="Times New Roman"/>
          <w:szCs w:val="24"/>
        </w:rPr>
        <w:t>ιατί λέω, «όσοι επιθυμούν», κύριε Βουλευτά; Γιατί το λέω αυτό; Διό</w:t>
      </w:r>
      <w:r>
        <w:rPr>
          <w:rFonts w:eastAsia="Times New Roman" w:cs="Times New Roman"/>
          <w:szCs w:val="24"/>
        </w:rPr>
        <w:t xml:space="preserve">τι όταν κάποιος μπαίνει στην ανεργία, υπάρχει ένα χρονικό διάστημα που ψάχνει για καλύτερη δουλειά που θέλει να πάει σε ένα ΙΕΚ να αλλάξει τα προσόντα του, που </w:t>
      </w:r>
      <w:r>
        <w:rPr>
          <w:rFonts w:eastAsia="Times New Roman" w:cs="Times New Roman"/>
          <w:szCs w:val="24"/>
        </w:rPr>
        <w:lastRenderedPageBreak/>
        <w:t>θέλει να μπορέσει να ενταχθεί σε ένα Πρόγραμμα μικρής κατάρτισης που αυτό πιστεύει ότι θα τον οδ</w:t>
      </w:r>
      <w:r>
        <w:rPr>
          <w:rFonts w:eastAsia="Times New Roman" w:cs="Times New Roman"/>
          <w:szCs w:val="24"/>
        </w:rPr>
        <w:t xml:space="preserve">ηγήσει σε μία πρόσληψη μόνιμης θέσης. Δεν θα μπορούσαμε ποτέ να το κάνουμε υποχρεωτικό εμείς σαν Κυβέρνηση. Λέμε ότι δίνουμε την εναλλακτική λύση. Υπάρχει περίπτωση αυτό το </w:t>
      </w:r>
      <w:r>
        <w:rPr>
          <w:rFonts w:eastAsia="Times New Roman" w:cs="Times New Roman"/>
          <w:szCs w:val="24"/>
        </w:rPr>
        <w:t>π</w:t>
      </w:r>
      <w:r>
        <w:rPr>
          <w:rFonts w:eastAsia="Times New Roman" w:cs="Times New Roman"/>
          <w:szCs w:val="24"/>
        </w:rPr>
        <w:t>ρόγραμμα να μην έχει απορροφητικότητα, να μην θέλουν να συμμετέχουν. Θα το αποσύρο</w:t>
      </w:r>
      <w:r>
        <w:rPr>
          <w:rFonts w:eastAsia="Times New Roman" w:cs="Times New Roman"/>
          <w:szCs w:val="24"/>
        </w:rPr>
        <w:t>υμε.</w:t>
      </w:r>
    </w:p>
    <w:p w14:paraId="6EF9FB4F"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Σε αυτές τις δύσκολες συνθήκες η ελληνική οικονομία μαζί με τον ιδιωτικό τομέα –θα σας το πω- έχει καταφέρει να δημιουργήσει καινούριες θέσεις εργασίας. </w:t>
      </w:r>
      <w:r>
        <w:rPr>
          <w:rFonts w:eastAsia="Times New Roman" w:cs="Times New Roman"/>
          <w:szCs w:val="24"/>
        </w:rPr>
        <w:t>Κ</w:t>
      </w:r>
      <w:r>
        <w:rPr>
          <w:rFonts w:eastAsia="Times New Roman" w:cs="Times New Roman"/>
          <w:szCs w:val="24"/>
        </w:rPr>
        <w:t>άθε φορά που κάνουμε μία προσπάθεια να υποστηρίξουμε τους ανέργους να ενταχθούν στην αγορά εργασί</w:t>
      </w:r>
      <w:r>
        <w:rPr>
          <w:rFonts w:eastAsia="Times New Roman" w:cs="Times New Roman"/>
          <w:szCs w:val="24"/>
        </w:rPr>
        <w:t>ας, έρχεστε εσείς και λέτε γιατί κάνουμε αυτό, γιατί κάνουμε εκείνο, γιατί δίνουμε «ασπιρίνες».</w:t>
      </w:r>
    </w:p>
    <w:p w14:paraId="6EF9FB5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Δηλαδή, τι να κάνουμε; Να κάτσουμε με σταυρωμένα χέρια να περιμένουμε πότε θα έρθει η ποθητή ανάπτυξη; Είμαστε υποχρεωμένοι! Το έχουμε κάνει σε κάθε πρόγραμμα. </w:t>
      </w:r>
      <w:r>
        <w:rPr>
          <w:rFonts w:eastAsia="Times New Roman" w:cs="Times New Roman"/>
          <w:szCs w:val="24"/>
        </w:rPr>
        <w:t>Μ</w:t>
      </w:r>
      <w:r>
        <w:rPr>
          <w:rFonts w:eastAsia="Times New Roman" w:cs="Times New Roman"/>
          <w:szCs w:val="24"/>
        </w:rPr>
        <w:t>ε μεγάλη μου χαρά να έρθω σε μ</w:t>
      </w:r>
      <w:r>
        <w:rPr>
          <w:rFonts w:eastAsia="Times New Roman" w:cs="Times New Roman"/>
          <w:szCs w:val="24"/>
        </w:rPr>
        <w:t>ί</w:t>
      </w:r>
      <w:r>
        <w:rPr>
          <w:rFonts w:eastAsia="Times New Roman" w:cs="Times New Roman"/>
          <w:szCs w:val="24"/>
        </w:rPr>
        <w:t>α ολομέλεια, σε μ</w:t>
      </w:r>
      <w:r>
        <w:rPr>
          <w:rFonts w:eastAsia="Times New Roman" w:cs="Times New Roman"/>
          <w:szCs w:val="24"/>
        </w:rPr>
        <w:t>ί</w:t>
      </w:r>
      <w:r>
        <w:rPr>
          <w:rFonts w:eastAsia="Times New Roman" w:cs="Times New Roman"/>
          <w:szCs w:val="24"/>
        </w:rPr>
        <w:t xml:space="preserve">α επιτροπή, να σας παρουσιάσω ακριβώς τι έχουμε κάνει και πώς έχουμε πετύχει </w:t>
      </w:r>
      <w:r>
        <w:rPr>
          <w:rFonts w:eastAsia="Times New Roman" w:cs="Times New Roman"/>
          <w:szCs w:val="24"/>
        </w:rPr>
        <w:lastRenderedPageBreak/>
        <w:t xml:space="preserve">αυτά τα αποτελέσματα. Δεν έγιναν από μόνα τους. Η Κυβέρνησή μας προσπάθησε και η Κυβέρνησή μας το πέτυχε. </w:t>
      </w:r>
    </w:p>
    <w:p w14:paraId="6EF9FB5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w:t>
      </w:r>
      <w:r>
        <w:rPr>
          <w:rFonts w:eastAsia="Times New Roman" w:cs="Times New Roman"/>
          <w:b/>
          <w:szCs w:val="24"/>
        </w:rPr>
        <w:t xml:space="preserve">αμπρούλης): </w:t>
      </w:r>
      <w:r>
        <w:rPr>
          <w:rFonts w:eastAsia="Times New Roman" w:cs="Times New Roman"/>
          <w:szCs w:val="24"/>
        </w:rPr>
        <w:t xml:space="preserve">Τον λόγο έχει ο κ. Χρήστος Κατσώτης. </w:t>
      </w:r>
    </w:p>
    <w:p w14:paraId="6EF9FB5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Κυρία Υπουργέ, νομίζω ότι πάλι προκαλείτε με την απάντησή σας. Το ποια είναι η τάση ξέρουμε πολύ καλά: είναι η βαθύτερη εκμετάλλευση των εργαζομένων, η απλήρωτη εργασία. Αυτή είναι η τάση </w:t>
      </w:r>
      <w:r>
        <w:rPr>
          <w:rFonts w:eastAsia="Times New Roman" w:cs="Times New Roman"/>
          <w:szCs w:val="24"/>
        </w:rPr>
        <w:t xml:space="preserve">που υπάρχει και αυτή εσείς την ενισχύετε. </w:t>
      </w:r>
    </w:p>
    <w:p w14:paraId="6EF9FB5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Αυτό που λέτε: «Τι να κάνουμε; Να περιμένουμε την ανάπτυξη;» Όχι, να προστατεύσετε τον άνεργο. Ούτε ευρώ απ’ αυτά που πληρώνει ο εργαζόμενος δεν θα πρέπει να δώσετε στην εργοδοσία. Ούτε ευρώ! </w:t>
      </w:r>
      <w:r>
        <w:rPr>
          <w:rFonts w:eastAsia="Times New Roman" w:cs="Times New Roman"/>
          <w:szCs w:val="24"/>
        </w:rPr>
        <w:t>Μ</w:t>
      </w:r>
      <w:r>
        <w:rPr>
          <w:rFonts w:eastAsia="Times New Roman" w:cs="Times New Roman"/>
          <w:szCs w:val="24"/>
        </w:rPr>
        <w:t>έχρι τώρα εσείς συνε</w:t>
      </w:r>
      <w:r>
        <w:rPr>
          <w:rFonts w:eastAsia="Times New Roman" w:cs="Times New Roman"/>
          <w:szCs w:val="24"/>
        </w:rPr>
        <w:t xml:space="preserve">χίζετε αυτήν την προκλητική ενίσχυσή τους. Προκλητική ενίσχυση! </w:t>
      </w:r>
    </w:p>
    <w:p w14:paraId="6EF9FB5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δούμε κατά πόσο λέτε για τους μικρομεσαίους. Τι λέει, λοιπόν, η διοικήτριά σας, η κ. Καραμεσίνη στη συνέντευξή της; «Η σχέση μικρομεσαίων επιχειρήσεων και ΟΑΕΔ μπορεί μεν να διευκόλυνε</w:t>
      </w:r>
      <w:r>
        <w:rPr>
          <w:rFonts w:eastAsia="Times New Roman" w:cs="Times New Roman"/>
          <w:szCs w:val="24"/>
        </w:rPr>
        <w:t xml:space="preserve"> τις πρώτες να χρηματοδοτούν με κρατικά έξοδα αυτούς που είχαν προεπιλέξει ή τις ασφαλιστικές εισφορές </w:t>
      </w:r>
      <w:r>
        <w:rPr>
          <w:rFonts w:eastAsia="Times New Roman" w:cs="Times New Roman"/>
          <w:szCs w:val="24"/>
        </w:rPr>
        <w:lastRenderedPageBreak/>
        <w:t>συγγενών τους, που θα δούλευαν ούτως ή άλλως σε επιχείρηση και χωρίς την επιχορήγηση, αλλά η καθαρή επίπτωση των προγραμμάτων στην απασχόληση ήταν ασήμαν</w:t>
      </w:r>
      <w:r>
        <w:rPr>
          <w:rFonts w:eastAsia="Times New Roman" w:cs="Times New Roman"/>
          <w:szCs w:val="24"/>
        </w:rPr>
        <w:t xml:space="preserve">τη». Άρα λοιπόν ο ΟΑΕΔ ενοχοποιεί τις μικρομεσαίες επιχειρήσεις για την αποτυχία των προγραμμάτων των προηγούμενων. </w:t>
      </w:r>
      <w:r>
        <w:rPr>
          <w:rFonts w:eastAsia="Times New Roman" w:cs="Times New Roman"/>
          <w:szCs w:val="24"/>
        </w:rPr>
        <w:t>Π</w:t>
      </w:r>
      <w:r>
        <w:rPr>
          <w:rFonts w:eastAsia="Times New Roman" w:cs="Times New Roman"/>
          <w:szCs w:val="24"/>
        </w:rPr>
        <w:t xml:space="preserve">ού προσανατολίζεται; Προσανατολίζεται στις μεγάλες επιχειρήσεις που θέλουν να ροκανίσουν, όπως συνήθως, και τα προγράμματα. </w:t>
      </w:r>
    </w:p>
    <w:p w14:paraId="6EF9FB5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Για δείτε το </w:t>
      </w:r>
      <w:r>
        <w:rPr>
          <w:rFonts w:eastAsia="Times New Roman" w:cs="Times New Roman"/>
          <w:szCs w:val="24"/>
        </w:rPr>
        <w:t>«</w:t>
      </w:r>
      <w:r>
        <w:rPr>
          <w:rFonts w:eastAsia="Times New Roman" w:cs="Times New Roman"/>
          <w:szCs w:val="24"/>
          <w:lang w:val="en-US"/>
        </w:rPr>
        <w:t>CARREFOUR</w:t>
      </w:r>
      <w:r>
        <w:rPr>
          <w:rFonts w:eastAsia="Times New Roman" w:cs="Times New Roman"/>
          <w:szCs w:val="24"/>
        </w:rPr>
        <w:t>»</w:t>
      </w:r>
      <w:r>
        <w:rPr>
          <w:rFonts w:eastAsia="Times New Roman" w:cs="Times New Roman"/>
          <w:szCs w:val="24"/>
        </w:rPr>
        <w:t xml:space="preserve">! Τι προγράμματα έχει πάρει, κυρία Αντωνοπούλου; Για δείτε! Μεγάλη επιχείρηση! Όχι από εσάς τώρα, δεν λέω επί δικής σας </w:t>
      </w:r>
      <w:r>
        <w:rPr>
          <w:rFonts w:eastAsia="Times New Roman" w:cs="Times New Roman"/>
          <w:szCs w:val="24"/>
        </w:rPr>
        <w:t>υ</w:t>
      </w:r>
      <w:r>
        <w:rPr>
          <w:rFonts w:eastAsia="Times New Roman" w:cs="Times New Roman"/>
          <w:szCs w:val="24"/>
        </w:rPr>
        <w:t xml:space="preserve">πουργίας. Από πριν. </w:t>
      </w:r>
    </w:p>
    <w:p w14:paraId="6EF9FB56"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EF9FB5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Ακούστε και μη φωνασκείτε. </w:t>
      </w:r>
    </w:p>
    <w:p w14:paraId="6EF9FB5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Ελάτε</w:t>
      </w:r>
      <w:r>
        <w:rPr>
          <w:rFonts w:eastAsia="Times New Roman" w:cs="Times New Roman"/>
          <w:szCs w:val="24"/>
        </w:rPr>
        <w:t xml:space="preserve">. Μη διακόπτετε. Παρακαλώ. </w:t>
      </w:r>
    </w:p>
    <w:p w14:paraId="6EF9FB5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Εδώ επιδοτείτε τους άνεργους με 10%! Οι άνεργοι από το 1.280.000 επιδοτούνται μόνο με 10%. Δεν ντρέπεστε λιγάκι να λέτε ότι προστατεύετε τους ανέργους; Και δίνετε μόνο το </w:t>
      </w:r>
      <w:r>
        <w:rPr>
          <w:rFonts w:eastAsia="Times New Roman" w:cs="Times New Roman"/>
          <w:szCs w:val="24"/>
        </w:rPr>
        <w:lastRenderedPageBreak/>
        <w:t>10%, με προϋποθέσεις τέτοιες που όλοι ε</w:t>
      </w:r>
      <w:r>
        <w:rPr>
          <w:rFonts w:eastAsia="Times New Roman" w:cs="Times New Roman"/>
          <w:szCs w:val="24"/>
        </w:rPr>
        <w:t xml:space="preserve">ίναι εκτός; Και ποια είναι λοιπόν εδώ η πολιτική αυτή που λέτε, ότι εσείς έχετε για την προστασία των ανέργων; Μήπως πήρατε άλλα μέτρα για τους ανέργους; </w:t>
      </w:r>
    </w:p>
    <w:p w14:paraId="6EF9FB5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Έχουμε κάνει μία πρόταση νόμου από τον Μάρτιο του2016 για τους ανέργους. Ακόμα δεν το έχετε φέρει στη</w:t>
      </w:r>
      <w:r>
        <w:rPr>
          <w:rFonts w:eastAsia="Times New Roman" w:cs="Times New Roman"/>
          <w:szCs w:val="24"/>
        </w:rPr>
        <w:t xml:space="preserve"> Βουλή να το συζητήσουμε εδώ και να δούμε αν πράγματι υπάρχουν μέτρα ανακούφισης των ανέργων ή όχι. Να δούμε αν εσείς θέλετε να πάρετε αυτά τα μέτρα ή αρνείστε και είστε στην ίδια κατεύθυνση με τους προηγούμενους. Να δούμε αν είστε στην κατεύθυνση που έχει</w:t>
      </w:r>
      <w:r>
        <w:rPr>
          <w:rFonts w:eastAsia="Times New Roman" w:cs="Times New Roman"/>
          <w:szCs w:val="24"/>
        </w:rPr>
        <w:t xml:space="preserve"> χαράξει η Ευρωπαϊκή Ένωση για στήριξη της εργοδοσίας με κάθε τρόπο, έτσι ώστε μέσα από τον ΟΑΕΔ, με εργαλείο τον ΟΑΕΔ -όπως με τα Τοπικά Σύμφωνα Απασχόλησης που πρωτοστατήσατε τότε και σαν ΣΥΝΑΣΠΙΣΜΟΣ- να χτυπήσετε τις κλαδικές συλλογικές συμβάσεις εργασί</w:t>
      </w:r>
      <w:r>
        <w:rPr>
          <w:rFonts w:eastAsia="Times New Roman" w:cs="Times New Roman"/>
          <w:szCs w:val="24"/>
        </w:rPr>
        <w:t xml:space="preserve">ας, να χτυπήσετε την πλήρη και σταθερή εργασία, να διευρύνετε τις ελαστικές μορφές απασχόλησης. Διότι αυτό έχει γίνει μέχρι σήμερα και αυτό συνεχίζει να γίνεται και με τη δική σας πολιτική και με τα προγράμματα και με την ενίσχυση –όπως λέτε- της εργασίας </w:t>
      </w:r>
      <w:r>
        <w:rPr>
          <w:rFonts w:eastAsia="Times New Roman" w:cs="Times New Roman"/>
          <w:szCs w:val="24"/>
        </w:rPr>
        <w:t xml:space="preserve">και όχι της ανεργίας. </w:t>
      </w:r>
    </w:p>
    <w:p w14:paraId="6EF9FB5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Προστασία των ανέργων! Αυτό προέχει σήμερα. Κι εσείς έχετε φύγει έξω από κάθε τέτοια γραμμή και λογική για να προστατεύσετε τους ανέργους. Και αυτό το 10% σε λίγο θα είναι απροστάτευτο. Και αφήστε ότι είναι επιλογή δική τους. Η επιλο</w:t>
      </w:r>
      <w:r>
        <w:rPr>
          <w:rFonts w:eastAsia="Times New Roman" w:cs="Times New Roman"/>
          <w:szCs w:val="24"/>
        </w:rPr>
        <w:t xml:space="preserve">γή είναι πολιτική και η επιλογή αυτή θα γενικευτεί, έτσι ώστε αυτή η εισφορά που παρακρατείται σήμερα να πηγαίνει και αυτή στον τζίρο και στα κέρδη των επιχειρήσεων. </w:t>
      </w:r>
    </w:p>
    <w:p w14:paraId="6EF9FB5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Αντωνοπούλου, έχετε τον λόγο. </w:t>
      </w:r>
    </w:p>
    <w:p w14:paraId="6EF9FB5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ΟΥΡΑΝΙΑ ΑΝΤΩΝΟΠΟΥΛ</w:t>
      </w:r>
      <w:r>
        <w:rPr>
          <w:rFonts w:eastAsia="Times New Roman" w:cs="Times New Roman"/>
          <w:b/>
          <w:szCs w:val="24"/>
        </w:rPr>
        <w:t xml:space="preserve">ΟΥ (Αναπληρώτρια Υπουργός Εργασίας, Κοινωνικής Ασφάλισης και Κοινωνικής Αλληλεγγύης): </w:t>
      </w:r>
      <w:r>
        <w:rPr>
          <w:rFonts w:eastAsia="Times New Roman" w:cs="Times New Roman"/>
          <w:szCs w:val="24"/>
        </w:rPr>
        <w:t xml:space="preserve">Ευχαριστώ. </w:t>
      </w:r>
    </w:p>
    <w:p w14:paraId="6EF9FB5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Ας μην μιλήσω για τη δωρεάν πρόσβαση σε υγεία. Ας μην μιλήσω για την ελεύθερη μετακίνηση των ανέργων σε μέσα μαζικής μεταφοράς και το τι ακριβώς άλλο έχουμε κ</w:t>
      </w:r>
      <w:r>
        <w:rPr>
          <w:rFonts w:eastAsia="Times New Roman" w:cs="Times New Roman"/>
          <w:szCs w:val="24"/>
        </w:rPr>
        <w:t xml:space="preserve">άνει. Θα επικεντρωθώ στην ουσία αυτού που λέτε. </w:t>
      </w:r>
    </w:p>
    <w:p w14:paraId="6EF9FB5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Επικαλεστήκατε τα λόγια της διοικήτριας του ΟΑΕΔ, της κ</w:t>
      </w:r>
      <w:r>
        <w:rPr>
          <w:rFonts w:eastAsia="Times New Roman" w:cs="Times New Roman"/>
          <w:szCs w:val="24"/>
        </w:rPr>
        <w:t>.</w:t>
      </w:r>
      <w:r>
        <w:rPr>
          <w:rFonts w:eastAsia="Times New Roman" w:cs="Times New Roman"/>
          <w:szCs w:val="24"/>
        </w:rPr>
        <w:t xml:space="preserve"> Καραμεσίνη. Πραγματικά, με φέρνετε σε δύσκολη θέση γιατί δεν περίμενα ότι θα κάνετε επιλεκτικά απόσπαση λόγων που έχει βγάλει η </w:t>
      </w:r>
      <w:r>
        <w:rPr>
          <w:rFonts w:eastAsia="Times New Roman" w:cs="Times New Roman"/>
          <w:szCs w:val="24"/>
        </w:rPr>
        <w:t>κ.</w:t>
      </w:r>
      <w:r>
        <w:rPr>
          <w:rFonts w:eastAsia="Times New Roman" w:cs="Times New Roman"/>
          <w:szCs w:val="24"/>
        </w:rPr>
        <w:t xml:space="preserve"> Καραμεσίνη και θα το παρουσιάσετε σαν θέση της για το τι γίνεται σήμερα. </w:t>
      </w:r>
    </w:p>
    <w:p w14:paraId="6EF9FB6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Ακούστε, η κ</w:t>
      </w:r>
      <w:r>
        <w:rPr>
          <w:rFonts w:eastAsia="Times New Roman" w:cs="Times New Roman"/>
          <w:szCs w:val="24"/>
        </w:rPr>
        <w:t>.</w:t>
      </w:r>
      <w:r>
        <w:rPr>
          <w:rFonts w:eastAsia="Times New Roman" w:cs="Times New Roman"/>
          <w:szCs w:val="24"/>
        </w:rPr>
        <w:t xml:space="preserve"> Καραμεσίνη, με την οποία συνεργάζομαι πολύ στενά -όπως ξέρετε, είναι φορέας τον οποίο εποπτεύω- είπε αυτά που αναφέρατε για προηγούμενους προγραμματισμούς. Αυτό που αλλάξαμε και είπα «εξορθολογισμός» έγκειται ακριβώς σε αυτό. </w:t>
      </w:r>
    </w:p>
    <w:p w14:paraId="6EF9FB6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Τι κάναμε, ακριβώς για να μη</w:t>
      </w:r>
      <w:r>
        <w:rPr>
          <w:rFonts w:eastAsia="Times New Roman" w:cs="Times New Roman"/>
          <w:szCs w:val="24"/>
        </w:rPr>
        <w:t>ν προσλαμβάνει κάποιος έναν συγγενή του, ακριβώς διότι προηγουμένως σε μία παρόμοια προσπάθεια που είχε γίνει το 2011 υπήρχε ο περιορισμός ότι θα πρέπει η επιχείρηση –οποιαδήποτε επιχείρηση όχι οι πολύ μικρές επιχειρήσεις, η ραχοκοκαλιά της ελληνικής οικον</w:t>
      </w:r>
      <w:r>
        <w:rPr>
          <w:rFonts w:eastAsia="Times New Roman" w:cs="Times New Roman"/>
          <w:szCs w:val="24"/>
        </w:rPr>
        <w:t xml:space="preserve">ομίας, αυτοί που έχουν πληγεί και έχουν υποστεί τα μέγιστα- να τον έχει προσλάβει για είκοσι τέσσερις μήνες; Ε, δεν υπάρχουν αυτές οι επιχειρήσεις, κύριέ μου, σήμερα! Άρα, δεν έμπαινε κανένας να μπορέσει να </w:t>
      </w:r>
      <w:r>
        <w:rPr>
          <w:rFonts w:eastAsia="Times New Roman" w:cs="Times New Roman"/>
          <w:szCs w:val="24"/>
        </w:rPr>
        <w:lastRenderedPageBreak/>
        <w:t>προσλάβει μέσα απ’ αυτό το πρόγραμμα. Είχε μείνει</w:t>
      </w:r>
      <w:r>
        <w:rPr>
          <w:rFonts w:eastAsia="Times New Roman" w:cs="Times New Roman"/>
          <w:szCs w:val="24"/>
        </w:rPr>
        <w:t xml:space="preserve"> αδρανές, κανένας δεν πήγαινε. Αυτό λέει η κ</w:t>
      </w:r>
      <w:r>
        <w:rPr>
          <w:rFonts w:eastAsia="Times New Roman" w:cs="Times New Roman"/>
          <w:szCs w:val="24"/>
        </w:rPr>
        <w:t>.</w:t>
      </w:r>
      <w:r>
        <w:rPr>
          <w:rFonts w:eastAsia="Times New Roman" w:cs="Times New Roman"/>
          <w:szCs w:val="24"/>
        </w:rPr>
        <w:t xml:space="preserve"> Καραμεσίνη. </w:t>
      </w:r>
    </w:p>
    <w:p w14:paraId="6EF9FB6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Ερχόμαστε, εμείς, λοιπόν, πιλοτικά να κάνουμε μια διόρθωση. Εξακολουθείτε να λέτε ότι είναι μόνο το 10%. Είναι το 10% διότι το παραλάβαμε. Έχετε προσέξει μήπως τον ανασχεδιασμό που κάναμε όσον αφορ</w:t>
      </w:r>
      <w:r>
        <w:rPr>
          <w:rFonts w:eastAsia="Times New Roman" w:cs="Times New Roman"/>
          <w:szCs w:val="24"/>
        </w:rPr>
        <w:t>ά την κοινωφελή εργασία; Ότι τώρα ο κόσμος εργάζεται για οκτώ μήνες και άρα οι σαράντα τρεις χιλιάδες άνθρωποι, που θα προσληφθούν μέσα απ’ αυτό πρόγραμμα -την «ασπιρίνη» που λέτε εσείς- στη συνέχεια, μετά από οκτάμηνη εργασία με όλα τα εργασιακά δικαιώματ</w:t>
      </w:r>
      <w:r>
        <w:rPr>
          <w:rFonts w:eastAsia="Times New Roman" w:cs="Times New Roman"/>
          <w:szCs w:val="24"/>
        </w:rPr>
        <w:t>α, θα μπορέσουν να πάρουν το ταμείο ανεργίας; Για πείτε μου, όταν σήμερα έχουμε εκατόν δώδεκα- εκατόν δεκατρείς χιλιάδες και ξαφνικά θα έχεις άλλους σαράντα τρεις δεν θα ανέβει το 10%; ««</w:t>
      </w:r>
      <w:r>
        <w:rPr>
          <w:rFonts w:eastAsia="Times New Roman" w:cs="Times New Roman"/>
          <w:szCs w:val="24"/>
        </w:rPr>
        <w:t>α</w:t>
      </w:r>
      <w:r>
        <w:rPr>
          <w:rFonts w:eastAsia="Times New Roman" w:cs="Times New Roman"/>
          <w:szCs w:val="24"/>
        </w:rPr>
        <w:t>σπιρίνη» μας δίνει η κ</w:t>
      </w:r>
      <w:r>
        <w:rPr>
          <w:rFonts w:eastAsia="Times New Roman" w:cs="Times New Roman"/>
          <w:szCs w:val="24"/>
        </w:rPr>
        <w:t>.</w:t>
      </w:r>
      <w:r>
        <w:rPr>
          <w:rFonts w:eastAsia="Times New Roman" w:cs="Times New Roman"/>
          <w:szCs w:val="24"/>
        </w:rPr>
        <w:t xml:space="preserve"> Αντωνοπούλου για άλλη μια φορά».</w:t>
      </w:r>
    </w:p>
    <w:p w14:paraId="6EF9FB6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Ακούστε, αυ</w:t>
      </w:r>
      <w:r>
        <w:rPr>
          <w:rFonts w:eastAsia="Times New Roman" w:cs="Times New Roman"/>
          <w:szCs w:val="24"/>
        </w:rPr>
        <w:t xml:space="preserve">τές οι παρεμβάσεις έχουν μοναδικό στόχο να μπορέσουμε να υποστηρίξουμε τους ανέργους να έχουν επιλογές, να μην έχουμε οριζόντια προγράμματα κατάρτισης, όπως είχαμε μέχρι τώρα, </w:t>
      </w:r>
      <w:r>
        <w:rPr>
          <w:rFonts w:eastAsia="Times New Roman" w:cs="Times New Roman"/>
          <w:szCs w:val="24"/>
        </w:rPr>
        <w:lastRenderedPageBreak/>
        <w:t>αλλά κλαδικά, να μπορούν να επανενταχθούν στην αγορά εργασίας. Σε αυτό αυτή η δο</w:t>
      </w:r>
      <w:r>
        <w:rPr>
          <w:rFonts w:eastAsia="Times New Roman" w:cs="Times New Roman"/>
          <w:szCs w:val="24"/>
        </w:rPr>
        <w:t>υλειά δεν είναι δουλειά ενός, δεν είναι δουλειά της Αντωνοπούλου μόνο ούτε του Υπουργείου Εργασίας. Είναι δουλειά όλων των Υπουργών και όσων βρίσκονται δίπλα μου, που υποστηρίζουν την επιχειρηματικότητα των νέων, που κάνουμε μία σειρά παρεμβάσεις. Διότι τα</w:t>
      </w:r>
      <w:r>
        <w:rPr>
          <w:rFonts w:eastAsia="Times New Roman" w:cs="Times New Roman"/>
          <w:szCs w:val="24"/>
        </w:rPr>
        <w:t xml:space="preserve"> αποτελέσματα για τα οποία σας μίλησα, δηλαδή, η πτώση της ανεργίας –επαναλαμβάνω- δεν είναι δουλειά ενός. Είναι δουλειά μιας </w:t>
      </w:r>
      <w:r>
        <w:rPr>
          <w:rFonts w:eastAsia="Times New Roman" w:cs="Times New Roman"/>
          <w:szCs w:val="24"/>
        </w:rPr>
        <w:t>κ</w:t>
      </w:r>
      <w:r>
        <w:rPr>
          <w:rFonts w:eastAsia="Times New Roman" w:cs="Times New Roman"/>
          <w:szCs w:val="24"/>
        </w:rPr>
        <w:t xml:space="preserve">υβέρνησης, που οργανωμένα, συντεταγμένα έχει σαν στόχο την υποστήριξη ανέργων και την επανένταξή τους το δυνατό συντομότερο στην </w:t>
      </w:r>
      <w:r>
        <w:rPr>
          <w:rFonts w:eastAsia="Times New Roman" w:cs="Times New Roman"/>
          <w:szCs w:val="24"/>
        </w:rPr>
        <w:t>εργασία.</w:t>
      </w:r>
    </w:p>
    <w:p w14:paraId="6EF9FB6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w:t>
      </w:r>
    </w:p>
    <w:p w14:paraId="6EF9FB6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Αντωνοπούλου.</w:t>
      </w:r>
    </w:p>
    <w:p w14:paraId="6EF9FB6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Pr>
          <w:rFonts w:eastAsia="Times New Roman" w:cs="Times New Roman"/>
          <w:szCs w:val="24"/>
        </w:rPr>
        <w:t>με αριθμό</w:t>
      </w:r>
      <w:r>
        <w:rPr>
          <w:rFonts w:eastAsia="Times New Roman" w:cs="Times New Roman"/>
          <w:szCs w:val="24"/>
        </w:rPr>
        <w:t xml:space="preserve"> </w:t>
      </w:r>
      <w:r>
        <w:rPr>
          <w:rFonts w:eastAsia="Times New Roman" w:cs="Times New Roman"/>
          <w:szCs w:val="24"/>
        </w:rPr>
        <w:t xml:space="preserve">1209/2-9-2016 επίκαιρη ερώτηση </w:t>
      </w:r>
      <w:r>
        <w:rPr>
          <w:rFonts w:eastAsia="Times New Roman" w:cs="Times New Roman"/>
          <w:szCs w:val="24"/>
        </w:rPr>
        <w:t>δεύτερου κύκλου του Βουλευτή Αρκαδίας της Δημοκρατικής Συμπαράταξης ΠΑΣΟΚ</w:t>
      </w:r>
      <w:r>
        <w:rPr>
          <w:rFonts w:eastAsia="Times New Roman" w:cs="Times New Roman"/>
          <w:szCs w:val="24"/>
        </w:rPr>
        <w:t>-</w:t>
      </w:r>
      <w:r>
        <w:rPr>
          <w:rFonts w:eastAsia="Times New Roman" w:cs="Times New Roman"/>
          <w:szCs w:val="24"/>
        </w:rPr>
        <w:t xml:space="preserve">ΔΗΜΑΡ κ. </w:t>
      </w:r>
      <w:r>
        <w:rPr>
          <w:rFonts w:eastAsia="Times New Roman" w:cs="Times New Roman"/>
          <w:bCs/>
          <w:szCs w:val="24"/>
        </w:rPr>
        <w:t>Οδυσσέα Κωνσταντινό</w:t>
      </w:r>
      <w:r>
        <w:rPr>
          <w:rFonts w:eastAsia="Times New Roman" w:cs="Times New Roman"/>
          <w:bCs/>
          <w:szCs w:val="24"/>
        </w:rPr>
        <w:t>πουλου</w:t>
      </w:r>
      <w:r>
        <w:rPr>
          <w:rFonts w:eastAsia="Times New Roman" w:cs="Times New Roman"/>
          <w:szCs w:val="24"/>
        </w:rPr>
        <w:t xml:space="preserve"> προς τον </w:t>
      </w:r>
      <w:r>
        <w:rPr>
          <w:rFonts w:eastAsia="Times New Roman" w:cs="Times New Roman"/>
          <w:szCs w:val="24"/>
        </w:rPr>
        <w:lastRenderedPageBreak/>
        <w:t xml:space="preserve">Υπουργό </w:t>
      </w:r>
      <w:r>
        <w:rPr>
          <w:rFonts w:eastAsia="Times New Roman" w:cs="Times New Roman"/>
          <w:bCs/>
          <w:szCs w:val="24"/>
        </w:rPr>
        <w:t>Οικονομίας,</w:t>
      </w:r>
      <w:r>
        <w:rPr>
          <w:rFonts w:eastAsia="Times New Roman" w:cs="Times New Roman"/>
          <w:b/>
          <w:szCs w:val="24"/>
        </w:rPr>
        <w:t xml:space="preserve"> </w:t>
      </w:r>
      <w:r>
        <w:rPr>
          <w:rFonts w:eastAsia="Times New Roman" w:cs="Times New Roman"/>
          <w:bCs/>
          <w:szCs w:val="24"/>
        </w:rPr>
        <w:t>Ανάπτυξης και Τουρισμού,</w:t>
      </w:r>
      <w:r>
        <w:rPr>
          <w:rFonts w:eastAsia="Times New Roman" w:cs="Times New Roman"/>
          <w:b/>
          <w:bCs/>
          <w:szCs w:val="24"/>
        </w:rPr>
        <w:t xml:space="preserve"> </w:t>
      </w:r>
      <w:r>
        <w:rPr>
          <w:rFonts w:eastAsia="Times New Roman" w:cs="Times New Roman"/>
          <w:szCs w:val="24"/>
        </w:rPr>
        <w:t>σχετικά με τη λήψη μέτρων για την αντιστάθμιση της πορείας «κατάρρευσης» της ελληνικής οικονομίας. Θα απαντήσει ο Υπουργός κ. Σταθάκης.</w:t>
      </w:r>
    </w:p>
    <w:p w14:paraId="6EF9FB6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w:t>
      </w:r>
    </w:p>
    <w:p w14:paraId="6EF9FB6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w:t>
      </w:r>
      <w:r>
        <w:rPr>
          <w:rFonts w:eastAsia="Times New Roman" w:cs="Times New Roman"/>
          <w:b/>
          <w:szCs w:val="24"/>
        </w:rPr>
        <w:t>ΟΥΛΟΣ:</w:t>
      </w:r>
      <w:r>
        <w:rPr>
          <w:rFonts w:eastAsia="Times New Roman" w:cs="Times New Roman"/>
          <w:szCs w:val="24"/>
        </w:rPr>
        <w:t xml:space="preserve"> Ευχαριστώ, κύριε Πρόεδρε.</w:t>
      </w:r>
    </w:p>
    <w:p w14:paraId="6EF9FB6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Υπουργέ, ως αρμόδιος Υπουργός Οικονομικών και Ανάπτυξης το Υπουργείο παίρνει πρωτοβουλίες που αφορούν την επιχειρηματικότητα.</w:t>
      </w:r>
    </w:p>
    <w:p w14:paraId="6EF9FB6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Συμφωνούμε όλοι πια ότι τα στοιχεία της ΕΛΣΤΑΤ του Ιουνίου μιλούν για 0.9% ύφεση. Και ο κ. </w:t>
      </w:r>
      <w:r>
        <w:rPr>
          <w:rFonts w:eastAsia="Times New Roman" w:cs="Times New Roman"/>
          <w:szCs w:val="24"/>
        </w:rPr>
        <w:t xml:space="preserve">Χουλιαράκης πια, με δήλωσή του, αποδέχεται ότι αυτά τα στοιχεία της ΕΛΣΤΑΤ είναι σωστά  και τα αποδέχεται και η Κυβέρνηση. Αν έχετε κάποιο άλλο στοιχείο, θα σας παρακαλούσα να μας το πείτε. </w:t>
      </w:r>
    </w:p>
    <w:p w14:paraId="6EF9FB6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ψήφισε η Κυβέρνηση έναν αναπτυξιακό νόμο. Είχατε </w:t>
      </w:r>
      <w:r>
        <w:rPr>
          <w:rFonts w:eastAsia="Times New Roman" w:cs="Times New Roman"/>
          <w:szCs w:val="24"/>
        </w:rPr>
        <w:t xml:space="preserve">πει ότι εντός τριμήνου θα είχαν βγει όλες οι υπουργικές αποφάσεις. Σας είχαμε πει ότι ήταν χρονοβόρες και περιμένουμε από εσάς να ακούσουμε αν ακόμα και αυτός ο αναπτυξιακός νόμος, ο οποίος θα έδινε διακόσιες πενήντα χιλιάδες </w:t>
      </w:r>
      <w:r>
        <w:rPr>
          <w:rFonts w:eastAsia="Times New Roman" w:cs="Times New Roman"/>
          <w:szCs w:val="24"/>
        </w:rPr>
        <w:lastRenderedPageBreak/>
        <w:t xml:space="preserve">θέσεις εργασίας κατά τον </w:t>
      </w:r>
      <w:r>
        <w:rPr>
          <w:rFonts w:eastAsia="Times New Roman" w:cs="Times New Roman"/>
          <w:szCs w:val="24"/>
        </w:rPr>
        <w:t>γ</w:t>
      </w:r>
      <w:r>
        <w:rPr>
          <w:rFonts w:eastAsia="Times New Roman" w:cs="Times New Roman"/>
          <w:szCs w:val="24"/>
        </w:rPr>
        <w:t>ενικ</w:t>
      </w:r>
      <w:r>
        <w:rPr>
          <w:rFonts w:eastAsia="Times New Roman" w:cs="Times New Roman"/>
          <w:szCs w:val="24"/>
        </w:rPr>
        <w:t xml:space="preserve">ό σας </w:t>
      </w:r>
      <w:r>
        <w:rPr>
          <w:rFonts w:eastAsia="Times New Roman" w:cs="Times New Roman"/>
          <w:szCs w:val="24"/>
        </w:rPr>
        <w:t>γ</w:t>
      </w:r>
      <w:r>
        <w:rPr>
          <w:rFonts w:eastAsia="Times New Roman" w:cs="Times New Roman"/>
          <w:szCs w:val="24"/>
        </w:rPr>
        <w:t xml:space="preserve">ραμματέα, είναι έτοιμος και μπορούν επενδυτές να καταθέσουν τις προτάσεις τους. </w:t>
      </w:r>
    </w:p>
    <w:p w14:paraId="6EF9FB6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δεύτερο είναι ότι, παρ’ όλο ότι υπήρχε στην αρχή μια δυνατότητα με το πακέτο Γιούνκερ, θα θέλαμε να μας ενημερώσετε πού βρίσκεται αυτήν τη στιγμή. Πραγματικά, υπάρχε</w:t>
      </w:r>
      <w:r>
        <w:rPr>
          <w:rFonts w:eastAsia="Times New Roman" w:cs="Times New Roman"/>
          <w:szCs w:val="24"/>
        </w:rPr>
        <w:t>ι μια επιχείρηση η οποία μόνη της, κατά κύριο λόγο, έκανε τη συμφωνία, αλλά θα θέλαμε να μας πείτε πού βρίσκονται οι άλλες προτάσεις.</w:t>
      </w:r>
    </w:p>
    <w:p w14:paraId="6EF9FB6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τρίτο θέμα είναι το νέο ΕΣΠΑ 2014-2020, όπου εσείς, σε δική σας απάντηση είπατε -και το καταλαβαίνετε- ότι μπορεί να έχ</w:t>
      </w:r>
      <w:r>
        <w:rPr>
          <w:rFonts w:eastAsia="Times New Roman" w:cs="Times New Roman"/>
          <w:szCs w:val="24"/>
        </w:rPr>
        <w:t xml:space="preserve">ουν ενεργοποιηθεί προγράμματα, αλλά αυτή τη στιγμή πολύ δύσκολα θα πέσουν πάνω από 500 ή 600 εκατομμύρια. Και νομίζω ότι σε αυτά τα νούμερα που λέω, ξεφεύγω από τα όρια, γιατί αυτή τη στιγμή είναι σε εξέλιξη προγράμματα γύρω στα 243. Δεν ξέρω πόσα χρήματα </w:t>
      </w:r>
      <w:r>
        <w:rPr>
          <w:rFonts w:eastAsia="Times New Roman" w:cs="Times New Roman"/>
          <w:szCs w:val="24"/>
        </w:rPr>
        <w:t>μπορούν να απορροφηθούν και θα ήθελα να μας το πείτε.</w:t>
      </w:r>
    </w:p>
    <w:p w14:paraId="6EF9FB6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F9FB6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με αυτό και θα επανέλθω μετά. </w:t>
      </w:r>
    </w:p>
    <w:p w14:paraId="6EF9FB7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τέταρτο θέμα είναι οι μεγάλες επενδύσεις, που καλώς ή κακώς το Υπουργείο Αν</w:t>
      </w:r>
      <w:r>
        <w:rPr>
          <w:rFonts w:eastAsia="Times New Roman" w:cs="Times New Roman"/>
          <w:szCs w:val="24"/>
        </w:rPr>
        <w:t>άπτυξης -μπορεί να μην είναι ακριβώς δική σας αρμοδιότητα- παίζει έναν σημαντικό ρόλο. Μία μεγάλη επένδυσης είναι το Ελληνικό, που δυστυχώς ο κ. Τσακαλώτος δεν μας κάνει τη χάρη να έρθει εδώ και οκτώ μήνες στη Βουλή να μας μιλήσει. Θα έχει άλλες, σοβαρές δ</w:t>
      </w:r>
      <w:r>
        <w:rPr>
          <w:rFonts w:eastAsia="Times New Roman" w:cs="Times New Roman"/>
          <w:szCs w:val="24"/>
        </w:rPr>
        <w:t xml:space="preserve">ουλειές να κάνει. Είναι μία επένδυση ύψους 8 δισεκατομμυρίων, η οποία καθυστερεί. Διαβάζουμε τα δημοσιεύματα. Και εσείς οι ίδιοι λέτε ότι θα φέρει, με βάση τη μελέτη του ΙΟΒΕ, πάνω από εξήντα χιλιάδες θέσεις εργασίας, θα βοηθήσει στο ΑΕΠ κατά 2%. </w:t>
      </w:r>
    </w:p>
    <w:p w14:paraId="6EF9FB7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Υπάρχουν και άλλες ιδιωτικές επενδύσεις, για τις οποίες εσείς, ως Υπουργός της Οικονομίας, θα ήθελα να μας ενημερώσετε στη Βουλή για το δικό σας σχέδιο, ώστε να αλλάξουν τα δεδομένα προς όφελος της χώρας. </w:t>
      </w:r>
    </w:p>
    <w:p w14:paraId="6EF9FB7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EF9FB7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w:t>
      </w:r>
      <w:r>
        <w:rPr>
          <w:rFonts w:eastAsia="Times New Roman" w:cs="Times New Roman"/>
          <w:b/>
          <w:szCs w:val="24"/>
        </w:rPr>
        <w:t>ρούλης):</w:t>
      </w:r>
      <w:r>
        <w:rPr>
          <w:rFonts w:eastAsia="Times New Roman" w:cs="Times New Roman"/>
          <w:szCs w:val="24"/>
        </w:rPr>
        <w:t xml:space="preserve"> Τον λόγο έχει ο Υπουργός κ. Σταθάκης.</w:t>
      </w:r>
    </w:p>
    <w:p w14:paraId="6EF9FB7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 xml:space="preserve">Θα ξεκινήσω με τα περί ύφεσης και κατάρρευσης της ελληνικής οικονομίας που φέρει ο τίτλος της ερώτησής σας, «Μέτρα αντιστάθμισης της πορείας </w:t>
      </w:r>
      <w:r>
        <w:rPr>
          <w:rFonts w:eastAsia="Times New Roman" w:cs="Times New Roman"/>
          <w:szCs w:val="24"/>
        </w:rPr>
        <w:t>«</w:t>
      </w:r>
      <w:r>
        <w:rPr>
          <w:rFonts w:eastAsia="Times New Roman" w:cs="Times New Roman"/>
          <w:szCs w:val="24"/>
        </w:rPr>
        <w:t>κ</w:t>
      </w:r>
      <w:r>
        <w:rPr>
          <w:rFonts w:eastAsia="Times New Roman" w:cs="Times New Roman"/>
          <w:szCs w:val="24"/>
        </w:rPr>
        <w:t>ατάρρευσης</w:t>
      </w:r>
      <w:r>
        <w:rPr>
          <w:rFonts w:eastAsia="Times New Roman" w:cs="Times New Roman"/>
          <w:szCs w:val="24"/>
        </w:rPr>
        <w:t>»</w:t>
      </w:r>
      <w:r>
        <w:rPr>
          <w:rFonts w:eastAsia="Times New Roman" w:cs="Times New Roman"/>
          <w:szCs w:val="24"/>
        </w:rPr>
        <w:t xml:space="preserve"> της ελληνικής οικονομίας».</w:t>
      </w:r>
    </w:p>
    <w:p w14:paraId="6EF9FB7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Να υπενθυμίσω για πολλοστή φορά ότι κατάρρευση της ελληνικής οικονομίας είχαμε την περίοδο 2009-2014, όταν το ΑΕΠ της χώρας συρρικνώθηκε κατά 25%, όταν η ανεργία από το 11% έφτασε στο 29%, όταν ο σχηματισμός παγίου κε</w:t>
      </w:r>
      <w:r>
        <w:rPr>
          <w:rFonts w:eastAsia="Times New Roman" w:cs="Times New Roman"/>
          <w:szCs w:val="24"/>
        </w:rPr>
        <w:t>φαλαίου μειώθηκε κατά 64% και οι επενδύσεις έπεσαν περίπου 60%, η ιδιωτική κατανάλωση 23% και οι δημόσιες δαπάνες 28%. Αυτό λέγεται κατάρρευση της οικονομίας.</w:t>
      </w:r>
    </w:p>
    <w:p w14:paraId="6EF9FB7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Το 2015 και το 2016 η οικονομία, όπως και να το μετρήσετε, σταθεροποιείται. Το 2015 η ύφεση ήταν </w:t>
      </w:r>
      <w:r>
        <w:rPr>
          <w:rFonts w:eastAsia="Times New Roman" w:cs="Times New Roman"/>
          <w:szCs w:val="24"/>
        </w:rPr>
        <w:t>κάτω από 1% -αυτό το είχαμε πει από τον Ιούνιο και ακόμη περισσότερο τον Σεπτέμβρη- μία χρονιά που έγιναν τρεις εκλογικές αναμετρήσεις, που ήταν η περίοδος της επαναδιαπραγμάτευσης, που φτάσαμε σε μία συμφωνία όπου μέσα από αυτήν έχουμε πλέον ένα σταθερό π</w:t>
      </w:r>
      <w:r>
        <w:rPr>
          <w:rFonts w:eastAsia="Times New Roman" w:cs="Times New Roman"/>
          <w:szCs w:val="24"/>
        </w:rPr>
        <w:t xml:space="preserve">ρόγραμμα ανάκαμψης της οικονομίας. </w:t>
      </w:r>
      <w:r>
        <w:rPr>
          <w:rFonts w:eastAsia="Times New Roman" w:cs="Times New Roman"/>
          <w:szCs w:val="24"/>
        </w:rPr>
        <w:lastRenderedPageBreak/>
        <w:t>Άρα, την ιδέα της κατάρρευσης μάλλον πρέπει να την αντικαταστήσετε με την ιδέα της σταθεροποίησης με προοπτική ανάκαμψης. Αυτά είναι τα δεδομένα.</w:t>
      </w:r>
    </w:p>
    <w:p w14:paraId="6EF9FB7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Δεύτερον, για το δεύτερο τρίμηνο του 2016 βγήκε ο τίτλος ότι και το δεύτερο</w:t>
      </w:r>
      <w:r>
        <w:rPr>
          <w:rFonts w:eastAsia="Times New Roman" w:cs="Times New Roman"/>
          <w:szCs w:val="24"/>
        </w:rPr>
        <w:t xml:space="preserve"> τρίμηνο υπάρχει ύφεση. Η ύφεση σε ετήσια βάση -το τονίζω, σε ετήσια βάση- είναι μείον 0,9% -αυτό δεν είναι καινούργια είδηση- γιατί φέρει το βάρος των τριών τριμήνων της περιόδου, του τέλους του 2015 και των αρχών του 2016.</w:t>
      </w:r>
    </w:p>
    <w:p w14:paraId="6EF9FB7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δεύτερο τρίμηνο είναι το πρώ</w:t>
      </w:r>
      <w:r>
        <w:rPr>
          <w:rFonts w:eastAsia="Times New Roman" w:cs="Times New Roman"/>
          <w:szCs w:val="24"/>
        </w:rPr>
        <w:t>το τρίμηνο που έχει θετικό πρόσημο σε σχέση με το προηγούμενο. Είναι συν 0,20% και κάτι. Εάν προσθέσουμε σ’ αυτό τη βεβαιότητα ότι και το τρίτο τρίμηνο, αυτό του καλοκαιριού, θα έχει θετικό πρόσημο, ενισχύεται η κεντρική ιδέα ότι το δεύτερο εξάμηνο του 201</w:t>
      </w:r>
      <w:r>
        <w:rPr>
          <w:rFonts w:eastAsia="Times New Roman" w:cs="Times New Roman"/>
          <w:szCs w:val="24"/>
        </w:rPr>
        <w:t>6 είναι το σημείο στροφής από τη στασιμότητα στην ανάκαμψη. Εάν επακολουθήσει και τρίτο τρίμηνο, όπως ξέρετε τα τρία διαδοχικά τρίμηνα με θετικό πρόσημο θεωρούνται από τους οικονομολόγους μονιμότερο στοιχείο για ανάκαμψη της οικονομίας. Ως εκ τούτου, με αυ</w:t>
      </w:r>
      <w:r>
        <w:rPr>
          <w:rFonts w:eastAsia="Times New Roman" w:cs="Times New Roman"/>
          <w:szCs w:val="24"/>
        </w:rPr>
        <w:t xml:space="preserve">τές τις προβλέψεις και τα δεδομένα δικαιώνεται και η </w:t>
      </w:r>
      <w:r>
        <w:rPr>
          <w:rFonts w:eastAsia="Times New Roman" w:cs="Times New Roman"/>
          <w:szCs w:val="24"/>
        </w:rPr>
        <w:lastRenderedPageBreak/>
        <w:t>διατύπωση ότι από Ιούνιο σε Ιούνιο -αυτό που έχει και η Ευρωπαϊκή Ένωση- η ελληνική οικονομία θα αυξηθεί σε δωδεκάμηνη βάση με 2,7%.</w:t>
      </w:r>
    </w:p>
    <w:p w14:paraId="6EF9FB7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Αυτά περί ύφεσης. Τώρα περί των δεδομένων για τα διάφορα θέματα που θί</w:t>
      </w:r>
      <w:r>
        <w:rPr>
          <w:rFonts w:eastAsia="Times New Roman" w:cs="Times New Roman"/>
          <w:szCs w:val="24"/>
        </w:rPr>
        <w:t>ξατε.</w:t>
      </w:r>
    </w:p>
    <w:p w14:paraId="6EF9FB7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Αναπτυξιακός νόμος: Ο αναπτυξιακός νόμος που ψηφίσαμε, είχαμε πει ότι θα ενεργοποιηθεί μέσα στον Σεπτέμβρη. Τα τέσσερα πρώτα προγράμματα, τα οποία είναι και τα πιο σημαντικά, αναμένεται να βγουν στη διαβούλευση στις 20 Σεπτεμβρίου.</w:t>
      </w:r>
      <w:r>
        <w:rPr>
          <w:rFonts w:eastAsia="Times New Roman" w:cs="Times New Roman"/>
          <w:szCs w:val="24"/>
        </w:rPr>
        <w:t xml:space="preserve"> </w:t>
      </w:r>
      <w:r>
        <w:rPr>
          <w:rFonts w:eastAsia="Times New Roman" w:cs="Times New Roman"/>
          <w:szCs w:val="24"/>
        </w:rPr>
        <w:t>Αναφέρομαι στα προ</w:t>
      </w:r>
      <w:r>
        <w:rPr>
          <w:rFonts w:eastAsia="Times New Roman" w:cs="Times New Roman"/>
          <w:szCs w:val="24"/>
        </w:rPr>
        <w:t>γράμματα της «Γενικής Επιχειρηματικότητας» και αρκετά άλλα. Υπενθυμίζω ότι είναι οκτώ. Από τα οκτώ προγράμματα, τα τέσσερα θα βγουν τώρα στη διαβούλευση και θα ενεργοποιηθούν προφανώς αμέσως μετά.</w:t>
      </w:r>
    </w:p>
    <w:p w14:paraId="6EF9FB7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Δεύτερον, όλες οι κανονιστικές αποφάσεις που χρειαζόντουσαν</w:t>
      </w:r>
      <w:r>
        <w:rPr>
          <w:rFonts w:eastAsia="Times New Roman" w:cs="Times New Roman"/>
          <w:szCs w:val="24"/>
        </w:rPr>
        <w:t xml:space="preserve"> μέχρι σήμερα, έχουν εκδοθεί. Για παράδειγμα, κανονιστική απόφαση για τη σύσταση </w:t>
      </w:r>
      <w:r>
        <w:rPr>
          <w:rFonts w:eastAsia="Times New Roman" w:cs="Times New Roman"/>
          <w:szCs w:val="24"/>
        </w:rPr>
        <w:t>γ</w:t>
      </w:r>
      <w:r>
        <w:rPr>
          <w:rFonts w:eastAsia="Times New Roman" w:cs="Times New Roman"/>
          <w:szCs w:val="24"/>
        </w:rPr>
        <w:t xml:space="preserve">νωμοδοτικής </w:t>
      </w:r>
      <w:r>
        <w:rPr>
          <w:rFonts w:eastAsia="Times New Roman" w:cs="Times New Roman"/>
          <w:szCs w:val="24"/>
        </w:rPr>
        <w:t>ε</w:t>
      </w:r>
      <w:r>
        <w:rPr>
          <w:rFonts w:eastAsia="Times New Roman" w:cs="Times New Roman"/>
          <w:szCs w:val="24"/>
        </w:rPr>
        <w:t>πιτροπής, για τον ορισμό διακριτών κατηγοριών επενδυτικών σχεδίων κ.ο.κ.. Ορισμένες συμπληρωματικές θα βγουν μαζί με τα προγράμματα στα οποία και θα αναφέρονται.</w:t>
      </w:r>
    </w:p>
    <w:p w14:paraId="6EF9FB7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Άρα, στα τέλη του Σεπτέμβρη ή την πρώτη βδομάδα του Οκτώβρη οι επιχειρήσεις θα  μπορούν να κάνουν αίτηση στα τέσσερα μεγάλα προγράμματα του αναπτυξιακού νόμου. Ταυτόχρονα –να το επισημάνω αυτό- ο αναπτυξιακός νόμος είχε μία ισχυρή μεταβατική διάταξη για τι</w:t>
      </w:r>
      <w:r>
        <w:rPr>
          <w:rFonts w:eastAsia="Times New Roman" w:cs="Times New Roman"/>
          <w:szCs w:val="24"/>
        </w:rPr>
        <w:t>ς προηγούμενες επενδύσεις των παλιών αναπτυξιακών νόμων. Μιλάμε για δύο χιλιάδες επενδύσεις που βρίσκονται σε διάφορα στάδια ολοκλήρωσης. Αρκετές απ’ αυτές έχουν ολοκληρωθεί και δεν είχαν πληρωθεί.</w:t>
      </w:r>
    </w:p>
    <w:p w14:paraId="6EF9FB7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Σας υπενθυμίζω ότι στόχος και δέσμευσή μας ήταν εντός του</w:t>
      </w:r>
      <w:r>
        <w:rPr>
          <w:rFonts w:eastAsia="Times New Roman" w:cs="Times New Roman"/>
          <w:szCs w:val="24"/>
        </w:rPr>
        <w:t xml:space="preserve"> επόμενου χρόνου να επιταχύνουμε τις διαδικασίες εκκαθάρισης των παλιών αναπτυξιακών νόμων, με πρόσληψη διακοσίων εξωτερικών συνεργατών, μηχανικών, οικονομολόγων και άλλων ειδικοτήτων που θα κάνουν τους ελέγχους και μεταστροφή όλης της υπηρεσίας στο Υπουργ</w:t>
      </w:r>
      <w:r>
        <w:rPr>
          <w:rFonts w:eastAsia="Times New Roman" w:cs="Times New Roman"/>
          <w:szCs w:val="24"/>
        </w:rPr>
        <w:t>είο στην επιτάχυνση των αξιολογήσεων. Υπολογίζουμε να φτάσουμε σε έναν επιθυμητό ρυθμό, να κλείνουμε εκατό επενδύσεις το μήνα κατ’ ελάχιστον.</w:t>
      </w:r>
    </w:p>
    <w:p w14:paraId="6EF9FB7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Άρα, η απάντηση είναι ότι στο μεν αναπτυξιακό κλείνουμε και εκταμιεύουμε πόρους από τους παλιούς αναπτυξιακούς, στ</w:t>
      </w:r>
      <w:r>
        <w:rPr>
          <w:rFonts w:eastAsia="Times New Roman" w:cs="Times New Roman"/>
          <w:szCs w:val="24"/>
        </w:rPr>
        <w:t>α συγχρηματοδοτούμενα που λήγουν φέτος και στα αυτόνομα τα οποία θα αποπληρωθούν σε βάση επταετίας, όπως είχε προβλέψει ο νόμος, και ταυτόχρονα ενεργοποιούμε τον καινούργιο αναπτυξιακό σε κανονική ροή.</w:t>
      </w:r>
    </w:p>
    <w:p w14:paraId="6EF9FB7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w:t>
      </w:r>
      <w:r>
        <w:rPr>
          <w:rFonts w:eastAsia="Times New Roman" w:cs="Times New Roman"/>
          <w:szCs w:val="24"/>
        </w:rPr>
        <w:t xml:space="preserve">Αντιπρόεδρος της Βουλής κ. </w:t>
      </w:r>
      <w:r w:rsidRPr="001E1925">
        <w:rPr>
          <w:rFonts w:eastAsia="Times New Roman" w:cs="Times New Roman"/>
          <w:b/>
          <w:szCs w:val="24"/>
        </w:rPr>
        <w:t>ΝΙΚΗΤΑΣ ΚΑΚΛΑΜΑΝΗΣ</w:t>
      </w:r>
      <w:r>
        <w:rPr>
          <w:rFonts w:eastAsia="Times New Roman" w:cs="Times New Roman"/>
          <w:szCs w:val="24"/>
        </w:rPr>
        <w:t>)</w:t>
      </w:r>
    </w:p>
    <w:p w14:paraId="6EF9FB8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ήθελα να επισημάνω αναφέρεται στις θεσμικές παρεμβάσεις. </w:t>
      </w:r>
    </w:p>
    <w:p w14:paraId="6EF9FB8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EF9FB8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Ένα λεπτό θα χρειαστώ ακόμα.</w:t>
      </w:r>
    </w:p>
    <w:p w14:paraId="6EF9FB8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Πέρα από τον αναπτυξιακ</w:t>
      </w:r>
      <w:r>
        <w:rPr>
          <w:rFonts w:eastAsia="Times New Roman" w:cs="Times New Roman"/>
          <w:szCs w:val="24"/>
        </w:rPr>
        <w:t xml:space="preserve">ό νόμο, από τα ΕΣΠΑ, τα οποία προσδοκούμε ότι θα απορροφήσουν όλα αυτά τα προγράμματα που συνδέονται με την επιχειρηματικότητα ύψους ενός δισεκατομμυρίου -και θα </w:t>
      </w:r>
      <w:r>
        <w:rPr>
          <w:rFonts w:eastAsia="Times New Roman" w:cs="Times New Roman"/>
          <w:szCs w:val="24"/>
        </w:rPr>
        <w:lastRenderedPageBreak/>
        <w:t>τα απορροφήσουμε μέχρι τέλος του χρόνου- όπως ξέρετε, θα έχει προκηρυχθεί το 50%. Αυτά που προ</w:t>
      </w:r>
      <w:r>
        <w:rPr>
          <w:rFonts w:eastAsia="Times New Roman" w:cs="Times New Roman"/>
          <w:szCs w:val="24"/>
        </w:rPr>
        <w:t>κηρύχθηκαν μέχρι τέλος Οκτώβρη. Σε αυτά που προκηρύχθηκαν ήδη, εξαιτίας του μεγάλου ενδιαφέροντος που είχαν και εξαιτίας και του γεγονότος φυσικά ότι πλέον έχουμε βάλει μία διαδικασία στα ΕΣΠΑ που προσομοιάζει στις πανελλήνιες εξετάσεις και κανένας δεν μπο</w:t>
      </w:r>
      <w:r>
        <w:rPr>
          <w:rFonts w:eastAsia="Times New Roman" w:cs="Times New Roman"/>
          <w:szCs w:val="24"/>
        </w:rPr>
        <w:t>ρεί να επέμβει και να επηρεάσει το αποτέλεσμα, γιατί όλες οι αξιολογήσεις γίνονται τυφλά, χωρίς να ξέρει το όνομα της επιχείρησης κ.ο.κ., και άρα είναι ένα «τυφλό» σύστημα απόλυτης αξιοκρατίας…</w:t>
      </w:r>
    </w:p>
    <w:p w14:paraId="6EF9FB8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τα υπόλοιπα στ</w:t>
      </w:r>
      <w:r>
        <w:rPr>
          <w:rFonts w:eastAsia="Times New Roman" w:cs="Times New Roman"/>
          <w:szCs w:val="24"/>
        </w:rPr>
        <w:t xml:space="preserve">η δευτερολογίας σας. Φθάσαμε στα επτά λεπτά. </w:t>
      </w:r>
    </w:p>
    <w:p w14:paraId="6EF9FB8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Ωραία, όπως θέλετε. </w:t>
      </w:r>
    </w:p>
    <w:p w14:paraId="6EF9FB8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Κωνσταντινόπουλος έχει το</w:t>
      </w:r>
      <w:r>
        <w:rPr>
          <w:rFonts w:eastAsia="Times New Roman" w:cs="Times New Roman"/>
          <w:szCs w:val="24"/>
        </w:rPr>
        <w:t>ν</w:t>
      </w:r>
      <w:r>
        <w:rPr>
          <w:rFonts w:eastAsia="Times New Roman" w:cs="Times New Roman"/>
          <w:szCs w:val="24"/>
        </w:rPr>
        <w:t xml:space="preserve"> λόγο.</w:t>
      </w:r>
    </w:p>
    <w:p w14:paraId="6EF9FB8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Καταλαβαίνω ότι σας λένε</w:t>
      </w:r>
      <w:r>
        <w:rPr>
          <w:rFonts w:eastAsia="Times New Roman" w:cs="Times New Roman"/>
          <w:szCs w:val="24"/>
        </w:rPr>
        <w:t xml:space="preserve"> στο Υπουργείο ότι για πρώτη φορά γίνεται το «τυφλό» σύστημα, αυτό που αναφέρατε εσείς «όλα κλειστά». Και στις προηγούμενες αξιολογήσεις «τυφλό» σύστημα είχαμε. Απλώς, σας το λέω, για να σας ενημερώνουν τουλάχιστον σωστά. </w:t>
      </w:r>
    </w:p>
    <w:p w14:paraId="6EF9FB8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Τώρα, δεν θέλω να μπω στο τι έγιν</w:t>
      </w:r>
      <w:r>
        <w:rPr>
          <w:rFonts w:eastAsia="Times New Roman" w:cs="Times New Roman"/>
          <w:szCs w:val="24"/>
        </w:rPr>
        <w:t>ε τα προηγούμενα χρόνια. Είναι οι δηλώσεις του κ. Ντομπροβόσκι, πολύ γνωστές σε όλους για το πού βρισκόμασταν το 2014 και πού πήγαμε. Είναι γνωστές οι δηλώσεις του κ. Ρέγκλινγκ, παρουσία του κ. Τσακαλώτου, για τα 86 δισεκατομμύρια που κόστισαν οι καλοί οικ</w:t>
      </w:r>
      <w:r>
        <w:rPr>
          <w:rFonts w:eastAsia="Times New Roman" w:cs="Times New Roman"/>
          <w:szCs w:val="24"/>
        </w:rPr>
        <w:t>ονομολόγοι του ΣΥΡΙΖΑ και ο καλός Πρωθυπουργός στη χώρα. Αυτά, όμως, τα αφήνουμε.</w:t>
      </w:r>
    </w:p>
    <w:p w14:paraId="6EF9FB8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Εγώ χαίρομαι πάρα πολύ, γιατί οι προτάσεις που είπατε για τους αξιολογητές και όλα αυτά, ήταν προτάσεις που σας είχαμε κάνει εμείς και χαιρόμαστε που θα υλοποιηθούν. Κρατώ α</w:t>
      </w:r>
      <w:r>
        <w:rPr>
          <w:rFonts w:eastAsia="Times New Roman" w:cs="Times New Roman"/>
          <w:szCs w:val="24"/>
        </w:rPr>
        <w:t>πό εσάς ότι από την 1</w:t>
      </w:r>
      <w:r w:rsidRPr="001E1925">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Οκτωβρίου οι επενδυτές, ο ιδιωτικός τομέας θα μπορεί να κάνει τις αιτήσεις του για τα επενδυτικά σχήματα. Είναι μία δέσμευση, που ελπίζω να την κρατήσετε, διότι θυμάστε ότι την άλλη φορά είχατε πει </w:t>
      </w:r>
      <w:r>
        <w:rPr>
          <w:rFonts w:eastAsia="Times New Roman" w:cs="Times New Roman"/>
          <w:szCs w:val="24"/>
        </w:rPr>
        <w:lastRenderedPageBreak/>
        <w:t xml:space="preserve">ότι θα καταθέσετε τον επενδυτικό νόμο και τον καταθέσατε </w:t>
      </w:r>
      <w:r>
        <w:rPr>
          <w:rFonts w:eastAsia="Times New Roman" w:cs="Times New Roman"/>
          <w:szCs w:val="24"/>
        </w:rPr>
        <w:t xml:space="preserve">μετά από δύο χρόνια. Είμαστε εδώ, όμως, και είναι θετικό αυτό. </w:t>
      </w:r>
    </w:p>
    <w:p w14:paraId="6EF9FB8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Χαίρομαι που λέτε ότι θα απορροφήσετε ένα δισεκατομμύριο. Δεν θα πω εγώ αν είναι πολλά, αλλά χαίρομαι που στη δέσμευσή σας λέτε ότι θα απορροφηθεί ένα δισεκατομμύριο από τα νέα προγράμματα. Εδ</w:t>
      </w:r>
      <w:r>
        <w:rPr>
          <w:rFonts w:eastAsia="Times New Roman" w:cs="Times New Roman"/>
          <w:szCs w:val="24"/>
        </w:rPr>
        <w:t xml:space="preserve">ώ θα είμαστε να τα δούμε. </w:t>
      </w:r>
    </w:p>
    <w:p w14:paraId="6EF9FB8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Όμως, σας έβαλα και άλλα θέματα -ελπίζω στη δευτερολογία σας να αναφερθείτε- που αφορούν τις μεγάλες επενδύσεις, για τις οποίες έχετε ευθύνη και εσείς ως Υπουργός Οικονομίας. Έχει να κάνει με το πακέτο Γιούνγκερ. Και θα ήθελα να </w:t>
      </w:r>
      <w:r>
        <w:rPr>
          <w:rFonts w:eastAsia="Times New Roman" w:cs="Times New Roman"/>
          <w:szCs w:val="24"/>
        </w:rPr>
        <w:t xml:space="preserve">μου πείτε, αυτά που έχετε καταθέσει σε εμάς, πού βρίσκονται και σε ποιες διαδικασίες. Επίσης, θα ήθελα να σας ρωτήσω ποιες άλλες είναι οι πρωτοβουλίες σας ως προς την επιχειρηματικότητα και τις μεγάλες επενδύσεις. </w:t>
      </w:r>
    </w:p>
    <w:p w14:paraId="6EF9FB8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Δεν θα ήθελα να σας αναφέρω το γνωστό πρό</w:t>
      </w:r>
      <w:r>
        <w:rPr>
          <w:rFonts w:eastAsia="Times New Roman" w:cs="Times New Roman"/>
          <w:szCs w:val="24"/>
        </w:rPr>
        <w:t>βλημα που έχει προκύψει με τη ΔΕΣΦΑ, το οποίο δημιουργεί νέα δεδομένα ή οτιδήποτε άλλο. Σας είπα, όμως, για ένα χαρακτηριστικό πρόβλημα, τη μεγαλύτερη επένδυση που θα δημιουργήσει και θα αλλάξει τα δεδομένα στη χώρα και την Αθήνα. Είναι αυτό που λέμε ότι θ</w:t>
      </w:r>
      <w:r>
        <w:rPr>
          <w:rFonts w:eastAsia="Times New Roman" w:cs="Times New Roman"/>
          <w:szCs w:val="24"/>
        </w:rPr>
        <w:t>α υλοποιηθεί η Αθηναϊκή Ριβιέρα από το Πέραμα μέχρι το Σούνιο. Και ξέρετε ότι τα έργα αυτά, που σήμερα ολοκληρώθηκαν σε ένα μέρος της περιοχής αυτής, αναβάθμισαν την Αθήνα. Νομίζω ότι από εσάς τουλάχιστον θα περιμένουμε μια απάντηση.</w:t>
      </w:r>
    </w:p>
    <w:p w14:paraId="6EF9FB8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πάρα πολ</w:t>
      </w:r>
      <w:r>
        <w:rPr>
          <w:rFonts w:eastAsia="Times New Roman" w:cs="Times New Roman"/>
          <w:szCs w:val="24"/>
        </w:rPr>
        <w:t>ύ.</w:t>
      </w:r>
    </w:p>
    <w:p w14:paraId="6EF9FB8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6EF9FB8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Θα ξεκινήσω, συνεχίζοντας από εκεί που σταμάτησα. </w:t>
      </w:r>
    </w:p>
    <w:p w14:paraId="6EF9FB9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Υπενθυμίζω ότι η στρατηγική απέναντι στις ιδιωτικές επενδύσεις, όπως έχ</w:t>
      </w:r>
      <w:r>
        <w:rPr>
          <w:rFonts w:eastAsia="Times New Roman" w:cs="Times New Roman"/>
          <w:szCs w:val="24"/>
        </w:rPr>
        <w:t xml:space="preserve">ει χαραχθεί, έχει τρία κομμάτια. Το ένα κομμάτι είναι τα ΕΣΠΑ. Τα ΕΣΠΑ χρηματοδοτούν τα Προγράμματα Επιχειρηματικότητας </w:t>
      </w:r>
      <w:r>
        <w:rPr>
          <w:rFonts w:eastAsia="Times New Roman" w:cs="Times New Roman"/>
          <w:szCs w:val="24"/>
        </w:rPr>
        <w:lastRenderedPageBreak/>
        <w:t>μέχρι στιγμής, μικρές και πολύ μικρές επιχειρήσεις, και είναι απόλυτα προσανατολισμένα σε νεοφυείς επιχειρήσεις και σε μικρές και πολύ μ</w:t>
      </w:r>
      <w:r>
        <w:rPr>
          <w:rFonts w:eastAsia="Times New Roman" w:cs="Times New Roman"/>
          <w:szCs w:val="24"/>
        </w:rPr>
        <w:t xml:space="preserve">ικρές. </w:t>
      </w:r>
    </w:p>
    <w:p w14:paraId="6EF9FB9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Ο αναπτυξιακός νόμος είναι απολύτως προσανατολισμένος στις μικρομεσαίες επιχειρήσεις. Ο τομέας των στρατηγικών επενδύσεων, το Γιούνγκερ </w:t>
      </w:r>
      <w:r>
        <w:rPr>
          <w:rFonts w:eastAsia="Times New Roman" w:cs="Times New Roman"/>
          <w:szCs w:val="24"/>
          <w:lang w:val="en-US"/>
        </w:rPr>
        <w:t>p</w:t>
      </w:r>
      <w:r>
        <w:rPr>
          <w:rFonts w:eastAsia="Times New Roman" w:cs="Times New Roman"/>
          <w:szCs w:val="24"/>
          <w:lang w:val="en-GB"/>
        </w:rPr>
        <w:t>lan</w:t>
      </w:r>
      <w:r>
        <w:rPr>
          <w:rFonts w:eastAsia="Times New Roman" w:cs="Times New Roman"/>
          <w:szCs w:val="24"/>
        </w:rPr>
        <w:t xml:space="preserve"> και οι μεγάλες επενδύσεις αποτελούν μια άλλη χωριστή ενότητα, όπου η κύρια αρωγή γίνεται με την πρόσβαση σε</w:t>
      </w:r>
      <w:r>
        <w:rPr>
          <w:rFonts w:eastAsia="Times New Roman" w:cs="Times New Roman"/>
          <w:szCs w:val="24"/>
        </w:rPr>
        <w:t xml:space="preserve"> χρηματοδοτικά εργαλεία. Συνεπώς, η στρατηγική είναι αποσαφηνισμένη στα τρία κουτιά της. </w:t>
      </w:r>
    </w:p>
    <w:p w14:paraId="6EF9FB9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Τώρα, επιτρέψτε μου να πω δύο-τρία πράγματα για τις μεγάλες επενδύσεις.</w:t>
      </w:r>
    </w:p>
    <w:p w14:paraId="6EF9FB9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στο Γιούνγκερ p</w:t>
      </w:r>
      <w:r>
        <w:rPr>
          <w:rFonts w:eastAsia="Times New Roman" w:cs="Times New Roman"/>
          <w:szCs w:val="24"/>
          <w:lang w:val="en-GB"/>
        </w:rPr>
        <w:t>lan</w:t>
      </w:r>
      <w:r>
        <w:rPr>
          <w:rFonts w:eastAsia="Times New Roman" w:cs="Times New Roman"/>
          <w:szCs w:val="24"/>
        </w:rPr>
        <w:t xml:space="preserve"> θα προστεθεί και ένα καινούργιο εργαλείο, το οποίο ιδρύεται αυ</w:t>
      </w:r>
      <w:r>
        <w:rPr>
          <w:rFonts w:eastAsia="Times New Roman" w:cs="Times New Roman"/>
          <w:szCs w:val="24"/>
        </w:rPr>
        <w:t xml:space="preserve">τές τις ημέρες. Είναι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σ</w:t>
      </w:r>
      <w:r>
        <w:rPr>
          <w:rFonts w:eastAsia="Times New Roman" w:cs="Times New Roman"/>
          <w:szCs w:val="24"/>
        </w:rPr>
        <w:t xml:space="preserve">υμμετοχών, τη διαχείρισή του οποίου θα αναλάβει το Ευρωπαϊκό Επενδυτικό Ταμείο, το </w:t>
      </w:r>
      <w:r>
        <w:rPr>
          <w:rFonts w:eastAsia="Times New Roman" w:cs="Times New Roman"/>
          <w:szCs w:val="24"/>
          <w:lang w:val="en-GB"/>
        </w:rPr>
        <w:t>EIF</w:t>
      </w:r>
      <w:r>
        <w:rPr>
          <w:rFonts w:eastAsia="Times New Roman" w:cs="Times New Roman"/>
          <w:szCs w:val="24"/>
        </w:rPr>
        <w:t>, όπου ως στόχο έχει την προσέλκυση επενδυτικών κεφαλαίων από δημόσιους πόρους αλλά και από ιδιωτικούς και από τράπεζες, προκειμένου να δ</w:t>
      </w:r>
      <w:r>
        <w:rPr>
          <w:rFonts w:eastAsia="Times New Roman" w:cs="Times New Roman"/>
          <w:szCs w:val="24"/>
        </w:rPr>
        <w:t xml:space="preserve">ημιουργηθεί ένας μεγάλος χρηματοδοτικός </w:t>
      </w:r>
      <w:r>
        <w:rPr>
          <w:rFonts w:eastAsia="Times New Roman" w:cs="Times New Roman"/>
          <w:szCs w:val="24"/>
        </w:rPr>
        <w:lastRenderedPageBreak/>
        <w:t xml:space="preserve">θεσμός, ένα </w:t>
      </w:r>
      <w:r>
        <w:rPr>
          <w:rFonts w:eastAsia="Times New Roman" w:cs="Times New Roman"/>
          <w:szCs w:val="24"/>
          <w:lang w:val="en-GB"/>
        </w:rPr>
        <w:t>fund</w:t>
      </w:r>
      <w:r>
        <w:rPr>
          <w:rFonts w:eastAsia="Times New Roman" w:cs="Times New Roman"/>
          <w:szCs w:val="24"/>
        </w:rPr>
        <w:t xml:space="preserve"> </w:t>
      </w:r>
      <w:r>
        <w:rPr>
          <w:rFonts w:eastAsia="Times New Roman" w:cs="Times New Roman"/>
          <w:szCs w:val="24"/>
          <w:lang w:val="en-GB"/>
        </w:rPr>
        <w:t>of</w:t>
      </w:r>
      <w:r>
        <w:rPr>
          <w:rFonts w:eastAsia="Times New Roman" w:cs="Times New Roman"/>
          <w:szCs w:val="24"/>
        </w:rPr>
        <w:t xml:space="preserve"> </w:t>
      </w:r>
      <w:r>
        <w:rPr>
          <w:rFonts w:eastAsia="Times New Roman" w:cs="Times New Roman"/>
          <w:szCs w:val="24"/>
          <w:lang w:val="en-GB"/>
        </w:rPr>
        <w:t>funds</w:t>
      </w:r>
      <w:r>
        <w:rPr>
          <w:rFonts w:eastAsia="Times New Roman" w:cs="Times New Roman"/>
          <w:szCs w:val="24"/>
        </w:rPr>
        <w:t xml:space="preserve"> δηλαδή, το οποίο θα προσφέρει πρωτίστως και συμμετοχές στη μετοχική σύνθεση.</w:t>
      </w:r>
    </w:p>
    <w:p w14:paraId="6EF9FB9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Τώρα, επανέρχομαι στις χρηματοδοτήσεις τύπου Γιούνγκερ. Το </w:t>
      </w:r>
      <w:r>
        <w:rPr>
          <w:rFonts w:eastAsia="Times New Roman" w:cs="Times New Roman"/>
          <w:szCs w:val="24"/>
        </w:rPr>
        <w:t>π</w:t>
      </w:r>
      <w:r>
        <w:rPr>
          <w:rFonts w:eastAsia="Times New Roman" w:cs="Times New Roman"/>
          <w:szCs w:val="24"/>
        </w:rPr>
        <w:t>ρόγραμμα των χρηματοδοτήσεων επεξεργάζεται και ωριμάζ</w:t>
      </w:r>
      <w:r>
        <w:rPr>
          <w:rFonts w:eastAsia="Times New Roman" w:cs="Times New Roman"/>
          <w:szCs w:val="24"/>
        </w:rPr>
        <w:t xml:space="preserve">ει τα σχέδια, τα οποία έχουμε εξαγγείλει εδώ, τα σαράντα και πλέον σχέδια ύψους 5,6 δισεκατομμυρίων και ταυτόχρονα, προχωρούν οι ιδιωτικές επενδύσεις μαζί και η χρηματοδότηση ορισμένων από τις ιδιωτικοποιήσεις, οι οποίες υλοποιούνται βήμα-βήμα. Αναφέρομαι </w:t>
      </w:r>
      <w:r>
        <w:rPr>
          <w:rFonts w:eastAsia="Times New Roman" w:cs="Times New Roman"/>
          <w:szCs w:val="24"/>
        </w:rPr>
        <w:t>και στα περιφερειακά αεροδρόμια και στο λιμάνι του Πειραιά.</w:t>
      </w:r>
    </w:p>
    <w:p w14:paraId="6EF9FB9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Ελληνικό: Η </w:t>
      </w:r>
      <w:r>
        <w:rPr>
          <w:rFonts w:eastAsia="Times New Roman" w:cs="Times New Roman"/>
          <w:szCs w:val="24"/>
        </w:rPr>
        <w:t>σ</w:t>
      </w:r>
      <w:r>
        <w:rPr>
          <w:rFonts w:eastAsia="Times New Roman" w:cs="Times New Roman"/>
          <w:szCs w:val="24"/>
        </w:rPr>
        <w:t>ύμβαση του Ελληνικού, όπως ξέρετε, έχει υπογραφεί μαζί με ένα κείμενο αμοιβαίας κατανόησης. Είναι ένα από τα δέκα προαπαιτούμενα, το οποίο θα έρθει στη Βουλή εντός του μ</w:t>
      </w:r>
      <w:r>
        <w:rPr>
          <w:rFonts w:eastAsia="Times New Roman" w:cs="Times New Roman"/>
          <w:szCs w:val="24"/>
        </w:rPr>
        <w:t>ήνα για επικύρωση. Είναι η συμφωνία, η οποία έγινε τον περασμένο Ιούνιο.</w:t>
      </w:r>
    </w:p>
    <w:p w14:paraId="6EF9FB9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Επιπρόσθετα, επιτρέψτε μου να υπογραμμίσω και τρεις ακόμη πρωτοβουλίες σημαντικού αντίκτυπου για τη διευκόλυνση των ιδιωτικών επενδύσεων. Η πρώτη πρωτοβουλία είναι αυτή που είναι ήδη </w:t>
      </w:r>
      <w:r>
        <w:rPr>
          <w:rFonts w:eastAsia="Times New Roman" w:cs="Times New Roman"/>
          <w:szCs w:val="24"/>
        </w:rPr>
        <w:t xml:space="preserve">στη </w:t>
      </w:r>
      <w:r>
        <w:rPr>
          <w:rFonts w:eastAsia="Times New Roman" w:cs="Times New Roman"/>
          <w:szCs w:val="24"/>
        </w:rPr>
        <w:lastRenderedPageBreak/>
        <w:t>διαβούλευση, δηλαδή η αυτοαδειοδότηση των επιχειρήσεων σε τέσσερις μεγάλους κλάδους της οικονομίας. Η επιχείρηση θα μπορεί να αυτοαδειοδοτείται και απλώς να γνωστοποιεί τη λειτουργία της επιχείρησης. Αυτό αφορά και τον τουρισμό και την εστίαση και μεγά</w:t>
      </w:r>
      <w:r>
        <w:rPr>
          <w:rFonts w:eastAsia="Times New Roman" w:cs="Times New Roman"/>
          <w:szCs w:val="24"/>
        </w:rPr>
        <w:t>λους τομείς της ελληνικής οικονομίας. Ο έλεγχος θα γίνεται εκ των υστέρων στη λειτουργία της επιχείρησης. Άρα, μηδενίζεται ο χρόνος, ο οποίος για γραφειοκρατικούς λόγους καθυστερούσε, προκειμένου να ανοίξει μια επιχείρηση σε αυτούς τους τέσσερις τομείς που</w:t>
      </w:r>
      <w:r>
        <w:rPr>
          <w:rFonts w:eastAsia="Times New Roman" w:cs="Times New Roman"/>
          <w:szCs w:val="24"/>
        </w:rPr>
        <w:t xml:space="preserve"> προχωρούν στην αυτοαδειοδότηση. </w:t>
      </w:r>
    </w:p>
    <w:p w14:paraId="6EF9FB97" w14:textId="77777777" w:rsidR="00FB7AA6" w:rsidRDefault="00C770FE">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Επιπρόσθετα, ο θεσμός της «Μίας στάσης» για το σύνολο των επιχειρήσεων, που θα συγκροτηθεί σε περιφερειακό και επιμελητηριακό επίπεδο, θα έρθει μέσα στον Οκτώβρη με την </w:t>
      </w:r>
      <w:r>
        <w:rPr>
          <w:rFonts w:eastAsia="Times New Roman" w:cs="Times New Roman"/>
          <w:szCs w:val="24"/>
        </w:rPr>
        <w:t>ε</w:t>
      </w:r>
      <w:r>
        <w:rPr>
          <w:rFonts w:eastAsia="Times New Roman" w:cs="Times New Roman"/>
          <w:szCs w:val="24"/>
        </w:rPr>
        <w:t xml:space="preserve">πιμελητηριακή νομοθεσία και μια πληθώρα άλλων μέτρων, τα οποία αποβλέπουν στη ριζική απλοποίηση της έναρξης </w:t>
      </w:r>
      <w:r>
        <w:rPr>
          <w:rFonts w:eastAsia="Times New Roman" w:cs="Times New Roman"/>
          <w:bCs/>
          <w:shd w:val="clear" w:color="auto" w:fill="FFFFFF"/>
        </w:rPr>
        <w:t>λειτουργίας των επιχειρήσεων και στην προσπάθεια να στηριχθεί άμεσα και αποτελεσματικά η νέα επιχειρηματικότητα και ο επενδυτικός κύκλος, στον οποίο</w:t>
      </w:r>
      <w:r>
        <w:rPr>
          <w:rFonts w:eastAsia="Times New Roman" w:cs="Times New Roman"/>
          <w:bCs/>
          <w:shd w:val="clear" w:color="auto" w:fill="FFFFFF"/>
        </w:rPr>
        <w:t xml:space="preserve"> όλοι φιλοδοξούμε ότι μπαίνει η οικονομία. </w:t>
      </w:r>
    </w:p>
    <w:p w14:paraId="6EF9FB98" w14:textId="77777777" w:rsidR="00FB7AA6" w:rsidRDefault="00C770FE">
      <w:pPr>
        <w:spacing w:after="0" w:line="600" w:lineRule="auto"/>
        <w:ind w:firstLine="720"/>
        <w:jc w:val="both"/>
        <w:rPr>
          <w:rFonts w:eastAsia="Times New Roman"/>
          <w:szCs w:val="24"/>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ολοκληρώθηκε η συζήτηση των επικαίρων ερωτήσεων.</w:t>
      </w:r>
    </w:p>
    <w:p w14:paraId="6EF9FB99" w14:textId="77777777" w:rsidR="00FB7AA6" w:rsidRDefault="00C770FE">
      <w:pPr>
        <w:spacing w:after="0" w:line="600" w:lineRule="auto"/>
        <w:ind w:firstLine="720"/>
        <w:jc w:val="both"/>
        <w:rPr>
          <w:rFonts w:eastAsia="Times New Roman"/>
          <w:szCs w:val="24"/>
        </w:rPr>
      </w:pPr>
      <w:r>
        <w:rPr>
          <w:rFonts w:eastAsia="Times New Roman"/>
          <w:szCs w:val="24"/>
        </w:rPr>
        <w:t>(αλλαγή σελ.)</w:t>
      </w:r>
    </w:p>
    <w:p w14:paraId="6EF9FB9A" w14:textId="77777777" w:rsidR="00FB7AA6" w:rsidRDefault="00C770FE">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 xml:space="preserve">στη συμπληρωματική ημερήσια διάταξη της </w:t>
      </w:r>
    </w:p>
    <w:p w14:paraId="6EF9FB9B" w14:textId="77777777" w:rsidR="00FB7AA6" w:rsidRDefault="00C770FE">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EF9FB9C" w14:textId="77777777" w:rsidR="00FB7AA6" w:rsidRDefault="00C770FE">
      <w:pPr>
        <w:spacing w:after="0" w:line="600" w:lineRule="auto"/>
        <w:ind w:firstLine="720"/>
        <w:jc w:val="both"/>
        <w:rPr>
          <w:rFonts w:eastAsia="Times New Roman"/>
          <w:szCs w:val="24"/>
        </w:rPr>
      </w:pPr>
      <w:r>
        <w:rPr>
          <w:rFonts w:eastAsia="Times New Roman"/>
          <w:szCs w:val="24"/>
        </w:rPr>
        <w:t>Π</w:t>
      </w:r>
      <w:r>
        <w:rPr>
          <w:rFonts w:eastAsia="Times New Roman"/>
          <w:szCs w:val="24"/>
        </w:rPr>
        <w:t>ριν προχωρήσουμε στη συζήτηση του σχεδίου νόμου, έχω την τιμή να ανακοινώσω στο Σώμα τα εξής:</w:t>
      </w:r>
    </w:p>
    <w:p w14:paraId="6EF9FB9D" w14:textId="77777777" w:rsidR="00FB7AA6" w:rsidRDefault="00C770FE">
      <w:pPr>
        <w:spacing w:after="0" w:line="600" w:lineRule="auto"/>
        <w:ind w:firstLine="720"/>
        <w:jc w:val="both"/>
        <w:rPr>
          <w:rFonts w:eastAsia="Times New Roman" w:cs="Times New Roman"/>
          <w:szCs w:val="24"/>
        </w:rPr>
      </w:pPr>
      <w:r>
        <w:rPr>
          <w:rFonts w:eastAsia="Times New Roman"/>
          <w:szCs w:val="24"/>
        </w:rPr>
        <w:t>Πρώτον, οι Υπουργοί Οικονομίας, Ανάπτυξης και Τουρισμού, Εξωτερικών, Οικονομικών, Επικρατείας, η Αν</w:t>
      </w:r>
      <w:r>
        <w:rPr>
          <w:rFonts w:eastAsia="Times New Roman"/>
          <w:szCs w:val="24"/>
        </w:rPr>
        <w:t xml:space="preserve">απληρώτρια Υπουργός Οικονομίας, Ανάπτυξης και Τουρισμού και ο </w:t>
      </w:r>
      <w:r>
        <w:rPr>
          <w:rFonts w:eastAsia="Times New Roman" w:cs="Times New Roman"/>
          <w:szCs w:val="24"/>
        </w:rPr>
        <w:t>Υφυπουργός Εξωτερικών κατέθεσαν στις 6 Σεπτεμβρίου 2016 σχέδιο νόμου: «Κύρωση του Τριμερούς Μνημονίου Κατανόησης μεταξύ της Κυβέρνησης της Ελληνικής Δημοκρατίας, της Κυβέρνησης της Αραβικής Δημο</w:t>
      </w:r>
      <w:r>
        <w:rPr>
          <w:rFonts w:eastAsia="Times New Roman" w:cs="Times New Roman"/>
          <w:szCs w:val="24"/>
        </w:rPr>
        <w:t xml:space="preserve">κρατίας της </w:t>
      </w:r>
      <w:r>
        <w:rPr>
          <w:rFonts w:eastAsia="Times New Roman" w:cs="Times New Roman"/>
          <w:szCs w:val="24"/>
        </w:rPr>
        <w:lastRenderedPageBreak/>
        <w:t>Αιγύπτου και της Κυβέρνησης της Κυπριακής Δημοκρατίας για τη Συνεργασία στον τομέα του τουρισμού».</w:t>
      </w:r>
    </w:p>
    <w:p w14:paraId="6EF9FB9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Δεύτερον, οι Υπουργοί Αγροτικής Ανάπτυξης και Τροφίμων, Οικονομίας, Ανάπτυξης και Τουρισμού, Παιδείας, Έρευνας και Θρησκευμάτων, Εξωτερικών, Οικο</w:t>
      </w:r>
      <w:r>
        <w:rPr>
          <w:rFonts w:eastAsia="Times New Roman" w:cs="Times New Roman"/>
          <w:szCs w:val="24"/>
        </w:rPr>
        <w:t xml:space="preserve">νομικών, Περιβάλλοντος και Ενέργειας, Ναυτιλίας και Νησιωτικής Πολιτικής και οι Αναπληρωτές Υπουργοί Παιδείας, Έρευνας και Θρησκευμάτων και Περιβάλλοντος και Ενέργειας κατέθεσαν στις 6 Σεπτεμβρίου 2016 σχέδιο νόμου: «Κύρωση του Μνημονίου Κατανόησης μεταξύ </w:t>
      </w:r>
      <w:r>
        <w:rPr>
          <w:rFonts w:eastAsia="Times New Roman" w:cs="Times New Roman"/>
          <w:szCs w:val="24"/>
        </w:rPr>
        <w:t>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συνεργασία στον τομέα της αλιείας και της υδατοκαλλιέργειας».</w:t>
      </w:r>
    </w:p>
    <w:p w14:paraId="6EF9FB9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Τρίτον, οι Υπουργοί Εσωτερι</w:t>
      </w:r>
      <w:r>
        <w:rPr>
          <w:rFonts w:eastAsia="Times New Roman" w:cs="Times New Roman"/>
          <w:szCs w:val="24"/>
        </w:rPr>
        <w:t>κών και Διοικητικής Ανασυγκρότησης, Εξωτερικών, Δικαιοσύνης, Διαφάνειας και Ανθρωπίνων Δικαιωμάτων, Οικονομικών, Υποδομών, Μεταφορών και Δικτύων και ο Αναπλη</w:t>
      </w:r>
      <w:r>
        <w:rPr>
          <w:rFonts w:eastAsia="Times New Roman" w:cs="Times New Roman"/>
          <w:szCs w:val="24"/>
        </w:rPr>
        <w:lastRenderedPageBreak/>
        <w:t>ρωτής Υπουργός Εσωτερικών και Διοικητικής Ανασυγκρότησης κατέθεσαν στις 6 Σεπτεμβρίου 2016 σχέδιο ν</w:t>
      </w:r>
      <w:r>
        <w:rPr>
          <w:rFonts w:eastAsia="Times New Roman" w:cs="Times New Roman"/>
          <w:szCs w:val="24"/>
        </w:rPr>
        <w:t xml:space="preserve">όμου: «Κύρωση της Συμφωνίας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w:t>
      </w:r>
    </w:p>
    <w:p w14:paraId="6EF9FBA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Τέλος, οι Υπουργοί Εθνικής Άμυνας, Οικονομικών, Εξωτερικών, και Δικαιοσύνης, Διαφάνε</w:t>
      </w:r>
      <w:r>
        <w:rPr>
          <w:rFonts w:eastAsia="Times New Roman" w:cs="Times New Roman"/>
          <w:szCs w:val="24"/>
        </w:rPr>
        <w:t>ιας και Ανθρωπίνων Δικαιωμάτων κατέθεσαν στις 7 Σεπτεμβρίου 2016 σχέδιο νόμου: «Κύρωση του Μνημονίου Συνεννόησης σχετικά με την Οργάνωση, Διοίκηση, Ασφάλεια, Χρηματοδότηση και Επάνδρωση του Μικτού Κλιμάκιου του ΝΑΤΟ για τον Ηλεκτρονικό Πόλεμο [Joint Electr</w:t>
      </w:r>
      <w:r>
        <w:rPr>
          <w:rFonts w:eastAsia="Times New Roman" w:cs="Times New Roman"/>
          <w:szCs w:val="24"/>
        </w:rPr>
        <w:t>onic Warfare Core Staff (JEWCS)] προς υποστήριξη του NATO, μεταξύ του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w:t>
      </w:r>
      <w:r>
        <w:rPr>
          <w:rFonts w:eastAsia="Times New Roman" w:cs="Times New Roman"/>
          <w:szCs w:val="24"/>
        </w:rPr>
        <w:t xml:space="preserve">ουργείου Άμυνας της Ιταλικής Δημοκρατίας, του Υπουργού Άμυνας του Βασιλείου των Κάτω Χωρών, του Υπουργείου Άμυνας του Βασιλείου της Νορβηγίας, του </w:t>
      </w:r>
      <w:r>
        <w:rPr>
          <w:rFonts w:eastAsia="Times New Roman" w:cs="Times New Roman"/>
          <w:szCs w:val="24"/>
        </w:rPr>
        <w:lastRenderedPageBreak/>
        <w:t>Υπουργού Εθνικής Άμυνας της Δημοκρατίας της Πολωνίας, του Υπουργείου Άμυνας του Ηνωμένου Βασιλείου Μεγάλης Βρ</w:t>
      </w:r>
      <w:r>
        <w:rPr>
          <w:rFonts w:eastAsia="Times New Roman" w:cs="Times New Roman"/>
          <w:szCs w:val="24"/>
        </w:rPr>
        <w:t>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Ανώτατης Συμμαχικής Διοίκησης Μετασχηματισμού.»</w:t>
      </w:r>
    </w:p>
    <w:p w14:paraId="6EF9FBA1" w14:textId="77777777" w:rsidR="00FB7AA6" w:rsidRDefault="00C770FE">
      <w:pPr>
        <w:spacing w:after="0" w:line="600" w:lineRule="auto"/>
        <w:ind w:firstLine="720"/>
        <w:rPr>
          <w:rFonts w:eastAsia="Times New Roman" w:cs="Times New Roman"/>
          <w:szCs w:val="24"/>
        </w:rPr>
      </w:pPr>
      <w:r>
        <w:rPr>
          <w:rFonts w:eastAsia="Times New Roman" w:cs="Times New Roman"/>
          <w:szCs w:val="24"/>
        </w:rPr>
        <w:t>Παραπέμπονται στις αρμόδιες Διαρκείς Επ</w:t>
      </w:r>
      <w:r>
        <w:rPr>
          <w:rFonts w:eastAsia="Times New Roman" w:cs="Times New Roman"/>
          <w:szCs w:val="24"/>
        </w:rPr>
        <w:t>ιτροπές.</w:t>
      </w:r>
    </w:p>
    <w:p w14:paraId="6EF9FBA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τώρα στη συζήτηση του σημερινού σχεδίου νόμου.</w:t>
      </w:r>
    </w:p>
    <w:p w14:paraId="6EF9FBA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w:t>
      </w:r>
      <w:r>
        <w:rPr>
          <w:rFonts w:eastAsia="Times New Roman" w:cs="Times New Roman"/>
          <w:szCs w:val="24"/>
        </w:rPr>
        <w:t>ου συνόλου</w:t>
      </w:r>
      <w:r>
        <w:rPr>
          <w:rFonts w:eastAsia="Times New Roman" w:cs="Times New Roman"/>
          <w:szCs w:val="24"/>
        </w:rPr>
        <w:t xml:space="preserve"> του σχεδίου νόμου του Υπουργείου Υγείας</w:t>
      </w:r>
      <w:r>
        <w:rPr>
          <w:rFonts w:eastAsia="Times New Roman" w:cs="Times New Roman"/>
          <w:szCs w:val="24"/>
        </w:rPr>
        <w:t>:</w:t>
      </w:r>
      <w:r>
        <w:rPr>
          <w:rFonts w:eastAsia="Times New Roman" w:cs="Times New Roman"/>
          <w:szCs w:val="24"/>
        </w:rPr>
        <w:t xml:space="preserve"> «Προσαρμογή της ελληνικής νομοθεσίας προς την Οδηγία 2014/40/ΕΕ του Ευρωπαϊκού </w:t>
      </w:r>
      <w:r>
        <w:rPr>
          <w:rFonts w:eastAsia="Times New Roman" w:cs="Times New Roman"/>
          <w:szCs w:val="24"/>
        </w:rPr>
        <w:t>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w:t>
      </w:r>
      <w:r>
        <w:rPr>
          <w:rFonts w:eastAsia="Times New Roman" w:cs="Times New Roman"/>
          <w:szCs w:val="24"/>
        </w:rPr>
        <w:t xml:space="preserve">ση της Οδηγίας 2001/37/ΕΚ (αριθμ. L 127/1 της 29.4.2014), όπως το Παράρτημα ΙΙ της Οδηγίας αυτής τροποποιήθηκε με την κατ’ </w:t>
      </w:r>
      <w:r>
        <w:rPr>
          <w:rFonts w:eastAsia="Times New Roman" w:cs="Times New Roman"/>
          <w:szCs w:val="24"/>
        </w:rPr>
        <w:lastRenderedPageBreak/>
        <w:t xml:space="preserve">εξουσιοδότηση εκδοθείσα Οδηγία 2014/109/ΕΕ της Επιτροπής της 10ης Οκτωβρίου 2014 για την τροποποίηση του Παραρτήματος ΙΙ της Οδηγίας </w:t>
      </w:r>
      <w:r>
        <w:rPr>
          <w:rFonts w:eastAsia="Times New Roman" w:cs="Times New Roman"/>
          <w:szCs w:val="24"/>
        </w:rPr>
        <w:t>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w:t>
      </w:r>
    </w:p>
    <w:p w14:paraId="6EF9FBA4"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Η Διάσκεψη των Προέδρων αποφάσισε στη συν</w:t>
      </w:r>
      <w:r>
        <w:rPr>
          <w:rFonts w:eastAsia="Times New Roman"/>
          <w:szCs w:val="24"/>
        </w:rPr>
        <w:t>εδρίαση της 31</w:t>
      </w:r>
      <w:r>
        <w:rPr>
          <w:rFonts w:eastAsia="Times New Roman"/>
          <w:szCs w:val="24"/>
          <w:vertAlign w:val="superscript"/>
        </w:rPr>
        <w:t>ης</w:t>
      </w:r>
      <w:r>
        <w:rPr>
          <w:rFonts w:eastAsia="Times New Roman"/>
          <w:szCs w:val="24"/>
        </w:rPr>
        <w:t xml:space="preserve"> Αυγούστου 2016 τη συζήτηση του νομοσχεδίου σε μία συνεδρίαση ενιαία επί της αρχής, επί των άρθρων και επί των τροπολογιών.</w:t>
      </w:r>
    </w:p>
    <w:p w14:paraId="6EF9FBA5"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Θέλω να σας ενημερώσω ότι έχει κατατεθεί μία υπουργική τροπολογία που αφορά το ΚΕΘΕΑ και έχουν υποβληθεί πέντε -μάλλ</w:t>
      </w:r>
      <w:r>
        <w:rPr>
          <w:rFonts w:eastAsia="Times New Roman"/>
          <w:szCs w:val="24"/>
        </w:rPr>
        <w:t xml:space="preserve">ον τέσσερις, γιατί η μία απεσύρθη- βουλευτικές τροπολογίες. Θα ήθελα ο κύριος Υπουργός κατά τη διάρκεια της ομιλίας του να πει ποιες κάνει δεκτές, για να ξέρουν οι συνάδελφοι όταν θα τοποθετηθούν. </w:t>
      </w:r>
    </w:p>
    <w:p w14:paraId="6EF9FBA6"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Στους δύο πρώτους εισηγητές θα ανοίξει η ηλεκτρονική εγγρα</w:t>
      </w:r>
      <w:r>
        <w:rPr>
          <w:rFonts w:eastAsia="Times New Roman"/>
          <w:szCs w:val="24"/>
        </w:rPr>
        <w:t xml:space="preserve">φή και όσοι συνάδελφοι επιθυμούν, μπορούν να εγγραφούν. </w:t>
      </w:r>
    </w:p>
    <w:p w14:paraId="6EF9FBA7"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Αν δεν υπάρχει κάποια παρατήρηση επί της διαδικασίας, να ξεκινήσουμε. Δεν υπάρχει.</w:t>
      </w:r>
    </w:p>
    <w:p w14:paraId="6EF9FBA8" w14:textId="77777777" w:rsidR="00FB7AA6" w:rsidRDefault="00C770FE">
      <w:pPr>
        <w:tabs>
          <w:tab w:val="left" w:pos="2608"/>
        </w:tabs>
        <w:spacing w:after="0" w:line="600" w:lineRule="auto"/>
        <w:ind w:firstLine="720"/>
        <w:jc w:val="both"/>
        <w:rPr>
          <w:rFonts w:eastAsia="Times New Roman"/>
          <w:b/>
          <w:szCs w:val="24"/>
        </w:rPr>
      </w:pPr>
      <w:r>
        <w:rPr>
          <w:rFonts w:eastAsia="Times New Roman"/>
          <w:szCs w:val="24"/>
        </w:rPr>
        <w:t xml:space="preserve">Ο κ. Ανδρέας Μιχαηλίδης, </w:t>
      </w:r>
      <w:r>
        <w:rPr>
          <w:rFonts w:eastAsia="Times New Roman"/>
          <w:szCs w:val="24"/>
        </w:rPr>
        <w:t xml:space="preserve">εισηγητής </w:t>
      </w:r>
      <w:r>
        <w:rPr>
          <w:rFonts w:eastAsia="Times New Roman"/>
          <w:szCs w:val="24"/>
        </w:rPr>
        <w:t>του ΣΥΡΙΖΑ, έχει τον λόγο.</w:t>
      </w:r>
      <w:r>
        <w:rPr>
          <w:rFonts w:eastAsia="Times New Roman"/>
          <w:b/>
          <w:szCs w:val="24"/>
        </w:rPr>
        <w:t xml:space="preserve"> </w:t>
      </w:r>
    </w:p>
    <w:p w14:paraId="6EF9FBA9"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μπορώ να έχω τον λόγο; Έχω ένα αίτημα προς εσάς.</w:t>
      </w:r>
    </w:p>
    <w:p w14:paraId="6EF9FBAA"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Λοβέρδο.</w:t>
      </w:r>
    </w:p>
    <w:p w14:paraId="6EF9FBAB"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σας ευχαριστώ που μου δίνετε τον λόγο. </w:t>
      </w:r>
    </w:p>
    <w:p w14:paraId="6EF9FBAC"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Δεν θα σας καθυστερήσω, κύριε Μιχαηλίδη.</w:t>
      </w:r>
    </w:p>
    <w:p w14:paraId="6EF9FBAD"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Κύριε Πρόεδρε, ως Κοι</w:t>
      </w:r>
      <w:r>
        <w:rPr>
          <w:rFonts w:eastAsia="Times New Roman"/>
          <w:szCs w:val="24"/>
        </w:rPr>
        <w:t>νοβουλευτικός Εκπρόσωπος της Δημοκρατικής Συμπαράταξης θα ήθελα -στο μέτρο των δυνατοτήτων του Προεδρείου βέβαια- να ζητήσετε από τον Υπουργό Εσωτερικών αν μπορεί να έρθει ή να στείλει κάποιον συνεργάτη του Υφυπουργό, να μας ενημερώσει για τον τρόπο αντιμε</w:t>
      </w:r>
      <w:r>
        <w:rPr>
          <w:rFonts w:eastAsia="Times New Roman"/>
          <w:szCs w:val="24"/>
        </w:rPr>
        <w:t xml:space="preserve">τώπισης από την Κυβέρνηση των θεμάτων που προέκυψαν από την κακοκαιρία και τις πλημμύρες. </w:t>
      </w:r>
    </w:p>
    <w:p w14:paraId="6EF9FBAE"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Όλο το χθεσινό και το σημερινό ρεπορτάζ κατακλύζεται από ανθρώπους δυστυχισμένους που έχουν υποστεί βαρύτατες βλάβες. Επειδή η Κυβέρνηση προφανώς θα αντιδράσει, θέλο</w:t>
      </w:r>
      <w:r>
        <w:rPr>
          <w:rFonts w:eastAsia="Times New Roman"/>
          <w:szCs w:val="24"/>
        </w:rPr>
        <w:t>υμε να έχουμε να έχουμε μια εικόνα ει δυνατόν εδώ στην Εθνική Αντιπροσωπεία για τον τρόπο της αντίδρασής της.</w:t>
      </w:r>
    </w:p>
    <w:p w14:paraId="6EF9FBAF"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Παράκληση μπορούμε να υποβάλουμε. Και μπορεί στο τέλος της διαδικασίας ή εν πάση περιπτώσει με τη συναίνεση του Σώματος κατά τη διάρκεια της διαδικασίας, να αφιερώσουμε μισή ώρα για να μιλήσει η Κυβέρνηση κι ένας εκπρόσωπος από κάθε κόμμα λόγω του εκτάκτο</w:t>
      </w:r>
      <w:r>
        <w:rPr>
          <w:rFonts w:eastAsia="Times New Roman"/>
          <w:szCs w:val="24"/>
        </w:rPr>
        <w:t>υ του γεγονότος.</w:t>
      </w:r>
    </w:p>
    <w:p w14:paraId="6EF9FBB0"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σας θυμίσω ότι με δικιά σας παρέμβαση είχε έρθει ο Υπουργός Μετανάστευσης εδώ. Είχαμε κάνει την ίδια διαδικασία.</w:t>
      </w:r>
    </w:p>
    <w:p w14:paraId="6EF9FBB1"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Εγώ θα επικοινωνήσω με τον κ. Κουρουμπλή, κύριε Λοβέρδο, όταν κ</w:t>
      </w:r>
      <w:r>
        <w:rPr>
          <w:rFonts w:eastAsia="Times New Roman"/>
          <w:szCs w:val="24"/>
        </w:rPr>
        <w:t xml:space="preserve">ατέβω από την Έδρα. Δεν μπορώ να ξέρω την απάντησή του, αλλά θα το κάνω πάντως. Εν πάση περιπτώσει, μπορούμε να το υποβάλλουμε στον Γραμματέα της Κυβέρνησης σαν </w:t>
      </w:r>
      <w:r>
        <w:rPr>
          <w:rFonts w:eastAsia="Times New Roman"/>
          <w:szCs w:val="24"/>
        </w:rPr>
        <w:lastRenderedPageBreak/>
        <w:t>ομόφωνο αίτημα -δεν νομίζω ότι έχει αντίρρηση κανένας συνάδελφος- έστω και λίγο εκτός Κανονισμο</w:t>
      </w:r>
      <w:r>
        <w:rPr>
          <w:rFonts w:eastAsia="Times New Roman"/>
          <w:szCs w:val="24"/>
        </w:rPr>
        <w:t>ύ, να ενημερώσει τον κ. Κουρουμπλή και κατά τη διάρκεια της συνεδρίασης να ξέρουμε αν θα έρθει ή δεν θα έρθει.</w:t>
      </w:r>
    </w:p>
    <w:p w14:paraId="6EF9FBB2"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Ορίστε, κύριε Μιχαηλίδη, έχετε τον λόγο για δεκαπέντε λεπτά.</w:t>
      </w:r>
    </w:p>
    <w:p w14:paraId="6EF9FBB3" w14:textId="77777777" w:rsidR="00FB7AA6" w:rsidRDefault="00C770FE">
      <w:pPr>
        <w:tabs>
          <w:tab w:val="left" w:pos="2608"/>
        </w:tabs>
        <w:spacing w:after="0" w:line="600" w:lineRule="auto"/>
        <w:ind w:firstLine="720"/>
        <w:jc w:val="both"/>
        <w:rPr>
          <w:rFonts w:eastAsia="Times New Roman"/>
          <w:szCs w:val="24"/>
        </w:rPr>
      </w:pPr>
      <w:r>
        <w:rPr>
          <w:rFonts w:eastAsia="Times New Roman"/>
          <w:b/>
          <w:szCs w:val="24"/>
        </w:rPr>
        <w:t xml:space="preserve">ΑΝΔΡΕΑΣ ΜΙΧΑΗΛΙΔΗΣ: </w:t>
      </w:r>
      <w:r>
        <w:rPr>
          <w:rFonts w:eastAsia="Times New Roman"/>
          <w:szCs w:val="24"/>
        </w:rPr>
        <w:t>Ευχαριστώ, κύριε Πρόεδρε.</w:t>
      </w:r>
    </w:p>
    <w:p w14:paraId="6EF9FBB4"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Κυρίες και κύριοι συνάδελφοι, σκοπός τ</w:t>
      </w:r>
      <w:r>
        <w:rPr>
          <w:rFonts w:eastAsia="Times New Roman"/>
          <w:szCs w:val="24"/>
        </w:rPr>
        <w:t xml:space="preserve">ου σχεδίου νόμου που συζητάμε σήμερα στην Ολομέλεια είναι η προσαρμογή της ελληνικής νομοθεσίας προς την </w:t>
      </w:r>
      <w:r>
        <w:rPr>
          <w:rFonts w:eastAsia="Times New Roman"/>
          <w:szCs w:val="24"/>
        </w:rPr>
        <w:t>ο</w:t>
      </w:r>
      <w:r>
        <w:rPr>
          <w:rFonts w:eastAsia="Times New Roman"/>
          <w:szCs w:val="24"/>
        </w:rPr>
        <w:t>δηγία του Ευρωπαϊκού Κοινοβουλίου και του Συμβουλίου της Ευρωπαϊκής Ένωσης της 3</w:t>
      </w:r>
      <w:r>
        <w:rPr>
          <w:rFonts w:eastAsia="Times New Roman"/>
          <w:szCs w:val="24"/>
          <w:vertAlign w:val="superscript"/>
        </w:rPr>
        <w:t>ης</w:t>
      </w:r>
      <w:r>
        <w:rPr>
          <w:rFonts w:eastAsia="Times New Roman"/>
          <w:szCs w:val="24"/>
        </w:rPr>
        <w:t xml:space="preserve"> Απριλίου 2014 για την προσέγγιση νομοθετικών, κανονιστικών και διοι</w:t>
      </w:r>
      <w:r>
        <w:rPr>
          <w:rFonts w:eastAsia="Times New Roman"/>
          <w:szCs w:val="24"/>
        </w:rPr>
        <w:t>κητικών διατάξεων των κρατών-μελών σχετικά με την κατασκευή, την παρουσίαση και την πώληση προϊόντων καπνού και συναφών προϊόντων.</w:t>
      </w:r>
    </w:p>
    <w:p w14:paraId="6EF9FBB5"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ο</w:t>
      </w:r>
      <w:r>
        <w:rPr>
          <w:rFonts w:eastAsia="Times New Roman"/>
          <w:szCs w:val="24"/>
        </w:rPr>
        <w:t xml:space="preserve">δηγία αυτή έρχεται να αντικαταστήσει ουσιαστικά, εμπλουτίζοντας, αναπροσαρμόζοντας και επικαιροποιώντας, μία παλαιότερη </w:t>
      </w:r>
      <w:r>
        <w:rPr>
          <w:rFonts w:eastAsia="Times New Roman"/>
          <w:szCs w:val="24"/>
        </w:rPr>
        <w:t>ο</w:t>
      </w:r>
      <w:r>
        <w:rPr>
          <w:rFonts w:eastAsia="Times New Roman"/>
          <w:szCs w:val="24"/>
        </w:rPr>
        <w:t>δ</w:t>
      </w:r>
      <w:r>
        <w:rPr>
          <w:rFonts w:eastAsia="Times New Roman"/>
          <w:szCs w:val="24"/>
        </w:rPr>
        <w:t xml:space="preserve">ηγία, την 37/2001, η οποία είχε ενταχθεί στο ελληνικό δίκαιο με την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του Ιανουαρίου του 2003.</w:t>
      </w:r>
    </w:p>
    <w:p w14:paraId="6EF9FBB6"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 xml:space="preserve">Η παλαιότερη αυτή </w:t>
      </w:r>
      <w:r>
        <w:rPr>
          <w:rFonts w:eastAsia="Times New Roman"/>
          <w:szCs w:val="24"/>
        </w:rPr>
        <w:t>ο</w:t>
      </w:r>
      <w:r>
        <w:rPr>
          <w:rFonts w:eastAsia="Times New Roman"/>
          <w:szCs w:val="24"/>
        </w:rPr>
        <w:t>δηγία θέσπισε κανόνες σε επίπεδο Ευρωπαϊκής Ένωσης για τα προϊόντα καπνού σχετικά με την περιεκτικότητα σε διάφορες ουσί</w:t>
      </w:r>
      <w:r>
        <w:rPr>
          <w:rFonts w:eastAsia="Times New Roman"/>
          <w:szCs w:val="24"/>
        </w:rPr>
        <w:t xml:space="preserve">ες. Προκειμένου, όμως, να αποτυπωθούν οι επιστημονικές εξελίξεις, οι οποίες εν τω μεταξύ έχουν υπάρξει και οι οποίες προφανώς καταγράφουν την αναγκαιότητα ουσιαστικών αλλαγών στην εν λόγω </w:t>
      </w:r>
      <w:r>
        <w:rPr>
          <w:rFonts w:eastAsia="Times New Roman"/>
          <w:szCs w:val="24"/>
        </w:rPr>
        <w:t>ο</w:t>
      </w:r>
      <w:r>
        <w:rPr>
          <w:rFonts w:eastAsia="Times New Roman"/>
          <w:szCs w:val="24"/>
        </w:rPr>
        <w:t xml:space="preserve">δηγία, θα έπρεπε να καταργηθεί και να αντικατασταθεί από μια νέα </w:t>
      </w:r>
      <w:r>
        <w:rPr>
          <w:rFonts w:eastAsia="Times New Roman"/>
          <w:szCs w:val="24"/>
        </w:rPr>
        <w:t>ο</w:t>
      </w:r>
      <w:r>
        <w:rPr>
          <w:rFonts w:eastAsia="Times New Roman"/>
          <w:szCs w:val="24"/>
        </w:rPr>
        <w:t>δ</w:t>
      </w:r>
      <w:r>
        <w:rPr>
          <w:rFonts w:eastAsia="Times New Roman"/>
          <w:szCs w:val="24"/>
        </w:rPr>
        <w:t>ηγία.</w:t>
      </w:r>
    </w:p>
    <w:p w14:paraId="6EF9FBB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τους λόγους που κατέστησαν αναγκαία τη διαμόρφωση και την υιοθέτηση ενός νέου ρυθμιστικού πλαισίου για τα προϊόντα καπνού και τα συναφή προϊόντα, θα μπορούσαμε να επισημάνουμε πρώτα-πρώτα το γεγονός ότι τα κράτη-μέλη και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χρειάζονται αναλυτικές πληροφορίες για τα </w:t>
      </w:r>
      <w:r>
        <w:rPr>
          <w:rFonts w:eastAsia="Times New Roman" w:cs="Times New Roman"/>
          <w:szCs w:val="24"/>
        </w:rPr>
        <w:lastRenderedPageBreak/>
        <w:t>συστατικά και τις εκπομπές προϊόντων καπνού, έτσι ώστε να αξιολογούν την ελκυστικότητα, την εθιστικότητα και την τοξικότητα των προϊόντων καπνού, καθώς και να εκτιμούν τους κινδύνους που ενέχει για την υγεία η κατα</w:t>
      </w:r>
      <w:r>
        <w:rPr>
          <w:rFonts w:eastAsia="Times New Roman" w:cs="Times New Roman"/>
          <w:szCs w:val="24"/>
        </w:rPr>
        <w:t>νάλωση των εν λόγω προϊόντων.</w:t>
      </w:r>
    </w:p>
    <w:p w14:paraId="6EF9FBB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χρήση διαφορετικών μορφότυπων υποβολής στοιχείων δυσκολεύει εξαιρετικά τους κατασκευαστές και τους εισαγωγείς των προϊόντων αυτών, έτσι ώστε να μπορούν να εκπληρώνουν τις υποχρεώσεις τους και βεβαίως δυσχεραίνει το έργο των </w:t>
      </w:r>
      <w:r>
        <w:rPr>
          <w:rFonts w:eastAsia="Times New Roman" w:cs="Times New Roman"/>
          <w:szCs w:val="24"/>
        </w:rPr>
        <w:t xml:space="preserve">κρατών-μελών και της </w:t>
      </w:r>
      <w:r>
        <w:rPr>
          <w:rFonts w:eastAsia="Times New Roman" w:cs="Times New Roman"/>
          <w:szCs w:val="24"/>
        </w:rPr>
        <w:t>ε</w:t>
      </w:r>
      <w:r>
        <w:rPr>
          <w:rFonts w:eastAsia="Times New Roman" w:cs="Times New Roman"/>
          <w:szCs w:val="24"/>
        </w:rPr>
        <w:t>πιτροπής να συγκρίνουν, να αναλύουν και να εξάγουν συμπεράσματα βάσει στοιχείων που λαμβάνουν.</w:t>
      </w:r>
    </w:p>
    <w:p w14:paraId="6EF9FBB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Εξακολουθούν, επίσης, να υπάρχουν διαφορές μεταξύ των εθνικών διατάξεων που διέπουν κυρίως την επισήμανση των προϊόντων καπνού, ιδίως όσον </w:t>
      </w:r>
      <w:r>
        <w:rPr>
          <w:rFonts w:eastAsia="Times New Roman" w:cs="Times New Roman"/>
          <w:szCs w:val="24"/>
        </w:rPr>
        <w:t>αφορά τη χρήση των συνδυασμένων προειδοποιήσεων για την υγεία, που συνίστανται σε εικόνα και κείμενο, τα οποία πρέπει να αναγράφονται πάνω στα προϊόντα.</w:t>
      </w:r>
    </w:p>
    <w:p w14:paraId="6EF9FBB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Είναι, επίσης, αναγκαία η προσαρμογή διατάξεων που αφορούν την επισήμανση, ώστε να ευθυγραμμιστούν οι κ</w:t>
      </w:r>
      <w:r>
        <w:rPr>
          <w:rFonts w:eastAsia="Times New Roman" w:cs="Times New Roman"/>
          <w:szCs w:val="24"/>
        </w:rPr>
        <w:t>ανόνες που εφαρμόζονται σε επίπεδο Ένωσης με τις διεθνείς εξελίξεις και βεβαίως τις διεθνείς επιστημονικές εξελίξεις.</w:t>
      </w:r>
    </w:p>
    <w:p w14:paraId="6EF9FBB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Έχοντας, λοιπόν, ως βάση τα παραπάνω μπορεί κανείς να συνοψίσει ότι η ανάγκη ενός νέου ισχυρότερου ρυθμιστικού πλαισίου σε ευρωπαϊκό επίπε</w:t>
      </w:r>
      <w:r>
        <w:rPr>
          <w:rFonts w:eastAsia="Times New Roman" w:cs="Times New Roman"/>
          <w:szCs w:val="24"/>
        </w:rPr>
        <w:t xml:space="preserve">δο για την κατασκευή, παρουσίαση και πώληση προϊόντων καπνού και συναφών προϊόντων εδράζεται πρώτα-πρώτα στην πάγια και υψηλή προτεραιότητα που οφείλουν οι κυβερνήσεις και οι κοινωνίες να δίνουν στο αγαθό της υγείας και βεβαίως στην προστασία της δημόσιας </w:t>
      </w:r>
      <w:r>
        <w:rPr>
          <w:rFonts w:eastAsia="Times New Roman" w:cs="Times New Roman"/>
          <w:szCs w:val="24"/>
        </w:rPr>
        <w:t xml:space="preserve">υγείας. </w:t>
      </w:r>
    </w:p>
    <w:p w14:paraId="6EF9FBB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διαρκής παραγωγή επιστημονικών ερευνών που επιβεβαιώνουν τις δυσμενείς για την ανθρώπινη υγεία συνέπειες της χρήσης προϊόντων καπνού καθιστά εξ ορισμού τα προϊόντα αυτά του καπνού μη συνήθη εμπορεύματα.</w:t>
      </w:r>
    </w:p>
    <w:p w14:paraId="6EF9FBB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Τα αποτελέσματα που προέρχονται από διάφορ</w:t>
      </w:r>
      <w:r>
        <w:rPr>
          <w:rFonts w:eastAsia="Times New Roman" w:cs="Times New Roman"/>
          <w:szCs w:val="24"/>
        </w:rPr>
        <w:t>ες χώρες αποδεικνύουν ότι η αυστηροποίηση των κανόνων σχετικά με τη διαφήμιση και τη χρήση των προϊόντων καπνού έχει θετικές επιπτώσεις τόσο στην ατομική υγεία των καπνιστών και των μη καπνιστών όσο και για τα συστήματα της δημόσιας υγείας γενικότερα.</w:t>
      </w:r>
    </w:p>
    <w:p w14:paraId="6EF9FBB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Τα π</w:t>
      </w:r>
      <w:r>
        <w:rPr>
          <w:rFonts w:eastAsia="Times New Roman" w:cs="Times New Roman"/>
          <w:szCs w:val="24"/>
        </w:rPr>
        <w:t>αραπάνω ισχύουν αναμφισβήτητα για όλες τις χώρες της Ευρωπαϊκής Ένωσης. Θα έλεγα, όμως, ότι η ενίσχυση του ρυθμιστικού πλαισίου όσον αφορά τα προϊόντα καπνού είναι ακόμα περισσότερο αναγκαία στην Ελλάδα και αυτό για λόγους που όλοι γνωρίζουμε.</w:t>
      </w:r>
    </w:p>
    <w:p w14:paraId="6EF9FBB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Για παράδειγ</w:t>
      </w:r>
      <w:r>
        <w:rPr>
          <w:rFonts w:eastAsia="Times New Roman" w:cs="Times New Roman"/>
          <w:szCs w:val="24"/>
        </w:rPr>
        <w:t xml:space="preserve">μα, είναι γνωστό και επιβεβαιώνεται σε έρευνες, όπως αυτή του </w:t>
      </w:r>
      <w:r>
        <w:rPr>
          <w:rFonts w:eastAsia="Times New Roman" w:cs="Times New Roman"/>
          <w:szCs w:val="24"/>
        </w:rPr>
        <w:t>ε</w:t>
      </w:r>
      <w:r>
        <w:rPr>
          <w:rFonts w:eastAsia="Times New Roman" w:cs="Times New Roman"/>
          <w:szCs w:val="24"/>
        </w:rPr>
        <w:t>υρωβαρόμετρου του Μαΐου του 2015 που είναι ευρέως γνωστή, ότι η Ελλάδα έχει το υψηλότερο ποσοστό καπνιστών σε ευρωπαϊκό επίπεδο, 38% έναντι 26%, που είναι ο μέσος όρος στην Ευρωπαϊκή Ένωση.</w:t>
      </w:r>
    </w:p>
    <w:p w14:paraId="6EF9FBC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ν ίδια έρευνα, όπως και σε άλλες χώρες, αποτυπώνεται, επίσης, η πολύ μεγαλύτερη έκθεση σε καπνό που υφίσταται ο πολίτης στην Ελλάδα σε χώρους εστίασης, ακόμα και σε εργασιακούς χώρους, </w:t>
      </w:r>
      <w:r>
        <w:rPr>
          <w:rFonts w:eastAsia="Times New Roman" w:cs="Times New Roman"/>
          <w:szCs w:val="24"/>
        </w:rPr>
        <w:lastRenderedPageBreak/>
        <w:t>σε σχέση με τον μέσο πολίτη της Ευρωπαϊκής Ένωσης. Η μελέτη αυτή έχει δ</w:t>
      </w:r>
      <w:r>
        <w:rPr>
          <w:rFonts w:eastAsia="Times New Roman" w:cs="Times New Roman"/>
          <w:szCs w:val="24"/>
        </w:rPr>
        <w:t xml:space="preserve">ημοσιευθεί στο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Health</w:t>
      </w:r>
      <w:r>
        <w:rPr>
          <w:rFonts w:eastAsia="Times New Roman" w:cs="Times New Roman"/>
          <w:szCs w:val="24"/>
        </w:rPr>
        <w:t>»</w:t>
      </w:r>
      <w:r>
        <w:rPr>
          <w:rFonts w:eastAsia="Times New Roman" w:cs="Times New Roman"/>
          <w:szCs w:val="24"/>
        </w:rPr>
        <w:t xml:space="preserve"> 6</w:t>
      </w:r>
      <w:r>
        <w:rPr>
          <w:rFonts w:eastAsia="Times New Roman" w:cs="Times New Roman"/>
          <w:szCs w:val="24"/>
        </w:rPr>
        <w:t>-</w:t>
      </w:r>
      <w:r>
        <w:rPr>
          <w:rFonts w:eastAsia="Times New Roman" w:cs="Times New Roman"/>
          <w:szCs w:val="24"/>
        </w:rPr>
        <w:t>2015</w:t>
      </w:r>
      <w:r w:rsidRPr="00FF77C0">
        <w:rPr>
          <w:rFonts w:eastAsia="Times New Roman" w:cs="Times New Roman"/>
          <w:szCs w:val="24"/>
        </w:rPr>
        <w:t>.</w:t>
      </w:r>
    </w:p>
    <w:p w14:paraId="6EF9FBC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βεβαίως, μας υπενθυμίζει ότι ακόμα και η νομοθέτηση αυστηρότερων ρυθμίσεων δεν θα είναι ωφέλιμη και βελτιωτική, αν η εφαρμογή τους δεν είναι αυτή που πρέπει. Και αναφέρομαι, βεβαίως, στην προβληματικότατη εφαρμο</w:t>
      </w:r>
      <w:r>
        <w:rPr>
          <w:rFonts w:eastAsia="Times New Roman" w:cs="Times New Roman"/>
          <w:szCs w:val="24"/>
        </w:rPr>
        <w:t xml:space="preserve">γή του λεγόμενου «αντικαπνιστικού» νόμου, όσον αφορά το κάπνισμα σε κλειστούς χώρους που είναι ένα ζήτημα το οποίο, δυστυχώς, είναι ανοιχτό. </w:t>
      </w:r>
    </w:p>
    <w:p w14:paraId="6EF9FBC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Επιπλέον, παρ’ ότι η προστασία της υγείας είναι ο σημαντικότερος λόγος που θα πρέπει να νομοθετήσουμε για τα προϊό</w:t>
      </w:r>
      <w:r>
        <w:rPr>
          <w:rFonts w:eastAsia="Times New Roman" w:cs="Times New Roman"/>
          <w:szCs w:val="24"/>
        </w:rPr>
        <w:t>ντα καπνού, δεν θα πρέπει να υποτιμούμε –χωρίς, βεβαίως, αυτό να είναι ο κυρίαρχος λόγος- την επιβάρυνση που το κάπνισμα συνεπάγεται και για το δημόσιο σύστημα υγείας, δεδομένου του υψηλού ποσοστού των καπνιστών στην Ελλάδα, με ό,τι αυτό μπορεί να συνεπάγε</w:t>
      </w:r>
      <w:r>
        <w:rPr>
          <w:rFonts w:eastAsia="Times New Roman" w:cs="Times New Roman"/>
          <w:szCs w:val="24"/>
        </w:rPr>
        <w:t xml:space="preserve">ται για το δημόσιο σύστημα υγείας. </w:t>
      </w:r>
    </w:p>
    <w:p w14:paraId="6EF9FBC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Παρ’ ότι ισχύουν τα παραπάνω, θα ήθελα να σημειώσω πως, σύμφωνα με την έρευνα του </w:t>
      </w:r>
      <w:r>
        <w:rPr>
          <w:rFonts w:eastAsia="Times New Roman" w:cs="Times New Roman"/>
          <w:szCs w:val="24"/>
        </w:rPr>
        <w:t>ε</w:t>
      </w:r>
      <w:r>
        <w:rPr>
          <w:rFonts w:eastAsia="Times New Roman" w:cs="Times New Roman"/>
          <w:szCs w:val="24"/>
        </w:rPr>
        <w:t>υρωβαρόμετρου που προανέφερα, η μεγάλη πλειοψηφία των Ελλήνων πολιτών, όπως και των Ευρωπαίων συνολικά, εμφανίζεται να συμφωνεί με την επ</w:t>
      </w:r>
      <w:r>
        <w:rPr>
          <w:rFonts w:eastAsia="Times New Roman" w:cs="Times New Roman"/>
          <w:szCs w:val="24"/>
        </w:rPr>
        <w:t xml:space="preserve">ιβολή μιας σειράς αυστηρότερων μέτρων σχετικά με την πώληση και τους περιορισμούς στη χρήση προϊόντων καπνού και των συναφών προϊόντων. </w:t>
      </w:r>
    </w:p>
    <w:p w14:paraId="6EF9FBC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Έχοντας, λοιπόν, αναφερθεί με τα παραπάνω στην αναγκαιότητα ενός νέου ρυθμιστικού πλαισίου για τα καπνικά και τα συναφή</w:t>
      </w:r>
      <w:r>
        <w:rPr>
          <w:rFonts w:eastAsia="Times New Roman" w:cs="Times New Roman"/>
          <w:szCs w:val="24"/>
        </w:rPr>
        <w:t xml:space="preserve"> προϊόντα, πέρα φυσικά από την υποχρέωση της χώρας ως μέλος της Ευρωπαϊκής Ένωσης να προσαρμόσει την </w:t>
      </w:r>
      <w:r>
        <w:rPr>
          <w:rFonts w:eastAsia="Times New Roman" w:cs="Times New Roman"/>
          <w:szCs w:val="24"/>
        </w:rPr>
        <w:t>ο</w:t>
      </w:r>
      <w:r>
        <w:rPr>
          <w:rFonts w:eastAsia="Times New Roman" w:cs="Times New Roman"/>
          <w:szCs w:val="24"/>
        </w:rPr>
        <w:t xml:space="preserve">δηγία στο εσωτερικό εθνικό της </w:t>
      </w:r>
      <w:r>
        <w:rPr>
          <w:rFonts w:eastAsia="Times New Roman" w:cs="Times New Roman"/>
          <w:szCs w:val="24"/>
        </w:rPr>
        <w:t>Δ</w:t>
      </w:r>
      <w:r>
        <w:rPr>
          <w:rFonts w:eastAsia="Times New Roman" w:cs="Times New Roman"/>
          <w:szCs w:val="24"/>
        </w:rPr>
        <w:t>ίκαιο, πολύ συνοπτικά θα αναφερθώ στις προβλέψεις του σχεδίου νόμου, θεωρώντας ότι θα έχουμε τη δυνατότητα να ακούσουμε κα</w:t>
      </w:r>
      <w:r>
        <w:rPr>
          <w:rFonts w:eastAsia="Times New Roman" w:cs="Times New Roman"/>
          <w:szCs w:val="24"/>
        </w:rPr>
        <w:t xml:space="preserve">ι τις απόψεις των άλλων πολιτικών δυνάμεων για το συγκεκριμένο σχέδιο νόμου. </w:t>
      </w:r>
    </w:p>
    <w:p w14:paraId="6EF9FBC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Πρώτα-πρώτα, λοιπόν, ορίζονται τα μέγιστα επίπεδα εκπομπών πίσσας, νικοτίνης και μονοξειδίου του άνθρακα. Επιπλέον, προσδιορίζονται τα πρότυπα </w:t>
      </w:r>
      <w:r>
        <w:rPr>
          <w:rFonts w:eastAsia="Times New Roman" w:cs="Times New Roman"/>
          <w:szCs w:val="24"/>
          <w:lang w:val="en-US"/>
        </w:rPr>
        <w:t>ISO</w:t>
      </w:r>
      <w:r>
        <w:rPr>
          <w:rFonts w:eastAsia="Times New Roman" w:cs="Times New Roman"/>
          <w:szCs w:val="24"/>
        </w:rPr>
        <w:t>, με τα οποία πρέπει να γίνονται</w:t>
      </w:r>
      <w:r>
        <w:rPr>
          <w:rFonts w:eastAsia="Times New Roman" w:cs="Times New Roman"/>
          <w:szCs w:val="24"/>
        </w:rPr>
        <w:t xml:space="preserve"> οι μετρήσεις </w:t>
      </w:r>
      <w:r>
        <w:rPr>
          <w:rFonts w:eastAsia="Times New Roman" w:cs="Times New Roman"/>
          <w:szCs w:val="24"/>
        </w:rPr>
        <w:lastRenderedPageBreak/>
        <w:t xml:space="preserve">των εκπομπών αυτών, καθώς και η διαδικασία επαλήθευσης των μετρήσεων από το Γενικό Χημείο του Κράτους και διαπιστευμένα εργαστήρια. </w:t>
      </w:r>
    </w:p>
    <w:p w14:paraId="6EF9FBC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Προβλέπονται για τους κατασκευαστές και εισαγωγείς προϊόντων καπνού αυξημένες -σε σχέση με τις υφιστάμενες- υποχρεώσεις κοινοποίησης των συστατικών, των εκπομπών και ιδίως των πρόσθετων που περιέχονται στα τσιγάρα και στον καπνό για τα στριφτά τσιγάρα. </w:t>
      </w:r>
    </w:p>
    <w:p w14:paraId="6EF9FBC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αγορεύεται πλήρως η κυκλοφορία τσιγάρων και καπνού για στριφτά που έχουν χαρακτηριστικό άρωμα ή γεύση, καθώς και πρόσθετα που δίνουν την εντύπωση μειωμένου κινδύνου για την υγεία με χρωστικές ιδιότητες ή άλλες ιδιότητες οι οποίες μπορούν να παραπλανήσουν τ</w:t>
      </w:r>
      <w:r>
        <w:rPr>
          <w:rFonts w:eastAsia="Times New Roman" w:cs="Times New Roman"/>
          <w:szCs w:val="24"/>
        </w:rPr>
        <w:t xml:space="preserve">ον καταναλωτή. </w:t>
      </w:r>
    </w:p>
    <w:p w14:paraId="6EF9FBC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Γίνεται, επίσης, αναλυτική αναφορά και περιγραφή των νέων επισημάνσεων που πρέπει να φέρουν οι συσκευασίες προϊόντων καπνού. </w:t>
      </w:r>
    </w:p>
    <w:p w14:paraId="6EF9FBC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Βασική πρόβλεψη των άρθρων 8 έως 14 -και μια από τις βασικές αλλαγές στην ουσία που φέρνει το σχέδιο νόμου- είναι </w:t>
      </w:r>
      <w:r>
        <w:rPr>
          <w:rFonts w:eastAsia="Times New Roman" w:cs="Times New Roman"/>
          <w:szCs w:val="24"/>
        </w:rPr>
        <w:t>οι νέες προειδοποιήσεις για την υγεία, οι οποίες αφορούν πρωτίστως τις συσκευασίες τσιγάρων και καπνού. Ιδιαίτερα έντονος είναι σε αυτές ο τόνος διατύπωσης των προειδοποιητικών μηνυμάτων σε συνδυασμό με σκληρές –θα έλεγα- έγχρωμες φωτογραφίες που θα τα συν</w:t>
      </w:r>
      <w:r>
        <w:rPr>
          <w:rFonts w:eastAsia="Times New Roman" w:cs="Times New Roman"/>
          <w:szCs w:val="24"/>
        </w:rPr>
        <w:t xml:space="preserve">οδεύουν. Όλα αυτά σηματοδοτούν έναν νέο τρόπο πρόληψης και αποτροπής του καπνίσματος, καθώς παράλληλα και ενημέρωσης των καπνιστών και του ευρύτερου κοινού για τις συνέπειες του καπνίσματος. </w:t>
      </w:r>
    </w:p>
    <w:p w14:paraId="6EF9FBC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Παράλληλα με το σχέδιο νόμου, απαγορεύονται οι διασυνοριακές εξ </w:t>
      </w:r>
      <w:r>
        <w:rPr>
          <w:rFonts w:eastAsia="Times New Roman" w:cs="Times New Roman"/>
          <w:szCs w:val="24"/>
        </w:rPr>
        <w:t xml:space="preserve">αποστάσεως πωλήσεις ηλεκτρονικών τσιγάρων και περιεκτών από το εξωτερικό προς την Ελλάδα, αν και επιτρέπεται υπό προϋποθέσεις το αντίστροφο, οι πωλήσεις από Ελλάδα σε άλλες χώρες. </w:t>
      </w:r>
    </w:p>
    <w:p w14:paraId="6EF9FBC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Επιτρέψτε μου να αναφερθώ λίγο εκτενέστερα στο άρθρο 17, το οποίο απετέλεσε</w:t>
      </w:r>
      <w:r>
        <w:rPr>
          <w:rFonts w:eastAsia="Times New Roman" w:cs="Times New Roman"/>
          <w:szCs w:val="24"/>
        </w:rPr>
        <w:t xml:space="preserve"> και ένα σημείο προβληματισμού, θα έλεγα, στις συνεδριάσεις της αρμόδιας </w:t>
      </w:r>
      <w:r>
        <w:rPr>
          <w:rFonts w:eastAsia="Times New Roman" w:cs="Times New Roman"/>
          <w:szCs w:val="24"/>
        </w:rPr>
        <w:t>ε</w:t>
      </w:r>
      <w:r>
        <w:rPr>
          <w:rFonts w:eastAsia="Times New Roman" w:cs="Times New Roman"/>
          <w:szCs w:val="24"/>
        </w:rPr>
        <w:t xml:space="preserve">πιτροπής, και στην πρώτη ανάγνωση και </w:t>
      </w:r>
      <w:r>
        <w:rPr>
          <w:rFonts w:eastAsia="Times New Roman" w:cs="Times New Roman"/>
          <w:szCs w:val="24"/>
        </w:rPr>
        <w:lastRenderedPageBreak/>
        <w:t xml:space="preserve">στη δεύτερη, αλλά και κατά την ακρόαση των εξωκοινοβουλευτικών φορέων. Αφορά στη διαδικασία αδειοδότησης των νέων καπνικών προϊόντων. </w:t>
      </w:r>
    </w:p>
    <w:p w14:paraId="6EF9FBC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Με το εισ</w:t>
      </w:r>
      <w:r>
        <w:rPr>
          <w:rFonts w:eastAsia="Times New Roman" w:cs="Times New Roman"/>
          <w:szCs w:val="24"/>
        </w:rPr>
        <w:t xml:space="preserve">αγόμενο νομοσχέδιο προτείνεται μια διαδικασία, η οποία είναι ομολογουμένως μια στενή διαδικασία, σύμφωνα με την οποία προβλέπεται ότι μέσα σε τρεις μήνες η εταιρεία η οποία εισάγει στην αγορά το νέο καπνικό προϊόν θα πρέπει να καταθέσει έναν πλήρη τεχνικό </w:t>
      </w:r>
      <w:r>
        <w:rPr>
          <w:rFonts w:eastAsia="Times New Roman" w:cs="Times New Roman"/>
          <w:szCs w:val="24"/>
        </w:rPr>
        <w:t xml:space="preserve">φάκελο. Συστήνεται μια συγκεκριμένη πενταμελής επιτροπή με γνωμοδοτικό χαρακτήρα, η οποία αποφαίνεται επί του αιτήματος και στη συνέχεια ακολουθείται η διαδικασία της αδειοδότησης του προϊόντος. </w:t>
      </w:r>
    </w:p>
    <w:p w14:paraId="6EF9FBC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Εδώ οφείλω να επισημάνω το γεγονός ότι η διαδικασία αυτή –γι</w:t>
      </w:r>
      <w:r>
        <w:rPr>
          <w:rFonts w:eastAsia="Times New Roman" w:cs="Times New Roman"/>
          <w:szCs w:val="24"/>
        </w:rPr>
        <w:t xml:space="preserve">ατί υπήρξε ένας προβληματισμός ως προς αυτό- ενδεχομένως να είναι πολύ εκτεταμένη χρονικά και ενδεχομένως να δημιουργεί προβλήματα καθυστέρησης στην εξέλιξη της διαδικασίας αδειοδότησης. </w:t>
      </w:r>
    </w:p>
    <w:p w14:paraId="6EF9FBC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Η διαδικασία αυτή θα είναι συγκεκριμένη, μέχρι τρεις μήνες. Στην περ</w:t>
      </w:r>
      <w:r>
        <w:rPr>
          <w:rFonts w:eastAsia="Times New Roman" w:cs="Times New Roman"/>
          <w:szCs w:val="24"/>
        </w:rPr>
        <w:t>ίπτωση που δεν υπάρχει γνωμοδότηση της σχετικής επιτροπής, δεν θα απαιτείται υπουργική απόφαση. Επομένως, το προϊόν θα διατίθεται στην αγορά, με την επιφύλαξη όμως ότι, εάν το προϊόν αυτό διατεθεί στην αγορά και στη συνέχεια υπάρξει αρνητική εισήγηση, θα α</w:t>
      </w:r>
      <w:r>
        <w:rPr>
          <w:rFonts w:eastAsia="Times New Roman" w:cs="Times New Roman"/>
          <w:szCs w:val="24"/>
        </w:rPr>
        <w:t>ποσύρεται.</w:t>
      </w:r>
    </w:p>
    <w:p w14:paraId="6EF9FBC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Τέλος, επιχειρείται για πρώτη φορά με έναν τρόπο συντεταγμένο μια συνολική ρύθμιση για τα διάφορα ζητήματα που άπτονται της πώλησης και χρήσης του ηλεκτρονικού τσιγάρου. Ορίζονται συγκεκριμένες προδιαγραφές των προϊόντων, υποχρεώσεις κοινοποίηση</w:t>
      </w:r>
      <w:r>
        <w:rPr>
          <w:rFonts w:eastAsia="Times New Roman" w:cs="Times New Roman"/>
          <w:szCs w:val="24"/>
        </w:rPr>
        <w:t>ς για τους κατασκευαστές και εισαγωγείς τους, ενώ απαγορεύεται και κάθε είδους διαφήμιση των προϊόντων αυτών, όπως ακριβώς δηλαδή συμβαίνει και για τα κλασικά προϊόντα του καπνού.</w:t>
      </w:r>
    </w:p>
    <w:p w14:paraId="6EF9FBD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w:t>
      </w:r>
      <w:r>
        <w:rPr>
          <w:rFonts w:eastAsia="Times New Roman" w:cs="Times New Roman"/>
          <w:szCs w:val="24"/>
        </w:rPr>
        <w:t>υλευτού)</w:t>
      </w:r>
    </w:p>
    <w:p w14:paraId="6EF9FBD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Πρόεδρε, ένα λεπτό, αν έχετε την καλοσύνη.</w:t>
      </w:r>
    </w:p>
    <w:p w14:paraId="6EF9FBD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νομίζω ότι με το παρόν νομοσχέδιο εξυπηρετούνται μια σειρά από στοχεύσεις και προλαμβάνονται μια σειρά από συνέπειες χωρίς να πλήττεται η καλλιέργεια του καπνού.</w:t>
      </w:r>
    </w:p>
    <w:p w14:paraId="6EF9FBD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Προωθεί την ενίσχυση του επιπέδου προστασίας της υγείας του πληθυσμού της χώρας και της υγείας των καπνιστών. Θέτει αυξημένες υποχρεώσεις κοινοποίησης σε καπνοβιομηχανίες και άλλες εταιρείες καπνικών προϊόντων και νέων προϊόντων, όπως το ηλεκτρονικό τσιγάρ</w:t>
      </w:r>
      <w:r>
        <w:rPr>
          <w:rFonts w:eastAsia="Times New Roman" w:cs="Times New Roman"/>
          <w:szCs w:val="24"/>
        </w:rPr>
        <w:t>ο. Δημιουργεί καλύτερες προϋποθέσεις για την ενημέρωση του κοινού και την προστασία της δημόσιας υγείας. Εφαρμόζονται πολλές από τις υποχρεώσεις που περιλαμβάνονται στη σύμβαση – πλαίσιο του Παγκόσμιου Οργανισμού Υγείας για τον έλεγχο του καπνού. Και, τέλο</w:t>
      </w:r>
      <w:r>
        <w:rPr>
          <w:rFonts w:eastAsia="Times New Roman" w:cs="Times New Roman"/>
          <w:szCs w:val="24"/>
        </w:rPr>
        <w:t>ς, δεν επιβαρύνει τον κρατικό προϋπολογισμό. Αντιθέτως, η επιβολή παραβόλων σε κατασκευαστές και εισαγωγείς ενισχύει δράσεις του Υπουργείου Υγείας σχετικά με το κάπνισμα.</w:t>
      </w:r>
    </w:p>
    <w:p w14:paraId="6EF9FBD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Με βάση τα παραπάνω, θεωρώ ότι είναι απαραίτητη η υπερψήφιση του σχεδίου νόμου, όπως </w:t>
      </w:r>
      <w:r>
        <w:rPr>
          <w:rFonts w:eastAsia="Times New Roman" w:cs="Times New Roman"/>
          <w:szCs w:val="24"/>
        </w:rPr>
        <w:t>ακριβώς εισάγεται από τον Υπουργό.</w:t>
      </w:r>
    </w:p>
    <w:p w14:paraId="6EF9FBD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EF9FBD6"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6EF9FBD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εισηγητής της Νέας Δημοκρατίας, </w:t>
      </w:r>
      <w:r>
        <w:rPr>
          <w:rFonts w:eastAsia="Times New Roman" w:cs="Times New Roman"/>
          <w:szCs w:val="24"/>
        </w:rPr>
        <w:t xml:space="preserve">ο </w:t>
      </w:r>
      <w:r>
        <w:rPr>
          <w:rFonts w:eastAsia="Times New Roman" w:cs="Times New Roman"/>
          <w:szCs w:val="24"/>
        </w:rPr>
        <w:t>συνάδελφος κ. Βασίλειος Γιόγιακας.</w:t>
      </w:r>
    </w:p>
    <w:p w14:paraId="6EF9FBD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Κυρίες και κύ</w:t>
      </w:r>
      <w:r>
        <w:rPr>
          <w:rFonts w:eastAsia="Times New Roman" w:cs="Times New Roman"/>
          <w:szCs w:val="24"/>
        </w:rPr>
        <w:t xml:space="preserve">ριοι συνάδελφοι, η </w:t>
      </w:r>
      <w:r>
        <w:rPr>
          <w:rFonts w:eastAsia="Times New Roman" w:cs="Times New Roman"/>
          <w:szCs w:val="24"/>
        </w:rPr>
        <w:t>ο</w:t>
      </w:r>
      <w:r>
        <w:rPr>
          <w:rFonts w:eastAsia="Times New Roman" w:cs="Times New Roman"/>
          <w:szCs w:val="24"/>
        </w:rPr>
        <w:t xml:space="preserve">δηγία 2014/40 του Ευρωπαϊκού Κοινοβουλίου και του Συμβουλίου, που με το παρόν νομοσχέδιο ενσωματώνεται στο εθνικό μας δίκαιο, είναι αναμφίβολα ένα θετικό βήμα. </w:t>
      </w:r>
    </w:p>
    <w:p w14:paraId="6EF9FBD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Ειλικρινά ελπίζουμε η εφαρμογή της να συμβάλει στους στόχους που έχουν τεθε</w:t>
      </w:r>
      <w:r>
        <w:rPr>
          <w:rFonts w:eastAsia="Times New Roman" w:cs="Times New Roman"/>
          <w:szCs w:val="24"/>
        </w:rPr>
        <w:t>ί, να μειωθεί η κατανάλωση καπνού, να μειωθεί ο αριθμός των καπνιστών, να μειωθεί το κόστος της υγειονομικής περίθαλψης για τις ασθένειες που προκαλούνται από το κάπνισμα και να γίνουν ξεκάθαροι και κοινοί οι κανόνες του παιχνιδιού, άρα να υπάρξει ισότιμος</w:t>
      </w:r>
      <w:r>
        <w:rPr>
          <w:rFonts w:eastAsia="Times New Roman" w:cs="Times New Roman"/>
          <w:szCs w:val="24"/>
        </w:rPr>
        <w:t xml:space="preserve"> ανταγωνισμός στην εσωτερική ευρωπαϊκή αγορά μεταξύ των επιχειρήσεων, κατασκευαστών και εισαγωγέων.</w:t>
      </w:r>
    </w:p>
    <w:p w14:paraId="6EF9FBD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Είναι αλήθεια ότι μέχρι πρόσφατα είχαν παρατηρηθεί αποκλίσεις στα ρυθμιστικά πλαίσια των κρατών-μελών για τα προϊόντα καπνού και η κυκλοφορία των ηλεκτρονικ</w:t>
      </w:r>
      <w:r>
        <w:rPr>
          <w:rFonts w:eastAsia="Times New Roman" w:cs="Times New Roman"/>
          <w:szCs w:val="24"/>
        </w:rPr>
        <w:t xml:space="preserve">ών τσιγάρων και των νέων προϊόντων καπνού πιθανότατα θα μεγάλωνε τις αποκλίσεις αυτές. </w:t>
      </w:r>
    </w:p>
    <w:p w14:paraId="6EF9FBD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την επεξεργασία του νομοσχεδίου στην αρμόδια </w:t>
      </w:r>
      <w:r>
        <w:rPr>
          <w:rFonts w:eastAsia="Times New Roman" w:cs="Times New Roman"/>
          <w:szCs w:val="24"/>
        </w:rPr>
        <w:t>ε</w:t>
      </w:r>
      <w:r>
        <w:rPr>
          <w:rFonts w:eastAsia="Times New Roman" w:cs="Times New Roman"/>
          <w:szCs w:val="24"/>
        </w:rPr>
        <w:t>πιτροπή ακούστηκαν πράγματι πολύ ενδιαφέρουσες απόψεις από επιστημονικούς φορείς και εκ</w:t>
      </w:r>
      <w:r>
        <w:rPr>
          <w:rFonts w:eastAsia="Times New Roman" w:cs="Times New Roman"/>
          <w:szCs w:val="24"/>
        </w:rPr>
        <w:t xml:space="preserve">προσώπους της αγοράς. Εμείς από την πλευρά μας καταλήξαμε σε δύο βασικά συμπεράσματα. </w:t>
      </w:r>
    </w:p>
    <w:p w14:paraId="6EF9FBD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πρώτο είναι ότι πράγματι δεν έχουμε αδιαμφισβήτητα επιστημονικά δεδομένα για τις επιπτώσεις των νέων προϊόντων καπνού και των ηλεκτρονικών τσιγάρων στην ανθρώπινη υγε</w:t>
      </w:r>
      <w:r>
        <w:rPr>
          <w:rFonts w:eastAsia="Times New Roman" w:cs="Times New Roman"/>
          <w:szCs w:val="24"/>
        </w:rPr>
        <w:t xml:space="preserve">ία. </w:t>
      </w:r>
    </w:p>
    <w:p w14:paraId="6EF9FBD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δεύτερο είναι ότι αυτό που μας ενδιαφέρει περισσότερο είναι η βελτίωση της δημόσιας υγείας, αλλά και ο υγιής ανταγωνισμός που μπορούν να διασφαλιστούν στο ακέραιο, χωρίς να μπαίνουν παράλογα εμπόδια στην επιχειρηματική δραστηριότητα, ειδικά όταν οι</w:t>
      </w:r>
      <w:r>
        <w:rPr>
          <w:rFonts w:eastAsia="Times New Roman" w:cs="Times New Roman"/>
          <w:szCs w:val="24"/>
        </w:rPr>
        <w:t xml:space="preserve"> επιχειρήσεις έχουν ήδη σηκώσει υπέρμετρα βάρη και στη σημερινή δύσκολη κατάσταση αναζητούν τρόπους επιβίωσης. Γι’ αυτό και εκφράσαμε </w:t>
      </w:r>
      <w:r>
        <w:rPr>
          <w:rFonts w:eastAsia="Times New Roman" w:cs="Times New Roman"/>
          <w:szCs w:val="24"/>
        </w:rPr>
        <w:lastRenderedPageBreak/>
        <w:t xml:space="preserve">τη διαφωνία μας για τον τρόπο με τον οποίο μεταφέρθηκαν στο νομοσχέδιο οι ρυθμίσεις της </w:t>
      </w:r>
      <w:r>
        <w:rPr>
          <w:rFonts w:eastAsia="Times New Roman" w:cs="Times New Roman"/>
          <w:szCs w:val="24"/>
        </w:rPr>
        <w:t>ο</w:t>
      </w:r>
      <w:r>
        <w:rPr>
          <w:rFonts w:eastAsia="Times New Roman" w:cs="Times New Roman"/>
          <w:szCs w:val="24"/>
        </w:rPr>
        <w:t>δηγίας για την κυκλοφορία των νέω</w:t>
      </w:r>
      <w:r>
        <w:rPr>
          <w:rFonts w:eastAsia="Times New Roman" w:cs="Times New Roman"/>
          <w:szCs w:val="24"/>
        </w:rPr>
        <w:t>ν προϊόντων καπνού στην αγορά.</w:t>
      </w:r>
    </w:p>
    <w:p w14:paraId="6EF9FBD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Να σημειώσω εδώ ότι τα νέα προϊόντα καπνού δεν μπορούν να οριστούν ακόμα με ακρίβεια. Πολλά από αυτά βρίσκονται, άλλωστε, στη φάση της έρευνας και ανάπτυξης, γι’ αυτό και το κείμενο της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t xml:space="preserve">λέει τι δεν μπορεί να είναι τα προϊόντα αυτά και όχι τι είναι. Σε κάθε περίπτωση, έχουν ως συστατικό τον καπνό και μπορεί κάποιος να τα καπνίζει, μπορεί και όχι. </w:t>
      </w:r>
    </w:p>
    <w:p w14:paraId="6EF9FBD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Επειδή ακριβώς πρόκειται για νέα προϊόντα, οι έρευνες για τις επιδράσεις τους στην υγεία βρίσ</w:t>
      </w:r>
      <w:r>
        <w:rPr>
          <w:rFonts w:eastAsia="Times New Roman" w:cs="Times New Roman"/>
          <w:szCs w:val="24"/>
        </w:rPr>
        <w:t>κονται σε εξέλιξη και δεν υπάρχουν οριστικά συμπεράσματα. Είναι επομένως σωστό ο νομοθέτης να αντιμετωπίζει τα προϊόντα αυτά με επιφύλαξη. Δεν γνωρίζουμε τα χαρακτηριστικά τους, δεν είναι διαδεδομένα ούτε στην Ευρώπη και πιθανότατα ενέχουν σοβαρές επιπτώσε</w:t>
      </w:r>
      <w:r>
        <w:rPr>
          <w:rFonts w:eastAsia="Times New Roman" w:cs="Times New Roman"/>
          <w:szCs w:val="24"/>
        </w:rPr>
        <w:t xml:space="preserve">ις στην ανθρώπινη υγεία, έστω και μειωμένες. </w:t>
      </w:r>
    </w:p>
    <w:p w14:paraId="6EF9FBE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αυτή η λογική επιφύλαξη δεν σημαίνει απαραίτητα και υπερβολική ρύθμιση. Η δημόσια υγεία μπορεί να προστατεύεται με επάρκεια, χωρίς να προστίθενται αχρείαστα διοικητικά βάρη στις επιχειρήσεις. </w:t>
      </w:r>
    </w:p>
    <w:p w14:paraId="6EF9FBE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Πολύ συνοπτ</w:t>
      </w:r>
      <w:r>
        <w:rPr>
          <w:rFonts w:eastAsia="Times New Roman" w:cs="Times New Roman"/>
          <w:szCs w:val="24"/>
        </w:rPr>
        <w:t xml:space="preserve">ικά, θέλω να σημειώσω ορισμένα πράγματα για τις διοικητικές διαδικασίες του άρθρου 17 που αφορά τη διάθεση στην αγορά των νέων καπνικών προϊόντων. Στην </w:t>
      </w:r>
      <w:r>
        <w:rPr>
          <w:rFonts w:eastAsia="Times New Roman" w:cs="Times New Roman"/>
          <w:szCs w:val="24"/>
        </w:rPr>
        <w:t>ο</w:t>
      </w:r>
      <w:r>
        <w:rPr>
          <w:rFonts w:eastAsia="Times New Roman" w:cs="Times New Roman"/>
          <w:szCs w:val="24"/>
        </w:rPr>
        <w:t>δηγία υπάρχει μια υποχρεωτική διαδικασία κοινοποίησης των νέων προϊόντων καπνού στην αρμόδια κρατική αρ</w:t>
      </w:r>
      <w:r>
        <w:rPr>
          <w:rFonts w:eastAsia="Times New Roman" w:cs="Times New Roman"/>
          <w:szCs w:val="24"/>
        </w:rPr>
        <w:t>χή, καθώς και μια σύντομη αναφορά στη δυνατότητα –το τονίζω- των κρατών-μελών να θεσπίσουν μία διαδικασία αδειοδότησης.</w:t>
      </w:r>
    </w:p>
    <w:p w14:paraId="6EF9FBE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Ο Έλληνας νομοθέτης επιλέγει να κάνει αυτή την προαιρετική διαδικασία αδειοδότησης υποχρεωτική, καταφέρνοντας μια ευρωπαϊκή πρωτοτυπία. </w:t>
      </w:r>
      <w:r>
        <w:rPr>
          <w:rFonts w:eastAsia="Times New Roman" w:cs="Times New Roman"/>
          <w:szCs w:val="24"/>
        </w:rPr>
        <w:t>Προτείνει μία διαδικασία</w:t>
      </w:r>
      <w:r>
        <w:rPr>
          <w:rFonts w:eastAsia="Times New Roman" w:cs="Times New Roman"/>
          <w:szCs w:val="24"/>
        </w:rPr>
        <w:t>,</w:t>
      </w:r>
      <w:r>
        <w:rPr>
          <w:rFonts w:eastAsia="Times New Roman" w:cs="Times New Roman"/>
          <w:szCs w:val="24"/>
        </w:rPr>
        <w:t xml:space="preserve"> που όμοιά της δεν υπάρχει σε κα</w:t>
      </w:r>
      <w:r>
        <w:rPr>
          <w:rFonts w:eastAsia="Times New Roman" w:cs="Times New Roman"/>
          <w:szCs w:val="24"/>
        </w:rPr>
        <w:t>μ</w:t>
      </w:r>
      <w:r>
        <w:rPr>
          <w:rFonts w:eastAsia="Times New Roman" w:cs="Times New Roman"/>
          <w:szCs w:val="24"/>
        </w:rPr>
        <w:t xml:space="preserve">μία άλλη χώρα. Είκοσι ένα κράτη-μέλη διατηρούν το συγκεκριμένο άρθρο όπως έχει στην </w:t>
      </w:r>
      <w:r>
        <w:rPr>
          <w:rFonts w:eastAsia="Times New Roman" w:cs="Times New Roman"/>
          <w:szCs w:val="24"/>
        </w:rPr>
        <w:t>ο</w:t>
      </w:r>
      <w:r>
        <w:rPr>
          <w:rFonts w:eastAsia="Times New Roman" w:cs="Times New Roman"/>
          <w:szCs w:val="24"/>
        </w:rPr>
        <w:t xml:space="preserve">δηγία, αποδέχονται δηλαδή ότι η διαδικασία της κοινοποίησης που προβλέπεται στην </w:t>
      </w:r>
      <w:r>
        <w:rPr>
          <w:rFonts w:eastAsia="Times New Roman" w:cs="Times New Roman"/>
          <w:szCs w:val="24"/>
        </w:rPr>
        <w:t>ο</w:t>
      </w:r>
      <w:r>
        <w:rPr>
          <w:rFonts w:eastAsia="Times New Roman" w:cs="Times New Roman"/>
          <w:szCs w:val="24"/>
        </w:rPr>
        <w:t xml:space="preserve">δηγία είναι αρκετή και </w:t>
      </w:r>
      <w:r>
        <w:rPr>
          <w:rFonts w:eastAsia="Times New Roman" w:cs="Times New Roman"/>
          <w:szCs w:val="24"/>
        </w:rPr>
        <w:lastRenderedPageBreak/>
        <w:t>έχει χαρ</w:t>
      </w:r>
      <w:r>
        <w:rPr>
          <w:rFonts w:eastAsia="Times New Roman" w:cs="Times New Roman"/>
          <w:szCs w:val="24"/>
        </w:rPr>
        <w:t>ακτήρα αυξημένου ελέγχου από τις δημόσιες αρχές, γιατί τους δίνει τη δυνατότητα να ελέγχουν την ασφάλεια και την ποιότητα των προϊόντων για έξι μήνες πριν από την κυκλοφορία τους και</w:t>
      </w:r>
      <w:r>
        <w:rPr>
          <w:rFonts w:eastAsia="Times New Roman" w:cs="Times New Roman"/>
          <w:szCs w:val="24"/>
        </w:rPr>
        <w:t>,</w:t>
      </w:r>
      <w:r>
        <w:rPr>
          <w:rFonts w:eastAsia="Times New Roman" w:cs="Times New Roman"/>
          <w:szCs w:val="24"/>
        </w:rPr>
        <w:t xml:space="preserve"> αν διαπιστωθεί κάποιο πρόβλημα, να μην επιτρέψουν την κυκλοφορία του προ</w:t>
      </w:r>
      <w:r>
        <w:rPr>
          <w:rFonts w:eastAsia="Times New Roman" w:cs="Times New Roman"/>
          <w:szCs w:val="24"/>
        </w:rPr>
        <w:t>ϊόντος στην αγορά.</w:t>
      </w:r>
    </w:p>
    <w:p w14:paraId="6EF9FBE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Τα υπόλοιπα έξι κράτη-μέλη έχουν προβλέψει, πέρα από την κοινοποίηση, μια τυπική έγκριση των νέων προϊόντων καπνού. Η έγκριση δίνεται από κάποια αρμόδια υπηρεσία μέσα στο προβλεπόμενο εξάμηνο, χωρίς κα</w:t>
      </w:r>
      <w:r>
        <w:rPr>
          <w:rFonts w:eastAsia="Times New Roman" w:cs="Times New Roman"/>
          <w:szCs w:val="24"/>
        </w:rPr>
        <w:t>μ</w:t>
      </w:r>
      <w:r>
        <w:rPr>
          <w:rFonts w:eastAsia="Times New Roman" w:cs="Times New Roman"/>
          <w:szCs w:val="24"/>
        </w:rPr>
        <w:t xml:space="preserve">μία επιπλέον προϋπόθεση, εκτός από </w:t>
      </w:r>
      <w:r>
        <w:rPr>
          <w:rFonts w:eastAsia="Times New Roman" w:cs="Times New Roman"/>
          <w:szCs w:val="24"/>
        </w:rPr>
        <w:t>αυτές που ορίζονται στη διαδικασία κοινοποίησης.</w:t>
      </w:r>
    </w:p>
    <w:p w14:paraId="6EF9FBE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Εμείς, όμως, θέλαμε σώνει και καλά να κάνουμε τη διαφορά. Στήσαμε μια σύνθετη και χρονοβόρα γραφειοκρατική διαδικασία, με επιτροπή, γνωμοδοτήσεις και δυνατότητες παράτασης, που καταλήγει σε υπουργική απόφαση</w:t>
      </w:r>
      <w:r>
        <w:rPr>
          <w:rFonts w:eastAsia="Times New Roman" w:cs="Times New Roman"/>
          <w:szCs w:val="24"/>
        </w:rPr>
        <w:t xml:space="preserve">, προκειμένου να κυκλοφορήσει ένα νέο καπνικό προϊόν στην αγορά. Αν αυτό δεν είναι η αποθέωση της γραφειοκρατίας, τότε τι είναι; Φυσικά αυτοί που την πληρώνουν είναι αυτοί από </w:t>
      </w:r>
      <w:r>
        <w:rPr>
          <w:rFonts w:eastAsia="Times New Roman" w:cs="Times New Roman"/>
          <w:szCs w:val="24"/>
        </w:rPr>
        <w:lastRenderedPageBreak/>
        <w:t>τους οποίους η Κυβέρνηση ζητά να πληρώσουν περισσότερους φόρους, άμεσους και έμμ</w:t>
      </w:r>
      <w:r>
        <w:rPr>
          <w:rFonts w:eastAsia="Times New Roman" w:cs="Times New Roman"/>
          <w:szCs w:val="24"/>
        </w:rPr>
        <w:t>εσους</w:t>
      </w:r>
      <w:r>
        <w:rPr>
          <w:rFonts w:eastAsia="Times New Roman" w:cs="Times New Roman"/>
          <w:szCs w:val="24"/>
        </w:rPr>
        <w:t>,</w:t>
      </w:r>
      <w:r>
        <w:rPr>
          <w:rFonts w:eastAsia="Times New Roman" w:cs="Times New Roman"/>
          <w:szCs w:val="24"/>
        </w:rPr>
        <w:t xml:space="preserve"> και αυξημένες ασφαλιστικές εισφορές. </w:t>
      </w:r>
    </w:p>
    <w:p w14:paraId="6EF9FBE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Θα θέλαμε να ρωτήσουμε την Κυβέρνηση τα εξής: Έτσι στηρίζετε τα ποιοτικά αγροτικά προϊόντα μας, όπως τα καπνά; Έτσι αντιμετωπίζετε την ανεργία; Έτσι τονώνετε τη μικρομεσαία επιχειρηματικότητα; </w:t>
      </w:r>
    </w:p>
    <w:p w14:paraId="6EF9FBE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Να μη μιλήσω βέβα</w:t>
      </w:r>
      <w:r>
        <w:rPr>
          <w:rFonts w:eastAsia="Times New Roman" w:cs="Times New Roman"/>
          <w:szCs w:val="24"/>
        </w:rPr>
        <w:t xml:space="preserve">ια για την τροπολογία που έφεραν στην </w:t>
      </w:r>
      <w:r>
        <w:rPr>
          <w:rFonts w:eastAsia="Times New Roman" w:cs="Times New Roman"/>
          <w:szCs w:val="24"/>
        </w:rPr>
        <w:t>ε</w:t>
      </w:r>
      <w:r>
        <w:rPr>
          <w:rFonts w:eastAsia="Times New Roman" w:cs="Times New Roman"/>
          <w:szCs w:val="24"/>
        </w:rPr>
        <w:t>πιτροπή δεκαέξι Βουλευτές του ΣΥΡΙΖΑ, με την οποία ζητούσαν την απαγόρευση πώλησης τσιγάρων σε ψιλικατζίδικα, δηλαδή σε μικρομαγαζάτορες</w:t>
      </w:r>
      <w:r>
        <w:rPr>
          <w:rFonts w:eastAsia="Times New Roman" w:cs="Times New Roman"/>
          <w:szCs w:val="24"/>
        </w:rPr>
        <w:t>,</w:t>
      </w:r>
      <w:r>
        <w:rPr>
          <w:rFonts w:eastAsia="Times New Roman" w:cs="Times New Roman"/>
          <w:szCs w:val="24"/>
        </w:rPr>
        <w:t xml:space="preserve"> που την τελευταία εξαετία είδαν τον τζίρο τους να μειώνεται δραματικά. Αυτή η τ</w:t>
      </w:r>
      <w:r>
        <w:rPr>
          <w:rFonts w:eastAsia="Times New Roman" w:cs="Times New Roman"/>
          <w:szCs w:val="24"/>
        </w:rPr>
        <w:t>ροπολογία, αφού αποδοκιμάστηκε σύσσωμα από την Αντιπολίτευση, ευτυχώς δεν έγινε δεκτή.</w:t>
      </w:r>
    </w:p>
    <w:p w14:paraId="6EF9FBE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θέλουμε να βοηθήσουμε. Η Κυβέρνηση έχει επιλογές</w:t>
      </w:r>
      <w:r>
        <w:rPr>
          <w:rFonts w:eastAsia="Times New Roman" w:cs="Times New Roman"/>
          <w:szCs w:val="24"/>
        </w:rPr>
        <w:t>,</w:t>
      </w:r>
      <w:r>
        <w:rPr>
          <w:rFonts w:eastAsia="Times New Roman" w:cs="Times New Roman"/>
          <w:szCs w:val="24"/>
        </w:rPr>
        <w:t xml:space="preserve"> χωρίς να τιμωρεί την παραγωγή και το εμπόριο. Θέλετε περισσότερες πληροφορίες; Μπο</w:t>
      </w:r>
      <w:r>
        <w:rPr>
          <w:rFonts w:eastAsia="Times New Roman" w:cs="Times New Roman"/>
          <w:szCs w:val="24"/>
        </w:rPr>
        <w:t xml:space="preserve">ρείτε να εντάξετε τα επιπρόσθετα στοιχεία που ζητάτε για τον φάκελο αδειοδότησης ως απαιτούμενα στη διαδικασία κοινοποίησης. </w:t>
      </w:r>
    </w:p>
    <w:p w14:paraId="6EF9FBE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Θέλετε να οργανώσετε καλύτερα τις πληροφορίες που κοινοποιούνται; Φτιάξτε πρότυπο ηλεκτρονικής υποβολής, όπως ορίζει η εκτελεστική</w:t>
      </w:r>
      <w:r>
        <w:rPr>
          <w:rFonts w:eastAsia="Times New Roman" w:cs="Times New Roman"/>
          <w:szCs w:val="24"/>
        </w:rPr>
        <w:t xml:space="preserve"> απόφαση της Ευρωπαϊκής Επιτροπής 2015/2186 για τα προϊόντα καπνού. Σε αυτή αναφέρεται ρητά ότι μπορείτε να προτείνετε αντίστοιχη φόρμα και για τα νέα προϊόντα καπνού. </w:t>
      </w:r>
    </w:p>
    <w:p w14:paraId="6EF9FBE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Θέλετε παρ’ όλα αυτά υπουργική απόφαση; Ας προβλέπεται μια κοινή υπουργική απόφαση</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θα καθορίζει τους περιορισμούς της εμπορικής επικοινωνίας των νέων προϊόντων καπνού προς το καταναλωτικό κοινό. Το ζήτημα αυτό δεν περιλαμβάνεται στην </w:t>
      </w:r>
      <w:r>
        <w:rPr>
          <w:rFonts w:eastAsia="Times New Roman" w:cs="Times New Roman"/>
          <w:szCs w:val="24"/>
        </w:rPr>
        <w:t>ο</w:t>
      </w:r>
      <w:r>
        <w:rPr>
          <w:rFonts w:eastAsia="Times New Roman" w:cs="Times New Roman"/>
          <w:szCs w:val="24"/>
        </w:rPr>
        <w:t>δηγία και επομένως υπάρχει ένα νομικό κενό</w:t>
      </w:r>
      <w:r>
        <w:rPr>
          <w:rFonts w:eastAsia="Times New Roman" w:cs="Times New Roman"/>
          <w:szCs w:val="24"/>
        </w:rPr>
        <w:t>,</w:t>
      </w:r>
      <w:r>
        <w:rPr>
          <w:rFonts w:eastAsia="Times New Roman" w:cs="Times New Roman"/>
          <w:szCs w:val="24"/>
        </w:rPr>
        <w:t xml:space="preserve"> που πρέπει να καλυφθεί.</w:t>
      </w:r>
    </w:p>
    <w:p w14:paraId="6EF9FBE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Ειλικρινά, κυρίες και κύριοι συνάδε</w:t>
      </w:r>
      <w:r>
        <w:rPr>
          <w:rFonts w:eastAsia="Times New Roman" w:cs="Times New Roman"/>
          <w:szCs w:val="24"/>
        </w:rPr>
        <w:t>λφοι, μου είναι δύσκολο να καταλάβω γιατί η Κυβέρνηση επιμένει σε αυτή την ελληνική πατέντα, σε ένα καθεστώς αδειοδότησης που δεν προβλέπεται για τα θεωρητικά πιο επικίνδυνα παραδοσιακά προϊόντα καπνού.</w:t>
      </w:r>
    </w:p>
    <w:p w14:paraId="6EF9FBE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ρχομαι, κυρίες και κύριοι συνάδελφοι, σε ένα άλλο επ</w:t>
      </w:r>
      <w:r>
        <w:rPr>
          <w:rFonts w:eastAsia="Times New Roman" w:cs="Times New Roman"/>
          <w:szCs w:val="24"/>
        </w:rPr>
        <w:t>ίμαχο θέμα του νομοσχεδίου, την απαγόρευση της χρήσης των ηλεκτρονικών τσιγάρων που περιέχουν νικοτίνη, του λεγόμενου ατμίσματος, στους δημόσιους χώρους, εκεί δηλαδή όπου σήμερα απαγορεύεται και το κάπνισμα.</w:t>
      </w:r>
    </w:p>
    <w:p w14:paraId="6EF9FBE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Σε έκθεση του Παγκόσμιου Οργανισμού Υγείας με τί</w:t>
      </w:r>
      <w:r>
        <w:rPr>
          <w:rFonts w:eastAsia="Times New Roman" w:cs="Times New Roman"/>
          <w:szCs w:val="24"/>
        </w:rPr>
        <w:t xml:space="preserve">τλο «Ηλεκτρονικές συσκευές εισπνοής με νικοτίνη» αναφέρεται ότι ορισμένοι ειδικοί είναι θετικοί απέναντι στα συγκεκριμένα προϊόντα, γιατί μπορούν να συμβάλουν στη μείωση του καπνίσματος, ενώ άλλοι εκτιμούν ότι μπορούν να εξουδετερώσουν τις προσπάθειες που </w:t>
      </w:r>
      <w:r>
        <w:rPr>
          <w:rFonts w:eastAsia="Times New Roman" w:cs="Times New Roman"/>
          <w:szCs w:val="24"/>
        </w:rPr>
        <w:t>έχουν γίνει</w:t>
      </w:r>
      <w:r>
        <w:rPr>
          <w:rFonts w:eastAsia="Times New Roman" w:cs="Times New Roman"/>
          <w:szCs w:val="24"/>
        </w:rPr>
        <w:t>,</w:t>
      </w:r>
      <w:r>
        <w:rPr>
          <w:rFonts w:eastAsia="Times New Roman" w:cs="Times New Roman"/>
          <w:szCs w:val="24"/>
        </w:rPr>
        <w:t xml:space="preserve"> προκειμένου να περιθωριοποιηθεί το κάπνισμα.</w:t>
      </w:r>
    </w:p>
    <w:p w14:paraId="6EF9FBE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Στην ίδια έκθεση διευκρινίζεται ότι</w:t>
      </w:r>
      <w:r>
        <w:rPr>
          <w:rFonts w:eastAsia="Times New Roman" w:cs="Times New Roman"/>
          <w:szCs w:val="24"/>
        </w:rPr>
        <w:t>,</w:t>
      </w:r>
      <w:r>
        <w:rPr>
          <w:rFonts w:eastAsia="Times New Roman" w:cs="Times New Roman"/>
          <w:szCs w:val="24"/>
        </w:rPr>
        <w:t xml:space="preserve"> επειδή τα επιστημονικά δεδομένα που έχουμε στη διάθεσή μας είναι περιορισμένα, δεν υπάρχουν ασφαλή συμπεράσματα για το αν η χρήση ηλεκτρονικού τσιγάρου είναι προ</w:t>
      </w:r>
      <w:r>
        <w:rPr>
          <w:rFonts w:eastAsia="Times New Roman" w:cs="Times New Roman"/>
          <w:szCs w:val="24"/>
        </w:rPr>
        <w:t xml:space="preserve">θάλαμος του καπνίσματος ή πύλη εξόδου από αυτό. Ακόμα κι αν η επιστημονική έρευνα δεν έχει απαντήσει οριστικά για το εύρος των κινδύνων από το άτμισμα, αναγνωρίζεται ότι το ηλεκτρονικό τσιγάρο έχει σημαντικά λιγότερες επιπτώσεις στην υγεία. </w:t>
      </w:r>
    </w:p>
    <w:p w14:paraId="6EF9FBE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Επικαλούμενος </w:t>
      </w:r>
      <w:r>
        <w:rPr>
          <w:rFonts w:eastAsia="Times New Roman" w:cs="Times New Roman"/>
          <w:szCs w:val="24"/>
        </w:rPr>
        <w:t xml:space="preserve">όλη αυτή την αβεβαιότητα, ο νομοθέτης μπορεί να παίρνει περιοριστικά μέτρα, όπως αυτά που προβλέπονται στην κοινοτική </w:t>
      </w:r>
      <w:r>
        <w:rPr>
          <w:rFonts w:eastAsia="Times New Roman" w:cs="Times New Roman"/>
          <w:szCs w:val="24"/>
        </w:rPr>
        <w:t>ο</w:t>
      </w:r>
      <w:r>
        <w:rPr>
          <w:rFonts w:eastAsia="Times New Roman" w:cs="Times New Roman"/>
          <w:szCs w:val="24"/>
        </w:rPr>
        <w:t xml:space="preserve">δηγία για τις απαγορεύσεις στην εμπορική επικοινωνία των ηλεκτρονικών τσιγάρων. Η </w:t>
      </w:r>
      <w:r>
        <w:rPr>
          <w:rFonts w:eastAsia="Times New Roman" w:cs="Times New Roman"/>
          <w:szCs w:val="24"/>
        </w:rPr>
        <w:t>ο</w:t>
      </w:r>
      <w:r>
        <w:rPr>
          <w:rFonts w:eastAsia="Times New Roman" w:cs="Times New Roman"/>
          <w:szCs w:val="24"/>
        </w:rPr>
        <w:t xml:space="preserve">δηγία, ωστόσο, δεν ρυθμίζει ούτε προτρέπει σε ρύθμιση </w:t>
      </w:r>
      <w:r>
        <w:rPr>
          <w:rFonts w:eastAsia="Times New Roman" w:cs="Times New Roman"/>
          <w:szCs w:val="24"/>
        </w:rPr>
        <w:t xml:space="preserve">της χρήσης του ηλεκτρονικού τσιγάρου. </w:t>
      </w:r>
    </w:p>
    <w:p w14:paraId="6EF9FBE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Άλλωστε, κυρίες και κύριοι συνάδελφοι, όταν τα επιστημονικά δεδομένα είναι αντιφατικά, πιστεύουμε ότι πρέπει να σκεφτόμαστε και να ενεργούμε πολιτικά. Γιατί, ξέρετε, στο τέλος της ημέρας</w:t>
      </w:r>
      <w:r>
        <w:rPr>
          <w:rFonts w:eastAsia="Times New Roman" w:cs="Times New Roman"/>
          <w:szCs w:val="24"/>
        </w:rPr>
        <w:t>,</w:t>
      </w:r>
      <w:r>
        <w:rPr>
          <w:rFonts w:eastAsia="Times New Roman" w:cs="Times New Roman"/>
          <w:szCs w:val="24"/>
        </w:rPr>
        <w:t xml:space="preserve"> αυτό που έχει σημασία είναι μ</w:t>
      </w:r>
      <w:r>
        <w:rPr>
          <w:rFonts w:eastAsia="Times New Roman" w:cs="Times New Roman"/>
          <w:szCs w:val="24"/>
        </w:rPr>
        <w:t xml:space="preserve">ε ποιον τρόπο θα πετύχουμε τους κύριους στόχους της </w:t>
      </w:r>
      <w:r>
        <w:rPr>
          <w:rFonts w:eastAsia="Times New Roman" w:cs="Times New Roman"/>
          <w:szCs w:val="24"/>
        </w:rPr>
        <w:t>ο</w:t>
      </w:r>
      <w:r>
        <w:rPr>
          <w:rFonts w:eastAsia="Times New Roman" w:cs="Times New Roman"/>
          <w:szCs w:val="24"/>
        </w:rPr>
        <w:t xml:space="preserve">δηγίας. </w:t>
      </w:r>
    </w:p>
    <w:p w14:paraId="6EF9FBF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Θέλουμε να μειώσουμε το κάπνισμα και τους καπνιστές; Ας αποδεχτούμε τη χρήση ενός υποκατάστατου των συμβατικών τσιγάρων</w:t>
      </w:r>
      <w:r>
        <w:rPr>
          <w:rFonts w:eastAsia="Times New Roman" w:cs="Times New Roman"/>
          <w:szCs w:val="24"/>
        </w:rPr>
        <w:t>,</w:t>
      </w:r>
      <w:r>
        <w:rPr>
          <w:rFonts w:eastAsia="Times New Roman" w:cs="Times New Roman"/>
          <w:szCs w:val="24"/>
        </w:rPr>
        <w:t xml:space="preserve"> που έχει αποτελέσει σανίδα σωτηρίας για καπνιστές ή πρώην καπνιστές. Αυτό</w:t>
      </w:r>
      <w:r>
        <w:rPr>
          <w:rFonts w:eastAsia="Times New Roman" w:cs="Times New Roman"/>
          <w:szCs w:val="24"/>
        </w:rPr>
        <w:t xml:space="preserve"> άλλωστε προκύπτει από μαρτυρίες των ίδιων των ατμιστών.</w:t>
      </w:r>
    </w:p>
    <w:p w14:paraId="6EF9FBF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Θέλουμε να πέτυχουμε μείωση των δαπανών για την υγειονομική περίθαλψη; Είναι προτιμότερο και για τη δημόσια υγεία και για τα δημόσια οικονομικά να έχεις διακόσι</w:t>
      </w:r>
      <w:r>
        <w:rPr>
          <w:rFonts w:eastAsia="Times New Roman" w:cs="Times New Roman"/>
          <w:szCs w:val="24"/>
        </w:rPr>
        <w:t>ε</w:t>
      </w:r>
      <w:r>
        <w:rPr>
          <w:rFonts w:eastAsia="Times New Roman" w:cs="Times New Roman"/>
          <w:szCs w:val="24"/>
        </w:rPr>
        <w:t>ς χιλιάδες ατμιστές –τόσοι υπολογίζοντ</w:t>
      </w:r>
      <w:r>
        <w:rPr>
          <w:rFonts w:eastAsia="Times New Roman" w:cs="Times New Roman"/>
          <w:szCs w:val="24"/>
        </w:rPr>
        <w:t>αι σήμερα στη χώρα μας- παρά διακόσι</w:t>
      </w:r>
      <w:r>
        <w:rPr>
          <w:rFonts w:eastAsia="Times New Roman" w:cs="Times New Roman"/>
          <w:szCs w:val="24"/>
        </w:rPr>
        <w:t>ε</w:t>
      </w:r>
      <w:r>
        <w:rPr>
          <w:rFonts w:eastAsia="Times New Roman" w:cs="Times New Roman"/>
          <w:szCs w:val="24"/>
        </w:rPr>
        <w:t xml:space="preserve">ς χιλιάδες καπνιστές. </w:t>
      </w:r>
    </w:p>
    <w:p w14:paraId="6EF9FBF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Νοοτροπίες και συνήθειες που έχουν βαθιές ρίζες δεν αλλάζουν εύκολα. Και οι μεγάλες αλλαγές, κύριε Υπουργέ, κυρίες και κύριοι συνάδελφοι, γίνονται πράξη βήμα</w:t>
      </w:r>
      <w:r>
        <w:rPr>
          <w:rFonts w:eastAsia="Times New Roman" w:cs="Times New Roman"/>
          <w:szCs w:val="24"/>
        </w:rPr>
        <w:t xml:space="preserve"> </w:t>
      </w:r>
      <w:r>
        <w:rPr>
          <w:rFonts w:eastAsia="Times New Roman" w:cs="Times New Roman"/>
          <w:szCs w:val="24"/>
        </w:rPr>
        <w:t>βήμα. Πιστεύουμε ότι η διάκριση του κα</w:t>
      </w:r>
      <w:r>
        <w:rPr>
          <w:rFonts w:eastAsia="Times New Roman" w:cs="Times New Roman"/>
          <w:szCs w:val="24"/>
        </w:rPr>
        <w:t>πνίσματος από το άτμισμα είναι ένα τέτοιο ενδιάμεσο βήμα</w:t>
      </w:r>
      <w:r>
        <w:rPr>
          <w:rFonts w:eastAsia="Times New Roman" w:cs="Times New Roman"/>
          <w:szCs w:val="24"/>
        </w:rPr>
        <w:t>,</w:t>
      </w:r>
      <w:r>
        <w:rPr>
          <w:rFonts w:eastAsia="Times New Roman" w:cs="Times New Roman"/>
          <w:szCs w:val="24"/>
        </w:rPr>
        <w:t xml:space="preserve"> που βοηθά τους καπνιστές να απαλλαγούν από το τσιγάρο και τους μη καπνιστές από το παθητικό κάπνισμα.</w:t>
      </w:r>
    </w:p>
    <w:p w14:paraId="6EF9FBF3"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Θεωρούμε μια τέτοια επιλογή πολύ πιο αποτελεσματική από τις οριζόντιες απαγορεύσεις και τις απόλυτες προσεγγίσεις. Αν κρίνετε σκόπιμο, μπορείτε να επανεξετάσετε το θέμα, αφού έρθουν στη δημοσιότητα μέσα στο 2017 τα συμπεράσματα μεγάλης ευρωπαϊκής μελέτης γ</w:t>
      </w:r>
      <w:r>
        <w:rPr>
          <w:rFonts w:eastAsia="Times New Roman" w:cs="Times New Roman"/>
          <w:szCs w:val="24"/>
        </w:rPr>
        <w:t xml:space="preserve">ια τις επιδράσεις στην υγεία </w:t>
      </w:r>
      <w:r>
        <w:rPr>
          <w:rFonts w:eastAsia="Times New Roman" w:cs="Times New Roman"/>
          <w:szCs w:val="24"/>
        </w:rPr>
        <w:lastRenderedPageBreak/>
        <w:t>από την παθητική έκθεση στον ατμό του ηλεκτρονικού τσιγάρου, η οποία μελέτη αναμένεται να επιβεβαιώσει πρόσφατα επιστημονικά δεδομένα, που δείχνουν ότι δεν υπάρχει παθητικό κάπνισμα, με την έννοια ότι δεν βλάπτεται η υγεία τρίτ</w:t>
      </w:r>
      <w:r>
        <w:rPr>
          <w:rFonts w:eastAsia="Times New Roman" w:cs="Times New Roman"/>
          <w:szCs w:val="24"/>
        </w:rPr>
        <w:t>ων από την έκθεσή τους στον ατμό του ηλεκτρονικού τσιγάρου.</w:t>
      </w:r>
    </w:p>
    <w:p w14:paraId="6EF9FBF4"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Θα ήθελα να σημειώσω εδώ ότι το άτμισμα σε δημόσιους χώρους έχει επιτραπεί σε διάφορες χώρες της Ευρώπης, όπως το Ηνωμένο Βασίλειο, η Γαλλία, η Ιταλία και η Ισπανία</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μάλιστα, σε χώρες στις οπ</w:t>
      </w:r>
      <w:r>
        <w:rPr>
          <w:rFonts w:eastAsia="Times New Roman" w:cs="Times New Roman"/>
          <w:szCs w:val="24"/>
        </w:rPr>
        <w:t>οίες η απαγόρευση του καπνίσματος σε κλειστούς δημόσιους χώρους εφαρμόζεται</w:t>
      </w:r>
      <w:r>
        <w:rPr>
          <w:rFonts w:eastAsia="Times New Roman" w:cs="Times New Roman"/>
          <w:szCs w:val="24"/>
        </w:rPr>
        <w:t>,</w:t>
      </w:r>
      <w:r>
        <w:rPr>
          <w:rFonts w:eastAsia="Times New Roman" w:cs="Times New Roman"/>
          <w:szCs w:val="24"/>
        </w:rPr>
        <w:t xml:space="preserve"> σε αντίθεση με τη χώρα μας.</w:t>
      </w:r>
    </w:p>
    <w:p w14:paraId="6EF9FBF5"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Αν, λοιπόν, θέλετε, κύριε Υπουργέ, να κάνετε κάτι ουσιαστικό για την προστασία της δημόσιας υγείας, ας εφαρμόσουμε άμεσα την αντικαπνιστική νομοθεσία, </w:t>
      </w:r>
      <w:r>
        <w:rPr>
          <w:rFonts w:eastAsia="Times New Roman" w:cs="Times New Roman"/>
          <w:szCs w:val="24"/>
        </w:rPr>
        <w:t>κάτι για το οποίο άλλωστε δεσμευθήκαμε και σύντομα θα το φέρουμε και σε συζήτηση στην Επιτροπή Κοινωνικών Υποθέσεων.</w:t>
      </w:r>
    </w:p>
    <w:p w14:paraId="6EF9FBF6"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6EF9FBF7" w14:textId="77777777" w:rsidR="00FB7AA6" w:rsidRDefault="00C770FE">
      <w:pPr>
        <w:spacing w:after="0" w:line="600" w:lineRule="auto"/>
        <w:jc w:val="center"/>
        <w:rPr>
          <w:rFonts w:eastAsia="Times New Roman"/>
          <w:bCs/>
        </w:rPr>
      </w:pPr>
      <w:r>
        <w:rPr>
          <w:rFonts w:eastAsia="Times New Roman"/>
          <w:bCs/>
        </w:rPr>
        <w:t>(Χειροκροτήματα από την πτέρυγα της Νέας Δημοκρατίας)</w:t>
      </w:r>
    </w:p>
    <w:p w14:paraId="6EF9FBF8" w14:textId="77777777" w:rsidR="00FB7AA6" w:rsidRDefault="00C770FE">
      <w:pPr>
        <w:spacing w:after="0" w:line="600" w:lineRule="auto"/>
        <w:ind w:firstLine="720"/>
        <w:contextualSpacing/>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w:t>
      </w:r>
      <w:r>
        <w:rPr>
          <w:rFonts w:eastAsia="Times New Roman"/>
          <w:szCs w:val="24"/>
        </w:rPr>
        <w:t xml:space="preserve">έχω την </w:t>
      </w:r>
      <w:r>
        <w:rPr>
          <w:rFonts w:eastAsia="Times New Roman"/>
          <w:szCs w:val="24"/>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szCs w:val="24"/>
        </w:rPr>
        <w:t>ς</w:t>
      </w:r>
      <w:r>
        <w:rPr>
          <w:rFonts w:eastAsia="Times New Roman" w:cs="Times New Roman"/>
        </w:rPr>
        <w:t xml:space="preserve"> Βουλής</w:t>
      </w:r>
      <w:r>
        <w:rPr>
          <w:rFonts w:eastAsia="Times New Roman"/>
          <w:szCs w:val="24"/>
        </w:rPr>
        <w:t xml:space="preserve">, είκοσι δύο μαθητές και μαθήτριες και τρεις εκπαιδευτικοί </w:t>
      </w:r>
      <w:r>
        <w:rPr>
          <w:rFonts w:eastAsia="Times New Roman" w:cs="Times New Roman"/>
        </w:rPr>
        <w:t xml:space="preserve">συνοδοί τους </w:t>
      </w:r>
      <w:r>
        <w:rPr>
          <w:rFonts w:eastAsia="Times New Roman"/>
          <w:szCs w:val="24"/>
        </w:rPr>
        <w:t>από λύκειο προερχόμενο από την Ολλανδία.</w:t>
      </w:r>
    </w:p>
    <w:p w14:paraId="6EF9FBF9" w14:textId="77777777" w:rsidR="00FB7AA6" w:rsidRDefault="00C770FE">
      <w:pPr>
        <w:tabs>
          <w:tab w:val="left" w:pos="6787"/>
        </w:tabs>
        <w:spacing w:after="0" w:line="600" w:lineRule="auto"/>
        <w:ind w:firstLine="720"/>
        <w:jc w:val="both"/>
        <w:rPr>
          <w:rFonts w:eastAsia="Times New Roman"/>
          <w:szCs w:val="24"/>
        </w:rPr>
      </w:pPr>
      <w:r>
        <w:rPr>
          <w:rFonts w:eastAsia="Times New Roman"/>
          <w:szCs w:val="24"/>
        </w:rPr>
        <w:t>Καλωσορίσατε στην Ελλάδα και στη Βουλή.</w:t>
      </w:r>
    </w:p>
    <w:p w14:paraId="6EF9FBFA" w14:textId="77777777" w:rsidR="00FB7AA6" w:rsidRDefault="00C770FE">
      <w:pPr>
        <w:spacing w:after="0" w:line="600" w:lineRule="auto"/>
        <w:ind w:firstLine="709"/>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6EF9FBFB"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Χρυσής Α</w:t>
      </w:r>
      <w:r>
        <w:rPr>
          <w:rFonts w:eastAsia="Times New Roman" w:cs="Times New Roman"/>
          <w:szCs w:val="24"/>
        </w:rPr>
        <w:t>υγής</w:t>
      </w:r>
      <w:r>
        <w:rPr>
          <w:rFonts w:eastAsia="Times New Roman" w:cs="Times New Roman"/>
          <w:szCs w:val="24"/>
        </w:rPr>
        <w:t xml:space="preserve"> </w:t>
      </w:r>
      <w:r>
        <w:rPr>
          <w:rFonts w:eastAsia="Times New Roman" w:cs="Times New Roman"/>
          <w:szCs w:val="24"/>
        </w:rPr>
        <w:t>κ. Ιωάννης Αϊβατίδης.</w:t>
      </w:r>
    </w:p>
    <w:p w14:paraId="6EF9FBFC"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w:t>
      </w:r>
    </w:p>
    <w:p w14:paraId="6EF9FBFD"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κύριε Υπουργέ, κυρίες και κύριοι Βουλευτές, το εισαχθέν σχέδιο νόμου συνιστά μια προσαρμογή στην ευρωπαϊκή </w:t>
      </w:r>
      <w:r>
        <w:rPr>
          <w:rFonts w:eastAsia="Times New Roman" w:cs="Times New Roman"/>
          <w:szCs w:val="24"/>
        </w:rPr>
        <w:t>ο</w:t>
      </w:r>
      <w:r>
        <w:rPr>
          <w:rFonts w:eastAsia="Times New Roman" w:cs="Times New Roman"/>
          <w:szCs w:val="24"/>
        </w:rPr>
        <w:t>δηγία 40/2014 και αφορά στην κατασκευή, παρουσίαση και πώληση</w:t>
      </w:r>
      <w:r>
        <w:rPr>
          <w:rFonts w:eastAsia="Times New Roman" w:cs="Times New Roman"/>
          <w:szCs w:val="24"/>
        </w:rPr>
        <w:t xml:space="preserve"> καπνικών και συναφών προϊόντων, μεταξύ των οποίων και τα ηλεκτρονικά τσιγάρα, ενώ θεσπίζεται βιβλιοθήκη εικονογραφικών προειδοποιήσεων για τα καπνικά προϊόντα.</w:t>
      </w:r>
    </w:p>
    <w:p w14:paraId="6EF9FBFE"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Η δημόσια υγεία, η υγεία των Ελλήνων πολιτών, είναι πανθομολογούμενο πως αποτελεί πρώτιστη προτ</w:t>
      </w:r>
      <w:r>
        <w:rPr>
          <w:rFonts w:eastAsia="Times New Roman" w:cs="Times New Roman"/>
          <w:szCs w:val="24"/>
        </w:rPr>
        <w:t>εραιότητα της πολιτείας. Είναι πλήρως αποδεδειγμένη εδώ και δεκαετίες η σχέση καπνίσματος και δυσμενέστατων συνεπειών στην υγεία</w:t>
      </w:r>
      <w:r>
        <w:rPr>
          <w:rFonts w:eastAsia="Times New Roman" w:cs="Times New Roman"/>
          <w:szCs w:val="24"/>
        </w:rPr>
        <w:t>,</w:t>
      </w:r>
      <w:r>
        <w:rPr>
          <w:rFonts w:eastAsia="Times New Roman" w:cs="Times New Roman"/>
          <w:szCs w:val="24"/>
        </w:rPr>
        <w:t xml:space="preserve"> τόσο όσον αφορά το ενεργητικό όσο και το παθητικό κάπνισμα.</w:t>
      </w:r>
    </w:p>
    <w:p w14:paraId="6EF9FBFF"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πλευρά, όμως, η καλλιέργεια καπνού αποτελεί μια παραδ</w:t>
      </w:r>
      <w:r>
        <w:rPr>
          <w:rFonts w:eastAsia="Times New Roman" w:cs="Times New Roman"/>
          <w:szCs w:val="24"/>
        </w:rPr>
        <w:t>οσιακή καλλιέργεια, που απασχολεί στην Ελλάδα δεκαπέντε χιλιάδες τουλάχιστον οικογένειες και κοσμεί την ελληνική πρωτογενή παραγωγή, οι δε καπνοβιομηχανίες στην Ελλάδα έχουν μακρόχρονη παράδοση επιτυχούς παραγωγής και εξαγωγών, παρά τα αλλεπάλληλα πλήγματα</w:t>
      </w:r>
      <w:r>
        <w:rPr>
          <w:rFonts w:eastAsia="Times New Roman" w:cs="Times New Roman"/>
          <w:szCs w:val="24"/>
        </w:rPr>
        <w:t xml:space="preserve"> που έχουν δεχθεί από τις πολιτικές της Ευρωπαϊκής </w:t>
      </w:r>
      <w:r>
        <w:rPr>
          <w:rFonts w:eastAsia="Times New Roman" w:cs="Times New Roman"/>
          <w:szCs w:val="24"/>
        </w:rPr>
        <w:lastRenderedPageBreak/>
        <w:t>Ένωσης, από την υπερφορολόγηση των καπνικών προϊόντων αλλά και τη μη πάταξη του παραεμπορίου και λαθρεμπορίου.</w:t>
      </w:r>
    </w:p>
    <w:p w14:paraId="6EF9FC00"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Επίσης, η καλλιέργεια καπνού συναρτάται και με τον τριτογενή τομέα</w:t>
      </w:r>
      <w:r>
        <w:rPr>
          <w:rFonts w:eastAsia="Times New Roman" w:cs="Times New Roman"/>
          <w:szCs w:val="24"/>
        </w:rPr>
        <w:t>,</w:t>
      </w:r>
      <w:r>
        <w:rPr>
          <w:rFonts w:eastAsia="Times New Roman" w:cs="Times New Roman"/>
          <w:szCs w:val="24"/>
        </w:rPr>
        <w:t xml:space="preserve"> υπό την έννοια του χονδρεμ</w:t>
      </w:r>
      <w:r>
        <w:rPr>
          <w:rFonts w:eastAsia="Times New Roman" w:cs="Times New Roman"/>
          <w:szCs w:val="24"/>
        </w:rPr>
        <w:t>πορίου και εμπορίου λιανικής. Άρα απαιτείται ένας πολιτικός χειρισμός που θα βρει τη χρυσή τομή για το ζήτημα αυτό.</w:t>
      </w:r>
    </w:p>
    <w:p w14:paraId="6EF9FC01"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Το ηλεκτρονικό τσιγάρο βάσει επιστημονικών δεδομένων είναι 95% λιγότερο βλαπτικό από το συμβατικό τσιγάρο, ενώ πρακτικώς το παθητικό άτμισμα</w:t>
      </w:r>
      <w:r>
        <w:rPr>
          <w:rFonts w:eastAsia="Times New Roman" w:cs="Times New Roman"/>
          <w:szCs w:val="24"/>
        </w:rPr>
        <w:t xml:space="preserve"> δεν υφίσταται. Άρα είναι αντιεπιστημονική η εξίσωση συμβατικού και ηλεκτρονικού τσιγάρου, όπως δυστυχώς ακούστηκε από εκπροσώπους των φορέων κατά την </w:t>
      </w:r>
      <w:r>
        <w:rPr>
          <w:rFonts w:eastAsia="Times New Roman" w:cs="Times New Roman"/>
          <w:szCs w:val="24"/>
        </w:rPr>
        <w:t>ε</w:t>
      </w:r>
      <w:r>
        <w:rPr>
          <w:rFonts w:eastAsia="Times New Roman" w:cs="Times New Roman"/>
          <w:szCs w:val="24"/>
        </w:rPr>
        <w:t>πιτροπή που έλαβε χώρα.</w:t>
      </w:r>
    </w:p>
    <w:p w14:paraId="6EF9FC0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Κάποιοι απ’ αυτούς εμφανίστηκαν φανατικοί πολέμιοι του καπνού, αλλά με έναν άκομ</w:t>
      </w:r>
      <w:r>
        <w:rPr>
          <w:rFonts w:eastAsia="Times New Roman" w:cs="Times New Roman"/>
          <w:szCs w:val="24"/>
        </w:rPr>
        <w:t>ψο τρόπο, γιατί θα πρέπει να τους ενθυμίσω ότι ο καπνός, το τσιγάρο, δεν είναι απαγορευμένη ουσία στην Ελλάδα, αλλά μόνο στο Βασίλειο του Μπουτάν</w:t>
      </w:r>
      <w:r>
        <w:rPr>
          <w:rFonts w:eastAsia="Times New Roman" w:cs="Times New Roman"/>
          <w:szCs w:val="24"/>
        </w:rPr>
        <w:t>,</w:t>
      </w:r>
      <w:r>
        <w:rPr>
          <w:rFonts w:eastAsia="Times New Roman" w:cs="Times New Roman"/>
          <w:szCs w:val="24"/>
        </w:rPr>
        <w:t xml:space="preserve"> μεταξύ Κίνας και Ινδίας. </w:t>
      </w:r>
    </w:p>
    <w:p w14:paraId="6EF9FC0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Βασική θέση της Χρυσής Αυγής είναι πως η πρόληψη είναι πιο αποτελεσματική από την κ</w:t>
      </w:r>
      <w:r>
        <w:rPr>
          <w:rFonts w:eastAsia="Times New Roman" w:cs="Times New Roman"/>
          <w:szCs w:val="24"/>
        </w:rPr>
        <w:t>αταστολή και την τιμωρητική διάθεση που επιδεικνύει πολλές φορές το κράτος, τόσο όσον αφορά το κάπνισμα όσο και το άτμισμα. Το ηλεκτρονικό τσιγάρο δεν αποτελεί πύλη εισόδου ή πύλη επανεισόδου στο κάπνισμα, αλλά μία εναλλακτική μέθοδο περιορισμού ή και διακ</w:t>
      </w:r>
      <w:r>
        <w:rPr>
          <w:rFonts w:eastAsia="Times New Roman" w:cs="Times New Roman"/>
          <w:szCs w:val="24"/>
        </w:rPr>
        <w:t xml:space="preserve">οπής του καπνίσματος, κάτι το οποίο υποστηρίζει ρητώς το Υπουργείο Υγείας, επί παραδείγματι, της Μεγάλης Βρετανίας. </w:t>
      </w:r>
    </w:p>
    <w:p w14:paraId="6EF9FC0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Το ηλεκτρονικό τσιγάρο αποτελεί το πλέον διαδεδομένο –και αποτελεσματικό, απ’ όσο φαίνεται- μέσο περιορισμού και διακοπής του καπνίσματος. </w:t>
      </w:r>
      <w:r>
        <w:rPr>
          <w:rFonts w:eastAsia="Times New Roman" w:cs="Times New Roman"/>
          <w:szCs w:val="24"/>
        </w:rPr>
        <w:t xml:space="preserve">Μόνο ένα ποσοστό 0,2% των χρηστών ηλεκτρονικού τσιγάρου δεν υπήρξαν ποτέ καπνιστές. Άρα δυνητικώς το ηλεκτρονικό τσιγάρο αποτελεί μία πύλη εξόδου και σε καμμία περίπτωση μία πύλη εισόδου για το κάπνισμα. </w:t>
      </w:r>
    </w:p>
    <w:p w14:paraId="6EF9FC0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Επομένως, λοιπόν, αυτή η εξομοίωση, η εξίσωση συμβα</w:t>
      </w:r>
      <w:r>
        <w:rPr>
          <w:rFonts w:eastAsia="Times New Roman" w:cs="Times New Roman"/>
          <w:szCs w:val="24"/>
        </w:rPr>
        <w:t xml:space="preserve">τικού και ηλεκτρονικού τσιγάρου, όσον αφορά τις δυσμενείς συνέπειες στην υγεία, είναι αντιεπιστημονική. Θεωρώ ότι η πλήρης εφαρμογή του </w:t>
      </w:r>
      <w:r>
        <w:rPr>
          <w:rFonts w:eastAsia="Times New Roman" w:cs="Times New Roman"/>
          <w:szCs w:val="24"/>
        </w:rPr>
        <w:lastRenderedPageBreak/>
        <w:t>αντικαπνιστικού ν</w:t>
      </w:r>
      <w:r>
        <w:rPr>
          <w:rFonts w:eastAsia="Times New Roman" w:cs="Times New Roman"/>
          <w:szCs w:val="24"/>
        </w:rPr>
        <w:t>όμου</w:t>
      </w:r>
      <w:r>
        <w:rPr>
          <w:rFonts w:eastAsia="Times New Roman" w:cs="Times New Roman"/>
          <w:szCs w:val="24"/>
        </w:rPr>
        <w:t xml:space="preserve"> 3730/2008 είναι καταχρηστική και θα πρέπει να ανευρεθεί μία άλλη λύση, όσον αφορά τους περιορισμού</w:t>
      </w:r>
      <w:r>
        <w:rPr>
          <w:rFonts w:eastAsia="Times New Roman" w:cs="Times New Roman"/>
          <w:szCs w:val="24"/>
        </w:rPr>
        <w:t>ς για το άτμισμα σε δημόσιους χώρους, χώρους εστίασης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EF9FC0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Σαφώς η νικοτίνη είναι μία ισχυρή εξαρτησιογόνος ουσία, με δυσμενείς συνέπειες στην υγεία</w:t>
      </w:r>
      <w:r>
        <w:rPr>
          <w:rFonts w:eastAsia="Times New Roman" w:cs="Times New Roman"/>
          <w:szCs w:val="24"/>
        </w:rPr>
        <w:t>,</w:t>
      </w:r>
      <w:r>
        <w:rPr>
          <w:rFonts w:eastAsia="Times New Roman" w:cs="Times New Roman"/>
          <w:szCs w:val="24"/>
        </w:rPr>
        <w:t xml:space="preserve"> κατά περίπτωση. Όμως, φρονώ πως αυτές οι αποκρουστικές απεικονίσεις στα πακέτα των τσιγάρων συνιστο</w:t>
      </w:r>
      <w:r>
        <w:rPr>
          <w:rFonts w:eastAsia="Times New Roman" w:cs="Times New Roman"/>
          <w:szCs w:val="24"/>
        </w:rPr>
        <w:t>ύν ημίμετρα και δεν μπορούν να λύσουν το πρόβλημα. Δεν αποτελούν προληπτικό μέσο του καπνίσματος, διότι ο εξαρτημένος καπνιστής θα παραβλέψει αυτές τις απεικονίσεις και θα προβεί στη χρήση του τσιγάρου και καπνού.</w:t>
      </w:r>
    </w:p>
    <w:p w14:paraId="6EF9FC0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Χρυσή Αυγή προτείνει να δοθούν κίνητρα α</w:t>
      </w:r>
      <w:r>
        <w:rPr>
          <w:rFonts w:eastAsia="Times New Roman" w:cs="Times New Roman"/>
          <w:szCs w:val="24"/>
        </w:rPr>
        <w:t xml:space="preserve">νάπτυξης στην εγχώρια καλλιέργεια καπνού, αλλά και στις επιχειρήσεις που δραστηριοποιούνται στο ηλεκτρονικό τσιγάρο, δηλαδή κυρίως σε ελληνικά σχήματα παραγωγής υγρών αναπλήρωσης ηλεκτρονικού τσιγάρου με υψηλού επιπέδου επιστημονική υποστήριξη. </w:t>
      </w:r>
    </w:p>
    <w:p w14:paraId="6EF9FC0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w:t>
      </w:r>
      <w:r>
        <w:rPr>
          <w:rFonts w:eastAsia="Times New Roman" w:cs="Times New Roman"/>
          <w:szCs w:val="24"/>
        </w:rPr>
        <w:t xml:space="preserve"> το σχέδιο νόμου αυτό καθαυτό, θα ήθελα να αναφέρω στον κύριο Υπουργό ότι θα ήταν σκόπιμο να γίνει μία ρητή αναφορά για τους περιέκτες των υγρών αναπλήρωσης των ηλεκτρονικών τσιγάρων, όσον αφορά τα πώματα υψίστης ασφαλείας για την προστασία των παιδιών. </w:t>
      </w:r>
    </w:p>
    <w:p w14:paraId="6EF9FC0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υπερψηφίσουμε κάποια από τα άρθρα –επί της αρχής έχουμε δηλώσει «</w:t>
      </w:r>
      <w:r>
        <w:rPr>
          <w:rFonts w:eastAsia="Times New Roman" w:cs="Times New Roman"/>
          <w:szCs w:val="24"/>
        </w:rPr>
        <w:t>παρών</w:t>
      </w:r>
      <w:r>
        <w:rPr>
          <w:rFonts w:eastAsia="Times New Roman" w:cs="Times New Roman"/>
          <w:szCs w:val="24"/>
        </w:rPr>
        <w:t>» και θα ψηφίσουμε «</w:t>
      </w:r>
      <w:r>
        <w:rPr>
          <w:rFonts w:eastAsia="Times New Roman" w:cs="Times New Roman"/>
          <w:szCs w:val="24"/>
        </w:rPr>
        <w:t>παρών</w:t>
      </w:r>
      <w:r>
        <w:rPr>
          <w:rFonts w:eastAsia="Times New Roman" w:cs="Times New Roman"/>
          <w:szCs w:val="24"/>
        </w:rPr>
        <w:t xml:space="preserve">»- που αφορούν, κυρίως, κάποιες απαγορεύσεις για καπνικά προϊόντα με ειδικό άρωμα ή γεύση, που μπορεί να παραπλανήσει. Αυτό είναι το άρθρο 7. </w:t>
      </w:r>
    </w:p>
    <w:p w14:paraId="6EF9FC0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Θα υπερψηφίσουμε</w:t>
      </w:r>
      <w:r>
        <w:rPr>
          <w:rFonts w:eastAsia="Times New Roman" w:cs="Times New Roman"/>
          <w:szCs w:val="24"/>
        </w:rPr>
        <w:t xml:space="preserve">, επίσης, το άρθρο 13 </w:t>
      </w:r>
      <w:r>
        <w:rPr>
          <w:rFonts w:eastAsia="Times New Roman" w:cs="Times New Roman"/>
          <w:szCs w:val="24"/>
        </w:rPr>
        <w:t>–</w:t>
      </w:r>
      <w:r>
        <w:rPr>
          <w:rFonts w:eastAsia="Times New Roman" w:cs="Times New Roman"/>
          <w:szCs w:val="24"/>
        </w:rPr>
        <w:t>για απαγόρευση προϊόντων που δημιουργούν την εσφαλμένη εντύπωση ότι είναι λιγότερο ανθυγιεινά ως καπνικά προϊόντα και την απαγόρευση που αφορά τον καπνό που λαμβάνεται από το στόμα</w:t>
      </w:r>
      <w:r>
        <w:rPr>
          <w:rFonts w:eastAsia="Times New Roman" w:cs="Times New Roman"/>
          <w:szCs w:val="24"/>
        </w:rPr>
        <w:t>–</w:t>
      </w:r>
      <w:r>
        <w:rPr>
          <w:rFonts w:eastAsia="Times New Roman" w:cs="Times New Roman"/>
          <w:szCs w:val="24"/>
        </w:rPr>
        <w:t xml:space="preserve"> αλλά και το άρθρο 16, που απαγορεύει τις διασυνορια</w:t>
      </w:r>
      <w:r>
        <w:rPr>
          <w:rFonts w:eastAsia="Times New Roman" w:cs="Times New Roman"/>
          <w:szCs w:val="24"/>
        </w:rPr>
        <w:t xml:space="preserve">κές εξ αποστάσεως πωλήσεις ηλεκτρονικών τσιγάρων και υγρών επαναπλήρωσης από το εξωτερικό προς την Ελλάδα. </w:t>
      </w:r>
    </w:p>
    <w:p w14:paraId="6EF9FC0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κατατεθείσα τροπολογία, τη με γενικό αριθμό 661 και ειδικό 55, δηλώνουμε «</w:t>
      </w:r>
      <w:r>
        <w:rPr>
          <w:rFonts w:eastAsia="Times New Roman" w:cs="Times New Roman"/>
          <w:szCs w:val="24"/>
        </w:rPr>
        <w:t>παρών</w:t>
      </w:r>
      <w:r>
        <w:rPr>
          <w:rFonts w:eastAsia="Times New Roman" w:cs="Times New Roman"/>
          <w:szCs w:val="24"/>
        </w:rPr>
        <w:t xml:space="preserve">». </w:t>
      </w:r>
    </w:p>
    <w:p w14:paraId="6EF9FC0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θα καταψηφίσουμε το άρθρο 18, που αφορά στο ηλεκτρονικό τσιγάρο, αλλά και το άρθρο 24, διότι αυτά τα άρθρα ξεκινούν από μία λανθασμένη αντιεπιστημονική βάση, ότι δηλαδή η χρήση ηλεκτρονικού τσιγάρου, το άτμισμα, αποτελεί πύλη εισόδου για το κάπνισμα. </w:t>
      </w:r>
    </w:p>
    <w:p w14:paraId="6EF9FC0D"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Επε</w:t>
      </w:r>
      <w:r>
        <w:rPr>
          <w:rFonts w:eastAsia="Times New Roman" w:cs="Times New Roman"/>
          <w:szCs w:val="24"/>
        </w:rPr>
        <w:t xml:space="preserve">ιδή αυτό είναι τελείως λανθασμένο και αντιεπιστημονικό, καταψηφίζουμε αυτά τα δύο άρθρα και ειδικά το άρθρο 24, το οποίο μάλιστα είναι και αντικείμενο εθνικής δικαιοδοσίας, δηλαδή αποτέλεσε επιλογή της Κυβέρνησης να δημιουργήσει αυτή την απαγόρευση για το </w:t>
      </w:r>
      <w:r>
        <w:rPr>
          <w:rFonts w:eastAsia="Times New Roman" w:cs="Times New Roman"/>
          <w:szCs w:val="24"/>
        </w:rPr>
        <w:t xml:space="preserve">ηλεκτρονικό τσιγάρο και το άτμισμα, το οποίο ουσιαστικά εξισώνει με το κάπνισμα. </w:t>
      </w:r>
    </w:p>
    <w:p w14:paraId="6EF9FC0E"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Θα αναφερθώ πολύ σύντομα σε ένα επίκαιρο θέμα. Στη χώρα μας επιβλήθηκε από την Ευρωπαϊκή Ένωση ένα πρόστιμο της τάξης των 10 εκατομμυρίων ευρώ για τα επικίνδυνα απόβλητα, λόγ</w:t>
      </w:r>
      <w:r>
        <w:rPr>
          <w:rFonts w:eastAsia="Times New Roman" w:cs="Times New Roman"/>
          <w:szCs w:val="24"/>
        </w:rPr>
        <w:t xml:space="preserve">ω ανυπαρξίας έστω και ενός χώρου επεξεργασίας και ταφής επικίνδυνων αποβλήτων. Είναι ένα θέμα που άπτεται </w:t>
      </w:r>
      <w:r>
        <w:rPr>
          <w:rFonts w:eastAsia="Times New Roman" w:cs="Times New Roman"/>
          <w:szCs w:val="24"/>
        </w:rPr>
        <w:lastRenderedPageBreak/>
        <w:t>εν ευρεία εννοία της δημόσιας υγείας και βέβαια είναι αρμοδιότητα του Υπουργείου Περιβάλλοντος και Ενέργειας. Μέχρι τώρα έχει καταβληθεί από τη χώρα μ</w:t>
      </w:r>
      <w:r>
        <w:rPr>
          <w:rFonts w:eastAsia="Times New Roman" w:cs="Times New Roman"/>
          <w:szCs w:val="24"/>
        </w:rPr>
        <w:t xml:space="preserve">ας ένα πρόστιμο 37 εκατομμυρίων ευρώ για παράνομες χωματερές και 13,7 εκατομμυρίων ευρώ για απουσία βιολογικών καθαρισμών. </w:t>
      </w:r>
    </w:p>
    <w:p w14:paraId="6EF9FC0F"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 xml:space="preserve">Ειδικά όσον αφορά το τελευταίο, θα αναφερθώ σε ένα ζήτημα που απασχολεί ιδιαίτερα την Κέρκυρα </w:t>
      </w:r>
      <w:r>
        <w:rPr>
          <w:rFonts w:eastAsia="Times New Roman" w:cs="Times New Roman"/>
          <w:szCs w:val="24"/>
        </w:rPr>
        <w:t>και</w:t>
      </w:r>
      <w:r>
        <w:rPr>
          <w:rFonts w:eastAsia="Times New Roman" w:cs="Times New Roman"/>
          <w:szCs w:val="24"/>
        </w:rPr>
        <w:t xml:space="preserve"> αφορά τις </w:t>
      </w:r>
      <w:r>
        <w:rPr>
          <w:rFonts w:eastAsia="Times New Roman" w:cs="Times New Roman"/>
          <w:szCs w:val="24"/>
        </w:rPr>
        <w:t>ε</w:t>
      </w:r>
      <w:r>
        <w:rPr>
          <w:rFonts w:eastAsia="Times New Roman" w:cs="Times New Roman"/>
          <w:szCs w:val="24"/>
        </w:rPr>
        <w:t xml:space="preserve">ργατικές </w:t>
      </w:r>
      <w:r>
        <w:rPr>
          <w:rFonts w:eastAsia="Times New Roman" w:cs="Times New Roman"/>
          <w:szCs w:val="24"/>
        </w:rPr>
        <w:t>κ</w:t>
      </w:r>
      <w:r>
        <w:rPr>
          <w:rFonts w:eastAsia="Times New Roman" w:cs="Times New Roman"/>
          <w:szCs w:val="24"/>
        </w:rPr>
        <w:t xml:space="preserve">ατοικίες του </w:t>
      </w:r>
      <w:r>
        <w:rPr>
          <w:rFonts w:eastAsia="Times New Roman" w:cs="Times New Roman"/>
          <w:szCs w:val="24"/>
        </w:rPr>
        <w:t>Αγίου Ιωάννη</w:t>
      </w:r>
      <w:r>
        <w:rPr>
          <w:rFonts w:eastAsia="Times New Roman" w:cs="Times New Roman"/>
          <w:szCs w:val="24"/>
        </w:rPr>
        <w:t>,</w:t>
      </w:r>
      <w:r>
        <w:rPr>
          <w:rFonts w:eastAsia="Times New Roman" w:cs="Times New Roman"/>
          <w:szCs w:val="24"/>
        </w:rPr>
        <w:t xml:space="preserve"> που θα μπορούσαν να έχουν παραδοθεί στους δικαιούχους από το έτος 2010</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όγω της απουσίας βιολογικού καθαρισμού, αυτός ο οικισμός δεν έχει καταστεί λειτουργικός και αποτελεί έναν οικισμό-φάντασμα. </w:t>
      </w:r>
    </w:p>
    <w:p w14:paraId="6EF9FC10"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 xml:space="preserve">Θα πρέπει η Κυβέρνηση –βέβαια αυτό είναι θέμα του Υπουργείου Εργασίας- να επιλύσει άμεσα αυτό το ζήτημα. </w:t>
      </w:r>
    </w:p>
    <w:p w14:paraId="6EF9FC11"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Κλείνοντας, θα αναφερθώ σε ορισμένα ζητήματα γενικής φύσεως, αφού πρώτα αναφερθώ στο ότι ο Αναπληρωτής Υπουργός Υγείας κ. Πολάκης έλαμψε διά της απουσ</w:t>
      </w:r>
      <w:r>
        <w:rPr>
          <w:rFonts w:eastAsia="Times New Roman" w:cs="Times New Roman"/>
          <w:szCs w:val="24"/>
        </w:rPr>
        <w:t xml:space="preserve">ίας του στο συγκεκριμένο σχέδιο νόμου. Και χωρίς αυτό να αποτελεί κάποια ειρωνική θέση, πιστεύω ότι θα μπορούσε να εισφέρει θετικά. </w:t>
      </w:r>
    </w:p>
    <w:p w14:paraId="6EF9FC12"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lastRenderedPageBreak/>
        <w:t xml:space="preserve">Το Υπουργείο Υγείας διά των Υπουργών του κόπτεται για τη δημόσια υγεία. Η Χρυσή Αυγή είχε προειδοποιήσει για τις δυσμενείς </w:t>
      </w:r>
      <w:r>
        <w:rPr>
          <w:rFonts w:eastAsia="Times New Roman" w:cs="Times New Roman"/>
          <w:szCs w:val="24"/>
        </w:rPr>
        <w:t xml:space="preserve">συνέπειες της λαθραίας μετανάστευσης, της εισβολής αυτών των απρόσκλητων ανθρώπων, ακόμα και αναξιοπαθούντων, οι οποίοι προέρχονται από τριτοκοσμικές χώρες. </w:t>
      </w:r>
    </w:p>
    <w:p w14:paraId="6EF9FC13"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Η Χρυσή Αυγή ήταν αυτός ο πολιτικός φορέας ο οποίος αναφέρθηκε στον κίνδυνο της φυματίωσης –επιβεβ</w:t>
      </w:r>
      <w:r>
        <w:rPr>
          <w:rFonts w:eastAsia="Times New Roman" w:cs="Times New Roman"/>
          <w:szCs w:val="24"/>
        </w:rPr>
        <w:t xml:space="preserve">αιώθηκε-, στον κίνδυνο της ελονοσίας -επίσης επιβεβαιώθηκε-, αλλά και σε άλλα λοιμώδη νοσήματα, όπως είναι </w:t>
      </w:r>
      <w:r>
        <w:rPr>
          <w:rFonts w:eastAsia="Times New Roman" w:cs="Times New Roman"/>
          <w:szCs w:val="24"/>
        </w:rPr>
        <w:t xml:space="preserve">η </w:t>
      </w:r>
      <w:r>
        <w:rPr>
          <w:rFonts w:eastAsia="Times New Roman" w:cs="Times New Roman"/>
          <w:szCs w:val="24"/>
        </w:rPr>
        <w:t xml:space="preserve">ηπατίτιδα Α. </w:t>
      </w:r>
    </w:p>
    <w:p w14:paraId="6EF9FC14"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Πραγματικά είναι μια δραματική επιβεβαίωση των προβλέψεών μας</w:t>
      </w:r>
      <w:r>
        <w:rPr>
          <w:rFonts w:eastAsia="Times New Roman" w:cs="Times New Roman"/>
          <w:szCs w:val="24"/>
        </w:rPr>
        <w:t>,</w:t>
      </w:r>
      <w:r>
        <w:rPr>
          <w:rFonts w:eastAsia="Times New Roman" w:cs="Times New Roman"/>
          <w:szCs w:val="24"/>
        </w:rPr>
        <w:t xml:space="preserve"> που δεν θα θέλαμε να επιβεβαιωθούν, αλλά επιβεβαιώθηκαν και διέψευσαν </w:t>
      </w:r>
      <w:r>
        <w:rPr>
          <w:rFonts w:eastAsia="Times New Roman" w:cs="Times New Roman"/>
          <w:szCs w:val="24"/>
        </w:rPr>
        <w:t xml:space="preserve">τις αναφορές περί υγιούς πληθυσμού των μεταναστών. </w:t>
      </w:r>
    </w:p>
    <w:p w14:paraId="6EF9FC15"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Κύριε Υπουργέ, δεν απαντάτε στα ερωτήματα που τίθενται από τους Βουλευτές της Χρυσής Αυγής. Εμμένετε σ’ αυτή την πρακτική, ενώ είναι κατακριτέα, κάτι που γνωρίζετε κι εσείς ο ίδιος. Σχεδόν όλοι οι άλλοι Υ</w:t>
      </w:r>
      <w:r>
        <w:rPr>
          <w:rFonts w:eastAsia="Times New Roman" w:cs="Times New Roman"/>
          <w:szCs w:val="24"/>
        </w:rPr>
        <w:t xml:space="preserve">πουργοί απαντούν και προφασίζεστε ότι υπάρχει μια δίκη σε εξέλιξη για εγκληματική οργάνωση. </w:t>
      </w:r>
    </w:p>
    <w:p w14:paraId="6EF9FC16"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lastRenderedPageBreak/>
        <w:t>Φρονώ, κύριε Υπουργέ, ότι επιμολύνετε το υπουργικό σας καθήκον με έναν άκρατο και ακραίο αριστερισμό, ο οποίος παραβλάπτει ουσιαστικά το δημόσιο συμφέρον και θίγει</w:t>
      </w:r>
      <w:r>
        <w:rPr>
          <w:rFonts w:eastAsia="Times New Roman" w:cs="Times New Roman"/>
          <w:szCs w:val="24"/>
        </w:rPr>
        <w:t xml:space="preserve"> το τρίτο πολιτικό κόμμα στην πατρίδα μας. Και είναι βέβαιο ότι η Χρυσή Αυγή θα συνεχίσει να υπάρχει και θα μεγαλουργήσει, ενώ εσείς θα παύσετε κάποια στιγμή να είστε Υπουργός Υγείας. </w:t>
      </w:r>
    </w:p>
    <w:p w14:paraId="6EF9FC17"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6EF9FC18"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F9FC19" w14:textId="77777777" w:rsidR="00FB7AA6" w:rsidRDefault="00C770FE">
      <w:pPr>
        <w:spacing w:after="0" w:line="600" w:lineRule="auto"/>
        <w:ind w:firstLine="720"/>
        <w:jc w:val="both"/>
        <w:rPr>
          <w:rFonts w:eastAsia="Times New Roman" w:cs="Times New Roman"/>
          <w:szCs w:val="24"/>
        </w:rPr>
      </w:pPr>
      <w:r>
        <w:rPr>
          <w:rFonts w:eastAsia="Times New Roman"/>
          <w:b/>
          <w:bCs/>
        </w:rPr>
        <w:t>ΠΡΟΕΔΡ</w:t>
      </w:r>
      <w:r>
        <w:rPr>
          <w:rFonts w:eastAsia="Times New Roman"/>
          <w:b/>
          <w:bCs/>
        </w:rPr>
        <w:t>ΕΥΩΝ (Νικήτας Κακλαμάνης):</w:t>
      </w:r>
      <w:r>
        <w:rPr>
          <w:rFonts w:eastAsia="Times New Roman" w:cs="Times New Roman"/>
          <w:szCs w:val="24"/>
        </w:rPr>
        <w:t xml:space="preserve"> Τον λόγο έχει η ειδική αγορήτρια της Δημοκρατικής Συμπαράταξης κ. Εύη Χριστοφιλοπούλου.</w:t>
      </w:r>
    </w:p>
    <w:p w14:paraId="6EF9FC1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 </w:t>
      </w:r>
    </w:p>
    <w:p w14:paraId="6EF9FC1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συγκεκριμένου νομοσχεδίου</w:t>
      </w:r>
      <w:r>
        <w:rPr>
          <w:rFonts w:eastAsia="Times New Roman" w:cs="Times New Roman"/>
          <w:szCs w:val="24"/>
        </w:rPr>
        <w:t>,</w:t>
      </w:r>
      <w:r>
        <w:rPr>
          <w:rFonts w:eastAsia="Times New Roman" w:cs="Times New Roman"/>
          <w:szCs w:val="24"/>
        </w:rPr>
        <w:t xml:space="preserve"> που αφορά την </w:t>
      </w:r>
      <w:r>
        <w:rPr>
          <w:rFonts w:eastAsia="Times New Roman" w:cs="Times New Roman"/>
          <w:szCs w:val="24"/>
        </w:rPr>
        <w:t>ο</w:t>
      </w:r>
      <w:r>
        <w:rPr>
          <w:rFonts w:eastAsia="Times New Roman" w:cs="Times New Roman"/>
          <w:szCs w:val="24"/>
        </w:rPr>
        <w:t>δηγία για τα καπνικά προϊόντα</w:t>
      </w:r>
      <w:r>
        <w:rPr>
          <w:rFonts w:eastAsia="Times New Roman" w:cs="Times New Roman"/>
          <w:szCs w:val="24"/>
        </w:rPr>
        <w:t>,</w:t>
      </w:r>
      <w:r>
        <w:rPr>
          <w:rFonts w:eastAsia="Times New Roman" w:cs="Times New Roman"/>
          <w:szCs w:val="24"/>
        </w:rPr>
        <w:t xml:space="preserve"> διεξάγεται μέσα σε ένα περιβάλλον δύσκολο.</w:t>
      </w:r>
    </w:p>
    <w:p w14:paraId="6EF9FC1C"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Είναι δύσκολο, κύριε Υπουργέ, κυρίως για τους συνταξιούχους, που</w:t>
      </w:r>
      <w:r>
        <w:rPr>
          <w:rFonts w:eastAsia="Times New Roman" w:cs="Times New Roman"/>
          <w:color w:val="000000"/>
          <w:szCs w:val="24"/>
        </w:rPr>
        <w:t>,</w:t>
      </w:r>
      <w:r>
        <w:rPr>
          <w:rFonts w:eastAsia="Times New Roman" w:cs="Times New Roman"/>
          <w:color w:val="000000"/>
          <w:szCs w:val="24"/>
        </w:rPr>
        <w:t xml:space="preserve"> όπως θα γνωρίζετε</w:t>
      </w:r>
      <w:r>
        <w:rPr>
          <w:rFonts w:eastAsia="Times New Roman" w:cs="Times New Roman"/>
          <w:color w:val="000000"/>
          <w:szCs w:val="24"/>
        </w:rPr>
        <w:t>,</w:t>
      </w:r>
      <w:r>
        <w:rPr>
          <w:rFonts w:eastAsia="Times New Roman" w:cs="Times New Roman"/>
          <w:color w:val="000000"/>
          <w:szCs w:val="24"/>
        </w:rPr>
        <w:t xml:space="preserve"> βρίσκονται ενώπιον πικρής αλήθειας μπροστά στα ΑΤΜ και από τη δέκατη τρίτη  σύνταξη που θα έπαιρ</w:t>
      </w:r>
      <w:r>
        <w:rPr>
          <w:rFonts w:eastAsia="Times New Roman" w:cs="Times New Roman"/>
          <w:color w:val="000000"/>
          <w:szCs w:val="24"/>
        </w:rPr>
        <w:t xml:space="preserve">ναν, χάνουν και τη δωδέκατη. </w:t>
      </w:r>
    </w:p>
    <w:p w14:paraId="6EF9FC1D"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 ίδιος ο κ. Κατρούγκαλος, κυρίες και κύριοι συνάδελφοι, μόλις πριν </w:t>
      </w:r>
      <w:r>
        <w:rPr>
          <w:rFonts w:eastAsia="Times New Roman" w:cs="Times New Roman"/>
          <w:color w:val="000000"/>
          <w:szCs w:val="24"/>
        </w:rPr>
        <w:t xml:space="preserve">από </w:t>
      </w:r>
      <w:r>
        <w:rPr>
          <w:rFonts w:eastAsia="Times New Roman" w:cs="Times New Roman"/>
          <w:color w:val="000000"/>
          <w:szCs w:val="24"/>
        </w:rPr>
        <w:t>λίγο αποδέχθηκε ότι έως και 40-45% είναι οι περικοπές στις επικουρικές συντάξεις. Βεβαίως, θυμάται κανείς ότι με το τρίτο και επαχθέστερο μνημόνιο όχι μόν</w:t>
      </w:r>
      <w:r>
        <w:rPr>
          <w:rFonts w:eastAsia="Times New Roman" w:cs="Times New Roman"/>
          <w:color w:val="000000"/>
          <w:szCs w:val="24"/>
        </w:rPr>
        <w:t>ο ο ΣΥΡΙΖΑ και οι ΑΝΕΛ αποδέχθηκαν όλες τις περικοπές που είχαν κάνει οι προηγούμενες κυβερνήσεις επί ελλειμμάτων, αλλά σήμερα</w:t>
      </w:r>
      <w:r>
        <w:rPr>
          <w:rFonts w:eastAsia="Times New Roman" w:cs="Times New Roman"/>
          <w:color w:val="000000"/>
          <w:szCs w:val="24"/>
        </w:rPr>
        <w:t>,</w:t>
      </w:r>
      <w:r>
        <w:rPr>
          <w:rFonts w:eastAsia="Times New Roman" w:cs="Times New Roman"/>
          <w:color w:val="000000"/>
          <w:szCs w:val="24"/>
        </w:rPr>
        <w:t xml:space="preserve"> επί δήθεν  πλεονασμάτων</w:t>
      </w:r>
      <w:r>
        <w:rPr>
          <w:rFonts w:eastAsia="Times New Roman" w:cs="Times New Roman"/>
          <w:color w:val="000000"/>
          <w:szCs w:val="24"/>
        </w:rPr>
        <w:t>,</w:t>
      </w:r>
      <w:r>
        <w:rPr>
          <w:rFonts w:eastAsia="Times New Roman" w:cs="Times New Roman"/>
          <w:color w:val="000000"/>
          <w:szCs w:val="24"/>
        </w:rPr>
        <w:t xml:space="preserve"> αυτές οι επικουρικές είναι κατά πολύ υψηλότερες. </w:t>
      </w:r>
    </w:p>
    <w:p w14:paraId="6EF9FC1E"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Β</w:t>
      </w:r>
      <w:r>
        <w:rPr>
          <w:rFonts w:eastAsia="Times New Roman" w:cs="Times New Roman"/>
          <w:color w:val="000000"/>
          <w:szCs w:val="24"/>
        </w:rPr>
        <w:t xml:space="preserve">εβαίως, κύριε Υπουργέ, και μέσα από σας η Κυβέρνηση </w:t>
      </w:r>
      <w:r>
        <w:rPr>
          <w:rFonts w:eastAsia="Times New Roman" w:cs="Times New Roman"/>
          <w:color w:val="000000"/>
          <w:szCs w:val="24"/>
        </w:rPr>
        <w:t>πρέπει να απαντήσει εάν εφαρμόζεται</w:t>
      </w:r>
      <w:r>
        <w:rPr>
          <w:rFonts w:eastAsia="Times New Roman" w:cs="Times New Roman"/>
          <w:color w:val="000000"/>
          <w:szCs w:val="24"/>
        </w:rPr>
        <w:t>,</w:t>
      </w:r>
      <w:r>
        <w:rPr>
          <w:rFonts w:eastAsia="Times New Roman" w:cs="Times New Roman"/>
          <w:color w:val="000000"/>
          <w:szCs w:val="24"/>
        </w:rPr>
        <w:t xml:space="preserve"> έστω αυτός ο ληστρικός</w:t>
      </w:r>
      <w:r>
        <w:rPr>
          <w:rFonts w:eastAsia="Times New Roman" w:cs="Times New Roman"/>
          <w:color w:val="000000"/>
          <w:szCs w:val="24"/>
        </w:rPr>
        <w:t>,</w:t>
      </w:r>
      <w:r>
        <w:rPr>
          <w:rFonts w:eastAsia="Times New Roman" w:cs="Times New Roman"/>
          <w:color w:val="000000"/>
          <w:szCs w:val="24"/>
        </w:rPr>
        <w:t xml:space="preserve"> ασφαλιστικός «</w:t>
      </w:r>
      <w:r>
        <w:rPr>
          <w:rFonts w:eastAsia="Times New Roman" w:cs="Times New Roman"/>
          <w:color w:val="000000"/>
          <w:szCs w:val="24"/>
        </w:rPr>
        <w:t>ν</w:t>
      </w:r>
      <w:r>
        <w:rPr>
          <w:rFonts w:eastAsia="Times New Roman" w:cs="Times New Roman"/>
          <w:color w:val="000000"/>
          <w:szCs w:val="24"/>
        </w:rPr>
        <w:t>όμος Κατρούγκαλου», γιατί οι περικοπές έχουμε την αίσθηση και την πληροφορία ότι γίνονται χωρίς αιτιολογημένες αποφάσεις της διοίκησης, γίνονται όπως</w:t>
      </w:r>
      <w:r>
        <w:rPr>
          <w:rFonts w:eastAsia="Times New Roman" w:cs="Times New Roman"/>
          <w:color w:val="000000"/>
          <w:szCs w:val="24"/>
        </w:rPr>
        <w:t xml:space="preserve"> </w:t>
      </w:r>
      <w:r>
        <w:rPr>
          <w:rFonts w:eastAsia="Times New Roman" w:cs="Times New Roman"/>
          <w:color w:val="000000"/>
          <w:szCs w:val="24"/>
        </w:rPr>
        <w:t>όπως, άρα γίνονται παρανόμως κ</w:t>
      </w:r>
      <w:r>
        <w:rPr>
          <w:rFonts w:eastAsia="Times New Roman" w:cs="Times New Roman"/>
          <w:color w:val="000000"/>
          <w:szCs w:val="24"/>
        </w:rPr>
        <w:t xml:space="preserve">αι μπαίνουν χαράτσια πολύ μεγαλύτερα από αυτά που εσείς οι ίδιοι ψηφίσατε. </w:t>
      </w:r>
      <w:r>
        <w:rPr>
          <w:rFonts w:eastAsia="Times New Roman" w:cs="Times New Roman"/>
          <w:color w:val="000000"/>
          <w:szCs w:val="24"/>
        </w:rPr>
        <w:lastRenderedPageBreak/>
        <w:t>Το καταγγέλλουν συνταξιούχοι, υπάρχουν παραδείγματα -δεσμεύομαι και εγώ, κύριε Υπουργέ, στη δευτερολογία μου να φέρω παραδείγματα- και δεν μπορεί μετά τα λύτρα επιβίωσης των καναλαρ</w:t>
      </w:r>
      <w:r>
        <w:rPr>
          <w:rFonts w:eastAsia="Times New Roman" w:cs="Times New Roman"/>
          <w:color w:val="000000"/>
          <w:szCs w:val="24"/>
        </w:rPr>
        <w:t>χών, να έχουμε λ</w:t>
      </w:r>
      <w:r>
        <w:rPr>
          <w:rFonts w:eastAsia="Times New Roman" w:cs="Times New Roman"/>
          <w:color w:val="000000"/>
          <w:szCs w:val="24"/>
        </w:rPr>
        <w:t>ύ</w:t>
      </w:r>
      <w:r>
        <w:rPr>
          <w:rFonts w:eastAsia="Times New Roman" w:cs="Times New Roman"/>
          <w:color w:val="000000"/>
          <w:szCs w:val="24"/>
        </w:rPr>
        <w:t>τρ</w:t>
      </w:r>
      <w:r>
        <w:rPr>
          <w:rFonts w:eastAsia="Times New Roman" w:cs="Times New Roman"/>
          <w:color w:val="000000"/>
          <w:szCs w:val="24"/>
        </w:rPr>
        <w:t>α</w:t>
      </w:r>
      <w:r>
        <w:rPr>
          <w:rFonts w:eastAsia="Times New Roman" w:cs="Times New Roman"/>
          <w:color w:val="000000"/>
          <w:szCs w:val="24"/>
        </w:rPr>
        <w:t xml:space="preserve"> επιβίωσης των συνταξιούχων πέρα από τους νόμους. </w:t>
      </w:r>
      <w:r>
        <w:rPr>
          <w:rFonts w:eastAsia="Times New Roman" w:cs="Times New Roman"/>
          <w:color w:val="000000"/>
          <w:szCs w:val="24"/>
        </w:rPr>
        <w:t>Π</w:t>
      </w:r>
      <w:r>
        <w:rPr>
          <w:rFonts w:eastAsia="Times New Roman" w:cs="Times New Roman"/>
          <w:color w:val="000000"/>
          <w:szCs w:val="24"/>
        </w:rPr>
        <w:t xml:space="preserve">ρέπει να απαντήσει η Κυβέρνηση και ο αρμόδιος Υπουργός, γιατί δεν μπορούμε να νομοθετούμε εν κενώ εδώ και να μιλάμε μόνο για τα καπνικά προϊόντα, ενώ έξω «σφάζονται» πράγματα, άνθρωποι </w:t>
      </w:r>
      <w:r>
        <w:rPr>
          <w:rFonts w:eastAsia="Times New Roman" w:cs="Times New Roman"/>
          <w:color w:val="000000"/>
          <w:szCs w:val="24"/>
        </w:rPr>
        <w:t xml:space="preserve">και καταστάσεις και νόμοι. </w:t>
      </w:r>
    </w:p>
    <w:p w14:paraId="6EF9FC1F"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Έ</w:t>
      </w:r>
      <w:r>
        <w:rPr>
          <w:rFonts w:eastAsia="Times New Roman" w:cs="Times New Roman"/>
          <w:color w:val="000000"/>
          <w:szCs w:val="24"/>
        </w:rPr>
        <w:t>ρχομαι τώρα σε ένα δεύτερο σημείο</w:t>
      </w:r>
      <w:r>
        <w:rPr>
          <w:rFonts w:eastAsia="Times New Roman" w:cs="Times New Roman"/>
          <w:color w:val="000000"/>
          <w:szCs w:val="24"/>
        </w:rPr>
        <w:t>,</w:t>
      </w:r>
      <w:r>
        <w:rPr>
          <w:rFonts w:eastAsia="Times New Roman" w:cs="Times New Roman"/>
          <w:color w:val="000000"/>
          <w:szCs w:val="24"/>
        </w:rPr>
        <w:t xml:space="preserve"> εξίσου σοβαρό. Καταργήσατε το ΕΚΑΣ, κάτι στο οποίο μέχρι τώρα εμείς, οι «γερμανοτσολιάδες», είχαμε αντισταθεί. Το καταργήσετε</w:t>
      </w:r>
      <w:r>
        <w:rPr>
          <w:rFonts w:eastAsia="Times New Roman" w:cs="Times New Roman"/>
          <w:color w:val="000000"/>
          <w:szCs w:val="24"/>
        </w:rPr>
        <w:t>,</w:t>
      </w:r>
      <w:r>
        <w:rPr>
          <w:rFonts w:eastAsia="Times New Roman" w:cs="Times New Roman"/>
          <w:color w:val="000000"/>
          <w:szCs w:val="24"/>
        </w:rPr>
        <w:t xml:space="preserve"> λοιπόν</w:t>
      </w:r>
      <w:r>
        <w:rPr>
          <w:rFonts w:eastAsia="Times New Roman" w:cs="Times New Roman"/>
          <w:color w:val="000000"/>
          <w:szCs w:val="24"/>
        </w:rPr>
        <w:t>,</w:t>
      </w:r>
      <w:r>
        <w:rPr>
          <w:rFonts w:eastAsia="Times New Roman" w:cs="Times New Roman"/>
          <w:color w:val="000000"/>
          <w:szCs w:val="24"/>
        </w:rPr>
        <w:t xml:space="preserve"> το ΕΚΑΣ. Και ήρθε ο κ. Κατρούγκαλος και ο κ. Τσίπρας και </w:t>
      </w:r>
      <w:r>
        <w:rPr>
          <w:rFonts w:eastAsia="Times New Roman" w:cs="Times New Roman"/>
          <w:color w:val="000000"/>
          <w:szCs w:val="24"/>
        </w:rPr>
        <w:t>μας είπαν ότι μηδενική είναι η συμμετοχή στα φάρμακα</w:t>
      </w:r>
      <w:r>
        <w:rPr>
          <w:rFonts w:eastAsia="Times New Roman" w:cs="Times New Roman"/>
          <w:color w:val="000000"/>
          <w:szCs w:val="24"/>
        </w:rPr>
        <w:t>,</w:t>
      </w:r>
      <w:r>
        <w:rPr>
          <w:rFonts w:eastAsia="Times New Roman" w:cs="Times New Roman"/>
          <w:color w:val="000000"/>
          <w:szCs w:val="24"/>
        </w:rPr>
        <w:t xml:space="preserve"> για να ελαφρυνθούν οι συνταξιούχοι που χάνουν το ΕΚΑΣ. </w:t>
      </w:r>
    </w:p>
    <w:p w14:paraId="6EF9FC20" w14:textId="77777777" w:rsidR="00FB7AA6" w:rsidRDefault="00C770FE">
      <w:pPr>
        <w:spacing w:after="0" w:line="600" w:lineRule="auto"/>
        <w:ind w:firstLine="720"/>
        <w:contextualSpacing/>
        <w:jc w:val="both"/>
        <w:rPr>
          <w:rFonts w:eastAsia="Times New Roman" w:cs="Times New Roman"/>
          <w:b/>
          <w:color w:val="000000"/>
          <w:szCs w:val="24"/>
        </w:rPr>
      </w:pPr>
      <w:r>
        <w:rPr>
          <w:rFonts w:eastAsia="Times New Roman" w:cs="Times New Roman"/>
          <w:color w:val="000000"/>
          <w:szCs w:val="24"/>
        </w:rPr>
        <w:t>Κύριε Υπουργέ, σήμερα που μιλάμε γνωρίζετε ότι η εγκύκλιος του ΙΚΑ δεν έχει φτάσει και οι συνταξιούχοι δεν έχουν μηδενική συμμετοχή στα φάρμακα; Γ</w:t>
      </w:r>
      <w:r>
        <w:rPr>
          <w:rFonts w:eastAsia="Times New Roman" w:cs="Times New Roman"/>
          <w:color w:val="000000"/>
          <w:szCs w:val="24"/>
        </w:rPr>
        <w:t>νωρίζετε, κύριε Υπουργέ, ότι δεν υπάρχει ηλεκτρονικό σύστημα που να μπορεί να στηρίξει τους συνταξιούχους; Σε αυτό το περιβάλλον συζητάμε.</w:t>
      </w:r>
      <w:r>
        <w:rPr>
          <w:rFonts w:eastAsia="Times New Roman" w:cs="Times New Roman"/>
          <w:b/>
          <w:color w:val="000000"/>
          <w:szCs w:val="24"/>
        </w:rPr>
        <w:t xml:space="preserve"> </w:t>
      </w:r>
    </w:p>
    <w:p w14:paraId="6EF9FC21"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w:t>
      </w:r>
      <w:r>
        <w:rPr>
          <w:rFonts w:eastAsia="Times New Roman" w:cs="Times New Roman"/>
          <w:color w:val="000000"/>
          <w:szCs w:val="24"/>
        </w:rPr>
        <w:t>πιπλέον, επειδή, κύριε Υπουργέ, μας εγκαλέσατε και με εγκαλέσατε και προσωπικά για λαϊκισμό, να ξεκαθαρίσω τα πράγμ</w:t>
      </w:r>
      <w:r>
        <w:rPr>
          <w:rFonts w:eastAsia="Times New Roman" w:cs="Times New Roman"/>
          <w:color w:val="000000"/>
          <w:szCs w:val="24"/>
        </w:rPr>
        <w:t xml:space="preserve">ατα. Επειδή φαίνεται ότι τις ανακοινώσεις μας τις διαβάσατε όπως θέλετε εσείς, με γυαλιά, εμείς δεν είπαμε ότι φέρατε την ελονοσία, κύριε Υπουργέ. </w:t>
      </w:r>
    </w:p>
    <w:p w14:paraId="6EF9FC22"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color w:val="000000"/>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Αυτό ακριβώς είπατε.</w:t>
      </w:r>
    </w:p>
    <w:p w14:paraId="6EF9FC23"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b/>
          <w:szCs w:val="24"/>
        </w:rPr>
        <w:t>ΠΑΡΑΣΚΕΥΗ ΧΡΙΣΤΟΦΙΛΟΠΟΥΛΟΥ:</w:t>
      </w:r>
      <w:r>
        <w:rPr>
          <w:rFonts w:eastAsia="Times New Roman" w:cs="Times New Roman"/>
          <w:szCs w:val="24"/>
        </w:rPr>
        <w:t xml:space="preserve"> Κάνετε λάθος. </w:t>
      </w:r>
    </w:p>
    <w:p w14:paraId="6EF9FC24"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ΞΑΝΘΟΣ (Υπουργός Υγείας):</w:t>
      </w:r>
      <w:r>
        <w:rPr>
          <w:rFonts w:eastAsia="Times New Roman" w:cs="Times New Roman"/>
          <w:szCs w:val="24"/>
        </w:rPr>
        <w:t xml:space="preserve"> Αυτό ακριβώς είπατε.</w:t>
      </w:r>
    </w:p>
    <w:p w14:paraId="6EF9FC25"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Διαβάστε ξανά τι λέμε.</w:t>
      </w:r>
    </w:p>
    <w:p w14:paraId="6EF9FC26"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b/>
          <w:szCs w:val="24"/>
        </w:rPr>
        <w:t>ΠΡΟΕΔΡΕΥΩΝ (Νικήτας Κακλαμάνης):</w:t>
      </w:r>
      <w:r>
        <w:rPr>
          <w:rFonts w:eastAsia="Times New Roman" w:cs="Times New Roman"/>
          <w:szCs w:val="24"/>
        </w:rPr>
        <w:t xml:space="preserve"> Τώρα μην αρχίζουμε τη διαλεκτική. Όταν έρθει η ώρα σας, κύριε Υπουργέ, θα απαντήσετε.</w:t>
      </w:r>
    </w:p>
    <w:p w14:paraId="6EF9FC27" w14:textId="77777777" w:rsidR="00FB7AA6" w:rsidRDefault="00C770FE">
      <w:pPr>
        <w:spacing w:after="0" w:line="600" w:lineRule="auto"/>
        <w:ind w:firstLine="720"/>
        <w:jc w:val="both"/>
        <w:rPr>
          <w:rFonts w:eastAsia="Times New Roman" w:cs="Times New Roman"/>
          <w:color w:val="000000"/>
          <w:szCs w:val="24"/>
        </w:rPr>
      </w:pPr>
      <w:r>
        <w:rPr>
          <w:rFonts w:eastAsia="Times New Roman" w:cs="Times New Roman"/>
          <w:b/>
          <w:szCs w:val="24"/>
        </w:rPr>
        <w:t>ΠΑΡΑΣΚΕΥΗ ΧΡΙΣΤΟΦΙΛΟΠΟΥΛΟΥ:</w:t>
      </w:r>
      <w:r>
        <w:rPr>
          <w:rFonts w:eastAsia="Times New Roman" w:cs="Times New Roman"/>
          <w:szCs w:val="24"/>
        </w:rPr>
        <w:t xml:space="preserve"> Σας είπα όλα αυτά για τις συντάξεις και δεν ίδρωσε το αυτί σας και ιδρώνει τώρα για την ε</w:t>
      </w:r>
      <w:r>
        <w:rPr>
          <w:rFonts w:eastAsia="Times New Roman" w:cs="Times New Roman"/>
          <w:color w:val="000000"/>
          <w:szCs w:val="24"/>
        </w:rPr>
        <w:t xml:space="preserve">λονοσία. </w:t>
      </w:r>
    </w:p>
    <w:p w14:paraId="6EF9FC28"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szCs w:val="24"/>
        </w:rPr>
        <w:lastRenderedPageBreak/>
        <w:t>Ακούστε με λίγο. Το μόνο που σας λέω είναι ότι το πρόγραμμα που είχε ξεκινήσει για ένα πρόβλημα</w:t>
      </w:r>
      <w:r>
        <w:rPr>
          <w:rFonts w:eastAsia="Times New Roman" w:cs="Times New Roman"/>
          <w:szCs w:val="24"/>
        </w:rPr>
        <w:t>, το οποίο</w:t>
      </w:r>
      <w:r>
        <w:rPr>
          <w:rFonts w:eastAsia="Times New Roman" w:cs="Times New Roman"/>
          <w:szCs w:val="24"/>
        </w:rPr>
        <w:t xml:space="preserve"> όντως και λόγω των μεταναστών και των προσφύγων εί</w:t>
      </w:r>
      <w:r>
        <w:rPr>
          <w:rFonts w:eastAsia="Times New Roman" w:cs="Times New Roman"/>
          <w:szCs w:val="24"/>
        </w:rPr>
        <w:t xml:space="preserve">χε γίνει έντονο το 2011, μέσα από μια αντικουνουπική προγραμματισμένη δράση είχε φτάσει το 2014 στο να μην έχουμε κρούσμα. Το μόνο που σας λέμε είναι ότι δεν προγραμματίσατε και φέρατε ένα παλιό πρόβλημα. Γιατί δεν το κάνατε; </w:t>
      </w:r>
      <w:r>
        <w:rPr>
          <w:rFonts w:eastAsia="Times New Roman" w:cs="Times New Roman"/>
          <w:color w:val="000000"/>
          <w:szCs w:val="24"/>
        </w:rPr>
        <w:t>Γιατί λείπει ο προγραμματισμός</w:t>
      </w:r>
      <w:r>
        <w:rPr>
          <w:rFonts w:eastAsia="Times New Roman" w:cs="Times New Roman"/>
          <w:color w:val="000000"/>
          <w:szCs w:val="24"/>
        </w:rPr>
        <w:t xml:space="preserve"> και η διαχείριση. Αλλά από επικοινωνία παίρνετε </w:t>
      </w:r>
      <w:r>
        <w:rPr>
          <w:rFonts w:eastAsia="Times New Roman" w:cs="Times New Roman"/>
          <w:color w:val="000000"/>
          <w:szCs w:val="24"/>
        </w:rPr>
        <w:t>«10»</w:t>
      </w:r>
      <w:r>
        <w:rPr>
          <w:rFonts w:eastAsia="Times New Roman" w:cs="Times New Roman"/>
          <w:color w:val="000000"/>
          <w:szCs w:val="24"/>
        </w:rPr>
        <w:t xml:space="preserve">. Παίρνετε </w:t>
      </w:r>
      <w:r>
        <w:rPr>
          <w:rFonts w:eastAsia="Times New Roman" w:cs="Times New Roman"/>
          <w:color w:val="000000"/>
          <w:szCs w:val="24"/>
        </w:rPr>
        <w:t>«10»</w:t>
      </w:r>
      <w:r>
        <w:rPr>
          <w:rFonts w:eastAsia="Times New Roman" w:cs="Times New Roman"/>
          <w:color w:val="000000"/>
          <w:szCs w:val="24"/>
        </w:rPr>
        <w:t>!</w:t>
      </w:r>
    </w:p>
    <w:p w14:paraId="6EF9FC29"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Περικοπές</w:t>
      </w:r>
      <w:r>
        <w:rPr>
          <w:rFonts w:eastAsia="Times New Roman" w:cs="Times New Roman"/>
          <w:color w:val="000000"/>
          <w:szCs w:val="24"/>
        </w:rPr>
        <w:t>,</w:t>
      </w:r>
      <w:r>
        <w:rPr>
          <w:rFonts w:eastAsia="Times New Roman" w:cs="Times New Roman"/>
          <w:color w:val="000000"/>
          <w:szCs w:val="24"/>
        </w:rPr>
        <w:t xml:space="preserve"> λοιπόν</w:t>
      </w:r>
      <w:r>
        <w:rPr>
          <w:rFonts w:eastAsia="Times New Roman" w:cs="Times New Roman"/>
          <w:color w:val="000000"/>
          <w:szCs w:val="24"/>
        </w:rPr>
        <w:t>,</w:t>
      </w:r>
      <w:r>
        <w:rPr>
          <w:rFonts w:eastAsia="Times New Roman" w:cs="Times New Roman"/>
          <w:color w:val="000000"/>
          <w:szCs w:val="24"/>
        </w:rPr>
        <w:t xml:space="preserve"> επί περικοπών και κάπου φταίει, πρέπει να φταίει κάποιος, κάποια αντιπολίτευση, που δεν σας πάει «με το σεις και με το σας» και ούτε θα σας πάει -είναι και ο κ Λοβέρδο</w:t>
      </w:r>
      <w:r>
        <w:rPr>
          <w:rFonts w:eastAsia="Times New Roman" w:cs="Times New Roman"/>
          <w:color w:val="000000"/>
          <w:szCs w:val="24"/>
        </w:rPr>
        <w:t>ς εδώ- «με το σεις και με το σας».</w:t>
      </w:r>
    </w:p>
    <w:p w14:paraId="6EF9FC2A"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Υπουργέ, αντικαπνιστικός νόμος. Θέλω να καταθέσω στα Πρακτικά, έτσι για να το θυμηθούμε, κυρίες και κύριοι συνάδελφοι, την εικόνα του κ. Πολάκη, την εικόνα του Αναπληρωτή σας, κύριε Υπουργέ, να καπνίζει αρειμανίως σ</w:t>
      </w:r>
      <w:r>
        <w:rPr>
          <w:rFonts w:eastAsia="Times New Roman" w:cs="Times New Roman"/>
          <w:color w:val="000000"/>
          <w:szCs w:val="24"/>
        </w:rPr>
        <w:t xml:space="preserve">ε δημόσιο χώρο πριν από συνέντευξη Τύπου και εσείς να μην κάνετε τίποτα. </w:t>
      </w:r>
    </w:p>
    <w:p w14:paraId="6EF9FC2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Παρασκευή Χριστοφιλοπούλου                         καταθέτει για τα Πρακτικά την προαναφερθείσα φωτογραφία, η οποία βρίσκεται στο αρχείο του Τμήματος </w:t>
      </w:r>
      <w:r>
        <w:rPr>
          <w:rFonts w:eastAsia="Times New Roman" w:cs="Times New Roman"/>
          <w:szCs w:val="24"/>
        </w:rPr>
        <w:t>Γραμματείας της Διεύθυνσης Στενογραφίας και  Πρακτικών της Βουλής)</w:t>
      </w:r>
    </w:p>
    <w:p w14:paraId="6EF9FC2C"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Στη συνέντευξη. Στην αίθουσα Τύπου.</w:t>
      </w:r>
    </w:p>
    <w:p w14:paraId="6EF9FC2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Στη συνέντευξη, ναι, κύριε Λοβέρδο.</w:t>
      </w:r>
    </w:p>
    <w:p w14:paraId="6EF9FC2E"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color w:val="000000"/>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Δεν ισχύει αυτό.</w:t>
      </w:r>
    </w:p>
    <w:p w14:paraId="6EF9FC2F"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w:t>
      </w:r>
      <w:r>
        <w:rPr>
          <w:rFonts w:eastAsia="Times New Roman" w:cs="Times New Roman"/>
          <w:b/>
          <w:szCs w:val="24"/>
        </w:rPr>
        <w:t>ΠΟΥΛΟΥ:</w:t>
      </w:r>
      <w:r>
        <w:rPr>
          <w:rFonts w:eastAsia="Times New Roman" w:cs="Times New Roman"/>
          <w:szCs w:val="24"/>
        </w:rPr>
        <w:t xml:space="preserve"> Πώς δεν ισχύει;</w:t>
      </w:r>
    </w:p>
    <w:p w14:paraId="6EF9FC30"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Δεν ήταν συνέντευξη.</w:t>
      </w:r>
    </w:p>
    <w:p w14:paraId="6EF9FC31"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Ήταν στη συνέντευξη </w:t>
      </w:r>
      <w:r>
        <w:rPr>
          <w:rFonts w:eastAsia="Times New Roman" w:cs="Times New Roman"/>
          <w:szCs w:val="24"/>
        </w:rPr>
        <w:t>Τ</w:t>
      </w:r>
      <w:r>
        <w:rPr>
          <w:rFonts w:eastAsia="Times New Roman" w:cs="Times New Roman"/>
          <w:szCs w:val="24"/>
        </w:rPr>
        <w:t>ύπου.</w:t>
      </w:r>
    </w:p>
    <w:p w14:paraId="6EF9FC32" w14:textId="77777777" w:rsidR="00FB7AA6" w:rsidRDefault="00C770FE">
      <w:pPr>
        <w:spacing w:after="0" w:line="600" w:lineRule="auto"/>
        <w:ind w:firstLine="720"/>
        <w:contextualSpacing/>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Ήταν κλειστός χώρος.</w:t>
      </w:r>
    </w:p>
    <w:p w14:paraId="6EF9FC33" w14:textId="77777777" w:rsidR="00FB7AA6" w:rsidRDefault="00C770FE">
      <w:pPr>
        <w:spacing w:after="0" w:line="600" w:lineRule="auto"/>
        <w:ind w:firstLine="720"/>
        <w:jc w:val="both"/>
        <w:rPr>
          <w:rFonts w:eastAsia="Times New Roman" w:cs="Times New Roman"/>
          <w:color w:val="000000"/>
          <w:szCs w:val="24"/>
        </w:rPr>
      </w:pPr>
      <w:r>
        <w:rPr>
          <w:rFonts w:eastAsia="Times New Roman" w:cs="Times New Roman"/>
          <w:b/>
          <w:szCs w:val="24"/>
        </w:rPr>
        <w:t>ΑΝΔΡΕΑΣ ΞΑΝΘΟΣ (Υπουργός Υγείας):</w:t>
      </w:r>
      <w:r>
        <w:rPr>
          <w:rFonts w:eastAsia="Times New Roman" w:cs="Times New Roman"/>
          <w:szCs w:val="24"/>
        </w:rPr>
        <w:t xml:space="preserve"> Δεν ήταν συνέντευξη!</w:t>
      </w:r>
    </w:p>
    <w:p w14:paraId="6EF9FC34" w14:textId="77777777" w:rsidR="00FB7AA6" w:rsidRDefault="00C770FE">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6EF9FC3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ΠΑΡΑΣΚΕΥΗ ΧΡΙΣΤΟ</w:t>
      </w:r>
      <w:r>
        <w:rPr>
          <w:rFonts w:eastAsia="Times New Roman" w:cs="Times New Roman"/>
          <w:b/>
          <w:szCs w:val="24"/>
        </w:rPr>
        <w:t>ΦΙΛΟΠΟΥΛΟΥ:</w:t>
      </w:r>
      <w:r>
        <w:rPr>
          <w:rFonts w:eastAsia="Times New Roman" w:cs="Times New Roman"/>
          <w:szCs w:val="24"/>
        </w:rPr>
        <w:t xml:space="preserve"> Δεν πειράζει, θα πάρουν οι συνάδελφοι…</w:t>
      </w:r>
    </w:p>
    <w:p w14:paraId="6EF9FC36"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b/>
          <w:szCs w:val="24"/>
        </w:rPr>
        <w:t>ΠΡΟΕΔΡΕΥΩΝ (Νικήτας Κακλαμάνης):</w:t>
      </w:r>
      <w:r>
        <w:rPr>
          <w:rFonts w:eastAsia="Times New Roman" w:cs="Times New Roman"/>
          <w:szCs w:val="24"/>
        </w:rPr>
        <w:t xml:space="preserve">  Καλά, δεν θα τσακωθούμε για το πού κάπνισε ο κ. Πολάκης.  </w:t>
      </w:r>
    </w:p>
    <w:p w14:paraId="6EF9FC3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και μέσα από εσάς στη Διάσκεψη των Προέδρων με τον κ. Μπαργιώτα από το Ποτάμι…</w:t>
      </w:r>
    </w:p>
    <w:p w14:paraId="6EF9FC38" w14:textId="77777777" w:rsidR="00FB7AA6" w:rsidRDefault="00C770FE">
      <w:pPr>
        <w:spacing w:after="0" w:line="600" w:lineRule="auto"/>
        <w:ind w:firstLine="720"/>
        <w:contextualSpacing/>
        <w:jc w:val="center"/>
        <w:rPr>
          <w:rFonts w:eastAsia="Times New Roman" w:cs="Times New Roman"/>
          <w:szCs w:val="24"/>
        </w:rPr>
      </w:pPr>
      <w:r>
        <w:rPr>
          <w:rFonts w:eastAsia="Times New Roman" w:cs="Times New Roman"/>
          <w:szCs w:val="24"/>
        </w:rPr>
        <w:t xml:space="preserve"> (Θόρυβος στην Αίθουσα)</w:t>
      </w:r>
    </w:p>
    <w:p w14:paraId="6EF9FC3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σας κρατήσω τον χρόνο, κυρία Χριστοφιλοπούλου.</w:t>
      </w:r>
    </w:p>
    <w:p w14:paraId="6EF9FC3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6EF9FC3B" w14:textId="77777777" w:rsidR="00FB7AA6" w:rsidRDefault="00C770FE">
      <w:pPr>
        <w:spacing w:after="0" w:line="600" w:lineRule="auto"/>
        <w:ind w:firstLine="720"/>
        <w:jc w:val="both"/>
        <w:rPr>
          <w:rFonts w:eastAsia="Times New Roman" w:cs="Times New Roman"/>
          <w:color w:val="000000"/>
          <w:szCs w:val="24"/>
        </w:rPr>
      </w:pPr>
      <w:r>
        <w:rPr>
          <w:rFonts w:eastAsia="Times New Roman" w:cs="Times New Roman"/>
          <w:b/>
          <w:szCs w:val="24"/>
        </w:rPr>
        <w:t xml:space="preserve">ΑΝΔΡΕΑΣ ΛΟΒΕΡΔΟΣ: </w:t>
      </w:r>
      <w:r>
        <w:rPr>
          <w:rFonts w:eastAsia="Times New Roman" w:cs="Times New Roman"/>
          <w:szCs w:val="24"/>
        </w:rPr>
        <w:t>Ο κ. Πολάκης κάπνιζε</w:t>
      </w:r>
      <w:r>
        <w:rPr>
          <w:rFonts w:eastAsia="Times New Roman" w:cs="Times New Roman"/>
          <w:b/>
          <w:szCs w:val="24"/>
        </w:rPr>
        <w:t>…</w:t>
      </w:r>
    </w:p>
    <w:p w14:paraId="6EF9FC3C" w14:textId="77777777" w:rsidR="00FB7AA6" w:rsidRDefault="00C770FE">
      <w:pPr>
        <w:spacing w:after="0" w:line="600" w:lineRule="auto"/>
        <w:ind w:firstLine="720"/>
        <w:jc w:val="both"/>
        <w:rPr>
          <w:rFonts w:eastAsia="Times New Roman" w:cs="Times New Roman"/>
          <w:color w:val="000000"/>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Λοβέρδο, κύριοι συνάδελφοι, με συγχωρείτε, ακούτε το Προεδρείο; </w:t>
      </w:r>
    </w:p>
    <w:p w14:paraId="6EF9FC3D" w14:textId="77777777" w:rsidR="00FB7AA6" w:rsidRDefault="00C770FE">
      <w:pPr>
        <w:spacing w:after="0" w:line="600" w:lineRule="auto"/>
        <w:ind w:firstLine="720"/>
        <w:jc w:val="both"/>
        <w:rPr>
          <w:rFonts w:eastAsia="Times New Roman" w:cs="Times New Roman"/>
          <w:color w:val="000000"/>
          <w:szCs w:val="24"/>
        </w:rPr>
      </w:pPr>
      <w:r>
        <w:rPr>
          <w:rFonts w:eastAsia="Times New Roman" w:cs="Times New Roman"/>
          <w:szCs w:val="24"/>
        </w:rPr>
        <w:t xml:space="preserve">Είναι θέμα τώρα, το πού κάπνισε ο κ. Πολάκης; </w:t>
      </w:r>
      <w:r>
        <w:rPr>
          <w:rFonts w:eastAsia="Times New Roman" w:cs="Times New Roman"/>
          <w:color w:val="000000"/>
          <w:szCs w:val="24"/>
        </w:rPr>
        <w:t>Αυτό είναι το πρόβλημα που έχει το Υπουργείο Υγείας; Μακάρι να ήτ</w:t>
      </w:r>
      <w:r>
        <w:rPr>
          <w:rFonts w:eastAsia="Times New Roman" w:cs="Times New Roman"/>
          <w:color w:val="000000"/>
          <w:szCs w:val="24"/>
        </w:rPr>
        <w:t xml:space="preserve">αν αυτό! Έχει πάρα πολλά άλλα και σοβαρότερα. </w:t>
      </w:r>
    </w:p>
    <w:p w14:paraId="6EF9FC3E" w14:textId="77777777" w:rsidR="00FB7AA6" w:rsidRDefault="00C770FE">
      <w:pPr>
        <w:spacing w:after="0" w:line="600" w:lineRule="auto"/>
        <w:ind w:firstLine="720"/>
        <w:jc w:val="both"/>
        <w:rPr>
          <w:rFonts w:eastAsia="Times New Roman" w:cs="Times New Roman"/>
          <w:szCs w:val="24"/>
        </w:rPr>
      </w:pPr>
      <w:r>
        <w:rPr>
          <w:rFonts w:eastAsia="Times New Roman" w:cs="Times New Roman"/>
          <w:b/>
          <w:color w:val="000000"/>
          <w:szCs w:val="24"/>
        </w:rPr>
        <w:t>ΑΝΔΡΕΑΣ</w:t>
      </w:r>
      <w:r>
        <w:rPr>
          <w:rFonts w:eastAsia="Times New Roman" w:cs="Times New Roman"/>
          <w:b/>
          <w:szCs w:val="24"/>
        </w:rPr>
        <w:t xml:space="preserve"> ΛΟΒΕΡΔΟΣ: </w:t>
      </w:r>
      <w:r>
        <w:rPr>
          <w:rFonts w:eastAsia="Times New Roman" w:cs="Times New Roman"/>
          <w:szCs w:val="24"/>
        </w:rPr>
        <w:t>Και αυτό.</w:t>
      </w:r>
    </w:p>
    <w:p w14:paraId="6EF9FC3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Βεβαίως, αλλά μην κάνουμε τώρα διακοπή για αυτό! </w:t>
      </w:r>
    </w:p>
    <w:p w14:paraId="6EF9FC4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Συνεχίστε, κυρία συνάδελφε. </w:t>
      </w:r>
    </w:p>
    <w:p w14:paraId="6EF9FC4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Οι θεατρινισμοί είναι γνωστοί. Δεν μας εκπλήσσουν</w:t>
      </w:r>
      <w:r>
        <w:rPr>
          <w:rFonts w:eastAsia="Times New Roman" w:cs="Times New Roman"/>
          <w:szCs w:val="24"/>
        </w:rPr>
        <w:t xml:space="preserve">. </w:t>
      </w:r>
    </w:p>
    <w:p w14:paraId="6EF9FC4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Συνεχίζω, κύριε Πρόεδρε. </w:t>
      </w:r>
    </w:p>
    <w:p w14:paraId="6EF9FC4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Στις αρχές του καλοκαιριού, μετά από επίκαιρη ερώτηση του συναδέλφου από το Ποτάμι, του κ. Μπαρ</w:t>
      </w:r>
      <w:r>
        <w:rPr>
          <w:rFonts w:eastAsia="Times New Roman" w:cs="Times New Roman"/>
          <w:szCs w:val="24"/>
        </w:rPr>
        <w:t>γ</w:t>
      </w:r>
      <w:r>
        <w:rPr>
          <w:rFonts w:eastAsia="Times New Roman" w:cs="Times New Roman"/>
          <w:szCs w:val="24"/>
        </w:rPr>
        <w:t>ιώτα, κάνουμε κοινή επιστολή ο συνάδελφος κ. Μπαρ</w:t>
      </w:r>
      <w:r>
        <w:rPr>
          <w:rFonts w:eastAsia="Times New Roman" w:cs="Times New Roman"/>
          <w:szCs w:val="24"/>
        </w:rPr>
        <w:t>γ</w:t>
      </w:r>
      <w:r>
        <w:rPr>
          <w:rFonts w:eastAsia="Times New Roman" w:cs="Times New Roman"/>
          <w:szCs w:val="24"/>
        </w:rPr>
        <w:t>ιώτας και εγώ προς τον Πρόεδρο της Επι</w:t>
      </w:r>
      <w:r>
        <w:rPr>
          <w:rFonts w:eastAsia="Times New Roman" w:cs="Times New Roman"/>
          <w:szCs w:val="24"/>
        </w:rPr>
        <w:lastRenderedPageBreak/>
        <w:t>τροπής Κοινωνικ</w:t>
      </w:r>
      <w:r>
        <w:rPr>
          <w:rFonts w:eastAsia="Times New Roman" w:cs="Times New Roman"/>
          <w:szCs w:val="24"/>
        </w:rPr>
        <w:t>ών Υποθέσεων, ζητώντας, κυρίες και κύριοι συνάδελφοι, να συγκληθεί η Επιτροπή Κοινωνικών Υποθέσεων με μόνο αυτό θέμα, με σκοπό να αναδείξουμε και τη διαχρονικότητα του προβλήματος. Γιατί εμείς δεν μηδενίζουμε ούτε προπαγανδίζουμε. Προσπαθούμε να μη λαϊκίζο</w:t>
      </w:r>
      <w:r>
        <w:rPr>
          <w:rFonts w:eastAsia="Times New Roman" w:cs="Times New Roman"/>
          <w:szCs w:val="24"/>
        </w:rPr>
        <w:t xml:space="preserve">υμε. Εσείς κάνετε το ακριβώς αντίθετο. Δεν αυταπατάσθε. Ψεύδεσθε. </w:t>
      </w:r>
    </w:p>
    <w:p w14:paraId="6EF9FC4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Και τι κάνατε; Φτάσαμε στο τέλος Ιουλίου, κύριε Υπουργέ, για να έρθει  αυτή η </w:t>
      </w:r>
      <w:r>
        <w:rPr>
          <w:rFonts w:eastAsia="Times New Roman" w:cs="Times New Roman"/>
          <w:szCs w:val="24"/>
        </w:rPr>
        <w:t>ο</w:t>
      </w:r>
      <w:r>
        <w:rPr>
          <w:rFonts w:eastAsia="Times New Roman" w:cs="Times New Roman"/>
          <w:szCs w:val="24"/>
        </w:rPr>
        <w:t>δηγία. Και σας ρωτάω και εγώ και ο κ. Μπαρ</w:t>
      </w:r>
      <w:r>
        <w:rPr>
          <w:rFonts w:eastAsia="Times New Roman" w:cs="Times New Roman"/>
          <w:szCs w:val="24"/>
        </w:rPr>
        <w:t>γ</w:t>
      </w:r>
      <w:r>
        <w:rPr>
          <w:rFonts w:eastAsia="Times New Roman" w:cs="Times New Roman"/>
          <w:szCs w:val="24"/>
        </w:rPr>
        <w:t xml:space="preserve">ιώτας στην πρώτη </w:t>
      </w:r>
      <w:r>
        <w:rPr>
          <w:rFonts w:eastAsia="Times New Roman" w:cs="Times New Roman"/>
          <w:szCs w:val="24"/>
        </w:rPr>
        <w:t>ε</w:t>
      </w:r>
      <w:r>
        <w:rPr>
          <w:rFonts w:eastAsia="Times New Roman" w:cs="Times New Roman"/>
          <w:szCs w:val="24"/>
        </w:rPr>
        <w:t xml:space="preserve">πιτροπή: «Τι θα κάνετε με αυτό;» και σπεύδετε να </w:t>
      </w:r>
      <w:r>
        <w:rPr>
          <w:rFonts w:eastAsia="Times New Roman" w:cs="Times New Roman"/>
          <w:szCs w:val="24"/>
        </w:rPr>
        <w:t>πείτε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 Σας ευχαριστώ δημοσίως. Και τώρα σας ευχαριστώ που είπατε «ναι». Πότε, κύριε Υπουργέ, γίνεται δεύτερη συνάντηση με τους φορείς; Φορείς δεν θέλατε να καλέσετε. Σας το προτείναμε, το δεχθήκατε. Σας ευχαριστήσαμε που το δεχθήκατε, για να υπάρξει</w:t>
      </w:r>
      <w:r>
        <w:rPr>
          <w:rFonts w:eastAsia="Times New Roman" w:cs="Times New Roman"/>
          <w:szCs w:val="24"/>
        </w:rPr>
        <w:t xml:space="preserve"> μια ανάδειξη του θέματος της εφαρμογής της αντικαπνιστικής νομοθεσίας και γενικότερα αυτής της </w:t>
      </w:r>
      <w:r>
        <w:rPr>
          <w:rFonts w:eastAsia="Times New Roman" w:cs="Times New Roman"/>
          <w:szCs w:val="24"/>
        </w:rPr>
        <w:t>ο</w:t>
      </w:r>
      <w:r>
        <w:rPr>
          <w:rFonts w:eastAsia="Times New Roman" w:cs="Times New Roman"/>
          <w:szCs w:val="24"/>
        </w:rPr>
        <w:t>δηγίας, που έχει τη συμφωνία και πρέπει να αναδειχθεί. Και ούτε σε αυτή τη συνεδρίαση ούτε στη δεύτερη ανάγνωση, κύριε Υπουργέ, βάζετε ημερομηνία σύγκλησης της</w:t>
      </w:r>
      <w:r>
        <w:rPr>
          <w:rFonts w:eastAsia="Times New Roman" w:cs="Times New Roman"/>
          <w:szCs w:val="24"/>
        </w:rPr>
        <w:t xml:space="preserve"> Επιτροπής Κοινωνικών Υποθέσεων. Περιμένουμε, λοιπόν. </w:t>
      </w:r>
    </w:p>
    <w:p w14:paraId="6EF9FC4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ΑΝΔΡΕΑΣ ΞΑΝΘΟΣ (Υπουργός Υγείας): </w:t>
      </w:r>
      <w:r>
        <w:rPr>
          <w:rFonts w:eastAsia="Times New Roman" w:cs="Times New Roman"/>
          <w:szCs w:val="24"/>
        </w:rPr>
        <w:t xml:space="preserve">Δεν συγκαλώ εγώ την </w:t>
      </w:r>
      <w:r>
        <w:rPr>
          <w:rFonts w:eastAsia="Times New Roman" w:cs="Times New Roman"/>
          <w:szCs w:val="24"/>
        </w:rPr>
        <w:t>ε</w:t>
      </w:r>
      <w:r>
        <w:rPr>
          <w:rFonts w:eastAsia="Times New Roman" w:cs="Times New Roman"/>
          <w:szCs w:val="24"/>
        </w:rPr>
        <w:t xml:space="preserve">πιτροπή, κυρία Χριστοφιλοπούλου. Ο Πρόεδρος τη συγκαλεί. </w:t>
      </w:r>
    </w:p>
    <w:p w14:paraId="6EF9FC4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 κύριε Υπουργέ. Ξέρω πάρα πολύ καλά, όπως ξέρετε κι εσε</w:t>
      </w:r>
      <w:r>
        <w:rPr>
          <w:rFonts w:eastAsia="Times New Roman" w:cs="Times New Roman"/>
          <w:szCs w:val="24"/>
        </w:rPr>
        <w:t xml:space="preserve">ίς, ότι ο Πρόεδρος τη συγκαλεί. Αλλά όποιος δεν θέλει να ζυμώσει, δέκα μέρες κοσκινίζει. </w:t>
      </w:r>
    </w:p>
    <w:p w14:paraId="6EF9FC4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Επί του νομοσχεδίου. </w:t>
      </w:r>
    </w:p>
    <w:p w14:paraId="6EF9FC4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Σαράντα μέρες. </w:t>
      </w:r>
    </w:p>
    <w:p w14:paraId="6EF9FC4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Σαράντα, κυρία συνάδελφε. Δεν θα τα χαλάσουμε σε αυτό. </w:t>
      </w:r>
    </w:p>
    <w:p w14:paraId="6EF9FC4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Εμείς αυτό το νομοσχέδιο, σε ό, τι αφορά την εφαρμογή της αντίστοιχης </w:t>
      </w:r>
      <w:r>
        <w:rPr>
          <w:rFonts w:eastAsia="Times New Roman" w:cs="Times New Roman"/>
          <w:szCs w:val="24"/>
        </w:rPr>
        <w:t>ο</w:t>
      </w:r>
      <w:r>
        <w:rPr>
          <w:rFonts w:eastAsia="Times New Roman" w:cs="Times New Roman"/>
          <w:szCs w:val="24"/>
        </w:rPr>
        <w:t>δηγίας για τα καπνικά προϊόντα, είμαστε σύμφωνοι και θα υπερψηφίσουμε την πλειονότητα των διατάξεων. Άλλωστε, κατέστη σαφές και από την ακρόαση των φορέων ότι υπάρχει μια ευρύτερη συμφω</w:t>
      </w:r>
      <w:r>
        <w:rPr>
          <w:rFonts w:eastAsia="Times New Roman" w:cs="Times New Roman"/>
          <w:szCs w:val="24"/>
        </w:rPr>
        <w:t xml:space="preserve">νία στην ελληνική επιστημονική κοινότητα σε σχέση και με την εφαρμογή και με τα όσα λέει αυτή η </w:t>
      </w:r>
      <w:r>
        <w:rPr>
          <w:rFonts w:eastAsia="Times New Roman" w:cs="Times New Roman"/>
          <w:szCs w:val="24"/>
        </w:rPr>
        <w:t>ο</w:t>
      </w:r>
      <w:r>
        <w:rPr>
          <w:rFonts w:eastAsia="Times New Roman" w:cs="Times New Roman"/>
          <w:szCs w:val="24"/>
        </w:rPr>
        <w:t xml:space="preserve">δηγία. Εάν σηκώνουμε τους τόνους </w:t>
      </w:r>
      <w:r>
        <w:rPr>
          <w:rFonts w:eastAsia="Times New Roman" w:cs="Times New Roman"/>
          <w:szCs w:val="24"/>
        </w:rPr>
        <w:lastRenderedPageBreak/>
        <w:t xml:space="preserve">για το αντικαπνιστικό, είναι λιγότερο στην περίπτωση αυτή αντί των συνταξιούχων, για να βάλουμε πραγματικά το δάχτυλο επί τον </w:t>
      </w:r>
      <w:r>
        <w:rPr>
          <w:rFonts w:eastAsia="Times New Roman" w:cs="Times New Roman"/>
          <w:szCs w:val="24"/>
        </w:rPr>
        <w:t xml:space="preserve">τύπον των ήλων, κύριε Υπουργέ, και να δούμε με ποιον τρόπο μπορούμε να εφαρμόσουμε αυτά που νομοθετούμε. Γιατί σε αυτή τη συγκεκριμένη </w:t>
      </w:r>
      <w:r>
        <w:rPr>
          <w:rFonts w:eastAsia="Times New Roman" w:cs="Times New Roman"/>
          <w:szCs w:val="24"/>
        </w:rPr>
        <w:t>ο</w:t>
      </w:r>
      <w:r>
        <w:rPr>
          <w:rFonts w:eastAsia="Times New Roman" w:cs="Times New Roman"/>
          <w:szCs w:val="24"/>
        </w:rPr>
        <w:t>δηγία έχουμε δύο κατευθύνσεις</w:t>
      </w:r>
      <w:r>
        <w:rPr>
          <w:rFonts w:eastAsia="Times New Roman" w:cs="Times New Roman"/>
          <w:szCs w:val="24"/>
        </w:rPr>
        <w:t>.</w:t>
      </w:r>
      <w:r>
        <w:rPr>
          <w:rFonts w:eastAsia="Times New Roman" w:cs="Times New Roman"/>
          <w:szCs w:val="24"/>
        </w:rPr>
        <w:t xml:space="preserve"> Έχουμε μια κατεύθυνση ως προς τη συσκευασία και τα ίδια τα τσιγάρα, όπου έχουμε επιβαρύνσ</w:t>
      </w:r>
      <w:r>
        <w:rPr>
          <w:rFonts w:eastAsia="Times New Roman" w:cs="Times New Roman"/>
          <w:szCs w:val="24"/>
        </w:rPr>
        <w:t>εις στον τρόπο προώθησης και προβολής και συσκευασίας των προϊόντων. Και εκεί νομίζω ότι υπάρχει απόλυτη συμφωνία. Υπάρχει, όμως, και το κομμάτι που αφορά το άτμισμα και το ηλεκτρονικό τσιγάρο.</w:t>
      </w:r>
    </w:p>
    <w:p w14:paraId="6EF9FC4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θέλω να σας θυμίσω και μάλιστα να επικαλεστώ και τον Αντιπ</w:t>
      </w:r>
      <w:r>
        <w:rPr>
          <w:rFonts w:eastAsia="Times New Roman" w:cs="Times New Roman"/>
          <w:szCs w:val="24"/>
        </w:rPr>
        <w:t xml:space="preserve">ρόεδρο της Βουλής, τον </w:t>
      </w:r>
      <w:r>
        <w:rPr>
          <w:rFonts w:eastAsia="Times New Roman" w:cs="Times New Roman"/>
          <w:szCs w:val="24"/>
        </w:rPr>
        <w:t>κ</w:t>
      </w:r>
      <w:r>
        <w:rPr>
          <w:rFonts w:eastAsia="Times New Roman" w:cs="Times New Roman"/>
          <w:szCs w:val="24"/>
        </w:rPr>
        <w:t xml:space="preserve">αθηγητή κ. Κρεμαστινό, ο οποίος μίλησε για σημαντικά ερευνητικά δεδομένα και αμφίρροπες προσεγγίσεις. Πρόκειται για ένα νέο προϊόν. Ακούσαμε κι εμείς, κύριοι συνάδελφοι, στην </w:t>
      </w:r>
      <w:r>
        <w:rPr>
          <w:rFonts w:eastAsia="Times New Roman" w:cs="Times New Roman"/>
          <w:szCs w:val="24"/>
        </w:rPr>
        <w:t>ε</w:t>
      </w:r>
      <w:r>
        <w:rPr>
          <w:rFonts w:eastAsia="Times New Roman" w:cs="Times New Roman"/>
          <w:szCs w:val="24"/>
        </w:rPr>
        <w:t>πιτροπή τους μεν να λένε ότι το ηλεκτρονικό τσιγάρο είνα</w:t>
      </w:r>
      <w:r>
        <w:rPr>
          <w:rFonts w:eastAsia="Times New Roman" w:cs="Times New Roman"/>
          <w:szCs w:val="24"/>
        </w:rPr>
        <w:t xml:space="preserve">ι πύλη εξόδου από το κάπνισμα, αλλά και κάποιες φωνές να λένε ότι το ηλεκτρονικό τσιγάρο μπορεί να οδηγήσει ή να υπάρξει ως εναλλακτικό και να βοηθήσει τον εθισμό στο κάπνισμα. </w:t>
      </w:r>
    </w:p>
    <w:p w14:paraId="6EF9FC4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θεωρούμε ότι, επειδή αυτές οι ερευνητικές εργασίες είναι αμφίρροπες και </w:t>
      </w:r>
      <w:r>
        <w:rPr>
          <w:rFonts w:eastAsia="Times New Roman" w:cs="Times New Roman"/>
          <w:szCs w:val="24"/>
        </w:rPr>
        <w:t xml:space="preserve">αμφιλεγόμενες και επειδή το προϊόν είναι καινούργιο, πρέπει να μην πάμε πέρα από την </w:t>
      </w:r>
      <w:r>
        <w:rPr>
          <w:rFonts w:eastAsia="Times New Roman" w:cs="Times New Roman"/>
          <w:szCs w:val="24"/>
        </w:rPr>
        <w:t>ο</w:t>
      </w:r>
      <w:r>
        <w:rPr>
          <w:rFonts w:eastAsia="Times New Roman" w:cs="Times New Roman"/>
          <w:szCs w:val="24"/>
        </w:rPr>
        <w:t xml:space="preserve">δηγία. Δηλαδή, να εφαρμόσουμε την </w:t>
      </w:r>
      <w:r>
        <w:rPr>
          <w:rFonts w:eastAsia="Times New Roman" w:cs="Times New Roman"/>
          <w:szCs w:val="24"/>
        </w:rPr>
        <w:t>ο</w:t>
      </w:r>
      <w:r>
        <w:rPr>
          <w:rFonts w:eastAsia="Times New Roman" w:cs="Times New Roman"/>
          <w:szCs w:val="24"/>
        </w:rPr>
        <w:t xml:space="preserve">δηγία, αλλά να μην πάμε ένα βήμα πέρα από την </w:t>
      </w:r>
      <w:r>
        <w:rPr>
          <w:rFonts w:eastAsia="Times New Roman" w:cs="Times New Roman"/>
          <w:szCs w:val="24"/>
        </w:rPr>
        <w:t>ο</w:t>
      </w:r>
      <w:r>
        <w:rPr>
          <w:rFonts w:eastAsia="Times New Roman" w:cs="Times New Roman"/>
          <w:szCs w:val="24"/>
        </w:rPr>
        <w:t xml:space="preserve">δηγία, θεωρώντας, επίσης, κάτι άλλο που είπαμε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όταν πηγαίνεις στο άλλο άκ</w:t>
      </w:r>
      <w:r>
        <w:rPr>
          <w:rFonts w:eastAsia="Times New Roman" w:cs="Times New Roman"/>
          <w:szCs w:val="24"/>
        </w:rPr>
        <w:t>ρο της αυστηρότητας. Άσε που λέμε: «Δεν εφαρμόζουμε τον αντικαπνιστικό νόμο». Και ξαναλέω ότι αυτό αφορά όλες τις πολιτικές δυνάμεις. Να εφαρμόσουμε, λοιπόν, τον αντικαπνιστικό νόμο. Θα εφαρμόσουμε αυτόν τον νόμο, που λέει «</w:t>
      </w:r>
      <w:r>
        <w:rPr>
          <w:rFonts w:eastAsia="Times New Roman" w:cs="Times New Roman"/>
          <w:szCs w:val="24"/>
        </w:rPr>
        <w:t>ο</w:t>
      </w:r>
      <w:r>
        <w:rPr>
          <w:rFonts w:eastAsia="Times New Roman" w:cs="Times New Roman"/>
          <w:szCs w:val="24"/>
        </w:rPr>
        <w:t>ύτε το ηλεκτρονικό τσιγάρο στου</w:t>
      </w:r>
      <w:r>
        <w:rPr>
          <w:rFonts w:eastAsia="Times New Roman" w:cs="Times New Roman"/>
          <w:szCs w:val="24"/>
        </w:rPr>
        <w:t xml:space="preserve">ς δημόσιους χώρους»; Μήπως είναι υπερβολικό; </w:t>
      </w:r>
    </w:p>
    <w:p w14:paraId="6EF9FC4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Δεύτερο θέμα. Το άρθρο 17, κύριε Υπουργέ, αφορά τεχνικές προδιαγραφές για την αδειοδότηση. Εδώ η ελληνική Κυβέρνηση προτείνει η Βουλή να νομοθετήσει πέρα από την </w:t>
      </w:r>
      <w:r>
        <w:rPr>
          <w:rFonts w:eastAsia="Times New Roman" w:cs="Times New Roman"/>
          <w:szCs w:val="24"/>
        </w:rPr>
        <w:t>ο</w:t>
      </w:r>
      <w:r>
        <w:rPr>
          <w:rFonts w:eastAsia="Times New Roman" w:cs="Times New Roman"/>
          <w:szCs w:val="24"/>
        </w:rPr>
        <w:t xml:space="preserve">δηγία. Δηλαδή, αντί να πάμε σε κοινοποίηση των </w:t>
      </w:r>
      <w:r>
        <w:rPr>
          <w:rFonts w:eastAsia="Times New Roman" w:cs="Times New Roman"/>
          <w:szCs w:val="24"/>
        </w:rPr>
        <w:t>ηλεκτρονικών τσιγάρων, όπως των συμβατικών, να πάμε σε αδειοδότηση. Και υπάρχει μια διαδικασία</w:t>
      </w:r>
      <w:r>
        <w:rPr>
          <w:rFonts w:eastAsia="Times New Roman" w:cs="Times New Roman"/>
          <w:szCs w:val="24"/>
        </w:rPr>
        <w:t>,</w:t>
      </w:r>
      <w:r>
        <w:rPr>
          <w:rFonts w:eastAsia="Times New Roman" w:cs="Times New Roman"/>
          <w:szCs w:val="24"/>
        </w:rPr>
        <w:t xml:space="preserve"> αρκετά γραφειοκρατική μάλιστα. Σας το είπαμε και στην </w:t>
      </w:r>
      <w:r>
        <w:rPr>
          <w:rFonts w:eastAsia="Times New Roman" w:cs="Times New Roman"/>
          <w:szCs w:val="24"/>
        </w:rPr>
        <w:t>ε</w:t>
      </w:r>
      <w:r>
        <w:rPr>
          <w:rFonts w:eastAsia="Times New Roman" w:cs="Times New Roman"/>
          <w:szCs w:val="24"/>
        </w:rPr>
        <w:t xml:space="preserve">πιτροπή. </w:t>
      </w:r>
    </w:p>
    <w:p w14:paraId="6EF9FC4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θέλω να σας ρωτήσω το εξής και παρακαλώ να ενημερώσετε την Εθνική Αντιπροσωπεία: Εάν για </w:t>
      </w:r>
      <w:r>
        <w:rPr>
          <w:rFonts w:eastAsia="Times New Roman" w:cs="Times New Roman"/>
          <w:szCs w:val="24"/>
        </w:rPr>
        <w:t xml:space="preserve">αυτή την τεχνική, τους τεχνικούς κανόνες, έχετε εφαρμόσει την </w:t>
      </w:r>
      <w:r>
        <w:rPr>
          <w:rFonts w:eastAsia="Times New Roman" w:cs="Times New Roman"/>
          <w:szCs w:val="24"/>
        </w:rPr>
        <w:t>ο</w:t>
      </w:r>
      <w:r>
        <w:rPr>
          <w:rFonts w:eastAsia="Times New Roman" w:cs="Times New Roman"/>
          <w:szCs w:val="24"/>
        </w:rPr>
        <w:t xml:space="preserve">δηγία 2015/1535 της Ευρωπαϊκής Ένωσης, η οποία θέλει, εφόσον ένα κράτος-μέλος θέτει έναν τεχνικό κανόνα, πριν από τρεις μήνες να έχει θέσει το θέμα αυτό σε διαβούλευση προς όλα τα κράτη-μέλη. </w:t>
      </w:r>
    </w:p>
    <w:p w14:paraId="6EF9FC4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Βεβαίως αυτή η </w:t>
      </w:r>
      <w:r>
        <w:rPr>
          <w:rFonts w:eastAsia="Times New Roman" w:cs="Times New Roman"/>
          <w:szCs w:val="24"/>
        </w:rPr>
        <w:t>ο</w:t>
      </w:r>
      <w:r>
        <w:rPr>
          <w:rFonts w:eastAsia="Times New Roman" w:cs="Times New Roman"/>
          <w:szCs w:val="24"/>
        </w:rPr>
        <w:t xml:space="preserve">δηγία δεν ισχύει αν ο τεχνικός κανόνας εμπεριέχεται στην ίδια την </w:t>
      </w:r>
      <w:r>
        <w:rPr>
          <w:rFonts w:eastAsia="Times New Roman" w:cs="Times New Roman"/>
          <w:szCs w:val="24"/>
        </w:rPr>
        <w:t>ο</w:t>
      </w:r>
      <w:r>
        <w:rPr>
          <w:rFonts w:eastAsia="Times New Roman" w:cs="Times New Roman"/>
          <w:szCs w:val="24"/>
        </w:rPr>
        <w:t>δηγία που σήμερα ψηφίζουμε</w:t>
      </w:r>
      <w:r>
        <w:rPr>
          <w:rFonts w:eastAsia="Times New Roman" w:cs="Times New Roman"/>
          <w:szCs w:val="24"/>
        </w:rPr>
        <w:t>,</w:t>
      </w:r>
      <w:r>
        <w:rPr>
          <w:rFonts w:eastAsia="Times New Roman" w:cs="Times New Roman"/>
          <w:szCs w:val="24"/>
        </w:rPr>
        <w:t xml:space="preserve"> και την υπερψηφίζουμε. Προσέξτε, αυτό είναι λίγο τεχνικό, αλλά πρέπει να προσέξουμε, κύριε Υπουργέ, να μη νομοθετήσουμε κάτι για το οποίο θα συρθ</w:t>
      </w:r>
      <w:r>
        <w:rPr>
          <w:rFonts w:eastAsia="Times New Roman" w:cs="Times New Roman"/>
          <w:szCs w:val="24"/>
        </w:rPr>
        <w:t>ούμε στα δικαστήρια ή θα το «ξε-νομοθετήσουμε», θα το «ξε-ψηφίσουμε». Δεν μας αρέσει να «ξε-ψηφίζουμε» και δεν το κάνουμε εμείς.</w:t>
      </w:r>
    </w:p>
    <w:p w14:paraId="6EF9FC5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Θέλουμε, λοιπόν, να πούμε ότι εδώ πρέπει να δούμε εάν η ελληνική διοίκηση απέστειλε προς διαβούλευση αυτό, αν όφειλε να το αποσ</w:t>
      </w:r>
      <w:r>
        <w:rPr>
          <w:rFonts w:eastAsia="Times New Roman" w:cs="Times New Roman"/>
          <w:szCs w:val="24"/>
        </w:rPr>
        <w:t>τείλει και αν το Υπουργείο Υγείας το έχει κάνει, να μας γνωρίσετε αν έχει γίνει αυτό. Γιατί</w:t>
      </w:r>
      <w:r>
        <w:rPr>
          <w:rFonts w:eastAsia="Times New Roman" w:cs="Times New Roman"/>
          <w:szCs w:val="24"/>
        </w:rPr>
        <w:t>,</w:t>
      </w:r>
      <w:r>
        <w:rPr>
          <w:rFonts w:eastAsia="Times New Roman" w:cs="Times New Roman"/>
          <w:szCs w:val="24"/>
        </w:rPr>
        <w:t xml:space="preserve"> αν δεν έχει γίνει, τίθεται θέμα ψήφισης του άρθρου 17 ως έχει.</w:t>
      </w:r>
    </w:p>
    <w:p w14:paraId="6EF9FC5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Περιμένω μία απάντηση, κύριε Υπουργέ, γιατί</w:t>
      </w:r>
      <w:r>
        <w:rPr>
          <w:rFonts w:eastAsia="Times New Roman" w:cs="Times New Roman"/>
          <w:szCs w:val="24"/>
        </w:rPr>
        <w:t>,</w:t>
      </w:r>
      <w:r>
        <w:rPr>
          <w:rFonts w:eastAsia="Times New Roman" w:cs="Times New Roman"/>
          <w:szCs w:val="24"/>
        </w:rPr>
        <w:t xml:space="preserve"> κατά τα άλλα, όπως σας είπα στην πρωτομιλία μου, έχουμε</w:t>
      </w:r>
      <w:r>
        <w:rPr>
          <w:rFonts w:eastAsia="Times New Roman" w:cs="Times New Roman"/>
          <w:szCs w:val="24"/>
        </w:rPr>
        <w:t xml:space="preserve"> συμφωνήσει ότι θα ψηφίσουμε όλα τα άρθρα του συγκεκριμένου νομοσχεδίου.</w:t>
      </w:r>
    </w:p>
    <w:p w14:paraId="6EF9FC5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Ένα ακόμα σημείο που θέλω να αναφέρω, κύριε Πρόεδρε, και ολοκληρώνω. </w:t>
      </w:r>
    </w:p>
    <w:p w14:paraId="6EF9FC5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Κλείνοντας την ομιλία μου αυτή θα ήθελα για άλλη μια φορά και ελπίζω στη σημερινή Διάσκεψη των Προέδρων να προσδι</w:t>
      </w:r>
      <w:r>
        <w:rPr>
          <w:rFonts w:eastAsia="Times New Roman" w:cs="Times New Roman"/>
          <w:szCs w:val="24"/>
        </w:rPr>
        <w:t>οριστεί αυτή η συζήτησή μας, να δούμε ξανά με ποιον τρόπο το κάπνισμα, που προκαλεί κάθε χρόνο είκοσι χιλιάδες θανάτους στην Ελλάδα και το 13% της συνολικής νοσηρότητας στη χώρας μας οφείλεται στο τσιγάρο, πρέπει να εξαφανιστεί τουλάχιστον από τους δημόσιο</w:t>
      </w:r>
      <w:r>
        <w:rPr>
          <w:rFonts w:eastAsia="Times New Roman" w:cs="Times New Roman"/>
          <w:szCs w:val="24"/>
        </w:rPr>
        <w:t>υς χώρους.</w:t>
      </w:r>
    </w:p>
    <w:p w14:paraId="6EF9FC5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Εάν θεωρείτε ότι αδίκως στηλίτευσα τον κ. Πολάκη, θα κλείσω την ομιλία μου, δυστυχώς στηλιτεύοντας γενικότερα τον πολιτικό κόσμο. Και εμάς τους ίδιους εδώ στο κυλικείο της Βουλής και στο εντευκτήριο και βεβαίως δυστυχώς την ανώτατη πολιτική </w:t>
      </w:r>
      <w:r>
        <w:rPr>
          <w:rFonts w:eastAsia="Times New Roman" w:cs="Times New Roman"/>
          <w:szCs w:val="24"/>
        </w:rPr>
        <w:t>ηγεσία, σχεδόν το σύνολο των πολιτικών Αρχηγών, δεν λέω ονόματα, αλλά και τον ίδιο τον Πρόεδρο της Δημοκρατίας. Θυμίζω δημοσίευμα της 1</w:t>
      </w:r>
      <w:r>
        <w:rPr>
          <w:rFonts w:eastAsia="Times New Roman" w:cs="Times New Roman"/>
          <w:szCs w:val="24"/>
          <w:vertAlign w:val="superscript"/>
        </w:rPr>
        <w:t>ης</w:t>
      </w:r>
      <w:r>
        <w:rPr>
          <w:rFonts w:eastAsia="Times New Roman" w:cs="Times New Roman"/>
          <w:szCs w:val="24"/>
        </w:rPr>
        <w:t xml:space="preserve"> Δεκεμβρίου του 2015</w:t>
      </w:r>
      <w:r>
        <w:rPr>
          <w:rFonts w:eastAsia="Times New Roman" w:cs="Times New Roman"/>
          <w:szCs w:val="24"/>
        </w:rPr>
        <w:t>, π</w:t>
      </w:r>
      <w:r>
        <w:rPr>
          <w:rFonts w:eastAsia="Times New Roman" w:cs="Times New Roman"/>
          <w:szCs w:val="24"/>
        </w:rPr>
        <w:t>ου οι πολιτικοί Αρχηγοί κάπνιζαν αρειμανίως μαζί με τον Πρόεδρο της Δημοκρατίας.</w:t>
      </w:r>
    </w:p>
    <w:p w14:paraId="6EF9FC5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κυρίες </w:t>
      </w:r>
      <w:r>
        <w:rPr>
          <w:rFonts w:eastAsia="Times New Roman" w:cs="Times New Roman"/>
          <w:szCs w:val="24"/>
        </w:rPr>
        <w:t>και κύριοι συνάδελφοι, ότι έχουμε χρέος να μην το κάνουμε αυτό. Εμείς πρώτοι να δείξουμε ένα παράδειγμα. Ακόμη και αν είμαστε καπνιστές, να αποφύγουμε με κάθε τρόπο να καπνίζουμε σε δημόσιους χώρους.</w:t>
      </w:r>
    </w:p>
    <w:p w14:paraId="6EF9FC5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F9FC57"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της </w:t>
      </w:r>
      <w:r>
        <w:rPr>
          <w:rFonts w:eastAsia="Times New Roman" w:cs="Times New Roman"/>
          <w:szCs w:val="24"/>
        </w:rPr>
        <w:t>Δημοκρατικής Συμπαράταξης ΠΑΣΟΚ-ΔΗΜΑΡ και του Ποταμιού)</w:t>
      </w:r>
    </w:p>
    <w:p w14:paraId="6EF9FC5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EF9FC5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w:t>
      </w:r>
      <w:r>
        <w:rPr>
          <w:rFonts w:eastAsia="Times New Roman" w:cs="Times New Roman"/>
          <w:szCs w:val="24"/>
        </w:rPr>
        <w:t>α</w:t>
      </w:r>
      <w:r>
        <w:rPr>
          <w:rFonts w:eastAsia="Times New Roman" w:cs="Times New Roman"/>
          <w:szCs w:val="24"/>
        </w:rPr>
        <w:t>ς, ο συνάδελφος κ. Γεώργιος Λαμπρούλης.</w:t>
      </w:r>
    </w:p>
    <w:p w14:paraId="6EF9FC5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w:t>
      </w:r>
      <w:r>
        <w:rPr>
          <w:rFonts w:eastAsia="Times New Roman" w:cs="Times New Roman"/>
          <w:b/>
          <w:szCs w:val="24"/>
        </w:rPr>
        <w:t>ής):</w:t>
      </w:r>
      <w:r>
        <w:rPr>
          <w:rFonts w:eastAsia="Times New Roman" w:cs="Times New Roman"/>
          <w:szCs w:val="24"/>
        </w:rPr>
        <w:t xml:space="preserve"> Ευχαριστώ, κύριε Πρόεδρε.</w:t>
      </w:r>
    </w:p>
    <w:p w14:paraId="6EF9FC5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στο συγκεκριμένο κείμενο του σχεδίου νόμου, της </w:t>
      </w:r>
      <w:r>
        <w:rPr>
          <w:rFonts w:eastAsia="Times New Roman" w:cs="Times New Roman"/>
          <w:szCs w:val="24"/>
        </w:rPr>
        <w:t>ο</w:t>
      </w:r>
      <w:r>
        <w:rPr>
          <w:rFonts w:eastAsia="Times New Roman" w:cs="Times New Roman"/>
          <w:szCs w:val="24"/>
        </w:rPr>
        <w:t>δηγίας</w:t>
      </w:r>
      <w:r>
        <w:rPr>
          <w:rFonts w:eastAsia="Times New Roman" w:cs="Times New Roman"/>
          <w:szCs w:val="24"/>
        </w:rPr>
        <w:t>,</w:t>
      </w:r>
      <w:r>
        <w:rPr>
          <w:rFonts w:eastAsia="Times New Roman" w:cs="Times New Roman"/>
          <w:szCs w:val="24"/>
        </w:rPr>
        <w:t xml:space="preserve"> αλλά και από πλευράς Κυβέρνησης σε ό,τι αφορά τη διαδικασία συζήτησης στην </w:t>
      </w:r>
      <w:r>
        <w:rPr>
          <w:rFonts w:eastAsia="Times New Roman" w:cs="Times New Roman"/>
          <w:szCs w:val="24"/>
        </w:rPr>
        <w:t>ε</w:t>
      </w:r>
      <w:r>
        <w:rPr>
          <w:rFonts w:eastAsia="Times New Roman" w:cs="Times New Roman"/>
          <w:szCs w:val="24"/>
        </w:rPr>
        <w:t>πιτροπή, διατυπώθηκε πως σκοπός, στόχος, προσανατολισμός με την ενσωμάτωση της συγκεκριμ</w:t>
      </w:r>
      <w:r>
        <w:rPr>
          <w:rFonts w:eastAsia="Times New Roman" w:cs="Times New Roman"/>
          <w:szCs w:val="24"/>
        </w:rPr>
        <w:t xml:space="preserve">ένης </w:t>
      </w:r>
      <w:r>
        <w:rPr>
          <w:rFonts w:eastAsia="Times New Roman" w:cs="Times New Roman"/>
          <w:szCs w:val="24"/>
        </w:rPr>
        <w:t>ο</w:t>
      </w:r>
      <w:r>
        <w:rPr>
          <w:rFonts w:eastAsia="Times New Roman" w:cs="Times New Roman"/>
          <w:szCs w:val="24"/>
        </w:rPr>
        <w:t>δηγίας αποτελεί κυρίως η προστασία της δημόσιας υγείας σε ό,τι αφορά το κάπνισμα.</w:t>
      </w:r>
    </w:p>
    <w:p w14:paraId="6EF9FC5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Αναμφίβολα το κάπνισμα είναι μία επιβλαβής συνήθεια</w:t>
      </w:r>
      <w:r>
        <w:rPr>
          <w:rFonts w:eastAsia="Times New Roman" w:cs="Times New Roman"/>
          <w:szCs w:val="24"/>
        </w:rPr>
        <w:t>,</w:t>
      </w:r>
      <w:r>
        <w:rPr>
          <w:rFonts w:eastAsia="Times New Roman" w:cs="Times New Roman"/>
          <w:szCs w:val="24"/>
        </w:rPr>
        <w:t xml:space="preserve"> που μπορεί να οδηγήσει σε τραγικά αποτελέσματα. Με αυτή την έννοια</w:t>
      </w:r>
      <w:r>
        <w:rPr>
          <w:rFonts w:eastAsia="Times New Roman" w:cs="Times New Roman"/>
          <w:szCs w:val="24"/>
        </w:rPr>
        <w:t>,</w:t>
      </w:r>
      <w:r>
        <w:rPr>
          <w:rFonts w:eastAsia="Times New Roman" w:cs="Times New Roman"/>
          <w:szCs w:val="24"/>
        </w:rPr>
        <w:t xml:space="preserve"> το μέλημα του κράτους, των κυβερνήσεων, της Ευρ</w:t>
      </w:r>
      <w:r>
        <w:rPr>
          <w:rFonts w:eastAsia="Times New Roman" w:cs="Times New Roman"/>
          <w:szCs w:val="24"/>
        </w:rPr>
        <w:t>ωπαϊκής Ένωσης να προφυλάξουν την υγεία μας από το κάπνισμα θα μπορούσε να είναι και συγκινητικό.</w:t>
      </w:r>
    </w:p>
    <w:p w14:paraId="6EF9FC5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Θεωρούμε, όμως, πως και η συγκεκριμένη </w:t>
      </w:r>
      <w:r>
        <w:rPr>
          <w:rFonts w:eastAsia="Times New Roman" w:cs="Times New Roman"/>
          <w:szCs w:val="24"/>
        </w:rPr>
        <w:t>ο</w:t>
      </w:r>
      <w:r>
        <w:rPr>
          <w:rFonts w:eastAsia="Times New Roman" w:cs="Times New Roman"/>
          <w:szCs w:val="24"/>
        </w:rPr>
        <w:t>δηγία, όπως και αντίστοιχες του παρελθόντος, αλλά και τα μέτρα κατά του καπνίσματος που έχουν θεσπιστεί, είναι υποκριτ</w:t>
      </w:r>
      <w:r>
        <w:rPr>
          <w:rFonts w:eastAsia="Times New Roman" w:cs="Times New Roman"/>
          <w:szCs w:val="24"/>
        </w:rPr>
        <w:t xml:space="preserve">ικά και αποπροσανατολιστικά, διότι επικεντρώνουν μονομερώς στο κάπνισμα ως παράγοντα κινδύνου για την υγεία. Εξάλλου τόσο </w:t>
      </w:r>
      <w:r>
        <w:rPr>
          <w:rFonts w:eastAsia="Times New Roman" w:cs="Times New Roman"/>
          <w:szCs w:val="24"/>
        </w:rPr>
        <w:t>οι</w:t>
      </w:r>
      <w:r>
        <w:rPr>
          <w:rFonts w:eastAsia="Times New Roman" w:cs="Times New Roman"/>
          <w:szCs w:val="24"/>
        </w:rPr>
        <w:t xml:space="preserve"> προηγούμενες όσο και η παρούσα Κυβέρνηση, αν ήθελαν να αντιμετωπίσουν την υγεία των ανθρώπων σχετικά με τη βλάβη από το κάπνισμα, ά</w:t>
      </w:r>
      <w:r>
        <w:rPr>
          <w:rFonts w:eastAsia="Times New Roman" w:cs="Times New Roman"/>
          <w:szCs w:val="24"/>
        </w:rPr>
        <w:t>λλα μέτρα έπρεπε να πάρουν</w:t>
      </w:r>
      <w:r>
        <w:rPr>
          <w:rFonts w:eastAsia="Times New Roman" w:cs="Times New Roman"/>
          <w:szCs w:val="24"/>
        </w:rPr>
        <w:t>,</w:t>
      </w:r>
      <w:r>
        <w:rPr>
          <w:rFonts w:eastAsia="Times New Roman" w:cs="Times New Roman"/>
          <w:szCs w:val="24"/>
        </w:rPr>
        <w:t xml:space="preserve"> είτε πριν είτε τώρα.</w:t>
      </w:r>
    </w:p>
    <w:p w14:paraId="6EF9FC5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Όταν μιλάμε για τη δημόσια υγεία, για την ολοκληρωμένη προστασία της, αυτό προϋποθέτει τη συστηματική εκτίμηση, τον έλεγχο των συνθηκών μιας σειράς παραγόντων,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διαβίωσης, εργασίας, εκπα</w:t>
      </w:r>
      <w:r>
        <w:rPr>
          <w:rFonts w:eastAsia="Times New Roman" w:cs="Times New Roman"/>
          <w:szCs w:val="24"/>
        </w:rPr>
        <w:t>ίδευσης, αναψυχής, έως τον έλεγχο της παραγωγής προϊόντων κ</w:t>
      </w:r>
      <w:r>
        <w:rPr>
          <w:rFonts w:eastAsia="Times New Roman" w:cs="Times New Roman"/>
          <w:szCs w:val="24"/>
        </w:rPr>
        <w:t xml:space="preserve">αι </w:t>
      </w:r>
      <w:r>
        <w:rPr>
          <w:rFonts w:eastAsia="Times New Roman" w:cs="Times New Roman"/>
          <w:szCs w:val="24"/>
        </w:rPr>
        <w:t>ά</w:t>
      </w:r>
      <w:r>
        <w:rPr>
          <w:rFonts w:eastAsia="Times New Roman" w:cs="Times New Roman"/>
          <w:szCs w:val="24"/>
        </w:rPr>
        <w:t>λλα</w:t>
      </w:r>
      <w:r>
        <w:rPr>
          <w:rFonts w:eastAsia="Times New Roman" w:cs="Times New Roman"/>
          <w:szCs w:val="24"/>
        </w:rPr>
        <w:t>. Συνδέεται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εκείνο το έργο που απαιτείται</w:t>
      </w:r>
      <w:r>
        <w:rPr>
          <w:rFonts w:eastAsia="Times New Roman" w:cs="Times New Roman"/>
          <w:szCs w:val="24"/>
        </w:rPr>
        <w:t>,</w:t>
      </w:r>
      <w:r>
        <w:rPr>
          <w:rFonts w:eastAsia="Times New Roman" w:cs="Times New Roman"/>
          <w:szCs w:val="24"/>
        </w:rPr>
        <w:t xml:space="preserve"> ώστε να ελαχιστοποιηθεί ο κίνδυνος διαμόρφωσης ενός προβλήματος υγείας.</w:t>
      </w:r>
    </w:p>
    <w:p w14:paraId="6EF9FC5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Όμως, πώς γίνεται την ίδια ώρα που εκδηλώνεται το ενδιαφέρον </w:t>
      </w:r>
      <w:r>
        <w:rPr>
          <w:rFonts w:eastAsia="Times New Roman" w:cs="Times New Roman"/>
          <w:szCs w:val="24"/>
        </w:rPr>
        <w:t>για τις επιπτώσεις υγείας από το κάπνισμα να μην επιδεικνύεται το ίδιο ενδιαφέρον με τις πολλαπλάσιες συνέπειες που έχει για την υγεία του λαού μας, των λαών</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σε επίπεδο Ευρωπαϊκής Ένωσης, η βαθύτατα αντιλαϊκή πολιτική που προωθείται και ασκείτα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με το πετσόκομμα των συντάξεων, τα απανωτά χαράτσια, την τεράστια ανεργία και τη φτώχεια, τις τεράστιες ελλείψεις και την τραγική και επικίνδυνη κατάσταση των δημόσιων δομών υγείας, τη δουλειά ως τον θάνατο, την έλλειψη μέτρων υγείας και ασφάλειας στους</w:t>
      </w:r>
      <w:r>
        <w:rPr>
          <w:rFonts w:eastAsia="Times New Roman" w:cs="Times New Roman"/>
          <w:szCs w:val="24"/>
        </w:rPr>
        <w:t xml:space="preserve"> χώρους εργασίας, τις περιβαλλοντικές καταστροφές που προκαλούν οι βιομηχανίες</w:t>
      </w:r>
      <w:r>
        <w:rPr>
          <w:rFonts w:eastAsia="Times New Roman" w:cs="Times New Roman"/>
          <w:szCs w:val="24"/>
        </w:rPr>
        <w:t>,</w:t>
      </w:r>
      <w:r>
        <w:rPr>
          <w:rFonts w:eastAsia="Times New Roman" w:cs="Times New Roman"/>
          <w:szCs w:val="24"/>
        </w:rPr>
        <w:t xml:space="preserve"> με αποτέλεσμα τον πολλαπλασιασμό των </w:t>
      </w:r>
      <w:r>
        <w:rPr>
          <w:rFonts w:eastAsia="Times New Roman" w:cs="Times New Roman"/>
          <w:szCs w:val="24"/>
        </w:rPr>
        <w:lastRenderedPageBreak/>
        <w:t>καρκίνων στις περιοχές που ρυπαίνουν με τα απόβλητά τους –με κορυφαίο παράδειγμα τα Οινόφυτα-, την εμπορευματοποίηση της υγείας πρόνοιας, τ</w:t>
      </w:r>
      <w:r>
        <w:rPr>
          <w:rFonts w:eastAsia="Times New Roman" w:cs="Times New Roman"/>
          <w:szCs w:val="24"/>
        </w:rPr>
        <w:t>ις περικοπές παροχών και φαρμάκων από τα ταμεία;</w:t>
      </w:r>
    </w:p>
    <w:p w14:paraId="6EF9FC60"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Και αφού εκφράζετε το ενδιαφέρον για απεγκλωβισμό από τις συνέπειες του καπνού –απαγορεύτηκε</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στα ασφαλιστικά ταμεία να καλύπτουν την αναγκαία φαρμακευτική αγωγή για τη διακοπή του καπνίσματο</w:t>
      </w:r>
      <w:r>
        <w:rPr>
          <w:rFonts w:eastAsia="Times New Roman"/>
          <w:szCs w:val="24"/>
        </w:rPr>
        <w:t xml:space="preserve">ς, μάλιστα θεωρήθηκαν σαν προϊόντα </w:t>
      </w:r>
      <w:r>
        <w:rPr>
          <w:rFonts w:eastAsia="Times New Roman"/>
          <w:szCs w:val="24"/>
          <w:lang w:val="en-US"/>
        </w:rPr>
        <w:t>life</w:t>
      </w:r>
      <w:r>
        <w:rPr>
          <w:rFonts w:eastAsia="Times New Roman"/>
          <w:szCs w:val="24"/>
        </w:rPr>
        <w:t xml:space="preserve"> </w:t>
      </w:r>
      <w:r>
        <w:rPr>
          <w:rFonts w:eastAsia="Times New Roman"/>
          <w:szCs w:val="24"/>
          <w:lang w:val="en-US"/>
        </w:rPr>
        <w:t>style</w:t>
      </w:r>
      <w:r>
        <w:rPr>
          <w:rFonts w:eastAsia="Times New Roman"/>
          <w:szCs w:val="24"/>
        </w:rPr>
        <w:t>, λένε, με αποτέλεσμα να τα πληρώνουν από την τσέπη τους όσοι αποφάσισαν να διακόψουν το κάπνισμα, αλλά και ασθενείς οι οποίοι λαμβάνουν κάποια αγωγή για το πρόβλημα υγείας τους και</w:t>
      </w:r>
      <w:r>
        <w:rPr>
          <w:rFonts w:eastAsia="Times New Roman"/>
          <w:szCs w:val="24"/>
        </w:rPr>
        <w:t>,</w:t>
      </w:r>
      <w:r>
        <w:rPr>
          <w:rFonts w:eastAsia="Times New Roman"/>
          <w:szCs w:val="24"/>
        </w:rPr>
        <w:t xml:space="preserve"> βεβαίως, μπήκαν ή θέλουν να </w:t>
      </w:r>
      <w:r>
        <w:rPr>
          <w:rFonts w:eastAsia="Times New Roman"/>
          <w:szCs w:val="24"/>
        </w:rPr>
        <w:t xml:space="preserve">μπουν και στη διαδικασία διακοπής του καπνίσματος, αξιοποιώντας και τη φαρμακευτική αγωγή- γιατί, για παράδειγμα, υπάρχει παντελής αδιαφορία </w:t>
      </w:r>
      <w:r>
        <w:rPr>
          <w:rFonts w:eastAsia="Times New Roman"/>
          <w:szCs w:val="24"/>
        </w:rPr>
        <w:t>σχετικά</w:t>
      </w:r>
      <w:r>
        <w:rPr>
          <w:rFonts w:eastAsia="Times New Roman"/>
          <w:szCs w:val="24"/>
        </w:rPr>
        <w:t xml:space="preserve"> με αυτό που λέγεται «αγωγή υγείας», πολύ περισσότερο που οι υπηρεσίες δημόσιας υγείας είναι γυμνές από το α</w:t>
      </w:r>
      <w:r>
        <w:rPr>
          <w:rFonts w:eastAsia="Times New Roman"/>
          <w:szCs w:val="24"/>
        </w:rPr>
        <w:t>ναγκαίο προσωπικό και τα μέσα; Στην ουσία δεν υπάρχουν υπηρεσίες δημόσιας υγείας που θα μπορούσαν να διαδραματίσουν ρόλο και στο ζήτημα του καπνίσματος</w:t>
      </w:r>
      <w:r>
        <w:rPr>
          <w:rFonts w:eastAsia="Times New Roman"/>
          <w:szCs w:val="24"/>
        </w:rPr>
        <w:t>,</w:t>
      </w:r>
      <w:r>
        <w:rPr>
          <w:rFonts w:eastAsia="Times New Roman"/>
          <w:szCs w:val="24"/>
        </w:rPr>
        <w:t xml:space="preserve"> τόσο σε ό,τι αφορά την πρόληψη όσο και για τη διακοπή του καπνίσματος.</w:t>
      </w:r>
    </w:p>
    <w:p w14:paraId="6EF9FC61"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lastRenderedPageBreak/>
        <w:t xml:space="preserve">Ακόμα και στην </w:t>
      </w:r>
      <w:r>
        <w:rPr>
          <w:rFonts w:eastAsia="Times New Roman"/>
          <w:szCs w:val="24"/>
        </w:rPr>
        <w:t>ο</w:t>
      </w:r>
      <w:r>
        <w:rPr>
          <w:rFonts w:eastAsia="Times New Roman"/>
          <w:szCs w:val="24"/>
        </w:rPr>
        <w:t>δηγία που συζητά</w:t>
      </w:r>
      <w:r>
        <w:rPr>
          <w:rFonts w:eastAsia="Times New Roman"/>
          <w:szCs w:val="24"/>
        </w:rPr>
        <w:t>με</w:t>
      </w:r>
      <w:r>
        <w:rPr>
          <w:rFonts w:eastAsia="Times New Roman"/>
          <w:szCs w:val="24"/>
        </w:rPr>
        <w:t>,</w:t>
      </w:r>
      <w:r>
        <w:rPr>
          <w:rFonts w:eastAsia="Times New Roman"/>
          <w:szCs w:val="24"/>
        </w:rPr>
        <w:t xml:space="preserve"> δεν προβλέπεται κανένα μέτρο ούτε για την πρόληψη</w:t>
      </w:r>
      <w:r>
        <w:rPr>
          <w:rFonts w:eastAsia="Times New Roman"/>
          <w:szCs w:val="24"/>
        </w:rPr>
        <w:t>,</w:t>
      </w:r>
      <w:r>
        <w:rPr>
          <w:rFonts w:eastAsia="Times New Roman"/>
          <w:szCs w:val="24"/>
        </w:rPr>
        <w:t xml:space="preserve"> ιδιαίτερα για τη νεολαία, ούτε για την απεξάρτηση από τις εθιστικές ουσίες του τσιγάρου. Έτσι, για παράδειγμα, είναι υποκρισία τα όσα προβλέπονται στο άρθρο 16 περί διασυνοριακής πώλησης. Δηλαδή είναι </w:t>
      </w:r>
      <w:r>
        <w:rPr>
          <w:rFonts w:eastAsia="Times New Roman"/>
          <w:szCs w:val="24"/>
        </w:rPr>
        <w:t>μέτρο που θα αποτρέψει τους νέους από την προμήθεια, για παράδειγμα, του τσιγάρου και του ηλεκτρονικού τσιγάρου, όπως αναφέρεται μέσα;</w:t>
      </w:r>
    </w:p>
    <w:p w14:paraId="6EF9FC62"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Όμως το σημαντικότερο, κατά τη γνώμη μας, στο ζήτημα του καπνίσματος, όπως και στα άλλα ζητήματα που συνδέονται με την υγ</w:t>
      </w:r>
      <w:r>
        <w:rPr>
          <w:rFonts w:eastAsia="Times New Roman"/>
          <w:szCs w:val="24"/>
        </w:rPr>
        <w:t xml:space="preserve">εία –παχυσαρκία, έλλειψη άσκησης κ.ά.- είναι η αποδοχή ή </w:t>
      </w:r>
      <w:r>
        <w:rPr>
          <w:rFonts w:eastAsia="Times New Roman"/>
          <w:szCs w:val="24"/>
        </w:rPr>
        <w:t xml:space="preserve">η </w:t>
      </w:r>
      <w:r>
        <w:rPr>
          <w:rFonts w:eastAsia="Times New Roman"/>
          <w:szCs w:val="24"/>
        </w:rPr>
        <w:t>προσπάθεια αποδοχής από τον λαό της κατεύθυνσης περί ατομικής ευθύνης απέναντι στα ζητήματα της υγείας του. Και αυτό γίνεται προκειμένου να κρυφτεί ότι το κάπνισμα συνδέεται όχι μόνο με πρότυπα και</w:t>
      </w:r>
      <w:r>
        <w:rPr>
          <w:rFonts w:eastAsia="Times New Roman"/>
          <w:szCs w:val="24"/>
        </w:rPr>
        <w:t xml:space="preserve"> συμπεριφορές που έχουν στηρίξει διαχρονικά οι προηγούμενες κυβερνήσεις και η Ευρωπαϊκή Ένωση –όλοι γνωρίζουμε και θυμόμαστε τη διαφήμιση για την προώθηση των προϊόντων καπνού, τα πρότυπα που </w:t>
      </w:r>
      <w:r>
        <w:rPr>
          <w:rFonts w:eastAsia="Times New Roman"/>
          <w:szCs w:val="24"/>
        </w:rPr>
        <w:lastRenderedPageBreak/>
        <w:t>προβάλλονταν στα παιδιά αλλά και στους εφήβους-, αλλά κυρίως συν</w:t>
      </w:r>
      <w:r>
        <w:rPr>
          <w:rFonts w:eastAsia="Times New Roman"/>
          <w:szCs w:val="24"/>
        </w:rPr>
        <w:t>δέεται και με τους κοινωνικοοικονομικούς παράγοντες που οι πολιτικές διαμόρφωσαν και διαμορφώνουν.</w:t>
      </w:r>
    </w:p>
    <w:p w14:paraId="6EF9FC63"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Είναι γνωστό σε όλους, για παράδειγμα, ότι η διακοπή καπνίσματος είναι σχεδόν αδύνατη</w:t>
      </w:r>
      <w:r>
        <w:rPr>
          <w:rFonts w:eastAsia="Times New Roman"/>
          <w:szCs w:val="24"/>
        </w:rPr>
        <w:t>,</w:t>
      </w:r>
      <w:r>
        <w:rPr>
          <w:rFonts w:eastAsia="Times New Roman"/>
          <w:szCs w:val="24"/>
        </w:rPr>
        <w:t xml:space="preserve"> όταν ο καπνιστής έχει απολυθεί, είναι άνεργος, βιώνει μεγάλο άγχος, ζε</w:t>
      </w:r>
      <w:r>
        <w:rPr>
          <w:rFonts w:eastAsia="Times New Roman"/>
          <w:szCs w:val="24"/>
        </w:rPr>
        <w:t>ι μόνος και εγκαταλελειμμένος κ</w:t>
      </w:r>
      <w:r>
        <w:rPr>
          <w:rFonts w:eastAsia="Times New Roman"/>
          <w:szCs w:val="24"/>
        </w:rPr>
        <w:t xml:space="preserve">αι </w:t>
      </w:r>
      <w:r>
        <w:rPr>
          <w:rFonts w:eastAsia="Times New Roman"/>
          <w:szCs w:val="24"/>
        </w:rPr>
        <w:t>ά</w:t>
      </w:r>
      <w:r>
        <w:rPr>
          <w:rFonts w:eastAsia="Times New Roman"/>
          <w:szCs w:val="24"/>
        </w:rPr>
        <w:t>λλα</w:t>
      </w:r>
      <w:r>
        <w:rPr>
          <w:rFonts w:eastAsia="Times New Roman"/>
          <w:szCs w:val="24"/>
        </w:rPr>
        <w:t>. Επίσης, άνθρωποι που διέκοψαν το κάπνισμα, κάτω από τις σημερινές συνθήκες</w:t>
      </w:r>
      <w:r>
        <w:rPr>
          <w:rFonts w:eastAsia="Times New Roman"/>
          <w:szCs w:val="24"/>
        </w:rPr>
        <w:t>,</w:t>
      </w:r>
      <w:r>
        <w:rPr>
          <w:rFonts w:eastAsia="Times New Roman"/>
          <w:szCs w:val="24"/>
        </w:rPr>
        <w:t xml:space="preserve"> έχουν αυξημένες πιθανότητες να το ξαναρχίσουν. Όταν, λοιπόν, αυτοί οι παράγοντες ζουν και βασιλεύουν, τα όποια μέτρα απαγόρευσης ή τα πρόστι</w:t>
      </w:r>
      <w:r>
        <w:rPr>
          <w:rFonts w:eastAsia="Times New Roman"/>
          <w:szCs w:val="24"/>
        </w:rPr>
        <w:t>μα δεν βοηθούν τον καπνιστή. Μάλιστα, αποτελεί πρόκληση το γεγονός ότι</w:t>
      </w:r>
      <w:r>
        <w:rPr>
          <w:rFonts w:eastAsia="Times New Roman"/>
          <w:szCs w:val="24"/>
        </w:rPr>
        <w:t>,</w:t>
      </w:r>
      <w:r>
        <w:rPr>
          <w:rFonts w:eastAsia="Times New Roman"/>
          <w:szCs w:val="24"/>
        </w:rPr>
        <w:t xml:space="preserve"> την ίδια ώρα που απαγορεύεται το κάπνισμα μέσα από σειρά μέτρων, αυξάνονται οι συζητήσεις για την αποποινικοποίηση των μαλακών ναρκωτικών.</w:t>
      </w:r>
    </w:p>
    <w:p w14:paraId="6EF9FC64"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Έτσι, έρχεται το κράτος, η Κυβέρνηση, η Ευρωπ</w:t>
      </w:r>
      <w:r>
        <w:rPr>
          <w:rFonts w:eastAsia="Times New Roman"/>
          <w:szCs w:val="24"/>
        </w:rPr>
        <w:t>αϊκή Ένωση και τι λέει; Παίρνω κάποια μέτρα, θέτω κάποιους κανόνες και ο καθένας ας πάρει τα μέτρα του, ατομικά</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την ευθύνη, προκειμένου να αντιμετωπίσει το όποιο πρόβλημα, τόσο για την πρόληψη όσο και στην αντιμετώπιση των ζητημάτων </w:t>
      </w:r>
      <w:r>
        <w:rPr>
          <w:rFonts w:eastAsia="Times New Roman"/>
          <w:szCs w:val="24"/>
        </w:rPr>
        <w:lastRenderedPageBreak/>
        <w:t>υγείας, απεμπολώντας κατ’ αυτόν τον τρόπο την υποχρέωση της προστασίας της ζωής και της υγείας του λαού.</w:t>
      </w:r>
    </w:p>
    <w:p w14:paraId="6EF9FC65"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Και αποτελεί τεράστια πρόκλησ</w:t>
      </w:r>
      <w:r>
        <w:rPr>
          <w:rFonts w:eastAsia="Times New Roman"/>
          <w:szCs w:val="24"/>
        </w:rPr>
        <w:t>η και υποκρισία το γεγονός πως το όποιο ενδιαφέρον δεν έχει να κάνει με την υγεία των καπνιστών, αλλά την επιβάρυνση από τις συνέπειες του καπνίσματος στις κρατικές δαπάνες και τα ασφαλιστικά ταμεία, δηλαδή το κόστος. Έτσι αντιμετωπίζεται η υγεία, η δημόσι</w:t>
      </w:r>
      <w:r>
        <w:rPr>
          <w:rFonts w:eastAsia="Times New Roman"/>
          <w:szCs w:val="24"/>
        </w:rPr>
        <w:t>α υγεία, ως κόστος για την οικονομία. Και αυτό αποτελεί διακηρυγμένο στόχο στην Ευρωπαϊκή Ένωση κυβερνήσεων αλλά και κομμάτων που αποδέχονται τις στρατηγικές επιλογές της Ευρωπαϊκής Ένωσης και οι οποίες επιβάλλουν την εξατομίκευση της ευθύνης για την υγεία</w:t>
      </w:r>
      <w:r>
        <w:rPr>
          <w:rFonts w:eastAsia="Times New Roman"/>
          <w:szCs w:val="24"/>
        </w:rPr>
        <w:t xml:space="preserve"> και την ασφάλιση, με συνακόλουθο την εμπορευματοποίηση και ιδιωτικοποίηση και των τομέων αυτών.</w:t>
      </w:r>
    </w:p>
    <w:p w14:paraId="6EF9FC66"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Να γιατί αποτελεί πρόκληση το γεγονός ότι το όποιο ενδιαφέρον δεν είναι για την υγεία των καπνιστών, αλλά για το κόστος για τα ασφαλιστικά ταμεία και τις κρατι</w:t>
      </w:r>
      <w:r>
        <w:rPr>
          <w:rFonts w:eastAsia="Times New Roman"/>
          <w:szCs w:val="24"/>
        </w:rPr>
        <w:t xml:space="preserve">κές δαπάνες, που αφορούν τόσο τα ζητήματα της πρόληψης, της αγωγής υγείας, αλλά και της αντιμετώπισης των προβλημάτων υγείας. Έτσι </w:t>
      </w:r>
      <w:r>
        <w:rPr>
          <w:rFonts w:eastAsia="Times New Roman"/>
          <w:szCs w:val="24"/>
        </w:rPr>
        <w:lastRenderedPageBreak/>
        <w:t>οτιδήποτε έχει σχέση με την πραγματική πρόληψη της έναρξης του καπνίσματος και τη διακοπή του –αγωγή υγείας, άθληση, υπηρεσίε</w:t>
      </w:r>
      <w:r>
        <w:rPr>
          <w:rFonts w:eastAsia="Times New Roman"/>
          <w:szCs w:val="24"/>
        </w:rPr>
        <w:t>ς υγείας, παροχές ασφαλιστικών ταμείων, αντικαπνιστικά ιατρεία- περικόπτονται συνεχώς από το κράτος και εμπορευματοποιούνται.</w:t>
      </w:r>
    </w:p>
    <w:p w14:paraId="6EF9FC67" w14:textId="77777777" w:rsidR="00FB7AA6" w:rsidRDefault="00C770FE">
      <w:pPr>
        <w:spacing w:after="0" w:line="600" w:lineRule="auto"/>
        <w:ind w:firstLine="720"/>
        <w:jc w:val="both"/>
        <w:rPr>
          <w:rFonts w:eastAsia="Times New Roman"/>
          <w:szCs w:val="24"/>
        </w:rPr>
      </w:pPr>
      <w:r>
        <w:rPr>
          <w:rFonts w:eastAsia="Times New Roman"/>
          <w:szCs w:val="24"/>
        </w:rPr>
        <w:t>Συγχρόνως, με τις πολιτικές μείωσης των κρατικών και εργοδοτικών δαπανών για την υγεία</w:t>
      </w:r>
      <w:r>
        <w:rPr>
          <w:rFonts w:eastAsia="Times New Roman"/>
          <w:szCs w:val="24"/>
        </w:rPr>
        <w:t>,</w:t>
      </w:r>
      <w:r>
        <w:rPr>
          <w:rFonts w:eastAsia="Times New Roman"/>
          <w:szCs w:val="24"/>
        </w:rPr>
        <w:t xml:space="preserve"> υλοποιείται ο στρατηγικός στόχος εξοικονόμ</w:t>
      </w:r>
      <w:r>
        <w:rPr>
          <w:rFonts w:eastAsia="Times New Roman"/>
          <w:szCs w:val="24"/>
        </w:rPr>
        <w:t xml:space="preserve">ησης κρατικών κονδυλίων, προκειμένου να ενισχυθεί η ανταγωνιστικότητα των επιχειρήσεων. Έτσι, την ώρα που το κράτος, σε κάθε χώρα και ως σύνολο βεβαίως η Ευρωπαϊκή Ένωση, επιδιώκει να αντιμετωπίζει το πρόβλημα χωρίς επιβάρυνση του κρατικού προϋπολογισμού, </w:t>
      </w:r>
      <w:r>
        <w:rPr>
          <w:rFonts w:eastAsia="Times New Roman"/>
          <w:szCs w:val="24"/>
        </w:rPr>
        <w:t>αντίθετα πολλές φορές αξιοποιείται το πρόβλημα</w:t>
      </w:r>
      <w:r>
        <w:rPr>
          <w:rFonts w:eastAsia="Times New Roman"/>
          <w:szCs w:val="24"/>
        </w:rPr>
        <w:t>,</w:t>
      </w:r>
      <w:r>
        <w:rPr>
          <w:rFonts w:eastAsia="Times New Roman"/>
          <w:szCs w:val="24"/>
        </w:rPr>
        <w:t xml:space="preserve"> επενδυμένο βεβαίως και με την αντίστοιχη προπαγάνδα, στην κατεύθυνση αύξησης των κρατικών εσόδων. </w:t>
      </w:r>
    </w:p>
    <w:p w14:paraId="6EF9FC68" w14:textId="77777777" w:rsidR="00FB7AA6" w:rsidRDefault="00C770FE">
      <w:pPr>
        <w:spacing w:after="0" w:line="600" w:lineRule="auto"/>
        <w:ind w:firstLine="720"/>
        <w:jc w:val="both"/>
        <w:rPr>
          <w:rFonts w:eastAsia="Times New Roman"/>
          <w:szCs w:val="24"/>
        </w:rPr>
      </w:pPr>
      <w:r>
        <w:rPr>
          <w:rFonts w:eastAsia="Times New Roman"/>
          <w:szCs w:val="24"/>
        </w:rPr>
        <w:t>Για παράδειγμα, η αντιμετώπιση του λαθρεμπορίου καπνού, μαζί με την προβολή της διακίνησης των μη ελεγχόμενων</w:t>
      </w:r>
      <w:r>
        <w:rPr>
          <w:rFonts w:eastAsia="Times New Roman"/>
          <w:szCs w:val="24"/>
        </w:rPr>
        <w:t xml:space="preserve">, επικίνδυνων τσιγάρων για την υγεία, συνοδεύεται -και μάλιστα αναγορεύεται ως κυρίαρχο πρόβλημα-, με την απώλεια κρατικών εσόδων από την απώλεια φόρου καπνού. Όμως, το ίδιο </w:t>
      </w:r>
      <w:r>
        <w:rPr>
          <w:rFonts w:eastAsia="Times New Roman"/>
          <w:szCs w:val="24"/>
        </w:rPr>
        <w:lastRenderedPageBreak/>
        <w:t xml:space="preserve">το </w:t>
      </w:r>
      <w:r>
        <w:rPr>
          <w:rFonts w:eastAsia="Times New Roman"/>
          <w:szCs w:val="24"/>
        </w:rPr>
        <w:t>κράτος είναι οι κυβερνήσεις του, που επιβάλ</w:t>
      </w:r>
      <w:r>
        <w:rPr>
          <w:rFonts w:eastAsia="Times New Roman"/>
          <w:szCs w:val="24"/>
        </w:rPr>
        <w:t>λ</w:t>
      </w:r>
      <w:r>
        <w:rPr>
          <w:rFonts w:eastAsia="Times New Roman"/>
          <w:szCs w:val="24"/>
        </w:rPr>
        <w:t>ουν κατ’ εξακολούθηση φόρους στον κ</w:t>
      </w:r>
      <w:r>
        <w:rPr>
          <w:rFonts w:eastAsia="Times New Roman"/>
          <w:szCs w:val="24"/>
        </w:rPr>
        <w:t>απνό. Δείτε, από τις αρχές του επόμενου έτους, από τον Ιανουάριο, θα προστεθεί νέος φόρος στα τσιγάρα, εκτός αν χρειαστεί νωρίτερα, τα έσοδα του οποίου ή έστω μέρος θα κατευθύνονται στη στήριξη του δημόσιου συστήματος υγείας, αφού το επιχείρημα είναι πως τ</w:t>
      </w:r>
      <w:r>
        <w:rPr>
          <w:rFonts w:eastAsia="Times New Roman"/>
          <w:szCs w:val="24"/>
        </w:rPr>
        <w:t>ο μέτρο δρα αφ</w:t>
      </w:r>
      <w:r>
        <w:rPr>
          <w:rFonts w:eastAsia="Times New Roman"/>
          <w:szCs w:val="24"/>
        </w:rPr>
        <w:t xml:space="preserve">’ </w:t>
      </w:r>
      <w:r>
        <w:rPr>
          <w:rFonts w:eastAsia="Times New Roman"/>
          <w:szCs w:val="24"/>
        </w:rPr>
        <w:t>ενός αποτρεπτικά στο κάπνισμα</w:t>
      </w:r>
      <w:r>
        <w:rPr>
          <w:rFonts w:eastAsia="Times New Roman"/>
          <w:szCs w:val="24"/>
        </w:rPr>
        <w:t>,</w:t>
      </w:r>
      <w:r>
        <w:rPr>
          <w:rFonts w:eastAsia="Times New Roman"/>
          <w:szCs w:val="24"/>
        </w:rPr>
        <w:t xml:space="preserve"> αφ</w:t>
      </w:r>
      <w:r>
        <w:rPr>
          <w:rFonts w:eastAsia="Times New Roman"/>
          <w:szCs w:val="24"/>
        </w:rPr>
        <w:t xml:space="preserve">’ </w:t>
      </w:r>
      <w:r>
        <w:rPr>
          <w:rFonts w:eastAsia="Times New Roman"/>
          <w:szCs w:val="24"/>
        </w:rPr>
        <w:t xml:space="preserve">ετέρου στο να πληρώνουν αυτοί που επιβαρύνουν με ευθύνη τους το σύστημα. </w:t>
      </w:r>
    </w:p>
    <w:p w14:paraId="6EF9FC69" w14:textId="77777777" w:rsidR="00FB7AA6" w:rsidRDefault="00C770FE">
      <w:pPr>
        <w:spacing w:after="0" w:line="600" w:lineRule="auto"/>
        <w:ind w:firstLine="720"/>
        <w:jc w:val="both"/>
        <w:rPr>
          <w:rFonts w:eastAsia="Times New Roman"/>
          <w:szCs w:val="24"/>
        </w:rPr>
      </w:pPr>
      <w:r>
        <w:rPr>
          <w:rFonts w:eastAsia="Times New Roman"/>
          <w:szCs w:val="24"/>
        </w:rPr>
        <w:t>Πρόκειται για υποκρισία, αφού την ίδια στιγμή η Ευρωπαϊκή Ένωση και οι κυβερνήσεις μειώνουν τις κρατικές δαπάνες στην υγεία, μεταφέ</w:t>
      </w:r>
      <w:r>
        <w:rPr>
          <w:rFonts w:eastAsia="Times New Roman"/>
          <w:szCs w:val="24"/>
        </w:rPr>
        <w:t>ροντας όλο και μεγαλύτερο μέρος των δαπανών στα λαϊκά στρώματα, είτε καπνίζουν είτε δεν καπνίζουν. Έτσι, με αυτή την πολιτική</w:t>
      </w:r>
      <w:r>
        <w:rPr>
          <w:rFonts w:eastAsia="Times New Roman"/>
          <w:szCs w:val="24"/>
        </w:rPr>
        <w:t>,</w:t>
      </w:r>
      <w:r>
        <w:rPr>
          <w:rFonts w:eastAsia="Times New Roman"/>
          <w:szCs w:val="24"/>
        </w:rPr>
        <w:t xml:space="preserve"> από τη μια προβάλλονται όντως τα κακά του καπνίσματος και από την άλλη ένα μέρος των δαπανών στην υγεία εξαρτάται από την αύξηση </w:t>
      </w:r>
      <w:r>
        <w:rPr>
          <w:rFonts w:eastAsia="Times New Roman"/>
          <w:szCs w:val="24"/>
        </w:rPr>
        <w:t>του καπνίσματος, αφού έτσι αυξάνονται και τα κρατικά έσοδα από την επιβάρυνση του λαού, όχι όμως των επιχειρηματικών ομίλων, των καπνοβιομηχάνων, αφού αυτό απαιτεί η ανταγωνιστικότητα, δηλαδή η κερδοφορία τους.</w:t>
      </w:r>
    </w:p>
    <w:p w14:paraId="6EF9FC6A" w14:textId="77777777" w:rsidR="00FB7AA6" w:rsidRDefault="00C770FE">
      <w:pPr>
        <w:spacing w:after="0" w:line="600" w:lineRule="auto"/>
        <w:ind w:firstLine="720"/>
        <w:jc w:val="both"/>
        <w:rPr>
          <w:rFonts w:eastAsia="Times New Roman"/>
          <w:szCs w:val="24"/>
        </w:rPr>
      </w:pPr>
      <w:r>
        <w:rPr>
          <w:rFonts w:eastAsia="Times New Roman"/>
          <w:szCs w:val="24"/>
        </w:rPr>
        <w:lastRenderedPageBreak/>
        <w:t>Μάλιστα, απαύγασμα της υποκρισίας αποτελούν ο</w:t>
      </w:r>
      <w:r>
        <w:rPr>
          <w:rFonts w:eastAsia="Times New Roman"/>
          <w:szCs w:val="24"/>
        </w:rPr>
        <w:t xml:space="preserve">ι αποκρουστικές φωτογραφίες που πρόκειται να τοποθετηθούν στις συσκευασίες και προβλέπονται βεβαίως και στην </w:t>
      </w:r>
      <w:r>
        <w:rPr>
          <w:rFonts w:eastAsia="Times New Roman"/>
          <w:szCs w:val="24"/>
        </w:rPr>
        <w:t>ο</w:t>
      </w:r>
      <w:r>
        <w:rPr>
          <w:rFonts w:eastAsia="Times New Roman"/>
          <w:szCs w:val="24"/>
        </w:rPr>
        <w:t xml:space="preserve">δηγία που συζητούμε σήμερα, υποκαθιστώντας με τον τρόπο αυτόν την κρατική ευθύνη στην ανάπτυξη υπηρεσιών και υποδομών με τρομοκρατικές καμπάνιες. </w:t>
      </w:r>
    </w:p>
    <w:p w14:paraId="6EF9FC6B" w14:textId="77777777" w:rsidR="00FB7AA6" w:rsidRDefault="00C770FE">
      <w:pPr>
        <w:spacing w:after="0" w:line="600" w:lineRule="auto"/>
        <w:ind w:firstLine="720"/>
        <w:jc w:val="both"/>
        <w:rPr>
          <w:rFonts w:eastAsia="Times New Roman"/>
          <w:szCs w:val="24"/>
        </w:rPr>
      </w:pPr>
      <w:r>
        <w:rPr>
          <w:rFonts w:eastAsia="Times New Roman"/>
          <w:szCs w:val="24"/>
        </w:rPr>
        <w:t>Αλήθεια, τι αποτελέσματα είχαν τα έως τώρα μέτρα,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οι προειδοποιήσεις στα πακέτα, η αύξηση στις τιμές των τσιγάρων; Τόσο αυτά αλλά και όσα προτείνονται με το σκεπτικό της αποτροπής από το κάπνισμα ακουμπούν στην αντίληψη της Ευρωπαϊκή</w:t>
      </w:r>
      <w:r>
        <w:rPr>
          <w:rFonts w:eastAsia="Times New Roman"/>
          <w:szCs w:val="24"/>
        </w:rPr>
        <w:t>ς Ένωσης και των κυβερνήσεων ότι «δείχνω τι μπορεί να συμβεί, τι μπορεί να πάθεις από το κάπνισμα, όμως δεν εφαρμόζω μέτρα για να αντιμετωπίσω το πρόβλημα, αλλά αντίθετα αναπαράγω το πρόβλημα με τα μέτρα που παίρνω». Δείτε μισθούς, συντάξεις, τα ζητήματα τ</w:t>
      </w:r>
      <w:r>
        <w:rPr>
          <w:rFonts w:eastAsia="Times New Roman"/>
          <w:szCs w:val="24"/>
        </w:rPr>
        <w:t>ου περιβάλλοντος, της ανεργίας, το σύστημα υγείας, προβολή προτύπων κ.λπ., τα οποία συνολικά συντελούν στην πρόωρη φθορά της υγείας των λαϊκών οικογενειών, είτε καπνίζουν είτε δεν καπνίζουν, μεταφέροντας αντίστοιχα την ευθύνη στον καθένα ατομικά να δώσει λ</w:t>
      </w:r>
      <w:r>
        <w:rPr>
          <w:rFonts w:eastAsia="Times New Roman"/>
          <w:szCs w:val="24"/>
        </w:rPr>
        <w:t xml:space="preserve">ύση. </w:t>
      </w:r>
    </w:p>
    <w:p w14:paraId="6EF9FC6C" w14:textId="77777777" w:rsidR="00FB7AA6" w:rsidRDefault="00C770FE">
      <w:pPr>
        <w:spacing w:after="0" w:line="600" w:lineRule="auto"/>
        <w:ind w:firstLine="720"/>
        <w:jc w:val="both"/>
        <w:rPr>
          <w:rFonts w:eastAsia="Times New Roman"/>
          <w:szCs w:val="24"/>
        </w:rPr>
      </w:pPr>
      <w:r>
        <w:rPr>
          <w:rFonts w:eastAsia="Times New Roman"/>
          <w:szCs w:val="24"/>
        </w:rPr>
        <w:lastRenderedPageBreak/>
        <w:t>Εξάλλου, τα ίδια δεν συμβαίνουν και με τις άλλες πηγές που αφορούν την υγεία; Προβάλλεται, για παράδειγμα, η ανάγκη της υγιεινής διατροφής, με αφορμή την αντιμετώπιση της χοληστερόλης ή των καρδιακών νοσημάτων ή της παχυσαρκίας κ.ά., όταν μεγάλο τμήμ</w:t>
      </w:r>
      <w:r>
        <w:rPr>
          <w:rFonts w:eastAsia="Times New Roman"/>
          <w:szCs w:val="24"/>
        </w:rPr>
        <w:t>α του πληθυσμού τρώει σαβούρα, γιατί αυτή αντιστοιχεί στο επίπεδο των μισθών και των συντάξεων; Και βέβαια η κατάσταση είναι πολύ χειρότερη γι’ αυτούς που δεν έχουν ούτε αυτά.</w:t>
      </w:r>
    </w:p>
    <w:p w14:paraId="6EF9FC6D" w14:textId="77777777" w:rsidR="00FB7AA6" w:rsidRDefault="00C770FE">
      <w:pPr>
        <w:spacing w:after="0" w:line="600" w:lineRule="auto"/>
        <w:ind w:firstLine="720"/>
        <w:jc w:val="both"/>
        <w:rPr>
          <w:rFonts w:eastAsia="Times New Roman"/>
          <w:szCs w:val="24"/>
        </w:rPr>
      </w:pPr>
      <w:r>
        <w:rPr>
          <w:rFonts w:eastAsia="Times New Roman"/>
          <w:szCs w:val="24"/>
        </w:rPr>
        <w:t>Έτσι, λοιπόν, τα όποια αντικαπνιστικά μέτρα πάρθηκαν ή τα όποια προγραμματίζοντα</w:t>
      </w:r>
      <w:r>
        <w:rPr>
          <w:rFonts w:eastAsia="Times New Roman"/>
          <w:szCs w:val="24"/>
        </w:rPr>
        <w:t>ι στο όνομα της δημόσιας υγείας προβάλλονται ως ευαισθησία. Όμως, δεν επιδεικνύει το κράτος –οι κυβερνήσεις με τις πολιτικές που εφαρμόζουν, αυτό το αστικό κράτος και η εργοδοσία παράλληλα- την ίδια ευαισθησία για την υγεία και ασφάλεια στους τόπους δουλει</w:t>
      </w:r>
      <w:r>
        <w:rPr>
          <w:rFonts w:eastAsia="Times New Roman"/>
          <w:szCs w:val="24"/>
        </w:rPr>
        <w:t xml:space="preserve">άς, αφού χιλιάδες εργαζόμενοι αποκτούν επαγγελματικές ασθένειες, χιλιάδες δολοφονούνται ή σακατεύονται στους τόπους δουλειάς από την εγκληματική εργοδοτική δράση. Δεν δείχνουν την ίδια ευαισθησία, αλλά καταργούν ή καταργήθηκαν τα βαρέα και ανθυγιεινά. Εδώ </w:t>
      </w:r>
      <w:r>
        <w:rPr>
          <w:rFonts w:eastAsia="Times New Roman"/>
          <w:szCs w:val="24"/>
        </w:rPr>
        <w:t xml:space="preserve">οι κυβερνήσεις δεν μιλούν για κόστος στην οικονομία. Η ζωή των εργατών είναι αναλώσιμη. Εξάλλου, </w:t>
      </w:r>
      <w:r>
        <w:rPr>
          <w:rFonts w:eastAsia="Times New Roman"/>
          <w:szCs w:val="24"/>
        </w:rPr>
        <w:lastRenderedPageBreak/>
        <w:t>ένας θάνατος από εργατικό ατύχημα κοστίζει πολύ λιγότερο ως αποζημίωση από το να εφαρμόσουν μέτρα υγιεινής και ασφάλειας.</w:t>
      </w:r>
    </w:p>
    <w:p w14:paraId="6EF9FC6E" w14:textId="77777777" w:rsidR="00FB7AA6" w:rsidRDefault="00C770FE">
      <w:pPr>
        <w:spacing w:after="0" w:line="600" w:lineRule="auto"/>
        <w:ind w:firstLine="720"/>
        <w:jc w:val="both"/>
        <w:rPr>
          <w:rFonts w:eastAsia="Times New Roman"/>
          <w:szCs w:val="24"/>
        </w:rPr>
      </w:pPr>
      <w:r>
        <w:rPr>
          <w:rFonts w:eastAsia="Times New Roman"/>
          <w:szCs w:val="24"/>
        </w:rPr>
        <w:t>Θεωρούμε πως η απόφαση, η προσπάθεια για απαλλαγή από το κάπνισμα δεν μπορεί παρά να είναι μια συλλογική και ατομική επιλογή στην κατεύθυνση εξάλειψης των εξαρτήσεων, που η οργανωμένη πολιτεία θα στέκεται αρωγός με όλα τα μέσα, κυρίως μέσω της πρόληψης</w:t>
      </w:r>
      <w:r>
        <w:rPr>
          <w:rFonts w:eastAsia="Times New Roman"/>
          <w:szCs w:val="24"/>
        </w:rPr>
        <w:t>,</w:t>
      </w:r>
      <w:r>
        <w:rPr>
          <w:rFonts w:eastAsia="Times New Roman"/>
          <w:szCs w:val="24"/>
        </w:rPr>
        <w:t xml:space="preserve"> πο</w:t>
      </w:r>
      <w:r>
        <w:rPr>
          <w:rFonts w:eastAsia="Times New Roman"/>
          <w:szCs w:val="24"/>
        </w:rPr>
        <w:t>υ είναι ανύπαρκτη και έξω από τους προσανατολισμούς της ασκούμενης πολιτικής.</w:t>
      </w:r>
    </w:p>
    <w:p w14:paraId="6EF9FC6F" w14:textId="77777777" w:rsidR="00FB7AA6" w:rsidRDefault="00C770FE">
      <w:pPr>
        <w:spacing w:after="0" w:line="600" w:lineRule="auto"/>
        <w:ind w:firstLine="720"/>
        <w:jc w:val="both"/>
        <w:rPr>
          <w:rFonts w:eastAsia="Times New Roman"/>
          <w:szCs w:val="24"/>
        </w:rPr>
      </w:pPr>
      <w:r>
        <w:rPr>
          <w:rFonts w:eastAsia="Times New Roman"/>
          <w:szCs w:val="24"/>
        </w:rPr>
        <w:t>Θεωρούμε πως πρέπει να υπάρχουν μέτρα ελέγχου, κυρίως όμως μέτρα αντιμετώπισης όλων των κοινωνικών και οικονομικών παραγόντων που επιδρούν αρνητικά στη ζωή και στην υγεία του λαο</w:t>
      </w:r>
      <w:r>
        <w:rPr>
          <w:rFonts w:eastAsia="Times New Roman"/>
          <w:szCs w:val="24"/>
        </w:rPr>
        <w:t xml:space="preserve">ύ και αφορούν όχι μόνο το κάπνισμα, αλλά συνολικά τους όρους ζωής του λαού μας. </w:t>
      </w:r>
    </w:p>
    <w:p w14:paraId="6EF9FC70" w14:textId="77777777" w:rsidR="00FB7AA6" w:rsidRDefault="00C770FE">
      <w:pPr>
        <w:spacing w:after="0" w:line="600" w:lineRule="auto"/>
        <w:ind w:firstLine="720"/>
        <w:jc w:val="both"/>
        <w:rPr>
          <w:rFonts w:eastAsia="Times New Roman"/>
          <w:szCs w:val="24"/>
        </w:rPr>
      </w:pPr>
      <w:r>
        <w:rPr>
          <w:rFonts w:eastAsia="Times New Roman"/>
          <w:szCs w:val="24"/>
        </w:rPr>
        <w:t>Αυτό που απαιτείται είναι ολοκληρωμένα προγράμματα πρόληψης και κρατικής φροντίδας και δημόσιες δωρεάν υποδομές απεξάρτησης από το κάπνισμα, ενταγμένα σε ένα ολοκληρωμένο δημό</w:t>
      </w:r>
      <w:r>
        <w:rPr>
          <w:rFonts w:eastAsia="Times New Roman"/>
          <w:szCs w:val="24"/>
        </w:rPr>
        <w:t xml:space="preserve">σιο σύστημα υγείας και πρόνοιας, με απαγόρευση κάθε επιχειρηματικής δραστηριότητας, που μπορούν όμως </w:t>
      </w:r>
      <w:r>
        <w:rPr>
          <w:rFonts w:eastAsia="Times New Roman"/>
          <w:szCs w:val="24"/>
        </w:rPr>
        <w:lastRenderedPageBreak/>
        <w:t>να υλοποιηθούν μόνο σ’ έναν εντελώς διαφορετικό δρόμο ανάπτυξης, με τον εργαζόμενο λαό στην εξουσία.</w:t>
      </w:r>
    </w:p>
    <w:p w14:paraId="6EF9FC71" w14:textId="77777777" w:rsidR="00FB7AA6" w:rsidRDefault="00C770FE">
      <w:pPr>
        <w:spacing w:after="0" w:line="600" w:lineRule="auto"/>
        <w:ind w:firstLine="720"/>
        <w:jc w:val="both"/>
        <w:rPr>
          <w:rFonts w:eastAsia="Times New Roman"/>
          <w:szCs w:val="24"/>
        </w:rPr>
      </w:pPr>
      <w:r>
        <w:rPr>
          <w:rFonts w:eastAsia="Times New Roman"/>
          <w:szCs w:val="24"/>
        </w:rPr>
        <w:t>Στη βάση όλων αυτών, κύριε Πρόεδρε, το Κομμουνιστικό Κ</w:t>
      </w:r>
      <w:r>
        <w:rPr>
          <w:rFonts w:eastAsia="Times New Roman"/>
          <w:szCs w:val="24"/>
        </w:rPr>
        <w:t>όμμα θα ψηφίσει «</w:t>
      </w:r>
      <w:r>
        <w:rPr>
          <w:rFonts w:eastAsia="Times New Roman"/>
          <w:szCs w:val="24"/>
        </w:rPr>
        <w:t>παρών</w:t>
      </w:r>
      <w:r>
        <w:rPr>
          <w:rFonts w:eastAsia="Times New Roman"/>
          <w:szCs w:val="24"/>
        </w:rPr>
        <w:t xml:space="preserve">» στο συγκεκριμένο σχέδιο νόμου, στη συγκεκριμένη </w:t>
      </w:r>
      <w:r>
        <w:rPr>
          <w:rFonts w:eastAsia="Times New Roman"/>
          <w:szCs w:val="24"/>
        </w:rPr>
        <w:t>ο</w:t>
      </w:r>
      <w:r>
        <w:rPr>
          <w:rFonts w:eastAsia="Times New Roman"/>
          <w:szCs w:val="24"/>
        </w:rPr>
        <w:t xml:space="preserve">δηγία. </w:t>
      </w:r>
    </w:p>
    <w:p w14:paraId="6EF9FC72" w14:textId="77777777" w:rsidR="00FB7AA6" w:rsidRDefault="00C770FE">
      <w:pPr>
        <w:spacing w:after="0" w:line="600" w:lineRule="auto"/>
        <w:ind w:firstLine="720"/>
        <w:jc w:val="both"/>
        <w:rPr>
          <w:rFonts w:eastAsia="Times New Roman"/>
          <w:color w:val="FF0000"/>
          <w:szCs w:val="24"/>
        </w:rPr>
      </w:pPr>
      <w:r>
        <w:rPr>
          <w:rFonts w:eastAsia="Times New Roman"/>
          <w:szCs w:val="24"/>
        </w:rPr>
        <w:t xml:space="preserve">Επιτρέψτε μου στον χρόνο που μου απομένει –λιγότερο χρόνο θα χρησιμοποιήσω- να ζητήσω κάτι από τον Υπουργό, από την Κυβέρνηση. Νομίζω ότι θα αγκαλιαστεί αυτή η πρόταση, γιατί </w:t>
      </w:r>
      <w:r>
        <w:rPr>
          <w:rFonts w:eastAsia="Times New Roman"/>
          <w:szCs w:val="24"/>
        </w:rPr>
        <w:t>και από άλλους Βουλευτές είχε κατατεθεί αντίστοιχη τροπολογία. Είναι μια τροπολογία που αφορά στην επέκταση των συμβάσεων</w:t>
      </w:r>
      <w:r>
        <w:rPr>
          <w:rFonts w:eastAsia="Times New Roman"/>
          <w:szCs w:val="24"/>
        </w:rPr>
        <w:t>,</w:t>
      </w:r>
      <w:r>
        <w:rPr>
          <w:rFonts w:eastAsia="Times New Roman"/>
          <w:szCs w:val="24"/>
        </w:rPr>
        <w:t xml:space="preserve"> έως το τέλος του 2016</w:t>
      </w:r>
      <w:r>
        <w:rPr>
          <w:rFonts w:eastAsia="Times New Roman"/>
          <w:szCs w:val="24"/>
        </w:rPr>
        <w:t>,</w:t>
      </w:r>
      <w:r>
        <w:rPr>
          <w:rFonts w:eastAsia="Times New Roman"/>
          <w:szCs w:val="24"/>
        </w:rPr>
        <w:t xml:space="preserve"> συμβασιούχων εργαζομένων που σύναψαν σύμβαση με τους δήμους. Εμείς το αναφέρουμε στην τροπολογία με αφορμή το</w:t>
      </w:r>
      <w:r>
        <w:rPr>
          <w:rFonts w:eastAsia="Times New Roman"/>
          <w:szCs w:val="24"/>
        </w:rPr>
        <w:t>ν</w:t>
      </w:r>
      <w:r>
        <w:rPr>
          <w:rFonts w:eastAsia="Times New Roman"/>
          <w:szCs w:val="24"/>
        </w:rPr>
        <w:t xml:space="preserve"> Δήμο Ηρακλείου, αλλά αυτό συμβαίνει και σε άλλους δήμους ανά τη χώρα. Ήταν η δεύτερη φάση συμβασιούχων το</w:t>
      </w:r>
      <w:r>
        <w:rPr>
          <w:rFonts w:eastAsia="Times New Roman"/>
          <w:szCs w:val="24"/>
        </w:rPr>
        <w:t>ν</w:t>
      </w:r>
      <w:r>
        <w:rPr>
          <w:rFonts w:eastAsia="Times New Roman"/>
          <w:szCs w:val="24"/>
        </w:rPr>
        <w:t xml:space="preserve"> Γενάρη, για τους οποίους δεν προβλέφθηκε ή τέλος πάντων δεν είχε περάσει τροπολογία, όπως είχε γίνει με τους συμβασιούχους του </w:t>
      </w:r>
      <w:r>
        <w:rPr>
          <w:rFonts w:eastAsia="Times New Roman"/>
          <w:szCs w:val="24"/>
        </w:rPr>
        <w:lastRenderedPageBreak/>
        <w:t>Δεκέμβρη, δηλαδή αυτο</w:t>
      </w:r>
      <w:r>
        <w:rPr>
          <w:rFonts w:eastAsia="Times New Roman"/>
          <w:szCs w:val="24"/>
        </w:rPr>
        <w:t xml:space="preserve">ύς </w:t>
      </w:r>
      <w:r>
        <w:rPr>
          <w:rFonts w:eastAsia="Times New Roman"/>
          <w:szCs w:val="24"/>
        </w:rPr>
        <w:t>οι οποίοι</w:t>
      </w:r>
      <w:r>
        <w:rPr>
          <w:rFonts w:eastAsia="Times New Roman"/>
          <w:szCs w:val="24"/>
        </w:rPr>
        <w:t xml:space="preserve">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2015 είχαν συνάψει συμβάσεις με τους δήμους, των οποίων η θητεία ανανεώθηκε –να το πούμε έτσι- έως το τέλος του 2016. Για τη δεύτερη φάση συμβασιούχων</w:t>
      </w:r>
      <w:r>
        <w:rPr>
          <w:rFonts w:eastAsia="Times New Roman"/>
          <w:szCs w:val="24"/>
        </w:rPr>
        <w:t>,</w:t>
      </w:r>
      <w:r>
        <w:rPr>
          <w:rFonts w:eastAsia="Times New Roman"/>
          <w:szCs w:val="24"/>
        </w:rPr>
        <w:t xml:space="preserve"> του Γενάρη του 2016, ζητάμε με την τροπολογία να παραταθεί η θητεία τους </w:t>
      </w:r>
      <w:r w:rsidRPr="00B7651A">
        <w:rPr>
          <w:rFonts w:eastAsia="Times New Roman"/>
          <w:szCs w:val="24"/>
        </w:rPr>
        <w:t>μέχρι τ</w:t>
      </w:r>
      <w:r w:rsidRPr="00B7651A">
        <w:rPr>
          <w:rFonts w:eastAsia="Times New Roman"/>
          <w:szCs w:val="24"/>
        </w:rPr>
        <w:t xml:space="preserve">ο τέλος του 2016. </w:t>
      </w:r>
    </w:p>
    <w:p w14:paraId="6EF9FC73" w14:textId="77777777" w:rsidR="00FB7AA6" w:rsidRDefault="00C770FE">
      <w:pPr>
        <w:spacing w:after="0" w:line="600" w:lineRule="auto"/>
        <w:ind w:firstLine="720"/>
        <w:jc w:val="both"/>
        <w:rPr>
          <w:rFonts w:eastAsia="Times New Roman"/>
          <w:szCs w:val="24"/>
        </w:rPr>
      </w:pPr>
      <w:r>
        <w:rPr>
          <w:rFonts w:eastAsia="Times New Roman"/>
          <w:szCs w:val="24"/>
        </w:rPr>
        <w:t>Βεβαίως, πέραν αυτού, εμείς καταθέτουμε και ως αίτημα μέσω της τροπολογίας με τη λήξη της θητείας, εν προκειμένω στο τέλος του 2016, να μετατραπούν οι εργασιακές τους σχέσεις σε αορίστου χρόνου. Νομίζω ότι η Κυβέρνηση θα το δει θετικά αυ</w:t>
      </w:r>
      <w:r>
        <w:rPr>
          <w:rFonts w:eastAsia="Times New Roman"/>
          <w:szCs w:val="24"/>
        </w:rPr>
        <w:t xml:space="preserve">τό. </w:t>
      </w:r>
    </w:p>
    <w:p w14:paraId="6EF9FC74" w14:textId="77777777" w:rsidR="00FB7AA6" w:rsidRDefault="00C770FE">
      <w:pPr>
        <w:spacing w:after="0" w:line="600" w:lineRule="auto"/>
        <w:ind w:firstLine="720"/>
        <w:jc w:val="both"/>
        <w:rPr>
          <w:rFonts w:eastAsia="Times New Roman"/>
          <w:szCs w:val="24"/>
        </w:rPr>
      </w:pPr>
      <w:r>
        <w:rPr>
          <w:rFonts w:eastAsia="Times New Roman"/>
          <w:szCs w:val="24"/>
        </w:rPr>
        <w:t>Σας ευχαριστώ.</w:t>
      </w:r>
    </w:p>
    <w:p w14:paraId="6EF9FC75" w14:textId="77777777" w:rsidR="00FB7AA6" w:rsidRDefault="00C770FE">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συνάδελφος κ. Κωνσταντίνος Μπαργιώτας, ειδικός αγορητής από το Ποτάμι, έχει τον λόγο.</w:t>
      </w:r>
    </w:p>
    <w:p w14:paraId="6EF9FC76" w14:textId="77777777" w:rsidR="00FB7AA6" w:rsidRDefault="00C770FE">
      <w:pPr>
        <w:spacing w:after="0"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Ευχαριστώ, κύριε Πρόεδρε.</w:t>
      </w:r>
    </w:p>
    <w:p w14:paraId="6EF9FC77" w14:textId="77777777" w:rsidR="00FB7AA6" w:rsidRDefault="00C770FE">
      <w:pPr>
        <w:spacing w:after="0" w:line="600" w:lineRule="auto"/>
        <w:ind w:firstLine="720"/>
        <w:jc w:val="both"/>
        <w:rPr>
          <w:rFonts w:eastAsia="Times New Roman"/>
          <w:szCs w:val="24"/>
        </w:rPr>
      </w:pPr>
      <w:r>
        <w:rPr>
          <w:rFonts w:eastAsia="Times New Roman"/>
          <w:szCs w:val="24"/>
        </w:rPr>
        <w:t>Νομίζω ότι ολοκληρώνεται σήμερα μια πραγματικά καλή συζήτηση που</w:t>
      </w:r>
      <w:r>
        <w:rPr>
          <w:rFonts w:eastAsia="Times New Roman"/>
          <w:szCs w:val="24"/>
        </w:rPr>
        <w:t xml:space="preserve"> αφορά το κάπνισμα, τις απαγορεύσεις και τους κανονισμούς. Η ενσωμάτωση της </w:t>
      </w:r>
      <w:r>
        <w:rPr>
          <w:rFonts w:eastAsia="Times New Roman"/>
          <w:szCs w:val="24"/>
        </w:rPr>
        <w:t>ο</w:t>
      </w:r>
      <w:r>
        <w:rPr>
          <w:rFonts w:eastAsia="Times New Roman"/>
          <w:szCs w:val="24"/>
        </w:rPr>
        <w:t xml:space="preserve">δηγίας, όπως αυτή ήλθε από το Υπουργείο, </w:t>
      </w:r>
      <w:r>
        <w:rPr>
          <w:rFonts w:eastAsia="Times New Roman"/>
          <w:szCs w:val="24"/>
        </w:rPr>
        <w:lastRenderedPageBreak/>
        <w:t xml:space="preserve">συζητήθηκε όντως διεξοδικά. Είχαμε την ευκαιρία να ακούσουμε τις απόψεις όλων των εμπλεκόμενων φορέων και της επιστημονικής κοινότητας οι </w:t>
      </w:r>
      <w:r>
        <w:rPr>
          <w:rFonts w:eastAsia="Times New Roman"/>
          <w:szCs w:val="24"/>
        </w:rPr>
        <w:t xml:space="preserve">οποίες, απ’ ό,τι φαίνεται, υποστηρίζουν τις καινούργιες ρυθμίσεις και την εναρμόνιση της νομοθεσίας μας. </w:t>
      </w:r>
    </w:p>
    <w:p w14:paraId="6EF9FC78" w14:textId="77777777" w:rsidR="00FB7AA6" w:rsidRDefault="00C770FE">
      <w:pPr>
        <w:spacing w:after="0" w:line="600" w:lineRule="auto"/>
        <w:ind w:firstLine="720"/>
        <w:jc w:val="both"/>
        <w:rPr>
          <w:rFonts w:eastAsia="Times New Roman"/>
          <w:szCs w:val="24"/>
        </w:rPr>
      </w:pPr>
      <w:r>
        <w:rPr>
          <w:rFonts w:eastAsia="Times New Roman"/>
          <w:szCs w:val="24"/>
        </w:rPr>
        <w:t>Θα ήθελα να θυμίσω απ’ αυτά που ακούσαμε ένα αισιόδοξο στοιχείο, ότι ο αριθμός των καπνιστών βαίνει μειούμενος στην Ελλάδα. Είναι πλέον περίπου 27%, δ</w:t>
      </w:r>
      <w:r>
        <w:rPr>
          <w:rFonts w:eastAsia="Times New Roman"/>
          <w:szCs w:val="24"/>
        </w:rPr>
        <w:t>ηλαδή κάτι λιγότερο από ένας στους τρεις ενήλικους καπνίζει. Έχουμε ακόμα μία φωνασκούσα μειοψηφία</w:t>
      </w:r>
      <w:r>
        <w:rPr>
          <w:rFonts w:eastAsia="Times New Roman"/>
          <w:szCs w:val="24"/>
        </w:rPr>
        <w:t>,</w:t>
      </w:r>
      <w:r>
        <w:rPr>
          <w:rFonts w:eastAsia="Times New Roman"/>
          <w:szCs w:val="24"/>
        </w:rPr>
        <w:t xml:space="preserve"> η οποία διά της βίας επιβάλλει στην Ελλάδα, όπως πολλές άλλες, τον κανόνα του ισχυρότερου, τουλάχιστον στη φωνή. Έτσι, λοιπόν, ένας στους τρεις ενήλικες καπ</w:t>
      </w:r>
      <w:r>
        <w:rPr>
          <w:rFonts w:eastAsia="Times New Roman"/>
          <w:szCs w:val="24"/>
        </w:rPr>
        <w:t xml:space="preserve">νίζει και έχει επιβάλει την καταπάτηση του αντικαπνιστικού νόμου και το κάπνισμα παντού, όπως είπε προηγουμένως και η κ. Χριστοφιλοπούλου, στη Βουλή, στους χώρους εστίασης, στα νοσοκομεία. </w:t>
      </w:r>
    </w:p>
    <w:p w14:paraId="6EF9FC79" w14:textId="77777777" w:rsidR="00FB7AA6" w:rsidRDefault="00C770FE">
      <w:pPr>
        <w:spacing w:after="0" w:line="600" w:lineRule="auto"/>
        <w:ind w:firstLine="720"/>
        <w:jc w:val="both"/>
        <w:rPr>
          <w:rFonts w:eastAsia="Times New Roman"/>
          <w:szCs w:val="24"/>
        </w:rPr>
      </w:pPr>
      <w:r>
        <w:rPr>
          <w:rFonts w:eastAsia="Times New Roman"/>
          <w:szCs w:val="24"/>
        </w:rPr>
        <w:lastRenderedPageBreak/>
        <w:t>Νομίζω ότι αυτή είναι η πρώτη παρατήρηση που πρέπει να γίνει, δηλα</w:t>
      </w:r>
      <w:r>
        <w:rPr>
          <w:rFonts w:eastAsia="Times New Roman"/>
          <w:szCs w:val="24"/>
        </w:rPr>
        <w:t>δή ότι το μεγάλο έλλειμμα της χώρας δεν ήταν η εναρμόνιση, δεν είναι η εισαγωγή απαγορεύσεων και φωτογραφιών, δεν είναι ενδεχομένως καν η απαγόρευση και του ηλεκτρονικού τσιγάρου. Είναι κυρίως η εφαρμογή της νομοθεσίας στην οποία υπάρχει μια τεράστια τρύπα</w:t>
      </w:r>
      <w:r>
        <w:rPr>
          <w:rFonts w:eastAsia="Times New Roman"/>
          <w:szCs w:val="24"/>
        </w:rPr>
        <w:t xml:space="preserve">. </w:t>
      </w:r>
    </w:p>
    <w:p w14:paraId="6EF9FC7A" w14:textId="77777777" w:rsidR="00FB7AA6" w:rsidRDefault="00C770FE">
      <w:pPr>
        <w:spacing w:after="0" w:line="600" w:lineRule="auto"/>
        <w:ind w:firstLine="720"/>
        <w:jc w:val="both"/>
        <w:rPr>
          <w:rFonts w:eastAsia="Times New Roman"/>
          <w:szCs w:val="24"/>
        </w:rPr>
      </w:pPr>
      <w:r>
        <w:rPr>
          <w:rFonts w:eastAsia="Times New Roman"/>
          <w:szCs w:val="24"/>
        </w:rPr>
        <w:t>Έλεγε η συνάδελφος κ. Μάρκου, που είχε μία πρόσφατη εμπειρία στη γείτονα Τουρκία, ότι απαγορεύεται το κάπνισμα στα καράβια και στο κατάστρωμα και δεν καπνίζει κανένας. Το «και δεν καπνίζει κανένας» είναι αυτό που δεν γίνεται σ</w:t>
      </w:r>
      <w:r>
        <w:rPr>
          <w:rFonts w:eastAsia="Times New Roman"/>
          <w:szCs w:val="24"/>
        </w:rPr>
        <w:t>ε</w:t>
      </w:r>
      <w:r>
        <w:rPr>
          <w:rFonts w:eastAsia="Times New Roman"/>
          <w:szCs w:val="24"/>
        </w:rPr>
        <w:t xml:space="preserve"> αυτή τη χώρα, έστω και στ</w:t>
      </w:r>
      <w:r>
        <w:rPr>
          <w:rFonts w:eastAsia="Times New Roman"/>
          <w:szCs w:val="24"/>
        </w:rPr>
        <w:t xml:space="preserve">ους χώρους που απαγορεύεται το κάπνισμα. </w:t>
      </w:r>
    </w:p>
    <w:p w14:paraId="6EF9FC7B" w14:textId="77777777" w:rsidR="00FB7AA6" w:rsidRDefault="00C770FE">
      <w:pPr>
        <w:spacing w:after="0" w:line="600" w:lineRule="auto"/>
        <w:ind w:firstLine="720"/>
        <w:jc w:val="both"/>
        <w:rPr>
          <w:rFonts w:eastAsia="Times New Roman"/>
          <w:szCs w:val="24"/>
        </w:rPr>
      </w:pPr>
      <w:r>
        <w:rPr>
          <w:rFonts w:eastAsia="Times New Roman"/>
          <w:szCs w:val="24"/>
        </w:rPr>
        <w:t>Νομίζω ότι αυτό που πρέπει να συζητήσουμε, αφήνοντας λίγο στην άκρη την υποκρισία που μας διακρίνει σαν κοινωνία, είναι το θέμα της απαγόρευσης του καπνίσματος και της επιβολής του νόμου. Αυτό είναι το σημαντικότερ</w:t>
      </w:r>
      <w:r>
        <w:rPr>
          <w:rFonts w:eastAsia="Times New Roman"/>
          <w:szCs w:val="24"/>
        </w:rPr>
        <w:t>ο και αυτό δεν θέλουμε να βλέπουμε.</w:t>
      </w:r>
    </w:p>
    <w:p w14:paraId="6EF9FC7C" w14:textId="77777777" w:rsidR="00FB7AA6" w:rsidRDefault="00C770FE">
      <w:pPr>
        <w:spacing w:after="0" w:line="600" w:lineRule="auto"/>
        <w:ind w:firstLine="720"/>
        <w:jc w:val="both"/>
        <w:rPr>
          <w:rFonts w:eastAsia="Times New Roman"/>
          <w:szCs w:val="24"/>
        </w:rPr>
      </w:pPr>
      <w:r>
        <w:rPr>
          <w:rFonts w:eastAsia="Times New Roman"/>
          <w:szCs w:val="24"/>
        </w:rPr>
        <w:lastRenderedPageBreak/>
        <w:t xml:space="preserve">Κύριε Υπουργέ, νομίζω ότι είναι σημαντικό το ότι αποδεχθήκατε την πρόταση για τη σύγκληση της </w:t>
      </w:r>
      <w:r>
        <w:rPr>
          <w:rFonts w:eastAsia="Times New Roman"/>
          <w:szCs w:val="24"/>
        </w:rPr>
        <w:t>ε</w:t>
      </w:r>
      <w:r>
        <w:rPr>
          <w:rFonts w:eastAsia="Times New Roman"/>
          <w:szCs w:val="24"/>
        </w:rPr>
        <w:t xml:space="preserve">πιτροπής. Περιμένουμε την ημερομηνία </w:t>
      </w:r>
      <w:r>
        <w:rPr>
          <w:rFonts w:eastAsia="Times New Roman"/>
          <w:szCs w:val="24"/>
        </w:rPr>
        <w:t>-</w:t>
      </w:r>
      <w:r>
        <w:rPr>
          <w:rFonts w:eastAsia="Times New Roman"/>
          <w:szCs w:val="24"/>
        </w:rPr>
        <w:t>και πρέπει να είναι σύντομα</w:t>
      </w:r>
      <w:r>
        <w:rPr>
          <w:rFonts w:eastAsia="Times New Roman"/>
          <w:szCs w:val="24"/>
        </w:rPr>
        <w:t>-</w:t>
      </w:r>
      <w:r>
        <w:rPr>
          <w:rFonts w:eastAsia="Times New Roman"/>
          <w:szCs w:val="24"/>
        </w:rPr>
        <w:t xml:space="preserve"> και πρέπει να γίνει μια κουβέντα όχι για την κουβέντα, αλλ</w:t>
      </w:r>
      <w:r>
        <w:rPr>
          <w:rFonts w:eastAsia="Times New Roman"/>
          <w:szCs w:val="24"/>
        </w:rPr>
        <w:t>ά για τη διαμόρφωση μιας καινούργιας πολιτικής για την εφαρμογή της αντικαπνιστικής νομοθεσίας. Η εφαρμογή είναι το πρόβλημα, όπως και σε πολλά άλλα πράγματα στη χώρα. Το σημαντικό είναι η εφαρμογή της κείμενης νομοθεσίας. Μας το έχει πει ο Εμμανουήλ Ροϊδη</w:t>
      </w:r>
      <w:r>
        <w:rPr>
          <w:rFonts w:eastAsia="Times New Roman"/>
          <w:szCs w:val="24"/>
        </w:rPr>
        <w:t>ς από πολύ παλιά. Μας το είπε και ο Σόιμπλε τελευταία με το «</w:t>
      </w:r>
      <w:r>
        <w:rPr>
          <w:rFonts w:eastAsia="Times New Roman"/>
          <w:szCs w:val="24"/>
          <w:lang w:val="en-US"/>
        </w:rPr>
        <w:t>it</w:t>
      </w:r>
      <w:r>
        <w:rPr>
          <w:rFonts w:eastAsia="Times New Roman"/>
          <w:szCs w:val="24"/>
        </w:rPr>
        <w:t>’</w:t>
      </w:r>
      <w:r>
        <w:rPr>
          <w:rFonts w:eastAsia="Times New Roman"/>
          <w:szCs w:val="24"/>
          <w:lang w:val="en-US"/>
        </w:rPr>
        <w:t>s</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implementation</w:t>
      </w:r>
      <w:r>
        <w:rPr>
          <w:rFonts w:eastAsia="Times New Roman"/>
          <w:szCs w:val="24"/>
        </w:rPr>
        <w:t>». Η αλήθεια είναι αυτή. Αν θέλουμε να κάνουμε μία αρχή, έστω και «εξ όνυχος τον λέοντα», πρέπει να αρχίσουμε από εδώ.</w:t>
      </w:r>
    </w:p>
    <w:p w14:paraId="6EF9FC7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Το κάπνισμα πρέπει πραγματικά να απαγορευθεί </w:t>
      </w:r>
      <w:r>
        <w:rPr>
          <w:rFonts w:eastAsia="Times New Roman" w:cs="Times New Roman"/>
          <w:szCs w:val="24"/>
        </w:rPr>
        <w:t xml:space="preserve">σε </w:t>
      </w:r>
      <w:r>
        <w:rPr>
          <w:rFonts w:eastAsia="Times New Roman" w:cs="Times New Roman"/>
          <w:szCs w:val="24"/>
        </w:rPr>
        <w:t>όλους τους χώρους που ο νόμος –αυτός ο νόμος που έχουμε ή οποιονδήποτε άλλον ψηφίσουμε στο μέλλον- προβλέπει, με συγκεκριμένες ποινές και συγκεκριμένο τρόπο αστυνόμευσης. Έτσι, λοιπόν, είναι πολύ σημαντικό να δούμε την απαγόρευση, να δούμε κάτι που δεν γίν</w:t>
      </w:r>
      <w:r>
        <w:rPr>
          <w:rFonts w:eastAsia="Times New Roman" w:cs="Times New Roman"/>
          <w:szCs w:val="24"/>
        </w:rPr>
        <w:t xml:space="preserve">εται πουθενά και δεν τηρείται πουθενά, δηλαδή την απαγόρευση πώλησης </w:t>
      </w:r>
      <w:r>
        <w:rPr>
          <w:rFonts w:eastAsia="Times New Roman" w:cs="Times New Roman"/>
          <w:szCs w:val="24"/>
        </w:rPr>
        <w:lastRenderedPageBreak/>
        <w:t xml:space="preserve">προϊόντων καπνού αλλά και αλκοόλ από όλα, τα πάσης φύσεως καταστήματα σε ανηλίκους. Είναι ακόμα μια τεράστια τρύπα στην Ελλάδα. </w:t>
      </w:r>
    </w:p>
    <w:p w14:paraId="6EF9FC7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Όσον αφορά το νομοσχέδιο αυτό καθαυτό θα είμαι ιδιαίτερα σ</w:t>
      </w:r>
      <w:r>
        <w:rPr>
          <w:rFonts w:eastAsia="Times New Roman" w:cs="Times New Roman"/>
          <w:szCs w:val="24"/>
        </w:rPr>
        <w:t>ύντομος. Νομίζω ότι έχουμε συζητήσει αρκετά. Υπάρχουν πολύ λίγα σημεία που είναι αμφισβητούμενα και υπάρχει ανοι</w:t>
      </w:r>
      <w:r>
        <w:rPr>
          <w:rFonts w:eastAsia="Times New Roman" w:cs="Times New Roman"/>
          <w:szCs w:val="24"/>
        </w:rPr>
        <w:t>κ</w:t>
      </w:r>
      <w:r>
        <w:rPr>
          <w:rFonts w:eastAsia="Times New Roman" w:cs="Times New Roman"/>
          <w:szCs w:val="24"/>
        </w:rPr>
        <w:t>τή συζήτηση. Το ένα είναι το άρθρο 17 –εάν δεν κάνω λάθος- που αφορά την αδειοδότηση των νέων καπνικών προϊόντων. Επισημάναμε και εμείς</w:t>
      </w:r>
      <w:r>
        <w:rPr>
          <w:rFonts w:eastAsia="Times New Roman" w:cs="Times New Roman"/>
          <w:szCs w:val="24"/>
        </w:rPr>
        <w:t>,</w:t>
      </w:r>
      <w:r>
        <w:rPr>
          <w:rFonts w:eastAsia="Times New Roman" w:cs="Times New Roman"/>
          <w:szCs w:val="24"/>
        </w:rPr>
        <w:t xml:space="preserve"> όπως π</w:t>
      </w:r>
      <w:r>
        <w:rPr>
          <w:rFonts w:eastAsia="Times New Roman" w:cs="Times New Roman"/>
          <w:szCs w:val="24"/>
        </w:rPr>
        <w:t>ολλοί άλλοι</w:t>
      </w:r>
      <w:r>
        <w:rPr>
          <w:rFonts w:eastAsia="Times New Roman" w:cs="Times New Roman"/>
          <w:szCs w:val="24"/>
        </w:rPr>
        <w:t>,</w:t>
      </w:r>
      <w:r>
        <w:rPr>
          <w:rFonts w:eastAsia="Times New Roman" w:cs="Times New Roman"/>
          <w:szCs w:val="24"/>
        </w:rPr>
        <w:t xml:space="preserve"> ότι εδώ με την επιλογή της διαδικασίας αδειοδότησης από το δυσκίνητο γραφειοκρατικό –για να τα λέμε όλα- διεφθαρμένο ελληνικό </w:t>
      </w:r>
      <w:r>
        <w:rPr>
          <w:rFonts w:eastAsia="Times New Roman" w:cs="Times New Roman"/>
          <w:szCs w:val="24"/>
        </w:rPr>
        <w:t>δ</w:t>
      </w:r>
      <w:r>
        <w:rPr>
          <w:rFonts w:eastAsia="Times New Roman" w:cs="Times New Roman"/>
          <w:szCs w:val="24"/>
        </w:rPr>
        <w:t>ημόσιο δημιουργείται μια πρόσθετη δυσκολία για την εισαγωγή νέων καπνικών προϊόντων, σε αντίθεση με το ηλεκτρονικό τ</w:t>
      </w:r>
      <w:r>
        <w:rPr>
          <w:rFonts w:eastAsia="Times New Roman" w:cs="Times New Roman"/>
          <w:szCs w:val="24"/>
        </w:rPr>
        <w:t>σιγάρο και τα παλαιότερα. Είναι μια πρακτική που υιοθετείται μόνο στη χώρα μας από όσο γνωρίζω σε καμμία άλλη χώρα της Ευρώπης και μάλιστα σε μια χώρα η οποία είναι από τις μεγαλύτερες καπνοπαραγωγικές χώρες και έχει ένα σημαντικό κομμάτι της οικονομίας τη</w:t>
      </w:r>
      <w:r>
        <w:rPr>
          <w:rFonts w:eastAsia="Times New Roman" w:cs="Times New Roman"/>
          <w:szCs w:val="24"/>
        </w:rPr>
        <w:t xml:space="preserve">ς, η οποία βασίζεται στην καλλιέργεια του καπνού και στα παράγωγά της. </w:t>
      </w:r>
    </w:p>
    <w:p w14:paraId="6EF9FC7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Επειδή ακριβώς τα νέα καπνικά προϊόντα αφορούν λιγότερο βλαπτικές ή νέες μορφές με λιγότερη νικοτίνη και λιγότερες βλαπτικές ουσίες στο περιεχόμενό τους, νομίζουμε ότι η πολύ βαριά γρα</w:t>
      </w:r>
      <w:r>
        <w:rPr>
          <w:rFonts w:eastAsia="Times New Roman" w:cs="Times New Roman"/>
          <w:szCs w:val="24"/>
        </w:rPr>
        <w:t xml:space="preserve">φειοκρατική διαδικασία πρέπει να παραλειφθεί. Σε αυτή τη λογική θα είναι και το μόνο άρθρο του νομοσχεδίου το οποίο θα καταψηφίσουμε μια και θα συμφωνήσουμε και θα ψηφίσουμε όλα τα υπόλοιπα. </w:t>
      </w:r>
    </w:p>
    <w:p w14:paraId="6EF9FC8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δεύτερο -και με κίνδυνο να γίνω πολύ δυσάρεστος σε ορισμένους</w:t>
      </w:r>
      <w:r>
        <w:rPr>
          <w:rFonts w:eastAsia="Times New Roman" w:cs="Times New Roman"/>
          <w:szCs w:val="24"/>
        </w:rPr>
        <w:t xml:space="preserve"> καλούς φίλους- αφορά το ηλεκτρονικό κάπνισμα. Νομίζω ότι η κουβέντα είναι ανοι</w:t>
      </w:r>
      <w:r>
        <w:rPr>
          <w:rFonts w:eastAsia="Times New Roman" w:cs="Times New Roman"/>
          <w:szCs w:val="24"/>
        </w:rPr>
        <w:t>κ</w:t>
      </w:r>
      <w:r>
        <w:rPr>
          <w:rFonts w:eastAsia="Times New Roman" w:cs="Times New Roman"/>
          <w:szCs w:val="24"/>
        </w:rPr>
        <w:t xml:space="preserve">τή. Είναι λάθος το πλαίσιο της συζήτησης για το εάν βλάπτει λιγότερο ή περισσότερο το τσιγάρο. Σαφώς και βλάπτει λιγότερο και είναι μια κουβέντα που έχει πολλές υποκατηγορίες, </w:t>
      </w:r>
      <w:r>
        <w:rPr>
          <w:rFonts w:eastAsia="Times New Roman" w:cs="Times New Roman"/>
          <w:szCs w:val="24"/>
        </w:rPr>
        <w:t xml:space="preserve">μια και δεν είναι ένα το ηλεκτρονικό κάπνισμα, αλλά είναι πάρα πολλές διαφορετικές συσκευές με πάρα πολλές διαφορετικές ουσίες και τουλάχιστον αρκετούς τρόπους εξάχνωσης των ουσιών αυτών που το κάνει ιδιαίτερα πολύπλοκο επιστημονικά. </w:t>
      </w:r>
    </w:p>
    <w:p w14:paraId="6EF9FC8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Όμως, εάν θέλουμε να </w:t>
      </w:r>
      <w:r>
        <w:rPr>
          <w:rFonts w:eastAsia="Times New Roman" w:cs="Times New Roman"/>
          <w:szCs w:val="24"/>
        </w:rPr>
        <w:t xml:space="preserve">είμαστε σωστοί και σοβαροί, το ηλεκτρονικό κάπνισμα είναι ένα υποκατάστατο του καπνίσματος, το οποίο χρησιμοποιείται με διάφορους τρόπους. Χρησιμοποιείται όντως ως ένα </w:t>
      </w:r>
      <w:r>
        <w:rPr>
          <w:rFonts w:eastAsia="Times New Roman" w:cs="Times New Roman"/>
          <w:szCs w:val="24"/>
        </w:rPr>
        <w:lastRenderedPageBreak/>
        <w:t>ενδιάμεσο μέσο διακοπής. Χρησιμοποιείται ως ένα μόνιμο μέσο υποκατάστασης εκεί που απαγο</w:t>
      </w:r>
      <w:r>
        <w:rPr>
          <w:rFonts w:eastAsia="Times New Roman" w:cs="Times New Roman"/>
          <w:szCs w:val="24"/>
        </w:rPr>
        <w:t xml:space="preserve">ρεύεται το κάπνισμα –σε αυτή την Αίθουσα για παράδειγμα- και μετά πάμε έξω και καπνίζουμε ένα τσιγάρο. Χρησιμοποιείται ως χρόνιο υποκατάστατο του καπνίσματος. </w:t>
      </w:r>
    </w:p>
    <w:p w14:paraId="6EF9FC8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Σε κάθε περίπτωση αναπαράγει ένα κοινωνικό και πολιτιστικό πρότυπο, αυτό το πρότυπο της εισπνοής</w:t>
      </w:r>
      <w:r>
        <w:rPr>
          <w:rFonts w:eastAsia="Times New Roman" w:cs="Times New Roman"/>
          <w:szCs w:val="24"/>
        </w:rPr>
        <w:t xml:space="preserve"> ουσιών, το οποίο δεν μπορεί να το δεχόμαστε σε δημόσιο χώρο και δεν βλέπω κανέναν λόγο οι άνθρωποι που πραγματικά το χρησιμοποιούν για να διακόψουν το κάπνισμα, προφανώς και θα βοηθηθούν από το γεγονός ότι δεν είναι ελεύθερη παντού η χρήση του, αλλά υπόκε</w:t>
      </w:r>
      <w:r>
        <w:rPr>
          <w:rFonts w:eastAsia="Times New Roman" w:cs="Times New Roman"/>
          <w:szCs w:val="24"/>
        </w:rPr>
        <w:t xml:space="preserve">ιται σε περιορισμούς όπως και τα άλλα. </w:t>
      </w:r>
    </w:p>
    <w:p w14:paraId="6EF9FC8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λοιπόν, ότι παρ</w:t>
      </w:r>
      <w:r>
        <w:rPr>
          <w:rFonts w:eastAsia="Times New Roman" w:cs="Times New Roman"/>
          <w:szCs w:val="24"/>
        </w:rPr>
        <w:t xml:space="preserve">’ </w:t>
      </w:r>
      <w:r>
        <w:rPr>
          <w:rFonts w:eastAsia="Times New Roman" w:cs="Times New Roman"/>
          <w:szCs w:val="24"/>
        </w:rPr>
        <w:t>όλο που υπάρχουν κάποια στοιχεία τα οποία θα μπορούσαμε να τα δούμε, κάποιοι χώροι ενδεχομένως θα μπορούσαν να εξαιρεθούν από την απαγόρευση του ηλεκτρονικού τσιγάρου, όπως οι μαζικοί πολύ με</w:t>
      </w:r>
      <w:r>
        <w:rPr>
          <w:rFonts w:eastAsia="Times New Roman" w:cs="Times New Roman"/>
          <w:szCs w:val="24"/>
        </w:rPr>
        <w:t xml:space="preserve">γάλοι χώροι εστίασης ή δεν ξέρω κάτι άλλο. Σίγουρα πρέπει να απαγορευθεί στα νοσοκομεία και στους δημόσιους χώρους, όπου υπάρχει πρόσβαση της νεολαίας. Νομίζω ότι αυτή </w:t>
      </w:r>
      <w:r>
        <w:rPr>
          <w:rFonts w:eastAsia="Times New Roman" w:cs="Times New Roman"/>
          <w:szCs w:val="24"/>
        </w:rPr>
        <w:lastRenderedPageBreak/>
        <w:t>πρέπει να είναι η κατεύθυνση προς την πλήρη απαγόρευση και του ηλεκτρονικού τσιγάρου. Δε</w:t>
      </w:r>
      <w:r>
        <w:rPr>
          <w:rFonts w:eastAsia="Times New Roman" w:cs="Times New Roman"/>
          <w:szCs w:val="24"/>
        </w:rPr>
        <w:t>ν νομίζω ότι είναι ένα πρότυπο το οποίο μπορεί να αναπαράγεται, είναι δε μια διαδικασία η οποία στη χρόνια μορφή της, δηλαδή ως χρόνια χρήση για πολλά χρόνια του ηλεκτρονικού τσιγάρου, δεν έχουμε καν ιδέα του τι μπορεί να δημιουργεί και τι παρενέργειες μπο</w:t>
      </w:r>
      <w:r>
        <w:rPr>
          <w:rFonts w:eastAsia="Times New Roman" w:cs="Times New Roman"/>
          <w:szCs w:val="24"/>
        </w:rPr>
        <w:t xml:space="preserve">ρεί να έχει. Έτσι νομίζω ότι και αυτό πρέπει να ψηφιστεί και η απαγόρευση του ηλεκτρονικού τσιγάρου πρέπει να γενικευθεί. </w:t>
      </w:r>
    </w:p>
    <w:p w14:paraId="6EF9FC8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Για πολύ λίγο θέλω να ασχοληθώ με τις τροπολογίες. Είναι τέσσερις τουλάχιστον, εάν δεν κάνω λάθος, μέχρι αυτή τη στιγμή. Παρ</w:t>
      </w:r>
      <w:r>
        <w:rPr>
          <w:rFonts w:eastAsia="Times New Roman" w:cs="Times New Roman"/>
          <w:szCs w:val="24"/>
        </w:rPr>
        <w:t xml:space="preserve">’ </w:t>
      </w:r>
      <w:r>
        <w:rPr>
          <w:rFonts w:eastAsia="Times New Roman" w:cs="Times New Roman"/>
          <w:szCs w:val="24"/>
        </w:rPr>
        <w:t>όλο που</w:t>
      </w:r>
      <w:r>
        <w:rPr>
          <w:rFonts w:eastAsia="Times New Roman" w:cs="Times New Roman"/>
          <w:szCs w:val="24"/>
        </w:rPr>
        <w:t xml:space="preserve"> μία αποσύρθηκε δεν θα αντέξω στον πειρασμό και θα ξανασχολιάσω την απαγόρευση της πώλησης τσιγάρων από ψιλικατζίδικα και άλλα μαγαζιά και την επαναφορά ουσιαστικά του παλαιού καθεστώτος της πώλησης από τα περίπτερα.</w:t>
      </w:r>
    </w:p>
    <w:p w14:paraId="6EF9FC8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Όπως είπα και τις προάλλες, η διαδικασί</w:t>
      </w:r>
      <w:r>
        <w:rPr>
          <w:rFonts w:eastAsia="Times New Roman" w:cs="Times New Roman"/>
          <w:szCs w:val="24"/>
        </w:rPr>
        <w:t xml:space="preserve">α –η όχι και πολύ κομψή απόσυρση μετά από την πίεση συνδικάτων κ.λπ.- αποδεικνύει ότι αυτή η πελατειακή συμπεριφορά και η προσπάθεια εξυπηρέτησης κάθε φορά διαφόρων υποομάδων με ρουσφέτια και ουσιαστικά παραχωρήσεις μονοπωλίων σε ομάδες έναντι </w:t>
      </w:r>
      <w:r>
        <w:rPr>
          <w:rFonts w:eastAsia="Times New Roman" w:cs="Times New Roman"/>
          <w:szCs w:val="24"/>
        </w:rPr>
        <w:lastRenderedPageBreak/>
        <w:t>άλλων και έχ</w:t>
      </w:r>
      <w:r>
        <w:rPr>
          <w:rFonts w:eastAsia="Times New Roman" w:cs="Times New Roman"/>
          <w:szCs w:val="24"/>
        </w:rPr>
        <w:t xml:space="preserve">ει πλέον πάψει να λειτουργεί και στην ουσία δημιουργεί μεγαλύτερες αντισυσπειρώσεις και δυσαρέσκειες. </w:t>
      </w:r>
    </w:p>
    <w:p w14:paraId="6EF9FC8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η εποχή στην οποία η πρόσοδος γινόταν αντικείμενο διαχείρισης με αυτόν τον τρόπο και που το κυβερνών κόμμα μοίραζε μικρά δωράκια σε μικρές ομά</w:t>
      </w:r>
      <w:r>
        <w:rPr>
          <w:rFonts w:eastAsia="Times New Roman" w:cs="Times New Roman"/>
          <w:szCs w:val="24"/>
        </w:rPr>
        <w:t xml:space="preserve">δες, εξασφαλίζοντας έτσι σταυροθηρία, είναι μια πολύ παλιά τακτική. Δυστυχώς κάνει το κυβερνών κόμμα να μοιάζει απελπιστικά με τα παλαιότερα. Είναι αντιγραφή πρακτικών, η οποία είναι πραγματικά απογοητευτική. </w:t>
      </w:r>
    </w:p>
    <w:p w14:paraId="6EF9FC8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Βλέπουμε πρακτικές απίθανες, οι οποίες έρχοντα</w:t>
      </w:r>
      <w:r>
        <w:rPr>
          <w:rFonts w:eastAsia="Times New Roman" w:cs="Times New Roman"/>
          <w:szCs w:val="24"/>
        </w:rPr>
        <w:t>ι από πολύ παλιά και από κομμάτια της παραδοσιακής πολιτικής σκηνής, τα οποία έχουν καταδικαστεί εν μέρει και από τους ίδιους τους παλιούς πολιτικούς σχηματισμούς. Είναι κρίμα πραγματικά να βλέπει κανείς τέτοιου είδους τροπολογίες. Ήταν πραγματικά σοφό που</w:t>
      </w:r>
      <w:r>
        <w:rPr>
          <w:rFonts w:eastAsia="Times New Roman" w:cs="Times New Roman"/>
          <w:szCs w:val="24"/>
        </w:rPr>
        <w:t xml:space="preserve"> αποσύρθηκε και ελπίζει κανείς να μην ξαναδεί τέτοια πράγματα, τουλάχιστον απ’ αυτή την Κυβέρνηση. </w:t>
      </w:r>
    </w:p>
    <w:p w14:paraId="6EF9FC8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Η δεύτερη τροπολογία που θέλω να σχολιάσω είναι μια τροπολογία βουλευτική, που αφορά τους επικουρικούς γιατρούς. Έχουμε στηρίξει ως τώρα κι έχουμε ψηφίσει σ</w:t>
      </w:r>
      <w:r>
        <w:rPr>
          <w:rFonts w:eastAsia="Times New Roman" w:cs="Times New Roman"/>
          <w:szCs w:val="24"/>
        </w:rPr>
        <w:t xml:space="preserve">χεδόν όλες τις τροπολογίες που αφορούν προσωπικό σε νοσοκομεία, μιας και πραγματικά υπάρχει έλλειψη και κενά. Όμως, η μετάθεση ενός προβλήματος ή η λύση ενός προβλήματος με την παράλληλη δημιουργία ενός άλλου ούτε βοηθάει ούτε λύνει προβλήματα. </w:t>
      </w:r>
    </w:p>
    <w:p w14:paraId="6EF9FC8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αθρόα πλ</w:t>
      </w:r>
      <w:r>
        <w:rPr>
          <w:rFonts w:eastAsia="Times New Roman" w:cs="Times New Roman"/>
          <w:szCs w:val="24"/>
        </w:rPr>
        <w:t xml:space="preserve">έον και λίγο άκριτη –κατά την άποψή μου- τοποθέτηση επικουρικών παντού -ακόμα και στα στρατιωτικά νοσοκομεία, αν είναι δυνατόν- δημιουργεί την εικόνα ότι αυτό που ουσιαστικά γίνεται είναι ότι μεταφέρεται το κόστος της μισθοδοσίας στους προϋπολογισμούς των </w:t>
      </w:r>
      <w:r>
        <w:rPr>
          <w:rFonts w:eastAsia="Times New Roman" w:cs="Times New Roman"/>
          <w:szCs w:val="24"/>
        </w:rPr>
        <w:t>νοσοκομείων, το οποίο εξισορροπείται με τη μεγέθυνση του χρέους. Γυρνάμε ξανά σε μια πολύ κακή πρακτική, η οποία τίναξε στον αέρα την οικονομία της υγείας στη δεκαετία του ’10, τηρουμένων των αναλογιών, με αποτέλεσμα να μεγεθύνουμε το χρέος των νοσοκομείων</w:t>
      </w:r>
      <w:r>
        <w:rPr>
          <w:rFonts w:eastAsia="Times New Roman" w:cs="Times New Roman"/>
          <w:szCs w:val="24"/>
        </w:rPr>
        <w:t xml:space="preserve"> παίρνοντας χρήματα από ζωτικές δαπάνες, όπως είναι τα υλικά και το υγειονομικό υλικό, για να πληρώσουμε εφημερίες και επικουρικούς. Θυμίζω ότι αυτές ήταν επιλογές </w:t>
      </w:r>
      <w:r>
        <w:rPr>
          <w:rFonts w:eastAsia="Times New Roman" w:cs="Times New Roman"/>
          <w:szCs w:val="24"/>
        </w:rPr>
        <w:lastRenderedPageBreak/>
        <w:t xml:space="preserve">αυτής της Κυβέρνησης. Αυτή η Κυβέρνηση ξεκλείδωσε τη δυνατότητα της μεταφοράς κονδυλίων από </w:t>
      </w:r>
      <w:r>
        <w:rPr>
          <w:rFonts w:eastAsia="Times New Roman" w:cs="Times New Roman"/>
          <w:szCs w:val="24"/>
        </w:rPr>
        <w:t xml:space="preserve">ζωτικές λειτουργίες των νοσοκομείων, ζωτικά κονδύλια των νοσοκομείων προς τις μισθοδοσίες. Αυτό απαγορευόταν στο παρελθόν. </w:t>
      </w:r>
    </w:p>
    <w:p w14:paraId="6EF9FC8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δεν υπάρχει εικόνα τού τι ακριβώς γίνεται. Γνωρίζω μεγάλα νοσοκομεία τα οποία έχουν μηδενίσει ΚΑΕ προμηθειών για εμφυτεύματα και υλικά, για να πληρώσουν εφημερίες και επικουρικούς. Η συγκεκριμένη τροπολογία θα καταψηφιστεί, γιατί λέει ότι μπορού</w:t>
      </w:r>
      <w:r>
        <w:rPr>
          <w:rFonts w:eastAsia="Times New Roman" w:cs="Times New Roman"/>
          <w:szCs w:val="24"/>
        </w:rPr>
        <w:t>ν να παραταθούν οι θητείες επικουρικών γιατρών, οι οποίοι υποτίθεται ότι καλύπτουν οργανικές θέσεις που έχουν προκηρυχθεί, χωρίς να λέει τίποτε άλλο. Αυτό σημαίνει ότι κατά πάσα πιθανότητα οι γιατροί που καταλαμβάνουν την οργανική θέση -των οποίων οι θέσει</w:t>
      </w:r>
      <w:r>
        <w:rPr>
          <w:rFonts w:eastAsia="Times New Roman" w:cs="Times New Roman"/>
          <w:szCs w:val="24"/>
        </w:rPr>
        <w:t xml:space="preserve">ς έχουν προκηρυχθεί και είναι, δυστυχώς, πολύ λίγες οι περιπτώσεις- θα συνυπάρξουν για μεγάλα χρονικά διαστήματα με επικουρικούς γιατρούς, οι οποίοι προφανώς παύουν να είναι απαραίτητοι σε εκείνη τη θέση. </w:t>
      </w:r>
    </w:p>
    <w:p w14:paraId="6EF9FC8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Θα ζητήσουμε σήμερα κιόλας από το Υπουργείο να μας</w:t>
      </w:r>
      <w:r>
        <w:rPr>
          <w:rFonts w:eastAsia="Times New Roman" w:cs="Times New Roman"/>
          <w:szCs w:val="24"/>
        </w:rPr>
        <w:t xml:space="preserve"> δώσει την πλήρη εικόνα ανά την χώρα για το πόσοι επικουρικοί υπηρετούν, πού υπηρετούν και με ποια κριτήρια γίνονται οι προσλήψεις. </w:t>
      </w:r>
    </w:p>
    <w:p w14:paraId="6EF9FC8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εικόνα που έχω είναι </w:t>
      </w:r>
      <w:r>
        <w:rPr>
          <w:rFonts w:eastAsia="Times New Roman" w:cs="Times New Roman"/>
          <w:szCs w:val="24"/>
        </w:rPr>
        <w:t>ότι ε</w:t>
      </w:r>
      <w:r>
        <w:rPr>
          <w:rFonts w:eastAsia="Times New Roman" w:cs="Times New Roman"/>
          <w:szCs w:val="24"/>
        </w:rPr>
        <w:t>νώ στην προηγούμενη περίοδο η οδηγία ήταν «όταν υπάρχουν λεφτά να παίρνετε επικουρικούς» εδώ έχ</w:t>
      </w:r>
      <w:r>
        <w:rPr>
          <w:rFonts w:eastAsia="Times New Roman" w:cs="Times New Roman"/>
          <w:szCs w:val="24"/>
        </w:rPr>
        <w:t>ουμε φτάσει στο σημείο όπου η οδηγία είναι «παίρνετε επικουρικούς για κάθε αίτημα και βρίσκουμε λεφτά ο κόσμος να χαλάσει». Είναι δύο ακραίες λογικές, που κα</w:t>
      </w:r>
      <w:r>
        <w:rPr>
          <w:rFonts w:eastAsia="Times New Roman" w:cs="Times New Roman"/>
          <w:szCs w:val="24"/>
        </w:rPr>
        <w:t>μ</w:t>
      </w:r>
      <w:r>
        <w:rPr>
          <w:rFonts w:eastAsia="Times New Roman" w:cs="Times New Roman"/>
          <w:szCs w:val="24"/>
        </w:rPr>
        <w:t xml:space="preserve">μιά από τις δύο δεν εξυπηρετεί το σύστημα. </w:t>
      </w:r>
    </w:p>
    <w:p w14:paraId="6EF9FC8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Παίρνει απόφαση το νοσοκομείο. Συγκεκρι</w:t>
      </w:r>
      <w:r>
        <w:rPr>
          <w:rFonts w:eastAsia="Times New Roman" w:cs="Times New Roman"/>
          <w:szCs w:val="24"/>
        </w:rPr>
        <w:t>μένα!</w:t>
      </w:r>
    </w:p>
    <w:p w14:paraId="6EF9FC8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Νομίζω ότι είναι καιρός, κυρία Τζούφη, μετά από δύο χρόνια κυβέρνησης, να δούμε κριτήρια, πρόγραμμα και όχι προσπάθειες διορισμών παντού. Γιατί περί αυτού πρόκειται. </w:t>
      </w:r>
    </w:p>
    <w:p w14:paraId="6EF9FC8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μέχρι τώρα -και θα τελειώσω με αυτό- ήμασταν </w:t>
      </w:r>
      <w:r>
        <w:rPr>
          <w:rFonts w:eastAsia="Times New Roman" w:cs="Times New Roman"/>
          <w:szCs w:val="24"/>
        </w:rPr>
        <w:t xml:space="preserve">θετικοί σε οποιονδήποτε διορισμό, από εδώ και πέρα θα είμαστε πολύ κριτικοί και πολύ προσεκτικοί, καθώς πλέον φαίνεται ότι έχει υιοθετηθεί </w:t>
      </w:r>
      <w:r>
        <w:rPr>
          <w:rFonts w:eastAsia="Times New Roman" w:cs="Times New Roman"/>
          <w:szCs w:val="24"/>
        </w:rPr>
        <w:lastRenderedPageBreak/>
        <w:t>μια συγκεκριμένη στρατηγική η οποία, όπως είπα, μεσοπρόθεσμα απλώς θα τινάξει για ακόμα μια φορά τον προϋπολογισμό τω</w:t>
      </w:r>
      <w:r>
        <w:rPr>
          <w:rFonts w:eastAsia="Times New Roman" w:cs="Times New Roman"/>
          <w:szCs w:val="24"/>
        </w:rPr>
        <w:t xml:space="preserve">ν νοσοκομείων στον αέρα, δημιουργώντας μια καινούρια κρίση χρέους πολύ σύντομα, έξω ίσως από τα χρονικά όρια και τους πολιτικούς ορίζοντες αυτής της Κυβέρνησης, αλλά μέσα στα όρια του πραγματικού χρόνου. </w:t>
      </w:r>
    </w:p>
    <w:p w14:paraId="6EF9FC9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μπορεί να μεταφέρουμε άκριτα το χρέος στο μέλλο</w:t>
      </w:r>
      <w:r>
        <w:rPr>
          <w:rFonts w:eastAsia="Times New Roman" w:cs="Times New Roman"/>
          <w:szCs w:val="24"/>
        </w:rPr>
        <w:t xml:space="preserve">ν. Αυτή είναι μια τακτική η οποία χρεοκόπησε στο παρελθόν και πολύ φοβάμαι ότι τώρα γίνεται ξανά για χάρη κάποιων διορισμών που, επαναλαμβάνω, στη συγκεκριμένη τροπολογία ούτε επαρκώς αιτιολογημένοι είναι ούτε σώνει και καλά απαραίτητοι. </w:t>
      </w:r>
    </w:p>
    <w:p w14:paraId="6EF9FC9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F9FC92"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EF9FC9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των Ανεξαρτήτων Ελλήνων κ. Θανάσης Παπαχριστόπουλος. </w:t>
      </w:r>
    </w:p>
    <w:p w14:paraId="6EF9FC94"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6EF9FC95"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lastRenderedPageBreak/>
        <w:t>Πιστεύω ότι για αυτό το νομοσχέδιο δ</w:t>
      </w:r>
      <w:r>
        <w:rPr>
          <w:rFonts w:eastAsia="Times New Roman"/>
          <w:szCs w:val="24"/>
        </w:rPr>
        <w:t>εν χρειάζεται καθόλου η βουλευτική ιδιότητα. Μου αρκεί η άλλη ιδιότητα που είχα για τριάντα επτά χρόνια στα δημόσια νοσοκομεία.</w:t>
      </w:r>
    </w:p>
    <w:p w14:paraId="6EF9FC96"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Θέλω να ξεκινήσω και να πω </w:t>
      </w:r>
      <w:r>
        <w:rPr>
          <w:rFonts w:eastAsia="Times New Roman"/>
          <w:szCs w:val="24"/>
        </w:rPr>
        <w:t>ότι μ</w:t>
      </w:r>
      <w:r>
        <w:rPr>
          <w:rFonts w:eastAsia="Times New Roman"/>
          <w:szCs w:val="24"/>
        </w:rPr>
        <w:t>πορεί κάποιοι από εμάς εδώ να μην έχουμε καταλάβει ακριβώς τι σημαίνει κάπνισμα και τσιγάρο. Ο Π</w:t>
      </w:r>
      <w:r>
        <w:rPr>
          <w:rFonts w:eastAsia="Times New Roman"/>
          <w:szCs w:val="24"/>
        </w:rPr>
        <w:t xml:space="preserve">αγκόσμιος Οργανισμός Υγείας, όμως, ξέρει πάρα πολύ καλά. Είναι αυτός ο </w:t>
      </w:r>
      <w:r>
        <w:rPr>
          <w:rFonts w:eastAsia="Times New Roman"/>
          <w:szCs w:val="24"/>
        </w:rPr>
        <w:t>ορ</w:t>
      </w:r>
      <w:r>
        <w:rPr>
          <w:rFonts w:eastAsia="Times New Roman"/>
          <w:szCs w:val="24"/>
        </w:rPr>
        <w:t xml:space="preserve">γανισμός που μερικά χρόνια πριν ανάγκασε όλες τις χώρες της Ευρωπαϊκής Ένωσης να προμηθευτούν άχρηστα εμβόλια για τον </w:t>
      </w:r>
      <w:r>
        <w:rPr>
          <w:rFonts w:eastAsia="Times New Roman"/>
          <w:szCs w:val="24"/>
          <w:lang w:val="en-US"/>
        </w:rPr>
        <w:t>H</w:t>
      </w:r>
      <w:r>
        <w:rPr>
          <w:rFonts w:eastAsia="Times New Roman"/>
          <w:szCs w:val="24"/>
        </w:rPr>
        <w:t>1</w:t>
      </w:r>
      <w:r>
        <w:rPr>
          <w:rFonts w:eastAsia="Times New Roman"/>
          <w:szCs w:val="24"/>
          <w:lang w:val="en-US"/>
        </w:rPr>
        <w:t>N</w:t>
      </w:r>
      <w:r>
        <w:rPr>
          <w:rFonts w:eastAsia="Times New Roman"/>
          <w:szCs w:val="24"/>
        </w:rPr>
        <w:t>1. Και όταν λίγο καιρό αργότερα αποδείχθηκε ότι κάποιος ανώτατ</w:t>
      </w:r>
      <w:r>
        <w:rPr>
          <w:rFonts w:eastAsia="Times New Roman"/>
          <w:szCs w:val="24"/>
        </w:rPr>
        <w:t>ος υπάλληλος του Παγκόσμιου Οργανισμού Υγείας ανήκε ταυτόχρονα και σε κατασκευαστικές εταιρείες εμβολίων, το φιάσκο πήρε χειροπιαστή μορφή.</w:t>
      </w:r>
    </w:p>
    <w:p w14:paraId="6EF9FC97"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Τρεις χώρες τότε δεν πήραν καθόλου εμβόλια, προς τιμήν των τότε Υπουργών τους. Το λέω αυτό γιατί είμαστε μπροστά σε </w:t>
      </w:r>
      <w:r>
        <w:rPr>
          <w:rFonts w:eastAsia="Times New Roman"/>
          <w:szCs w:val="24"/>
        </w:rPr>
        <w:t>μία πραγματικότητα που δεν χωράει κα</w:t>
      </w:r>
      <w:r>
        <w:rPr>
          <w:rFonts w:eastAsia="Times New Roman"/>
          <w:szCs w:val="24"/>
        </w:rPr>
        <w:t>μ</w:t>
      </w:r>
      <w:r>
        <w:rPr>
          <w:rFonts w:eastAsia="Times New Roman"/>
          <w:szCs w:val="24"/>
        </w:rPr>
        <w:t>μία αμφισβήτηση.</w:t>
      </w:r>
    </w:p>
    <w:p w14:paraId="6EF9FC98"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Θέλω να επικαλεστώ ένα παράδειγμα. Στο υπόλοιπο ζωικό βασίλειο ούτε αλκοόλ πίνει κανένα ζωάκι, ούτε καπνίζει, ούτε παίρνει ναρκωτικά. Ο δε Ρουσσώ στο «Κοινωνικό Συμβόλαιο» έχει πει ότι η φύση </w:t>
      </w:r>
      <w:r>
        <w:rPr>
          <w:rFonts w:eastAsia="Times New Roman"/>
          <w:szCs w:val="24"/>
        </w:rPr>
        <w:lastRenderedPageBreak/>
        <w:t>εκδικείται</w:t>
      </w:r>
      <w:r>
        <w:rPr>
          <w:rFonts w:eastAsia="Times New Roman"/>
          <w:szCs w:val="24"/>
        </w:rPr>
        <w:t xml:space="preserve"> αυτούς που αγνοούν τους κανόνες της. Αυτό το βλέπουμε. Δεν είναι μόνο </w:t>
      </w:r>
      <w:r>
        <w:rPr>
          <w:rFonts w:eastAsia="Times New Roman"/>
          <w:szCs w:val="24"/>
        </w:rPr>
        <w:t>είκοσι χιλιάδες</w:t>
      </w:r>
      <w:r>
        <w:rPr>
          <w:rFonts w:eastAsia="Times New Roman"/>
          <w:szCs w:val="24"/>
        </w:rPr>
        <w:t xml:space="preserve"> οι θάνατοι από το κάπνισμα όπως είπε η κ. Χριστοφιλοπούλου -και δεν έχω κανέναν δισταγμό να επικαλεστώ οποιαδήποτε μαρτυρία συναδέλφων που συνηγορούν και στη δική μου άπ</w:t>
      </w:r>
      <w:r>
        <w:rPr>
          <w:rFonts w:eastAsia="Times New Roman"/>
          <w:szCs w:val="24"/>
        </w:rPr>
        <w:t>οψη- αλλά είναι πολύ περισσότεροι.</w:t>
      </w:r>
    </w:p>
    <w:p w14:paraId="6EF9FC99"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Θέλω απλώς να θυμίσω ότι η χώρα μας -παρ’ ότι ο αγαπητός σε εμένα κ. Βαγιωνάς με διόρθωσε στην </w:t>
      </w:r>
      <w:r>
        <w:rPr>
          <w:rFonts w:eastAsia="Times New Roman"/>
          <w:szCs w:val="24"/>
        </w:rPr>
        <w:t>ε</w:t>
      </w:r>
      <w:r>
        <w:rPr>
          <w:rFonts w:eastAsia="Times New Roman"/>
          <w:szCs w:val="24"/>
        </w:rPr>
        <w:t xml:space="preserve">πιτροπή- είναι μία από τις χώρες που έχουν το μεγαλύτερο ποσοστό καπνιστών σε όλη την Ευρωπαϊκή Ένωση. Θέλω επίσης να θυμίσω </w:t>
      </w:r>
      <w:r>
        <w:rPr>
          <w:rFonts w:eastAsia="Times New Roman"/>
          <w:szCs w:val="24"/>
        </w:rPr>
        <w:t>ότι στη Σουηδία, στην Ολλανδία και στη Δανία, χώρες που τις ξέρω πάρα πολύ καλά, αυτό το ποσοστό είναι κάτω από το 12%. Και μάλιστα οι πολίτες που καπνίζουν σε αυτές τις χώρες δεν είναι αμιγώς Δανοί, Σουηδοί και Ολλανδοί αλλά είναι κυρίως άνθρωποι που έχου</w:t>
      </w:r>
      <w:r>
        <w:rPr>
          <w:rFonts w:eastAsia="Times New Roman"/>
          <w:szCs w:val="24"/>
        </w:rPr>
        <w:t xml:space="preserve">ν έρθει από αναπτυσσόμενες χώρες. </w:t>
      </w:r>
    </w:p>
    <w:p w14:paraId="6EF9FC9A"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lastRenderedPageBreak/>
        <w:t>Το ίδιο ποσοστό στις αναπτυσσόμενες χώρες, δηλαδή εκεί που δεν υπάρχει πληροφόρηση, που δεν υπάρχει πρόληψη, ανεβαίνει στο 50% και στο 60%. Κάποιοι απλά δεν έχουν χρήματα να αγοράζουν τσιγάρα και αυτοσχεδιάζουν. Πίνουν το</w:t>
      </w:r>
      <w:r>
        <w:rPr>
          <w:rFonts w:eastAsia="Times New Roman"/>
          <w:szCs w:val="24"/>
        </w:rPr>
        <w:t>ν καπνό μόνοι τους</w:t>
      </w:r>
      <w:r>
        <w:rPr>
          <w:rFonts w:eastAsia="Times New Roman"/>
          <w:szCs w:val="24"/>
        </w:rPr>
        <w:t xml:space="preserve"> και λοιπά</w:t>
      </w:r>
      <w:r>
        <w:rPr>
          <w:rFonts w:eastAsia="Times New Roman"/>
          <w:szCs w:val="24"/>
        </w:rPr>
        <w:t>.</w:t>
      </w:r>
    </w:p>
    <w:p w14:paraId="6EF9FC9B"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Θέλω, με όλο</w:t>
      </w:r>
      <w:r>
        <w:rPr>
          <w:rFonts w:eastAsia="Times New Roman"/>
          <w:szCs w:val="24"/>
        </w:rPr>
        <w:t>ν</w:t>
      </w:r>
      <w:r>
        <w:rPr>
          <w:rFonts w:eastAsia="Times New Roman"/>
          <w:szCs w:val="24"/>
        </w:rPr>
        <w:t xml:space="preserve"> τον σεβασμό, να έρθω σε μία μεγάλη κατηγορία ανθρώπων που ζουν από τις καλλιέργειές τους. Θέλω να θυμίσω ότι οι φτωχοί κάτοικοι του Αφγανιστάν ζουν από την καλλιέργεια οπίου. Όσοι δεν το ξέρετε, να το μάθετε. Τίπ</w:t>
      </w:r>
      <w:r>
        <w:rPr>
          <w:rFonts w:eastAsia="Times New Roman"/>
          <w:szCs w:val="24"/>
        </w:rPr>
        <w:t xml:space="preserve">οτε άλλο δεν γίνεται εκεί πέρα. Μπαίνει ένα ερώτημα εδώ. Θα ζήσουν αυτοί οι άνθρωποι για να εξάγουν όπιο σε όλο τον πλανήτη ή κάτι άλλο πρέπει να γίνει; Είμαι της άποψης ότι κάτι άλλο πρέπει να γίνει. </w:t>
      </w:r>
    </w:p>
    <w:p w14:paraId="6EF9FC9C"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Κάποιοι πράγματι φτωχοί άνθρωποι, καλοπροαίρετοι πολίτ</w:t>
      </w:r>
      <w:r>
        <w:rPr>
          <w:rFonts w:eastAsia="Times New Roman"/>
          <w:szCs w:val="24"/>
        </w:rPr>
        <w:t>ες, καλλιεργούν καπνό. Τι πρέπει να κάνουμε; Τους βοηθάμε; Τι κάνουμε; Η άποψή μου είναι η εξής: Αργά, όχι απότομα, αλλά σταθερά θα πρέπει αυτές οι καλλιέργειες να τροποποιηθούν. Πετάξτε την, μπορείτε να διαφωνείτε μαζί μου, αλλά αυτή είναι η άποψή μου. Πι</w:t>
      </w:r>
      <w:r>
        <w:rPr>
          <w:rFonts w:eastAsia="Times New Roman"/>
          <w:szCs w:val="24"/>
        </w:rPr>
        <w:t>στεύω ότι σιγά σιγά θα πρέπει να αποσυρθεί αυτή η καλλιέργεια από τη μικρή Ελλάδα.</w:t>
      </w:r>
    </w:p>
    <w:p w14:paraId="6EF9FC9D"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lastRenderedPageBreak/>
        <w:t xml:space="preserve">Πριν μπω στο κυρίως θέμα μου θέλω να πω </w:t>
      </w:r>
      <w:r>
        <w:rPr>
          <w:rFonts w:eastAsia="Times New Roman"/>
          <w:szCs w:val="24"/>
        </w:rPr>
        <w:t>ότι έ</w:t>
      </w:r>
      <w:r>
        <w:rPr>
          <w:rFonts w:eastAsia="Times New Roman"/>
          <w:szCs w:val="24"/>
        </w:rPr>
        <w:t xml:space="preserve">χω φίλους που τους αγαπώ πάρα πολύ και που δεν μπορούν να σταματήσουν το τσιγάρο. Το λέω με σεβασμό. Είναι άτομα ευαίσθητα, που </w:t>
      </w:r>
      <w:r>
        <w:rPr>
          <w:rFonts w:eastAsia="Times New Roman"/>
          <w:szCs w:val="24"/>
        </w:rPr>
        <w:t>έχουν κάνει πολλές προσπάθειες να σταματήσουν το τσιγάρο και δεν μπορούν.</w:t>
      </w:r>
    </w:p>
    <w:p w14:paraId="6EF9FC9E"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Τους σκοτώνεις αυτούς τους ανθρώπους; Τους περιφρονείς; Όχι, βέβαια. Θέλουν –πιστεύω- και αυτοί μια βοήθεια. Σε καμ</w:t>
      </w:r>
      <w:r>
        <w:rPr>
          <w:rFonts w:eastAsia="Times New Roman"/>
          <w:szCs w:val="24"/>
        </w:rPr>
        <w:t>μ</w:t>
      </w:r>
      <w:r>
        <w:rPr>
          <w:rFonts w:eastAsia="Times New Roman"/>
          <w:szCs w:val="24"/>
        </w:rPr>
        <w:t>ία, όμως, περίπτωση δεν πρέπει οι κανόνες της αγοράς –και εδώ θα σ</w:t>
      </w:r>
      <w:r>
        <w:rPr>
          <w:rFonts w:eastAsia="Times New Roman"/>
          <w:szCs w:val="24"/>
        </w:rPr>
        <w:t>υμφωνήσω με το ΚΚΕ- να υπερισχύσουν πάνω από τους κανόνες υγείας. Σε οποιαδήποτε ευνομούμενη πολιτεία η υγεία είναι αδιαφιλονίκητο αγαθό. Είναι πάνω από οτιδήποτε άλλο. Συμβαίνει αυτό; Όχι δεν συμβαίνει. Έχουμε δει πώς συμπεριφέρεται η παγκόσμια κοινωνία σ</w:t>
      </w:r>
      <w:r>
        <w:rPr>
          <w:rFonts w:eastAsia="Times New Roman"/>
          <w:szCs w:val="24"/>
        </w:rPr>
        <w:t xml:space="preserve">τα ναρκωτικά. Έχουμε δει πώς συμπεριφέρεται η παγκόσμια κοινωνία στο αλκοόλ και στο κάπνισμα. </w:t>
      </w:r>
    </w:p>
    <w:p w14:paraId="6EF9FC9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Θεωρούμε σε θετική κατεύθυνση τη συμμόρφωση της νομοθεσίας μας με την </w:t>
      </w:r>
      <w:r>
        <w:rPr>
          <w:rFonts w:eastAsia="Times New Roman" w:cs="Times New Roman"/>
          <w:szCs w:val="24"/>
        </w:rPr>
        <w:t>ο</w:t>
      </w:r>
      <w:r>
        <w:rPr>
          <w:rFonts w:eastAsia="Times New Roman" w:cs="Times New Roman"/>
          <w:szCs w:val="24"/>
        </w:rPr>
        <w:t xml:space="preserve">δηγία αυτή που σήμερα συζητάμε και θα την ψηφίσουμε, αυτό δεν το συζητάμε. Φτάνει; Εγώ </w:t>
      </w:r>
      <w:r>
        <w:rPr>
          <w:rFonts w:eastAsia="Times New Roman" w:cs="Times New Roman"/>
          <w:szCs w:val="24"/>
        </w:rPr>
        <w:t>πιστεύω πως όχι. Η μικρή Ελλάδα μπορεί να δώσει ένα παράδειγμα. Δεν στοιχίζει τίποτα να το κάνει.</w:t>
      </w:r>
    </w:p>
    <w:p w14:paraId="6EF9FCA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Και εξηγούμαι: Επειδή έχουμε ζήσει αυτή</w:t>
      </w:r>
      <w:r>
        <w:rPr>
          <w:rFonts w:eastAsia="Times New Roman" w:cs="Times New Roman"/>
          <w:szCs w:val="24"/>
        </w:rPr>
        <w:t xml:space="preserve"> </w:t>
      </w:r>
      <w:r>
        <w:rPr>
          <w:rFonts w:eastAsia="Times New Roman" w:cs="Times New Roman"/>
          <w:szCs w:val="24"/>
        </w:rPr>
        <w:t>την πραγματικότητα μέσα στα δημόσια νοσοκομεία -εγώ για τριάντα επτά χρόνια-, θέλω να θυμίσω απλώς ότι την εμπειρία το</w:t>
      </w:r>
      <w:r>
        <w:rPr>
          <w:rFonts w:eastAsia="Times New Roman" w:cs="Times New Roman"/>
          <w:szCs w:val="24"/>
        </w:rPr>
        <w:t>υ μελλοθάνατου πολίτη που τον βλέπουμε να λιώνει σαν κερί, να φτάνει από τα ογδόντα στα σαράντα κιλά, εμείς την έχουμε ζήσει πάρα πολλές φορές. Όχι μία, αλλά πενήντα μία φορές. Όταν τελειώνει η κανονική μας δουλειά στα επί κλίνης είμαστε υποχρεωμένοι να δο</w:t>
      </w:r>
      <w:r>
        <w:rPr>
          <w:rFonts w:eastAsia="Times New Roman" w:cs="Times New Roman"/>
          <w:szCs w:val="24"/>
        </w:rPr>
        <w:t xml:space="preserve">ύμε τέτοια περιστατικά. Είναι μια συγκλονιστική εικόνα σοκ. </w:t>
      </w:r>
    </w:p>
    <w:p w14:paraId="6EF9FCA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Θέλω, επίσης, επειδή ακούω πάρα πολλά για το ηλεκτρονικό τσιγάρο, να θυμίσω στατιστικά σε όλον τον κόσμο ότι όσοι είχαν άτομο στο περιβάλλον τους που πέθανε από το κάπνισμα, αποδεδειγμένα σε ποσο</w:t>
      </w:r>
      <w:r>
        <w:rPr>
          <w:rFonts w:eastAsia="Times New Roman" w:cs="Times New Roman"/>
          <w:szCs w:val="24"/>
        </w:rPr>
        <w:t>στό 99% κόψανε απότομα το τσιγάρο. Είναι, επομένως, αυτό χειροπιαστή απόδειξη ότι πρέπει να υποστείς αυτό το σοκ; Όχι. Εγώ δεν είμαι υπέρ της καταστολής. Θα πω πού είμαι υπέρ της καταστολής. Είμαι υπέρ της πληροφόρησης και της παιδείας πάνω στο τσιγάρο από</w:t>
      </w:r>
      <w:r>
        <w:rPr>
          <w:rFonts w:eastAsia="Times New Roman" w:cs="Times New Roman"/>
          <w:szCs w:val="24"/>
        </w:rPr>
        <w:t xml:space="preserve"> πάρα πολύ νωρίς, βομβαρδισμός στην κυριολεξία. </w:t>
      </w:r>
    </w:p>
    <w:p w14:paraId="6EF9FCA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Όταν βλέπω σε ένα ψιλικατζίδικο, σε ένα περίπτερο κάποιον να ζητάει πέντε πακέτα τσιγάρα, κάτι με πιάνει μέσα μου. Δεν είναι μόνο ότι πετάει χρήματα, αλλά κι ότι τα πετάει με επικίνδυνο τρόπο, αυτή είναι η αίσθηση. Και λέω: πρέπει να πληροφορήσουμε αυτόν τ</w:t>
      </w:r>
      <w:r>
        <w:rPr>
          <w:rFonts w:eastAsia="Times New Roman" w:cs="Times New Roman"/>
          <w:szCs w:val="24"/>
        </w:rPr>
        <w:t xml:space="preserve">ον άνθρωπο ότι αυτό που κάνει είναι ό,τι πιο κακό θα μπορούσε να κάνει. Δεν μπορεί να το κάνει αυτό η πολιτεία; Εγώ πιστεύω ότι μπορεί. </w:t>
      </w:r>
    </w:p>
    <w:p w14:paraId="6EF9FCA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Θα ήθελα, χωρίς να τρώω πολύ χρόνο, να πω </w:t>
      </w:r>
      <w:r>
        <w:rPr>
          <w:rFonts w:eastAsia="Times New Roman" w:cs="Times New Roman"/>
          <w:szCs w:val="24"/>
        </w:rPr>
        <w:t>ότι έ</w:t>
      </w:r>
      <w:r>
        <w:rPr>
          <w:rFonts w:eastAsia="Times New Roman" w:cs="Times New Roman"/>
          <w:szCs w:val="24"/>
        </w:rPr>
        <w:t xml:space="preserve">χω ζήσει την εμπειρία, ως συντονιστής εφημερίας στο </w:t>
      </w:r>
      <w:r>
        <w:rPr>
          <w:rFonts w:eastAsia="Times New Roman" w:cs="Times New Roman"/>
          <w:szCs w:val="24"/>
        </w:rPr>
        <w:t>ν</w:t>
      </w:r>
      <w:r>
        <w:rPr>
          <w:rFonts w:eastAsia="Times New Roman" w:cs="Times New Roman"/>
          <w:szCs w:val="24"/>
        </w:rPr>
        <w:t>οσοκομείο «Ευαγγελι</w:t>
      </w:r>
      <w:r>
        <w:rPr>
          <w:rFonts w:eastAsia="Times New Roman" w:cs="Times New Roman"/>
          <w:szCs w:val="24"/>
        </w:rPr>
        <w:t>σμός» που είχα την τιμή και την τύχη να υπηρετήσω επί πάρα πολλά χρόνια, -πάνω από τριάντα- ενός εμφράγματος από τσιγάρο και ενός θανάτου από τσιγάρο, καθώς και εγκεφαλικά επεισόδια που άφησαν ανάπηρους ανθρώπους, ανθρώπους που τυφλώθηκαν από το τσιγάρο. Τ</w:t>
      </w:r>
      <w:r>
        <w:rPr>
          <w:rFonts w:eastAsia="Times New Roman" w:cs="Times New Roman"/>
          <w:szCs w:val="24"/>
        </w:rPr>
        <w:t xml:space="preserve">α λέω στην Ολομέλεια γιατί θέλω να ακουστούν, δεν κινδυνολογώ. </w:t>
      </w:r>
    </w:p>
    <w:p w14:paraId="6EF9FCA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ο καρκίνος του πνεύμονα, -κάποιοι νομίζουν ότι είναι μόνο ο καρκίνος του πνεύμονα και γενικά οι εννέα στους δέκα καρκίνους είναι του πνεύμονα- είναι δεκαοκτώ οι καρκίνοι. Ξέρει </w:t>
      </w:r>
      <w:r>
        <w:rPr>
          <w:rFonts w:eastAsia="Times New Roman" w:cs="Times New Roman"/>
          <w:szCs w:val="24"/>
        </w:rPr>
        <w:t xml:space="preserve">κάποιος, ας πούμε, σε αυτή την Αίθουσα ότι ένας απ’ αυτούς είναι και ο καρκίνος της ουροδόχου κύστης; Θέλω να </w:t>
      </w:r>
      <w:r>
        <w:rPr>
          <w:rFonts w:eastAsia="Times New Roman" w:cs="Times New Roman"/>
          <w:szCs w:val="24"/>
        </w:rPr>
        <w:lastRenderedPageBreak/>
        <w:t xml:space="preserve">πω ότι είναι απίστευτα επιβλαβές πράγμα το τσιγάρο και θέλω επίσης να πληροφορήσω –τα είπε και η καθηγήτρια της </w:t>
      </w:r>
      <w:r>
        <w:rPr>
          <w:rFonts w:eastAsia="Times New Roman" w:cs="Times New Roman"/>
          <w:szCs w:val="24"/>
        </w:rPr>
        <w:t>π</w:t>
      </w:r>
      <w:r>
        <w:rPr>
          <w:rFonts w:eastAsia="Times New Roman" w:cs="Times New Roman"/>
          <w:szCs w:val="24"/>
        </w:rPr>
        <w:t xml:space="preserve">αιδιατρικής τις προάλλες στην </w:t>
      </w:r>
      <w:r>
        <w:rPr>
          <w:rFonts w:eastAsia="Times New Roman" w:cs="Times New Roman"/>
          <w:szCs w:val="24"/>
        </w:rPr>
        <w:t>ε</w:t>
      </w:r>
      <w:r>
        <w:rPr>
          <w:rFonts w:eastAsia="Times New Roman" w:cs="Times New Roman"/>
          <w:szCs w:val="24"/>
        </w:rPr>
        <w:t>πι</w:t>
      </w:r>
      <w:r>
        <w:rPr>
          <w:rFonts w:eastAsia="Times New Roman" w:cs="Times New Roman"/>
          <w:szCs w:val="24"/>
        </w:rPr>
        <w:t>τροπή- ότι οι διαμαρτίες στη διάπλαση είναι φοβερές και τρομερές. Η ανευθυνότητα τού να είναι έγκυος μια γυναίκα και να καπνίζει ή να μην καπνίζει</w:t>
      </w:r>
      <w:r>
        <w:rPr>
          <w:rFonts w:eastAsia="Times New Roman" w:cs="Times New Roman"/>
          <w:szCs w:val="24"/>
        </w:rPr>
        <w:t>,</w:t>
      </w:r>
      <w:r>
        <w:rPr>
          <w:rFonts w:eastAsia="Times New Roman" w:cs="Times New Roman"/>
          <w:szCs w:val="24"/>
        </w:rPr>
        <w:t xml:space="preserve"> αλλά να ζει σε περιβάλλον καπνιζόντων είναι εγκληματική για το παιδάκι που θα φέρει στον κόσμο. Ξέρει ότι μπ</w:t>
      </w:r>
      <w:r>
        <w:rPr>
          <w:rFonts w:eastAsia="Times New Roman" w:cs="Times New Roman"/>
          <w:szCs w:val="24"/>
        </w:rPr>
        <w:t>ορεί το παιδί της να έχει προβλήματα για όλη του τη ζωή; Ξέρουμε ότι οι παθητικοί καπνιστές, που δεν έχουν και άμυνα στο τσιγάρο, κινδυνεύουν κα</w:t>
      </w:r>
      <w:r>
        <w:rPr>
          <w:rFonts w:eastAsia="Times New Roman" w:cs="Times New Roman"/>
          <w:szCs w:val="24"/>
        </w:rPr>
        <w:t>μ</w:t>
      </w:r>
      <w:r>
        <w:rPr>
          <w:rFonts w:eastAsia="Times New Roman" w:cs="Times New Roman"/>
          <w:szCs w:val="24"/>
        </w:rPr>
        <w:t>μιά φορά πολύ περισσότερο από έναν καπνιστή που έχει αποκτήσει κάποια άμυνα; Ξέρει ένας νεαρός ότι η σεξουαλική</w:t>
      </w:r>
      <w:r>
        <w:rPr>
          <w:rFonts w:eastAsia="Times New Roman" w:cs="Times New Roman"/>
          <w:szCs w:val="24"/>
        </w:rPr>
        <w:t xml:space="preserve"> του ικανότητα πέφτει; Ξέρει ένα μελλοντικό ζευγάρι ότι η γονιμότητα, δηλαδή το να μπορεί να πιάσει παιδί, επηρεάζεται από το κάπνισμα; </w:t>
      </w:r>
    </w:p>
    <w:p w14:paraId="6EF9FCA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Θέλω να ξαναθυμίσω την εικόνα-σοκ που έζησα εγώ κάποιο απόγευμα που τέλειωσα το εξωτερικό ιατρείο –το είπα και στην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τροπή και θα το επαναλάβω κι εδώ τώρα, έχω χρόνο- όταν φώναξα ένα όνομα, να πάω να το δω στο επί κλίνης. Το κάνουν όλες οι κλινικές για περιστατικά που δεν ανήκουν στην </w:t>
      </w:r>
      <w:r>
        <w:rPr>
          <w:rFonts w:eastAsia="Times New Roman" w:cs="Times New Roman"/>
          <w:szCs w:val="24"/>
        </w:rPr>
        <w:lastRenderedPageBreak/>
        <w:t>κλινική που νοσηλεύονται –τα ξέρει ο κ. Κακλαμάνης- και μας καλούν να δούμε ένα περιστα</w:t>
      </w:r>
      <w:r>
        <w:rPr>
          <w:rFonts w:eastAsia="Times New Roman" w:cs="Times New Roman"/>
          <w:szCs w:val="24"/>
        </w:rPr>
        <w:t xml:space="preserve">τικό που έχει κάποια σχέση με την ειδικότητά μας. </w:t>
      </w:r>
    </w:p>
    <w:p w14:paraId="6EF9FCA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Φωνάζω ένα όνομα και ακούω μια ασθενική φωνή κάπου στο βάθος. Όταν πήγα μπροστά μού λέει «Γιατρέ, δεν με θυμάσαι;». Του λέω «Δεν σας θυμάμαι, βοηθήστε με». Με πήγε γύρω στα τριάντα χρόνια πίσω, ήμασταν νεα</w:t>
      </w:r>
      <w:r>
        <w:rPr>
          <w:rFonts w:eastAsia="Times New Roman" w:cs="Times New Roman"/>
          <w:szCs w:val="24"/>
        </w:rPr>
        <w:t>ροί τότε, πηγαίναμε στην Κέρκυρα, όπως πάνε όλα τα παιδιά, για τουρισμό, ξέρετε. Ήταν πραγματικά ένα από τα ωραιότερα άτομα που έχω γνωρίσει στη ζωή μου. Μάλιστα του κάναμε πλάκα και του λέγαμε «Ρε φιλαράκο, θα σηκωθούμε να φύγουμε από την Κέρκυρα με εσένα</w:t>
      </w:r>
      <w:r>
        <w:rPr>
          <w:rFonts w:eastAsia="Times New Roman" w:cs="Times New Roman"/>
          <w:szCs w:val="24"/>
        </w:rPr>
        <w:t xml:space="preserve"> εδώ». Ήταν πραγματικά ένας πολύ ωραίος άντρας, ωραίο παιδί, ήταν αστυνομικός από την Καλαμάτα. Και με φωνή μελλοθανάτου μού λέει «Δεν βρέθηκε ένας να με πλακώσει στα χαστούκια. Κάπνιζα από δεκαεπτά χρονών τέσσερα πακέτα την ημέρα».</w:t>
      </w:r>
    </w:p>
    <w:p w14:paraId="6EF9FCA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Πράγματι, σε μια εβδομά</w:t>
      </w:r>
      <w:r>
        <w:rPr>
          <w:rFonts w:eastAsia="Times New Roman" w:cs="Times New Roman"/>
          <w:szCs w:val="24"/>
        </w:rPr>
        <w:t>δα πέθανε. Για δυο μήνες πραγματικά ήμουν σοκαρισμένος, γιατί έφερνα αυτόν τον άνθρωπο στον νου μου, πώς τον ήξερα και πώς έγινε.</w:t>
      </w:r>
    </w:p>
    <w:p w14:paraId="6EF9FCA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Όχι! Εκπτώσεις στο θέμα της υγείας δεν μπορεί να γίνουν. Θα πω ξανά για πολλοστή φορά ότι κάποια στιγμή οι κανόνες της αγοράς </w:t>
      </w:r>
      <w:r>
        <w:rPr>
          <w:rFonts w:eastAsia="Times New Roman" w:cs="Times New Roman"/>
          <w:szCs w:val="24"/>
        </w:rPr>
        <w:t>επιβάλλουν κάτι. Και λέω: Θα τα ισοπεδώσει όλα, επιτέλους, αυτή η αγορά; Θα φτάσουμε στο σημείο, δηλαδή, να κάνουμε κι εδώ εκπτώσεις; Δεν νομίζω ότι είναι ακραία θέση. Είναι μια πραγματική θέση. Νομίζω ότι θα πρέπει να την υιοθετήσουμε. Τη χρωστάμε στους α</w:t>
      </w:r>
      <w:r>
        <w:rPr>
          <w:rFonts w:eastAsia="Times New Roman" w:cs="Times New Roman"/>
          <w:szCs w:val="24"/>
        </w:rPr>
        <w:t>νθρώπους που είναι γύρω μας, στις γυναίκες μας, στους άνδρες μας, στα παιδιά μας, στους ανθρώπους που είναι γύρω μας. Είναι αποδεδειγμένο ότι το τσιγάρο είναι καταστροφικό, κάνει ζημιά.</w:t>
      </w:r>
    </w:p>
    <w:p w14:paraId="6EF9FCA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Μπορεί να μου είναι αδιάφορες αυτή τη στιγμή οι εταιρείες που ξεφυτρών</w:t>
      </w:r>
      <w:r>
        <w:rPr>
          <w:rFonts w:eastAsia="Times New Roman" w:cs="Times New Roman"/>
          <w:szCs w:val="24"/>
        </w:rPr>
        <w:t xml:space="preserve">ουν σαν τα μανιτάρια, γιατί έμαθαν ότι εδώ υπάρχει χρήμα και «ήρθαμε κι εμείς». Με ενδιαφέρουν οι καπνοβιομηχανίες, που στην ουσία ξεκίνησαν με τη λέξη Παγκόσμιος Οργανισμός Υγείας. Δεν κάνει τίποτα. </w:t>
      </w:r>
    </w:p>
    <w:p w14:paraId="6EF9FCA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Ιδού πεδίον δόξης λαμπρό, κύριε Υπουργέ! Το άρθρο 22 -δ</w:t>
      </w:r>
      <w:r>
        <w:rPr>
          <w:rFonts w:eastAsia="Times New Roman" w:cs="Times New Roman"/>
          <w:szCs w:val="24"/>
        </w:rPr>
        <w:t xml:space="preserve">εν θυμάμαι ακριβώς ποιο- σας δίνει τη δυνατότητα να παρεμβαίνετε κάθε φορά και νομίζω ότι θα το κάνετε, όχι μόνο για το ηλεκτρονικό τσιγάρο, </w:t>
      </w:r>
      <w:r>
        <w:rPr>
          <w:rFonts w:eastAsia="Times New Roman" w:cs="Times New Roman"/>
          <w:szCs w:val="24"/>
        </w:rPr>
        <w:lastRenderedPageBreak/>
        <w:t>αλλά γενικότερα για το τσιγάρο. Νομίζω ότι αυτή η καμπάνια, η φοβερή καμπάνια, θα σταματήσει το κάπνισμα. Πρέπει κά</w:t>
      </w:r>
      <w:r>
        <w:rPr>
          <w:rFonts w:eastAsia="Times New Roman" w:cs="Times New Roman"/>
          <w:szCs w:val="24"/>
        </w:rPr>
        <w:t>ποια στιγμή θα πάρει σάρκα και οστά και όχι στα λόγια.</w:t>
      </w:r>
    </w:p>
    <w:p w14:paraId="6EF9FCA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Εννοείται ότι δεν πρέπει να επιτρέπεται το κάπνισμα σε δημόσιους χώρους. Θυμάμαι ότι όταν ήμουν στην Ολλανδία, τρεις κοπέλες με έπιασαν και με πέταξαν έξω. Είχα παρεξηγηθεί τότε, ο βλάχος ο Έλληνας, πο</w:t>
      </w:r>
      <w:r>
        <w:rPr>
          <w:rFonts w:eastAsia="Times New Roman" w:cs="Times New Roman"/>
          <w:szCs w:val="24"/>
        </w:rPr>
        <w:t>υ είχε μάθει να κάνει φιγούρα με το τσιγάρο. Περάσανε χρόνια για να καταλάβω πόσο δίκιο είχαν αυτές οι κοπέλες. Με πετάξανε έξω στην κυριολεξία πριν είκοσι πέντε χρόνια σ</w:t>
      </w:r>
      <w:r>
        <w:rPr>
          <w:rFonts w:eastAsia="Times New Roman" w:cs="Times New Roman"/>
          <w:szCs w:val="24"/>
        </w:rPr>
        <w:t>ε</w:t>
      </w:r>
      <w:r>
        <w:rPr>
          <w:rFonts w:eastAsia="Times New Roman" w:cs="Times New Roman"/>
          <w:szCs w:val="24"/>
        </w:rPr>
        <w:t xml:space="preserve"> ένα μαγαζί της Ολλανδίας και καλά έκαναν.</w:t>
      </w:r>
    </w:p>
    <w:p w14:paraId="6EF9FCA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θυμίσω ξανά την κουβέντα </w:t>
      </w:r>
      <w:r>
        <w:rPr>
          <w:rFonts w:eastAsia="Times New Roman" w:cs="Times New Roman"/>
          <w:szCs w:val="24"/>
        </w:rPr>
        <w:t xml:space="preserve">του Ρουσσώ στο </w:t>
      </w:r>
      <w:r>
        <w:rPr>
          <w:rFonts w:eastAsia="Times New Roman" w:cs="Times New Roman"/>
          <w:szCs w:val="24"/>
        </w:rPr>
        <w:t>«</w:t>
      </w:r>
      <w:r>
        <w:rPr>
          <w:rFonts w:eastAsia="Times New Roman" w:cs="Times New Roman"/>
          <w:szCs w:val="24"/>
        </w:rPr>
        <w:t>Κοινωνικό Συμβόλαιο</w:t>
      </w:r>
      <w:r>
        <w:rPr>
          <w:rFonts w:eastAsia="Times New Roman" w:cs="Times New Roman"/>
          <w:szCs w:val="24"/>
        </w:rPr>
        <w:t>»</w:t>
      </w:r>
      <w:r>
        <w:rPr>
          <w:rFonts w:eastAsia="Times New Roman" w:cs="Times New Roman"/>
          <w:szCs w:val="24"/>
        </w:rPr>
        <w:t>: «Η φύση εκδικείται αυτούς που αγνοούν τους κανόνες της». Όποιος καπνίζει αγνοεί κανόνες της φύσης.</w:t>
      </w:r>
    </w:p>
    <w:p w14:paraId="6EF9FCA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F9FCA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κύριε Παπαχριστόπουλε.</w:t>
      </w:r>
    </w:p>
    <w:p w14:paraId="6EF9FCA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Βέβαια, στην Ολλανδία, που την αναφέρατ</w:t>
      </w:r>
      <w:r>
        <w:rPr>
          <w:rFonts w:eastAsia="Times New Roman" w:cs="Times New Roman"/>
          <w:szCs w:val="24"/>
        </w:rPr>
        <w:t>ε δύο φορές, έχουν ρεκόρ προς τα πάνω στο κάπνισμα άλλου είδους τσιγάρου, που το επιτρέπουν δημοσίως και δεν σε πετάνε και έξω.</w:t>
      </w:r>
    </w:p>
    <w:p w14:paraId="6EF9FCB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 είναι αυτό.</w:t>
      </w:r>
    </w:p>
    <w:p w14:paraId="6EF9FCB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Άλλου είδους είπα τσιγάρο. </w:t>
      </w:r>
    </w:p>
    <w:p w14:paraId="6EF9FCB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Τώρα</w:t>
      </w:r>
      <w:r>
        <w:rPr>
          <w:rFonts w:eastAsia="Times New Roman" w:cs="Times New Roman"/>
          <w:szCs w:val="24"/>
        </w:rPr>
        <w:t xml:space="preserve"> μη με προκαλείτε, κύριε Πρόεδρε. </w:t>
      </w:r>
    </w:p>
    <w:p w14:paraId="6EF9FCB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λέω για να σας τσιγκλίσω!</w:t>
      </w:r>
    </w:p>
    <w:p w14:paraId="6EF9FCB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Εμπόριο γίνεται φοβερό στην Ολλανδία –λυπάμαι που το λέω- από μετανάστες και όχι από τους Ολλανδούς. Αν δεν το ξέρετε, να σας δώσω τα στοιχεία ό,τι ώρα θέλετε.</w:t>
      </w:r>
    </w:p>
    <w:p w14:paraId="6EF9FCB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Πάντως δεν το καπνίζουν μόνο οι μετανάστες. Το καπνίζουν και ο</w:t>
      </w:r>
      <w:r>
        <w:rPr>
          <w:rFonts w:eastAsia="Times New Roman" w:cs="Times New Roman"/>
          <w:szCs w:val="24"/>
        </w:rPr>
        <w:t>ι Ολλανδοί.</w:t>
      </w:r>
    </w:p>
    <w:p w14:paraId="6EF9FCB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Ήμουν σαφής. Είπα ότι το μεγάλο ποσοστό καπνιζόντων εκεί προέρχεται από άλλες χώρες.</w:t>
      </w:r>
    </w:p>
    <w:p w14:paraId="6EF9FCB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Έχω κι εγώ εικόνα για το άλλου είδους τσιγάρο στην Ολλανδία.</w:t>
      </w:r>
    </w:p>
    <w:p w14:paraId="6EF9FCB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Τον λόγο έχει η συνάδελφος κ</w:t>
      </w:r>
      <w:r>
        <w:rPr>
          <w:rFonts w:eastAsia="Times New Roman" w:cs="Times New Roman"/>
          <w:szCs w:val="24"/>
        </w:rPr>
        <w:t>.</w:t>
      </w:r>
      <w:r>
        <w:rPr>
          <w:rFonts w:eastAsia="Times New Roman" w:cs="Times New Roman"/>
          <w:szCs w:val="24"/>
        </w:rPr>
        <w:t xml:space="preserve"> Θεοδώρα Μεγαλοοικονόμου από την Ένωση Κεντρώων και ολοκληρώνονται οι τοποθετήσεις των εισηγητών και ειδικών αγορητών.</w:t>
      </w:r>
    </w:p>
    <w:p w14:paraId="6EF9FCB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Αμέσως μετά θα πάρει τον λόγο ο Υπουργός Υγείας.</w:t>
      </w:r>
    </w:p>
    <w:p w14:paraId="6EF9FCB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Πώς θα πάμε μετά τον Υπουργό, κύριε Πρόεδρε;.</w:t>
      </w:r>
    </w:p>
    <w:p w14:paraId="6EF9FCB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Θα μιλήσει ο Υπουργός Υγείας και επειδή είναι έντεκα οι εγγεγραμμένοι συνάδελφοι, θα μιλούν δύο συνάδελφοι και στη συνέχεια ένας Κοινοβουλευτικός Εκπρόσωπος.</w:t>
      </w:r>
    </w:p>
    <w:p w14:paraId="6EF9FCB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τον λόγο, κύριε Πρόεδρε.</w:t>
      </w:r>
    </w:p>
    <w:p w14:paraId="6EF9FCB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Τον έχε</w:t>
      </w:r>
      <w:r>
        <w:rPr>
          <w:rFonts w:eastAsia="Times New Roman" w:cs="Times New Roman"/>
          <w:szCs w:val="24"/>
        </w:rPr>
        <w:t>ι ζητήσει ήδη η κ</w:t>
      </w:r>
      <w:r>
        <w:rPr>
          <w:rFonts w:eastAsia="Times New Roman" w:cs="Times New Roman"/>
          <w:szCs w:val="24"/>
        </w:rPr>
        <w:t>.</w:t>
      </w:r>
      <w:r>
        <w:rPr>
          <w:rFonts w:eastAsia="Times New Roman" w:cs="Times New Roman"/>
          <w:szCs w:val="24"/>
        </w:rPr>
        <w:t xml:space="preserve"> Κεραμέως και ο κ. Μαντάς μάλλον θα μιλήσει, ως συνηθίζει, μετά για να κλείσει. Μετά ούτως ή άλλως είναι η σειρά σας.</w:t>
      </w:r>
    </w:p>
    <w:p w14:paraId="6EF9FCB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6EF9FCB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6EF9FCC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θέμα του καπνίσματος στην Ελλάδα είναι μεγίστης σημασίας, καθώς ξέρουμε, γιατί μεγάλο μέρος του πληθυσμού καπνίζει, ως γνωστόν, από τη μικρή ηλικία. Έτσι, η ευρωπαϊκή </w:t>
      </w:r>
      <w:r>
        <w:rPr>
          <w:rFonts w:eastAsia="Times New Roman" w:cs="Times New Roman"/>
          <w:szCs w:val="24"/>
        </w:rPr>
        <w:t>ο</w:t>
      </w:r>
      <w:r>
        <w:rPr>
          <w:rFonts w:eastAsia="Times New Roman" w:cs="Times New Roman"/>
          <w:szCs w:val="24"/>
        </w:rPr>
        <w:t>δηγία, που έρχεται σήμερα προς ψήφιση, σ</w:t>
      </w:r>
      <w:r>
        <w:rPr>
          <w:rFonts w:eastAsia="Times New Roman" w:cs="Times New Roman"/>
          <w:szCs w:val="24"/>
        </w:rPr>
        <w:t>υμβάλλει θετικά στο να έχουμε ένα ενιαίο και αυστηρό νομοθετικό πλαίσιο σε όλη την Ευρωπαϊκή Ένωση, σε μια προσπάθεια να προστατεύσουμε τη δημόσια υγεία.</w:t>
      </w:r>
    </w:p>
    <w:p w14:paraId="6EF9FCC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Όποιος διαβάσει το σύνολο της </w:t>
      </w:r>
      <w:r>
        <w:rPr>
          <w:rFonts w:eastAsia="Times New Roman" w:cs="Times New Roman"/>
          <w:szCs w:val="24"/>
        </w:rPr>
        <w:t>ο</w:t>
      </w:r>
      <w:r>
        <w:rPr>
          <w:rFonts w:eastAsia="Times New Roman" w:cs="Times New Roman"/>
          <w:szCs w:val="24"/>
        </w:rPr>
        <w:t>δηγίας και του νομοσχεδίου αντιλαμβάνεται ότι είναι μια σειρά από καλές</w:t>
      </w:r>
      <w:r>
        <w:rPr>
          <w:rFonts w:eastAsia="Times New Roman" w:cs="Times New Roman"/>
          <w:szCs w:val="24"/>
        </w:rPr>
        <w:t xml:space="preserve"> ρυθμίσεις. </w:t>
      </w:r>
    </w:p>
    <w:p w14:paraId="6EF9FCC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Ας πιάσουμε τα άρθρα. </w:t>
      </w:r>
    </w:p>
    <w:p w14:paraId="6EF9FCC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3 οριοθετούνται τα μέγιστα επιτρεπτά όρια εκπομπών σε πίσσα, νικοτίνη, μονοξείδιο του άνθρακα ανά τσιγάρο. </w:t>
      </w:r>
    </w:p>
    <w:p w14:paraId="6EF9FCC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άρθρο 4 κατοχυρώνεται ότι ο έλεγχος αυτών των στοιχείων θα γίνεται από διαπιστευμένα εργαστήρια.</w:t>
      </w:r>
    </w:p>
    <w:p w14:paraId="6EF9FCC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άρθρο 7 απαγορεύονται τα προϊόντα καπνού με χαρακτηριστικό άρωμα ή γεύση, εφόσον περιέχουν βιταμίνες. Αυτό, εν προκειμένω, είναι πάρα πολύ ορθό. Προστατεύεται ο καταναλωτής από το να αγοράζει τέτοια τσιγάρα και γενικώς προϊόντα καπνού τα οποία διαφημίζο</w:t>
      </w:r>
      <w:r>
        <w:rPr>
          <w:rFonts w:eastAsia="Times New Roman" w:cs="Times New Roman"/>
          <w:szCs w:val="24"/>
        </w:rPr>
        <w:t>νται δήθεν ως υγιεινά.</w:t>
      </w:r>
    </w:p>
    <w:p w14:paraId="6EF9FCC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Πολύ σωστές είναι αυτές οι ρυθμίσεις και νομίζω ότι είμαστε όλοι σύμφωνοι. Όμως, θα πρέπει όλοι να γνωρίζουμε και την πραγματικότητα. Θα με ρωτήσετε: Ποια είναι η πραγματικότητα; Η πραγματικότητα είναι ότι νομοθετούμε και το πρόβλημα</w:t>
      </w:r>
      <w:r>
        <w:rPr>
          <w:rFonts w:eastAsia="Times New Roman" w:cs="Times New Roman"/>
          <w:szCs w:val="24"/>
        </w:rPr>
        <w:t xml:space="preserve"> βρίσκεται στην εφαρμογή των νόμων. </w:t>
      </w:r>
    </w:p>
    <w:p w14:paraId="6EF9FCC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παγκοσμιοποίηση και το διαδίκτυο έχουν καταστήσει εύκολο το να παραγγέλνει κάποιος οτιδήποτε επιθυμεί μέσω διαδικτύου. Πλέον εναπόκειται, όπως ξέρουμε, στις τελωνειακές αρχές το εάν και κατά </w:t>
      </w:r>
      <w:r>
        <w:rPr>
          <w:rFonts w:eastAsia="Times New Roman" w:cs="Times New Roman"/>
          <w:szCs w:val="24"/>
        </w:rPr>
        <w:lastRenderedPageBreak/>
        <w:t>πόσον μπορούν με έναν δειγ</w:t>
      </w:r>
      <w:r>
        <w:rPr>
          <w:rFonts w:eastAsia="Times New Roman" w:cs="Times New Roman"/>
          <w:szCs w:val="24"/>
        </w:rPr>
        <w:t xml:space="preserve">ματοληπτικό έλεγχο να εντοπίσουν τα όσα επιχειρούν παρανόμως να εισέλθουν στη χώρα. Επομένως, είναι απολύτως απαραίτητο να υπάρξει ενίσχυση του προσωπικού των τελωνείων, διότι ο όγκος της δουλειάς αυτών των ανθρώπων είναι τεράστιος. </w:t>
      </w:r>
    </w:p>
    <w:p w14:paraId="6EF9FCC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Ας πάμε σε ένα σημαντι</w:t>
      </w:r>
      <w:r>
        <w:rPr>
          <w:rFonts w:eastAsia="Times New Roman" w:cs="Times New Roman"/>
          <w:szCs w:val="24"/>
        </w:rPr>
        <w:t xml:space="preserve">κό μέρος του νομοσχεδίου, στα άρθρα 8 έως 12, </w:t>
      </w:r>
      <w:r>
        <w:rPr>
          <w:rFonts w:eastAsia="Times New Roman" w:cs="Times New Roman"/>
          <w:szCs w:val="24"/>
        </w:rPr>
        <w:t xml:space="preserve">στο οποίο </w:t>
      </w:r>
      <w:r>
        <w:rPr>
          <w:rFonts w:eastAsia="Times New Roman" w:cs="Times New Roman"/>
          <w:szCs w:val="24"/>
        </w:rPr>
        <w:t xml:space="preserve">περιγράφονται λεκτικά και απεικονιστικά τα μηνύματα που υπάρχουν πάνω στα πακέτα των τσιγάρων. Έτσι, με αυτό στοχεύουμε στο να αποτραπούν οι πολίτες από το να καπνίζουν. </w:t>
      </w:r>
    </w:p>
    <w:p w14:paraId="6EF9FCC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Πράγματι, κάποιες από τις φωτ</w:t>
      </w:r>
      <w:r>
        <w:rPr>
          <w:rFonts w:eastAsia="Times New Roman" w:cs="Times New Roman"/>
          <w:szCs w:val="24"/>
        </w:rPr>
        <w:t xml:space="preserve">ογραφίες που υπάρχουν πάνω στα πακέτα είναι αποκρουστικές και ευελπιστούμε ότι ίσως οι μη καπνιστές θα μπορούν πιο δύσκολα -με αυτή τη διαδικασία- να ξεκινήσουν το κάπνισμα, όταν αντικρίζουν αυτές τις εικόνες. </w:t>
      </w:r>
    </w:p>
    <w:p w14:paraId="6EF9FCC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Βεβαίως, εδώ υπάρχει και ο αντίλογος. Όπως ξέ</w:t>
      </w:r>
      <w:r>
        <w:rPr>
          <w:rFonts w:eastAsia="Times New Roman" w:cs="Times New Roman"/>
          <w:szCs w:val="24"/>
        </w:rPr>
        <w:t xml:space="preserve">ρουμε, η εμπορική δραστηριότητα «τρέχει» πριν απ’ αυτή την ευρωπαϊκή </w:t>
      </w:r>
      <w:r>
        <w:rPr>
          <w:rFonts w:eastAsia="Times New Roman" w:cs="Times New Roman"/>
          <w:szCs w:val="24"/>
        </w:rPr>
        <w:t>ο</w:t>
      </w:r>
      <w:r>
        <w:rPr>
          <w:rFonts w:eastAsia="Times New Roman" w:cs="Times New Roman"/>
          <w:szCs w:val="24"/>
        </w:rPr>
        <w:t>δηγία. Έτσι, θα έρθει πάλι η μόδα της ταμπακιέρας. Θα θυμηθούμε, κύριε Υπουργέ, το παλιό τραγούδι «Γιατί μου χάρισες αυτή την ταμπακιέρα» με τη Σοφία Βέμπο.</w:t>
      </w:r>
    </w:p>
    <w:p w14:paraId="6EF9FCC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w:t>
      </w:r>
      <w:r>
        <w:rPr>
          <w:rFonts w:eastAsia="Times New Roman" w:cs="Times New Roman"/>
          <w:b/>
          <w:szCs w:val="24"/>
        </w:rPr>
        <w:t xml:space="preserve">ς): </w:t>
      </w:r>
      <w:r>
        <w:rPr>
          <w:rFonts w:eastAsia="Times New Roman" w:cs="Times New Roman"/>
          <w:szCs w:val="24"/>
        </w:rPr>
        <w:t xml:space="preserve">Βέβαια, για άλλον λόγο είχε γραφτεί. </w:t>
      </w:r>
    </w:p>
    <w:p w14:paraId="6EF9FCC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Βγήκαν και ωραίες θήκες τώρα, εάν τις είδατε. Έχουν λουλούδια τώρα απ</w:t>
      </w:r>
      <w:r>
        <w:rPr>
          <w:rFonts w:eastAsia="Times New Roman" w:cs="Times New Roman"/>
          <w:szCs w:val="24"/>
        </w:rPr>
        <w:t xml:space="preserve">’ </w:t>
      </w:r>
      <w:r>
        <w:rPr>
          <w:rFonts w:eastAsia="Times New Roman" w:cs="Times New Roman"/>
          <w:szCs w:val="24"/>
        </w:rPr>
        <w:t>έξω. Δεν έχουν κα</w:t>
      </w:r>
      <w:r>
        <w:rPr>
          <w:rFonts w:eastAsia="Times New Roman" w:cs="Times New Roman"/>
          <w:szCs w:val="24"/>
        </w:rPr>
        <w:t>μ</w:t>
      </w:r>
      <w:r>
        <w:rPr>
          <w:rFonts w:eastAsia="Times New Roman" w:cs="Times New Roman"/>
          <w:szCs w:val="24"/>
        </w:rPr>
        <w:t>μία σχέση με αυτά που έχουν τα πακέτα. Έχουν λουλούδια, φεγγάρια, είναι πάρα πολύ ωραίες θήκες. Οπότ</w:t>
      </w:r>
      <w:r>
        <w:rPr>
          <w:rFonts w:eastAsia="Times New Roman" w:cs="Times New Roman"/>
          <w:szCs w:val="24"/>
        </w:rPr>
        <w:t>ε, η επιχειρηματικότητα «τρέχει» πριν από τον νόμο. Η εφευρετικότητα των εμπόρων είναι πάντοτε ένα βήμα μπροστά. Έτσι, ο καπνιστής δεν θα είναι αναγκασμένος να βλέπει αυτές τις σκληρές εικόνες που θα του περιγράφει ο νόμος, με τις οποίες νομίζετε ότι θα το</w:t>
      </w:r>
      <w:r>
        <w:rPr>
          <w:rFonts w:eastAsia="Times New Roman" w:cs="Times New Roman"/>
          <w:szCs w:val="24"/>
        </w:rPr>
        <w:t xml:space="preserve">ν κάνετε να κόψει το κάπνισμα. </w:t>
      </w:r>
    </w:p>
    <w:p w14:paraId="6EF9FCC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σ</w:t>
      </w:r>
      <w:r>
        <w:rPr>
          <w:rFonts w:eastAsia="Times New Roman" w:cs="Times New Roman"/>
          <w:szCs w:val="24"/>
        </w:rPr>
        <w:t>ε</w:t>
      </w:r>
      <w:r>
        <w:rPr>
          <w:rFonts w:eastAsia="Times New Roman" w:cs="Times New Roman"/>
          <w:szCs w:val="24"/>
        </w:rPr>
        <w:t xml:space="preserve"> αυτό το νομοσχέδιο πριν από λίγες ημέρες καταθέσατε μια τροπολογία, τη με αριθμό 661/55, σύμφωνα με την οποία μπορεί πλέον και το ΚΕΘΕΑ, εκτός από το ΚΕΕΛΠΝΟ, τον ΟΚΑΝΑ και την ΑΕΜΥ, στην περίπτωση που δεν επαρκεί το προσωπικό να προσλαμβάνει επιπλέον ιατ</w:t>
      </w:r>
      <w:r>
        <w:rPr>
          <w:rFonts w:eastAsia="Times New Roman" w:cs="Times New Roman"/>
          <w:szCs w:val="24"/>
        </w:rPr>
        <w:t xml:space="preserve">ρούς και επιστήμονες διαφόρων ειδικοτήτων, με δελτίο παροχής υπηρεσιών. </w:t>
      </w:r>
    </w:p>
    <w:p w14:paraId="6EF9FCC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Προφανώς, το ΚΕΘΕΑ και οι υπόλοιποι είναι απαραίτητο να έχουν το κατάλληλο προσωπικό, γιατί κάνουν σημαντικό έργο. Όμως, κύριε Υπουργέ, κύριοι συνάδελφοι, σας ερωτώ: Δεν πρέπει η πολι</w:t>
      </w:r>
      <w:r>
        <w:rPr>
          <w:rFonts w:eastAsia="Times New Roman" w:cs="Times New Roman"/>
          <w:szCs w:val="24"/>
        </w:rPr>
        <w:t>τεία να έχει εφοδιάσει αυτές τις υπηρεσίες με τους κατάλληλους επιστήμονες; Και αφού υπάρχει τόσο μεγάλο κενό στο προσωπικό, γιατί το Υπουργείο Υγείας δεν προσλαμβάνει το προσωπικό που απαιτείται για τις μόνιμες και διαρκείς ανάγκες και θα πρέπει την τελευ</w:t>
      </w:r>
      <w:r>
        <w:rPr>
          <w:rFonts w:eastAsia="Times New Roman" w:cs="Times New Roman"/>
          <w:szCs w:val="24"/>
        </w:rPr>
        <w:t xml:space="preserve">ταία στιγμή οι άλλοι φορείς να επιλέξουν; Στην έκθεση, μάλιστα, του Γενικού Λογιστηρίου του Κράτους αναφέρεται ότι ετησίως απαιτούνται από το ΚΕΘΕΑ μόνο επιπλέον 120.000 ευρώ. </w:t>
      </w:r>
    </w:p>
    <w:p w14:paraId="6EF9FCC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Επομένως θεωρούμε ότι υπάρχουν αντικειμενικά κριτήρια για το ποιες ειδικότητες </w:t>
      </w:r>
      <w:r>
        <w:rPr>
          <w:rFonts w:eastAsia="Times New Roman" w:cs="Times New Roman"/>
          <w:szCs w:val="24"/>
        </w:rPr>
        <w:t>και με ποια χαρακτηριστικά θα προσληφθούν σ</w:t>
      </w:r>
      <w:r>
        <w:rPr>
          <w:rFonts w:eastAsia="Times New Roman" w:cs="Times New Roman"/>
          <w:szCs w:val="24"/>
        </w:rPr>
        <w:t>ε</w:t>
      </w:r>
      <w:r>
        <w:rPr>
          <w:rFonts w:eastAsia="Times New Roman" w:cs="Times New Roman"/>
          <w:szCs w:val="24"/>
        </w:rPr>
        <w:t xml:space="preserve"> αυτές τις θέσεις. Δημιουργούνται κάποια ερωτηματικά. Δηλαδή, προετοιμάζετε θέσεις, χωρίς να λέτε ποιες ειδικότητες, με ποια χαρακτηριστικά, ποια αντικειμενικά κριτήρια. Είναι λίγο διφορούμενη η τροπολογία με αρι</w:t>
      </w:r>
      <w:r>
        <w:rPr>
          <w:rFonts w:eastAsia="Times New Roman" w:cs="Times New Roman"/>
          <w:szCs w:val="24"/>
        </w:rPr>
        <w:t xml:space="preserve">θμό 661/55. Μας εκπλήσσει και λίγο μας προβληματίζει. </w:t>
      </w:r>
    </w:p>
    <w:p w14:paraId="6EF9FCD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Ας προχωρήσουμε παρακάτω. Έρχομαι στο άρθρο 16, που είναι σχετικό με το ηλεκτρονικό τσιγάρο. Προβλέπεται ότι σε περίπτωση πώλησης ηλεκτρονικού τσιγάρου σε άλλο κράτος της Ευρωπαϊκής Ένωσης τότε θα πρέπ</w:t>
      </w:r>
      <w:r>
        <w:rPr>
          <w:rFonts w:eastAsia="Times New Roman" w:cs="Times New Roman"/>
          <w:szCs w:val="24"/>
        </w:rPr>
        <w:t xml:space="preserve">ει η εταιρεία που κάνει την πώληση να εξακριβώσει την ηλικία του αγοραστή, ώστε προφανώς αυτός να μην είναι ανήλικος. Βεβαίως, στην πράξη αυτό, το να μην είναι ανήλικος, είναι πολύ σωστό. </w:t>
      </w:r>
    </w:p>
    <w:p w14:paraId="6EF9FCD1"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Θέλω, όμως, τώρα να σας ρωτήσω: Μπορεί η εταιρεία να επαληθεύσει με</w:t>
      </w:r>
      <w:r>
        <w:rPr>
          <w:rFonts w:eastAsia="Times New Roman" w:cs="Times New Roman"/>
          <w:szCs w:val="24"/>
        </w:rPr>
        <w:t xml:space="preserve"> σιγουριά την ηλικία του καταναλωτή που βρίσκεται χιλιάδες χιλιόμετρα μακριά, ποιος παραγγέλνει μέσω διαδικτύου και ποια είναι η ηλικία; Δεν δημιουργούνται ερωτήματα; Δηλαδή, μέσω διαδικτύου θα παραγγέλνεις στην άλλη άκρη της Ευρώπης ή της Αμερικής και θα </w:t>
      </w:r>
      <w:r>
        <w:rPr>
          <w:rFonts w:eastAsia="Times New Roman" w:cs="Times New Roman"/>
          <w:szCs w:val="24"/>
        </w:rPr>
        <w:t>ξέρει η εταιρεία ποια είναι η ηλικία του καταναλωτή που παραγγέλνει;</w:t>
      </w:r>
    </w:p>
    <w:p w14:paraId="6EF9FCD2"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Συνολικά το νομοσχέδιο με το ηλεκτρονικό τσιγάρο τέθηκε και υπό αμφισβήτηση από τους εμπόρους του ηλεκτρονικού τσιγάρου. Δεν έχουμε κανένα επιστημονικό στοιχείο που να αφορά τις βλαβερές </w:t>
      </w:r>
      <w:r>
        <w:rPr>
          <w:rFonts w:eastAsia="Times New Roman" w:cs="Times New Roman"/>
          <w:szCs w:val="24"/>
        </w:rPr>
        <w:t xml:space="preserve">του συνέπειες και δεν μπορούμε να το πούμε με σιγουριά. Επομένως είναι πολύ πρώιμο να έχουμε ασφαλή </w:t>
      </w:r>
      <w:r>
        <w:rPr>
          <w:rFonts w:eastAsia="Times New Roman" w:cs="Times New Roman"/>
          <w:szCs w:val="24"/>
        </w:rPr>
        <w:lastRenderedPageBreak/>
        <w:t>συμπεράσματα για το ηλεκτρονικό τσιγάρο, αλλά ο νομοθέτης επέλεξε την οδό το</w:t>
      </w:r>
      <w:r>
        <w:rPr>
          <w:rFonts w:eastAsia="Times New Roman" w:cs="Times New Roman"/>
          <w:szCs w:val="24"/>
        </w:rPr>
        <w:t>ύ</w:t>
      </w:r>
      <w:r>
        <w:rPr>
          <w:rFonts w:eastAsia="Times New Roman" w:cs="Times New Roman"/>
          <w:szCs w:val="24"/>
        </w:rPr>
        <w:t xml:space="preserve"> να το απαγορεύσει στους δημόσιους χώρους. </w:t>
      </w:r>
    </w:p>
    <w:p w14:paraId="6EF9FCD3"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Εντάξει, αν είναι σωστό ή όχι, δεν </w:t>
      </w:r>
      <w:r>
        <w:rPr>
          <w:rFonts w:eastAsia="Times New Roman" w:cs="Times New Roman"/>
          <w:szCs w:val="24"/>
        </w:rPr>
        <w:t>μπορώ να πάρω απόφαση, αλλά θεωρώ ότι πρέπει να παρακολουθούμε τις εξελίξεις και να δράσουμε στο μέλλον ανάλογα. Δεν μπορούμε ούτε να το καταδικάσουμε ούτε να το αθωώσουμε. Διότι υπάρχει το ενδεχόμενο το ηλεκτρονικό τσιγάρο να είναι βλαβερό, αλλά υπάρχει κ</w:t>
      </w:r>
      <w:r>
        <w:rPr>
          <w:rFonts w:eastAsia="Times New Roman" w:cs="Times New Roman"/>
          <w:szCs w:val="24"/>
        </w:rPr>
        <w:t>αι το ενδεχόμενο να μην είναι και να αποτελεί μια καλή και ακίνδυνη λύση στους καπνιστές. Οπότε, ο εθνικός νομοθέτης θα πρέπει να προσαρμοστεί αναλόγως με τα ευρήματα των ερευνών. Δεν έχουν τελειώσει τα ευρήματα. Δεν έχουμε αναλύσεις και τεκμηριωμένες απαν</w:t>
      </w:r>
      <w:r>
        <w:rPr>
          <w:rFonts w:eastAsia="Times New Roman" w:cs="Times New Roman"/>
          <w:szCs w:val="24"/>
        </w:rPr>
        <w:t>τήσεις.</w:t>
      </w:r>
    </w:p>
    <w:p w14:paraId="6EF9FCD4"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όσοι συμμετείχαμε στην </w:t>
      </w:r>
      <w:r>
        <w:rPr>
          <w:rFonts w:eastAsia="Times New Roman" w:cs="Times New Roman"/>
          <w:szCs w:val="24"/>
        </w:rPr>
        <w:t>ε</w:t>
      </w:r>
      <w:r>
        <w:rPr>
          <w:rFonts w:eastAsia="Times New Roman" w:cs="Times New Roman"/>
          <w:szCs w:val="24"/>
        </w:rPr>
        <w:t>πιτροπή του παρόντος νομοσχεδίου, γνωρίζουμε πάρα πολύ καλά τα τεράστια ποσοστά καρκίνου και άλλων ασθενειών που προκαλεί το κάπνισμα. Γνωρίζουμε πόσο σοβαρά θέματα έχει το παθητικό κάπνισ</w:t>
      </w:r>
      <w:r>
        <w:rPr>
          <w:rFonts w:eastAsia="Times New Roman" w:cs="Times New Roman"/>
          <w:szCs w:val="24"/>
        </w:rPr>
        <w:t xml:space="preserve">μα στην Ελλάδα. Μάλιστα, το 2016 δεν υπάρχει κανένας σεβασμός στους δημόσιους χώρους. Δεν υπάρχει καφετέρια, εστιατόριο που να </w:t>
      </w:r>
      <w:r>
        <w:rPr>
          <w:rFonts w:eastAsia="Times New Roman" w:cs="Times New Roman"/>
          <w:szCs w:val="24"/>
        </w:rPr>
        <w:lastRenderedPageBreak/>
        <w:t>λέει με σαφήνεια ότι απαγορεύεται το κάπνισμα. Μπορείς να πας να καπνίσεις, να εκθέσεις τα παιδιά σου σε κίνδυνο</w:t>
      </w:r>
      <w:r>
        <w:rPr>
          <w:rFonts w:eastAsia="Times New Roman" w:cs="Times New Roman"/>
          <w:szCs w:val="24"/>
        </w:rPr>
        <w:t xml:space="preserve"> και λοιπά</w:t>
      </w:r>
      <w:r>
        <w:rPr>
          <w:rFonts w:eastAsia="Times New Roman" w:cs="Times New Roman"/>
          <w:szCs w:val="24"/>
        </w:rPr>
        <w:t xml:space="preserve">. Αυτό </w:t>
      </w:r>
      <w:r>
        <w:rPr>
          <w:rFonts w:eastAsia="Times New Roman" w:cs="Times New Roman"/>
          <w:szCs w:val="24"/>
        </w:rPr>
        <w:t>φυσικά είναι απαράδεκτο σε μια πολιτισμένη χώρα και το λέω εγώ που είμαι καπνίστρια –κατηγορώ και εγώ τον εαυτό μου- αλλά τουλάχιστον τα εγγόνια μου δεν θέλω όταν πηγαίνουν σε ένα</w:t>
      </w:r>
      <w:r>
        <w:rPr>
          <w:rFonts w:eastAsia="Times New Roman" w:cs="Times New Roman"/>
          <w:szCs w:val="24"/>
        </w:rPr>
        <w:t>ν</w:t>
      </w:r>
      <w:r>
        <w:rPr>
          <w:rFonts w:eastAsia="Times New Roman" w:cs="Times New Roman"/>
          <w:szCs w:val="24"/>
        </w:rPr>
        <w:t xml:space="preserve"> δημόσιο χώρο, να αναγκάζονται να αναπνέουν τα βλαβερά συστατικά του καπνίσμ</w:t>
      </w:r>
      <w:r>
        <w:rPr>
          <w:rFonts w:eastAsia="Times New Roman" w:cs="Times New Roman"/>
          <w:szCs w:val="24"/>
        </w:rPr>
        <w:t xml:space="preserve">ατος και να πρέπει να ρωτούν, πριν μπουν, αν επιτρέπεται ή δεν επιτρέπεται το κάπνισμα. </w:t>
      </w:r>
    </w:p>
    <w:p w14:paraId="6EF9FCD5"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Είναι γεγονός ότι ο Έλληνας νοιώθει ότι μπορεί να καπνίζει οπουδήποτε, γιατί αυτό στηρίζεται σε έλλειψη παιδείας. Θα ήθελα να σταθώ, επίσης, στο εξής: Πρέπει να πάρουμ</w:t>
      </w:r>
      <w:r>
        <w:rPr>
          <w:rFonts w:eastAsia="Times New Roman" w:cs="Times New Roman"/>
          <w:szCs w:val="24"/>
        </w:rPr>
        <w:t>ε μια πρωτοβουλία να στηρίξουμε την οργανωμένη αντικαπνιστική εκστρατεία σε όλα τα σχολεία της χώρας. Θα πρέπει σε όλα τα δημοτικά, σε όλα τα γυμνάσια, σε όλα τα λύκεια τα παιδιά να μάθουν αναλυτικά για το πόσο κακό κάνει το τσιγάρο. Έτσι η νέα γενιά θα έχ</w:t>
      </w:r>
      <w:r>
        <w:rPr>
          <w:rFonts w:eastAsia="Times New Roman" w:cs="Times New Roman"/>
          <w:szCs w:val="24"/>
        </w:rPr>
        <w:t>ει τη σωστή στάση και θα έχει τη συνείδηση πλέον να το εφαρμόσει και να το ενστερνιστεί, χωρίς να της το επιβάλουν.</w:t>
      </w:r>
    </w:p>
    <w:p w14:paraId="6EF9FCD6"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υπάρχει και μια άλλη διάσταση του προβλήματος. Όσον αφορά τα νομοθετικά ζητήματα ένα πολύ σημαντικό είναι ότι </w:t>
      </w:r>
      <w:r>
        <w:rPr>
          <w:rFonts w:eastAsia="Times New Roman" w:cs="Times New Roman"/>
          <w:szCs w:val="24"/>
        </w:rPr>
        <w:t>πρέπει να υπάρχει και μια πολιτική βούληση για την εφαρμογή της. Έχουμε λαθρεμπόριο καπνού στη χώρα μας και αυτό αποτελεί τρομερό πρόβλημα. Στην πραγματικότητα μιλάμε για ένα γιγάντιο κλάδο παραοικονομίας.</w:t>
      </w:r>
    </w:p>
    <w:p w14:paraId="6EF9FCD7"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2015, κύριε Υπουργέ, το ελληνικό δημόσιο έχασε </w:t>
      </w:r>
      <w:r>
        <w:rPr>
          <w:rFonts w:eastAsia="Times New Roman" w:cs="Times New Roman"/>
          <w:szCs w:val="24"/>
        </w:rPr>
        <w:t>740 εκατομμύρια ευρώ από το λαθρεμπόριο τσιγάρων. Μιλάμε για ένα απίστευτο, ασύλληπτο ποσό και εσείς αφήσατε το 2015 να χαθούν 740 εκατομμύρια ευρώ από το λαθρεμπόριο τσιγάρων και κόψατε το ΕΚΑΣ στους συνταξιούχους. Ακόμη και στους ανάπηρους κόψατε επιδόμα</w:t>
      </w:r>
      <w:r>
        <w:rPr>
          <w:rFonts w:eastAsia="Times New Roman" w:cs="Times New Roman"/>
          <w:szCs w:val="24"/>
        </w:rPr>
        <w:t>τα. Συζητήστε το με τον κύριο Υπουργό Οικονομικών.</w:t>
      </w:r>
    </w:p>
    <w:p w14:paraId="6EF9FCD8"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αυτά τα νούμερα φαίνονται σε μια μικρή πτώση το 2016 και θα καταθέσω το σχετικό δημοσίευμα της </w:t>
      </w:r>
      <w:r>
        <w:rPr>
          <w:rFonts w:eastAsia="Times New Roman" w:cs="Times New Roman"/>
          <w:szCs w:val="24"/>
        </w:rPr>
        <w:t>«</w:t>
      </w:r>
      <w:r>
        <w:rPr>
          <w:rFonts w:eastAsia="Times New Roman" w:cs="Times New Roman"/>
          <w:szCs w:val="24"/>
        </w:rPr>
        <w:t>ΚΑΘΗΜΕΡΙΝΗΣ</w:t>
      </w:r>
      <w:r>
        <w:rPr>
          <w:rFonts w:eastAsia="Times New Roman" w:cs="Times New Roman"/>
          <w:szCs w:val="24"/>
        </w:rPr>
        <w:t>»</w:t>
      </w:r>
      <w:r>
        <w:rPr>
          <w:rFonts w:eastAsia="Times New Roman" w:cs="Times New Roman"/>
          <w:szCs w:val="24"/>
        </w:rPr>
        <w:t xml:space="preserve">. Ωστόσο, το πρόβλημα παραμένει πάρα πολύ μεγάλο. </w:t>
      </w:r>
    </w:p>
    <w:p w14:paraId="6EF9FCD9" w14:textId="77777777" w:rsidR="00FB7AA6" w:rsidRDefault="00C770FE">
      <w:pPr>
        <w:spacing w:after="0" w:line="600" w:lineRule="auto"/>
        <w:ind w:firstLine="720"/>
        <w:jc w:val="both"/>
        <w:rPr>
          <w:rFonts w:eastAsia="Times New Roman" w:cs="Times New Roman"/>
          <w:szCs w:val="24"/>
        </w:rPr>
      </w:pPr>
      <w:r>
        <w:rPr>
          <w:rFonts w:eastAsia="Times New Roman" w:cs="Times New Roman"/>
        </w:rPr>
        <w:lastRenderedPageBreak/>
        <w:t xml:space="preserve">(Στο σημείο αυτό η Βουλευτής κ. Θεοδώρα </w:t>
      </w:r>
      <w:r>
        <w:rPr>
          <w:rFonts w:eastAsia="Times New Roman" w:cs="Times New Roman"/>
        </w:rPr>
        <w:t>Μεγαλοοικονόμου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6EF9FCDA"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Φυσικά δεν είναι μόνο η τεράστια ζημιά του ελληνικού δημοσίου που χάνει τόσα </w:t>
      </w:r>
      <w:r>
        <w:rPr>
          <w:rFonts w:eastAsia="Times New Roman" w:cs="Times New Roman"/>
          <w:szCs w:val="24"/>
        </w:rPr>
        <w:t>χρήματα, τη στιγμή που ο τόπος τα έχει τόσο ανάγκη, αλλά είναι και η δημόσια υγεία.</w:t>
      </w:r>
    </w:p>
    <w:p w14:paraId="6EF9FCD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Ξέρετε ότι τα λαθραία τσιγάρα δεν έχουν περάσει κανενός είδους έλεγχο, δεν τηρούν καμμία προδιαγραφή και είναι εξαιρετικά επικίνδυνα και δεν μπορούμε να τα ελέγξουμε, δηλαδ</w:t>
      </w:r>
      <w:r>
        <w:rPr>
          <w:rFonts w:eastAsia="Times New Roman" w:cs="Times New Roman"/>
          <w:szCs w:val="24"/>
        </w:rPr>
        <w:t>ή δεν έχουν καμμία προδιαγραφή και μπορεί να είναι τελείως επιβλαβή για την υγεία των καταναλωτών. Επομένως ο μεγάλος πόλεμος βρίσκεται εκεί, στην αποτελεσματική καταπολέμηση του λαθρεμπορίου, και πλέον αναμένουμε τα αποτελέσματα από τον πρόσφατα ψηφισμένο</w:t>
      </w:r>
      <w:r>
        <w:rPr>
          <w:rFonts w:eastAsia="Times New Roman" w:cs="Times New Roman"/>
          <w:szCs w:val="24"/>
        </w:rPr>
        <w:t xml:space="preserve"> ν</w:t>
      </w:r>
      <w:r>
        <w:rPr>
          <w:rFonts w:eastAsia="Times New Roman" w:cs="Times New Roman"/>
          <w:szCs w:val="24"/>
        </w:rPr>
        <w:t>.</w:t>
      </w:r>
      <w:r>
        <w:rPr>
          <w:rFonts w:eastAsia="Times New Roman" w:cs="Times New Roman"/>
          <w:szCs w:val="24"/>
        </w:rPr>
        <w:t xml:space="preserve">4411/2016 για την ανάθεση της προμήθειας των ταινιών φορολογίας καπνού από την Τράπεζα της Ελλάδος. </w:t>
      </w:r>
    </w:p>
    <w:p w14:paraId="6EF9FCD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Ελπίζω, τουλάχιστον, να παταχθεί το λαθρεμπόριο καπνού και να απαλλαγεί ο τόπος από το καταστροφικό φαινόμενο, που οι προηγούμενες κυβερνήσεις προσπάθησ</w:t>
      </w:r>
      <w:r>
        <w:rPr>
          <w:rFonts w:eastAsia="Times New Roman" w:cs="Times New Roman"/>
          <w:szCs w:val="24"/>
        </w:rPr>
        <w:t>αν</w:t>
      </w:r>
      <w:r>
        <w:rPr>
          <w:rFonts w:eastAsia="Times New Roman" w:cs="Times New Roman"/>
          <w:szCs w:val="24"/>
        </w:rPr>
        <w:t>,</w:t>
      </w:r>
      <w:r>
        <w:rPr>
          <w:rFonts w:eastAsia="Times New Roman" w:cs="Times New Roman"/>
          <w:szCs w:val="24"/>
        </w:rPr>
        <w:t xml:space="preserve"> αλλά δεν το κατόρθωσαν. Επίσης, τα πολλά και μεγάλα έσοδα, αυτά που χάνει το ελληνικό δημόσιο σε αυτή την κρίσιμη εποχή που ζούμε έχει μεγάλη σημασία να μείνουν στον τόπο μας και να πάψετε να κάνετε τις άλλες περικοπές  από τους φτωχούς και τους συνταξ</w:t>
      </w:r>
      <w:r>
        <w:rPr>
          <w:rFonts w:eastAsia="Times New Roman" w:cs="Times New Roman"/>
          <w:szCs w:val="24"/>
        </w:rPr>
        <w:t>ιούχους.</w:t>
      </w:r>
    </w:p>
    <w:p w14:paraId="6EF9FCD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F9FCD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και εγώ.</w:t>
      </w:r>
    </w:p>
    <w:p w14:paraId="6EF9FCD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και θα σας δώσω αντί για δεκαοκτώ λεπτά είκοσι λεπτά, για να πείτε ποιες τροπολογίες κάνετε δεκτές. </w:t>
      </w:r>
    </w:p>
    <w:p w14:paraId="6EF9FCE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Ευχαριστώ, κύριε Π</w:t>
      </w:r>
      <w:r>
        <w:rPr>
          <w:rFonts w:eastAsia="Times New Roman" w:cs="Times New Roman"/>
          <w:szCs w:val="24"/>
        </w:rPr>
        <w:t>ρόεδρε.</w:t>
      </w:r>
    </w:p>
    <w:p w14:paraId="6EF9FCE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όντως έχει διεξαχθεί μια παραγωγική συζήτηση από όλες τις πτέρυγες με μια διάθεση συμβολής στην αντιμετώπιση ενός μείζονος κοινωνικού προβλήματος, ενός προβλήματος δημόσιας υγείας. </w:t>
      </w:r>
    </w:p>
    <w:p w14:paraId="6EF9FCE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Ξέρουμε όλοι ότι το κάπνισμα είναι σε παγκόσμιο επίπεδο</w:t>
      </w:r>
      <w:r>
        <w:rPr>
          <w:rFonts w:eastAsia="Times New Roman" w:cs="Times New Roman"/>
          <w:szCs w:val="24"/>
        </w:rPr>
        <w:t xml:space="preserve"> η πρώτη αιτία πρώιμης αλλά αποτρέψιμης θνησιμότητας στις αναπτυγμένες χώρες. Άρα για μια χώρα όπως η Ελλάδα είναι όντως ένα τεράστιο πρόβλημα δημόσιας υγείας. Υπάρχει μια μικρή υποχώρηση τα τελευταία χρόνια στα ποσοστά των καπνιζόντων στον γενικό πληθυσμό</w:t>
      </w:r>
      <w:r>
        <w:rPr>
          <w:rFonts w:eastAsia="Times New Roman" w:cs="Times New Roman"/>
          <w:szCs w:val="24"/>
        </w:rPr>
        <w:t xml:space="preserve"> και στον νεανικό πληθυσμό και αυτό είναι ενθαρρυντικό αλλά συνολικά τα ποσοστά παραμένουν πάρα πολύ υψηλά. Σε αυτό αναφέρθηκε και ο εισηγητής του ΣΥΡΙΖΑ. Είναι περίπου 37% με 38% με μια λίγο μεγαλύτερη υπεροχή των ανδρών.</w:t>
      </w:r>
    </w:p>
    <w:p w14:paraId="6EF9FCE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είναι ενδιαφέρον ότι υπάρ</w:t>
      </w:r>
      <w:r>
        <w:rPr>
          <w:rFonts w:eastAsia="Times New Roman" w:cs="Times New Roman"/>
          <w:szCs w:val="24"/>
        </w:rPr>
        <w:t xml:space="preserve">χουν έρευνες που αποδεικνύουν ότι ένα μεγάλο ποσοστό των μαθητών γυμνασίου, πάνω από το 20%, έχει δοκιμάσει, έχει έρθει σε επαφή με τον καπνό ή με άλλα προϊόντα και ένα περίπου 10% κάνει συστηματική χρήση καπνού, καπνίζει συστηματικά. </w:t>
      </w:r>
    </w:p>
    <w:p w14:paraId="6EF9FCE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έχουμε να</w:t>
      </w:r>
      <w:r>
        <w:rPr>
          <w:rFonts w:eastAsia="Times New Roman" w:cs="Times New Roman"/>
          <w:szCs w:val="24"/>
        </w:rPr>
        <w:t xml:space="preserve"> αντιμετωπίσουμε μια μεγάλη πρόκληση και το μεγάλο κενό είναι φυσικά ότι δεν έχει υλοποιηθεί εδώ και οκτώ χρόνια ο αντικαπνιστικός νόμος. Με το νομοσχέδιο αυτό κλείνουμε μια θεσμική εκκρεμότητα, που υπάρχει, για την ενσωμάτωση μιας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 αλλά,</w:t>
      </w:r>
      <w:r>
        <w:rPr>
          <w:rFonts w:eastAsia="Times New Roman" w:cs="Times New Roman"/>
          <w:szCs w:val="24"/>
        </w:rPr>
        <w:t xml:space="preserve"> προφανέστατα, το πρόβλημα είναι η εφαρμογή του στην πράξη. Επίσης, εδώ υπάρχουν άλλες δύο κρίσιμες εκκρεμότητες. Η μια αφορά την εφαρμογή του νόμου που ψηφίστηκε πρόσφατα για το λαθρεμπόριο καπνού, που σωστά έχει επισημανθεί ότι συνεισφέρει σε ένα πολύ με</w:t>
      </w:r>
      <w:r>
        <w:rPr>
          <w:rFonts w:eastAsia="Times New Roman" w:cs="Times New Roman"/>
          <w:szCs w:val="24"/>
        </w:rPr>
        <w:t xml:space="preserve">γάλο ποσοστό και ίσως μειώνει ψευδώς τα ποσοστά κατανάλωσης λαθραίων τσιγάρων. </w:t>
      </w:r>
    </w:p>
    <w:p w14:paraId="6EF9FCE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Πρέπει να ξεκαθαρίσουμε το εξής: Πρώτον, δεν νομοθετούμε εν κενώ. Υπάρχει ένα πολύ συγκεκριμένο πλαίσιο, το οποίο έχει θέσει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του 2014 και σε αυτό το πλαίσιο </w:t>
      </w:r>
      <w:r>
        <w:rPr>
          <w:rFonts w:eastAsia="Times New Roman" w:cs="Times New Roman"/>
          <w:szCs w:val="24"/>
        </w:rPr>
        <w:t xml:space="preserve">προσπαθήσαμε να κινηθούμε και </w:t>
      </w:r>
      <w:r>
        <w:rPr>
          <w:rFonts w:eastAsia="Times New Roman" w:cs="Times New Roman"/>
          <w:szCs w:val="24"/>
        </w:rPr>
        <w:t>ό</w:t>
      </w:r>
      <w:r>
        <w:rPr>
          <w:rFonts w:eastAsia="Times New Roman" w:cs="Times New Roman"/>
          <w:szCs w:val="24"/>
        </w:rPr>
        <w:t xml:space="preserve">που η </w:t>
      </w:r>
      <w:r>
        <w:rPr>
          <w:rFonts w:eastAsia="Times New Roman" w:cs="Times New Roman"/>
          <w:szCs w:val="24"/>
        </w:rPr>
        <w:t>ο</w:t>
      </w:r>
      <w:r>
        <w:rPr>
          <w:rFonts w:eastAsia="Times New Roman" w:cs="Times New Roman"/>
          <w:szCs w:val="24"/>
        </w:rPr>
        <w:t xml:space="preserve">δηγία δεν μας έδινε ευχέρεια επιλογών, τηρήσαμε ακριβώς το γράμμα της και όπου είχαμε ευχέρεια επιλογών, πήγαμε συνειδητά σε μια λίγο πιο αυστηρή εκδοχή. </w:t>
      </w:r>
    </w:p>
    <w:p w14:paraId="6EF9FCE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λάβαμε υπ’ όψιν μας –και αυτό είναι πολύ σημαντικό- το </w:t>
      </w:r>
      <w:r>
        <w:rPr>
          <w:rFonts w:eastAsia="Times New Roman" w:cs="Times New Roman"/>
          <w:szCs w:val="24"/>
        </w:rPr>
        <w:t>πόρισμα της δι</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ε</w:t>
      </w:r>
      <w:r>
        <w:rPr>
          <w:rFonts w:eastAsia="Times New Roman" w:cs="Times New Roman"/>
          <w:szCs w:val="24"/>
        </w:rPr>
        <w:t>πιτροπής, μιας επιτροπής η οποία συγκροτήθηκε με συνεργασία τριών Υπουργείων και με εμπειρογνώμονες από πέρυσι, από την άνοιξη του 2015, η οποία κατέθεσε ένα πολύ συγκεκριμένο πόρισμα και το πόρισμα αυτό ήταν η βάση για τη συγκεκρ</w:t>
      </w:r>
      <w:r>
        <w:rPr>
          <w:rFonts w:eastAsia="Times New Roman" w:cs="Times New Roman"/>
          <w:szCs w:val="24"/>
        </w:rPr>
        <w:t xml:space="preserve">ιμένη νομοθέτηση. </w:t>
      </w:r>
    </w:p>
    <w:p w14:paraId="6EF9FCE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λοιπόν, </w:t>
      </w:r>
      <w:r>
        <w:rPr>
          <w:rFonts w:eastAsia="Times New Roman" w:cs="Times New Roman"/>
          <w:bCs/>
          <w:shd w:val="clear" w:color="auto" w:fill="FFFFFF"/>
        </w:rPr>
        <w:t>υπάρχουν</w:t>
      </w:r>
      <w:r>
        <w:rPr>
          <w:rFonts w:eastAsia="Times New Roman" w:cs="Times New Roman"/>
          <w:szCs w:val="24"/>
        </w:rPr>
        <w:t xml:space="preserve"> ορισμένες κρίσιμες παραδοχές, τις οποίες πρέπει να </w:t>
      </w:r>
      <w:r>
        <w:rPr>
          <w:rFonts w:eastAsia="Times New Roman" w:cs="Times New Roman"/>
          <w:szCs w:val="24"/>
        </w:rPr>
        <w:t xml:space="preserve">λάβουμε </w:t>
      </w:r>
      <w:r>
        <w:rPr>
          <w:rFonts w:eastAsia="Times New Roman" w:cs="Times New Roman"/>
          <w:szCs w:val="24"/>
        </w:rPr>
        <w:t xml:space="preserve">υπ’ όψιν μας. Πρώτον, ότι τα καπνικά προϊόντα, η νικοτίνη και τα προϊόντα καπνού δεν </w:t>
      </w:r>
      <w:r>
        <w:rPr>
          <w:rFonts w:eastAsia="Times New Roman"/>
          <w:bCs/>
        </w:rPr>
        <w:t>είναι</w:t>
      </w:r>
      <w:r>
        <w:rPr>
          <w:rFonts w:eastAsia="Times New Roman" w:cs="Times New Roman"/>
          <w:szCs w:val="24"/>
        </w:rPr>
        <w:t xml:space="preserve"> συνήθη εμπορεύματα. Αυτή </w:t>
      </w:r>
      <w:r>
        <w:rPr>
          <w:rFonts w:eastAsia="Times New Roman"/>
          <w:bCs/>
        </w:rPr>
        <w:t>είναι</w:t>
      </w:r>
      <w:r>
        <w:rPr>
          <w:rFonts w:eastAsia="Times New Roman" w:cs="Times New Roman"/>
          <w:szCs w:val="24"/>
        </w:rPr>
        <w:t xml:space="preserve"> μια κορυφαία αρχ</w:t>
      </w:r>
      <w:r>
        <w:rPr>
          <w:rFonts w:eastAsia="Times New Roman" w:cs="Times New Roman"/>
          <w:szCs w:val="24"/>
        </w:rPr>
        <w:t xml:space="preserve">ή. Δεν </w:t>
      </w:r>
      <w:r>
        <w:rPr>
          <w:rFonts w:eastAsia="Times New Roman"/>
          <w:bCs/>
        </w:rPr>
        <w:t>είναι</w:t>
      </w:r>
      <w:r>
        <w:rPr>
          <w:rFonts w:eastAsia="Times New Roman" w:cs="Times New Roman"/>
          <w:szCs w:val="24"/>
        </w:rPr>
        <w:t xml:space="preserve"> συνήθη εμπορεύματα. </w:t>
      </w:r>
    </w:p>
    <w:p w14:paraId="6EF9FCE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Άρα η προτεραιότητα στην προσέγγισή τους πρέπει να αφορά το θέμα της υγείας. Συνεπώς η προστασία της υγείας πρέπει να </w:t>
      </w:r>
      <w:r>
        <w:rPr>
          <w:rFonts w:eastAsia="Times New Roman"/>
          <w:bCs/>
        </w:rPr>
        <w:t>είναι</w:t>
      </w:r>
      <w:r>
        <w:rPr>
          <w:rFonts w:eastAsia="Times New Roman" w:cs="Times New Roman"/>
          <w:szCs w:val="24"/>
        </w:rPr>
        <w:t xml:space="preserve"> σε υψηλή προτεραιότητα. Έτσι ακριβώς λέει το προοίμιο. Πρέπει να υπάρχει υψηλή προτεραιότητα στην </w:t>
      </w:r>
      <w:r>
        <w:rPr>
          <w:rFonts w:eastAsia="Times New Roman" w:cs="Times New Roman"/>
          <w:szCs w:val="24"/>
        </w:rPr>
        <w:t xml:space="preserve">προσέγγιση αυτών των θεμάτων. </w:t>
      </w:r>
    </w:p>
    <w:p w14:paraId="6EF9FCE9" w14:textId="77777777" w:rsidR="00FB7AA6" w:rsidRDefault="00C770FE">
      <w:pPr>
        <w:spacing w:after="0" w:line="600" w:lineRule="auto"/>
        <w:ind w:firstLine="720"/>
        <w:jc w:val="both"/>
        <w:rPr>
          <w:rFonts w:eastAsia="Times New Roman"/>
          <w:bCs/>
        </w:rPr>
      </w:pPr>
      <w:r>
        <w:rPr>
          <w:rFonts w:eastAsia="Times New Roman" w:cs="Times New Roman"/>
          <w:bCs/>
          <w:shd w:val="clear" w:color="auto" w:fill="FFFFFF"/>
        </w:rPr>
        <w:t xml:space="preserve">Επίσης, </w:t>
      </w:r>
      <w:r>
        <w:rPr>
          <w:rFonts w:eastAsia="Times New Roman" w:cs="Times New Roman"/>
          <w:szCs w:val="24"/>
        </w:rPr>
        <w:t xml:space="preserve">μια δεύτερη παραδοχή </w:t>
      </w:r>
      <w:r>
        <w:rPr>
          <w:rFonts w:eastAsia="Times New Roman"/>
          <w:bCs/>
        </w:rPr>
        <w:t>είναι</w:t>
      </w:r>
      <w:r>
        <w:rPr>
          <w:rFonts w:eastAsia="Times New Roman" w:cs="Times New Roman"/>
          <w:szCs w:val="24"/>
        </w:rPr>
        <w:t xml:space="preserve"> ότι η νικοτίνη </w:t>
      </w:r>
      <w:r>
        <w:rPr>
          <w:rFonts w:eastAsia="Times New Roman"/>
          <w:bCs/>
        </w:rPr>
        <w:t>είναι</w:t>
      </w:r>
      <w:r>
        <w:rPr>
          <w:rFonts w:eastAsia="Times New Roman" w:cs="Times New Roman"/>
          <w:szCs w:val="24"/>
        </w:rPr>
        <w:t xml:space="preserve"> μια τοξική ουσία. Ξέρουμε όλοι ότι </w:t>
      </w:r>
      <w:r>
        <w:rPr>
          <w:rFonts w:eastAsia="Times New Roman"/>
          <w:bCs/>
        </w:rPr>
        <w:t>είναι</w:t>
      </w:r>
      <w:r>
        <w:rPr>
          <w:rFonts w:eastAsia="Times New Roman" w:cs="Times New Roman"/>
          <w:szCs w:val="24"/>
        </w:rPr>
        <w:t xml:space="preserve"> μια πολύ ισχυρή ψυχοδραστική ουσία, αλλά για πρώτη φορά μπαίνει σε νομικό κείμενο της Ευρωπαϊκής </w:t>
      </w:r>
      <w:r>
        <w:rPr>
          <w:rFonts w:eastAsia="Times New Roman"/>
          <w:bCs/>
        </w:rPr>
        <w:lastRenderedPageBreak/>
        <w:t>Έ</w:t>
      </w:r>
      <w:r>
        <w:rPr>
          <w:rFonts w:eastAsia="Times New Roman" w:cs="Times New Roman"/>
          <w:szCs w:val="24"/>
        </w:rPr>
        <w:t>νωσης ο όρος «τοξική ουσία». Α</w:t>
      </w:r>
      <w:r>
        <w:rPr>
          <w:rFonts w:eastAsia="Times New Roman" w:cs="Times New Roman"/>
          <w:szCs w:val="24"/>
        </w:rPr>
        <w:t xml:space="preserve">υτό </w:t>
      </w:r>
      <w:r>
        <w:rPr>
          <w:rFonts w:eastAsia="Times New Roman"/>
          <w:bCs/>
        </w:rPr>
        <w:t>έχει πάρα πολύ μεγάλη σημασία για το πώς θα αντιμετωπίσουμε ακόμα και τα νεότερα προϊόντα, που περιέχουν</w:t>
      </w:r>
      <w:r>
        <w:rPr>
          <w:rFonts w:eastAsia="Times New Roman"/>
          <w:bCs/>
        </w:rPr>
        <w:t>,</w:t>
      </w:r>
      <w:r>
        <w:rPr>
          <w:rFonts w:eastAsia="Times New Roman"/>
          <w:bCs/>
        </w:rPr>
        <w:t xml:space="preserve"> </w:t>
      </w:r>
      <w:r>
        <w:rPr>
          <w:rFonts w:eastAsia="Times New Roman"/>
          <w:bCs/>
          <w:shd w:val="clear" w:color="auto" w:fill="FFFFFF"/>
        </w:rPr>
        <w:t>όμως,</w:t>
      </w:r>
      <w:r>
        <w:rPr>
          <w:rFonts w:eastAsia="Times New Roman"/>
          <w:bCs/>
        </w:rPr>
        <w:t xml:space="preserve"> έστω και λιγότερη ποσότητα νικοτίνης. </w:t>
      </w:r>
    </w:p>
    <w:p w14:paraId="6EF9FCEA" w14:textId="77777777" w:rsidR="00FB7AA6" w:rsidRDefault="00C770FE">
      <w:pPr>
        <w:spacing w:after="0" w:line="600" w:lineRule="auto"/>
        <w:ind w:firstLine="720"/>
        <w:jc w:val="both"/>
        <w:rPr>
          <w:rFonts w:eastAsia="Times New Roman"/>
          <w:bCs/>
        </w:rPr>
      </w:pPr>
      <w:r>
        <w:rPr>
          <w:rFonts w:eastAsia="Times New Roman"/>
          <w:bCs/>
        </w:rPr>
        <w:t xml:space="preserve">Το τρίτο είναι ότι δεν γίνεται αποδεκτή από την </w:t>
      </w:r>
      <w:r>
        <w:rPr>
          <w:rFonts w:eastAsia="Times New Roman"/>
          <w:bCs/>
        </w:rPr>
        <w:t>ε</w:t>
      </w:r>
      <w:r>
        <w:rPr>
          <w:rFonts w:eastAsia="Times New Roman"/>
          <w:bCs/>
        </w:rPr>
        <w:t xml:space="preserve">υρωπαϊκή </w:t>
      </w:r>
      <w:r>
        <w:rPr>
          <w:rFonts w:eastAsia="Times New Roman"/>
          <w:bCs/>
        </w:rPr>
        <w:t>ο</w:t>
      </w:r>
      <w:r>
        <w:rPr>
          <w:rFonts w:eastAsia="Times New Roman"/>
          <w:bCs/>
        </w:rPr>
        <w:t xml:space="preserve">δηγία η λογική του λιγότερου βλαπτικού προϊόντος. Αυτό νομίζω ότι είναι, </w:t>
      </w:r>
      <w:r>
        <w:rPr>
          <w:rFonts w:eastAsia="Times New Roman"/>
          <w:bCs/>
          <w:shd w:val="clear" w:color="auto" w:fill="FFFFFF"/>
        </w:rPr>
        <w:t xml:space="preserve">επίσης, </w:t>
      </w:r>
      <w:r>
        <w:rPr>
          <w:rFonts w:eastAsia="Times New Roman"/>
          <w:bCs/>
        </w:rPr>
        <w:t>πάρα πολύ σημαντικό. Λέει μάλιστα ρητά ότι αυτή η λογική μπορεί να είναι παραπλανητική.</w:t>
      </w:r>
    </w:p>
    <w:p w14:paraId="6EF9FCEB" w14:textId="77777777" w:rsidR="00FB7AA6" w:rsidRDefault="00C770FE">
      <w:pPr>
        <w:spacing w:after="0" w:line="600" w:lineRule="auto"/>
        <w:ind w:firstLine="720"/>
        <w:jc w:val="both"/>
        <w:rPr>
          <w:rFonts w:eastAsia="Times New Roman"/>
          <w:bCs/>
        </w:rPr>
      </w:pPr>
      <w:r>
        <w:rPr>
          <w:rFonts w:eastAsia="Times New Roman"/>
          <w:bCs/>
          <w:shd w:val="clear" w:color="auto" w:fill="FFFFFF"/>
        </w:rPr>
        <w:t xml:space="preserve">Επίσης, </w:t>
      </w:r>
      <w:r>
        <w:rPr>
          <w:rFonts w:eastAsia="Times New Roman"/>
          <w:bCs/>
        </w:rPr>
        <w:t xml:space="preserve">δεν αποδέχεται τη λογική ότι μπορούν είτε πάνω στα καπνικά προϊόντα είτε αλλού </w:t>
      </w:r>
      <w:r>
        <w:rPr>
          <w:rFonts w:eastAsia="Times New Roman"/>
          <w:bCs/>
        </w:rPr>
        <w:t xml:space="preserve">να </w:t>
      </w:r>
      <w:r>
        <w:rPr>
          <w:rFonts w:eastAsia="Times New Roman"/>
          <w:bCs/>
          <w:shd w:val="clear" w:color="auto" w:fill="FFFFFF"/>
        </w:rPr>
        <w:t>υπάρχουν</w:t>
      </w:r>
      <w:r>
        <w:rPr>
          <w:rFonts w:eastAsia="Times New Roman"/>
          <w:bCs/>
        </w:rPr>
        <w:t xml:space="preserve"> ισχυρισμοί περί μειωμένης επίπτωσης στην υγεία ή ισχυρισμοί υγείας. </w:t>
      </w:r>
    </w:p>
    <w:p w14:paraId="6EF9FCEC" w14:textId="77777777" w:rsidR="00FB7AA6" w:rsidRDefault="00C770FE">
      <w:pPr>
        <w:spacing w:after="0" w:line="600" w:lineRule="auto"/>
        <w:ind w:firstLine="720"/>
        <w:jc w:val="both"/>
        <w:rPr>
          <w:rFonts w:eastAsia="Times New Roman"/>
          <w:bCs/>
        </w:rPr>
      </w:pPr>
      <w:r>
        <w:rPr>
          <w:rFonts w:eastAsia="Times New Roman"/>
          <w:bCs/>
        </w:rPr>
        <w:t xml:space="preserve">Και τελευταία, </w:t>
      </w:r>
      <w:r>
        <w:rPr>
          <w:rFonts w:eastAsia="Times New Roman"/>
          <w:bCs/>
          <w:shd w:val="clear" w:color="auto" w:fill="FFFFFF"/>
        </w:rPr>
        <w:t>επίσης,</w:t>
      </w:r>
      <w:r>
        <w:rPr>
          <w:rFonts w:eastAsia="Times New Roman"/>
          <w:bCs/>
        </w:rPr>
        <w:t xml:space="preserve"> παραδοχή είναι ότι στην </w:t>
      </w:r>
      <w:r>
        <w:rPr>
          <w:rFonts w:eastAsia="Times New Roman"/>
          <w:bCs/>
        </w:rPr>
        <w:t>ε</w:t>
      </w:r>
      <w:r>
        <w:rPr>
          <w:rFonts w:eastAsia="Times New Roman"/>
          <w:bCs/>
        </w:rPr>
        <w:t xml:space="preserve">υρωπαϊκή </w:t>
      </w:r>
      <w:r>
        <w:rPr>
          <w:rFonts w:eastAsia="Times New Roman"/>
          <w:bCs/>
        </w:rPr>
        <w:t>ο</w:t>
      </w:r>
      <w:r>
        <w:rPr>
          <w:rFonts w:eastAsia="Times New Roman"/>
          <w:bCs/>
        </w:rPr>
        <w:t xml:space="preserve">δηγία αναφέρεται ρητά -και αυτό είναι ένα </w:t>
      </w:r>
      <w:r>
        <w:rPr>
          <w:rFonts w:eastAsia="Times New Roman"/>
          <w:bCs/>
          <w:lang w:val="en-US"/>
        </w:rPr>
        <w:t>consensus</w:t>
      </w:r>
      <w:r>
        <w:rPr>
          <w:rFonts w:eastAsia="Times New Roman"/>
          <w:bCs/>
        </w:rPr>
        <w:t xml:space="preserve"> επιστημονικό και πολιτικό το οποίο έχει παραχθεί στα όργανα της Ε</w:t>
      </w:r>
      <w:r>
        <w:rPr>
          <w:rFonts w:eastAsia="Times New Roman"/>
          <w:bCs/>
        </w:rPr>
        <w:t xml:space="preserve">υρώπης- ότι το ηλεκτρονικό τσιγάρο μπορεί να αποτελέσει δυνητικά πύλη εισόδου για τον εθισμό στη νικοτίνη, </w:t>
      </w:r>
      <w:r>
        <w:rPr>
          <w:rFonts w:eastAsia="Times New Roman"/>
          <w:bCs/>
          <w:shd w:val="clear" w:color="auto" w:fill="FFFFFF"/>
        </w:rPr>
        <w:t>ιδιαίτερα</w:t>
      </w:r>
      <w:r>
        <w:rPr>
          <w:rFonts w:eastAsia="Times New Roman"/>
          <w:bCs/>
        </w:rPr>
        <w:t xml:space="preserve"> σε νέους ανθρώπους. Αυτό, δηλαδή, δεν το λέει η Κυβέρνηση, δεν το λέει η </w:t>
      </w:r>
      <w:r>
        <w:rPr>
          <w:rFonts w:eastAsia="Times New Roman"/>
          <w:bCs/>
        </w:rPr>
        <w:t>δ</w:t>
      </w:r>
      <w:r>
        <w:rPr>
          <w:rFonts w:eastAsia="Times New Roman"/>
          <w:bCs/>
        </w:rPr>
        <w:t xml:space="preserve">ιυπουργική </w:t>
      </w:r>
      <w:r>
        <w:rPr>
          <w:rFonts w:eastAsia="Times New Roman"/>
          <w:bCs/>
        </w:rPr>
        <w:t>ε</w:t>
      </w:r>
      <w:r>
        <w:rPr>
          <w:rFonts w:eastAsia="Times New Roman"/>
          <w:bCs/>
        </w:rPr>
        <w:t>πιτροπή. Το λέει η Ευρωπαϊκή Ένωση με το επίσημο κείμ</w:t>
      </w:r>
      <w:r>
        <w:rPr>
          <w:rFonts w:eastAsia="Times New Roman"/>
          <w:bCs/>
        </w:rPr>
        <w:t xml:space="preserve">ενό της. </w:t>
      </w:r>
    </w:p>
    <w:p w14:paraId="6EF9FCED" w14:textId="77777777" w:rsidR="00FB7AA6" w:rsidRDefault="00C770FE">
      <w:pPr>
        <w:spacing w:after="0" w:line="600" w:lineRule="auto"/>
        <w:ind w:firstLine="720"/>
        <w:jc w:val="both"/>
        <w:rPr>
          <w:rFonts w:eastAsia="Times New Roman"/>
          <w:bCs/>
        </w:rPr>
      </w:pPr>
      <w:r>
        <w:rPr>
          <w:rFonts w:eastAsia="Times New Roman"/>
          <w:bCs/>
        </w:rPr>
        <w:lastRenderedPageBreak/>
        <w:t>Με αυτές τις παραδοχές, όπως φάνηκε και στη συζήτηση που κάναμε στην Επιτροπή Κοινωνικών Υποθέσεων στην ακρόαση φορέων, που συμμετείχαν φυσικά οι επαγγελματικές ομάδες αλλά και εξαιρετικοί εκπρόσωποι της επιστημονικής κοινότητας της χώρας, συμφων</w:t>
      </w:r>
      <w:r>
        <w:rPr>
          <w:rFonts w:eastAsia="Times New Roman"/>
          <w:bCs/>
        </w:rPr>
        <w:t xml:space="preserve">εί και υπερθεματίζει η πλειονότητα του επιστημονικού κόσμου. </w:t>
      </w:r>
    </w:p>
    <w:p w14:paraId="6EF9FCEE" w14:textId="77777777" w:rsidR="00FB7AA6" w:rsidRDefault="00C770FE">
      <w:pPr>
        <w:spacing w:after="0" w:line="600" w:lineRule="auto"/>
        <w:ind w:firstLine="720"/>
        <w:jc w:val="both"/>
        <w:rPr>
          <w:rFonts w:eastAsia="Times New Roman"/>
          <w:bCs/>
        </w:rPr>
      </w:pPr>
      <w:r>
        <w:rPr>
          <w:rFonts w:eastAsia="Times New Roman"/>
          <w:bCs/>
        </w:rPr>
        <w:t>Φυσικά, αφήνεται να εννοηθεί ότι υπάρχει και μια επιστημονική διχογνωμία γύρω από αυτά τα θέματα. Δεν είναι τεκμηριωμένη αυτή. Οι μελέτες στις οποίες γίνεται αναφορά είναι μελέτες που αφορούν λί</w:t>
      </w:r>
      <w:r>
        <w:rPr>
          <w:rFonts w:eastAsia="Times New Roman"/>
          <w:bCs/>
        </w:rPr>
        <w:t xml:space="preserve">γα περιστατικά και δεν έχουν τις προδιαγραφές μιας έγκυρης καταγραφής και μιας έγκαιρης άποψης, η οποία μπορεί να αναθεωρήσει ενδεχομένως τις προσεγγίσεις που έχουν γίνει. </w:t>
      </w:r>
    </w:p>
    <w:p w14:paraId="6EF9FCEF" w14:textId="77777777" w:rsidR="00FB7AA6" w:rsidRDefault="00C770FE">
      <w:pPr>
        <w:spacing w:after="0" w:line="600" w:lineRule="auto"/>
        <w:ind w:firstLine="720"/>
        <w:jc w:val="both"/>
        <w:rPr>
          <w:rFonts w:eastAsia="Times New Roman"/>
          <w:bCs/>
        </w:rPr>
      </w:pPr>
      <w:r>
        <w:rPr>
          <w:rFonts w:eastAsia="Times New Roman"/>
          <w:bCs/>
        </w:rPr>
        <w:t xml:space="preserve">Εμείς, λοιπόν, αυτό το οποίο κάνουμε είναι, πρώτον, ότι θέτουμε το πλαίσιο για την </w:t>
      </w:r>
      <w:r>
        <w:rPr>
          <w:rFonts w:eastAsia="Times New Roman"/>
          <w:bCs/>
        </w:rPr>
        <w:t xml:space="preserve">κυκλοφορία των νέων καπνικών προϊόντων. Συνειδητά επιλέξαμε την αδειοδότηση. Μας έδινε τη διακριτική ευχέρεια η </w:t>
      </w:r>
      <w:r>
        <w:rPr>
          <w:rFonts w:eastAsia="Times New Roman"/>
          <w:bCs/>
        </w:rPr>
        <w:t>ε</w:t>
      </w:r>
      <w:r>
        <w:rPr>
          <w:rFonts w:eastAsia="Times New Roman"/>
          <w:bCs/>
        </w:rPr>
        <w:t xml:space="preserve">υρωπαϊκή </w:t>
      </w:r>
      <w:r>
        <w:rPr>
          <w:rFonts w:eastAsia="Times New Roman"/>
          <w:bCs/>
        </w:rPr>
        <w:t>ο</w:t>
      </w:r>
      <w:r>
        <w:rPr>
          <w:rFonts w:eastAsia="Times New Roman"/>
          <w:bCs/>
        </w:rPr>
        <w:t xml:space="preserve">δηγία να πάμε σε αδειοδότηση και όχι σε απλή κοινοποίηση. </w:t>
      </w:r>
    </w:p>
    <w:p w14:paraId="6EF9FCF0" w14:textId="77777777" w:rsidR="00FB7AA6" w:rsidRDefault="00C770FE">
      <w:pPr>
        <w:spacing w:after="0" w:line="600" w:lineRule="auto"/>
        <w:ind w:firstLine="720"/>
        <w:jc w:val="both"/>
        <w:rPr>
          <w:rFonts w:eastAsia="Times New Roman"/>
          <w:bCs/>
        </w:rPr>
      </w:pPr>
      <w:r>
        <w:rPr>
          <w:rFonts w:eastAsia="Times New Roman"/>
          <w:bCs/>
        </w:rPr>
        <w:lastRenderedPageBreak/>
        <w:t>Δεν υπάρχει κανένα θέμα, σαν αυτό που έθεσε η κ</w:t>
      </w:r>
      <w:r>
        <w:rPr>
          <w:rFonts w:eastAsia="Times New Roman"/>
          <w:bCs/>
        </w:rPr>
        <w:t>.</w:t>
      </w:r>
      <w:r>
        <w:rPr>
          <w:rFonts w:eastAsia="Times New Roman"/>
          <w:bCs/>
        </w:rPr>
        <w:t xml:space="preserve"> Χριστοφιλοπούλου. Στο άρθ</w:t>
      </w:r>
      <w:r>
        <w:rPr>
          <w:rFonts w:eastAsia="Times New Roman"/>
          <w:bCs/>
        </w:rPr>
        <w:t xml:space="preserve">ρο 19 </w:t>
      </w:r>
      <w:r>
        <w:rPr>
          <w:rFonts w:eastAsia="Times New Roman"/>
          <w:bCs/>
          <w:shd w:val="clear" w:color="auto" w:fill="FFFFFF"/>
        </w:rPr>
        <w:t>παράγραφος</w:t>
      </w:r>
      <w:r>
        <w:rPr>
          <w:rFonts w:eastAsia="Times New Roman"/>
          <w:bCs/>
        </w:rPr>
        <w:t xml:space="preserve"> 3 της </w:t>
      </w:r>
      <w:r>
        <w:rPr>
          <w:rFonts w:eastAsia="Times New Roman"/>
          <w:bCs/>
        </w:rPr>
        <w:t>ε</w:t>
      </w:r>
      <w:r>
        <w:rPr>
          <w:rFonts w:eastAsia="Times New Roman"/>
          <w:bCs/>
        </w:rPr>
        <w:t xml:space="preserve">υρωπαϊκής </w:t>
      </w:r>
      <w:r>
        <w:rPr>
          <w:rFonts w:eastAsia="Times New Roman"/>
          <w:bCs/>
        </w:rPr>
        <w:t>ο</w:t>
      </w:r>
      <w:r>
        <w:rPr>
          <w:rFonts w:eastAsia="Times New Roman"/>
          <w:bCs/>
        </w:rPr>
        <w:t>δηγίας αναφέρεται ρητά ότι τα κράτη-μέλη μπορούν να θεσπίσουν σύστημα για την αδειοδότηση των νέων προϊόντων καπνού. Αυτό ακριβώς κάνουμε. Άρα δεν χρειάζεται κάποιου ειδικού τύπου διαβούλευση με τα ευρωπαϊκά όργανα. Μας π</w:t>
      </w:r>
      <w:r>
        <w:rPr>
          <w:rFonts w:eastAsia="Times New Roman"/>
          <w:bCs/>
        </w:rPr>
        <w:t xml:space="preserve">αρέχεται η εξουσιοδότηση να νομοθετήσουμε με βάση τα δικά μας κριτήρια. </w:t>
      </w:r>
    </w:p>
    <w:p w14:paraId="6EF9FCF1" w14:textId="77777777" w:rsidR="00FB7AA6" w:rsidRDefault="00C770FE">
      <w:pPr>
        <w:spacing w:after="0" w:line="600" w:lineRule="auto"/>
        <w:ind w:firstLine="720"/>
        <w:jc w:val="both"/>
        <w:rPr>
          <w:rFonts w:eastAsia="Times New Roman"/>
          <w:bCs/>
        </w:rPr>
      </w:pPr>
      <w:r>
        <w:rPr>
          <w:rFonts w:eastAsia="Times New Roman"/>
          <w:bCs/>
        </w:rPr>
        <w:t xml:space="preserve">Αυτό το </w:t>
      </w:r>
      <w:r>
        <w:rPr>
          <w:rFonts w:eastAsia="Times New Roman"/>
          <w:bCs/>
        </w:rPr>
        <w:t>οποίο</w:t>
      </w:r>
      <w:r>
        <w:rPr>
          <w:rFonts w:eastAsia="Times New Roman"/>
          <w:bCs/>
        </w:rPr>
        <w:t xml:space="preserve">, </w:t>
      </w:r>
      <w:r>
        <w:rPr>
          <w:rFonts w:eastAsia="Times New Roman"/>
          <w:bCs/>
          <w:shd w:val="clear" w:color="auto" w:fill="FFFFFF"/>
        </w:rPr>
        <w:t>όμως,</w:t>
      </w:r>
      <w:r>
        <w:rPr>
          <w:rFonts w:eastAsia="Times New Roman"/>
          <w:bCs/>
        </w:rPr>
        <w:t xml:space="preserve"> προσπαθήσαμε να κάνουμε -οφείλω να θυμίσω ότι αυτή ήταν η αρχική πρόταση της </w:t>
      </w:r>
      <w:r>
        <w:rPr>
          <w:rFonts w:eastAsia="Times New Roman"/>
          <w:bCs/>
        </w:rPr>
        <w:t>δ</w:t>
      </w:r>
      <w:r>
        <w:rPr>
          <w:rFonts w:eastAsia="Times New Roman"/>
          <w:bCs/>
        </w:rPr>
        <w:t xml:space="preserve">ιυπουργικής </w:t>
      </w:r>
      <w:r>
        <w:rPr>
          <w:rFonts w:eastAsia="Times New Roman"/>
          <w:bCs/>
        </w:rPr>
        <w:t>ε</w:t>
      </w:r>
      <w:r>
        <w:rPr>
          <w:rFonts w:eastAsia="Times New Roman"/>
          <w:bCs/>
        </w:rPr>
        <w:t>πιτροπής- ήταν η προθεσμία για την κατάθεση του φακέλου και την έκφραση</w:t>
      </w:r>
      <w:r>
        <w:rPr>
          <w:rFonts w:eastAsia="Times New Roman"/>
          <w:bCs/>
        </w:rPr>
        <w:t xml:space="preserve"> γνώμης από την πενταμελή επιτροπή να είναι ένα εξάμηνο. </w:t>
      </w:r>
    </w:p>
    <w:p w14:paraId="6EF9FCF2" w14:textId="77777777" w:rsidR="00FB7AA6" w:rsidRDefault="00C770FE">
      <w:pPr>
        <w:spacing w:after="0" w:line="600" w:lineRule="auto"/>
        <w:ind w:firstLine="720"/>
        <w:jc w:val="both"/>
        <w:rPr>
          <w:rFonts w:eastAsia="Times New Roman"/>
          <w:szCs w:val="24"/>
        </w:rPr>
      </w:pPr>
      <w:r>
        <w:rPr>
          <w:rFonts w:eastAsia="Times New Roman"/>
          <w:szCs w:val="24"/>
        </w:rPr>
        <w:t xml:space="preserve">Κατεβάσαμε αυτόν τον χρόνο στο ένα τρίμηνο. Είπαμε ότι αν το τρίμηνο παρέλθει άκαρπο, χωρίς να έχει εκδοθεί γνωμοδότηση, οφείλουν τα μέλη της επιτροπής να ενημερώσουν τον Υπουργό εγγράφως για τους λόγους της μη ανταπόκρισης και σε αυτή την περίπτωση δίνει </w:t>
      </w:r>
      <w:r>
        <w:rPr>
          <w:rFonts w:eastAsia="Times New Roman"/>
          <w:szCs w:val="24"/>
        </w:rPr>
        <w:t xml:space="preserve">ο Υπουργός τη δυνατότητα για άλλο έναν μήνα στον οποίο οφείλουν να ολοκληρώσουν τις εργασίες τους. </w:t>
      </w:r>
    </w:p>
    <w:p w14:paraId="6EF9FCF3"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Λαμβάνοντας</w:t>
      </w:r>
      <w:r>
        <w:rPr>
          <w:rFonts w:eastAsia="Times New Roman"/>
          <w:szCs w:val="24"/>
        </w:rPr>
        <w:t xml:space="preserve"> υπ’ όψιν και το κλίμα το οποίο διαμορφώθηκε και τις επιφυλάξεις πτερύγων της Βουλής καταλήξαμε -και θα το καταθέσω τώρα σε νομοτεχνική βελτίωση </w:t>
      </w:r>
      <w:r>
        <w:rPr>
          <w:rFonts w:eastAsia="Times New Roman"/>
          <w:szCs w:val="24"/>
        </w:rPr>
        <w:t>αυτό- ότι αν παρέλθει το τετράμηνο χωρίς να έχει η πενταμελής επιτροπή ολοκληρώσει το έργο της -η προσπάθεια που θα κάνουμε εμείς θα είναι να ολοκληρώνει το έργο της και να έχουν συναίσθηση του καθήκοντος να φέρουν στην πολιτική ηγεσία του Υπουργείου και σ</w:t>
      </w:r>
      <w:r>
        <w:rPr>
          <w:rFonts w:eastAsia="Times New Roman"/>
          <w:szCs w:val="24"/>
        </w:rPr>
        <w:t>την πολιτεία για έγκυρη γνώμη- και χωρίς να υπάρξει αυτή η γνωμοδότηση, το προϊόν θα μπαίνει στην κυκλοφορία χωρίς υπουργική απόφαση, αυτόματα και ο Υπουργός, βεβαίως, στην περίπτωση που έχει έρθει εκπρόθεσμα αρνητική γνωμοδότηση, υποχρεούται –όχι δύναται-</w:t>
      </w:r>
      <w:r>
        <w:rPr>
          <w:rFonts w:eastAsia="Times New Roman"/>
          <w:szCs w:val="24"/>
        </w:rPr>
        <w:t xml:space="preserve"> να το αποσύρει.</w:t>
      </w:r>
    </w:p>
    <w:p w14:paraId="6EF9FCF4"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 xml:space="preserve">Αυτή είναι η νομοτεχνική πρόταση την οποία θα καταθέσουμε. Νομίζω ότι είναι μια ισορροπημένη πρόταση που </w:t>
      </w:r>
      <w:r>
        <w:rPr>
          <w:rFonts w:eastAsia="Times New Roman"/>
          <w:szCs w:val="24"/>
        </w:rPr>
        <w:t>λαμβάνει</w:t>
      </w:r>
      <w:r>
        <w:rPr>
          <w:rFonts w:eastAsia="Times New Roman"/>
          <w:szCs w:val="24"/>
        </w:rPr>
        <w:t xml:space="preserve"> </w:t>
      </w:r>
      <w:r>
        <w:rPr>
          <w:rFonts w:eastAsia="Times New Roman"/>
          <w:szCs w:val="24"/>
        </w:rPr>
        <w:t xml:space="preserve">υπ’ όψιν της την ανησυχία για την ενδεχομένως γραφειοκρατική δυσλειτουργία των υπηρεσιών και του κράτους και πραγματικά καλώ </w:t>
      </w:r>
      <w:r>
        <w:rPr>
          <w:rFonts w:eastAsia="Times New Roman"/>
          <w:szCs w:val="24"/>
        </w:rPr>
        <w:t>τις πολιτικές δυνάμεις που έχουν εκφράσει επιφυλάξεις και αντιρρήσεις γι’ αυτό το άρθρο, μετά από αυτή τη ρύθμιση, να τις άρουν.</w:t>
      </w:r>
    </w:p>
    <w:p w14:paraId="6EF9FCF5" w14:textId="77777777" w:rsidR="00FB7AA6" w:rsidRDefault="00C770FE">
      <w:pPr>
        <w:tabs>
          <w:tab w:val="left" w:pos="2608"/>
        </w:tabs>
        <w:spacing w:after="0" w:line="600" w:lineRule="auto"/>
        <w:ind w:firstLine="720"/>
        <w:jc w:val="both"/>
        <w:rPr>
          <w:rFonts w:eastAsia="Times New Roman"/>
          <w:szCs w:val="24"/>
        </w:rPr>
      </w:pPr>
      <w:r w:rsidRPr="00AA1697">
        <w:rPr>
          <w:rFonts w:eastAsia="Times New Roman"/>
          <w:color w:val="000000" w:themeColor="text1"/>
          <w:szCs w:val="24"/>
        </w:rPr>
        <w:lastRenderedPageBreak/>
        <w:t>Για το θέμα, επίσης, του ηλεκτρονικού τσιγάρου</w:t>
      </w:r>
      <w:r w:rsidRPr="00AA1697">
        <w:rPr>
          <w:rFonts w:eastAsia="Times New Roman"/>
          <w:color w:val="000000" w:themeColor="text1"/>
          <w:szCs w:val="24"/>
        </w:rPr>
        <w:t>,</w:t>
      </w:r>
      <w:r w:rsidRPr="00AA1697">
        <w:rPr>
          <w:rFonts w:eastAsia="Times New Roman"/>
          <w:color w:val="000000" w:themeColor="text1"/>
          <w:szCs w:val="24"/>
        </w:rPr>
        <w:t xml:space="preserve"> για το οποίο έγινε πάρα πολ</w:t>
      </w:r>
      <w:r w:rsidRPr="00AA1697">
        <w:rPr>
          <w:rFonts w:eastAsia="Times New Roman"/>
          <w:color w:val="000000" w:themeColor="text1"/>
          <w:szCs w:val="24"/>
        </w:rPr>
        <w:t>λή</w:t>
      </w:r>
      <w:r w:rsidRPr="00AA1697">
        <w:rPr>
          <w:rFonts w:eastAsia="Times New Roman"/>
          <w:color w:val="000000" w:themeColor="text1"/>
          <w:szCs w:val="24"/>
        </w:rPr>
        <w:t xml:space="preserve"> συζήτηση, πρέπει να έχουμε μια εικόνα. Αυτό το οπ</w:t>
      </w:r>
      <w:r w:rsidRPr="00AA1697">
        <w:rPr>
          <w:rFonts w:eastAsia="Times New Roman"/>
          <w:color w:val="000000" w:themeColor="text1"/>
          <w:szCs w:val="24"/>
        </w:rPr>
        <w:t>οίο κάνουμε είναι ένα προϊόν</w:t>
      </w:r>
      <w:r w:rsidRPr="00AA1697">
        <w:rPr>
          <w:rFonts w:eastAsia="Times New Roman"/>
          <w:color w:val="000000" w:themeColor="text1"/>
          <w:szCs w:val="24"/>
        </w:rPr>
        <w:t>,</w:t>
      </w:r>
      <w:r w:rsidRPr="00AA1697">
        <w:rPr>
          <w:rFonts w:eastAsia="Times New Roman"/>
          <w:color w:val="000000" w:themeColor="text1"/>
          <w:szCs w:val="24"/>
        </w:rPr>
        <w:t xml:space="preserve"> το οποίο κυκλοφορούσε επί περίπου οκτώ</w:t>
      </w:r>
      <w:r w:rsidRPr="00AA1697">
        <w:rPr>
          <w:rFonts w:eastAsia="Times New Roman"/>
          <w:color w:val="000000" w:themeColor="text1"/>
          <w:szCs w:val="24"/>
        </w:rPr>
        <w:t xml:space="preserve"> </w:t>
      </w:r>
      <w:r w:rsidRPr="00AA1697">
        <w:rPr>
          <w:rFonts w:eastAsia="Times New Roman"/>
          <w:color w:val="000000" w:themeColor="text1"/>
          <w:szCs w:val="24"/>
        </w:rPr>
        <w:t>-</w:t>
      </w:r>
      <w:r w:rsidRPr="00AA1697">
        <w:rPr>
          <w:rFonts w:eastAsia="Times New Roman"/>
          <w:color w:val="000000" w:themeColor="text1"/>
          <w:szCs w:val="24"/>
        </w:rPr>
        <w:t xml:space="preserve"> </w:t>
      </w:r>
      <w:r w:rsidRPr="00AA1697">
        <w:rPr>
          <w:rFonts w:eastAsia="Times New Roman"/>
          <w:color w:val="000000" w:themeColor="text1"/>
          <w:szCs w:val="24"/>
        </w:rPr>
        <w:t xml:space="preserve">δέκα χρόνια στη χώρα </w:t>
      </w:r>
      <w:r>
        <w:rPr>
          <w:rFonts w:eastAsia="Times New Roman"/>
          <w:szCs w:val="24"/>
        </w:rPr>
        <w:t>παράνομα, χωρίς κα</w:t>
      </w:r>
      <w:r>
        <w:rPr>
          <w:rFonts w:eastAsia="Times New Roman"/>
          <w:szCs w:val="24"/>
        </w:rPr>
        <w:t>μ</w:t>
      </w:r>
      <w:r>
        <w:rPr>
          <w:rFonts w:eastAsia="Times New Roman"/>
          <w:szCs w:val="24"/>
        </w:rPr>
        <w:t>μία άδεια, χωρίς κα</w:t>
      </w:r>
      <w:r>
        <w:rPr>
          <w:rFonts w:eastAsia="Times New Roman"/>
          <w:szCs w:val="24"/>
        </w:rPr>
        <w:t>μ</w:t>
      </w:r>
      <w:r>
        <w:rPr>
          <w:rFonts w:eastAsia="Times New Roman"/>
          <w:szCs w:val="24"/>
        </w:rPr>
        <w:t>μία έγκριση, τώρα μπαίνει σε ένα πλαίσιο. Υποχρεούνται οι επιχειρήσεις</w:t>
      </w:r>
      <w:r>
        <w:rPr>
          <w:rFonts w:eastAsia="Times New Roman"/>
          <w:szCs w:val="24"/>
        </w:rPr>
        <w:t>,</w:t>
      </w:r>
      <w:r>
        <w:rPr>
          <w:rFonts w:eastAsia="Times New Roman"/>
          <w:szCs w:val="24"/>
        </w:rPr>
        <w:t xml:space="preserve"> που εμπορεύονται ηλεκτρονικά τσιγάρα</w:t>
      </w:r>
      <w:r>
        <w:rPr>
          <w:rFonts w:eastAsia="Times New Roman"/>
          <w:szCs w:val="24"/>
        </w:rPr>
        <w:t>,</w:t>
      </w:r>
      <w:r>
        <w:rPr>
          <w:rFonts w:eastAsia="Times New Roman"/>
          <w:szCs w:val="24"/>
        </w:rPr>
        <w:t xml:space="preserve"> να καταθέτουν φ</w:t>
      </w:r>
      <w:r>
        <w:rPr>
          <w:rFonts w:eastAsia="Times New Roman"/>
          <w:szCs w:val="24"/>
        </w:rPr>
        <w:t>ακέλους με τις προδιαγραφές των προϊόντων, με τις περιεκτικότητες νικοτίνης στους περιέκτες επαναπλήρωσης κ</w:t>
      </w:r>
      <w:r>
        <w:rPr>
          <w:rFonts w:eastAsia="Times New Roman"/>
          <w:szCs w:val="24"/>
        </w:rPr>
        <w:t>.</w:t>
      </w:r>
      <w:r>
        <w:rPr>
          <w:rFonts w:eastAsia="Times New Roman"/>
          <w:szCs w:val="24"/>
        </w:rPr>
        <w:t xml:space="preserve">λπ., με αυστηρές προδιαγραφές που έχουν μπει από την Ευρωπαϊκή Ένωση, αυτή ήταν η ρητή κατεύθυνση της </w:t>
      </w:r>
      <w:r>
        <w:rPr>
          <w:rFonts w:eastAsia="Times New Roman"/>
          <w:szCs w:val="24"/>
        </w:rPr>
        <w:t>ο</w:t>
      </w:r>
      <w:r>
        <w:rPr>
          <w:rFonts w:eastAsia="Times New Roman"/>
          <w:szCs w:val="24"/>
        </w:rPr>
        <w:t xml:space="preserve">δηγίας. </w:t>
      </w:r>
    </w:p>
    <w:p w14:paraId="6EF9FCF6"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Σε αυτό το κομμάτι η Ευρωπαϊκή Ένωση</w:t>
      </w:r>
      <w:r>
        <w:rPr>
          <w:rFonts w:eastAsia="Times New Roman"/>
          <w:szCs w:val="24"/>
        </w:rPr>
        <w:t xml:space="preserve"> και η </w:t>
      </w:r>
      <w:r>
        <w:rPr>
          <w:rFonts w:eastAsia="Times New Roman"/>
          <w:szCs w:val="24"/>
        </w:rPr>
        <w:t>ο</w:t>
      </w:r>
      <w:r>
        <w:rPr>
          <w:rFonts w:eastAsia="Times New Roman"/>
          <w:szCs w:val="24"/>
        </w:rPr>
        <w:t>δηγία της δεν μας άφηναν περιθώριο. Προέβλεπαν μόνο κοινοποίηση και όχι αδειοδότηση. Όμως, με την απαίτηση μέσα σε ένα εξάμηνο να υπάρξει η κατάθεση του φακέλου, η οποία θα γνωστοποιεί τις λεπτομέρειες κάθε προϊόντος που κυκλοφορεί και</w:t>
      </w:r>
      <w:r>
        <w:rPr>
          <w:rFonts w:eastAsia="Times New Roman"/>
          <w:szCs w:val="24"/>
        </w:rPr>
        <w:t>,</w:t>
      </w:r>
      <w:r>
        <w:rPr>
          <w:rFonts w:eastAsia="Times New Roman"/>
          <w:szCs w:val="24"/>
        </w:rPr>
        <w:t xml:space="preserve"> άρα</w:t>
      </w:r>
      <w:r>
        <w:rPr>
          <w:rFonts w:eastAsia="Times New Roman"/>
          <w:szCs w:val="24"/>
        </w:rPr>
        <w:t>,</w:t>
      </w:r>
      <w:r>
        <w:rPr>
          <w:rFonts w:eastAsia="Times New Roman"/>
          <w:szCs w:val="24"/>
        </w:rPr>
        <w:t xml:space="preserve"> θα μας</w:t>
      </w:r>
      <w:r>
        <w:rPr>
          <w:rFonts w:eastAsia="Times New Roman"/>
          <w:szCs w:val="24"/>
        </w:rPr>
        <w:t xml:space="preserve"> δίνει τα εχέγγυα ότι έχουμε στην αγορά σχετικώς ασφαλή προϊόντα.</w:t>
      </w:r>
    </w:p>
    <w:p w14:paraId="6EF9FCF7"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 xml:space="preserve">Τώρα, επίσης, αυτό το οποίο αποφασίσαμε είναι να μην εξαιρέσουμε το ηλεκτρονικό τσιγάρο από τις απαγορεύσεις που αφορούν το κλασικό τσιγάρο στους προβλεπόμενους χώρους, από τον νόμο δηλαδή, </w:t>
      </w:r>
      <w:r>
        <w:rPr>
          <w:rFonts w:eastAsia="Times New Roman"/>
          <w:szCs w:val="24"/>
        </w:rPr>
        <w:t>ο οποίος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ξέρουμε ότι στην πράξη δεν εφαρμόζεται. </w:t>
      </w:r>
    </w:p>
    <w:p w14:paraId="6EF9FCF8"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Θεωρώ ότι αυτό, επίσης, είναι ένα σημαντικό μήνυμα σε μία χώρα με πολύ μεγάλα ποσοστά καπνιστών στον ελληνικό πληθυσμό και που κυρίως υπάρχει ένα καθεστώς ασυδοσίας, ανυπαρξίας ελέγχου και ατιμωρη</w:t>
      </w:r>
      <w:r>
        <w:rPr>
          <w:rFonts w:eastAsia="Times New Roman"/>
          <w:szCs w:val="24"/>
        </w:rPr>
        <w:t>σίας όσων παραβιάζουν τον νόμο. Νομίζω ότι θα δοθεί ένα μήνυμα ότι υπάρχουν χώροι σεβασμού του δικαιώματος των μη καπνιστών, που είναι η πλειοψηφία της κοινωνίας, να μην έρχονται σε επαφή</w:t>
      </w:r>
      <w:r>
        <w:rPr>
          <w:rFonts w:eastAsia="Times New Roman"/>
          <w:szCs w:val="24"/>
        </w:rPr>
        <w:t>,</w:t>
      </w:r>
      <w:r>
        <w:rPr>
          <w:rFonts w:eastAsia="Times New Roman"/>
          <w:szCs w:val="24"/>
        </w:rPr>
        <w:t xml:space="preserve"> ούτε με τον καπνό μας ούτε με τον ατμό μας και να εμπεδωθεί μία συν</w:t>
      </w:r>
      <w:r>
        <w:rPr>
          <w:rFonts w:eastAsia="Times New Roman"/>
          <w:szCs w:val="24"/>
        </w:rPr>
        <w:t>είδηση στους πολίτες ότι υπάρχουν χώροι</w:t>
      </w:r>
      <w:r>
        <w:rPr>
          <w:rFonts w:eastAsia="Times New Roman"/>
          <w:szCs w:val="24"/>
        </w:rPr>
        <w:t>,</w:t>
      </w:r>
      <w:r>
        <w:rPr>
          <w:rFonts w:eastAsia="Times New Roman"/>
          <w:szCs w:val="24"/>
        </w:rPr>
        <w:t xml:space="preserve"> που πρέπει να είναι περιφρουρημένοι</w:t>
      </w:r>
      <w:r>
        <w:rPr>
          <w:rFonts w:eastAsia="Times New Roman"/>
          <w:szCs w:val="24"/>
        </w:rPr>
        <w:t>,</w:t>
      </w:r>
      <w:r>
        <w:rPr>
          <w:rFonts w:eastAsia="Times New Roman"/>
          <w:szCs w:val="24"/>
        </w:rPr>
        <w:t xml:space="preserve"> είτε από την κλασική καπνιστική συμπεριφορά είτε από την προσομοίωσή της. Αυτή είναι η ιδέα. </w:t>
      </w:r>
    </w:p>
    <w:p w14:paraId="6EF9FCF9"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Νομίζουμε ότι είναι ένα βήμα αλλαγής κοινωνικής συνείδησης, το οποίο, βεβαίως, θέλει</w:t>
      </w:r>
      <w:r>
        <w:rPr>
          <w:rFonts w:eastAsia="Times New Roman"/>
          <w:szCs w:val="24"/>
        </w:rPr>
        <w:t xml:space="preserve"> χρόνο για να αλλάξει οριστικά και να ανατραπεί αυτό το κλίμα παραβατικότητας και ανομίας</w:t>
      </w:r>
      <w:r>
        <w:rPr>
          <w:rFonts w:eastAsia="Times New Roman"/>
          <w:szCs w:val="24"/>
        </w:rPr>
        <w:t>,</w:t>
      </w:r>
      <w:r>
        <w:rPr>
          <w:rFonts w:eastAsia="Times New Roman"/>
          <w:szCs w:val="24"/>
        </w:rPr>
        <w:t xml:space="preserve"> το οποίο υπάρχει.</w:t>
      </w:r>
    </w:p>
    <w:p w14:paraId="6EF9FCF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Θέλει συντονισμένες προσπάθειες από την πολιτεία πρωτίστως, που έχει την ευθύνη της εφαρμογής, αλλά απαιτεί και συστράτευση και της επιστημονικής κ</w:t>
      </w:r>
      <w:r>
        <w:rPr>
          <w:rFonts w:eastAsia="Times New Roman" w:cs="Times New Roman"/>
          <w:szCs w:val="24"/>
        </w:rPr>
        <w:t>οινότητας και των κοινωνικών οργανώσεων και των πολιτικών δυνάμεων. Και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και η προσωπική στάση καθενός έχει τον ρόλο της σε αυτή την προσπάθεια. </w:t>
      </w:r>
    </w:p>
    <w:p w14:paraId="6EF9FCF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Διατυπώνεται πολλές φορές μια ευχή από συναδέλφους ότι πρέπει να βρούμε μια ισορροπία ανάμεσα στη δημόσια υγεία και στη λειτουργία –ας πούμε- της αγοράς, στα επιμέρους συμφέροντα που σχετίζονται με αυτόν τον χώρο και λοιπά. Ξέρετε πολύ καλά ότι αυτή η ισορ</w:t>
      </w:r>
      <w:r>
        <w:rPr>
          <w:rFonts w:eastAsia="Times New Roman" w:cs="Times New Roman"/>
          <w:szCs w:val="24"/>
        </w:rPr>
        <w:t xml:space="preserve">ροπία δεν είναι εύκολη. Είναι πολύ δύσκολη η ισορροπία ανάμεσα στη δημόσια υγεία και στην αγορά. Υπάρχει ετερογένεια συμφερόντων και σκοπών και είναι πολύ δύσκολο να βρει κανείς αυτή την ισορροπία. </w:t>
      </w:r>
    </w:p>
    <w:p w14:paraId="6EF9FCF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Εμείς, λοιπόν, συνειδητά επιλέξαμε σε αυτό το δίλημμα να </w:t>
      </w:r>
      <w:r>
        <w:rPr>
          <w:rFonts w:eastAsia="Times New Roman" w:cs="Times New Roman"/>
          <w:szCs w:val="24"/>
        </w:rPr>
        <w:t>γείρουμε την πλάστιγγα προς την πλευρά της δημόσιας υγείας. Και</w:t>
      </w:r>
      <w:r>
        <w:rPr>
          <w:rFonts w:eastAsia="Times New Roman" w:cs="Times New Roman"/>
          <w:szCs w:val="24"/>
        </w:rPr>
        <w:t>,</w:t>
      </w:r>
      <w:r>
        <w:rPr>
          <w:rFonts w:eastAsia="Times New Roman" w:cs="Times New Roman"/>
          <w:szCs w:val="24"/>
        </w:rPr>
        <w:t xml:space="preserve"> βεβαίως, πρέπει κ</w:t>
      </w:r>
      <w:r>
        <w:rPr>
          <w:rFonts w:eastAsia="Times New Roman" w:cs="Times New Roman"/>
          <w:szCs w:val="24"/>
        </w:rPr>
        <w:t xml:space="preserve">άποιος </w:t>
      </w:r>
      <w:r>
        <w:rPr>
          <w:rFonts w:eastAsia="Times New Roman" w:cs="Times New Roman"/>
          <w:szCs w:val="24"/>
        </w:rPr>
        <w:t xml:space="preserve">να λαμβάνει υπ’ όψιν του τις οικονομικές και κοινωνικές επιπτώσεις και να κάνει ενδεχομένως αντισταθμιστικού τύπου παρεμβάσεις. Όμως, για εμάς, για </w:t>
      </w:r>
      <w:r>
        <w:rPr>
          <w:rFonts w:eastAsia="Times New Roman" w:cs="Times New Roman"/>
          <w:szCs w:val="24"/>
        </w:rPr>
        <w:lastRenderedPageBreak/>
        <w:t>το Υπουργείο Υγείας</w:t>
      </w:r>
      <w:r>
        <w:rPr>
          <w:rFonts w:eastAsia="Times New Roman" w:cs="Times New Roman"/>
          <w:szCs w:val="24"/>
        </w:rPr>
        <w:t>,</w:t>
      </w:r>
      <w:r>
        <w:rPr>
          <w:rFonts w:eastAsia="Times New Roman" w:cs="Times New Roman"/>
          <w:szCs w:val="24"/>
        </w:rPr>
        <w:t xml:space="preserve"> που εισηγείται αυτό το νομοσχέδιο, η προτεραιότητα δεν μπορεί να είναι άλλη από τη δημόσια υγεία. </w:t>
      </w:r>
    </w:p>
    <w:p w14:paraId="6EF9FCF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Βεβαίως, δεν μπορούμε να μπούμε στη λογική, όπως είπα και πριν, του λιγότερου επιβλαβούς, σε αυτή τη λογική που ισχυρίζεται η βιομηχανία ότι έχουν τα νέα τ</w:t>
      </w:r>
      <w:r>
        <w:rPr>
          <w:rFonts w:eastAsia="Times New Roman" w:cs="Times New Roman"/>
          <w:szCs w:val="24"/>
        </w:rPr>
        <w:t xml:space="preserve">ης προϊόντα. Δεν μπορούμε να μπούμε σε μια λογική του να παριστάνουμε τους ρυθμιστές του επιχειρηματικού ανταγωνισμού. </w:t>
      </w:r>
    </w:p>
    <w:p w14:paraId="6EF9FCF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το οποίο θέλουμε να εγγυηθούμε είναι η ασφάλεια των προϊόντων</w:t>
      </w:r>
      <w:r>
        <w:rPr>
          <w:rFonts w:eastAsia="Times New Roman" w:cs="Times New Roman"/>
          <w:szCs w:val="24"/>
        </w:rPr>
        <w:t>,</w:t>
      </w:r>
      <w:r>
        <w:rPr>
          <w:rFonts w:eastAsia="Times New Roman" w:cs="Times New Roman"/>
          <w:szCs w:val="24"/>
        </w:rPr>
        <w:t xml:space="preserve"> που έχουν σχέση με αυτό το βλαπτικό προϊόν</w:t>
      </w:r>
      <w:r>
        <w:rPr>
          <w:rFonts w:eastAsia="Times New Roman" w:cs="Times New Roman"/>
          <w:szCs w:val="24"/>
        </w:rPr>
        <w:t>,</w:t>
      </w:r>
      <w:r>
        <w:rPr>
          <w:rFonts w:eastAsia="Times New Roman" w:cs="Times New Roman"/>
          <w:szCs w:val="24"/>
        </w:rPr>
        <w:t xml:space="preserve"> που είναι η νικοτίνη </w:t>
      </w:r>
      <w:r>
        <w:rPr>
          <w:rFonts w:eastAsia="Times New Roman" w:cs="Times New Roman"/>
          <w:szCs w:val="24"/>
        </w:rPr>
        <w:t>αλλ</w:t>
      </w:r>
      <w:r>
        <w:rPr>
          <w:rFonts w:eastAsia="Times New Roman" w:cs="Times New Roman"/>
          <w:szCs w:val="24"/>
        </w:rPr>
        <w:t xml:space="preserve">ά </w:t>
      </w:r>
      <w:r>
        <w:rPr>
          <w:rFonts w:eastAsia="Times New Roman" w:cs="Times New Roman"/>
          <w:szCs w:val="24"/>
        </w:rPr>
        <w:t>και ο καπνός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πρωτίστως όμως</w:t>
      </w:r>
      <w:r>
        <w:rPr>
          <w:rFonts w:eastAsia="Times New Roman" w:cs="Times New Roman"/>
          <w:szCs w:val="24"/>
        </w:rPr>
        <w:t xml:space="preserve"> η προστασία της ατομικής και της δημόσιας υγείας. </w:t>
      </w:r>
    </w:p>
    <w:p w14:paraId="6EF9FCF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Θέλουμε, λοιπόν, να εμπεδωθεί στη χώρα μια κουλτούρα σεβασμού ανθρωπίνων δικαιωμάτων, γιατί όντως παραβιάζονται ανθρώπινα δικαιώματα σε αυτό το κομμάτι. Είναι μια αντικοινωνι</w:t>
      </w:r>
      <w:r>
        <w:rPr>
          <w:rFonts w:eastAsia="Times New Roman" w:cs="Times New Roman"/>
          <w:szCs w:val="24"/>
        </w:rPr>
        <w:t>κή συμπεριφορά το να καπνίζει κ</w:t>
      </w:r>
      <w:r>
        <w:rPr>
          <w:rFonts w:eastAsia="Times New Roman" w:cs="Times New Roman"/>
          <w:szCs w:val="24"/>
        </w:rPr>
        <w:t>άποιος</w:t>
      </w:r>
      <w:r>
        <w:rPr>
          <w:rFonts w:eastAsia="Times New Roman" w:cs="Times New Roman"/>
          <w:szCs w:val="24"/>
        </w:rPr>
        <w:t xml:space="preserve"> σε δημόσιους, κλειστούς χώρους, στους οποίους μπορεί ενδεχομένως να βρεθούν </w:t>
      </w:r>
      <w:r>
        <w:rPr>
          <w:rFonts w:eastAsia="Times New Roman" w:cs="Times New Roman"/>
          <w:szCs w:val="24"/>
        </w:rPr>
        <w:lastRenderedPageBreak/>
        <w:t>άνθρωποι που έχουν χρόνια αποφρακτική πνευμονοπάθεια -στερώντας τους τη δυνατότητα μιας κοινωνικότητας, όπως όλοι οι άλλοι έχουν- ή άλλοι ασθε</w:t>
      </w:r>
      <w:r>
        <w:rPr>
          <w:rFonts w:eastAsia="Times New Roman" w:cs="Times New Roman"/>
          <w:szCs w:val="24"/>
        </w:rPr>
        <w:t>νείς με χρόνια νοσήματα</w:t>
      </w:r>
      <w:r>
        <w:rPr>
          <w:rFonts w:eastAsia="Times New Roman" w:cs="Times New Roman"/>
          <w:szCs w:val="24"/>
        </w:rPr>
        <w:t>,</w:t>
      </w:r>
      <w:r>
        <w:rPr>
          <w:rFonts w:eastAsia="Times New Roman" w:cs="Times New Roman"/>
          <w:szCs w:val="24"/>
        </w:rPr>
        <w:t xml:space="preserve"> που δεν μπορούν να εκτίθενται στο παθητικό κάπνισμα. </w:t>
      </w:r>
    </w:p>
    <w:p w14:paraId="6EF9FD0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ιατροκεντρική η προσέγγισή μας, το έχουμε πει εξαρχής, γιατί και γι’ αυτό υπήρξε μια κατηγορία. Είναι η λογική της προστασίας της δημόσιας υγείας, της πρόληψης και της</w:t>
      </w:r>
      <w:r>
        <w:rPr>
          <w:rFonts w:eastAsia="Times New Roman" w:cs="Times New Roman"/>
          <w:szCs w:val="24"/>
        </w:rPr>
        <w:t xml:space="preserve"> αγωγής υγείας, δηλαδή είναι μια ανθρωποκεντρική προσέγγιση. Και προτιμούμε, πραγματικά, να κατηγορηθούμε ότι ενδεχομένως κάνουμε κάποιες ρυθμίσεις που έχουν τον κίνδυνο μιας γραφειοκρατικής στρέβλωσης από το να κατηγορηθούμε ότι κάνουμε εκπτώσεις στη λογι</w:t>
      </w:r>
      <w:r>
        <w:rPr>
          <w:rFonts w:eastAsia="Times New Roman" w:cs="Times New Roman"/>
          <w:szCs w:val="24"/>
        </w:rPr>
        <w:t xml:space="preserve">κή της δημόσιας υγείας. </w:t>
      </w:r>
    </w:p>
    <w:p w14:paraId="6EF9FD0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Νομίζω, λοιπόν, ότι γίνεται ένα σημαντικό βήμα με αυτό το νομοσχέδιο. Τα επόμενα βήματα είναι, όμως, τα πιο σημαντικά, δηλαδή τα βήματα της εφαρμογής. Πιστεύω ότι χρειάζεται η πολιτική αποφασιστικότητα, η επιστημονική τεκμηρίωση, η</w:t>
      </w:r>
      <w:r>
        <w:rPr>
          <w:rFonts w:eastAsia="Times New Roman" w:cs="Times New Roman"/>
          <w:szCs w:val="24"/>
        </w:rPr>
        <w:t xml:space="preserve"> κοινωνική συστράτευση, η συμβολή καθενός προσωπικά και συλλογικά, για να υπάρξει η αλλαγή κλίματος και η αντίστοιχη ωριμότητα σε όλα τα επίπεδα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στην κοινωνία, η οποία πραγματικά θα δώσει τη δυνατότητα εναρμόνισης της χώρας </w:t>
      </w:r>
      <w:r>
        <w:rPr>
          <w:rFonts w:eastAsia="Times New Roman" w:cs="Times New Roman"/>
          <w:szCs w:val="24"/>
        </w:rPr>
        <w:t>μας,</w:t>
      </w:r>
      <w:r>
        <w:rPr>
          <w:rFonts w:eastAsia="Times New Roman" w:cs="Times New Roman"/>
          <w:szCs w:val="24"/>
        </w:rPr>
        <w:t xml:space="preserve"> με αυτό το οπ</w:t>
      </w:r>
      <w:r>
        <w:rPr>
          <w:rFonts w:eastAsia="Times New Roman" w:cs="Times New Roman"/>
          <w:szCs w:val="24"/>
        </w:rPr>
        <w:t xml:space="preserve">οίο συμβαίνει στον ανεπτυγμένο κόσμο, στην Ευρώπη, ώστε να μη συνεχίζουμε αυτή την προσβλητική –νομίζω- και για τον πολιτισμό μας και για την κουλτούρα μας εξαίρεση από αυτό το κανονιστικό πλαίσιο. </w:t>
      </w:r>
    </w:p>
    <w:p w14:paraId="6EF9FD0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κλείσω </w:t>
      </w:r>
      <w:r>
        <w:rPr>
          <w:rFonts w:eastAsia="Times New Roman" w:cs="Times New Roman"/>
          <w:szCs w:val="24"/>
        </w:rPr>
        <w:t>–</w:t>
      </w:r>
      <w:r>
        <w:rPr>
          <w:rFonts w:eastAsia="Times New Roman" w:cs="Times New Roman"/>
          <w:szCs w:val="24"/>
        </w:rPr>
        <w:t>εισαγωγικά</w:t>
      </w:r>
      <w:r>
        <w:rPr>
          <w:rFonts w:eastAsia="Times New Roman" w:cs="Times New Roman"/>
          <w:szCs w:val="24"/>
        </w:rPr>
        <w:t>-</w:t>
      </w:r>
      <w:r>
        <w:rPr>
          <w:rFonts w:eastAsia="Times New Roman" w:cs="Times New Roman"/>
          <w:szCs w:val="24"/>
        </w:rPr>
        <w:t xml:space="preserve"> την τοποθέτησή μ</w:t>
      </w:r>
      <w:r>
        <w:rPr>
          <w:rFonts w:eastAsia="Times New Roman" w:cs="Times New Roman"/>
          <w:szCs w:val="24"/>
        </w:rPr>
        <w:t>ου και να αναφερθώ σε αυτό που είπα προηγουμένως ότι θα καταθέσω ένα σώμα νομοτεχνικών βελτιώσεων –είναι επτά στον αριθμό- τις οποίες θα παρουσιάσω σε λίγο. Απλώς δεν έχω τώρα τον χρόνο να μπω σε λεπτομέρειες. Λάβαμε υπ’ όψιν μας όσο μπορούσαμε και τις παρ</w:t>
      </w:r>
      <w:r>
        <w:rPr>
          <w:rFonts w:eastAsia="Times New Roman" w:cs="Times New Roman"/>
          <w:szCs w:val="24"/>
        </w:rPr>
        <w:t xml:space="preserve">εμβάσεις που έγιναν στη διάρκεια της συζήτησης στην </w:t>
      </w:r>
      <w:r>
        <w:rPr>
          <w:rFonts w:eastAsia="Times New Roman" w:cs="Times New Roman"/>
          <w:szCs w:val="24"/>
        </w:rPr>
        <w:t>ε</w:t>
      </w:r>
      <w:r>
        <w:rPr>
          <w:rFonts w:eastAsia="Times New Roman" w:cs="Times New Roman"/>
          <w:szCs w:val="24"/>
        </w:rPr>
        <w:t xml:space="preserve">πιτροπή. </w:t>
      </w:r>
    </w:p>
    <w:p w14:paraId="6EF9FD0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Υπάρχει μια υπουργική τροπολογία που αφορά το ΚΕΘΕΑ.</w:t>
      </w:r>
    </w:p>
    <w:p w14:paraId="6EF9FD0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πριν μιλήσουν οι Κοινοβουλευτικοί Εκπρόσωποι, να έχετε καταθέσει τις νομοτεχνικές βελτιώσεις</w:t>
      </w:r>
      <w:r>
        <w:rPr>
          <w:rFonts w:eastAsia="Times New Roman" w:cs="Times New Roman"/>
          <w:szCs w:val="24"/>
        </w:rPr>
        <w:t xml:space="preserve">, παρακαλώ. </w:t>
      </w:r>
    </w:p>
    <w:p w14:paraId="6EF9FD0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Μπορώ να την καταθέσω τώρα.</w:t>
      </w:r>
    </w:p>
    <w:p w14:paraId="6EF9FD0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Ολοκληρώστε τώρα. Μετά να τις καταθέσετε παρακαλώ, αλλά πριν ξεκινήσουν οι Κοινοβουλευτικοί Εκπρόσωποι για να τις έχουν υπ’ όψιν τους.</w:t>
      </w:r>
    </w:p>
    <w:p w14:paraId="6EF9FD0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Εντάξει, ωραία, κύριε Πρόεδρε.</w:t>
      </w:r>
    </w:p>
    <w:p w14:paraId="6EF9FD0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βασική πάντως είναι αυτή που σας είπα πριν.</w:t>
      </w:r>
    </w:p>
    <w:p w14:paraId="6EF9FD0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τροπολογία όμως για το ΚΕΘΕΑ θέλει συζήτηση. Εύλογο είναι αυτό που λέτε, αλλά να ξέρετε το εξής: </w:t>
      </w:r>
    </w:p>
    <w:p w14:paraId="6EF9FD0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Πρώτον, δώσαμε τη δυνατότητα στο ΚΕΘΕΑ να προκηρύξει τριάντα πέντε θέσεις μόνιμου κατά κάποιον τρόπο προσωπικού αορίστου χρόνου, για την κάλυψη διαχρονικών κενών. Αυτό έχει να γίνει από το 2006. Από τότε έχουν να γίνουν προσλήψεις προσωπικού στο ΚΕΘΕΑ. </w:t>
      </w:r>
    </w:p>
    <w:p w14:paraId="6EF9FD0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ρύθμιση αυτή γίνεται για ένα συγκεκριμένο πρόβλημα που υπάρχει. Έχουμε επτά ψυχοδιαγνωστικά κέντρα. Ήταν χρηματοδοτούμενα από το ΕΣΠΑ. Πέρσι έληξε η περίοδος χρηματοδότησης. Βρήκαμε </w:t>
      </w:r>
      <w:r>
        <w:rPr>
          <w:rFonts w:eastAsia="Times New Roman" w:cs="Times New Roman"/>
          <w:szCs w:val="24"/>
        </w:rPr>
        <w:lastRenderedPageBreak/>
        <w:t>μία λύση. Δόθηκε μία οκτάμηνη σύμβαση μέσω του ΚΕΘΕΑ, η οποία λήγει τώρα σ</w:t>
      </w:r>
      <w:r>
        <w:rPr>
          <w:rFonts w:eastAsia="Times New Roman" w:cs="Times New Roman"/>
          <w:szCs w:val="24"/>
        </w:rPr>
        <w:t>τις 14 Σεπτέμβρη και δεν μπορεί να ανανεωθεί.</w:t>
      </w:r>
    </w:p>
    <w:p w14:paraId="6EF9FD0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Δίνουμε, λοιπόν, τη δυνατότητα στο ΚΕΘΕΑ μέχρι να προχωρήσει τις μόνιμες θέσεις και με αυτόν τον τρόπο να καλύψει τη μεγάλη πλειοψηφία των αναγκών αυτών των ψυχοδιαγνωστικών κέντρων</w:t>
      </w:r>
      <w:r>
        <w:rPr>
          <w:rFonts w:eastAsia="Times New Roman" w:cs="Times New Roman"/>
          <w:szCs w:val="24"/>
        </w:rPr>
        <w:t>,</w:t>
      </w:r>
      <w:r>
        <w:rPr>
          <w:rFonts w:eastAsia="Times New Roman" w:cs="Times New Roman"/>
          <w:szCs w:val="24"/>
        </w:rPr>
        <w:t xml:space="preserve"> που κάνουν εξαιρετική δουλε</w:t>
      </w:r>
      <w:r>
        <w:rPr>
          <w:rFonts w:eastAsia="Times New Roman" w:cs="Times New Roman"/>
          <w:szCs w:val="24"/>
        </w:rPr>
        <w:t>ιά στον τομέα της διπλής διάγνωσης -είναι πάρα πολύ κρίσιμη παρέμβαση- με μπλοκάκι να πάρει για ένα μικρό διάστημα περίπου είκοσι με είκοσι πέντε εργαζόμενους, να καλύψουν αυτό το κενό για να μην υπάρχει πρόβλημα στη θεραπευτική συνέχεια και στη φροντίδα τ</w:t>
      </w:r>
      <w:r>
        <w:rPr>
          <w:rFonts w:eastAsia="Times New Roman" w:cs="Times New Roman"/>
          <w:szCs w:val="24"/>
        </w:rPr>
        <w:t>ων εξαρτημένων ανθρώπων. Γι’ αυτόν τον λόγο μπαίνει. Αυτή η δυνατότητα υπήρχε ούτως ή άλλως σε όλους τους άλλους φορείς, πλην του ΚΕΘΕΑ. Τώρα τη δίνουμε και στο ΚΕΘΕΑ. Μας την έχει ζητήσει το ίδιο το ΚΕΘΕΑ.</w:t>
      </w:r>
    </w:p>
    <w:p w14:paraId="6EF9FD0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Δεύτερον, κάνουμε αποδεκτή την τροπολογία των Βου</w:t>
      </w:r>
      <w:r>
        <w:rPr>
          <w:rFonts w:eastAsia="Times New Roman" w:cs="Times New Roman"/>
          <w:szCs w:val="24"/>
        </w:rPr>
        <w:t xml:space="preserve">λευτών του ΣΥΡΙΖΑ που αφαιρεί αυτή την πρόταση από τη ρύθμιση για την παράταση θητείας των επικουρικών γιατρών, που λέει «εάν η θέση δεν έχει προκηρυχθεί», διότι μπορούσε να δημιουργήσει πρόβλημα στην κάλυψη σημερινών κενών, επειδή </w:t>
      </w:r>
      <w:r>
        <w:rPr>
          <w:rFonts w:eastAsia="Times New Roman" w:cs="Times New Roman"/>
          <w:szCs w:val="24"/>
        </w:rPr>
        <w:lastRenderedPageBreak/>
        <w:t>έχει ξεκινήσει μια διαδι</w:t>
      </w:r>
      <w:r>
        <w:rPr>
          <w:rFonts w:eastAsia="Times New Roman" w:cs="Times New Roman"/>
          <w:szCs w:val="24"/>
        </w:rPr>
        <w:t>κασία κρίσεων</w:t>
      </w:r>
      <w:r>
        <w:rPr>
          <w:rFonts w:eastAsia="Times New Roman" w:cs="Times New Roman"/>
          <w:szCs w:val="24"/>
        </w:rPr>
        <w:t>,</w:t>
      </w:r>
      <w:r>
        <w:rPr>
          <w:rFonts w:eastAsia="Times New Roman" w:cs="Times New Roman"/>
          <w:szCs w:val="24"/>
        </w:rPr>
        <w:t xml:space="preserve"> που όμως ξέρει πολύ καλά και ο συνάδελφος κ. Μπαργιώτας ότι ειδικά για τους γιατρούς θέλει αρκετό χρόνο για να ολοκληρωθεί. Άρα και μόνο η προκήρυξη της θέσης θα δημιουργούσε πρόβλημα. </w:t>
      </w:r>
    </w:p>
    <w:p w14:paraId="6EF9FD0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Προφανώς η τάση είναι να ενισχύουμε προσλήψεις με μόνιμ</w:t>
      </w:r>
      <w:r>
        <w:rPr>
          <w:rFonts w:eastAsia="Times New Roman" w:cs="Times New Roman"/>
          <w:szCs w:val="24"/>
        </w:rPr>
        <w:t xml:space="preserve">ο προσωπικό και να καλύπτουμε τα κενά του συστήματος υγείας. Ξέρετε πολύ καλά ότι έχουν προκηρυχθεί ήδη επτακόσιες εξήντα θέσεις. Η τελευταία αντίστοιχη προκήρυξη </w:t>
      </w:r>
      <w:r>
        <w:rPr>
          <w:rFonts w:eastAsia="Times New Roman" w:cs="Times New Roman"/>
          <w:szCs w:val="24"/>
        </w:rPr>
        <w:t>-</w:t>
      </w:r>
      <w:r>
        <w:rPr>
          <w:rFonts w:eastAsia="Times New Roman" w:cs="Times New Roman"/>
          <w:szCs w:val="24"/>
        </w:rPr>
        <w:t>αν θυμάμαι καλά</w:t>
      </w:r>
      <w:r>
        <w:rPr>
          <w:rFonts w:eastAsia="Times New Roman" w:cs="Times New Roman"/>
          <w:szCs w:val="24"/>
        </w:rPr>
        <w:t>-</w:t>
      </w:r>
      <w:r>
        <w:rPr>
          <w:rFonts w:eastAsia="Times New Roman" w:cs="Times New Roman"/>
          <w:szCs w:val="24"/>
        </w:rPr>
        <w:t xml:space="preserve"> έγινε το 2010. Υπάρχει τεράστιο ενδιαφέρον. Υπάρχουν θέσεις, για τις οποίες</w:t>
      </w:r>
      <w:r>
        <w:rPr>
          <w:rFonts w:eastAsia="Times New Roman" w:cs="Times New Roman"/>
          <w:szCs w:val="24"/>
        </w:rPr>
        <w:t xml:space="preserve"> έχουν υποβάλει τα χαρτιά τους ογδόντα, ενενήντα και εκατό γιατροί για μία θέση. Πολλοί από αυτούς είναι ήδη στο εξωτερικό και δείχνει μια τάση αντιστροφής του ρεύματος μετανάστευσης στο εξωτερικό αυτό, όταν πήραν το σήμα ότι η πολιτεία αρχίζει και ξαναστη</w:t>
      </w:r>
      <w:r>
        <w:rPr>
          <w:rFonts w:eastAsia="Times New Roman" w:cs="Times New Roman"/>
          <w:szCs w:val="24"/>
        </w:rPr>
        <w:t xml:space="preserve">ρίζει το δημόσιο σύστημα υγείας. </w:t>
      </w:r>
    </w:p>
    <w:p w14:paraId="6EF9FD0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θέλουμε προφανώς, δεν υπάρχει κάποιο σχέδιο να μετακυλ</w:t>
      </w:r>
      <w:r>
        <w:rPr>
          <w:rFonts w:eastAsia="Times New Roman" w:cs="Times New Roman"/>
          <w:szCs w:val="24"/>
        </w:rPr>
        <w:t>ί</w:t>
      </w:r>
      <w:r>
        <w:rPr>
          <w:rFonts w:eastAsia="Times New Roman" w:cs="Times New Roman"/>
          <w:szCs w:val="24"/>
        </w:rPr>
        <w:t xml:space="preserve">σουμε το κόστος των προσλήψεων στους προϋπολογισμούς των νοσοκομείων. Έχουμε, όμως, αυξήσει το αντίστοιχο κονδύλι. Το έχουμε </w:t>
      </w:r>
      <w:r>
        <w:rPr>
          <w:rFonts w:eastAsia="Times New Roman" w:cs="Times New Roman"/>
          <w:szCs w:val="24"/>
        </w:rPr>
        <w:lastRenderedPageBreak/>
        <w:t xml:space="preserve">σχεδόν διπλασιάσει σε σχέση με πέρσι. </w:t>
      </w:r>
      <w:r>
        <w:rPr>
          <w:rFonts w:eastAsia="Times New Roman" w:cs="Times New Roman"/>
          <w:szCs w:val="24"/>
        </w:rPr>
        <w:t xml:space="preserve">Ήταν 34 εκατομμύρια. Αρχικά το πήγαμε στα 60 εκατομμύρια και είναι ήδη στα 82 εκατομμύρια ευρώ, επειδή ακριβώς θέλαμε σε αυτή τη δύσκολη συγκυρία να έχουμε την εύκολη και σχετικά σύντομη λύση της κάλυψης των κενών μέσω επικουρικών γιατρών. </w:t>
      </w:r>
    </w:p>
    <w:p w14:paraId="6EF9FD1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 xml:space="preserve">ήτας Κακλαμάνης): </w:t>
      </w:r>
      <w:r>
        <w:rPr>
          <w:rFonts w:eastAsia="Times New Roman" w:cs="Times New Roman"/>
          <w:szCs w:val="24"/>
        </w:rPr>
        <w:t>Αναφερθήκατε στην τροπολογία –δεν είπατε τον αριθμό- με γενικό αριθμό 660 και ειδικό 54.</w:t>
      </w:r>
    </w:p>
    <w:p w14:paraId="6EF9FD1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Ναι.</w:t>
      </w:r>
    </w:p>
    <w:p w14:paraId="6EF9FD1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6EF9FD1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Επίσης, όσον αφορά τις δύο πανομοιότ</w:t>
      </w:r>
      <w:r>
        <w:rPr>
          <w:rFonts w:eastAsia="Times New Roman" w:cs="Times New Roman"/>
          <w:szCs w:val="24"/>
        </w:rPr>
        <w:t>υπες τροπολογίες από το ΚΚΕ και το ΠΑΣΟΚ που αφορούν τους εργαζομένους στον τομέα καθαριότητας των ΟΤΑ η πληροφόρηση…</w:t>
      </w:r>
    </w:p>
    <w:p w14:paraId="6EF9FD1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Δεν είναι ακριβώς πανομοιότυπες. Αφορούν το ίδιο θέμα.</w:t>
      </w:r>
    </w:p>
    <w:p w14:paraId="6EF9FD1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b/>
          <w:szCs w:val="24"/>
        </w:rPr>
        <w:t xml:space="preserve">: </w:t>
      </w:r>
      <w:r>
        <w:rPr>
          <w:rFonts w:eastAsia="Times New Roman" w:cs="Times New Roman"/>
          <w:szCs w:val="24"/>
        </w:rPr>
        <w:t>Ναι, αφορούν το ίδιο θέμα. Πανομοιότυπες προφανώς δεν είναι. Έχουν άλλη πολιτική…</w:t>
      </w:r>
    </w:p>
    <w:p w14:paraId="6EF9FD1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Υπάρχει πρόταση για αορίστου χρόνου.</w:t>
      </w:r>
    </w:p>
    <w:p w14:paraId="6EF9FD1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Σύμφωνοι.</w:t>
      </w:r>
    </w:p>
    <w:p w14:paraId="6EF9FD1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Λέω, λοιπόν, ότι έχω ενημέρωση από το Υπ</w:t>
      </w:r>
      <w:r>
        <w:rPr>
          <w:rFonts w:eastAsia="Times New Roman" w:cs="Times New Roman"/>
          <w:szCs w:val="24"/>
        </w:rPr>
        <w:t xml:space="preserve">ουργείο Εσωτερικών ότι ετοιμάζεται ειδική ρύθμιση. </w:t>
      </w:r>
    </w:p>
    <w:p w14:paraId="6EF9FD1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Θα υπάρξει </w:t>
      </w:r>
      <w:r>
        <w:rPr>
          <w:rFonts w:eastAsia="Times New Roman" w:cs="Times New Roman"/>
          <w:szCs w:val="24"/>
        </w:rPr>
        <w:t>–</w:t>
      </w:r>
      <w:r>
        <w:rPr>
          <w:rFonts w:eastAsia="Times New Roman" w:cs="Times New Roman"/>
          <w:szCs w:val="24"/>
        </w:rPr>
        <w:t>νομίζω</w:t>
      </w:r>
      <w:r>
        <w:rPr>
          <w:rFonts w:eastAsia="Times New Roman" w:cs="Times New Roman"/>
          <w:szCs w:val="24"/>
        </w:rPr>
        <w:t>-</w:t>
      </w:r>
      <w:r>
        <w:rPr>
          <w:rFonts w:eastAsia="Times New Roman" w:cs="Times New Roman"/>
          <w:szCs w:val="24"/>
        </w:rPr>
        <w:t xml:space="preserve"> νομοσχέδιο την άλλη εβδομάδα του Υπουργείου Εσωτερικών που θα περιλαμβάνει την αντιμετώπιση αυτού του θέματος. Ούτως ή άλλως, απ’ ό,τι είδα μέχρι το τέλος του χρόνου έχουμε περιθώριο ή όχι; </w:t>
      </w:r>
    </w:p>
    <w:p w14:paraId="6EF9FD1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Να παραταθούν μέχρι το τέλος του χρόνου. </w:t>
      </w:r>
    </w:p>
    <w:p w14:paraId="6EF9FD1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ΝΔΡΕΑΣ ΞΑΝΘΟΣ (Υπουργός Υγείας):</w:t>
      </w:r>
      <w:r>
        <w:rPr>
          <w:rFonts w:eastAsia="Times New Roman" w:cs="Times New Roman"/>
          <w:szCs w:val="24"/>
        </w:rPr>
        <w:t xml:space="preserve"> Να παραταθούν. Τέλος πάντων</w:t>
      </w:r>
      <w:r>
        <w:rPr>
          <w:rFonts w:eastAsia="Times New Roman" w:cs="Times New Roman"/>
          <w:szCs w:val="24"/>
        </w:rPr>
        <w:t>,</w:t>
      </w:r>
      <w:r>
        <w:rPr>
          <w:rFonts w:eastAsia="Times New Roman" w:cs="Times New Roman"/>
          <w:szCs w:val="24"/>
        </w:rPr>
        <w:t xml:space="preserve"> αυτά τα χειρίζεται το Υπουργείο Εσωτερικών και θα κάνει την αντίστοιχη κίνηση. </w:t>
      </w:r>
    </w:p>
    <w:p w14:paraId="6EF9FD1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Υπάρχει και μία τροπολογία που έχει καταθέσει ο αξιότιμος Πρόεδρος. Είναι η με γενικό αριθμό 658 και ειδικό 52, πο</w:t>
      </w:r>
      <w:r>
        <w:rPr>
          <w:rFonts w:eastAsia="Times New Roman" w:cs="Times New Roman"/>
          <w:szCs w:val="24"/>
        </w:rPr>
        <w:t xml:space="preserve">υ ζητά τη δυνατότητα παράτασης θητείας γιατρών διευθυντών του ΕΣΥ πέραν του </w:t>
      </w:r>
      <w:r>
        <w:rPr>
          <w:rFonts w:eastAsia="Times New Roman" w:cs="Times New Roman"/>
          <w:szCs w:val="24"/>
        </w:rPr>
        <w:t>εξηκοστού εβδόμ</w:t>
      </w:r>
      <w:r>
        <w:rPr>
          <w:rFonts w:eastAsia="Times New Roman" w:cs="Times New Roman"/>
          <w:szCs w:val="24"/>
        </w:rPr>
        <w:t>ου</w:t>
      </w:r>
      <w:r>
        <w:rPr>
          <w:rFonts w:eastAsia="Times New Roman" w:cs="Times New Roman"/>
          <w:szCs w:val="24"/>
          <w:vertAlign w:val="superscript"/>
        </w:rPr>
        <w:t xml:space="preserve"> </w:t>
      </w:r>
      <w:r>
        <w:rPr>
          <w:rFonts w:eastAsia="Times New Roman" w:cs="Times New Roman"/>
          <w:szCs w:val="24"/>
        </w:rPr>
        <w:t>έτους της ηλικίας, επικαλούμενη το πραγματικό πρόβλημα, ότι όντως ενδεχομένως θα υπάρξει ένα κενό στη στελέχωση του συστήματος υγείας με έμπειρους γιατρούς και με</w:t>
      </w:r>
      <w:r>
        <w:rPr>
          <w:rFonts w:eastAsia="Times New Roman" w:cs="Times New Roman"/>
          <w:szCs w:val="24"/>
        </w:rPr>
        <w:t xml:space="preserve"> μεγάλη θητεία στο ΕΣΥ. </w:t>
      </w:r>
    </w:p>
    <w:p w14:paraId="6EF9FD1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αυτό το θέμα παρ</w:t>
      </w:r>
      <w:r>
        <w:rPr>
          <w:rFonts w:eastAsia="Times New Roman" w:cs="Times New Roman"/>
          <w:szCs w:val="24"/>
        </w:rPr>
        <w:t xml:space="preserve">’ </w:t>
      </w:r>
      <w:r>
        <w:rPr>
          <w:rFonts w:eastAsia="Times New Roman" w:cs="Times New Roman"/>
          <w:szCs w:val="24"/>
        </w:rPr>
        <w:t>ότι έχει μια λογική –γιατί η πρόταση λέει να μπορούν να παραμένουν στη θέση τους μέχρι την πλήρωση της θέσης- όμως είναι προβληματική η προσέγγιση αυτή, που λέει να παρατείνουμε συνεχώς -και μάλιστα πέρ</w:t>
      </w:r>
      <w:r>
        <w:rPr>
          <w:rFonts w:eastAsia="Times New Roman" w:cs="Times New Roman"/>
          <w:szCs w:val="24"/>
        </w:rPr>
        <w:t>αν των συνηθισμένων βιολογικών ορίων- τον εργασιακό βίο ανθρώπων που έχουν συνεισφέρει στο σύστημα υγείας και έχουν προφανώς καταθέσει την εμπειρία τους και τη γνώση τους.</w:t>
      </w:r>
    </w:p>
    <w:p w14:paraId="6EF9FD1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Pr>
          <w:rFonts w:eastAsia="Times New Roman" w:cs="Times New Roman"/>
          <w:szCs w:val="24"/>
        </w:rPr>
        <w:t>΄</w:t>
      </w:r>
      <w:r>
        <w:rPr>
          <w:rFonts w:eastAsia="Times New Roman" w:cs="Times New Roman"/>
          <w:szCs w:val="24"/>
        </w:rPr>
        <w:t xml:space="preserve"> Αντιπρόεδρος της Βουλής </w:t>
      </w:r>
      <w:r w:rsidRPr="008A1D09">
        <w:rPr>
          <w:rFonts w:eastAsia="Times New Roman" w:cs="Times New Roman"/>
          <w:szCs w:val="24"/>
        </w:rPr>
        <w:t>κ.</w:t>
      </w:r>
      <w:r w:rsidRPr="000F5EAF">
        <w:rPr>
          <w:rFonts w:eastAsia="Times New Roman" w:cs="Times New Roman"/>
          <w:b/>
          <w:szCs w:val="24"/>
        </w:rPr>
        <w:t xml:space="preserve"> ΣΠΥ</w:t>
      </w:r>
      <w:r w:rsidRPr="000F5EAF">
        <w:rPr>
          <w:rFonts w:eastAsia="Times New Roman" w:cs="Times New Roman"/>
          <w:b/>
          <w:szCs w:val="24"/>
        </w:rPr>
        <w:t>ΡΙΔΩΝ ΛΥΚΟΥΔΗΣ</w:t>
      </w:r>
      <w:r>
        <w:rPr>
          <w:rFonts w:eastAsia="Times New Roman" w:cs="Times New Roman"/>
          <w:szCs w:val="24"/>
        </w:rPr>
        <w:t>)</w:t>
      </w:r>
    </w:p>
    <w:p w14:paraId="6EF9FD1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Είμαστε σε μία φάση που προκηρύσσουμε καινούργιες θέσεις, που υπάρχει ένα αίτημα ανανέωσης του ανθρώπινου δυναμικού συστήματος, που πρέπει να στείλουμε το σήμα στους νέους γιατρούς, όπως είπα και πριν, που είναι στο εξωτερικό ότι η χώρα αυτ</w:t>
      </w:r>
      <w:r>
        <w:rPr>
          <w:rFonts w:eastAsia="Times New Roman" w:cs="Times New Roman"/>
          <w:szCs w:val="24"/>
        </w:rPr>
        <w:t xml:space="preserve">ή μπορεί να τους δώσει την ευκαιρία μιας αξιοπρεπούς επαγγελματικής και επιστημονικής διεξόδου. </w:t>
      </w:r>
    </w:p>
    <w:p w14:paraId="6EF9FD2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Άρα, λοιπόν, είμαστε σε μία φάση που το σύστημα αρχίζει και προσλαμβάνει νέους γιατρούς. Θεωρώ ότι είναι μία αντιτιθέμενη με αυτή τη λογική τροπολογία. Δεν την</w:t>
      </w:r>
      <w:r>
        <w:rPr>
          <w:rFonts w:eastAsia="Times New Roman" w:cs="Times New Roman"/>
          <w:szCs w:val="24"/>
        </w:rPr>
        <w:t xml:space="preserve"> κάνουμε αποδεκτή. </w:t>
      </w:r>
    </w:p>
    <w:p w14:paraId="6EF9FD2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Αντίστοιχο αίτημα έχει κατατεθεί και για τους πανεπιστημιακούς γιατρούς και σε συνεννόηση με το Υπουργείο Παιδείας είναι επίσης αρνητική η παράταση του εργασιακού βίου πέραν του </w:t>
      </w:r>
      <w:r>
        <w:rPr>
          <w:rFonts w:eastAsia="Times New Roman" w:cs="Times New Roman"/>
          <w:szCs w:val="24"/>
        </w:rPr>
        <w:t>εξηκοστού εβδόμ</w:t>
      </w:r>
      <w:r>
        <w:rPr>
          <w:rFonts w:eastAsia="Times New Roman" w:cs="Times New Roman"/>
          <w:szCs w:val="24"/>
        </w:rPr>
        <w:t>ου έτους.</w:t>
      </w:r>
    </w:p>
    <w:p w14:paraId="6EF9FD2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9FD23"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9FD2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6EF9FD2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προχωρήσουμε με τις ομιλίες των Κοινοβουλευτικών Εκπροσώπων και των συναδέλφων ομιλητών. Θα ομιλούν ένας Κοινοβουλευτι</w:t>
      </w:r>
      <w:r>
        <w:rPr>
          <w:rFonts w:eastAsia="Times New Roman" w:cs="Times New Roman"/>
          <w:szCs w:val="24"/>
        </w:rPr>
        <w:t xml:space="preserve">κός Εκπρόσωπος και δύο ομιλητές. Θα προσπαθήσουμε να εξαντλήσουμε τον κατάλογο. Οι Κοινοβουλευτικοί Εκπρόσωποι έχουν τον λόγο για δώδεκα λεπτά και οι συνάδελφοι ομιλητές για επτά λεπτά. </w:t>
      </w:r>
    </w:p>
    <w:p w14:paraId="6EF9FD2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Ξεκινάμε με τη συνάδελφο κ. Νίκη Κεραμέως.</w:t>
      </w:r>
    </w:p>
    <w:p w14:paraId="6EF9FD2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Κατ</w:t>
      </w:r>
      <w:r>
        <w:rPr>
          <w:rFonts w:eastAsia="Times New Roman" w:cs="Times New Roman"/>
          <w:szCs w:val="24"/>
        </w:rPr>
        <w:t xml:space="preserve">ά παραβίαση του Κανονισμού. Έπρεπε να έχουν μιλήσει οι πρώτοι έξι ομιλητές και μετά ο Υπουργός. Απαράδεκτο, για άλλη μία φορά! </w:t>
      </w:r>
    </w:p>
    <w:p w14:paraId="6EF9FD28" w14:textId="77777777" w:rsidR="00FB7AA6" w:rsidRDefault="00C770F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Κυρία Κεραμέως, έχετε τον λόγο.</w:t>
      </w:r>
    </w:p>
    <w:p w14:paraId="6EF9FD2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κύριε Πρόεδρε.</w:t>
      </w:r>
    </w:p>
    <w:p w14:paraId="6EF9FD2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 xml:space="preserve">ελφοι, θεωρώ δείγμα πολιτικού πολιτισμού ότι κατά την επεξεργασία του παρόντος σχεδίου νόμου στην αρμόδια </w:t>
      </w:r>
      <w:r>
        <w:rPr>
          <w:rFonts w:eastAsia="Times New Roman" w:cs="Times New Roman"/>
          <w:szCs w:val="24"/>
        </w:rPr>
        <w:t>ε</w:t>
      </w:r>
      <w:r>
        <w:rPr>
          <w:rFonts w:eastAsia="Times New Roman" w:cs="Times New Roman"/>
          <w:szCs w:val="24"/>
        </w:rPr>
        <w:t xml:space="preserve">πιτροπή διαμορφώθηκε ένα κλίμα συναίνεσης τουλάχιστον γύρω από τη βασική κατεύθυνση, αλλά και την αναγκαιότητα του νομοσχεδίου. </w:t>
      </w:r>
    </w:p>
    <w:p w14:paraId="6EF9FD2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Θεωρώ δείγμα </w:t>
      </w:r>
      <w:r>
        <w:rPr>
          <w:rFonts w:eastAsia="Times New Roman" w:cs="Times New Roman"/>
          <w:szCs w:val="24"/>
        </w:rPr>
        <w:t>πολιτικού πολιτισμού ότι όλοι σε αυτή την Αίθουσα, καπνιστές και μη, συμφωνούμε ότι το κάπνισμα είναι ένας μείζων παράγοντας κινδύνου, ένα σοβαρό πρόβλημα δημόσιας υγείας και ότι οφείλουμε να νομοθετήσουμε κάθε ενέργεια για την καταπολέμησή του.</w:t>
      </w:r>
    </w:p>
    <w:p w14:paraId="6EF9FD2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Αναρωτιέμα</w:t>
      </w:r>
      <w:r>
        <w:rPr>
          <w:rFonts w:eastAsia="Times New Roman" w:cs="Times New Roman"/>
          <w:szCs w:val="24"/>
        </w:rPr>
        <w:t xml:space="preserve">ι όμως, κυρίες και κύριοι συνάδελφοι, τι αξία έχουν όλα αυτά, όταν ο Υπουργός, αρμόδιος για την προστασία της δημόσιας υγείας, καπνίζει στην αίθουσα συνεδριάσεων του Υπουργείου Υγείας και η σχετική φωτογραφία κάνει τον γύρο του διαδικτύου; </w:t>
      </w:r>
    </w:p>
    <w:p w14:paraId="6EF9FD2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Τι αξία έχουν ό</w:t>
      </w:r>
      <w:r>
        <w:rPr>
          <w:rFonts w:eastAsia="Times New Roman" w:cs="Times New Roman"/>
          <w:szCs w:val="24"/>
        </w:rPr>
        <w:t xml:space="preserve">λα αυτά –και τώρα απευθύνομαι σε όλες τις πτέρυγες του Κοινοβουλίου- όταν μέσα στο ίδιο το Κοινοβούλιο, στο Κοινοβούλιο που ψηφίστηκε ο αντικαπνιστικός νόμος, δεν εφαρμόζεται ο ίδιος αυτός νόμος; </w:t>
      </w:r>
    </w:p>
    <w:p w14:paraId="6EF9FD2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Και για να μιλήσουμε ανοιχτά, ξεκάθαρα, σταράτα, με εξαίρεσ</w:t>
      </w:r>
      <w:r>
        <w:rPr>
          <w:rFonts w:eastAsia="Times New Roman" w:cs="Times New Roman"/>
          <w:szCs w:val="24"/>
        </w:rPr>
        <w:t>η τ</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ίθουσ</w:t>
      </w:r>
      <w:r>
        <w:rPr>
          <w:rFonts w:eastAsia="Times New Roman" w:cs="Times New Roman"/>
          <w:szCs w:val="24"/>
        </w:rPr>
        <w:t>ες</w:t>
      </w:r>
      <w:r>
        <w:rPr>
          <w:rFonts w:eastAsia="Times New Roman" w:cs="Times New Roman"/>
          <w:szCs w:val="24"/>
        </w:rPr>
        <w:t xml:space="preserve"> της Ολομέλειας και των </w:t>
      </w:r>
      <w:r>
        <w:rPr>
          <w:rFonts w:eastAsia="Times New Roman" w:cs="Times New Roman"/>
          <w:szCs w:val="24"/>
        </w:rPr>
        <w:t>ε</w:t>
      </w:r>
      <w:r>
        <w:rPr>
          <w:rFonts w:eastAsia="Times New Roman" w:cs="Times New Roman"/>
          <w:szCs w:val="24"/>
        </w:rPr>
        <w:t xml:space="preserve">πιτροπών δεν υπάρχει σχεδόν κανένας χώρος εντός της Βουλής, στον οποίο να γίνεται σεβαστή η απαγόρευση του καπνίσματος. Εντευκτήριο, αίθουσες κομμάτων, γραμματείες, διάδρομοι, τουαλέτες, παντού τσιγάρο! </w:t>
      </w:r>
    </w:p>
    <w:p w14:paraId="6EF9FD2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πριν από μερικούς μήνες είχα την ευτυχία να είμαι έγκυος ούσα Βουλευτής. Με λύπη και απογοήτευση σάς καταθέτω ότι πάσχιζα να βρω χώρο εντός του Κοινοβουλίου, στον οποίο να μην αναγκαζόμουν να υποστώ και εγώ και το έμβρυο τον καπνό των καπν</w:t>
      </w:r>
      <w:r>
        <w:rPr>
          <w:rFonts w:eastAsia="Times New Roman" w:cs="Times New Roman"/>
          <w:szCs w:val="24"/>
        </w:rPr>
        <w:t xml:space="preserve">ιστών.  </w:t>
      </w:r>
    </w:p>
    <w:p w14:paraId="6EF9FD30" w14:textId="77777777" w:rsidR="00FB7AA6" w:rsidRDefault="00C770FE">
      <w:pPr>
        <w:spacing w:after="0" w:line="600" w:lineRule="auto"/>
        <w:jc w:val="both"/>
        <w:rPr>
          <w:rFonts w:eastAsia="Times New Roman" w:cs="Times New Roman"/>
          <w:szCs w:val="24"/>
        </w:rPr>
      </w:pPr>
      <w:r>
        <w:rPr>
          <w:rFonts w:eastAsia="Times New Roman" w:cs="Times New Roman"/>
          <w:szCs w:val="24"/>
        </w:rPr>
        <w:t>Πήγαινα από καρέκλα σε καρέκλα, από καναπέ σε καναπέ, γιατί όλο και κάποιος κάπνιζε δίπλα μου.</w:t>
      </w:r>
    </w:p>
    <w:p w14:paraId="6EF9FD3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Κυρίες και κύριοι, είναι θλιβερό, αλλά είναι και εξοργιστικό. Αν δεν εφαρμόσουμε εμείς πρώτα υποδειγματικά τους νόμους, πώς περιμένουμε από τους πολίτες</w:t>
      </w:r>
      <w:r>
        <w:rPr>
          <w:rFonts w:eastAsia="Times New Roman" w:cs="Times New Roman"/>
          <w:szCs w:val="24"/>
        </w:rPr>
        <w:t xml:space="preserve"> να το κάνουν;</w:t>
      </w:r>
    </w:p>
    <w:p w14:paraId="6EF9FD3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Και με αυτή την αφορμή, απευθύνω αίτημα προς το Προεδρείο της Βουλής για το αυτονόητο, να εφαρμόσει, επιτέλους, τον αντικαπνιστικό νόμο εντός της Βουλής. </w:t>
      </w:r>
    </w:p>
    <w:p w14:paraId="6EF9FD3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Κι έρχομαι τώρα στο νομοσχέδιο, αν και δεν έχω να προσθέσω πολλά, καθότι ο εισηγητής μ</w:t>
      </w:r>
      <w:r>
        <w:rPr>
          <w:rFonts w:eastAsia="Times New Roman" w:cs="Times New Roman"/>
          <w:szCs w:val="24"/>
        </w:rPr>
        <w:t xml:space="preserve">ας ανέλυσε σε βάθος τις παραμέτρους της ενσωμάτωσης στην ελληνική νομοθεσία της </w:t>
      </w:r>
      <w:r>
        <w:rPr>
          <w:rFonts w:eastAsia="Times New Roman" w:cs="Times New Roman"/>
          <w:szCs w:val="24"/>
        </w:rPr>
        <w:t>ο</w:t>
      </w:r>
      <w:r>
        <w:rPr>
          <w:rFonts w:eastAsia="Times New Roman" w:cs="Times New Roman"/>
          <w:szCs w:val="24"/>
        </w:rPr>
        <w:t>δηγίας 2014/40 του Ευρωπαϊκού Κοινοβουλίου και του Συμβουλίου της Ευρωπαϊκής Ένωσης, σχετικά με την κατασκευή, την παρουσίαση και την πώληση προϊόντων καπνού.</w:t>
      </w:r>
    </w:p>
    <w:p w14:paraId="6EF9FD3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Όπως όλοι ξέρουμ</w:t>
      </w:r>
      <w:r>
        <w:rPr>
          <w:rFonts w:eastAsia="Times New Roman" w:cs="Times New Roman"/>
          <w:szCs w:val="24"/>
        </w:rPr>
        <w:t>ε, υπήρχε μια παλαιότερη οδηγία, η 2001/37, η οποία έπρεπε να επικαιροποιηθεί. Κι έπρεπε να επικαιροποιηθεί, μεταξύ άλλων, γιατί υπήρξαν νέες επιστημονικές έρευνες που απέδειξαν τις δυσμενέστατες συνέπειες της χρήσης προϊόντων καπνού. Έπρεπε να επικαιροποι</w:t>
      </w:r>
      <w:r>
        <w:rPr>
          <w:rFonts w:eastAsia="Times New Roman" w:cs="Times New Roman"/>
          <w:szCs w:val="24"/>
        </w:rPr>
        <w:t>ηθεί, επειδή εμφανίστηκαν και διαδόθηκαν νέα προϊόντα, όπως είναι το ηλεκτρονικό τσιγάρο. Κι έπρεπε να επικαιροποιηθεί γιατί υπήρξαν έρευνες που αποδεικνύουν, ανάμεσα σε άλλα, ότι η αυστηροποίηση των κανόνων σχετικά με τη διαφήμιση και τη χρήση προϊόντων κ</w:t>
      </w:r>
      <w:r>
        <w:rPr>
          <w:rFonts w:eastAsia="Times New Roman" w:cs="Times New Roman"/>
          <w:szCs w:val="24"/>
        </w:rPr>
        <w:t>απνού έχει θετικές επιπτώσεις</w:t>
      </w:r>
      <w:r>
        <w:rPr>
          <w:rFonts w:eastAsia="Times New Roman" w:cs="Times New Roman"/>
          <w:szCs w:val="24"/>
        </w:rPr>
        <w:t>,</w:t>
      </w:r>
      <w:r>
        <w:rPr>
          <w:rFonts w:eastAsia="Times New Roman" w:cs="Times New Roman"/>
          <w:szCs w:val="24"/>
        </w:rPr>
        <w:t xml:space="preserve"> τόσο για την ατομική υγεία των καπνιστών και μη καπνιστών όσο και του συστήματος δημόσιας υγείας γενικότερα.</w:t>
      </w:r>
    </w:p>
    <w:p w14:paraId="6EF9FD3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Όποιοι και αν είναι οι λόγοι για τους οποίους κρίθηκε αναγκαία η αυστηροποίηση της σχετικής οδηγίας, πάνω απ’ όλα πρ</w:t>
      </w:r>
      <w:r>
        <w:rPr>
          <w:rFonts w:eastAsia="Times New Roman" w:cs="Times New Roman"/>
          <w:szCs w:val="24"/>
        </w:rPr>
        <w:t xml:space="preserve">οτάσσεται η υψηλή προτεραιότητα που οφείλουν να δίνουν οι κυβερνήσεις στην προστασία της δημόσιας υγείας. </w:t>
      </w:r>
    </w:p>
    <w:p w14:paraId="6EF9FD3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Δυστυχώς δεν μπορεί κανείς να ισχυριστεί κάτι τέτοιο για τη χώρα μας, τη στιγμή που έχουμε αντικαπνιστικό νόμο θεσπισμένο από το 2008 και οκτώ χρόνια</w:t>
      </w:r>
      <w:r>
        <w:rPr>
          <w:rFonts w:eastAsia="Times New Roman" w:cs="Times New Roman"/>
          <w:szCs w:val="24"/>
        </w:rPr>
        <w:t xml:space="preserve"> μετά δεν εφαρμόζεται σχεδόν πουθενά, ευτελίζοντας όχι μόνο το αγαθό της δημόσιας υγείας, αλλά και κάθε έννοια της έννομης τάξης. </w:t>
      </w:r>
    </w:p>
    <w:p w14:paraId="6EF9FD3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Είναι προσβλητικό για όλους μας τη στιγμή που όλες οι χώρες της Ευρώπης έχουν ενσωματώσει και έχουν εφαρμόσει- γιατί η εφαρμο</w:t>
      </w:r>
      <w:r>
        <w:rPr>
          <w:rFonts w:eastAsia="Times New Roman" w:cs="Times New Roman"/>
          <w:szCs w:val="24"/>
        </w:rPr>
        <w:t xml:space="preserve">γή είναι το κρίσιμο- την αντικαπνιστική νομοθεσία με αυστηρότητα, εμείς να κερδίζουμε διαρκώς αρνητικές πρωτιές. </w:t>
      </w:r>
    </w:p>
    <w:p w14:paraId="6EF9FD3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Θεωρώ σημαντικό από αυτό εδώ το Βήμα να ειπωθούν κάποιες αλήθειες, όπως αμείλικτα διατυπώνονται με τη δύναμη των αριθμών. Σύμφωνα με έρευνα το</w:t>
      </w:r>
      <w:r>
        <w:rPr>
          <w:rFonts w:eastAsia="Times New Roman" w:cs="Times New Roman"/>
          <w:szCs w:val="24"/>
        </w:rPr>
        <w:t xml:space="preserve">υ Ευρωβαρομέτρου του Μαΐου του 2015, η </w:t>
      </w:r>
      <w:r>
        <w:rPr>
          <w:rFonts w:eastAsia="Times New Roman" w:cs="Times New Roman"/>
          <w:szCs w:val="24"/>
        </w:rPr>
        <w:lastRenderedPageBreak/>
        <w:t>Ελλάδα έχει το υψηλότερο ποσοστό καπνιστών σε ευρωπαϊκό επίπεδο: 37%-38% έναντι 26%</w:t>
      </w:r>
      <w:r>
        <w:rPr>
          <w:rFonts w:eastAsia="Times New Roman" w:cs="Times New Roman"/>
          <w:szCs w:val="24"/>
        </w:rPr>
        <w:t>,</w:t>
      </w:r>
      <w:r>
        <w:rPr>
          <w:rFonts w:eastAsia="Times New Roman" w:cs="Times New Roman"/>
          <w:szCs w:val="24"/>
        </w:rPr>
        <w:t xml:space="preserve"> που είναι ο μέσος όρος της Ευρωπαϊκής Ένωσης.</w:t>
      </w:r>
    </w:p>
    <w:p w14:paraId="6EF9FD3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Δεύτερο στοιχείο: Το κάπνισμα ευθύνεται για περίπου επτακόσιες χιλιάδες πρόωρους θανάτ</w:t>
      </w:r>
      <w:r>
        <w:rPr>
          <w:rFonts w:eastAsia="Times New Roman" w:cs="Times New Roman"/>
          <w:szCs w:val="24"/>
        </w:rPr>
        <w:t xml:space="preserve">ους ετησίως στην Ευρωπαϊκή Ένωση. </w:t>
      </w:r>
    </w:p>
    <w:p w14:paraId="6EF9FD3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Τρίτο στοιχείο: Ένας στους τέσσερις περίπου θανάτους σε ανθρώπους πάνω από τριάντα πέντε χρόνων συνδέεται με το κάπνισμα. </w:t>
      </w:r>
    </w:p>
    <w:p w14:paraId="6EF9FD3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Τέταρτο στοιχείο: Περίπου το 90% των τακτικών καπνιστών άρχισε να καπνίζει πριν από την ηλικία των</w:t>
      </w:r>
      <w:r>
        <w:rPr>
          <w:rFonts w:eastAsia="Times New Roman" w:cs="Times New Roman"/>
          <w:szCs w:val="24"/>
        </w:rPr>
        <w:t xml:space="preserve"> δεκαοκτώ ετών. </w:t>
      </w:r>
    </w:p>
    <w:p w14:paraId="6EF9FD3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Πέμπτο στοιχείο: Ένα στα τρία παιδιά ηλικίας δώδεκα ως δεκαοκτώ ετών έχουν δοκιμάσει το κάπνισμα, ενώ ένα στα δέκα παιδιά της ίδιας ηλικίας όχι μόνο το έχουν δοκιμάσει, αλλά είναι ήδη εθισμένα στο κάπνισμα.</w:t>
      </w:r>
    </w:p>
    <w:p w14:paraId="6EF9FD3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οι αριθμοί αυτοί, κυρίες και κύριοι, δεν αποτυπώνουν μόνο τη βλάβη που προκαλεί το κάπνισμα στη δημόσια υγεία. Οι επιπτώσεις είναι δραματικές και στην οικονομία. </w:t>
      </w:r>
    </w:p>
    <w:p w14:paraId="6EF9FD3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Τα δημόσια συστήματα υγείας επιβαρύνονται με 25 δισεκατομμύρια ευρώ κάθε χρόνο εξαιτίας τ</w:t>
      </w:r>
      <w:r>
        <w:rPr>
          <w:rFonts w:eastAsia="Times New Roman" w:cs="Times New Roman"/>
          <w:szCs w:val="24"/>
        </w:rPr>
        <w:t>ου καπνίσματος, ποσό το οποίο ξεπερνά το 1,5% του ΑΕΠ, με το κόστος αυτό να παρουσιάζει αυξητική τάση κατά περίπου 2% ανά έτος. Στην Ελλάδα, κατά τη διάρκεια της κρίσης, υπάρχει επιβάρυνση 3,5 δισεκατομμυρίων ευρώ τον χρόνο εξαιτίας του καπνίσματος.</w:t>
      </w:r>
    </w:p>
    <w:p w14:paraId="6EF9FD3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απώλ</w:t>
      </w:r>
      <w:r>
        <w:rPr>
          <w:rFonts w:eastAsia="Times New Roman" w:cs="Times New Roman"/>
          <w:szCs w:val="24"/>
        </w:rPr>
        <w:t>εια της παραγωγικότητας στην Ευρωπαϊκή Ένωση λόγω του καπνίσματος αποτιμάται σε 8 δισεκατομμύρια ευρώ τον χρόνο και αυξάνεται επίσης με ετήσιο ρυθμό 2%. Και σταματώ εδώ.</w:t>
      </w:r>
    </w:p>
    <w:p w14:paraId="6EF9FD4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Επιτρέψτε μου μια αναφορά στην υπουργική τροπολογία, σύμφωνα με την οποία δίνεται η δυ</w:t>
      </w:r>
      <w:r>
        <w:rPr>
          <w:rFonts w:eastAsia="Times New Roman" w:cs="Times New Roman"/>
          <w:szCs w:val="24"/>
        </w:rPr>
        <w:t xml:space="preserve">νατότητα στο ΚΕΘΕΑ να συνεργάζεται με γιατρούς, νοσηλευτές, θεραπευτές, πρώην εξαρτημένους, για να καλύψει τις ανάγκες του σε προσωπικό. Επί της αρχής, δεν έχουμε αντίρρηση, καθώς πρέπει να λειτουργήσει απρόσκοπτα το ΚΕΘΕΑ. </w:t>
      </w:r>
    </w:p>
    <w:p w14:paraId="6EF9FD4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w:t>
      </w:r>
      <w:r>
        <w:rPr>
          <w:rFonts w:eastAsia="Times New Roman" w:cs="Times New Roman"/>
          <w:szCs w:val="24"/>
        </w:rPr>
        <w:t>νωρίζουμε όλοι πολύ καλά τους δημοσιονομικούς περιορισμούς και τους κανόνες που ισχύουν σχετικά με τις προσλήψεις στο δημόσιο. Και γνωρίζουμε όλοι σε αυτή την Αίθουσα τις δυνατότητες για νέες προσλήψεις και ότι αυτές είναι περιορισμένες, παρά το γεγονός ότ</w:t>
      </w:r>
      <w:r>
        <w:rPr>
          <w:rFonts w:eastAsia="Times New Roman" w:cs="Times New Roman"/>
          <w:szCs w:val="24"/>
        </w:rPr>
        <w:t>ι η έλλειψη προσωπικού, ειδικά στους φορείς υγείας, προκαλεί τεράστιες ανάγκες και δυσλειτουργίες</w:t>
      </w:r>
      <w:r>
        <w:rPr>
          <w:rFonts w:eastAsia="Times New Roman" w:cs="Times New Roman"/>
          <w:szCs w:val="24"/>
        </w:rPr>
        <w:t>,</w:t>
      </w:r>
      <w:r>
        <w:rPr>
          <w:rFonts w:eastAsia="Times New Roman" w:cs="Times New Roman"/>
          <w:szCs w:val="24"/>
        </w:rPr>
        <w:t xml:space="preserve"> που μπορούν να οδηγήσουν ακόμη και στην απώλεια ανθρώπινης ζωής, τη στιγμή που, από την άλλη, υπάρχουν υπηρεσίες του δημοσίου</w:t>
      </w:r>
      <w:r>
        <w:rPr>
          <w:rFonts w:eastAsia="Times New Roman" w:cs="Times New Roman"/>
          <w:szCs w:val="24"/>
        </w:rPr>
        <w:t>,</w:t>
      </w:r>
      <w:r>
        <w:rPr>
          <w:rFonts w:eastAsia="Times New Roman" w:cs="Times New Roman"/>
          <w:szCs w:val="24"/>
        </w:rPr>
        <w:t xml:space="preserve"> οι οποίες είναι υπερστελεχωμέν</w:t>
      </w:r>
      <w:r>
        <w:rPr>
          <w:rFonts w:eastAsia="Times New Roman" w:cs="Times New Roman"/>
          <w:szCs w:val="24"/>
        </w:rPr>
        <w:t>ες.</w:t>
      </w:r>
    </w:p>
    <w:p w14:paraId="6EF9FD4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Ωστόσο, κυρίες και κύριοι συνάδελφοι, εσείς εδώ και είκοσι μήνες που είστε στην εξουσία, δεν έχετε σταματήσει να προσλαμβάνετε κατά τρόπο άτακτο, απρογραμμάτιστο και κυρίως χωρίς προηγούμενη διερεύνηση αναγκών. Ποιος θα πληρώσει τον λογαριασμό που εσεί</w:t>
      </w:r>
      <w:r>
        <w:rPr>
          <w:rFonts w:eastAsia="Times New Roman" w:cs="Times New Roman"/>
          <w:szCs w:val="24"/>
        </w:rPr>
        <w:t xml:space="preserve">ς αυτή τη στιγμή φουσκώνετε τόσο γενναιόδωρα για να παραμείνετε αρεστοί σε κομματικές πελατείες; Το κυριότερο, πώς σκοπεύετε να καλυφθούν πραγματικές ανάγκες σε προσωπικό στη δημόσια υγεία, στη δημόσια παιδεία; Οι πραγματικές </w:t>
      </w:r>
      <w:r>
        <w:rPr>
          <w:rFonts w:eastAsia="Times New Roman" w:cs="Times New Roman"/>
          <w:szCs w:val="24"/>
        </w:rPr>
        <w:lastRenderedPageBreak/>
        <w:t>ανάγκες πώς θα καλυφθούν, όταν</w:t>
      </w:r>
      <w:r>
        <w:rPr>
          <w:rFonts w:eastAsia="Times New Roman" w:cs="Times New Roman"/>
          <w:szCs w:val="24"/>
        </w:rPr>
        <w:t xml:space="preserve"> έχετε ξοδέψει το </w:t>
      </w:r>
      <w:r>
        <w:rPr>
          <w:rFonts w:eastAsia="Times New Roman" w:cs="Times New Roman"/>
          <w:szCs w:val="24"/>
          <w:lang w:val="en-US"/>
        </w:rPr>
        <w:t>quota</w:t>
      </w:r>
      <w:r>
        <w:rPr>
          <w:rFonts w:eastAsia="Times New Roman" w:cs="Times New Roman"/>
          <w:szCs w:val="24"/>
        </w:rPr>
        <w:t xml:space="preserve"> των προσλήψεων για οριζόντιες επαναπροσλήψεις, για παράδειγμα, το 2015;</w:t>
      </w:r>
    </w:p>
    <w:p w14:paraId="6EF9FD4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Θα κλείσω και θα είμαι σύντομη, κύριε Πρόεδρε, με δύο σχόλια από την επικαιρότητα.</w:t>
      </w:r>
    </w:p>
    <w:p w14:paraId="6EF9FD4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Πρώτο σχόλιο: Κυρίες και κύριοι, δεν μπορώ παρά να κάνω μια σύντομη αναφορά σ</w:t>
      </w:r>
      <w:r>
        <w:rPr>
          <w:rFonts w:eastAsia="Times New Roman" w:cs="Times New Roman"/>
          <w:szCs w:val="24"/>
        </w:rPr>
        <w:t xml:space="preserve">ε όσα διημείφθησαν χθες στην </w:t>
      </w:r>
      <w:r>
        <w:rPr>
          <w:rFonts w:eastAsia="Times New Roman" w:cs="Times New Roman"/>
          <w:szCs w:val="24"/>
        </w:rPr>
        <w:t>εξεταστική ε</w:t>
      </w:r>
      <w:r>
        <w:rPr>
          <w:rFonts w:eastAsia="Times New Roman" w:cs="Times New Roman"/>
          <w:szCs w:val="24"/>
        </w:rPr>
        <w:t xml:space="preserve">πιτροπή για τη δανειοδότηση μέσων μαζικής ενημέρωσης. Τι αποκαλύφθηκε χθες στην </w:t>
      </w:r>
      <w:r>
        <w:rPr>
          <w:rFonts w:eastAsia="Times New Roman" w:cs="Times New Roman"/>
          <w:szCs w:val="24"/>
        </w:rPr>
        <w:t>εξεταστική επιτροπή</w:t>
      </w:r>
      <w:r>
        <w:rPr>
          <w:rFonts w:eastAsia="Times New Roman" w:cs="Times New Roman"/>
          <w:szCs w:val="24"/>
        </w:rPr>
        <w:t xml:space="preserve">; Από την κατάθεση του Διευθύνοντος Συμβούλου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προέκυψε ότι, πρώτον,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με καθημερινές πωλήσεις μόλις χίλια πεντακόσια φύλλα και με αρνητικό πιστωτικό παρελθόν -θυμίζω ότι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είχε κάνει στάση πληρωμών, διαγραφή χρεών, όλα αυτά επιβεβαιώθηκαν χθες από τον Διευθύνοντα Σύμβουλο της </w:t>
      </w:r>
      <w:r>
        <w:rPr>
          <w:rFonts w:eastAsia="Times New Roman" w:cs="Times New Roman"/>
          <w:szCs w:val="24"/>
        </w:rPr>
        <w:t>εφημερίδας «</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έλαβε δάνειο το 2009 </w:t>
      </w:r>
      <w:r>
        <w:rPr>
          <w:rFonts w:eastAsia="Times New Roman" w:cs="Times New Roman"/>
          <w:szCs w:val="24"/>
        </w:rPr>
        <w:t>1,2 εκατομμύρια ευρώ, το οποίο εν συνεχεία έγινε 1,5 εκατομμύριο ευρώ.</w:t>
      </w:r>
    </w:p>
    <w:p w14:paraId="6EF9FD4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Ερωτώ το εξής: Πώς πήρε το δάνειο αυτό; Το πήρε επί τη βάσει επιστολής του ΣΥΡΙΖΑ προς την τράπεζα, όχι εγγυητικής με τη νομική έννοια του όρου, αλλά επιστολής, η οποία τι έλεγε; Έλεγε </w:t>
      </w:r>
      <w:r>
        <w:rPr>
          <w:rFonts w:eastAsia="Times New Roman" w:cs="Times New Roman"/>
          <w:szCs w:val="24"/>
        </w:rPr>
        <w:t>ότι λίγο-</w:t>
      </w:r>
      <w:r>
        <w:rPr>
          <w:rFonts w:eastAsia="Times New Roman" w:cs="Times New Roman"/>
          <w:szCs w:val="24"/>
        </w:rPr>
        <w:lastRenderedPageBreak/>
        <w:t>πολύ ο ΣΥΡΙΖΑ είναι το αφεντικό και</w:t>
      </w:r>
      <w:r>
        <w:rPr>
          <w:rFonts w:eastAsia="Times New Roman" w:cs="Times New Roman"/>
          <w:szCs w:val="24"/>
        </w:rPr>
        <w:t>,</w:t>
      </w:r>
      <w:r>
        <w:rPr>
          <w:rFonts w:eastAsia="Times New Roman" w:cs="Times New Roman"/>
          <w:szCs w:val="24"/>
        </w:rPr>
        <w:t xml:space="preserve"> συνεπώς</w:t>
      </w:r>
      <w:r>
        <w:rPr>
          <w:rFonts w:eastAsia="Times New Roman" w:cs="Times New Roman"/>
          <w:szCs w:val="24"/>
        </w:rPr>
        <w:t>,</w:t>
      </w:r>
      <w:r>
        <w:rPr>
          <w:rFonts w:eastAsia="Times New Roman" w:cs="Times New Roman"/>
          <w:szCs w:val="24"/>
        </w:rPr>
        <w:t xml:space="preserve"> είναι η λεγόμενη «δήλωση πατρωνίας», ότι δηλαδή το αφεντικό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είναι ο ΣΥΡΙΖΑ.</w:t>
      </w:r>
    </w:p>
    <w:p w14:paraId="6EF9FD4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Δεύτερο στοιχείο που αποκαλύφθηκε χθες είναι το εξής.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με καθημερινές πωλήσεις μόλις χιλίων πεντακοσίων </w:t>
      </w:r>
      <w:r>
        <w:rPr>
          <w:rFonts w:eastAsia="Times New Roman" w:cs="Times New Roman"/>
          <w:szCs w:val="24"/>
        </w:rPr>
        <w:t>φύλλων, έλαβε διαφήμιση από τράπεζες ύψους 470.000 ευρώ.</w:t>
      </w:r>
    </w:p>
    <w:p w14:paraId="6EF9FD4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Τρίτο στοιχείο: Ο Διευθύνων Σύμβουλος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αρνήθηκε κατ’ επανάληψη να αποκαλύψει το όνομα του φυσικού προσώπου που κρύβεται πίσω από </w:t>
      </w:r>
      <w:r>
        <w:rPr>
          <w:rFonts w:eastAsia="Times New Roman" w:cs="Times New Roman"/>
          <w:szCs w:val="24"/>
          <w:lang w:val="en-GB"/>
        </w:rPr>
        <w:t>offshore</w:t>
      </w:r>
      <w:r>
        <w:rPr>
          <w:rFonts w:eastAsia="Times New Roman" w:cs="Times New Roman"/>
          <w:szCs w:val="24"/>
        </w:rPr>
        <w:t xml:space="preserve"> εταιρεία</w:t>
      </w:r>
      <w:r>
        <w:rPr>
          <w:rFonts w:eastAsia="Times New Roman" w:cs="Times New Roman"/>
          <w:szCs w:val="24"/>
        </w:rPr>
        <w:t>,</w:t>
      </w:r>
      <w:r>
        <w:rPr>
          <w:rFonts w:eastAsia="Times New Roman" w:cs="Times New Roman"/>
          <w:szCs w:val="24"/>
        </w:rPr>
        <w:t xml:space="preserve"> η οποία εντοπίστηκε στο μετοχολόγιο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Μάλιστα, είπε ο εκπρόσωπος της </w:t>
      </w:r>
      <w:r>
        <w:rPr>
          <w:rFonts w:eastAsia="Times New Roman" w:cs="Times New Roman"/>
          <w:szCs w:val="24"/>
        </w:rPr>
        <w:t>εφημερίδας:</w:t>
      </w:r>
      <w:r>
        <w:rPr>
          <w:rFonts w:eastAsia="Times New Roman" w:cs="Times New Roman"/>
          <w:szCs w:val="24"/>
        </w:rPr>
        <w:t xml:space="preserve"> «Δεν λέω το όνομα για να μη γίνει θόρυβος».</w:t>
      </w:r>
    </w:p>
    <w:p w14:paraId="6EF9FD4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Διερωτώμαι, κυρίες και κύριοι συνάδελφοι: Τι έχει να κρύψει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Γιατί έχει να γίνει θόρυβος, αν αποκαλυφθεί αυτό το όνομα του φυσικού προσώπου που κρύβετα</w:t>
      </w:r>
      <w:r>
        <w:rPr>
          <w:rFonts w:eastAsia="Times New Roman" w:cs="Times New Roman"/>
          <w:szCs w:val="24"/>
        </w:rPr>
        <w:t xml:space="preserve">ι πίσω από </w:t>
      </w:r>
      <w:r>
        <w:rPr>
          <w:rFonts w:eastAsia="Times New Roman" w:cs="Times New Roman"/>
          <w:szCs w:val="24"/>
          <w:lang w:val="en-GB"/>
        </w:rPr>
        <w:t>offshore</w:t>
      </w:r>
      <w:r>
        <w:rPr>
          <w:rFonts w:eastAsia="Times New Roman" w:cs="Times New Roman"/>
          <w:szCs w:val="24"/>
        </w:rPr>
        <w:t xml:space="preserve"> μέσου μαζικής ενημέρωσης;</w:t>
      </w:r>
    </w:p>
    <w:p w14:paraId="6EF9FD4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Τελευταίο στοιχείο που αποκαλύφθηκε, πολύ σημαντικό, είναι το εξής: Αποκαλύφθηκε ότι ο ΣΥΡΙΖΑ στηρίζει οικονομικά την εφημερίδα μέσα από την κρατική του χρηματοδότηση και αυτό, κυρίες και κύριοι του ΣΥΡΙΖΑ, συν</w:t>
      </w:r>
      <w:r>
        <w:rPr>
          <w:rFonts w:eastAsia="Times New Roman" w:cs="Times New Roman"/>
          <w:szCs w:val="24"/>
        </w:rPr>
        <w:t>ιστά κατάφωρη παραβίαση του ν.4304/2014. Κοιτάξτε το, είναι το άρθρο 1. Τι λέει αυτό το άρθρο; Λέει ότι, όταν το κόμμα χρηματοδοτείται από το κράτος, τα χρήματα αυτά μπορεί να τα δαπανά για τους εξής σκοπούς</w:t>
      </w:r>
      <w:r>
        <w:rPr>
          <w:rFonts w:eastAsia="Times New Roman" w:cs="Times New Roman"/>
          <w:szCs w:val="24"/>
        </w:rPr>
        <w:t>:</w:t>
      </w:r>
      <w:r>
        <w:rPr>
          <w:rFonts w:eastAsia="Times New Roman" w:cs="Times New Roman"/>
          <w:szCs w:val="24"/>
        </w:rPr>
        <w:t xml:space="preserve"> για λειτουργικές δαπάνες, για εκλογικές δαπάνες</w:t>
      </w:r>
      <w:r>
        <w:rPr>
          <w:rFonts w:eastAsia="Times New Roman" w:cs="Times New Roman"/>
          <w:szCs w:val="24"/>
        </w:rPr>
        <w:t>, για επιστημονικούς και για επιμορφωτικούς σκοπούς. Δεν μπορεί να δίνει τα χρήματα που πληρώνουν οι Έλληνες φορολογούμενοι στα κόμματα για να επενδύει σε μέσα μαζικής επικοινωνίας.</w:t>
      </w:r>
    </w:p>
    <w:p w14:paraId="6EF9FD4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Κυρίες και κύριοι, φαίνεται τελικά ότι το τρίγωνο-μοντέλο της διαπλοκής ΜΜ</w:t>
      </w:r>
      <w:r>
        <w:rPr>
          <w:rFonts w:eastAsia="Times New Roman" w:cs="Times New Roman"/>
          <w:szCs w:val="24"/>
        </w:rPr>
        <w:t>Ε, τράπεζες καλά κρατεί στον ΣΥΡΙΖΑ.</w:t>
      </w:r>
    </w:p>
    <w:p w14:paraId="6EF9FD4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Ένα δεύτερο σχόλιο θα κάνω και θα κλείσω, κύριε Πρόεδρε, από την επικαιρότητα. Την περασμένη εβδομάδα ψηφίστηκε στη ζούλα -αν μου επιτρέπετε τον όρο- με νομοτεχνική βελτίωση της τελευταίας στιγμής στο νομοσχέδιο του Υπο</w:t>
      </w:r>
      <w:r>
        <w:rPr>
          <w:rFonts w:eastAsia="Times New Roman" w:cs="Times New Roman"/>
          <w:szCs w:val="24"/>
        </w:rPr>
        <w:t xml:space="preserve">υργείου Παιδείας, μια διάταξη με την οποία δινόταν η δυνατότητα σε </w:t>
      </w:r>
      <w:r>
        <w:rPr>
          <w:rFonts w:eastAsia="Times New Roman" w:cs="Times New Roman"/>
          <w:szCs w:val="24"/>
        </w:rPr>
        <w:lastRenderedPageBreak/>
        <w:t>μέλη ΕΤΕΠ και ΕΔΙΠ να γίνουν λέκτορες με κλειστές διαδικασίες, ενάντια δηλαδή σε αυτά που προβλέπονται κανονικά για την αναγόρευση λεκτόρων και καθηγητών. Ξεσηκώθηκε η Αντιπολίτευση, ξεσηκώ</w:t>
      </w:r>
      <w:r>
        <w:rPr>
          <w:rFonts w:eastAsia="Times New Roman" w:cs="Times New Roman"/>
          <w:szCs w:val="24"/>
        </w:rPr>
        <w:t>θηκε η ακαδημαϊκή κοινότητα και τι διαβάζουμε σήμερα; Διαβάζουμε σήμερα ότι η αρμόδια Υπουργός έδωσε εντολή να παγώσει η εφαρμογή αυτού του νόμου που ψηφίστηκε μόλις την περασμένη εβδομάδα.</w:t>
      </w:r>
    </w:p>
    <w:p w14:paraId="6EF9FD4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Ερωτώ, κυρίες και κύριοι συνάδελφοι: Έτσι νομοθετείτε; Είναι αυτός</w:t>
      </w:r>
      <w:r>
        <w:rPr>
          <w:rFonts w:eastAsia="Times New Roman" w:cs="Times New Roman"/>
          <w:szCs w:val="24"/>
        </w:rPr>
        <w:t xml:space="preserve"> τρόπος νομοθέτησης; Είναι αυτός τρόπος διακυβέρνησης; Ψηφίζετε και ξεψηφίζετε ανάλογα με τις αντιδράσεις;</w:t>
      </w:r>
    </w:p>
    <w:p w14:paraId="6EF9FD4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9FD4E" w14:textId="77777777" w:rsidR="00FB7AA6" w:rsidRDefault="00C770FE">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EF9FD4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Κεραμέως.</w:t>
      </w:r>
    </w:p>
    <w:p w14:paraId="6EF9FD5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είπατε ότι θέλετε να κάνετε νομοτεχνικές βελτιώσεις τώρα;</w:t>
      </w:r>
    </w:p>
    <w:p w14:paraId="6EF9FD5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Πρόεδρε, τις καταθέτω. Είναι επτά νομοτεχνικές βελτιώσεις. Τη μία την ανέπτυξα προηγουμένως. Για την άλλη έχω πάρει υπ’ όψιν μου δύο παρατηρήσεις </w:t>
      </w:r>
      <w:r>
        <w:rPr>
          <w:rFonts w:eastAsia="Times New Roman" w:cs="Times New Roman"/>
          <w:szCs w:val="24"/>
        </w:rPr>
        <w:lastRenderedPageBreak/>
        <w:t>που είχε κάν</w:t>
      </w:r>
      <w:r>
        <w:rPr>
          <w:rFonts w:eastAsia="Times New Roman" w:cs="Times New Roman"/>
          <w:szCs w:val="24"/>
        </w:rPr>
        <w:t>ει ο κ. Γιόγιακας στη συζήτηση στην Επιτροπή Κοινωνικών Υποθέσεων. Είναι φραστικές βελτιώσεις. Θα τις δείτε τις αλλαγές, δεν είναι κάτι το ιδιαίτερο.</w:t>
      </w:r>
    </w:p>
    <w:p w14:paraId="6EF9FD5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Επίσης, επαναφέραμε μία πρόταση που μας είχε κάνει η </w:t>
      </w:r>
      <w:r>
        <w:rPr>
          <w:rFonts w:eastAsia="Times New Roman" w:cs="Times New Roman"/>
          <w:szCs w:val="24"/>
        </w:rPr>
        <w:t>κεντρική νομοπαρασκευαστική επιτροπ</w:t>
      </w:r>
      <w:r>
        <w:rPr>
          <w:rFonts w:eastAsia="Times New Roman" w:cs="Times New Roman"/>
          <w:szCs w:val="24"/>
        </w:rPr>
        <w:t>ή. Επαναφέραμε αυτ</w:t>
      </w:r>
      <w:r>
        <w:rPr>
          <w:rFonts w:eastAsia="Times New Roman" w:cs="Times New Roman"/>
          <w:szCs w:val="24"/>
        </w:rPr>
        <w:t>ή τη ρύθμιση, παρ’ ότι υπήρξε μία σύσταση να απαλειφθεί μία παράγραφος.</w:t>
      </w:r>
    </w:p>
    <w:p w14:paraId="6EF9FD5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Αυτό που είναι σημαντικό είναι το εξής: Σ</w:t>
      </w:r>
      <w:r>
        <w:rPr>
          <w:rFonts w:eastAsia="Times New Roman" w:cs="Times New Roman"/>
          <w:szCs w:val="24"/>
        </w:rPr>
        <w:t>ε</w:t>
      </w:r>
      <w:r>
        <w:rPr>
          <w:rFonts w:eastAsia="Times New Roman" w:cs="Times New Roman"/>
          <w:szCs w:val="24"/>
        </w:rPr>
        <w:t xml:space="preserve"> αυτή την πενταμελή </w:t>
      </w:r>
      <w:r>
        <w:rPr>
          <w:rFonts w:eastAsia="Times New Roman" w:cs="Times New Roman"/>
          <w:szCs w:val="24"/>
        </w:rPr>
        <w:t>ε</w:t>
      </w:r>
      <w:r>
        <w:rPr>
          <w:rFonts w:eastAsia="Times New Roman" w:cs="Times New Roman"/>
          <w:szCs w:val="24"/>
        </w:rPr>
        <w:t xml:space="preserve">πιτροπή υπήρξε μία επιφύλαξη σχετικά με το πώς θα συγκροτηθεί η </w:t>
      </w:r>
      <w:r>
        <w:rPr>
          <w:rFonts w:eastAsia="Times New Roman" w:cs="Times New Roman"/>
          <w:szCs w:val="24"/>
        </w:rPr>
        <w:t>επ</w:t>
      </w:r>
      <w:r>
        <w:rPr>
          <w:rFonts w:eastAsia="Times New Roman" w:cs="Times New Roman"/>
          <w:szCs w:val="24"/>
        </w:rPr>
        <w:t>ιτροπή</w:t>
      </w:r>
      <w:r>
        <w:rPr>
          <w:rFonts w:eastAsia="Times New Roman" w:cs="Times New Roman"/>
          <w:szCs w:val="24"/>
        </w:rPr>
        <w:t>,</w:t>
      </w:r>
      <w:r>
        <w:rPr>
          <w:rFonts w:eastAsia="Times New Roman" w:cs="Times New Roman"/>
          <w:szCs w:val="24"/>
        </w:rPr>
        <w:t xml:space="preserve"> εάν ο ΕΟΦ ή η Πνευμονολογική Εταιρεία δεν ορίσο</w:t>
      </w:r>
      <w:r>
        <w:rPr>
          <w:rFonts w:eastAsia="Times New Roman" w:cs="Times New Roman"/>
          <w:szCs w:val="24"/>
        </w:rPr>
        <w:t>υν εκπροσώπους και, ενδεχομένως, να υπάρξει καθυστέρηση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EF9FD5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Προσθέτουμε, λοιπόν, ένα εδάφιο που λέει ότι εάν δεν οριστούν απ’ αυτούς τους αρμόδιους φορείς, τότε ο Υπουργός Υγείας ορίζει επιπλέον αυτά τα πρόσωπα, έναν υπάλληλο του ΕΟΦ με αντίστοιχο γνωσ</w:t>
      </w:r>
      <w:r>
        <w:rPr>
          <w:rFonts w:eastAsia="Times New Roman" w:cs="Times New Roman"/>
          <w:szCs w:val="24"/>
        </w:rPr>
        <w:t>τικό αντικείμενο –να έχει, δηλαδή, ελεγκτική εμπειρία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έναν πνευμονολόγο </w:t>
      </w:r>
      <w:r>
        <w:rPr>
          <w:rFonts w:eastAsia="Times New Roman" w:cs="Times New Roman"/>
          <w:szCs w:val="24"/>
        </w:rPr>
        <w:t>δ</w:t>
      </w:r>
      <w:r>
        <w:rPr>
          <w:rFonts w:eastAsia="Times New Roman" w:cs="Times New Roman"/>
          <w:szCs w:val="24"/>
        </w:rPr>
        <w:t xml:space="preserve">ιευθυντή του ΕΣΥ </w:t>
      </w:r>
      <w:r>
        <w:rPr>
          <w:rFonts w:eastAsia="Times New Roman" w:cs="Times New Roman"/>
          <w:szCs w:val="24"/>
        </w:rPr>
        <w:lastRenderedPageBreak/>
        <w:t>ή έναν πνευμονολόγο μέλος ΔΕΠ, σε περίπτωση που υπάρξει για κάποιο</w:t>
      </w:r>
      <w:r>
        <w:rPr>
          <w:rFonts w:eastAsia="Times New Roman" w:cs="Times New Roman"/>
          <w:szCs w:val="24"/>
        </w:rPr>
        <w:t>ν</w:t>
      </w:r>
      <w:r>
        <w:rPr>
          <w:rFonts w:eastAsia="Times New Roman" w:cs="Times New Roman"/>
          <w:szCs w:val="24"/>
        </w:rPr>
        <w:t xml:space="preserve"> λόγο μία δυσκολία συγκρότησης της </w:t>
      </w:r>
      <w:r>
        <w:rPr>
          <w:rFonts w:eastAsia="Times New Roman" w:cs="Times New Roman"/>
          <w:szCs w:val="24"/>
        </w:rPr>
        <w:t>ε</w:t>
      </w:r>
      <w:r>
        <w:rPr>
          <w:rFonts w:eastAsia="Times New Roman" w:cs="Times New Roman"/>
          <w:szCs w:val="24"/>
        </w:rPr>
        <w:t>πιτροπής, οπότε παρέλκει και το θέμα της καθυστέρηση</w:t>
      </w:r>
      <w:r>
        <w:rPr>
          <w:rFonts w:eastAsia="Times New Roman" w:cs="Times New Roman"/>
          <w:szCs w:val="24"/>
        </w:rPr>
        <w:t xml:space="preserve">ς στη συγκρότηση και διεκπεραίωση της διαδικασίας και της αδειοδότησης. </w:t>
      </w:r>
    </w:p>
    <w:p w14:paraId="6EF9FD5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βασικές αλλαγές. Τις καταθέτω για τα Πρακτικά. </w:t>
      </w:r>
    </w:p>
    <w:p w14:paraId="6EF9FD56" w14:textId="77777777" w:rsidR="00FB7AA6" w:rsidRDefault="00C770FE">
      <w:pPr>
        <w:spacing w:after="0" w:line="600" w:lineRule="auto"/>
        <w:ind w:firstLine="720"/>
        <w:jc w:val="both"/>
        <w:rPr>
          <w:rFonts w:eastAsia="Times New Roman" w:cs="Times New Roman"/>
        </w:rPr>
      </w:pPr>
      <w:r>
        <w:rPr>
          <w:rFonts w:eastAsia="Times New Roman" w:cs="Times New Roman"/>
        </w:rPr>
        <w:t>(Στο σημείο αυτό ο Υπουργός Υγείας κ. Ανδρέας Ξανθός</w:t>
      </w:r>
      <w:r>
        <w:rPr>
          <w:rFonts w:eastAsia="Times New Roman" w:cs="Times New Roman"/>
        </w:rPr>
        <w:t xml:space="preserve"> καταθέτει για τα Πρακτικά τις προαναφερθείσες νομοτεχνικές βελτιώσεις, οι οποίες έχουν ως εξής:</w:t>
      </w:r>
    </w:p>
    <w:p w14:paraId="6EF9FD57" w14:textId="77777777" w:rsidR="00FB7AA6" w:rsidRDefault="00C770FE">
      <w:pPr>
        <w:spacing w:after="0" w:line="600" w:lineRule="auto"/>
        <w:ind w:firstLine="720"/>
        <w:jc w:val="center"/>
        <w:rPr>
          <w:rFonts w:eastAsia="Times New Roman" w:cs="Times New Roman"/>
          <w:color w:val="FF0000"/>
          <w:szCs w:val="24"/>
        </w:rPr>
      </w:pPr>
      <w:r w:rsidRPr="0033132E">
        <w:rPr>
          <w:rFonts w:eastAsia="Times New Roman" w:cs="Times New Roman"/>
          <w:color w:val="FF0000"/>
          <w:szCs w:val="24"/>
        </w:rPr>
        <w:t>ΑΛΛΑΓΗ ΣΕΛΙΔΑΣ</w:t>
      </w:r>
    </w:p>
    <w:p w14:paraId="6EF9FD58"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(Να μπουν οι σελ. 208-209</w:t>
      </w:r>
      <w:r w:rsidRPr="0033132E">
        <w:rPr>
          <w:rFonts w:eastAsia="Times New Roman" w:cs="Times New Roman"/>
          <w:szCs w:val="24"/>
        </w:rPr>
        <w:t>)</w:t>
      </w:r>
    </w:p>
    <w:p w14:paraId="6EF9FD59" w14:textId="77777777" w:rsidR="00FB7AA6" w:rsidRDefault="00C770FE">
      <w:pPr>
        <w:spacing w:after="0" w:line="600" w:lineRule="auto"/>
        <w:ind w:firstLine="720"/>
        <w:jc w:val="center"/>
        <w:rPr>
          <w:rFonts w:eastAsia="Times New Roman" w:cs="Times New Roman"/>
          <w:szCs w:val="24"/>
        </w:rPr>
      </w:pPr>
      <w:r w:rsidRPr="0033132E">
        <w:rPr>
          <w:rFonts w:eastAsia="Times New Roman" w:cs="Times New Roman"/>
          <w:color w:val="FF0000"/>
          <w:szCs w:val="24"/>
        </w:rPr>
        <w:t>ΑΛΛΑΓΗ ΣΕΛΙΔΑΣ</w:t>
      </w:r>
    </w:p>
    <w:p w14:paraId="6EF9FD5A" w14:textId="77777777" w:rsidR="00FB7AA6" w:rsidRDefault="00C770FE">
      <w:pPr>
        <w:spacing w:after="0"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w:t>
      </w:r>
      <w:r>
        <w:rPr>
          <w:rFonts w:eastAsia="Times New Roman"/>
          <w:bCs/>
        </w:rPr>
        <w:t xml:space="preserve">Η συνάδελφος </w:t>
      </w:r>
      <w:r>
        <w:rPr>
          <w:rFonts w:eastAsia="Times New Roman"/>
          <w:bCs/>
        </w:rPr>
        <w:t>κ.</w:t>
      </w:r>
      <w:r>
        <w:rPr>
          <w:rFonts w:eastAsia="Times New Roman"/>
          <w:bCs/>
        </w:rPr>
        <w:t xml:space="preserve"> Μερόπη Τζούφη από τον ΣΥΡΙΖΑ έχει τον λόγο για επτά λεπτά.</w:t>
      </w:r>
    </w:p>
    <w:p w14:paraId="6EF9FD5B" w14:textId="77777777" w:rsidR="00FB7AA6" w:rsidRDefault="00C770FE">
      <w:pPr>
        <w:spacing w:after="0" w:line="600" w:lineRule="auto"/>
        <w:ind w:firstLine="720"/>
        <w:jc w:val="both"/>
        <w:rPr>
          <w:rFonts w:eastAsia="Times New Roman"/>
          <w:bCs/>
        </w:rPr>
      </w:pPr>
      <w:r>
        <w:rPr>
          <w:rFonts w:eastAsia="Times New Roman"/>
          <w:b/>
          <w:bCs/>
        </w:rPr>
        <w:lastRenderedPageBreak/>
        <w:t>ΜΕΡΟΠΗ ΤΖΟΥΦΗ:</w:t>
      </w:r>
      <w:r>
        <w:rPr>
          <w:rFonts w:eastAsia="Times New Roman"/>
          <w:bCs/>
        </w:rPr>
        <w:t xml:space="preserve"> Κύριε Πρόεδρε, κύριε Υπουργέ, κυρίες και κύριοι συνάδελφοι, παρ’ ότι επικράτησε σήμερα ένα κλίμα συναίνεσης, αφού βρέθηκα στο Βήμα μετά την Κοινοβουλευτική Εκπρόσωπο της Νέας Δημοκρ</w:t>
      </w:r>
      <w:r>
        <w:rPr>
          <w:rFonts w:eastAsia="Times New Roman"/>
          <w:bCs/>
        </w:rPr>
        <w:t>ατίας –στα λεχθέντα της, προφανώς, θα απαντήσει ο δικός μας Κοινοβουλευτικός Εκπρόσωπος- απλώς εισαγωγικά θα ήθελα να πω την ελληνική παροιμία «Φωνάζει ο κλέφτης, για να φοβηθεί ο νοικοκύρης».</w:t>
      </w:r>
    </w:p>
    <w:p w14:paraId="6EF9FD5C" w14:textId="77777777" w:rsidR="00FB7AA6" w:rsidRDefault="00C770FE">
      <w:pPr>
        <w:spacing w:after="0" w:line="600" w:lineRule="auto"/>
        <w:ind w:firstLine="720"/>
        <w:jc w:val="both"/>
        <w:rPr>
          <w:rFonts w:eastAsia="Times New Roman"/>
          <w:bCs/>
        </w:rPr>
      </w:pPr>
      <w:r>
        <w:rPr>
          <w:rFonts w:eastAsia="Times New Roman"/>
          <w:b/>
          <w:bCs/>
        </w:rPr>
        <w:t xml:space="preserve">ΔΗΜΗΤΡΙΟΣ ΚΥΡΙΑΖΙΔΗΣ: </w:t>
      </w:r>
      <w:r>
        <w:rPr>
          <w:rFonts w:eastAsia="Times New Roman"/>
          <w:bCs/>
        </w:rPr>
        <w:t xml:space="preserve">Για ποιο πράγμα; </w:t>
      </w:r>
    </w:p>
    <w:p w14:paraId="6EF9FD5D" w14:textId="77777777" w:rsidR="00FB7AA6" w:rsidRDefault="00C770FE">
      <w:pPr>
        <w:spacing w:after="0" w:line="600" w:lineRule="auto"/>
        <w:ind w:firstLine="720"/>
        <w:jc w:val="both"/>
        <w:rPr>
          <w:rFonts w:eastAsia="Times New Roman"/>
          <w:bCs/>
        </w:rPr>
      </w:pPr>
      <w:r>
        <w:rPr>
          <w:rFonts w:eastAsia="Times New Roman"/>
          <w:b/>
          <w:bCs/>
        </w:rPr>
        <w:t xml:space="preserve">ΜΕΡΟΠΗ ΤΖΟΥΦΗ: </w:t>
      </w:r>
      <w:r>
        <w:rPr>
          <w:rFonts w:eastAsia="Times New Roman"/>
          <w:bCs/>
        </w:rPr>
        <w:t>Θα ήθελα</w:t>
      </w:r>
      <w:r>
        <w:rPr>
          <w:rFonts w:eastAsia="Times New Roman"/>
          <w:bCs/>
        </w:rPr>
        <w:t xml:space="preserve"> να κάνω δύο μικρά ενδεικτικά σχόλια. Η Νέα Δημοκρατία είναι εκείνο το κόμμα που χρωστά και έχει δανειστεί πάνω από 200.000.000 ευρώ –αντίστοιχα και πολύ περισσότερα έχει δανειστεί και το κόμμα του ΠΑΣΟΚ- τα οποία, προφανώς, δεν γνωρίζει κανείς πότε θα απο</w:t>
      </w:r>
      <w:r>
        <w:rPr>
          <w:rFonts w:eastAsia="Times New Roman"/>
          <w:bCs/>
        </w:rPr>
        <w:t xml:space="preserve">πληρωθούν. Βεβαίως, δεν έχει δώσει και απάντηση για το απλήρωτο δάνειο της οικογένειας Μητσοτάκη προς την Τράπεζα Πειραιώς από τον </w:t>
      </w:r>
      <w:r>
        <w:rPr>
          <w:rFonts w:eastAsia="Times New Roman"/>
          <w:bCs/>
        </w:rPr>
        <w:t>«</w:t>
      </w:r>
      <w:r>
        <w:rPr>
          <w:rFonts w:eastAsia="Times New Roman"/>
          <w:bCs/>
        </w:rPr>
        <w:t>ΚΗΡΥΚΑ ΧΑΝΙΩΝ</w:t>
      </w:r>
      <w:r>
        <w:rPr>
          <w:rFonts w:eastAsia="Times New Roman"/>
          <w:bCs/>
        </w:rPr>
        <w:t>»</w:t>
      </w:r>
      <w:r>
        <w:rPr>
          <w:rFonts w:eastAsia="Times New Roman"/>
          <w:bCs/>
        </w:rPr>
        <w:t xml:space="preserve">, στον οποίο είναι μέτοχος ο νυν Πρόεδρος της Νέας Δημοκρατίας. </w:t>
      </w:r>
    </w:p>
    <w:p w14:paraId="6EF9FD5E" w14:textId="77777777" w:rsidR="00FB7AA6" w:rsidRDefault="00C770FE">
      <w:pPr>
        <w:spacing w:after="0" w:line="600" w:lineRule="auto"/>
        <w:ind w:firstLine="720"/>
        <w:jc w:val="both"/>
        <w:rPr>
          <w:rFonts w:eastAsia="Times New Roman"/>
          <w:bCs/>
        </w:rPr>
      </w:pPr>
      <w:r>
        <w:rPr>
          <w:rFonts w:eastAsia="Times New Roman"/>
          <w:bCs/>
        </w:rPr>
        <w:lastRenderedPageBreak/>
        <w:t>Επαναλαμβάνω ότι δεν είναι αυτός ο σκοπός της</w:t>
      </w:r>
      <w:r>
        <w:rPr>
          <w:rFonts w:eastAsia="Times New Roman"/>
          <w:bCs/>
        </w:rPr>
        <w:t xml:space="preserve"> ομιλίας μου και προχωρώ στο καθαυτό σκέλος, στο σημερινό νομοσχέδιο του Υπουργείου Υγείας. </w:t>
      </w:r>
    </w:p>
    <w:p w14:paraId="6EF9FD5F" w14:textId="77777777" w:rsidR="00FB7AA6" w:rsidRDefault="00C770FE">
      <w:pPr>
        <w:spacing w:after="0" w:line="600" w:lineRule="auto"/>
        <w:ind w:firstLine="720"/>
        <w:jc w:val="both"/>
        <w:rPr>
          <w:rFonts w:eastAsia="Times New Roman"/>
          <w:bCs/>
        </w:rPr>
      </w:pPr>
      <w:r>
        <w:rPr>
          <w:rFonts w:eastAsia="Times New Roman"/>
          <w:bCs/>
        </w:rPr>
        <w:t>Προφανώς θα επαναλάβω κάποια πράγματα που ήδη έχουν ειπωθεί. Είναι ένα νομοσχέδιο που αφορά την παραγωγή και διακίνηση καπνικών προϊόντων, δηλαδή ενός σημαντικού τ</w:t>
      </w:r>
      <w:r>
        <w:rPr>
          <w:rFonts w:eastAsia="Times New Roman"/>
          <w:bCs/>
        </w:rPr>
        <w:t>ομέα της ελληνικής κοινωνίας. Κάνει προσπάθεια για την καταπολέμηση του λαθρεμπορίου, καθιερώνει –νομίζω και με τις νομοτεχνικές βελτιώσεις που έκανε δεκτές ο Υπουργός- ένα ισορροπημένο, αξιόπιστο και πλήρες σύστημα αδειοδότησης, παρά τις διατυπωθείσες αντ</w:t>
      </w:r>
      <w:r>
        <w:rPr>
          <w:rFonts w:eastAsia="Times New Roman"/>
          <w:bCs/>
        </w:rPr>
        <w:t>ιρρήσεις και επιφυλάξεις περί γραφειοκρατίας,  ενώ επιχειρεί και τον ορθό έλεγχο διακίνησης των καπνικών και του εξοπλισμού παραγωγής.</w:t>
      </w:r>
    </w:p>
    <w:p w14:paraId="6EF9FD60" w14:textId="77777777" w:rsidR="00FB7AA6" w:rsidRDefault="00C770FE">
      <w:pPr>
        <w:spacing w:after="0" w:line="600" w:lineRule="auto"/>
        <w:ind w:firstLine="720"/>
        <w:jc w:val="both"/>
        <w:rPr>
          <w:rFonts w:eastAsia="Times New Roman"/>
          <w:bCs/>
        </w:rPr>
      </w:pPr>
      <w:r>
        <w:rPr>
          <w:rFonts w:eastAsia="Times New Roman"/>
          <w:bCs/>
        </w:rPr>
        <w:t xml:space="preserve">Όμως, εκείνο στο οποίο θέλω κυρίως να αναφερθώ είναι οι διατάξεις που αναφέρονται στη σφαίρα της προστασίας της δημόσιας </w:t>
      </w:r>
      <w:r>
        <w:rPr>
          <w:rFonts w:eastAsia="Times New Roman"/>
          <w:bCs/>
        </w:rPr>
        <w:t xml:space="preserve">υγείας, δηλαδή στο ενεργητικό και παθητικό κάπνισμα, με επέκταση κατ’ εξοχήν στο ηλεκτρονικό τσιγάρο, όπου αυτή η νομοθέτηση αποτελεί, ουσιαστικά, όπως είπε και ο Υπουργός, υιοθέτηση σχετικής ευρωπαϊκής </w:t>
      </w:r>
      <w:r>
        <w:rPr>
          <w:rFonts w:eastAsia="Times New Roman"/>
          <w:bCs/>
        </w:rPr>
        <w:t>ο</w:t>
      </w:r>
      <w:r>
        <w:rPr>
          <w:rFonts w:eastAsia="Times New Roman"/>
          <w:bCs/>
        </w:rPr>
        <w:t>δηγίας.</w:t>
      </w:r>
    </w:p>
    <w:p w14:paraId="6EF9FD61" w14:textId="77777777" w:rsidR="00FB7AA6" w:rsidRDefault="00C770FE">
      <w:pPr>
        <w:spacing w:after="0" w:line="600" w:lineRule="auto"/>
        <w:ind w:firstLine="720"/>
        <w:jc w:val="both"/>
        <w:rPr>
          <w:rFonts w:eastAsia="Times New Roman"/>
          <w:bCs/>
        </w:rPr>
      </w:pPr>
      <w:r>
        <w:rPr>
          <w:rFonts w:eastAsia="Times New Roman"/>
          <w:bCs/>
        </w:rPr>
        <w:lastRenderedPageBreak/>
        <w:t>Λόγω της ιατρικής μου ιδιότητας, θα μου επιτ</w:t>
      </w:r>
      <w:r>
        <w:rPr>
          <w:rFonts w:eastAsia="Times New Roman"/>
          <w:bCs/>
        </w:rPr>
        <w:t>ρέψετε, όπως είπα και πριν, να εστιάσω κυρίως σ’ αυτή την κατεύθυνση. Είναι γνωστές οι πολύ μεγάλες επιπτώσεις σε σοβαρά χρόνια προβλήματα και ασθένειες για τους καπνιστές, καθώς και η αυξημένη θνησιμότητα. Ήδη ειπώθηκε ότι είμαστε η πρώτη χώρα καπνιστών σ</w:t>
      </w:r>
      <w:r>
        <w:rPr>
          <w:rFonts w:eastAsia="Times New Roman"/>
          <w:bCs/>
        </w:rPr>
        <w:t xml:space="preserve">την Ευρώπη, με το 1/3 του πληθυσμού μας να καπνίζει, κυρίως άνδρες, αλλά, δυστυχώς, με διαρκώς αυξανόμενη τη συμμετοχή των γυναικών, ενώ η απαγόρευση σε συγκεκριμένους κλειστούς χώρους καταστρατηγείται συστηματικά. </w:t>
      </w:r>
    </w:p>
    <w:p w14:paraId="6EF9FD62" w14:textId="77777777" w:rsidR="00FB7AA6" w:rsidRDefault="00C770FE">
      <w:pPr>
        <w:spacing w:after="0" w:line="600" w:lineRule="auto"/>
        <w:ind w:firstLine="720"/>
        <w:jc w:val="both"/>
        <w:rPr>
          <w:rFonts w:eastAsia="Times New Roman"/>
          <w:bCs/>
        </w:rPr>
      </w:pPr>
      <w:r>
        <w:rPr>
          <w:rFonts w:eastAsia="Times New Roman"/>
          <w:bCs/>
        </w:rPr>
        <w:t>Μία σημαντική παράμετρος, την οποία θέλω</w:t>
      </w:r>
      <w:r>
        <w:rPr>
          <w:rFonts w:eastAsia="Times New Roman"/>
          <w:bCs/>
        </w:rPr>
        <w:t xml:space="preserve"> να αναδείξω γιατί νομίζω ότι συστηματικά υποβαθμίζεται και πήρε πολλά χρόνια για να αναδειχθούν οι σοβαρές της επιπτώσεις, είναι το παθητικό κάπνισμα. Σαν παιδίατρος και παιδονευρολόγος, σας αναφέρω ενδεικτικά –το είχα πει και στις </w:t>
      </w:r>
      <w:r>
        <w:rPr>
          <w:rFonts w:eastAsia="Times New Roman"/>
          <w:bCs/>
        </w:rPr>
        <w:t>ε</w:t>
      </w:r>
      <w:r>
        <w:rPr>
          <w:rFonts w:eastAsia="Times New Roman"/>
          <w:bCs/>
        </w:rPr>
        <w:t>πιτροπές- ότι το κάπνι</w:t>
      </w:r>
      <w:r>
        <w:rPr>
          <w:rFonts w:eastAsia="Times New Roman"/>
          <w:bCs/>
        </w:rPr>
        <w:t xml:space="preserve">σμα κατά τη διάρκεια της εγκυμοσύνης έχει συσχετιστεί με αυξημένο κίνδυνο αποβολών, πρόωρου τοκετού, ελλιποβαρών νεογνών, ενώ αποδεδειγμένα οδηγεί σε σοβαρή μικροκεφαλία, με αποτέλεσμα τη </w:t>
      </w:r>
      <w:r>
        <w:rPr>
          <w:rFonts w:eastAsia="Times New Roman"/>
          <w:bCs/>
        </w:rPr>
        <w:lastRenderedPageBreak/>
        <w:t>γέννηση παιδιών με πολύ αυξημένο κίνδυνο νευροαναπτυξιακών προβλημάτ</w:t>
      </w:r>
      <w:r>
        <w:rPr>
          <w:rFonts w:eastAsia="Times New Roman"/>
          <w:bCs/>
        </w:rPr>
        <w:t xml:space="preserve">ων, λιγότερο ή περισσότερο σοβαρών. </w:t>
      </w:r>
    </w:p>
    <w:p w14:paraId="6EF9FD63" w14:textId="77777777" w:rsidR="00FB7AA6" w:rsidRDefault="00C770FE">
      <w:pPr>
        <w:spacing w:after="0" w:line="600" w:lineRule="auto"/>
        <w:ind w:firstLine="720"/>
        <w:jc w:val="both"/>
        <w:rPr>
          <w:rFonts w:eastAsia="Times New Roman"/>
          <w:bCs/>
        </w:rPr>
      </w:pPr>
      <w:r>
        <w:rPr>
          <w:rFonts w:eastAsia="Times New Roman"/>
          <w:bCs/>
        </w:rPr>
        <w:t>Επιπρόσθετα, η έκθεση στο παθητικό κάπνισμα των γονιών στη νεογνική και βρεφική ηλικία αυξάνει τον κίνδυνο αιφνιδίου θανάτου, σοβαρών λοιμώξεων του ανώτερου και κατώτερου αναπνευστικού, εμφάνισης ή επιδείνωσης του βρογχ</w:t>
      </w:r>
      <w:r>
        <w:rPr>
          <w:rFonts w:eastAsia="Times New Roman"/>
          <w:bCs/>
        </w:rPr>
        <w:t>ικού άσθματος, νευροαναπτυξιακών προβλημάτων και άλλα.</w:t>
      </w:r>
    </w:p>
    <w:p w14:paraId="6EF9FD6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Πιο μακροπρόθεσμα φαίνεται ότι αυξάνει σε ποσοστό 20% την πιθανότητα  για μεταγενέστερη εμφάνιση καρδιοπαθειών, πνευμονοπαθειών και διαφόρων τύπων καρκίνων. Γι’ αυτό και βιβλιογραφικά αναφέρεται το πολ</w:t>
      </w:r>
      <w:r>
        <w:rPr>
          <w:rFonts w:eastAsia="Times New Roman" w:cs="Times New Roman"/>
          <w:szCs w:val="24"/>
        </w:rPr>
        <w:t xml:space="preserve">ύ δραματικό νούμερο ότι εκατόν πενήντα χιλιάδες παιδιά πεθαίνουν ετησίως από το παθητικό κάπνισμα. </w:t>
      </w:r>
    </w:p>
    <w:p w14:paraId="6EF9FD6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 σε αυτό βάλει κανείς και τα στοιχεία του ΠΟΥ από έρευνα σε εκατόν ενενήντα δύο χώρες, θα δει ότι τα νούμερα αυξάνουν δραματικά, καθώς ο αριθμός των θανάτ</w:t>
      </w:r>
      <w:r>
        <w:rPr>
          <w:rFonts w:eastAsia="Times New Roman" w:cs="Times New Roman"/>
          <w:szCs w:val="24"/>
        </w:rPr>
        <w:t xml:space="preserve">ων των ενηλίκων από παθητικό κάπνισμα αγγίζει τους εξακόσιους χιλιάδες ετησίως. </w:t>
      </w:r>
    </w:p>
    <w:p w14:paraId="6EF9FD6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Και, δυστυχώς, έχουμε και τα ελληνικά στοιχεία ότι το 28% των Ελλήνων εκτίθεται σε παθητικό κάπνισμα στο σπίτι, ενώ το 79% -προσέξτε!- υποχρεώνεται να καπνίζει τον καπνό των ά</w:t>
      </w:r>
      <w:r>
        <w:rPr>
          <w:rFonts w:eastAsia="Times New Roman" w:cs="Times New Roman"/>
          <w:szCs w:val="24"/>
        </w:rPr>
        <w:t xml:space="preserve">λλων σε δημόσιους χώρους, όπως στην εργασία και σε χώρους διασκέδασης.  </w:t>
      </w:r>
    </w:p>
    <w:p w14:paraId="6EF9FD6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Συνεπώς στόχος μας -ειπώθηκε από πολλούς- πρέπει να είναι η τήρηση του υπάρχοντος νόμου που παραβιάζεται συστηματικά σε δημόσιους, ιδιωτικούς και κλειστούς χώρους, πιθανόν και με αυστ</w:t>
      </w:r>
      <w:r>
        <w:rPr>
          <w:rFonts w:eastAsia="Times New Roman" w:cs="Times New Roman"/>
          <w:szCs w:val="24"/>
        </w:rPr>
        <w:t xml:space="preserve">ηροποίηση του πλαισίου του -και συμφωνήσαμε ότι θα αποτελέσει θέμα μιας ξεχωριστής συζήτησης- όπως βεβαίως και η αλλαγή της κουλτούρας και του επιπέδου συνείδησης γύρω από το κάπνισμα καθαυτό. </w:t>
      </w:r>
    </w:p>
    <w:p w14:paraId="6EF9FD6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 δηλαδή, θεωρούμε ότι μόνο με την ποινικοποίηση και την απα</w:t>
      </w:r>
      <w:r>
        <w:rPr>
          <w:rFonts w:eastAsia="Times New Roman" w:cs="Times New Roman"/>
          <w:szCs w:val="24"/>
        </w:rPr>
        <w:t xml:space="preserve">γόρευση του καπνίσματος στους κλειστούς χώρους θα λύσουμε το πρόβλημα, τότε το στοίχημα δεν θα κερδηθεί. Θα πρέπει να επικεντρωθούμε στη συνέχιση και στη διεύρυνση μιας σοβαρής αντικαπνιστικής καμπάνιας με έμφαση και στην απεξάρτηση, σεβόμενοι φυσικά τους </w:t>
      </w:r>
      <w:r>
        <w:rPr>
          <w:rFonts w:eastAsia="Times New Roman" w:cs="Times New Roman"/>
          <w:szCs w:val="24"/>
        </w:rPr>
        <w:t xml:space="preserve">εξαρτημένους καπνιστές που διατηρούν το ιδιωτικό δικαίωμα στην </w:t>
      </w:r>
      <w:r>
        <w:rPr>
          <w:rFonts w:eastAsia="Times New Roman" w:cs="Times New Roman"/>
          <w:szCs w:val="24"/>
        </w:rPr>
        <w:lastRenderedPageBreak/>
        <w:t>επιλογή τους με διαθεσιμότητα ειδικών ιατρείων, αλλά και αξιόπιστων μεθόδων και προσβάσιμων προϊόντων. Και υπάρχουν σοβαρές προσπάθειες στην κατεύθυνση αυτή. Όμως, πρωτίστως θα γίνει με πριμοδό</w:t>
      </w:r>
      <w:r>
        <w:rPr>
          <w:rFonts w:eastAsia="Times New Roman" w:cs="Times New Roman"/>
          <w:szCs w:val="24"/>
        </w:rPr>
        <w:t xml:space="preserve">τηση της πρόληψης, ώστε να μπορούμε να λέμε ότι έχουμε μια επιτυχημένη πολιτική απέναντι στο κάπνισμα και στις καταστροφικές του συνέπειες. </w:t>
      </w:r>
    </w:p>
    <w:p w14:paraId="6EF9FD6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Και στο σημείο αυτό, πρέπει να πούμε για τα ελπιδοφόρα στοιχεία της ΕΛΣΤΑΤ που δείχνουν ότι τα τελευταία επτά χρόνι</w:t>
      </w:r>
      <w:r>
        <w:rPr>
          <w:rFonts w:eastAsia="Times New Roman" w:cs="Times New Roman"/>
          <w:szCs w:val="24"/>
        </w:rPr>
        <w:t xml:space="preserve">α έχουν μειωθεί κατά 14% οι σταθεροί καπνιστές και κατά 13% οι περιστασιακοί, ενώ είναι πολύ ενδιαφέρον ότι η ηλικιακή ομάδα των </w:t>
      </w:r>
      <w:r>
        <w:rPr>
          <w:rFonts w:eastAsia="Times New Roman" w:cs="Times New Roman"/>
          <w:szCs w:val="24"/>
        </w:rPr>
        <w:t>δεκαέξι</w:t>
      </w:r>
      <w:r>
        <w:rPr>
          <w:rFonts w:eastAsia="Times New Roman" w:cs="Times New Roman"/>
          <w:szCs w:val="24"/>
        </w:rPr>
        <w:t xml:space="preserve"> έως </w:t>
      </w:r>
      <w:r>
        <w:rPr>
          <w:rFonts w:eastAsia="Times New Roman" w:cs="Times New Roman"/>
          <w:szCs w:val="24"/>
        </w:rPr>
        <w:t>είκοσι τεσσάρων</w:t>
      </w:r>
      <w:r>
        <w:rPr>
          <w:rFonts w:eastAsia="Times New Roman" w:cs="Times New Roman"/>
          <w:szCs w:val="24"/>
        </w:rPr>
        <w:t xml:space="preserve"> ετών παρουσιάζει μείωση κατά 33% από το 2009, ενώ από την άλλη μεριά τα ίδια στοιχεία δείχνουν πολύ</w:t>
      </w:r>
      <w:r>
        <w:rPr>
          <w:rFonts w:eastAsia="Times New Roman" w:cs="Times New Roman"/>
          <w:szCs w:val="24"/>
        </w:rPr>
        <w:t xml:space="preserve"> μεγάλη αύξηση στο παθητικό κάπνισμα. </w:t>
      </w:r>
    </w:p>
    <w:p w14:paraId="6EF9FD6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Και έρχομαι τώρα στο ηλεκτρονικό τσιγάρο, το οποίο έχει ήδη κατακτήσει ένα σημαντικό μερίδιο της αγοράς και διαφημίζεται ως η υγιεινή εναλλακτική του συμβατικού καπνίσματος. Ωστόσο, όλο και περισσότερες μελέτες αμφισβ</w:t>
      </w:r>
      <w:r>
        <w:rPr>
          <w:rFonts w:eastAsia="Times New Roman" w:cs="Times New Roman"/>
          <w:szCs w:val="24"/>
        </w:rPr>
        <w:t xml:space="preserve">ητούν την άποψη αυτή επισημαίνοντας μια σειρά από κινδύνους που σχετίζονται </w:t>
      </w:r>
      <w:r>
        <w:rPr>
          <w:rFonts w:eastAsia="Times New Roman" w:cs="Times New Roman"/>
          <w:szCs w:val="24"/>
        </w:rPr>
        <w:lastRenderedPageBreak/>
        <w:t xml:space="preserve">τόσο με τη βραχυπρόθεσμη, αλλά κυρίως με τη μακροχρόνια χρήση των συγκεκριμένων συσκευών ατμίσματος. </w:t>
      </w:r>
    </w:p>
    <w:p w14:paraId="6EF9FD6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Επιπλέον, οι αναφερόμενες θετικές επιδράσεις του ηλεκτρονικού τσιγάρου στη δια</w:t>
      </w:r>
      <w:r>
        <w:rPr>
          <w:rFonts w:eastAsia="Times New Roman" w:cs="Times New Roman"/>
          <w:szCs w:val="24"/>
        </w:rPr>
        <w:t>κοπή του κανονικού βρίσκονται υπό σοβαρή αμφισβήτηση. Δεν αποτελεί εγκεκριμένη επιστημονική μέθοδο απεξάρτησης, όπως κατατέθηκε και από όλες τις επιστημονικές εταιρείες</w:t>
      </w:r>
      <w:r>
        <w:rPr>
          <w:rFonts w:eastAsia="Times New Roman" w:cs="Times New Roman"/>
          <w:szCs w:val="24"/>
        </w:rPr>
        <w:t>,</w:t>
      </w:r>
      <w:r>
        <w:rPr>
          <w:rFonts w:eastAsia="Times New Roman" w:cs="Times New Roman"/>
          <w:szCs w:val="24"/>
        </w:rPr>
        <w:t xml:space="preserve"> που συμμετείχαν, αλλά και από τα διεθνή δεδομένα. </w:t>
      </w:r>
    </w:p>
    <w:p w14:paraId="6EF9FD6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το άτμισμα ως προσομοίωση τ</w:t>
      </w:r>
      <w:r>
        <w:rPr>
          <w:rFonts w:eastAsia="Times New Roman" w:cs="Times New Roman"/>
          <w:szCs w:val="24"/>
        </w:rPr>
        <w:t>ης καπνιστικής συμπεριφοράς μπορεί να αποτελέσει</w:t>
      </w:r>
      <w:r>
        <w:rPr>
          <w:rFonts w:eastAsia="Times New Roman" w:cs="Times New Roman"/>
          <w:szCs w:val="24"/>
        </w:rPr>
        <w:t>,</w:t>
      </w:r>
      <w:r>
        <w:rPr>
          <w:rFonts w:eastAsia="Times New Roman" w:cs="Times New Roman"/>
          <w:szCs w:val="24"/>
        </w:rPr>
        <w:t xml:space="preserve"> ιδιαίτερα για νέους ανθρώπους</w:t>
      </w:r>
      <w:r>
        <w:rPr>
          <w:rFonts w:eastAsia="Times New Roman" w:cs="Times New Roman"/>
          <w:szCs w:val="24"/>
        </w:rPr>
        <w:t>,</w:t>
      </w:r>
      <w:r>
        <w:rPr>
          <w:rFonts w:eastAsia="Times New Roman" w:cs="Times New Roman"/>
          <w:szCs w:val="24"/>
        </w:rPr>
        <w:t xml:space="preserve"> εναλλακτική επιλογή. Και υπάρχουν πρόσφατες μελέτες, δηλαδή σημείο εκκίνησης της καπνιστικής κουλτούρας, του εθισμού στη νικοτίνη και αφετηρία της εξάρτησης</w:t>
      </w:r>
      <w:r>
        <w:rPr>
          <w:rFonts w:eastAsia="Times New Roman" w:cs="Times New Roman"/>
          <w:szCs w:val="24"/>
        </w:rPr>
        <w:t>,</w:t>
      </w:r>
      <w:r>
        <w:rPr>
          <w:rFonts w:eastAsia="Times New Roman" w:cs="Times New Roman"/>
          <w:szCs w:val="24"/>
        </w:rPr>
        <w:t xml:space="preserve"> τόσο σε επίπεδο κοινωνικής συμπεριφοράς όσο και σε επίπεδο βιοχημικής πραγματικότητας. </w:t>
      </w:r>
    </w:p>
    <w:p w14:paraId="6EF9FD6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Υπήρξαν φωνές που μας κατηγόρησαν ότι είμαστε πολύ αυστηροί στην απαγόρευση της ατμίσματος στο</w:t>
      </w:r>
      <w:r>
        <w:rPr>
          <w:rFonts w:eastAsia="Times New Roman" w:cs="Times New Roman"/>
          <w:szCs w:val="24"/>
        </w:rPr>
        <w:t>ν</w:t>
      </w:r>
      <w:r>
        <w:rPr>
          <w:rFonts w:eastAsia="Times New Roman" w:cs="Times New Roman"/>
          <w:szCs w:val="24"/>
        </w:rPr>
        <w:t xml:space="preserve"> δημόσιο χώρο. Όμως, πρόσφατες μελέτες καταλήγουν ότι η χρήση ηλεκτρονικ</w:t>
      </w:r>
      <w:r>
        <w:rPr>
          <w:rFonts w:eastAsia="Times New Roman" w:cs="Times New Roman"/>
          <w:szCs w:val="24"/>
        </w:rPr>
        <w:t xml:space="preserve">ών τσιγάρων προκαλεί εκπομπές αερολυμάτων, αρωματικών ουσιών, βαρέων μετάλλων, μεταλλικών νανοσωματιδίων και νικοτίνης. </w:t>
      </w:r>
    </w:p>
    <w:p w14:paraId="6EF9FD6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Άρα το άτμισμα σε κλειστό χώρο αποτελεί μια νέα πηγή ρυπογόνων χημικών ουσιών</w:t>
      </w:r>
      <w:r>
        <w:rPr>
          <w:rFonts w:eastAsia="Times New Roman" w:cs="Times New Roman"/>
          <w:szCs w:val="24"/>
        </w:rPr>
        <w:t>,</w:t>
      </w:r>
      <w:r>
        <w:rPr>
          <w:rFonts w:eastAsia="Times New Roman" w:cs="Times New Roman"/>
          <w:szCs w:val="24"/>
        </w:rPr>
        <w:t xml:space="preserve"> που βεβαίως απαιτούνται και άλλες μελέτες για να αποδειχ</w:t>
      </w:r>
      <w:r>
        <w:rPr>
          <w:rFonts w:eastAsia="Times New Roman" w:cs="Times New Roman"/>
          <w:szCs w:val="24"/>
        </w:rPr>
        <w:t xml:space="preserve">θεί, όπως άλλωστε έγινε -και πήρε πολλά χρόνια- για το κλασικό παθητικό κάπνισμα. </w:t>
      </w:r>
    </w:p>
    <w:p w14:paraId="6EF9FD6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F9FD7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w:t>
      </w:r>
      <w:r>
        <w:rPr>
          <w:rFonts w:eastAsia="Times New Roman" w:cs="Times New Roman"/>
          <w:szCs w:val="24"/>
        </w:rPr>
        <w:t xml:space="preserve">πως </w:t>
      </w:r>
      <w:r>
        <w:rPr>
          <w:rFonts w:eastAsia="Times New Roman" w:cs="Times New Roman"/>
          <w:szCs w:val="24"/>
        </w:rPr>
        <w:t>το νομοσχέδιο του Υπουργείου Υγείας κινείται στον άξονα της διασφάλισης της δημόσιας υγείας και όχι, όπως υποστηρίχθηκε -ευτυχώς από λίγους- στις επιτροπές και στα μέσα μαζικής ενημέρωσης, στον άξονα της τακτοποίησης της μιας ή της άλλης δέσμης επιχειρηματ</w:t>
      </w:r>
      <w:r>
        <w:rPr>
          <w:rFonts w:eastAsia="Times New Roman" w:cs="Times New Roman"/>
          <w:szCs w:val="24"/>
        </w:rPr>
        <w:t xml:space="preserve">ικών συμφερόντων. </w:t>
      </w:r>
    </w:p>
    <w:p w14:paraId="6EF9FD7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Ακριβώς, λοιπόν, επειδή το πρόβλημα είναι πολύ σοβαρό και χρήζει περισσότερης και σε βάθος μελέτης,  μέχρι να υπάρξουν τεκμηριωμένες αποδείξεις για την επικινδυνότητα ή μη του ηλεκτρονικού τσιγάρου, αποφασίσαμε να αυστηροποιήσουμε το πλα</w:t>
      </w:r>
      <w:r>
        <w:rPr>
          <w:rFonts w:eastAsia="Times New Roman" w:cs="Times New Roman"/>
          <w:szCs w:val="24"/>
        </w:rPr>
        <w:t xml:space="preserve">ίσιο των διατάξεων. </w:t>
      </w:r>
    </w:p>
    <w:p w14:paraId="6EF9FD7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Για μας, αγαπητοί συνάδελφοι, η δημόσια υγεία αποτελεί προτεραιότητα. Μάλιστα, ορισμένοι από εμάς την υπηρετήσαμε έμπρακτα για σειρά δεκαετιών. Και περισσότερο η εμπειρία μας, παρά η πολιτική μας άποψη, υπαγορεύει πως το πολυπαραγοντικ</w:t>
      </w:r>
      <w:r>
        <w:rPr>
          <w:rFonts w:eastAsia="Times New Roman" w:cs="Times New Roman"/>
          <w:szCs w:val="24"/>
        </w:rPr>
        <w:t xml:space="preserve">ό αυτό πρόβλημα πρέπει να αντιμετωπίζεται πολυδιάστατα με παρεμβάσεις που να διαμορφώνουν ένα ενιαίο πλαίσιο από την πρόληψη ως την απεξάρτηση. </w:t>
      </w:r>
    </w:p>
    <w:p w14:paraId="6EF9FD73"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Σ</w:t>
      </w:r>
      <w:r>
        <w:rPr>
          <w:rFonts w:eastAsia="Times New Roman" w:cs="Times New Roman"/>
          <w:color w:val="000000"/>
          <w:szCs w:val="24"/>
        </w:rPr>
        <w:t xml:space="preserve">ε αυτή τη κατεύθυνση θα προχωρήσουμε, επανασυγκροτώντας την </w:t>
      </w:r>
      <w:r>
        <w:rPr>
          <w:rFonts w:eastAsia="Times New Roman" w:cs="Times New Roman"/>
          <w:color w:val="000000"/>
          <w:szCs w:val="24"/>
        </w:rPr>
        <w:t>πρωτοβάθμια φροντίδα υγείας</w:t>
      </w:r>
      <w:r>
        <w:rPr>
          <w:rFonts w:eastAsia="Times New Roman" w:cs="Times New Roman"/>
          <w:color w:val="000000"/>
          <w:szCs w:val="24"/>
        </w:rPr>
        <w:t xml:space="preserve"> -μία από τις επόμενες </w:t>
      </w:r>
      <w:r>
        <w:rPr>
          <w:rFonts w:eastAsia="Times New Roman" w:cs="Times New Roman"/>
          <w:color w:val="000000"/>
          <w:szCs w:val="24"/>
        </w:rPr>
        <w:t>νομοθετικές πρωτοβουλίες του Υπουργείου και της Κυβέρνησ</w:t>
      </w:r>
      <w:r>
        <w:rPr>
          <w:rFonts w:eastAsia="Times New Roman" w:cs="Times New Roman"/>
          <w:color w:val="000000"/>
          <w:szCs w:val="24"/>
        </w:rPr>
        <w:t>ή</w:t>
      </w:r>
      <w:r>
        <w:rPr>
          <w:rFonts w:eastAsia="Times New Roman" w:cs="Times New Roman"/>
          <w:color w:val="000000"/>
          <w:szCs w:val="24"/>
        </w:rPr>
        <w:t xml:space="preserve">ς μας συνολικά- παρέχοντας με συντεταγμένο και οργανωμένο τρόπο την απαραίτητη ιατρική γνώση και κάλυψη στον ελληνικό πληθυσμό, σε ένα ζήτημα -όχι το μόνο, υπάρχουν κι άλλα- σημαντικό και απειλητικό </w:t>
      </w:r>
      <w:r>
        <w:rPr>
          <w:rFonts w:eastAsia="Times New Roman" w:cs="Times New Roman"/>
          <w:color w:val="000000"/>
          <w:szCs w:val="24"/>
        </w:rPr>
        <w:t xml:space="preserve">για τον άνθρωπο και το περιβάλλον του. </w:t>
      </w:r>
    </w:p>
    <w:p w14:paraId="6EF9FD74" w14:textId="77777777" w:rsidR="00FB7AA6" w:rsidRDefault="00C770FE">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Σας ευχαριστώ πολύ. </w:t>
      </w:r>
    </w:p>
    <w:p w14:paraId="6EF9FD75"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9FD76"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6EF9FD77" w14:textId="77777777" w:rsidR="00FB7AA6" w:rsidRDefault="00C770FE">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η Διαρκής Επιτροπή Δη</w:t>
      </w:r>
      <w:r>
        <w:rPr>
          <w:rFonts w:eastAsia="Times New Roman" w:cs="Times New Roman"/>
          <w:szCs w:val="24"/>
        </w:rPr>
        <w:t xml:space="preserve">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κθεσ</w:t>
      </w:r>
      <w:r>
        <w:rPr>
          <w:rFonts w:eastAsia="Times New Roman" w:cs="Times New Roman"/>
          <w:szCs w:val="24"/>
        </w:rPr>
        <w:t>ή</w:t>
      </w:r>
      <w:r>
        <w:rPr>
          <w:rFonts w:eastAsia="Times New Roman" w:cs="Times New Roman"/>
          <w:szCs w:val="24"/>
        </w:rPr>
        <w:t xml:space="preserve"> της στο σχέδιο νόμου του Υπουργείου Εσωτερικών και Διοικητικής Ανασυγκρότησης «Κύρωση της Συμφωνίας μεταξύ της Κυβέρνησης της Ελληνικής Δημοκρατίας και της Κυβέρνησης της Δημοκρατίας της</w:t>
      </w:r>
      <w:r>
        <w:rPr>
          <w:rFonts w:eastAsia="Times New Roman" w:cs="Times New Roman"/>
          <w:szCs w:val="24"/>
        </w:rPr>
        <w:t xml:space="preserve"> Βουλγαρίας περί Διασυνοριακής Αστυνομικής Συνεργασίας».</w:t>
      </w:r>
    </w:p>
    <w:p w14:paraId="6EF9FD78" w14:textId="77777777" w:rsidR="00FB7AA6" w:rsidRDefault="00C770FE">
      <w:pPr>
        <w:shd w:val="clear" w:color="auto" w:fill="FFFFFF"/>
        <w:spacing w:after="0" w:line="600" w:lineRule="auto"/>
        <w:ind w:firstLine="720"/>
        <w:contextualSpacing/>
        <w:jc w:val="both"/>
        <w:rPr>
          <w:rFonts w:eastAsia="Times New Roman" w:cs="Times New Roman"/>
          <w:b/>
          <w:szCs w:val="24"/>
        </w:rPr>
      </w:pPr>
      <w:r>
        <w:rPr>
          <w:rFonts w:eastAsia="Times New Roman" w:cs="Times New Roman"/>
          <w:szCs w:val="24"/>
        </w:rPr>
        <w:t>Τώρα, τον λόγο έχει ο συνάδελφος κ. Γεώργιος Βαγιωνάς από τη Νέα Δημοκρατία για επτά λεπτά.</w:t>
      </w:r>
    </w:p>
    <w:p w14:paraId="6EF9FD79" w14:textId="77777777" w:rsidR="00FB7AA6" w:rsidRDefault="00C770FE">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Ευχαριστώ, κύριε Πρόεδρε.</w:t>
      </w:r>
    </w:p>
    <w:p w14:paraId="6EF9FD7A" w14:textId="77777777" w:rsidR="00FB7AA6" w:rsidRDefault="00C770FE">
      <w:pPr>
        <w:shd w:val="clear" w:color="auto" w:fill="FFFFFF"/>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Πρόεδρε, κύριε Υπουργέ, κυρίες και κύριοι συνάδελφοι, το</w:t>
      </w:r>
      <w:r>
        <w:rPr>
          <w:rFonts w:eastAsia="Times New Roman" w:cs="Times New Roman"/>
          <w:color w:val="000000"/>
          <w:szCs w:val="24"/>
        </w:rPr>
        <w:t xml:space="preserve"> θέμα εξαντλήθηκε στις </w:t>
      </w:r>
      <w:r>
        <w:rPr>
          <w:rFonts w:eastAsia="Times New Roman" w:cs="Times New Roman"/>
          <w:color w:val="000000"/>
          <w:szCs w:val="24"/>
        </w:rPr>
        <w:t>ε</w:t>
      </w:r>
      <w:r>
        <w:rPr>
          <w:rFonts w:eastAsia="Times New Roman" w:cs="Times New Roman"/>
          <w:color w:val="000000"/>
          <w:szCs w:val="24"/>
        </w:rPr>
        <w:t xml:space="preserve">πιτροπές. Και στην Ολομέλεια, όμως, τα είπαν πάρα πολύ καλά και ο κ. Γιόγιακας -και συμφωνώ απόλυτα- όπως </w:t>
      </w:r>
      <w:r>
        <w:rPr>
          <w:rFonts w:eastAsia="Times New Roman" w:cs="Times New Roman"/>
          <w:color w:val="000000"/>
          <w:szCs w:val="24"/>
        </w:rPr>
        <w:lastRenderedPageBreak/>
        <w:t>και η Κοινοβουλευτική Εκπρόσωπος, η κ. Κεραμ</w:t>
      </w:r>
      <w:r>
        <w:rPr>
          <w:rFonts w:eastAsia="Times New Roman" w:cs="Times New Roman"/>
          <w:color w:val="000000"/>
          <w:szCs w:val="24"/>
        </w:rPr>
        <w:t>έ</w:t>
      </w:r>
      <w:r>
        <w:rPr>
          <w:rFonts w:eastAsia="Times New Roman" w:cs="Times New Roman"/>
          <w:color w:val="000000"/>
          <w:szCs w:val="24"/>
        </w:rPr>
        <w:t xml:space="preserve">ως, για το κάπνισμα και για το «ηθικό πλεονέκτημα», το λεγομένο, του ΣΥΡΙΖΑ. </w:t>
      </w:r>
      <w:r>
        <w:rPr>
          <w:rFonts w:eastAsia="Times New Roman" w:cs="Times New Roman"/>
          <w:color w:val="000000"/>
          <w:szCs w:val="24"/>
        </w:rPr>
        <w:t>Κλείνω την παρένθεση αυτή.</w:t>
      </w:r>
    </w:p>
    <w:p w14:paraId="6EF9FD7B" w14:textId="77777777" w:rsidR="00FB7AA6" w:rsidRDefault="00C770FE">
      <w:pPr>
        <w:shd w:val="clear" w:color="auto" w:fill="FFFFFF"/>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Θα προσπαθήσω να μην επαναλάβω ό</w:t>
      </w:r>
      <w:r>
        <w:rPr>
          <w:rFonts w:eastAsia="Times New Roman" w:cs="Times New Roman"/>
          <w:color w:val="000000"/>
          <w:szCs w:val="24"/>
        </w:rPr>
        <w:t>,</w:t>
      </w:r>
      <w:r>
        <w:rPr>
          <w:rFonts w:eastAsia="Times New Roman" w:cs="Times New Roman"/>
          <w:color w:val="000000"/>
          <w:szCs w:val="24"/>
        </w:rPr>
        <w:t xml:space="preserve">τι είπαν οι προλαλήσαντες και λέχθηκαν εκτενώς στην </w:t>
      </w:r>
      <w:r>
        <w:rPr>
          <w:rFonts w:eastAsia="Times New Roman" w:cs="Times New Roman"/>
          <w:color w:val="000000"/>
          <w:szCs w:val="24"/>
        </w:rPr>
        <w:t>ε</w:t>
      </w:r>
      <w:r>
        <w:rPr>
          <w:rFonts w:eastAsia="Times New Roman" w:cs="Times New Roman"/>
          <w:color w:val="000000"/>
          <w:szCs w:val="24"/>
        </w:rPr>
        <w:t xml:space="preserve">πιτροπή. Όμως, θέλω να πω πράγματα για όλους τους συναδέλφους που δεν ήταν στην </w:t>
      </w:r>
      <w:r>
        <w:rPr>
          <w:rFonts w:eastAsia="Times New Roman" w:cs="Times New Roman"/>
          <w:color w:val="000000"/>
          <w:szCs w:val="24"/>
        </w:rPr>
        <w:t>ε</w:t>
      </w:r>
      <w:r>
        <w:rPr>
          <w:rFonts w:eastAsia="Times New Roman" w:cs="Times New Roman"/>
          <w:color w:val="000000"/>
          <w:szCs w:val="24"/>
        </w:rPr>
        <w:t xml:space="preserve">πιτροπή. </w:t>
      </w:r>
    </w:p>
    <w:p w14:paraId="6EF9FD7C" w14:textId="77777777" w:rsidR="00FB7AA6" w:rsidRDefault="00C770FE">
      <w:pPr>
        <w:shd w:val="clear" w:color="auto" w:fill="FFFFFF"/>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Το ηλεκτρονικό τσιγάρο λειτουργεί με μπαταρία που θε</w:t>
      </w:r>
      <w:r>
        <w:rPr>
          <w:rFonts w:eastAsia="Times New Roman" w:cs="Times New Roman"/>
          <w:color w:val="000000"/>
          <w:szCs w:val="24"/>
        </w:rPr>
        <w:t xml:space="preserve">ρμαίνει το υγρό που περιέχει. Και το υγρό που περιέχει είναι τέσσερα πράγματα: Προπυλαινική γλυκόλη, γλυκερίνη, νικοτίνη και αρωματικές ουσίες. Το βάζουμε στα καπνικά προϊόντα γιατί έχει τη νικοτίνη, λες κι άλλες οι ουσίες είναι εντελώς ακίνδυνες. Ε, όχι, </w:t>
      </w:r>
      <w:r>
        <w:rPr>
          <w:rFonts w:eastAsia="Times New Roman" w:cs="Times New Roman"/>
          <w:color w:val="000000"/>
          <w:szCs w:val="24"/>
        </w:rPr>
        <w:t>δεν είναι ακίνδυνες και θα το αποδείξω. Επειδή τα αεροζόλ περιέχουν λιγότερες χημικές ενώσεις και ουσίες από τον καπνό των πραγματικών τσιγάρων, θεωρούνται ασφαλή εναλλακτικά των τσιγάρων, αλλά αποδεικνύεται ότι αυτό δεν είναι ακίνδυνο. Και θα πω ότι από τ</w:t>
      </w:r>
      <w:r>
        <w:rPr>
          <w:rFonts w:eastAsia="Times New Roman" w:cs="Times New Roman"/>
          <w:color w:val="000000"/>
          <w:szCs w:val="24"/>
        </w:rPr>
        <w:t>ην εμπειρία αιώνων που έχουμε από το κοινό κάπνισμα είναι γνωστές εκατομμύρια μελέτες. Η εμπειρία, όμως, των νικοτινούχων συσκευών άτμισης, μετράει λιγότερο από δέκα χρόνια.</w:t>
      </w:r>
    </w:p>
    <w:p w14:paraId="6EF9FD7D" w14:textId="77777777" w:rsidR="00FB7AA6" w:rsidRDefault="00C770FE">
      <w:pPr>
        <w:shd w:val="clear" w:color="auto" w:fill="FFFFFF"/>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Για τους α</w:t>
      </w:r>
      <w:r>
        <w:rPr>
          <w:rFonts w:eastAsia="Times New Roman" w:cs="Times New Roman"/>
          <w:color w:val="000000"/>
          <w:szCs w:val="24"/>
        </w:rPr>
        <w:t>τμιστές</w:t>
      </w:r>
      <w:r>
        <w:rPr>
          <w:rFonts w:eastAsia="Times New Roman" w:cs="Times New Roman"/>
          <w:color w:val="000000"/>
          <w:szCs w:val="24"/>
        </w:rPr>
        <w:t xml:space="preserve"> </w:t>
      </w:r>
      <w:r>
        <w:rPr>
          <w:rFonts w:eastAsia="Times New Roman" w:cs="Times New Roman"/>
          <w:color w:val="000000"/>
          <w:szCs w:val="24"/>
        </w:rPr>
        <w:t>παθητικό κάπνισμα δεν υφίσταται</w:t>
      </w:r>
      <w:r>
        <w:rPr>
          <w:rFonts w:eastAsia="Times New Roman" w:cs="Times New Roman"/>
          <w:color w:val="000000"/>
          <w:szCs w:val="24"/>
        </w:rPr>
        <w:t xml:space="preserve">. </w:t>
      </w:r>
      <w:r>
        <w:rPr>
          <w:rFonts w:eastAsia="Times New Roman" w:cs="Times New Roman"/>
          <w:color w:val="000000"/>
          <w:szCs w:val="24"/>
        </w:rPr>
        <w:t>Ουδέν, αναληθέστερον αυτού. Περ</w:t>
      </w:r>
      <w:r>
        <w:rPr>
          <w:rFonts w:eastAsia="Times New Roman" w:cs="Times New Roman"/>
          <w:color w:val="000000"/>
          <w:szCs w:val="24"/>
        </w:rPr>
        <w:t>ιμένετε! Η επόμενη γενιά θα δείξει εάν είναι ή όχι, έχοντας υπ</w:t>
      </w:r>
      <w:r>
        <w:rPr>
          <w:rFonts w:eastAsia="Times New Roman" w:cs="Times New Roman"/>
          <w:color w:val="000000"/>
          <w:szCs w:val="24"/>
        </w:rPr>
        <w:t xml:space="preserve">’ </w:t>
      </w:r>
      <w:r>
        <w:rPr>
          <w:rFonts w:eastAsia="Times New Roman" w:cs="Times New Roman"/>
          <w:color w:val="000000"/>
          <w:szCs w:val="24"/>
        </w:rPr>
        <w:t>όψ</w:t>
      </w:r>
      <w:r>
        <w:rPr>
          <w:rFonts w:eastAsia="Times New Roman" w:cs="Times New Roman"/>
          <w:color w:val="000000"/>
          <w:szCs w:val="24"/>
        </w:rPr>
        <w:t>ιν</w:t>
      </w:r>
      <w:r>
        <w:rPr>
          <w:rFonts w:eastAsia="Times New Roman" w:cs="Times New Roman"/>
          <w:color w:val="000000"/>
          <w:szCs w:val="24"/>
        </w:rPr>
        <w:t xml:space="preserve"> το ενεργό κάπνισμα όλων των ανθρώπων. </w:t>
      </w:r>
    </w:p>
    <w:p w14:paraId="6EF9FD7E" w14:textId="77777777" w:rsidR="00FB7AA6" w:rsidRDefault="00C770FE">
      <w:pPr>
        <w:shd w:val="clear" w:color="auto" w:fill="FFFFFF"/>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Ποιος συνάδελφος μιλούσε, κύρια Τζούφη, στην ιατρική πριν από τριάντα χρόνια για παθητικό κάπνισμα; Ουδείς. Το είπατε και το τονίζω για να δείξω του</w:t>
      </w:r>
      <w:r>
        <w:rPr>
          <w:rFonts w:eastAsia="Times New Roman" w:cs="Times New Roman"/>
          <w:color w:val="000000"/>
          <w:szCs w:val="24"/>
        </w:rPr>
        <w:t xml:space="preserve"> λόγου το αληθές. Γιατί δεν υπήρχε; Γιατί τότε αυτοί ήταν ιδιόρρυθμοι υπάλληλοι</w:t>
      </w:r>
      <w:r>
        <w:rPr>
          <w:rFonts w:eastAsia="Times New Roman" w:cs="Times New Roman"/>
          <w:color w:val="000000"/>
          <w:szCs w:val="24"/>
        </w:rPr>
        <w:t>,</w:t>
      </w:r>
      <w:r>
        <w:rPr>
          <w:rFonts w:eastAsia="Times New Roman" w:cs="Times New Roman"/>
          <w:color w:val="000000"/>
          <w:szCs w:val="24"/>
        </w:rPr>
        <w:t xml:space="preserve"> που κάπνιζε ο γείτονας τους. Αποδέχθηκε, όμως, ότι ήταν καταστροφικό στην κυριολεξία. </w:t>
      </w:r>
    </w:p>
    <w:p w14:paraId="6EF9FD7F" w14:textId="77777777" w:rsidR="00FB7AA6" w:rsidRDefault="00C770FE">
      <w:pPr>
        <w:shd w:val="clear" w:color="auto" w:fill="FFFFFF"/>
        <w:spacing w:after="0" w:line="600" w:lineRule="auto"/>
        <w:ind w:firstLine="720"/>
        <w:contextualSpacing/>
        <w:jc w:val="both"/>
        <w:rPr>
          <w:rFonts w:eastAsia="Times New Roman" w:cs="Times New Roman"/>
          <w:szCs w:val="24"/>
        </w:rPr>
      </w:pPr>
      <w:r>
        <w:rPr>
          <w:rFonts w:eastAsia="Times New Roman" w:cs="Times New Roman"/>
          <w:color w:val="000000"/>
          <w:szCs w:val="24"/>
        </w:rPr>
        <w:t>Τώρα, ισχυρίζονται ότι το ηλεκτρονικό τσιγάρο συμβά</w:t>
      </w:r>
      <w:r>
        <w:rPr>
          <w:rFonts w:eastAsia="Times New Roman" w:cs="Times New Roman"/>
          <w:color w:val="000000"/>
          <w:szCs w:val="24"/>
        </w:rPr>
        <w:t>λ</w:t>
      </w:r>
      <w:r>
        <w:rPr>
          <w:rFonts w:eastAsia="Times New Roman" w:cs="Times New Roman"/>
          <w:color w:val="000000"/>
          <w:szCs w:val="24"/>
        </w:rPr>
        <w:t>λει στη διακοπή του καπνίσματος. Ουδ</w:t>
      </w:r>
      <w:r>
        <w:rPr>
          <w:rFonts w:eastAsia="Times New Roman" w:cs="Times New Roman"/>
          <w:color w:val="000000"/>
          <w:szCs w:val="24"/>
        </w:rPr>
        <w:t>έν, αναληθέστερον αυτού. Αυτό αποδεικνύεται από τη μοναδική -πιστεύω- μελέτη που έγινε από μία ομάδα ανθρώπων σε πεντακόσιες εβδομήντα επτά υπάρχουσες μελέτες. Μάλιστα, οι τριάντα ο</w:t>
      </w:r>
      <w:r>
        <w:rPr>
          <w:rFonts w:eastAsia="Times New Roman" w:cs="Times New Roman"/>
          <w:color w:val="000000"/>
          <w:szCs w:val="24"/>
        </w:rPr>
        <w:t>κ</w:t>
      </w:r>
      <w:r>
        <w:rPr>
          <w:rFonts w:eastAsia="Times New Roman" w:cs="Times New Roman"/>
          <w:color w:val="000000"/>
          <w:szCs w:val="24"/>
        </w:rPr>
        <w:t>τώ απ’ αυτές μπήκαν και στο πρ</w:t>
      </w:r>
      <w:r>
        <w:rPr>
          <w:rFonts w:eastAsia="Times New Roman" w:cs="Times New Roman"/>
          <w:color w:val="000000"/>
          <w:szCs w:val="24"/>
        </w:rPr>
        <w:t>ό</w:t>
      </w:r>
      <w:r>
        <w:rPr>
          <w:rFonts w:eastAsia="Times New Roman" w:cs="Times New Roman"/>
          <w:color w:val="000000"/>
          <w:szCs w:val="24"/>
        </w:rPr>
        <w:t>γρ</w:t>
      </w:r>
      <w:r>
        <w:rPr>
          <w:rFonts w:eastAsia="Times New Roman" w:cs="Times New Roman"/>
          <w:color w:val="000000"/>
          <w:szCs w:val="24"/>
        </w:rPr>
        <w:t>α</w:t>
      </w:r>
      <w:r>
        <w:rPr>
          <w:rFonts w:eastAsia="Times New Roman" w:cs="Times New Roman"/>
          <w:color w:val="000000"/>
          <w:szCs w:val="24"/>
        </w:rPr>
        <w:t>μμα μετανάλυσης. Δεν θα πω για την μεταν</w:t>
      </w:r>
      <w:r>
        <w:rPr>
          <w:rFonts w:eastAsia="Times New Roman" w:cs="Times New Roman"/>
          <w:color w:val="000000"/>
          <w:szCs w:val="24"/>
        </w:rPr>
        <w:t xml:space="preserve">άλυση, γιατί χρειάζονται ιδιαίτερες στατιστικές γνώσεις. Εκείνο, όμως, που βρέθηκε είναι ότι το ποσοστό που διέκοψε το κάπνισμα ήταν κατά </w:t>
      </w:r>
      <w:r>
        <w:rPr>
          <w:rFonts w:eastAsia="Times New Roman" w:cs="Times New Roman"/>
          <w:color w:val="000000"/>
          <w:szCs w:val="24"/>
        </w:rPr>
        <w:lastRenderedPageBreak/>
        <w:t>28% χαμηλότερο από αυτούς που χρησιμοποιούσαν το ηλεκτρονικό τσιγάρο σε σύγκριση με αυτούς που δεν το χρησιμοποιούσαν.</w:t>
      </w:r>
      <w:r>
        <w:rPr>
          <w:rFonts w:eastAsia="Times New Roman" w:cs="Times New Roman"/>
          <w:color w:val="000000"/>
          <w:szCs w:val="24"/>
        </w:rPr>
        <w:t xml:space="preserve"> Αυτή η μελέτη υπάρχει και είναι στη διάθεση όλων.</w:t>
      </w:r>
    </w:p>
    <w:p w14:paraId="6EF9FD8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Όσον αφορά αυτούς που λένε ότι δεν υπάρχει κανένας κίνδυνος υγείας -πάλι με ανασκοπ</w:t>
      </w:r>
      <w:r>
        <w:rPr>
          <w:rFonts w:eastAsia="Times New Roman" w:cs="Times New Roman"/>
          <w:szCs w:val="24"/>
        </w:rPr>
        <w:t>ι</w:t>
      </w:r>
      <w:r>
        <w:rPr>
          <w:rFonts w:eastAsia="Times New Roman" w:cs="Times New Roman"/>
          <w:szCs w:val="24"/>
        </w:rPr>
        <w:t xml:space="preserve">κή μελέτη- από είκοσι επτά μελέτες και είκοσι έξι περιστατικά βρέθηκε ότι υπάρχουν επιπτώσεις -και επί υγιών ατόμων- και </w:t>
      </w:r>
      <w:r>
        <w:rPr>
          <w:rFonts w:eastAsia="Times New Roman" w:cs="Times New Roman"/>
          <w:szCs w:val="24"/>
        </w:rPr>
        <w:t>στο αναπνευστικό και στο καρδιαγγειακό και στο γαστρεντερικό και στο ανοσολογικό. Επίσης, υπάρχουν και ατυχήματα από εκρήξεις μπαταριών, ακόμη και δηλητηριάσεις για αυτοκτονία από νικοτίνη με τέσσερις θανάτους. Αυτά, λοιπόν, γι</w:t>
      </w:r>
      <w:r>
        <w:rPr>
          <w:rFonts w:eastAsia="Times New Roman" w:cs="Times New Roman"/>
          <w:szCs w:val="24"/>
        </w:rPr>
        <w:t>’</w:t>
      </w:r>
      <w:r>
        <w:rPr>
          <w:rFonts w:eastAsia="Times New Roman" w:cs="Times New Roman"/>
          <w:szCs w:val="24"/>
        </w:rPr>
        <w:t xml:space="preserve"> αυτούς που λένε ότι είναι ε</w:t>
      </w:r>
      <w:r>
        <w:rPr>
          <w:rFonts w:eastAsia="Times New Roman" w:cs="Times New Roman"/>
          <w:szCs w:val="24"/>
        </w:rPr>
        <w:t>ντελώς ακίνδυνο.</w:t>
      </w:r>
    </w:p>
    <w:p w14:paraId="6EF9FD8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Απαντώντας στην κοινότητα των Ελλήνων ατμιστών, το νομοσχέδιο δεν κινείται σε λανθασμένη κατεύθυνση. Το σωστό συμπέρασμα είναι πως ό,τι απαγορευτικό ισχύει για τους κοινούς καπνιστές, ισχύει και για τους ατμιστές. Πιστεύω ότι ένας από τους</w:t>
      </w:r>
      <w:r>
        <w:rPr>
          <w:rFonts w:eastAsia="Times New Roman" w:cs="Times New Roman"/>
          <w:szCs w:val="24"/>
        </w:rPr>
        <w:t xml:space="preserve"> βασικότερους παράγοντες -ο βασικότερος για μένα- κινδύνου -όχι αρρώστια- είναι το κάπνισμα. Και η παχυσαρκία είναι και ο σακχαρώδης διαβήτης είναι</w:t>
      </w:r>
      <w:r>
        <w:rPr>
          <w:rFonts w:eastAsia="Times New Roman" w:cs="Times New Roman"/>
          <w:szCs w:val="24"/>
        </w:rPr>
        <w:t>,</w:t>
      </w:r>
      <w:r>
        <w:rPr>
          <w:rFonts w:eastAsia="Times New Roman" w:cs="Times New Roman"/>
          <w:szCs w:val="24"/>
        </w:rPr>
        <w:t xml:space="preserve"> κ.</w:t>
      </w:r>
      <w:r>
        <w:rPr>
          <w:rFonts w:eastAsia="Times New Roman" w:cs="Times New Roman"/>
          <w:szCs w:val="24"/>
        </w:rPr>
        <w:t>ά.</w:t>
      </w:r>
      <w:r>
        <w:rPr>
          <w:rFonts w:eastAsia="Times New Roman" w:cs="Times New Roman"/>
          <w:szCs w:val="24"/>
        </w:rPr>
        <w:t>. Αυτά τα αφήνουμε.</w:t>
      </w:r>
    </w:p>
    <w:p w14:paraId="6EF9FD8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Θα σας φέρω, όμως, ένα αναλογικό παράδειγμα, το οποίο έχει και εμπορική μεγάλη σημα</w:t>
      </w:r>
      <w:r>
        <w:rPr>
          <w:rFonts w:eastAsia="Times New Roman" w:cs="Times New Roman"/>
          <w:szCs w:val="24"/>
        </w:rPr>
        <w:t>σία. Όταν τελείωσα την Ιατρική, τα επίπεδα της χοληστερόλης τα είχαμε στο διακόσια πενήντα. Αν κάνω λάθος, διορθώστε με. Μετά από τριάντα χρόνια πήγαμε στα διακόσια είκοσι. Τώρα είναι στα διακόσια και σε λίγο θα πάμε στα εκατόν ογδόντα.</w:t>
      </w:r>
    </w:p>
    <w:p w14:paraId="6EF9FD8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Θα έκλειναν όλες οι</w:t>
      </w:r>
      <w:r>
        <w:rPr>
          <w:rFonts w:eastAsia="Times New Roman" w:cs="Times New Roman"/>
          <w:szCs w:val="24"/>
        </w:rPr>
        <w:t xml:space="preserve"> βιομηχανίες των γαλακτομικών προϊόντων στην Αμερική, το πρόβλημα της ανεργίας θα εκρήγνυτο και το εφάρμοσαν. Σήμερα υπάρχουν, όμως, οι φαρμακευτικές εταιρείες που κάνουν έρευνες και λένε, «ρίξτε τα ακόμα λίγο». Και φτάνουμε στην Ελλάδα να έχουμε φαρμακευτ</w:t>
      </w:r>
      <w:r>
        <w:rPr>
          <w:rFonts w:eastAsia="Times New Roman" w:cs="Times New Roman"/>
          <w:szCs w:val="24"/>
        </w:rPr>
        <w:t>ική δαπάνη περίπου ένα δισεκατομμύριο τον χρόνο για αντιυπερτασικά και αντιχοληστερινικά φάρμακα. Μήπως διαφωνείτε οι συνάδελφοι γιατροί; Αυτή είναι η πραγματική κατάσταση.</w:t>
      </w:r>
    </w:p>
    <w:p w14:paraId="6EF9FD8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Εγώ οφείλω από τη θέση αυτή στο ένα, ενάμισ</w:t>
      </w:r>
      <w:r>
        <w:rPr>
          <w:rFonts w:eastAsia="Times New Roman" w:cs="Times New Roman"/>
          <w:szCs w:val="24"/>
        </w:rPr>
        <w:t>ι</w:t>
      </w:r>
      <w:r>
        <w:rPr>
          <w:rFonts w:eastAsia="Times New Roman" w:cs="Times New Roman"/>
          <w:szCs w:val="24"/>
        </w:rPr>
        <w:t xml:space="preserve"> λεπτό να συγχαρώ την Αντικαρκινική, τη</w:t>
      </w:r>
      <w:r>
        <w:rPr>
          <w:rFonts w:eastAsia="Times New Roman" w:cs="Times New Roman"/>
          <w:szCs w:val="24"/>
        </w:rPr>
        <w:t xml:space="preserve">ν Καρδιολογική, την Πνευμονολογική Εταιρεία -ιδιαίτερα τον Πάνο Μπεχράκη, που είναι και ο αρμόδιος εκ μέρους της ελληνικής Κυβέρνησης στις Βρυξέλλες- που το νομοσχέδιο αυτό έχει τη μήτρα στην Ελλάδα. Αυτοί </w:t>
      </w:r>
      <w:r>
        <w:rPr>
          <w:rFonts w:eastAsia="Times New Roman" w:cs="Times New Roman"/>
          <w:szCs w:val="24"/>
        </w:rPr>
        <w:lastRenderedPageBreak/>
        <w:t xml:space="preserve">το εισηγήθηκαν και θα το εφαρμόσουν οι </w:t>
      </w:r>
      <w:r>
        <w:rPr>
          <w:rFonts w:eastAsia="Times New Roman" w:cs="Times New Roman"/>
          <w:szCs w:val="24"/>
        </w:rPr>
        <w:t>Ε</w:t>
      </w:r>
      <w:r>
        <w:rPr>
          <w:rFonts w:eastAsia="Times New Roman" w:cs="Times New Roman"/>
          <w:szCs w:val="24"/>
        </w:rPr>
        <w:t xml:space="preserve">υρωπαίοι. </w:t>
      </w:r>
      <w:r>
        <w:rPr>
          <w:rFonts w:eastAsia="Times New Roman" w:cs="Times New Roman"/>
          <w:szCs w:val="24"/>
        </w:rPr>
        <w:t>Άρα, να και μια πρωτιά που έχουμε, μια καλή πρωτιά. Και οφείλουμε να τη βελτιώσουμε.</w:t>
      </w:r>
    </w:p>
    <w:p w14:paraId="6EF9FD8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Όσον αφορά τα καπνικά προϊόντα των τελευταίων δέκα ετών, θυμάστε τ</w:t>
      </w:r>
      <w:r>
        <w:rPr>
          <w:rFonts w:eastAsia="Times New Roman" w:cs="Times New Roman"/>
          <w:szCs w:val="24"/>
        </w:rPr>
        <w:t>ι</w:t>
      </w:r>
      <w:r>
        <w:rPr>
          <w:rFonts w:eastAsia="Times New Roman" w:cs="Times New Roman"/>
          <w:szCs w:val="24"/>
        </w:rPr>
        <w:t xml:space="preserve"> αρνητική προπαγάνδα έγινε με φωτογραφίες, με άσχημες εικόνες από πνευμόνια, από συκώτια, από καρδιές, με φίλτρο, χωρίς φίλτρο, λεπτότερο τσιγάρο, διαφορετικό χαρτί, τσίχλες μαστίχας κ.ο.κ.. Εκείνο, όμως, που θέλω να τονίσω είναι ότι στο προσεχές νομοσχέδι</w:t>
      </w:r>
      <w:r>
        <w:rPr>
          <w:rFonts w:eastAsia="Times New Roman" w:cs="Times New Roman"/>
          <w:szCs w:val="24"/>
        </w:rPr>
        <w:t>ο πρέπει να μπει ένας τρόπος που να μαθαίνουμε, να ξέρουμε ποιες είναι οι αρωματικές ουσίες και πόσο επικίνδυνη είναι η καθεμιά. Αν θα διαβάσετε -και το συνιστώ- θα εκπλαγείτε και θα πείτε «όχι» στο ηλεκτρονικό τσιγάρο. Αν από σήμερα δεν εφαρμόσουμε ό,τι ι</w:t>
      </w:r>
      <w:r>
        <w:rPr>
          <w:rFonts w:eastAsia="Times New Roman" w:cs="Times New Roman"/>
          <w:szCs w:val="24"/>
        </w:rPr>
        <w:t>σχύει για τους κοινούς καπνιστές και για το ηλεκτρονικό τσιγάρο, θα θρηνήσουμε θύματα, τα οποία δεν μπορώ να προβλέψω. Απλά το επιβεβαιώνω.</w:t>
      </w:r>
    </w:p>
    <w:p w14:paraId="6EF9FD8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F9FD8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Τώρα, όσον αφορά, τις άδειες και</w:t>
      </w:r>
      <w:r>
        <w:rPr>
          <w:rFonts w:eastAsia="Times New Roman" w:cs="Times New Roman"/>
          <w:szCs w:val="24"/>
        </w:rPr>
        <w:t xml:space="preserve"> το ποιος θα τις δίνει. Υπουργέ μου, έχετε τόσο καλούς επιστήμονες και συνεργάτες. Βρείτε τον καλύτερο τρόπο να απαγκιστρωθεί λίγο το Υπουργείο από αδειοδοτήσεις και γραφειοκρατίες. </w:t>
      </w:r>
    </w:p>
    <w:p w14:paraId="6EF9FD8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και με συγχωρείτε για την παρεκτροπή των είκοσι δευτερολέπτ</w:t>
      </w:r>
      <w:r>
        <w:rPr>
          <w:rFonts w:eastAsia="Times New Roman" w:cs="Times New Roman"/>
          <w:szCs w:val="24"/>
        </w:rPr>
        <w:t>ων.</w:t>
      </w:r>
    </w:p>
    <w:p w14:paraId="6EF9FD89"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9FD8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EF9FD8B" w14:textId="77777777" w:rsidR="00FB7AA6" w:rsidRDefault="00C770FE">
      <w:pPr>
        <w:spacing w:after="0" w:line="600" w:lineRule="auto"/>
        <w:ind w:firstLine="720"/>
        <w:jc w:val="both"/>
        <w:rPr>
          <w:rFonts w:eastAsia="Times New Roman" w:cs="Times New Roman"/>
          <w:color w:val="000000" w:themeColor="text1"/>
          <w:szCs w:val="24"/>
        </w:rPr>
      </w:pPr>
      <w:r w:rsidRPr="00F42467">
        <w:rPr>
          <w:rFonts w:eastAsia="Times New Roman" w:cs="Times New Roman"/>
          <w:color w:val="000000" w:themeColor="text1"/>
          <w:szCs w:val="24"/>
        </w:rPr>
        <w:t>Τον λόγο έχει τώρα ο Κοινοβουλευτικός Εκπρόσωπος της Δημοκρατικής Συμπαράταξης κ. Λοβέρδος για δώδεκα λεπτά.</w:t>
      </w:r>
    </w:p>
    <w:p w14:paraId="6EF9FD8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w:t>
      </w:r>
      <w:r>
        <w:rPr>
          <w:rFonts w:eastAsia="Times New Roman" w:cs="Times New Roman"/>
          <w:szCs w:val="24"/>
        </w:rPr>
        <w:t xml:space="preserve">αι κύριοι Βουλευτές, θα ασχοληθώ στην τοποθέτησή μου με δύο θέματα που αφορούν στο σχέδιο νόμου, το οποίο -η κ. Χριστοφιλοπούλου το έχει αναλύσει με επάρκεια και ενάργεια- θα ψηφίσουμε. </w:t>
      </w:r>
    </w:p>
    <w:p w14:paraId="6EF9FD8D" w14:textId="77777777" w:rsidR="00FB7AA6" w:rsidRDefault="00C770FE">
      <w:pPr>
        <w:spacing w:after="0" w:line="600" w:lineRule="auto"/>
        <w:ind w:firstLine="720"/>
        <w:jc w:val="both"/>
        <w:rPr>
          <w:rFonts w:eastAsia="Times New Roman"/>
          <w:szCs w:val="24"/>
        </w:rPr>
      </w:pPr>
      <w:r w:rsidRPr="007D46D1">
        <w:rPr>
          <w:rFonts w:eastAsia="Times New Roman"/>
          <w:szCs w:val="24"/>
        </w:rPr>
        <w:lastRenderedPageBreak/>
        <w:t xml:space="preserve">Θα επεκταθώ, όμως, </w:t>
      </w:r>
      <w:r>
        <w:rPr>
          <w:rFonts w:eastAsia="Times New Roman"/>
          <w:szCs w:val="24"/>
        </w:rPr>
        <w:t>και σε δυο, τρία θέματα γενικότερου πολιτικού ενδι</w:t>
      </w:r>
      <w:r>
        <w:rPr>
          <w:rFonts w:eastAsia="Times New Roman"/>
          <w:szCs w:val="24"/>
        </w:rPr>
        <w:t>αφέροντος, που ως Κοινοβουλευτικός Εκπρόσωπος έχω εκ του Κανονισμού τη δυνατότητα να κάνω.</w:t>
      </w:r>
    </w:p>
    <w:p w14:paraId="6EF9FD8E"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Κύριε Υπουργέ, όταν είχα αναλάβει τον Σεπτέμβριο του 2010, επίκειτο, ήταν θέμα ημερών, η εφαρμογή του ν.3868/2010, που είχε εισηγηθεί στη Βουλή η κ. Ξενογιαννακοπούλ</w:t>
      </w:r>
      <w:r>
        <w:rPr>
          <w:rFonts w:eastAsia="Times New Roman"/>
          <w:szCs w:val="24"/>
        </w:rPr>
        <w:t>ου. Θα ήθελα να μιλήσω λίγο για αυτό και θα καταθέσω και κάποια έγγραφα.</w:t>
      </w:r>
    </w:p>
    <w:p w14:paraId="6EF9FD8F"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 xml:space="preserve">Προσπαθώ να σας πω σήμερα -και το είπα και στην </w:t>
      </w:r>
      <w:r>
        <w:rPr>
          <w:rFonts w:eastAsia="Times New Roman"/>
          <w:szCs w:val="24"/>
        </w:rPr>
        <w:t>ε</w:t>
      </w:r>
      <w:r>
        <w:rPr>
          <w:rFonts w:eastAsia="Times New Roman"/>
          <w:szCs w:val="24"/>
        </w:rPr>
        <w:t xml:space="preserve">πιτροπή χθες και είχαμε και μια μικρή παρεξήγηση- ότι όταν το Υπουργείο Υγείας δίνει το μήνυμα ότι καπνίζουμε, δεν μπορεί να λέτε εδώ όσα λέτε. Άλλο η </w:t>
      </w:r>
      <w:r>
        <w:rPr>
          <w:rFonts w:eastAsia="Times New Roman"/>
          <w:szCs w:val="24"/>
        </w:rPr>
        <w:t>ο</w:t>
      </w:r>
      <w:r>
        <w:rPr>
          <w:rFonts w:eastAsia="Times New Roman"/>
          <w:szCs w:val="24"/>
        </w:rPr>
        <w:t>δηγία, βέβαια –σωστά- άλλο όμως οι γενικότερες αναφορές σας. Είστε και γιατρός. Έχετε στέλεχος του Υπουρ</w:t>
      </w:r>
      <w:r>
        <w:rPr>
          <w:rFonts w:eastAsia="Times New Roman"/>
          <w:szCs w:val="24"/>
        </w:rPr>
        <w:t>γείου υψηλότατο, το οποίο σας προσβά</w:t>
      </w:r>
      <w:r>
        <w:rPr>
          <w:rFonts w:eastAsia="Times New Roman"/>
          <w:szCs w:val="24"/>
        </w:rPr>
        <w:t>λ</w:t>
      </w:r>
      <w:r>
        <w:rPr>
          <w:rFonts w:eastAsia="Times New Roman"/>
          <w:szCs w:val="24"/>
        </w:rPr>
        <w:t>λει προσωπικά και μετά από λίγους μήνες έρχεστε εδώ να εισηγηθείτε σχέδιο νόμου και γενικεύετε τη συζήτηση. Για τη γενίκευση δεν έχετε πολιτικό δικαίωμα. Τυπικά έχετε το δικαίωμα να λέτε ό,τι θέλετε.</w:t>
      </w:r>
    </w:p>
    <w:p w14:paraId="6EF9FD90"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lastRenderedPageBreak/>
        <w:t>Οποιοσδήποτε Υπουργ</w:t>
      </w:r>
      <w:r>
        <w:rPr>
          <w:rFonts w:eastAsia="Times New Roman"/>
          <w:szCs w:val="24"/>
        </w:rPr>
        <w:t xml:space="preserve">ός στη θέση σας θα τον είχε διώξει από το Υπουργείο </w:t>
      </w:r>
      <w:r>
        <w:rPr>
          <w:rFonts w:eastAsia="Times New Roman"/>
          <w:szCs w:val="24"/>
        </w:rPr>
        <w:t>κ</w:t>
      </w:r>
      <w:r>
        <w:rPr>
          <w:rFonts w:eastAsia="Times New Roman"/>
          <w:szCs w:val="24"/>
        </w:rPr>
        <w:t>ι αν ο Πρωθυπουργός τον κάλυπτε, θα παραιτείτο ο ίδιος ο Υπουργός, θα δημιουργούσε πολιτικό θέμα, όχι αυτό που κάνατε εσείς να το περάσετε</w:t>
      </w:r>
      <w:r>
        <w:rPr>
          <w:rFonts w:eastAsia="Times New Roman"/>
          <w:szCs w:val="24"/>
        </w:rPr>
        <w:t>,</w:t>
      </w:r>
      <w:r>
        <w:rPr>
          <w:rFonts w:eastAsia="Times New Roman"/>
          <w:szCs w:val="24"/>
        </w:rPr>
        <w:t xml:space="preserve"> σαν να μην το έχετε δει. Διότι το είχατε δει. Αν θυμάμαι καλά -</w:t>
      </w:r>
      <w:r>
        <w:rPr>
          <w:rFonts w:eastAsia="Times New Roman"/>
          <w:szCs w:val="24"/>
        </w:rPr>
        <w:t>δεν είμαι βέβαιος για αυτό- ήσασταν δίπλα.</w:t>
      </w:r>
    </w:p>
    <w:p w14:paraId="6EF9FD91"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Το δεύτερο που θέλω να σας πω που ίσως, αν είμαι καλά ενημερωμένος, περιορίζει και κάπως το δικαίωμα του ομιλείν σε έναν Υπουργό</w:t>
      </w:r>
      <w:r>
        <w:rPr>
          <w:rFonts w:eastAsia="Times New Roman"/>
          <w:szCs w:val="24"/>
        </w:rPr>
        <w:t>,</w:t>
      </w:r>
      <w:r>
        <w:rPr>
          <w:rFonts w:eastAsia="Times New Roman"/>
          <w:szCs w:val="24"/>
        </w:rPr>
        <w:t xml:space="preserve"> είναι ότι δεν έχετε έλεγχο της εφαρμογής του αντικαπνιστικού νόμου καθόλου. Σας έχε</w:t>
      </w:r>
      <w:r>
        <w:rPr>
          <w:rFonts w:eastAsia="Times New Roman"/>
          <w:szCs w:val="24"/>
        </w:rPr>
        <w:t xml:space="preserve">ι ξεφύγει τελείως η κατάσταση. Δεν είστε ο μόνος υπεύθυνος </w:t>
      </w:r>
      <w:r>
        <w:rPr>
          <w:rFonts w:eastAsia="Times New Roman"/>
          <w:szCs w:val="24"/>
        </w:rPr>
        <w:t>κ</w:t>
      </w:r>
      <w:r>
        <w:rPr>
          <w:rFonts w:eastAsia="Times New Roman"/>
          <w:szCs w:val="24"/>
        </w:rPr>
        <w:t>αι οι προηγούμενοι Υπουργοί της Νέας Δημοκρατίας το ίδιο έκαναν. Οι δράσεις που ως Υπουργείο έχετε αναπτύξει -δεν αναφέρομαι στον κ. Μπεχράκη- είναι περιορισμένες.</w:t>
      </w:r>
    </w:p>
    <w:p w14:paraId="6EF9FD92"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Θέλω να καταθέσω, κύριε Πρόεδρε,</w:t>
      </w:r>
      <w:r>
        <w:rPr>
          <w:rFonts w:eastAsia="Times New Roman"/>
          <w:szCs w:val="24"/>
        </w:rPr>
        <w:t xml:space="preserve"> δελτία Τύπου για την εποχή τη δική μου κι αυτό που προσπαθούσα να κάνω, κύριε Ξανθέ, αγαπητές, αγαπητοί συνάδελφοι. Είχα συμπληρώσει και τη νομοθεσία με την απαγόρευση καπνίσματος σε αυτοκίνητο όταν υπάρχει μικρό παιδί. Εμέμφθη ο κ. Χρυσόγονος, ο </w:t>
      </w:r>
      <w:r>
        <w:rPr>
          <w:rFonts w:eastAsia="Times New Roman"/>
          <w:szCs w:val="24"/>
        </w:rPr>
        <w:lastRenderedPageBreak/>
        <w:t>Ευρωβουλ</w:t>
      </w:r>
      <w:r>
        <w:rPr>
          <w:rFonts w:eastAsia="Times New Roman"/>
          <w:szCs w:val="24"/>
        </w:rPr>
        <w:t xml:space="preserve">ευτής σας, την Ελλάδα που αυτό δεν το έχει κάνει -δεν το ήξερε-, ενώ το έκανε η Μεγάλη Βρετανία πέρυσι. Δεν το εφαρμόζετε ούτε αυτό ούτε καν το ξέρετε ενδεχομένως. Επίσης δεν μας εκθέσατε εδώ και τα προβλήματα, να είναι συνειδός η Εθνική Αντιπροσωπεία των </w:t>
      </w:r>
      <w:r>
        <w:rPr>
          <w:rFonts w:eastAsia="Times New Roman"/>
          <w:szCs w:val="24"/>
        </w:rPr>
        <w:t>θεμάτων που έχετε. Γιατί έχετε θέματα.</w:t>
      </w:r>
    </w:p>
    <w:p w14:paraId="6EF9FD93" w14:textId="77777777" w:rsidR="00FB7AA6" w:rsidRDefault="00C770FE">
      <w:pPr>
        <w:spacing w:after="0" w:line="600" w:lineRule="auto"/>
        <w:ind w:firstLine="720"/>
        <w:jc w:val="both"/>
        <w:rPr>
          <w:rFonts w:eastAsia="Times New Roman"/>
          <w:szCs w:val="24"/>
        </w:rPr>
      </w:pPr>
      <w:r>
        <w:rPr>
          <w:rFonts w:eastAsia="Times New Roman"/>
          <w:szCs w:val="24"/>
        </w:rPr>
        <w:t xml:space="preserve"> (Στο σημείο αυτό ο Βουλευτής κ. Ανδρέας Λοβέρδος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F9FD94"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Κυρί</w:t>
      </w:r>
      <w:r>
        <w:rPr>
          <w:rFonts w:eastAsia="Times New Roman"/>
          <w:szCs w:val="24"/>
        </w:rPr>
        <w:t>ες και κύριοι Βουλευτές, ο νόμος έπρεπε να εφαρμοστεί με τους ελεγκτές του ΣΕΥΠ του Υπουργείου Υγείας. Δεν έφταναν. Πόσοι είναι, κύριε Ξανθέ, για όλη τη χώρα; Σαράντα; Κάπου τόσοι. Ζήτησα από τον τότε Πρωθυπουργό, που ήταν μάλιστα και προπομπός του αγώνα κ</w:t>
      </w:r>
      <w:r>
        <w:rPr>
          <w:rFonts w:eastAsia="Times New Roman"/>
          <w:szCs w:val="24"/>
        </w:rPr>
        <w:t xml:space="preserve">ατά του καπνίσματος, τη στήριξη του Υπουργείου Δημόσιας Τάξης, της Αστυνομίας, και ο Υπουργός Δημόσιας Τάξης τότε και ο </w:t>
      </w:r>
      <w:r>
        <w:rPr>
          <w:rFonts w:eastAsia="Times New Roman"/>
          <w:szCs w:val="24"/>
        </w:rPr>
        <w:lastRenderedPageBreak/>
        <w:t>Πρωθυπουργός τότε μου είπαν</w:t>
      </w:r>
      <w:r>
        <w:rPr>
          <w:rFonts w:eastAsia="Times New Roman"/>
          <w:szCs w:val="24"/>
        </w:rPr>
        <w:t>:</w:t>
      </w:r>
      <w:r>
        <w:rPr>
          <w:rFonts w:eastAsia="Times New Roman"/>
          <w:szCs w:val="24"/>
        </w:rPr>
        <w:t xml:space="preserve"> «Όχι, είναι άλλη η δουλειά της Αστυνομίας». Το μόνο που έβγαλα ήταν η συνδρομή του Υπουργού Εργασίας, που μ</w:t>
      </w:r>
      <w:r>
        <w:rPr>
          <w:rFonts w:eastAsia="Times New Roman"/>
          <w:szCs w:val="24"/>
        </w:rPr>
        <w:t xml:space="preserve">ου επέτρεψε να ελέγχουν και οι </w:t>
      </w:r>
      <w:r>
        <w:rPr>
          <w:rFonts w:eastAsia="Times New Roman"/>
          <w:szCs w:val="24"/>
        </w:rPr>
        <w:t>ε</w:t>
      </w:r>
      <w:r>
        <w:rPr>
          <w:rFonts w:eastAsia="Times New Roman"/>
          <w:szCs w:val="24"/>
        </w:rPr>
        <w:t xml:space="preserve">λεγκτές </w:t>
      </w:r>
      <w:r>
        <w:rPr>
          <w:rFonts w:eastAsia="Times New Roman"/>
          <w:szCs w:val="24"/>
        </w:rPr>
        <w:t>ε</w:t>
      </w:r>
      <w:r>
        <w:rPr>
          <w:rFonts w:eastAsia="Times New Roman"/>
          <w:szCs w:val="24"/>
        </w:rPr>
        <w:t>ργασίας.</w:t>
      </w:r>
    </w:p>
    <w:p w14:paraId="6EF9FD95"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Οι δήμοι συνεργάζονταν με τη Δημοτική Αστυνομία τότε; Όχι. Μάλιστα είχα κάνει και συγκεκριμένες καταγγελτικές αναφορές εναντίον δύο μεγάλων δήμων της περιφέρειάς μου, για να μη λέω άλλων τις περιφέρειες. Ση</w:t>
      </w:r>
      <w:r>
        <w:rPr>
          <w:rFonts w:eastAsia="Times New Roman"/>
          <w:szCs w:val="24"/>
        </w:rPr>
        <w:t xml:space="preserve">μειώστε ότι είμαι καπνιστής, αλλά ξέρω να σέβομαι τα δικαιώματα του άλλου. </w:t>
      </w:r>
      <w:r>
        <w:rPr>
          <w:rFonts w:eastAsia="Times New Roman"/>
          <w:szCs w:val="24"/>
        </w:rPr>
        <w:t>Ξ</w:t>
      </w:r>
      <w:r>
        <w:rPr>
          <w:rFonts w:eastAsia="Times New Roman"/>
          <w:szCs w:val="24"/>
        </w:rPr>
        <w:t>έρω ότι ένας Υπουργός Υγείας ακόμα και στο γήπεδο, σε ανοιχτό χώρο να φωτογραφηθεί, δεν μπορεί να σταθεί στη θέση του. Δεν μπορεί να σταθεί στη θέση του. Είναι ο τομέας αυτός. Υπάρ</w:t>
      </w:r>
      <w:r>
        <w:rPr>
          <w:rFonts w:eastAsia="Times New Roman"/>
          <w:szCs w:val="24"/>
        </w:rPr>
        <w:t xml:space="preserve">χουν άνθρωποι στην Ευρωπαϊκή Ένωση που καπνίζουν, πολιτικοί όπως ο Γιούνκερ. Υπουργός Υγείας </w:t>
      </w:r>
      <w:r>
        <w:rPr>
          <w:rFonts w:eastAsia="Times New Roman"/>
          <w:szCs w:val="24"/>
        </w:rPr>
        <w:t>,</w:t>
      </w:r>
      <w:r>
        <w:rPr>
          <w:rFonts w:eastAsia="Times New Roman"/>
          <w:szCs w:val="24"/>
        </w:rPr>
        <w:t xml:space="preserve">δεν είναι δυνατόν να είναι θέαμα με τσιγάρο. Δεν γίνεται. Είναι αντίφαση εξ ορισμού. </w:t>
      </w:r>
    </w:p>
    <w:p w14:paraId="6EF9FD96"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Δεν βοηθούν οι δήμοι. Έλεγαν δήμαρχοι τότε μεγάλων δήμων, κύριε Υπουργέ, «Μα</w:t>
      </w:r>
      <w:r>
        <w:rPr>
          <w:rFonts w:eastAsia="Times New Roman"/>
          <w:szCs w:val="24"/>
        </w:rPr>
        <w:t xml:space="preserve"> εμείς έχουμε τη Δημοτική Αστυνομία για τα παρκαρίσματα, για το ένα, για το άλλο, δεν προλαβαίνουμε». Έλεγαν άλλοι, </w:t>
      </w:r>
      <w:r>
        <w:rPr>
          <w:rFonts w:eastAsia="Times New Roman"/>
          <w:szCs w:val="24"/>
        </w:rPr>
        <w:lastRenderedPageBreak/>
        <w:t xml:space="preserve">«Μη με βάζεις να μπλέκω». </w:t>
      </w:r>
      <w:r>
        <w:rPr>
          <w:rFonts w:eastAsia="Times New Roman"/>
          <w:szCs w:val="24"/>
        </w:rPr>
        <w:t>Ξ</w:t>
      </w:r>
      <w:r>
        <w:rPr>
          <w:rFonts w:eastAsia="Times New Roman"/>
          <w:szCs w:val="24"/>
        </w:rPr>
        <w:t xml:space="preserve">έρετε πολύ καλά ότι το πρόβλημα παροξύνεται στα καταστήματα υγειονομικού ενδιαφέροντος, εκεί που ο άλλος πάει με </w:t>
      </w:r>
      <w:r>
        <w:rPr>
          <w:rFonts w:eastAsia="Times New Roman"/>
          <w:szCs w:val="24"/>
        </w:rPr>
        <w:t>τα παιδιά του και είναι ο άλλος δίπλα και με πούρο πολλές φορές, ενώ στη Βουλή λέμε αυτά.</w:t>
      </w:r>
    </w:p>
    <w:p w14:paraId="6EF9FD97" w14:textId="77777777" w:rsidR="00FB7AA6" w:rsidRDefault="00C770FE">
      <w:pPr>
        <w:spacing w:after="0" w:line="600" w:lineRule="auto"/>
        <w:ind w:firstLine="720"/>
        <w:jc w:val="both"/>
        <w:rPr>
          <w:rFonts w:eastAsia="Times New Roman"/>
          <w:szCs w:val="24"/>
        </w:rPr>
      </w:pPr>
      <w:r>
        <w:rPr>
          <w:rFonts w:eastAsia="Times New Roman"/>
          <w:szCs w:val="24"/>
        </w:rPr>
        <w:t>Δεν ξέρω αν σας το έχει πει η κ. Κουντουρά -όφειλε να το έχει κάνει-, ότι για τον Υπουργό Τουρισμού χειρότερο είναι να απαγορεύεται το κάπνισμά, αλλά όλοι να καπνίζου</w:t>
      </w:r>
      <w:r>
        <w:rPr>
          <w:rFonts w:eastAsia="Times New Roman"/>
          <w:szCs w:val="24"/>
        </w:rPr>
        <w:t xml:space="preserve">ν, παρά να επιτρέπεται. Γιατί ρωτάει ο τουρίστας, «Επιτρέπεται ή απαγορεύεται;», του λένε πως απαγορεύεται, αλλά όλοι καπνίζουν προς εξευτελισμό της χώρας. Έπρεπε να έλθετε να μας πείτε ποια είναι τα προβλήματα τώρα. Εγώ σας μεταφέρω τα δικά μου, που είχα </w:t>
      </w:r>
      <w:r>
        <w:rPr>
          <w:rFonts w:eastAsia="Times New Roman"/>
          <w:szCs w:val="24"/>
        </w:rPr>
        <w:t>τότε. Μπορεί να έχουν αλλάξει τα δεδομένα. Εκείνο, όμως, που δεν μπορείτε να μου πείτε ότι άλλαξε</w:t>
      </w:r>
      <w:r>
        <w:rPr>
          <w:rFonts w:eastAsia="Times New Roman"/>
          <w:szCs w:val="24"/>
        </w:rPr>
        <w:t>,</w:t>
      </w:r>
      <w:r>
        <w:rPr>
          <w:rFonts w:eastAsia="Times New Roman"/>
          <w:szCs w:val="24"/>
        </w:rPr>
        <w:t xml:space="preserve"> είναι ότι καπνίζουν όλοι παντού. </w:t>
      </w:r>
      <w:r>
        <w:rPr>
          <w:rFonts w:eastAsia="Times New Roman"/>
          <w:szCs w:val="24"/>
        </w:rPr>
        <w:t>Ο</w:t>
      </w:r>
      <w:r>
        <w:rPr>
          <w:rFonts w:eastAsia="Times New Roman"/>
          <w:szCs w:val="24"/>
        </w:rPr>
        <w:t xml:space="preserve">μιλώ για τα καταστήματα υγειονομικού ενδιαφέροντος. </w:t>
      </w:r>
    </w:p>
    <w:p w14:paraId="6EF9FD98" w14:textId="77777777" w:rsidR="00FB7AA6" w:rsidRDefault="00C770FE">
      <w:pPr>
        <w:spacing w:after="0" w:line="600" w:lineRule="auto"/>
        <w:ind w:firstLine="720"/>
        <w:jc w:val="both"/>
        <w:rPr>
          <w:rFonts w:eastAsia="Times New Roman"/>
          <w:szCs w:val="24"/>
        </w:rPr>
      </w:pPr>
      <w:r>
        <w:rPr>
          <w:rFonts w:eastAsia="Times New Roman"/>
          <w:szCs w:val="24"/>
        </w:rPr>
        <w:t>Αν θέλουμε να σοβαρευτούμε, συνάδελφοι της Πλειοψηφίας -γιατί άκουσα κ</w:t>
      </w:r>
      <w:r>
        <w:rPr>
          <w:rFonts w:eastAsia="Times New Roman"/>
          <w:szCs w:val="24"/>
        </w:rPr>
        <w:t xml:space="preserve">αι τον </w:t>
      </w:r>
      <w:r>
        <w:rPr>
          <w:rFonts w:eastAsia="Times New Roman"/>
          <w:szCs w:val="24"/>
        </w:rPr>
        <w:t>ε</w:t>
      </w:r>
      <w:r>
        <w:rPr>
          <w:rFonts w:eastAsia="Times New Roman"/>
          <w:szCs w:val="24"/>
        </w:rPr>
        <w:t xml:space="preserve">ισηγητή σας, ο οποίος είναι γιατρός, τη συνάδελφο καθηγήτρια της Ιατρικής και φαντάζομαι ότι στη Διαρκή Επιτροπή κι </w:t>
      </w:r>
      <w:r>
        <w:rPr>
          <w:rFonts w:eastAsia="Times New Roman"/>
          <w:szCs w:val="24"/>
        </w:rPr>
        <w:lastRenderedPageBreak/>
        <w:t>άλλοι γιατροί θα πήρατε τον λόγο ή θα τον πάρετε αργότερα εδώ στην Ολομέλεια- ή θα πείτε τι γίνεται με αυτό ή θα πείτε, καλή είναι η</w:t>
      </w:r>
      <w:r>
        <w:rPr>
          <w:rFonts w:eastAsia="Times New Roman"/>
          <w:szCs w:val="24"/>
        </w:rPr>
        <w:t xml:space="preserve"> ενσωμάτωση της ευρωπαϊκής, ενωσιακής </w:t>
      </w:r>
      <w:r>
        <w:rPr>
          <w:rFonts w:eastAsia="Times New Roman"/>
          <w:szCs w:val="24"/>
        </w:rPr>
        <w:t>ο</w:t>
      </w:r>
      <w:r>
        <w:rPr>
          <w:rFonts w:eastAsia="Times New Roman"/>
          <w:szCs w:val="24"/>
        </w:rPr>
        <w:t xml:space="preserve">δηγίας, μαζί σας, αλλά το πρόβλημα είναι άλλο. </w:t>
      </w:r>
    </w:p>
    <w:p w14:paraId="6EF9FD99" w14:textId="77777777" w:rsidR="00FB7AA6" w:rsidRDefault="00C770FE">
      <w:pPr>
        <w:spacing w:after="0" w:line="600" w:lineRule="auto"/>
        <w:ind w:firstLine="720"/>
        <w:jc w:val="both"/>
        <w:rPr>
          <w:rFonts w:eastAsia="Times New Roman"/>
          <w:szCs w:val="24"/>
        </w:rPr>
      </w:pPr>
      <w:r>
        <w:rPr>
          <w:rFonts w:eastAsia="Times New Roman"/>
          <w:szCs w:val="24"/>
        </w:rPr>
        <w:t>Σε ό,τι αφορά το δεύτερο θέμα υγείας -για να κλείσω με τα θέματα αρμοδιότητας του παρόντος Υπουργού-, δηλαδή την τροπολογία των Βουλευτών του ΣΥΡΙΖΑ που κάνατε δεκτή, γι</w:t>
      </w:r>
      <w:r>
        <w:rPr>
          <w:rFonts w:eastAsia="Times New Roman"/>
          <w:szCs w:val="24"/>
        </w:rPr>
        <w:t>α τους επικουρικούς, δεν έχω ακριβή εικόνα του θέματος σήμερα. Σας ενημέρωσε, όμως, η κ. Χριστοφιλοπούλου εξ’ όσων μου έχει πει, καθώς κι ο κ. Μπαργιώτας -που είναι συνάδελφός σας και στην Ιατρική, και στέλεχος του ΕΣΥ- ο οποίος ανέφερε από το Βήμα πριν ότ</w:t>
      </w:r>
      <w:r>
        <w:rPr>
          <w:rFonts w:eastAsia="Times New Roman"/>
          <w:szCs w:val="24"/>
        </w:rPr>
        <w:t>ι ο τρόπος που το κάνετε</w:t>
      </w:r>
      <w:r>
        <w:rPr>
          <w:rFonts w:eastAsia="Times New Roman"/>
          <w:szCs w:val="24"/>
        </w:rPr>
        <w:t>,</w:t>
      </w:r>
      <w:r>
        <w:rPr>
          <w:rFonts w:eastAsia="Times New Roman"/>
          <w:szCs w:val="24"/>
        </w:rPr>
        <w:t xml:space="preserve"> δημιουργεί επιμέρους τοπικούς πληθωρισμούς σε κλινικές και αφήνει άλλες περιπτώσεις κλινικών άδειες. </w:t>
      </w:r>
    </w:p>
    <w:p w14:paraId="6EF9FD9A" w14:textId="77777777" w:rsidR="00FB7AA6" w:rsidRDefault="00C770FE">
      <w:pPr>
        <w:spacing w:after="0" w:line="600" w:lineRule="auto"/>
        <w:ind w:firstLine="720"/>
        <w:jc w:val="both"/>
        <w:rPr>
          <w:rFonts w:eastAsia="Times New Roman"/>
          <w:szCs w:val="24"/>
        </w:rPr>
      </w:pPr>
      <w:r>
        <w:rPr>
          <w:rFonts w:eastAsia="Times New Roman"/>
          <w:szCs w:val="24"/>
        </w:rPr>
        <w:t>Η δική μας πρόταση είναι να το δείτε ορθολογικά και αν μπορείτε την τροπολογία των συναδέλφων να την βγάλετε λίγο από τον χώρο τ</w:t>
      </w:r>
      <w:r>
        <w:rPr>
          <w:rFonts w:eastAsia="Times New Roman"/>
          <w:szCs w:val="24"/>
        </w:rPr>
        <w:t>ων πελατειακών σχέσεων και να την βάλετε στον χώρο του ορθολογισμού, που οπωσδήποτε έχει ανάγκη ένα σύστημα που όλο του φεύγουν άνθρωποι και θα πρέπει…</w:t>
      </w:r>
    </w:p>
    <w:p w14:paraId="6EF9FD9B"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ΜΕΡΟΠΗ ΤΖΟΥΦΗ:</w:t>
      </w:r>
      <w:r>
        <w:rPr>
          <w:rFonts w:eastAsia="Times New Roman"/>
          <w:szCs w:val="24"/>
        </w:rPr>
        <w:t xml:space="preserve"> Δεν έχει καμμία σχέση η πραγματικότητα με αυτό που λέτε.</w:t>
      </w:r>
    </w:p>
    <w:p w14:paraId="6EF9FD9C" w14:textId="77777777" w:rsidR="00FB7AA6" w:rsidRDefault="00C770F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μου, ακούσατε. Επικαλέστηκα συνάδελφο. Αν κάνει λάθος, θα το πει ο Υπουργός. Μπορεί, όμως, να μην κάνει, </w:t>
      </w:r>
      <w:r>
        <w:rPr>
          <w:rFonts w:eastAsia="Times New Roman"/>
          <w:szCs w:val="24"/>
        </w:rPr>
        <w:t>Ε</w:t>
      </w:r>
      <w:r>
        <w:rPr>
          <w:rFonts w:eastAsia="Times New Roman"/>
          <w:szCs w:val="24"/>
        </w:rPr>
        <w:t>πειδή κάτι ξέρω κι εγώ από αυτό, το ακούω το επιχείρημα. Ο διάλογος θα αναδείξει την ορθότητα ή το εσφαλμένο των επιχειρημάτων.</w:t>
      </w:r>
    </w:p>
    <w:p w14:paraId="6EF9FD9D" w14:textId="77777777" w:rsidR="00FB7AA6" w:rsidRDefault="00C770FE">
      <w:pPr>
        <w:spacing w:after="0" w:line="600" w:lineRule="auto"/>
        <w:ind w:firstLine="720"/>
        <w:jc w:val="both"/>
        <w:rPr>
          <w:rFonts w:eastAsia="Times New Roman"/>
          <w:szCs w:val="24"/>
        </w:rPr>
      </w:pPr>
      <w:r>
        <w:rPr>
          <w:rFonts w:eastAsia="Times New Roman"/>
          <w:szCs w:val="24"/>
        </w:rPr>
        <w:t xml:space="preserve">Τώρα </w:t>
      </w:r>
      <w:r>
        <w:rPr>
          <w:rFonts w:eastAsia="Times New Roman"/>
          <w:szCs w:val="24"/>
        </w:rPr>
        <w:t>γενικότερα, κύριε Πρόεδρε, επί προεδρίας του Αντιπροέδρου κ. Κακλαμάνη ζήτησα -όπως επανειλημμένα είχε γίνει στην Εθνική Αντιπροσωπεία- να προσέλθει ο Υπουργός Εσωτερικών</w:t>
      </w:r>
      <w:r>
        <w:rPr>
          <w:rFonts w:eastAsia="Times New Roman"/>
          <w:szCs w:val="24"/>
        </w:rPr>
        <w:t>,</w:t>
      </w:r>
      <w:r>
        <w:rPr>
          <w:rFonts w:eastAsia="Times New Roman"/>
          <w:szCs w:val="24"/>
        </w:rPr>
        <w:t xml:space="preserve"> να μας ενημερώσει για τις πλημμύρες και τις καταστροφές. Δεν είναι αντιπολιτευτική η</w:t>
      </w:r>
      <w:r>
        <w:rPr>
          <w:rFonts w:eastAsia="Times New Roman"/>
          <w:szCs w:val="24"/>
        </w:rPr>
        <w:t xml:space="preserve"> διάθεση, διότι θυμάστε ότι και με τον κ. Μουζάλα -εγώ του είχα ζητήσει και είχε έλθει- είχε γίνει μια πολύ χρήσιμη δουλειά. Δεν ξέρω αν η Κυβέρνηση έχει εξαγγείλει μέτρα, ενώ εμείς είμαστε εδώ. Έχοντας, όμως, εικόνα από τα μέσα μαζικής ενημέρωσης, από το </w:t>
      </w:r>
      <w:r>
        <w:rPr>
          <w:rFonts w:eastAsia="Times New Roman"/>
          <w:szCs w:val="24"/>
        </w:rPr>
        <w:t>πρωί και από χθες το βράδυ, όπου μίλαγαν άνθρωποι και όχι πολιτικοί, κατάλαβα ότι το θέμα είναι πολύ μεγάλο. Βέβαια και οι θάνατοι σε βοηθούν να το καταλάβεις στο δευτε</w:t>
      </w:r>
      <w:r>
        <w:rPr>
          <w:rFonts w:eastAsia="Times New Roman"/>
          <w:szCs w:val="24"/>
        </w:rPr>
        <w:lastRenderedPageBreak/>
        <w:t>ρόλεπτο. Υπάρχουν άνθρωποι που έχουν καταστραφεί τα σπίτια τους. Πρέπει η Κυβέρνηση να α</w:t>
      </w:r>
      <w:r>
        <w:rPr>
          <w:rFonts w:eastAsia="Times New Roman"/>
          <w:szCs w:val="24"/>
        </w:rPr>
        <w:t xml:space="preserve">ντιδράσει. Θα αντιδράσει. Όμως θα ήταν προτιμότερο - και είναι προτιμότερο- μέχρι να κλείσει η συνεδρίαση, ανεξαρτήτως του ποιος είναι στην Αίθουσα ή όχι, Υπουργός ή Υφυπουργός Εσωτερικών, να έλθουν να μιλήσουν. </w:t>
      </w:r>
    </w:p>
    <w:p w14:paraId="6EF9FD9E" w14:textId="77777777" w:rsidR="00FB7AA6" w:rsidRDefault="00C770FE">
      <w:pPr>
        <w:spacing w:after="0" w:line="600" w:lineRule="auto"/>
        <w:ind w:firstLine="720"/>
        <w:jc w:val="both"/>
        <w:rPr>
          <w:rFonts w:eastAsia="Times New Roman"/>
          <w:szCs w:val="24"/>
        </w:rPr>
      </w:pPr>
      <w:r>
        <w:rPr>
          <w:rFonts w:eastAsia="Times New Roman"/>
          <w:szCs w:val="24"/>
        </w:rPr>
        <w:t>Βλέπετε πώς το αντιμετωπίζουμε το θέμα, κυρ</w:t>
      </w:r>
      <w:r>
        <w:rPr>
          <w:rFonts w:eastAsia="Times New Roman"/>
          <w:szCs w:val="24"/>
        </w:rPr>
        <w:t>ίες και κύριοι της Πλειοψηφίας. Θυμάστε τι λέγατε σε κάθε καταστροφή; Θυμάστε τι λέγατε σε κάθε αυτοκτονία; Ακόμα ορισμένοι πρώην φίλοι σας στο διαδίκτυο κάτι μας λένε για τις αυτοκτονίες αυτοκτονούντων σήμερα ανθρώπων. Θυμάστε τι λέγατε και τι λέγανε τα π</w:t>
      </w:r>
      <w:r>
        <w:rPr>
          <w:rFonts w:eastAsia="Times New Roman"/>
          <w:szCs w:val="24"/>
        </w:rPr>
        <w:t>αιδιά σας, στα πρωινάδικα, στα κανάλια που σας καλούσαν και σας έκαναν και φίρμες ορισμένους. Τα θυμάστε; Δεν τα θυμάστε. Απώλεια πρόσφατης μνήμης, κοντή πολιτική λογική. Ό,τι βγάλαμε κερδοσκοπώντας, το βγάλαμε, τώρα τα ξεχνάμε και κάνουμε τους διαχειριστέ</w:t>
      </w:r>
      <w:r>
        <w:rPr>
          <w:rFonts w:eastAsia="Times New Roman"/>
          <w:szCs w:val="24"/>
        </w:rPr>
        <w:t xml:space="preserve">ς της εξουσίας. </w:t>
      </w:r>
    </w:p>
    <w:p w14:paraId="6EF9FD9F" w14:textId="77777777" w:rsidR="00FB7AA6" w:rsidRDefault="00C770FE">
      <w:pPr>
        <w:spacing w:after="0" w:line="600" w:lineRule="auto"/>
        <w:ind w:firstLine="720"/>
        <w:jc w:val="both"/>
        <w:rPr>
          <w:rFonts w:eastAsia="Times New Roman"/>
          <w:szCs w:val="24"/>
        </w:rPr>
      </w:pPr>
      <w:r>
        <w:rPr>
          <w:rFonts w:eastAsia="Times New Roman"/>
          <w:szCs w:val="24"/>
        </w:rPr>
        <w:lastRenderedPageBreak/>
        <w:t>Εν πάση περιπτώσει, αναμένεται ο Υπουργός Εσωτερικών. Δεν ζητάμε ενημέρωση από τον Υπουργό Υγείας, διότι προφανώς ο άνθρωπος δεν ξέρει. Ο Υπουργός Εσωτερικών, όμως, οφείλει να ενημερώσει -αν δεν το έχει κάνει ήδη-, για τα μέτρα που η Κυβέρ</w:t>
      </w:r>
      <w:r>
        <w:rPr>
          <w:rFonts w:eastAsia="Times New Roman"/>
          <w:szCs w:val="24"/>
        </w:rPr>
        <w:t>νηση προτίθεται να πάρει αμέσως, για να αντιμετωπιστεί το πρόβλημα των ανθρώπων.</w:t>
      </w:r>
    </w:p>
    <w:p w14:paraId="6EF9FDA0" w14:textId="77777777" w:rsidR="00FB7AA6" w:rsidRDefault="00C770FE">
      <w:pPr>
        <w:spacing w:after="0" w:line="600" w:lineRule="auto"/>
        <w:ind w:firstLine="720"/>
        <w:jc w:val="both"/>
        <w:rPr>
          <w:rFonts w:eastAsia="Times New Roman"/>
          <w:szCs w:val="24"/>
        </w:rPr>
      </w:pPr>
      <w:r>
        <w:rPr>
          <w:rFonts w:eastAsia="Times New Roman"/>
          <w:szCs w:val="24"/>
        </w:rPr>
        <w:t>Τώρα πριν πούμε για το σχέδιο νόμου, ο Υπουργός Ανάπτυξης έκανε λόγο για ανάπτυξη και έδωσε ορισμένα στοιχεία, με τον τρόπο του. Τον έχουμε πια συνηθίσει τον κ. Σταθάκη. Το δε</w:t>
      </w:r>
      <w:r>
        <w:rPr>
          <w:rFonts w:eastAsia="Times New Roman"/>
          <w:szCs w:val="24"/>
        </w:rPr>
        <w:t>δομένο, κυρίες και κύριοι Βουλευτές, είναι ότι ακόμα κι αν η ύφεση μείνει στο 0,3% του πρώτου τριμήνου του 2016, σε σχέση με το 2014 το Ακαθάριστο Εγχώριο Προϊόν θα είναι λιγότερο κατά 2 δισεκατομμύρια. Ακόμα και με 0,3%.</w:t>
      </w:r>
    </w:p>
    <w:p w14:paraId="6EF9FDA1" w14:textId="77777777" w:rsidR="00FB7AA6" w:rsidRDefault="00C770FE">
      <w:pPr>
        <w:spacing w:after="0" w:line="600" w:lineRule="auto"/>
        <w:ind w:firstLine="720"/>
        <w:jc w:val="both"/>
        <w:rPr>
          <w:rFonts w:eastAsia="Times New Roman"/>
          <w:szCs w:val="24"/>
        </w:rPr>
      </w:pPr>
      <w:r>
        <w:rPr>
          <w:rFonts w:eastAsia="Times New Roman"/>
          <w:szCs w:val="24"/>
        </w:rPr>
        <w:t xml:space="preserve">Κύριε Υπουργέ, είστε υποχρεωμένος </w:t>
      </w:r>
      <w:r>
        <w:rPr>
          <w:rFonts w:eastAsia="Times New Roman"/>
          <w:szCs w:val="24"/>
        </w:rPr>
        <w:t>–και θα το δούμε σε λίγους μήνες, να είμαστε καλά, με τον προϋπολογισμό- να μας πείτε πού θα τα βρείτε αυτά τα διακόσια εκατομμύρια τα οποία διατυμπανίζατε στην αρχή του πολιτικού έτους με την ψήφιση του προϋπολογισμού για το 2016. Πού θα τα βρείτε; Εδώ όλ</w:t>
      </w:r>
      <w:r>
        <w:rPr>
          <w:rFonts w:eastAsia="Times New Roman"/>
          <w:szCs w:val="24"/>
        </w:rPr>
        <w:t xml:space="preserve">α τα Υπουργεία λένε, όπως και ο Υπουργός Παιδείας το έλεγε εδώ πριν από λίγες μέρες, ότι αυξάνεται </w:t>
      </w:r>
      <w:r>
        <w:rPr>
          <w:rFonts w:eastAsia="Times New Roman"/>
          <w:szCs w:val="24"/>
        </w:rPr>
        <w:lastRenderedPageBreak/>
        <w:t>ο προϋπολογισμός τους. Πού θα τα βρείτε, αν το έτος κλείσει με ύφεση; Δεν σας λέω την ύφεση που προβλέπουν άλλοι που τη φτάνουν και στο 2%. Εγώ λέω για το 0,</w:t>
      </w:r>
      <w:r>
        <w:rPr>
          <w:rFonts w:eastAsia="Times New Roman"/>
          <w:szCs w:val="24"/>
        </w:rPr>
        <w:t xml:space="preserve">3% του πρώτου τριμήνου. Αγνοώ και το 0,9% του δεύτερου τριμήνου του 2016. Πού θα τα βρουν τα νοσοκομεία και η παιδεία τα λεφτά, αν το Ακαθάριστο Εγχώριο Προϊόν μειωθεί; Πόσους λιγότερους φόρους σημαίνει αυτό και πόσες εισφορές λιγότερες σημαίνει αυτό; </w:t>
      </w:r>
    </w:p>
    <w:p w14:paraId="6EF9FDA2" w14:textId="77777777" w:rsidR="00FB7AA6" w:rsidRDefault="00C770FE">
      <w:pPr>
        <w:spacing w:after="0"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αναφέρω επιγραμματικά δύο τελευταία θέματα, όσο μπορώ, γιατί δεν έχω χρόνο. </w:t>
      </w:r>
    </w:p>
    <w:p w14:paraId="6EF9FDA3" w14:textId="77777777" w:rsidR="00FB7AA6" w:rsidRDefault="00C770FE">
      <w:pPr>
        <w:spacing w:after="0" w:line="600" w:lineRule="auto"/>
        <w:ind w:firstLine="720"/>
        <w:jc w:val="both"/>
        <w:rPr>
          <w:rFonts w:eastAsia="Times New Roman"/>
          <w:szCs w:val="24"/>
        </w:rPr>
      </w:pPr>
      <w:r>
        <w:rPr>
          <w:rFonts w:eastAsia="Times New Roman"/>
          <w:szCs w:val="24"/>
        </w:rPr>
        <w:t xml:space="preserve">Κυρίες και κύριοι, κάνατε αναφορά στα σχετικά με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δάνεια των κομμάτων, τα δάνεια των μίντια. Πρώτα απ’ όλα, γενικά για τα μίντια, κύριοι συνάδελφοι, τα δάνε</w:t>
      </w:r>
      <w:r>
        <w:rPr>
          <w:rFonts w:eastAsia="Times New Roman"/>
          <w:szCs w:val="24"/>
        </w:rPr>
        <w:t>ιά τους είναι, όπως σωστά λένε οι Βουλευτές της Πλειοψηφίας, 1,3 δισεκατομμύρια μέσα στα χρόνια αυτά. Μόνο το 35% απ’ αυτά δεν έχει τακτοποιηθεί. Τα άλλα έχουν επιστραφεί και πληρώνονται. Τεράστιο μέρος απ’ αυτά αφορούν τον «</w:t>
      </w:r>
      <w:r>
        <w:rPr>
          <w:rFonts w:eastAsia="Times New Roman"/>
          <w:szCs w:val="24"/>
        </w:rPr>
        <w:t>ΤΗΛΕΤΥΠΟ</w:t>
      </w:r>
      <w:r>
        <w:rPr>
          <w:rFonts w:eastAsia="Times New Roman"/>
          <w:szCs w:val="24"/>
        </w:rPr>
        <w:t>», από τη στιγμή που άρ</w:t>
      </w:r>
      <w:r>
        <w:rPr>
          <w:rFonts w:eastAsia="Times New Roman"/>
          <w:szCs w:val="24"/>
        </w:rPr>
        <w:t xml:space="preserve">χισε να κλείνει. Ρωτήστε τα συγκεντρωτικά αποτελέσματα μέχρι στιγμής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και θα σας τα πουν οι συνάδελφοί σας. Χθες, ας πούμε, και η </w:t>
      </w:r>
      <w:r>
        <w:rPr>
          <w:rFonts w:eastAsia="Times New Roman"/>
          <w:szCs w:val="24"/>
        </w:rPr>
        <w:lastRenderedPageBreak/>
        <w:t>«</w:t>
      </w:r>
      <w:r>
        <w:rPr>
          <w:rFonts w:eastAsia="Times New Roman"/>
          <w:szCs w:val="24"/>
        </w:rPr>
        <w:t>ΑΥΓΗ</w:t>
      </w:r>
      <w:r>
        <w:rPr>
          <w:rFonts w:eastAsia="Times New Roman"/>
          <w:szCs w:val="24"/>
        </w:rPr>
        <w:t>» που ήρθε –μικρή, βέβαια- αλλά και τα «</w:t>
      </w:r>
      <w:r>
        <w:rPr>
          <w:rFonts w:eastAsia="Times New Roman"/>
          <w:szCs w:val="24"/>
        </w:rPr>
        <w:t>ΠΑΡΑΠΟΛΙΤΙΚΑ</w:t>
      </w:r>
      <w:r>
        <w:rPr>
          <w:rFonts w:eastAsia="Times New Roman"/>
          <w:szCs w:val="24"/>
        </w:rPr>
        <w:t>», τα έντυπα του κ. Κουρτάκη που ήρθαν, είπα</w:t>
      </w:r>
      <w:r>
        <w:rPr>
          <w:rFonts w:eastAsia="Times New Roman"/>
          <w:szCs w:val="24"/>
        </w:rPr>
        <w:t>ν ότι δεν οφείλουν. Πριν από λίγες μέρες η «</w:t>
      </w:r>
      <w:r>
        <w:rPr>
          <w:rFonts w:eastAsia="Times New Roman"/>
          <w:szCs w:val="24"/>
        </w:rPr>
        <w:t>ΚΑΘΗΜΕΡΙΝΗ</w:t>
      </w:r>
      <w:r>
        <w:rPr>
          <w:rFonts w:eastAsia="Times New Roman"/>
          <w:szCs w:val="24"/>
        </w:rPr>
        <w:t xml:space="preserve">» έλεγε τα ίδια. Πριν από λίγες μέρες ήρθαν τα υπόλοιπα κανάλια, ο Κοντομηνάς, όλοι, το </w:t>
      </w:r>
      <w:r>
        <w:rPr>
          <w:rFonts w:eastAsia="Times New Roman"/>
          <w:szCs w:val="24"/>
        </w:rPr>
        <w:t>«</w:t>
      </w:r>
      <w:r>
        <w:rPr>
          <w:rFonts w:eastAsia="Times New Roman"/>
          <w:szCs w:val="24"/>
          <w:lang w:val="en-US"/>
        </w:rPr>
        <w:t>STAR</w:t>
      </w:r>
      <w:r>
        <w:rPr>
          <w:rFonts w:eastAsia="Times New Roman"/>
          <w:szCs w:val="24"/>
        </w:rPr>
        <w:t>»</w:t>
      </w:r>
      <w:r>
        <w:rPr>
          <w:rFonts w:eastAsia="Times New Roman"/>
          <w:szCs w:val="24"/>
        </w:rPr>
        <w:t>, και τα πληρώνουν τα δάνειά τους. Συνεπώς μ’ αυτά που λέτε προσβάλλοντας εμάς -όχι αυτούς, αλλά εμάς- ότι «</w:t>
      </w:r>
      <w:r>
        <w:rPr>
          <w:rFonts w:eastAsia="Times New Roman"/>
          <w:szCs w:val="24"/>
        </w:rPr>
        <w:t xml:space="preserve">δεν τα παίρνατε, θαλασσοδάνεια» κ.λπ., είστε ψεύτες. Ρωτήστε τους συναδέλφους σας εκεί. </w:t>
      </w:r>
    </w:p>
    <w:p w14:paraId="6EF9FDA4" w14:textId="77777777" w:rsidR="00FB7AA6" w:rsidRDefault="00C770FE">
      <w:pPr>
        <w:spacing w:after="0" w:line="600" w:lineRule="auto"/>
        <w:ind w:firstLine="720"/>
        <w:jc w:val="both"/>
        <w:rPr>
          <w:rFonts w:eastAsia="Times New Roman"/>
          <w:szCs w:val="24"/>
        </w:rPr>
      </w:pPr>
      <w:r>
        <w:rPr>
          <w:rFonts w:eastAsia="Times New Roman"/>
          <w:szCs w:val="24"/>
        </w:rPr>
        <w:t xml:space="preserve">Σήμερα είμαστε στη Βουλή που είναι πολιτικό όργανο και όχι σε </w:t>
      </w:r>
      <w:r>
        <w:rPr>
          <w:rFonts w:eastAsia="Times New Roman"/>
          <w:szCs w:val="24"/>
        </w:rPr>
        <w:t>ε</w:t>
      </w:r>
      <w:r>
        <w:rPr>
          <w:rFonts w:eastAsia="Times New Roman"/>
          <w:szCs w:val="24"/>
        </w:rPr>
        <w:t>ξεταστικές. Εγώ ήμουν απολύτως αντίθετος στο να έρθει η «</w:t>
      </w:r>
      <w:r>
        <w:rPr>
          <w:rFonts w:eastAsia="Times New Roman"/>
          <w:szCs w:val="24"/>
        </w:rPr>
        <w:t>ΑΥΓΗ</w:t>
      </w:r>
      <w:r>
        <w:rPr>
          <w:rFonts w:eastAsia="Times New Roman"/>
          <w:szCs w:val="24"/>
        </w:rPr>
        <w:t>» χθες. Είναι, όμως, πολιτικό θέμα να μας π</w:t>
      </w:r>
      <w:r>
        <w:rPr>
          <w:rFonts w:eastAsia="Times New Roman"/>
          <w:szCs w:val="24"/>
        </w:rPr>
        <w:t xml:space="preserve">είτε ποιος έχει την </w:t>
      </w:r>
      <w:r>
        <w:rPr>
          <w:rFonts w:eastAsia="Times New Roman"/>
          <w:szCs w:val="24"/>
          <w:lang w:val="en-US"/>
        </w:rPr>
        <w:t>offshore</w:t>
      </w:r>
      <w:r>
        <w:rPr>
          <w:rFonts w:eastAsia="Times New Roman"/>
          <w:szCs w:val="24"/>
        </w:rPr>
        <w:t xml:space="preserve"> που έχει το 2,5% των μετοχών της «</w:t>
      </w:r>
      <w:r>
        <w:rPr>
          <w:rFonts w:eastAsia="Times New Roman"/>
          <w:szCs w:val="24"/>
        </w:rPr>
        <w:t>ΑΥΓΗΣ</w:t>
      </w:r>
      <w:r>
        <w:rPr>
          <w:rFonts w:eastAsia="Times New Roman"/>
          <w:szCs w:val="24"/>
        </w:rPr>
        <w:t xml:space="preserve">». Αυτό είναι πολιτικό θέμα, δεν είναι θέμα </w:t>
      </w:r>
      <w:r>
        <w:rPr>
          <w:rFonts w:eastAsia="Times New Roman"/>
          <w:szCs w:val="24"/>
        </w:rPr>
        <w:t>ε</w:t>
      </w:r>
      <w:r>
        <w:rPr>
          <w:rFonts w:eastAsia="Times New Roman"/>
          <w:szCs w:val="24"/>
        </w:rPr>
        <w:t xml:space="preserve">ξεταστικής. Ήμουν απολύτως αντίθετος και με την </w:t>
      </w:r>
      <w:r>
        <w:rPr>
          <w:rFonts w:eastAsia="Times New Roman"/>
          <w:szCs w:val="24"/>
        </w:rPr>
        <w:t>ε</w:t>
      </w:r>
      <w:r>
        <w:rPr>
          <w:rFonts w:eastAsia="Times New Roman"/>
          <w:szCs w:val="24"/>
        </w:rPr>
        <w:t>ξεταστική και με το να έρθει η «</w:t>
      </w:r>
      <w:r>
        <w:rPr>
          <w:rFonts w:eastAsia="Times New Roman"/>
          <w:szCs w:val="24"/>
        </w:rPr>
        <w:t>ΑΥΓΗ</w:t>
      </w:r>
      <w:r>
        <w:rPr>
          <w:rFonts w:eastAsia="Times New Roman"/>
          <w:szCs w:val="24"/>
        </w:rPr>
        <w:t>», όπως και άλλοι που δεν χρωστάνε, που ό,τι χρωστάνε το π</w:t>
      </w:r>
      <w:r>
        <w:rPr>
          <w:rFonts w:eastAsia="Times New Roman"/>
          <w:szCs w:val="24"/>
        </w:rPr>
        <w:t>ληρώνουν, αλλά το πολιτικό θέμα υπάρχει. Γιατί δεν λέτε το όνομα;</w:t>
      </w:r>
    </w:p>
    <w:p w14:paraId="6EF9FDA5" w14:textId="77777777" w:rsidR="00FB7AA6" w:rsidRDefault="00C770FE">
      <w:pPr>
        <w:spacing w:after="0" w:line="600" w:lineRule="auto"/>
        <w:ind w:firstLine="720"/>
        <w:jc w:val="both"/>
        <w:rPr>
          <w:rFonts w:eastAsia="Times New Roman"/>
          <w:szCs w:val="24"/>
        </w:rPr>
      </w:pPr>
      <w:r>
        <w:rPr>
          <w:rFonts w:eastAsia="Times New Roman"/>
          <w:szCs w:val="24"/>
        </w:rPr>
        <w:t xml:space="preserve"> Απαντώντας σ’ εμένα, ο διευθυντής της «</w:t>
      </w:r>
      <w:r>
        <w:rPr>
          <w:rFonts w:eastAsia="Times New Roman"/>
          <w:szCs w:val="24"/>
        </w:rPr>
        <w:t>ΑΥΓΗΣ</w:t>
      </w:r>
      <w:r>
        <w:rPr>
          <w:rFonts w:eastAsia="Times New Roman"/>
          <w:szCs w:val="24"/>
        </w:rPr>
        <w:t>» είπε: «Δεν λέω το όνομα, για να μη δημιουργηθεί θόρυβος». Είστε καλά; Μου είπε επίσης: «Ο νόμος δεν το επιβάλλει». Δεν το ήξερα. Έχω, όμως, εδώ</w:t>
      </w:r>
      <w:r>
        <w:rPr>
          <w:rFonts w:eastAsia="Times New Roman"/>
          <w:szCs w:val="24"/>
        </w:rPr>
        <w:t xml:space="preserve"> την </w:t>
      </w:r>
      <w:r>
        <w:rPr>
          <w:rFonts w:eastAsia="Times New Roman"/>
          <w:szCs w:val="24"/>
        </w:rPr>
        <w:lastRenderedPageBreak/>
        <w:t>ισχύουσα νομοθεσία</w:t>
      </w:r>
      <w:r>
        <w:rPr>
          <w:rFonts w:eastAsia="Times New Roman"/>
          <w:szCs w:val="24"/>
        </w:rPr>
        <w:t>,</w:t>
      </w:r>
      <w:r>
        <w:rPr>
          <w:rFonts w:eastAsia="Times New Roman"/>
          <w:szCs w:val="24"/>
        </w:rPr>
        <w:t xml:space="preserve"> που επιβάλλει την ονομαστικοποίηση μέχρι και του τελευταίου φυσικού προσώπου και αυτό κάνουν όλες οι τράπεζες όταν ένα μέσο ενημέρωσης ζητάει δάνειο. </w:t>
      </w:r>
    </w:p>
    <w:p w14:paraId="6EF9FDA6" w14:textId="77777777" w:rsidR="00FB7AA6" w:rsidRDefault="00C770FE">
      <w:pPr>
        <w:spacing w:after="0" w:line="600" w:lineRule="auto"/>
        <w:ind w:firstLine="720"/>
        <w:jc w:val="both"/>
        <w:rPr>
          <w:rFonts w:eastAsia="Times New Roman"/>
          <w:szCs w:val="24"/>
        </w:rPr>
      </w:pPr>
      <w:r>
        <w:rPr>
          <w:rFonts w:eastAsia="Times New Roman"/>
          <w:szCs w:val="24"/>
        </w:rPr>
        <w:t>Είστε εκτεθειμένοι χωρίς λόγο. Κρύβετε κανέναν; Φοβάστε κανέναν; Υπάρχει κάποιος</w:t>
      </w:r>
      <w:r>
        <w:rPr>
          <w:rFonts w:eastAsia="Times New Roman"/>
          <w:szCs w:val="24"/>
        </w:rPr>
        <w:t xml:space="preserve"> που δεν θέλετε να πείτε ποιος είναι; Τι έχει συμβεί; Εγώ στην </w:t>
      </w:r>
      <w:r>
        <w:rPr>
          <w:rFonts w:eastAsia="Times New Roman"/>
          <w:szCs w:val="24"/>
        </w:rPr>
        <w:t>ε</w:t>
      </w:r>
      <w:r>
        <w:rPr>
          <w:rFonts w:eastAsia="Times New Roman"/>
          <w:szCs w:val="24"/>
        </w:rPr>
        <w:t>ξεταστική χθες –ρωτήστε, κύριοι συνάδελφοι- ήμουν πάρα πολύ ήπιος. Το δείχνει το κανάλι της Βουλής. Επαναλαμβάνω ότι δεν ήθελα να έρθει η «</w:t>
      </w:r>
      <w:r>
        <w:rPr>
          <w:rFonts w:eastAsia="Times New Roman"/>
          <w:szCs w:val="24"/>
        </w:rPr>
        <w:t>ΑΥΓΗ</w:t>
      </w:r>
      <w:r>
        <w:rPr>
          <w:rFonts w:eastAsia="Times New Roman"/>
          <w:szCs w:val="24"/>
        </w:rPr>
        <w:t>» και επιμένω ότι ήταν μη χρήσιμη η συνεισφορά τη</w:t>
      </w:r>
      <w:r>
        <w:rPr>
          <w:rFonts w:eastAsia="Times New Roman"/>
          <w:szCs w:val="24"/>
        </w:rPr>
        <w:t xml:space="preserve">ς, αλλά αυτό είναι γενικότερο πολιτικό θέμα. Δεν αφορά ούτε εξετάσεις, ούτε τίποτα. Φοβάστε; Ποιος είναι; Γιατί δεν τον λέτε; </w:t>
      </w:r>
    </w:p>
    <w:p w14:paraId="6EF9FDA7" w14:textId="77777777" w:rsidR="00FB7AA6" w:rsidRDefault="00C770FE">
      <w:pPr>
        <w:spacing w:after="0" w:line="600" w:lineRule="auto"/>
        <w:ind w:firstLine="720"/>
        <w:jc w:val="both"/>
        <w:rPr>
          <w:rFonts w:eastAsia="Times New Roman"/>
          <w:szCs w:val="24"/>
        </w:rPr>
      </w:pPr>
      <w:r>
        <w:rPr>
          <w:rFonts w:eastAsia="Times New Roman"/>
          <w:szCs w:val="24"/>
        </w:rPr>
        <w:t>Υπάρχει ακόμα ένα ψέμα που διακινείται –και μ’ αυτό τελειώνω- και που προσβάλλει εμάς. Δεν μου έτυχε ακόμα συνάδελφος σε μέσο ενη</w:t>
      </w:r>
      <w:r>
        <w:rPr>
          <w:rFonts w:eastAsia="Times New Roman"/>
          <w:szCs w:val="24"/>
        </w:rPr>
        <w:t xml:space="preserve">μέρωσης να το πει σ’ εμένα, αλλά άκουγα το πρωί την </w:t>
      </w:r>
      <w:r>
        <w:rPr>
          <w:rFonts w:eastAsia="Times New Roman"/>
          <w:szCs w:val="24"/>
        </w:rPr>
        <w:t>Κ</w:t>
      </w:r>
      <w:r>
        <w:rPr>
          <w:rFonts w:eastAsia="Times New Roman"/>
          <w:szCs w:val="24"/>
        </w:rPr>
        <w:t xml:space="preserve">οινοβουλευτική σας </w:t>
      </w:r>
      <w:r>
        <w:rPr>
          <w:rFonts w:eastAsia="Times New Roman"/>
          <w:szCs w:val="24"/>
        </w:rPr>
        <w:t>Ε</w:t>
      </w:r>
      <w:r>
        <w:rPr>
          <w:rFonts w:eastAsia="Times New Roman"/>
          <w:szCs w:val="24"/>
        </w:rPr>
        <w:t xml:space="preserve">κπρόσωπο να το λέει στον κ. Δένδια που δεν αντιδρούσε. Έλεγε ότι δεν πλήρωναν όλα αυτά τα χρόνια της ανομίας. Το έλεγε και το λέτε. Δεν έχω συγκεντρωτικά. Θα τα προσθέσω τώρα, αλλά ενός καναλιού που προχθές τα έβγαλε αυτά, του </w:t>
      </w:r>
      <w:r>
        <w:rPr>
          <w:rFonts w:eastAsia="Times New Roman"/>
          <w:szCs w:val="24"/>
        </w:rPr>
        <w:t>«</w:t>
      </w:r>
      <w:r>
        <w:rPr>
          <w:rFonts w:eastAsia="Times New Roman"/>
          <w:szCs w:val="24"/>
          <w:lang w:val="en-US"/>
        </w:rPr>
        <w:t>STAR</w:t>
      </w:r>
      <w:r>
        <w:rPr>
          <w:rFonts w:eastAsia="Times New Roman"/>
          <w:szCs w:val="24"/>
        </w:rPr>
        <w:t>»</w:t>
      </w:r>
      <w:r>
        <w:rPr>
          <w:rFonts w:eastAsia="Times New Roman"/>
          <w:szCs w:val="24"/>
        </w:rPr>
        <w:t xml:space="preserve">, είδα φόρο ενοικίασης </w:t>
      </w:r>
      <w:r>
        <w:rPr>
          <w:rFonts w:eastAsia="Times New Roman"/>
          <w:szCs w:val="24"/>
        </w:rPr>
        <w:t xml:space="preserve">συχνοτήτων δεκαεπτά </w:t>
      </w:r>
      <w:r>
        <w:rPr>
          <w:rFonts w:eastAsia="Times New Roman"/>
          <w:szCs w:val="24"/>
        </w:rPr>
        <w:lastRenderedPageBreak/>
        <w:t>εκατομμύρια. Λίγο, θα μπορούσε να πει κανείς. Ωραία, να το μεγαλώναμε ή να το μεγαλώνατε. Ειδικός φόρος τηλεόρασης, εκατόν πενήντα έξι εκατομμύρια. Άλλα κανάλια με μεγαλύτερη τηλεθέαση φτάνουν τα τριακόσια ή και τα επτακόσια εκατομμύρια</w:t>
      </w:r>
      <w:r>
        <w:rPr>
          <w:rFonts w:eastAsia="Times New Roman"/>
          <w:szCs w:val="24"/>
        </w:rPr>
        <w:t xml:space="preserve">. Φόρος μισθωτών υπηρεσιών, ειδικές εισφορές και φορολογία στο τέλος του οικονομικού έτους. </w:t>
      </w:r>
    </w:p>
    <w:p w14:paraId="6EF9FDA8" w14:textId="77777777" w:rsidR="00FB7AA6" w:rsidRDefault="00C770FE">
      <w:pPr>
        <w:spacing w:after="0" w:line="600" w:lineRule="auto"/>
        <w:ind w:firstLine="720"/>
        <w:jc w:val="both"/>
        <w:rPr>
          <w:rFonts w:eastAsia="Times New Roman"/>
          <w:szCs w:val="24"/>
        </w:rPr>
      </w:pPr>
      <w:r>
        <w:rPr>
          <w:rFonts w:eastAsia="Times New Roman"/>
          <w:szCs w:val="24"/>
        </w:rPr>
        <w:t>Όποιος το ξαναπεί αυτό, ότι δηλαδή αυτά τα χρόνια τη βγάζανε αυτοί με λαθροδάνεια που δεν πλήρωναν ενώ τα πληρώνουν… Ένας είχε θέμα που τον δανειοδοτήσατε με ογδόν</w:t>
      </w:r>
      <w:r>
        <w:rPr>
          <w:rFonts w:eastAsia="Times New Roman"/>
          <w:szCs w:val="24"/>
        </w:rPr>
        <w:t>τα εκατομμύρια την άνοιξη, εσείς -επί των ημερών σας έγινε- και μία τράπεζα με υπερβολικά πληθωρική πολιτική συμμετοχή που συνεχίζει να τα κάνει αυτά.</w:t>
      </w:r>
    </w:p>
    <w:p w14:paraId="6EF9FDA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Σήμερα, κύριε Πρόεδρε, ο Υπουργός Επικρατείας είπε ότι ο έλεγχος των πόθεν έσχες θα αφορά μόνο την πρώτη </w:t>
      </w:r>
      <w:r>
        <w:rPr>
          <w:rFonts w:eastAsia="Times New Roman" w:cs="Times New Roman"/>
          <w:szCs w:val="24"/>
        </w:rPr>
        <w:t>δόση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υρίες και κύριοι Βουλευτές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χετε ταυτιστεί με συγκεκριμένους ανθρώπους. Απορώ πώς στο εσωτερικό του κόμματός σας δεν έχετε ακόμα ηχηρές διαφωνίες. </w:t>
      </w:r>
    </w:p>
    <w:p w14:paraId="6EF9FDA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F9FDAB"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6EF9FDA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6EF9FDA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ν λόγο έχει ο </w:t>
      </w:r>
      <w:r>
        <w:rPr>
          <w:rFonts w:eastAsia="Times New Roman" w:cs="Times New Roman"/>
          <w:szCs w:val="24"/>
        </w:rPr>
        <w:t>Α</w:t>
      </w:r>
      <w:r>
        <w:rPr>
          <w:rFonts w:eastAsia="Times New Roman" w:cs="Times New Roman"/>
          <w:szCs w:val="24"/>
        </w:rPr>
        <w:t xml:space="preserve">νεξάρτητος Βουλευτής, συνάδελφος κ. Λεωνίδας Γρηγοράκος. </w:t>
      </w:r>
    </w:p>
    <w:p w14:paraId="6EF9FDA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Πρόεδρε, κύριε Υπουργέ, κυρίες και κύριοι συνάδελφοι, δράττομαι της ευκαιρίας </w:t>
      </w:r>
      <w:r>
        <w:rPr>
          <w:rFonts w:eastAsia="Times New Roman" w:cs="Times New Roman"/>
          <w:szCs w:val="24"/>
        </w:rPr>
        <w:t>ως Α</w:t>
      </w:r>
      <w:r>
        <w:rPr>
          <w:rFonts w:eastAsia="Times New Roman" w:cs="Times New Roman"/>
          <w:szCs w:val="24"/>
        </w:rPr>
        <w:t>νεξάρτητος Βουλευτής</w:t>
      </w:r>
      <w:r>
        <w:rPr>
          <w:rFonts w:eastAsia="Times New Roman" w:cs="Times New Roman"/>
          <w:szCs w:val="24"/>
        </w:rPr>
        <w:t>,</w:t>
      </w:r>
      <w:r>
        <w:rPr>
          <w:rFonts w:eastAsia="Times New Roman" w:cs="Times New Roman"/>
          <w:szCs w:val="24"/>
        </w:rPr>
        <w:t xml:space="preserve"> να πω και δυο λόγια εκτός από την ημερήσια διάταξη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 πλαίσια βέβαια των εθνικών καταστροφών που έγιναν χθες και προχθές στην Ελλάδα. Να συλλυπηθώ τους συγγενείς των θυμάτων και να πω στην Κυβέρνηση ότι είμαστε και εμείς εδώ μαζί σας. Η Κυβέρνηση να σκύψει πάνω από τα προβλήματα που αντιμετωπίζουν αυτές ο</w:t>
      </w:r>
      <w:r>
        <w:rPr>
          <w:rFonts w:eastAsia="Times New Roman" w:cs="Times New Roman"/>
          <w:szCs w:val="24"/>
        </w:rPr>
        <w:t xml:space="preserve">ι κοινωνικές ομάδες, ιδιαίτερα των αγροτών αλλά και των πολιτών όλης της Ελλάδας από τις καταστροφικές πλημμύρες. </w:t>
      </w:r>
    </w:p>
    <w:p w14:paraId="6EF9FDA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Θέλω να πω και δυο πράγματα για την περιοχή μου, τη Λακωνία, ιδιαίτερα για την περιοχή του Δήμου Ευρώτα και του ποταμού Ευρώτα και της γέφυρα</w:t>
      </w:r>
      <w:r>
        <w:rPr>
          <w:rFonts w:eastAsia="Times New Roman" w:cs="Times New Roman"/>
          <w:szCs w:val="24"/>
        </w:rPr>
        <w:t xml:space="preserve">ς του Ευρώτα, αλλά και να το συνδέσω αυτό με τους οικολόγους και με ανθρώπους οι οποίοι το καλοκαίρι, ενώ οι δήμοι ήθελαν να πάνε να κάνουν αποψίλωση </w:t>
      </w:r>
      <w:r>
        <w:rPr>
          <w:rFonts w:eastAsia="Times New Roman" w:cs="Times New Roman"/>
          <w:szCs w:val="24"/>
        </w:rPr>
        <w:lastRenderedPageBreak/>
        <w:t xml:space="preserve">και να καθαρίσουν τα φρεάτια, τους χειμάρρους και το ποτάμι, προσέφυγαν στο Συμβούλιο της Επικρατείας και </w:t>
      </w:r>
      <w:r>
        <w:rPr>
          <w:rFonts w:eastAsia="Times New Roman" w:cs="Times New Roman"/>
          <w:szCs w:val="24"/>
        </w:rPr>
        <w:t>ακύρωσαν αυτές τις προσπάθειες των δήμων. Όχι ότι οι συμπολίτες μας αυτοί δεν έχουν δικαιώματα στην οικολογία και στο περιβάλλον, αλλά πρέπει όλα αυτά να τα δούμε με ένα μέτρο</w:t>
      </w:r>
      <w:r>
        <w:rPr>
          <w:rFonts w:eastAsia="Times New Roman" w:cs="Times New Roman"/>
          <w:szCs w:val="24"/>
        </w:rPr>
        <w:t>,</w:t>
      </w:r>
      <w:r>
        <w:rPr>
          <w:rFonts w:eastAsia="Times New Roman" w:cs="Times New Roman"/>
          <w:szCs w:val="24"/>
        </w:rPr>
        <w:t xml:space="preserve"> ούτως ώστε να μη φέρνουν καταστροφές και έχουμε και απώλειες ζωών, κύριε Υπουργ</w:t>
      </w:r>
      <w:r>
        <w:rPr>
          <w:rFonts w:eastAsia="Times New Roman" w:cs="Times New Roman"/>
          <w:szCs w:val="24"/>
        </w:rPr>
        <w:t xml:space="preserve">έ. </w:t>
      </w:r>
    </w:p>
    <w:p w14:paraId="6EF9FDB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Πιστεύω, λοιπόν, ότι αυτή τη στιγμή η Κυβέρνηση, τα στελέχη της θα σκύψουν πάνω στα μεγάλα προβλήματα της αγροτικής οικονομίας και όλων των άλλων προβλημάτων που έφεραν αυτές οι καταστροφικές βροχές και θα δώσουν λύση. Περίμενα να έρθει και ο Υπουργός </w:t>
      </w:r>
      <w:r>
        <w:rPr>
          <w:rFonts w:eastAsia="Times New Roman" w:cs="Times New Roman"/>
          <w:szCs w:val="24"/>
        </w:rPr>
        <w:t xml:space="preserve">Εσωτερικών κ. Κουρουμπλής αλλά και ο Υπουργός Αγροτικής Ανάπτυξης ή ο κ. Σπίρτζης να μας πουν για αυτές τις καταστροφές. </w:t>
      </w:r>
    </w:p>
    <w:p w14:paraId="6EF9FDB1"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Ένα άλλο θέμα, κύριε Πρόεδρε, που θέλω να θίξω</w:t>
      </w:r>
      <w:r>
        <w:rPr>
          <w:rFonts w:eastAsia="Times New Roman" w:cs="Times New Roman"/>
          <w:szCs w:val="24"/>
        </w:rPr>
        <w:t>,</w:t>
      </w:r>
      <w:r>
        <w:rPr>
          <w:rFonts w:eastAsia="Times New Roman" w:cs="Times New Roman"/>
          <w:szCs w:val="24"/>
        </w:rPr>
        <w:t xml:space="preserve"> ήταν το θέμα του αθλητισμού και είδα αυτές τις μέρες που επισκέφτηκαν τη Βουλή. Πολύ ω</w:t>
      </w:r>
      <w:r>
        <w:rPr>
          <w:rFonts w:eastAsia="Times New Roman" w:cs="Times New Roman"/>
          <w:szCs w:val="24"/>
        </w:rPr>
        <w:t>ραία η ενέργεια του Προέδρου της Βουλής, της Κυβέρνησης και του Προέδρου της Δημοκρατίας να δεχτεί τους ολυμπιονίκες.</w:t>
      </w:r>
    </w:p>
    <w:p w14:paraId="6EF9FDB2"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θέλω να θίξω αυτό το θέμα</w:t>
      </w:r>
      <w:r>
        <w:rPr>
          <w:rFonts w:eastAsia="Times New Roman" w:cs="Times New Roman"/>
          <w:szCs w:val="24"/>
        </w:rPr>
        <w:t>,</w:t>
      </w:r>
      <w:r>
        <w:rPr>
          <w:rFonts w:eastAsia="Times New Roman" w:cs="Times New Roman"/>
          <w:szCs w:val="24"/>
        </w:rPr>
        <w:t xml:space="preserve"> γιατί ο ελληνικός πολιτισμός στηρίζεται σε τέσσερις πυλώνες. Τους θέλουμε δεν του</w:t>
      </w:r>
      <w:r>
        <w:rPr>
          <w:rFonts w:eastAsia="Times New Roman" w:cs="Times New Roman"/>
          <w:szCs w:val="24"/>
        </w:rPr>
        <w:t xml:space="preserve">ς θέλουμε, τους αναγνωρίζουμε δεν τους αναγνωρίζουμε, αυτοί είναι οι πυλώνες: </w:t>
      </w:r>
      <w:r>
        <w:rPr>
          <w:rFonts w:eastAsia="Times New Roman" w:cs="Times New Roman"/>
          <w:szCs w:val="24"/>
        </w:rPr>
        <w:t>Η</w:t>
      </w:r>
      <w:r>
        <w:rPr>
          <w:rFonts w:eastAsia="Times New Roman" w:cs="Times New Roman"/>
          <w:szCs w:val="24"/>
        </w:rPr>
        <w:t xml:space="preserve"> φιλοσοφία, η μόρφωση και ο πολιτισμός που έχει η Ελλάδα, η </w:t>
      </w:r>
      <w:r>
        <w:rPr>
          <w:rFonts w:eastAsia="Times New Roman" w:cs="Times New Roman"/>
          <w:szCs w:val="24"/>
        </w:rPr>
        <w:t>δ</w:t>
      </w:r>
      <w:r>
        <w:rPr>
          <w:rFonts w:eastAsia="Times New Roman" w:cs="Times New Roman"/>
          <w:szCs w:val="24"/>
        </w:rPr>
        <w:t>ημοκρατία μας, ο αθλητισμός και η Εκκλησία, η Ορθοδοξία. Δεν ξέρω κατά πόσο τυχαίνουν ιδιαίτερης σημασίας αυτοί οι π</w:t>
      </w:r>
      <w:r>
        <w:rPr>
          <w:rFonts w:eastAsia="Times New Roman" w:cs="Times New Roman"/>
          <w:szCs w:val="24"/>
        </w:rPr>
        <w:t xml:space="preserve">υλώνες, αλλά σε διεθνές αθλητικό επίπεδο εμείς είμαστε αμελητέοι και δεν είναι τυχαίες οι επαναλαμβανόμενες διακρίσεις κάποιων άλλων κρατών και όχι της Ελλάδος. </w:t>
      </w:r>
    </w:p>
    <w:p w14:paraId="6EF9FDB3"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Θα ήθελα να πω ότι θα πρέπει να εκμεταλλευτούμε το πνεύμα του ολυμπισμού και να επαναφέρουμε </w:t>
      </w:r>
      <w:r>
        <w:rPr>
          <w:rFonts w:eastAsia="Times New Roman" w:cs="Times New Roman"/>
          <w:szCs w:val="24"/>
        </w:rPr>
        <w:t>παλιές προτάσεις</w:t>
      </w:r>
      <w:r>
        <w:rPr>
          <w:rFonts w:eastAsia="Times New Roman" w:cs="Times New Roman"/>
          <w:szCs w:val="24"/>
        </w:rPr>
        <w:t>,</w:t>
      </w:r>
      <w:r>
        <w:rPr>
          <w:rFonts w:eastAsia="Times New Roman" w:cs="Times New Roman"/>
          <w:szCs w:val="24"/>
        </w:rPr>
        <w:t xml:space="preserve"> που θα δώσουν στη χώρα μια άλλη διέξοδο στα προβλήματα του αθλητισμού και του ολυμπισμού. Πιστεύω ότι αυτό πρέπει να το εκμεταλλευτούμε, γιατί είναι ένα συγκριτικό πλεονέκτημα της Ελλάδος. Έφυγαν τα τελευταία χρόνια, λόγω της κρίσης, κάπο</w:t>
      </w:r>
      <w:r>
        <w:rPr>
          <w:rFonts w:eastAsia="Times New Roman" w:cs="Times New Roman"/>
          <w:szCs w:val="24"/>
        </w:rPr>
        <w:t xml:space="preserve">ιες προτάσεις που υπήρχαν για κάτι διαφορετικό στην Ηλεία και στην Ολυμπία, αλλά θέλω να πω ότι υπάρχουν και καταπληκτικά τμήματα στα πανεπιστήμια της Ελλάδος –δέκα περίπου- τα οποία μπορούν να ασχοληθούν με αυτή τη διαχείριση του </w:t>
      </w:r>
      <w:r>
        <w:rPr>
          <w:rFonts w:eastAsia="Times New Roman" w:cs="Times New Roman"/>
          <w:szCs w:val="24"/>
        </w:rPr>
        <w:lastRenderedPageBreak/>
        <w:t>αθλητισμού και την οργάνω</w:t>
      </w:r>
      <w:r>
        <w:rPr>
          <w:rFonts w:eastAsia="Times New Roman" w:cs="Times New Roman"/>
          <w:szCs w:val="24"/>
        </w:rPr>
        <w:t xml:space="preserve">ση. Βέβαια στη Σπάρτη υπάρχει ένα τέτοιο τμήμα που πρέπει να το ενεργοποιήσουμε, γιατί μπορεί να προσφέρει τα μέγιστα σε αυτό το θέμα. </w:t>
      </w:r>
    </w:p>
    <w:p w14:paraId="6EF9FDB4"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Κύριε Υπουργέ, έρχομαι στα θέματα τα δικά μας που συζητάμε σήμερα εδώ. Θα αρχίσω με την τροπολογία του ΚΕΘΕΑ. Είναι σωστ</w:t>
      </w:r>
      <w:r>
        <w:rPr>
          <w:rFonts w:eastAsia="Times New Roman" w:cs="Times New Roman"/>
          <w:szCs w:val="24"/>
        </w:rPr>
        <w:t xml:space="preserve">ό, πρέπει να προχωρήσετε. Λέμε ότι είναι σε σωστή κατεύθυνση. Προχωρήστε και κάντε πολλά περισσότερα για το θέμα των ναρκωτικών. </w:t>
      </w:r>
    </w:p>
    <w:p w14:paraId="6EF9FDB5"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Όσον αφορά τους επικουρικούς, συμφωνώ, αλλά έχω μια άλλη προσέγγιση. Η προσέγγιση η δική μου είναι ότι αυτοί όλοι οι επικουρικοί, αγαπητέ κύριε Υπουργέ, που υπάρχουν σήμερα στο Εθνικό Σύστημα Υγείας θα πρέπει να ενταχθούν σε μόνιμες θέσεις επιμελητών Γ΄. Ό</w:t>
      </w:r>
      <w:r>
        <w:rPr>
          <w:rFonts w:eastAsia="Times New Roman" w:cs="Times New Roman"/>
          <w:szCs w:val="24"/>
        </w:rPr>
        <w:t xml:space="preserve">λοι όσοι είναι, θα βάλουμε τα κριτήρια, θα το συζητήσουμε εδώ, τους έχουμε ανάγκη και θα πάμε για τους επιμελητές Γ΄ και μετά θα προκηρύξετε όσες κενές θέσεις υπάρχουν επιμελητών Β΄ και θα υπάρξει ιεραρχία. </w:t>
      </w:r>
    </w:p>
    <w:p w14:paraId="6EF9FDB6"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Δεν μπορούμε να λειτουργήσουμε τα νοσοκομεία χωρ</w:t>
      </w:r>
      <w:r>
        <w:rPr>
          <w:rFonts w:eastAsia="Times New Roman" w:cs="Times New Roman"/>
          <w:szCs w:val="24"/>
        </w:rPr>
        <w:t xml:space="preserve">ίς τους επικουρικούς. Εντάξτε τους, λοιπόν, στο ενιαίο μισθολόγιο, στον προϋπολογισμό του Υπουργείου Υγείας και όλα θα πάνε καλά και δεν θα </w:t>
      </w:r>
      <w:r>
        <w:rPr>
          <w:rFonts w:eastAsia="Times New Roman" w:cs="Times New Roman"/>
          <w:szCs w:val="24"/>
        </w:rPr>
        <w:lastRenderedPageBreak/>
        <w:t>κατηγορήσει κανείς εσάς ή την κ. Τζούφη ή οποιονδήποτε ότι αυξάνετε τους προϋπολογισμούς και τα έξοδα των νοσοκομείω</w:t>
      </w:r>
      <w:r>
        <w:rPr>
          <w:rFonts w:eastAsia="Times New Roman" w:cs="Times New Roman"/>
          <w:szCs w:val="24"/>
        </w:rPr>
        <w:t xml:space="preserve">ν. </w:t>
      </w:r>
    </w:p>
    <w:p w14:paraId="6EF9FDB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Είμαι αντίθετος στην τροπολογία του κ. Κακλαμάνη, την οποία είδατε με κάποιο θετικό μάτι. Όχι, κύριε Υπουργέ, μέχρι εδώ. Το εξήντα επτά είναι αρκετό για όλους μας. Δεν μπορεί να βάζεις χειρουργούς στα νοσοκομεία, να τρέμουν τα χέρια τους και να χειρουρ</w:t>
      </w:r>
      <w:r>
        <w:rPr>
          <w:rFonts w:eastAsia="Times New Roman" w:cs="Times New Roman"/>
          <w:szCs w:val="24"/>
        </w:rPr>
        <w:t xml:space="preserve">γούν. Τελειώσαμε. Μέχρι εκεί καλά είμαστε. </w:t>
      </w:r>
    </w:p>
    <w:p w14:paraId="6EF9FDB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Βλέπω, αγαπητέ μου Σάκη, φίλε καλέ, συμφωνείς. Τελειώσαμε με το θέμα, κύριε Υπουργέ. </w:t>
      </w:r>
    </w:p>
    <w:p w14:paraId="6EF9FDB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Συμφωνώ. </w:t>
      </w:r>
    </w:p>
    <w:p w14:paraId="6EF9FDB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Πιστεύω πως ό,τι κάναμε το κάναμε. Λύνεται, όμως, το θέμα με την πρότασ</w:t>
      </w:r>
      <w:r>
        <w:rPr>
          <w:rFonts w:eastAsia="Times New Roman" w:cs="Times New Roman"/>
          <w:szCs w:val="24"/>
        </w:rPr>
        <w:t xml:space="preserve">η που σας έκανα με τους επικουρικούς. Άρα, λοιπόν, δεν έχουμε ανάγκη τους μεγάλους γιατρούς που έχουν εμπειρία. Την έδωσαν, την δίνουν, τους ευχαριστούμε πολύ όλους όσοι ήταν παρόντες όλα αυτά τα χρόνια στο Εθνικό Σύστημα Υγείας. </w:t>
      </w:r>
    </w:p>
    <w:p w14:paraId="6EF9FDB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Τώρα να μπούμε στην πολιτ</w:t>
      </w:r>
      <w:r>
        <w:rPr>
          <w:rFonts w:eastAsia="Times New Roman" w:cs="Times New Roman"/>
          <w:szCs w:val="24"/>
        </w:rPr>
        <w:t>ική μας. Κυρίες και κύριοι συνάδελφοι, το τελευταίο χρονικό διάστημα βλέπουμε αυτό που έγινε αυτές τις ημέρες, για να πάει ο Πρωθυπουργός στη Θεσσαλονίκη και να πει ότι κάτι έγινε με τα κανάλια, τα 250 εκατομμύρια, που στην ουσία θα είναι 80 εκατομμύρια, π</w:t>
      </w:r>
      <w:r>
        <w:rPr>
          <w:rFonts w:eastAsia="Times New Roman" w:cs="Times New Roman"/>
          <w:szCs w:val="24"/>
        </w:rPr>
        <w:t xml:space="preserve">ου θα τα δώσουμε σε κάποιες κοινωνικές ομάδες πολύ ευαίσθητες. </w:t>
      </w:r>
    </w:p>
    <w:p w14:paraId="6EF9FDB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πολιτική υπάρχει πάντα η μικρή και η μεγάλη εικόνα. </w:t>
      </w:r>
      <w:r>
        <w:rPr>
          <w:rFonts w:eastAsia="Times New Roman" w:cs="Times New Roman"/>
          <w:szCs w:val="24"/>
        </w:rPr>
        <w:t>Ε</w:t>
      </w:r>
      <w:r>
        <w:rPr>
          <w:rFonts w:eastAsia="Times New Roman" w:cs="Times New Roman"/>
          <w:szCs w:val="24"/>
        </w:rPr>
        <w:t>γώ, τουλάχιστον, έχω απαίτηση από τη χώρα μου, η κυβέρνηση που την κυβερνά</w:t>
      </w:r>
      <w:r>
        <w:rPr>
          <w:rFonts w:eastAsia="Times New Roman" w:cs="Times New Roman"/>
          <w:szCs w:val="24"/>
        </w:rPr>
        <w:t>,</w:t>
      </w:r>
      <w:r>
        <w:rPr>
          <w:rFonts w:eastAsia="Times New Roman" w:cs="Times New Roman"/>
          <w:szCs w:val="24"/>
        </w:rPr>
        <w:t xml:space="preserve"> να την κυβερνά χωρίς χρώμα κ</w:t>
      </w:r>
      <w:r>
        <w:rPr>
          <w:rFonts w:eastAsia="Times New Roman" w:cs="Times New Roman"/>
          <w:szCs w:val="24"/>
        </w:rPr>
        <w:t xml:space="preserve">αι να στέκεται στη μεγάλη εικόνα. Δηλαδή με ενδιαφέρει να νοιάζεται για τα μεγάλα προβλήματα του τόπου, της κοινωνίας και των πολιτών, προωθώντας τις κατάλληλες λύσεις. Δεν με ενδιαφέρουν οι μικροπολιτικές, η μικρή εικόνα. Αν θέλει να είναι αποτελεσματική </w:t>
      </w:r>
      <w:r>
        <w:rPr>
          <w:rFonts w:eastAsia="Times New Roman" w:cs="Times New Roman"/>
          <w:szCs w:val="24"/>
        </w:rPr>
        <w:t xml:space="preserve">και χρήσιμη μια κυβέρνηση, πρέπει να ξεπερνά τον εαυτό της, επιταχύνοντας τους ρυθμούς λειτουργίας της, χωρίς να αναλώνεται σε δευτερεύουσες πλευρές της πολιτικής της. </w:t>
      </w:r>
    </w:p>
    <w:p w14:paraId="6EF9FDB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Κυβέρνηση ΣΥΡΙΖΑ – ΑΝΕΛ φαίνεται ανήμπορη να κάνει αυτόν τον στοιχειώδη </w:t>
      </w:r>
      <w:r>
        <w:rPr>
          <w:rFonts w:eastAsia="Times New Roman" w:cs="Times New Roman"/>
          <w:szCs w:val="24"/>
        </w:rPr>
        <w:t>διαχωρισμό μεταξύ της μεγάλης και της μικρής εικόνας. Ο λόγος είναι απλός</w:t>
      </w:r>
      <w:r>
        <w:rPr>
          <w:rFonts w:eastAsia="Times New Roman" w:cs="Times New Roman"/>
          <w:szCs w:val="24"/>
        </w:rPr>
        <w:t>.</w:t>
      </w:r>
      <w:r>
        <w:rPr>
          <w:rFonts w:eastAsia="Times New Roman" w:cs="Times New Roman"/>
          <w:szCs w:val="24"/>
        </w:rPr>
        <w:t xml:space="preserve"> Η ανάρμοστη σχέση που έχει με την εξουσία. Τη διακυβέρνηση δεν τη βλέπει ως πρόκληση για να κάνει καλό για τον τόπο, για να προωθήσει μεγάλους κοινωνικούς, πολιτικούς και οικονομικο</w:t>
      </w:r>
      <w:r>
        <w:rPr>
          <w:rFonts w:eastAsia="Times New Roman" w:cs="Times New Roman"/>
          <w:szCs w:val="24"/>
        </w:rPr>
        <w:t xml:space="preserve">ύς στόχους, τους οποίους τους είχε και τους έλεγε όταν ήταν στην αντιπολίτευση, αλλά τη βλέπει ως ευκαιρία για απόλαυση των προνομίων και των αξιωμάτων της εξουσίας. </w:t>
      </w:r>
    </w:p>
    <w:p w14:paraId="6EF9FDB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γεγονός αυτό εξηγεί</w:t>
      </w:r>
      <w:r>
        <w:rPr>
          <w:rFonts w:eastAsia="Times New Roman" w:cs="Times New Roman"/>
          <w:szCs w:val="24"/>
        </w:rPr>
        <w:t>,</w:t>
      </w:r>
      <w:r>
        <w:rPr>
          <w:rFonts w:eastAsia="Times New Roman" w:cs="Times New Roman"/>
          <w:szCs w:val="24"/>
        </w:rPr>
        <w:t xml:space="preserve"> γιατί η πρώτη φορά αριστερή Κυβέρνηση, που διατυμπάνιζε το ηθικό </w:t>
      </w:r>
      <w:r>
        <w:rPr>
          <w:rFonts w:eastAsia="Times New Roman" w:cs="Times New Roman"/>
          <w:szCs w:val="24"/>
        </w:rPr>
        <w:t xml:space="preserve">πλεονέκτημα, τώρα που βρίσκεται στο τιμόνι της Ελλάδας, ακολουθεί πολιτικές που απέχουν παρασάγγας από τις διακηρυγμένες θέσεις που μας έλεγε στα κανάλια πριν πάρει την εξουσία. </w:t>
      </w:r>
    </w:p>
    <w:p w14:paraId="6EF9FDB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w:t>
      </w:r>
      <w:r>
        <w:rPr>
          <w:rFonts w:eastAsia="Times New Roman" w:cs="Times New Roman"/>
          <w:szCs w:val="24"/>
        </w:rPr>
        <w:t>υλευτή)</w:t>
      </w:r>
    </w:p>
    <w:p w14:paraId="6EF9FDC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Δεν πρόλαβα να πω τίποτα. </w:t>
      </w:r>
    </w:p>
    <w:p w14:paraId="6EF9FDC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κανείς σοβαρός άνθρωπος δεν σας χρεώνει την κρίση και τη χρεοκοπία της Ελλάδος. Κανείς δεν σας την χρεώνει. Ήρθατε στην εξουσία με έναν ορυμαγδό υποσχέσεων. Παραμένετ</w:t>
      </w:r>
      <w:r>
        <w:rPr>
          <w:rFonts w:eastAsia="Times New Roman" w:cs="Times New Roman"/>
          <w:szCs w:val="24"/>
        </w:rPr>
        <w:t xml:space="preserve">ε σε αυτή, γιατί σας αρέσει. Οι διακηρύξεις σας, οι προεκλογικές σας δεσμεύσεις απεδείχθησαν φρούδες. Αντί να φέρετε την ελπίδα που μας είχατε υποσχεθεί, μας φέρατε τη θλίψη, την απογοήτευση και την οργή. </w:t>
      </w:r>
    </w:p>
    <w:p w14:paraId="6EF9FDC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Όσοι από εσάς έχετε εντρυφήσει στον μαρξισμό -γιατ</w:t>
      </w:r>
      <w:r>
        <w:rPr>
          <w:rFonts w:eastAsia="Times New Roman" w:cs="Times New Roman"/>
          <w:szCs w:val="24"/>
        </w:rPr>
        <w:t>ί έχετε εντρυφήσει στο μαρξισμό- θυμάστε τη μεγάλη ρήση</w:t>
      </w:r>
      <w:r>
        <w:rPr>
          <w:rFonts w:eastAsia="Times New Roman" w:cs="Times New Roman"/>
          <w:szCs w:val="24"/>
        </w:rPr>
        <w:t>.</w:t>
      </w:r>
      <w:r>
        <w:rPr>
          <w:rFonts w:eastAsia="Times New Roman" w:cs="Times New Roman"/>
          <w:szCs w:val="24"/>
        </w:rPr>
        <w:t xml:space="preserve"> Η οικονομία είναι η βάση. Εκεί αξιολογούνται οι πολιτικές, εκεί κρίνονται οι κυβερνήσεις. Εκεί παίζεται το παρόν και το μέλλον. </w:t>
      </w:r>
    </w:p>
    <w:p w14:paraId="6EF9FDC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Υπουργέ, θέλω να σας πω ότι το νομοσχέδιο που φέρατε</w:t>
      </w:r>
      <w:r>
        <w:rPr>
          <w:rFonts w:eastAsia="Times New Roman" w:cs="Times New Roman"/>
          <w:szCs w:val="24"/>
        </w:rPr>
        <w:t>,</w:t>
      </w:r>
      <w:r>
        <w:rPr>
          <w:rFonts w:eastAsia="Times New Roman" w:cs="Times New Roman"/>
          <w:szCs w:val="24"/>
        </w:rPr>
        <w:t xml:space="preserve"> είναι στη </w:t>
      </w:r>
      <w:r>
        <w:rPr>
          <w:rFonts w:eastAsia="Times New Roman" w:cs="Times New Roman"/>
          <w:szCs w:val="24"/>
        </w:rPr>
        <w:t>θετική κατεύθυνση. Έχετε κάνει τεράστιες προσπάθειες να προχωρήσετε πολύ περισσότερο. Μπορούμε να δούμε και το πρωτόκολλο που έχει προτείνει ο κ. Μπεχράκης. Οι άνθρωποι αυτοί οι οποίοι ενδιαφέρονται για τον αντικαπνιστικό αγώνα, το Ίδρυμα Μπεχράκη είναι έν</w:t>
      </w:r>
      <w:r>
        <w:rPr>
          <w:rFonts w:eastAsia="Times New Roman" w:cs="Times New Roman"/>
          <w:szCs w:val="24"/>
        </w:rPr>
        <w:t xml:space="preserve">α απ’ αυτά. Πολλοί φορείς έχουν δώσει θετικές προτάσεις να </w:t>
      </w:r>
      <w:r>
        <w:rPr>
          <w:rFonts w:eastAsia="Times New Roman" w:cs="Times New Roman"/>
          <w:szCs w:val="24"/>
        </w:rPr>
        <w:lastRenderedPageBreak/>
        <w:t xml:space="preserve">το συζητήσουμε την επόμενη φορά. Εμείς θα είμαστε παρόντες. Εγώ προσωπικά ψηφίζω το νομοσχέδιο αυτό. </w:t>
      </w:r>
      <w:r>
        <w:rPr>
          <w:rFonts w:eastAsia="Times New Roman" w:cs="Times New Roman"/>
          <w:szCs w:val="24"/>
        </w:rPr>
        <w:t>Σ</w:t>
      </w:r>
      <w:r>
        <w:rPr>
          <w:rFonts w:eastAsia="Times New Roman" w:cs="Times New Roman"/>
          <w:szCs w:val="24"/>
        </w:rPr>
        <w:t>ας λέω ότι εδώ είμαστε ανοιχτοί να συζητήσουμε και τα μεγάλα προβλήματα υγείας του ελληνικού λα</w:t>
      </w:r>
      <w:r>
        <w:rPr>
          <w:rFonts w:eastAsia="Times New Roman" w:cs="Times New Roman"/>
          <w:szCs w:val="24"/>
        </w:rPr>
        <w:t xml:space="preserve">ού. </w:t>
      </w:r>
    </w:p>
    <w:p w14:paraId="6EF9FDC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9FDC5"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EF9FDC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EF9FDC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Ποταμιού κ. Αμυράς</w:t>
      </w:r>
      <w:r>
        <w:rPr>
          <w:rFonts w:eastAsia="Times New Roman" w:cs="Times New Roman"/>
          <w:szCs w:val="24"/>
        </w:rPr>
        <w:t>,</w:t>
      </w:r>
      <w:r>
        <w:rPr>
          <w:rFonts w:eastAsia="Times New Roman" w:cs="Times New Roman"/>
          <w:szCs w:val="24"/>
        </w:rPr>
        <w:t xml:space="preserve"> έχει τον λόγο για δώδεκα λεπτά. </w:t>
      </w:r>
    </w:p>
    <w:p w14:paraId="6EF9FDC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Δεν θα μιλήσει δεύτερος Βουλευτής; </w:t>
      </w:r>
    </w:p>
    <w:p w14:paraId="6EF9FDC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Ζήτησε ο κ. Αμυράς να προηγηθεί του δεύτερου Βουλευτή, γιατί έχει να μετάσχει σε μια </w:t>
      </w:r>
      <w:r>
        <w:rPr>
          <w:rFonts w:eastAsia="Times New Roman" w:cs="Times New Roman"/>
          <w:szCs w:val="24"/>
        </w:rPr>
        <w:t>ε</w:t>
      </w:r>
      <w:r>
        <w:rPr>
          <w:rFonts w:eastAsia="Times New Roman" w:cs="Times New Roman"/>
          <w:szCs w:val="24"/>
        </w:rPr>
        <w:t xml:space="preserve">πιτροπή. </w:t>
      </w:r>
    </w:p>
    <w:p w14:paraId="6EF9FDC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 </w:t>
      </w:r>
    </w:p>
    <w:p w14:paraId="6EF9FDC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ζήτησα τον λόγο λίγο πιο νωρίς από τη σειρά μου, γιατί</w:t>
      </w:r>
      <w:r>
        <w:rPr>
          <w:rFonts w:eastAsia="Times New Roman" w:cs="Times New Roman"/>
          <w:szCs w:val="24"/>
        </w:rPr>
        <w:t xml:space="preserve"> πηγαινοέρχομαι στην Επιτροπή Παραγωγής και Εμπορίου στο δεύτερο όροφο στην </w:t>
      </w:r>
      <w:r>
        <w:rPr>
          <w:rFonts w:eastAsia="Times New Roman" w:cs="Times New Roman"/>
          <w:szCs w:val="24"/>
        </w:rPr>
        <w:t>α</w:t>
      </w:r>
      <w:r>
        <w:rPr>
          <w:rFonts w:eastAsia="Times New Roman" w:cs="Times New Roman"/>
          <w:szCs w:val="24"/>
        </w:rPr>
        <w:t>ίθουσα 223.</w:t>
      </w:r>
    </w:p>
    <w:p w14:paraId="6EF9FDCC"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Από εκεί, λοιπόν, μέχρι εδώ που ήρθα</w:t>
      </w:r>
      <w:r>
        <w:rPr>
          <w:rFonts w:eastAsia="Times New Roman"/>
          <w:szCs w:val="24"/>
        </w:rPr>
        <w:t>,</w:t>
      </w:r>
      <w:r>
        <w:rPr>
          <w:rFonts w:eastAsia="Times New Roman"/>
          <w:szCs w:val="24"/>
        </w:rPr>
        <w:t xml:space="preserve"> συνάντησα μετρημένους εννέα καπνιστές. Οι τέσσερις εξ αυτών είναι Βουλευτές. Οι πέντε είναι διοικητικοί υπάλληλοι και ενδεχομένως αστυνομικοί. Εάν έρθετε και μυρίσετε το σακάκι μου, θα βρωμάει τσιγαρίλα. Εδώ τώρα εάν ανοίξουμε αυτή την πόρτα, κύριε Υπουργ</w:t>
      </w:r>
      <w:r>
        <w:rPr>
          <w:rFonts w:eastAsia="Times New Roman"/>
          <w:szCs w:val="24"/>
        </w:rPr>
        <w:t>έ, στα δύο μέτρα θα έχουμε οπτική επαφή με δύο κυρίους που καπνίζουν έξω από την Αίθουσα της ολομέλειας της Βουλής.</w:t>
      </w:r>
    </w:p>
    <w:p w14:paraId="6EF9FDCD"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 Η Βουλή ψήφισε τον αντικαπνιστικό νόμο και αδυνατεί η ίδια να τον εφαρμόσει. Άντε μετά ο πολίτης να πάρει ένα υγιές μήνυμα στην προσπάθειά </w:t>
      </w:r>
      <w:r>
        <w:rPr>
          <w:rFonts w:eastAsia="Times New Roman"/>
          <w:szCs w:val="24"/>
        </w:rPr>
        <w:t>του</w:t>
      </w:r>
      <w:r>
        <w:rPr>
          <w:rFonts w:eastAsia="Times New Roman"/>
          <w:szCs w:val="24"/>
        </w:rPr>
        <w:t>,</w:t>
      </w:r>
      <w:r>
        <w:rPr>
          <w:rFonts w:eastAsia="Times New Roman"/>
          <w:szCs w:val="24"/>
        </w:rPr>
        <w:t xml:space="preserve"> εάν είναι καπνιστής</w:t>
      </w:r>
      <w:r>
        <w:rPr>
          <w:rFonts w:eastAsia="Times New Roman"/>
          <w:szCs w:val="24"/>
        </w:rPr>
        <w:t>,</w:t>
      </w:r>
      <w:r>
        <w:rPr>
          <w:rFonts w:eastAsia="Times New Roman"/>
          <w:szCs w:val="24"/>
        </w:rPr>
        <w:t xml:space="preserve"> να αποβάλει αυτή την κακή συνήθεια για τον εαυτό του και την υγεία του και τους γύρω του. Τι να πουν, όμως, και οι υπόλοιποι μη καπνι</w:t>
      </w:r>
      <w:r>
        <w:rPr>
          <w:rFonts w:eastAsia="Times New Roman"/>
          <w:szCs w:val="24"/>
        </w:rPr>
        <w:lastRenderedPageBreak/>
        <w:t>στές, βλέποντας νωρίτερα την αντίδρασή σας, κύριε Υπουργέ της Υγείας, κύριε Ξανθέ, όταν έγινε η α</w:t>
      </w:r>
      <w:r>
        <w:rPr>
          <w:rFonts w:eastAsia="Times New Roman"/>
          <w:szCs w:val="24"/>
        </w:rPr>
        <w:t xml:space="preserve">ναφορά στο ατυχές –εγώ θα πω- περιστατικό του Αναπληρωτή Υπουργού κ. Πολάκη, που άναψε τσιγάρο μέσα σε κλειστή αίθουσα του Υπουργείου Υγείας; </w:t>
      </w:r>
    </w:p>
    <w:p w14:paraId="6EF9FDCE"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Τι να κάνει ο πολίτης σε αυτή την περίπτωση; Μήπως να μην ακολουθήσει και αυτός τον αντικαπνιστικό νόμο; Μήπως με</w:t>
      </w:r>
      <w:r>
        <w:rPr>
          <w:rFonts w:eastAsia="Times New Roman"/>
          <w:szCs w:val="24"/>
        </w:rPr>
        <w:t>τά να πάρει τον συμβολισμό ότι «δεν χρειάζεται να κόβω και αποδείξεις, δεν χρειάζεται να είμαι συνεπής στις υποχρεώσεις μου προς το κράτος», αφού τίποτε δεν τηρείται; Μέσα στη Βουλή οι Βουλευτές καπνίζουν και ψηφίζουν. Οι Υπουργοί της Υγείας καπνίζουν αρει</w:t>
      </w:r>
      <w:r>
        <w:rPr>
          <w:rFonts w:eastAsia="Times New Roman"/>
          <w:szCs w:val="24"/>
        </w:rPr>
        <w:t xml:space="preserve">μανίως, μάγκικα και ωραία. </w:t>
      </w:r>
      <w:r>
        <w:rPr>
          <w:rFonts w:eastAsia="Times New Roman"/>
          <w:szCs w:val="24"/>
        </w:rPr>
        <w:t>Ό</w:t>
      </w:r>
      <w:r>
        <w:rPr>
          <w:rFonts w:eastAsia="Times New Roman"/>
          <w:szCs w:val="24"/>
        </w:rPr>
        <w:t>χι μόνο δεν εξεγείρεστε και να πείτε –όπως λέω και εγώ- ότι ήταν ένα ατυχές περιστατικό και να τελειώνουμε εκεί, αλλά προσπαθείτε να του δώσετε μια βάση δικαιολογίας ηθικ</w:t>
      </w:r>
      <w:r>
        <w:rPr>
          <w:rFonts w:eastAsia="Times New Roman"/>
          <w:szCs w:val="24"/>
        </w:rPr>
        <w:t>ό</w:t>
      </w:r>
      <w:r>
        <w:rPr>
          <w:rFonts w:eastAsia="Times New Roman"/>
          <w:szCs w:val="24"/>
        </w:rPr>
        <w:t>-δεν ξέρω εγώ τι.</w:t>
      </w:r>
    </w:p>
    <w:p w14:paraId="6EF9FDCF"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Όχι, καθαρές κουβέντες, κύριε Υπουργέ. </w:t>
      </w:r>
      <w:r>
        <w:rPr>
          <w:rFonts w:eastAsia="Times New Roman"/>
          <w:szCs w:val="24"/>
        </w:rPr>
        <w:t xml:space="preserve">Εάν θέλουμε να εφαρμοστεί ο αντικαπνιστικός νόμος, ξεκινήστε από το δικό σας υπουργικό γραφείο. Δεν εφαρμόζεται, λοιπόν. </w:t>
      </w:r>
    </w:p>
    <w:p w14:paraId="6EF9FDD0"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lastRenderedPageBreak/>
        <w:t>Σας θυμίζω ότι τον πρώτο καιρό τα μαγαζιά, τα εστιατόρια και τα μπαρ απέσυραν τα τασάκια και έδιναν ποτήρια. Τώρα, όμως, αγαπητοί συνά</w:t>
      </w:r>
      <w:r>
        <w:rPr>
          <w:rFonts w:eastAsia="Times New Roman"/>
          <w:szCs w:val="24"/>
        </w:rPr>
        <w:t>δελφοι και αγαπητές συναδέλφισσες, έχουν αποσυρθεί τα ποτήρια και έχουν ξαναβγεί τα τασάκια και είναι μεγάλα, βαριά, να τα χαίρεται ο καπνιστής. Έχουμε, λοιπόν, έλλειψη εφαρμογής της νομοθεσίας, έχουμε έλλειψη στρατηγικής του Υπουργείου Υγείας πάνω σε αυτό</w:t>
      </w:r>
      <w:r>
        <w:rPr>
          <w:rFonts w:eastAsia="Times New Roman"/>
          <w:szCs w:val="24"/>
        </w:rPr>
        <w:t xml:space="preserve"> το θέμα. </w:t>
      </w:r>
      <w:r>
        <w:rPr>
          <w:rFonts w:eastAsia="Times New Roman"/>
          <w:szCs w:val="24"/>
        </w:rPr>
        <w:t>Β</w:t>
      </w:r>
      <w:r>
        <w:rPr>
          <w:rFonts w:eastAsia="Times New Roman"/>
          <w:szCs w:val="24"/>
        </w:rPr>
        <w:t xml:space="preserve">ρισκόμαστε πάλι εκεί απ’ όπου ξεκινήσαμε. </w:t>
      </w:r>
    </w:p>
    <w:p w14:paraId="6EF9FDD1"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Όσον αφορά τα καπνικά, η Ελλάδα έχει μια πολύ μεγάλη παράδοση στην παραγωγή καπνού. Στην Καβάλα, στην Ξάνθη, στη Θράκη γενικότερα αλλά και </w:t>
      </w:r>
      <w:r>
        <w:rPr>
          <w:rFonts w:eastAsia="Times New Roman"/>
          <w:szCs w:val="24"/>
        </w:rPr>
        <w:t xml:space="preserve">στη </w:t>
      </w:r>
      <w:r>
        <w:rPr>
          <w:rFonts w:eastAsia="Times New Roman"/>
          <w:szCs w:val="24"/>
        </w:rPr>
        <w:t>Λάρισα</w:t>
      </w:r>
      <w:r>
        <w:rPr>
          <w:rFonts w:eastAsia="Times New Roman"/>
          <w:szCs w:val="24"/>
        </w:rPr>
        <w:t>,</w:t>
      </w:r>
      <w:r>
        <w:rPr>
          <w:rFonts w:eastAsia="Times New Roman"/>
          <w:szCs w:val="24"/>
        </w:rPr>
        <w:t xml:space="preserve"> έχουν μια παραγωγή που θα μπορούσε με διαφόρους τρό</w:t>
      </w:r>
      <w:r>
        <w:rPr>
          <w:rFonts w:eastAsia="Times New Roman"/>
          <w:szCs w:val="24"/>
        </w:rPr>
        <w:t>πους να ενισχυθεί, γιατί είναι κατά βάση εξαγωγική.</w:t>
      </w:r>
    </w:p>
    <w:p w14:paraId="6EF9FDD2"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Μου έλεγε ένας αρκετά παλαιότερος και αρκετά μεγάλος σε ηλικία Βουλευτής της Νέας Δημοκρατίας μάλιστα ότι στην Καβάλα και στην Ξάνθη αντιμετώπιζαν το εξής πρόβλημα. Επειδή ήταν φημισμένα τα καπνά, διάφορε</w:t>
      </w:r>
      <w:r>
        <w:rPr>
          <w:rFonts w:eastAsia="Times New Roman"/>
          <w:szCs w:val="24"/>
        </w:rPr>
        <w:t xml:space="preserve">ς εταιρείες από την Ευρώπη έπαιρναν τη σφραγίδα των καπνικών της Ξάνθης και της </w:t>
      </w:r>
      <w:r>
        <w:rPr>
          <w:rFonts w:eastAsia="Times New Roman"/>
          <w:szCs w:val="24"/>
        </w:rPr>
        <w:lastRenderedPageBreak/>
        <w:t>Καβάλας και την τοποθετούσαν στα δικά τους προϊόντα. Είχε φτάσει η Καβάλα και η Ξάνθη</w:t>
      </w:r>
      <w:r>
        <w:rPr>
          <w:rFonts w:eastAsia="Times New Roman"/>
          <w:szCs w:val="24"/>
        </w:rPr>
        <w:t>,</w:t>
      </w:r>
      <w:r>
        <w:rPr>
          <w:rFonts w:eastAsia="Times New Roman"/>
          <w:szCs w:val="24"/>
        </w:rPr>
        <w:t xml:space="preserve"> να παρουσιάζεται να έχει τέτοια παραγωγή καπνού όσο δεν είχε όλη η Ελλάδα μαζί τα τελευτα</w:t>
      </w:r>
      <w:r>
        <w:rPr>
          <w:rFonts w:eastAsia="Times New Roman"/>
          <w:szCs w:val="24"/>
        </w:rPr>
        <w:t xml:space="preserve">ία τριάντα χρόνια. Αυτό, όμως, δείχνει και το ποιοτικό πλεονέκτημα της παραγωγής καπνού εντός του </w:t>
      </w:r>
      <w:r>
        <w:rPr>
          <w:rFonts w:eastAsia="Times New Roman"/>
          <w:szCs w:val="24"/>
        </w:rPr>
        <w:t>ε</w:t>
      </w:r>
      <w:r>
        <w:rPr>
          <w:rFonts w:eastAsia="Times New Roman"/>
          <w:szCs w:val="24"/>
        </w:rPr>
        <w:t>λλαδικού χώρου.</w:t>
      </w:r>
    </w:p>
    <w:p w14:paraId="6EF9FDD3"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Θέλω να επαναλάβω, γιατί ίσως δεν το εντυπώσαμε καλά –το ανέφερε ο κ. Μπαργιώτας, ο δικός μας εισηγητής- ότι η αξιότιμη, πολύ καλή συνάδελφός</w:t>
      </w:r>
      <w:r>
        <w:rPr>
          <w:rFonts w:eastAsia="Times New Roman"/>
          <w:szCs w:val="24"/>
        </w:rPr>
        <w:t xml:space="preserve"> μας Βουλευτής Β’ Θεσσαλονίκης, η Κατερίνα Μάρκου, ταξίδεψε με το καράβι στην Ίμβρο  και την Κωνσταντινούπολη. Στο κατάστρωμα του καραβιού ουδείς τόλμησε να ανάψει τσιγάρο, διότι στην Τουρκία η απαγόρευση του καπνίσματος είναι καθολική. </w:t>
      </w:r>
    </w:p>
    <w:p w14:paraId="6EF9FDD4"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Το καλοκαίρι νομίζ</w:t>
      </w:r>
      <w:r>
        <w:rPr>
          <w:rFonts w:eastAsia="Times New Roman"/>
          <w:szCs w:val="24"/>
        </w:rPr>
        <w:t xml:space="preserve">ω όλοι μπήκαμε σε ένα πλοίο και πήγαμε σε κάποιο νησί. Ποια ήταν η πιο συνηθισμένη κίνηση; Στη θάλασσα η γόπα! Να είχαμε τόσες γόπες σε ψάρια, θα ήμασταν ο πιο πλούσιος θαλασσινός βιότοπος της οικουμένης. </w:t>
      </w:r>
    </w:p>
    <w:p w14:paraId="6EF9FDD5"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Έχουμε γόπες!</w:t>
      </w:r>
    </w:p>
    <w:p w14:paraId="6EF9FDD6"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Γόπες έχουμε, ναι! Αλλά εγώ αναφέρομαι στις άλλες γόπες. Αυτό δείχνει, λοιπόν, ότι μάλλον αρμενίζουμε στραβά. </w:t>
      </w:r>
    </w:p>
    <w:p w14:paraId="6EF9FDD7"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Α</w:t>
      </w:r>
      <w:r>
        <w:rPr>
          <w:rFonts w:eastAsia="Times New Roman"/>
          <w:szCs w:val="24"/>
        </w:rPr>
        <w:t>φού μιλάμε για στραβά αρμενίσματα και για γόπες, χαίρομαι που γελάτε, γιατί αυτό δείχνει πως μάλλον, αγαπητοί συνάδελφοι του ΣΥΡΙΖΑ, δεν είχατε</w:t>
      </w:r>
      <w:r>
        <w:rPr>
          <w:rFonts w:eastAsia="Times New Roman"/>
          <w:szCs w:val="24"/>
        </w:rPr>
        <w:t xml:space="preserve"> αντιληφθεί την έννοια και τον δυναμισμό των συμβολισμών. Όταν βλέπεις τον αρμόδιο Υπουργό επιφορτισμένο με την προστασία της δημόσιας υγείας να καπνίζει και αμέσως μετά να αντεπιτίθεται σε εκείνους που του ζητούν να σβήσει το τσιγάρο και να το κρύψει από </w:t>
      </w:r>
      <w:r>
        <w:rPr>
          <w:rFonts w:eastAsia="Times New Roman"/>
          <w:szCs w:val="24"/>
        </w:rPr>
        <w:t>τη δημόσια θέα, τότε έχουμε πρόβλημα.</w:t>
      </w:r>
    </w:p>
    <w:p w14:paraId="6EF9FDD8"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Τ</w:t>
      </w:r>
      <w:r>
        <w:rPr>
          <w:rFonts w:eastAsia="Times New Roman"/>
          <w:szCs w:val="24"/>
        </w:rPr>
        <w:t>ο ότι αρμενίζουμε στραβά</w:t>
      </w:r>
      <w:r>
        <w:rPr>
          <w:rFonts w:eastAsia="Times New Roman"/>
          <w:szCs w:val="24"/>
        </w:rPr>
        <w:t>,</w:t>
      </w:r>
      <w:r>
        <w:rPr>
          <w:rFonts w:eastAsia="Times New Roman"/>
          <w:szCs w:val="24"/>
        </w:rPr>
        <w:t xml:space="preserve"> φαίνεται και από τα εξής στοιχεία. Ήρθε ΕΝΦΙΑ για το Παιδικό Χωριό </w:t>
      </w:r>
      <w:r>
        <w:rPr>
          <w:rFonts w:eastAsia="Times New Roman"/>
          <w:szCs w:val="24"/>
          <w:lang w:val="en-US"/>
        </w:rPr>
        <w:t>SOS</w:t>
      </w:r>
      <w:r>
        <w:rPr>
          <w:rFonts w:eastAsia="Times New Roman"/>
          <w:szCs w:val="24"/>
        </w:rPr>
        <w:t xml:space="preserve"> στο Πλαγιάρι 92.000 ευρώ.</w:t>
      </w:r>
    </w:p>
    <w:p w14:paraId="6EF9FDD9"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w:t>
      </w:r>
      <w:r>
        <w:rPr>
          <w:rFonts w:eastAsia="Times New Roman" w:cs="Times New Roman"/>
          <w:szCs w:val="24"/>
        </w:rPr>
        <w:t>Χαμόγελο του Παιδιού</w:t>
      </w:r>
      <w:r>
        <w:rPr>
          <w:rFonts w:eastAsia="Times New Roman" w:cs="Times New Roman"/>
          <w:szCs w:val="24"/>
        </w:rPr>
        <w:t>»</w:t>
      </w:r>
      <w:r>
        <w:rPr>
          <w:rFonts w:eastAsia="Times New Roman" w:cs="Times New Roman"/>
          <w:szCs w:val="24"/>
        </w:rPr>
        <w:t xml:space="preserve"> ήρθε ο ΕΝΦΙΑ 60.000 ευρώ. Στο </w:t>
      </w:r>
      <w:r>
        <w:rPr>
          <w:rFonts w:eastAsia="Times New Roman" w:cs="Times New Roman"/>
          <w:szCs w:val="24"/>
        </w:rPr>
        <w:t>«</w:t>
      </w:r>
      <w:r>
        <w:rPr>
          <w:rFonts w:eastAsia="Times New Roman" w:cs="Times New Roman"/>
          <w:szCs w:val="24"/>
        </w:rPr>
        <w:t>Ελληνικό Παιδικό Χωριό</w:t>
      </w:r>
      <w:r>
        <w:rPr>
          <w:rFonts w:eastAsia="Times New Roman" w:cs="Times New Roman"/>
          <w:szCs w:val="24"/>
        </w:rPr>
        <w:t>»</w:t>
      </w:r>
      <w:r>
        <w:rPr>
          <w:rFonts w:eastAsia="Times New Roman" w:cs="Times New Roman"/>
          <w:szCs w:val="24"/>
        </w:rPr>
        <w:t xml:space="preserve"> στο Φίλυρο ή</w:t>
      </w:r>
      <w:r>
        <w:rPr>
          <w:rFonts w:eastAsia="Times New Roman" w:cs="Times New Roman"/>
          <w:szCs w:val="24"/>
        </w:rPr>
        <w:t>ρθε ΕΝΦΙΑ 12.500 ευρώ</w:t>
      </w:r>
      <w:r>
        <w:rPr>
          <w:rFonts w:eastAsia="Times New Roman" w:cs="Times New Roman"/>
          <w:szCs w:val="24"/>
        </w:rPr>
        <w:t>,</w:t>
      </w:r>
      <w:r>
        <w:rPr>
          <w:rFonts w:eastAsia="Times New Roman" w:cs="Times New Roman"/>
          <w:szCs w:val="24"/>
        </w:rPr>
        <w:t xml:space="preserve"> όση είναι η μισθοδοσία των ανθρώπων που εργάζονται σε αυτό το παιδικό </w:t>
      </w:r>
      <w:r>
        <w:rPr>
          <w:rFonts w:eastAsia="Times New Roman" w:cs="Times New Roman"/>
          <w:szCs w:val="24"/>
        </w:rPr>
        <w:lastRenderedPageBreak/>
        <w:t xml:space="preserve">χωριό για δύο μήνες. ηλέων </w:t>
      </w:r>
      <w:r>
        <w:rPr>
          <w:rFonts w:eastAsia="Times New Roman" w:cs="Times New Roman"/>
          <w:szCs w:val="24"/>
        </w:rPr>
        <w:t>«</w:t>
      </w:r>
      <w:r>
        <w:rPr>
          <w:rFonts w:eastAsia="Times New Roman" w:cs="Times New Roman"/>
          <w:szCs w:val="24"/>
        </w:rPr>
        <w:t>Μέλισσα</w:t>
      </w:r>
      <w:r>
        <w:rPr>
          <w:rFonts w:eastAsia="Times New Roman" w:cs="Times New Roman"/>
          <w:szCs w:val="24"/>
        </w:rPr>
        <w:t>»</w:t>
      </w:r>
      <w:r>
        <w:rPr>
          <w:rFonts w:eastAsia="Times New Roman" w:cs="Times New Roman"/>
          <w:szCs w:val="24"/>
        </w:rPr>
        <w:t xml:space="preserve">, που φιλοξενεί κακοποιημένα κορίτσια, βιασμένα, χτυπημένα και εγκαταλελειμμένα, θα πρέπει να πληρώσει ΕΝΦΙΑ 20.000 ευρώ. </w:t>
      </w:r>
    </w:p>
    <w:p w14:paraId="6EF9FDD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w:t>
      </w:r>
      <w:r>
        <w:rPr>
          <w:rFonts w:eastAsia="Times New Roman" w:cs="Times New Roman"/>
          <w:szCs w:val="24"/>
        </w:rPr>
        <w:t>λέω, αγαπητοί συνάδελφοι του ΣΥΡΙΖΑ, εσείς δεν λέγατε ότι ο ΕΝΦΙΑ είναι ένας νόμος που δεν διορθώνεται, αλλά καταργείται; Δεν μπορείτε τώρα ούτε να αντικαταστήσετε τις ακραίες αδικίες αυτού του νόμου με ένα άλλο σύστημα</w:t>
      </w:r>
      <w:r>
        <w:rPr>
          <w:rFonts w:eastAsia="Times New Roman" w:cs="Times New Roman"/>
          <w:szCs w:val="24"/>
        </w:rPr>
        <w:t>,</w:t>
      </w:r>
      <w:r>
        <w:rPr>
          <w:rFonts w:eastAsia="Times New Roman" w:cs="Times New Roman"/>
          <w:szCs w:val="24"/>
        </w:rPr>
        <w:t xml:space="preserve"> έστω για την κοινωνική ανακούφιση π</w:t>
      </w:r>
      <w:r>
        <w:rPr>
          <w:rFonts w:eastAsia="Times New Roman" w:cs="Times New Roman"/>
          <w:szCs w:val="24"/>
        </w:rPr>
        <w:t>υρήνων όπως αυτών που σας ανέφερα; Πού πήγε η μαχητικότητά σας, πού πήγε η αποτελεσματικότητά σας; Γιατί δεν καταργείτε τον ΕΝΦΙΑ γι’ αυτά τα ιδρύματα; Τι σας κρατάει; Η σιωπή.</w:t>
      </w:r>
    </w:p>
    <w:p w14:paraId="6EF9FDD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Να πω τώρα για τις επικουρικές συντάξεις; Διακόσιες σαράντα χιλιάδες συνταξιούχ</w:t>
      </w:r>
      <w:r>
        <w:rPr>
          <w:rFonts w:eastAsia="Times New Roman" w:cs="Times New Roman"/>
          <w:szCs w:val="24"/>
        </w:rPr>
        <w:t>οι κόντεψαν οι άνθρωποι –χτύπα ξύλο- να πάθουν έμφραγμα στο ΑΤΜ, όταν είδαν κατακουτσουρεμένες τις συντάξεις τους και φοβάμαι ότι κάποιοι απ’ αυτούς θα το γυρίσουν στο κάπνισμα, το οποίο θα είναι και λαθραίο για να είναι φτηνό.</w:t>
      </w:r>
    </w:p>
    <w:p w14:paraId="6EF9FDD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Να μιλήσουμε για τους άνεργο</w:t>
      </w:r>
      <w:r>
        <w:rPr>
          <w:rFonts w:eastAsia="Times New Roman" w:cs="Times New Roman"/>
          <w:szCs w:val="24"/>
        </w:rPr>
        <w:t>υς στα ιδιωτικά κανάλια; Το μαύρο στην ΕΡΤ δεν πλήγωσε ένα μέρος της κοινωνίας μόνο, αλλά πλήγωσε ολόκληρη την κοινωνία. Το μαύρο στα ιδιωτικά κανάλια; Κανείς από τον ΣΥΡΙΖΑ και τους ΑΝΕΛ δεν θα χύσει ούτε ένα δάκρυ, μα ούτε ένα δάκρυ; Είναι δύο χιλιάδες ο</w:t>
      </w:r>
      <w:r>
        <w:rPr>
          <w:rFonts w:eastAsia="Times New Roman" w:cs="Times New Roman"/>
          <w:szCs w:val="24"/>
        </w:rPr>
        <w:t>ικογένειες. Είναι και αυτό επίτευγμα της Κυβέρνησής σας ότι θα εγγραφούν στο ταμείο ανεργίας με άδηλο το μέλλον.</w:t>
      </w:r>
    </w:p>
    <w:p w14:paraId="6EF9FDD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είναι τόσο άδηλο το μέλλον, όμως, της εφημερίδας «</w:t>
      </w:r>
      <w:r>
        <w:rPr>
          <w:rFonts w:eastAsia="Times New Roman" w:cs="Times New Roman"/>
          <w:szCs w:val="24"/>
        </w:rPr>
        <w:t>ΑΥΓΗ</w:t>
      </w:r>
      <w:r>
        <w:rPr>
          <w:rFonts w:eastAsia="Times New Roman" w:cs="Times New Roman"/>
          <w:szCs w:val="24"/>
        </w:rPr>
        <w:t>». Μάθαμε, λοιπόν, ότι το 2013 είχε από τραπεζική διαφήμιση έσοδα 118.000 ευρώ, το 20</w:t>
      </w:r>
      <w:r>
        <w:rPr>
          <w:rFonts w:eastAsia="Times New Roman" w:cs="Times New Roman"/>
          <w:szCs w:val="24"/>
        </w:rPr>
        <w:t>14 είχε 272.000 ευρώ, το 2015 είχε 500.000 ευρώ, δηλαδή μισό εκατομμύριο ευρώ από διαφήμιση από τράπεζες. Για το 2016 τα πράγματα είναι ακόμα καλύτερα, σύμφωνα με τα στοιχεία του πρώτου τριμήνου. Χίλια τριακόσια φύλλα, χίλιοι τριακόσιοι αναγνώστες και οι μ</w:t>
      </w:r>
      <w:r>
        <w:rPr>
          <w:rFonts w:eastAsia="Times New Roman" w:cs="Times New Roman"/>
          <w:szCs w:val="24"/>
        </w:rPr>
        <w:t>έτοχοι της «</w:t>
      </w:r>
      <w:r>
        <w:rPr>
          <w:rFonts w:eastAsia="Times New Roman" w:cs="Times New Roman"/>
          <w:szCs w:val="24"/>
        </w:rPr>
        <w:t>ΑΥΓΗΣ</w:t>
      </w:r>
      <w:r>
        <w:rPr>
          <w:rFonts w:eastAsia="Times New Roman" w:cs="Times New Roman"/>
          <w:szCs w:val="24"/>
        </w:rPr>
        <w:t xml:space="preserve">» είναι παραπάνω από τους αναγνώστες, όπως είπε χθες ο διευθύνων σύμβουλος του κομματικού εντύπου του ΣΥΡΙΖΑ. </w:t>
      </w:r>
    </w:p>
    <w:p w14:paraId="6EF9FDD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ρωτώ εσάς, τους καλούς συναδέλφους του ΣΥΡΙΖΑ: Εσείς δεν καίγεστε να μάθετε</w:t>
      </w:r>
      <w:r>
        <w:rPr>
          <w:rFonts w:eastAsia="Times New Roman" w:cs="Times New Roman"/>
          <w:szCs w:val="24"/>
        </w:rPr>
        <w:t>,</w:t>
      </w:r>
      <w:r>
        <w:rPr>
          <w:rFonts w:eastAsia="Times New Roman" w:cs="Times New Roman"/>
          <w:szCs w:val="24"/>
        </w:rPr>
        <w:t xml:space="preserve"> ποιο φυσικό πρόσωπο κρύβεται πίσω από την </w:t>
      </w:r>
      <w:r>
        <w:rPr>
          <w:rFonts w:eastAsia="Times New Roman" w:cs="Times New Roman"/>
          <w:szCs w:val="24"/>
          <w:lang w:val="en-US"/>
        </w:rPr>
        <w:t>offshore</w:t>
      </w:r>
      <w:r>
        <w:rPr>
          <w:rFonts w:eastAsia="Times New Roman" w:cs="Times New Roman"/>
          <w:szCs w:val="24"/>
        </w:rPr>
        <w:t xml:space="preserve"> που κατέχει το 2,7% των μετοχών της «</w:t>
      </w:r>
      <w:r>
        <w:rPr>
          <w:rFonts w:eastAsia="Times New Roman" w:cs="Times New Roman"/>
          <w:szCs w:val="24"/>
        </w:rPr>
        <w:t>ΑΥΓΗΣ</w:t>
      </w:r>
      <w:r>
        <w:rPr>
          <w:rFonts w:eastAsia="Times New Roman" w:cs="Times New Roman"/>
          <w:szCs w:val="24"/>
        </w:rPr>
        <w:t xml:space="preserve">»; Δεν καίγεστε; Εγώ θα καιγόμουνα. Αν το Ποτάμι έβγαζε μια εφημερίδα και υπήρχε μέσα κυπριακή </w:t>
      </w:r>
      <w:r>
        <w:rPr>
          <w:rFonts w:eastAsia="Times New Roman" w:cs="Times New Roman"/>
          <w:szCs w:val="24"/>
          <w:lang w:val="en-US"/>
        </w:rPr>
        <w:t>offshore</w:t>
      </w:r>
      <w:r>
        <w:rPr>
          <w:rFonts w:eastAsia="Times New Roman" w:cs="Times New Roman"/>
          <w:szCs w:val="24"/>
        </w:rPr>
        <w:t xml:space="preserve"> και έβγαινε και έλεγε ο εκπρόσωπος της εφημερίδας «δεν σας λέω ποιος κρύβεται πίσω από την </w:t>
      </w:r>
      <w:r>
        <w:rPr>
          <w:rFonts w:eastAsia="Times New Roman" w:cs="Times New Roman"/>
          <w:szCs w:val="24"/>
          <w:lang w:val="en-US"/>
        </w:rPr>
        <w:t>offshore</w:t>
      </w:r>
      <w:r>
        <w:rPr>
          <w:rFonts w:eastAsia="Times New Roman" w:cs="Times New Roman"/>
          <w:szCs w:val="24"/>
        </w:rPr>
        <w:t xml:space="preserve"> για να μη</w:t>
      </w:r>
      <w:r>
        <w:rPr>
          <w:rFonts w:eastAsia="Times New Roman" w:cs="Times New Roman"/>
          <w:szCs w:val="24"/>
        </w:rPr>
        <w:t xml:space="preserve"> γίνει χαμός», εγώ τότε θα είχα λάβει άλλου είδους μέτρα και θα έκανα αυτόν που ξέρει να το πει. Ποιος κρύβεται; Ο Κοσκωτάς κρύβεται; Δεν νομίζω. </w:t>
      </w:r>
    </w:p>
    <w:p w14:paraId="6EF9FDD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υπόθεση, λοιπόν, σηκώνει τσιγάρο; Όχι. Η υπόθεση σηκώνει επενδύσεις. Όπως είπε η Άννα Κορακάκη, η χρυσή </w:t>
      </w:r>
      <w:r>
        <w:rPr>
          <w:rFonts w:eastAsia="Times New Roman" w:cs="Times New Roman"/>
          <w:szCs w:val="24"/>
        </w:rPr>
        <w:t>Ο</w:t>
      </w:r>
      <w:r>
        <w:rPr>
          <w:rFonts w:eastAsia="Times New Roman" w:cs="Times New Roman"/>
          <w:szCs w:val="24"/>
        </w:rPr>
        <w:t>λυ</w:t>
      </w:r>
      <w:r>
        <w:rPr>
          <w:rFonts w:eastAsia="Times New Roman" w:cs="Times New Roman"/>
          <w:szCs w:val="24"/>
        </w:rPr>
        <w:t xml:space="preserve">μπιονίκης, στην πανηγυρική συνεδρίαση της </w:t>
      </w:r>
      <w:r>
        <w:rPr>
          <w:rFonts w:eastAsia="Times New Roman" w:cs="Times New Roman"/>
          <w:szCs w:val="24"/>
        </w:rPr>
        <w:t>ε</w:t>
      </w:r>
      <w:r>
        <w:rPr>
          <w:rFonts w:eastAsia="Times New Roman" w:cs="Times New Roman"/>
          <w:szCs w:val="24"/>
        </w:rPr>
        <w:t xml:space="preserve">πιτροπής επάνω με τους υπόλοιπους </w:t>
      </w:r>
      <w:r>
        <w:rPr>
          <w:rFonts w:eastAsia="Times New Roman" w:cs="Times New Roman"/>
          <w:szCs w:val="24"/>
        </w:rPr>
        <w:t>Ο</w:t>
      </w:r>
      <w:r>
        <w:rPr>
          <w:rFonts w:eastAsia="Times New Roman" w:cs="Times New Roman"/>
          <w:szCs w:val="24"/>
        </w:rPr>
        <w:t>λυμπιονίκες, επενδύσεις στην υγεία και επενδύσεις στον αθλητισμό χρειαζόμαστε και αυτό θα μας έρθει πολλαπλάσια υπέρ της ελληνικής κοινωνίας πίσω.</w:t>
      </w:r>
    </w:p>
    <w:p w14:paraId="6EF9FDE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 νομοσχέδιο, </w:t>
      </w:r>
      <w:r>
        <w:rPr>
          <w:rFonts w:eastAsia="Times New Roman" w:cs="Times New Roman"/>
          <w:szCs w:val="24"/>
        </w:rPr>
        <w:t>κύριε Υπουργέ, ο κ. Μπαργιώτας</w:t>
      </w:r>
      <w:r>
        <w:rPr>
          <w:rFonts w:eastAsia="Times New Roman" w:cs="Times New Roman"/>
          <w:szCs w:val="24"/>
        </w:rPr>
        <w:t>,</w:t>
      </w:r>
      <w:r>
        <w:rPr>
          <w:rFonts w:eastAsia="Times New Roman" w:cs="Times New Roman"/>
          <w:szCs w:val="24"/>
        </w:rPr>
        <w:t xml:space="preserve"> σ</w:t>
      </w:r>
      <w:r>
        <w:rPr>
          <w:rFonts w:eastAsia="Times New Roman" w:cs="Times New Roman"/>
          <w:szCs w:val="24"/>
        </w:rPr>
        <w:t>α</w:t>
      </w:r>
      <w:r>
        <w:rPr>
          <w:rFonts w:eastAsia="Times New Roman" w:cs="Times New Roman"/>
          <w:szCs w:val="24"/>
        </w:rPr>
        <w:t xml:space="preserve">ς είπε τα σημεία στα οποία έχουμε κάποιες ενστάσεις. Στο άρθρο 17 έχουμε ένσταση και δεν θα το ψηφίσουμε. </w:t>
      </w:r>
    </w:p>
    <w:p w14:paraId="6EF9FDE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καταφέρατε να συνεννοηθείτε με το Υπουργείο Οικονομικών για την πλήρη ενσωμάτωση αυτής της </w:t>
      </w:r>
      <w:r>
        <w:rPr>
          <w:rFonts w:eastAsia="Times New Roman" w:cs="Times New Roman"/>
          <w:szCs w:val="24"/>
        </w:rPr>
        <w:t>ο</w:t>
      </w:r>
      <w:r>
        <w:rPr>
          <w:rFonts w:eastAsia="Times New Roman" w:cs="Times New Roman"/>
          <w:szCs w:val="24"/>
        </w:rPr>
        <w:t>δηγίας, που ήρθε σε</w:t>
      </w:r>
      <w:r>
        <w:rPr>
          <w:rFonts w:eastAsia="Times New Roman" w:cs="Times New Roman"/>
          <w:szCs w:val="24"/>
        </w:rPr>
        <w:t xml:space="preserve"> δύο δόσεις. Σας θυμίζω ότι είχα καταθέσει μια ερώτηση προς εσάς στις 24 Φεβρουαρίου 2016 και ρωτούσα</w:t>
      </w:r>
      <w:r>
        <w:rPr>
          <w:rFonts w:eastAsia="Times New Roman" w:cs="Times New Roman"/>
          <w:szCs w:val="24"/>
        </w:rPr>
        <w:t>,</w:t>
      </w:r>
      <w:r>
        <w:rPr>
          <w:rFonts w:eastAsia="Times New Roman" w:cs="Times New Roman"/>
          <w:szCs w:val="24"/>
        </w:rPr>
        <w:t xml:space="preserve"> πώς θα αντιμετωπίσετε την απαράδεκτη, κατά τη δική μας αντίληψη, καθυστέρηση της Κυβέρνησης στην καταπολέμηση των καπνικών. Μου απαντήσατε, λοιπόν, με έν</w:t>
      </w:r>
      <w:r>
        <w:rPr>
          <w:rFonts w:eastAsia="Times New Roman" w:cs="Times New Roman"/>
          <w:szCs w:val="24"/>
        </w:rPr>
        <w:t>α έγγραφο</w:t>
      </w:r>
      <w:r>
        <w:rPr>
          <w:rFonts w:eastAsia="Times New Roman" w:cs="Times New Roman"/>
          <w:szCs w:val="24"/>
        </w:rPr>
        <w:t>,</w:t>
      </w:r>
      <w:r>
        <w:rPr>
          <w:rFonts w:eastAsia="Times New Roman" w:cs="Times New Roman"/>
          <w:szCs w:val="24"/>
        </w:rPr>
        <w:t xml:space="preserve"> που μου λέγατε ότι συγκροτήσατε μια διυπουργική επιτροπή, στην οποία όμως διυπουργική επιτροπή δεν συμμετείχαν τα στελέχη του Υπουργείου Οικονομικών. </w:t>
      </w:r>
      <w:r>
        <w:rPr>
          <w:rFonts w:eastAsia="Times New Roman" w:cs="Times New Roman"/>
          <w:szCs w:val="24"/>
        </w:rPr>
        <w:t>Ε</w:t>
      </w:r>
      <w:r>
        <w:rPr>
          <w:rFonts w:eastAsia="Times New Roman" w:cs="Times New Roman"/>
          <w:szCs w:val="24"/>
        </w:rPr>
        <w:t xml:space="preserve">πανήλθα και σας ρώτησα για ποιον λόγο </w:t>
      </w:r>
      <w:r>
        <w:rPr>
          <w:rFonts w:eastAsia="Times New Roman" w:cs="Times New Roman"/>
          <w:szCs w:val="24"/>
        </w:rPr>
        <w:t>κ</w:t>
      </w:r>
      <w:r>
        <w:rPr>
          <w:rFonts w:eastAsia="Times New Roman" w:cs="Times New Roman"/>
          <w:szCs w:val="24"/>
        </w:rPr>
        <w:t xml:space="preserve">αι μου είπατε διαφωνούσαν με το περιεχόμενο. </w:t>
      </w:r>
    </w:p>
    <w:p w14:paraId="6EF9FDE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Λέω, λοιπ</w:t>
      </w:r>
      <w:r>
        <w:rPr>
          <w:rFonts w:eastAsia="Times New Roman" w:cs="Times New Roman"/>
          <w:szCs w:val="24"/>
        </w:rPr>
        <w:t xml:space="preserve">όν, ότι όταν σε μια </w:t>
      </w:r>
      <w:r>
        <w:rPr>
          <w:rFonts w:eastAsia="Times New Roman" w:cs="Times New Roman"/>
          <w:szCs w:val="24"/>
        </w:rPr>
        <w:t>ο</w:t>
      </w:r>
      <w:r>
        <w:rPr>
          <w:rFonts w:eastAsia="Times New Roman" w:cs="Times New Roman"/>
          <w:szCs w:val="24"/>
        </w:rPr>
        <w:t>δηγία, η οποία κόβεται σε δύο κομμάτια, ενσωματώνεται το ένα της κομμάτι από το Υπουργείο Οικονομικών και το άλλο από το Υπουργείο Υγείας, παρά το γεγονός ότι συνδέονται σε μεγάλο βαθμό, και τα δύο Υπουργεία ομολογούν ότι μεταξύ τους υ</w:t>
      </w:r>
      <w:r>
        <w:rPr>
          <w:rFonts w:eastAsia="Times New Roman" w:cs="Times New Roman"/>
          <w:szCs w:val="24"/>
        </w:rPr>
        <w:t>πάρχει μια ψύχρα στο συγκεκριμένο θέμα, οφείλω να σας πω ότι έχω κάποια ερωτηματικά</w:t>
      </w:r>
      <w:r>
        <w:rPr>
          <w:rFonts w:eastAsia="Times New Roman" w:cs="Times New Roman"/>
          <w:szCs w:val="24"/>
        </w:rPr>
        <w:t>,</w:t>
      </w:r>
      <w:r>
        <w:rPr>
          <w:rFonts w:eastAsia="Times New Roman" w:cs="Times New Roman"/>
          <w:szCs w:val="24"/>
        </w:rPr>
        <w:t xml:space="preserve"> για το αν θα καταφέρετε να την εφαρμόσετε στην πράξη έτσι όπως όλοι θα θέλαμε, ούτως ώστε να αρχίσει σιγά-σιγά να υποχωρεί αυτός </w:t>
      </w:r>
      <w:r>
        <w:rPr>
          <w:rFonts w:eastAsia="Times New Roman" w:cs="Times New Roman"/>
          <w:szCs w:val="24"/>
        </w:rPr>
        <w:lastRenderedPageBreak/>
        <w:t xml:space="preserve">ο τυφώνας του τσιγάρου, που πλήττει όλους </w:t>
      </w:r>
      <w:r>
        <w:rPr>
          <w:rFonts w:eastAsia="Times New Roman" w:cs="Times New Roman"/>
          <w:szCs w:val="24"/>
        </w:rPr>
        <w:t>μας, είτε είναι ενεργητικοί οι καπνιστές είτε είμαστε οι υπόλοιποι παθητικοί καπνιστές.</w:t>
      </w:r>
    </w:p>
    <w:p w14:paraId="6EF9FDE3"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Το τσιγάρο κάνει κακό. Όσοι μας ακούν</w:t>
      </w:r>
      <w:r>
        <w:rPr>
          <w:rFonts w:eastAsia="Times New Roman" w:cs="Times New Roman"/>
          <w:szCs w:val="24"/>
        </w:rPr>
        <w:t>,</w:t>
      </w:r>
      <w:r>
        <w:rPr>
          <w:rFonts w:eastAsia="Times New Roman" w:cs="Times New Roman"/>
          <w:szCs w:val="24"/>
        </w:rPr>
        <w:t xml:space="preserve"> ας κάνουν μια προσπάθεια να το κόψουν. Θα δουν το δέρμα τους να καθαρίζει, οι γυναίκες θα αδυνατίσουν πιο εύκολα, όλοι θα δουν τα</w:t>
      </w:r>
      <w:r>
        <w:rPr>
          <w:rFonts w:eastAsia="Times New Roman" w:cs="Times New Roman"/>
          <w:szCs w:val="24"/>
        </w:rPr>
        <w:t xml:space="preserve"> πνευμόνια τους να ανταποκρίνονται καλύτερα στην άσκηση, στο να ανεβαίνουν και να κατεβαίνουν τα σκαλιά και η καρδιά τους θα γίνει ακόμα πιο δυνατή, για να δέχεται και θετικά μηνύματα πιο εύκολα, να γίνονται αντιληπτά και όχι πίσω από ένα νέφος καπνού. </w:t>
      </w:r>
    </w:p>
    <w:p w14:paraId="6EF9FDE4"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Σας ευχαριστώ πολύ.</w:t>
      </w:r>
    </w:p>
    <w:p w14:paraId="6EF9FDE5"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EF9FDE6" w14:textId="77777777" w:rsidR="00FB7AA6" w:rsidRDefault="00C770FE">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6EF9FDE7" w14:textId="77777777" w:rsidR="00FB7AA6" w:rsidRDefault="00C770FE">
      <w:pPr>
        <w:spacing w:after="0" w:line="600" w:lineRule="auto"/>
        <w:ind w:firstLine="720"/>
        <w:rPr>
          <w:rFonts w:eastAsia="Times New Roman" w:cs="Times New Roman"/>
          <w:szCs w:val="24"/>
        </w:rPr>
      </w:pPr>
      <w:r>
        <w:rPr>
          <w:rFonts w:eastAsia="Times New Roman" w:cs="Times New Roman"/>
          <w:szCs w:val="24"/>
        </w:rPr>
        <w:t xml:space="preserve">Ο συνάδελφος κ. Νικόλαος Ηγουμενίδης από τον ΣΥΡΙΖΑ έχει τον λόγο για επτά λεπτά. </w:t>
      </w:r>
    </w:p>
    <w:p w14:paraId="6EF9FDE8" w14:textId="77777777" w:rsidR="00FB7AA6" w:rsidRDefault="00C770FE">
      <w:pPr>
        <w:spacing w:after="0" w:line="600" w:lineRule="auto"/>
        <w:ind w:firstLine="720"/>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r>
        <w:rPr>
          <w:rFonts w:eastAsia="Times New Roman" w:cs="Times New Roman"/>
          <w:szCs w:val="24"/>
        </w:rPr>
        <w:t xml:space="preserve"> </w:t>
      </w:r>
    </w:p>
    <w:p w14:paraId="6EF9FDE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επιτρέψτε μου μια πρώτη παρατήρηση, πριν μπω στο θέμα για το οποίο συζητάμε. Νομίζω ότι μια κακή συνήθεια, πιο κακή και πιο επικίνδυνη και από το κάπνισμα, όπως τείνει να εξελιχθεί, είναι η ακατάσχετη κινδυνολογία στην οποία</w:t>
      </w:r>
      <w:r>
        <w:rPr>
          <w:rFonts w:eastAsia="Times New Roman" w:cs="Times New Roman"/>
          <w:szCs w:val="24"/>
        </w:rPr>
        <w:t xml:space="preserve"> επιδίδεται η Αντιπολίτευση, η προσπάθεια να παρουσιάσουν την εικόνα της Κυβέρνησης και της κυβερνητικής </w:t>
      </w:r>
      <w:r>
        <w:rPr>
          <w:rFonts w:eastAsia="Times New Roman" w:cs="Times New Roman"/>
          <w:szCs w:val="24"/>
        </w:rPr>
        <w:t>π</w:t>
      </w:r>
      <w:r>
        <w:rPr>
          <w:rFonts w:eastAsia="Times New Roman" w:cs="Times New Roman"/>
          <w:szCs w:val="24"/>
        </w:rPr>
        <w:t>λειοψηφίας σαν μια εικόνα διάλυσης, η προσπάθεια να παρουσιαστούν διάφορα μέτρα</w:t>
      </w:r>
      <w:r>
        <w:rPr>
          <w:rFonts w:eastAsia="Times New Roman" w:cs="Times New Roman"/>
          <w:szCs w:val="24"/>
        </w:rPr>
        <w:t>,</w:t>
      </w:r>
      <w:r>
        <w:rPr>
          <w:rFonts w:eastAsia="Times New Roman" w:cs="Times New Roman"/>
          <w:szCs w:val="24"/>
        </w:rPr>
        <w:t xml:space="preserve"> σαν άτακτες κινήσεις ανθρώπων να κρατηθούν με κάθε τρόπο στην εξουσία</w:t>
      </w:r>
      <w:r>
        <w:rPr>
          <w:rFonts w:eastAsia="Times New Roman" w:cs="Times New Roman"/>
          <w:szCs w:val="24"/>
        </w:rPr>
        <w:t xml:space="preserve">. </w:t>
      </w:r>
    </w:p>
    <w:p w14:paraId="6EF9FDE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Πιστεύω, κυρίες και κύριοι συνάδελφοι, ότι η σημερινή Κυβέρνηση, παρά το δυσμενές δημοσιονομικό περιβάλλον που κληρονόμησε, δίνει μια ιστορική μάχη μέσα και έξω από τη Βουλή, για να αντιμετωπίσει την ανθρωπιστική κρίση, για να κρατήσουμε όρθια την κοινω</w:t>
      </w:r>
      <w:r>
        <w:rPr>
          <w:rFonts w:eastAsia="Times New Roman" w:cs="Times New Roman"/>
          <w:szCs w:val="24"/>
        </w:rPr>
        <w:t xml:space="preserve">νία και την χώρα. </w:t>
      </w:r>
    </w:p>
    <w:p w14:paraId="6EF9FDE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 αυτή την προσπάθεια δείκτης για την Αριστερά και τη σημερινή Κυβέρνηση, που κορμός της είναι η Αριστερά, είναι η ενότητα, εάν το θέλετε, ο συγχρονισμός της κοινοβουλευτικής δραστηριότητας με την εξωκοινοβουλευτική πάλη. Δείκτης για εμ</w:t>
      </w:r>
      <w:r>
        <w:rPr>
          <w:rFonts w:eastAsia="Times New Roman" w:cs="Times New Roman"/>
          <w:szCs w:val="24"/>
        </w:rPr>
        <w:t xml:space="preserve">άς, για το πού πηγαίνει η Κυβέρνηση, είναι η δικαίωση των </w:t>
      </w:r>
      <w:r>
        <w:rPr>
          <w:rFonts w:eastAsia="Times New Roman" w:cs="Times New Roman"/>
          <w:szCs w:val="24"/>
        </w:rPr>
        <w:lastRenderedPageBreak/>
        <w:t>αγώνων της μαχόμενης κοινωνίας. Δικαίωση που θα δώσει δύναμη και αποφασιστική ώθηση στην Κυβέρνηση</w:t>
      </w:r>
      <w:r>
        <w:rPr>
          <w:rFonts w:eastAsia="Times New Roman" w:cs="Times New Roman"/>
          <w:szCs w:val="24"/>
        </w:rPr>
        <w:t>,</w:t>
      </w:r>
      <w:r>
        <w:rPr>
          <w:rFonts w:eastAsia="Times New Roman" w:cs="Times New Roman"/>
          <w:szCs w:val="24"/>
        </w:rPr>
        <w:t xml:space="preserve"> να υπερασπιστεί τα συμφέροντα του τόπου, δικαίωση των αγώνων, στους οποίους αγώνες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 εργαζόμενοι έχουν σαν ένα επιπλέον όπλο </w:t>
      </w:r>
      <w:r>
        <w:rPr>
          <w:rFonts w:eastAsia="Times New Roman" w:cs="Times New Roman"/>
          <w:szCs w:val="24"/>
        </w:rPr>
        <w:t>τους,</w:t>
      </w:r>
      <w:r>
        <w:rPr>
          <w:rFonts w:eastAsia="Times New Roman" w:cs="Times New Roman"/>
          <w:szCs w:val="24"/>
        </w:rPr>
        <w:t xml:space="preserve"> την Κυβέρνηση και τη στάση της. </w:t>
      </w:r>
    </w:p>
    <w:p w14:paraId="6EF9FDE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Ξεκίνησα, λέγοντας αυτά, γιατί νομίζω ότι δεν μπορούν κάποια πράγματα να μένουν ασχολίαστα. </w:t>
      </w:r>
    </w:p>
    <w:p w14:paraId="6EF9FDE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σημερινό νομοσχέδιο, ενσωματώνεται στο Εθνικό Δίκαιο η </w:t>
      </w:r>
      <w:r>
        <w:rPr>
          <w:rFonts w:eastAsia="Times New Roman" w:cs="Times New Roman"/>
          <w:szCs w:val="24"/>
        </w:rPr>
        <w:t>ε</w:t>
      </w:r>
      <w:r>
        <w:rPr>
          <w:rFonts w:eastAsia="Times New Roman" w:cs="Times New Roman"/>
          <w:szCs w:val="24"/>
        </w:rPr>
        <w:t>υρωπαϊκ</w:t>
      </w:r>
      <w:r>
        <w:rPr>
          <w:rFonts w:eastAsia="Times New Roman" w:cs="Times New Roman"/>
          <w:szCs w:val="24"/>
        </w:rPr>
        <w:t xml:space="preserve">ή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ρυθμίζει το μέχρι σήμερα θολό τοπίο στα προϊόντα καπνού, βάζοντας επιτέλους και εδώ κανόνες. Ενδεικτικά αναφέρω ότι καθορίζει τα μέγιστα επίπεδα εκπομπών νικοτίνης, πίσσας και μονοξειδίου του άνθρακα, ορίζει και κάποιες φορές με έντονη σχολασ</w:t>
      </w:r>
      <w:r>
        <w:rPr>
          <w:rFonts w:eastAsia="Times New Roman" w:cs="Times New Roman"/>
          <w:szCs w:val="24"/>
        </w:rPr>
        <w:t xml:space="preserve">τικότητα –όντως- κρίσιμες λεπτομέρειες και πλευρές που αφορούν τις προειδοποιήσεις για την υγεία, αλλά και τις προδιαγραφές που πρέπει να πληρούν τα ηλεκτρονικά τσιγάρα και οι περιέκτες αναπλήρωσης. </w:t>
      </w:r>
    </w:p>
    <w:p w14:paraId="6EF9FDE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Ένα μεγάλο κομμάτι και ένα μεγάλο θέμα που απασχόλησε τη</w:t>
      </w:r>
      <w:r>
        <w:rPr>
          <w:rFonts w:eastAsia="Times New Roman" w:cs="Times New Roman"/>
          <w:szCs w:val="24"/>
        </w:rPr>
        <w:t xml:space="preserve"> συζήτησή </w:t>
      </w:r>
      <w:r>
        <w:rPr>
          <w:rFonts w:eastAsia="Times New Roman" w:cs="Times New Roman"/>
          <w:szCs w:val="24"/>
        </w:rPr>
        <w:t>μας,</w:t>
      </w:r>
      <w:r>
        <w:rPr>
          <w:rFonts w:eastAsia="Times New Roman" w:cs="Times New Roman"/>
          <w:szCs w:val="24"/>
        </w:rPr>
        <w:t xml:space="preserve"> είναι η διακοπή του καπνίσματος. Ακούστηκαν αρκετές παρατηρήσεις, που δεν με βρίσκουν αντίθετο προφανώς, που στέκονται όμως μόνο στην αστυνομική πλευρά της υπόθεσης. Απαγορεύεται το κάπνισμα, οι χώροι να ορίζονται, τασάκια να μην υπάρχουν, π</w:t>
      </w:r>
      <w:r>
        <w:rPr>
          <w:rFonts w:eastAsia="Times New Roman" w:cs="Times New Roman"/>
          <w:szCs w:val="24"/>
        </w:rPr>
        <w:t>ινακίδες που να το λένε κλπ.</w:t>
      </w:r>
      <w:r>
        <w:rPr>
          <w:rFonts w:eastAsia="Times New Roman" w:cs="Times New Roman"/>
          <w:szCs w:val="24"/>
        </w:rPr>
        <w:t>.</w:t>
      </w:r>
    </w:p>
    <w:p w14:paraId="6EF9FDE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Έχω στο μυαλό μου, αλλά δυστυχώς δεν μπορώ να σας προβάλω την εικόνα της </w:t>
      </w:r>
      <w:r>
        <w:rPr>
          <w:rFonts w:eastAsia="Times New Roman" w:cs="Times New Roman"/>
          <w:szCs w:val="24"/>
        </w:rPr>
        <w:t>κ</w:t>
      </w:r>
      <w:r>
        <w:rPr>
          <w:rFonts w:eastAsia="Times New Roman" w:cs="Times New Roman"/>
          <w:szCs w:val="24"/>
        </w:rPr>
        <w:t xml:space="preserve">αρδιολογικής </w:t>
      </w:r>
      <w:r>
        <w:rPr>
          <w:rFonts w:eastAsia="Times New Roman" w:cs="Times New Roman"/>
          <w:szCs w:val="24"/>
        </w:rPr>
        <w:t>κ</w:t>
      </w:r>
      <w:r>
        <w:rPr>
          <w:rFonts w:eastAsia="Times New Roman" w:cs="Times New Roman"/>
          <w:szCs w:val="24"/>
        </w:rPr>
        <w:t xml:space="preserve">λινικής του </w:t>
      </w:r>
      <w:r>
        <w:rPr>
          <w:rFonts w:eastAsia="Times New Roman" w:cs="Times New Roman"/>
          <w:szCs w:val="24"/>
        </w:rPr>
        <w:t>π</w:t>
      </w:r>
      <w:r>
        <w:rPr>
          <w:rFonts w:eastAsia="Times New Roman" w:cs="Times New Roman"/>
          <w:szCs w:val="24"/>
        </w:rPr>
        <w:t xml:space="preserve">ανεπιστημιακού </w:t>
      </w:r>
      <w:r>
        <w:rPr>
          <w:rFonts w:eastAsia="Times New Roman" w:cs="Times New Roman"/>
          <w:szCs w:val="24"/>
        </w:rPr>
        <w:t>ν</w:t>
      </w:r>
      <w:r>
        <w:rPr>
          <w:rFonts w:eastAsia="Times New Roman" w:cs="Times New Roman"/>
          <w:szCs w:val="24"/>
        </w:rPr>
        <w:t xml:space="preserve">οσοκομείου, εκεί που δούλευα, όπου στο μπαλκόνι της </w:t>
      </w:r>
      <w:r>
        <w:rPr>
          <w:rFonts w:eastAsia="Times New Roman" w:cs="Times New Roman"/>
          <w:szCs w:val="24"/>
        </w:rPr>
        <w:t>κ</w:t>
      </w:r>
      <w:r>
        <w:rPr>
          <w:rFonts w:eastAsia="Times New Roman" w:cs="Times New Roman"/>
          <w:szCs w:val="24"/>
        </w:rPr>
        <w:t xml:space="preserve">αρδιολογικής </w:t>
      </w:r>
      <w:r>
        <w:rPr>
          <w:rFonts w:eastAsia="Times New Roman" w:cs="Times New Roman"/>
          <w:szCs w:val="24"/>
        </w:rPr>
        <w:t>κ</w:t>
      </w:r>
      <w:r>
        <w:rPr>
          <w:rFonts w:eastAsia="Times New Roman" w:cs="Times New Roman"/>
          <w:szCs w:val="24"/>
        </w:rPr>
        <w:t>λινικής –δεν ξέρω εάν με ακούει κανείς αυτ</w:t>
      </w:r>
      <w:r>
        <w:rPr>
          <w:rFonts w:eastAsia="Times New Roman" w:cs="Times New Roman"/>
          <w:szCs w:val="24"/>
        </w:rPr>
        <w:t>ή τη στιγμή και εάν παραμένουν στην ίδια κατάσταση- στις γλάστρες δεν φαινόταν το χώμα. Μιλώ για το μπαλκόνι</w:t>
      </w:r>
      <w:r>
        <w:rPr>
          <w:rFonts w:eastAsia="Times New Roman" w:cs="Times New Roman"/>
          <w:szCs w:val="24"/>
        </w:rPr>
        <w:t>,</w:t>
      </w:r>
      <w:r>
        <w:rPr>
          <w:rFonts w:eastAsia="Times New Roman" w:cs="Times New Roman"/>
          <w:szCs w:val="24"/>
        </w:rPr>
        <w:t xml:space="preserve"> που χώριζε τους συνοδούς που έρχονταν να δουν τους καρδιοπαθείς συγγενείς τους από τους καρδιοπαθείς με μια απλή τζαμαρία. Στις γλάστρες δεν φαινό</w:t>
      </w:r>
      <w:r>
        <w:rPr>
          <w:rFonts w:eastAsia="Times New Roman" w:cs="Times New Roman"/>
          <w:szCs w:val="24"/>
        </w:rPr>
        <w:t xml:space="preserve">ταν χώμα, ήταν μόνο γόπες τσιγάρων. Και πού; Σε έναν χώρο, όπου υπήρχε όχι απλώς η απαγόρευση του τσιγάρου αλλά και εντονότατη αστυνόμευση από τον Διευθυντή της </w:t>
      </w:r>
      <w:r>
        <w:rPr>
          <w:rFonts w:eastAsia="Times New Roman" w:cs="Times New Roman"/>
          <w:szCs w:val="24"/>
        </w:rPr>
        <w:t>κ</w:t>
      </w:r>
      <w:r>
        <w:rPr>
          <w:rFonts w:eastAsia="Times New Roman" w:cs="Times New Roman"/>
          <w:szCs w:val="24"/>
        </w:rPr>
        <w:t xml:space="preserve">λινικής, τον </w:t>
      </w:r>
      <w:r>
        <w:rPr>
          <w:rFonts w:eastAsia="Times New Roman" w:cs="Times New Roman"/>
          <w:szCs w:val="24"/>
        </w:rPr>
        <w:t>κ</w:t>
      </w:r>
      <w:r>
        <w:rPr>
          <w:rFonts w:eastAsia="Times New Roman" w:cs="Times New Roman"/>
          <w:szCs w:val="24"/>
        </w:rPr>
        <w:t>αθηγητή μας, τον κ. Βάρδα, που σ’ αυτό το θέμα ήταν κέρβερος, αλλά και απ’ όλο τ</w:t>
      </w:r>
      <w:r>
        <w:rPr>
          <w:rFonts w:eastAsia="Times New Roman" w:cs="Times New Roman"/>
          <w:szCs w:val="24"/>
        </w:rPr>
        <w:t xml:space="preserve">ο ιατρικό και νοσηλευτικό προσωπικό </w:t>
      </w:r>
      <w:r>
        <w:rPr>
          <w:rFonts w:eastAsia="Times New Roman" w:cs="Times New Roman"/>
          <w:szCs w:val="24"/>
        </w:rPr>
        <w:lastRenderedPageBreak/>
        <w:t xml:space="preserve">της </w:t>
      </w:r>
      <w:r>
        <w:rPr>
          <w:rFonts w:eastAsia="Times New Roman" w:cs="Times New Roman"/>
          <w:szCs w:val="24"/>
        </w:rPr>
        <w:t>κ</w:t>
      </w:r>
      <w:r>
        <w:rPr>
          <w:rFonts w:eastAsia="Times New Roman" w:cs="Times New Roman"/>
          <w:szCs w:val="24"/>
        </w:rPr>
        <w:t xml:space="preserve">λινικής και προφανώς και από κάποιους από τους αρρώστους που φώναζαν, γιατί τους ενοχλούσε το τσιγάρο. </w:t>
      </w:r>
    </w:p>
    <w:p w14:paraId="6EF9FDF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Με αυτή την έννοια –και εδώ θέλω να σταθώ λίγο παραπάνω στο θέμα και ας μην αναφερθώ στα υπόλοιπα θέματα που εί</w:t>
      </w:r>
      <w:r>
        <w:rPr>
          <w:rFonts w:eastAsia="Times New Roman" w:cs="Times New Roman"/>
          <w:szCs w:val="24"/>
        </w:rPr>
        <w:t>χα σκοπό να θίξω- δεν νομίζω ότι είναι μόνο θέμα διοικητικών απαγορεύσεων ή αστυνομικών μέτρων για εφαρμογή του νόμου, όπως ειπώθηκε σε προηγούμενες ομιλίες.</w:t>
      </w:r>
    </w:p>
    <w:p w14:paraId="6EF9FDF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Προσέξτε, δεν ξέρω πόσοι από εσάς θυμάστε ή βλέπετε ακόμα -δεν ξέρω αν υπάρχουν ακόμα- οι πινακίδε</w:t>
      </w:r>
      <w:r>
        <w:rPr>
          <w:rFonts w:eastAsia="Times New Roman" w:cs="Times New Roman"/>
          <w:szCs w:val="24"/>
        </w:rPr>
        <w:t>ς στις εκκλησίες, τουλάχιστον, «μην πτύετε χαμαί», που ήταν ένα μήνυμα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σε μια Ελλάδα που έβγαινε από τον πόλεμο. Σε μια Ελλάδα που η φυματίωση θέριζε, ήταν απολύτως φυσιολογικό μετά από έναν παροξυσμό βήχα</w:t>
      </w:r>
      <w:r>
        <w:rPr>
          <w:rFonts w:eastAsia="Times New Roman" w:cs="Times New Roman"/>
          <w:szCs w:val="24"/>
        </w:rPr>
        <w:t>,</w:t>
      </w:r>
      <w:r>
        <w:rPr>
          <w:rFonts w:eastAsia="Times New Roman" w:cs="Times New Roman"/>
          <w:szCs w:val="24"/>
        </w:rPr>
        <w:t xml:space="preserve"> ο άλλος να φτύσει δίπλα από εκεί που</w:t>
      </w:r>
      <w:r>
        <w:rPr>
          <w:rFonts w:eastAsia="Times New Roman" w:cs="Times New Roman"/>
          <w:szCs w:val="24"/>
        </w:rPr>
        <w:t xml:space="preserve"> περπατούσε ή να φτύσει δίπλα από εκεί που καθόταν. Προφανώς πέρα από την προσπάθεια ξεριζωμού της αρρώστιας από την ελληνική κοινωνία, χρειάστηκε και μια ολόκληρη προσπάθεια</w:t>
      </w:r>
      <w:r>
        <w:rPr>
          <w:rFonts w:eastAsia="Times New Roman" w:cs="Times New Roman"/>
          <w:szCs w:val="24"/>
        </w:rPr>
        <w:t>,</w:t>
      </w:r>
      <w:r>
        <w:rPr>
          <w:rFonts w:eastAsia="Times New Roman" w:cs="Times New Roman"/>
          <w:szCs w:val="24"/>
        </w:rPr>
        <w:t xml:space="preserve"> να καταδείξουμε στον κόσμο ότι δεν είναι </w:t>
      </w:r>
      <w:r>
        <w:rPr>
          <w:rFonts w:eastAsia="Times New Roman" w:cs="Times New Roman"/>
          <w:szCs w:val="24"/>
        </w:rPr>
        <w:lastRenderedPageBreak/>
        <w:t>σωστή συμπεριφορά το να φτύνεις εκεί πο</w:t>
      </w:r>
      <w:r>
        <w:rPr>
          <w:rFonts w:eastAsia="Times New Roman" w:cs="Times New Roman"/>
          <w:szCs w:val="24"/>
        </w:rPr>
        <w:t>υ κάθεσαι ή εκεί που περπατάς, στον άνθρωπο που κάθεται δίπλα σου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Να δείξουμε, δηλαδή, ότι αυτό ήταν μια αντικοινωνική συμπεριφορά.</w:t>
      </w:r>
    </w:p>
    <w:p w14:paraId="6EF9FDF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Κατά τη γνώμη μου νόμους έχουμε, μπορούμε να εφαρμόζουμε ή υπάρχουν και μέτρα για την εφαρμογή τους. Πιστεύω ότι πρέπ</w:t>
      </w:r>
      <w:r>
        <w:rPr>
          <w:rFonts w:eastAsia="Times New Roman" w:cs="Times New Roman"/>
          <w:szCs w:val="24"/>
        </w:rPr>
        <w:t>ει να γίνει μια ολόκληρη εκστρατεία</w:t>
      </w:r>
      <w:r>
        <w:rPr>
          <w:rFonts w:eastAsia="Times New Roman" w:cs="Times New Roman"/>
          <w:szCs w:val="24"/>
        </w:rPr>
        <w:t>,</w:t>
      </w:r>
      <w:r>
        <w:rPr>
          <w:rFonts w:eastAsia="Times New Roman" w:cs="Times New Roman"/>
          <w:szCs w:val="24"/>
        </w:rPr>
        <w:t xml:space="preserve"> να καταδειχθεί ότι το κάπνισμα είναι στοιχείο αντικοινωνικής συμπεριφοράς. Ο άλλος δηλαδή να μη φοβάται ότι θα τον προσβάλλουν επειδή είναι σε χώρο μη καπνιστών, να μη φοβάται που καπνίζει. Αν θέλετε, επειδή άκουσα και από ορισμένους Βουλευτές ότι το κάπν</w:t>
      </w:r>
      <w:r>
        <w:rPr>
          <w:rFonts w:eastAsia="Times New Roman" w:cs="Times New Roman"/>
          <w:szCs w:val="24"/>
        </w:rPr>
        <w:t>ισμα βλάπτει, το λένε όλοι οι γιατροί, κανένας δεν καπνίζει επειδή αποφάσισε να πεθάνει. Κανένας δεν καπνίζει, επειδή θέλει να πάθει καρκίνο του πνεύμονα. Πρέπει, λοιπόν, να μη φοβάται ο άλλος που καπνίζει αλλά να ντρέπεται που καπνίζει. Αυτό πρέπει να κάν</w:t>
      </w:r>
      <w:r>
        <w:rPr>
          <w:rFonts w:eastAsia="Times New Roman" w:cs="Times New Roman"/>
          <w:szCs w:val="24"/>
        </w:rPr>
        <w:t>ουμε.</w:t>
      </w:r>
    </w:p>
    <w:p w14:paraId="6EF9FDF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Συμφωνώ με όλες τις προτάσεις των φορέων,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με τους ίδιους τους επιστημονικούς φορείς, εξάλλου και εγώ ως καρδιολόγος</w:t>
      </w:r>
      <w:r>
        <w:rPr>
          <w:rFonts w:eastAsia="Times New Roman" w:cs="Times New Roman"/>
          <w:szCs w:val="24"/>
        </w:rPr>
        <w:t>,</w:t>
      </w:r>
      <w:r>
        <w:rPr>
          <w:rFonts w:eastAsia="Times New Roman" w:cs="Times New Roman"/>
          <w:szCs w:val="24"/>
        </w:rPr>
        <w:t xml:space="preserve"> δεν θα μπορούσα να διαφωνώ με τις θέσεις που έχει η Ελληνική Καρδιολογική Εταιρ</w:t>
      </w:r>
      <w:r>
        <w:rPr>
          <w:rFonts w:eastAsia="Times New Roman" w:cs="Times New Roman"/>
          <w:szCs w:val="24"/>
        </w:rPr>
        <w:t>ε</w:t>
      </w:r>
      <w:r>
        <w:rPr>
          <w:rFonts w:eastAsia="Times New Roman" w:cs="Times New Roman"/>
          <w:szCs w:val="24"/>
        </w:rPr>
        <w:t>ία. Νομίζω ότι σωστές ήταν οι παρατηρήσει</w:t>
      </w:r>
      <w:r>
        <w:rPr>
          <w:rFonts w:eastAsia="Times New Roman" w:cs="Times New Roman"/>
          <w:szCs w:val="24"/>
        </w:rPr>
        <w:t xml:space="preserve">ς που έγιναν από τους φορείς και από τις </w:t>
      </w:r>
      <w:r>
        <w:rPr>
          <w:rFonts w:eastAsia="Times New Roman" w:cs="Times New Roman"/>
          <w:szCs w:val="24"/>
        </w:rPr>
        <w:lastRenderedPageBreak/>
        <w:t>εταιρ</w:t>
      </w:r>
      <w:r>
        <w:rPr>
          <w:rFonts w:eastAsia="Times New Roman" w:cs="Times New Roman"/>
          <w:szCs w:val="24"/>
        </w:rPr>
        <w:t>ε</w:t>
      </w:r>
      <w:r>
        <w:rPr>
          <w:rFonts w:eastAsia="Times New Roman" w:cs="Times New Roman"/>
          <w:szCs w:val="24"/>
        </w:rPr>
        <w:t>ίες, τις μικρομεσαίες επιχειρήσεις αλλά και τις καπνοβιομηχανίες στα θέματα του καπνού. Νομίζω ότι σωστά αντιμετωπίζονται τα ζητήματα και με τις παρατηρήσεις που είπε ο Υπουργός</w:t>
      </w:r>
      <w:r>
        <w:rPr>
          <w:rFonts w:eastAsia="Times New Roman" w:cs="Times New Roman"/>
          <w:szCs w:val="24"/>
        </w:rPr>
        <w:t>,</w:t>
      </w:r>
      <w:r>
        <w:rPr>
          <w:rFonts w:eastAsia="Times New Roman" w:cs="Times New Roman"/>
          <w:szCs w:val="24"/>
        </w:rPr>
        <w:t xml:space="preserve"> αντιμετωπίζονται συνολικά. Αντ</w:t>
      </w:r>
      <w:r>
        <w:rPr>
          <w:rFonts w:eastAsia="Times New Roman" w:cs="Times New Roman"/>
          <w:szCs w:val="24"/>
        </w:rPr>
        <w:t>ιμετωπίζεται το θέμα της γραφειοκρατίας. Φαντάζομαι ότι με την τροπολογία που έκανε δεκτή ο Υπουργός</w:t>
      </w:r>
      <w:r>
        <w:rPr>
          <w:rFonts w:eastAsia="Times New Roman" w:cs="Times New Roman"/>
          <w:szCs w:val="24"/>
        </w:rPr>
        <w:t>,</w:t>
      </w:r>
      <w:r>
        <w:rPr>
          <w:rFonts w:eastAsia="Times New Roman" w:cs="Times New Roman"/>
          <w:szCs w:val="24"/>
        </w:rPr>
        <w:t xml:space="preserve"> ουσιαστικά δεν θα βρεθούμε μπροστά στη φάση να ξεπεράσουμε το τετράμηνο για αδειοδότηση κάποιων προϊόντων καπνού. </w:t>
      </w:r>
    </w:p>
    <w:p w14:paraId="6EF9FDF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το νομοσχέδιο έχει έναν κοιν</w:t>
      </w:r>
      <w:r>
        <w:rPr>
          <w:rFonts w:eastAsia="Times New Roman" w:cs="Times New Roman"/>
          <w:szCs w:val="24"/>
        </w:rPr>
        <w:t>ωνικό και πολιτικό χαρακτήρα. Ουσιαστικά στο ερώτημα</w:t>
      </w:r>
      <w:r>
        <w:rPr>
          <w:rFonts w:eastAsia="Times New Roman" w:cs="Times New Roman"/>
          <w:szCs w:val="24"/>
        </w:rPr>
        <w:t>.</w:t>
      </w:r>
      <w:r>
        <w:rPr>
          <w:rFonts w:eastAsia="Times New Roman" w:cs="Times New Roman"/>
          <w:szCs w:val="24"/>
        </w:rPr>
        <w:t xml:space="preserve"> Κάποια μονοπωλιακά συμφέροντα -και υπάρχουν τέτοια- ή δημόσια υγεία; Η θέση μας είναι σαφής</w:t>
      </w:r>
      <w:r>
        <w:rPr>
          <w:rFonts w:eastAsia="Times New Roman" w:cs="Times New Roman"/>
          <w:szCs w:val="24"/>
        </w:rPr>
        <w:t>.</w:t>
      </w:r>
      <w:r>
        <w:rPr>
          <w:rFonts w:eastAsia="Times New Roman" w:cs="Times New Roman"/>
          <w:szCs w:val="24"/>
        </w:rPr>
        <w:t xml:space="preserve"> Η υπεράσπιση πριν από όλα της δημόσιας υγείας και του αγαθού της υγείας. Αυτός είναι ο οδηγός μας, αυτή είναι</w:t>
      </w:r>
      <w:r>
        <w:rPr>
          <w:rFonts w:eastAsia="Times New Roman" w:cs="Times New Roman"/>
          <w:szCs w:val="24"/>
        </w:rPr>
        <w:t xml:space="preserve"> η προσέγγιση που κάνει η Κυβέρνηση μας και πέρα από αυτό το νομοσχέδιο, τόσο η πρωτοβάθμια φροντίδα υγείας όσο και τα συνολικά μέτρα της στήριξης του δημόσιου τομέα υγείας, είναι και αυτά ένας σοβαρός δείκτης</w:t>
      </w:r>
      <w:r>
        <w:rPr>
          <w:rFonts w:eastAsia="Times New Roman" w:cs="Times New Roman"/>
          <w:szCs w:val="24"/>
        </w:rPr>
        <w:t>,</w:t>
      </w:r>
      <w:r>
        <w:rPr>
          <w:rFonts w:eastAsia="Times New Roman" w:cs="Times New Roman"/>
          <w:szCs w:val="24"/>
        </w:rPr>
        <w:t xml:space="preserve"> για το πού πηγαίνει η σημερινή Κυβέρνηση. </w:t>
      </w:r>
    </w:p>
    <w:p w14:paraId="6EF9FDF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w:t>
      </w:r>
    </w:p>
    <w:p w14:paraId="6EF9FDF6"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EF9FDF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EF9FDF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Ο συνάδελφος κ. Χρήστος Κέλλας από τη Νέα Δημοκρατία έχει τον λόγο για επτά λεπτά.</w:t>
      </w:r>
    </w:p>
    <w:p w14:paraId="6EF9FDF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14:paraId="6EF9FDF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Κύριοι συνάδελ</w:t>
      </w:r>
      <w:r>
        <w:rPr>
          <w:rFonts w:eastAsia="Times New Roman" w:cs="Times New Roman"/>
          <w:szCs w:val="24"/>
        </w:rPr>
        <w:t>φοι, κύριε Υπουργέ, επιτρέψτε μου να καταθέσω ορισμένες σκέψεις μου</w:t>
      </w:r>
      <w:r>
        <w:rPr>
          <w:rFonts w:eastAsia="Times New Roman" w:cs="Times New Roman"/>
          <w:szCs w:val="24"/>
        </w:rPr>
        <w:t>,</w:t>
      </w:r>
      <w:r>
        <w:rPr>
          <w:rFonts w:eastAsia="Times New Roman" w:cs="Times New Roman"/>
          <w:szCs w:val="24"/>
        </w:rPr>
        <w:t xml:space="preserve"> όσον αφορά το σχέδιο νόμου που εισάγει στη Βουλή η Κυβέρνηση και αφορά την ενσωμάτωση της κοινοτικής οδηγίας για τα προϊόντα του καπνού.</w:t>
      </w:r>
    </w:p>
    <w:p w14:paraId="6EF9FDF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Η Νέα Δημοκρατία στηρίζει το νομοσχέδιο, το οποίο κινείται προς τη σωστή κατεύθυνση, αλλά σε ορισμένες περιπτώσεις, ίσως από υπερβολικό ζήλο, μπορεί να προκαλέσει αντίθετα αποτελέσματα από τα επιδιωκόμενα. </w:t>
      </w:r>
      <w:r>
        <w:rPr>
          <w:rFonts w:eastAsia="Times New Roman" w:cs="Times New Roman"/>
          <w:szCs w:val="24"/>
        </w:rPr>
        <w:t>Α</w:t>
      </w:r>
      <w:r>
        <w:rPr>
          <w:rFonts w:eastAsia="Times New Roman" w:cs="Times New Roman"/>
          <w:szCs w:val="24"/>
        </w:rPr>
        <w:t>ναφέρομαι συγκεκριμένα στο άρθρο 17, κύριε Υπουρ</w:t>
      </w:r>
      <w:r>
        <w:rPr>
          <w:rFonts w:eastAsia="Times New Roman" w:cs="Times New Roman"/>
          <w:szCs w:val="24"/>
        </w:rPr>
        <w:t>γέ. Αφορά τη διαδικασία αδειοδότησης των νέων προϊόντων καπνού. Ενώ η οδηγία αναφέρεται σε υποχρεωτική κοινοποίηση, σε αντι</w:t>
      </w:r>
      <w:r>
        <w:rPr>
          <w:rFonts w:eastAsia="Times New Roman" w:cs="Times New Roman"/>
          <w:szCs w:val="24"/>
        </w:rPr>
        <w:lastRenderedPageBreak/>
        <w:t>διαστολή με την προαιρετική αδειοδότηση, στο νομοσχέδιο το αλλάζετε προς το αυστηρότερο με τη διαδικασία της αδειοδότησης να είναι υπ</w:t>
      </w:r>
      <w:r>
        <w:rPr>
          <w:rFonts w:eastAsia="Times New Roman" w:cs="Times New Roman"/>
          <w:szCs w:val="24"/>
        </w:rPr>
        <w:t xml:space="preserve">οχρεωτική. Είκοσι ένα κράτη-μέλη της Ευρωπαϊκής Ένωσης δεν άλλαξαν την οδηγία και άλλα έξι προβλέπουν πέρα από την κοινοποίηση μια τυπική έγκριση. </w:t>
      </w:r>
    </w:p>
    <w:p w14:paraId="6EF9FDF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Εμείς γιατί πρέπει να είμαστε αυστηρότεροι από αυτούς, κύριε Υπουργέ; Γιατί υψώνουμε τείχη και δυσκολεύουμε </w:t>
      </w:r>
      <w:r>
        <w:rPr>
          <w:rFonts w:eastAsia="Times New Roman" w:cs="Times New Roman"/>
          <w:szCs w:val="24"/>
        </w:rPr>
        <w:t>την προσπέλαση νέων προϊόντων</w:t>
      </w:r>
      <w:r>
        <w:rPr>
          <w:rFonts w:eastAsia="Times New Roman" w:cs="Times New Roman"/>
          <w:szCs w:val="24"/>
        </w:rPr>
        <w:t>,</w:t>
      </w:r>
      <w:r>
        <w:rPr>
          <w:rFonts w:eastAsia="Times New Roman" w:cs="Times New Roman"/>
          <w:szCs w:val="24"/>
        </w:rPr>
        <w:t xml:space="preserve"> ιδίως αυτή τη δύσκολη εποχή που ο τζίρος στην αγορά είναι πεσμένος; Από τη μια μεριά φέρνετε νόμους προς ψήφιση για την απλούστευση της διαδικασίας ιδρύσεως και αδειοδοτήσεως επιχειρήσεων και από την άλλη μεριά δυσκολεύετε τη</w:t>
      </w:r>
      <w:r>
        <w:rPr>
          <w:rFonts w:eastAsia="Times New Roman" w:cs="Times New Roman"/>
          <w:szCs w:val="24"/>
        </w:rPr>
        <w:t>ν αδειοδότηση των προϊόντων.</w:t>
      </w:r>
    </w:p>
    <w:p w14:paraId="6EF9FDF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τη νομοτεχνική βελτίωση, η οποία είναι στη σωστή κατεύθυνση, κάνατε ένα σωστό βήμα. Ολοκληρώστε το. </w:t>
      </w:r>
    </w:p>
    <w:p w14:paraId="6EF9FDF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Άρθρο 24. Αφορά το ηλεκτρονικό τσιγάρο, το λεγόμενο άτμισμα. Ενώ ορθά απαγορεύετε την εμπορική επικοινωνία τ</w:t>
      </w:r>
      <w:r>
        <w:rPr>
          <w:rFonts w:eastAsia="Times New Roman" w:cs="Times New Roman"/>
          <w:szCs w:val="24"/>
        </w:rPr>
        <w:t xml:space="preserve">ου ατμίσματος στο άρθρο 18, στη συνέχεια υπερβάλλετε και απαγορεύετε τη χρήση </w:t>
      </w:r>
      <w:r>
        <w:rPr>
          <w:rFonts w:eastAsia="Times New Roman" w:cs="Times New Roman"/>
          <w:szCs w:val="24"/>
        </w:rPr>
        <w:lastRenderedPageBreak/>
        <w:t xml:space="preserve">του σε δημόσιους κλειστούς χώρους, κάτι που δεν συμβαίνει ούτε και στις πιο προηγμένες υγειονομικά χώρες της Ευρώπης. </w:t>
      </w:r>
    </w:p>
    <w:p w14:paraId="6EF9FDF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Εγώ δεν θεωρώ πως πρέπει να εξομοιωθεί το ηλεκτρονικό τσιγά</w:t>
      </w:r>
      <w:r>
        <w:rPr>
          <w:rFonts w:eastAsia="Times New Roman" w:cs="Times New Roman"/>
          <w:szCs w:val="24"/>
        </w:rPr>
        <w:t>ρο με το κανονικό. Παρακολουθώ με ιδιαίτερο ενδιαφέρον -και λόγω επαγγέλματος- τη διαμάχη που έχει ξεσπάσει στην επιστημονική κοινότητα, παρ’ όλα αυτά θεωρώ</w:t>
      </w:r>
      <w:r>
        <w:rPr>
          <w:rFonts w:eastAsia="Times New Roman" w:cs="Times New Roman"/>
          <w:szCs w:val="24"/>
        </w:rPr>
        <w:t>,</w:t>
      </w:r>
      <w:r>
        <w:rPr>
          <w:rFonts w:eastAsia="Times New Roman" w:cs="Times New Roman"/>
          <w:szCs w:val="24"/>
        </w:rPr>
        <w:t xml:space="preserve"> πως σε καμμία περίπτωση δεν πρόκειται για το ίδιο πράγμα. Επ’ ουδενί δεν μπορούμε να θεωρήσουμε το</w:t>
      </w:r>
      <w:r>
        <w:rPr>
          <w:rFonts w:eastAsia="Times New Roman" w:cs="Times New Roman"/>
          <w:szCs w:val="24"/>
        </w:rPr>
        <w:t xml:space="preserve"> ηλεκτρονικό τσιγάρο</w:t>
      </w:r>
      <w:r>
        <w:rPr>
          <w:rFonts w:eastAsia="Times New Roman" w:cs="Times New Roman"/>
          <w:szCs w:val="24"/>
        </w:rPr>
        <w:t>,</w:t>
      </w:r>
      <w:r>
        <w:rPr>
          <w:rFonts w:eastAsia="Times New Roman" w:cs="Times New Roman"/>
          <w:szCs w:val="24"/>
        </w:rPr>
        <w:t xml:space="preserve"> ως πύλη εισόδου για κάποιον στο χώρο του τσιγάρου. Το αντίθετο ακριβώς συμβαίνει. Είναι κάτι που περιγράφεται και από τη σχετική εμπειρία αλλά και από την ίδια τη ζωή. Εκτός, μια και είστε, κύριε Υπουργέ, γιατρός, αν θεωρήσουμε ότι η </w:t>
      </w:r>
      <w:r>
        <w:rPr>
          <w:rFonts w:eastAsia="Times New Roman" w:cs="Times New Roman"/>
          <w:szCs w:val="24"/>
        </w:rPr>
        <w:t>μεθαδόνη είναι είσοδος στα ναρκωτικά, στην ηρωίνη και όχι απεξάρτηση από την ηρωίνη.</w:t>
      </w:r>
    </w:p>
    <w:p w14:paraId="6EF9FE0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Δεν μπορούμε, λοιπόν, να κλείσουμε τα μάτια και να δεχθούμε πως όλα είναι ίδια, εντάσσοντας στην ίδια κατηγορία απαγορεύσεων το ηλεκτρονικό και το κανονικό τσιγάρο, πόσω δ</w:t>
      </w:r>
      <w:r>
        <w:rPr>
          <w:rFonts w:eastAsia="Times New Roman" w:cs="Times New Roman"/>
          <w:szCs w:val="24"/>
        </w:rPr>
        <w:t>ε μάλλον όταν το ηλεκτρονικό τσιγάρο</w:t>
      </w:r>
      <w:r>
        <w:rPr>
          <w:rFonts w:eastAsia="Times New Roman" w:cs="Times New Roman"/>
          <w:szCs w:val="24"/>
        </w:rPr>
        <w:t>,</w:t>
      </w:r>
      <w:r>
        <w:rPr>
          <w:rFonts w:eastAsia="Times New Roman" w:cs="Times New Roman"/>
          <w:szCs w:val="24"/>
        </w:rPr>
        <w:t xml:space="preserve"> είναι ένα από τα μέσα που μπορεί να χρησιμοποιήσει κάποιος για να σταματήσει το κάπνισμα.</w:t>
      </w:r>
    </w:p>
    <w:p w14:paraId="6EF9FE0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Όμως, κύριοι συνάδελφοι, μιλάμε για το άτμισμα, όταν έχουμε αντικαπνιστικό νόμο από το 2008, το</w:t>
      </w:r>
      <w:r>
        <w:rPr>
          <w:rFonts w:eastAsia="Times New Roman" w:cs="Times New Roman"/>
          <w:szCs w:val="24"/>
        </w:rPr>
        <w:t>ν</w:t>
      </w:r>
      <w:r>
        <w:rPr>
          <w:rFonts w:eastAsia="Times New Roman" w:cs="Times New Roman"/>
          <w:szCs w:val="24"/>
        </w:rPr>
        <w:t xml:space="preserve"> ν.3730, και αν εξαιρέσουμε </w:t>
      </w:r>
      <w:r>
        <w:rPr>
          <w:rFonts w:eastAsia="Times New Roman" w:cs="Times New Roman"/>
          <w:szCs w:val="24"/>
        </w:rPr>
        <w:t>κάποιες αρχικές προσπάθειες, ουδέποτε εφαρμόστηκε; Είναι αδιανόητο</w:t>
      </w:r>
      <w:r>
        <w:rPr>
          <w:rFonts w:eastAsia="Times New Roman" w:cs="Times New Roman"/>
          <w:szCs w:val="24"/>
        </w:rPr>
        <w:t>,</w:t>
      </w:r>
      <w:r>
        <w:rPr>
          <w:rFonts w:eastAsia="Times New Roman" w:cs="Times New Roman"/>
          <w:szCs w:val="24"/>
        </w:rPr>
        <w:t xml:space="preserve"> να μην μπορεί το επίσημο κράτος να εφαρμόσει τους νόμους που το ίδιο ψηφίζει. Έτσι δίνει και στους πολίτες το δικαίωμα</w:t>
      </w:r>
      <w:r>
        <w:rPr>
          <w:rFonts w:eastAsia="Times New Roman" w:cs="Times New Roman"/>
          <w:szCs w:val="24"/>
        </w:rPr>
        <w:t>,</w:t>
      </w:r>
      <w:r>
        <w:rPr>
          <w:rFonts w:eastAsia="Times New Roman" w:cs="Times New Roman"/>
          <w:szCs w:val="24"/>
        </w:rPr>
        <w:t xml:space="preserve"> να θεωρούν πως οι νόμοι υπάρχουν απλώς για να υπάρχουν. Επιπλέον πρέ</w:t>
      </w:r>
      <w:r>
        <w:rPr>
          <w:rFonts w:eastAsia="Times New Roman" w:cs="Times New Roman"/>
          <w:szCs w:val="24"/>
        </w:rPr>
        <w:t>πει να στείλουμε ένα ξεκάθαρο μήνυμα</w:t>
      </w:r>
      <w:r>
        <w:rPr>
          <w:rFonts w:eastAsia="Times New Roman" w:cs="Times New Roman"/>
          <w:szCs w:val="24"/>
        </w:rPr>
        <w:t>,</w:t>
      </w:r>
      <w:r>
        <w:rPr>
          <w:rFonts w:eastAsia="Times New Roman" w:cs="Times New Roman"/>
          <w:szCs w:val="24"/>
        </w:rPr>
        <w:t xml:space="preserve"> πως η επικινδυνότητα του τσιγάρου για τη δημόσια υγεία είναι τέτοια, που κανείς δεν πρέπει να αδιαφορεί είτε ο ίδιος είναι καπνιστής είτε όχι. </w:t>
      </w:r>
    </w:p>
    <w:p w14:paraId="6EF9FE0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Θεωρώ πως είναι ντροπή για τη χώρα μας, μια χώρα που θέλει να χαρακτηρίζετ</w:t>
      </w:r>
      <w:r>
        <w:rPr>
          <w:rFonts w:eastAsia="Times New Roman" w:cs="Times New Roman"/>
          <w:szCs w:val="24"/>
        </w:rPr>
        <w:t>αι ως ευρωπαϊκή, να επικροτεί διά των παραλείψεών της τη μη συμμόρφωση των πολιτών με τα όσα ισχύουν για το τσιγάρο.</w:t>
      </w:r>
    </w:p>
    <w:p w14:paraId="6EF9FE0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Επιβάλλεται η Κυβέρνηση να δείξει αποφασιστικότητα και να δείξει με πράξεις</w:t>
      </w:r>
      <w:r>
        <w:rPr>
          <w:rFonts w:eastAsia="Times New Roman" w:cs="Times New Roman"/>
          <w:szCs w:val="24"/>
        </w:rPr>
        <w:t>,</w:t>
      </w:r>
      <w:r>
        <w:rPr>
          <w:rFonts w:eastAsia="Times New Roman" w:cs="Times New Roman"/>
          <w:szCs w:val="24"/>
        </w:rPr>
        <w:t xml:space="preserve"> πως οι νόμοι ψηφίζονται για να εφαρμόζονται. Όμως, εσείς, κύρι</w:t>
      </w:r>
      <w:r>
        <w:rPr>
          <w:rFonts w:eastAsia="Times New Roman" w:cs="Times New Roman"/>
          <w:szCs w:val="24"/>
        </w:rPr>
        <w:t xml:space="preserve">ε Υπουργέ, δίνετε το κακό παράδειγμα </w:t>
      </w:r>
      <w:r>
        <w:rPr>
          <w:rFonts w:eastAsia="Times New Roman" w:cs="Times New Roman"/>
          <w:szCs w:val="24"/>
        </w:rPr>
        <w:t>κ</w:t>
      </w:r>
      <w:r>
        <w:rPr>
          <w:rFonts w:eastAsia="Times New Roman" w:cs="Times New Roman"/>
          <w:szCs w:val="24"/>
        </w:rPr>
        <w:t>αι όχι μόνο στον αντικαπνιστικό. Με ισχύ από 27/2</w:t>
      </w:r>
      <w:r>
        <w:rPr>
          <w:rFonts w:eastAsia="Times New Roman" w:cs="Times New Roman"/>
          <w:szCs w:val="24"/>
        </w:rPr>
        <w:t>,</w:t>
      </w:r>
      <w:r>
        <w:rPr>
          <w:rFonts w:eastAsia="Times New Roman" w:cs="Times New Roman"/>
          <w:szCs w:val="24"/>
        </w:rPr>
        <w:t xml:space="preserve"> ψηφίσατε τον ν. 4369/2016 -δεν ξέρω αν τον γνωρίζετε- που καθορίζει τον νέο τρόπο επιλογής </w:t>
      </w:r>
      <w:r>
        <w:rPr>
          <w:rFonts w:eastAsia="Times New Roman" w:cs="Times New Roman"/>
          <w:szCs w:val="24"/>
        </w:rPr>
        <w:t>π</w:t>
      </w:r>
      <w:r>
        <w:rPr>
          <w:rFonts w:eastAsia="Times New Roman" w:cs="Times New Roman"/>
          <w:szCs w:val="24"/>
        </w:rPr>
        <w:t xml:space="preserve">ροϊσταμένων στις οργανικές μονάδες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Τον γνωρίζετε; </w:t>
      </w:r>
    </w:p>
    <w:p w14:paraId="6EF9FE0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Εσείς τι λέτε;</w:t>
      </w:r>
    </w:p>
    <w:p w14:paraId="6EF9FE0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Τον γνωρίζετε. </w:t>
      </w:r>
    </w:p>
    <w:p w14:paraId="6EF9FE0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Αναφέρει, λοιπόν, ο νόμος ρητά τα εξής: «Πρώτον, καθήκοντα </w:t>
      </w:r>
      <w:r>
        <w:rPr>
          <w:rFonts w:eastAsia="Times New Roman" w:cs="Times New Roman"/>
          <w:szCs w:val="24"/>
        </w:rPr>
        <w:t xml:space="preserve">προϊσταμένων </w:t>
      </w:r>
      <w:r>
        <w:rPr>
          <w:rFonts w:eastAsia="Times New Roman" w:cs="Times New Roman"/>
          <w:szCs w:val="24"/>
        </w:rPr>
        <w:t xml:space="preserve">εξακολουθούν να ασκούν οι κατά τη δημοσίευση του παρόντος </w:t>
      </w:r>
      <w:r>
        <w:rPr>
          <w:rFonts w:eastAsia="Times New Roman" w:cs="Times New Roman"/>
          <w:szCs w:val="24"/>
        </w:rPr>
        <w:t xml:space="preserve">προϊστάμενοι </w:t>
      </w:r>
      <w:r>
        <w:rPr>
          <w:rFonts w:eastAsia="Times New Roman" w:cs="Times New Roman"/>
          <w:szCs w:val="24"/>
        </w:rPr>
        <w:t>μέχρι τη συγκρότηση των υπηρεσια</w:t>
      </w:r>
      <w:r>
        <w:rPr>
          <w:rFonts w:eastAsia="Times New Roman" w:cs="Times New Roman"/>
          <w:szCs w:val="24"/>
        </w:rPr>
        <w:t xml:space="preserve">κών οργάνων κρίσης και δεύτερον, οι </w:t>
      </w:r>
      <w:r>
        <w:rPr>
          <w:rFonts w:eastAsia="Times New Roman" w:cs="Times New Roman"/>
          <w:szCs w:val="24"/>
        </w:rPr>
        <w:t xml:space="preserve">διευθυντές </w:t>
      </w:r>
      <w:r>
        <w:rPr>
          <w:rFonts w:eastAsia="Times New Roman" w:cs="Times New Roman"/>
          <w:szCs w:val="24"/>
        </w:rPr>
        <w:t xml:space="preserve">δεν μπορούν να προβούν σε τοποθέτηση </w:t>
      </w:r>
      <w:r>
        <w:rPr>
          <w:rFonts w:eastAsia="Times New Roman" w:cs="Times New Roman"/>
          <w:szCs w:val="24"/>
        </w:rPr>
        <w:t xml:space="preserve">προϊσταμένων </w:t>
      </w:r>
      <w:r>
        <w:rPr>
          <w:rFonts w:eastAsia="Times New Roman" w:cs="Times New Roman"/>
          <w:szCs w:val="24"/>
        </w:rPr>
        <w:t xml:space="preserve">παρά μόνο όπου υπάρχουν κενές θέσεις». </w:t>
      </w:r>
    </w:p>
    <w:p w14:paraId="6EF9FE0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νέοι </w:t>
      </w:r>
      <w:r>
        <w:rPr>
          <w:rFonts w:eastAsia="Times New Roman" w:cs="Times New Roman"/>
          <w:szCs w:val="24"/>
        </w:rPr>
        <w:t>διοικητές</w:t>
      </w:r>
      <w:r>
        <w:rPr>
          <w:rFonts w:eastAsia="Times New Roman" w:cs="Times New Roman"/>
          <w:szCs w:val="24"/>
        </w:rPr>
        <w:t xml:space="preserve">, που ορίσατε εσείς στα νοσοκομεία, κύριε Υπουργέ, έχουν αλλάξει </w:t>
      </w:r>
      <w:r>
        <w:rPr>
          <w:rFonts w:eastAsia="Times New Roman" w:cs="Times New Roman"/>
          <w:szCs w:val="24"/>
        </w:rPr>
        <w:t>προϊσταμένους</w:t>
      </w:r>
      <w:r>
        <w:rPr>
          <w:rFonts w:eastAsia="Times New Roman" w:cs="Times New Roman"/>
          <w:szCs w:val="24"/>
        </w:rPr>
        <w:t>; Έχουν προχωρήσει σε πο</w:t>
      </w:r>
      <w:r>
        <w:rPr>
          <w:rFonts w:eastAsia="Times New Roman" w:cs="Times New Roman"/>
          <w:szCs w:val="24"/>
        </w:rPr>
        <w:t xml:space="preserve">γκρόμ καρατομήσεων και μετακινήσεων </w:t>
      </w:r>
      <w:r>
        <w:rPr>
          <w:rFonts w:eastAsia="Times New Roman" w:cs="Times New Roman"/>
          <w:szCs w:val="24"/>
        </w:rPr>
        <w:t xml:space="preserve">προϊσταμένων </w:t>
      </w:r>
      <w:r>
        <w:rPr>
          <w:rFonts w:eastAsia="Times New Roman" w:cs="Times New Roman"/>
          <w:szCs w:val="24"/>
        </w:rPr>
        <w:t xml:space="preserve">σε πολλά μεγάλα νοσοκομεία της χώρας. Σας αναφέρω σαν παράδειγμα το </w:t>
      </w:r>
      <w:r>
        <w:rPr>
          <w:rFonts w:eastAsia="Times New Roman" w:cs="Times New Roman"/>
          <w:szCs w:val="24"/>
        </w:rPr>
        <w:t xml:space="preserve">νοσοκομείο </w:t>
      </w:r>
      <w:r>
        <w:rPr>
          <w:rFonts w:eastAsia="Times New Roman" w:cs="Times New Roman"/>
          <w:szCs w:val="24"/>
        </w:rPr>
        <w:t>«Ευαγγελισμό</w:t>
      </w:r>
      <w:r>
        <w:rPr>
          <w:rFonts w:eastAsia="Times New Roman" w:cs="Times New Roman"/>
          <w:szCs w:val="24"/>
        </w:rPr>
        <w:t>ς</w:t>
      </w:r>
      <w:r>
        <w:rPr>
          <w:rFonts w:eastAsia="Times New Roman" w:cs="Times New Roman"/>
          <w:szCs w:val="24"/>
        </w:rPr>
        <w:t>», το «Γεννηματάς», το «Σωτηρία», το «Λαϊκό» και το Νοσοκομείο στην Πάτρα, όπου τοποθετήθηκαν κομματικοί φίλοι, όπω</w:t>
      </w:r>
      <w:r>
        <w:rPr>
          <w:rFonts w:eastAsia="Times New Roman" w:cs="Times New Roman"/>
          <w:szCs w:val="24"/>
        </w:rPr>
        <w:t xml:space="preserve">ς εκθέτω και σε σχετική ερώτηση που κατέθεσα εχθές. Αφού το γνωρίζετε, λοιπόν, θα τιμωρήσετε τους </w:t>
      </w:r>
      <w:r>
        <w:rPr>
          <w:rFonts w:eastAsia="Times New Roman" w:cs="Times New Roman"/>
          <w:szCs w:val="24"/>
        </w:rPr>
        <w:t xml:space="preserve">διοικητές </w:t>
      </w:r>
      <w:r>
        <w:rPr>
          <w:rFonts w:eastAsia="Times New Roman" w:cs="Times New Roman"/>
          <w:szCs w:val="24"/>
        </w:rPr>
        <w:t>που παρανομούν; Θα αποκαταστήσετε την τάξη;</w:t>
      </w:r>
    </w:p>
    <w:p w14:paraId="6EF9FE0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Άλλο παράδειγμα, προς αποφυγή πάντα. Ο Αναπληρωτής Υπουργός σας, ο συνάδελφός σας ο κ. Πολάκης με έγγραφ</w:t>
      </w:r>
      <w:r>
        <w:rPr>
          <w:rFonts w:eastAsia="Times New Roman" w:cs="Times New Roman"/>
          <w:szCs w:val="24"/>
        </w:rPr>
        <w:t>ο των περασμένων ημερών αξιώνει από τον ΕΟΠΥΥ –θα το ξέρετε σίγουρα- να μεταφέρει τα χρηματικά του διαθέσιμα –λέει- σε συνεταιριστικές τράπεζες κατά παράβαση της σχετικής νομοθεσίας. Το θεσμικό πλαίσιο για την ανάθεση διαχείρισης διαθεσίμων οργανισμών είνα</w:t>
      </w:r>
      <w:r>
        <w:rPr>
          <w:rFonts w:eastAsia="Times New Roman" w:cs="Times New Roman"/>
          <w:szCs w:val="24"/>
        </w:rPr>
        <w:t xml:space="preserve">ι σαφέστατο </w:t>
      </w:r>
      <w:r>
        <w:rPr>
          <w:rFonts w:eastAsia="Times New Roman" w:cs="Times New Roman"/>
          <w:szCs w:val="24"/>
        </w:rPr>
        <w:lastRenderedPageBreak/>
        <w:t>και αυστηρό και προβλέπει λήψη απόφασης μετά από διενέργεια διεθνούς δημόσιου ανοιχτού διαγωνισμού. Και βεβαίως, επ’ ουδενί λόγο εξαρτάται από τις προσωπικές επιθυμίες του εκάστοτε Υπουργού και πολιτικού προϊσταμένου.</w:t>
      </w:r>
    </w:p>
    <w:p w14:paraId="6EF9FE0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Από την άλλη πλευρά, βεβαί</w:t>
      </w:r>
      <w:r>
        <w:rPr>
          <w:rFonts w:eastAsia="Times New Roman" w:cs="Times New Roman"/>
          <w:szCs w:val="24"/>
        </w:rPr>
        <w:t xml:space="preserve">ως, αυτό δείχνει μια άλλη αντίληψη, μια ολοκληρωτική αντίληψη που σας διακατέχει ως προς την εξουσία και τη διαχείρισή της και θυμίζει άλλες εποχές. </w:t>
      </w:r>
    </w:p>
    <w:p w14:paraId="6EF9FE0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Αντί να ασχολείστε με την διαχείριση των ταμειακών διαθεσίμων, δεν ασχολείστε λίγο με τα τεράστια και πραγ</w:t>
      </w:r>
      <w:r>
        <w:rPr>
          <w:rFonts w:eastAsia="Times New Roman" w:cs="Times New Roman"/>
          <w:szCs w:val="24"/>
        </w:rPr>
        <w:t xml:space="preserve">ματικά προβλήματα του ΕΟΠΥΥ; Ξέρετε ότι είμαστε στον μήνα Σεπτέμβριο και ότι οι συμβεβλημένοι πάροχοι με τον ΕΟΠΥΥ, γιατροί, φυσικοθεραπευτές, κλινικές, διαγνωστικά εργαστήρια, κέντρα αποκαταστάσεως έχουν πληρωθεί μόνο Ιανουάριο και Φεβρουάριο; Το ξέρετε. </w:t>
      </w:r>
      <w:r>
        <w:rPr>
          <w:rFonts w:eastAsia="Times New Roman" w:cs="Times New Roman"/>
          <w:szCs w:val="24"/>
        </w:rPr>
        <w:t xml:space="preserve">Και δεν αρκεί μόνο αυτό αλλά τους ζητάτε να πληρώσουν και </w:t>
      </w:r>
      <w:r>
        <w:rPr>
          <w:rFonts w:eastAsia="Times New Roman" w:cs="Times New Roman"/>
          <w:szCs w:val="24"/>
          <w:lang w:val="en-US"/>
        </w:rPr>
        <w:t>clawback</w:t>
      </w:r>
      <w:r>
        <w:rPr>
          <w:rFonts w:eastAsia="Times New Roman" w:cs="Times New Roman"/>
          <w:szCs w:val="24"/>
        </w:rPr>
        <w:t xml:space="preserve">. Από πού να το πληρώσουν το </w:t>
      </w:r>
      <w:r>
        <w:rPr>
          <w:rFonts w:eastAsia="Times New Roman" w:cs="Times New Roman"/>
          <w:szCs w:val="24"/>
          <w:lang w:val="en-US"/>
        </w:rPr>
        <w:t>clawback</w:t>
      </w:r>
      <w:r>
        <w:rPr>
          <w:rFonts w:eastAsia="Times New Roman" w:cs="Times New Roman"/>
          <w:szCs w:val="24"/>
        </w:rPr>
        <w:t xml:space="preserve">, κύριε Υπουργέ; Οδηγείτε ενσυνείδητους και ευσυνείδητους επαγγελματίες με μαθηματικό τρόπο στην φυλακή. Εκτός εάν άλλα έχετε στο πίσω μέρος του μυαλού σας και δεν τους πληρώνετε. </w:t>
      </w:r>
    </w:p>
    <w:p w14:paraId="6EF9FE0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το ΕΣΠΑ. Τι γίνεται με το ΕΣΠΑ, κύριε Υπουργέ; Η Νέα </w:t>
      </w:r>
      <w:r>
        <w:rPr>
          <w:rFonts w:eastAsia="Times New Roman" w:cs="Times New Roman"/>
          <w:szCs w:val="24"/>
        </w:rPr>
        <w:t xml:space="preserve">Δημοκρατία </w:t>
      </w:r>
      <w:r>
        <w:rPr>
          <w:rFonts w:eastAsia="Times New Roman" w:cs="Times New Roman"/>
          <w:szCs w:val="24"/>
        </w:rPr>
        <w:t>ε</w:t>
      </w:r>
      <w:r>
        <w:rPr>
          <w:rFonts w:eastAsia="Times New Roman" w:cs="Times New Roman"/>
          <w:szCs w:val="24"/>
        </w:rPr>
        <w:t xml:space="preserve">ίχε σχεδιάσει τη στρατηγική ανάπτυξης για την περίοδο 2014-2020. Η προηγουμένη ηγεσία του Υπουργείου Υγείας, στην οποία συμμετείχατε, με πρόσχημα την επανασχεδίαση των εθνικών προτεραιοτήτων πάγωσε τη </w:t>
      </w:r>
      <w:r>
        <w:rPr>
          <w:rFonts w:eastAsia="Times New Roman"/>
          <w:szCs w:val="24"/>
        </w:rPr>
        <w:t>διαδικασία</w:t>
      </w:r>
      <w:r>
        <w:rPr>
          <w:rFonts w:eastAsia="Times New Roman" w:cs="Times New Roman"/>
          <w:szCs w:val="24"/>
        </w:rPr>
        <w:t xml:space="preserve"> μέχρι την </w:t>
      </w:r>
      <w:r>
        <w:rPr>
          <w:rFonts w:eastAsia="Times New Roman"/>
          <w:szCs w:val="24"/>
        </w:rPr>
        <w:t>ά</w:t>
      </w:r>
      <w:r>
        <w:rPr>
          <w:rFonts w:eastAsia="Times New Roman" w:cs="Times New Roman"/>
          <w:szCs w:val="24"/>
        </w:rPr>
        <w:t>νοιξη του 2016. Τον Απρίλιο του 2</w:t>
      </w:r>
      <w:r>
        <w:rPr>
          <w:rFonts w:eastAsia="Times New Roman" w:cs="Times New Roman"/>
          <w:szCs w:val="24"/>
        </w:rPr>
        <w:t>016, μαζί με τον Γενικό Γραμματέα του Υπουργείου σας, τον κ. Παγουλάτο -ε</w:t>
      </w:r>
      <w:r>
        <w:rPr>
          <w:rFonts w:eastAsia="Times New Roman"/>
          <w:bCs/>
        </w:rPr>
        <w:t>ίναι</w:t>
      </w:r>
      <w:r>
        <w:rPr>
          <w:rFonts w:eastAsia="Times New Roman" w:cs="Times New Roman"/>
          <w:szCs w:val="24"/>
        </w:rPr>
        <w:t xml:space="preserve"> ο κ. Παγουλάτος Γραμματέας στο Υπουργείο; Παραμένει; </w:t>
      </w:r>
    </w:p>
    <w:p w14:paraId="6EF9FE0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Όχι Παγουλάτος, Γιαννουλάτος. </w:t>
      </w:r>
    </w:p>
    <w:p w14:paraId="6EF9FE0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Ναι, ο κ. Γιαννουλάτος. </w:t>
      </w:r>
    </w:p>
    <w:p w14:paraId="6EF9FE0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w:t>
      </w:r>
      <w:r>
        <w:rPr>
          <w:rFonts w:eastAsia="Times New Roman" w:cs="Times New Roman"/>
          <w:szCs w:val="24"/>
        </w:rPr>
        <w:t xml:space="preserve">ν σας τα είπαν καλά. </w:t>
      </w:r>
    </w:p>
    <w:p w14:paraId="6EF9FE0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Παραμένει; Γιατί στη δημοσιογραφική πιάτσα κυκλοφορούν άλλα. </w:t>
      </w:r>
    </w:p>
    <w:p w14:paraId="6EF9FE10" w14:textId="77777777" w:rsidR="00FB7AA6" w:rsidRDefault="00C770FE">
      <w:pPr>
        <w:spacing w:after="0" w:line="600" w:lineRule="auto"/>
        <w:ind w:firstLine="720"/>
        <w:jc w:val="both"/>
        <w:rPr>
          <w:rFonts w:eastAsia="Times New Roman" w:cs="Times New Roman"/>
          <w:szCs w:val="24"/>
        </w:rPr>
      </w:pPr>
      <w:r>
        <w:rPr>
          <w:rFonts w:eastAsia="Times New Roman" w:cs="Times New Roman"/>
          <w:bCs/>
          <w:shd w:val="clear" w:color="auto" w:fill="FFFFFF"/>
        </w:rPr>
        <w:t>Εν πάση περιπτώσει,</w:t>
      </w:r>
      <w:r>
        <w:rPr>
          <w:rFonts w:eastAsia="Times New Roman" w:cs="Times New Roman"/>
          <w:szCs w:val="24"/>
        </w:rPr>
        <w:t xml:space="preserve"> μεταφέρατε ένα μεγάλο μέρος των κονδυλίων στην ψυχική υγεία και στις ΜΚΟ, που τους έχετε και αδυναμία. Μέχρι σήμερα δεν έγινε καμμία πρό</w:t>
      </w:r>
      <w:r>
        <w:rPr>
          <w:rFonts w:eastAsia="Times New Roman" w:cs="Times New Roman"/>
          <w:szCs w:val="24"/>
        </w:rPr>
        <w:t xml:space="preserve">σκληση ενδιαφέροντος. Έχει βγει; Δεν έχει βγει καμμία. </w:t>
      </w:r>
    </w:p>
    <w:p w14:paraId="6EF9FE1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Μπορείτε να μας πείτε ποιος </w:t>
      </w:r>
      <w:r>
        <w:rPr>
          <w:rFonts w:eastAsia="Times New Roman"/>
          <w:bCs/>
        </w:rPr>
        <w:t>είναι</w:t>
      </w:r>
      <w:r>
        <w:rPr>
          <w:rFonts w:eastAsia="Times New Roman" w:cs="Times New Roman"/>
          <w:szCs w:val="24"/>
        </w:rPr>
        <w:t xml:space="preserve"> υπεύθυνος για την πραγματοποίηση και υλοποίηση του ΕΣΠΑ 2014-2020 του Υπουργείου; Τι προτάσεις έχετε υποβάλει, αν έχετε υποβάλει; Γιατί πολύ φοβούμαι ότι δεν έχετε υπ</w:t>
      </w:r>
      <w:r>
        <w:rPr>
          <w:rFonts w:eastAsia="Times New Roman" w:cs="Times New Roman"/>
          <w:szCs w:val="24"/>
        </w:rPr>
        <w:t>οβάλει καμμία.</w:t>
      </w:r>
    </w:p>
    <w:p w14:paraId="6EF9FE1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Αναμένω την απάντησή σας με πολύ ενδιαφέρον. Σας </w:t>
      </w:r>
      <w:r>
        <w:rPr>
          <w:rFonts w:eastAsia="Times New Roman" w:cs="Times New Roman"/>
        </w:rPr>
        <w:t>ευχαριστώ πολύ</w:t>
      </w:r>
      <w:r>
        <w:rPr>
          <w:rFonts w:eastAsia="Times New Roman" w:cs="Times New Roman"/>
          <w:szCs w:val="24"/>
        </w:rPr>
        <w:t xml:space="preserve">. </w:t>
      </w:r>
    </w:p>
    <w:p w14:paraId="6EF9FE13" w14:textId="77777777" w:rsidR="00FB7AA6" w:rsidRDefault="00C770FE">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EF9FE1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hd w:val="clear" w:color="auto" w:fill="FFFFFF"/>
        </w:rPr>
        <w:t xml:space="preserve">ΠΡΟΕΔΡΕΥΩΝ (Σπυρίδων Λυκούδης): </w:t>
      </w:r>
      <w:r>
        <w:rPr>
          <w:rFonts w:eastAsia="Times New Roman" w:cs="Times New Roman"/>
          <w:szCs w:val="24"/>
        </w:rPr>
        <w:t xml:space="preserve">Ευχαριστούμε, κύριε συνάδελφε. </w:t>
      </w:r>
    </w:p>
    <w:p w14:paraId="6EF9FE1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bCs/>
          <w:shd w:val="clear" w:color="auto" w:fill="FFFFFF"/>
        </w:rPr>
        <w:t>Κοινοβουλευτικός Εκπρόσωπος</w:t>
      </w:r>
      <w:r>
        <w:rPr>
          <w:rFonts w:eastAsia="Times New Roman" w:cs="Times New Roman"/>
          <w:szCs w:val="24"/>
        </w:rPr>
        <w:t xml:space="preserve"> της Χρυσής Αυγής, ο συνάδελφος κ. Ιωάννης Λαγός</w:t>
      </w:r>
      <w:r>
        <w:rPr>
          <w:rFonts w:eastAsia="Times New Roman" w:cs="Times New Roman"/>
          <w:szCs w:val="24"/>
        </w:rPr>
        <w:t>,</w:t>
      </w:r>
      <w:r>
        <w:rPr>
          <w:rFonts w:eastAsia="Times New Roman" w:cs="Times New Roman"/>
          <w:szCs w:val="24"/>
        </w:rPr>
        <w:t xml:space="preserve"> έχει τον λόγο για δώδεκα λεπτά. </w:t>
      </w:r>
    </w:p>
    <w:p w14:paraId="6EF9FE1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6EF9FE1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να ξεκινήσω την ομιλία μου, λέγοντας ότι είδαμε πριν από λίγες μέρες να γίνεται μια μεγάλη καταστροφή στην περιοχή της Μεσσηνίας και σε περιοχές της Λακωνίας. Αυτό </w:t>
      </w:r>
      <w:r>
        <w:rPr>
          <w:rFonts w:eastAsia="Times New Roman"/>
          <w:bCs/>
        </w:rPr>
        <w:t>είναι</w:t>
      </w:r>
      <w:r>
        <w:rPr>
          <w:rFonts w:eastAsia="Times New Roman" w:cs="Times New Roman"/>
          <w:szCs w:val="24"/>
        </w:rPr>
        <w:t xml:space="preserve"> πάρα πολύ </w:t>
      </w:r>
      <w:r>
        <w:rPr>
          <w:rFonts w:eastAsia="Times New Roman" w:cs="Times New Roman"/>
          <w:szCs w:val="24"/>
        </w:rPr>
        <w:lastRenderedPageBreak/>
        <w:t>άσχημο. Χάσαμε ανθρώπους, δυστυχώς. Δίνουμε τα συλλυπητήριά μας στις οικογ</w:t>
      </w:r>
      <w:r>
        <w:rPr>
          <w:rFonts w:eastAsia="Times New Roman" w:cs="Times New Roman"/>
          <w:szCs w:val="24"/>
        </w:rPr>
        <w:t>ένειες των θυμάτων ως Χρυσή Αυγή.</w:t>
      </w:r>
    </w:p>
    <w:p w14:paraId="6EF9FE18" w14:textId="77777777" w:rsidR="00FB7AA6" w:rsidRDefault="00C770FE">
      <w:pPr>
        <w:spacing w:after="0"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έχουμε να καταγγείλουμε και κάποια πράγματα. Τα μαθαίνουμε, δυστυχώς, και εμείς μετά, αφού πρέπει να θρηνήσουμε θύματα πρώτα. Είδαμε ότι στην κατασκευή του έργου που είχε γίνει για τον δρόμο Κορίνθου-Καλαμάτας, στην π</w:t>
      </w:r>
      <w:r>
        <w:rPr>
          <w:rFonts w:eastAsia="Times New Roman" w:cs="Times New Roman"/>
          <w:szCs w:val="24"/>
        </w:rPr>
        <w:t xml:space="preserve">εριοχή της Μεσσηνίας εδώ και πάρα πολύ καιρό έχουν γίνει κακοτεχνίες και ο δρόμος </w:t>
      </w:r>
      <w:r>
        <w:rPr>
          <w:rFonts w:eastAsia="Times New Roman"/>
          <w:bCs/>
        </w:rPr>
        <w:t>είναι</w:t>
      </w:r>
      <w:r>
        <w:rPr>
          <w:rFonts w:eastAsia="Times New Roman" w:cs="Times New Roman"/>
          <w:szCs w:val="24"/>
        </w:rPr>
        <w:t xml:space="preserve"> χάλια. Έχει γίνει υποχώρηση του εδάφους και όλα αυτά είχαν σαν αποτέλεσμα να δούμε αυτά που είδαμε και να θρηνούμε θύματα. </w:t>
      </w:r>
    </w:p>
    <w:p w14:paraId="6EF9FE19" w14:textId="77777777" w:rsidR="00FB7AA6" w:rsidRDefault="00C770FE">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η πόλη της Καλαμάτας γέμισε από μπάζ</w:t>
      </w:r>
      <w:r>
        <w:rPr>
          <w:rFonts w:eastAsia="Times New Roman" w:cs="Times New Roman"/>
          <w:szCs w:val="24"/>
        </w:rPr>
        <w:t xml:space="preserve">α, από χώματα και διάφορα υλικά, που τα είχαν κάνει στην άκρη τελείως πρόχειρα και </w:t>
      </w:r>
      <w:r>
        <w:rPr>
          <w:rFonts w:eastAsia="Times New Roman" w:cs="Times New Roman"/>
        </w:rPr>
        <w:t>χωρίς</w:t>
      </w:r>
      <w:r>
        <w:rPr>
          <w:rFonts w:eastAsia="Times New Roman" w:cs="Times New Roman"/>
          <w:szCs w:val="24"/>
        </w:rPr>
        <w:t xml:space="preserve"> να ενδιαφέρονται για την ασφάλεια των πολιτών. Όλα αυτά, </w:t>
      </w:r>
      <w:r>
        <w:rPr>
          <w:rFonts w:eastAsia="Times New Roman" w:cs="Times New Roman"/>
          <w:bCs/>
          <w:shd w:val="clear" w:color="auto" w:fill="FFFFFF"/>
        </w:rPr>
        <w:t>όμως,</w:t>
      </w:r>
      <w:r>
        <w:rPr>
          <w:rFonts w:eastAsia="Times New Roman" w:cs="Times New Roman"/>
          <w:szCs w:val="24"/>
        </w:rPr>
        <w:t xml:space="preserve"> έχουν ένα όνομα από πίσω. Το όνομα </w:t>
      </w:r>
      <w:r>
        <w:rPr>
          <w:rFonts w:eastAsia="Times New Roman"/>
          <w:bCs/>
        </w:rPr>
        <w:t>είναι</w:t>
      </w:r>
      <w:r>
        <w:rPr>
          <w:rFonts w:eastAsia="Times New Roman" w:cs="Times New Roman"/>
          <w:szCs w:val="24"/>
        </w:rPr>
        <w:t xml:space="preserve"> η κατασκευαστική εταιρ</w:t>
      </w:r>
      <w:r>
        <w:rPr>
          <w:rFonts w:eastAsia="Times New Roman" w:cs="Times New Roman"/>
          <w:szCs w:val="24"/>
        </w:rPr>
        <w:t>ε</w:t>
      </w:r>
      <w:r>
        <w:rPr>
          <w:rFonts w:eastAsia="Times New Roman" w:cs="Times New Roman"/>
          <w:szCs w:val="24"/>
        </w:rPr>
        <w:t xml:space="preserve">ία «ΜΟΡΕΑΣ». Και ποιος </w:t>
      </w:r>
      <w:r>
        <w:rPr>
          <w:rFonts w:eastAsia="Times New Roman"/>
          <w:bCs/>
        </w:rPr>
        <w:t>είναι</w:t>
      </w:r>
      <w:r>
        <w:rPr>
          <w:rFonts w:eastAsia="Times New Roman" w:cs="Times New Roman"/>
          <w:szCs w:val="24"/>
        </w:rPr>
        <w:t xml:space="preserve"> από πίσω; Ο</w:t>
      </w:r>
      <w:r>
        <w:rPr>
          <w:rFonts w:eastAsia="Times New Roman" w:cs="Times New Roman"/>
          <w:szCs w:val="24"/>
        </w:rPr>
        <w:t xml:space="preserve"> Μπόμπολας. </w:t>
      </w:r>
    </w:p>
    <w:p w14:paraId="6EF9FE1A" w14:textId="77777777" w:rsidR="00FB7AA6" w:rsidRDefault="00C770FE">
      <w:pPr>
        <w:spacing w:after="0" w:line="600" w:lineRule="auto"/>
        <w:ind w:firstLine="720"/>
        <w:jc w:val="both"/>
        <w:rPr>
          <w:rFonts w:eastAsia="Times New Roman"/>
          <w:bCs/>
        </w:rPr>
      </w:pPr>
      <w:r>
        <w:rPr>
          <w:rFonts w:eastAsia="Times New Roman" w:cs="Times New Roman"/>
          <w:szCs w:val="24"/>
        </w:rPr>
        <w:lastRenderedPageBreak/>
        <w:t xml:space="preserve">Εδώ πέρα </w:t>
      </w:r>
      <w:r>
        <w:rPr>
          <w:rFonts w:eastAsia="Times New Roman" w:cs="Times New Roman"/>
          <w:bCs/>
          <w:shd w:val="clear" w:color="auto" w:fill="FFFFFF"/>
        </w:rPr>
        <w:t>υπάρχουν</w:t>
      </w:r>
      <w:r>
        <w:rPr>
          <w:rFonts w:eastAsia="Times New Roman" w:cs="Times New Roman"/>
          <w:szCs w:val="24"/>
        </w:rPr>
        <w:t xml:space="preserve"> </w:t>
      </w:r>
      <w:r>
        <w:rPr>
          <w:rFonts w:eastAsia="Times New Roman"/>
          <w:bCs/>
        </w:rPr>
        <w:t>συγκεκριμένες ευθύνες από συγκεκριμένους ανθρώπους. Θα κοιτάξει, λοιπόν, το κράτος, το Υπουργείο και η Κυβέρνηση να φροντίσει να αποδοθούν ευθύνες; Γιατί δεν είναι δυνατόν να χάνονται ανθρώπινες ζωές στην πατρίδα μας και κανε</w:t>
      </w:r>
      <w:r>
        <w:rPr>
          <w:rFonts w:eastAsia="Times New Roman"/>
          <w:bCs/>
        </w:rPr>
        <w:t xml:space="preserve">ίς να μην πληρώνει το τίμημα. </w:t>
      </w:r>
    </w:p>
    <w:p w14:paraId="6EF9FE1B" w14:textId="77777777" w:rsidR="00FB7AA6" w:rsidRDefault="00C770FE">
      <w:pPr>
        <w:spacing w:after="0" w:line="600" w:lineRule="auto"/>
        <w:ind w:firstLine="720"/>
        <w:jc w:val="both"/>
        <w:rPr>
          <w:rFonts w:eastAsia="Times New Roman"/>
          <w:bCs/>
        </w:rPr>
      </w:pPr>
      <w:r>
        <w:rPr>
          <w:rFonts w:eastAsia="Times New Roman"/>
          <w:bCs/>
        </w:rPr>
        <w:t>Πριν από λίγες μέρες, πριν από ένα μήνα περίπου, γίναμε μάρτυρες ενός ατυχήματος που συνέβη στην Αίγινα, για το οποίο, όπως πάνε τα πράγματα, κανείς ποτέ δεν θα μάθει τι έγινε, ποιοι ήταν αυτοί που ήταν πάνω, ενώ θα ήταν πάρα</w:t>
      </w:r>
      <w:r>
        <w:rPr>
          <w:rFonts w:eastAsia="Times New Roman"/>
          <w:bCs/>
        </w:rPr>
        <w:t xml:space="preserve"> πολύ εύκολο να το διαπιστώσουμε. Πολλά ακούγονται. Δεν ξέρουμε τι είναι αλήθεια και τι είναι ψέμα. </w:t>
      </w:r>
      <w:r>
        <w:rPr>
          <w:rFonts w:eastAsia="Times New Roman"/>
          <w:bCs/>
          <w:shd w:val="clear" w:color="auto" w:fill="FFFFFF"/>
        </w:rPr>
        <w:t>Όμως,</w:t>
      </w:r>
      <w:r>
        <w:rPr>
          <w:rFonts w:eastAsia="Times New Roman"/>
          <w:bCs/>
        </w:rPr>
        <w:t xml:space="preserve"> τι πιο εύκολο από το να γινόταν μια άρση του τηλεφωνικού απορρήτου, όπως θα μπορούσε εύκολα να γίνει, και να δούμε ποιοι έχουν συνομιλήσει με ποιους κ</w:t>
      </w:r>
      <w:r>
        <w:rPr>
          <w:rFonts w:eastAsia="Times New Roman"/>
          <w:bCs/>
        </w:rPr>
        <w:t xml:space="preserve">αι ποιοι ήταν πάνω στο σκάφος που σκότωσαν αθώους ανθρώπους; Όχι μόνο τους σκότωσαν, δεν προσπάθησαν καν να τους σώσουν. </w:t>
      </w:r>
    </w:p>
    <w:p w14:paraId="6EF9FE1C" w14:textId="77777777" w:rsidR="00FB7AA6" w:rsidRDefault="00C770FE">
      <w:pPr>
        <w:spacing w:after="0" w:line="600" w:lineRule="auto"/>
        <w:ind w:firstLine="720"/>
        <w:jc w:val="both"/>
        <w:rPr>
          <w:rFonts w:eastAsia="Times New Roman"/>
          <w:bCs/>
        </w:rPr>
      </w:pPr>
      <w:r>
        <w:rPr>
          <w:rFonts w:eastAsia="Times New Roman"/>
          <w:bCs/>
        </w:rPr>
        <w:lastRenderedPageBreak/>
        <w:t>Έτσι, λοιπόν, και τώρα με την εταιρ</w:t>
      </w:r>
      <w:r>
        <w:rPr>
          <w:rFonts w:eastAsia="Times New Roman"/>
          <w:bCs/>
        </w:rPr>
        <w:t>ε</w:t>
      </w:r>
      <w:r>
        <w:rPr>
          <w:rFonts w:eastAsia="Times New Roman"/>
          <w:bCs/>
        </w:rPr>
        <w:t>ία «ΜΟΡΕΑΣ» του Μπόμπολα, ο οποίος παίρνει τα λεφτά -τόσα χρόνια έχει πάρει εκατοντάδες εκατομμύρι</w:t>
      </w:r>
      <w:r>
        <w:rPr>
          <w:rFonts w:eastAsia="Times New Roman"/>
          <w:bCs/>
        </w:rPr>
        <w:t xml:space="preserve">α από το ελληνικό κράτος- και βάσει των κακοτεχνιών που έχουν γίνει, πλημμύρισε -επαναλαμβάνω- η πόλη της Καλαμάτας και είχαμε νεκρούς. </w:t>
      </w:r>
    </w:p>
    <w:p w14:paraId="6EF9FE1D" w14:textId="77777777" w:rsidR="00FB7AA6" w:rsidRDefault="00C770FE">
      <w:pPr>
        <w:spacing w:after="0" w:line="600" w:lineRule="auto"/>
        <w:ind w:firstLine="720"/>
        <w:jc w:val="both"/>
        <w:rPr>
          <w:rFonts w:eastAsia="Times New Roman"/>
          <w:bCs/>
        </w:rPr>
      </w:pPr>
      <w:r>
        <w:rPr>
          <w:rFonts w:eastAsia="Times New Roman"/>
          <w:bCs/>
        </w:rPr>
        <w:t xml:space="preserve">Ας κοιτάξει, λοιπόν, και η δικαιοσύνη και το ελληνικό κράτος να τους φέρει αυτούς τους ανθρώπους να απολογηθούν και να </w:t>
      </w:r>
      <w:r>
        <w:rPr>
          <w:rFonts w:eastAsia="Times New Roman"/>
          <w:bCs/>
        </w:rPr>
        <w:t xml:space="preserve">δούμε αν φταίνε ή δεν φταίνε για αυτά που έχουν γίνει. Εκτός και αν στην Ελλάδα -γιατί αυτό είναι και νόμος κιόλας- δεν υπάρχει κανείς υπεύθυνος για ό,τι κακό γίνεται. Στα καλά πράγματα είστε όλοι μπροστάρηδες. </w:t>
      </w:r>
    </w:p>
    <w:p w14:paraId="6EF9FE1E" w14:textId="77777777" w:rsidR="00FB7AA6" w:rsidRDefault="00C770FE">
      <w:pPr>
        <w:spacing w:after="0" w:line="600" w:lineRule="auto"/>
        <w:ind w:firstLine="720"/>
        <w:jc w:val="both"/>
        <w:rPr>
          <w:rFonts w:eastAsia="Times New Roman"/>
          <w:bCs/>
        </w:rPr>
      </w:pPr>
      <w:r>
        <w:rPr>
          <w:rFonts w:eastAsia="Times New Roman"/>
          <w:bCs/>
        </w:rPr>
        <w:t>Έχουμε εδώ τον Υπουργό αυτή</w:t>
      </w:r>
      <w:r>
        <w:rPr>
          <w:rFonts w:eastAsia="Times New Roman"/>
          <w:bCs/>
        </w:rPr>
        <w:t>ν</w:t>
      </w:r>
      <w:r>
        <w:rPr>
          <w:rFonts w:eastAsia="Times New Roman"/>
          <w:bCs/>
        </w:rPr>
        <w:t xml:space="preserve"> τη στιγμή που ε</w:t>
      </w:r>
      <w:r>
        <w:rPr>
          <w:rFonts w:eastAsia="Times New Roman"/>
          <w:bCs/>
        </w:rPr>
        <w:t xml:space="preserve">ίναι ένας από τους Υπουργούς οι οποίοι δεν απαντούν στις ερωτήσεις μας. Βασιλικότερος του βασιλέως, αποφασίζει ότι οι ερωτήσεις των Βουλευτών της Χρυσής Αυγής δεν χρήζουν απαντήσεως. </w:t>
      </w:r>
    </w:p>
    <w:p w14:paraId="6EF9FE1F" w14:textId="77777777" w:rsidR="00FB7AA6" w:rsidRDefault="00C770FE">
      <w:pPr>
        <w:spacing w:after="0" w:line="600" w:lineRule="auto"/>
        <w:ind w:firstLine="720"/>
        <w:jc w:val="both"/>
        <w:rPr>
          <w:rFonts w:eastAsia="Times New Roman" w:cs="Times New Roman"/>
          <w:szCs w:val="24"/>
        </w:rPr>
      </w:pPr>
      <w:r>
        <w:rPr>
          <w:rFonts w:eastAsia="Times New Roman"/>
          <w:bCs/>
        </w:rPr>
        <w:lastRenderedPageBreak/>
        <w:t xml:space="preserve">Ποιος του έδωσε το </w:t>
      </w:r>
      <w:r>
        <w:rPr>
          <w:rFonts w:eastAsia="Times New Roman"/>
          <w:bCs/>
          <w:shd w:val="clear" w:color="auto" w:fill="FFFFFF"/>
        </w:rPr>
        <w:t>δικαίωμα</w:t>
      </w:r>
      <w:r>
        <w:rPr>
          <w:rFonts w:eastAsia="Times New Roman"/>
          <w:bCs/>
        </w:rPr>
        <w:t xml:space="preserve"> αυτό και πώς μπορεί να κρίνει αυτός ο άνθρωπ</w:t>
      </w:r>
      <w:r>
        <w:rPr>
          <w:rFonts w:eastAsia="Times New Roman"/>
          <w:bCs/>
        </w:rPr>
        <w:t xml:space="preserve">ος σε ποιον θα απαντάει και σε ποιον δεν θα απαντάει; Γιατί, σύμφωνα με τα δικά του δεδομένα, η Χρυσή Αυγή –λέει- είναι μια εγκληματική οργάνωση, η οποία δικάζεται. </w:t>
      </w:r>
    </w:p>
    <w:p w14:paraId="6EF9FE20"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Είναι οι ίδιοι οι οποίοι τον κάθε λογής τρομοκράτη -από «17 Νοέμβρη» μέχρι πρόσφατα «Συνομ</w:t>
      </w:r>
      <w:r>
        <w:rPr>
          <w:rFonts w:eastAsia="Times New Roman"/>
          <w:szCs w:val="24"/>
        </w:rPr>
        <w:t>ωσία Πυρήνων της Φωτιάς» ή οτιδήποτε- ισχυρίζονται ότι δεν έχουν τελεσιδικήσει κάποια πράγματα ή ό,τι και να τα έχουν κάνει ήταν μικροί, νεαροί και δεν τα ξέρανε και πρέπει να τους δικαιολογήσουμε. Ενώ για τους Βουλευτές της Χρυσής Αυγής, οι οποίοι διώκοντ</w:t>
      </w:r>
      <w:r>
        <w:rPr>
          <w:rFonts w:eastAsia="Times New Roman"/>
          <w:szCs w:val="24"/>
        </w:rPr>
        <w:t xml:space="preserve">αι χωρίς κανένα στοιχείο, κρίνει ότι δεν μπορεί να τους απαντάει και δεν πρέπει να τους απαντάει, γιατί έτσι θέλει αυτός. </w:t>
      </w:r>
    </w:p>
    <w:p w14:paraId="6EF9FE21"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Μα, το Υπουργείο δεν είναι δικό σας. Σήμερα είστε εσείς, αύριο θα είναι κάποιος άλλος. Οι ερωτήσεις που κάνουμε εμείς δεν έχουν να κά</w:t>
      </w:r>
      <w:r>
        <w:rPr>
          <w:rFonts w:eastAsia="Times New Roman"/>
          <w:szCs w:val="24"/>
        </w:rPr>
        <w:t xml:space="preserve">νουν με τους ψηφοφόρους της Χρυσής Αυγής, έχουν να κάνουν με όλους τους Έλληνες ψηφοφόρους για τους οποίους εμείς με αυτόν τον τρόπο ενδιαφερόμαστε και ζητάμε να μας απαντήσετε σε κάποια ζητήματα. </w:t>
      </w:r>
    </w:p>
    <w:p w14:paraId="6EF9FE22"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Δεν έχετε, λοιπόν, κανένα δικαίωμα να μην μας απαντάτε. Κα</w:t>
      </w:r>
      <w:r>
        <w:rPr>
          <w:rFonts w:eastAsia="Times New Roman"/>
          <w:szCs w:val="24"/>
        </w:rPr>
        <w:t xml:space="preserve">ι σε ένα κράτος που θα υπήρχε στοιχειώδης δικαιοσύνη, δεν θα τολμούσατε να το κάνετε αυτό. Ζούμε, όμως, εδώ πέρα, σε ένα κράτος το οποίο όποιος θέλει κάνει οτιδήποτε. </w:t>
      </w:r>
    </w:p>
    <w:p w14:paraId="6EF9FE23"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 xml:space="preserve">Εγκαλείτε, λοιπόν, τη Χρυσή Αυγή σαν εγκληματική οργάνωση, ο Υπουργός δεν μας απαντάει, </w:t>
      </w:r>
      <w:r>
        <w:rPr>
          <w:rFonts w:eastAsia="Times New Roman"/>
          <w:szCs w:val="24"/>
        </w:rPr>
        <w:t>αλλά σύμφωνα με στοιχεία που είδαμε πριν από λίγες μέρες, τα οποία όλα τα μέσα μαζικής ενημέρωσης εξαφάνισαν και κανείς δεν το είπε, γιατί η Χρυσή Αυγή θα δικαιωνόταν και δικαιώνεται πανηγυρικά σε όσους ασχολούνται, είχαμε κάτι έγγραφα από τον Τζορτζ Σόρος</w:t>
      </w:r>
      <w:r>
        <w:rPr>
          <w:rFonts w:eastAsia="Times New Roman"/>
          <w:szCs w:val="24"/>
        </w:rPr>
        <w:t>, από τον γνωστό Τζορτζ Σόρος, τον Αμερικάνο σιωνιστή, ο οποίος κάνει κουμάντο σε πολλά ζητήματα στην πατρίδα μας, ο οποίος σύμφωνα με πληροφορίες δίνει χρήματα και σε διάφορες ιστοσελίδες παρακρατικές, τρομοκρατικές, οι οποίες λένε και κάνουν χίλια δύο ει</w:t>
      </w:r>
      <w:r>
        <w:rPr>
          <w:rFonts w:eastAsia="Times New Roman"/>
          <w:szCs w:val="24"/>
        </w:rPr>
        <w:t xml:space="preserve">ς βάρος του ελληνικού λαού, στοχοποιούν αθώους πολίτες, επιχαίρουν για δολοφονίες αθώων πολιτών. </w:t>
      </w:r>
    </w:p>
    <w:p w14:paraId="6EF9FE24"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Είχαμε, λοιπόν, εδώ τον Τζορτζ Σόρος, ο οποίος σύμφωνα με επίσημα έγγραφα τα οποία βγήκαν στη δημοσιότητα, έδινε χρήματα σε διάφορες οργανώσεις ΜΚΟ, από αυτές</w:t>
      </w:r>
      <w:r>
        <w:rPr>
          <w:rFonts w:eastAsia="Times New Roman"/>
          <w:szCs w:val="24"/>
        </w:rPr>
        <w:t xml:space="preserve"> που το κράτος σας και οι προηγούμενες κυβερνήσεις φυσικά, τις έχουν και τις χαϊδεύουν. </w:t>
      </w:r>
    </w:p>
    <w:p w14:paraId="6EF9FE25"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Εδώ θα διαβάσω για μια, ας πούμε, όπως η Ελληνική Ένωση για τα Δικαιώματα του Ανθρώπου, η οποία πήρε από τον Σόρος για μία χρονιά 76.800 ευρώ περίπου. Αυτά υπάρχουν στ</w:t>
      </w:r>
      <w:r>
        <w:rPr>
          <w:rFonts w:eastAsia="Times New Roman"/>
          <w:szCs w:val="24"/>
        </w:rPr>
        <w:t xml:space="preserve">ο διαδίκτυο για όποιον θέλει. Μπορεί να τα δει αν είναι αλήθεια ή ψέματα. </w:t>
      </w:r>
    </w:p>
    <w:p w14:paraId="6EF9FE26"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 xml:space="preserve">Αυτή η εταιρεία, λοιπόν, ελέγχεται από κάποια Ελένη Τάκου. Η κ. Ελένη Τάκου αυτή συνεργάζεται με άλλες τριάντα τρεις </w:t>
      </w:r>
      <w:r>
        <w:rPr>
          <w:rFonts w:eastAsia="Times New Roman"/>
          <w:szCs w:val="24"/>
        </w:rPr>
        <w:t>μη κυβερνητικές οργανώσεις</w:t>
      </w:r>
      <w:r>
        <w:rPr>
          <w:rFonts w:eastAsia="Times New Roman"/>
          <w:szCs w:val="24"/>
        </w:rPr>
        <w:t xml:space="preserve">. Και αυτές οι ομάδες είναι η </w:t>
      </w:r>
      <w:r>
        <w:rPr>
          <w:rFonts w:eastAsia="Times New Roman"/>
          <w:szCs w:val="24"/>
        </w:rPr>
        <w:t>«</w:t>
      </w:r>
      <w:r>
        <w:rPr>
          <w:rFonts w:eastAsia="Times New Roman"/>
          <w:szCs w:val="24"/>
        </w:rPr>
        <w:t>ΑΡΣΙΣ</w:t>
      </w:r>
      <w:r>
        <w:rPr>
          <w:rFonts w:eastAsia="Times New Roman"/>
          <w:szCs w:val="24"/>
        </w:rPr>
        <w:t>»</w:t>
      </w:r>
      <w:r>
        <w:rPr>
          <w:rFonts w:eastAsia="Times New Roman"/>
          <w:szCs w:val="24"/>
        </w:rPr>
        <w:t xml:space="preserve">, η Ομάδα Δικηγόρων για τα Δικαιώματα των Προσφύγων και Μεταναστών και η </w:t>
      </w:r>
      <w:r>
        <w:rPr>
          <w:rFonts w:eastAsia="Times New Roman"/>
          <w:szCs w:val="24"/>
        </w:rPr>
        <w:t>«</w:t>
      </w:r>
      <w:r>
        <w:rPr>
          <w:rFonts w:eastAsia="Times New Roman"/>
          <w:szCs w:val="24"/>
        </w:rPr>
        <w:t>ΠΡΑΞΙΣ</w:t>
      </w:r>
      <w:r>
        <w:rPr>
          <w:rFonts w:eastAsia="Times New Roman"/>
          <w:szCs w:val="24"/>
        </w:rPr>
        <w:t>»</w:t>
      </w:r>
      <w:r>
        <w:rPr>
          <w:rFonts w:eastAsia="Times New Roman"/>
          <w:szCs w:val="24"/>
        </w:rPr>
        <w:t xml:space="preserve">, που τη γνωρίσαμε από τα φυλλάδια με τους συνεργάτες που μοίραζαν οι Τούρκοι λαθρέμποροι στους ανθρώπους που διακινούσαν εδώ πέρα. </w:t>
      </w:r>
    </w:p>
    <w:p w14:paraId="6EF9FE27"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lastRenderedPageBreak/>
        <w:t>Είναι αυτοί που βγαίνουν και τολμούν να μι</w:t>
      </w:r>
      <w:r>
        <w:rPr>
          <w:rFonts w:eastAsia="Times New Roman"/>
          <w:szCs w:val="24"/>
        </w:rPr>
        <w:t>λάνε για τη Χρυσή Αυγή. Σύμφωνα με στοιχεία παίρνουν λεφτά από τον Τζορτζ Σόρος κι όμως δεν έχει κινηθεί κανείς ούτε από την ελληνική δικαιοσύνη ούτε φυσικά από το ελληνικό κράτος για να δει τι γίνεται σε αυτή</w:t>
      </w:r>
      <w:r>
        <w:rPr>
          <w:rFonts w:eastAsia="Times New Roman"/>
          <w:szCs w:val="24"/>
        </w:rPr>
        <w:t>ν</w:t>
      </w:r>
      <w:r>
        <w:rPr>
          <w:rFonts w:eastAsia="Times New Roman"/>
          <w:szCs w:val="24"/>
        </w:rPr>
        <w:t xml:space="preserve"> την περίπτωση. </w:t>
      </w:r>
    </w:p>
    <w:p w14:paraId="6EF9FE28"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Επίσης, είδαμε από τον Τζορτζ</w:t>
      </w:r>
      <w:r>
        <w:rPr>
          <w:rFonts w:eastAsia="Times New Roman"/>
          <w:szCs w:val="24"/>
        </w:rPr>
        <w:t xml:space="preserve"> Σόρος να οργανώνει μέσω του Ινστιτούτου Ανοιχτής Κοινωνίας για την Ευρώπη εναντίον επισκέψεως και συγκεντρώσεως που έκανε η Χρυσή Αυγή πέρσι, πριν από περίπου έναν χρόνο, στο πολύπαθο νησί της Λέσβου για τα προβλήματα που αντιμετωπίζει με τους λαθρομετανά</w:t>
      </w:r>
      <w:r>
        <w:rPr>
          <w:rFonts w:eastAsia="Times New Roman"/>
          <w:szCs w:val="24"/>
        </w:rPr>
        <w:t xml:space="preserve">στες. Εμείς τα λέγαμε από τότε. Τα λέγαμε και πολύ πιο πριν βέβαια. Και είχαμε πάει στο νησί για να δούμε τους ανθρώπους και να συζητήσουμε. </w:t>
      </w:r>
    </w:p>
    <w:p w14:paraId="6EF9FE29"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 xml:space="preserve">Κατά καιρούς έχουμε κάνει ερωτήσεις μέσα στο </w:t>
      </w:r>
      <w:r>
        <w:rPr>
          <w:rFonts w:eastAsia="Times New Roman"/>
          <w:szCs w:val="24"/>
        </w:rPr>
        <w:t xml:space="preserve">ελληνικό </w:t>
      </w:r>
      <w:r>
        <w:rPr>
          <w:rFonts w:eastAsia="Times New Roman"/>
          <w:szCs w:val="24"/>
        </w:rPr>
        <w:t>Κοινοβούλιο για το πώς επιτρέπονται οι αντισυγκεντρώσεις και</w:t>
      </w:r>
      <w:r>
        <w:rPr>
          <w:rFonts w:eastAsia="Times New Roman"/>
          <w:szCs w:val="24"/>
        </w:rPr>
        <w:t xml:space="preserve"> ειδικά σε ένα νόμιμο πολιτικό κόμμα, στο τρίτο πολιτικό κόμμα, που όταν πάει να κάνει μια συγκέντρωση κάπου, δέχεται αντισυγκεντρώσεις. Μα, να οι απαντήσεις. Οι απαντήσεις είναι </w:t>
      </w:r>
      <w:r>
        <w:rPr>
          <w:rFonts w:eastAsia="Times New Roman"/>
          <w:szCs w:val="24"/>
        </w:rPr>
        <w:lastRenderedPageBreak/>
        <w:t>εδώ. Τις αντισυγκεντρώσεις τις οργανώνει ο Τζορτζ Σόρος με τους παρακρατικούς</w:t>
      </w:r>
      <w:r>
        <w:rPr>
          <w:rFonts w:eastAsia="Times New Roman"/>
          <w:szCs w:val="24"/>
        </w:rPr>
        <w:t xml:space="preserve"> αλήτες που είναι εδώ στην Ελλάδα μαζί, οι αντιεξουσιαστές μαζί με τον εξουσιαστή Σόρος, μαζί με την Κυβέρνηση. </w:t>
      </w:r>
    </w:p>
    <w:p w14:paraId="6EF9FE2A"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Όλοι αυτοί εναντίον. Σε ποιον; Στη Χρυσή Αυγή. Γιατί; Γιατί εναντιωνόμαστε στη νέα τάξη πραγμάτων, εναντιωνόμαστε και σε μια εποχή πολτοποίησης</w:t>
      </w:r>
      <w:r>
        <w:rPr>
          <w:rFonts w:eastAsia="Times New Roman"/>
          <w:szCs w:val="24"/>
        </w:rPr>
        <w:t xml:space="preserve"> και παγκοσμιοποίησης, συνεχίζουμε να φωνάζουμε για πατρίδες, για ιδεολογίες, για θρησκείες. Αυτό είναι κάτι που σας πειράζει πάρα πολύ.</w:t>
      </w:r>
    </w:p>
    <w:p w14:paraId="6EF9FE2B"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Βλέπουμε, λοιπόν, την αντισυγκέντρωση με το Αντιρατσιστικό Παρατηρητήριο του Πανεπιστημίου Αιγαίου, το οποίο πήρε χρήμα</w:t>
      </w:r>
      <w:r>
        <w:rPr>
          <w:rFonts w:eastAsia="Times New Roman"/>
          <w:szCs w:val="24"/>
        </w:rPr>
        <w:t>τα, όπως λέγεται εδώ, από τον Τζορτζ Σόρος για να μας κάνει αντισυγκέντρωση πέρυσι στις 17 Οκτωβρίου στη Μυτιλήνη.</w:t>
      </w:r>
    </w:p>
    <w:p w14:paraId="6EF9FE2C" w14:textId="77777777" w:rsidR="00FB7AA6" w:rsidRDefault="00C770FE">
      <w:pPr>
        <w:tabs>
          <w:tab w:val="left" w:pos="2608"/>
        </w:tabs>
        <w:spacing w:after="0" w:line="600" w:lineRule="auto"/>
        <w:ind w:firstLine="720"/>
        <w:jc w:val="both"/>
        <w:rPr>
          <w:rFonts w:eastAsia="Times New Roman"/>
          <w:szCs w:val="24"/>
        </w:rPr>
      </w:pPr>
      <w:r>
        <w:rPr>
          <w:rFonts w:eastAsia="Times New Roman"/>
          <w:szCs w:val="24"/>
        </w:rPr>
        <w:t>Το καταθέτω για τα Πρακτικά.</w:t>
      </w:r>
    </w:p>
    <w:p w14:paraId="6EF9FE2D" w14:textId="77777777" w:rsidR="00FB7AA6" w:rsidRDefault="00C770FE">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Λαγός καταθέτει για τα Πρακτικά το προαναφερθέν έγγραφο, το οποίο </w:t>
      </w:r>
      <w:r>
        <w:rPr>
          <w:rFonts w:eastAsia="Times New Roman" w:cs="Times New Roman"/>
          <w:szCs w:val="24"/>
        </w:rPr>
        <w:t>βρίσκεται στο αρχείο του Τμήματος Γραμματείας της Διεύθυνσης Στενογραφίας και Πρακτικών της Βουλής)</w:t>
      </w:r>
    </w:p>
    <w:p w14:paraId="6EF9FE2E" w14:textId="77777777" w:rsidR="00FB7AA6" w:rsidRDefault="00C770FE">
      <w:pPr>
        <w:tabs>
          <w:tab w:val="left" w:pos="2820"/>
        </w:tabs>
        <w:spacing w:after="0" w:line="600" w:lineRule="auto"/>
        <w:ind w:firstLine="720"/>
        <w:jc w:val="both"/>
        <w:rPr>
          <w:rFonts w:eastAsia="Times New Roman"/>
          <w:szCs w:val="24"/>
        </w:rPr>
      </w:pPr>
      <w:r>
        <w:rPr>
          <w:rFonts w:eastAsia="Times New Roman" w:cs="Times New Roman"/>
          <w:szCs w:val="24"/>
        </w:rPr>
        <w:lastRenderedPageBreak/>
        <w:t xml:space="preserve">Επίσης, βλέπουμε τον ίδιο τον </w:t>
      </w:r>
      <w:r>
        <w:rPr>
          <w:rFonts w:eastAsia="Times New Roman"/>
          <w:szCs w:val="24"/>
        </w:rPr>
        <w:t>Τζορτζ Σόρος να συνεχίζει με αφορμή τις διώξεις που υπέστησαν όλοι οι Βουλευτές και ο Αρχηγός της Χρυσής Αυγής. Στην έκθεση αυ</w:t>
      </w:r>
      <w:r>
        <w:rPr>
          <w:rFonts w:eastAsia="Times New Roman"/>
          <w:szCs w:val="24"/>
        </w:rPr>
        <w:t>τή είναι και η δήλωση που είχε κάνει ο τότε Υπουργός Δικαιοσύνης κ. Ρουπακιώτης, που έλεγε ότι αμερικανο-σιωνιστικές οργανώσεις έρχονται στην Ελλάδα -ήταν πριν τις διώξεις της Χρυσής Αυγής- και ασκούν πιέσεις για τη Χρυσή Αυγή, προκειμένου να φυλακιστούν τ</w:t>
      </w:r>
      <w:r>
        <w:rPr>
          <w:rFonts w:eastAsia="Times New Roman"/>
          <w:szCs w:val="24"/>
        </w:rPr>
        <w:t>α στελέχη της και ο Αρχηγός της και να σταματήσει η δράση της.</w:t>
      </w:r>
    </w:p>
    <w:p w14:paraId="6EF9FE2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Αυτά είναι εδώ πέρα και φυσικά στο ελληνικό Κοινοβούλιο δεν ακούγεται κιχ και φυσικά στους μεγαλοκαναλάρχες, που θέλετε να κυνηγήσετε εσείς, δεν ακούστηκε κιχ, ακόμα και σ’ αυτούς. Γιατί; Γιατί</w:t>
      </w:r>
      <w:r>
        <w:rPr>
          <w:rFonts w:eastAsia="Times New Roman" w:cs="Times New Roman"/>
          <w:szCs w:val="24"/>
        </w:rPr>
        <w:t xml:space="preserve"> δεν είστε εχθροί τους ούτε εχθροί των μεγάλων συμφερόντων ούτε των μεγαλοκαναλαρχών. Είστε εχθροί της πατρίδας μας. Είστε εχθροί σε οτιδήποτε λέγεται εθνικό αυτήν την στιγμή στην Ελλάδα.</w:t>
      </w:r>
    </w:p>
    <w:p w14:paraId="6EF9FE3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Αναφέρονται, λοιπόν, μέσα σ’ αυτά που λέει ο Τζορτζ Σόρος τα εξής: «</w:t>
      </w:r>
      <w:r>
        <w:rPr>
          <w:rFonts w:eastAsia="Times New Roman" w:cs="Times New Roman"/>
          <w:szCs w:val="24"/>
        </w:rPr>
        <w:t xml:space="preserve">Κοιτώντας τις τελευταίες εξελίξεις στην Ελλάδα -τη φυλάκιση της ηγεσίας της Χρυσής Αυγής- δεν θα ήταν υπερβολικό να πούμε </w:t>
      </w:r>
      <w:r>
        <w:rPr>
          <w:rFonts w:eastAsia="Times New Roman" w:cs="Times New Roman"/>
          <w:szCs w:val="24"/>
        </w:rPr>
        <w:lastRenderedPageBreak/>
        <w:t>ότι η Ευρωπαϊκή Ένωση δεν είναι κατάλληλα εξοπλισμένη για να υπερασπιστεί τη φιλελεύθερη δημοκρατία. Η ενεργοποίηση της ιδέας της «μαχ</w:t>
      </w:r>
      <w:r>
        <w:rPr>
          <w:rFonts w:eastAsia="Times New Roman" w:cs="Times New Roman"/>
          <w:szCs w:val="24"/>
        </w:rPr>
        <w:t>ητικής δημοκρατίας» κάθε άλλο παρά απλή είναι. Απαιτεί καθαρές γραμμές, σχετικά με το πώς, πότε και ποιος θα πρέπει να αποφασίζει αν οι πολιτικοί παίκτες θα έπρεπε να απαγορευθούν».</w:t>
      </w:r>
    </w:p>
    <w:p w14:paraId="6EF9FE3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Αυτά λέει ο Τζορτζ Σόρος εδώ πέρα μέσα στα έγγραφα αυτά που πιθανόν κανείς</w:t>
      </w:r>
      <w:r>
        <w:rPr>
          <w:rFonts w:eastAsia="Times New Roman" w:cs="Times New Roman"/>
          <w:szCs w:val="24"/>
        </w:rPr>
        <w:t xml:space="preserve"> να μην έχει διαβάσει και, φυσικά, εσείς και η προηγούμενη </w:t>
      </w:r>
      <w:r>
        <w:rPr>
          <w:rFonts w:eastAsia="Times New Roman" w:cs="Times New Roman"/>
          <w:szCs w:val="24"/>
        </w:rPr>
        <w:t xml:space="preserve">κυβέρνηση </w:t>
      </w:r>
      <w:r>
        <w:rPr>
          <w:rFonts w:eastAsia="Times New Roman" w:cs="Times New Roman"/>
          <w:szCs w:val="24"/>
        </w:rPr>
        <w:t xml:space="preserve">του Σαμαρά με τον Δένδια και με τον Μπάμπη τον Αθανασίου έκαναν αυτά που τους έλεγε ο Τζορτζ Σόρος, όπως φυσικά κάνετε κι εσείς αυτήν τη στιγμή κι ας έχετε ιδεολογικές διαφορές με τη Νέα </w:t>
      </w:r>
      <w:r>
        <w:rPr>
          <w:rFonts w:eastAsia="Times New Roman" w:cs="Times New Roman"/>
          <w:szCs w:val="24"/>
        </w:rPr>
        <w:t>Δημοκρατία, γιατί είστε μεγάλοι εχθροί. Βέβαια, τα μνημόνια τα ψηφίζετε μαζί. Στα άλλα διαφέρετε.</w:t>
      </w:r>
    </w:p>
    <w:p w14:paraId="6EF9FE3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Συνεχίζει, λοιπόν, ο Τζορτζ Σόρος λέγοντας: «Στις ευρωεκλογές του 2014, δυστυχώς, η Χρυσή Αυγή πήγε καλά και πήρε μεγάλα ποσοστά. Σε τι οφείλεται…», λέει, «…τ</w:t>
      </w:r>
      <w:r>
        <w:rPr>
          <w:rFonts w:eastAsia="Times New Roman" w:cs="Times New Roman"/>
          <w:szCs w:val="24"/>
        </w:rPr>
        <w:t xml:space="preserve">ο γεγονός αυτό;» Και εξηγεί πιο κάτω: </w:t>
      </w:r>
      <w:r>
        <w:rPr>
          <w:rFonts w:eastAsia="Times New Roman" w:cs="Times New Roman"/>
          <w:szCs w:val="24"/>
        </w:rPr>
        <w:lastRenderedPageBreak/>
        <w:t>«Απέτυχε το διπλό ανάχωμα, που αποτελούσαν ΑΝΕΛ και ΛΑΟΣ. Η οικονομική κατάσταση δεν βελτιώθηκε, αλλά αντιθέτως χειροτέρεψε». Αυτά είναι τα πιο ήσυχα σημεία.</w:t>
      </w:r>
    </w:p>
    <w:p w14:paraId="6EF9FE3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Ακούστε και τα παρακάτω: «Παρά τις προσπάθειες της Νέας Δημο</w:t>
      </w:r>
      <w:r>
        <w:rPr>
          <w:rFonts w:eastAsia="Times New Roman" w:cs="Times New Roman"/>
          <w:szCs w:val="24"/>
        </w:rPr>
        <w:t xml:space="preserve">κρατίας και του ΣΥΡΙΖΑ να κουκουλώσουν το ζήτημα, το βίντεο Μπαλτάκου αποκάλυψε στον κόσμο ότι η Χρυσή Αυγή υφίσταται πολιτικές διώξεις». </w:t>
      </w:r>
    </w:p>
    <w:p w14:paraId="6EF9FE3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που δεν μας απαντάτε γιατί είμαστε εμείς εγκληματική οργάνωση. </w:t>
      </w:r>
    </w:p>
    <w:p w14:paraId="6EF9FE3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μέσα συνεχίζει και λέει: «</w:t>
      </w:r>
      <w:r>
        <w:rPr>
          <w:rFonts w:eastAsia="Times New Roman" w:cs="Times New Roman"/>
          <w:szCs w:val="24"/>
        </w:rPr>
        <w:t>Το γεγονός ότι τότε οι αναρχικοί δεν ήταν τόσο ενεργοί». Δεν ήταν τόσο ενεργοί οι αναρχικοί τότε. Το παρακράτος δεν ήταν τόσο ενεργό. Είχε σκοτώσει μόνο δύο αθώους Έλληνες Χρυσαυγίτες, τον Γιώργο τον Φουντούλη και τον Μανώλη τον Καπελώνη και είχε τραυματίσ</w:t>
      </w:r>
      <w:r>
        <w:rPr>
          <w:rFonts w:eastAsia="Times New Roman" w:cs="Times New Roman"/>
          <w:szCs w:val="24"/>
        </w:rPr>
        <w:t>ει βαρύτατα τον Αλέξανδρο τον Γέροντα μόνο και μόνο γιατί ήταν Έλληνες εθνικιστές και Έλληνες Χρυσαυγίτες.</w:t>
      </w:r>
    </w:p>
    <w:p w14:paraId="6EF9FE3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λοιπόν, και πάρα πολλά ακόμα γράφονται μέσα στα έγγραφα του Τζορτζ Σόρος. Το καταθέτω για τα Πρακτικά. </w:t>
      </w:r>
    </w:p>
    <w:p w14:paraId="6EF9FE3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σημείο αυτό Βουλευτής κ. Ιωάννης Λ</w:t>
      </w:r>
      <w:r>
        <w:rPr>
          <w:rFonts w:eastAsia="Times New Roman" w:cs="Times New Roman"/>
          <w:szCs w:val="24"/>
        </w:rPr>
        <w:t xml:space="preserve">αγός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EF9FE3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Αυτά πρέπει να ακουστούν και καθώς </w:t>
      </w:r>
      <w:r>
        <w:rPr>
          <w:rFonts w:eastAsia="Times New Roman" w:cs="Times New Roman"/>
          <w:szCs w:val="24"/>
        </w:rPr>
        <w:t xml:space="preserve">ως </w:t>
      </w:r>
      <w:r>
        <w:rPr>
          <w:rFonts w:eastAsia="Times New Roman" w:cs="Times New Roman"/>
          <w:szCs w:val="24"/>
        </w:rPr>
        <w:t>Χρυσή Αυγή δεν έχουμε καμμιά δυνατότητα να τα πούμ</w:t>
      </w:r>
      <w:r>
        <w:rPr>
          <w:rFonts w:eastAsia="Times New Roman" w:cs="Times New Roman"/>
          <w:szCs w:val="24"/>
        </w:rPr>
        <w:t>ε πουθενά αλλού, τα λέμε από το Βήμα της Βουλής και πάλι καλά που μας αφήνετε και τα λέμε, γιατί μέχρι πριν από λίγο καιρό μας κλείνατε μικρόφωνα, κάνατε άλλα πράγματα. Θα τα δούμε και στην πορεία κιόλας αυτά.</w:t>
      </w:r>
    </w:p>
    <w:p w14:paraId="6EF9FE3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Ερχόμαστε, λοιπόν, να συζητήσουμε και να πούμε</w:t>
      </w:r>
      <w:r>
        <w:rPr>
          <w:rFonts w:eastAsia="Times New Roman" w:cs="Times New Roman"/>
          <w:szCs w:val="24"/>
        </w:rPr>
        <w:t xml:space="preserve"> για το αν είμαστε εμείς εγκληματική οργάνωση, όταν εδώ διαβάσαμε αυτά που διαβάσαμε, όταν υπάρχει το βίντεο Μπαλτάκου πέραν του ηχητικού, όταν ένας ιδιοκτήτης ραδιοφωνικού σταθμού και εφημερίδας </w:t>
      </w:r>
      <w:r>
        <w:rPr>
          <w:rFonts w:eastAsia="Times New Roman" w:cs="Times New Roman"/>
          <w:szCs w:val="24"/>
        </w:rPr>
        <w:t>«</w:t>
      </w:r>
      <w:r>
        <w:rPr>
          <w:rFonts w:eastAsia="Times New Roman" w:cs="Times New Roman"/>
          <w:szCs w:val="24"/>
        </w:rPr>
        <w:t>ΤΑ ΠΑΡΑΠΟΛΙΤΙΚΑ</w:t>
      </w:r>
      <w:r>
        <w:rPr>
          <w:rFonts w:eastAsia="Times New Roman" w:cs="Times New Roman"/>
          <w:szCs w:val="24"/>
        </w:rPr>
        <w:t>»</w:t>
      </w:r>
      <w:r>
        <w:rPr>
          <w:rFonts w:eastAsia="Times New Roman" w:cs="Times New Roman"/>
          <w:szCs w:val="24"/>
        </w:rPr>
        <w:t xml:space="preserve"> εμφανίστηκε χθες εδώ, </w:t>
      </w:r>
      <w:r>
        <w:rPr>
          <w:rFonts w:eastAsia="Times New Roman" w:cs="Times New Roman"/>
          <w:szCs w:val="24"/>
        </w:rPr>
        <w:lastRenderedPageBreak/>
        <w:t xml:space="preserve">μέσα στη Βουλή, και </w:t>
      </w:r>
      <w:r>
        <w:rPr>
          <w:rFonts w:eastAsia="Times New Roman" w:cs="Times New Roman"/>
          <w:szCs w:val="24"/>
        </w:rPr>
        <w:t>είπε ότι ο τότε Πρωθυπουργός της Ελλάδος, ο Σαμαράς, τον έπαιρνε τηλέφωνο και τον απειλούσε να κατεβάσει το ηχητικό που υπήρχε, που έλεγε ότι «πρέπει να βάλει στη φυλακή και τους άλλους τους Βουλευτές της Χρυσής Αυγής και πρέπει να τους τελειώσουμε» στον ψ</w:t>
      </w:r>
      <w:r>
        <w:rPr>
          <w:rFonts w:eastAsia="Times New Roman" w:cs="Times New Roman"/>
          <w:szCs w:val="24"/>
        </w:rPr>
        <w:t>ηλό τον παναθηναϊκάκια, τον Ντογιάκο. Τα ξέρουμε όλοι αυτά.</w:t>
      </w:r>
    </w:p>
    <w:p w14:paraId="6EF9FE3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Όταν όλα αυτά αποσιωπώνται, θέλετε να μας μιλήσετε εσείς για δημοκρατία και για δικαιώματα σε εμάς, που έχουμε υποστεί όλα αυτά για την ιδεολογία μας, χωρίς να έχουμε κάνει το παραμικρό; Αυτά, λοι</w:t>
      </w:r>
      <w:r>
        <w:rPr>
          <w:rFonts w:eastAsia="Times New Roman" w:cs="Times New Roman"/>
          <w:szCs w:val="24"/>
        </w:rPr>
        <w:t xml:space="preserve">πόν, σας πειράζουν. </w:t>
      </w:r>
    </w:p>
    <w:p w14:paraId="6EF9FE3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ξεχνάμε όλοι ότι πριν από ένα-ενάμιση μήνα στο δικαστήριο της Χρυσής Αυγής βγήκε αυτόπτης μάρτυρας, μάρτυρας στον οποίον μπροστά του είχε γίνει, δυστυχώς, η δολοφονία του Φύσσα και έλεγε ότι είχε πάει την επόμενη ημέρα ο τότε Υ</w:t>
      </w:r>
      <w:r>
        <w:rPr>
          <w:rFonts w:eastAsia="Times New Roman" w:cs="Times New Roman"/>
          <w:szCs w:val="24"/>
        </w:rPr>
        <w:t>πουργός Δημοσίας Τάξεως, ο Δένδιας, και του ζήτησε τις κασέτες από τις κάμερες που είχε. Και οι κασέτες από αυτές τις κάμερες έχουν χαθεί, δεν υπάρχουν!</w:t>
      </w:r>
    </w:p>
    <w:p w14:paraId="6EF9FE3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μας μιλήσετε όλοι εσείς για δικαιοσύνη, για δημοκρατία και για αντικειμενικότητα των πραγμάτων. Αυτά</w:t>
      </w:r>
      <w:r>
        <w:rPr>
          <w:rFonts w:eastAsia="Times New Roman" w:cs="Times New Roman"/>
          <w:szCs w:val="24"/>
        </w:rPr>
        <w:t xml:space="preserve"> είναι τα πράγματα. Όποτε θα σας μιλάμε, δυστυχώς, θα σκύβετε το κεφάλι εσείς, γιατί δεν έχετε να μας πείτε τίποτα, γιατί ό,τι λέμε είναι εδώ με στοιχεία και τεκμηριωμένα.</w:t>
      </w:r>
    </w:p>
    <w:p w14:paraId="6EF9FE3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κάνω και μία αναφορά σε κάτι, το οποίο έγινε πριν από πέντ</w:t>
      </w:r>
      <w:r>
        <w:rPr>
          <w:rFonts w:eastAsia="Times New Roman" w:cs="Times New Roman"/>
          <w:szCs w:val="24"/>
        </w:rPr>
        <w:t xml:space="preserve">ε-έξι ημέρες και, φυσικά, θάφτηκε και αυτό. Το διαβάσαμε στην εφημερίδα </w:t>
      </w:r>
      <w:r>
        <w:rPr>
          <w:rFonts w:eastAsia="Times New Roman" w:cs="Times New Roman"/>
          <w:szCs w:val="24"/>
        </w:rPr>
        <w:t>«</w:t>
      </w:r>
      <w:r>
        <w:rPr>
          <w:rFonts w:eastAsia="Times New Roman" w:cs="Times New Roman"/>
          <w:szCs w:val="24"/>
        </w:rPr>
        <w:t>ΕΛΕΥΘΕΡΗ ΩΡΑ</w:t>
      </w:r>
      <w:r>
        <w:rPr>
          <w:rFonts w:eastAsia="Times New Roman" w:cs="Times New Roman"/>
          <w:szCs w:val="24"/>
        </w:rPr>
        <w:t>»</w:t>
      </w:r>
      <w:r>
        <w:rPr>
          <w:rFonts w:eastAsia="Times New Roman" w:cs="Times New Roman"/>
          <w:szCs w:val="24"/>
        </w:rPr>
        <w:t xml:space="preserve"> και σύμφωνα με συγκεκριμένες πληροφορίες και με ερώτηση που έγινε, υπάρχει ένα κλιμάκιο δεκατριμελές, το οποίο υπήρχε στην Ελλάδα. Υπάρχει ακόμα και εργάζεται για την ετ</w:t>
      </w:r>
      <w:r>
        <w:rPr>
          <w:rFonts w:eastAsia="Times New Roman" w:cs="Times New Roman"/>
          <w:szCs w:val="24"/>
        </w:rPr>
        <w:t>αιρεία «</w:t>
      </w:r>
      <w:r>
        <w:rPr>
          <w:rFonts w:eastAsia="Times New Roman" w:cs="Times New Roman"/>
          <w:szCs w:val="24"/>
          <w:lang w:val="en-US"/>
        </w:rPr>
        <w:t>C</w:t>
      </w:r>
      <w:r>
        <w:rPr>
          <w:rFonts w:eastAsia="Times New Roman" w:cs="Times New Roman"/>
          <w:szCs w:val="24"/>
          <w:lang w:val="en-US"/>
        </w:rPr>
        <w:t>OMVERSE</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ECHNOLOGY</w:t>
      </w:r>
      <w:r>
        <w:rPr>
          <w:rFonts w:eastAsia="Times New Roman" w:cs="Times New Roman"/>
          <w:szCs w:val="24"/>
        </w:rPr>
        <w:t>», που είναι μια θυγατρική εταιρεία της εταιρείας «</w:t>
      </w:r>
      <w:r>
        <w:rPr>
          <w:rFonts w:eastAsia="Times New Roman" w:cs="Times New Roman"/>
          <w:szCs w:val="24"/>
          <w:lang w:val="en-US"/>
        </w:rPr>
        <w:t>E</w:t>
      </w:r>
      <w:r>
        <w:rPr>
          <w:rFonts w:eastAsia="Times New Roman" w:cs="Times New Roman"/>
          <w:szCs w:val="24"/>
          <w:lang w:val="en-US"/>
        </w:rPr>
        <w:t>FRAT</w:t>
      </w:r>
      <w:r>
        <w:rPr>
          <w:rFonts w:eastAsia="Times New Roman" w:cs="Times New Roman"/>
          <w:szCs w:val="24"/>
        </w:rPr>
        <w:t>».</w:t>
      </w:r>
    </w:p>
    <w:p w14:paraId="6EF9FE3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Μέσα σε αυτούς υπήρχαν αποδεδειγμένα τρεις οι οποίοι ήταν πράκτορες. Τα ονόματα αυτών των πρακτόρων, που εκδιώχθησαν από την Ελλάδα αμέσως μόλις έγιναν γνωστά τα ονόματά </w:t>
      </w:r>
      <w:r>
        <w:rPr>
          <w:rFonts w:eastAsia="Times New Roman" w:cs="Times New Roman"/>
          <w:szCs w:val="24"/>
        </w:rPr>
        <w:t xml:space="preserve">τους, είναι τα εξής: Είναι η κ. Σεμέλ Ταλ, ο κ. Ραμί Σιμαντόφ και ο κ. Έντρι Μπαρούχ. Τα ονόματα και αυτά τα στοιχεία δόθηκαν. Άκρα του τάφου σιωπή! Αυτοί οι άνθρωποι εξαφανίστηκαν, γύρισαν στην πατρίδα τους. Επίσης, </w:t>
      </w:r>
      <w:r>
        <w:rPr>
          <w:rFonts w:eastAsia="Times New Roman" w:cs="Times New Roman"/>
          <w:szCs w:val="24"/>
        </w:rPr>
        <w:lastRenderedPageBreak/>
        <w:t>αυτοί οι συγκεκριμένοι έχουν ανάμειξη σ</w:t>
      </w:r>
      <w:r>
        <w:rPr>
          <w:rFonts w:eastAsia="Times New Roman" w:cs="Times New Roman"/>
          <w:szCs w:val="24"/>
        </w:rPr>
        <w:t>ε πολλά περιστατικά βίαιης συμπεριφοράς απέναντι σε Βουλευτές και σε στελέχη της Χρυσής Αυγής, σε εμπρησμούς αυτοκινήτων, σε οικίες Βουλευτών και στελεχών της Χρυσής Αυγής, γεγονότα που δεν μαθαίνει ποτέ κανείς.</w:t>
      </w:r>
    </w:p>
    <w:p w14:paraId="6EF9FE3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w:t>
      </w:r>
      <w:r>
        <w:rPr>
          <w:rFonts w:eastAsia="Times New Roman" w:cs="Times New Roman"/>
          <w:szCs w:val="24"/>
        </w:rPr>
        <w:t xml:space="preserve"> κύριε συνάδελφε. </w:t>
      </w:r>
    </w:p>
    <w:p w14:paraId="6EF9FE4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Τελειώνω, κύριε Πρόεδρε, συγγνώμη, σε μισό λεπτό. </w:t>
      </w:r>
    </w:p>
    <w:p w14:paraId="6EF9FE4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Διότι όλοι εσείς εδώ πέρα, η κλίκα, θέλετε να τα αποσιωπήσετε, γιατί ξέρετε ότι είμαστε ολοκάθαροι και ξέρετε ότι οποιαδήποτε ώρα και στιγμή μπορούμε να αναμετρηθούμε με ό</w:t>
      </w:r>
      <w:r>
        <w:rPr>
          <w:rFonts w:eastAsia="Times New Roman" w:cs="Times New Roman"/>
          <w:szCs w:val="24"/>
        </w:rPr>
        <w:t xml:space="preserve">λους εσάς ιδεολογικά και να δούμε ποιος είναι καθαρός και ποιος εξυπηρετεί συμφέροντα. </w:t>
      </w:r>
    </w:p>
    <w:p w14:paraId="6EF9FE4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λοιπόν, σας είπαμε αυτά τα λίγα τώρα. Επαναλαμβάνω ότι πρέπει όποιος έχει την παραμικρή αμφιβολία ότι μπορεί και να μην ισχύουν τα στοιχεία να μπει να διαβάσει τ</w:t>
      </w:r>
      <w:r>
        <w:rPr>
          <w:rFonts w:eastAsia="Times New Roman" w:cs="Times New Roman"/>
          <w:szCs w:val="24"/>
        </w:rPr>
        <w:t xml:space="preserve">α έγγραφα του Σόρος –κανείς δεν έδειξε ιδιαίτερο ενδιαφέρον- τα οποία λένε ότι όλοι είστε συνέταιροι εναντίον της Χρυσής Αυγής. </w:t>
      </w:r>
    </w:p>
    <w:p w14:paraId="6EF9FE4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Εμείς θα συνεχίσουμε, θα είμαστε εδώ. </w:t>
      </w:r>
    </w:p>
    <w:p w14:paraId="6EF9FE4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θέλω να πω και κάτι τελευταίο για δέκα δευτερόλεπτα: Μέχρι πριν από έξι, επτά μήνες μας έδειχναν όλα τα κανάλια σκηνές από Έλληνες αλληλέγγυους, οι οποίοι πήγαιναν να προσφέρουν ένα πιάτο φαγητό στους διάφορους λαθρομετανάστες που έχουν έρθει. Πήγαιναν</w:t>
      </w:r>
      <w:r>
        <w:rPr>
          <w:rFonts w:eastAsia="Times New Roman" w:cs="Times New Roman"/>
          <w:szCs w:val="24"/>
        </w:rPr>
        <w:t xml:space="preserve"> στη Μυτιλήνη, στη Χίο, στα νησιά, στην Ειδομένη. Τους τελευταίους πέντε μήνες εξαφανίστηκαν αυτά τα πλάνα, γιατί –ξέρετε- οι Έλληνες δεν άντεξαν άλλο τους </w:t>
      </w:r>
      <w:r>
        <w:rPr>
          <w:rFonts w:eastAsia="Times New Roman" w:cs="Times New Roman"/>
          <w:szCs w:val="24"/>
        </w:rPr>
        <w:t>«</w:t>
      </w:r>
      <w:r>
        <w:rPr>
          <w:rFonts w:eastAsia="Times New Roman" w:cs="Times New Roman"/>
          <w:szCs w:val="24"/>
        </w:rPr>
        <w:t xml:space="preserve">κατσαπλιάδες» λαθρομετανάστες που ήρθαν, οι οποίοι τους ληστεύουν, μπαίνουν μέσα στις περιουσίες </w:t>
      </w:r>
      <w:r>
        <w:rPr>
          <w:rFonts w:eastAsia="Times New Roman" w:cs="Times New Roman"/>
          <w:szCs w:val="24"/>
        </w:rPr>
        <w:t>το</w:t>
      </w:r>
      <w:r>
        <w:rPr>
          <w:rFonts w:eastAsia="Times New Roman" w:cs="Times New Roman"/>
          <w:szCs w:val="24"/>
        </w:rPr>
        <w:t>υς,</w:t>
      </w:r>
      <w:r>
        <w:rPr>
          <w:rFonts w:eastAsia="Times New Roman" w:cs="Times New Roman"/>
          <w:szCs w:val="24"/>
        </w:rPr>
        <w:t xml:space="preserve"> και αντιδρούν. Την αντίδραση των Ελλήνων δεν θέλετε να τη δείξετε! </w:t>
      </w:r>
    </w:p>
    <w:p w14:paraId="6EF9FE4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Εμείς, όμως, θα είμαστε εδώ πέρα και θα αναδεικνύουμε συνεχώς αυτά τα θέματα. </w:t>
      </w:r>
    </w:p>
    <w:p w14:paraId="6EF9FE46" w14:textId="77777777" w:rsidR="00FB7AA6" w:rsidRDefault="00C770FE">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EF9FE4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παρακα</w:t>
      </w:r>
      <w:r>
        <w:rPr>
          <w:rFonts w:eastAsia="Times New Roman" w:cs="Times New Roman"/>
          <w:szCs w:val="24"/>
        </w:rPr>
        <w:t xml:space="preserve">λώ, θέλω να κάνω μια παρατήρηση και θέλω να τη λάβετε σοβαρά υπ’ όψιν σας και εσείς και οι άλλοι συνάδελφοι. Τις περισσότερες φορές γίνονται παρεκκλίσεις από το υπό συζήτηση θέμα στις ομιλίες. Υπάρχει, όμως, ένα θέμα. Εάν </w:t>
      </w:r>
      <w:r>
        <w:rPr>
          <w:rFonts w:eastAsia="Times New Roman" w:cs="Times New Roman"/>
          <w:szCs w:val="24"/>
        </w:rPr>
        <w:lastRenderedPageBreak/>
        <w:t>ολόκληρη η δεκαπεντάλεπτη ομιλία ε</w:t>
      </w:r>
      <w:r>
        <w:rPr>
          <w:rFonts w:eastAsia="Times New Roman" w:cs="Times New Roman"/>
          <w:szCs w:val="24"/>
        </w:rPr>
        <w:t>νός συναδέλφου δεν αναφέρεται καθόλου στο υπό συζήτηση νομοσχέδιο, υπάρχει ένα ζήτημα. Σας το λέω με όλο τον σεβασμό. Δεν σας διέκοψα. Ο Κανονισμός με το άρθρο 66 μου δίνει τη δυνατότητα να κάνω διακοπή. Δεν την έκανα. Όμως, πρέπει να υπάρχει στοιχειώδης σ</w:t>
      </w:r>
      <w:r>
        <w:rPr>
          <w:rFonts w:eastAsia="Times New Roman" w:cs="Times New Roman"/>
          <w:szCs w:val="24"/>
        </w:rPr>
        <w:t xml:space="preserve">εβασμός απέναντι στο υπό συζήτηση θέμα. Δεν κάνατε την παραμικρή αναφορά! Με συγχωρείτε πάρα πολύ, αλλά το λέω με μια διάθεση κοινοβουλευτικής συνεννόησης. </w:t>
      </w:r>
    </w:p>
    <w:p w14:paraId="6EF9FE4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F9FE4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Θα μου επιτρέψετε μια απάντηση είκοσι δευτερολέπτων, κύριε Πρόεδρε. </w:t>
      </w:r>
    </w:p>
    <w:p w14:paraId="6EF9FE4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γινόταν αυτό που λέτε -και έχετε δίκιο εσείς από την πλευρά σας- εάν μας δινόταν η παραμικρή ευκαιρία και δυνατότητα να εκφράσουμε τις απόψεις μας από τα μέσα μαζικής ενημέρωσης, από τα οποία είμαστε αποκλεισμένοι, από τη δημόσια τηλεόραση και αν…</w:t>
      </w:r>
    </w:p>
    <w:p w14:paraId="6EF9FE4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(Σπυρίδων Λυκούδης): </w:t>
      </w:r>
      <w:r>
        <w:rPr>
          <w:rFonts w:eastAsia="Times New Roman" w:cs="Times New Roman"/>
          <w:szCs w:val="24"/>
        </w:rPr>
        <w:t xml:space="preserve">Εντάξει, κύριε συνάδελφε, τώρα, το υπό συζήτηση θέμα τι φταίει για αυτό; </w:t>
      </w:r>
    </w:p>
    <w:p w14:paraId="6EF9FE4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Δεν έχουμε άλλο Βήμα, κύριε Πρόεδρε και μην ξεχνάτε ότι αυτή τη στιγμή εσείς είστε στη θέση του Προέδρου, έχοντας πάρει –όχι εσείς προσωπικά- τ</w:t>
      </w:r>
      <w:r>
        <w:rPr>
          <w:rFonts w:eastAsia="Times New Roman" w:cs="Times New Roman"/>
          <w:szCs w:val="24"/>
        </w:rPr>
        <w:t xml:space="preserve">η θέση της τρίτης κοινοβουλευτικής δύναμης με τρόπους πραγματικά γκανγκστερικούς –και δεν αναφέρομαι σε εσάς. </w:t>
      </w:r>
    </w:p>
    <w:p w14:paraId="6EF9FE4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η Βουλή ψηφίζει, αποφασίζει, δεν είναι κανάλι. Η Βουλή συζητάει θέματα. Μπορούμε να συζητήσουμε </w:t>
      </w:r>
      <w:r>
        <w:rPr>
          <w:rFonts w:eastAsia="Times New Roman" w:cs="Times New Roman"/>
          <w:szCs w:val="24"/>
        </w:rPr>
        <w:t xml:space="preserve">αυτό που λέτε άλλη ώρα και για άλλους λόγους. Η Βουλή σήμερα συζητάει το νομοσχέδιο για το συγκεκριμένο ζήτημα και έκανα μια παρατήρηση, την οποία ελπίζω να καταλάβατε. </w:t>
      </w:r>
    </w:p>
    <w:p w14:paraId="6EF9FE4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συνάδελφος κ. Δημήτριος Κρεμαστινός έχει τον λόγο για επτά λεπτά. </w:t>
      </w:r>
    </w:p>
    <w:p w14:paraId="6EF9FE4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ΔΗΜΗΤΡΙΟΣ ΚΡΕΜΑΣΤ</w:t>
      </w:r>
      <w:r>
        <w:rPr>
          <w:rFonts w:eastAsia="Times New Roman" w:cs="Times New Roman"/>
          <w:b/>
          <w:szCs w:val="24"/>
        </w:rPr>
        <w:t xml:space="preserve">ΙΝΟΣ (Ε΄ Αντιπρόεδρος της Βουλής): </w:t>
      </w:r>
      <w:r>
        <w:rPr>
          <w:rFonts w:eastAsia="Times New Roman" w:cs="Times New Roman"/>
          <w:szCs w:val="24"/>
        </w:rPr>
        <w:t xml:space="preserve">Κύριε Πρόεδρε, επειδή αναφερθήκατε στις επί του θέματος ομιλίες των Βουλευτών, εγώ θα μιλήσω, φυσικά, επί του θέματος. </w:t>
      </w:r>
    </w:p>
    <w:p w14:paraId="6EF9FE5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πραγματικό παθητικό κάπνισμα έχει, όπως ξέρετε, απαγορευθεί μετά από σειρά τεκμηριωμένων μελετών π</w:t>
      </w:r>
      <w:r>
        <w:rPr>
          <w:rFonts w:eastAsia="Times New Roman" w:cs="Times New Roman"/>
          <w:szCs w:val="24"/>
        </w:rPr>
        <w:t xml:space="preserve">ου απέδειξαν ότι είναι εξίσου επιβλαβές –αν όχι χειρότερο- από το πραγματικό κάπνισμα, το </w:t>
      </w:r>
      <w:r>
        <w:rPr>
          <w:rFonts w:eastAsia="Times New Roman" w:cs="Times New Roman"/>
          <w:szCs w:val="24"/>
        </w:rPr>
        <w:lastRenderedPageBreak/>
        <w:t>μη παθητικό. Για ποιο λόγο; Διότι αυτός που καπνίζει παθητικά είναι ο ίδιος που καπνίζει και ενεργητικά και ο ίδιος εισπνέει και τον καπνό που ο ίδιος καπνίζει. Και ό</w:t>
      </w:r>
      <w:r>
        <w:rPr>
          <w:rFonts w:eastAsia="Times New Roman" w:cs="Times New Roman"/>
          <w:szCs w:val="24"/>
        </w:rPr>
        <w:t xml:space="preserve">χι μόνο αυτό, αλλά, φυσικά, κάνει κακό και στον διπλανό του. Άρα, λοιπόν, είναι πολύ κακό το παθητικό κάπνισμα, όπως, φυσικά και το ενεργητικό. </w:t>
      </w:r>
    </w:p>
    <w:p w14:paraId="6EF9FE5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Τρεις είναι οι τρόποι για να σταματήσει ο καπνιστής: Ο ένας είναι να χρησιμοποιήσει βαρενικλίνη, ο δεύτερος είν</w:t>
      </w:r>
      <w:r>
        <w:rPr>
          <w:rFonts w:eastAsia="Times New Roman" w:cs="Times New Roman"/>
          <w:szCs w:val="24"/>
        </w:rPr>
        <w:t xml:space="preserve">αι να χρησιμοποιήσει τα αυτοκόλλητα της νικοτίνης, να κάνει δηλαδή απογαλάκτιση από τη νικοτίνη και ο τρίτος είναι να χρησιμοποιήσει το ηλεκτρονικό τσιγάρο.  </w:t>
      </w:r>
    </w:p>
    <w:p w14:paraId="6EF9FE5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Άκουσα την αγωνία της κ. Κεραμέως στην ομιλία της, που έλεγε ότι έψαχνε να βρει χώρο στη Βουλή γι</w:t>
      </w:r>
      <w:r>
        <w:rPr>
          <w:rFonts w:eastAsia="Times New Roman" w:cs="Times New Roman"/>
          <w:szCs w:val="24"/>
        </w:rPr>
        <w:t xml:space="preserve">α να δει τι θα κάνει, γιατί ήταν έγκυος και δεν μπορούσε να καπνίζει παθητικά –αυτό που υπάρχει σήμερα στη Βουλή. </w:t>
      </w:r>
    </w:p>
    <w:p w14:paraId="6EF9FE5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Και όταν ο Ανδρέας Ψυχάρης, όταν ήταν Βουλευτής, ζήτησε με επιστολή από τον τότε Πρόεδρο –τότε ήταν Πρόεδρος της Βουλής ο κ. Μεϊμαράκης- να εφαρμοστεί ο νόμος που ψήφισε η Βουλή στην ίδια τη Βουλή, συνυπέγραψα και εγώ ο ίδιος και ογδόντα ένας Βουλευτές. </w:t>
      </w:r>
    </w:p>
    <w:p w14:paraId="6EF9FE5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ξω δεν εφαρμόζεται. Εάν πάτε στο </w:t>
      </w:r>
      <w:r>
        <w:rPr>
          <w:rFonts w:eastAsia="Times New Roman" w:cs="Times New Roman"/>
          <w:szCs w:val="24"/>
        </w:rPr>
        <w:t>«</w:t>
      </w:r>
      <w:r>
        <w:rPr>
          <w:rFonts w:eastAsia="Times New Roman" w:cs="Times New Roman"/>
          <w:szCs w:val="24"/>
        </w:rPr>
        <w:t>Αττικό»</w:t>
      </w:r>
      <w:r>
        <w:rPr>
          <w:rFonts w:eastAsia="Times New Roman" w:cs="Times New Roman"/>
          <w:szCs w:val="24"/>
        </w:rPr>
        <w:t xml:space="preserve">, κύριε Υπουργέ, έχει μια μεγάλη αφίσα που λέει ότι «Η Ελλάδα σταμάτησε το κάπνισμα την 1η Ιουλίου του 2009». Την έκανε τότε ο κ. Αβραμόπουλος. Το μόνο που έγινε, είναι ότι έχει σβήσει η αφίσα από τον ήλιο, αλλά αν </w:t>
      </w:r>
      <w:r>
        <w:rPr>
          <w:rFonts w:eastAsia="Times New Roman" w:cs="Times New Roman"/>
          <w:szCs w:val="24"/>
        </w:rPr>
        <w:t>προχωρήσετε μέχρι να πάτε στη μονάδα εντατικής θα δείτε εκατοντάδες αποτσίγαρα και κανείς δεν ενδιαφέρεται να εφαρμόσει τον νόμο.</w:t>
      </w:r>
    </w:p>
    <w:p w14:paraId="6EF9FE5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Γιατί, θα εφαρμοστεί τώρα;</w:t>
      </w:r>
    </w:p>
    <w:p w14:paraId="6EF9FE5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w:t>
      </w:r>
      <w:r>
        <w:rPr>
          <w:rFonts w:eastAsia="Times New Roman" w:cs="Times New Roman"/>
          <w:b/>
          <w:szCs w:val="24"/>
        </w:rPr>
        <w:t>(Ε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b/>
          <w:szCs w:val="24"/>
        </w:rPr>
        <w:t xml:space="preserve">: </w:t>
      </w:r>
      <w:r>
        <w:rPr>
          <w:rFonts w:eastAsia="Times New Roman" w:cs="Times New Roman"/>
          <w:szCs w:val="24"/>
        </w:rPr>
        <w:t>Το ζητούμενο, λοιπόν, δεν</w:t>
      </w:r>
      <w:r>
        <w:rPr>
          <w:rFonts w:eastAsia="Times New Roman" w:cs="Times New Roman"/>
          <w:szCs w:val="24"/>
        </w:rPr>
        <w:t xml:space="preserve"> είναι –το είπατε και το πρωί στον Υπουργό- ο εφησυχασμός, είναι η κινητοποίηση. Οι εντεταλμένοι, δηλαδή, υπάλληλοι ελεγκτές του Υπουργείου Υγείας πρέπει να βγουν έξω και να κοιτάξουν να κάνουν εφαρμογή του συγκεκριμένου νόμου. Και όχι μόνον να κάνουν την </w:t>
      </w:r>
      <w:r>
        <w:rPr>
          <w:rFonts w:eastAsia="Times New Roman" w:cs="Times New Roman"/>
          <w:szCs w:val="24"/>
        </w:rPr>
        <w:t xml:space="preserve">εφαρμογή, αλλά να αναφέρουν και τα αποτελέσματα. Ένας άλλος συνάδελφος είπε ότι στην Τουρκία ούτε στη θάλασσα δεν πετούν αποτσίγαρα. Εντάξει, η Τουρκία έχει ένα άλλο καθεστώς. Εμείς είμαστε μία δημοκρατική χώρα. Δεν τίθεται θέμα. Όμως, να μην </w:t>
      </w:r>
      <w:r>
        <w:rPr>
          <w:rFonts w:eastAsia="Times New Roman" w:cs="Times New Roman"/>
          <w:szCs w:val="24"/>
        </w:rPr>
        <w:lastRenderedPageBreak/>
        <w:t xml:space="preserve">φτάσουμε στο </w:t>
      </w:r>
      <w:r>
        <w:rPr>
          <w:rFonts w:eastAsia="Times New Roman" w:cs="Times New Roman"/>
          <w:szCs w:val="24"/>
        </w:rPr>
        <w:t>ακριβώς αντίθετο αποτέλεσμα, γιατί εμείς τώρα πάμε στο ακριβώς αντίθετο αποτέλεσμα σε σχέση με αυτά που συζητάμε για τους άλλους. Άρα τα πράγματα είναι πάρα πολύ σοβαρά.</w:t>
      </w:r>
    </w:p>
    <w:p w14:paraId="6EF9FE5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ηλεκτρονικό τσιγάρο, όπως είπα, είναι ένας τρόπος διακοπής του καπνίσματος. Δεν είν</w:t>
      </w:r>
      <w:r>
        <w:rPr>
          <w:rFonts w:eastAsia="Times New Roman" w:cs="Times New Roman"/>
          <w:szCs w:val="24"/>
        </w:rPr>
        <w:t>αι σωστό να συγκρίνεται με το κάπνισμα. Αυτό είναι λάθος. Το να λέμε, δηλαδή, «τι είναι προτιμότερο, να καπνίζεις ηλεκτρονικό ή κανονικό τσιγάρο;». Δεν είναι αυτό το ερώτημα. Το θέμα είναι ότι το ηλεκτρονικό τσιγάρο είναι ένα μέσο για να σταματήσεις το κάπ</w:t>
      </w:r>
      <w:r>
        <w:rPr>
          <w:rFonts w:eastAsia="Times New Roman" w:cs="Times New Roman"/>
          <w:szCs w:val="24"/>
        </w:rPr>
        <w:t>νισμα,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way</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w:t>
      </w:r>
      <w:r>
        <w:rPr>
          <w:rFonts w:eastAsia="Times New Roman" w:cs="Times New Roman"/>
          <w:szCs w:val="24"/>
          <w:lang w:val="en-US"/>
        </w:rPr>
        <w:t>smoking</w:t>
      </w:r>
      <w:r>
        <w:rPr>
          <w:rFonts w:eastAsia="Times New Roman" w:cs="Times New Roman"/>
          <w:szCs w:val="24"/>
        </w:rPr>
        <w:t>» που λένε οι Αγγλοσάξονες. Αυτός είναι ο δρόμος για να σταματήσεις το κάπνισμα και δεν πρέπει να το συγκρίνεις με το κάπνισμα.</w:t>
      </w:r>
    </w:p>
    <w:p w14:paraId="6EF9FE5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Σε ποια συνέδρια έχει ακουστεί αυτό;</w:t>
      </w:r>
    </w:p>
    <w:p w14:paraId="6EF9FE5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(Ε</w:t>
      </w:r>
      <w:r>
        <w:rPr>
          <w:rFonts w:eastAsia="Times New Roman" w:cs="Times New Roman"/>
          <w:b/>
          <w:szCs w:val="24"/>
        </w:rPr>
        <w:t>΄</w:t>
      </w:r>
      <w:r>
        <w:rPr>
          <w:rFonts w:eastAsia="Times New Roman" w:cs="Times New Roman"/>
          <w:b/>
          <w:szCs w:val="24"/>
        </w:rPr>
        <w:t xml:space="preserve"> Αντιπρόεδρ</w:t>
      </w:r>
      <w:r>
        <w:rPr>
          <w:rFonts w:eastAsia="Times New Roman" w:cs="Times New Roman"/>
          <w:b/>
          <w:szCs w:val="24"/>
        </w:rPr>
        <w:t>ος της Βουλής)</w:t>
      </w:r>
      <w:r>
        <w:rPr>
          <w:rFonts w:eastAsia="Times New Roman" w:cs="Times New Roman"/>
          <w:b/>
          <w:szCs w:val="24"/>
        </w:rPr>
        <w:t xml:space="preserve">: </w:t>
      </w:r>
      <w:r>
        <w:rPr>
          <w:rFonts w:eastAsia="Times New Roman" w:cs="Times New Roman"/>
          <w:szCs w:val="24"/>
        </w:rPr>
        <w:t>Μη με διακόπτετε. Ευχαρίστως να κάνουμε τη συζήτηση αυτή όση ώρα θέλετε…</w:t>
      </w:r>
    </w:p>
    <w:p w14:paraId="6EF9FE5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Σε ποια επιστημονικά συνέδρια έχει ακουστεί αυτό;</w:t>
      </w:r>
    </w:p>
    <w:p w14:paraId="6EF9FE5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Ε</w:t>
      </w:r>
      <w:r>
        <w:rPr>
          <w:rFonts w:eastAsia="Times New Roman" w:cs="Times New Roman"/>
          <w:b/>
          <w:szCs w:val="24"/>
        </w:rPr>
        <w:t>΄ Αντιπρόεδρος της Βουλής)</w:t>
      </w:r>
      <w:r>
        <w:rPr>
          <w:rFonts w:eastAsia="Times New Roman" w:cs="Times New Roman"/>
          <w:b/>
          <w:szCs w:val="24"/>
        </w:rPr>
        <w:t xml:space="preserve">: </w:t>
      </w:r>
      <w:r>
        <w:rPr>
          <w:rFonts w:eastAsia="Times New Roman" w:cs="Times New Roman"/>
          <w:szCs w:val="24"/>
        </w:rPr>
        <w:t xml:space="preserve">Όχι επιστημονικά, επιστημονικότατα! </w:t>
      </w:r>
    </w:p>
    <w:p w14:paraId="6EF9FE5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way</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w:t>
      </w:r>
      <w:r>
        <w:rPr>
          <w:rFonts w:eastAsia="Times New Roman" w:cs="Times New Roman"/>
          <w:szCs w:val="24"/>
          <w:lang w:val="en-US"/>
        </w:rPr>
        <w:t>smoking</w:t>
      </w:r>
      <w:r>
        <w:rPr>
          <w:rFonts w:eastAsia="Times New Roman" w:cs="Times New Roman"/>
          <w:szCs w:val="24"/>
        </w:rPr>
        <w:t>», ο δρόμος για να διακόψεις το κάπνισμα είναι συγκεκριμένος. Αν δεν θέλετε αυτόν, θα ακολουθήσετε τους άλλους δύο.</w:t>
      </w:r>
    </w:p>
    <w:p w14:paraId="6EF9FE5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Ποιο είναι όμως το λάθος; Το λάθος είναι να αρχίζει ο νέος, που είναι παρθένος από κάπνισμα, να καπνίζει ηλεκτρονικό </w:t>
      </w:r>
      <w:r>
        <w:rPr>
          <w:rFonts w:eastAsia="Times New Roman" w:cs="Times New Roman"/>
          <w:szCs w:val="24"/>
        </w:rPr>
        <w:t>τσιγάρο. Γιατί είναι λάθος; Γιατί αυτός θα οδηγηθεί σιγά σιγά στο πραγματικό κάπνισμα, γιατί κάνει επαφή με την νικοτίνη.</w:t>
      </w:r>
    </w:p>
    <w:p w14:paraId="6EF9FE5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Ποια είναι η φιλοσοφία του ηλεκτρονικού τσιγάρου; Ελαττώνει τη δόση της νικοτίνης, κάνει δηλαδή ένα είδος </w:t>
      </w:r>
      <w:r>
        <w:rPr>
          <w:rFonts w:eastAsia="Times New Roman" w:cs="Times New Roman"/>
          <w:szCs w:val="24"/>
          <w:lang w:val="en-US"/>
        </w:rPr>
        <w:t>weaning</w:t>
      </w:r>
      <w:r>
        <w:rPr>
          <w:rFonts w:eastAsia="Times New Roman" w:cs="Times New Roman"/>
          <w:szCs w:val="24"/>
        </w:rPr>
        <w:t>, ένα είδος απογαλακτ</w:t>
      </w:r>
      <w:r>
        <w:rPr>
          <w:rFonts w:eastAsia="Times New Roman" w:cs="Times New Roman"/>
          <w:szCs w:val="24"/>
        </w:rPr>
        <w:t>ισμού από τη νικοτίνη. Αυτό κάνει στην ουσία, διότι ελαττώνει τη δόση μέχρι εξαφανίσεως. Η αποτελεσματικότητά του είναι κατά κάποιον τρόπο τεκμηριωμένη.</w:t>
      </w:r>
    </w:p>
    <w:p w14:paraId="6EF9FE5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Εκείνο που δεν είναι τεκμηριωμένο είναι η βλαπτικότητά του. Αυτό δεν είναι τεκμηριωμένο. Όμως, έρχεται </w:t>
      </w:r>
      <w:r>
        <w:rPr>
          <w:rFonts w:eastAsia="Times New Roman" w:cs="Times New Roman"/>
          <w:szCs w:val="24"/>
        </w:rPr>
        <w:t xml:space="preserve">το </w:t>
      </w:r>
      <w:r>
        <w:rPr>
          <w:rFonts w:eastAsia="Times New Roman" w:cs="Times New Roman"/>
          <w:szCs w:val="24"/>
          <w:lang w:val="en-US"/>
        </w:rPr>
        <w:t>FDA</w:t>
      </w:r>
      <w:r>
        <w:rPr>
          <w:rFonts w:eastAsia="Times New Roman" w:cs="Times New Roman"/>
          <w:szCs w:val="24"/>
        </w:rPr>
        <w:t xml:space="preserve"> και λέει ότι στην Αμερική –που είναι αυστηρότατοι οι νόμοι- δεν το απαγορεύει μέχρις </w:t>
      </w:r>
      <w:r>
        <w:rPr>
          <w:rFonts w:eastAsia="Times New Roman" w:cs="Times New Roman"/>
          <w:szCs w:val="24"/>
        </w:rPr>
        <w:lastRenderedPageBreak/>
        <w:t>ότου συγκροτηθούν πολυκεντρικές μελέτες. Η αμερικανική νομοθεσία δεν το απαγορεύει, παρ’ ότι τα συμφέροντα δεν είναι αμερικανικά. Είναι και ευρωπαϊκά.</w:t>
      </w:r>
    </w:p>
    <w:p w14:paraId="6EF9FE6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 Πρέπει δε να</w:t>
      </w:r>
      <w:r>
        <w:rPr>
          <w:rFonts w:eastAsia="Times New Roman" w:cs="Times New Roman"/>
          <w:szCs w:val="24"/>
        </w:rPr>
        <w:t xml:space="preserve"> ξέρετε ότι μεγάλες εταιρείες, των οποίων δεν θέλω τώρα να αναφέρω τις επωνυμίες αυτήν τη στιγμή, επειδή έχει πέσει η κατανάλωση του τσιγάρου, φτιάχνουν όχι το ηλεκτρονικό τσιγάρο, αλλά ένα παρόμοιο που δεν είναι </w:t>
      </w:r>
      <w:r>
        <w:rPr>
          <w:rFonts w:eastAsia="Times New Roman" w:cs="Times New Roman"/>
          <w:szCs w:val="24"/>
          <w:lang w:val="en-US"/>
        </w:rPr>
        <w:t>vaporing</w:t>
      </w:r>
      <w:r>
        <w:rPr>
          <w:rFonts w:eastAsia="Times New Roman" w:cs="Times New Roman"/>
          <w:szCs w:val="24"/>
        </w:rPr>
        <w:t xml:space="preserve"> </w:t>
      </w:r>
      <w:r>
        <w:rPr>
          <w:rFonts w:eastAsia="Times New Roman" w:cs="Times New Roman"/>
          <w:szCs w:val="24"/>
          <w:lang w:val="en-US"/>
        </w:rPr>
        <w:t>action</w:t>
      </w:r>
      <w:r>
        <w:rPr>
          <w:rFonts w:eastAsia="Times New Roman" w:cs="Times New Roman"/>
          <w:szCs w:val="24"/>
        </w:rPr>
        <w:t>, όπως το λένε, δηλαδή δεν ε</w:t>
      </w:r>
      <w:r>
        <w:rPr>
          <w:rFonts w:eastAsia="Times New Roman" w:cs="Times New Roman"/>
          <w:szCs w:val="24"/>
        </w:rPr>
        <w:t>ίναι με ατμό, αλλά είναι ένα τσιγάρο που καίγεται χωρίς να έχει μέσα τις καρκινογόνες ουσίες, όπως η πίσσα κ.λπ.</w:t>
      </w:r>
      <w:r>
        <w:rPr>
          <w:rFonts w:eastAsia="Times New Roman" w:cs="Times New Roman"/>
          <w:szCs w:val="24"/>
        </w:rPr>
        <w:t>.</w:t>
      </w:r>
      <w:r>
        <w:rPr>
          <w:rFonts w:eastAsia="Times New Roman" w:cs="Times New Roman"/>
          <w:szCs w:val="24"/>
        </w:rPr>
        <w:t xml:space="preserve"> Εκεί βρίσκεται το θέμα.</w:t>
      </w:r>
    </w:p>
    <w:p w14:paraId="6EF9FE6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Εγώ προσωπικά δεν έχω κα</w:t>
      </w:r>
      <w:r>
        <w:rPr>
          <w:rFonts w:eastAsia="Times New Roman" w:cs="Times New Roman"/>
          <w:szCs w:val="24"/>
        </w:rPr>
        <w:t>μ</w:t>
      </w:r>
      <w:r>
        <w:rPr>
          <w:rFonts w:eastAsia="Times New Roman" w:cs="Times New Roman"/>
          <w:szCs w:val="24"/>
        </w:rPr>
        <w:t>μία αντίρρηση και να απαγορευτεί και οπουδήποτε να απαγορευτεί. Εκείνο, όμως, που με ενδιαφέρ</w:t>
      </w:r>
      <w:r>
        <w:rPr>
          <w:rFonts w:eastAsia="Times New Roman" w:cs="Times New Roman"/>
          <w:szCs w:val="24"/>
        </w:rPr>
        <w:t xml:space="preserve">ει είναι γιατί να τρέχουμε πρώτοι. Ας περιμένουμε. Και μετά να το απαγορεύσουμε και όχι μόνο το παθητικό αλλά και το ενεργητικό. </w:t>
      </w:r>
    </w:p>
    <w:p w14:paraId="6EF9FE6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το πονηρό είναι το εξής: Αυτός ο οποίος κατά κάποιον τρόπο είναι καπνιστής και ξέρει ότι όταν πάει στο μπαρ </w:t>
      </w:r>
      <w:r>
        <w:rPr>
          <w:rFonts w:eastAsia="Times New Roman" w:cs="Times New Roman"/>
          <w:szCs w:val="24"/>
        </w:rPr>
        <w:t xml:space="preserve">όπου </w:t>
      </w:r>
      <w:r>
        <w:rPr>
          <w:rFonts w:eastAsia="Times New Roman" w:cs="Times New Roman"/>
          <w:szCs w:val="24"/>
        </w:rPr>
        <w:t>απαγορε</w:t>
      </w:r>
      <w:r>
        <w:rPr>
          <w:rFonts w:eastAsia="Times New Roman" w:cs="Times New Roman"/>
          <w:szCs w:val="24"/>
        </w:rPr>
        <w:t xml:space="preserve">ύεται και το ένα κάπνισμα και το άλλο, γιατί να συνεχίσει τη θεραπεία, επαναλαμβάνω, της διακοπής του καπνίσματος; </w:t>
      </w:r>
    </w:p>
    <w:p w14:paraId="6EF9FE6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Θα μου πείτε, να κάνει διακοπή με βαρενικλίνη. Σωστό. Να κάνει διακοπή με απογαλακτισμό της νικοτίνης. Δεν έχουν παρενέργειες και η βαρενικλ</w:t>
      </w:r>
      <w:r>
        <w:rPr>
          <w:rFonts w:eastAsia="Times New Roman" w:cs="Times New Roman"/>
          <w:szCs w:val="24"/>
        </w:rPr>
        <w:t xml:space="preserve">ίνη και η νικοτίνη; Διαβάστε τα προσπέκτους. Έχουν σοβαρότατες παρενέργειες και τα δύο. Όλα έχουν παρενέργειες. </w:t>
      </w:r>
    </w:p>
    <w:p w14:paraId="6EF9FE6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διαφορά ποια είναι; Η διαφορά είναι ότι πρέπει να γίνουν πολυκεντρικές μελέτες και πρέπει να υπάρξουν αποτελέσματα. Μόλις γίνει η πρώτη, η δε</w:t>
      </w:r>
      <w:r>
        <w:rPr>
          <w:rFonts w:eastAsia="Times New Roman" w:cs="Times New Roman"/>
          <w:szCs w:val="24"/>
        </w:rPr>
        <w:t xml:space="preserve">ύτερη -το πολύ- πολυκεντρική μελέτη, που θα λέει οτιδήποτε, θα πρέπει να γίνει σεβαστό από όλους. Αυτή είναι και η προσωπική μου θέση και η θέση, αν θέλετε, πολλών και η θέση του </w:t>
      </w:r>
      <w:r>
        <w:rPr>
          <w:rFonts w:eastAsia="Times New Roman" w:cs="Times New Roman"/>
          <w:szCs w:val="24"/>
          <w:lang w:val="en-US"/>
        </w:rPr>
        <w:t>FDA</w:t>
      </w:r>
      <w:r>
        <w:rPr>
          <w:rFonts w:eastAsia="Times New Roman" w:cs="Times New Roman"/>
          <w:szCs w:val="24"/>
        </w:rPr>
        <w:t>.</w:t>
      </w:r>
    </w:p>
    <w:p w14:paraId="6EF9FE6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Γιατί τα λέω όλα αυτά; Γιατί υπάρχει η υποβόσκουσα αντίληψη ότι όποιος μ</w:t>
      </w:r>
      <w:r>
        <w:rPr>
          <w:rFonts w:eastAsia="Times New Roman" w:cs="Times New Roman"/>
          <w:szCs w:val="24"/>
        </w:rPr>
        <w:t>ιλάει, μιλάει για τα συμφέροντα κάποιου άλλου. Εγώ προσωπικά –το γνωρίζετε- δεν έχω κανένα συμφέρον με κα</w:t>
      </w:r>
      <w:r>
        <w:rPr>
          <w:rFonts w:eastAsia="Times New Roman" w:cs="Times New Roman"/>
          <w:szCs w:val="24"/>
        </w:rPr>
        <w:t>μ</w:t>
      </w:r>
      <w:r>
        <w:rPr>
          <w:rFonts w:eastAsia="Times New Roman" w:cs="Times New Roman"/>
          <w:szCs w:val="24"/>
        </w:rPr>
        <w:t xml:space="preserve">μία εταιρεία. </w:t>
      </w:r>
      <w:r>
        <w:rPr>
          <w:rFonts w:eastAsia="Times New Roman" w:cs="Times New Roman"/>
          <w:szCs w:val="24"/>
        </w:rPr>
        <w:lastRenderedPageBreak/>
        <w:t xml:space="preserve">Ουδέποτε έχει επιχορηγηθεί πρόγραμμά μου επιστημονικό από αυτές τις εταιρείες και κατά συνέπεια είμαι ελεύθερος να μιλώ. Το ξέρουν όλοι </w:t>
      </w:r>
      <w:r>
        <w:rPr>
          <w:rFonts w:eastAsia="Times New Roman" w:cs="Times New Roman"/>
          <w:szCs w:val="24"/>
        </w:rPr>
        <w:t xml:space="preserve">και μιλώ πραγματικά συνειδησιακά. </w:t>
      </w:r>
    </w:p>
    <w:p w14:paraId="6EF9FE66" w14:textId="77777777" w:rsidR="00FB7AA6" w:rsidRDefault="00C770FE">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6EF9FE6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EF9FE6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Τι θα πρότεινα εγώ; Το απλούστατο. Αυτή τη στιγμή όπως υπάρχουν για όλα όσα ανέφερα και για το ηλεκτρονικό </w:t>
      </w:r>
      <w:r>
        <w:rPr>
          <w:rFonts w:eastAsia="Times New Roman" w:cs="Times New Roman"/>
          <w:szCs w:val="24"/>
        </w:rPr>
        <w:t>τσιγάρο παρενέργειες, έτσι υπάρχουν και για τα κινητά τηλέφωνα. Τι λένε όλοι; Περιμένουμε πολυκεντρικές μελέτες για να απαγορεύσουν το κινητό τηλέφωνο. Δεν υπάρχει όμως κα</w:t>
      </w:r>
      <w:r>
        <w:rPr>
          <w:rFonts w:eastAsia="Times New Roman" w:cs="Times New Roman"/>
          <w:szCs w:val="24"/>
        </w:rPr>
        <w:t>μ</w:t>
      </w:r>
      <w:r>
        <w:rPr>
          <w:rFonts w:eastAsia="Times New Roman" w:cs="Times New Roman"/>
          <w:szCs w:val="24"/>
        </w:rPr>
        <w:t xml:space="preserve">μία μεγάλη πολυκεντρική μελέτη για το κινητό, την οποία να διαβάσουν όλοι. Υπάρχουν </w:t>
      </w:r>
      <w:r>
        <w:rPr>
          <w:rFonts w:eastAsia="Times New Roman" w:cs="Times New Roman"/>
          <w:szCs w:val="24"/>
        </w:rPr>
        <w:t>μικρομελέτες. Γιατί άλλη πολιτική στο ένα και άλλη στο άλλο; Μακριά από τις εταιρείες και τις μεν και τις δε, διότι όλοι έχουν συμφέροντα. Άλλωστε, σας είπα ότι οι εταιρείες καπνού –τουλάχιστον οι δύο μεγάλες- ετοιμάζουν το δικό τους τσιγάρο που δεν θα είν</w:t>
      </w:r>
      <w:r>
        <w:rPr>
          <w:rFonts w:eastAsia="Times New Roman" w:cs="Times New Roman"/>
          <w:szCs w:val="24"/>
        </w:rPr>
        <w:t>αι το τσιγάρο που κυκλοφορούν για το κάπνισμα.</w:t>
      </w:r>
    </w:p>
    <w:p w14:paraId="6EF9FE6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Η πρότασή μου, λοιπόν, είναι να απαγορευθεί στους νέους, στους μη καπνιστές. Πηγαίνει ο νέος στο μπαρ και του λένε «απαγορεύονται τα αλκοολούχα, το λέει ο νόμος». Κακώς τους δίνει κα</w:t>
      </w:r>
      <w:r>
        <w:rPr>
          <w:rFonts w:eastAsia="Times New Roman" w:cs="Times New Roman"/>
          <w:szCs w:val="24"/>
        </w:rPr>
        <w:t>μ</w:t>
      </w:r>
      <w:r>
        <w:rPr>
          <w:rFonts w:eastAsia="Times New Roman" w:cs="Times New Roman"/>
          <w:szCs w:val="24"/>
        </w:rPr>
        <w:t>μιά φορά ο μπάρμαν. Έτσι π</w:t>
      </w:r>
      <w:r>
        <w:rPr>
          <w:rFonts w:eastAsia="Times New Roman" w:cs="Times New Roman"/>
          <w:szCs w:val="24"/>
        </w:rPr>
        <w:t xml:space="preserve">ρέπει να λέει στον κάτω των </w:t>
      </w:r>
      <w:r>
        <w:rPr>
          <w:rFonts w:eastAsia="Times New Roman" w:cs="Times New Roman"/>
          <w:szCs w:val="24"/>
        </w:rPr>
        <w:t xml:space="preserve">δεκαοκτώ </w:t>
      </w:r>
      <w:r>
        <w:rPr>
          <w:rFonts w:eastAsia="Times New Roman" w:cs="Times New Roman"/>
          <w:szCs w:val="24"/>
        </w:rPr>
        <w:t xml:space="preserve">ή των </w:t>
      </w:r>
      <w:r>
        <w:rPr>
          <w:rFonts w:eastAsia="Times New Roman" w:cs="Times New Roman"/>
          <w:szCs w:val="24"/>
        </w:rPr>
        <w:t xml:space="preserve">δεκαεπτά </w:t>
      </w:r>
      <w:r>
        <w:rPr>
          <w:rFonts w:eastAsia="Times New Roman" w:cs="Times New Roman"/>
          <w:szCs w:val="24"/>
        </w:rPr>
        <w:t>«εσύ δεν μπορείς να καπνίσεις στο μπαρ». Αυτό ναι, να γίνει, διότι αυτό είναι επικίνδυνο. Αντί να λέμε τον δρόμο για να σταματήσουν το κάπνισμα, στους νέους είναι ο δρόμος για να αρχίσουν το κάπνισμα. Είν</w:t>
      </w:r>
      <w:r>
        <w:rPr>
          <w:rFonts w:eastAsia="Times New Roman" w:cs="Times New Roman"/>
          <w:szCs w:val="24"/>
        </w:rPr>
        <w:t xml:space="preserve">αι ακριβώς το αντίθετο. </w:t>
      </w:r>
    </w:p>
    <w:p w14:paraId="6EF9FE6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Σε αυτό νομίζω ότι πρέπει να επικεντρωθούμε και αυτή πρέπει να είναι, κατά τη γνώμη μου, η τακτική που πρέπει να ακολουθήσει η χώρα. </w:t>
      </w:r>
    </w:p>
    <w:p w14:paraId="6EF9FE6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EF9FE6C" w14:textId="77777777" w:rsidR="00FB7AA6" w:rsidRDefault="00C770FE">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w:t>
      </w:r>
      <w:r>
        <w:rPr>
          <w:rFonts w:eastAsia="Times New Roman"/>
          <w:bCs/>
        </w:rPr>
        <w:t>ΜΑΡ)</w:t>
      </w:r>
    </w:p>
    <w:p w14:paraId="6EF9FE6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EF9FE6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Τον λόγο έχει ο κ. Παπαδόπουλος Αθανάσιος από το ΣΥΡΙΖΑ, για επτά λεπτά.</w:t>
      </w:r>
    </w:p>
    <w:p w14:paraId="6EF9FE6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ΠΑΠΑΔΟΠΟΥΛΟΣ:</w:t>
      </w:r>
      <w:r>
        <w:rPr>
          <w:rFonts w:eastAsia="Times New Roman" w:cs="Times New Roman"/>
          <w:szCs w:val="24"/>
        </w:rPr>
        <w:t xml:space="preserve"> Πολύ χρήσιμη η συζήτηση και στις συνεδριάσεις της Επιτροπής Κοινωνικών Υποθέσεων και στην Ολομέλεια. Νομίζω ότι η προσαρμογή της ελληνικής νομοθεσίας στις οδηγίες του Ευρωπαϊκού Κοινοβουλίου για τα καπνικά προϊόντα είναι ένα αναγκαίο καθήκον. </w:t>
      </w:r>
    </w:p>
    <w:p w14:paraId="6EF9FE7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Όμως, το πι</w:t>
      </w:r>
      <w:r>
        <w:rPr>
          <w:rFonts w:eastAsia="Times New Roman" w:cs="Times New Roman"/>
          <w:szCs w:val="24"/>
        </w:rPr>
        <w:t xml:space="preserve">ο σοβαρό ζήτημα για το </w:t>
      </w:r>
      <w:r>
        <w:rPr>
          <w:rFonts w:eastAsia="Times New Roman" w:cs="Times New Roman"/>
          <w:szCs w:val="24"/>
        </w:rPr>
        <w:t xml:space="preserve">ελληνικό </w:t>
      </w:r>
      <w:r>
        <w:rPr>
          <w:rFonts w:eastAsia="Times New Roman" w:cs="Times New Roman"/>
          <w:szCs w:val="24"/>
        </w:rPr>
        <w:t>Κοινοβούλιο, είναι η εφαρμογή των κανόνων που θεσμοθετούμε, ειδικά όταν έχουν σχέση με το κάπνισμα και το κόστος, κυρίως το κόστος, κύριε Λαμπρούλη, ένα εφιαλτικό κοινωνικό κόστος που έχει και οικονομικές συνέπειες αλλά είνα</w:t>
      </w:r>
      <w:r>
        <w:rPr>
          <w:rFonts w:eastAsia="Times New Roman" w:cs="Times New Roman"/>
          <w:szCs w:val="24"/>
        </w:rPr>
        <w:t xml:space="preserve">ι κυρίως κόστος για τη δημόσια υγεία. </w:t>
      </w:r>
    </w:p>
    <w:p w14:paraId="6EF9FE7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Θα διαφωνήσω με τον συνάδελφο κ. Γιακουμάτο, ο οποίος στη συνεδρίαση της Επιτροπής Κοινωνικών Υποθέσεων είπε ότι το κάπνισμα είναι ασθένεια και πρέπει να αντιμετωπίζουμε τους καπνιστές ως άρρωστους. </w:t>
      </w:r>
    </w:p>
    <w:p w14:paraId="6EF9FE7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κάπνισμα νικοτ</w:t>
      </w:r>
      <w:r>
        <w:rPr>
          <w:rFonts w:eastAsia="Times New Roman" w:cs="Times New Roman"/>
          <w:szCs w:val="24"/>
        </w:rPr>
        <w:t xml:space="preserve">ίνης, σύμφωνα με όλες τις επιστημονικές τεκμηριώσεις, είναι ένας επικίνδυνος εθισμός και για τους καπνιστές αλλά και για τον περίγυρό τους, όπως πολύ σωστά έγιναν επισημάνσεις </w:t>
      </w:r>
      <w:r>
        <w:rPr>
          <w:rFonts w:eastAsia="Times New Roman" w:cs="Times New Roman"/>
          <w:szCs w:val="24"/>
        </w:rPr>
        <w:lastRenderedPageBreak/>
        <w:t>και από την κ. Τζούφη και από άλλους για τις συνέπειες του παθητικού καπνίσματος</w:t>
      </w:r>
      <w:r>
        <w:rPr>
          <w:rFonts w:eastAsia="Times New Roman" w:cs="Times New Roman"/>
          <w:szCs w:val="24"/>
        </w:rPr>
        <w:t xml:space="preserve"> που είναι πολύ θλιβερές.</w:t>
      </w:r>
    </w:p>
    <w:p w14:paraId="6EF9FE7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Τι γίνεται, όμως, με τους εθισμούς, με τους κανόνες και τους νόμους στην Ελλάδα; Είναι γνωστό ότι η αντικαπνιστική εκστρατεία δεν εφαρμόζεται με όλες τις προδιαγραφές της. Η αντικαπνιστική νομοθεσία ελάχιστα τηρείται. Τι κάνουμε, </w:t>
      </w:r>
      <w:r>
        <w:rPr>
          <w:rFonts w:eastAsia="Times New Roman" w:cs="Times New Roman"/>
          <w:szCs w:val="24"/>
        </w:rPr>
        <w:t>λοιπόν; Όλα αυτά τα συζητάμε εδώ. Επεκτείνουμε τις απαγορευτικές διατάξεις και για τα νέα καπνικά προϊόντα.</w:t>
      </w:r>
    </w:p>
    <w:p w14:paraId="6EF9FE7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Άκουσα με προσοχή και τις προηγούμενες αιτιάσεις για το ηλεκτρονικό κάπνισμα. Πραγματικά, πρέπει να γίνει η τεκμηρίωση του διαλόγου σε επιστημονικό </w:t>
      </w:r>
      <w:r>
        <w:rPr>
          <w:rFonts w:eastAsia="Times New Roman" w:cs="Times New Roman"/>
          <w:szCs w:val="24"/>
        </w:rPr>
        <w:t xml:space="preserve">επίπεδο για τις συνέπειες. </w:t>
      </w:r>
    </w:p>
    <w:p w14:paraId="6EF9FE7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Όμως, το ζήτημα το οποίο κυρίως πρέπει να αφορά τη μετά τις σημερινές αποφάσεις συμπεριφορά του Κοινοβουλίου είναι τι κάνουμε με το πρόβλημα της εφαρμογής των μέτρων που παίρνουμε, της νομοθεσίας. </w:t>
      </w:r>
    </w:p>
    <w:p w14:paraId="6EF9FE7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Επαφίεται στον πατριωτισμό των εθισμένων, ακόμη και όταν είναι μαθητές; Τα Υπουργεία Δικαιοσύνης και Προστασίας του Πολίτη τι ακριβώς μέτρα παίρνουν; Οι δήμοι τι ακριβώς μέτρα παίρνουν; Η </w:t>
      </w:r>
      <w:r>
        <w:rPr>
          <w:rFonts w:eastAsia="Times New Roman" w:cs="Times New Roman"/>
          <w:szCs w:val="24"/>
        </w:rPr>
        <w:t>Δημοτική Αστυνομία</w:t>
      </w:r>
      <w:r>
        <w:rPr>
          <w:rFonts w:eastAsia="Times New Roman" w:cs="Times New Roman"/>
          <w:szCs w:val="24"/>
        </w:rPr>
        <w:t xml:space="preserve"> τι ακριβώς κάνει; </w:t>
      </w:r>
    </w:p>
    <w:p w14:paraId="6EF9FE7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Εμείς οι Βουλευτές –και σε αυτ</w:t>
      </w:r>
      <w:r>
        <w:rPr>
          <w:rFonts w:eastAsia="Times New Roman" w:cs="Times New Roman"/>
          <w:szCs w:val="24"/>
        </w:rPr>
        <w:t xml:space="preserve">ό θα ήθελα να σταθώ ιδιαίτερα- τι στάση κρατάμε μέσα στο </w:t>
      </w:r>
      <w:r>
        <w:rPr>
          <w:rFonts w:eastAsia="Times New Roman" w:cs="Times New Roman"/>
          <w:szCs w:val="24"/>
        </w:rPr>
        <w:t xml:space="preserve">ελληνικό </w:t>
      </w:r>
      <w:r>
        <w:rPr>
          <w:rFonts w:eastAsia="Times New Roman" w:cs="Times New Roman"/>
          <w:szCs w:val="24"/>
        </w:rPr>
        <w:t>Κοινοβούλιο; Είναι γνωστό ότι διαπαιδαγωγούμε με τη στάση μας και ότι γινόμαστε ένας κύριος φορέας αγωγής για όλους, ειδικά για τα νέα παιδιά. Και η συμπεριφορά του Κοινοβουλίου είναι πάρα π</w:t>
      </w:r>
      <w:r>
        <w:rPr>
          <w:rFonts w:eastAsia="Times New Roman" w:cs="Times New Roman"/>
          <w:szCs w:val="24"/>
        </w:rPr>
        <w:t xml:space="preserve">ολύ σημαντική με τα μηνύματα που στέλνει. Και η συμπεριφορά ειδικά των γιατρών Βουλευτών και των γιατρών συνολικά, οι οποίοι ξέρουν όλες τις παρενέργειες, είναι μια πολύ σημαντική παράμετρος. </w:t>
      </w:r>
    </w:p>
    <w:p w14:paraId="6EF9FE7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λοιπόν, ότι σύντομα πρέπει να ελέγχουμε τα αποτελέσματα</w:t>
      </w:r>
      <w:r>
        <w:rPr>
          <w:rFonts w:eastAsia="Times New Roman" w:cs="Times New Roman"/>
          <w:szCs w:val="24"/>
        </w:rPr>
        <w:t xml:space="preserve"> της εφαρμογής της νομοθεσίας, της εφαρμογής των κανόνων και να το κάνουμε με κάθε τρόπο. Δεν μπορούμε να δηλώσουμε εμείς ότι είμαστε άρρωστοι, γιατί ο Βουλευτής δεν μπορεί να επικαλείται ότι είναι ασθενής και άρα, υπακούει στην </w:t>
      </w:r>
      <w:r>
        <w:rPr>
          <w:rFonts w:eastAsia="Times New Roman" w:cs="Times New Roman"/>
          <w:szCs w:val="24"/>
        </w:rPr>
        <w:lastRenderedPageBreak/>
        <w:t>ασθένειά του. Θεωρώ, λοιπόν</w:t>
      </w:r>
      <w:r>
        <w:rPr>
          <w:rFonts w:eastAsia="Times New Roman" w:cs="Times New Roman"/>
          <w:szCs w:val="24"/>
        </w:rPr>
        <w:t xml:space="preserve">, ότι σε αυτά τα ζητήματα πρέπει να υπάρχει αυστηρότητα των κανόνων στα νοσοκομεία και τον περίγυρό τους, τη Βουλή και τα Υπουργεία. </w:t>
      </w:r>
    </w:p>
    <w:p w14:paraId="6EF9FE7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Όμως, θέλω να επισημάνω ότι οι υπερβολές, σε κάθε περίπτωση, δεν ωφελούν. Ακούσαμε υπερβολές και στην Επιτροπή Κοινωνικών </w:t>
      </w:r>
      <w:r>
        <w:rPr>
          <w:rFonts w:eastAsia="Times New Roman" w:cs="Times New Roman"/>
          <w:szCs w:val="24"/>
        </w:rPr>
        <w:t xml:space="preserve">Υποθέσεων, σχετικά με απαγορευτικές ρυθμίσεις που πρέπει να γίνουν. </w:t>
      </w:r>
    </w:p>
    <w:p w14:paraId="6EF9FE7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οφείλω να αναγνωρίσω το λάθος που κάναμε όσοι Βουλευτές του ΣΥΡΙΖΑ υπογράψαμε την τροπολογία για την προστασία των ανηλίκων από τον καπνό και τα αλκοολούχα ποτά, η οποία οδηγού</w:t>
      </w:r>
      <w:r>
        <w:rPr>
          <w:rFonts w:eastAsia="Times New Roman" w:cs="Times New Roman"/>
          <w:szCs w:val="24"/>
        </w:rPr>
        <w:t xml:space="preserve">σε στο συμπέρασμα ότι θέλαμε την απαγόρευση πώλησης σιγαρέτων και από τα ψιλικατζίδικα. </w:t>
      </w:r>
    </w:p>
    <w:p w14:paraId="6EF9FE7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αυτό το συμπέρασμα ήταν λανθασμένο και πολύ σωστά η συνειδητοποίηση του ότι δεν αφορούσε την πρόθεσή μας κυρίως να απαγορευθεί στους χώρους διασκέδασης, στα</w:t>
      </w:r>
      <w:r>
        <w:rPr>
          <w:rFonts w:eastAsia="Times New Roman" w:cs="Times New Roman"/>
          <w:szCs w:val="24"/>
        </w:rPr>
        <w:t xml:space="preserve"> μπουζουξίδικα, και τους χώρους ψυχαγωγίας, αλλά επεκτεινόταν και σε άλλα σημεία πώλησης, όπως τα ψιλικατζίδικα, </w:t>
      </w:r>
      <w:r>
        <w:rPr>
          <w:rFonts w:eastAsia="Times New Roman" w:cs="Times New Roman"/>
          <w:szCs w:val="24"/>
        </w:rPr>
        <w:lastRenderedPageBreak/>
        <w:t>επισημάνθηκε έγκαιρα, διορθώθηκε, αποσύρθηκε μετά από συνεννόηση με το Υπουργείο Υγείας και το Υπουργείο Ανάπτυξης.</w:t>
      </w:r>
    </w:p>
    <w:p w14:paraId="6EF9FE7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πως η συνέχιση μιας </w:t>
      </w:r>
      <w:r>
        <w:rPr>
          <w:rFonts w:eastAsia="Times New Roman" w:cs="Times New Roman"/>
          <w:szCs w:val="24"/>
        </w:rPr>
        <w:t>συμπεριφοράς κάποιων Βουλευτών που θέλουν, ενώ επικαλούνται τον αντιλαϊκισμό, να κάνουν μια λαϊκίστικη παρέμβαση σε αυτά τα ζητήματα, είναι εντελώς λαθεμένη. Συνεχίζεται από κάποιους μια δαιμονολογία εναντίον της τροπολογίας η οποία δεν είναι σωστό να γίνε</w:t>
      </w:r>
      <w:r>
        <w:rPr>
          <w:rFonts w:eastAsia="Times New Roman" w:cs="Times New Roman"/>
          <w:szCs w:val="24"/>
        </w:rPr>
        <w:t xml:space="preserve">ται. </w:t>
      </w:r>
    </w:p>
    <w:p w14:paraId="6EF9FE7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Άκουγα εχθές τον κ. Κωνσταντινόπουλο σε ένα τηλεοπτικό μέσο να κάνει μια σκληρή κριτική για υποτιθέμενη συμπεριφορά αυτών των Βουλευτών διαπλοκής με συμφέροντα. Δηλαδή, τι θέλει να μας πει ο ποιητής; Για ποια συμφέροντα μιλάει; Με ποιους διαπλοκή;</w:t>
      </w:r>
    </w:p>
    <w:p w14:paraId="6EF9FE7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rPr>
        <w:t xml:space="preserve">μίζω, λοιπόν, ότι αν αφεθεί αυτή η αβάστακτη ελαφρότητα, θα μπορούσαμε να είμαστε πιο κοντά στα συμπεράσματα που πρέπει να βγουν από την υλοποίηση αυτής της προσαρμογής. </w:t>
      </w:r>
    </w:p>
    <w:p w14:paraId="6EF9FE7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Εμείς να σας πούμε ότι διδασκόμαστε από τα λάθη μας. Θα είμαστε πιο προσεκτικοί ειδικ</w:t>
      </w:r>
      <w:r>
        <w:rPr>
          <w:rFonts w:eastAsia="Times New Roman" w:cs="Times New Roman"/>
          <w:szCs w:val="24"/>
        </w:rPr>
        <w:t xml:space="preserve">ά σε αυτή την περίοδο, κατά την οποία τολμάμε να κάνουμε σημαντικές αλλαγές, ειδικά στα ζητήματα της υγείας. </w:t>
      </w:r>
      <w:r>
        <w:rPr>
          <w:rFonts w:eastAsia="Times New Roman" w:cs="Times New Roman"/>
          <w:szCs w:val="24"/>
        </w:rPr>
        <w:lastRenderedPageBreak/>
        <w:t>Έγιναν ορισμένες επισημάνσεις για το τι κάνουμε ώστε με κάθε τρόπο να καλυφθούν τα κενά που υπάρχουν στη στελέχωση των νοσοκομείων, των κέντρων υγε</w:t>
      </w:r>
      <w:r>
        <w:rPr>
          <w:rFonts w:eastAsia="Times New Roman" w:cs="Times New Roman"/>
          <w:szCs w:val="24"/>
        </w:rPr>
        <w:t>ίας και των μονάδων ΠΕΔΥ.</w:t>
      </w:r>
    </w:p>
    <w:p w14:paraId="6EF9FE80" w14:textId="77777777" w:rsidR="00FB7AA6" w:rsidRDefault="00C770FE">
      <w:pPr>
        <w:spacing w:after="0" w:line="600" w:lineRule="auto"/>
        <w:contextualSpacing/>
        <w:jc w:val="both"/>
        <w:rPr>
          <w:rFonts w:eastAsia="Times New Roman" w:cs="Times New Roman"/>
          <w:szCs w:val="24"/>
        </w:rPr>
      </w:pPr>
      <w:r>
        <w:rPr>
          <w:rFonts w:eastAsia="Times New Roman" w:cs="Times New Roman"/>
          <w:szCs w:val="24"/>
        </w:rPr>
        <w:t>Έχουμε έξι χρόνια μνημονιακών απαγορεύσεων που δεν επέτρεψαν ακόμη και να αναπληρώνουμε τους συνταξιούχους που έφευγαν.</w:t>
      </w:r>
    </w:p>
    <w:p w14:paraId="6EF9FE81"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Πώς να πούμε, λοιπόν, κύριε Μπαργιώτα, ότι το να κρατάμε τους επικουρικούς γιατρούς αποτελεί μια υπερβολή, ότα</w:t>
      </w:r>
      <w:r>
        <w:rPr>
          <w:rFonts w:eastAsia="Times New Roman" w:cs="Times New Roman"/>
          <w:szCs w:val="24"/>
        </w:rPr>
        <w:t xml:space="preserve">ν είναι γνωστό ότι τα κενά ειδικά στα νομαρχιακά νοσοκομεία, στα περιφερειακά νοσοκομεία, στα νησιά, στις δυσπρόσιτες περιοχές είναι εκρηκτικά; Παρά τις προσπάθειες που </w:t>
      </w:r>
      <w:r>
        <w:rPr>
          <w:rFonts w:eastAsia="Times New Roman" w:cs="Times New Roman"/>
          <w:szCs w:val="24"/>
        </w:rPr>
        <w:t xml:space="preserve">γίνονται </w:t>
      </w:r>
      <w:r>
        <w:rPr>
          <w:rFonts w:eastAsia="Times New Roman" w:cs="Times New Roman"/>
          <w:szCs w:val="24"/>
        </w:rPr>
        <w:t>να κάνουμε μόνιμες προσλήψεις -και γίνεται μεγάλη προσπάθεια μόνιμων προσλήψεω</w:t>
      </w:r>
      <w:r>
        <w:rPr>
          <w:rFonts w:eastAsia="Times New Roman" w:cs="Times New Roman"/>
          <w:szCs w:val="24"/>
        </w:rPr>
        <w:t>ν- χρειαζόμαστε ακόμη την προσφορά των επικουρικών γιατρών. Είναι πολύ λανθασμένο να κρατούμε μια τέτοια συμπεριφορά απέναντι σε μια παρέμβαση η οποία είναι εντελώς αναγκαία. Γι’ αυτόν τον λόγο έγινε και κάποια ρύθμιση με τροπολογία, η οποία είναι αναγκαίο</w:t>
      </w:r>
      <w:r>
        <w:rPr>
          <w:rFonts w:eastAsia="Times New Roman" w:cs="Times New Roman"/>
          <w:szCs w:val="24"/>
        </w:rPr>
        <w:t xml:space="preserve"> να εφαρμοστεί από την απόφαση της Βουλής.</w:t>
      </w:r>
    </w:p>
    <w:p w14:paraId="6EF9FE82"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Θέλω να κλείσω με το γεγονός ότι αυτή την περίοδο στη χώρα μας συντελούνται πάρα πολύ σημαντικά ζητήματα. Θεωρώ ότι η προσφορά όλων μας στις μεγάλες μεταρρυθμίσεις που πρέπει να κάνουμε θα είναι πάρα πολύ χρήσιμη.</w:t>
      </w:r>
      <w:r>
        <w:rPr>
          <w:rFonts w:eastAsia="Times New Roman" w:cs="Times New Roman"/>
          <w:szCs w:val="24"/>
        </w:rPr>
        <w:t xml:space="preserve"> Θα είναι πάρα πολύ σωστό και σοβαρό στη συνταγματική </w:t>
      </w:r>
      <w:r>
        <w:rPr>
          <w:rFonts w:eastAsia="Times New Roman" w:cs="Times New Roman"/>
          <w:szCs w:val="24"/>
        </w:rPr>
        <w:t xml:space="preserve">Αναθεώρηση </w:t>
      </w:r>
      <w:r>
        <w:rPr>
          <w:rFonts w:eastAsia="Times New Roman" w:cs="Times New Roman"/>
          <w:szCs w:val="24"/>
        </w:rPr>
        <w:t>να συμφωνήσουμε, αν είναι δυνατόν, όλοι ότι το δικαίωμα στην ελεύθερη, ισότιμη, δωρεάν πρόσβαση στο Εθνικό Σύστημα Υγείας πρέπει να καθιερωθεί και με αυτό το ζήτημα θέλω να κλείσω.</w:t>
      </w:r>
    </w:p>
    <w:p w14:paraId="6EF9FE83"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6EF9FE84" w14:textId="77777777" w:rsidR="00FB7AA6" w:rsidRDefault="00C770FE">
      <w:pPr>
        <w:spacing w:after="0" w:line="600" w:lineRule="auto"/>
        <w:ind w:firstLine="709"/>
        <w:jc w:val="center"/>
        <w:rPr>
          <w:rFonts w:eastAsia="Times New Roman"/>
          <w:bCs/>
        </w:rPr>
      </w:pPr>
      <w:r>
        <w:rPr>
          <w:rFonts w:eastAsia="Times New Roman"/>
          <w:bCs/>
        </w:rPr>
        <w:t>(Χειροκροτήματα από την πτέρυγα του ΣΥΡΙΖΑ)</w:t>
      </w:r>
    </w:p>
    <w:p w14:paraId="6EF9FE85"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EF9FE86"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της Ένωσης Κεντρώων, ο συνάδελφος κ. Αριστείδης Φωκάς, έχει τον λόγο για δώδεκα λεπτά.</w:t>
      </w:r>
    </w:p>
    <w:p w14:paraId="6EF9FE87"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Κύριε Πρόεδρε, κυρίες και κύριοι συνάδελφοι, είναι σαφές και από τις τοποθετήσεις που προηγήθηκαν πως στην Ελλάδα δεν υστερούμε τόσο στην παραγωγή νόμων όσο στην </w:t>
      </w:r>
      <w:r>
        <w:rPr>
          <w:rFonts w:eastAsia="Times New Roman" w:cs="Times New Roman"/>
          <w:szCs w:val="24"/>
        </w:rPr>
        <w:lastRenderedPageBreak/>
        <w:t xml:space="preserve">εφαρμογή τους. Άρα, να καταστεί νόμος του κράτους η ευρωπαϊκή </w:t>
      </w:r>
      <w:r>
        <w:rPr>
          <w:rFonts w:eastAsia="Times New Roman" w:cs="Times New Roman"/>
          <w:szCs w:val="24"/>
        </w:rPr>
        <w:t xml:space="preserve">οδηγία </w:t>
      </w:r>
      <w:r>
        <w:rPr>
          <w:rFonts w:eastAsia="Times New Roman" w:cs="Times New Roman"/>
          <w:szCs w:val="24"/>
        </w:rPr>
        <w:t xml:space="preserve">40/2014 είναι υποχρέωσή </w:t>
      </w:r>
      <w:r>
        <w:rPr>
          <w:rFonts w:eastAsia="Times New Roman" w:cs="Times New Roman"/>
          <w:szCs w:val="24"/>
        </w:rPr>
        <w:t>μας, πλην όμως θα αποκτήσει πραγματικό νόημα μόνο αν εφαρμοστεί και στην πράξη.</w:t>
      </w:r>
    </w:p>
    <w:p w14:paraId="6EF9FE88"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Προφανώς, ισχύει ακόμα η απαγόρευση του καπνίσματος σε δημόσιους χώρους, νόμος ο οποίος υπάρχει εδώ και πολλά χρόνια, πλην όμως δεν εφαρμόζεται παρά σε ελάχιστες περιπτώσεις κα</w:t>
      </w:r>
      <w:r>
        <w:rPr>
          <w:rFonts w:eastAsia="Times New Roman" w:cs="Times New Roman"/>
          <w:szCs w:val="24"/>
        </w:rPr>
        <w:t>ι η όποια εφαρμογή δεν αφορά στην πράξη την προστασία της υγείας των καπνιστών ή των μη καπνιστών, αλλά γίνεται για λόγους καθαρά εισπρακτικούς.</w:t>
      </w:r>
    </w:p>
    <w:p w14:paraId="6EF9FE89"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Ασφαλώς, η αδυναμία και η απροθυμία εφαρμογής του νόμου στην Ελλάδα δεν είναι σημερινό φαινόμενο. Από το 2008, </w:t>
      </w:r>
      <w:r>
        <w:rPr>
          <w:rFonts w:eastAsia="Times New Roman" w:cs="Times New Roman"/>
          <w:szCs w:val="24"/>
        </w:rPr>
        <w:t>με την ψήφιση του αντικαπνιστικού νόμου, υπήρξαν εξαγγελίες από τον τότε Υπουργό Υγείας για τον σχεδιασμό και την υλοποίηση ενός ολοκληρωμένου σχεδίου δράσης για την πρόληψη και την καταπολέμηση του καπνίσματος. Τα αποτελέσματα, προφανώς, πενιχρά.</w:t>
      </w:r>
    </w:p>
    <w:p w14:paraId="6EF9FE8A"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Τον Οκτώ</w:t>
      </w:r>
      <w:r>
        <w:rPr>
          <w:rFonts w:eastAsia="Times New Roman" w:cs="Times New Roman"/>
          <w:szCs w:val="24"/>
        </w:rPr>
        <w:t xml:space="preserve">βριο του 2013, κατά τη διάρκεια παρουσίασης έρευνας για το κάπνισμα στην Ελλάδα, ο τότε Υπουργός Υγείας ο κ. Άδωνις Γεωργιάδης, άφηνε ανοιχτό το ενδεχόμενο οι έλεγχοι για την τήρηση </w:t>
      </w:r>
      <w:r>
        <w:rPr>
          <w:rFonts w:eastAsia="Times New Roman" w:cs="Times New Roman"/>
          <w:szCs w:val="24"/>
        </w:rPr>
        <w:lastRenderedPageBreak/>
        <w:t>του αντικαπνιστικού νόμου να γίνονται ακόμη και από αστυνομικούς και όχι α</w:t>
      </w:r>
      <w:r>
        <w:rPr>
          <w:rFonts w:eastAsia="Times New Roman" w:cs="Times New Roman"/>
          <w:szCs w:val="24"/>
        </w:rPr>
        <w:t>πό τους δημοτικούς αστυνομικούς.</w:t>
      </w:r>
    </w:p>
    <w:p w14:paraId="6EF9FE8B"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Τον Μάρτιο του 2014, η ίδια η Εισαγγελέας του Αρείου Πάγου η κ. Ευτέρπη Κουτζαμάνη, παρενέβη και είχε ζητήσει την εφαρμογή της νομοθεσίας περί απαγόρευσης του καπνίσματος σε δημόσιους χώρους. Με έγγραφο που είχε στείλει τότ</w:t>
      </w:r>
      <w:r>
        <w:rPr>
          <w:rFonts w:eastAsia="Times New Roman" w:cs="Times New Roman"/>
          <w:szCs w:val="24"/>
        </w:rPr>
        <w:t>ε στους εισαγγελείς εφετών όλης της χώρας υπογράμμιζε πως το κάπνισμα απαγορεύεται πλήρως σε όλους τους δημόσιους και ιδιωτικούς χώρους που χρησιμοποιούνται για την παροχή εργασίας και σε όλα τα καταστήματα υγειονομικού ενδιαφέροντος.</w:t>
      </w:r>
    </w:p>
    <w:p w14:paraId="6EF9FE8C"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παρέμβαση της </w:t>
      </w:r>
      <w:r>
        <w:rPr>
          <w:rFonts w:eastAsia="Times New Roman" w:cs="Times New Roman"/>
          <w:szCs w:val="24"/>
        </w:rPr>
        <w:t xml:space="preserve">δικαιοσύνης </w:t>
      </w:r>
      <w:r>
        <w:rPr>
          <w:rFonts w:eastAsia="Times New Roman" w:cs="Times New Roman"/>
          <w:szCs w:val="24"/>
        </w:rPr>
        <w:t>είχε ζητήσει και η τότε Υφυπουργός Ζέττα Μακρή, η οποία μάλιστα δήλωνε αποφασισμένη για την εφαρμογή του νόμου που απαγορεύει το κάπνισμα.</w:t>
      </w:r>
    </w:p>
    <w:p w14:paraId="6EF9FE8D" w14:textId="77777777" w:rsidR="00FB7AA6" w:rsidRDefault="00C770FE">
      <w:pPr>
        <w:spacing w:after="0" w:line="600" w:lineRule="auto"/>
        <w:ind w:firstLine="720"/>
        <w:contextualSpacing/>
        <w:jc w:val="both"/>
        <w:rPr>
          <w:rFonts w:eastAsia="Times New Roman" w:cs="Times New Roman"/>
          <w:szCs w:val="24"/>
        </w:rPr>
      </w:pPr>
      <w:r>
        <w:rPr>
          <w:rFonts w:eastAsia="Times New Roman" w:cs="Times New Roman"/>
          <w:szCs w:val="24"/>
        </w:rPr>
        <w:t>Ας σταματήσουμε, λοιπόν, να κρυβόμαστε πίσω από το δάχτυλό μας.</w:t>
      </w:r>
    </w:p>
    <w:p w14:paraId="6EF9FE8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Αποδεικνύεται στην πράξη πως με τιμωρητικ</w:t>
      </w:r>
      <w:r>
        <w:rPr>
          <w:rFonts w:eastAsia="Times New Roman" w:cs="Times New Roman"/>
          <w:szCs w:val="24"/>
        </w:rPr>
        <w:t xml:space="preserve">ές διατάξεις δεν καταπολεμάται η κακή νοοτροπία πολλών συμπατριωτών μας, ενώ και από την πλευρά τους πολλοί καταστηματάρχες –και δεν μπορώ να τους </w:t>
      </w:r>
      <w:r>
        <w:rPr>
          <w:rFonts w:eastAsia="Times New Roman" w:cs="Times New Roman"/>
          <w:szCs w:val="24"/>
        </w:rPr>
        <w:lastRenderedPageBreak/>
        <w:t>κατηγορήσω γι’ αυτό- σε εποχές βαθιάς ύφεσης γνωρίζουν πως η εφαρμογή του νόμου θα σημάνει περαιτέρω συρρίκνω</w:t>
      </w:r>
      <w:r>
        <w:rPr>
          <w:rFonts w:eastAsia="Times New Roman" w:cs="Times New Roman"/>
          <w:szCs w:val="24"/>
        </w:rPr>
        <w:t>ση της πελατείας τους, γιατί εύκολα τα λέμε εδώ στη Βουλή, αλλά ελάτε να πάμε μαζί σε ένα καφενείο που πληρώνει 24% ΦΠΑ και όλα τα χαράτσια</w:t>
      </w:r>
      <w:r>
        <w:rPr>
          <w:rFonts w:eastAsia="Times New Roman" w:cs="Times New Roman"/>
          <w:szCs w:val="24"/>
        </w:rPr>
        <w:t xml:space="preserve"> </w:t>
      </w:r>
      <w:r>
        <w:rPr>
          <w:rFonts w:eastAsia="Times New Roman" w:cs="Times New Roman"/>
          <w:szCs w:val="24"/>
        </w:rPr>
        <w:t>που έχετε επινοήσει και να ζητήσουμε από τον ίδιο τον ιδιοκτήτη να βγάλει από το μαγαζί τον πελάτη που έχει αυτήν τη</w:t>
      </w:r>
      <w:r>
        <w:rPr>
          <w:rFonts w:eastAsia="Times New Roman" w:cs="Times New Roman"/>
          <w:szCs w:val="24"/>
        </w:rPr>
        <w:t>ν κακή συνήθεια. Φαντάζομαι ότι αντιλαμβάνεστε την απάντηση που θα πάρουμε. Βλέπω να γεμίζουν τα καφέ της χώρας με την αφίσα του κυρίου Υπουργού, του κ. Πολάκη, να καπνίζει μέσα στο Υπουργείο!</w:t>
      </w:r>
    </w:p>
    <w:p w14:paraId="6EF9FE8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Ας μη γελιόμαστε, δεν αλλάζουν από τη μία μέρα στην άλλη οι κακ</w:t>
      </w:r>
      <w:r>
        <w:rPr>
          <w:rFonts w:eastAsia="Times New Roman" w:cs="Times New Roman"/>
          <w:szCs w:val="24"/>
        </w:rPr>
        <w:t xml:space="preserve">ές συνήθειες και νοοτροπίες που έχουμε εδώ και χρόνια. Σε κάθε περίπτωση, η όποια περαιτέρω αυστηροποίηση του κανονιστικού πλαισίου δεν σημαίνει πρακτικά τίποτα, αν δεν συντονιστούν όλες οι αρμόδιες </w:t>
      </w:r>
      <w:r>
        <w:rPr>
          <w:rFonts w:eastAsia="Times New Roman" w:cs="Times New Roman"/>
          <w:szCs w:val="24"/>
        </w:rPr>
        <w:t xml:space="preserve">υπηρεσίες </w:t>
      </w:r>
      <w:r>
        <w:rPr>
          <w:rFonts w:eastAsia="Times New Roman" w:cs="Times New Roman"/>
          <w:szCs w:val="24"/>
        </w:rPr>
        <w:t>στην κατεύθυνση της εφαρμογής του. Ας έχουμε τη</w:t>
      </w:r>
      <w:r>
        <w:rPr>
          <w:rFonts w:eastAsia="Times New Roman" w:cs="Times New Roman"/>
          <w:szCs w:val="24"/>
        </w:rPr>
        <w:t xml:space="preserve">ν πολιτική γενναιότητα τουλάχιστον να παραδεχθούμε πως νομοθετούμε σήμερα, για να είμαστε τυπικά εντάξει απέναντι στην Ευρωπαϊκή Ένωση και γιατί οφείλουμε να ενσωματώσουμε την κοινοτική </w:t>
      </w:r>
      <w:r>
        <w:rPr>
          <w:rFonts w:eastAsia="Times New Roman" w:cs="Times New Roman"/>
          <w:szCs w:val="24"/>
        </w:rPr>
        <w:t>οδηγία</w:t>
      </w:r>
      <w:r>
        <w:rPr>
          <w:rFonts w:eastAsia="Times New Roman" w:cs="Times New Roman"/>
          <w:szCs w:val="24"/>
        </w:rPr>
        <w:t>.</w:t>
      </w:r>
    </w:p>
    <w:p w14:paraId="6EF9FE9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το νομοσχέδιο, σαφώς πρέπει να μπει μία τάξη </w:t>
      </w:r>
      <w:r>
        <w:rPr>
          <w:rFonts w:eastAsia="Times New Roman" w:cs="Times New Roman"/>
          <w:szCs w:val="24"/>
        </w:rPr>
        <w:t>στη διαφήμιση και στην προώθηση και πώληση όλων των προϊόντων καπνού που μπαίνουν στην ελληνική αγορά. Είμαστε υποχρεωμένοι να πάρουμε όλα εκείνα τα μέτρα που θα συμβάλουν στη θωράκιση της δημόσιας υγείας και να δημιουργήσουμε ένα ισχυρό πλέγμα προστασίας,</w:t>
      </w:r>
      <w:r>
        <w:rPr>
          <w:rFonts w:eastAsia="Times New Roman" w:cs="Times New Roman"/>
          <w:szCs w:val="24"/>
        </w:rPr>
        <w:t xml:space="preserve"> ιδιαίτερα για τους παθητικούς καπνιστές. Πρέπει να λάβουμε σοβαρά υπ’ όψιν αυτό που ακούστηκε στην Επιτροπή Κοινωνικών Υποθέσεων κατά την ακρόαση των φορέων, πως το παθητικό κάπνισμα συνιστά δυνητικά παραβίαση των ανθρωπίνων δικαιωμάτων. Η χώρα μας, άλλωσ</w:t>
      </w:r>
      <w:r>
        <w:rPr>
          <w:rFonts w:eastAsia="Times New Roman" w:cs="Times New Roman"/>
          <w:szCs w:val="24"/>
        </w:rPr>
        <w:t xml:space="preserve">τε, από το 2013 είναι πρωτοπόρα σ’ αυτόν τον τομέα με την εισήγηση που κατετέθη για την αναγνώριση της προστασίας από το παθητικό κάπνισμα ως ανθρώπινο δικαίωμα σε όλη την Ευρώπη. </w:t>
      </w:r>
    </w:p>
    <w:p w14:paraId="6EF9FE9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Θα συμφωνήσουμε, λοιπόν, απόλυτα με την αιτιολογική έκθεση, όσον αφορά στο </w:t>
      </w:r>
      <w:r>
        <w:rPr>
          <w:rFonts w:eastAsia="Times New Roman" w:cs="Times New Roman"/>
          <w:szCs w:val="24"/>
        </w:rPr>
        <w:t>παθητικό κάπνισμα, με τη θέση που διατυπώνεται πως κα</w:t>
      </w:r>
      <w:r>
        <w:rPr>
          <w:rFonts w:eastAsia="Times New Roman" w:cs="Times New Roman"/>
          <w:szCs w:val="24"/>
        </w:rPr>
        <w:t>μ</w:t>
      </w:r>
      <w:r>
        <w:rPr>
          <w:rFonts w:eastAsia="Times New Roman" w:cs="Times New Roman"/>
          <w:szCs w:val="24"/>
        </w:rPr>
        <w:t xml:space="preserve">μία ουσία δεν είναι αθώα. </w:t>
      </w:r>
    </w:p>
    <w:p w14:paraId="6EF9FE9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Συμφωνούμε ασφαλώς και με τα άρθρα 3, 4, 5, 6 και 7 και θεωρούμε δεδομένη τη θέσπιση συγκεκριμένου κανονιστικού πλαισίου που πρέπει να υπάρχει για την πλήρη ενημέρωση του καπν</w:t>
      </w:r>
      <w:r>
        <w:rPr>
          <w:rFonts w:eastAsia="Times New Roman" w:cs="Times New Roman"/>
          <w:szCs w:val="24"/>
        </w:rPr>
        <w:t xml:space="preserve">ιστή για τα συστατικά όλων των προϊόντων καπνού, τη διαρκή αξιολόγηση και εθιστικότητα αυτών των προϊόντων, αλλά και τη δημιουργία ενός αποτελεσματικού πλέγματος προστασίας των πολιτών –και κυρίως των νέων παιδιών- από παραπλανητικές πλέον διαφημίσεις που </w:t>
      </w:r>
      <w:r>
        <w:rPr>
          <w:rFonts w:eastAsia="Times New Roman" w:cs="Times New Roman"/>
          <w:szCs w:val="24"/>
        </w:rPr>
        <w:t xml:space="preserve">δημιουργούν την εντύπωση πως το κάπνισμα δεν βλάπτει την υγεία. </w:t>
      </w:r>
    </w:p>
    <w:p w14:paraId="6EF9FE9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Όσον αφορά τα άρθρα 8 και 14, είναι σημαντικό να επεκταθεί η σήμανση προειδοποιήσεων για την υγεία σε όλες τις συσκευασίες των προϊόντων καπνού. Εύχομαι και ελπίζω οι εικόνες να αποτρέψουν ιδ</w:t>
      </w:r>
      <w:r>
        <w:rPr>
          <w:rFonts w:eastAsia="Times New Roman" w:cs="Times New Roman"/>
          <w:szCs w:val="24"/>
        </w:rPr>
        <w:t xml:space="preserve">ιαίτερα τα νέα παιδιά από την εξάρτηση του καπνίσματος. </w:t>
      </w:r>
    </w:p>
    <w:p w14:paraId="6EF9FE9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Συμφωνούμε και με τα άρθρα 15 και 16 για τις διασυνοριακές πωλήσεις καπνού, καθώς πρέπει να κλείσει και η κερκόπορτα του διαδικτύου. </w:t>
      </w:r>
    </w:p>
    <w:p w14:paraId="6EF9FE9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Καταθέτω τον προβληματισμό μου για τις διατάξεις του άρθρου 17 κα</w:t>
      </w:r>
      <w:r>
        <w:rPr>
          <w:rFonts w:eastAsia="Times New Roman" w:cs="Times New Roman"/>
          <w:szCs w:val="24"/>
        </w:rPr>
        <w:t xml:space="preserve">ι ειδικότερα για τις ασφαλιστικές δικλίδες που τίθενται για την άδεια κυκλοφορίας των λεγόμενων «νέων προϊόντων καπνού», αυτών που για τη χρήση τους δεν απαιτείται καύση. </w:t>
      </w:r>
    </w:p>
    <w:p w14:paraId="6EF9FE9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Ο νόμος ενσωματώνει και το άρθρο 19 της κοινοτικής </w:t>
      </w:r>
      <w:r>
        <w:rPr>
          <w:rFonts w:eastAsia="Times New Roman" w:cs="Times New Roman"/>
          <w:szCs w:val="24"/>
        </w:rPr>
        <w:t xml:space="preserve">οδηγίας </w:t>
      </w:r>
      <w:r>
        <w:rPr>
          <w:rFonts w:eastAsia="Times New Roman" w:cs="Times New Roman"/>
          <w:szCs w:val="24"/>
        </w:rPr>
        <w:t>που κα</w:t>
      </w:r>
      <w:r>
        <w:rPr>
          <w:rFonts w:eastAsia="Times New Roman" w:cs="Times New Roman"/>
          <w:szCs w:val="24"/>
        </w:rPr>
        <w:t>μ</w:t>
      </w:r>
      <w:r>
        <w:rPr>
          <w:rFonts w:eastAsia="Times New Roman" w:cs="Times New Roman"/>
          <w:szCs w:val="24"/>
        </w:rPr>
        <w:t>μία άλλη χώρα στην</w:t>
      </w:r>
      <w:r>
        <w:rPr>
          <w:rFonts w:eastAsia="Times New Roman" w:cs="Times New Roman"/>
          <w:szCs w:val="24"/>
        </w:rPr>
        <w:t xml:space="preserve"> Ευρωπαϊκή Ένωση δεν έχει μέχρι σήμερα υιοθετήσει, προβαίνοντας σε αυστηρότερη εφαρμογή των ήδη πολύ αυστηρών διατάξεων που προβλέπονται για την αδειοδότηση της κυκλοφορίας των νέων προϊόντων καπνού. </w:t>
      </w:r>
    </w:p>
    <w:p w14:paraId="6EF9FE97"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Και αυτό, γιατί πέρα από τη διαδικασία της κοινοποίησης</w:t>
      </w:r>
      <w:r>
        <w:rPr>
          <w:rFonts w:eastAsia="Times New Roman" w:cs="Times New Roman"/>
          <w:szCs w:val="24"/>
        </w:rPr>
        <w:t xml:space="preserve"> που προβλέπεται και επιτρέπει στις Αρχές να ελέγχουν την ασφάλεια και την ποιότητα των προϊόντων έξι μήνες πριν την κυκλοφορία τους, το άρθρο 17 απαιτεί πρόσθετα και αδειοδότηση από ειδική επιτροπή, αλλά και υπουργική απόφαση, πριν μπουν στην αγορά. </w:t>
      </w:r>
    </w:p>
    <w:p w14:paraId="6EF9FE9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Προφ</w:t>
      </w:r>
      <w:r>
        <w:rPr>
          <w:rFonts w:eastAsia="Times New Roman" w:cs="Times New Roman"/>
          <w:szCs w:val="24"/>
        </w:rPr>
        <w:t>ανέστατα, είναι σχήμα οξύμωρο να απαιτείται από τις καπνοβιομηχανίες αυτή η δαιδαλώδης διαδικασία και η πατροπαράδοτη ελληνική γραφειοκρατία για την αδειοδότηση των συγκεκριμένων προϊόντων, την ώρα μάλιστα που τα παραδοσιακά τσιγάρα θα κυκλοφορούν χωρίς να</w:t>
      </w:r>
      <w:r>
        <w:rPr>
          <w:rFonts w:eastAsia="Times New Roman" w:cs="Times New Roman"/>
          <w:szCs w:val="24"/>
        </w:rPr>
        <w:t xml:space="preserve"> ακολουθούν αυτή τη διαδικασία. Επαναλαμβάνω, δεν είμαι κατά των ελέγχων. Το αντίθετο μάλιστα!</w:t>
      </w:r>
    </w:p>
    <w:p w14:paraId="6EF9FE9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Για το ηλεκτρονικό τσιγάρο τώρα έγινε πολλή συζήτηση και στην </w:t>
      </w:r>
      <w:r>
        <w:rPr>
          <w:rFonts w:eastAsia="Times New Roman" w:cs="Times New Roman"/>
          <w:szCs w:val="24"/>
        </w:rPr>
        <w:t>επιτροπή</w:t>
      </w:r>
      <w:r>
        <w:rPr>
          <w:rFonts w:eastAsia="Times New Roman" w:cs="Times New Roman"/>
          <w:szCs w:val="24"/>
        </w:rPr>
        <w:t xml:space="preserve">, αλλά και απασχόλησε ιδιαίτερα τη συνεδρίαση, όπου ακούστηκαν όλοι οι εμπλεκόμενοι φορείς </w:t>
      </w:r>
      <w:r>
        <w:rPr>
          <w:rFonts w:eastAsia="Times New Roman" w:cs="Times New Roman"/>
          <w:szCs w:val="24"/>
        </w:rPr>
        <w:t xml:space="preserve">για το ζήτημα της επικινδυνότητάς του. </w:t>
      </w:r>
    </w:p>
    <w:p w14:paraId="6EF9FE9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Προφανώς, υπάρχουν δύο πολύ διαφορετικές προσεγγίσεις. Οι ατμιστές υποστηρίζουν πως το ηλεκτρονικό τσιγάρο είναι το πλέον αποτελεσματικό για την απεξάρτηση από τη νικοτίνη. Μάλιστα, ζήτησαν να ανατραπούν τα άρθρα 18 </w:t>
      </w:r>
      <w:r>
        <w:rPr>
          <w:rFonts w:eastAsia="Times New Roman" w:cs="Times New Roman"/>
          <w:szCs w:val="24"/>
        </w:rPr>
        <w:t xml:space="preserve">και 24 του σχεδίου νόμου που τους αφορούν και προβλέπουν ανάμεσα στα άλλα και την απαγόρευση της χρήσης του ηλεκτρονικού τσιγάρου σε κλειστούς δημόσιους χώρους. </w:t>
      </w:r>
    </w:p>
    <w:p w14:paraId="6EF9FE9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η ευρωπαϊκή </w:t>
      </w:r>
      <w:r>
        <w:rPr>
          <w:rFonts w:eastAsia="Times New Roman" w:cs="Times New Roman"/>
          <w:szCs w:val="24"/>
        </w:rPr>
        <w:t xml:space="preserve">οδηγία </w:t>
      </w:r>
      <w:r>
        <w:rPr>
          <w:rFonts w:eastAsia="Times New Roman" w:cs="Times New Roman"/>
          <w:szCs w:val="24"/>
        </w:rPr>
        <w:t>κάνει λόγο για προσομοίωση της καπνιστικής συμπεριφοράς με το ηλεκτρονικό τσιγάρο και ο κύριος Υπουργός σε συνέντευξή του, αλλά και στις παρεμβάσεις του, έκανε λόγο για πύλη εισόδου για τον εθισμό στη νικοτίνη, κάνοντας αναφορές στην επικινδυνότητα του ηλε</w:t>
      </w:r>
      <w:r>
        <w:rPr>
          <w:rFonts w:eastAsia="Times New Roman" w:cs="Times New Roman"/>
          <w:szCs w:val="24"/>
        </w:rPr>
        <w:t xml:space="preserve">κτρονικού τσιγάρου. </w:t>
      </w:r>
    </w:p>
    <w:p w14:paraId="6EF9FE9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Ακούσαμε τα επιχειρήματα και των δύο πλευρών, ώστε να αποφασίσουμε εν τέλει αν πραγματικά το ηλεκτρονικό τσιγάρο, όπως λέει και το Υπουργείο, ανοίγει τον δρόμο για τη μετάβαση προς τον εθισμό στη νικοτίνη ή αν, αντίθετα, μπορεί να συμβ</w:t>
      </w:r>
      <w:r>
        <w:rPr>
          <w:rFonts w:eastAsia="Times New Roman" w:cs="Times New Roman"/>
          <w:szCs w:val="24"/>
        </w:rPr>
        <w:t xml:space="preserve">άλει στην αντικαπνιστική προσπάθεια, για την οποία όλοι ενδιαφερόμαστε και όλοι προσπαθούμε. </w:t>
      </w:r>
    </w:p>
    <w:p w14:paraId="6EF9FE9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Ακόμη, ακούσαμε με προσοχή την ομιλία του συναδέλφου Βουλευτή και διαπρεπούς καθηγητή Καρδιολογίας κ. Δημητρίου Κρεμαστινού, όπου και ο ίδιος παρά τη βαθιά επιστη</w:t>
      </w:r>
      <w:r>
        <w:rPr>
          <w:rFonts w:eastAsia="Times New Roman" w:cs="Times New Roman"/>
          <w:szCs w:val="24"/>
        </w:rPr>
        <w:t xml:space="preserve">μονική του κατάρτιση, τόνισε πως πρέπει, όπως είπε, να προβληματιστούμε για τον τρόπο με τον οποίο πρέπει να εισαχθεί η απαγόρευση του ηλεκτρονικού τσιγάρου. </w:t>
      </w:r>
    </w:p>
    <w:p w14:paraId="6EF9FE9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Προφανώς δεν μπορούμε να υιοθετήσουμε τη λογική του λιγότερο επιβλαβούς ούτε ασφαλώς να πριμοδοτή</w:t>
      </w:r>
      <w:r>
        <w:rPr>
          <w:rFonts w:eastAsia="Times New Roman" w:cs="Times New Roman"/>
          <w:szCs w:val="24"/>
        </w:rPr>
        <w:t xml:space="preserve">σουμε το ηλεκτρονικό τσιγάρο εξαιρώντας το από τα υπόλοιπα. Πιστεύω, όμως, πως πολλοί συνάδελφοι εδώ μέσα που δεν είναι γιατροί δεν έχουν πειστεί ακόμα. </w:t>
      </w:r>
    </w:p>
    <w:p w14:paraId="6EF9FE9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Κλείνοντας, εύχομαι ολόψυχα ο νέος νόμος να εφαρμοστεί και να μη μείνει και αυτός ένα γράμμα κενό. Άπτ</w:t>
      </w:r>
      <w:r>
        <w:rPr>
          <w:rFonts w:eastAsia="Times New Roman" w:cs="Times New Roman"/>
          <w:szCs w:val="24"/>
        </w:rPr>
        <w:t xml:space="preserve">εται πλέον στην Κυβέρνηση να εφαρμόσει αυτά που θα ψηφίσουμε σήμερα. Θέλω να είμαι αισιόδοξος. Ας ελπίσουμε να κάνουμε σήμερα μια νέα αρχή στον κοινό αγώνα που έχουμε για την καταπολέμηση του καπνίσματος. </w:t>
      </w:r>
    </w:p>
    <w:p w14:paraId="6EF9FEA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F9FEA1" w14:textId="77777777" w:rsidR="00FB7AA6" w:rsidRDefault="00C770FE">
      <w:pPr>
        <w:spacing w:after="0"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Ευ</w:t>
      </w:r>
      <w:r>
        <w:rPr>
          <w:rFonts w:eastAsia="Times New Roman"/>
          <w:bCs/>
        </w:rPr>
        <w:t>χαριστούμε, κύριε συνάδελφε.</w:t>
      </w:r>
    </w:p>
    <w:p w14:paraId="6EF9FEA2" w14:textId="77777777" w:rsidR="00FB7AA6" w:rsidRDefault="00C770FE">
      <w:pPr>
        <w:spacing w:after="0" w:line="600" w:lineRule="auto"/>
        <w:ind w:firstLine="720"/>
        <w:jc w:val="both"/>
        <w:rPr>
          <w:rFonts w:eastAsia="Times New Roman"/>
          <w:bCs/>
        </w:rPr>
      </w:pPr>
      <w:r>
        <w:rPr>
          <w:rFonts w:eastAsia="Times New Roman"/>
          <w:bCs/>
        </w:rPr>
        <w:t>Τον λόγο έχει τώρα για επτά λεπτά ο συνάδελφος κ. Δημήτριος Κυριαζίδης από τη Νέα Δημοκρατία.</w:t>
      </w:r>
    </w:p>
    <w:p w14:paraId="6EF9FEA3" w14:textId="77777777" w:rsidR="00FB7AA6" w:rsidRDefault="00C770FE">
      <w:pPr>
        <w:spacing w:after="0"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Ευχαριστώ, κύριε Πρόεδρε.</w:t>
      </w:r>
    </w:p>
    <w:p w14:paraId="6EF9FEA4" w14:textId="77777777" w:rsidR="00FB7AA6" w:rsidRDefault="00C770FE">
      <w:pPr>
        <w:spacing w:after="0" w:line="600" w:lineRule="auto"/>
        <w:ind w:firstLine="720"/>
        <w:jc w:val="both"/>
        <w:rPr>
          <w:rFonts w:eastAsia="Times New Roman"/>
          <w:bCs/>
        </w:rPr>
      </w:pPr>
      <w:r>
        <w:rPr>
          <w:rFonts w:eastAsia="Times New Roman"/>
          <w:bCs/>
        </w:rPr>
        <w:lastRenderedPageBreak/>
        <w:t xml:space="preserve">Ακούστηκε σήμερα εδώ από πάρα πολλούς συναδέλφους ότι δεν πρόκειται να εφαρμοστεί ένα νομοσχέδιο που σε λίγο θα είναι νόμος, όπως δεν εφαρμόστηκε και ο προηγούμενος νόμος του 2009. </w:t>
      </w:r>
    </w:p>
    <w:p w14:paraId="6EF9FEA5" w14:textId="77777777" w:rsidR="00FB7AA6" w:rsidRDefault="00C770FE">
      <w:pPr>
        <w:spacing w:after="0" w:line="600" w:lineRule="auto"/>
        <w:ind w:firstLine="720"/>
        <w:jc w:val="both"/>
        <w:rPr>
          <w:rFonts w:eastAsia="Times New Roman"/>
          <w:bCs/>
        </w:rPr>
      </w:pPr>
      <w:r>
        <w:rPr>
          <w:rFonts w:eastAsia="Times New Roman"/>
          <w:bCs/>
        </w:rPr>
        <w:t>Πράγματι, αυτό είναι μια σκληρή πραγματικότητα και οφείλουμε να σταθούμε μ</w:t>
      </w:r>
      <w:r>
        <w:rPr>
          <w:rFonts w:eastAsia="Times New Roman"/>
          <w:bCs/>
        </w:rPr>
        <w:t xml:space="preserve">προστά σε αυτήν την πραγματικότητα, διότι συνεχίζουμε, δυστυχώς, να βαδίζουμε σε έναν δρόμο, στον οποίο πρέπει να υπάρξει αλλαγή, αν θέλετε, νοοτροπίας, όπως τονίστηκε και από άλλους συναδέλφους, προκειμένου να φθάσουμε στο ποθούμενο αποτέλεσμα. </w:t>
      </w:r>
    </w:p>
    <w:p w14:paraId="6EF9FEA6" w14:textId="77777777" w:rsidR="00FB7AA6" w:rsidRDefault="00C770FE">
      <w:pPr>
        <w:spacing w:after="0" w:line="600" w:lineRule="auto"/>
        <w:ind w:firstLine="720"/>
        <w:jc w:val="both"/>
        <w:rPr>
          <w:rFonts w:eastAsia="Times New Roman"/>
          <w:bCs/>
        </w:rPr>
      </w:pPr>
      <w:r>
        <w:rPr>
          <w:rFonts w:eastAsia="Times New Roman"/>
          <w:bCs/>
        </w:rPr>
        <w:t>Για παράδ</w:t>
      </w:r>
      <w:r>
        <w:rPr>
          <w:rFonts w:eastAsia="Times New Roman"/>
          <w:bCs/>
        </w:rPr>
        <w:t xml:space="preserve">ειγμα, έγινε αναφορά ότι στη </w:t>
      </w:r>
      <w:r>
        <w:rPr>
          <w:rFonts w:eastAsia="Times New Roman"/>
          <w:bCs/>
        </w:rPr>
        <w:t xml:space="preserve">γειτονική </w:t>
      </w:r>
      <w:r>
        <w:rPr>
          <w:rFonts w:eastAsia="Times New Roman"/>
          <w:bCs/>
        </w:rPr>
        <w:t xml:space="preserve">μας χώρα, την Τουρκία, κάτι τέτοιο είναι απαγορευμένο σε δημόσιο χώρο. Δεν επιτρέπεται να συμβαίνει και δεν συμβαίνει. Όμως, επειδή οι ελευθερίες είναι περιορισμένες, εκεί μπορεί να εφαρμοστεί ο νόμος. </w:t>
      </w:r>
    </w:p>
    <w:p w14:paraId="6EF9FEA7" w14:textId="77777777" w:rsidR="00FB7AA6" w:rsidRDefault="00C770FE">
      <w:pPr>
        <w:spacing w:after="0" w:line="600" w:lineRule="auto"/>
        <w:ind w:firstLine="720"/>
        <w:jc w:val="both"/>
        <w:rPr>
          <w:rFonts w:eastAsia="Times New Roman"/>
          <w:bCs/>
        </w:rPr>
      </w:pPr>
      <w:r>
        <w:rPr>
          <w:rFonts w:eastAsia="Times New Roman"/>
          <w:bCs/>
        </w:rPr>
        <w:t>Όμως, ακόμα κι</w:t>
      </w:r>
      <w:r>
        <w:rPr>
          <w:rFonts w:eastAsia="Times New Roman"/>
          <w:bCs/>
        </w:rPr>
        <w:t xml:space="preserve"> αν προχωρήσουμε και σε γειτονικές μας χώρες που κάνουν τα πρώτα βήματά τους στην Ευρωπαϊκή Ένωση, όπως είναι η διπλανή μας χώρα η Βουλγαρία, θα δούμε </w:t>
      </w:r>
      <w:r>
        <w:rPr>
          <w:rFonts w:eastAsia="Times New Roman"/>
          <w:bCs/>
        </w:rPr>
        <w:t>-</w:t>
      </w:r>
      <w:r>
        <w:rPr>
          <w:rFonts w:eastAsia="Times New Roman"/>
          <w:bCs/>
        </w:rPr>
        <w:t>και θα ήθελα να σας πληροφορήσω ότι πριν από ενάμιση περίπου χρόνο ψηφίστηκε ο σχετικός νόμος</w:t>
      </w:r>
      <w:r>
        <w:rPr>
          <w:rFonts w:eastAsia="Times New Roman"/>
          <w:bCs/>
        </w:rPr>
        <w:t>- ότι</w:t>
      </w:r>
      <w:r>
        <w:rPr>
          <w:rFonts w:eastAsia="Times New Roman"/>
          <w:bCs/>
        </w:rPr>
        <w:t xml:space="preserve"> η σχε</w:t>
      </w:r>
      <w:r>
        <w:rPr>
          <w:rFonts w:eastAsia="Times New Roman"/>
          <w:bCs/>
        </w:rPr>
        <w:t xml:space="preserve">τική νομοθεσία </w:t>
      </w:r>
      <w:r>
        <w:rPr>
          <w:rFonts w:eastAsia="Times New Roman"/>
          <w:bCs/>
        </w:rPr>
        <w:lastRenderedPageBreak/>
        <w:t xml:space="preserve">τυγχάνει εφαρμογής και δεν διανοείται κανείς να καπνίσει σε έναν χώρο υγειονομικού ενδιαφέροντος, δημόσιο ή ιδιωτικό. </w:t>
      </w:r>
    </w:p>
    <w:p w14:paraId="6EF9FEA8"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Άρα, δεν είναι στραβός ο γιαλός, εμείς στραβά αρμενίζουμε. Και βεβαίως τονίστηκε ότι συμβαίνει και εδώ ακόμη στο Κοινοβούλ</w:t>
      </w:r>
      <w:r>
        <w:rPr>
          <w:rFonts w:eastAsia="Times New Roman" w:cs="Times New Roman"/>
          <w:szCs w:val="24"/>
        </w:rPr>
        <w:t>ιο. Μου έκανε παρατήρηση ο τέταρτος γιος μου</w:t>
      </w:r>
      <w:r>
        <w:rPr>
          <w:rFonts w:eastAsia="Times New Roman" w:cs="Times New Roman"/>
          <w:szCs w:val="24"/>
        </w:rPr>
        <w:t>,</w:t>
      </w:r>
      <w:r>
        <w:rPr>
          <w:rFonts w:eastAsia="Times New Roman" w:cs="Times New Roman"/>
          <w:szCs w:val="24"/>
        </w:rPr>
        <w:t xml:space="preserve"> ο μικρός και μου είπε «μα, κι εσείς εδώ καπνίζετε και στο εστιατόριο κι όχι μόνο κάτω στο </w:t>
      </w:r>
      <w:r>
        <w:rPr>
          <w:rFonts w:eastAsia="Times New Roman" w:cs="Times New Roman"/>
          <w:szCs w:val="24"/>
        </w:rPr>
        <w:t>εντευκτήριο</w:t>
      </w:r>
      <w:r>
        <w:rPr>
          <w:rFonts w:eastAsia="Times New Roman" w:cs="Times New Roman"/>
          <w:szCs w:val="24"/>
        </w:rPr>
        <w:t xml:space="preserve">». Τι να του απαντήσω; </w:t>
      </w:r>
    </w:p>
    <w:p w14:paraId="6EF9FEA9"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 xml:space="preserve">Επειδή έγινε αναφορά και για τη χρήση του οινοπνεύματος από ανηλίκους και για το εάν </w:t>
      </w:r>
      <w:r>
        <w:rPr>
          <w:rFonts w:eastAsia="Times New Roman" w:cs="Times New Roman"/>
          <w:szCs w:val="24"/>
        </w:rPr>
        <w:t xml:space="preserve">αυτό ελέγχεται ή όχι, να πω ότι πριν από καιρό είχα κάνει μια ερώτηση και πήρα μια απάντηση ότι δεκαεπτά παραβάσεις υπάρχουν σε όλη την Ελλάδα, νομίζω τέσσερις στην Αθήνα και δεκατρείς σε όλη την </w:t>
      </w:r>
      <w:r>
        <w:rPr>
          <w:rFonts w:eastAsia="Times New Roman" w:cs="Times New Roman"/>
          <w:szCs w:val="24"/>
        </w:rPr>
        <w:t>π</w:t>
      </w:r>
      <w:r>
        <w:rPr>
          <w:rFonts w:eastAsia="Times New Roman" w:cs="Times New Roman"/>
          <w:szCs w:val="24"/>
        </w:rPr>
        <w:t xml:space="preserve">εριφέρεια. Αυτή, δυστυχώς, είναι η πραγματικότητα. </w:t>
      </w:r>
    </w:p>
    <w:p w14:paraId="6EF9FEAA"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μου </w:t>
      </w:r>
      <w:r>
        <w:rPr>
          <w:rFonts w:eastAsia="Times New Roman" w:cs="Times New Roman"/>
          <w:szCs w:val="24"/>
        </w:rPr>
        <w:t>επιτρέψετε να έρθω</w:t>
      </w:r>
      <w:r>
        <w:rPr>
          <w:rFonts w:eastAsia="Times New Roman" w:cs="Times New Roman"/>
          <w:szCs w:val="24"/>
        </w:rPr>
        <w:t>, βεβαίως,</w:t>
      </w:r>
      <w:r>
        <w:rPr>
          <w:rFonts w:eastAsia="Times New Roman" w:cs="Times New Roman"/>
          <w:szCs w:val="24"/>
        </w:rPr>
        <w:t xml:space="preserve"> σε ένα ειδικό θέμα -γιατί έχω μια σχετική συλλογική απόφαση από τον </w:t>
      </w:r>
      <w:r>
        <w:rPr>
          <w:rFonts w:eastAsia="Times New Roman" w:cs="Times New Roman"/>
          <w:szCs w:val="24"/>
        </w:rPr>
        <w:t xml:space="preserve">νομό </w:t>
      </w:r>
      <w:r>
        <w:rPr>
          <w:rFonts w:eastAsia="Times New Roman" w:cs="Times New Roman"/>
          <w:szCs w:val="24"/>
        </w:rPr>
        <w:t xml:space="preserve">μου- που έχει να κάνει, κύριε Υπουργέ, με το άρθρο 4, αναφορικά με τη μέτρηση των εισαγομένων ή των κατασκευασμένων τσιγάρων σε ό,τι αφορά τις ουσίες της </w:t>
      </w:r>
      <w:r>
        <w:rPr>
          <w:rFonts w:eastAsia="Times New Roman" w:cs="Times New Roman"/>
          <w:szCs w:val="24"/>
        </w:rPr>
        <w:t xml:space="preserve">νικοτίνης και μονοξειδίου </w:t>
      </w:r>
      <w:r>
        <w:rPr>
          <w:rFonts w:eastAsia="Times New Roman" w:cs="Times New Roman"/>
          <w:szCs w:val="24"/>
        </w:rPr>
        <w:lastRenderedPageBreak/>
        <w:t>του άνθρακα που εμπεριέχονται στα τσιγάρα αυτά. Πρέπει να είναι γνωστό, αλλά και για όσους δεν το γνωρίζουν πρέπει να σημειώσουμε ότι οι αναλύσεις που αναφέρονται στο άρθρο 4 του συζητούμενου νομοσχεδίου διενεργούνται εδώ και πολλ</w:t>
      </w:r>
      <w:r>
        <w:rPr>
          <w:rFonts w:eastAsia="Times New Roman" w:cs="Times New Roman"/>
          <w:szCs w:val="24"/>
        </w:rPr>
        <w:t xml:space="preserve">ά χρόνια από εξειδικευμένο προσωπικό στο πλήρως οργανωμένο Εργαστήριο Ελέγχου Καπνού και Τσιγάρων του Ινστιτούτου Γενετικής Βελτίωσης και Φυτογενετικών Πόρων του ΕΛΓΟ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πρώην Καπνολογικού Ινστιτούτου Ελλάδος, με έδρα τη Δράμα. Στον ίδιο χώρο</w:t>
      </w:r>
      <w:r>
        <w:rPr>
          <w:rFonts w:eastAsia="Times New Roman" w:cs="Times New Roman"/>
          <w:szCs w:val="24"/>
        </w:rPr>
        <w:t>,</w:t>
      </w:r>
      <w:r>
        <w:rPr>
          <w:rFonts w:eastAsia="Times New Roman" w:cs="Times New Roman"/>
          <w:szCs w:val="24"/>
        </w:rPr>
        <w:t xml:space="preserve"> πρ</w:t>
      </w:r>
      <w:r>
        <w:rPr>
          <w:rFonts w:eastAsia="Times New Roman" w:cs="Times New Roman"/>
          <w:szCs w:val="24"/>
        </w:rPr>
        <w:t xml:space="preserve">οσφάτως έχει μεταφερθεί και το Εργαστήριο Ποιότητας Υδάτων της Περιφέρειας Ανατολικής Μακεδονίας και Θράκης. </w:t>
      </w:r>
    </w:p>
    <w:p w14:paraId="6EF9FEA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Λόγω της πολύχρονης σχετικής τεχνογνωσίας που υπάρχει στην Περιφερειακή Ενότητα Δράμας και στα στελέχη του ΕΛΓΟ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που εργάζονται στο πα</w:t>
      </w:r>
      <w:r>
        <w:rPr>
          <w:rFonts w:eastAsia="Times New Roman" w:cs="Times New Roman"/>
          <w:szCs w:val="24"/>
        </w:rPr>
        <w:t xml:space="preserve">ραπάνω </w:t>
      </w:r>
      <w:r>
        <w:rPr>
          <w:rFonts w:eastAsia="Times New Roman" w:cs="Times New Roman"/>
          <w:szCs w:val="24"/>
        </w:rPr>
        <w:t xml:space="preserve">εργαστήριο </w:t>
      </w:r>
      <w:r>
        <w:rPr>
          <w:rFonts w:eastAsia="Times New Roman" w:cs="Times New Roman"/>
          <w:szCs w:val="24"/>
        </w:rPr>
        <w:t xml:space="preserve">και του γεγονότος ότι η συνεργασία των δυο </w:t>
      </w:r>
      <w:r>
        <w:rPr>
          <w:rFonts w:eastAsia="Times New Roman" w:cs="Times New Roman"/>
          <w:szCs w:val="24"/>
        </w:rPr>
        <w:t xml:space="preserve">εργαστηρίων </w:t>
      </w:r>
      <w:r>
        <w:rPr>
          <w:rFonts w:eastAsia="Times New Roman" w:cs="Times New Roman"/>
          <w:szCs w:val="24"/>
        </w:rPr>
        <w:t xml:space="preserve">επιφέρει, κύριε Υπουργέ, και μπορεί να εξακολουθήσει να επιφέρει επιπρόσθετα οφέλη σε έναν </w:t>
      </w:r>
      <w:r>
        <w:rPr>
          <w:rFonts w:eastAsia="Times New Roman" w:cs="Times New Roman"/>
          <w:szCs w:val="24"/>
        </w:rPr>
        <w:t xml:space="preserve">νομό, </w:t>
      </w:r>
      <w:r>
        <w:rPr>
          <w:rFonts w:eastAsia="Times New Roman" w:cs="Times New Roman"/>
          <w:szCs w:val="24"/>
        </w:rPr>
        <w:t xml:space="preserve">που βάλλεται οικονομικά και διαχρονικά, πιστεύω ότι είναι απαραίτητη η παρουσία του Καπνολογικού Ινστιτούτου ή όπως στη συνέχεια αυτό έχει μετονομαστεί και ότι </w:t>
      </w:r>
      <w:r>
        <w:rPr>
          <w:rFonts w:eastAsia="Times New Roman" w:cs="Times New Roman"/>
          <w:szCs w:val="24"/>
        </w:rPr>
        <w:lastRenderedPageBreak/>
        <w:t xml:space="preserve">βοηθάει και στην ανάπτυξη του </w:t>
      </w:r>
      <w:r>
        <w:rPr>
          <w:rFonts w:eastAsia="Times New Roman" w:cs="Times New Roman"/>
          <w:szCs w:val="24"/>
        </w:rPr>
        <w:t>ν</w:t>
      </w:r>
      <w:r>
        <w:rPr>
          <w:rFonts w:eastAsia="Times New Roman" w:cs="Times New Roman"/>
          <w:szCs w:val="24"/>
        </w:rPr>
        <w:t>ομού. Και επειδή από το νομοσχέδιο προκύπτει ότι ο σχετικός έλεγχ</w:t>
      </w:r>
      <w:r>
        <w:rPr>
          <w:rFonts w:eastAsia="Times New Roman" w:cs="Times New Roman"/>
          <w:szCs w:val="24"/>
        </w:rPr>
        <w:t xml:space="preserve">ος θα διενεργείται από το Γενικό Χημείο του Κράτους σε άλλα παραρτήματα, θα παρακαλούσαμε, λοιπόν, ή μάλλον θα απαιτούσαμε να συνεχίσει η ύπαρξη του σχετικού Ινστιτούτου στη Δράμα, διότι υπάρχει και τεχνογνωσία, αλλά από την άλλη πλευρά νομίζω ότι βοηθάει </w:t>
      </w:r>
      <w:r>
        <w:rPr>
          <w:rFonts w:eastAsia="Times New Roman" w:cs="Times New Roman"/>
          <w:szCs w:val="24"/>
        </w:rPr>
        <w:t xml:space="preserve">και έναν από τους φτωχότερους </w:t>
      </w:r>
      <w:r>
        <w:rPr>
          <w:rFonts w:eastAsia="Times New Roman" w:cs="Times New Roman"/>
          <w:szCs w:val="24"/>
        </w:rPr>
        <w:t xml:space="preserve">νομούς </w:t>
      </w:r>
      <w:r>
        <w:rPr>
          <w:rFonts w:eastAsia="Times New Roman" w:cs="Times New Roman"/>
          <w:szCs w:val="24"/>
        </w:rPr>
        <w:t>της χώρας. Πιστεύω, λοιπόν, ότι θα συμπεριληφθεί ή, εάν δεν είναι δυνατόν να παραμείνει εκεί η έδρα του Γενικού Χημείου, τουλάχιστον να λειτουργήσει ως ένα παράρτημα. Είναι έκκληση της τοπικής κοινωνίας -εννοώ της δραμι</w:t>
      </w:r>
      <w:r>
        <w:rPr>
          <w:rFonts w:eastAsia="Times New Roman" w:cs="Times New Roman"/>
          <w:szCs w:val="24"/>
        </w:rPr>
        <w:t xml:space="preserve">νής- να έχουμε μια απάντηση, κύριε Υπουργέ, για το συγκεκριμένο ζήτημα. </w:t>
      </w:r>
    </w:p>
    <w:p w14:paraId="6EF9FEAC" w14:textId="77777777" w:rsidR="00FB7AA6" w:rsidRDefault="00C770FE">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6EF9FEAD" w14:textId="77777777" w:rsidR="00FB7AA6" w:rsidRDefault="00C770F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EF9FEAE" w14:textId="77777777" w:rsidR="00FB7AA6" w:rsidRDefault="00C770FE">
      <w:pPr>
        <w:spacing w:after="0" w:line="600" w:lineRule="auto"/>
        <w:ind w:firstLine="709"/>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τον κ. Κυριαζίδη. </w:t>
      </w:r>
    </w:p>
    <w:p w14:paraId="6EF9FEAF"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Ο συνάδελφος κ. Εμμανουήλ Θραψανιώτης από τον ΣΥΡΙ</w:t>
      </w:r>
      <w:r>
        <w:rPr>
          <w:rFonts w:eastAsia="Times New Roman" w:cs="Times New Roman"/>
          <w:szCs w:val="24"/>
        </w:rPr>
        <w:t xml:space="preserve">ΖΑ έχει τον λόγο. </w:t>
      </w:r>
    </w:p>
    <w:p w14:paraId="6EF9FEB0" w14:textId="77777777" w:rsidR="00FB7AA6" w:rsidRDefault="00C770FE">
      <w:pPr>
        <w:spacing w:after="0" w:line="600" w:lineRule="auto"/>
        <w:ind w:firstLine="709"/>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 </w:t>
      </w:r>
    </w:p>
    <w:p w14:paraId="6EF9FEB1"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lastRenderedPageBreak/>
        <w:t xml:space="preserve"> Δεν θα μπω στον πειρασμό να σχολιάσω απόψεις και χαρακτηρισμούς που ακούστηκαν και που κατά την άποψή μου δεν συμβαδίζουν με την κοινοβουλευτική διαδικασία. </w:t>
      </w:r>
    </w:p>
    <w:p w14:paraId="6EF9FEB2"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 xml:space="preserve">Θα μου επιτρέψετε, όμως, να </w:t>
      </w:r>
      <w:r>
        <w:rPr>
          <w:rFonts w:eastAsia="Times New Roman" w:cs="Times New Roman"/>
          <w:szCs w:val="24"/>
        </w:rPr>
        <w:t>αναφερθώ σε κάποιον ομιλητή στην ακρόαση φορέων στην Επιτροπή Κοινωνικών Υποθέσεων, ο οποίος στη δευτερολογία του είπε το εξής: «Όταν ερχόμουν εδώ</w:t>
      </w:r>
      <w:r>
        <w:rPr>
          <w:rFonts w:eastAsia="Times New Roman" w:cs="Times New Roman"/>
          <w:szCs w:val="24"/>
        </w:rPr>
        <w:t>,</w:t>
      </w:r>
      <w:r>
        <w:rPr>
          <w:rFonts w:eastAsia="Times New Roman" w:cs="Times New Roman"/>
          <w:szCs w:val="24"/>
        </w:rPr>
        <w:t xml:space="preserve"> σκεπτόμουν ότι άλλη μια μέρα θα πάει χαμένη». Και συνέχισε λέγοντας «είμαι όμως χαρούμενος γιατί διαπίστωσα </w:t>
      </w:r>
      <w:r>
        <w:rPr>
          <w:rFonts w:eastAsia="Times New Roman" w:cs="Times New Roman"/>
          <w:szCs w:val="24"/>
        </w:rPr>
        <w:t xml:space="preserve">ότι η συζήτηση διεξήχθη σε υψηλό επίπεδο, έτσι όπως αρμόζει να γίνεται στις κοινοβουλευτικές διαδικασίες». </w:t>
      </w:r>
    </w:p>
    <w:p w14:paraId="6EF9FEB3"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Συζητούμε σήμερα το σχέδιο νόμου</w:t>
      </w:r>
      <w:r>
        <w:rPr>
          <w:rFonts w:eastAsia="Times New Roman" w:cs="Times New Roman"/>
          <w:szCs w:val="24"/>
        </w:rPr>
        <w:t>,</w:t>
      </w:r>
      <w:r>
        <w:rPr>
          <w:rFonts w:eastAsia="Times New Roman" w:cs="Times New Roman"/>
          <w:szCs w:val="24"/>
        </w:rPr>
        <w:t xml:space="preserve"> το οποίο περιέχει νομοθετικές, κανονιστικές και διοικητικές διατάξεις</w:t>
      </w:r>
      <w:r>
        <w:rPr>
          <w:rFonts w:eastAsia="Times New Roman" w:cs="Times New Roman"/>
          <w:szCs w:val="24"/>
        </w:rPr>
        <w:t>,</w:t>
      </w:r>
      <w:r>
        <w:rPr>
          <w:rFonts w:eastAsia="Times New Roman" w:cs="Times New Roman"/>
          <w:szCs w:val="24"/>
        </w:rPr>
        <w:t xml:space="preserve"> σχετικά με την παραγωγή, την παρουσίαση -το</w:t>
      </w:r>
      <w:r>
        <w:rPr>
          <w:rFonts w:eastAsia="Times New Roman" w:cs="Times New Roman"/>
          <w:szCs w:val="24"/>
        </w:rPr>
        <w:t xml:space="preserve">υ πώς θα εμφανίζονται δηλαδή προς τα έξω- και την πώληση προϊόντων καπνού και συναφών παραγώγων. </w:t>
      </w:r>
    </w:p>
    <w:p w14:paraId="6EF9FEB4"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Το συγκεκριμένο νομοσχέδιο αφορά το σύνολο του ελληνικού λαού, γιατί επηρεάζει πολλούς τομείς της κοινωνικής και οικονομικής ζωής</w:t>
      </w:r>
      <w:r>
        <w:rPr>
          <w:rFonts w:eastAsia="Times New Roman" w:cs="Times New Roman"/>
          <w:szCs w:val="24"/>
        </w:rPr>
        <w:t>,</w:t>
      </w:r>
      <w:r>
        <w:rPr>
          <w:rFonts w:eastAsia="Times New Roman" w:cs="Times New Roman"/>
          <w:szCs w:val="24"/>
        </w:rPr>
        <w:t xml:space="preserve"> καθώς και τα πλέον σημαντικ</w:t>
      </w:r>
      <w:r>
        <w:rPr>
          <w:rFonts w:eastAsia="Times New Roman" w:cs="Times New Roman"/>
          <w:szCs w:val="24"/>
        </w:rPr>
        <w:t xml:space="preserve">ά ζητήματα, αυτά της υγείας. </w:t>
      </w:r>
    </w:p>
    <w:p w14:paraId="6EF9FEB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Είναι γεγονός ότι το κάπνισμα και ιδιαίτερα η δραστική ουσία που περιέχεται στον καπνό, η νικοτίνη, περιγράφεται ως η ναρκωτική ουσία</w:t>
      </w:r>
      <w:r>
        <w:rPr>
          <w:rFonts w:eastAsia="Times New Roman" w:cs="Times New Roman"/>
          <w:szCs w:val="24"/>
        </w:rPr>
        <w:t>,</w:t>
      </w:r>
      <w:r>
        <w:rPr>
          <w:rFonts w:eastAsia="Times New Roman" w:cs="Times New Roman"/>
          <w:szCs w:val="24"/>
        </w:rPr>
        <w:t xml:space="preserve"> που προκαλεί εθισμό. Ο εθισμός στη νικοτίνη χαρακτηρίζεται από τις ίδιες φαρμακολογικές και</w:t>
      </w:r>
      <w:r>
        <w:rPr>
          <w:rFonts w:eastAsia="Times New Roman" w:cs="Times New Roman"/>
          <w:szCs w:val="24"/>
        </w:rPr>
        <w:t xml:space="preserve"> συμπεριφορικές αρχές άλλων εξαρτησιογόνων ουσιών</w:t>
      </w:r>
      <w:r>
        <w:rPr>
          <w:rFonts w:eastAsia="Times New Roman" w:cs="Times New Roman"/>
          <w:szCs w:val="24"/>
        </w:rPr>
        <w:t>,</w:t>
      </w:r>
      <w:r>
        <w:rPr>
          <w:rFonts w:eastAsia="Times New Roman" w:cs="Times New Roman"/>
          <w:szCs w:val="24"/>
        </w:rPr>
        <w:t xml:space="preserve"> όπως είναι η ηρωίνη και η κοκαΐνη.</w:t>
      </w:r>
    </w:p>
    <w:p w14:paraId="6EF9FEB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κάπνισμα έχει χαρακτηριστεί, εξαιτίας των καρκινογόνων ουσιών που παράγονται, από τον Παγκόσμιο Οργανισμό Υγείας</w:t>
      </w:r>
      <w:r>
        <w:rPr>
          <w:rFonts w:eastAsia="Times New Roman" w:cs="Times New Roman"/>
          <w:szCs w:val="24"/>
        </w:rPr>
        <w:t>,</w:t>
      </w:r>
      <w:r>
        <w:rPr>
          <w:rFonts w:eastAsia="Times New Roman" w:cs="Times New Roman"/>
          <w:szCs w:val="24"/>
        </w:rPr>
        <w:t xml:space="preserve"> ως η μεγαλύτερη επιδημία όλων των εποχών, ως ενοχοποι</w:t>
      </w:r>
      <w:r>
        <w:rPr>
          <w:rFonts w:eastAsia="Times New Roman" w:cs="Times New Roman"/>
          <w:szCs w:val="24"/>
        </w:rPr>
        <w:t>ητικός και επιβαρυντικός παράγοντας για την υγεία.</w:t>
      </w:r>
    </w:p>
    <w:p w14:paraId="6EF9FEB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Μια σειρά νοσημάτων, όπως μας ανέφεραν και οι προηγούμενοι συνάδελφοι ομιλητές, εμφανίζονται συχνότερα σε καπνιστές, όπως είναι η στεφανιαία νόσος, ο καρκίνος, η πνευμονοπάθεια, οι καρδιαγγειακές παθήσεις,</w:t>
      </w:r>
      <w:r>
        <w:rPr>
          <w:rFonts w:eastAsia="Times New Roman" w:cs="Times New Roman"/>
          <w:szCs w:val="24"/>
        </w:rPr>
        <w:t xml:space="preserve"> οι παθήσεις εγκεφάλου κ.λπ., που πολλές φορές οδηγούν στην αυξημένη θνησιμότητα.</w:t>
      </w:r>
    </w:p>
    <w:p w14:paraId="6EF9FEB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κάπνισμα ξεκινά συνήθως από την εφηβεία είτε ως περιέργεια είτε ως επίδειξη είτε ακόμα και ως αντίδραση στο οικογενειακό ή το κοινωνικό περιβάλλον και περίγυρο. Με βάση με</w:t>
      </w:r>
      <w:r>
        <w:rPr>
          <w:rFonts w:eastAsia="Times New Roman" w:cs="Times New Roman"/>
          <w:szCs w:val="24"/>
        </w:rPr>
        <w:t xml:space="preserve">λέτες, ένα ανησυχητικά </w:t>
      </w:r>
      <w:r>
        <w:rPr>
          <w:rFonts w:eastAsia="Times New Roman" w:cs="Times New Roman"/>
          <w:szCs w:val="24"/>
        </w:rPr>
        <w:lastRenderedPageBreak/>
        <w:t>μεγάλο ποσοστό μαθητών ηλικίας μέχρι δεκαπέντε ετών έχει δηλώσει ότι έστω μία φορά έχει δοκιμάσει να καπνίσει. Ένα επίσης μεγάλο ποσοστό από όσους καπνίζουν σε μεγαλύτερη ηλικία δηλώνει ότι ξεκίνησε να καπνίζει από την ηλικία των δεκ</w:t>
      </w:r>
      <w:r>
        <w:rPr>
          <w:rFonts w:eastAsia="Times New Roman" w:cs="Times New Roman"/>
          <w:szCs w:val="24"/>
        </w:rPr>
        <w:t>απέντε με δεκαοκτώ ετών και ένα άλλο επίσης μεγάλο ποσοστό, της τάξης του 40%, από τις ηλικίες δεκαεννιά έως εικοσιπέντε χρόνων.</w:t>
      </w:r>
    </w:p>
    <w:p w14:paraId="6EF9FEB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Σε ό,τι αφορά τα νέα προϊόντα καπνού</w:t>
      </w:r>
      <w:r>
        <w:rPr>
          <w:rFonts w:eastAsia="Times New Roman" w:cs="Times New Roman"/>
          <w:szCs w:val="24"/>
        </w:rPr>
        <w:t>,</w:t>
      </w:r>
      <w:r>
        <w:rPr>
          <w:rFonts w:eastAsia="Times New Roman" w:cs="Times New Roman"/>
          <w:szCs w:val="24"/>
        </w:rPr>
        <w:t xml:space="preserve"> αλλά και το ηλεκτρονικό τσιγάρο, παρά τις διαφορετικές προσεγγίσεις, ότι για παράδειγμα τ</w:t>
      </w:r>
      <w:r>
        <w:rPr>
          <w:rFonts w:eastAsia="Times New Roman" w:cs="Times New Roman"/>
          <w:szCs w:val="24"/>
        </w:rPr>
        <w:t>ο ηλεκτρονικό τσιγάρο χρησιμοποιείται ή μπορεί να χρησιμοποιηθεί για να σταματήσει κάποιος το κάπνισμα, από τη στιγμή που περιέχει νικοτίνη δεν παύει να αποτελεί κίνδυνο εισαγωγής στον εθισμό και επιπρόσθετα λόγω του γεγονότος ότι η χημική μορφή η οποία δι</w:t>
      </w:r>
      <w:r>
        <w:rPr>
          <w:rFonts w:eastAsia="Times New Roman" w:cs="Times New Roman"/>
          <w:szCs w:val="24"/>
        </w:rPr>
        <w:t>ατίθεται σήμερα για την πλήρωση των περισσοτέρων ηλεκτρονικών τσιγάρων παράγεται χωρίς φαρμακευτικό ή χημικό έλεγχο όσον αφορά την καθαρότητά της.</w:t>
      </w:r>
    </w:p>
    <w:p w14:paraId="6EF9FEB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Οι όποιες έρευνες έχουν γίνει δεν έχουν μελετηθεί σε βάθος χρόνου, ώστε να παρέχουν αξιόπιστα συμπεράσματα. Ε</w:t>
      </w:r>
      <w:r>
        <w:rPr>
          <w:rFonts w:eastAsia="Times New Roman" w:cs="Times New Roman"/>
          <w:szCs w:val="24"/>
        </w:rPr>
        <w:t>ίναι ανάγκη, λοιπόν, να είμαστε επιφυλακτικοί</w:t>
      </w:r>
      <w:r>
        <w:rPr>
          <w:rFonts w:eastAsia="Times New Roman" w:cs="Times New Roman"/>
          <w:szCs w:val="24"/>
        </w:rPr>
        <w:t>,</w:t>
      </w:r>
      <w:r>
        <w:rPr>
          <w:rFonts w:eastAsia="Times New Roman" w:cs="Times New Roman"/>
          <w:szCs w:val="24"/>
        </w:rPr>
        <w:t xml:space="preserve"> μέχρις ότου καταλήξουμε </w:t>
      </w:r>
      <w:r>
        <w:rPr>
          <w:rFonts w:eastAsia="Times New Roman" w:cs="Times New Roman"/>
          <w:szCs w:val="24"/>
        </w:rPr>
        <w:t>–</w:t>
      </w: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lastRenderedPageBreak/>
        <w:t>περάσουν πάρα πολλά χρόνια- σε συμπεράσματα που να αποδεικνύουν αν το ηλεκτρονικό τσιγάρο βλάπτει ή ωφελεί.</w:t>
      </w:r>
    </w:p>
    <w:p w14:paraId="6EF9FEB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Με βάση τα όσα περιληπτικά αναφέρουμε, ο καπνός και τα παράγωγα </w:t>
      </w:r>
      <w:r>
        <w:rPr>
          <w:rFonts w:eastAsia="Times New Roman" w:cs="Times New Roman"/>
          <w:szCs w:val="24"/>
        </w:rPr>
        <w:t>νέα προϊόντα που περιέχουν νικοτίνη αποτελούν έναν σοβαρό κίνδυνο για την υγεία. Και επειδή η υγεία ως ένα αγαθό υπέρτατο δεν κοστολογείται και δεν μπαίνει στη ζυγαριά, είναι ανάγκη να προστατευτεί με κάθε κόστος.</w:t>
      </w:r>
    </w:p>
    <w:p w14:paraId="6EF9FEB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υπάρχουσα νομοθεσία, με τις βελτιώσεις π</w:t>
      </w:r>
      <w:r>
        <w:rPr>
          <w:rFonts w:eastAsia="Times New Roman" w:cs="Times New Roman"/>
          <w:szCs w:val="24"/>
        </w:rPr>
        <w:t xml:space="preserve">ου προτείνονται, όπως η επέκταση της απαγόρευσης του καπνίσματος σε χώρους συγκεντρώσεων, παραδείγματος χάρη σε παιδικές χαρές, που αποτελούν έναν χώρο που μπορεί να </w:t>
      </w:r>
      <w:r>
        <w:rPr>
          <w:rFonts w:eastAsia="Times New Roman" w:cs="Times New Roman"/>
          <w:szCs w:val="24"/>
        </w:rPr>
        <w:t>επιφέρ</w:t>
      </w:r>
      <w:r>
        <w:rPr>
          <w:rFonts w:eastAsia="Times New Roman" w:cs="Times New Roman"/>
          <w:szCs w:val="24"/>
        </w:rPr>
        <w:t>ει μιμητι</w:t>
      </w:r>
      <w:r>
        <w:rPr>
          <w:rFonts w:eastAsia="Times New Roman" w:cs="Times New Roman"/>
          <w:szCs w:val="24"/>
        </w:rPr>
        <w:t>σμό</w:t>
      </w:r>
      <w:r>
        <w:rPr>
          <w:rFonts w:eastAsia="Times New Roman" w:cs="Times New Roman"/>
          <w:szCs w:val="24"/>
        </w:rPr>
        <w:t xml:space="preserve"> -να μιμηθούν δηλαδή τα παιδιά- σε κοινωνικές συναθροίσεις σε κλειστούς </w:t>
      </w:r>
      <w:r>
        <w:rPr>
          <w:rFonts w:eastAsia="Times New Roman" w:cs="Times New Roman"/>
          <w:szCs w:val="24"/>
        </w:rPr>
        <w:t>χώρους, είναι αρκετή σαν περιοριστικό μέτρο</w:t>
      </w:r>
      <w:r>
        <w:rPr>
          <w:rFonts w:eastAsia="Times New Roman" w:cs="Times New Roman"/>
          <w:szCs w:val="24"/>
        </w:rPr>
        <w:t>,</w:t>
      </w:r>
      <w:r>
        <w:rPr>
          <w:rFonts w:eastAsia="Times New Roman" w:cs="Times New Roman"/>
          <w:szCs w:val="24"/>
        </w:rPr>
        <w:t xml:space="preserve"> για να συμβάλει στην μείωση του καπνίσματος και να περιορίσει το παθητικό κάπνισμα.</w:t>
      </w:r>
    </w:p>
    <w:p w14:paraId="6EF9FEB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Το δικαίωμα ή η απόφαση του καπνιστή αποτελεί προσωπική του επιλογή. Το δικαίωμα, όμως, των μη καπνιζόντων είναι ανάγκη να γίνε</w:t>
      </w:r>
      <w:r>
        <w:rPr>
          <w:rFonts w:eastAsia="Times New Roman" w:cs="Times New Roman"/>
          <w:szCs w:val="24"/>
        </w:rPr>
        <w:t>ται επίσης σεβαστό, για λόγους προστασίας των ατομικών τους δικαιωμάτων</w:t>
      </w:r>
      <w:r>
        <w:rPr>
          <w:rFonts w:eastAsia="Times New Roman" w:cs="Times New Roman"/>
          <w:szCs w:val="24"/>
        </w:rPr>
        <w:t>,</w:t>
      </w:r>
      <w:r>
        <w:rPr>
          <w:rFonts w:eastAsia="Times New Roman" w:cs="Times New Roman"/>
          <w:szCs w:val="24"/>
        </w:rPr>
        <w:t xml:space="preserve"> αλλά και για την προστασία τους από το παθητικό κάπνισμα.</w:t>
      </w:r>
    </w:p>
    <w:p w14:paraId="6EF9FEB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απαγόρευση του νόμου, όσο αυστηρός και να είναι, δεν αρκεί για τον περιορισμό του καπνίσματος και την εξάλειψη των κινδύνων</w:t>
      </w:r>
      <w:r>
        <w:rPr>
          <w:rFonts w:eastAsia="Times New Roman" w:cs="Times New Roman"/>
          <w:szCs w:val="24"/>
        </w:rPr>
        <w:t>,</w:t>
      </w:r>
      <w:r>
        <w:rPr>
          <w:rFonts w:eastAsia="Times New Roman" w:cs="Times New Roman"/>
          <w:szCs w:val="24"/>
        </w:rPr>
        <w:t xml:space="preserve"> που εγκυμονεί για την υγεία. Καλύτερα και προσφορότερα αποτελέσματα μπορεί να πετύχει κανείς μέσα από τη γνώση και όταν με πειστικό τρόπο αναπτυχθούν και εξηγηθούν οι βλαπτικές συνέπειες του καπνίσματος. Η πρόληψη δηλαδή έχει περισσότερες πιθανότητες να </w:t>
      </w:r>
      <w:r>
        <w:rPr>
          <w:rFonts w:eastAsia="Times New Roman" w:cs="Times New Roman"/>
          <w:szCs w:val="24"/>
        </w:rPr>
        <w:t>δώσει θετικότερα αποτελέσματα. Εδώ ακριβώς εστιάζεται και η ευθύνη όλων μας.</w:t>
      </w:r>
    </w:p>
    <w:p w14:paraId="6EF9FEB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Αυτή η προσπάθεια, για να έχει θετικά αποτελέσματα, προϋποθέτει τις συνεργασίες και συνέργειες της εκπαιδευτικής κοινότητας, του Υπουργείου Υγείας, του οικογενειακού και του κοινω</w:t>
      </w:r>
      <w:r>
        <w:rPr>
          <w:rFonts w:eastAsia="Times New Roman" w:cs="Times New Roman"/>
          <w:szCs w:val="24"/>
        </w:rPr>
        <w:t>νικού περιβάλλοντος και βεβαίως</w:t>
      </w:r>
      <w:r>
        <w:rPr>
          <w:rFonts w:eastAsia="Times New Roman" w:cs="Times New Roman"/>
          <w:szCs w:val="24"/>
        </w:rPr>
        <w:t>,</w:t>
      </w:r>
      <w:r>
        <w:rPr>
          <w:rFonts w:eastAsia="Times New Roman" w:cs="Times New Roman"/>
          <w:szCs w:val="24"/>
        </w:rPr>
        <w:t xml:space="preserve"> τους εν δυνάμει καπνιστές, που δεν είναι άλλοι από τα παιδιά της εφηβικής ηλικίας. </w:t>
      </w:r>
      <w:r>
        <w:rPr>
          <w:rFonts w:eastAsia="Times New Roman" w:cs="Times New Roman"/>
          <w:szCs w:val="24"/>
        </w:rPr>
        <w:lastRenderedPageBreak/>
        <w:t>Προσπάθειες ενημέρωσης των μαθητών είναι ανάγκη να ενισχύονται και να επικροτούνται. Η προσπάθεια αξίζει να επικεντρωθεί σε αυτήν την κατεύθ</w:t>
      </w:r>
      <w:r>
        <w:rPr>
          <w:rFonts w:eastAsia="Times New Roman" w:cs="Times New Roman"/>
          <w:szCs w:val="24"/>
        </w:rPr>
        <w:t xml:space="preserve">υνση και τα αποτελέσματα σίγουρα θα είναι θεαματικά. </w:t>
      </w:r>
    </w:p>
    <w:p w14:paraId="6EF9FEC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Σε ό,τι αφορά την ανησυχία των καπνοπαραγωγών και τον φόβο απώλειας μέρους του εισοδήματός τους, αυτά μπορούν να περιοριστούν</w:t>
      </w:r>
      <w:r>
        <w:rPr>
          <w:rFonts w:eastAsia="Times New Roman" w:cs="Times New Roman"/>
          <w:szCs w:val="24"/>
        </w:rPr>
        <w:t>,</w:t>
      </w:r>
      <w:r>
        <w:rPr>
          <w:rFonts w:eastAsia="Times New Roman" w:cs="Times New Roman"/>
          <w:szCs w:val="24"/>
        </w:rPr>
        <w:t xml:space="preserve"> αν δοθούν κίνητρα.</w:t>
      </w:r>
    </w:p>
    <w:p w14:paraId="6EF9FEC1"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Επιπλέον</w:t>
      </w:r>
      <w:r>
        <w:rPr>
          <w:rFonts w:eastAsia="Times New Roman"/>
          <w:szCs w:val="24"/>
        </w:rPr>
        <w:t>,</w:t>
      </w:r>
      <w:r>
        <w:rPr>
          <w:rFonts w:eastAsia="Times New Roman"/>
          <w:szCs w:val="24"/>
        </w:rPr>
        <w:t xml:space="preserve"> τα μέτρα για την πάταξη του λαθρεμπορίου καπνο</w:t>
      </w:r>
      <w:r>
        <w:rPr>
          <w:rFonts w:eastAsia="Times New Roman"/>
          <w:szCs w:val="24"/>
        </w:rPr>
        <w:t>ύ και των προϊόντων του με την ίδρυση του Συντονιστικού Επιχειρησιακού Κέντρου, όπως προβλέπει το άρθρο 6, και τον περιορισμό του παράνομου διασυνοριακού εμπορίου, θα στηρίξουν τους καπνοπαραγωγούς και θα συμβάλουν στην ενίσχυση των εσόδων του κράτους.</w:t>
      </w:r>
    </w:p>
    <w:p w14:paraId="6EF9FEC2"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Επί</w:t>
      </w:r>
      <w:r>
        <w:rPr>
          <w:rFonts w:eastAsia="Times New Roman"/>
          <w:szCs w:val="24"/>
        </w:rPr>
        <w:t>σης, σημαντική για τον έλεγχο της διακίνησης των παραπάνω προϊόντων είναι και η καθιέρωση Ενιαίου Κεντρικού Μητρώου Εφοδιαστικής Αλυσίδας Καπνού και Βιομηχανοποιημένων Καπνών, όπως το ΕΚΜΕΑ. Προβλέπεται στο άρθρο 2.</w:t>
      </w:r>
    </w:p>
    <w:p w14:paraId="6EF9FEC3"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lastRenderedPageBreak/>
        <w:t>Εδώ θα ήθελα, κλείνοντας, να τονίσω το ε</w:t>
      </w:r>
      <w:r>
        <w:rPr>
          <w:rFonts w:eastAsia="Times New Roman"/>
          <w:szCs w:val="24"/>
        </w:rPr>
        <w:t>ξής: Επειδή αυτό εδώ το Βήμα, αυτός εδώ ο χώρος δεν είναι μόνο για συζήτηση και για διάλογο, αλλά αποτελεί και παράδειγμα για όσους μας ακούν και κυρίως για τη νεολαία και επειδή οι τοποθετήσεις όλων που έγιναν εδώ στοχεύουν στον περιορισμό του καπνίσματος</w:t>
      </w:r>
      <w:r>
        <w:rPr>
          <w:rFonts w:eastAsia="Times New Roman"/>
          <w:szCs w:val="24"/>
        </w:rPr>
        <w:t>, θα κάνω μια πρόταση: Να καταθέσουμε μια πρόταση στη Βουλή να απαγορευτεί το τσιγάρο στο Κοινοβούλιο και στους χώρους που υπάρχουν.</w:t>
      </w:r>
    </w:p>
    <w:p w14:paraId="6EF9FEC4"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Ευχαριστώ.</w:t>
      </w:r>
    </w:p>
    <w:p w14:paraId="6EF9FEC5" w14:textId="77777777" w:rsidR="00FB7AA6" w:rsidRDefault="00C770FE">
      <w:pPr>
        <w:tabs>
          <w:tab w:val="left" w:pos="1812"/>
        </w:tabs>
        <w:spacing w:after="0" w:line="600" w:lineRule="auto"/>
        <w:ind w:firstLine="720"/>
        <w:jc w:val="center"/>
        <w:rPr>
          <w:rFonts w:eastAsia="Times New Roman"/>
          <w:szCs w:val="24"/>
        </w:rPr>
      </w:pPr>
      <w:r>
        <w:rPr>
          <w:rFonts w:eastAsia="Times New Roman"/>
          <w:szCs w:val="24"/>
        </w:rPr>
        <w:t>(Χειροκροτήματα)</w:t>
      </w:r>
    </w:p>
    <w:p w14:paraId="6EF9FEC6" w14:textId="77777777" w:rsidR="00FB7AA6" w:rsidRDefault="00C770FE">
      <w:pPr>
        <w:tabs>
          <w:tab w:val="left" w:pos="1812"/>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6EF9FEC7"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Ο συνάδελφος κ. Νίκος Παναγιωτόπ</w:t>
      </w:r>
      <w:r>
        <w:rPr>
          <w:rFonts w:eastAsia="Times New Roman"/>
          <w:szCs w:val="24"/>
        </w:rPr>
        <w:t>ουλος από τη Νέα Δημοκρατία είναι ο συνάδελφος που κλείνει τον κατάλογο των ομιλητών. Θα μείνουν, για να ολοκληρωθεί η συζήτηση, δύο Κοινοβουλευτικοί Εκπρόσωποι, ο συνάδελφος κ. Λαζαρίδης από τους Ανεξάρτητους Έλληνες και ο συνάδελφος κ. Μαντάς από τον ΣΥΡ</w:t>
      </w:r>
      <w:r>
        <w:rPr>
          <w:rFonts w:eastAsia="Times New Roman"/>
          <w:szCs w:val="24"/>
        </w:rPr>
        <w:t>ΙΖΑ.</w:t>
      </w:r>
    </w:p>
    <w:p w14:paraId="6EF9FEC8"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lastRenderedPageBreak/>
        <w:t>Κύριε Παναγιωτόπουλε, έχετε τον λόγο για επτά λεπτά.</w:t>
      </w:r>
    </w:p>
    <w:p w14:paraId="6EF9FEC9" w14:textId="77777777" w:rsidR="00FB7AA6" w:rsidRDefault="00C770FE">
      <w:pPr>
        <w:tabs>
          <w:tab w:val="left" w:pos="1812"/>
        </w:tabs>
        <w:spacing w:after="0"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κύριε Πρόεδρε.</w:t>
      </w:r>
    </w:p>
    <w:p w14:paraId="6EF9FECA"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 xml:space="preserve">Κυρίες και κύριοι συνάδελφοι, αυτή η συζήτηση έχει να κάνει με την ενσωμάτωση μιας ευρωπαϊκής </w:t>
      </w:r>
      <w:r>
        <w:rPr>
          <w:rFonts w:eastAsia="Times New Roman"/>
          <w:szCs w:val="24"/>
        </w:rPr>
        <w:t xml:space="preserve">οδηγίας </w:t>
      </w:r>
      <w:r>
        <w:rPr>
          <w:rFonts w:eastAsia="Times New Roman"/>
          <w:szCs w:val="24"/>
        </w:rPr>
        <w:t xml:space="preserve">στο </w:t>
      </w:r>
      <w:r>
        <w:rPr>
          <w:rFonts w:eastAsia="Times New Roman"/>
          <w:szCs w:val="24"/>
        </w:rPr>
        <w:t>Εθνικό Δίκαιο</w:t>
      </w:r>
      <w:r>
        <w:rPr>
          <w:rFonts w:eastAsia="Times New Roman"/>
          <w:szCs w:val="24"/>
        </w:rPr>
        <w:t>. Έγινε, όμως, αφορμή για ν</w:t>
      </w:r>
      <w:r>
        <w:rPr>
          <w:rFonts w:eastAsia="Times New Roman"/>
          <w:szCs w:val="24"/>
        </w:rPr>
        <w:t>α γίνει μεταξύ μας μια γενικότερη συζήτηση για το κάπνισμα και θεωρώ ότι πρέπει</w:t>
      </w:r>
      <w:r>
        <w:rPr>
          <w:rFonts w:eastAsia="Times New Roman"/>
          <w:szCs w:val="24"/>
        </w:rPr>
        <w:t>,</w:t>
      </w:r>
      <w:r>
        <w:rPr>
          <w:rFonts w:eastAsia="Times New Roman"/>
          <w:szCs w:val="24"/>
        </w:rPr>
        <w:t xml:space="preserve"> έτσι κι αλλιώς</w:t>
      </w:r>
      <w:r>
        <w:rPr>
          <w:rFonts w:eastAsia="Times New Roman"/>
          <w:szCs w:val="24"/>
        </w:rPr>
        <w:t>,</w:t>
      </w:r>
      <w:r>
        <w:rPr>
          <w:rFonts w:eastAsia="Times New Roman"/>
          <w:szCs w:val="24"/>
        </w:rPr>
        <w:t xml:space="preserve"> να διεξαχθεί στη Βουλή μια ειδική συζήτηση για το κάπνισμα και μάλιστα, να γίνει υπό όλες τις οπτικές γωνίες αυτού του θέματος, όχι μόνο την οπτική γωνία της υ</w:t>
      </w:r>
      <w:r>
        <w:rPr>
          <w:rFonts w:eastAsia="Times New Roman"/>
          <w:szCs w:val="24"/>
        </w:rPr>
        <w:t xml:space="preserve">γείας, διότι αναμφισβήτητα πρόκειται για μια πολύ βλαβερή συνήθεια –δεν νομίζω να διαφωνεί κανένας από καμμία παράταξη σε αυτό-, αλλά και από την οπτική γωνία της παραγωγής. Τολμώ να </w:t>
      </w:r>
      <w:r>
        <w:rPr>
          <w:rFonts w:eastAsia="Times New Roman"/>
          <w:szCs w:val="24"/>
        </w:rPr>
        <w:t>αναφέρ</w:t>
      </w:r>
      <w:r>
        <w:rPr>
          <w:rFonts w:eastAsia="Times New Roman"/>
          <w:szCs w:val="24"/>
        </w:rPr>
        <w:t>ω ότι μπορώ να το πω αυτό ως Βουλευτής της Ανατολικής Μακεδονίας, ε</w:t>
      </w:r>
      <w:r>
        <w:rPr>
          <w:rFonts w:eastAsia="Times New Roman"/>
          <w:szCs w:val="24"/>
        </w:rPr>
        <w:t>κεί που κάποτε η καπνοκαλλιέργεια και η καπνοπαραγωγή</w:t>
      </w:r>
      <w:r>
        <w:rPr>
          <w:rFonts w:eastAsia="Times New Roman"/>
          <w:szCs w:val="24"/>
        </w:rPr>
        <w:t>,</w:t>
      </w:r>
      <w:r>
        <w:rPr>
          <w:rFonts w:eastAsia="Times New Roman"/>
          <w:szCs w:val="24"/>
        </w:rPr>
        <w:t xml:space="preserve"> αλλά και η εξαγωγική δραστηριότητα των καπνών ανθούσε, τονώνοντας την τοπική οικονομία κατά πολύ μεγάλο </w:t>
      </w:r>
      <w:r>
        <w:rPr>
          <w:rFonts w:eastAsia="Times New Roman"/>
          <w:szCs w:val="24"/>
        </w:rPr>
        <w:t>ποσοστό</w:t>
      </w:r>
      <w:r>
        <w:rPr>
          <w:rFonts w:eastAsia="Times New Roman"/>
          <w:szCs w:val="24"/>
        </w:rPr>
        <w:t xml:space="preserve"> και βάζοντας κυριολεκτικά στον παγκόσμιο χάρτη την περιοχή </w:t>
      </w:r>
      <w:r>
        <w:rPr>
          <w:rFonts w:eastAsia="Times New Roman"/>
          <w:szCs w:val="24"/>
        </w:rPr>
        <w:lastRenderedPageBreak/>
        <w:t>της Ανατολικής Μακεδονίας με τ</w:t>
      </w:r>
      <w:r>
        <w:rPr>
          <w:rFonts w:eastAsia="Times New Roman"/>
          <w:szCs w:val="24"/>
        </w:rPr>
        <w:t>ις καπνοπαραγωγικές περιοχές της Ξάνθης, της Δράμας, των Σερρών, της Καβάλας και το κύριο εξαγωγικό Λιμάνι της Καβάλας ήδη από τις αρχές του 20</w:t>
      </w:r>
      <w:r>
        <w:rPr>
          <w:rFonts w:eastAsia="Times New Roman"/>
          <w:szCs w:val="24"/>
          <w:vertAlign w:val="superscript"/>
        </w:rPr>
        <w:t>ου</w:t>
      </w:r>
      <w:r>
        <w:rPr>
          <w:rFonts w:eastAsia="Times New Roman"/>
          <w:szCs w:val="24"/>
        </w:rPr>
        <w:t xml:space="preserve"> αιώνα.</w:t>
      </w:r>
    </w:p>
    <w:p w14:paraId="6EF9FECB"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Αυτά τα ζητήματα πρέπει να τα δούμε συνολικά. Και άμα γίνει μια συνολική συζήτηση, πρέπει να πιάσουμε όλα τα θέματα και αυτό της λαθρεμπορίας τσιγάρων οπωσδήποτε, αλλά και αυτό της εφαρμογής του αντικαπνιστικού νόμου. Από εκεί θα έπρεπε να ξεκινήσει η συζή</w:t>
      </w:r>
      <w:r>
        <w:rPr>
          <w:rFonts w:eastAsia="Times New Roman"/>
          <w:szCs w:val="24"/>
        </w:rPr>
        <w:t>τησή μας. Διότι υφίσταται εν ισχύι αντικαπνιστικός νόμος στη χώρα μας, άρτιος και επαρκής, πλην όμως δεν εφαρμόζεται. Ας συζητήσουμε, λοιπόν, για την έναρξη εφαρμογής του, μια σοβαρή προσπάθεια να αρχίσει να εφαρμόζεται. Ίσως στη συζήτηση αυτή θα έπρεπε να</w:t>
      </w:r>
      <w:r>
        <w:rPr>
          <w:rFonts w:eastAsia="Times New Roman"/>
          <w:szCs w:val="24"/>
        </w:rPr>
        <w:t xml:space="preserve"> ξεκινήσουμε από εμάς, γιατί εμείς πρέπει να δώσουμε πρώτοι απ’ όλους το καλό παράδειγμα, όσον αφορά την εφαρμογή του νόμου. Το βασικό επιχείρημα, ξέρετε, κάθε ελεγχόμενου</w:t>
      </w:r>
      <w:r>
        <w:rPr>
          <w:rFonts w:eastAsia="Times New Roman"/>
          <w:szCs w:val="24"/>
        </w:rPr>
        <w:t>,</w:t>
      </w:r>
      <w:r>
        <w:rPr>
          <w:rFonts w:eastAsia="Times New Roman"/>
          <w:szCs w:val="24"/>
        </w:rPr>
        <w:t xml:space="preserve"> σε κάθε κατάστημα υγειονομικού ενδιαφέροντος είναι το εξής: «Μα, εκεί στη Βουλή καπ</w:t>
      </w:r>
      <w:r>
        <w:rPr>
          <w:rFonts w:eastAsia="Times New Roman"/>
          <w:szCs w:val="24"/>
        </w:rPr>
        <w:t>νίζουν ελεύθερα. Εμένα έρχεσαι να ελέγξεις και να τον εφαρμόσεις;» Και έχει δίκιο ο άνθρωπος. Δεν επιτρέπεται να γίνεται αυτό εδώ, ανάμεσά μας!</w:t>
      </w:r>
    </w:p>
    <w:p w14:paraId="6EF9FECC"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lastRenderedPageBreak/>
        <w:t>Θα το πάω, όμως, και λίγο πιο μπροστά και θα πω ότι θα έπρεπε, πρώτα απ’ όλα ίσως και πριν από εμάς, να ξεκινήσε</w:t>
      </w:r>
      <w:r>
        <w:rPr>
          <w:rFonts w:eastAsia="Times New Roman"/>
          <w:szCs w:val="24"/>
        </w:rPr>
        <w:t>ι αυτή η εφαρμογή του αντικαπνιστικού νόμου από τον Αναπληρωτή Υπουργό Υγείας, ο οποίος επιλέγει όμορφα και ωραία, σαν να μην συμβαίνει τίποτα, να εμφανίζεται σε συνέντευξη Τύπου του Υπουργείου και να ανάβει τσιγάρο και να καπνίζει αρειμανίως όχι λόγω εθισ</w:t>
      </w:r>
      <w:r>
        <w:rPr>
          <w:rFonts w:eastAsia="Times New Roman"/>
          <w:szCs w:val="24"/>
        </w:rPr>
        <w:t>μού, αλλά λόγω μαγκιάς, έτσι για να κάνει μια δήλωση διά της συμπεριφοράς του προς τα κατάπτυστα όργανα του συστήματος που τολμούν να τον ελέγξουν ότι αυτός δεν καταλαβαίνει από αυτά και είναι υπεράνω κανόνων. Και αυτά είναι ψιλά γράμματα γι’ αυτόν. Εν πάσ</w:t>
      </w:r>
      <w:r>
        <w:rPr>
          <w:rFonts w:eastAsia="Times New Roman"/>
          <w:szCs w:val="24"/>
        </w:rPr>
        <w:t>η περιπτώσει, στην μαγκιά του κ. Πολάκη θα επανέλθω λίγο παρακάτω.</w:t>
      </w:r>
    </w:p>
    <w:p w14:paraId="6EF9FECD" w14:textId="77777777" w:rsidR="00FB7AA6" w:rsidRDefault="00C770FE">
      <w:pPr>
        <w:tabs>
          <w:tab w:val="left" w:pos="1812"/>
        </w:tabs>
        <w:spacing w:after="0" w:line="600" w:lineRule="auto"/>
        <w:ind w:firstLine="720"/>
        <w:jc w:val="both"/>
        <w:rPr>
          <w:rFonts w:eastAsia="Times New Roman"/>
          <w:szCs w:val="24"/>
        </w:rPr>
      </w:pPr>
      <w:r>
        <w:rPr>
          <w:rFonts w:eastAsia="Times New Roman"/>
          <w:szCs w:val="24"/>
        </w:rPr>
        <w:t>Ως προς το νομοσχέδιο που συζητούμε σήμερα</w:t>
      </w:r>
      <w:r>
        <w:rPr>
          <w:rFonts w:eastAsia="Times New Roman"/>
          <w:szCs w:val="24"/>
        </w:rPr>
        <w:t>,</w:t>
      </w:r>
      <w:r>
        <w:rPr>
          <w:rFonts w:eastAsia="Times New Roman"/>
          <w:szCs w:val="24"/>
        </w:rPr>
        <w:t xml:space="preserve"> έχω απλώς ένα σημείο κριτικής, θα έλεγα, όχι σκληρό, διότι αναγνωρίζω και την προσπάθεια της πολιτικής ηγεσίας του Υπουργείου, μια αξιοπρεπή προσ</w:t>
      </w:r>
      <w:r>
        <w:rPr>
          <w:rFonts w:eastAsia="Times New Roman"/>
          <w:szCs w:val="24"/>
        </w:rPr>
        <w:t xml:space="preserve">πάθεια να εφαρμοστεί αυτός ο νόμος, που άλλωστε είναι ενσωμάτωση </w:t>
      </w:r>
      <w:r>
        <w:rPr>
          <w:rFonts w:eastAsia="Times New Roman"/>
          <w:szCs w:val="24"/>
        </w:rPr>
        <w:t>Ευρωπαϊκού Δικαίου</w:t>
      </w:r>
      <w:r>
        <w:rPr>
          <w:rFonts w:eastAsia="Times New Roman"/>
          <w:szCs w:val="24"/>
        </w:rPr>
        <w:t xml:space="preserve"> στο </w:t>
      </w:r>
      <w:r>
        <w:rPr>
          <w:rFonts w:eastAsia="Times New Roman"/>
          <w:szCs w:val="24"/>
        </w:rPr>
        <w:lastRenderedPageBreak/>
        <w:t>ημεδαπό δίκαιο. Άλλωστε</w:t>
      </w:r>
      <w:r>
        <w:rPr>
          <w:rFonts w:eastAsia="Times New Roman"/>
          <w:szCs w:val="24"/>
        </w:rPr>
        <w:t>,</w:t>
      </w:r>
      <w:r>
        <w:rPr>
          <w:rFonts w:eastAsia="Times New Roman"/>
          <w:szCs w:val="24"/>
        </w:rPr>
        <w:t xml:space="preserve"> έχουμε καλυφθεί πλήρως και επαρκεστάτως από την εισήγηση του κ. Γιόγιακα, του εισηγητή μας.</w:t>
      </w:r>
    </w:p>
    <w:p w14:paraId="6EF9FECE" w14:textId="77777777" w:rsidR="00FB7AA6" w:rsidRDefault="00C770FE">
      <w:pPr>
        <w:spacing w:after="0" w:line="600" w:lineRule="auto"/>
        <w:ind w:firstLine="720"/>
        <w:jc w:val="both"/>
        <w:rPr>
          <w:rFonts w:eastAsia="Times New Roman"/>
          <w:szCs w:val="24"/>
        </w:rPr>
      </w:pPr>
      <w:r>
        <w:rPr>
          <w:rFonts w:eastAsia="Times New Roman"/>
          <w:szCs w:val="24"/>
        </w:rPr>
        <w:t>Αισθάνομαι ότι κακώς διαφοροποιείται η διαδικασία α</w:t>
      </w:r>
      <w:r>
        <w:rPr>
          <w:rFonts w:eastAsia="Times New Roman"/>
          <w:szCs w:val="24"/>
        </w:rPr>
        <w:t>δειοδότησης στις δύο κατηγορίες προϊόντων που αφορά η Οδηγία. Δηλαδή, αφενός τα νέα προϊόντα καπνού που, ως γνωστόν, περιέχουν μικρή ποσότητα καπνού που δεν καίγεται όπως το τσιγάρο, αλλά θερμαίνεται σε χαμηλότερη και ελεγχόμενη θερμοκρασία και στα ηλεκτρο</w:t>
      </w:r>
      <w:r>
        <w:rPr>
          <w:rFonts w:eastAsia="Times New Roman"/>
          <w:szCs w:val="24"/>
        </w:rPr>
        <w:t xml:space="preserve">νικά τσιγάρα αφετέρου, που είναι η παλαιότερη μορφή αυτού του τρόπου καπνίσματος, που περιέχει υγρά νικοτίνης. </w:t>
      </w:r>
    </w:p>
    <w:p w14:paraId="6EF9FECF" w14:textId="77777777" w:rsidR="00FB7AA6" w:rsidRDefault="00C770FE">
      <w:pPr>
        <w:spacing w:after="0" w:line="600" w:lineRule="auto"/>
        <w:ind w:firstLine="720"/>
        <w:jc w:val="both"/>
        <w:rPr>
          <w:rFonts w:eastAsia="Times New Roman"/>
          <w:szCs w:val="24"/>
        </w:rPr>
      </w:pPr>
      <w:r>
        <w:rPr>
          <w:rFonts w:eastAsia="Times New Roman"/>
          <w:szCs w:val="24"/>
        </w:rPr>
        <w:t xml:space="preserve">Εδώ, κύριε Υπουργέ, εσείς εισάγετε για τα νέα προϊόντα καπνού μια πιο αυστηρή και πιο γραφειοκρατική διαδικασία: Σύσταση </w:t>
      </w:r>
      <w:r>
        <w:rPr>
          <w:rFonts w:eastAsia="Times New Roman"/>
          <w:szCs w:val="24"/>
        </w:rPr>
        <w:t xml:space="preserve">ειδικής επιτροπής, </w:t>
      </w:r>
      <w:r>
        <w:rPr>
          <w:rFonts w:eastAsia="Times New Roman"/>
          <w:szCs w:val="24"/>
        </w:rPr>
        <w:t>γνωμ</w:t>
      </w:r>
      <w:r>
        <w:rPr>
          <w:rFonts w:eastAsia="Times New Roman"/>
          <w:szCs w:val="24"/>
        </w:rPr>
        <w:t>οδότηση</w:t>
      </w:r>
      <w:r>
        <w:rPr>
          <w:rFonts w:eastAsia="Times New Roman"/>
          <w:szCs w:val="24"/>
        </w:rPr>
        <w:t xml:space="preserve">, </w:t>
      </w:r>
      <w:r>
        <w:rPr>
          <w:rFonts w:eastAsia="Times New Roman"/>
          <w:szCs w:val="24"/>
        </w:rPr>
        <w:t xml:space="preserve">υπουργική απόφαση, προκειμένου να αδειοδοτηθεί το προϊόν. Γιατί, λοιπόν, τόση διαδικασία; Γιατί αυτή η διαφοροποίηση; Γιατί μια </w:t>
      </w:r>
      <w:r>
        <w:rPr>
          <w:rFonts w:eastAsia="Times New Roman"/>
          <w:szCs w:val="24"/>
        </w:rPr>
        <w:t xml:space="preserve">επιτροπή </w:t>
      </w:r>
      <w:r>
        <w:rPr>
          <w:rFonts w:eastAsia="Times New Roman"/>
          <w:szCs w:val="24"/>
        </w:rPr>
        <w:t>Υπουργείου, ένα κρατικό όργανο, να κρίνει άλλη μια φορά ένα προϊόν της αγοράς; Γιατί αυτή η δυσμενέστερη, συγκ</w:t>
      </w:r>
      <w:r>
        <w:rPr>
          <w:rFonts w:eastAsia="Times New Roman"/>
          <w:szCs w:val="24"/>
        </w:rPr>
        <w:t xml:space="preserve">ριτικά, μεταχείριση στα νέα προϊόντα καπνού, τα οποία χρησιμοποιούν ως πρώτη ύλη τα </w:t>
      </w:r>
      <w:r>
        <w:rPr>
          <w:rFonts w:eastAsia="Times New Roman"/>
          <w:szCs w:val="24"/>
        </w:rPr>
        <w:lastRenderedPageBreak/>
        <w:t>ελληνικά καπνά ανατολικού τύπου, τα οποία παράγονται από ελληνικές επιχειρήσεις -έχω μιλήσει επ’ αυτού- οι οποίες αισθάνονται ότι πλήττονται αδίκως και ότι υφίστανται μια δ</w:t>
      </w:r>
      <w:r>
        <w:rPr>
          <w:rFonts w:eastAsia="Times New Roman"/>
          <w:szCs w:val="24"/>
        </w:rPr>
        <w:t xml:space="preserve">υσμενέστερη μεταχείριση. Αρκετά προβλήματα αντιμετωπίζουν οι ελληνικές καπνοπαραγωγικές βιομηχανίες, για να προσθέτουμε σήμερα εμείς άλλο ένα γραφειοκρατικής φύσεως πρόβλημα. </w:t>
      </w:r>
    </w:p>
    <w:p w14:paraId="6EF9FED0" w14:textId="77777777" w:rsidR="00FB7AA6" w:rsidRDefault="00C770FE">
      <w:pPr>
        <w:spacing w:after="0" w:line="600" w:lineRule="auto"/>
        <w:ind w:firstLine="720"/>
        <w:jc w:val="both"/>
        <w:rPr>
          <w:rFonts w:eastAsia="Times New Roman"/>
          <w:szCs w:val="24"/>
        </w:rPr>
      </w:pPr>
      <w:r>
        <w:rPr>
          <w:rFonts w:eastAsia="Times New Roman"/>
          <w:szCs w:val="24"/>
        </w:rPr>
        <w:t>Στην εισήγησή σας κάνατε ένα θετικό βήμα, δείξατε μια διάθεση να διορθώσετε αυτή</w:t>
      </w:r>
      <w:r>
        <w:rPr>
          <w:rFonts w:eastAsia="Times New Roman"/>
          <w:szCs w:val="24"/>
        </w:rPr>
        <w:t>ν τη διαφορετική μεταχείριση σε δύο παρεμφερή προϊόντα. Εξισώστε, εν πάση περιπτώσει, αυτήν τη διαδικασία αδειοδότησης για να είμαστε εντάξει κι εμείς πλήρως.</w:t>
      </w:r>
    </w:p>
    <w:p w14:paraId="6EF9FED1" w14:textId="77777777" w:rsidR="00FB7AA6" w:rsidRDefault="00C770FE">
      <w:pPr>
        <w:spacing w:after="0" w:line="600" w:lineRule="auto"/>
        <w:ind w:firstLine="720"/>
        <w:jc w:val="both"/>
        <w:rPr>
          <w:rFonts w:eastAsia="Times New Roman"/>
          <w:szCs w:val="24"/>
        </w:rPr>
      </w:pPr>
      <w:r>
        <w:rPr>
          <w:rFonts w:eastAsia="Times New Roman"/>
          <w:szCs w:val="24"/>
        </w:rPr>
        <w:t>Θα μου επιτρέψετε τώρα, εφόσον έχω τον χρόνο, να κάνω ένα σχόλιο το οποίο θεωρώ ότι είναι επιβεβλ</w:t>
      </w:r>
      <w:r>
        <w:rPr>
          <w:rFonts w:eastAsia="Times New Roman"/>
          <w:szCs w:val="24"/>
        </w:rPr>
        <w:t xml:space="preserve">ημένο, σε μια άλλου τύπου οδηγία, κατά την άποψή μου πολύ πιο προβληματική, την περίφημη «οδηγία Πολάκη» προς το </w:t>
      </w:r>
      <w:r>
        <w:rPr>
          <w:rFonts w:eastAsia="Times New Roman"/>
          <w:szCs w:val="24"/>
        </w:rPr>
        <w:t>διοικητικό συμβούλιο</w:t>
      </w:r>
      <w:r>
        <w:rPr>
          <w:rFonts w:eastAsia="Times New Roman"/>
          <w:szCs w:val="24"/>
        </w:rPr>
        <w:t xml:space="preserve"> του ΕΟΠΥΥ να πράξει τα δέοντα, βάσει εγγράφου, για να μεταφέρει χρηματικούς του πόρους, δεν κατονομάζει πόσους ακριβώς, σε</w:t>
      </w:r>
      <w:r>
        <w:rPr>
          <w:rFonts w:eastAsia="Times New Roman"/>
          <w:szCs w:val="24"/>
        </w:rPr>
        <w:t xml:space="preserve"> συνεταιριστικές τράπεζες, </w:t>
      </w:r>
      <w:r>
        <w:rPr>
          <w:rFonts w:eastAsia="Times New Roman"/>
          <w:szCs w:val="24"/>
        </w:rPr>
        <w:lastRenderedPageBreak/>
        <w:t>δεν κατονομάζει ποιες ακριβώς. Να μην κατονομάσουμε, έτσι για ξεκάρφωμα, πού συγκεκριμένα θέλουμε να μεταφερθούν.</w:t>
      </w:r>
    </w:p>
    <w:p w14:paraId="6EF9FED2" w14:textId="77777777" w:rsidR="00FB7AA6" w:rsidRDefault="00C770FE">
      <w:pPr>
        <w:spacing w:after="0" w:line="600" w:lineRule="auto"/>
        <w:ind w:firstLine="720"/>
        <w:jc w:val="both"/>
        <w:rPr>
          <w:rFonts w:eastAsia="Times New Roman"/>
          <w:szCs w:val="24"/>
        </w:rPr>
      </w:pPr>
      <w:r>
        <w:rPr>
          <w:rFonts w:eastAsia="Times New Roman"/>
          <w:szCs w:val="24"/>
        </w:rPr>
        <w:t>Στην ουσία</w:t>
      </w:r>
      <w:r>
        <w:rPr>
          <w:rFonts w:eastAsia="Times New Roman"/>
          <w:szCs w:val="24"/>
        </w:rPr>
        <w:t>,</w:t>
      </w:r>
      <w:r>
        <w:rPr>
          <w:rFonts w:eastAsia="Times New Roman"/>
          <w:szCs w:val="24"/>
        </w:rPr>
        <w:t xml:space="preserve"> το θέμα έχει λήξει, διότι το </w:t>
      </w:r>
      <w:r>
        <w:rPr>
          <w:rFonts w:eastAsia="Times New Roman"/>
          <w:szCs w:val="24"/>
        </w:rPr>
        <w:t>διοικητικό συμβούλιο</w:t>
      </w:r>
      <w:r>
        <w:rPr>
          <w:rFonts w:eastAsia="Times New Roman"/>
          <w:szCs w:val="24"/>
        </w:rPr>
        <w:t xml:space="preserve"> </w:t>
      </w:r>
      <w:r>
        <w:rPr>
          <w:rFonts w:eastAsia="Times New Roman"/>
          <w:szCs w:val="24"/>
        </w:rPr>
        <w:t xml:space="preserve">του ΕΟΠΥΥ έχει ήδη λάβει απόφαση να μην ενστερνιστεί την προτροπή αυτή του Αναπληρωτή Υπουργού, για μεταφορά δηλαδή χρημάτων σε συνεταιριστική τράπεζα και στην ουσία να μην υπακούσει στην προτροπή αυτή για τέλεση παράνομης πράξης, προστατεύοντας τον εαυτό </w:t>
      </w:r>
      <w:r>
        <w:rPr>
          <w:rFonts w:eastAsia="Times New Roman"/>
          <w:szCs w:val="24"/>
        </w:rPr>
        <w:t xml:space="preserve">του. Αν συνέβαινε αυτό, θα έλεγα «μαζέψτε το θέμα». Έχει μαζευτεί από μόνο του. Τώρα αλλάζω τη διατύπωσή μου και θα έλεγα «μαζέψτε τον Αναπληρωτή Υπουργό σας», γιατί δεν είναι η ουσία του θέματος. Όπως σας είπα, έχει εξαντληθεί. Δεν μεταφέρονται χρηματικά </w:t>
      </w:r>
      <w:r>
        <w:rPr>
          <w:rFonts w:eastAsia="Times New Roman"/>
          <w:szCs w:val="24"/>
        </w:rPr>
        <w:t xml:space="preserve">διαθέσιμα σε συνεταιριστικές τράπεζες. </w:t>
      </w:r>
    </w:p>
    <w:p w14:paraId="6EF9FED3" w14:textId="77777777" w:rsidR="00FB7AA6" w:rsidRDefault="00C770FE">
      <w:pPr>
        <w:spacing w:after="0" w:line="600" w:lineRule="auto"/>
        <w:ind w:firstLine="720"/>
        <w:jc w:val="both"/>
        <w:rPr>
          <w:rFonts w:eastAsia="Times New Roman"/>
          <w:szCs w:val="24"/>
        </w:rPr>
      </w:pPr>
      <w:r>
        <w:rPr>
          <w:rFonts w:eastAsia="Times New Roman"/>
          <w:szCs w:val="24"/>
        </w:rPr>
        <w:t>Οφείλω να θυμίσω πως υπάρχει σε ισχύ σύμβαση, η οποία έχει υπογραφεί ανάμεσα σε χρηματοπιστωτικό ίδρυμα και τον ΕΟΠΥΥ, που αναθέτει τη διαχείριση των χρηματικών διαθεσίμων του οργανισμού σε αυτό το χρηματοπιστωτικό ί</w:t>
      </w:r>
      <w:r>
        <w:rPr>
          <w:rFonts w:eastAsia="Times New Roman"/>
          <w:szCs w:val="24"/>
        </w:rPr>
        <w:t xml:space="preserve">δρυμα, η οποία σύμβαση έχει προέλθει μετά από δημόσιο, ανοικτό, </w:t>
      </w:r>
      <w:r>
        <w:rPr>
          <w:rFonts w:eastAsia="Times New Roman"/>
          <w:szCs w:val="24"/>
        </w:rPr>
        <w:lastRenderedPageBreak/>
        <w:t>διεθνή διαγωνισμό, με αυστηρές δηλαδή προδιαγραφές. Και ο τελικός ανάδοχος έχει προσδιοριστεί ως αυτός που έχει καταθέσει την πιο συμφέρουσα οικονομικά προσφορά. Έτσι αποφάσισε το Διοικητικό Σ</w:t>
      </w:r>
      <w:r>
        <w:rPr>
          <w:rFonts w:eastAsia="Times New Roman"/>
          <w:szCs w:val="24"/>
        </w:rPr>
        <w:t xml:space="preserve">υμβούλιο. </w:t>
      </w:r>
    </w:p>
    <w:p w14:paraId="6EF9FED4" w14:textId="77777777" w:rsidR="00FB7AA6" w:rsidRDefault="00C770FE">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2B4B70">
        <w:rPr>
          <w:rFonts w:eastAsia="Times New Roman"/>
          <w:b/>
          <w:szCs w:val="24"/>
        </w:rPr>
        <w:t>ΔΗΜΗΤΡΙΟΣ ΚΡΕΜΑΣΤΙΝΟΣ</w:t>
      </w:r>
      <w:r>
        <w:rPr>
          <w:rFonts w:eastAsia="Times New Roman"/>
          <w:szCs w:val="24"/>
        </w:rPr>
        <w:t>)</w:t>
      </w:r>
    </w:p>
    <w:p w14:paraId="6EF9FED5" w14:textId="77777777" w:rsidR="00FB7AA6" w:rsidRDefault="00C770FE">
      <w:pPr>
        <w:spacing w:after="0" w:line="600" w:lineRule="auto"/>
        <w:ind w:firstLine="720"/>
        <w:jc w:val="both"/>
        <w:rPr>
          <w:rFonts w:eastAsia="Times New Roman"/>
          <w:szCs w:val="24"/>
        </w:rPr>
      </w:pPr>
      <w:r>
        <w:rPr>
          <w:rFonts w:eastAsia="Times New Roman"/>
          <w:szCs w:val="24"/>
        </w:rPr>
        <w:t>Για τον κ. Πολάκη, όμως, αυτά δεν σημαίνουν τίποτα. Και εκεί είναι το ζήτημά μας. Είναι το ύφος και η αντίληψή του ως προς την άσκηση εξουσία</w:t>
      </w:r>
      <w:r>
        <w:rPr>
          <w:rFonts w:eastAsia="Times New Roman"/>
          <w:szCs w:val="24"/>
        </w:rPr>
        <w:t>ς. Δεν σέβεται την ύπαρξη αυτής της σύμβασης, δεν σέβεται την ανάγκη να τηρηθούν οι διαδικασίες. Θεωρεί ότι ως Υπουργός μπορεί να κάνει «ό,τι του καπνίσει» -να χρησιμοποιήσω αυτήν την έκφραση, μια που συζητούμε το συγκεκριμένο νομοσχέδιο-, ότι αντιπαρέρχετ</w:t>
      </w:r>
      <w:r>
        <w:rPr>
          <w:rFonts w:eastAsia="Times New Roman"/>
          <w:szCs w:val="24"/>
        </w:rPr>
        <w:t xml:space="preserve">αι, εν πάση περιπτώσει, όλες αυτές τις συμβάσεις, όλες αυτές τις θεσμικά και νομικά κατοχυρωμένες </w:t>
      </w:r>
      <w:r>
        <w:rPr>
          <w:rFonts w:eastAsia="Times New Roman"/>
          <w:szCs w:val="24"/>
        </w:rPr>
        <w:lastRenderedPageBreak/>
        <w:t>δεσμεύσεις. Και κάνει έγγραφη προτροπή, παραμονές Δεκαπενταύγουστου παρακαλώ, προς τον ΕΟΠΥΥ να μεταφέρει χρηματικά διαθέσιμά του σε συνεταιριστικές τράπεζες,</w:t>
      </w:r>
      <w:r>
        <w:rPr>
          <w:rFonts w:eastAsia="Times New Roman"/>
          <w:szCs w:val="24"/>
        </w:rPr>
        <w:t xml:space="preserve"> επικαλούμενος λόγους άσκησης κοινωνικής πολιτικής. Αν είναι δυνατόν! </w:t>
      </w:r>
    </w:p>
    <w:p w14:paraId="6EF9FED6" w14:textId="77777777" w:rsidR="00FB7AA6" w:rsidRDefault="00C770FE">
      <w:pPr>
        <w:spacing w:after="0" w:line="600" w:lineRule="auto"/>
        <w:ind w:firstLine="720"/>
        <w:jc w:val="both"/>
        <w:rPr>
          <w:rFonts w:eastAsia="Times New Roman"/>
          <w:szCs w:val="24"/>
        </w:rPr>
      </w:pPr>
      <w:r>
        <w:rPr>
          <w:rFonts w:eastAsia="Times New Roman"/>
          <w:szCs w:val="24"/>
        </w:rPr>
        <w:t xml:space="preserve">Ποια κοινωνική πολιτική, δηλαδή, ασκείται διά της μεταφοράς χρημάτων από τον ΕΟΠΥΥ σε συγκεκριμένες </w:t>
      </w:r>
      <w:r>
        <w:rPr>
          <w:rFonts w:eastAsia="Times New Roman"/>
          <w:szCs w:val="24"/>
        </w:rPr>
        <w:t>τράπεζες</w:t>
      </w:r>
      <w:r>
        <w:rPr>
          <w:rFonts w:eastAsia="Times New Roman"/>
          <w:szCs w:val="24"/>
        </w:rPr>
        <w:t xml:space="preserve">; Τι κοινωνική πολιτική είναι αυτό; Αν θέλει να κάνει κοινωνική πολιτική, ας </w:t>
      </w:r>
      <w:r>
        <w:rPr>
          <w:rFonts w:eastAsia="Times New Roman"/>
          <w:szCs w:val="24"/>
        </w:rPr>
        <w:t>φροντίσει να πληρώσει τα 2 δισεκατομμύρια περίπου, που εκκρεμούν σε ληξιπρόθεσμες οφειλές προς δομές υγείας και πρόνοιας της επικράτειας και όχι να εξαντλεί την εφευρετικότητ</w:t>
      </w:r>
      <w:r>
        <w:rPr>
          <w:rFonts w:eastAsia="Times New Roman"/>
          <w:szCs w:val="24"/>
        </w:rPr>
        <w:t>ά</w:t>
      </w:r>
      <w:r>
        <w:rPr>
          <w:rFonts w:eastAsia="Times New Roman"/>
          <w:szCs w:val="24"/>
        </w:rPr>
        <w:t xml:space="preserve"> του στην άσκηση κοινωνικής πολιτικής, μεταφέροντας χρήματα σε συγκεκριμένα χρημα</w:t>
      </w:r>
      <w:r>
        <w:rPr>
          <w:rFonts w:eastAsia="Times New Roman"/>
          <w:szCs w:val="24"/>
        </w:rPr>
        <w:t>τοπιστωτικά ιδρύματα της αρεσκείας του, παρά τις υφιστάμενες συμβάσεις. Ας κάνει αυτό. Είναι το ύφος αυτό που μας ενοχλεί, είναι το ύφος αυτό της άσκησης της εξουσίας που μας βγάζει από τα ρούχα μας. Ένας Υπουργός, ο οποίος λέει «εξουσία είμαι, κάνω ότι θέ</w:t>
      </w:r>
      <w:r>
        <w:rPr>
          <w:rFonts w:eastAsia="Times New Roman"/>
          <w:szCs w:val="24"/>
        </w:rPr>
        <w:t>λω. Δεν λογαριάζω τίποτα και κανέναν».</w:t>
      </w:r>
    </w:p>
    <w:p w14:paraId="6EF9FED7" w14:textId="77777777" w:rsidR="00FB7AA6" w:rsidRDefault="00C770FE">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EF9FED8"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Ολοκληρώστε, παρακαλώ.</w:t>
      </w:r>
    </w:p>
    <w:p w14:paraId="6EF9FED9" w14:textId="77777777" w:rsidR="00FB7AA6" w:rsidRDefault="00C770FE">
      <w:pPr>
        <w:spacing w:after="0"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Κλείνω, κύριε Πρόεδρε, γιατί ακούγονται κουδούνι</w:t>
      </w:r>
      <w:r>
        <w:rPr>
          <w:rFonts w:eastAsia="Times New Roman"/>
          <w:szCs w:val="24"/>
        </w:rPr>
        <w:t>α και άλλοι ήχοι.</w:t>
      </w:r>
    </w:p>
    <w:p w14:paraId="6EF9FEDA" w14:textId="77777777" w:rsidR="00FB7AA6" w:rsidRDefault="00C770FE">
      <w:pPr>
        <w:spacing w:after="0" w:line="600" w:lineRule="auto"/>
        <w:ind w:firstLine="720"/>
        <w:jc w:val="both"/>
        <w:rPr>
          <w:rFonts w:eastAsia="Times New Roman"/>
          <w:szCs w:val="24"/>
        </w:rPr>
      </w:pPr>
      <w:r>
        <w:rPr>
          <w:rFonts w:eastAsia="Times New Roman"/>
          <w:szCs w:val="24"/>
        </w:rPr>
        <w:t xml:space="preserve">Οι αρχαίοι έχουν πει ότι ο άρχων, ο ασκών την εξουσία, πρέπει να θυμάται τρία πράγματα: </w:t>
      </w:r>
      <w:r>
        <w:rPr>
          <w:rFonts w:eastAsia="Times New Roman"/>
          <w:szCs w:val="24"/>
        </w:rPr>
        <w:t>Π</w:t>
      </w:r>
      <w:r>
        <w:rPr>
          <w:rFonts w:eastAsia="Times New Roman"/>
          <w:szCs w:val="24"/>
        </w:rPr>
        <w:t xml:space="preserve">ρώτον, ότι ανθρώπων άρχει, δηλαδή ασκεί εξουσία σε ανθρώπους οι οποίοι μεταβάλλουν την άποψή τους για την εξουσία του, </w:t>
      </w:r>
      <w:r>
        <w:rPr>
          <w:rFonts w:eastAsia="Times New Roman"/>
          <w:szCs w:val="24"/>
        </w:rPr>
        <w:t>Δ</w:t>
      </w:r>
      <w:r>
        <w:rPr>
          <w:rFonts w:eastAsia="Times New Roman"/>
          <w:szCs w:val="24"/>
        </w:rPr>
        <w:t>εύτερον, ότι κατά νόμους άρχε</w:t>
      </w:r>
      <w:r>
        <w:rPr>
          <w:rFonts w:eastAsia="Times New Roman"/>
          <w:szCs w:val="24"/>
        </w:rPr>
        <w:t>ι, δηλαδή στην άσκηση της εξουσίας του πρέπει να θυμάται ότι πρέπει να τηρεί τη νομιμότητα και να εφαρμόζει τους νόμους</w:t>
      </w:r>
      <w:r>
        <w:rPr>
          <w:rFonts w:eastAsia="Times New Roman"/>
          <w:szCs w:val="24"/>
        </w:rPr>
        <w:t>. Κ</w:t>
      </w:r>
      <w:r>
        <w:rPr>
          <w:rFonts w:eastAsia="Times New Roman"/>
          <w:szCs w:val="24"/>
        </w:rPr>
        <w:t xml:space="preserve">αι </w:t>
      </w:r>
      <w:r>
        <w:rPr>
          <w:rFonts w:eastAsia="Times New Roman"/>
          <w:szCs w:val="24"/>
        </w:rPr>
        <w:t>Τ</w:t>
      </w:r>
      <w:r>
        <w:rPr>
          <w:rFonts w:eastAsia="Times New Roman"/>
          <w:szCs w:val="24"/>
        </w:rPr>
        <w:t xml:space="preserve">ρίτον, ότι ουκ αεί άρχει, δηλαδή ότι δεν ασκεί εξουσία για πάντα. </w:t>
      </w:r>
    </w:p>
    <w:p w14:paraId="6EF9FEDB" w14:textId="77777777" w:rsidR="00FB7AA6" w:rsidRDefault="00C770FE">
      <w:pPr>
        <w:spacing w:after="0" w:line="600" w:lineRule="auto"/>
        <w:ind w:firstLine="720"/>
        <w:jc w:val="both"/>
        <w:rPr>
          <w:rFonts w:eastAsia="Times New Roman"/>
          <w:szCs w:val="24"/>
        </w:rPr>
      </w:pPr>
      <w:r>
        <w:rPr>
          <w:rFonts w:eastAsia="Times New Roman"/>
          <w:szCs w:val="24"/>
        </w:rPr>
        <w:t xml:space="preserve">Κύριε Υπουργέ, εκτιμώ ότι ο συνάδελφός σας έχει ξεχάσει και τα </w:t>
      </w:r>
      <w:r>
        <w:rPr>
          <w:rFonts w:eastAsia="Times New Roman"/>
          <w:szCs w:val="24"/>
        </w:rPr>
        <w:t>τρία αυτά θέματα. Σε αυτό το ύφος εξουσίας εμείς θα είμαστε απέναντι με όλες μας τις δυνάμεις. Να είστε σίγουρος γι’ αυτό.</w:t>
      </w:r>
    </w:p>
    <w:p w14:paraId="6EF9FEDC" w14:textId="77777777" w:rsidR="00FB7AA6" w:rsidRDefault="00C770FE">
      <w:pPr>
        <w:spacing w:after="0" w:line="600" w:lineRule="auto"/>
        <w:ind w:firstLine="720"/>
        <w:jc w:val="both"/>
        <w:rPr>
          <w:rFonts w:eastAsia="Times New Roman"/>
          <w:szCs w:val="24"/>
        </w:rPr>
      </w:pPr>
      <w:r>
        <w:rPr>
          <w:rFonts w:eastAsia="Times New Roman"/>
          <w:szCs w:val="24"/>
        </w:rPr>
        <w:t>Σας ευχαριστώ.</w:t>
      </w:r>
    </w:p>
    <w:p w14:paraId="6EF9FEDD" w14:textId="77777777" w:rsidR="00FB7AA6" w:rsidRDefault="00C770F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F9FEDE"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 κι εγώ. Ο Αγάθων, </w:t>
      </w:r>
      <w:r>
        <w:rPr>
          <w:rFonts w:eastAsia="Times New Roman"/>
          <w:szCs w:val="24"/>
        </w:rPr>
        <w:t>μαθητής του Πλάτωνα, το είπε αυτό, κύριε Παναγιωτόπουλε. Το λέω, για να είμαστε συνεπείς προς την ιστορία.</w:t>
      </w:r>
    </w:p>
    <w:p w14:paraId="6EF9FEDF" w14:textId="77777777" w:rsidR="00FB7AA6" w:rsidRDefault="00C770FE">
      <w:pPr>
        <w:spacing w:after="0"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Ο Αγάθων, ναι. Δεν το προσδιόρισα, κύριε Πρόεδρε.</w:t>
      </w:r>
    </w:p>
    <w:p w14:paraId="6EF9FEE0" w14:textId="77777777" w:rsidR="00FB7AA6" w:rsidRDefault="00C770FE">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Λαζαρίδης έχει τον λόγο.</w:t>
      </w:r>
    </w:p>
    <w:p w14:paraId="6EF9FEE1" w14:textId="77777777" w:rsidR="00FB7AA6" w:rsidRDefault="00C770FE">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w:t>
      </w:r>
    </w:p>
    <w:p w14:paraId="6EF9FEE2" w14:textId="77777777" w:rsidR="00FB7AA6" w:rsidRDefault="00C770FE">
      <w:pPr>
        <w:spacing w:after="0" w:line="600" w:lineRule="auto"/>
        <w:ind w:firstLine="720"/>
        <w:jc w:val="both"/>
        <w:rPr>
          <w:rFonts w:eastAsia="Times New Roman"/>
          <w:szCs w:val="24"/>
        </w:rPr>
      </w:pPr>
      <w:r>
        <w:rPr>
          <w:rFonts w:eastAsia="Times New Roman"/>
          <w:szCs w:val="24"/>
        </w:rPr>
        <w:t xml:space="preserve">Θα ήθελα να πω ότι πράγματι έρχονται πολλά χρέη από το παρελθόν και όλα αυτά που αναφέρατε που χρωστά το δημόσιο στους ιδιώτες έρχονται από τις δικές σας περιόδους. </w:t>
      </w:r>
    </w:p>
    <w:p w14:paraId="6EF9FEE3" w14:textId="77777777" w:rsidR="00FB7AA6" w:rsidRDefault="00C770FE">
      <w:pPr>
        <w:spacing w:after="0" w:line="600" w:lineRule="auto"/>
        <w:ind w:firstLine="720"/>
        <w:jc w:val="both"/>
        <w:rPr>
          <w:rFonts w:eastAsia="Times New Roman"/>
          <w:szCs w:val="24"/>
        </w:rPr>
      </w:pPr>
      <w:r>
        <w:rPr>
          <w:rFonts w:eastAsia="Times New Roman"/>
          <w:szCs w:val="24"/>
        </w:rPr>
        <w:t xml:space="preserve">Στη Θεσσαλονίκη μιλούσα τις προάλλες με </w:t>
      </w:r>
      <w:r>
        <w:rPr>
          <w:rFonts w:eastAsia="Times New Roman"/>
          <w:szCs w:val="24"/>
        </w:rPr>
        <w:t xml:space="preserve">τον διοικητή του «Παπαγεωργίου». Από το 2012 έχει συσσωρευμένες οφειλές διακοσίων σαράντα εκατομμυρίων από το δημόσιο. Το 2012 δεν κυβερνούσε αυτή η Κυβέρνηση. Πριν από δύο μήνες έλαβε εβδομήντα εκατομμύρια. </w:t>
      </w:r>
    </w:p>
    <w:p w14:paraId="6EF9FEE4" w14:textId="77777777" w:rsidR="00FB7AA6" w:rsidRDefault="00C770FE">
      <w:pPr>
        <w:spacing w:after="0"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Τώρα κυβερνάει, όμως.</w:t>
      </w:r>
    </w:p>
    <w:p w14:paraId="6EF9FEE5"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 αλλά αυτές είναι αμαρτίες</w:t>
      </w:r>
      <w:r>
        <w:rPr>
          <w:rFonts w:eastAsia="Times New Roman"/>
          <w:szCs w:val="24"/>
        </w:rPr>
        <w:t>,</w:t>
      </w:r>
      <w:r>
        <w:rPr>
          <w:rFonts w:eastAsia="Times New Roman"/>
          <w:szCs w:val="24"/>
        </w:rPr>
        <w:t xml:space="preserve"> που έρχονται από το παρελθόν, δικές σας αμαρτίες. Εσείς μεν θα κατηγορηθείτε</w:t>
      </w:r>
      <w:r>
        <w:rPr>
          <w:rFonts w:eastAsia="Times New Roman"/>
          <w:szCs w:val="24"/>
        </w:rPr>
        <w:t>,</w:t>
      </w:r>
      <w:r>
        <w:rPr>
          <w:rFonts w:eastAsia="Times New Roman"/>
          <w:szCs w:val="24"/>
        </w:rPr>
        <w:t xml:space="preserve"> και θα κριθείτε γιατί πατήσατε τη σκανδάλη στο όπλο και έφευγε η σφαίρα κι εμείς θα κριθούμε γιατί δεν πιάσαμε τη σφαίρα να τ</w:t>
      </w:r>
      <w:r>
        <w:rPr>
          <w:rFonts w:eastAsia="Times New Roman"/>
          <w:szCs w:val="24"/>
        </w:rPr>
        <w:t xml:space="preserve">η γυρίσουμε πίσω. Ο καθένας θα απολογηθεί για ό,τι κάνει. Βεβαίως, έτσι είναι. </w:t>
      </w:r>
    </w:p>
    <w:p w14:paraId="6EF9FEE6" w14:textId="77777777" w:rsidR="00FB7AA6" w:rsidRDefault="00C770FE">
      <w:pPr>
        <w:spacing w:after="0" w:line="600" w:lineRule="auto"/>
        <w:ind w:firstLine="720"/>
        <w:jc w:val="both"/>
        <w:rPr>
          <w:rFonts w:eastAsia="Times New Roman"/>
          <w:szCs w:val="24"/>
        </w:rPr>
      </w:pPr>
      <w:r>
        <w:rPr>
          <w:rFonts w:eastAsia="Times New Roman"/>
          <w:szCs w:val="24"/>
        </w:rPr>
        <w:t>Άκουσα προηγουμένως και την εκπρόσωπο του ΠΑΣΟΚ που μίλησε για ευαισθησία για τον Υπουργό κ.λπ.</w:t>
      </w:r>
      <w:r>
        <w:rPr>
          <w:rFonts w:eastAsia="Times New Roman"/>
          <w:szCs w:val="24"/>
        </w:rPr>
        <w:t>.</w:t>
      </w:r>
      <w:r>
        <w:rPr>
          <w:rFonts w:eastAsia="Times New Roman"/>
          <w:szCs w:val="24"/>
        </w:rPr>
        <w:t xml:space="preserve"> Εγώ δεν θα υπερασπιστώ κανέναν καπνιστή. Τον Υπουργό δεν χρειάζεται να τον υπερ</w:t>
      </w:r>
      <w:r>
        <w:rPr>
          <w:rFonts w:eastAsia="Times New Roman"/>
          <w:szCs w:val="24"/>
        </w:rPr>
        <w:t xml:space="preserve">ασπιστώ εγώ. Άλλωστε, εγώ ο ίδιος δεν είμαι καπνιστής. </w:t>
      </w:r>
    </w:p>
    <w:p w14:paraId="6EF9FEE7" w14:textId="77777777" w:rsidR="00FB7AA6" w:rsidRDefault="00C770FE">
      <w:pPr>
        <w:spacing w:after="0" w:line="600" w:lineRule="auto"/>
        <w:ind w:firstLine="720"/>
        <w:jc w:val="both"/>
        <w:rPr>
          <w:rFonts w:eastAsia="Times New Roman"/>
          <w:szCs w:val="24"/>
        </w:rPr>
      </w:pPr>
      <w:r>
        <w:rPr>
          <w:rFonts w:eastAsia="Times New Roman"/>
          <w:szCs w:val="24"/>
        </w:rPr>
        <w:t>Εν πάση περιπτώσει, όμως, αυτή την ευαισθησία από το ΠΑΣΟΚ γιατί δεν την έδειξαν, όταν δικός τους Υπουργός γυρνούσε την Ευρώπη και όλο τον κόσμο και έλεγε ότι κυβερνά μια διεφθαρμένη χώρα και διεφθαρμ</w:t>
      </w:r>
      <w:r>
        <w:rPr>
          <w:rFonts w:eastAsia="Times New Roman"/>
          <w:szCs w:val="24"/>
        </w:rPr>
        <w:t xml:space="preserve">ένους πολίτες; Το ίδιο βέβαια και ο Πρωθυπουργός εκείνης της περιόδου, ο Παπανδρέου. Εγώ δεν είδα κανέναν από το ΠΑΣΟΚ να παραιτείται. Πού είναι η ευαισθησία τους; Δηλαδή, η ευαισθησία τους υπήρχε μόνο όταν είδαν έναν Αναπληρωτή Υπουργό να ανάβει τσιγάρο; </w:t>
      </w:r>
      <w:r>
        <w:rPr>
          <w:rFonts w:eastAsia="Times New Roman"/>
          <w:szCs w:val="24"/>
        </w:rPr>
        <w:t xml:space="preserve">Βεβαίως, δεν έπρεπε. Εγώ </w:t>
      </w:r>
      <w:r>
        <w:rPr>
          <w:rFonts w:eastAsia="Times New Roman"/>
          <w:szCs w:val="24"/>
        </w:rPr>
        <w:lastRenderedPageBreak/>
        <w:t xml:space="preserve">δεν λέω ότι καλώς έκανε. Φανταστείτε, όμως, πόσοι έπρεπε να παραιτηθούν, όταν έβλεπαν Υπουργό να βγαίνει και να λέει αυτά τα πράγματα στο εξωτερικό, ή να λέει ότι η Ελλάδα είναι ο </w:t>
      </w:r>
      <w:r>
        <w:rPr>
          <w:rFonts w:eastAsia="Times New Roman"/>
          <w:szCs w:val="24"/>
        </w:rPr>
        <w:t>«ΤΙΤΑΝΙΚΟΣ»,</w:t>
      </w:r>
      <w:r>
        <w:rPr>
          <w:rFonts w:eastAsia="Times New Roman"/>
          <w:szCs w:val="24"/>
        </w:rPr>
        <w:t xml:space="preserve"> ο οποίος οδηγείται με ταχύτητα στο παγ</w:t>
      </w:r>
      <w:r>
        <w:rPr>
          <w:rFonts w:eastAsia="Times New Roman"/>
          <w:szCs w:val="24"/>
        </w:rPr>
        <w:t>όβουνο και θα βουλιάξει, προσπαθώντας μ’ αυτό τον τρόπο να ανεβάσει το κόστος δανεισμού της χώρας. Επομένως, η ευαισθησία θα πρέπει να είναι προς πάσα κατεύθυνση, όχι επιλεκτική. Εδώ τώρα έχει ευθύνες και η Νέα Δημοκρατία, φυσικά η Νέα Δημοκρατία η μεταλλα</w:t>
      </w:r>
      <w:r>
        <w:rPr>
          <w:rFonts w:eastAsia="Times New Roman"/>
          <w:szCs w:val="24"/>
        </w:rPr>
        <w:t xml:space="preserve">γμένη, η μετά Καραμανλή Νέα Δημοκρατία, η οποία συγκυβέρνησε με το ΠΑΣΟΚ και έδωσε άφεση αμαρτιών στο ΠΑΣΟΚ. </w:t>
      </w:r>
    </w:p>
    <w:p w14:paraId="6EF9FEE8" w14:textId="77777777" w:rsidR="00FB7AA6" w:rsidRDefault="00C770FE">
      <w:pPr>
        <w:spacing w:after="0" w:line="600" w:lineRule="auto"/>
        <w:ind w:firstLine="720"/>
        <w:jc w:val="both"/>
        <w:rPr>
          <w:rFonts w:eastAsia="Times New Roman"/>
          <w:szCs w:val="24"/>
        </w:rPr>
      </w:pPr>
      <w:r>
        <w:rPr>
          <w:rFonts w:eastAsia="Times New Roman"/>
          <w:szCs w:val="24"/>
        </w:rPr>
        <w:t>Πριν από δεκαπέντε ημέρες είχα κάνει μια παρατήρηση εδώ και εξέφρασα και ένα παράπονο, αν θέλετε, γιατί με την παραπομπή για εξέταση εκ νέου της υ</w:t>
      </w:r>
      <w:r>
        <w:rPr>
          <w:rFonts w:eastAsia="Times New Roman"/>
          <w:szCs w:val="24"/>
        </w:rPr>
        <w:t xml:space="preserve">πόθεσης Γεωργίου, κανένας από τη Νέα Δημοκρατία δεν είπε κουβέντα. Δεν είναι μονάχα ότι εξαπάτησε ο Γεωργίου αλλοιώνοντας τα στοιχεία και </w:t>
      </w:r>
      <w:r>
        <w:rPr>
          <w:rFonts w:eastAsia="Times New Roman"/>
          <w:szCs w:val="24"/>
        </w:rPr>
        <w:lastRenderedPageBreak/>
        <w:t>καταδίκασε τη χώρα σε αυτά τα οποία ζούμε. Είναι και το ότι αμαύρωσε, συκοφάντησε την περίοδο Καραμανλή και μ’ αυτόν τ</w:t>
      </w:r>
      <w:r>
        <w:rPr>
          <w:rFonts w:eastAsia="Times New Roman"/>
          <w:szCs w:val="24"/>
        </w:rPr>
        <w:t>ον τρόπο έδωσε άφεση αμαρτιών στον Σημίτη, γιατί η καταστροφή της χώρας, βεβαίως, από κει ξεκινάει.</w:t>
      </w:r>
    </w:p>
    <w:p w14:paraId="6EF9FEE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Ενώ βλέπουμε ότι περάσαν δέκα πέντε μέρες, κανείς από τη Νέα Δημοκρατία δεν είπε κουβέντα, παρά το γεγονός ότι έρχονται σωρηδόν τα νέα στοιχεία, θέλεις με τ</w:t>
      </w:r>
      <w:r>
        <w:rPr>
          <w:rFonts w:eastAsia="Times New Roman" w:cs="Times New Roman"/>
          <w:szCs w:val="24"/>
        </w:rPr>
        <w:t xml:space="preserve">α </w:t>
      </w:r>
      <w:r>
        <w:rPr>
          <w:rFonts w:eastAsia="Times New Roman" w:cs="Times New Roman"/>
          <w:szCs w:val="24"/>
          <w:lang w:val="en-US"/>
        </w:rPr>
        <w:t>swaps</w:t>
      </w:r>
      <w:r>
        <w:rPr>
          <w:rFonts w:eastAsia="Times New Roman" w:cs="Times New Roman"/>
          <w:szCs w:val="24"/>
        </w:rPr>
        <w:t xml:space="preserve">, θέλεις με τα δάνεια για τα εξοπλιστικά του Σημίτη, θέλεις με τις δέκα επτά ΔΕΚΟ τις οποίες πέρασε -που δεν έχει γίνει πουθενά στον κόσμο- στο έλλειμμα, προκειμένου να φορτώσει και να φανεί ότι το 2009 είχε υψηλό έλλειμμα, ενώ όλες τις πληρωμές θα </w:t>
      </w:r>
      <w:r>
        <w:rPr>
          <w:rFonts w:eastAsia="Times New Roman" w:cs="Times New Roman"/>
          <w:szCs w:val="24"/>
        </w:rPr>
        <w:t xml:space="preserve">τις μεταφέρει στο 2010, για να φανεί ότι το 2010 είχε λιγότερο έλλειμμα. Ακόμη, λοιπόν, περιμένω από τη Νέα Δημοκρατία να πει μια κουβέντα για την υπόθεση Γεωργίου. </w:t>
      </w:r>
      <w:r>
        <w:rPr>
          <w:rFonts w:eastAsia="Times New Roman" w:cs="Times New Roman"/>
          <w:szCs w:val="24"/>
        </w:rPr>
        <w:t>«</w:t>
      </w:r>
      <w:r>
        <w:rPr>
          <w:rFonts w:eastAsia="Times New Roman" w:cs="Times New Roman"/>
          <w:szCs w:val="24"/>
        </w:rPr>
        <w:t>Άκρα του τάφου σιωπή</w:t>
      </w:r>
      <w:r>
        <w:rPr>
          <w:rFonts w:eastAsia="Times New Roman" w:cs="Times New Roman"/>
          <w:szCs w:val="24"/>
        </w:rPr>
        <w:t>»</w:t>
      </w:r>
      <w:r>
        <w:rPr>
          <w:rFonts w:eastAsia="Times New Roman" w:cs="Times New Roman"/>
          <w:szCs w:val="24"/>
        </w:rPr>
        <w:t>. Εν πάση περιπτώσει, να πούμε και δύο κουβέντες για το παρόν νομοσχέ</w:t>
      </w:r>
      <w:r>
        <w:rPr>
          <w:rFonts w:eastAsia="Times New Roman" w:cs="Times New Roman"/>
          <w:szCs w:val="24"/>
        </w:rPr>
        <w:t xml:space="preserve">διο. </w:t>
      </w:r>
    </w:p>
    <w:p w14:paraId="6EF9FEE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συζητούμε σήμερα για την προσαρμογή της ελληνικής νομοθεσίας προς την ευρωπαϊκή </w:t>
      </w:r>
      <w:r>
        <w:rPr>
          <w:rFonts w:eastAsia="Times New Roman" w:cs="Times New Roman"/>
          <w:szCs w:val="24"/>
        </w:rPr>
        <w:t xml:space="preserve">οδηγία </w:t>
      </w:r>
      <w:r>
        <w:rPr>
          <w:rFonts w:eastAsia="Times New Roman" w:cs="Times New Roman"/>
          <w:szCs w:val="24"/>
        </w:rPr>
        <w:t>σε ό,τι αφορά τα προϊόντα καπνού, το νέο πλαίσιο κυκλοφορίας και διακίνησης των καπνικών προϊόντων, καθώς και των ηλεκτρονικών τσιγάρ</w:t>
      </w:r>
      <w:r>
        <w:rPr>
          <w:rFonts w:eastAsia="Times New Roman" w:cs="Times New Roman"/>
          <w:szCs w:val="24"/>
        </w:rPr>
        <w:t xml:space="preserve">ων. Το νέο αυτό κείμενο ρυθμίσεων σκοπό έχει να αποτρέψει τη χρήση των προϊόντων καπνού σε δημόσιους χώρους και κάθε εμπορική επικοινωνία γύρω από αυτά και προσφέρεται, συνεπώς, μια πρώτης τάξεως ευκαιρία για επανεξέταση και της αντικαπνιστικής πολιτικής, </w:t>
      </w:r>
      <w:r>
        <w:rPr>
          <w:rFonts w:eastAsia="Times New Roman" w:cs="Times New Roman"/>
          <w:szCs w:val="24"/>
        </w:rPr>
        <w:t xml:space="preserve">λαμβάνοντας υπ’ όψιν τη σύγχρονη επιστημονική έρευνα και την ευρωπαϊκή πρακτική. </w:t>
      </w:r>
    </w:p>
    <w:p w14:paraId="6EF9FEE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Είναι νομίζω σαφές ότι η υπό συζήτηση ευρωπαϊκή </w:t>
      </w:r>
      <w:r>
        <w:rPr>
          <w:rFonts w:eastAsia="Times New Roman" w:cs="Times New Roman"/>
          <w:szCs w:val="24"/>
        </w:rPr>
        <w:t xml:space="preserve">οδηγία, </w:t>
      </w:r>
      <w:r>
        <w:rPr>
          <w:rFonts w:eastAsia="Times New Roman" w:cs="Times New Roman"/>
          <w:szCs w:val="24"/>
        </w:rPr>
        <w:t>που αφορά τα καπνικά προϊόντα, στόχο έχει να τα καταστήσει λιγότερο ελκυστικά στους καπνιστές, αλλά κυρίως στους νέους</w:t>
      </w:r>
      <w:r>
        <w:rPr>
          <w:rFonts w:eastAsia="Times New Roman" w:cs="Times New Roman"/>
          <w:szCs w:val="24"/>
        </w:rPr>
        <w:t xml:space="preserve"> σε μια χώρα όπου το κάπνισμα και οι σχετιζόμενες με αυτό ασθένειες προκαλούν το 17% των θανάτων, με άμεσο κόστος 1,75 δισεκατομμύρια ετησίως. Αξίζει να σημειωθεί εδώ πως το κάπνισμα αποτελεί την πρώτη αιτία θανάτου παγκοσμίως, καθώς κάθε χρόνο το κάπνισμα</w:t>
      </w:r>
      <w:r>
        <w:rPr>
          <w:rFonts w:eastAsia="Times New Roman" w:cs="Times New Roman"/>
          <w:szCs w:val="24"/>
        </w:rPr>
        <w:t xml:space="preserve"> σκοτώνει σχεδόν επτακόσιες χιλιάδες άτομα στην </w:t>
      </w:r>
      <w:r>
        <w:rPr>
          <w:rFonts w:eastAsia="Times New Roman" w:cs="Times New Roman"/>
          <w:szCs w:val="24"/>
        </w:rPr>
        <w:lastRenderedPageBreak/>
        <w:t xml:space="preserve">Ευρώπη, πράγμα που καθιστά την κατανάλωση καπνού τον μεγαλύτερο αποσοβήσιμο κίνδυνο για την υγεία. </w:t>
      </w:r>
    </w:p>
    <w:p w14:paraId="6EF9FEE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Εκατομμύρια Ευρωπαίοι πολίτες, επίσης, πάσχουν από νόσους που συνδέονται με το κάπνισμα, με το 50% αυτών να πεθαίνουν πρόωρα, κατά μέσο όρο δεκατέσσερα έτη νωρίτερα από τους μη καπνιστές, ενώ οι καπνιστές, σε σύγκριση με τους μη καπνιστές, περνούν περισσότ</w:t>
      </w:r>
      <w:r>
        <w:rPr>
          <w:rFonts w:eastAsia="Times New Roman" w:cs="Times New Roman"/>
          <w:szCs w:val="24"/>
        </w:rPr>
        <w:t xml:space="preserve">ερα χρόνια της ζωής τους με κακή υγεία. </w:t>
      </w:r>
    </w:p>
    <w:p w14:paraId="6EF9FEE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Σε παγκόσμιο επίπεδο, ο Παγκόσμιος Οργανισμός Υγείας εκτιμά ότι σήμερα η κατανάλωση καπνού σκοτώνει σχεδόν έξι εκατομμύρια άτομα κάθε χρόνο σε παγκόσμιο επίπεδο και ο αριθμός αυτός μπορεί να αυξηθεί, αν δεν ληφθούν </w:t>
      </w:r>
      <w:r>
        <w:rPr>
          <w:rFonts w:eastAsia="Times New Roman" w:cs="Times New Roman"/>
          <w:szCs w:val="24"/>
        </w:rPr>
        <w:t xml:space="preserve">μέτρα, για να αντιστραφεί αυτή η ανησυχητική τάση. </w:t>
      </w:r>
    </w:p>
    <w:p w14:paraId="6EF9FEE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Μόνο στο άκουσμα αυτών των στοιχείων οφείλουμε να κατανοήσουμε ότι ο έλεγχος και η μείωση του καπνίσματος είναι εξαιρετικά σημαντικό ζήτημα για την υγεία στην Ελλάδα και την Ευρωπαϊκή Ένωση, αλλά και παγκ</w:t>
      </w:r>
      <w:r>
        <w:rPr>
          <w:rFonts w:eastAsia="Times New Roman" w:cs="Times New Roman"/>
          <w:szCs w:val="24"/>
        </w:rPr>
        <w:t>οσμίως. Για να αντιμετωπίσουν αυτήν την κατάσταση, η Ευρωπαϊκή Ένωση και τα κράτη-</w:t>
      </w:r>
      <w:r>
        <w:rPr>
          <w:rFonts w:eastAsia="Times New Roman" w:cs="Times New Roman"/>
          <w:szCs w:val="24"/>
        </w:rPr>
        <w:lastRenderedPageBreak/>
        <w:t xml:space="preserve">μέλη της έχουν λάβει διάφορα μέτρα κατά του καπνίσματος με τη μορφή νομοθεσίας, συστάσεων και ενημερωτικών εκστρατειών. </w:t>
      </w:r>
    </w:p>
    <w:p w14:paraId="6EF9FEE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Στα μέτρα πολιτικής περιλαμβάνονται τα εξής: Η κανονι</w:t>
      </w:r>
      <w:r>
        <w:rPr>
          <w:rFonts w:eastAsia="Times New Roman" w:cs="Times New Roman"/>
          <w:szCs w:val="24"/>
        </w:rPr>
        <w:t>στική ρύθμιση των προϊόντων καπνού στην αγορά της Ευρωπαϊκής Ένωσης. Για παράδειγμα, συσκευασία με επισήμανση και συστατικά. Περιορισμοί στη διαφήμιση των προϊόντων καπνού. Η δημιουργία χώρων όπου απαγορεύεται το κάπνισμα. Φορολογικά μέτρα και δράσεις κατά</w:t>
      </w:r>
      <w:r>
        <w:rPr>
          <w:rFonts w:eastAsia="Times New Roman" w:cs="Times New Roman"/>
          <w:szCs w:val="24"/>
        </w:rPr>
        <w:t xml:space="preserve"> του λαθρεμπορίου και αντικαπνιστικές εκστρατείες. </w:t>
      </w:r>
    </w:p>
    <w:p w14:paraId="6EF9FEF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Όσον αφορά τη δημόσια υγεία, τα μέτρα αποσκοπούν στην προστασία των πολιτών από τις βλαβερές συνέπειες του καπνίσματος και άλλων τρόπων κατανάλωσης καπνού, όπως το παθητικό κάπνισμα. Κυρίως, όμως, έχουν ω</w:t>
      </w:r>
      <w:r>
        <w:rPr>
          <w:rFonts w:eastAsia="Times New Roman" w:cs="Times New Roman"/>
          <w:szCs w:val="24"/>
        </w:rPr>
        <w:t xml:space="preserve">ς στόχο να βοηθήσουν τους καπνιστές να κόψουν το κάπνισμα, τους δε υπόλοιπους πολίτες να μην το αρχίσουν. Ιδιαίτερη προσοχή δίνεται στους νέους, επειδή ο καπνός είναι ένα εθιστικό προϊόν και το 94% των καπνιστών αρχίζουν να καπνίζουν πριν τα 25 χρόνια. </w:t>
      </w:r>
    </w:p>
    <w:p w14:paraId="6EF9FEF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Αν</w:t>
      </w:r>
      <w:r>
        <w:rPr>
          <w:rFonts w:eastAsia="Times New Roman" w:cs="Times New Roman"/>
          <w:szCs w:val="24"/>
        </w:rPr>
        <w:t xml:space="preserve"> συμφωνήσουμε ότι όσοι δεν ανέχονται το κάπνισμα στους χώρους εστίασης είναι μια σιωπηρή παθητική μειοψηφία, ας σκεφτούμε ότι ένα μεγάλο μέρος της  νομοθετικής πρόνοιας αφορά στην υπεράσπιση δικαιωμάτων της μειοψηφίας.</w:t>
      </w:r>
    </w:p>
    <w:p w14:paraId="6EF9FEF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Αυτό άλλωστε διακρίνει τις ανεπτυγμέν</w:t>
      </w:r>
      <w:r>
        <w:rPr>
          <w:rFonts w:eastAsia="Times New Roman" w:cs="Times New Roman"/>
          <w:szCs w:val="24"/>
        </w:rPr>
        <w:t xml:space="preserve">ες δημοκρατίες από τις υπόλοιπες. Ας αποφασίσουμε πού θέλουμε να ανήκουμε. Άλλωστε, σύμφωνα με έρευνες, το 76% των Ελλήνων αισθάνεται θυμό για το γεγονός ότι η Ελλάδα είναι η μοναδική χώρα της Ευρωπαϊκής Ένωσης που δεν εφαρμόζει τον νόμο για την προστασία </w:t>
      </w:r>
      <w:r>
        <w:rPr>
          <w:rFonts w:eastAsia="Times New Roman" w:cs="Times New Roman"/>
          <w:szCs w:val="24"/>
        </w:rPr>
        <w:t>από το παθητικό κάπνισμα, ενώ αντιστοίχως το 78% των Ελλήνων πιστεύει ότι η μη εφαρμογή του νόμου προστασίας από το παθητικό κάπνισμα αποτελεί σημείο πολιτιστικής υποβάθμισης της χώρας μας, όπως χαρακτηριστικά σημείωσε και ο Πρόεδρος του Πανελλήνιου Ιατρικ</w:t>
      </w:r>
      <w:r>
        <w:rPr>
          <w:rFonts w:eastAsia="Times New Roman" w:cs="Times New Roman"/>
          <w:szCs w:val="24"/>
        </w:rPr>
        <w:t xml:space="preserve">ού Συλλόγου κατά τη φάση της επεξεργασίας του νομοσχεδίου στις Επιτροπές. </w:t>
      </w:r>
    </w:p>
    <w:p w14:paraId="6EF9FEF3"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επεκταθώ περαιτέρω στο κείμενο ρυθμίσεων, μιας και είναι γνωστές οι θέσεις και η πολιτική μας προσέγγιση για το συγκεκριμένο θέμα από τις τοποθε</w:t>
      </w:r>
      <w:r>
        <w:rPr>
          <w:rFonts w:eastAsia="Times New Roman" w:cs="Times New Roman"/>
          <w:szCs w:val="24"/>
        </w:rPr>
        <w:t xml:space="preserve">τήσεις των </w:t>
      </w:r>
      <w:r>
        <w:rPr>
          <w:rFonts w:eastAsia="Times New Roman" w:cs="Times New Roman"/>
          <w:szCs w:val="24"/>
        </w:rPr>
        <w:lastRenderedPageBreak/>
        <w:t xml:space="preserve">συναδέλφων και του ειδικού μας αγορητή κατά την επεξεργασία στην αρμόδια </w:t>
      </w:r>
      <w:r>
        <w:rPr>
          <w:rFonts w:eastAsia="Times New Roman" w:cs="Times New Roman"/>
          <w:szCs w:val="24"/>
        </w:rPr>
        <w:t>επιτροπή</w:t>
      </w:r>
      <w:r>
        <w:rPr>
          <w:rFonts w:eastAsia="Times New Roman" w:cs="Times New Roman"/>
          <w:szCs w:val="24"/>
        </w:rPr>
        <w:t>. Θα ήθελα, όμως, να τονίσω ότι αυτή η Κυβέρνηση εισάγει νόμους και κανόνες, όχι μόνο για τα φορολογικά έσοδα, αλλά για να μπορεί ο πολίτης να αισθάνεται ασφαλής, ό</w:t>
      </w:r>
      <w:r>
        <w:rPr>
          <w:rFonts w:eastAsia="Times New Roman" w:cs="Times New Roman"/>
          <w:szCs w:val="24"/>
        </w:rPr>
        <w:t>ταν κάνει χρήση ενός προϊόντος ή μιας υπηρεσίας με το κράτος να κρατά την εποπτεία και τον έλεγχο όλης της εφοδιαστικής αλυσίδας του καπνού από το τελωνείο έως τα ράφια των καταστημάτων, καθώς και της επίβλεψης για την ασφάλεια και την ποιότητα του προσφερ</w:t>
      </w:r>
      <w:r>
        <w:rPr>
          <w:rFonts w:eastAsia="Times New Roman" w:cs="Times New Roman"/>
          <w:szCs w:val="24"/>
        </w:rPr>
        <w:t xml:space="preserve">όμενου προϊόντος στον πολίτη. </w:t>
      </w:r>
    </w:p>
    <w:p w14:paraId="6EF9FEF4"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F9FEF5"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ευχαριστώ, κύριε Λαζαρίδη. </w:t>
      </w:r>
    </w:p>
    <w:p w14:paraId="6EF9FEF6"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Κύριε Μαντά, έχετε τον λόγο. </w:t>
      </w:r>
    </w:p>
    <w:p w14:paraId="6EF9FEF7"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κύριε Υπουργέ, κυρίες και κύριοι Βουλευτές, νομίζω ότι η ιστορία του </w:t>
      </w:r>
      <w:r>
        <w:rPr>
          <w:rFonts w:eastAsia="Times New Roman" w:cs="Times New Roman"/>
          <w:szCs w:val="24"/>
        </w:rPr>
        <w:t xml:space="preserve">ανθρώπου και των εθισμών του στη διαχρονικότητά της είναι μια μακρά ιστορία. Περιλαμβάνει </w:t>
      </w:r>
      <w:r>
        <w:rPr>
          <w:rFonts w:eastAsia="Times New Roman" w:cs="Times New Roman"/>
          <w:szCs w:val="24"/>
        </w:rPr>
        <w:lastRenderedPageBreak/>
        <w:t>πολλές περιόδους με ιδιαίτερα –αν θέλετε- φαινόμενα, όπως και πολλαπλές παρεμβάσεις της συντεταγμένης πολιτείας, όποτε υπήρξε αυτή ως τέτοια στην ιστορία της ανθρωπότ</w:t>
      </w:r>
      <w:r>
        <w:rPr>
          <w:rFonts w:eastAsia="Times New Roman" w:cs="Times New Roman"/>
          <w:szCs w:val="24"/>
        </w:rPr>
        <w:t>ητας, που έχουν πολύ σύνθετα ερωτήματα και πολύ κρίσιμα ερωτήματα</w:t>
      </w:r>
      <w:r>
        <w:rPr>
          <w:rFonts w:eastAsia="Times New Roman" w:cs="Times New Roman"/>
          <w:szCs w:val="24"/>
        </w:rPr>
        <w:t>,</w:t>
      </w:r>
      <w:r>
        <w:rPr>
          <w:rFonts w:eastAsia="Times New Roman" w:cs="Times New Roman"/>
          <w:szCs w:val="24"/>
        </w:rPr>
        <w:t xml:space="preserve"> που πολλές φορές δεν έχουν απαντήσεις ή εν πάση περιπτώσει είναι σε μια διαδικασία όλα αυτά τα πράγματα. </w:t>
      </w:r>
    </w:p>
    <w:p w14:paraId="6EF9FEF8"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Επίσης, δεν μπορούμε να ξεχνάμε ότι στον σύγχρονο κόσμο, έτσι όπως έχει διαμορφωθεί</w:t>
      </w:r>
      <w:r>
        <w:rPr>
          <w:rFonts w:eastAsia="Times New Roman" w:cs="Times New Roman"/>
          <w:szCs w:val="24"/>
        </w:rPr>
        <w:t xml:space="preserve"> αυτός –ας πούμε- τους τελευταίους δύο αιώνες, έχουμε σε αυτά τα πεδία των εξαρτησιογόνων ουσιών –ένα από αυτά είναι και ο καπνός για τον οποίο συζητάμε σήμερα και τα καπνικά προϊόντα με τη μια ή την άλλη μορφή- τεράστια σύγκρουση πολλαπλών συμφερόντων, γι</w:t>
      </w:r>
      <w:r>
        <w:rPr>
          <w:rFonts w:eastAsia="Times New Roman" w:cs="Times New Roman"/>
          <w:szCs w:val="24"/>
        </w:rPr>
        <w:t xml:space="preserve">γάντων σε παγκόσμιο επίπεδο και, συνεπώς, κάποιες φορές νομίζω ότι και εμείς που νομοθετούμε μπορεί και αισθανόμαστε εν τοις πράγμασι αδύναμοι μπροστά σε αυτά τα φαινόμενα. </w:t>
      </w:r>
    </w:p>
    <w:p w14:paraId="6EF9FEF9" w14:textId="77777777" w:rsidR="00FB7AA6" w:rsidRDefault="00C770F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Άρα, είναι ένα πλαίσιο εξαιρετικά δύσκολο. Δεν υπάρχουν απλές απαντήσεις. Δεν υπάρ</w:t>
      </w:r>
      <w:r>
        <w:rPr>
          <w:rFonts w:eastAsia="Times New Roman" w:cs="Times New Roman"/>
          <w:szCs w:val="24"/>
        </w:rPr>
        <w:t xml:space="preserve">χουν τελειωμένα θέματα και στην ιστορία της ανθρωπότητας –επαναλαμβάνω- πάνω σε αυτά τα ζητήματα. Γι’ αυτό </w:t>
      </w:r>
      <w:r>
        <w:rPr>
          <w:rFonts w:eastAsia="Times New Roman" w:cs="Times New Roman"/>
          <w:szCs w:val="24"/>
        </w:rPr>
        <w:lastRenderedPageBreak/>
        <w:t>πρέπει να αποφεύγουμε τις ευκολίες. Εν πάση περιπτώσει, είναι μια άποψή μου</w:t>
      </w:r>
      <w:r>
        <w:rPr>
          <w:rFonts w:eastAsia="Times New Roman" w:cs="Times New Roman"/>
          <w:szCs w:val="24"/>
        </w:rPr>
        <w:t>,</w:t>
      </w:r>
      <w:r>
        <w:rPr>
          <w:rFonts w:eastAsia="Times New Roman" w:cs="Times New Roman"/>
          <w:szCs w:val="24"/>
        </w:rPr>
        <w:t xml:space="preserve"> που έχω συγκροτήσει στο μυαλό μου με ενασχόλησή με αυτά τα θέματα. Πρέπε</w:t>
      </w:r>
      <w:r>
        <w:rPr>
          <w:rFonts w:eastAsia="Times New Roman" w:cs="Times New Roman"/>
          <w:szCs w:val="24"/>
        </w:rPr>
        <w:t xml:space="preserve">ι να αποφεύγουμε τις απλουστεύσεις σε αυτά τα πράγματα, όπως και πρέπει να αποφεύγουμε και τις γενικεύσεις σε αυτά τα θέματα. </w:t>
      </w:r>
    </w:p>
    <w:p w14:paraId="6EF9FEFA" w14:textId="77777777" w:rsidR="00FB7AA6" w:rsidRDefault="00C770FE">
      <w:pPr>
        <w:spacing w:after="0" w:line="600" w:lineRule="auto"/>
        <w:ind w:firstLine="709"/>
        <w:jc w:val="both"/>
        <w:rPr>
          <w:rFonts w:eastAsia="Times New Roman" w:cs="Times New Roman"/>
          <w:szCs w:val="24"/>
        </w:rPr>
      </w:pPr>
      <w:r>
        <w:rPr>
          <w:rFonts w:eastAsia="Times New Roman" w:cs="Times New Roman"/>
          <w:szCs w:val="24"/>
        </w:rPr>
        <w:t>Επιτρέψτε μου να πω για το συγκεκριμένο δυο-τρεις παρατηρήσεις, γιατί θέλω να μιλήσω και για ορισμένα άλλα ζητήματα</w:t>
      </w:r>
      <w:r>
        <w:rPr>
          <w:rFonts w:eastAsia="Times New Roman" w:cs="Times New Roman"/>
          <w:szCs w:val="24"/>
        </w:rPr>
        <w:t>,</w:t>
      </w:r>
      <w:r>
        <w:rPr>
          <w:rFonts w:eastAsia="Times New Roman" w:cs="Times New Roman"/>
          <w:szCs w:val="24"/>
        </w:rPr>
        <w:t xml:space="preserve"> που μπήκαν σ</w:t>
      </w:r>
      <w:r>
        <w:rPr>
          <w:rFonts w:eastAsia="Times New Roman" w:cs="Times New Roman"/>
          <w:szCs w:val="24"/>
        </w:rPr>
        <w:t xml:space="preserve">τη συζήτηση. Το πρώτο είναι ποια θα είναι η επόμενη μέρα. Υπάρχει διάχυτη αγωνία σε όλο το Κοινοβούλιο. Υπήρχε και πριν από τη σημερινή μέρα, φαντάζομαι, σε πολλούς και πολλές, όχι μόνο στο δικό μας Κοινοβούλιο, αλλά και σε άλλα Κοινοβούλια, αλλά και στον </w:t>
      </w:r>
      <w:r>
        <w:rPr>
          <w:rFonts w:eastAsia="Times New Roman" w:cs="Times New Roman"/>
          <w:szCs w:val="24"/>
        </w:rPr>
        <w:t>κόσμο, σε σχέση με το τι κάνουμε ακριβώς γι’ αυτό το μεγάλο ζήτημα, που είναι ένα ζήτημα δημόσιας υγείας. Και μάλιστα</w:t>
      </w:r>
      <w:r>
        <w:rPr>
          <w:rFonts w:eastAsia="Times New Roman" w:cs="Times New Roman"/>
          <w:szCs w:val="24"/>
        </w:rPr>
        <w:t>,</w:t>
      </w:r>
      <w:r>
        <w:rPr>
          <w:rFonts w:eastAsia="Times New Roman" w:cs="Times New Roman"/>
          <w:szCs w:val="24"/>
        </w:rPr>
        <w:t xml:space="preserve"> τι κάνουμε και στη συγκεκριμένα φάση. Διότι νομίζω ότι έχουμε δει όλοι μας είτε είμαστε στον επαγγελματικό αυτό χώρο είτε και γενικότερα </w:t>
      </w:r>
      <w:r>
        <w:rPr>
          <w:rFonts w:eastAsia="Times New Roman" w:cs="Times New Roman"/>
          <w:szCs w:val="24"/>
        </w:rPr>
        <w:t>τις διαφορετικές συμπεριφορές</w:t>
      </w:r>
      <w:r>
        <w:rPr>
          <w:rFonts w:eastAsia="Times New Roman" w:cs="Times New Roman"/>
          <w:szCs w:val="24"/>
        </w:rPr>
        <w:t>,</w:t>
      </w:r>
      <w:r>
        <w:rPr>
          <w:rFonts w:eastAsia="Times New Roman" w:cs="Times New Roman"/>
          <w:szCs w:val="24"/>
        </w:rPr>
        <w:t xml:space="preserve"> που εξελίσσονται τα τελευταία χρόνια.</w:t>
      </w:r>
    </w:p>
    <w:p w14:paraId="6EF9FEF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Λέω για παράδειγμα: </w:t>
      </w:r>
      <w:r>
        <w:rPr>
          <w:rFonts w:eastAsia="Times New Roman" w:cs="Times New Roman"/>
          <w:szCs w:val="24"/>
        </w:rPr>
        <w:t>Τ</w:t>
      </w:r>
      <w:r>
        <w:rPr>
          <w:rFonts w:eastAsia="Times New Roman" w:cs="Times New Roman"/>
          <w:szCs w:val="24"/>
        </w:rPr>
        <w:t>ώρα έχουμε την εμφάνιση σε μαζική κλίμακα στη χώρα μας του ηλεκτρονικού τσιγάρου, όπως και αυτήν την περίοδο είχαμε μαζική εμφάνιση των στριφτών τσιγάρων, την εγκατάλ</w:t>
      </w:r>
      <w:r>
        <w:rPr>
          <w:rFonts w:eastAsia="Times New Roman" w:cs="Times New Roman"/>
          <w:szCs w:val="24"/>
        </w:rPr>
        <w:t xml:space="preserve">ειψη δηλαδή του πακέτου. </w:t>
      </w:r>
      <w:r>
        <w:rPr>
          <w:rFonts w:eastAsia="Times New Roman" w:cs="Times New Roman"/>
          <w:szCs w:val="24"/>
        </w:rPr>
        <w:t>Β</w:t>
      </w:r>
      <w:r>
        <w:rPr>
          <w:rFonts w:eastAsia="Times New Roman" w:cs="Times New Roman"/>
          <w:szCs w:val="24"/>
        </w:rPr>
        <w:t xml:space="preserve">λέπουμε ειδικά στους νεαρότερους πληθυσμούς, λόγω και της οικονομικής κρίσης, φαντάζομαι, μια στροφή σε αυτές τις μορφές. </w:t>
      </w:r>
    </w:p>
    <w:p w14:paraId="6EF9FEF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επόμενη μέρα, λοιπόν, και η ρύθμιση που φέρνει το νομοσχέδιο νομίζω ότι επανατοποθετεί, με βάση αυτές τις</w:t>
      </w:r>
      <w:r>
        <w:rPr>
          <w:rFonts w:eastAsia="Times New Roman" w:cs="Times New Roman"/>
          <w:szCs w:val="24"/>
        </w:rPr>
        <w:t xml:space="preserve"> εξελίξεις, αυτό που μπορεί να κάνει η πολιτεία, να βάλει το πλαίσιο των απαγορεύσεων κυρίως στους δημόσιους χώρους. </w:t>
      </w:r>
    </w:p>
    <w:p w14:paraId="6EF9FEF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Όμως, είναι συνείδηση όλων μας ότι προκλήσεις βρίσκονται μπροστά μας και ότι η εφαρμογή αυτού του πλαισίου και ιδιαίτερα η εφαρμογή της αν</w:t>
      </w:r>
      <w:r>
        <w:rPr>
          <w:rFonts w:eastAsia="Times New Roman" w:cs="Times New Roman"/>
          <w:szCs w:val="24"/>
        </w:rPr>
        <w:t>τικαπνιστικής νομοθεσίας μέσα από την επέκτασή της και στα προϊόντα -όπως στο ηλεκτρονικό τσιγάρο- που αφορούν τη λειτουργία αυτού του πλαισίου, κυρίως και κατά πρώτη προτεραιότητα στους δημόσιους χώρους, νομίζω ότι είναι μπροστά μας. Είναι πραγματικά ζητο</w:t>
      </w:r>
      <w:r>
        <w:rPr>
          <w:rFonts w:eastAsia="Times New Roman" w:cs="Times New Roman"/>
          <w:szCs w:val="24"/>
        </w:rPr>
        <w:t xml:space="preserve">ύμενο πώς θα οργανωθούν αυτές οι συγκρούσεις. Διότι κατέθεσαν και πολλοί Βουλευτές και η </w:t>
      </w:r>
      <w:r>
        <w:rPr>
          <w:rFonts w:eastAsia="Times New Roman" w:cs="Times New Roman"/>
          <w:szCs w:val="24"/>
        </w:rPr>
        <w:lastRenderedPageBreak/>
        <w:t>Κοινοβουλευτικός Εκπρόσωπος της Νέας Δημοκρατίας σήμερα τις αγωνίες και τις βιωματικές εμπειρίες απ’ αυτήν την κακή κατάσταση</w:t>
      </w:r>
      <w:r>
        <w:rPr>
          <w:rFonts w:eastAsia="Times New Roman" w:cs="Times New Roman"/>
          <w:szCs w:val="24"/>
        </w:rPr>
        <w:t>,</w:t>
      </w:r>
      <w:r>
        <w:rPr>
          <w:rFonts w:eastAsia="Times New Roman" w:cs="Times New Roman"/>
          <w:szCs w:val="24"/>
        </w:rPr>
        <w:t xml:space="preserve"> που υπάρχει στο δημόσιο χώρο</w:t>
      </w:r>
      <w:r>
        <w:rPr>
          <w:rFonts w:eastAsia="Times New Roman" w:cs="Times New Roman"/>
          <w:szCs w:val="24"/>
        </w:rPr>
        <w:t>,</w:t>
      </w:r>
      <w:r>
        <w:rPr>
          <w:rFonts w:eastAsia="Times New Roman" w:cs="Times New Roman"/>
          <w:szCs w:val="24"/>
        </w:rPr>
        <w:t xml:space="preserve"> σε σχέση μ</w:t>
      </w:r>
      <w:r>
        <w:rPr>
          <w:rFonts w:eastAsia="Times New Roman" w:cs="Times New Roman"/>
          <w:szCs w:val="24"/>
        </w:rPr>
        <w:t xml:space="preserve">ε την εφαρμογή της νομοθεσίας. </w:t>
      </w:r>
    </w:p>
    <w:p w14:paraId="6EF9FEF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Άρα, νομίζω ότι έχουμε πολλή δουλειά να κάνουμε και με βρίσκει σύμφωνο  -γιατί αυτός είναι ένας τρόπος που πραγματικά μπορεί να επηρεάσει- να κάνουμε πρακτικά πράγματα, ξεκινώντας πρώτα απ’ όλα από τον ίδιο τον χώρο στον οπο</w:t>
      </w:r>
      <w:r>
        <w:rPr>
          <w:rFonts w:eastAsia="Times New Roman" w:cs="Times New Roman"/>
          <w:szCs w:val="24"/>
        </w:rPr>
        <w:t xml:space="preserve">ίο λειτουργούμε, έστω κι αν αυτό δυσκολεύει κάποιους ανθρώπους, που έχουν εξάρτηση από τα καπνικά προϊόντα. </w:t>
      </w:r>
    </w:p>
    <w:p w14:paraId="6EF9FEF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Νομίζω ότι δεν υπάρχει αμφιβολία ότι στους δημόσιους χώρους πρέπει να είμαστε απόλυτοι. Δεν υπάρχει άλλος τρόπος να το αντιμετωπίσουμε, ξαναλέω, κα</w:t>
      </w:r>
      <w:r>
        <w:rPr>
          <w:rFonts w:eastAsia="Times New Roman" w:cs="Times New Roman"/>
          <w:szCs w:val="24"/>
        </w:rPr>
        <w:t xml:space="preserve">ι σ’ αυτό το επίπεδο να κάνουμε πρακτικά βήματα. Επίσης, θέλω να πω και κάτι ακόμα, το οποίο εμένα μου δημιούργησε προβληματισμούς, τους οποίους θέλω να πω με έναν δημόσιο τρόπο, γιατί ειπώθηκαν δημόσια. </w:t>
      </w:r>
    </w:p>
    <w:p w14:paraId="6EF9FF0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Είδα –και αυτό νομίζω ότι πρέπει να το σημειώσω- έν</w:t>
      </w:r>
      <w:r>
        <w:rPr>
          <w:rFonts w:eastAsia="Times New Roman" w:cs="Times New Roman"/>
          <w:szCs w:val="24"/>
        </w:rPr>
        <w:t>α ευνοϊκό, θα έλεγα, γύρισμα της πλάστιγγας προς το ηλεκτρονικό τσιγάρο. Και μάλιστα</w:t>
      </w:r>
      <w:r>
        <w:rPr>
          <w:rFonts w:eastAsia="Times New Roman" w:cs="Times New Roman"/>
          <w:szCs w:val="24"/>
        </w:rPr>
        <w:t>,</w:t>
      </w:r>
      <w:r>
        <w:rPr>
          <w:rFonts w:eastAsia="Times New Roman" w:cs="Times New Roman"/>
          <w:szCs w:val="24"/>
        </w:rPr>
        <w:t xml:space="preserve"> άκουσα και από τον αγαπητό κύριο Πρόεδρο, προσεγγίσεις, που θέλω να πω ότι και επιστημονικά δεν με βρίσκουν καθόλου σύμφωνο. Διότι, εγώ, τουλάχιστον, δεν έχω δει πουθενά </w:t>
      </w:r>
      <w:r>
        <w:rPr>
          <w:rFonts w:eastAsia="Times New Roman" w:cs="Times New Roman"/>
          <w:szCs w:val="24"/>
        </w:rPr>
        <w:t>ότι μπορεί να συγκρίνουμε το ηλεκτρονικό τσιγάρο με άλλα υποκατάστατα σε άλλους εθισμούς και ότι είναι σήμερα μια δεδομένη γνώση, μια κατασταλαγμένη γνώση ότι αυτό είναι τρόπος μείωσης της βλάβης κατ’ αντιστοιχία με τα υποκατάστατα στα ναρκωτικά κι ότι αυτ</w:t>
      </w:r>
      <w:r>
        <w:rPr>
          <w:rFonts w:eastAsia="Times New Roman" w:cs="Times New Roman"/>
          <w:szCs w:val="24"/>
        </w:rPr>
        <w:t>ό είναι μια δεδομένη γνώση, την οποία μπορούμε να εφαρμόσουμε. Αν είναι έτσι, αλλάζουν τα πράγματα. Όμως, έχω την εντύπωση ότι δεν είναι καθόλου έτσι και νομίζω πως πρέπει να είμαστε απολύτως προσεκτικοί σε αυτά τα θέματα και να κάνουμε, βεβαίως, και την ε</w:t>
      </w:r>
      <w:r>
        <w:rPr>
          <w:rFonts w:eastAsia="Times New Roman" w:cs="Times New Roman"/>
          <w:szCs w:val="24"/>
        </w:rPr>
        <w:t xml:space="preserve">πιστημονική συζήτηση εκεί που πρέπει να την κάνουμε με όλα τα δεδομένα. </w:t>
      </w:r>
    </w:p>
    <w:p w14:paraId="6EF9FF0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Τελειώνω, στα λεπτά που μένουν, με ορισμένες γενικές παρατηρήσεις και επισημάνσεις από τη συζήτηση που έγινε. </w:t>
      </w:r>
    </w:p>
    <w:p w14:paraId="6EF9FF02"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lastRenderedPageBreak/>
        <w:t>Μου κάνει εντύπωση, κυρίες και κύριοι Βουλευτές πώς</w:t>
      </w:r>
      <w:r>
        <w:rPr>
          <w:rFonts w:eastAsia="Times New Roman"/>
          <w:szCs w:val="24"/>
        </w:rPr>
        <w:t>,</w:t>
      </w:r>
      <w:r>
        <w:rPr>
          <w:rFonts w:eastAsia="Times New Roman"/>
          <w:szCs w:val="24"/>
        </w:rPr>
        <w:t xml:space="preserve"> στη σημερινή κουβέντα</w:t>
      </w:r>
      <w:r>
        <w:rPr>
          <w:rFonts w:eastAsia="Times New Roman"/>
          <w:szCs w:val="24"/>
        </w:rPr>
        <w:t>,</w:t>
      </w:r>
      <w:r>
        <w:rPr>
          <w:rFonts w:eastAsia="Times New Roman"/>
          <w:szCs w:val="24"/>
        </w:rPr>
        <w:t xml:space="preserve"> κάποιοι </w:t>
      </w:r>
      <w:r>
        <w:rPr>
          <w:rFonts w:eastAsia="Times New Roman"/>
          <w:szCs w:val="24"/>
        </w:rPr>
        <w:t>Κοινοβουλευτικοί Εκπρόσωποι</w:t>
      </w:r>
      <w:r>
        <w:rPr>
          <w:rFonts w:eastAsia="Times New Roman"/>
          <w:szCs w:val="24"/>
        </w:rPr>
        <w:t xml:space="preserve"> ανακάλυψαν προβλήματα σε μια ιστορική εφημερίδα της Αριστεράς -που παλεύει να σταθεί στα πόδια της, που έχει μία πολύ μεγάλη διαδρομή και μια πολύ βαριά κληρονομιά- με υπόνοιες και με ερωτήματα πο</w:t>
      </w:r>
      <w:r>
        <w:rPr>
          <w:rFonts w:eastAsia="Times New Roman"/>
          <w:szCs w:val="24"/>
        </w:rPr>
        <w:t xml:space="preserve">υ θέλουν τάχα να δείξουν ότι υπάρχουν σκοτεινά σημεία στη λειτουργία και στα ζητήματα που αφορούν την </w:t>
      </w:r>
      <w:r>
        <w:rPr>
          <w:rFonts w:eastAsia="Times New Roman"/>
          <w:szCs w:val="24"/>
        </w:rPr>
        <w:t>«</w:t>
      </w:r>
      <w:r>
        <w:rPr>
          <w:rFonts w:eastAsia="Times New Roman"/>
          <w:szCs w:val="24"/>
        </w:rPr>
        <w:t>ΑΥΓΗ</w:t>
      </w:r>
      <w:r>
        <w:rPr>
          <w:rFonts w:eastAsia="Times New Roman"/>
          <w:szCs w:val="24"/>
        </w:rPr>
        <w:t>»</w:t>
      </w:r>
      <w:r>
        <w:rPr>
          <w:rFonts w:eastAsia="Times New Roman"/>
          <w:szCs w:val="24"/>
        </w:rPr>
        <w:t>.</w:t>
      </w:r>
    </w:p>
    <w:p w14:paraId="6EF9FF03"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Οι ίδιοι –όχι όλοι, αλλά θα το ονόμαζα της συστημικής αντιπολίτευσης- σχεδόν μας απείλησαν ότι εάν ξαναπούμε για θαλασσοδάνεια των επιχειρήσεων στ</w:t>
      </w:r>
      <w:r>
        <w:rPr>
          <w:rFonts w:eastAsia="Times New Roman"/>
          <w:szCs w:val="24"/>
        </w:rPr>
        <w:t xml:space="preserve">ο χώρο των μέσων μαζικής ενημέρωσης, πλην λίγων εξαιρέσεων, θα είμαστε ψεύτες. Έλεος! </w:t>
      </w:r>
    </w:p>
    <w:p w14:paraId="6EF9FF04"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Δεν μπορείτε –φαίνεται- να χωνέψετε, δεν μπορείτε να συνειδητοποιήσετε ότι βρισκόμαστε στην επόμενη μέρα. Βρισκόμαστε στην επόμενη μέρα</w:t>
      </w:r>
      <w:r>
        <w:rPr>
          <w:rFonts w:eastAsia="Times New Roman"/>
          <w:szCs w:val="24"/>
        </w:rPr>
        <w:t>,</w:t>
      </w:r>
      <w:r>
        <w:rPr>
          <w:rFonts w:eastAsia="Times New Roman"/>
          <w:szCs w:val="24"/>
        </w:rPr>
        <w:t xml:space="preserve"> όπου μετά από </w:t>
      </w:r>
      <w:r>
        <w:rPr>
          <w:rFonts w:eastAsia="Times New Roman"/>
          <w:szCs w:val="24"/>
        </w:rPr>
        <w:t>είκοσι επτά</w:t>
      </w:r>
      <w:r>
        <w:rPr>
          <w:rFonts w:eastAsia="Times New Roman"/>
          <w:szCs w:val="24"/>
        </w:rPr>
        <w:t xml:space="preserve"> χρόνια</w:t>
      </w:r>
      <w:r>
        <w:rPr>
          <w:rFonts w:eastAsia="Times New Roman"/>
          <w:szCs w:val="24"/>
        </w:rPr>
        <w:t xml:space="preserve"> δόθηκαν επιτέλους νόμιμες άδειες. Και βεβαίως, είμαστε σε μία διαδικασία, διότι δεν έχει τελειώσει ούτε ο έλεγχος του </w:t>
      </w:r>
      <w:r>
        <w:rPr>
          <w:rFonts w:eastAsia="Times New Roman"/>
          <w:szCs w:val="24"/>
        </w:rPr>
        <w:t>«π</w:t>
      </w:r>
      <w:r>
        <w:rPr>
          <w:rFonts w:eastAsia="Times New Roman"/>
          <w:szCs w:val="24"/>
        </w:rPr>
        <w:t>όθεν</w:t>
      </w:r>
      <w:r>
        <w:rPr>
          <w:rFonts w:eastAsia="Times New Roman"/>
          <w:szCs w:val="24"/>
        </w:rPr>
        <w:t xml:space="preserve"> έ</w:t>
      </w:r>
      <w:r>
        <w:rPr>
          <w:rFonts w:eastAsia="Times New Roman"/>
          <w:szCs w:val="24"/>
        </w:rPr>
        <w:t>σχες</w:t>
      </w:r>
      <w:r>
        <w:rPr>
          <w:rFonts w:eastAsia="Times New Roman"/>
          <w:szCs w:val="24"/>
        </w:rPr>
        <w:t>»</w:t>
      </w:r>
      <w:r>
        <w:rPr>
          <w:rFonts w:eastAsia="Times New Roman"/>
          <w:szCs w:val="24"/>
        </w:rPr>
        <w:t xml:space="preserve">, δεν έχουν περάσει αυτές οι πρώτες πέντε μέρες. Για πρώτη φορά, όμως, έγινε αυτή η διαδικασία. </w:t>
      </w:r>
      <w:r>
        <w:rPr>
          <w:rFonts w:eastAsia="Times New Roman"/>
          <w:szCs w:val="24"/>
        </w:rPr>
        <w:lastRenderedPageBreak/>
        <w:t>Και ήταν ευθύνη απέναντι στη</w:t>
      </w:r>
      <w:r>
        <w:rPr>
          <w:rFonts w:eastAsia="Times New Roman"/>
          <w:szCs w:val="24"/>
        </w:rPr>
        <w:t xml:space="preserve"> νομιμότητα και στη δημοκρατία να γίνει αυτή η διαδικασία και έγινε. Και δεν υπάρχει επιχείρημα να πείτε γιατί επί </w:t>
      </w:r>
      <w:r>
        <w:rPr>
          <w:rFonts w:eastAsia="Times New Roman"/>
          <w:szCs w:val="24"/>
        </w:rPr>
        <w:t>είκοσι επτά</w:t>
      </w:r>
      <w:r>
        <w:rPr>
          <w:rFonts w:eastAsia="Times New Roman"/>
          <w:szCs w:val="24"/>
        </w:rPr>
        <w:t xml:space="preserve"> χρόνια δεν το κάνατε. Δεν έχετε κανένα. Δεν μπορείτε να απαντήσετε σε αυτό.</w:t>
      </w:r>
    </w:p>
    <w:p w14:paraId="6EF9FF05"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Και μάλιστα</w:t>
      </w:r>
      <w:r>
        <w:rPr>
          <w:rFonts w:eastAsia="Times New Roman"/>
          <w:szCs w:val="24"/>
        </w:rPr>
        <w:t>,</w:t>
      </w:r>
      <w:r>
        <w:rPr>
          <w:rFonts w:eastAsia="Times New Roman"/>
          <w:szCs w:val="24"/>
        </w:rPr>
        <w:t xml:space="preserve"> ήρθε να προστεθεί σήμερα η άποψη -ο κ. Δένδιας είναι εξέχων στέλεχος της Νέας Δημοκρατίας- που είπε ότι</w:t>
      </w:r>
      <w:r>
        <w:rPr>
          <w:rFonts w:eastAsia="Times New Roman"/>
          <w:szCs w:val="24"/>
        </w:rPr>
        <w:t>,</w:t>
      </w:r>
      <w:r>
        <w:rPr>
          <w:rFonts w:eastAsia="Times New Roman"/>
          <w:szCs w:val="24"/>
        </w:rPr>
        <w:t xml:space="preserve"> όχι μόνο θα καταργήσουμε το νόμο Παππά και θα αποκαταστήσουμε τα πράγματα σε αυτόν τον χώρο, αλλά θα επιστρέψουμε, γιατί δεν είμαστε μπαταχτσήδες, και</w:t>
      </w:r>
      <w:r>
        <w:rPr>
          <w:rFonts w:eastAsia="Times New Roman"/>
          <w:szCs w:val="24"/>
        </w:rPr>
        <w:t xml:space="preserve"> κάποιο μέρος των εξόδων που έκαναν οι επιχειρηματίες αυτοί μέσα στη διαδικασία της δημοπρασίας. Έλεος!</w:t>
      </w:r>
    </w:p>
    <w:p w14:paraId="6EF9FF06"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Να πω, όμως, για την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γιατί έχει μία σημασία. Νομίζω ότι από το δημόσιο αυτό Βήμα πρέπει να αποκατασταθούν κάποια πράγματα. Ειπώθηκαν εδώ δύο κυρ</w:t>
      </w:r>
      <w:r>
        <w:rPr>
          <w:rFonts w:eastAsia="Times New Roman"/>
          <w:szCs w:val="24"/>
        </w:rPr>
        <w:t>ίως κατηγορίες. Η μία αφορούσε το θέμα της δανειοδότησης και η άλλη αφορούσε το ποιος επιτέλους κρύβεται πίσω απ’ αυτό το περίφημο 2,5%, ποιος είναι αυτός ο φοβερός τύπος</w:t>
      </w:r>
      <w:r>
        <w:rPr>
          <w:rFonts w:eastAsia="Times New Roman"/>
          <w:szCs w:val="24"/>
        </w:rPr>
        <w:t>,</w:t>
      </w:r>
      <w:r>
        <w:rPr>
          <w:rFonts w:eastAsia="Times New Roman"/>
          <w:szCs w:val="24"/>
        </w:rPr>
        <w:t xml:space="preserve"> ο οποίος σε μία από τις ανανεώσεις του μετοχικού κεφαλαίου της εταιρείας έβαλε το φο</w:t>
      </w:r>
      <w:r>
        <w:rPr>
          <w:rFonts w:eastAsia="Times New Roman"/>
          <w:szCs w:val="24"/>
        </w:rPr>
        <w:t xml:space="preserve">βερό ποσό των 100.000 ευρώ για να πάρει </w:t>
      </w:r>
      <w:r>
        <w:rPr>
          <w:rFonts w:eastAsia="Times New Roman"/>
          <w:szCs w:val="24"/>
        </w:rPr>
        <w:t>δεκαέξι χιλιάδες</w:t>
      </w:r>
      <w:r>
        <w:rPr>
          <w:rFonts w:eastAsia="Times New Roman"/>
          <w:szCs w:val="24"/>
        </w:rPr>
        <w:t xml:space="preserve"> μετοχές.</w:t>
      </w:r>
    </w:p>
    <w:p w14:paraId="6EF9FF07"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Πείτε το να τελειώνουμε, να ησυχάσουμε.</w:t>
      </w:r>
    </w:p>
    <w:p w14:paraId="6EF9FF08"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θα ησυχάσετε. </w:t>
      </w:r>
    </w:p>
    <w:p w14:paraId="6EF9FF09" w14:textId="77777777" w:rsidR="00FB7AA6" w:rsidRDefault="00C770FE">
      <w:pPr>
        <w:tabs>
          <w:tab w:val="left" w:pos="3695"/>
        </w:tabs>
        <w:spacing w:after="0" w:line="600" w:lineRule="auto"/>
        <w:ind w:firstLine="720"/>
        <w:jc w:val="both"/>
        <w:rPr>
          <w:rFonts w:eastAsia="Times New Roman"/>
          <w:szCs w:val="24"/>
        </w:rPr>
      </w:pPr>
      <w:r>
        <w:rPr>
          <w:rFonts w:eastAsia="Times New Roman"/>
          <w:szCs w:val="24"/>
        </w:rPr>
        <w:t xml:space="preserve">Αυτή η εταιρεία έχει όνομα. Είναι γνωστό το όνομά της, </w:t>
      </w:r>
      <w:r>
        <w:rPr>
          <w:rFonts w:eastAsia="Times New Roman"/>
          <w:szCs w:val="24"/>
        </w:rPr>
        <w:t>«</w:t>
      </w:r>
      <w:r>
        <w:rPr>
          <w:rFonts w:eastAsia="Times New Roman"/>
          <w:szCs w:val="24"/>
        </w:rPr>
        <w:t>ΑΤΛΑΣ</w:t>
      </w:r>
      <w:r>
        <w:rPr>
          <w:rFonts w:eastAsia="Times New Roman"/>
          <w:szCs w:val="24"/>
        </w:rPr>
        <w:t>»</w:t>
      </w:r>
      <w:r>
        <w:rPr>
          <w:rFonts w:eastAsia="Times New Roman"/>
          <w:szCs w:val="24"/>
        </w:rPr>
        <w:t xml:space="preserve"> λέγεται. Έχει έδρα τη Λευκωσία</w:t>
      </w:r>
      <w:r>
        <w:rPr>
          <w:rFonts w:eastAsia="Times New Roman"/>
          <w:szCs w:val="24"/>
        </w:rPr>
        <w:t xml:space="preserve">. Δεν είναι </w:t>
      </w:r>
      <w:r>
        <w:rPr>
          <w:rFonts w:eastAsia="Times New Roman"/>
          <w:szCs w:val="24"/>
          <w:lang w:val="en-US"/>
        </w:rPr>
        <w:t>offshore</w:t>
      </w:r>
      <w:r>
        <w:rPr>
          <w:rFonts w:eastAsia="Times New Roman"/>
          <w:szCs w:val="24"/>
        </w:rPr>
        <w:t xml:space="preserve"> εταιρεία, όπως κακώς έχει ειπωθεί. </w:t>
      </w:r>
    </w:p>
    <w:p w14:paraId="6EF9FF0A"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Κάποιος την έχει.</w:t>
      </w:r>
    </w:p>
    <w:p w14:paraId="6EF9FF0B"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Θα το βρείτε, λοιπόν, εσείς που είστε δαιμόνιος στο χώρο σας. Είσαστε ένας δαιμόνιος ντέντεκτιβ. Θα το βρείτε και θα το πείτε και σε όλους.</w:t>
      </w:r>
    </w:p>
    <w:p w14:paraId="6EF9FF0C"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t>ΔΗΜ</w:t>
      </w:r>
      <w:r>
        <w:rPr>
          <w:rFonts w:eastAsia="Times New Roman"/>
          <w:b/>
          <w:szCs w:val="24"/>
        </w:rPr>
        <w:t>ΗΤΡΙΟΣ ΚΥΡΙΑΖΙΔΗΣ:</w:t>
      </w:r>
      <w:r>
        <w:rPr>
          <w:rFonts w:eastAsia="Times New Roman"/>
          <w:szCs w:val="24"/>
        </w:rPr>
        <w:t xml:space="preserve"> Θα ανατρέξω στην αρχαιότητα να δω ποιος ήταν ο Άτλας. </w:t>
      </w:r>
    </w:p>
    <w:p w14:paraId="6EF9FF0D"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Κυριαζίδη, μη διακόπτετε.</w:t>
      </w:r>
    </w:p>
    <w:p w14:paraId="6EF9FF0E"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cs="Times New Roman"/>
          <w:szCs w:val="24"/>
        </w:rPr>
        <w:t>Συνεχίστε, κύριε Μαντά.</w:t>
      </w:r>
    </w:p>
    <w:p w14:paraId="6EF9FF0F" w14:textId="77777777" w:rsidR="00FB7AA6" w:rsidRDefault="00C770FE">
      <w:pPr>
        <w:tabs>
          <w:tab w:val="left" w:pos="3695"/>
        </w:tabs>
        <w:spacing w:after="0" w:line="600" w:lineRule="auto"/>
        <w:ind w:firstLine="720"/>
        <w:jc w:val="both"/>
        <w:rPr>
          <w:rFonts w:eastAsia="Times New Roman"/>
          <w:szCs w:val="24"/>
        </w:rPr>
      </w:pPr>
      <w:r>
        <w:rPr>
          <w:rFonts w:eastAsia="Times New Roman"/>
          <w:b/>
          <w:szCs w:val="24"/>
        </w:rPr>
        <w:lastRenderedPageBreak/>
        <w:t>ΧΡΗΣΤΟΣ ΜΑΝΤΑΣ:</w:t>
      </w:r>
      <w:r>
        <w:rPr>
          <w:rFonts w:eastAsia="Times New Roman"/>
          <w:szCs w:val="24"/>
        </w:rPr>
        <w:t xml:space="preserve"> Είναι απολύτως σαφές ότι κάποιος κάτι τους έχει τσιγκλήσει –ας τ</w:t>
      </w:r>
      <w:r>
        <w:rPr>
          <w:rFonts w:eastAsia="Times New Roman"/>
          <w:szCs w:val="24"/>
        </w:rPr>
        <w:t xml:space="preserve">ο πούμε έτσι- το ενδιαφέρον για αυτήν την προσπάθεια που γίνεται στο χώρο της Αριστεράς απ’ αυτό ιστορικό έντυπο και δεν μπορούν να το χωνέψουν φαίνεται. </w:t>
      </w:r>
    </w:p>
    <w:p w14:paraId="6EF9FF10" w14:textId="77777777" w:rsidR="00FB7AA6" w:rsidRDefault="00C770FE">
      <w:pPr>
        <w:tabs>
          <w:tab w:val="left" w:pos="3695"/>
        </w:tabs>
        <w:spacing w:after="0" w:line="600" w:lineRule="auto"/>
        <w:ind w:firstLine="720"/>
        <w:jc w:val="both"/>
        <w:rPr>
          <w:rFonts w:eastAsia="Times New Roman" w:cs="Times New Roman"/>
          <w:szCs w:val="24"/>
        </w:rPr>
      </w:pPr>
      <w:r>
        <w:rPr>
          <w:rFonts w:eastAsia="Times New Roman"/>
          <w:szCs w:val="24"/>
        </w:rPr>
        <w:t>Ξέρετε πολύ καλά ότι ο μεγαλομέτοχος της είναι ο ΣΥΡΙΖΑ. Έχει 40%. Και βεβαίως ενδιαφέρεται.</w:t>
      </w:r>
      <w:r w:rsidDel="00524BBE">
        <w:rPr>
          <w:rFonts w:eastAsia="Times New Roman"/>
          <w:szCs w:val="24"/>
        </w:rPr>
        <w:t xml:space="preserve"> </w:t>
      </w:r>
      <w:r>
        <w:rPr>
          <w:rFonts w:eastAsia="Times New Roman" w:cs="Times New Roman"/>
          <w:szCs w:val="24"/>
        </w:rPr>
        <w:t>Κ</w:t>
      </w:r>
      <w:r>
        <w:rPr>
          <w:rFonts w:eastAsia="Times New Roman" w:cs="Times New Roman"/>
          <w:szCs w:val="24"/>
        </w:rPr>
        <w:t>αι βεβα</w:t>
      </w:r>
      <w:r>
        <w:rPr>
          <w:rFonts w:eastAsia="Times New Roman" w:cs="Times New Roman"/>
          <w:szCs w:val="24"/>
        </w:rPr>
        <w:t>ίως δεν έχει παραβιαστεί ο νόμος, όπως είπατε κυρία συνάδελφε, κυρία Κεραμέως, ως Κοινοβουλευτικός Εκπρόσωπος. Αυτό το οποίο γίνεται και που, επίσης, το γνωρίζετε γιατί το έχουμε πει πάρα πολλές φορές είναι ότι τα στελέχη και τα μέλη του ΣΥΡΙΖΑ και οι φίλο</w:t>
      </w:r>
      <w:r>
        <w:rPr>
          <w:rFonts w:eastAsia="Times New Roman" w:cs="Times New Roman"/>
          <w:szCs w:val="24"/>
        </w:rPr>
        <w:t xml:space="preserve">ι της </w:t>
      </w:r>
      <w:r>
        <w:rPr>
          <w:rFonts w:eastAsia="Times New Roman" w:cs="Times New Roman"/>
          <w:szCs w:val="24"/>
        </w:rPr>
        <w:t xml:space="preserve">«ΑΥΓΗΣ» </w:t>
      </w:r>
      <w:r>
        <w:rPr>
          <w:rFonts w:eastAsia="Times New Roman" w:cs="Times New Roman"/>
          <w:szCs w:val="24"/>
        </w:rPr>
        <w:t>και οι Βουλευτές, δίνοντας το 40% της βουλευτικής τους αποζημίωσης σε δραστηριότητες ανάμεσα σε αυτά και σε άλλες ενισχύοντας λοιπόν και τα αντίστοιχα έντυπα στον χώρο της Αριστεράς, συνδράμουν και στηρίζουν αυτό το έντυπο.</w:t>
      </w:r>
    </w:p>
    <w:p w14:paraId="6EF9FF1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Δεύτερον, όσον αφο</w:t>
      </w:r>
      <w:r>
        <w:rPr>
          <w:rFonts w:eastAsia="Times New Roman" w:cs="Times New Roman"/>
          <w:szCs w:val="24"/>
        </w:rPr>
        <w:t>ρά το δάνειο, που ήταν ύψους 1,2 εκατομμυρί</w:t>
      </w:r>
      <w:r>
        <w:rPr>
          <w:rFonts w:eastAsia="Times New Roman" w:cs="Times New Roman"/>
          <w:szCs w:val="24"/>
        </w:rPr>
        <w:t>ου</w:t>
      </w:r>
      <w:r>
        <w:rPr>
          <w:rFonts w:eastAsia="Times New Roman" w:cs="Times New Roman"/>
          <w:szCs w:val="24"/>
        </w:rPr>
        <w:t xml:space="preserve">, πάρθηκε, όπως σας είναι γνωστό, σε μια παλιότερη εποχή το 2008-2009. Και, όπως είπε και ο κ. Στούμπος χθες στην αντίστοιχη </w:t>
      </w:r>
      <w:r>
        <w:rPr>
          <w:rFonts w:eastAsia="Times New Roman" w:cs="Times New Roman"/>
          <w:szCs w:val="24"/>
        </w:rPr>
        <w:t>επιτροπή</w:t>
      </w:r>
      <w:r>
        <w:rPr>
          <w:rFonts w:eastAsia="Times New Roman" w:cs="Times New Roman"/>
          <w:szCs w:val="24"/>
        </w:rPr>
        <w:t>, δείτε τους ισολογισμούς.</w:t>
      </w:r>
    </w:p>
    <w:p w14:paraId="6EF9FF1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w:t>
      </w:r>
      <w:r>
        <w:rPr>
          <w:rFonts w:eastAsia="Times New Roman" w:cs="Times New Roman"/>
          <w:szCs w:val="24"/>
        </w:rPr>
        <w:t>νου ομιλίας του κυρίου Βουλευτή)</w:t>
      </w:r>
    </w:p>
    <w:p w14:paraId="6EF9FF1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και με συγχωρείτε για τον παραπάνω χρόνο που πήρα.</w:t>
      </w:r>
    </w:p>
    <w:p w14:paraId="6EF9FF1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Θα πω μόνο ένα στοιχείο εδώ: Την ίδια περίοδο ο ευρύτερος δημόσιος τομέας χρωστούσε πάνω από 2 εκατομμύρια στην </w:t>
      </w:r>
      <w:r>
        <w:rPr>
          <w:rFonts w:eastAsia="Times New Roman" w:cs="Times New Roman"/>
          <w:szCs w:val="24"/>
        </w:rPr>
        <w:t>«ΑΥΓΗ»</w:t>
      </w:r>
      <w:r>
        <w:rPr>
          <w:rFonts w:eastAsia="Times New Roman" w:cs="Times New Roman"/>
          <w:szCs w:val="24"/>
        </w:rPr>
        <w:t xml:space="preserve">. Και, επίσης, με τη </w:t>
      </w:r>
      <w:r>
        <w:rPr>
          <w:rFonts w:eastAsia="Times New Roman" w:cs="Times New Roman"/>
          <w:szCs w:val="24"/>
        </w:rPr>
        <w:t>συγκεκριμένη κυκλοφορία που είχε τότε, η Εθνική είχε εγκρίνει ότι αυτή η εταιρεία θα μπορούσε να πληρώνει, όπως και πληρώνει, κανονικότατα 15.000 ευρώ κάθε μήνα για το δάνειό της. Μην ψάχνετε, δεν θα βρείτε τίποτα σκοτεινό και τίποτα περίεργο γι’ αυτό.</w:t>
      </w:r>
    </w:p>
    <w:p w14:paraId="6EF9FF1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τελευταίο, τα κροκοδείλια δάκρυα συνεχίζονται σε σχέση με τους εργαζόμενους. </w:t>
      </w:r>
      <w:r>
        <w:rPr>
          <w:rFonts w:eastAsia="Times New Roman" w:cs="Times New Roman"/>
          <w:szCs w:val="24"/>
        </w:rPr>
        <w:t>‘Α</w:t>
      </w:r>
      <w:r>
        <w:rPr>
          <w:rFonts w:eastAsia="Times New Roman" w:cs="Times New Roman"/>
          <w:szCs w:val="24"/>
        </w:rPr>
        <w:t xml:space="preserve">κουσα εδώ </w:t>
      </w:r>
      <w:r>
        <w:rPr>
          <w:rFonts w:eastAsia="Times New Roman" w:cs="Times New Roman"/>
          <w:szCs w:val="24"/>
        </w:rPr>
        <w:t xml:space="preserve">κάποιον </w:t>
      </w:r>
      <w:r>
        <w:rPr>
          <w:rFonts w:eastAsia="Times New Roman" w:cs="Times New Roman"/>
          <w:szCs w:val="24"/>
        </w:rPr>
        <w:t xml:space="preserve">να λέει για δύο χιλιάδες και δεν ξέρω που ακριβώς θα δείτε το νούμερο, αλλά δύο χιλιάδες έμειναν </w:t>
      </w:r>
      <w:r>
        <w:rPr>
          <w:rFonts w:eastAsia="Times New Roman" w:cs="Times New Roman"/>
          <w:szCs w:val="24"/>
        </w:rPr>
        <w:lastRenderedPageBreak/>
        <w:t xml:space="preserve">μετά από τις χιλιάδες απολύσεις που έγιναν όλα τα τελευταία </w:t>
      </w:r>
      <w:r>
        <w:rPr>
          <w:rFonts w:eastAsia="Times New Roman" w:cs="Times New Roman"/>
          <w:szCs w:val="24"/>
        </w:rPr>
        <w:t xml:space="preserve">χρόνια. </w:t>
      </w:r>
      <w:r>
        <w:rPr>
          <w:rFonts w:eastAsia="Times New Roman" w:cs="Times New Roman"/>
          <w:szCs w:val="24"/>
        </w:rPr>
        <w:t>Μ</w:t>
      </w:r>
      <w:r>
        <w:rPr>
          <w:rFonts w:eastAsia="Times New Roman" w:cs="Times New Roman"/>
          <w:szCs w:val="24"/>
        </w:rPr>
        <w:t xml:space="preserve">ειώθηκε περίπου 40% </w:t>
      </w:r>
      <w:r>
        <w:rPr>
          <w:rFonts w:eastAsia="Times New Roman" w:cs="Times New Roman"/>
          <w:szCs w:val="24"/>
        </w:rPr>
        <w:t xml:space="preserve">ο αριθμός </w:t>
      </w:r>
      <w:r>
        <w:rPr>
          <w:rFonts w:eastAsia="Times New Roman" w:cs="Times New Roman"/>
          <w:szCs w:val="24"/>
        </w:rPr>
        <w:t xml:space="preserve">των εργαζομένων στον χώρο των μέσων μαζικής ενημέρωσης. </w:t>
      </w:r>
    </w:p>
    <w:p w14:paraId="6EF9FF1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Εν πάση περιπτώσει υπάρχει σήμερα, μετά τη συνάντηση του Υπουργού Επικρατείας και του Υπουργού Εργασίας με τους εκπροσώπους των ανθρώπων που κινδυνεύουν πράγματ</w:t>
      </w:r>
      <w:r>
        <w:rPr>
          <w:rFonts w:eastAsia="Times New Roman" w:cs="Times New Roman"/>
          <w:szCs w:val="24"/>
        </w:rPr>
        <w:t>ι να βρεθούν στην ανεργία, μια συγκεκριμένη δέσμη μέτρων</w:t>
      </w:r>
      <w:r>
        <w:rPr>
          <w:rFonts w:eastAsia="Times New Roman" w:cs="Times New Roman"/>
          <w:szCs w:val="24"/>
        </w:rPr>
        <w:t>,</w:t>
      </w:r>
      <w:r>
        <w:rPr>
          <w:rFonts w:eastAsia="Times New Roman" w:cs="Times New Roman"/>
          <w:szCs w:val="24"/>
        </w:rPr>
        <w:t xml:space="preserve"> έτσι ώστε να μπορέσουμε να στηρίξουμε τους εργαζόμενους αυτού του χώρου</w:t>
      </w:r>
      <w:r>
        <w:rPr>
          <w:rFonts w:eastAsia="Times New Roman" w:cs="Times New Roman"/>
          <w:szCs w:val="24"/>
        </w:rPr>
        <w:t>,</w:t>
      </w:r>
      <w:r>
        <w:rPr>
          <w:rFonts w:eastAsia="Times New Roman" w:cs="Times New Roman"/>
          <w:szCs w:val="24"/>
        </w:rPr>
        <w:t xml:space="preserve"> που μπορεί να βρεθούν σε αυτόν τον κίνδυνο.</w:t>
      </w:r>
    </w:p>
    <w:p w14:paraId="6EF9FF1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Τελειώνω λέγοντας το εξής: Κοιτάξτε, κυρίες και κύριοι Βουλευτές, νομίζω ότι κανέ</w:t>
      </w:r>
      <w:r>
        <w:rPr>
          <w:rFonts w:eastAsia="Times New Roman" w:cs="Times New Roman"/>
          <w:szCs w:val="24"/>
        </w:rPr>
        <w:t>νας και κα</w:t>
      </w:r>
      <w:r>
        <w:rPr>
          <w:rFonts w:eastAsia="Times New Roman" w:cs="Times New Roman"/>
          <w:szCs w:val="24"/>
        </w:rPr>
        <w:t>μ</w:t>
      </w:r>
      <w:r>
        <w:rPr>
          <w:rFonts w:eastAsia="Times New Roman" w:cs="Times New Roman"/>
          <w:szCs w:val="24"/>
        </w:rPr>
        <w:t xml:space="preserve">μιά από εμάς δεν λειτουργεί στον αστερισμό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Έχουμε πλήρη συνείδηση του που βρισκόμαστε, έχουμε πλήρη συνείδηση των δυσκολιών. Έχουμε πλήρη συνείδηση του ότι βρισκόμαστε σε μια περίοδο που δεν θα πανηγυρίσουμε, αλλά δεν θα υποχω</w:t>
      </w:r>
      <w:r>
        <w:rPr>
          <w:rFonts w:eastAsia="Times New Roman" w:cs="Times New Roman"/>
          <w:szCs w:val="24"/>
        </w:rPr>
        <w:t xml:space="preserve">ρήσουμε μπροστά σε αυτήν την απίστευτη συστημική επίθεση που θα ενταθεί το επόμενο χρονικό διάστημα. Και εσείς θα συνεχίσετε να ζητάτε μονότονα εκλογές. </w:t>
      </w:r>
    </w:p>
    <w:p w14:paraId="6EF9FF1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EF9FF19"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9FF1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Μαντά.</w:t>
      </w:r>
    </w:p>
    <w:p w14:paraId="6EF9FF1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θέλω τον λόγο για δύο λεπτά για να κάνω μια πολύ σύντομη επισήμανση.</w:t>
      </w:r>
    </w:p>
    <w:p w14:paraId="6EF9FF1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η κυρία Κεραμέως.</w:t>
      </w:r>
    </w:p>
    <w:p w14:paraId="6EF9FF1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άκουσα με μεγάλη προσοχή τ</w:t>
      </w:r>
      <w:r>
        <w:rPr>
          <w:rFonts w:eastAsia="Times New Roman" w:cs="Times New Roman"/>
          <w:szCs w:val="24"/>
        </w:rPr>
        <w:t xml:space="preserve">ον Κοινοβουλευτικό Εκπρόσωπου του ΣΥΡΙΖΑ, τον κ. Μαντά, και θα ήθελα να κάνω μια πολύ σύντομη επισήμανση. </w:t>
      </w:r>
    </w:p>
    <w:p w14:paraId="6EF9FF1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ακούσαμε από το Βήμα αυτό της Βουλής, παρ’ ότι εδόθη άπλετος χρόνος στον Κοινοβουλευτικό Εκπρόσωπου του ΣΥΡΙΖΑ, απάντηση για το ποιο τελικά είναι</w:t>
      </w:r>
      <w:r>
        <w:rPr>
          <w:rFonts w:eastAsia="Times New Roman" w:cs="Times New Roman"/>
          <w:szCs w:val="24"/>
        </w:rPr>
        <w:t xml:space="preserve"> αυτό το φυσικό πρόσωπο</w:t>
      </w:r>
      <w:r>
        <w:rPr>
          <w:rFonts w:eastAsia="Times New Roman" w:cs="Times New Roman"/>
          <w:szCs w:val="24"/>
        </w:rPr>
        <w:t>,</w:t>
      </w:r>
      <w:r>
        <w:rPr>
          <w:rFonts w:eastAsia="Times New Roman" w:cs="Times New Roman"/>
          <w:szCs w:val="24"/>
        </w:rPr>
        <w:t xml:space="preserve"> το οποίο κρύβεται πίσω από την </w:t>
      </w:r>
      <w:r>
        <w:rPr>
          <w:rFonts w:eastAsia="Times New Roman" w:cs="Times New Roman"/>
          <w:szCs w:val="24"/>
          <w:lang w:val="en-US"/>
        </w:rPr>
        <w:t>offshore</w:t>
      </w:r>
      <w:r>
        <w:rPr>
          <w:rFonts w:eastAsia="Times New Roman" w:cs="Times New Roman"/>
          <w:szCs w:val="24"/>
        </w:rPr>
        <w:t xml:space="preserve"> εταιρεία, διότι νομικά πρόκειται για </w:t>
      </w:r>
      <w:r>
        <w:rPr>
          <w:rFonts w:eastAsia="Times New Roman" w:cs="Times New Roman"/>
          <w:szCs w:val="24"/>
          <w:lang w:val="en-US"/>
        </w:rPr>
        <w:t>offshore</w:t>
      </w:r>
      <w:r>
        <w:rPr>
          <w:rFonts w:eastAsia="Times New Roman" w:cs="Times New Roman"/>
          <w:szCs w:val="24"/>
        </w:rPr>
        <w:t xml:space="preserve"> εταιρεία, κύριε Μαντά. Ποιο είναι αυτό </w:t>
      </w:r>
      <w:r>
        <w:rPr>
          <w:rFonts w:eastAsia="Times New Roman" w:cs="Times New Roman"/>
          <w:szCs w:val="24"/>
        </w:rPr>
        <w:lastRenderedPageBreak/>
        <w:t xml:space="preserve">το φυσικό πρόσωπο, λοιπόν, το οποίο κρύβεται πίσω από την </w:t>
      </w:r>
      <w:r>
        <w:rPr>
          <w:rFonts w:eastAsia="Times New Roman" w:cs="Times New Roman"/>
          <w:szCs w:val="24"/>
          <w:lang w:val="en-US"/>
        </w:rPr>
        <w:t>offshore</w:t>
      </w:r>
      <w:r>
        <w:rPr>
          <w:rFonts w:eastAsia="Times New Roman" w:cs="Times New Roman"/>
          <w:szCs w:val="24"/>
        </w:rPr>
        <w:t xml:space="preserve"> εταιρεία, η οποία εμφανίζεται στο μετοχ</w:t>
      </w:r>
      <w:r>
        <w:rPr>
          <w:rFonts w:eastAsia="Times New Roman" w:cs="Times New Roman"/>
          <w:szCs w:val="24"/>
        </w:rPr>
        <w:t>ολόγιο του ΣΥΡΙΖΑ;</w:t>
      </w:r>
    </w:p>
    <w:p w14:paraId="6EF9FF1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υμίζω ότι ο νόμος επιβάλλει την ονομαστικοποίηση των μετόχων εκτός εάν η χώρα στην οποία βρίσκεται η έδρα της εταιρείας προβλέπει διαφορετικά. Η Κύπρος εν προκειμένω</w:t>
      </w:r>
      <w:r>
        <w:rPr>
          <w:rFonts w:eastAsia="Times New Roman" w:cs="Times New Roman"/>
          <w:szCs w:val="24"/>
        </w:rPr>
        <w:t>,</w:t>
      </w:r>
      <w:r>
        <w:rPr>
          <w:rFonts w:eastAsia="Times New Roman" w:cs="Times New Roman"/>
          <w:szCs w:val="24"/>
        </w:rPr>
        <w:t xml:space="preserve"> προβλέπει την ονομαστικοποίηση των μετόχων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υνεπώς</w:t>
      </w:r>
      <w:r>
        <w:rPr>
          <w:rFonts w:eastAsia="Times New Roman" w:cs="Times New Roman"/>
          <w:szCs w:val="24"/>
        </w:rPr>
        <w:t>,</w:t>
      </w:r>
      <w:r>
        <w:rPr>
          <w:rFonts w:eastAsia="Times New Roman" w:cs="Times New Roman"/>
          <w:szCs w:val="24"/>
        </w:rPr>
        <w:t xml:space="preserve"> δεν έχω ακούσει </w:t>
      </w:r>
      <w:r>
        <w:rPr>
          <w:rFonts w:eastAsia="Times New Roman" w:cs="Times New Roman"/>
          <w:szCs w:val="24"/>
        </w:rPr>
        <w:t>ούτε ένα νομικό επιχείρημα και σε κάθε περίπτωση</w:t>
      </w:r>
      <w:r>
        <w:rPr>
          <w:rFonts w:eastAsia="Times New Roman" w:cs="Times New Roman"/>
          <w:szCs w:val="24"/>
        </w:rPr>
        <w:t>,</w:t>
      </w:r>
      <w:r>
        <w:rPr>
          <w:rFonts w:eastAsia="Times New Roman" w:cs="Times New Roman"/>
          <w:szCs w:val="24"/>
        </w:rPr>
        <w:t xml:space="preserve"> ο ελληνικός λαός περιμένει να εξηγήσετε, κύριε Κοινοβουλευτικέ Εκπρόσωπε, γιατί θα δημιουργηθεί θόρυβος, κατά τα λεγόμενα του διευθύνοντος συμβούλου της Αυγής, από την αποκάλυψη του ονόματος αυτού.</w:t>
      </w:r>
    </w:p>
    <w:p w14:paraId="6EF9FF2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Η δεύτερ</w:t>
      </w:r>
      <w:r>
        <w:rPr>
          <w:rFonts w:eastAsia="Times New Roman" w:cs="Times New Roman"/>
          <w:szCs w:val="24"/>
        </w:rPr>
        <w:t xml:space="preserve">η επισήμανση –και κλείνω, κύριε Πρόεδρε- είναι ότι δεν ακούσαμε, και πάλι, πώς δικαιολογείτε ότι ο ΣΥΡΙΖΑ στηρίζει οικονομικά την </w:t>
      </w:r>
      <w:r>
        <w:rPr>
          <w:rFonts w:eastAsia="Times New Roman" w:cs="Times New Roman"/>
          <w:szCs w:val="24"/>
        </w:rPr>
        <w:t>«ΑΥΓΗ»</w:t>
      </w:r>
      <w:r>
        <w:rPr>
          <w:rFonts w:eastAsia="Times New Roman" w:cs="Times New Roman"/>
          <w:szCs w:val="24"/>
        </w:rPr>
        <w:t xml:space="preserve">. Διότι, κύριε Κοινοβουλευτικέ Εκπρόσωπε του ΣΥΡΙΖΑ, ο διευθύνων σύμβουλος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είπε ότι ο ΣΥΡΙΖΑ στηρίζει οικονομικά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Δεν είπε στελέχη του, δεν είπε φίλοι του κόμματος, είπε ο ΣΥΡΙΖΑ. </w:t>
      </w:r>
    </w:p>
    <w:p w14:paraId="6EF9FF2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Αναμένουμε, λοιπόν, μια απάντηση σύμφωνα με το ν. 4304/2014, ο οποίος ρητά προβλέπει ότι η κρατική χρηματοδότηση δεν μπορεί να δοθεί προς </w:t>
      </w:r>
      <w:r>
        <w:rPr>
          <w:rFonts w:eastAsia="Times New Roman" w:cs="Times New Roman"/>
          <w:szCs w:val="24"/>
        </w:rPr>
        <w:t>σκοπούς άλλους από λειτουργικές δαπάνες, από εκλογικές δαπάνες και επιμορφωτικούς ή άλλους παρεμφερείς σκοπούς. Εκτός και αν μας πείτε ότι η χρηματοδότηση της ΑΥΓΗΣ επιτελεί επιμορφωτικούς σκοπούς.</w:t>
      </w:r>
    </w:p>
    <w:p w14:paraId="6EF9FF2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9FF2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w:t>
      </w:r>
      <w:r>
        <w:rPr>
          <w:rFonts w:eastAsia="Times New Roman" w:cs="Times New Roman"/>
          <w:szCs w:val="24"/>
        </w:rPr>
        <w:t>χαριστώ, κυρία Κεραμέως.</w:t>
      </w:r>
    </w:p>
    <w:p w14:paraId="6EF9FF2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Έχουν ζητήσει τον λόγο ο κ. Λαμπρούλης και η κ. Μεγαλοοικονόμου.</w:t>
      </w:r>
    </w:p>
    <w:p w14:paraId="6EF9FF2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Φθάνουν τρία λεπτά, κύριοι συνάδελφοι;</w:t>
      </w:r>
    </w:p>
    <w:p w14:paraId="6EF9FF2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Και λιγότερο, κύριε Πρόεδρε.</w:t>
      </w:r>
    </w:p>
    <w:p w14:paraId="6EF9FF2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Για τρία λεπτά, κύριε </w:t>
      </w:r>
      <w:r>
        <w:rPr>
          <w:rFonts w:eastAsia="Times New Roman" w:cs="Times New Roman"/>
          <w:szCs w:val="24"/>
        </w:rPr>
        <w:t>Πρόεδρε.</w:t>
      </w:r>
    </w:p>
    <w:p w14:paraId="6EF9FF2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Λαμπρούλη, έχετε τον λόγο.</w:t>
      </w:r>
    </w:p>
    <w:p w14:paraId="6EF9FF2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w:t>
      </w:r>
      <w:r>
        <w:rPr>
          <w:rFonts w:eastAsia="Times New Roman" w:cs="Times New Roman"/>
          <w:b/>
          <w:szCs w:val="24"/>
        </w:rPr>
        <w:t>ΣΤ΄</w:t>
      </w:r>
      <w:r>
        <w:rPr>
          <w:rFonts w:eastAsia="Times New Roman" w:cs="Times New Roman"/>
          <w:b/>
          <w:szCs w:val="24"/>
        </w:rPr>
        <w:t xml:space="preserve"> Αντιπρόεδρος της Βουλής): </w:t>
      </w:r>
      <w:r>
        <w:rPr>
          <w:rFonts w:eastAsia="Times New Roman" w:cs="Times New Roman"/>
          <w:szCs w:val="24"/>
        </w:rPr>
        <w:t>Θα είμαι πολύ σύντομος, κύριε Πρόεδρε. Ευχαριστώ.</w:t>
      </w:r>
    </w:p>
    <w:p w14:paraId="6EF9FF2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Ζήτησα τον λόγο, για να τοποθετηθώ επί των δυο τροπολογιών. Η μια είναι υπουρ</w:t>
      </w:r>
      <w:r>
        <w:rPr>
          <w:rFonts w:eastAsia="Times New Roman" w:cs="Times New Roman"/>
          <w:szCs w:val="24"/>
        </w:rPr>
        <w:t xml:space="preserve">γική τροπολογία και η άλλη, που έγινε αποδεκτή από τον Υπουργό, είναι βουλευτική. </w:t>
      </w:r>
    </w:p>
    <w:p w14:paraId="6EF9FF2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Βεβαίως, θέλω να τονίσω και πάλι, ανεξαρτήτως από την απάντηση που ακούσαμε από τον Υπουργό, πως σε ό,τι αφορά την τροπολογία που καταθέσαμε για τους εργαζόμενους στους δήμο</w:t>
      </w:r>
      <w:r>
        <w:rPr>
          <w:rFonts w:eastAsia="Times New Roman" w:cs="Times New Roman"/>
          <w:szCs w:val="24"/>
        </w:rPr>
        <w:t xml:space="preserve">υς ανά την Ελλάδα, για τους συμβασιούχους, εμείς επιμένουμε ότι θα μπορούσε να περάσει η τροπολογία και κυρίως η διασφάλιση με προοπτική του εργασιακού τους βίου. </w:t>
      </w:r>
    </w:p>
    <w:p w14:paraId="6EF9FF2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ξέρω τι τροπολογία θα καταθέσει ο Υπουργός Εσωτερικών στο επόμενο νομοσχέδιο, την επόμεν</w:t>
      </w:r>
      <w:r>
        <w:rPr>
          <w:rFonts w:eastAsia="Times New Roman" w:cs="Times New Roman"/>
          <w:szCs w:val="24"/>
        </w:rPr>
        <w:t xml:space="preserve">η εβδομάδα. Βεβαίως, μπορεί να συζητηθεί και εκεί, αλλά επιμένουμε ότι θα μπορούσε αυτή η τροπολογία να συζητηθεί και σήμερα και να περάσει. Εξάλλου, ανεξάρτητα εάν τοποθετήθηκαν ή όχι τα υπόλοιπα κόμματα, νομίζω ότι θα είχε και ευρύτερη αποδοχή. </w:t>
      </w:r>
    </w:p>
    <w:p w14:paraId="6EF9FF2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w:t>
      </w:r>
      <w:r>
        <w:rPr>
          <w:rFonts w:eastAsia="Times New Roman" w:cs="Times New Roman"/>
          <w:szCs w:val="24"/>
        </w:rPr>
        <w:t>τώρα στις τροπολογίες. Την υπουργική τροπολογία θα την καταψηφίσουμε. Εμείς διαφωνούμε με τις συγκεκριμένες εργασιακές σχέσεις ανεξαρτήτως διαστήματος, όπως επιχειρηματολόγησε ο Υπουργός, που θέλει να καλύψει. Ας φροντίζατε να τις καλύψετε πριν με μόνιμο κ</w:t>
      </w:r>
      <w:r>
        <w:rPr>
          <w:rFonts w:eastAsia="Times New Roman" w:cs="Times New Roman"/>
          <w:szCs w:val="24"/>
        </w:rPr>
        <w:t xml:space="preserve">αι σταθερό προσωπικό. Αυτή είναι πάγια θέση μας, πάγια αρχή μας. Γι’ αυτό παλεύουμε και αυτό διεκδικούμε και μέσα από το εργατικό συνδικαλιστικό κίνημα και στον χώρο της υγείας και όχι μόνο σ’ αυτόν τον χώρο. </w:t>
      </w:r>
    </w:p>
    <w:p w14:paraId="6EF9FF2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δεύτερη τροπολογία Βουλευτών </w:t>
      </w:r>
      <w:r>
        <w:rPr>
          <w:rFonts w:eastAsia="Times New Roman" w:cs="Times New Roman"/>
          <w:szCs w:val="24"/>
        </w:rPr>
        <w:t xml:space="preserve">του ΣΥΡΙΖΑ, που αφορά –επιτρέψτε μου τον όρο- την αλλαγή αυτής της πρότασης σε άρθρο πρότερου νομοσχεδίου, εμείς θα ψηφίσουμε θετικά. Βεβαίως, εδώ πάει να λύσει ένα πρόβλημα που έχει δημιουργηθεί σε ό,τι αφορά τη διαδικασία πρόσληψης μόνιμου προσωπικού με </w:t>
      </w:r>
      <w:r>
        <w:rPr>
          <w:rFonts w:eastAsia="Times New Roman" w:cs="Times New Roman"/>
          <w:szCs w:val="24"/>
        </w:rPr>
        <w:t xml:space="preserve">τις προσλήψεις επικουρικών, αλλά λέμε και πάλι ότι είναι γνωστό σε όλους ότι τα νοσοκομεία βογκούν από ελλείψεις σε προσωπικό. </w:t>
      </w:r>
    </w:p>
    <w:p w14:paraId="6EF9FF2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Εμείς λέμε ότι πρέπει να υπάρχει μόνιμο προσωπικό με σταθερές εργασιακές σχέσεις. Είναι τεράστια τα προβλήματα και με τους επικο</w:t>
      </w:r>
      <w:r>
        <w:rPr>
          <w:rFonts w:eastAsia="Times New Roman" w:cs="Times New Roman"/>
          <w:szCs w:val="24"/>
        </w:rPr>
        <w:t xml:space="preserve">υρικούς δεν λύνονται αυτά τα ζητήματα. Κάθε τόσο ερχόμαστε και </w:t>
      </w:r>
      <w:r>
        <w:rPr>
          <w:rFonts w:eastAsia="Times New Roman" w:cs="Times New Roman"/>
          <w:szCs w:val="24"/>
        </w:rPr>
        <w:lastRenderedPageBreak/>
        <w:t>παρατείνουμε θητείες, αλλάζουμε άρθρα σε νόμους ή γίνονται προτάσεις όπως η συγκεκριμένη και πάει λέγοντας εδώ και έναν χρόνο τουλάχιστον, αλλά και παλαιότερα. Άρα, λοιπόν, να εδώ είναι τα προβ</w:t>
      </w:r>
      <w:r>
        <w:rPr>
          <w:rFonts w:eastAsia="Times New Roman" w:cs="Times New Roman"/>
          <w:szCs w:val="24"/>
        </w:rPr>
        <w:t>λήματα, εδώ είναι οι ανάγκες, να προωθηθούν εργαζόμενοι με μόνιμη και σταθερή εργασία, ούτως ώστε και τα νοσοκομεία να λειτουργούν εύρυθμα, με ό,τι αυτό συνεπάγεται για τη σταθερή και μόνιμη εργασία των εργαζομένων.</w:t>
      </w:r>
    </w:p>
    <w:p w14:paraId="6EF9FF3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F9FF3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Ευχαριστώ, κύριε Λαμπρούλη.</w:t>
      </w:r>
    </w:p>
    <w:p w14:paraId="6EF9FF3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Κυρία Μεγαλοοικονόμου, έχετε τον λόγο.</w:t>
      </w:r>
    </w:p>
    <w:p w14:paraId="6EF9FF3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6EF9FF3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Ως προς την τροπολογία με αριθμό 661, δεν με κάλυψε ο κύριος Υπουργός. Ζητήσαμε να είναι μόνιμες οι θέσεις του ιατρι</w:t>
      </w:r>
      <w:r>
        <w:rPr>
          <w:rFonts w:eastAsia="Times New Roman" w:cs="Times New Roman"/>
          <w:szCs w:val="24"/>
        </w:rPr>
        <w:t>κού προσωπικού και να είναι τεκμηριωμένες και με συγκεκριμένες προδιαγραφές για αυτούς που θα καταλάβουν τις θέσεις. Δεν πήραμε την πρέπουσα απάντηση.</w:t>
      </w:r>
    </w:p>
    <w:p w14:paraId="6EF9FF3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Για το ηλεκτρονικό τσιγάρο, πάλι δεν έχουμε την απόλυτη διαβεβαίωση για το πώς θα διασφαλιστεί και πώς θα</w:t>
      </w:r>
      <w:r>
        <w:rPr>
          <w:rFonts w:eastAsia="Times New Roman" w:cs="Times New Roman"/>
          <w:szCs w:val="24"/>
        </w:rPr>
        <w:t xml:space="preserve"> λάβουμε τις απαντήσεις που περιμένουμε. Περιμένουμε, τουλάχιστον, συν τω χρόνω, να μας δοθούν απαντήσεις τεκμηριωμένες, γιατί τώρα είμαστε σε μια περίοδο που αποφασίζουμε να το απαγορεύσουμε στους δημόσιους χώρους, αλλά χωρίς να έχουμε την τεκμηρίωση που </w:t>
      </w:r>
      <w:r>
        <w:rPr>
          <w:rFonts w:eastAsia="Times New Roman" w:cs="Times New Roman"/>
          <w:szCs w:val="24"/>
        </w:rPr>
        <w:t xml:space="preserve">θέλουμε. Ελπίζουμε ότι θα μας δοθεί κάποια απάντηση εν καιρώ. </w:t>
      </w:r>
    </w:p>
    <w:p w14:paraId="6EF9FF3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Το 2009 όταν είχε βγει και η προηγούμενη απόφαση, η αντικαπνιστική, δεν εφαρμόστηκε ποτέ και η </w:t>
      </w:r>
      <w:r>
        <w:rPr>
          <w:rFonts w:eastAsia="Times New Roman" w:cs="Times New Roman"/>
          <w:szCs w:val="24"/>
        </w:rPr>
        <w:t>κοινή υπουργική απόφαση</w:t>
      </w:r>
      <w:r>
        <w:rPr>
          <w:rFonts w:eastAsia="Times New Roman" w:cs="Times New Roman"/>
          <w:szCs w:val="24"/>
        </w:rPr>
        <w:t xml:space="preserve">, η 104720/2010, που είχε επιβάλει πρόστιμα των πεντακοσίων ευρώ, πάλι δεν </w:t>
      </w:r>
      <w:r>
        <w:rPr>
          <w:rFonts w:eastAsia="Times New Roman" w:cs="Times New Roman"/>
          <w:szCs w:val="24"/>
        </w:rPr>
        <w:t>εφαρμόστηκε και τώρα στον καινούριο νόμο, που ψηφίζουμε, μπαίνουν πρόστιμα. Πιστεύω να εφαρμοστούν, αν θέλουμε να γίνει ο νόμος, να πάρει σάρκα και οστά, διότι τώρα θα αρχίσει ο δύσκολος δρόμος για την Κυβέρνηση, που ευαγγελίζεται ότι θα το εφαρμόσει. Όμως</w:t>
      </w:r>
      <w:r>
        <w:rPr>
          <w:rFonts w:eastAsia="Times New Roman" w:cs="Times New Roman"/>
          <w:szCs w:val="24"/>
        </w:rPr>
        <w:t>, πιστεύω ότι ούτε και εκείνη θα το εφαρμόσει, απλώς θα μείνει ό,τι έγινε και με τις προηγούμενες.</w:t>
      </w:r>
    </w:p>
    <w:p w14:paraId="6EF9FF3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w:t>
      </w:r>
    </w:p>
    <w:p w14:paraId="6EF9FF3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Και εγώ ευχαριστώ. </w:t>
      </w:r>
    </w:p>
    <w:p w14:paraId="6EF9FF3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Θα κλείσουμε με τον Υπουργό.</w:t>
      </w:r>
    </w:p>
    <w:p w14:paraId="6EF9FF3A"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Κύριε Πρόεδρε, μπορώ να έχω τον λόγο;</w:t>
      </w:r>
    </w:p>
    <w:p w14:paraId="6EF9FF3B"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(Δημήτριος Κρεμαστινός): </w:t>
      </w:r>
      <w:r>
        <w:rPr>
          <w:rFonts w:eastAsia="Times New Roman" w:cs="Times New Roman"/>
          <w:szCs w:val="24"/>
        </w:rPr>
        <w:t>Θέλετε να απαντήσετε σε αυτό που ρώτησε η κ. Κεραμέως ή γενικώς θέλετε τον λόγο;</w:t>
      </w:r>
    </w:p>
    <w:p w14:paraId="6EF9FF3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Όχι. Στα σχόλια που έγιναν τώρα εδώ στο τέλος από την κ. Κεραμέως.</w:t>
      </w:r>
    </w:p>
    <w:p w14:paraId="6EF9FF3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Ωραία.</w:t>
      </w:r>
    </w:p>
    <w:p w14:paraId="6EF9FF3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Κύριε Μαντά, έχετε </w:t>
      </w:r>
      <w:r>
        <w:rPr>
          <w:rFonts w:eastAsia="Times New Roman" w:cs="Times New Roman"/>
          <w:szCs w:val="24"/>
        </w:rPr>
        <w:t>τον λόγο.</w:t>
      </w:r>
    </w:p>
    <w:p w14:paraId="6EF9FF3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Κυρίες και κύριοι βουλευτές, έχουν ακουστεί σε αυτή τη Βουλή τα πάντα. Δεν ξέρω πραγματικά, απορώ με αυτό το δαιμόνιο που έχει πιάσει τους Βουλευτές της Νέας Δημοκρατίας σε σχέση με το ποιο είναι αυτό το περίφημο πρόσωπο που έδωσε</w:t>
      </w:r>
      <w:r>
        <w:rPr>
          <w:rFonts w:eastAsia="Times New Roman" w:cs="Times New Roman"/>
          <w:szCs w:val="24"/>
        </w:rPr>
        <w:t xml:space="preserve"> 100.000 ευρώ για να πάρει δεκαέξι χιλιάδες </w:t>
      </w:r>
      <w:r>
        <w:rPr>
          <w:rFonts w:eastAsia="Times New Roman" w:cs="Times New Roman"/>
          <w:szCs w:val="24"/>
        </w:rPr>
        <w:lastRenderedPageBreak/>
        <w:t xml:space="preserve">και κάτι μετοχές. Ανάμεσα σε αυτούς, που βρίσκονται σε αυτή την Αίθουσα, από τους Βουλευτές του ΣΥΡΙΖΑ, κάποιοι από εμάς είμαστε μικρομέτοχοι αυτής της ιστορικής εφημερίδας. </w:t>
      </w:r>
    </w:p>
    <w:p w14:paraId="6EF9FF4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δεν καταλαβαίνω την επιμονή ό</w:t>
      </w:r>
      <w:r>
        <w:rPr>
          <w:rFonts w:eastAsia="Times New Roman" w:cs="Times New Roman"/>
          <w:szCs w:val="24"/>
        </w:rPr>
        <w:t>τι είναι παράνομο να διοχετεύεται η κρατική επιχορήγηση στην εφημερίδα. Εγώ αυτό που είπα είναι ότι ο ΣΥΡΙΖΑ αποτελείται από ανθρώπους. Έτσι δεν είναι; Τα μέλη, τα στελέχη του, οι Βουλευτές του, εμείς έτσι νιώθουμε τη λειτουργία μας στο κόμμα και στον ΣΥΡΙ</w:t>
      </w:r>
      <w:r>
        <w:rPr>
          <w:rFonts w:eastAsia="Times New Roman" w:cs="Times New Roman"/>
          <w:szCs w:val="24"/>
        </w:rPr>
        <w:t xml:space="preserve">ΖΑ, που είναι μεγαλομέτοχος της ΑΥΓΗΣ, έχει το 40% και δίνει με διάφορους τρόπους -είπα έναν από αυτούς που αφορά τους Βουλευτές- κι ενισχύει αυτό το έντυπο όταν χρειάζεται να ενισχυθεί. Τελεία και παύλα. </w:t>
      </w:r>
    </w:p>
    <w:p w14:paraId="6EF9FF4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Για τα υπόλοιπα επαναλαμβάνω και το εξής. Δεν είνα</w:t>
      </w:r>
      <w:r>
        <w:rPr>
          <w:rFonts w:eastAsia="Times New Roman" w:cs="Times New Roman"/>
          <w:szCs w:val="24"/>
        </w:rPr>
        <w:t xml:space="preserve">ι </w:t>
      </w:r>
      <w:r>
        <w:rPr>
          <w:rFonts w:eastAsia="Times New Roman" w:cs="Times New Roman"/>
          <w:szCs w:val="24"/>
          <w:lang w:val="en-US"/>
        </w:rPr>
        <w:t>offshore</w:t>
      </w:r>
      <w:r>
        <w:rPr>
          <w:rFonts w:eastAsia="Times New Roman" w:cs="Times New Roman"/>
          <w:szCs w:val="24"/>
        </w:rPr>
        <w:t xml:space="preserve"> εταιρία. Είναι μια εταιρία, η οποία έχει όνομα, έχει έδρα, έχει δώσει αυτό το ποσό, που έχει δώσει, και τελεία. Όμως, είναι απορίας άξιο, αν μου επιτρέπετε, κύριε Πρόεδρε, πώς τόσες μέρες η Νέα Δημοκρατία δεν μπορεί να απαντήσει επί της ουσίας σ</w:t>
      </w:r>
      <w:r>
        <w:rPr>
          <w:rFonts w:eastAsia="Times New Roman" w:cs="Times New Roman"/>
          <w:szCs w:val="24"/>
        </w:rPr>
        <w:t xml:space="preserve">το τι γίνεται με αυτό το περίφημο δάνειο του Αρχηγού της, ο οποίος έχει 700.000 ευρώ δάνειο. </w:t>
      </w:r>
    </w:p>
    <w:p w14:paraId="6EF9FF4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Έχετε λάβει, κύριε Μαντά, απάντηση στις 13 Ιουνίου. </w:t>
      </w:r>
    </w:p>
    <w:p w14:paraId="6EF9FF4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Αφήστε με να τελειώσω, κυρία συνάδελφε.</w:t>
      </w:r>
    </w:p>
    <w:p w14:paraId="6EF9FF4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έχει δοθεί, λοιπόν, επαρκής απάντη</w:t>
      </w:r>
      <w:r>
        <w:rPr>
          <w:rFonts w:eastAsia="Times New Roman" w:cs="Times New Roman"/>
          <w:szCs w:val="24"/>
        </w:rPr>
        <w:t>ση σε αυτό, τι συμβαίνει με αυτό. Η Νέα Δημοκρατία η ίδια έχει 200.000.000 ευρώ, αν δεν κάνω λάθος -ίσως και λιγότερα- χρέη, τα οποία αποπληρώνει αλλά θα τελειώσει η αποπληρωμή στα επόμενα εκατό χρόνια. Εν πάση περιπτώσει, ας βρει επιτέλους ποια είναι θέση</w:t>
      </w:r>
      <w:r>
        <w:rPr>
          <w:rFonts w:eastAsia="Times New Roman" w:cs="Times New Roman"/>
          <w:szCs w:val="24"/>
        </w:rPr>
        <w:t xml:space="preserve"> της για το θέμα του τηλεοπτικού τοπίου. Ας καταλήξει. Περιμένουμε με πάρα πολύ μεγάλη υπομονή και αγωνία να δούμε πού θα καταλήξει.</w:t>
      </w:r>
    </w:p>
    <w:p w14:paraId="6EF9FF4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F9FF4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w:t>
      </w:r>
    </w:p>
    <w:p w14:paraId="6EF9FF4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F9FF4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w:t>
      </w:r>
      <w:r>
        <w:rPr>
          <w:rFonts w:eastAsia="Times New Roman" w:cs="Times New Roman"/>
          <w:b/>
          <w:szCs w:val="24"/>
        </w:rPr>
        <w:t xml:space="preserve">Υγείας): </w:t>
      </w:r>
      <w:r>
        <w:rPr>
          <w:rFonts w:eastAsia="Times New Roman" w:cs="Times New Roman"/>
          <w:szCs w:val="24"/>
        </w:rPr>
        <w:t>Ξεκινώντας θα ήθελα να πω ότι κάνουμε μια μικρή φραστική νομοτεχνική βελτίωση. Στην τροπολογία των συναδέλφων προσθέτουμε το «έως 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2016», </w:t>
      </w:r>
      <w:r>
        <w:rPr>
          <w:rFonts w:eastAsia="Times New Roman" w:cs="Times New Roman"/>
          <w:szCs w:val="24"/>
        </w:rPr>
        <w:lastRenderedPageBreak/>
        <w:t>λέγοντας δηλαδή ότι οι συμβάσεις που λήγουν έως τις 30 και όχι στις 30, διότι μας επισημάνθηκαν από δ</w:t>
      </w:r>
      <w:r>
        <w:rPr>
          <w:rFonts w:eastAsia="Times New Roman" w:cs="Times New Roman"/>
          <w:szCs w:val="24"/>
        </w:rPr>
        <w:t xml:space="preserve">ιάφορα νοσοκομεία ότι υπήρχε μια παρερμηνεία σε αυτό. </w:t>
      </w:r>
    </w:p>
    <w:p w14:paraId="6EF9FF4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και κλείνουμε με αυτή την εκκρεμότητα.</w:t>
      </w:r>
    </w:p>
    <w:p w14:paraId="6EF9FF4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Ανδρέας Ξανθός καταθέτει για τα Πρακτικά την προαναφερθείσα νομοτεχνική βελτίωση, η οποία έχει ως ε</w:t>
      </w:r>
      <w:r>
        <w:rPr>
          <w:rFonts w:eastAsia="Times New Roman" w:cs="Times New Roman"/>
          <w:szCs w:val="24"/>
        </w:rPr>
        <w:t xml:space="preserve">ξής: </w:t>
      </w:r>
    </w:p>
    <w:p w14:paraId="6EF9FF4B" w14:textId="77777777" w:rsidR="00FB7AA6" w:rsidRDefault="00C770FE">
      <w:pPr>
        <w:spacing w:after="0" w:line="600" w:lineRule="auto"/>
        <w:ind w:firstLine="720"/>
        <w:jc w:val="center"/>
        <w:rPr>
          <w:rFonts w:eastAsia="Times New Roman" w:cs="Times New Roman"/>
          <w:color w:val="FF0000"/>
          <w:szCs w:val="24"/>
        </w:rPr>
      </w:pPr>
      <w:r w:rsidRPr="001269D4">
        <w:rPr>
          <w:rFonts w:eastAsia="Times New Roman" w:cs="Times New Roman"/>
          <w:color w:val="FF0000"/>
          <w:szCs w:val="24"/>
        </w:rPr>
        <w:t>(Αλλαγή σελίδας)</w:t>
      </w:r>
    </w:p>
    <w:p w14:paraId="6EF9FF4C"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(Να καταχωριστεί η σελ. 340)</w:t>
      </w:r>
    </w:p>
    <w:p w14:paraId="6EF9FF4D" w14:textId="77777777" w:rsidR="00FB7AA6" w:rsidRDefault="00C770FE">
      <w:pPr>
        <w:spacing w:after="0" w:line="600" w:lineRule="auto"/>
        <w:ind w:firstLine="720"/>
        <w:jc w:val="center"/>
        <w:rPr>
          <w:rFonts w:eastAsia="Times New Roman" w:cs="Times New Roman"/>
          <w:color w:val="FF0000"/>
          <w:szCs w:val="24"/>
        </w:rPr>
      </w:pPr>
      <w:r w:rsidRPr="001269D4">
        <w:rPr>
          <w:rFonts w:eastAsia="Times New Roman" w:cs="Times New Roman"/>
          <w:color w:val="FF0000"/>
          <w:szCs w:val="24"/>
        </w:rPr>
        <w:t>(Αλλαγή σελίδας)</w:t>
      </w:r>
    </w:p>
    <w:p w14:paraId="6EF9FF4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Θέλω να πω το εξής, κλείνοντας τη συζήτηση: Θεωρώ ότι όντως ήταν μια γόνιμη διαδικασία αυτή και στις τρείς </w:t>
      </w:r>
      <w:r>
        <w:rPr>
          <w:rFonts w:eastAsia="Times New Roman" w:cs="Times New Roman"/>
          <w:szCs w:val="24"/>
        </w:rPr>
        <w:t xml:space="preserve">επιτροπές </w:t>
      </w:r>
      <w:r>
        <w:rPr>
          <w:rFonts w:eastAsia="Times New Roman" w:cs="Times New Roman"/>
          <w:szCs w:val="24"/>
        </w:rPr>
        <w:t>και στην Ολομέλεια. Υπήρξε, όντως, έ</w:t>
      </w:r>
      <w:r>
        <w:rPr>
          <w:rFonts w:eastAsia="Times New Roman" w:cs="Times New Roman"/>
          <w:szCs w:val="24"/>
        </w:rPr>
        <w:t xml:space="preserve">να κλίμα καλόπιστου διαλόγου και συμβολής σε έναν προβληματισμό, ο οποίος προφανώς </w:t>
      </w:r>
      <w:r>
        <w:rPr>
          <w:rFonts w:eastAsia="Times New Roman"/>
          <w:bCs/>
        </w:rPr>
        <w:t>είναι</w:t>
      </w:r>
      <w:r>
        <w:rPr>
          <w:rFonts w:eastAsia="Times New Roman" w:cs="Times New Roman"/>
          <w:szCs w:val="24"/>
        </w:rPr>
        <w:t xml:space="preserve"> ανοιχτός και δεν κλείνει, </w:t>
      </w:r>
      <w:r>
        <w:rPr>
          <w:rFonts w:eastAsia="Times New Roman" w:cs="Times New Roman"/>
          <w:bCs/>
          <w:shd w:val="clear" w:color="auto" w:fill="FFFFFF"/>
        </w:rPr>
        <w:t>ιδιαίτερα</w:t>
      </w:r>
      <w:r>
        <w:rPr>
          <w:rFonts w:eastAsia="Times New Roman" w:cs="Times New Roman"/>
          <w:szCs w:val="24"/>
        </w:rPr>
        <w:t xml:space="preserve"> όταν </w:t>
      </w:r>
      <w:r>
        <w:rPr>
          <w:rFonts w:eastAsia="Times New Roman" w:cs="Times New Roman"/>
          <w:bCs/>
          <w:shd w:val="clear" w:color="auto" w:fill="FFFFFF"/>
        </w:rPr>
        <w:t>υπάρχουν</w:t>
      </w:r>
      <w:r>
        <w:rPr>
          <w:rFonts w:eastAsia="Times New Roman" w:cs="Times New Roman"/>
          <w:szCs w:val="24"/>
        </w:rPr>
        <w:t xml:space="preserve"> θέματα για τα οποία συνεχίζεται η επιστημονική έρευνα, υπάρχει </w:t>
      </w:r>
      <w:r>
        <w:rPr>
          <w:rFonts w:eastAsia="Times New Roman"/>
          <w:szCs w:val="24"/>
        </w:rPr>
        <w:lastRenderedPageBreak/>
        <w:t>συζήτηση</w:t>
      </w:r>
      <w:r>
        <w:rPr>
          <w:rFonts w:eastAsia="Times New Roman" w:cs="Times New Roman"/>
          <w:szCs w:val="24"/>
        </w:rPr>
        <w:t xml:space="preserve"> και στα θεσμικά όργανα της Ευρώπης και κάθε χώρα επιλέγει και νομοθετεί με βάση της ιδιαιτερότητές της και με βάση τις ανησυχίες της. </w:t>
      </w:r>
    </w:p>
    <w:p w14:paraId="6EF9FF4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Εγώ θέλω να υπογραμμίσω ποια </w:t>
      </w:r>
      <w:r>
        <w:rPr>
          <w:rFonts w:eastAsia="Times New Roman"/>
          <w:bCs/>
        </w:rPr>
        <w:t>είναι</w:t>
      </w:r>
      <w:r>
        <w:rPr>
          <w:rFonts w:eastAsia="Times New Roman" w:cs="Times New Roman"/>
          <w:szCs w:val="24"/>
        </w:rPr>
        <w:t xml:space="preserve"> η προσήλωση και η αφετηρία της παρέμβασης αυτής. Το είπαμε εκατό φορές, το λέω και τώ</w:t>
      </w:r>
      <w:r>
        <w:rPr>
          <w:rFonts w:eastAsia="Times New Roman" w:cs="Times New Roman"/>
          <w:szCs w:val="24"/>
        </w:rPr>
        <w:t xml:space="preserve">ρα, το μέλημά μας </w:t>
      </w:r>
      <w:r>
        <w:rPr>
          <w:rFonts w:eastAsia="Times New Roman"/>
          <w:bCs/>
        </w:rPr>
        <w:t>είναι</w:t>
      </w:r>
      <w:r>
        <w:rPr>
          <w:rFonts w:eastAsia="Times New Roman" w:cs="Times New Roman"/>
          <w:szCs w:val="24"/>
        </w:rPr>
        <w:t xml:space="preserve"> να στηριχθεί σε αυτή την παρέμβαση πρωτίστως η προστασία της δημόσιας υγείας.</w:t>
      </w:r>
    </w:p>
    <w:p w14:paraId="6EF9FF5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Τα πολλαπλά, πολυποίκιλα, ποικιλώνυμα και αντικρουόμενα συμφέροντα του χώρου </w:t>
      </w:r>
      <w:r>
        <w:rPr>
          <w:rFonts w:eastAsia="Times New Roman"/>
          <w:bCs/>
        </w:rPr>
        <w:t>είναι</w:t>
      </w:r>
      <w:r>
        <w:rPr>
          <w:rFonts w:eastAsia="Times New Roman" w:cs="Times New Roman"/>
          <w:szCs w:val="24"/>
        </w:rPr>
        <w:t xml:space="preserve"> γνωστά, πάρα πολλά, και, όπως πολύ σωστά επεσήμανε ο κ. Μαντάς, </w:t>
      </w:r>
      <w:r>
        <w:rPr>
          <w:rFonts w:eastAsia="Times New Roman"/>
          <w:bCs/>
        </w:rPr>
        <w:t>είναι</w:t>
      </w:r>
      <w:r>
        <w:rPr>
          <w:rFonts w:eastAsia="Times New Roman" w:cs="Times New Roman"/>
          <w:szCs w:val="24"/>
        </w:rPr>
        <w:t xml:space="preserve"> και πολύ ισχυρά. Τους ακούσαμε όλους, λάβαμε υπ</w:t>
      </w:r>
      <w:r>
        <w:rPr>
          <w:rFonts w:eastAsia="Times New Roman" w:cs="Times New Roman"/>
          <w:szCs w:val="24"/>
        </w:rPr>
        <w:t xml:space="preserve">’ </w:t>
      </w:r>
      <w:r>
        <w:rPr>
          <w:rFonts w:eastAsia="Times New Roman" w:cs="Times New Roman"/>
          <w:szCs w:val="24"/>
        </w:rPr>
        <w:t xml:space="preserve">όψιν τις τοποθετήσεις τους και προσπαθήσαμε να κάνουμε μια όσο γίνεται πιο ισορροπημένη ρύθμιση. Νομίζω ότι σε μεγάλο βαθμό αυτό έχει επιτευχθεί. </w:t>
      </w:r>
    </w:p>
    <w:p w14:paraId="6EF9FF5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Συνειδητά επιλέξαμε να μην βάζουμε ως κρίσιμο στοιχείο στην</w:t>
      </w:r>
      <w:r>
        <w:rPr>
          <w:rFonts w:eastAsia="Times New Roman" w:cs="Times New Roman"/>
          <w:szCs w:val="24"/>
        </w:rPr>
        <w:t xml:space="preserve"> επιχειρηματολογία μας το θέμα της μείωσης του κόστους περίθαλψης από μια εφαρμογή του αντικαπνιστικού νόμου. Όχι ότι δεν έχει σημα</w:t>
      </w:r>
      <w:r>
        <w:rPr>
          <w:rFonts w:eastAsia="Times New Roman" w:cs="Times New Roman"/>
          <w:szCs w:val="24"/>
        </w:rPr>
        <w:lastRenderedPageBreak/>
        <w:t xml:space="preserve">σία. Προφανώς και έχει σημασία, </w:t>
      </w:r>
      <w:r>
        <w:rPr>
          <w:rFonts w:eastAsia="Times New Roman" w:cs="Times New Roman"/>
          <w:bCs/>
          <w:shd w:val="clear" w:color="auto" w:fill="FFFFFF"/>
        </w:rPr>
        <w:t>ιδιαίτερα</w:t>
      </w:r>
      <w:r>
        <w:rPr>
          <w:rFonts w:eastAsia="Times New Roman" w:cs="Times New Roman"/>
          <w:szCs w:val="24"/>
        </w:rPr>
        <w:t xml:space="preserve"> όταν είμαστε σε μια περίοδο όπου υπάρχει ασυμμετρία ανάμεσα στις </w:t>
      </w:r>
      <w:r>
        <w:rPr>
          <w:rFonts w:eastAsia="Times New Roman" w:cs="Times New Roman"/>
        </w:rPr>
        <w:t>ανάγκες</w:t>
      </w:r>
      <w:r>
        <w:rPr>
          <w:rFonts w:eastAsia="Times New Roman" w:cs="Times New Roman"/>
          <w:szCs w:val="24"/>
        </w:rPr>
        <w:t xml:space="preserve"> και τους π</w:t>
      </w:r>
      <w:r>
        <w:rPr>
          <w:rFonts w:eastAsia="Times New Roman" w:cs="Times New Roman"/>
          <w:szCs w:val="24"/>
        </w:rPr>
        <w:t xml:space="preserve">όρους που έχει αυτή η χώρα. </w:t>
      </w:r>
      <w:r>
        <w:rPr>
          <w:rFonts w:eastAsia="Times New Roman" w:cs="Times New Roman"/>
          <w:bCs/>
          <w:shd w:val="clear" w:color="auto" w:fill="FFFFFF"/>
        </w:rPr>
        <w:t>Όμως</w:t>
      </w:r>
      <w:r>
        <w:rPr>
          <w:rFonts w:eastAsia="Times New Roman" w:cs="Times New Roman"/>
          <w:szCs w:val="24"/>
        </w:rPr>
        <w:t>, εκεί νομίζω ότι υπάρχει μεγάλο πεδίο να παρέμβουμε, να δημιουργήσουμε μηχανισμούς ελέγχου της προκλητής ζήτησης, να δημιουργήσουμε μηχανισμούς ορθολογικής αξιοποίησης των πόρων, της τεχνολογίας, των φαρμάκων, να πείσουμε π</w:t>
      </w:r>
      <w:r>
        <w:rPr>
          <w:rFonts w:eastAsia="Times New Roman" w:cs="Times New Roman"/>
          <w:szCs w:val="24"/>
        </w:rPr>
        <w:t>ραγματικά την κοινωνία ότι αυτή την περίοδο οι περιορισμένοι ανθρώπινοι και υλικοί πόροι που έχει η πατρίδα μας, μπορούν να διατίθενται, πραγματικά, με βάση τις υγειονομικές</w:t>
      </w:r>
      <w:r>
        <w:rPr>
          <w:rFonts w:eastAsia="Times New Roman" w:cs="Times New Roman"/>
        </w:rPr>
        <w:t xml:space="preserve"> ανάγκες</w:t>
      </w:r>
      <w:r>
        <w:rPr>
          <w:rFonts w:eastAsia="Times New Roman" w:cs="Times New Roman"/>
          <w:szCs w:val="24"/>
        </w:rPr>
        <w:t xml:space="preserve"> των πολιτών και όχι προφανώς με βάσει επιρροές συμφερόντων, πελατειακών κυ</w:t>
      </w:r>
      <w:r>
        <w:rPr>
          <w:rFonts w:eastAsia="Times New Roman" w:cs="Times New Roman"/>
          <w:szCs w:val="24"/>
        </w:rPr>
        <w:t xml:space="preserve">κλωμάτων και παραγοντισμών. </w:t>
      </w:r>
    </w:p>
    <w:p w14:paraId="6EF9FF5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Εδώ επιτρέψτε μου να πω ότι πραγματικά θεωρώ πολύ προβληματική την κριτική που λέει για τους διορισμούς σε ένα σύστημα υγείας, στο οποίο είχαν ουσιαστικά σταματήσει οι διορισμοί μόνιμου προσωπικού εδώ και έξι χρόνια, που όλοι α</w:t>
      </w:r>
      <w:r>
        <w:rPr>
          <w:rFonts w:eastAsia="Times New Roman" w:cs="Times New Roman"/>
          <w:szCs w:val="24"/>
        </w:rPr>
        <w:t xml:space="preserve">ναγνωρίζουν τα κενά του και τις </w:t>
      </w:r>
      <w:r>
        <w:rPr>
          <w:rFonts w:eastAsia="Times New Roman" w:cs="Times New Roman"/>
        </w:rPr>
        <w:t>ανάγκες</w:t>
      </w:r>
      <w:r>
        <w:rPr>
          <w:rFonts w:eastAsia="Times New Roman" w:cs="Times New Roman"/>
          <w:szCs w:val="24"/>
        </w:rPr>
        <w:t xml:space="preserve"> του, που όλοι κραυγάζουν και υπερθεματίζουν υπέρ της κάλυψης των κενών και υπέρ της αντιμετώπισης των αιτημάτων που έρχο</w:t>
      </w:r>
      <w:r>
        <w:rPr>
          <w:rFonts w:eastAsia="Times New Roman" w:cs="Times New Roman"/>
          <w:szCs w:val="24"/>
        </w:rPr>
        <w:lastRenderedPageBreak/>
        <w:t xml:space="preserve">νται από τα νοσοκομεία κλπ., την ώρα που η </w:t>
      </w:r>
      <w:r>
        <w:rPr>
          <w:rFonts w:eastAsia="Times New Roman"/>
          <w:bCs/>
        </w:rPr>
        <w:t>Κυβέρνηση</w:t>
      </w:r>
      <w:r>
        <w:rPr>
          <w:rFonts w:eastAsia="Times New Roman" w:cs="Times New Roman"/>
          <w:szCs w:val="24"/>
        </w:rPr>
        <w:t xml:space="preserve"> προωθεί ένα συνεκτικό σχέδιο, το οποίο περι</w:t>
      </w:r>
      <w:r>
        <w:rPr>
          <w:rFonts w:eastAsia="Times New Roman" w:cs="Times New Roman"/>
          <w:szCs w:val="24"/>
        </w:rPr>
        <w:t xml:space="preserve">λαμβάνει προφανώς και προσλήψεις επικουρικού προσωπικού, που </w:t>
      </w:r>
      <w:r>
        <w:rPr>
          <w:rFonts w:eastAsia="Times New Roman"/>
          <w:bCs/>
        </w:rPr>
        <w:t>είναι</w:t>
      </w:r>
      <w:r>
        <w:rPr>
          <w:rFonts w:eastAsia="Times New Roman" w:cs="Times New Roman"/>
          <w:szCs w:val="24"/>
        </w:rPr>
        <w:t xml:space="preserve"> η πιο γρήγορη </w:t>
      </w:r>
      <w:r>
        <w:rPr>
          <w:rFonts w:eastAsia="Times New Roman"/>
          <w:szCs w:val="24"/>
        </w:rPr>
        <w:t>διαδικασία,</w:t>
      </w:r>
      <w:r>
        <w:rPr>
          <w:rFonts w:eastAsia="Times New Roman" w:cs="Times New Roman"/>
          <w:szCs w:val="24"/>
        </w:rPr>
        <w:t xml:space="preserve"> </w:t>
      </w:r>
      <w:r>
        <w:rPr>
          <w:rFonts w:eastAsia="Times New Roman" w:cs="Times New Roman"/>
          <w:bCs/>
          <w:shd w:val="clear" w:color="auto" w:fill="FFFFFF"/>
        </w:rPr>
        <w:t>ιδιαίτερα</w:t>
      </w:r>
      <w:r>
        <w:rPr>
          <w:rFonts w:eastAsia="Times New Roman" w:cs="Times New Roman"/>
          <w:szCs w:val="24"/>
        </w:rPr>
        <w:t xml:space="preserve"> στους γιατρούς, αλλά και μόνιμου προσωπικού, το οποίο κανείς δεν το αμφισβητεί. </w:t>
      </w:r>
    </w:p>
    <w:p w14:paraId="6EF9FF53"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Μέχρι πριν λίγο καιρό μας μιλούσαν για προσλήψεις-φάντασμα. Αυτή την περ</w:t>
      </w:r>
      <w:r>
        <w:rPr>
          <w:rFonts w:eastAsia="Times New Roman" w:cs="Times New Roman"/>
          <w:szCs w:val="24"/>
        </w:rPr>
        <w:t xml:space="preserve">ίοδο </w:t>
      </w:r>
      <w:r>
        <w:rPr>
          <w:rFonts w:eastAsia="Times New Roman" w:cs="Times New Roman"/>
          <w:bCs/>
          <w:shd w:val="clear" w:color="auto" w:fill="FFFFFF"/>
        </w:rPr>
        <w:t>υπάρχουν</w:t>
      </w:r>
      <w:r>
        <w:rPr>
          <w:rFonts w:eastAsia="Times New Roman" w:cs="Times New Roman"/>
          <w:szCs w:val="24"/>
        </w:rPr>
        <w:t xml:space="preserve"> εκατοντάδες εργαζόμενοι που έχουν πιάσει δουλειά και δουλεύουν στα δημόσια νοσοκομεία. Σε αυτή τη δύσκολη συγκυρία έχουμε καταφέρει να διορίσουμε πάνω από χίλιους διακόσιους, χίλιους τριακόσιους επικουρικούς γιατρούς από πέρυσι, καλύπτοντας π</w:t>
      </w:r>
      <w:r>
        <w:rPr>
          <w:rFonts w:eastAsia="Times New Roman" w:cs="Times New Roman"/>
          <w:szCs w:val="24"/>
        </w:rPr>
        <w:t xml:space="preserve">ραγματικές </w:t>
      </w:r>
      <w:r>
        <w:rPr>
          <w:rFonts w:eastAsia="Times New Roman" w:cs="Times New Roman"/>
        </w:rPr>
        <w:t xml:space="preserve">ανάγκες, χωρίς </w:t>
      </w:r>
      <w:r>
        <w:rPr>
          <w:rFonts w:eastAsia="Times New Roman" w:cs="Times New Roman"/>
          <w:szCs w:val="24"/>
        </w:rPr>
        <w:t xml:space="preserve">να βάζουμε γιατρούς της επιλογής μας για να συντηρούμε μια εκλογική πελατεία. </w:t>
      </w:r>
    </w:p>
    <w:p w14:paraId="6EF9FF5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rPr>
        <w:t>ανάγκες</w:t>
      </w:r>
      <w:r>
        <w:rPr>
          <w:rFonts w:eastAsia="Times New Roman" w:cs="Times New Roman"/>
          <w:szCs w:val="24"/>
        </w:rPr>
        <w:t xml:space="preserve"> αυτές έρχονταν από τα νοσοκομεία με τεκμηρίωση από τα επιστημονικά όργανα των νοσοκομείων, από τις ιατρικές υπηρεσίες. Υπήρχε η πιστοποίηση </w:t>
      </w:r>
      <w:r>
        <w:rPr>
          <w:rFonts w:eastAsia="Times New Roman" w:cs="Times New Roman"/>
          <w:szCs w:val="24"/>
        </w:rPr>
        <w:t xml:space="preserve">από τη διοίκηση των νοσοκομείων, υπήρχε η πιστοποίηση της δέσμευσης πίστωσης, για να πληρωθούν αυτοί οι άνθρωποι από ειδικό κονδύλιο, αυξημένο, το οποίο είχαμε προβλέψει για φέτος.  </w:t>
      </w:r>
    </w:p>
    <w:p w14:paraId="6EF9FF55"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Οπότε, πρέπει να απαντήσουμε με σοβαρότητα στο εξής ερώτημα: Θέλουμε, ναι</w:t>
      </w:r>
      <w:r>
        <w:rPr>
          <w:rFonts w:eastAsia="Times New Roman" w:cs="Times New Roman"/>
          <w:szCs w:val="24"/>
        </w:rPr>
        <w:t xml:space="preserve"> ή όχι, προσλήψεις στο δημόσιο σύστημα υγείας; Θέλουμε, ναι ή όχι, να καλύψουμε τα κενά σε όλο το φάσμα της χώρας, ιδιαίτερα στα μεγάλα νοσοκομεία, στα νοσοκομεία που είναι μοναδικά σε κάθε νομό και φυσικά στις δομές πρωτοβάθμιας φροντίδας; </w:t>
      </w:r>
    </w:p>
    <w:p w14:paraId="6EF9FF56"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Εμείς, λοιπόν,</w:t>
      </w:r>
      <w:r>
        <w:rPr>
          <w:rFonts w:eastAsia="Times New Roman" w:cs="Times New Roman"/>
          <w:szCs w:val="24"/>
        </w:rPr>
        <w:t xml:space="preserve"> υλοποιούμε αυτό το σχέδιο. Και θα θέλαμε να ακούσουμε ποια είναι η αντιπρόταση απέναντι σε αυτό -να μας πουν, δηλαδή, μήπως κάποιοι θεωρούν, ενδεχομένως, ότι είναι ανεπαρκείς αυτές οι προσλήψεις- και να συνδράμουν μαζί μας σε μία προσπάθεια να αυξήσουμε τ</w:t>
      </w:r>
      <w:r>
        <w:rPr>
          <w:rFonts w:eastAsia="Times New Roman" w:cs="Times New Roman"/>
          <w:szCs w:val="24"/>
        </w:rPr>
        <w:t xml:space="preserve">ο δημοσιονομικό χώρο για να ενισχύσουμε τη δημόσια περίθαλψη και το κοινωνικό κράτος το επόμενο διάστημα. </w:t>
      </w:r>
    </w:p>
    <w:p w14:paraId="6EF9FF57"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Η συζήτηση κλείνει και τώρα ανοίγει το μεγάλο διακύβευμα, που είναι η υλοποίηση του νόμου. Συμφωνώ απολύτως. Είναι ένα βήμα σημαντικό, όπως είπα και </w:t>
      </w:r>
      <w:r>
        <w:rPr>
          <w:rFonts w:eastAsia="Times New Roman" w:cs="Times New Roman"/>
          <w:szCs w:val="24"/>
        </w:rPr>
        <w:t xml:space="preserve">πριν, αλλά τα μεγάλα, τα κρίσιμα βήματα, έπονται. </w:t>
      </w:r>
    </w:p>
    <w:p w14:paraId="6EF9FF58"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Αυτό, λοιπόν, για το οποίο οφείλουμε να δεσμευτούμε είναι ότι, πρώτον, θα προκαλέσουμε τη συζήτηση στην Επιτροπή Κοινωνικών Υποθέσεων που έχουμε δεσμευθεί, θα επιδιώξουμε τη μέγιστη δυνατή πολιτική συνεννό</w:t>
      </w:r>
      <w:r>
        <w:rPr>
          <w:rFonts w:eastAsia="Times New Roman" w:cs="Times New Roman"/>
          <w:szCs w:val="24"/>
        </w:rPr>
        <w:t>ηση και θα ζητήσουμε τη συνδρομή όλων στο να υπάρξει ένα σχέδιο δράσης και αποτελεσματικής εφαρμογής του νόμου.</w:t>
      </w:r>
    </w:p>
    <w:p w14:paraId="6EF9FF5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Δεν έχουμε την αυταπάτη ότι ξαφνικά θα εφαρμοστεί ο νόμος παντού και καθολικά. Πρέπει, όμως, σε κρίσιμους χώρους, ιδιαίτερα στους χώρους της δημ</w:t>
      </w:r>
      <w:r>
        <w:rPr>
          <w:rFonts w:eastAsia="Times New Roman" w:cs="Times New Roman"/>
          <w:szCs w:val="24"/>
        </w:rPr>
        <w:t xml:space="preserve">όσιας διοίκησης, της Βουλής, των νοσοκομείων, της εκπαίδευσης, των υπουργείων, να εμπεδώσουν μία κουλτούρα μηδενικής ανοχής στο κάπνισμα και μηδενικής έκθεσης των πολιτών στις παρενέργειες του παθητικού καπνίσματος. </w:t>
      </w:r>
    </w:p>
    <w:p w14:paraId="6EF9FF5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Όσον αφορά την αυστηροποίηση για την οπ</w:t>
      </w:r>
      <w:r>
        <w:rPr>
          <w:rFonts w:eastAsia="Times New Roman" w:cs="Times New Roman"/>
          <w:szCs w:val="24"/>
        </w:rPr>
        <w:t>οία επικριθήκαμε: Όταν πραγματικά υπάρχει ένα εδραιωμένο κλίμα ανομίας, ασυλίας, παραβατικότητας, ατιμωρησίας στη χώρα -και αυτό εδραιώθηκε για δεκαετίες και αφορούσε όλους τους αρμούς της κοινωνίας- είναι πολύ σημαντικό να στέλνεις το σήμα ότι σιγά-σιγά α</w:t>
      </w:r>
      <w:r>
        <w:rPr>
          <w:rFonts w:eastAsia="Times New Roman" w:cs="Times New Roman"/>
          <w:szCs w:val="24"/>
        </w:rPr>
        <w:t xml:space="preserve">υτό το κεφάλαιο κλείνει. </w:t>
      </w:r>
    </w:p>
    <w:p w14:paraId="6EF9FF5B"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σήμα που στείλαμε πριν από λίγες ημέρες και που μάλλον έχει ενοχλήσει πάρα πολλούς, ήταν ότι η περίοδος της παρατεταμένης ανομίας και ασυλίας των συστημικών μέσων ενημέρωσης έχει τελειώσει στη χώρα. </w:t>
      </w:r>
    </w:p>
    <w:p w14:paraId="6EF9FF5C"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Γιατί επιμείναμε στην αδει</w:t>
      </w:r>
      <w:r>
        <w:rPr>
          <w:rFonts w:eastAsia="Times New Roman" w:cs="Times New Roman"/>
          <w:szCs w:val="24"/>
        </w:rPr>
        <w:t xml:space="preserve">οδότηση -το έχω ήδη εξηγήσει- γιατί έγινε πολύ συζήτηση γι’ αυτό: Το τσιγάρο κυκλοφορεί χρόνια. Το ηλεκτρονικό τσιγάρο κυκλοφορεί εδώ και μία δεκαετία. Τα νέα καπνικά προϊόντα τώρα μπαίνουν στην κυκλοφορία. Άρα, τώρα έπρεπε να υπάρξει μία διαδικασία πέραν </w:t>
      </w:r>
      <w:r>
        <w:rPr>
          <w:rFonts w:eastAsia="Times New Roman" w:cs="Times New Roman"/>
          <w:szCs w:val="24"/>
        </w:rPr>
        <w:t xml:space="preserve">της απλής κοινοποίησης, γιατί είναι καινούργια προϊόντα, γιατί δεν έχει ελεγχθεί τεκμηριωμένα η επίπτωσή τους, γιατί υπάρχουν ισχυρισμοί, βεβαίως, από τη μια μεριά, αλλά υπάρχουν και πολλοί βάσιμοι ισχυρισμοί από την άλλη. </w:t>
      </w:r>
    </w:p>
    <w:p w14:paraId="6EF9FF5D"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Γι’ αυτό, λοιπόν, βάλαμε τη διαδ</w:t>
      </w:r>
      <w:r>
        <w:rPr>
          <w:rFonts w:eastAsia="Times New Roman" w:cs="Times New Roman"/>
          <w:szCs w:val="24"/>
        </w:rPr>
        <w:t>ικασία αδειοδότησης, όχι για να εμποδίσουμε την κυκλοφορία τους, αλλά για να αισθανθούμε και εμείς ως πολιτεία, αλλά κυρίως οι πολίτες ασφαλείς, ότι αυτά τα προϊόντα δεν μπορούν να προκαλέσουν παρενέργειες και επιπτώσεις πέραν της βλαπτικότητας της νικοτίν</w:t>
      </w:r>
      <w:r>
        <w:rPr>
          <w:rFonts w:eastAsia="Times New Roman" w:cs="Times New Roman"/>
          <w:szCs w:val="24"/>
        </w:rPr>
        <w:t xml:space="preserve">ης. </w:t>
      </w:r>
    </w:p>
    <w:p w14:paraId="6EF9FF5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Υπήρξε μία αναφορά και από τον κ. Κυριαζίδη για τα εργαστήρια. Στο άρθρο 4 αναφέρεται ρητά ότι οι μετρήσεις επαληθεύονται από το διαπιστευμένο εργαστήριο του Γενικού Χημείου του Κράτους ή άλλα εργαστήρια, τα οποία διαπιστεύονται από μία ειδική αυτοτελ</w:t>
      </w:r>
      <w:r>
        <w:rPr>
          <w:rFonts w:eastAsia="Times New Roman" w:cs="Times New Roman"/>
          <w:szCs w:val="24"/>
        </w:rPr>
        <w:t>ή λειτουργική μονάδα διαπίστευσης του Εθνικού Συστήματος Υποδομών Ποιότητας (ΕΣΥΠ) και μόνο υπό τον όρο ότι πληρούν τρεις προδιαγραφές: Είναι στην ελληνική επικράτεια, δεν ελέγχονται άμεσα ή έμμεσα από την καπνοβιομηχανία και φυσικά διαθέτουν πιστοποιητικό</w:t>
      </w:r>
      <w:r>
        <w:rPr>
          <w:rFonts w:eastAsia="Times New Roman" w:cs="Times New Roman"/>
          <w:szCs w:val="24"/>
        </w:rPr>
        <w:t xml:space="preserve"> διαπίστευσης. </w:t>
      </w:r>
    </w:p>
    <w:p w14:paraId="6EF9FF5F" w14:textId="77777777" w:rsidR="00FB7AA6" w:rsidRDefault="00C770FE">
      <w:pPr>
        <w:spacing w:after="0" w:line="600" w:lineRule="auto"/>
        <w:jc w:val="both"/>
        <w:rPr>
          <w:rFonts w:eastAsia="Times New Roman" w:cs="Times New Roman"/>
          <w:szCs w:val="24"/>
        </w:rPr>
      </w:pPr>
      <w:r>
        <w:rPr>
          <w:rFonts w:eastAsia="Times New Roman" w:cs="Times New Roman"/>
          <w:szCs w:val="24"/>
        </w:rPr>
        <w:t>Νομίζω ότι αυτό το εργαστήριο στο οποίο αναφέρεστε, εμπίπτει απολύτως σε αυτήν την κατηγορία και δεν θα υπάρξει απολύτως κανένα πρόβλημα. Προφανώς θέλουμε τα δημόσια εργαστήρια πρωτίστως και ανεξαρτήτως σε ποιο Υπουργείο ανήκουν και από πού</w:t>
      </w:r>
      <w:r>
        <w:rPr>
          <w:rFonts w:eastAsia="Times New Roman" w:cs="Times New Roman"/>
          <w:szCs w:val="24"/>
        </w:rPr>
        <w:t xml:space="preserve"> εποπτεύονται, να συμβάλλουν σε αυτή την προσπάθεια και να υπάρχει έγκυρη γνωμοδότηση και σωστή αδειοδότηση. </w:t>
      </w:r>
    </w:p>
    <w:p w14:paraId="6EF9FF60"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δεν έχω να προσθέσω κάτι άλλο. Θεωρώ υποχρέωσή μου να ευχαριστήσω όλους τους συναδέλφους, που συνέβαλλαν σ’ αυτήν τη συζήτηση, να ευχαρ</w:t>
      </w:r>
      <w:r>
        <w:rPr>
          <w:rFonts w:eastAsia="Times New Roman" w:cs="Times New Roman"/>
          <w:szCs w:val="24"/>
        </w:rPr>
        <w:t>ιστήσω και τους εκπροσώπους της επιστημονικής κοινότητας, της ιατρικής κοινότητας, τους εκπροσώπους των εταιρειών, τον εκπρόσωπό μας στην Ευρωπαϊκή Ένωση, τον κ. Μπεχράκη, σε θέματα καπνού, που έχουν συμβάλλει με την αρθρογραφία τους, με τη βιβλιογραφία το</w:t>
      </w:r>
      <w:r>
        <w:rPr>
          <w:rFonts w:eastAsia="Times New Roman" w:cs="Times New Roman"/>
          <w:szCs w:val="24"/>
        </w:rPr>
        <w:t>υς, με την τεκμηρίωσή τους στο να δημιουργηθεί αυτό το κλίμα συναίνεσης στη Βουλή.</w:t>
      </w:r>
    </w:p>
    <w:p w14:paraId="6EF9FF61"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Επίσης, είναι πολύ ευχάριστο και πολύ ενθαρρυντικό ότι βλέπω, ακόμη και στην αναπαραγωγή αυτού του κλίματος από τα μέσα ενημέρωσης, πως όντως δημιουργείται ένα ευνοϊκό έδαφο</w:t>
      </w:r>
      <w:r>
        <w:rPr>
          <w:rFonts w:eastAsia="Times New Roman" w:cs="Times New Roman"/>
          <w:szCs w:val="24"/>
        </w:rPr>
        <w:t>ς για να υλοποιηθεί πραγματικά ο νόμος. Οι κραυγές περί εξυπηρέτησης συμφερόντων και οι αιχμές τέτοιου τύπου δεν βρήκαν ευήκοα ώτα. Νομίζω, ότι η Βουλή με τη σημερινή της νομοθέτηση κάνει ένα σημαντικό βήμα στην κατεύθυνση της δημόσιας υγείας.</w:t>
      </w:r>
    </w:p>
    <w:p w14:paraId="6EF9FF62"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Ευχαριστώ.</w:t>
      </w:r>
    </w:p>
    <w:p w14:paraId="6EF9FF63" w14:textId="77777777" w:rsidR="00FB7AA6" w:rsidRDefault="00C770FE">
      <w:pPr>
        <w:spacing w:after="0" w:line="600" w:lineRule="auto"/>
        <w:ind w:left="539" w:firstLine="181"/>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Χειροκροτήματα από τις πτέρυγες του ΣΥΡΙΖΑ και των ΑΝΕΛ)</w:t>
      </w:r>
    </w:p>
    <w:p w14:paraId="6EF9FF64" w14:textId="77777777" w:rsidR="00FB7AA6" w:rsidRDefault="00C770FE">
      <w:pPr>
        <w:spacing w:after="0" w:line="600" w:lineRule="auto"/>
        <w:ind w:firstLine="53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στην ολοκλήρωση της συνεδρίασης.</w:t>
      </w:r>
    </w:p>
    <w:p w14:paraId="6EF9FF65" w14:textId="77777777" w:rsidR="00FB7AA6" w:rsidRDefault="00C770FE">
      <w:pPr>
        <w:spacing w:after="0" w:line="600" w:lineRule="auto"/>
        <w:ind w:firstLine="539"/>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w:t>
      </w:r>
      <w:r>
        <w:rPr>
          <w:rFonts w:eastAsia="Times New Roman" w:cs="Times New Roman"/>
          <w:szCs w:val="24"/>
        </w:rPr>
        <w:t>Υπουργείου Υγείας:</w:t>
      </w:r>
      <w:r>
        <w:rPr>
          <w:rFonts w:eastAsia="Times New Roman"/>
          <w:szCs w:val="24"/>
        </w:rPr>
        <w:t xml:space="preserve"> «</w:t>
      </w:r>
      <w:r>
        <w:rPr>
          <w:rFonts w:eastAsia="Times New Roman" w:cs="Times New Roman"/>
          <w:szCs w:val="24"/>
        </w:rPr>
        <w:t>Προσαρμογή της ελληνικής νομοθεσίας προς την Οδηγία 2014/40/ΕΕ του Ευρωπαϊκού Κοινοβουλίου κ</w:t>
      </w:r>
      <w:r>
        <w:rPr>
          <w:rFonts w:eastAsia="Times New Roman" w:cs="Times New Roman"/>
          <w:szCs w:val="24"/>
        </w:rPr>
        <w:t>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w:t>
      </w:r>
      <w:r>
        <w:rPr>
          <w:rFonts w:eastAsia="Times New Roman" w:cs="Times New Roman"/>
          <w:szCs w:val="24"/>
        </w:rPr>
        <w:t xml:space="preserve"> 2001/37/ΕΚ (αριθμ. L 127/1 της 29.4.2014), όπως το Παράρτημα ΙΙ της Οδηγίας αυτής τροποποιήθηκε με την κατ’ εξουσιοδότηση εκδοθείσα Οδηγία 2014/109/ΕΕ της Επιτροπής της 10ης Οκτωβρίου 2014 για την τροποποίηση του Παραρτήματος ΙΙ της Οδηγίας 2014/40/ΕΕ του</w:t>
      </w:r>
      <w:r>
        <w:rPr>
          <w:rFonts w:eastAsia="Times New Roman" w:cs="Times New Roman"/>
          <w:szCs w:val="24"/>
        </w:rPr>
        <w:t xml:space="preserve"> Ευρωπαϊκού Κοινοβουλίου και του Συμβουλίου με τη θέσπιση της βιβλιοθήκης των εικονογραφικών </w:t>
      </w:r>
      <w:r>
        <w:rPr>
          <w:rFonts w:eastAsia="Times New Roman" w:cs="Times New Roman"/>
          <w:szCs w:val="24"/>
        </w:rPr>
        <w:lastRenderedPageBreak/>
        <w:t>προειδοποιήσεων που πρέπει να χρησιμοποιούνται για τα προϊόντα καπνού, καθώς και άλλες συναφείς διατάξεις».</w:t>
      </w:r>
      <w:r>
        <w:rPr>
          <w:rFonts w:eastAsia="Times New Roman"/>
          <w:szCs w:val="24"/>
        </w:rPr>
        <w:t xml:space="preserve"> </w:t>
      </w:r>
    </w:p>
    <w:p w14:paraId="6EF9FF66" w14:textId="77777777" w:rsidR="00FB7AA6" w:rsidRDefault="00C770FE">
      <w:pPr>
        <w:spacing w:after="0" w:line="600" w:lineRule="auto"/>
        <w:ind w:firstLine="539"/>
        <w:jc w:val="both"/>
        <w:rPr>
          <w:rFonts w:eastAsia="Times New Roman"/>
          <w:szCs w:val="24"/>
        </w:rPr>
      </w:pPr>
      <w:r>
        <w:rPr>
          <w:rFonts w:eastAsia="Times New Roman"/>
          <w:szCs w:val="24"/>
        </w:rPr>
        <w:t xml:space="preserve">Ερωτάται το Σώμα: Γίνεται δεκτό το νομοσχέδιο επί της </w:t>
      </w:r>
      <w:r>
        <w:rPr>
          <w:rFonts w:eastAsia="Times New Roman"/>
          <w:szCs w:val="24"/>
        </w:rPr>
        <w:t>αρχής;</w:t>
      </w:r>
    </w:p>
    <w:p w14:paraId="6EF9FF67" w14:textId="77777777" w:rsidR="00FB7AA6" w:rsidRDefault="00C770FE">
      <w:pPr>
        <w:spacing w:after="0" w:line="600" w:lineRule="auto"/>
        <w:ind w:firstLine="539"/>
        <w:jc w:val="both"/>
        <w:rPr>
          <w:rFonts w:eastAsia="Times New Roman"/>
          <w:szCs w:val="24"/>
        </w:rPr>
      </w:pPr>
      <w:r>
        <w:rPr>
          <w:rFonts w:eastAsia="Times New Roman"/>
          <w:b/>
          <w:bCs/>
          <w:szCs w:val="24"/>
        </w:rPr>
        <w:t>ΑΝΔΡΕΑΣ ΜΙΧΑΗΛΙΔΗΣ:</w:t>
      </w:r>
      <w:r>
        <w:rPr>
          <w:rFonts w:eastAsia="Times New Roman"/>
          <w:szCs w:val="24"/>
        </w:rPr>
        <w:t xml:space="preserve"> Ναι.</w:t>
      </w:r>
    </w:p>
    <w:p w14:paraId="6EF9FF68" w14:textId="77777777" w:rsidR="00FB7AA6" w:rsidRDefault="00C770FE">
      <w:pPr>
        <w:keepNext/>
        <w:spacing w:after="0" w:line="600" w:lineRule="auto"/>
        <w:ind w:left="539"/>
        <w:jc w:val="both"/>
        <w:outlineLvl w:val="0"/>
        <w:rPr>
          <w:rFonts w:eastAsia="Times New Roman"/>
          <w:bCs/>
          <w:szCs w:val="24"/>
        </w:rPr>
      </w:pPr>
      <w:r>
        <w:rPr>
          <w:rFonts w:eastAsia="Times New Roman"/>
          <w:b/>
          <w:bCs/>
          <w:szCs w:val="24"/>
        </w:rPr>
        <w:t xml:space="preserve">ΒΑΣΙΛΕΙΟΣ ΓΙΟΓΙΑΚΑΣ: </w:t>
      </w:r>
      <w:r>
        <w:rPr>
          <w:rFonts w:eastAsia="Times New Roman"/>
          <w:bCs/>
          <w:szCs w:val="24"/>
        </w:rPr>
        <w:t>Ναι.</w:t>
      </w:r>
    </w:p>
    <w:p w14:paraId="6EF9FF69" w14:textId="77777777" w:rsidR="00FB7AA6" w:rsidRDefault="00C770FE">
      <w:pPr>
        <w:keepNext/>
        <w:spacing w:after="0" w:line="600" w:lineRule="auto"/>
        <w:ind w:left="539"/>
        <w:jc w:val="both"/>
        <w:outlineLvl w:val="0"/>
        <w:rPr>
          <w:rFonts w:eastAsia="Times New Roman"/>
          <w:bCs/>
          <w:szCs w:val="24"/>
        </w:rPr>
      </w:pPr>
      <w:r>
        <w:rPr>
          <w:rFonts w:eastAsia="Times New Roman"/>
          <w:b/>
          <w:bCs/>
          <w:szCs w:val="24"/>
        </w:rPr>
        <w:t xml:space="preserve">ΙΩΑΝΝΗΣ ΑΪΒΑΤΙΔΗΣ: </w:t>
      </w:r>
      <w:r>
        <w:rPr>
          <w:rFonts w:eastAsia="Times New Roman"/>
          <w:bCs/>
          <w:szCs w:val="24"/>
        </w:rPr>
        <w:t>Παρών.</w:t>
      </w:r>
    </w:p>
    <w:p w14:paraId="6EF9FF6A" w14:textId="77777777" w:rsidR="00FB7AA6" w:rsidRDefault="00C770FE">
      <w:pPr>
        <w:keepNext/>
        <w:spacing w:after="0" w:line="600" w:lineRule="auto"/>
        <w:ind w:left="539"/>
        <w:jc w:val="both"/>
        <w:outlineLvl w:val="0"/>
        <w:rPr>
          <w:rFonts w:eastAsia="Times New Roman"/>
          <w:bCs/>
          <w:szCs w:val="24"/>
        </w:rPr>
      </w:pPr>
      <w:r>
        <w:rPr>
          <w:rFonts w:eastAsia="Times New Roman"/>
          <w:b/>
          <w:bCs/>
          <w:szCs w:val="24"/>
        </w:rPr>
        <w:t xml:space="preserve">ΠΑΡΑΣΚΕΥΗ ΧΡΙΣΤΟΦΙΛΟΠΟΥΛΟΥ: </w:t>
      </w:r>
      <w:r>
        <w:rPr>
          <w:rFonts w:eastAsia="Times New Roman"/>
          <w:bCs/>
          <w:szCs w:val="24"/>
        </w:rPr>
        <w:t>Ναι.</w:t>
      </w:r>
    </w:p>
    <w:p w14:paraId="6EF9FF6B" w14:textId="77777777" w:rsidR="00FB7AA6" w:rsidRDefault="00C770FE">
      <w:pPr>
        <w:spacing w:after="0"/>
        <w:ind w:firstLine="539"/>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6EF9FF6C" w14:textId="77777777" w:rsidR="00FB7AA6" w:rsidRDefault="00FB7AA6">
      <w:pPr>
        <w:spacing w:after="0"/>
        <w:rPr>
          <w:rFonts w:eastAsia="Times New Roman" w:cs="Times New Roman"/>
          <w:szCs w:val="24"/>
        </w:rPr>
      </w:pPr>
    </w:p>
    <w:p w14:paraId="6EF9FF6D" w14:textId="77777777" w:rsidR="00FB7AA6" w:rsidRDefault="00C770FE">
      <w:pPr>
        <w:spacing w:after="0" w:line="600" w:lineRule="auto"/>
        <w:ind w:firstLine="539"/>
        <w:jc w:val="both"/>
        <w:rPr>
          <w:rFonts w:eastAsia="Times New Roman"/>
          <w:szCs w:val="24"/>
        </w:rPr>
      </w:pPr>
      <w:r>
        <w:rPr>
          <w:rFonts w:eastAsia="Times New Roman"/>
          <w:b/>
          <w:bCs/>
          <w:szCs w:val="24"/>
        </w:rPr>
        <w:t>ΚΩΝΣΤΑΝΤΙΝΟΣ ΜΠΑΡΓΙΩΤΑΣ:</w:t>
      </w:r>
      <w:r>
        <w:rPr>
          <w:rFonts w:eastAsia="Times New Roman"/>
          <w:szCs w:val="24"/>
        </w:rPr>
        <w:t xml:space="preserve"> Ναι.</w:t>
      </w:r>
    </w:p>
    <w:p w14:paraId="6EF9FF6E" w14:textId="77777777" w:rsidR="00FB7AA6" w:rsidRDefault="00C770FE">
      <w:pPr>
        <w:keepNext/>
        <w:spacing w:after="0" w:line="600" w:lineRule="auto"/>
        <w:ind w:firstLine="539"/>
        <w:jc w:val="both"/>
        <w:outlineLvl w:val="0"/>
        <w:rPr>
          <w:rFonts w:eastAsia="Times New Roman"/>
          <w:bCs/>
          <w:szCs w:val="24"/>
        </w:rPr>
      </w:pPr>
      <w:r>
        <w:rPr>
          <w:rFonts w:eastAsia="Times New Roman"/>
          <w:b/>
          <w:bCs/>
          <w:szCs w:val="24"/>
        </w:rPr>
        <w:lastRenderedPageBreak/>
        <w:t xml:space="preserve">ΑΘΑΝΑΣΙΟΣ ΠΑΠΑΧΡΙΣΤΟΠΟΥΛΟΣ: </w:t>
      </w:r>
      <w:r>
        <w:rPr>
          <w:rFonts w:eastAsia="Times New Roman"/>
          <w:bCs/>
          <w:szCs w:val="24"/>
        </w:rPr>
        <w:t>Ναι.</w:t>
      </w:r>
    </w:p>
    <w:p w14:paraId="6EF9FF6F" w14:textId="77777777" w:rsidR="00FB7AA6" w:rsidRDefault="00C770FE">
      <w:pPr>
        <w:keepNext/>
        <w:spacing w:after="0" w:line="600" w:lineRule="auto"/>
        <w:ind w:firstLine="539"/>
        <w:jc w:val="both"/>
        <w:outlineLvl w:val="0"/>
        <w:rPr>
          <w:rFonts w:eastAsia="Times New Roman"/>
          <w:bCs/>
          <w:szCs w:val="24"/>
        </w:rPr>
      </w:pPr>
      <w:r>
        <w:rPr>
          <w:rFonts w:eastAsia="Times New Roman"/>
          <w:b/>
          <w:bCs/>
          <w:szCs w:val="24"/>
        </w:rPr>
        <w:t xml:space="preserve">ΑΡΙΣΤΕΙΔΗΣ ΦΩΚΑΣ: </w:t>
      </w:r>
      <w:r>
        <w:rPr>
          <w:rFonts w:eastAsia="Times New Roman"/>
          <w:bCs/>
          <w:szCs w:val="24"/>
        </w:rPr>
        <w:t>Ναι.</w:t>
      </w:r>
    </w:p>
    <w:p w14:paraId="6EF9FF70" w14:textId="77777777" w:rsidR="00FB7AA6" w:rsidRDefault="00C770FE">
      <w:pPr>
        <w:spacing w:after="0" w:line="600" w:lineRule="auto"/>
        <w:ind w:firstLine="539"/>
        <w:jc w:val="both"/>
        <w:rPr>
          <w:rFonts w:eastAsia="Times New Roman"/>
          <w:bCs/>
          <w:szCs w:val="24"/>
        </w:rPr>
      </w:pPr>
      <w:r>
        <w:rPr>
          <w:rFonts w:eastAsia="Times New Roman" w:cs="Times New Roman"/>
          <w:b/>
          <w:szCs w:val="24"/>
        </w:rPr>
        <w:t xml:space="preserve">ΠΡΟΕΔΡΕΥΩΝ (Δημήτριος Κρεμαστινός): </w:t>
      </w:r>
      <w:r>
        <w:rPr>
          <w:rFonts w:eastAsia="Times New Roman"/>
          <w:bCs/>
          <w:szCs w:val="24"/>
        </w:rPr>
        <w:t xml:space="preserve">Συνεπώς το νομοσχέδιο του </w:t>
      </w:r>
      <w:r>
        <w:rPr>
          <w:rFonts w:eastAsia="Times New Roman" w:cs="Times New Roman"/>
          <w:szCs w:val="24"/>
        </w:rPr>
        <w:t xml:space="preserve">Υπουργείου Αγροτικής Ανάπτυξης και Τροφίμων: </w:t>
      </w:r>
      <w:r>
        <w:rPr>
          <w:rFonts w:eastAsia="Times New Roman"/>
          <w:szCs w:val="24"/>
        </w:rPr>
        <w:t>«</w:t>
      </w:r>
      <w:r>
        <w:rPr>
          <w:rFonts w:eastAsia="Times New Roman" w:cs="Times New Roman"/>
          <w:szCs w:val="24"/>
        </w:rPr>
        <w:t>Προσαρμογή της ελληνικής νομοθεσίας προς την Οδηγία 2014/40/ΕΕ του Ευρωπαϊκού Κοινοβουλίου και του Συμβουλίου της 3ης Απριλίο</w:t>
      </w:r>
      <w:r>
        <w:rPr>
          <w:rFonts w:eastAsia="Times New Roman" w:cs="Times New Roman"/>
          <w:szCs w:val="24"/>
        </w:rPr>
        <w:t>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(αριθμ. L 127/1 της 2</w:t>
      </w:r>
      <w:r>
        <w:rPr>
          <w:rFonts w:eastAsia="Times New Roman" w:cs="Times New Roman"/>
          <w:szCs w:val="24"/>
        </w:rPr>
        <w:t xml:space="preserve">9.4.2014), όπως το Παράρτημα ΙΙ της Οδηγίας αυτής τροποποιήθηκε με την κατ’ εξουσιοδότηση εκδοθείσα Οδηγία 2014/109/ΕΕ της Επιτροπής της 10ης Οκτωβρίου 2014 για την τροποποίηση του Παραρτήματος ΙΙ της Οδηγίας 2014/40/ΕΕ του Ευρωπαϊκού Κοινοβουλίου και του </w:t>
      </w:r>
      <w:r>
        <w:rPr>
          <w:rFonts w:eastAsia="Times New Roman" w:cs="Times New Roman"/>
          <w:szCs w:val="24"/>
        </w:rPr>
        <w:t xml:space="preserve">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 έγινε </w:t>
      </w:r>
      <w:r>
        <w:rPr>
          <w:rFonts w:eastAsia="Times New Roman"/>
          <w:bCs/>
          <w:szCs w:val="24"/>
        </w:rPr>
        <w:t>δεκτό επί της αρχής κατά πλειοψηφία.</w:t>
      </w:r>
    </w:p>
    <w:p w14:paraId="6EF9FF71" w14:textId="77777777" w:rsidR="00FB7AA6" w:rsidRDefault="00C770FE">
      <w:pPr>
        <w:spacing w:after="0" w:line="600" w:lineRule="auto"/>
        <w:ind w:firstLine="539"/>
        <w:jc w:val="both"/>
        <w:rPr>
          <w:rFonts w:eastAsia="Times New Roman"/>
          <w:szCs w:val="24"/>
        </w:rPr>
      </w:pPr>
      <w:r>
        <w:rPr>
          <w:rFonts w:eastAsia="Times New Roman"/>
          <w:szCs w:val="24"/>
        </w:rPr>
        <w:lastRenderedPageBreak/>
        <w:t>Εισερχόμαστε στην ψήφιση των άρθρων και των τρ</w:t>
      </w:r>
      <w:r>
        <w:rPr>
          <w:rFonts w:eastAsia="Times New Roman"/>
          <w:szCs w:val="24"/>
        </w:rPr>
        <w:t xml:space="preserve">οπολογιών και θα γίνει η ψήφισή τους χωριστά. </w:t>
      </w:r>
    </w:p>
    <w:p w14:paraId="6EF9FF7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ως έχει; </w:t>
      </w:r>
    </w:p>
    <w:p w14:paraId="6EF9FF7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7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7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7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7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w:t>
      </w:r>
      <w:r>
        <w:rPr>
          <w:rFonts w:eastAsia="Times New Roman" w:cs="Times New Roman"/>
          <w:b/>
          <w:szCs w:val="24"/>
        </w:rPr>
        <w:t xml:space="preserve">λής): </w:t>
      </w:r>
      <w:r>
        <w:rPr>
          <w:rFonts w:eastAsia="Times New Roman" w:cs="Times New Roman"/>
          <w:szCs w:val="24"/>
        </w:rPr>
        <w:t xml:space="preserve">Παρών. </w:t>
      </w:r>
    </w:p>
    <w:p w14:paraId="6EF9FF7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7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7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7B"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 έγινε δεκτό ως έχει κατά πλειοψηφία. </w:t>
      </w:r>
    </w:p>
    <w:p w14:paraId="6EF9FF7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 ως έχει; </w:t>
      </w:r>
    </w:p>
    <w:p w14:paraId="6EF9FF7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7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7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8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8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8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8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8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85"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 έγινε δεκτό ως έχει κατά πλειοψηφία. </w:t>
      </w:r>
    </w:p>
    <w:p w14:paraId="6EF9FF8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 ως έχει; </w:t>
      </w:r>
    </w:p>
    <w:p w14:paraId="6EF9FF8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8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8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8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8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8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8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8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8F"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3 έγινε δεκτό ως έχει κατά πλειοψηφία. </w:t>
      </w:r>
    </w:p>
    <w:p w14:paraId="6EF9FF9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4 ως έχει; </w:t>
      </w:r>
    </w:p>
    <w:p w14:paraId="6EF9FF9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9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9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9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9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Όχι. </w:t>
      </w:r>
    </w:p>
    <w:p w14:paraId="6EF9FF9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9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9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99"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4 έγινε δεκτό ως έχει κατά πλειοψηφία. </w:t>
      </w:r>
    </w:p>
    <w:p w14:paraId="6EF9FF9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6EF9FF9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9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9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9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9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A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A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A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A3"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ΠΡΟΕΔΡΕΥΩΝ (Δημήτριο</w:t>
      </w:r>
      <w:r>
        <w:rPr>
          <w:rFonts w:eastAsia="Times New Roman"/>
          <w:b/>
          <w:szCs w:val="24"/>
        </w:rPr>
        <w:t xml:space="preserve">ς Κρεμαστινός): </w:t>
      </w:r>
      <w:r>
        <w:rPr>
          <w:rFonts w:eastAsia="Times New Roman"/>
          <w:szCs w:val="24"/>
        </w:rPr>
        <w:t>Συνεπώς το άρθρο 5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6EF9FFA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 ως έχει; </w:t>
      </w:r>
    </w:p>
    <w:p w14:paraId="6EF9FFA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A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A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A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ΠΑΡΑΣΚΕΥΗ ΧΡΙΣΤΟΦ</w:t>
      </w:r>
      <w:r>
        <w:rPr>
          <w:rFonts w:eastAsia="Times New Roman" w:cs="Times New Roman"/>
          <w:b/>
          <w:szCs w:val="24"/>
        </w:rPr>
        <w:t xml:space="preserve">ΙΛΟΠΟΥΛΟΥ: </w:t>
      </w:r>
      <w:r>
        <w:rPr>
          <w:rFonts w:eastAsia="Times New Roman" w:cs="Times New Roman"/>
          <w:szCs w:val="24"/>
        </w:rPr>
        <w:t>Ναι.</w:t>
      </w:r>
    </w:p>
    <w:p w14:paraId="6EF9FFA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A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A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A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AD"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6 έγινε δεκτό ως έχει κατά πλειοψηφία. </w:t>
      </w:r>
    </w:p>
    <w:p w14:paraId="6EF9FFA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 ως έχει; </w:t>
      </w:r>
    </w:p>
    <w:p w14:paraId="6EF9FFA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B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B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w:t>
      </w:r>
    </w:p>
    <w:p w14:paraId="6EF9FFB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B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B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B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B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B7"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7 έγινε δεκτό ως έχει κατά πλειοψηφία. </w:t>
      </w:r>
    </w:p>
    <w:p w14:paraId="6EF9FFB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ως έχει; </w:t>
      </w:r>
    </w:p>
    <w:p w14:paraId="6EF9FFB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B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B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ΑΪΒΑΤΙΔΗΣ: </w:t>
      </w:r>
      <w:r>
        <w:rPr>
          <w:rFonts w:eastAsia="Times New Roman" w:cs="Times New Roman"/>
          <w:szCs w:val="24"/>
        </w:rPr>
        <w:t xml:space="preserve">Παρών. </w:t>
      </w:r>
    </w:p>
    <w:p w14:paraId="6EF9FFB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B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B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B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C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C1"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άρθρο 8</w:t>
      </w:r>
      <w:r>
        <w:rPr>
          <w:rFonts w:eastAsia="Times New Roman"/>
          <w:szCs w:val="24"/>
        </w:rPr>
        <w:t xml:space="preserve"> έγινε δεκτό ως έχει κατά πλειοψηφία. </w:t>
      </w:r>
    </w:p>
    <w:p w14:paraId="6EF9FFC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9 ως έχει; </w:t>
      </w:r>
    </w:p>
    <w:p w14:paraId="6EF9FFC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C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C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C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C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C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C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C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CB"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9 έγινε δεκτό ως έχει κατά πλειοψηφία. </w:t>
      </w:r>
    </w:p>
    <w:p w14:paraId="6EF9FFC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ως έχει; </w:t>
      </w:r>
    </w:p>
    <w:p w14:paraId="6EF9FFC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ΑΝΔΡΕΑΣ ΜΙΧΑΗΛΙ</w:t>
      </w:r>
      <w:r>
        <w:rPr>
          <w:rFonts w:eastAsia="Times New Roman" w:cs="Times New Roman"/>
          <w:b/>
          <w:szCs w:val="24"/>
        </w:rPr>
        <w:t xml:space="preserve">ΔΗΣ: </w:t>
      </w:r>
      <w:r>
        <w:rPr>
          <w:rFonts w:eastAsia="Times New Roman" w:cs="Times New Roman"/>
          <w:szCs w:val="24"/>
        </w:rPr>
        <w:t>Ναι.</w:t>
      </w:r>
    </w:p>
    <w:p w14:paraId="6EF9FFC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C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D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D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D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D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D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D5"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10 έγινε δεκτό ως έχει κατά πλειοψηφία. </w:t>
      </w:r>
    </w:p>
    <w:p w14:paraId="6EF9FFD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11 ως έχει; </w:t>
      </w:r>
    </w:p>
    <w:p w14:paraId="6EF9FFD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D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D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D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w:t>
      </w:r>
      <w:r>
        <w:rPr>
          <w:rFonts w:eastAsia="Times New Roman" w:cs="Times New Roman"/>
          <w:szCs w:val="24"/>
        </w:rPr>
        <w:t>ι.</w:t>
      </w:r>
    </w:p>
    <w:p w14:paraId="6EF9FFD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D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D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D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DF"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11 έγινε δεκτό ως έχει κατά πλειοψηφία. </w:t>
      </w:r>
    </w:p>
    <w:p w14:paraId="6EF9FFE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12 ως έχει; </w:t>
      </w:r>
    </w:p>
    <w:p w14:paraId="6EF9FFE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E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E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E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E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E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E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 xml:space="preserve">ΑΝΑΣΙΟΣ ΠΑΠΑΧΡΙΣΤΟΠΟΥΛΟΣ: </w:t>
      </w:r>
      <w:r>
        <w:rPr>
          <w:rFonts w:eastAsia="Times New Roman" w:cs="Times New Roman"/>
          <w:szCs w:val="24"/>
        </w:rPr>
        <w:t>Ναι.</w:t>
      </w:r>
    </w:p>
    <w:p w14:paraId="6EF9FFE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E9"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12 έγινε δεκτό ως έχει κατά πλειοψηφία. </w:t>
      </w:r>
    </w:p>
    <w:p w14:paraId="6EF9FFE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13 ως έχει; </w:t>
      </w:r>
    </w:p>
    <w:p w14:paraId="6EF9FFE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E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E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w:t>
      </w:r>
    </w:p>
    <w:p w14:paraId="6EF9FFE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E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F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F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F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F3"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w:t>
      </w:r>
      <w:r>
        <w:rPr>
          <w:rFonts w:eastAsia="Times New Roman"/>
          <w:szCs w:val="24"/>
        </w:rPr>
        <w:t xml:space="preserve">13 έγινε δεκτό ως έχει κατά πλειοψηφία. </w:t>
      </w:r>
    </w:p>
    <w:p w14:paraId="6EF9FFF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14 ως έχει; </w:t>
      </w:r>
    </w:p>
    <w:p w14:paraId="6EF9FFF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9FFF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9FFF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9FFF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9FFF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9FFF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9FFF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9FFF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9FFFD"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14 έγινε δεκτό ως έχει κατά πλειοψηφία. </w:t>
      </w:r>
    </w:p>
    <w:p w14:paraId="6EF9FFF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15 ως έχει; </w:t>
      </w:r>
    </w:p>
    <w:p w14:paraId="6EF9FFF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0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0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w:t>
      </w:r>
    </w:p>
    <w:p w14:paraId="6EFA000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0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0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0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w:t>
      </w:r>
      <w:r>
        <w:rPr>
          <w:rFonts w:eastAsia="Times New Roman" w:cs="Times New Roman"/>
          <w:b/>
          <w:szCs w:val="24"/>
        </w:rPr>
        <w:t xml:space="preserve">ΟΥΛΟΣ: </w:t>
      </w:r>
      <w:r>
        <w:rPr>
          <w:rFonts w:eastAsia="Times New Roman" w:cs="Times New Roman"/>
          <w:szCs w:val="24"/>
        </w:rPr>
        <w:t>Ναι.</w:t>
      </w:r>
    </w:p>
    <w:p w14:paraId="6EFA000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07"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15 έγινε δεκτό ως έχει κατά πλειοψηφία. </w:t>
      </w:r>
    </w:p>
    <w:p w14:paraId="6EFA000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 ως έχει; </w:t>
      </w:r>
    </w:p>
    <w:p w14:paraId="6EFA000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0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0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w:t>
      </w:r>
    </w:p>
    <w:p w14:paraId="6EFA000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0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Όχι. </w:t>
      </w:r>
    </w:p>
    <w:p w14:paraId="6EFA000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0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1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11"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w:t>
      </w:r>
      <w:r>
        <w:rPr>
          <w:rFonts w:eastAsia="Times New Roman"/>
          <w:szCs w:val="24"/>
        </w:rPr>
        <w:t xml:space="preserve"> το άρθρο 16 έγινε δεκτό ως έχει κατά πλειοψηφία. </w:t>
      </w:r>
    </w:p>
    <w:p w14:paraId="6EFA001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6EFA001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1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Όχι.</w:t>
      </w:r>
    </w:p>
    <w:p w14:paraId="6EFA001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6EFA001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6EFA001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ΛΑΜΠΡΟΥΛΗΣ (ΣΤ΄ Αντιπρόεδρος της Βουλής): </w:t>
      </w:r>
      <w:r>
        <w:rPr>
          <w:rFonts w:eastAsia="Times New Roman" w:cs="Times New Roman"/>
          <w:szCs w:val="24"/>
        </w:rPr>
        <w:t xml:space="preserve">Παρών. </w:t>
      </w:r>
    </w:p>
    <w:p w14:paraId="6EFA001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6EFA001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1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Παρών.</w:t>
      </w:r>
    </w:p>
    <w:p w14:paraId="6EFA001B"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άρθρο 17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w:t>
      </w:r>
      <w:r>
        <w:rPr>
          <w:rFonts w:eastAsia="Times New Roman"/>
          <w:szCs w:val="24"/>
        </w:rPr>
        <w:t xml:space="preserve"> πλειοψηφία. </w:t>
      </w:r>
    </w:p>
    <w:p w14:paraId="6EFA001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ως έχει; </w:t>
      </w:r>
    </w:p>
    <w:p w14:paraId="6EFA001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1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1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6EFA002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2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2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2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2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25"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18 έγινε δεκτό ως έχει κατά πλειοψηφία. </w:t>
      </w:r>
    </w:p>
    <w:p w14:paraId="6EFA002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6EFA002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w:t>
      </w:r>
      <w:r>
        <w:rPr>
          <w:rFonts w:eastAsia="Times New Roman" w:cs="Times New Roman"/>
          <w:szCs w:val="24"/>
        </w:rPr>
        <w:t>ι.</w:t>
      </w:r>
    </w:p>
    <w:p w14:paraId="6EFA002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2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2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2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2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2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2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2F"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19 έγινε δεκτό ως έχει κατά πλειοψηφία. </w:t>
      </w:r>
    </w:p>
    <w:p w14:paraId="6EFA003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 ως έχει; </w:t>
      </w:r>
    </w:p>
    <w:p w14:paraId="6EFA003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3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3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3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w:t>
      </w:r>
      <w:r>
        <w:rPr>
          <w:rFonts w:eastAsia="Times New Roman" w:cs="Times New Roman"/>
          <w:szCs w:val="24"/>
        </w:rPr>
        <w:t>ι.</w:t>
      </w:r>
    </w:p>
    <w:p w14:paraId="6EFA003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3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3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3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39"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20 έγινε δεκτό ως έχει κατά πλειοψηφία. </w:t>
      </w:r>
    </w:p>
    <w:p w14:paraId="6EFA003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Ερωτάται το Σώ</w:t>
      </w:r>
      <w:r>
        <w:rPr>
          <w:rFonts w:eastAsia="Times New Roman" w:cs="Times New Roman"/>
          <w:szCs w:val="24"/>
        </w:rPr>
        <w:t xml:space="preserve">μα: Γίνεται δεκτό το άρθρο 21 ως έχει; </w:t>
      </w:r>
    </w:p>
    <w:p w14:paraId="6EFA003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3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3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3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6EFA003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4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4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4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43"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21 έγινε δεκτό ως έχει κατά πλειοψηφία. </w:t>
      </w:r>
    </w:p>
    <w:p w14:paraId="6EFA004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22 ως έχει; </w:t>
      </w:r>
    </w:p>
    <w:p w14:paraId="6EFA004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4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4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4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4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4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4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4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4D"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άρθρ</w:t>
      </w:r>
      <w:r>
        <w:rPr>
          <w:rFonts w:eastAsia="Times New Roman"/>
          <w:szCs w:val="24"/>
        </w:rPr>
        <w:t xml:space="preserve">ο 22 έγινε δεκτό ως έχει κατά πλειοψηφία. </w:t>
      </w:r>
    </w:p>
    <w:p w14:paraId="6EFA004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23 ως έχει; </w:t>
      </w:r>
    </w:p>
    <w:p w14:paraId="6EFA004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5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5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5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5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 xml:space="preserve">Παρών. </w:t>
      </w:r>
    </w:p>
    <w:p w14:paraId="6EFA005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5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5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57"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23 έγινε δεκτό ως έχει κατά πλειοψηφία. </w:t>
      </w:r>
    </w:p>
    <w:p w14:paraId="6EFA005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w:t>
      </w:r>
      <w:r>
        <w:rPr>
          <w:rFonts w:eastAsia="Times New Roman" w:cs="Times New Roman"/>
          <w:szCs w:val="24"/>
        </w:rPr>
        <w:t>,</w:t>
      </w:r>
      <w:r>
        <w:rPr>
          <w:rFonts w:eastAsia="Times New Roman" w:cs="Times New Roman"/>
          <w:szCs w:val="24"/>
        </w:rPr>
        <w:t xml:space="preserve"> όπως τροποποιήθηκε α</w:t>
      </w:r>
      <w:r>
        <w:rPr>
          <w:rFonts w:eastAsia="Times New Roman" w:cs="Times New Roman"/>
          <w:szCs w:val="24"/>
        </w:rPr>
        <w:t xml:space="preserve">πό τον κύριο Υπουργό; </w:t>
      </w:r>
    </w:p>
    <w:p w14:paraId="6EFA005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5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Όχι.</w:t>
      </w:r>
    </w:p>
    <w:p w14:paraId="6EFA005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6EFA005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6EFA005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5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5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6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Παρών.</w:t>
      </w:r>
    </w:p>
    <w:p w14:paraId="6EFA0061"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άρθρο 24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6EFA006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ως έχει; </w:t>
      </w:r>
    </w:p>
    <w:p w14:paraId="6EFA006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6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w:t>
      </w:r>
      <w:r>
        <w:rPr>
          <w:rFonts w:eastAsia="Times New Roman" w:cs="Times New Roman"/>
          <w:szCs w:val="24"/>
        </w:rPr>
        <w:t>ι.</w:t>
      </w:r>
    </w:p>
    <w:p w14:paraId="6EFA006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6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6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6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6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6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6B"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w:t>
      </w:r>
      <w:r>
        <w:rPr>
          <w:rFonts w:eastAsia="Times New Roman"/>
          <w:szCs w:val="24"/>
        </w:rPr>
        <w:t xml:space="preserve">ρθρο 25 έγινε δεκτό ως έχει κατά πλειοψηφία. </w:t>
      </w:r>
    </w:p>
    <w:p w14:paraId="6EFA006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26 ως έχει; </w:t>
      </w:r>
    </w:p>
    <w:p w14:paraId="6EFA006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6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6F"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7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7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w:t>
      </w:r>
      <w:r>
        <w:rPr>
          <w:rFonts w:eastAsia="Times New Roman" w:cs="Times New Roman"/>
          <w:b/>
          <w:szCs w:val="24"/>
        </w:rPr>
        <w:t xml:space="preserve">λής): </w:t>
      </w:r>
      <w:r>
        <w:rPr>
          <w:rFonts w:eastAsia="Times New Roman" w:cs="Times New Roman"/>
          <w:szCs w:val="24"/>
        </w:rPr>
        <w:t xml:space="preserve">Παρών. </w:t>
      </w:r>
    </w:p>
    <w:p w14:paraId="6EFA007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7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7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75" w14:textId="77777777" w:rsidR="00FB7AA6" w:rsidRDefault="00C770FE">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26 έγινε δεκτό ως έχει κατά πλειοψηφία. </w:t>
      </w:r>
    </w:p>
    <w:p w14:paraId="6EFA007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27 ως έχει; </w:t>
      </w:r>
    </w:p>
    <w:p w14:paraId="6EFA007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7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79"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7A"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7B"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7C"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7D"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7E"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7F" w14:textId="77777777" w:rsidR="00FB7AA6" w:rsidRDefault="00C770FE">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27 έγινε δεκτό ως έχει κατά πλειοψηφία. </w:t>
      </w:r>
    </w:p>
    <w:p w14:paraId="6EFA0080"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28 ως έχει; </w:t>
      </w:r>
    </w:p>
    <w:p w14:paraId="6EFA0081"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82"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83"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6EFA0084"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w:t>
      </w:r>
      <w:r>
        <w:rPr>
          <w:rFonts w:eastAsia="Times New Roman" w:cs="Times New Roman"/>
          <w:szCs w:val="24"/>
        </w:rPr>
        <w:t>ι.</w:t>
      </w:r>
    </w:p>
    <w:p w14:paraId="6EFA0085"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6EFA0086"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87"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88" w14:textId="77777777" w:rsidR="00FB7AA6" w:rsidRDefault="00C770F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89" w14:textId="77777777" w:rsidR="00FB7AA6" w:rsidRDefault="00C770FE">
      <w:pPr>
        <w:spacing w:after="0"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το άρθρο 28 έγινε δεκτό ως έχει κατά πλειοψηφία. </w:t>
      </w:r>
    </w:p>
    <w:p w14:paraId="6EFA008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Ερωτάται το Σώ</w:t>
      </w:r>
      <w:r>
        <w:rPr>
          <w:rFonts w:eastAsia="Times New Roman" w:cs="Times New Roman"/>
          <w:szCs w:val="24"/>
        </w:rPr>
        <w:t>μα: Γίνεται δεκτή η τροπολογία με γενικό αριθμό 661 και ειδικό 55 ως έχει;</w:t>
      </w:r>
    </w:p>
    <w:p w14:paraId="6EFA008B"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ΑΝΔΡΕΑΣ ΜΙΧΑΗΛΙΔΗΣ:</w:t>
      </w:r>
      <w:r>
        <w:rPr>
          <w:rFonts w:eastAsia="Times New Roman" w:cs="Times New Roman"/>
          <w:szCs w:val="24"/>
        </w:rPr>
        <w:t xml:space="preserve"> Ναι.</w:t>
      </w:r>
    </w:p>
    <w:p w14:paraId="6EFA008C"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ΒΑΣΙΛΕΙΟΣ ΓΙΟΓΙΑΚΑΣ:</w:t>
      </w:r>
      <w:r>
        <w:rPr>
          <w:rFonts w:eastAsia="Times New Roman" w:cs="Times New Roman"/>
          <w:szCs w:val="24"/>
        </w:rPr>
        <w:t xml:space="preserve"> Ναι.</w:t>
      </w:r>
    </w:p>
    <w:p w14:paraId="6EFA008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EFA008E"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8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Όχι.</w:t>
      </w:r>
    </w:p>
    <w:p w14:paraId="6EFA0090"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w:t>
      </w:r>
      <w:r>
        <w:rPr>
          <w:rFonts w:eastAsia="Times New Roman" w:cs="Times New Roman"/>
          <w:b/>
          <w:szCs w:val="24"/>
        </w:rPr>
        <w:t>ΜΠΑΡΓΙΩΤΑΣ:</w:t>
      </w:r>
      <w:r>
        <w:rPr>
          <w:rFonts w:eastAsia="Times New Roman" w:cs="Times New Roman"/>
          <w:szCs w:val="24"/>
        </w:rPr>
        <w:t xml:space="preserve"> Ναι.</w:t>
      </w:r>
    </w:p>
    <w:p w14:paraId="6EFA0091"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92"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ΑΡΙΣΤΕΙΔΗΣ ΦΩΚΑΣ: </w:t>
      </w:r>
      <w:r>
        <w:rPr>
          <w:rFonts w:eastAsia="Times New Roman" w:cs="Times New Roman"/>
          <w:szCs w:val="24"/>
        </w:rPr>
        <w:t>Ναι.</w:t>
      </w:r>
    </w:p>
    <w:p w14:paraId="6EFA009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Συνεπώς η τροπολογία με γενικό αριθμό 661 και ειδικό 55 έγινε δεκτή ως έχει κατά πλειοψηφία και εντάσσεται στο νομοσχέδιο ως ίδιο άρθρο. </w:t>
      </w:r>
    </w:p>
    <w:p w14:paraId="6EFA009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δεκτή η τροπολογία με γενικό αριθμό 660 και ειδικό 54</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6EFA0095"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ΑΝΔΡΕΑΣ ΜΙΧΑΗΛΙΔΗΣ:</w:t>
      </w:r>
      <w:r>
        <w:rPr>
          <w:rFonts w:eastAsia="Times New Roman" w:cs="Times New Roman"/>
          <w:szCs w:val="24"/>
        </w:rPr>
        <w:t xml:space="preserve"> Ναι.</w:t>
      </w:r>
    </w:p>
    <w:p w14:paraId="6EFA0096"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Όχι.</w:t>
      </w:r>
    </w:p>
    <w:p w14:paraId="6EFA009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EFA0098"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6EFA0099"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w:t>
      </w:r>
      <w:r>
        <w:rPr>
          <w:rFonts w:eastAsia="Times New Roman" w:cs="Times New Roman"/>
          <w:b/>
          <w:szCs w:val="24"/>
        </w:rPr>
        <w:t>εδρος της Βουλής):</w:t>
      </w:r>
      <w:r>
        <w:rPr>
          <w:rFonts w:eastAsia="Times New Roman" w:cs="Times New Roman"/>
          <w:szCs w:val="24"/>
        </w:rPr>
        <w:t xml:space="preserve"> Ναι.</w:t>
      </w:r>
    </w:p>
    <w:p w14:paraId="6EFA009A"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EFA009B"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9C"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Παρών.</w:t>
      </w:r>
    </w:p>
    <w:p w14:paraId="6EFA009D"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η τροπολογία με γενικό αριθμό 660 και ειδικό 54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w:t>
      </w:r>
      <w:r>
        <w:rPr>
          <w:rFonts w:eastAsia="Times New Roman" w:cs="Times New Roman"/>
          <w:szCs w:val="24"/>
        </w:rPr>
        <w:t>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 </w:t>
      </w:r>
    </w:p>
    <w:p w14:paraId="6EFA009E"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EFA009F"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EFA00A0"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Ναι.</w:t>
      </w:r>
    </w:p>
    <w:p w14:paraId="6EFA00A1"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A2"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EFA00A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ΠΑΡΑΣΚ</w:t>
      </w:r>
      <w:r>
        <w:rPr>
          <w:rFonts w:eastAsia="Times New Roman" w:cs="Times New Roman"/>
          <w:b/>
          <w:szCs w:val="24"/>
        </w:rPr>
        <w:t xml:space="preserve">ΕΥΗ ΧΡΙΣΤΟΦΙΛΟΠΟΥΛΟΥ: </w:t>
      </w:r>
      <w:r>
        <w:rPr>
          <w:rFonts w:eastAsia="Times New Roman" w:cs="Times New Roman"/>
          <w:szCs w:val="24"/>
        </w:rPr>
        <w:t>Ναι.</w:t>
      </w:r>
    </w:p>
    <w:p w14:paraId="6EFA00A4"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6EFA00A5"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Ναι.</w:t>
      </w:r>
    </w:p>
    <w:p w14:paraId="6EFA00A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A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w:t>
      </w:r>
    </w:p>
    <w:p w14:paraId="6EFA00A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ακροτελεύτιο άρθρο έγινε δεκτό κατά πλειοψηφία.</w:t>
      </w:r>
    </w:p>
    <w:p w14:paraId="6EFA00A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«Προσαρμογή της ελληνικής νομοθεσίας προς την Οδηγία 2014/40/ΕΕ του Ευρωπαϊκού Κοινοβουλίου και του Συμβουλίου της 3ης Απριλίου 2014 για την προσέγγιση των νομ</w:t>
      </w:r>
      <w:r>
        <w:rPr>
          <w:rFonts w:eastAsia="Times New Roman" w:cs="Times New Roman"/>
          <w:szCs w:val="24"/>
        </w:rPr>
        <w:t>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(αριθμ. L 127/1 της 29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2014), όπως το Παράρτημα ΙΙ τ</w:t>
      </w:r>
      <w:r>
        <w:rPr>
          <w:rFonts w:eastAsia="Times New Roman" w:cs="Times New Roman"/>
          <w:szCs w:val="24"/>
        </w:rPr>
        <w:t>ης Οδηγίας αυτής τροποποιήθηκε με την κατ’ εξουσιοδότηση εκδοθείσα Οδηγία 2014/109/ΕΕ της Επιτροπής της 10ης Οκτωβρίου 2014 για την τροποποίηση του Παραρτήματος ΙΙ της Οδηγίας 2014/40/ΕΕ του Ευρωπαϊκού Κοινοβουλίου και του Συμβουλίου με τη θέσπιση της βιβλ</w:t>
      </w:r>
      <w:r>
        <w:rPr>
          <w:rFonts w:eastAsia="Times New Roman" w:cs="Times New Roman"/>
          <w:szCs w:val="24"/>
        </w:rPr>
        <w:t xml:space="preserve">ιοθήκης των εικονογραφικών προειδοποιήσεων </w:t>
      </w:r>
      <w:r>
        <w:rPr>
          <w:rFonts w:eastAsia="Times New Roman" w:cs="Times New Roman"/>
          <w:szCs w:val="24"/>
        </w:rPr>
        <w:lastRenderedPageBreak/>
        <w:t>που πρέπει να χρησιμοποιούνται για τα προϊόντα καπνού, καθώς και άλλες συναφείς διατάξεις» έγινε δεκτό επί της αρχής, επί των άρθρων και επί των τροπολογιών κατά πλειοψηφία.</w:t>
      </w:r>
    </w:p>
    <w:p w14:paraId="6EFA00AA"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6EFA00AB"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ΑΝΔΡΕΑΣ ΜΙΧΑΗΛΙΔΗΣ: </w:t>
      </w:r>
      <w:r>
        <w:rPr>
          <w:rFonts w:eastAsia="Times New Roman" w:cs="Times New Roman"/>
          <w:szCs w:val="24"/>
        </w:rPr>
        <w:t>Ναι.</w:t>
      </w:r>
    </w:p>
    <w:p w14:paraId="6EFA00AC"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Ναι.</w:t>
      </w:r>
    </w:p>
    <w:p w14:paraId="6EFA00AD"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Παρών.</w:t>
      </w:r>
    </w:p>
    <w:p w14:paraId="6EFA00AE"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6EFA00AF"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6EFA00B0"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EFA00B1"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EFA00B2" w14:textId="77777777" w:rsidR="00FB7AA6" w:rsidRDefault="00C770FE">
      <w:pPr>
        <w:spacing w:after="0" w:line="600" w:lineRule="auto"/>
        <w:ind w:firstLine="720"/>
        <w:jc w:val="both"/>
        <w:rPr>
          <w:rFonts w:eastAsia="Times New Roman" w:cs="Times New Roman"/>
          <w:b/>
          <w:szCs w:val="24"/>
        </w:rPr>
      </w:pPr>
      <w:r>
        <w:rPr>
          <w:rFonts w:eastAsia="Times New Roman" w:cs="Times New Roman"/>
          <w:b/>
          <w:szCs w:val="24"/>
        </w:rPr>
        <w:t xml:space="preserve">ΑΡΙΣΤΕΙΔΗΣ ΦΩΚΑΣ: </w:t>
      </w:r>
      <w:r>
        <w:rPr>
          <w:rFonts w:eastAsia="Times New Roman" w:cs="Times New Roman"/>
          <w:szCs w:val="24"/>
        </w:rPr>
        <w:t>Ναι.</w:t>
      </w:r>
    </w:p>
    <w:p w14:paraId="6EFA00B3"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 νομοσχέδιο έγινε δεκτό και στο σύνολο κατά πλειοψηφία. </w:t>
      </w:r>
    </w:p>
    <w:p w14:paraId="6EFA00B4"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w:t>
      </w:r>
      <w:r>
        <w:rPr>
          <w:rFonts w:eastAsia="Times New Roman" w:cs="Times New Roman"/>
          <w:szCs w:val="24"/>
        </w:rPr>
        <w:t>ς:</w:t>
      </w:r>
      <w:r>
        <w:rPr>
          <w:rFonts w:eastAsia="Times New Roman" w:cs="Times New Roman"/>
          <w:szCs w:val="24"/>
        </w:rPr>
        <w:t xml:space="preserve"> «Προσαρμογή της ελληνικής νομοθεσίας προς την Οδηγία 20</w:t>
      </w:r>
      <w:r>
        <w:rPr>
          <w:rFonts w:eastAsia="Times New Roman" w:cs="Times New Roman"/>
          <w:szCs w:val="24"/>
        </w:rPr>
        <w:t>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w:t>
      </w:r>
      <w:r>
        <w:rPr>
          <w:rFonts w:eastAsia="Times New Roman" w:cs="Times New Roman"/>
          <w:szCs w:val="24"/>
        </w:rPr>
        <w:t>ροϊόντων και την κατάργηση της Οδηγίας 2001/37/ΕΚ (αριθμ. L 127/1 της 29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2014), όπως το Παράρτημα ΙΙ της Οδηγίας αυτής τροποποιήθηκε με την κατ’ εξουσιοδότηση εκδοθείσα Οδηγία 2014/109/ΕΕ της Επιτροπής της 10ης Οκτωβρίου 2014 για την τροποποίηση του Παρα</w:t>
      </w:r>
      <w:r>
        <w:rPr>
          <w:rFonts w:eastAsia="Times New Roman" w:cs="Times New Roman"/>
          <w:szCs w:val="24"/>
        </w:rPr>
        <w:t xml:space="preserve">ρτήματος ΙΙ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 έγινε </w:t>
      </w:r>
      <w:r>
        <w:rPr>
          <w:rFonts w:eastAsia="Times New Roman" w:cs="Times New Roman"/>
          <w:szCs w:val="24"/>
        </w:rPr>
        <w:lastRenderedPageBreak/>
        <w:t>δεκτό</w:t>
      </w:r>
      <w:r w:rsidRPr="007767F9">
        <w:rPr>
          <w:rFonts w:eastAsia="Times New Roman" w:cs="Times New Roman"/>
          <w:szCs w:val="24"/>
        </w:rPr>
        <w:t xml:space="preserve"> </w:t>
      </w:r>
      <w:r>
        <w:rPr>
          <w:rFonts w:eastAsia="Times New Roman" w:cs="Times New Roman"/>
          <w:szCs w:val="24"/>
        </w:rPr>
        <w:t>κατά π</w:t>
      </w:r>
      <w:r>
        <w:rPr>
          <w:rFonts w:eastAsia="Times New Roman" w:cs="Times New Roman"/>
          <w:szCs w:val="24"/>
        </w:rPr>
        <w:t>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w:t>
      </w:r>
      <w:r>
        <w:rPr>
          <w:rFonts w:eastAsia="Times New Roman" w:cs="Times New Roman"/>
          <w:szCs w:val="24"/>
        </w:rPr>
        <w:t xml:space="preserve">των τροπολογιών </w:t>
      </w:r>
      <w:r>
        <w:rPr>
          <w:rFonts w:eastAsia="Times New Roman" w:cs="Times New Roman"/>
          <w:szCs w:val="24"/>
        </w:rPr>
        <w:t>και του συνόλου και έχει ως εξής:</w:t>
      </w:r>
    </w:p>
    <w:p w14:paraId="6EFA00B5" w14:textId="77777777" w:rsidR="00FB7AA6" w:rsidRDefault="00C770FE">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w:t>
      </w:r>
      <w:r w:rsidRPr="0076039B">
        <w:rPr>
          <w:rFonts w:eastAsia="Times New Roman" w:cs="Times New Roman"/>
          <w:szCs w:val="24"/>
        </w:rPr>
        <w:t>370α</w:t>
      </w:r>
      <w:r>
        <w:rPr>
          <w:rFonts w:eastAsia="Times New Roman" w:cs="Times New Roman"/>
          <w:szCs w:val="24"/>
        </w:rPr>
        <w:t>)</w:t>
      </w:r>
    </w:p>
    <w:p w14:paraId="6EFA00B6"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παρακαλώ το Σώμα να εξουσιοδοτήσει</w:t>
      </w:r>
      <w:r>
        <w:rPr>
          <w:rFonts w:eastAsia="Times New Roman" w:cs="Times New Roman"/>
          <w:szCs w:val="24"/>
        </w:rPr>
        <w:t xml:space="preserve"> το Προεδρείο για την υπ’ ευθύνη του επικύρωση των Πρακτικών ως προς την ψήφιση στο σύνολο του παραπάνω νομοσχεδίου. </w:t>
      </w:r>
    </w:p>
    <w:p w14:paraId="6EFA00B7"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6EFA00B8" w14:textId="77777777" w:rsidR="00FB7AA6" w:rsidRDefault="00C770F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το </w:t>
      </w:r>
      <w:r>
        <w:rPr>
          <w:rFonts w:eastAsia="Times New Roman" w:cs="Times New Roman"/>
          <w:szCs w:val="24"/>
        </w:rPr>
        <w:t>Σώμα παρέσχε τη ζητηθείσα εξουσιοδότηση.</w:t>
      </w:r>
    </w:p>
    <w:p w14:paraId="6EFA00B9" w14:textId="77777777" w:rsidR="00FB7AA6" w:rsidRDefault="00C770FE">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EFA00BA" w14:textId="77777777" w:rsidR="00FB7AA6" w:rsidRDefault="00C770F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EFA00BB" w14:textId="77777777" w:rsidR="00FB7AA6" w:rsidRDefault="00C770FE">
      <w:pPr>
        <w:spacing w:after="0" w:line="600" w:lineRule="auto"/>
        <w:ind w:firstLine="720"/>
        <w:jc w:val="both"/>
        <w:rPr>
          <w:rFonts w:eastAsia="Times New Roman" w:cs="Times New Roman"/>
          <w:b/>
          <w:bCs/>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Με τη συναίνεση του Σώματος και ώρα 17.20΄ λύεται η συνεδρίαση για αύριο, ημέρα Παρασκευή 9 Σεπτεμβρίου 2016 και ώρ</w:t>
      </w:r>
      <w:r>
        <w:rPr>
          <w:rFonts w:eastAsia="Times New Roman" w:cs="Times New Roman"/>
          <w:szCs w:val="24"/>
        </w:rPr>
        <w:t>α 10.00΄,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r>
        <w:rPr>
          <w:rFonts w:eastAsia="Times New Roman" w:cs="Times New Roman"/>
          <w:szCs w:val="24"/>
        </w:rPr>
        <w:t>.</w:t>
      </w:r>
      <w:r>
        <w:rPr>
          <w:rFonts w:eastAsia="Times New Roman" w:cs="Times New Roman"/>
          <w:szCs w:val="24"/>
        </w:rPr>
        <w:t xml:space="preserve"> </w:t>
      </w:r>
      <w:r>
        <w:rPr>
          <w:rFonts w:eastAsia="Times New Roman" w:cs="Times New Roman"/>
          <w:b/>
          <w:bCs/>
          <w:szCs w:val="24"/>
        </w:rPr>
        <w:t xml:space="preserve">  </w:t>
      </w:r>
    </w:p>
    <w:p w14:paraId="6EFA00BC" w14:textId="77777777" w:rsidR="00FB7AA6" w:rsidRDefault="00C770FE">
      <w:pPr>
        <w:spacing w:after="0"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6EFA00BD" w14:textId="77777777" w:rsidR="00FB7AA6" w:rsidRDefault="00FB7AA6">
      <w:pPr>
        <w:spacing w:after="0" w:line="600" w:lineRule="auto"/>
        <w:ind w:firstLine="720"/>
        <w:jc w:val="both"/>
        <w:rPr>
          <w:rFonts w:eastAsia="Times New Roman" w:cs="Times New Roman"/>
          <w:szCs w:val="24"/>
        </w:rPr>
      </w:pPr>
    </w:p>
    <w:sectPr w:rsidR="00FB7A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1GWYNukbSll1giYfZyipwaVU22I=" w:salt="0HyKX4WYrsGGhOV7/EKa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A6"/>
    <w:rsid w:val="00C770FE"/>
    <w:rsid w:val="00F40AF9"/>
    <w:rsid w:val="00FB7A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FA12"/>
  <w15:docId w15:val="{A17FA76E-E428-4ED7-8BBE-62E9547F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02C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902CF"/>
    <w:rPr>
      <w:rFonts w:ascii="Segoe UI" w:hAnsi="Segoe UI" w:cs="Segoe UI"/>
      <w:sz w:val="18"/>
      <w:szCs w:val="18"/>
    </w:rPr>
  </w:style>
  <w:style w:type="paragraph" w:styleId="a4">
    <w:name w:val="List Paragraph"/>
    <w:basedOn w:val="a"/>
    <w:uiPriority w:val="34"/>
    <w:qFormat/>
    <w:rsid w:val="00E22583"/>
    <w:pPr>
      <w:ind w:left="720"/>
      <w:contextualSpacing/>
    </w:pPr>
  </w:style>
  <w:style w:type="paragraph" w:styleId="a5">
    <w:name w:val="Revision"/>
    <w:hidden/>
    <w:uiPriority w:val="99"/>
    <w:semiHidden/>
    <w:rsid w:val="007D5438"/>
    <w:pPr>
      <w:spacing w:after="0" w:line="240" w:lineRule="auto"/>
    </w:pPr>
  </w:style>
  <w:style w:type="paragraph" w:styleId="a6">
    <w:name w:val="header"/>
    <w:basedOn w:val="a"/>
    <w:link w:val="Char0"/>
    <w:uiPriority w:val="99"/>
    <w:unhideWhenUsed/>
    <w:rsid w:val="00D44C8C"/>
    <w:pPr>
      <w:tabs>
        <w:tab w:val="center" w:pos="4153"/>
        <w:tab w:val="right" w:pos="8306"/>
      </w:tabs>
      <w:spacing w:after="0" w:line="240" w:lineRule="auto"/>
    </w:pPr>
  </w:style>
  <w:style w:type="character" w:customStyle="1" w:styleId="Char0">
    <w:name w:val="Κεφαλίδα Char"/>
    <w:basedOn w:val="a0"/>
    <w:link w:val="a6"/>
    <w:uiPriority w:val="99"/>
    <w:rsid w:val="00D44C8C"/>
  </w:style>
  <w:style w:type="paragraph" w:styleId="a7">
    <w:name w:val="footer"/>
    <w:basedOn w:val="a"/>
    <w:link w:val="Char1"/>
    <w:uiPriority w:val="99"/>
    <w:unhideWhenUsed/>
    <w:rsid w:val="00D44C8C"/>
    <w:pPr>
      <w:tabs>
        <w:tab w:val="center" w:pos="4153"/>
        <w:tab w:val="right" w:pos="8306"/>
      </w:tabs>
      <w:spacing w:after="0" w:line="240" w:lineRule="auto"/>
    </w:pPr>
  </w:style>
  <w:style w:type="character" w:customStyle="1" w:styleId="Char1">
    <w:name w:val="Υποσέλιδο Char"/>
    <w:basedOn w:val="a0"/>
    <w:link w:val="a7"/>
    <w:uiPriority w:val="99"/>
    <w:rsid w:val="00D4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479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310</MetadataID>
    <Session xmlns="641f345b-441b-4b81-9152-adc2e73ba5e1">Α´</Session>
    <Date xmlns="641f345b-441b-4b81-9152-adc2e73ba5e1">2016-09-07T21:00:00+00:00</Date>
    <Status xmlns="641f345b-441b-4b81-9152-adc2e73ba5e1">
      <Url>http://srv-sp1/praktika/Lists/Incoming_Metadata/EditForm.aspx?ID=310&amp;Source=/praktika/Recordings_Library/Forms/AllItems.aspx</Url>
      <Description>Δημοσιεύτηκε</Description>
    </Status>
    <Meeting xmlns="641f345b-441b-4b81-9152-adc2e73ba5e1">ΡΠΕ´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4F45E7-9D1A-4E8B-AC84-53CAC92C399F}">
  <ds:schemaRefs>
    <ds:schemaRef ds:uri="http://purl.org/dc/terms/"/>
    <ds:schemaRef ds:uri="http://purl.org/dc/elements/1.1/"/>
    <ds:schemaRef ds:uri="http://schemas.microsoft.com/office/2006/metadata/properties"/>
    <ds:schemaRef ds:uri="641f345b-441b-4b81-9152-adc2e73ba5e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344949D9-F49A-449D-8C29-AAD8B1DF6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18F7F-60E1-4DB3-86A0-8E36FDEC5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64002</Words>
  <Characters>345613</Characters>
  <Application>Microsoft Office Word</Application>
  <DocSecurity>0</DocSecurity>
  <Lines>2880</Lines>
  <Paragraphs>817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408798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2016-09-14T08:16:00Z</dcterms:created>
  <dcterms:modified xsi:type="dcterms:W3CDTF">2016-09-14T08:16:00Z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