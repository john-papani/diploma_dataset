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DE2CF5" w14:textId="77777777" w:rsidR="00DE665B" w:rsidRPr="00DE665B" w:rsidRDefault="00DE665B" w:rsidP="00DE665B">
      <w:pPr>
        <w:spacing w:after="0" w:line="360" w:lineRule="auto"/>
        <w:rPr>
          <w:ins w:id="0" w:author="Φλούδα Χριστίνα" w:date="2016-04-05T12:49:00Z"/>
          <w:rFonts w:eastAsia="Times New Roman"/>
          <w:szCs w:val="24"/>
          <w:lang w:eastAsia="en-US"/>
        </w:rPr>
      </w:pPr>
      <w:ins w:id="1" w:author="Φλούδα Χριστίνα" w:date="2016-04-05T12:49:00Z">
        <w:r w:rsidRPr="00DE665B">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106F831B" w14:textId="77777777" w:rsidR="00DE665B" w:rsidRPr="00DE665B" w:rsidRDefault="00DE665B" w:rsidP="00DE665B">
      <w:pPr>
        <w:spacing w:after="0" w:line="360" w:lineRule="auto"/>
        <w:rPr>
          <w:ins w:id="2" w:author="Φλούδα Χριστίνα" w:date="2016-04-05T12:49:00Z"/>
          <w:rFonts w:eastAsia="Times New Roman"/>
          <w:szCs w:val="24"/>
          <w:lang w:eastAsia="en-US"/>
        </w:rPr>
      </w:pPr>
    </w:p>
    <w:p w14:paraId="21055CF5" w14:textId="77777777" w:rsidR="00DE665B" w:rsidRPr="00DE665B" w:rsidRDefault="00DE665B" w:rsidP="00DE665B">
      <w:pPr>
        <w:spacing w:after="0" w:line="360" w:lineRule="auto"/>
        <w:rPr>
          <w:ins w:id="3" w:author="Φλούδα Χριστίνα" w:date="2016-04-05T12:49:00Z"/>
          <w:rFonts w:eastAsia="Times New Roman"/>
          <w:szCs w:val="24"/>
          <w:lang w:eastAsia="en-US"/>
        </w:rPr>
      </w:pPr>
      <w:ins w:id="4" w:author="Φλούδα Χριστίνα" w:date="2016-04-05T12:49:00Z">
        <w:r w:rsidRPr="00DE665B">
          <w:rPr>
            <w:rFonts w:eastAsia="Times New Roman"/>
            <w:szCs w:val="24"/>
            <w:lang w:eastAsia="en-US"/>
          </w:rPr>
          <w:t>ΠΙΝΑΚΑΣ ΠΕΡΙΕΧΟΜΕΝΩΝ</w:t>
        </w:r>
      </w:ins>
    </w:p>
    <w:p w14:paraId="65CBD4AE" w14:textId="77777777" w:rsidR="00DE665B" w:rsidRPr="00DE665B" w:rsidRDefault="00DE665B" w:rsidP="00DE665B">
      <w:pPr>
        <w:spacing w:after="0" w:line="360" w:lineRule="auto"/>
        <w:rPr>
          <w:ins w:id="5" w:author="Φλούδα Χριστίνα" w:date="2016-04-05T12:49:00Z"/>
          <w:rFonts w:eastAsia="Times New Roman"/>
          <w:szCs w:val="24"/>
          <w:lang w:eastAsia="en-US"/>
        </w:rPr>
      </w:pPr>
      <w:ins w:id="6" w:author="Φλούδα Χριστίνα" w:date="2016-04-05T12:49:00Z">
        <w:r w:rsidRPr="00DE665B">
          <w:rPr>
            <w:rFonts w:eastAsia="Times New Roman"/>
            <w:szCs w:val="24"/>
            <w:lang w:eastAsia="en-US"/>
          </w:rPr>
          <w:t xml:space="preserve">ΙΖ΄ ΠΕΡΙΟΔΟΣ </w:t>
        </w:r>
      </w:ins>
    </w:p>
    <w:p w14:paraId="57AB0175" w14:textId="77777777" w:rsidR="00DE665B" w:rsidRPr="00DE665B" w:rsidRDefault="00DE665B" w:rsidP="00DE665B">
      <w:pPr>
        <w:spacing w:after="0" w:line="360" w:lineRule="auto"/>
        <w:rPr>
          <w:ins w:id="7" w:author="Φλούδα Χριστίνα" w:date="2016-04-05T12:49:00Z"/>
          <w:rFonts w:eastAsia="Times New Roman"/>
          <w:szCs w:val="24"/>
          <w:lang w:eastAsia="en-US"/>
        </w:rPr>
      </w:pPr>
      <w:ins w:id="8" w:author="Φλούδα Χριστίνα" w:date="2016-04-05T12:49:00Z">
        <w:r w:rsidRPr="00DE665B">
          <w:rPr>
            <w:rFonts w:eastAsia="Times New Roman"/>
            <w:szCs w:val="24"/>
            <w:lang w:eastAsia="en-US"/>
          </w:rPr>
          <w:t>ΠΡΟΕΔΡΕΥΟΜΕΝΗΣ ΚΟΙΝΟΒΟΥΛΕΥΤΙΚΗΣ ΔΗΜΟΚΡΑΤΙΑΣ</w:t>
        </w:r>
      </w:ins>
    </w:p>
    <w:p w14:paraId="5663D512" w14:textId="77777777" w:rsidR="00DE665B" w:rsidRPr="00DE665B" w:rsidRDefault="00DE665B" w:rsidP="00DE665B">
      <w:pPr>
        <w:spacing w:after="0" w:line="360" w:lineRule="auto"/>
        <w:rPr>
          <w:ins w:id="9" w:author="Φλούδα Χριστίνα" w:date="2016-04-05T12:49:00Z"/>
          <w:rFonts w:eastAsia="Times New Roman"/>
          <w:szCs w:val="24"/>
          <w:lang w:eastAsia="en-US"/>
        </w:rPr>
      </w:pPr>
      <w:ins w:id="10" w:author="Φλούδα Χριστίνα" w:date="2016-04-05T12:49:00Z">
        <w:r w:rsidRPr="00DE665B">
          <w:rPr>
            <w:rFonts w:eastAsia="Times New Roman"/>
            <w:szCs w:val="24"/>
            <w:lang w:eastAsia="en-US"/>
          </w:rPr>
          <w:t>ΣΥΝΟΔΟΣ Α΄</w:t>
        </w:r>
      </w:ins>
    </w:p>
    <w:p w14:paraId="4EF1FF23" w14:textId="77777777" w:rsidR="00DE665B" w:rsidRPr="00DE665B" w:rsidRDefault="00DE665B" w:rsidP="00DE665B">
      <w:pPr>
        <w:spacing w:after="0" w:line="360" w:lineRule="auto"/>
        <w:rPr>
          <w:ins w:id="11" w:author="Φλούδα Χριστίνα" w:date="2016-04-05T12:49:00Z"/>
          <w:rFonts w:eastAsia="Times New Roman"/>
          <w:szCs w:val="24"/>
          <w:lang w:eastAsia="en-US"/>
        </w:rPr>
      </w:pPr>
    </w:p>
    <w:p w14:paraId="34D5B543" w14:textId="77777777" w:rsidR="00DE665B" w:rsidRPr="00DE665B" w:rsidRDefault="00DE665B" w:rsidP="00DE665B">
      <w:pPr>
        <w:spacing w:after="0" w:line="360" w:lineRule="auto"/>
        <w:rPr>
          <w:ins w:id="12" w:author="Φλούδα Χριστίνα" w:date="2016-04-05T12:49:00Z"/>
          <w:rFonts w:eastAsia="Times New Roman"/>
          <w:szCs w:val="24"/>
          <w:lang w:eastAsia="en-US"/>
        </w:rPr>
      </w:pPr>
      <w:ins w:id="13" w:author="Φλούδα Χριστίνα" w:date="2016-04-05T12:49:00Z">
        <w:r w:rsidRPr="00DE665B">
          <w:rPr>
            <w:rFonts w:eastAsia="Times New Roman"/>
            <w:szCs w:val="24"/>
            <w:lang w:eastAsia="en-US"/>
          </w:rPr>
          <w:t xml:space="preserve">ΣΥΝΕΔΡΙΑΣΗ </w:t>
        </w:r>
        <w:r w:rsidRPr="00DE665B">
          <w:rPr>
            <w:rFonts w:eastAsia="Times New Roman"/>
            <w:sz w:val="22"/>
            <w:szCs w:val="24"/>
            <w:lang w:eastAsia="en-US"/>
          </w:rPr>
          <w:t>Ϟ</w:t>
        </w:r>
        <w:r w:rsidRPr="00DE665B">
          <w:rPr>
            <w:rFonts w:eastAsia="Times New Roman"/>
            <w:szCs w:val="24"/>
            <w:lang w:eastAsia="en-US"/>
          </w:rPr>
          <w:t>Θ΄</w:t>
        </w:r>
      </w:ins>
    </w:p>
    <w:p w14:paraId="05979320" w14:textId="77777777" w:rsidR="00DE665B" w:rsidRPr="00DE665B" w:rsidRDefault="00DE665B" w:rsidP="00DE665B">
      <w:pPr>
        <w:spacing w:after="0" w:line="360" w:lineRule="auto"/>
        <w:rPr>
          <w:ins w:id="14" w:author="Φλούδα Χριστίνα" w:date="2016-04-05T12:49:00Z"/>
          <w:rFonts w:eastAsia="Times New Roman"/>
          <w:szCs w:val="24"/>
          <w:lang w:eastAsia="en-US"/>
        </w:rPr>
      </w:pPr>
      <w:ins w:id="15" w:author="Φλούδα Χριστίνα" w:date="2016-04-05T12:49:00Z">
        <w:r w:rsidRPr="00DE665B">
          <w:rPr>
            <w:rFonts w:eastAsia="Times New Roman"/>
            <w:szCs w:val="24"/>
            <w:lang w:eastAsia="en-US"/>
          </w:rPr>
          <w:t>Τετάρτη  30 Μαρτίου 2016</w:t>
        </w:r>
      </w:ins>
    </w:p>
    <w:p w14:paraId="22F3E68D" w14:textId="77777777" w:rsidR="00DE665B" w:rsidRPr="00DE665B" w:rsidRDefault="00DE665B" w:rsidP="00DE665B">
      <w:pPr>
        <w:spacing w:after="0" w:line="360" w:lineRule="auto"/>
        <w:rPr>
          <w:ins w:id="16" w:author="Φλούδα Χριστίνα" w:date="2016-04-05T12:49:00Z"/>
          <w:rFonts w:eastAsia="Times New Roman"/>
          <w:szCs w:val="24"/>
          <w:lang w:eastAsia="en-US"/>
        </w:rPr>
      </w:pPr>
    </w:p>
    <w:p w14:paraId="01E08458" w14:textId="77777777" w:rsidR="00DE665B" w:rsidRPr="00DE665B" w:rsidRDefault="00DE665B" w:rsidP="00DE665B">
      <w:pPr>
        <w:spacing w:after="0" w:line="360" w:lineRule="auto"/>
        <w:rPr>
          <w:ins w:id="17" w:author="Φλούδα Χριστίνα" w:date="2016-04-05T12:49:00Z"/>
          <w:rFonts w:eastAsia="Times New Roman"/>
          <w:szCs w:val="24"/>
          <w:lang w:eastAsia="en-US"/>
        </w:rPr>
      </w:pPr>
      <w:ins w:id="18" w:author="Φλούδα Χριστίνα" w:date="2016-04-05T12:49:00Z">
        <w:r w:rsidRPr="00DE665B">
          <w:rPr>
            <w:rFonts w:eastAsia="Times New Roman"/>
            <w:szCs w:val="24"/>
            <w:lang w:eastAsia="en-US"/>
          </w:rPr>
          <w:t>ΘΕΜΑΤΑ</w:t>
        </w:r>
      </w:ins>
    </w:p>
    <w:p w14:paraId="1D41E4A2" w14:textId="77777777" w:rsidR="00DE665B" w:rsidRPr="00DE665B" w:rsidRDefault="00DE665B" w:rsidP="00DE665B">
      <w:pPr>
        <w:spacing w:after="0" w:line="360" w:lineRule="auto"/>
        <w:rPr>
          <w:ins w:id="19" w:author="Φλούδα Χριστίνα" w:date="2016-04-05T12:49:00Z"/>
          <w:rFonts w:eastAsia="Times New Roman"/>
          <w:szCs w:val="24"/>
          <w:lang w:eastAsia="en-US"/>
        </w:rPr>
      </w:pPr>
      <w:ins w:id="20" w:author="Φλούδα Χριστίνα" w:date="2016-04-05T12:49:00Z">
        <w:r w:rsidRPr="00DE665B">
          <w:rPr>
            <w:rFonts w:eastAsia="Times New Roman"/>
            <w:szCs w:val="24"/>
            <w:lang w:eastAsia="en-US"/>
          </w:rPr>
          <w:t xml:space="preserve"> </w:t>
        </w:r>
        <w:r w:rsidRPr="00DE665B">
          <w:rPr>
            <w:rFonts w:eastAsia="Times New Roman"/>
            <w:szCs w:val="24"/>
            <w:lang w:eastAsia="en-US"/>
          </w:rPr>
          <w:br/>
          <w:t xml:space="preserve">Α. ΕΙΔΙΚΑ ΘΕΜΑΤΑ </w:t>
        </w:r>
        <w:r w:rsidRPr="00DE665B">
          <w:rPr>
            <w:rFonts w:eastAsia="Times New Roman"/>
            <w:szCs w:val="24"/>
            <w:lang w:eastAsia="en-US"/>
          </w:rPr>
          <w:br/>
          <w:t xml:space="preserve">1. Επικύρωση Πρακτικών, σελ. </w:t>
        </w:r>
        <w:r w:rsidRPr="00DE665B">
          <w:rPr>
            <w:rFonts w:eastAsia="Times New Roman"/>
            <w:szCs w:val="24"/>
            <w:lang w:eastAsia="en-US"/>
          </w:rPr>
          <w:br/>
          <w:t xml:space="preserve">2. Ανακοινώνεται ότι τη συνεδρίαση παρακολουθούν μαθητές από το 12ο Δημοτικό Σχολείο Παλαιού Φαλήρου, το Γυμνάσιο </w:t>
        </w:r>
        <w:proofErr w:type="spellStart"/>
        <w:r w:rsidRPr="00DE665B">
          <w:rPr>
            <w:rFonts w:eastAsia="Times New Roman"/>
            <w:szCs w:val="24"/>
            <w:lang w:eastAsia="en-US"/>
          </w:rPr>
          <w:t>Καντάνου</w:t>
        </w:r>
        <w:proofErr w:type="spellEnd"/>
        <w:r w:rsidRPr="00DE665B">
          <w:rPr>
            <w:rFonts w:eastAsia="Times New Roman"/>
            <w:szCs w:val="24"/>
            <w:lang w:eastAsia="en-US"/>
          </w:rPr>
          <w:t xml:space="preserve"> Χανίων, το ΕΠΑΛ </w:t>
        </w:r>
        <w:proofErr w:type="spellStart"/>
        <w:r w:rsidRPr="00DE665B">
          <w:rPr>
            <w:rFonts w:eastAsia="Times New Roman"/>
            <w:szCs w:val="24"/>
            <w:lang w:eastAsia="en-US"/>
          </w:rPr>
          <w:t>Καντάνου</w:t>
        </w:r>
        <w:proofErr w:type="spellEnd"/>
        <w:r w:rsidRPr="00DE665B">
          <w:rPr>
            <w:rFonts w:eastAsia="Times New Roman"/>
            <w:szCs w:val="24"/>
            <w:lang w:eastAsia="en-US"/>
          </w:rPr>
          <w:t xml:space="preserve"> Χανίων, το Γενικό Λύκειο Λασιθίου και Εύζωνες της Προεδρικής Φρουράς, σελ. </w:t>
        </w:r>
        <w:r w:rsidRPr="00DE665B">
          <w:rPr>
            <w:rFonts w:eastAsia="Times New Roman"/>
            <w:szCs w:val="24"/>
            <w:lang w:eastAsia="en-US"/>
          </w:rPr>
          <w:br/>
          <w:t xml:space="preserve">3. Επί διαδικαστικού θέματος, σελ. </w:t>
        </w:r>
        <w:r w:rsidRPr="00DE665B">
          <w:rPr>
            <w:rFonts w:eastAsia="Times New Roman"/>
            <w:szCs w:val="24"/>
            <w:lang w:eastAsia="en-US"/>
          </w:rPr>
          <w:br/>
          <w:t xml:space="preserve">4. Επί προσωπικού θέματος, σελ. </w:t>
        </w:r>
        <w:r w:rsidRPr="00DE665B">
          <w:rPr>
            <w:rFonts w:eastAsia="Times New Roman"/>
            <w:szCs w:val="24"/>
            <w:lang w:eastAsia="en-US"/>
          </w:rPr>
          <w:br/>
          <w:t>5. Ειδική Ημερήσια Διάταξη:</w:t>
        </w:r>
      </w:ins>
    </w:p>
    <w:p w14:paraId="03ECEB55" w14:textId="77777777" w:rsidR="00DE665B" w:rsidRPr="00DE665B" w:rsidRDefault="00DE665B" w:rsidP="00DE665B">
      <w:pPr>
        <w:spacing w:after="0" w:line="360" w:lineRule="auto"/>
        <w:rPr>
          <w:ins w:id="21" w:author="Φλούδα Χριστίνα" w:date="2016-04-05T12:49:00Z"/>
          <w:rFonts w:eastAsia="Times New Roman"/>
          <w:szCs w:val="24"/>
          <w:lang w:eastAsia="en-US"/>
        </w:rPr>
      </w:pPr>
      <w:ins w:id="22" w:author="Φλούδα Χριστίνα" w:date="2016-04-05T12:49:00Z">
        <w:r w:rsidRPr="00DE665B">
          <w:rPr>
            <w:rFonts w:eastAsia="Times New Roman"/>
            <w:szCs w:val="24"/>
            <w:lang w:eastAsia="en-US"/>
          </w:rPr>
          <w:t xml:space="preserve">Συζήτηση και λήψη απόφασης, σύμφωνα με το άρθρο 62 του Συντάγματος και τα άρθρα 43Α και 83 του Κανονισμού της Βουλής, για τις αιτήσεις άρσης της ασυλίας των Βουλευτών κ. Γεωργίου Σταθάκη και κ. Παύλου </w:t>
        </w:r>
        <w:proofErr w:type="spellStart"/>
        <w:r w:rsidRPr="00DE665B">
          <w:rPr>
            <w:rFonts w:eastAsia="Times New Roman"/>
            <w:szCs w:val="24"/>
            <w:lang w:eastAsia="en-US"/>
          </w:rPr>
          <w:t>Πολάκη</w:t>
        </w:r>
        <w:proofErr w:type="spellEnd"/>
        <w:r w:rsidRPr="00DE665B">
          <w:rPr>
            <w:rFonts w:eastAsia="Times New Roman"/>
            <w:szCs w:val="24"/>
            <w:lang w:eastAsia="en-US"/>
          </w:rPr>
          <w:t xml:space="preserve">, σελ. </w:t>
        </w:r>
        <w:r w:rsidRPr="00DE665B">
          <w:rPr>
            <w:rFonts w:eastAsia="Times New Roman"/>
            <w:szCs w:val="24"/>
            <w:lang w:eastAsia="en-US"/>
          </w:rPr>
          <w:br/>
          <w:t xml:space="preserve">6. Επιστολικές ψήφοι επί της ονομαστικής ψηφοφορίας, σελ. </w:t>
        </w:r>
        <w:r w:rsidRPr="00DE665B">
          <w:rPr>
            <w:rFonts w:eastAsia="Times New Roman"/>
            <w:szCs w:val="24"/>
            <w:lang w:eastAsia="en-US"/>
          </w:rPr>
          <w:br/>
          <w:t xml:space="preserve">7. Ονομαστική ψηφοφορία, σελ. </w:t>
        </w:r>
        <w:r w:rsidRPr="00DE665B">
          <w:rPr>
            <w:rFonts w:eastAsia="Times New Roman"/>
            <w:szCs w:val="24"/>
            <w:lang w:eastAsia="en-US"/>
          </w:rPr>
          <w:br/>
          <w:t xml:space="preserve"> </w:t>
        </w:r>
        <w:r w:rsidRPr="00DE665B">
          <w:rPr>
            <w:rFonts w:eastAsia="Times New Roman"/>
            <w:szCs w:val="24"/>
            <w:lang w:eastAsia="en-US"/>
          </w:rPr>
          <w:br/>
          <w:t xml:space="preserve">Β. ΚΟΙΝΟΒΟΥΛΕΥΤΙΚΟΣ ΕΛΕΓΧΟΣ </w:t>
        </w:r>
        <w:r w:rsidRPr="00DE665B">
          <w:rPr>
            <w:rFonts w:eastAsia="Times New Roman"/>
            <w:szCs w:val="24"/>
            <w:lang w:eastAsia="en-US"/>
          </w:rPr>
          <w:br/>
          <w:t xml:space="preserve">Ανακοίνωση του δελτίου επικαίρων ερωτήσεων και αναφορών- ερωτήσεων της Πέμπτης 31 Μαρτίου 2016, σελ. </w:t>
        </w:r>
        <w:r w:rsidRPr="00DE665B">
          <w:rPr>
            <w:rFonts w:eastAsia="Times New Roman"/>
            <w:szCs w:val="24"/>
            <w:lang w:eastAsia="en-US"/>
          </w:rPr>
          <w:br/>
          <w:t xml:space="preserve"> </w:t>
        </w:r>
        <w:r w:rsidRPr="00DE665B">
          <w:rPr>
            <w:rFonts w:eastAsia="Times New Roman"/>
            <w:szCs w:val="24"/>
            <w:lang w:eastAsia="en-US"/>
          </w:rPr>
          <w:br/>
          <w:t xml:space="preserve">Γ. ΝΟΜΟΘΕΤΙΚΗ ΕΡΓΑΣΙΑ </w:t>
        </w:r>
        <w:r w:rsidRPr="00DE665B">
          <w:rPr>
            <w:rFonts w:eastAsia="Times New Roman"/>
            <w:szCs w:val="24"/>
            <w:lang w:eastAsia="en-US"/>
          </w:rPr>
          <w:br/>
          <w:t xml:space="preserve">1. Συζήτηση επί της αρχής, επί των άρθρων και των τροπολογιών και ψήφιση στο σύνολο του σχεδίου νόμου του Υπουργείου Εθνικής  Άμυνας: «Κύρωση του Μνημονίου Συνεργασίας μεταξύ του Υπουργείου Εθνικής  Άμυνας της Ελληνικής Δημοκρατίας και του Υπουργείου  Άμυνας της Κυπριακής Δημοκρατίας στους τομείς Υποδομής και Περιβάλλοντος/Ενέργειας», σελ. </w:t>
        </w:r>
        <w:r w:rsidRPr="00DE665B">
          <w:rPr>
            <w:rFonts w:eastAsia="Times New Roman"/>
            <w:szCs w:val="24"/>
            <w:lang w:eastAsia="en-US"/>
          </w:rPr>
          <w:br/>
          <w:t xml:space="preserve">2. Συζήτηση επί της αρχής, επί των άρθρων και ψήφιση στο σύνολο του σχεδίου νόμου του Υπουργείου Εθνικής  Άμυνας: «Κύρωση της Συμφωνίας μεταξύ της Κυβέρνησης της Ελληνικής Δημοκρατίας και της Κυβέρνησης της Δημοκρατίας της Κορέας για την Αμοιβαία Προστασία Διαβαθμισμένων Στρατιωτικών Πληροφοριών», σελ. </w:t>
        </w:r>
        <w:r w:rsidRPr="00DE665B">
          <w:rPr>
            <w:rFonts w:eastAsia="Times New Roman"/>
            <w:szCs w:val="24"/>
            <w:lang w:eastAsia="en-US"/>
          </w:rPr>
          <w:br/>
          <w:t>3. Κατάθεση πρότασης νόμου:</w:t>
        </w:r>
      </w:ins>
    </w:p>
    <w:p w14:paraId="330CC324" w14:textId="77777777" w:rsidR="00DE665B" w:rsidRPr="00DE665B" w:rsidRDefault="00DE665B" w:rsidP="00DE665B">
      <w:pPr>
        <w:spacing w:after="0" w:line="360" w:lineRule="auto"/>
        <w:rPr>
          <w:ins w:id="23" w:author="Φλούδα Χριστίνα" w:date="2016-04-05T12:49:00Z"/>
          <w:rFonts w:eastAsia="Times New Roman"/>
          <w:szCs w:val="24"/>
          <w:lang w:eastAsia="en-US"/>
        </w:rPr>
      </w:pPr>
      <w:ins w:id="24" w:author="Φλούδα Χριστίνα" w:date="2016-04-05T12:49:00Z">
        <w:r w:rsidRPr="00DE665B">
          <w:rPr>
            <w:rFonts w:eastAsia="Times New Roman"/>
            <w:szCs w:val="24"/>
            <w:lang w:eastAsia="en-US"/>
          </w:rPr>
          <w:t xml:space="preserve">Ο Πρόεδρος της Κοινοβουλευτικής Ομάδας του ΚΚΕ κ. Δημήτριος </w:t>
        </w:r>
        <w:proofErr w:type="spellStart"/>
        <w:r w:rsidRPr="00DE665B">
          <w:rPr>
            <w:rFonts w:eastAsia="Times New Roman"/>
            <w:szCs w:val="24"/>
            <w:lang w:eastAsia="en-US"/>
          </w:rPr>
          <w:t>Κουτσούμπας</w:t>
        </w:r>
        <w:proofErr w:type="spellEnd"/>
        <w:r w:rsidRPr="00DE665B">
          <w:rPr>
            <w:rFonts w:eastAsia="Times New Roman"/>
            <w:szCs w:val="24"/>
            <w:lang w:eastAsia="en-US"/>
          </w:rPr>
          <w:t xml:space="preserve"> και οι Βουλευτές του κόμματός του κατέθεσαν πρόταση νόμου: « Άμεσα μέτρα για την προστασία των ανέργων», σελ. </w:t>
        </w:r>
        <w:r w:rsidRPr="00DE665B">
          <w:rPr>
            <w:rFonts w:eastAsia="Times New Roman"/>
            <w:szCs w:val="24"/>
            <w:lang w:eastAsia="en-US"/>
          </w:rPr>
          <w:br/>
        </w:r>
      </w:ins>
    </w:p>
    <w:p w14:paraId="0BA71CD0" w14:textId="77777777" w:rsidR="00DE665B" w:rsidRPr="00DE665B" w:rsidRDefault="00DE665B" w:rsidP="00DE665B">
      <w:pPr>
        <w:spacing w:after="0" w:line="360" w:lineRule="auto"/>
        <w:rPr>
          <w:ins w:id="25" w:author="Φλούδα Χριστίνα" w:date="2016-04-05T12:49:00Z"/>
          <w:rFonts w:eastAsia="Times New Roman"/>
          <w:szCs w:val="24"/>
          <w:lang w:eastAsia="en-US"/>
        </w:rPr>
      </w:pPr>
    </w:p>
    <w:p w14:paraId="25091E26" w14:textId="77777777" w:rsidR="00DE665B" w:rsidRPr="00DE665B" w:rsidRDefault="00DE665B" w:rsidP="00DE665B">
      <w:pPr>
        <w:spacing w:after="0" w:line="360" w:lineRule="auto"/>
        <w:rPr>
          <w:ins w:id="26" w:author="Φλούδα Χριστίνα" w:date="2016-04-05T12:49:00Z"/>
          <w:rFonts w:eastAsia="Times New Roman"/>
          <w:szCs w:val="24"/>
          <w:lang w:eastAsia="en-US"/>
        </w:rPr>
      </w:pPr>
      <w:ins w:id="27" w:author="Φλούδα Χριστίνα" w:date="2016-04-05T12:49:00Z">
        <w:r w:rsidRPr="00DE665B">
          <w:rPr>
            <w:rFonts w:eastAsia="Times New Roman"/>
            <w:szCs w:val="24"/>
            <w:lang w:eastAsia="en-US"/>
          </w:rPr>
          <w:t>ΠΡΟΕΔΡΕΥΟΝΤΕΣ</w:t>
        </w:r>
      </w:ins>
    </w:p>
    <w:p w14:paraId="69D64F53" w14:textId="77777777" w:rsidR="00DE665B" w:rsidRPr="00DE665B" w:rsidRDefault="00DE665B" w:rsidP="00DE665B">
      <w:pPr>
        <w:spacing w:after="0" w:line="360" w:lineRule="auto"/>
        <w:rPr>
          <w:ins w:id="28" w:author="Φλούδα Χριστίνα" w:date="2016-04-05T12:49:00Z"/>
          <w:rFonts w:eastAsia="Times New Roman"/>
          <w:szCs w:val="24"/>
          <w:lang w:eastAsia="en-US"/>
        </w:rPr>
      </w:pPr>
    </w:p>
    <w:p w14:paraId="5DAE13D8" w14:textId="77777777" w:rsidR="00DE665B" w:rsidRPr="00DE665B" w:rsidRDefault="00DE665B" w:rsidP="00DE665B">
      <w:pPr>
        <w:spacing w:after="0" w:line="360" w:lineRule="auto"/>
        <w:rPr>
          <w:ins w:id="29" w:author="Φλούδα Χριστίνα" w:date="2016-04-05T12:49:00Z"/>
          <w:rFonts w:eastAsia="Times New Roman"/>
          <w:szCs w:val="24"/>
          <w:lang w:eastAsia="en-US"/>
        </w:rPr>
      </w:pPr>
      <w:ins w:id="30" w:author="Φλούδα Χριστίνα" w:date="2016-04-05T12:49:00Z">
        <w:r w:rsidRPr="00DE665B">
          <w:rPr>
            <w:rFonts w:eastAsia="Times New Roman"/>
            <w:szCs w:val="24"/>
            <w:lang w:eastAsia="en-US"/>
          </w:rPr>
          <w:t>ΚΑΚΛΑΜΑΝΗΣ Ν. , σελ.</w:t>
        </w:r>
        <w:r w:rsidRPr="00DE665B">
          <w:rPr>
            <w:rFonts w:eastAsia="Times New Roman"/>
            <w:szCs w:val="24"/>
            <w:lang w:eastAsia="en-US"/>
          </w:rPr>
          <w:br/>
          <w:t>ΧΡΙΣΤΟΔΟΥΛΟΠΟΥΛΟΥ Α. , σελ.</w:t>
        </w:r>
        <w:r w:rsidRPr="00DE665B">
          <w:rPr>
            <w:rFonts w:eastAsia="Times New Roman"/>
            <w:szCs w:val="24"/>
            <w:lang w:eastAsia="en-US"/>
          </w:rPr>
          <w:br/>
        </w:r>
      </w:ins>
    </w:p>
    <w:p w14:paraId="7A3C267F" w14:textId="77777777" w:rsidR="00DE665B" w:rsidRPr="00DE665B" w:rsidRDefault="00DE665B" w:rsidP="00DE665B">
      <w:pPr>
        <w:spacing w:after="0" w:line="360" w:lineRule="auto"/>
        <w:rPr>
          <w:ins w:id="31" w:author="Φλούδα Χριστίνα" w:date="2016-04-05T12:49:00Z"/>
          <w:rFonts w:eastAsia="Times New Roman"/>
          <w:szCs w:val="24"/>
          <w:lang w:eastAsia="en-US"/>
        </w:rPr>
      </w:pPr>
    </w:p>
    <w:p w14:paraId="709DDEF4" w14:textId="77777777" w:rsidR="00DE665B" w:rsidRPr="00DE665B" w:rsidRDefault="00DE665B" w:rsidP="00DE665B">
      <w:pPr>
        <w:spacing w:after="0" w:line="360" w:lineRule="auto"/>
        <w:rPr>
          <w:ins w:id="32" w:author="Φλούδα Χριστίνα" w:date="2016-04-05T12:49:00Z"/>
          <w:rFonts w:eastAsia="Times New Roman"/>
          <w:szCs w:val="24"/>
          <w:lang w:eastAsia="en-US"/>
        </w:rPr>
      </w:pPr>
    </w:p>
    <w:p w14:paraId="737F2A8D" w14:textId="77777777" w:rsidR="00DE665B" w:rsidRPr="00DE665B" w:rsidRDefault="00DE665B" w:rsidP="00DE665B">
      <w:pPr>
        <w:spacing w:after="0" w:line="360" w:lineRule="auto"/>
        <w:rPr>
          <w:ins w:id="33" w:author="Φλούδα Χριστίνα" w:date="2016-04-05T12:49:00Z"/>
          <w:rFonts w:eastAsia="Times New Roman"/>
          <w:szCs w:val="24"/>
          <w:lang w:eastAsia="en-US"/>
        </w:rPr>
      </w:pPr>
      <w:ins w:id="34" w:author="Φλούδα Χριστίνα" w:date="2016-04-05T12:49:00Z">
        <w:r w:rsidRPr="00DE665B">
          <w:rPr>
            <w:rFonts w:eastAsia="Times New Roman"/>
            <w:szCs w:val="24"/>
            <w:lang w:eastAsia="en-US"/>
          </w:rPr>
          <w:t>ΟΜΙΛΗΤΕΣ</w:t>
        </w:r>
      </w:ins>
    </w:p>
    <w:p w14:paraId="7090636C" w14:textId="77777777" w:rsidR="00DE665B" w:rsidRPr="00DE665B" w:rsidRDefault="00DE665B" w:rsidP="00DE665B">
      <w:pPr>
        <w:spacing w:after="0" w:line="360" w:lineRule="auto"/>
        <w:rPr>
          <w:ins w:id="35" w:author="Φλούδα Χριστίνα" w:date="2016-04-05T12:49:00Z"/>
          <w:rFonts w:eastAsia="Times New Roman"/>
          <w:szCs w:val="24"/>
          <w:lang w:eastAsia="en-US"/>
        </w:rPr>
      </w:pPr>
      <w:ins w:id="36" w:author="Φλούδα Χριστίνα" w:date="2016-04-05T12:49:00Z">
        <w:r w:rsidRPr="00DE665B">
          <w:rPr>
            <w:rFonts w:eastAsia="Times New Roman"/>
            <w:szCs w:val="24"/>
            <w:lang w:eastAsia="en-US"/>
          </w:rPr>
          <w:br/>
          <w:t>Α. Επί διαδικαστικού θέματος:</w:t>
        </w:r>
        <w:r w:rsidRPr="00DE665B">
          <w:rPr>
            <w:rFonts w:eastAsia="Times New Roman"/>
            <w:szCs w:val="24"/>
            <w:lang w:eastAsia="en-US"/>
          </w:rPr>
          <w:br/>
          <w:t>ΑΜΥΡΑΣ Γ. , σελ.</w:t>
        </w:r>
        <w:r w:rsidRPr="00DE665B">
          <w:rPr>
            <w:rFonts w:eastAsia="Times New Roman"/>
            <w:szCs w:val="24"/>
            <w:lang w:eastAsia="en-US"/>
          </w:rPr>
          <w:br/>
          <w:t>ΔΕΝΔΙΑΣ Ν. , σελ.</w:t>
        </w:r>
        <w:r w:rsidRPr="00DE665B">
          <w:rPr>
            <w:rFonts w:eastAsia="Times New Roman"/>
            <w:szCs w:val="24"/>
            <w:lang w:eastAsia="en-US"/>
          </w:rPr>
          <w:br/>
          <w:t>ΘΕΟΧΑΡΟΠΟΥΛΟΣ Α. , σελ.</w:t>
        </w:r>
        <w:r w:rsidRPr="00DE665B">
          <w:rPr>
            <w:rFonts w:eastAsia="Times New Roman"/>
            <w:szCs w:val="24"/>
            <w:lang w:eastAsia="en-US"/>
          </w:rPr>
          <w:br/>
          <w:t>ΚΑΚΛΑΜΑΝΗΣ Ν. , σελ.</w:t>
        </w:r>
        <w:r w:rsidRPr="00DE665B">
          <w:rPr>
            <w:rFonts w:eastAsia="Times New Roman"/>
            <w:szCs w:val="24"/>
            <w:lang w:eastAsia="en-US"/>
          </w:rPr>
          <w:br/>
          <w:t>ΚΑΜΜΕΝΟΣ Π. , σελ.</w:t>
        </w:r>
        <w:r w:rsidRPr="00DE665B">
          <w:rPr>
            <w:rFonts w:eastAsia="Times New Roman"/>
            <w:szCs w:val="24"/>
            <w:lang w:eastAsia="en-US"/>
          </w:rPr>
          <w:br/>
          <w:t>ΚΑΝΕΛΛΗ Γ. , σελ.</w:t>
        </w:r>
        <w:r w:rsidRPr="00DE665B">
          <w:rPr>
            <w:rFonts w:eastAsia="Times New Roman"/>
            <w:szCs w:val="24"/>
            <w:lang w:eastAsia="en-US"/>
          </w:rPr>
          <w:br/>
          <w:t>ΚΟΥΖΗΛΟΣ Ν. , σελ.</w:t>
        </w:r>
        <w:r w:rsidRPr="00DE665B">
          <w:rPr>
            <w:rFonts w:eastAsia="Times New Roman"/>
            <w:szCs w:val="24"/>
            <w:lang w:eastAsia="en-US"/>
          </w:rPr>
          <w:br/>
          <w:t>ΛΑΜΠΡΟΥΛΗΣ Γ. , σελ.</w:t>
        </w:r>
        <w:r w:rsidRPr="00DE665B">
          <w:rPr>
            <w:rFonts w:eastAsia="Times New Roman"/>
            <w:szCs w:val="24"/>
            <w:lang w:eastAsia="en-US"/>
          </w:rPr>
          <w:br/>
          <w:t>ΛΟΒΕΡΔΟΣ Α. , σελ.</w:t>
        </w:r>
        <w:r w:rsidRPr="00DE665B">
          <w:rPr>
            <w:rFonts w:eastAsia="Times New Roman"/>
            <w:szCs w:val="24"/>
            <w:lang w:eastAsia="en-US"/>
          </w:rPr>
          <w:br/>
          <w:t>ΠΑΠΠΑΣ Χ. , σελ.</w:t>
        </w:r>
        <w:r w:rsidRPr="00DE665B">
          <w:rPr>
            <w:rFonts w:eastAsia="Times New Roman"/>
            <w:szCs w:val="24"/>
            <w:lang w:eastAsia="en-US"/>
          </w:rPr>
          <w:br/>
          <w:t>ΠΟΛΑΚΗΣ Π. , σελ.</w:t>
        </w:r>
        <w:r w:rsidRPr="00DE665B">
          <w:rPr>
            <w:rFonts w:eastAsia="Times New Roman"/>
            <w:szCs w:val="24"/>
            <w:lang w:eastAsia="en-US"/>
          </w:rPr>
          <w:br/>
          <w:t>ΣΤΑΘΑΚΗΣ Γ. , σελ.</w:t>
        </w:r>
        <w:r w:rsidRPr="00DE665B">
          <w:rPr>
            <w:rFonts w:eastAsia="Times New Roman"/>
            <w:szCs w:val="24"/>
            <w:lang w:eastAsia="en-US"/>
          </w:rPr>
          <w:br/>
          <w:t>ΧΡΙΣΤΟΔΟΥΛΟΠΟΥΛΟΥ Α. , σελ.</w:t>
        </w:r>
        <w:r w:rsidRPr="00DE665B">
          <w:rPr>
            <w:rFonts w:eastAsia="Times New Roman"/>
            <w:szCs w:val="24"/>
            <w:lang w:eastAsia="en-US"/>
          </w:rPr>
          <w:br/>
        </w:r>
        <w:r w:rsidRPr="00DE665B">
          <w:rPr>
            <w:rFonts w:eastAsia="Times New Roman"/>
            <w:szCs w:val="24"/>
            <w:lang w:eastAsia="en-US"/>
          </w:rPr>
          <w:br/>
          <w:t>Β. Επί προσωπικού θέματος:</w:t>
        </w:r>
        <w:r w:rsidRPr="00DE665B">
          <w:rPr>
            <w:rFonts w:eastAsia="Times New Roman"/>
            <w:szCs w:val="24"/>
            <w:lang w:eastAsia="en-US"/>
          </w:rPr>
          <w:br/>
          <w:t>ΚΑΜΜΕΝΟΣ Π. , σελ.</w:t>
        </w:r>
        <w:r w:rsidRPr="00DE665B">
          <w:rPr>
            <w:rFonts w:eastAsia="Times New Roman"/>
            <w:szCs w:val="24"/>
            <w:lang w:eastAsia="en-US"/>
          </w:rPr>
          <w:br/>
          <w:t>ΠΑΠΠΑΣ Χ. , σελ.</w:t>
        </w:r>
        <w:r w:rsidRPr="00DE665B">
          <w:rPr>
            <w:rFonts w:eastAsia="Times New Roman"/>
            <w:szCs w:val="24"/>
            <w:lang w:eastAsia="en-US"/>
          </w:rPr>
          <w:br/>
        </w:r>
        <w:r w:rsidRPr="00DE665B">
          <w:rPr>
            <w:rFonts w:eastAsia="Times New Roman"/>
            <w:szCs w:val="24"/>
            <w:lang w:eastAsia="en-US"/>
          </w:rPr>
          <w:br/>
          <w:t>Γ. Επί της Ειδικής Ημερήσιας Διάταξης:</w:t>
        </w:r>
        <w:r w:rsidRPr="00DE665B">
          <w:rPr>
            <w:rFonts w:eastAsia="Times New Roman"/>
            <w:szCs w:val="24"/>
            <w:lang w:eastAsia="en-US"/>
          </w:rPr>
          <w:br/>
          <w:t>ΛΑΜΠΡΟΥΛΗΣ Γ. , σελ.</w:t>
        </w:r>
        <w:r w:rsidRPr="00DE665B">
          <w:rPr>
            <w:rFonts w:eastAsia="Times New Roman"/>
            <w:szCs w:val="24"/>
            <w:lang w:eastAsia="en-US"/>
          </w:rPr>
          <w:br/>
          <w:t>ΠΟΛΑΚΗΣ Π. , σελ.</w:t>
        </w:r>
        <w:r w:rsidRPr="00DE665B">
          <w:rPr>
            <w:rFonts w:eastAsia="Times New Roman"/>
            <w:szCs w:val="24"/>
            <w:lang w:eastAsia="en-US"/>
          </w:rPr>
          <w:br/>
        </w:r>
        <w:r w:rsidRPr="00DE665B">
          <w:rPr>
            <w:rFonts w:eastAsia="Times New Roman"/>
            <w:szCs w:val="24"/>
            <w:lang w:eastAsia="en-US"/>
          </w:rPr>
          <w:br/>
          <w:t>Δ. Επί του σχεδίου νόμου του Υπουργείου Εθνικής  Άμυνας: «Κύρωση του Μνημονίου Συνεργασίας … στους τομείς Υποδομής και Περιβάλλοντος/Ενέργειας»:</w:t>
        </w:r>
        <w:r w:rsidRPr="00DE665B">
          <w:rPr>
            <w:rFonts w:eastAsia="Times New Roman"/>
            <w:szCs w:val="24"/>
            <w:lang w:eastAsia="en-US"/>
          </w:rPr>
          <w:br/>
          <w:t>ΑΜΥΡΑΣ Γ. , σελ.</w:t>
        </w:r>
        <w:r w:rsidRPr="00DE665B">
          <w:rPr>
            <w:rFonts w:eastAsia="Times New Roman"/>
            <w:szCs w:val="24"/>
            <w:lang w:eastAsia="en-US"/>
          </w:rPr>
          <w:br/>
          <w:t>ΔΕΝΔΙΑΣ Ν. , σελ.</w:t>
        </w:r>
        <w:r w:rsidRPr="00DE665B">
          <w:rPr>
            <w:rFonts w:eastAsia="Times New Roman"/>
            <w:szCs w:val="24"/>
            <w:lang w:eastAsia="en-US"/>
          </w:rPr>
          <w:br/>
          <w:t>ΘΕΟΧΑΡΟΠΟΥΛΟΣ Α. , σελ.</w:t>
        </w:r>
        <w:r w:rsidRPr="00DE665B">
          <w:rPr>
            <w:rFonts w:eastAsia="Times New Roman"/>
            <w:szCs w:val="24"/>
            <w:lang w:eastAsia="en-US"/>
          </w:rPr>
          <w:br/>
          <w:t>ΚΑΜΜΕΝΟΣ Π. , σελ.</w:t>
        </w:r>
        <w:r w:rsidRPr="00DE665B">
          <w:rPr>
            <w:rFonts w:eastAsia="Times New Roman"/>
            <w:szCs w:val="24"/>
            <w:lang w:eastAsia="en-US"/>
          </w:rPr>
          <w:br/>
          <w:t>ΚΑΝΕΛΛΗ Γ. , σελ.</w:t>
        </w:r>
        <w:r w:rsidRPr="00DE665B">
          <w:rPr>
            <w:rFonts w:eastAsia="Times New Roman"/>
            <w:szCs w:val="24"/>
            <w:lang w:eastAsia="en-US"/>
          </w:rPr>
          <w:br/>
          <w:t>ΚΑΤΣΙΚΗΣ Κ. , σελ.</w:t>
        </w:r>
        <w:r w:rsidRPr="00DE665B">
          <w:rPr>
            <w:rFonts w:eastAsia="Times New Roman"/>
            <w:szCs w:val="24"/>
            <w:lang w:eastAsia="en-US"/>
          </w:rPr>
          <w:br/>
          <w:t>ΚΟΥΖΗΛΟΣ Ν. , σελ.</w:t>
        </w:r>
        <w:r w:rsidRPr="00DE665B">
          <w:rPr>
            <w:rFonts w:eastAsia="Times New Roman"/>
            <w:szCs w:val="24"/>
            <w:lang w:eastAsia="en-US"/>
          </w:rPr>
          <w:br/>
          <w:t>ΛΟΒΕΡΔΟΣ Α. , σελ.</w:t>
        </w:r>
        <w:r w:rsidRPr="00DE665B">
          <w:rPr>
            <w:rFonts w:eastAsia="Times New Roman"/>
            <w:szCs w:val="24"/>
            <w:lang w:eastAsia="en-US"/>
          </w:rPr>
          <w:br/>
          <w:t>ΠΑΠΠΑΣ Χ. , σελ.</w:t>
        </w:r>
      </w:ins>
    </w:p>
    <w:p w14:paraId="6E431E58" w14:textId="77777777" w:rsidR="00DE665B" w:rsidRPr="00DE665B" w:rsidRDefault="00DE665B" w:rsidP="00DE665B">
      <w:pPr>
        <w:spacing w:after="0" w:line="360" w:lineRule="auto"/>
        <w:rPr>
          <w:ins w:id="37" w:author="Φλούδα Χριστίνα" w:date="2016-04-05T12:49:00Z"/>
          <w:rFonts w:eastAsia="Times New Roman"/>
          <w:szCs w:val="24"/>
          <w:lang w:eastAsia="en-US"/>
        </w:rPr>
      </w:pPr>
      <w:ins w:id="38" w:author="Φλούδα Χριστίνα" w:date="2016-04-05T12:49:00Z">
        <w:r w:rsidRPr="00DE665B">
          <w:rPr>
            <w:rFonts w:eastAsia="Times New Roman"/>
            <w:szCs w:val="24"/>
            <w:lang w:eastAsia="en-US"/>
          </w:rPr>
          <w:t>ΣΑΡΙΔΗΣ Ι. , σελ.</w:t>
        </w:r>
        <w:r w:rsidRPr="00DE665B">
          <w:rPr>
            <w:rFonts w:eastAsia="Times New Roman"/>
            <w:szCs w:val="24"/>
            <w:lang w:eastAsia="en-US"/>
          </w:rPr>
          <w:br/>
        </w:r>
        <w:r w:rsidRPr="00DE665B">
          <w:rPr>
            <w:rFonts w:eastAsia="Times New Roman"/>
            <w:szCs w:val="24"/>
            <w:lang w:eastAsia="en-US"/>
          </w:rPr>
          <w:br/>
          <w:t>Ε. Επί του σχεδίου νόμου του Υπουργείου Εθνικής  Άμυνας: «Κύρωση της Συμφωνίας … για την Αμοιβαία Προστασία Διαβαθμισμένων Στρατιωτικών Πληροφοριών»:</w:t>
        </w:r>
        <w:r w:rsidRPr="00DE665B">
          <w:rPr>
            <w:rFonts w:eastAsia="Times New Roman"/>
            <w:szCs w:val="24"/>
            <w:lang w:eastAsia="en-US"/>
          </w:rPr>
          <w:br/>
          <w:t>ΚΑΜΜΕΝΟΣ Π. , σελ.</w:t>
        </w:r>
        <w:r w:rsidRPr="00DE665B">
          <w:rPr>
            <w:rFonts w:eastAsia="Times New Roman"/>
            <w:szCs w:val="24"/>
            <w:lang w:eastAsia="en-US"/>
          </w:rPr>
          <w:br/>
          <w:t>ΚΑΝΕΛΛΗ Γ. , σελ.</w:t>
        </w:r>
      </w:ins>
    </w:p>
    <w:p w14:paraId="6502AE1B" w14:textId="77777777" w:rsidR="00DE665B" w:rsidRDefault="00DE665B">
      <w:pPr>
        <w:spacing w:line="600" w:lineRule="auto"/>
        <w:ind w:firstLine="720"/>
        <w:jc w:val="center"/>
        <w:rPr>
          <w:ins w:id="39" w:author="Φλούδα Χριστίνα" w:date="2016-04-05T12:49:00Z"/>
          <w:rFonts w:eastAsia="Times New Roman"/>
          <w:szCs w:val="24"/>
        </w:rPr>
      </w:pPr>
      <w:bookmarkStart w:id="40" w:name="_GoBack"/>
      <w:bookmarkEnd w:id="40"/>
    </w:p>
    <w:p w14:paraId="7CD8AA73" w14:textId="77777777" w:rsidR="000F415B" w:rsidRDefault="00DE665B">
      <w:pPr>
        <w:spacing w:line="600" w:lineRule="auto"/>
        <w:ind w:firstLine="720"/>
        <w:jc w:val="center"/>
        <w:rPr>
          <w:rFonts w:eastAsia="Times New Roman"/>
          <w:szCs w:val="24"/>
        </w:rPr>
      </w:pPr>
      <w:r>
        <w:rPr>
          <w:rFonts w:eastAsia="Times New Roman"/>
          <w:szCs w:val="24"/>
        </w:rPr>
        <w:t>ΠΡΑΚΤΙΚΑ ΒΟΥΛΗΣ</w:t>
      </w:r>
    </w:p>
    <w:p w14:paraId="7CD8AA74" w14:textId="77777777" w:rsidR="000F415B" w:rsidRDefault="00DE665B">
      <w:pPr>
        <w:spacing w:line="600" w:lineRule="auto"/>
        <w:ind w:firstLine="720"/>
        <w:jc w:val="center"/>
        <w:rPr>
          <w:rFonts w:eastAsia="Times New Roman"/>
          <w:szCs w:val="24"/>
        </w:rPr>
      </w:pPr>
      <w:r>
        <w:rPr>
          <w:rFonts w:eastAsia="Times New Roman"/>
          <w:szCs w:val="24"/>
        </w:rPr>
        <w:t xml:space="preserve">ΙΖ΄ ΠΕΡΙΟΔΟΣ </w:t>
      </w:r>
    </w:p>
    <w:p w14:paraId="7CD8AA75" w14:textId="77777777" w:rsidR="000F415B" w:rsidRDefault="00DE665B">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7CD8AA76" w14:textId="77777777" w:rsidR="000F415B" w:rsidRDefault="00DE665B">
      <w:pPr>
        <w:spacing w:line="600" w:lineRule="auto"/>
        <w:ind w:firstLine="720"/>
        <w:jc w:val="center"/>
        <w:rPr>
          <w:rFonts w:eastAsia="Times New Roman"/>
          <w:szCs w:val="24"/>
        </w:rPr>
      </w:pPr>
      <w:r>
        <w:rPr>
          <w:rFonts w:eastAsia="Times New Roman"/>
          <w:szCs w:val="24"/>
        </w:rPr>
        <w:t>ΣΥΝΟΔΟΣ Α΄</w:t>
      </w:r>
    </w:p>
    <w:p w14:paraId="7CD8AA77" w14:textId="77777777" w:rsidR="000F415B" w:rsidRDefault="00DE665B">
      <w:pPr>
        <w:spacing w:line="600" w:lineRule="auto"/>
        <w:ind w:firstLine="720"/>
        <w:jc w:val="center"/>
        <w:rPr>
          <w:rFonts w:eastAsia="Times New Roman"/>
          <w:szCs w:val="24"/>
        </w:rPr>
      </w:pPr>
      <w:r>
        <w:rPr>
          <w:rFonts w:eastAsia="Times New Roman"/>
          <w:szCs w:val="24"/>
        </w:rPr>
        <w:t xml:space="preserve">ΣΥΝΕΔΡΙΑΣΗ </w:t>
      </w:r>
      <w:r>
        <w:rPr>
          <w:rFonts w:ascii="Lucida Sans Unicode" w:eastAsia="Times New Roman" w:hAnsi="Lucida Sans Unicode" w:cs="Lucida Sans Unicode"/>
          <w:szCs w:val="24"/>
        </w:rPr>
        <w:t>ϞΘ</w:t>
      </w:r>
      <w:r>
        <w:rPr>
          <w:rFonts w:eastAsia="Times New Roman"/>
          <w:szCs w:val="24"/>
        </w:rPr>
        <w:t>΄</w:t>
      </w:r>
    </w:p>
    <w:p w14:paraId="7CD8AA78" w14:textId="77777777" w:rsidR="000F415B" w:rsidRDefault="00DE665B">
      <w:pPr>
        <w:spacing w:line="600" w:lineRule="auto"/>
        <w:ind w:firstLine="720"/>
        <w:jc w:val="center"/>
        <w:rPr>
          <w:rFonts w:eastAsia="Times New Roman"/>
          <w:szCs w:val="24"/>
        </w:rPr>
      </w:pPr>
      <w:r>
        <w:rPr>
          <w:rFonts w:eastAsia="Times New Roman"/>
          <w:szCs w:val="24"/>
        </w:rPr>
        <w:t>Τετάρτη 30 Μαρτίου 2016</w:t>
      </w:r>
    </w:p>
    <w:p w14:paraId="7CD8AA79" w14:textId="77777777" w:rsidR="000F415B" w:rsidRDefault="00DE665B">
      <w:pPr>
        <w:spacing w:line="600" w:lineRule="auto"/>
        <w:ind w:firstLine="720"/>
        <w:jc w:val="both"/>
        <w:rPr>
          <w:rFonts w:eastAsia="Times New Roman"/>
          <w:szCs w:val="24"/>
        </w:rPr>
      </w:pPr>
      <w:r>
        <w:rPr>
          <w:rFonts w:eastAsia="Times New Roman"/>
          <w:szCs w:val="24"/>
        </w:rPr>
        <w:t xml:space="preserve">Αθήνα, σήμερα στις 30 Μαρτίου 2016, ημέρα Τετάρτη και ώρα 11.12΄ συνήλθε στην Αίθουσα των συνεδριάσεων του Βουλευτηρίου η Βουλή σε ολομέλεια για να συνεδριάσει υπό την προεδρία της Γ΄ Αντιπροέδρου αυτής κ. </w:t>
      </w:r>
      <w:r w:rsidRPr="005915F0">
        <w:rPr>
          <w:rFonts w:eastAsia="Times New Roman"/>
          <w:b/>
          <w:szCs w:val="24"/>
        </w:rPr>
        <w:t>ΑΝΑΣΤΑΣΙΑΣ ΧΡΙΣΤΟΔΟΥΛΟΠΟΥΛΟΥ</w:t>
      </w:r>
      <w:r>
        <w:rPr>
          <w:rFonts w:eastAsia="Times New Roman"/>
          <w:szCs w:val="24"/>
        </w:rPr>
        <w:t xml:space="preserve">. </w:t>
      </w:r>
    </w:p>
    <w:p w14:paraId="7CD8AA7A" w14:textId="77777777" w:rsidR="000F415B" w:rsidRDefault="00DE665B">
      <w:pPr>
        <w:spacing w:line="600" w:lineRule="auto"/>
        <w:ind w:firstLine="720"/>
        <w:jc w:val="both"/>
        <w:rPr>
          <w:rFonts w:eastAsia="Times New Roman"/>
          <w:szCs w:val="24"/>
        </w:rPr>
      </w:pPr>
      <w:r>
        <w:rPr>
          <w:rFonts w:eastAsia="Times New Roman"/>
          <w:b/>
          <w:szCs w:val="24"/>
        </w:rPr>
        <w:lastRenderedPageBreak/>
        <w:t>ΠΡΟΕΔΡΕΥΟΥΣΑ (Αναστ</w:t>
      </w:r>
      <w:r>
        <w:rPr>
          <w:rFonts w:eastAsia="Times New Roman"/>
          <w:b/>
          <w:szCs w:val="24"/>
        </w:rPr>
        <w:t>ασία Χριστοδουλοπούλου):</w:t>
      </w:r>
      <w:r>
        <w:rPr>
          <w:rFonts w:eastAsia="Times New Roman"/>
          <w:szCs w:val="24"/>
        </w:rPr>
        <w:t xml:space="preserve"> Κυρίες και κύριοι συνάδελφοι, αρχίζει η συνεδρίαση.</w:t>
      </w:r>
    </w:p>
    <w:p w14:paraId="7CD8AA7B" w14:textId="77777777" w:rsidR="000F415B" w:rsidRDefault="00DE665B">
      <w:pPr>
        <w:spacing w:line="600" w:lineRule="auto"/>
        <w:ind w:firstLine="720"/>
        <w:jc w:val="both"/>
        <w:rPr>
          <w:rFonts w:eastAsia="Times New Roman"/>
          <w:szCs w:val="24"/>
        </w:rPr>
      </w:pPr>
      <w:r>
        <w:rPr>
          <w:rFonts w:eastAsia="Times New Roman"/>
          <w:szCs w:val="24"/>
        </w:rPr>
        <w:t>Έ</w:t>
      </w:r>
      <w:r>
        <w:rPr>
          <w:rFonts w:eastAsia="Times New Roman"/>
          <w:szCs w:val="24"/>
        </w:rPr>
        <w:t xml:space="preserve">χω την τιμή να ανακοινώσω </w:t>
      </w:r>
      <w:r>
        <w:rPr>
          <w:rFonts w:eastAsia="Times New Roman"/>
          <w:szCs w:val="24"/>
        </w:rPr>
        <w:t xml:space="preserve">στο Σώμα </w:t>
      </w:r>
      <w:r>
        <w:rPr>
          <w:rFonts w:eastAsia="Times New Roman"/>
          <w:szCs w:val="24"/>
        </w:rPr>
        <w:t>το δελτίο επικαίρων ερωτήσεων της Πέμπτης 31 Μαρτίου 2016.</w:t>
      </w:r>
    </w:p>
    <w:p w14:paraId="7CD8AA7C" w14:textId="77777777" w:rsidR="000F415B" w:rsidRDefault="00DE665B">
      <w:pPr>
        <w:spacing w:after="0" w:line="600" w:lineRule="auto"/>
        <w:ind w:firstLine="720"/>
        <w:jc w:val="both"/>
        <w:rPr>
          <w:rFonts w:eastAsia="Times New Roman"/>
          <w:b/>
          <w:szCs w:val="24"/>
        </w:rPr>
      </w:pPr>
      <w:r>
        <w:rPr>
          <w:rFonts w:eastAsia="Times New Roman"/>
          <w:bCs/>
          <w:szCs w:val="24"/>
        </w:rPr>
        <w:t>Α. ΕΠΙΚΑΙΡΕΣ ΕΡΩΤΗΣΕΙΣ Πρώτου Κύκλου (Άρθρο 130 παρ</w:t>
      </w:r>
      <w:r>
        <w:rPr>
          <w:rFonts w:eastAsia="Times New Roman"/>
          <w:bCs/>
          <w:szCs w:val="24"/>
        </w:rPr>
        <w:t>άγραφοι</w:t>
      </w:r>
      <w:r>
        <w:rPr>
          <w:rFonts w:eastAsia="Times New Roman"/>
          <w:bCs/>
          <w:szCs w:val="24"/>
        </w:rPr>
        <w:t xml:space="preserve"> 2 και 3 </w:t>
      </w:r>
      <w:r>
        <w:rPr>
          <w:rFonts w:eastAsia="Times New Roman"/>
          <w:bCs/>
          <w:szCs w:val="24"/>
        </w:rPr>
        <w:t xml:space="preserve">του </w:t>
      </w:r>
      <w:r>
        <w:rPr>
          <w:rFonts w:eastAsia="Times New Roman"/>
          <w:bCs/>
          <w:szCs w:val="24"/>
        </w:rPr>
        <w:t>Καν</w:t>
      </w:r>
      <w:r>
        <w:rPr>
          <w:rFonts w:eastAsia="Times New Roman"/>
          <w:bCs/>
          <w:szCs w:val="24"/>
        </w:rPr>
        <w:t>ονισμού τη</w:t>
      </w:r>
      <w:r>
        <w:rPr>
          <w:rFonts w:eastAsia="Times New Roman"/>
          <w:bCs/>
          <w:szCs w:val="24"/>
        </w:rPr>
        <w:t>ς</w:t>
      </w:r>
      <w:r>
        <w:rPr>
          <w:rFonts w:eastAsia="Times New Roman"/>
          <w:bCs/>
          <w:szCs w:val="24"/>
        </w:rPr>
        <w:t xml:space="preserve"> Βουλής)</w:t>
      </w:r>
    </w:p>
    <w:p w14:paraId="7CD8AA7D" w14:textId="77777777" w:rsidR="000F415B" w:rsidRDefault="00DE665B">
      <w:pPr>
        <w:spacing w:after="0" w:line="600" w:lineRule="auto"/>
        <w:ind w:firstLine="720"/>
        <w:jc w:val="both"/>
        <w:rPr>
          <w:rFonts w:eastAsia="Times New Roman"/>
          <w:szCs w:val="24"/>
        </w:rPr>
      </w:pPr>
      <w:r>
        <w:rPr>
          <w:rFonts w:eastAsia="Times New Roman"/>
          <w:szCs w:val="24"/>
        </w:rPr>
        <w:t xml:space="preserve">1. Η με αριθμό 705/28-3-2016 επίκαιρη ερώτηση του Βουλευτή Γρεβενών του Συνασπισμού Ριζοσπαστικής Αριστεράς κ. </w:t>
      </w:r>
      <w:r>
        <w:rPr>
          <w:rFonts w:eastAsia="Times New Roman"/>
          <w:bCs/>
          <w:szCs w:val="24"/>
        </w:rPr>
        <w:t xml:space="preserve">Χρήστου </w:t>
      </w:r>
      <w:proofErr w:type="spellStart"/>
      <w:r>
        <w:rPr>
          <w:rFonts w:eastAsia="Times New Roman"/>
          <w:bCs/>
          <w:szCs w:val="24"/>
        </w:rPr>
        <w:t>Μπγιάλα</w:t>
      </w:r>
      <w:proofErr w:type="spellEnd"/>
      <w:r>
        <w:rPr>
          <w:rFonts w:eastAsia="Times New Roman"/>
          <w:szCs w:val="24"/>
        </w:rPr>
        <w:t xml:space="preserve"> προς τον Υπουργό </w:t>
      </w:r>
      <w:r>
        <w:rPr>
          <w:rFonts w:eastAsia="Times New Roman"/>
          <w:bCs/>
          <w:szCs w:val="24"/>
        </w:rPr>
        <w:t>Αγροτικής Ανάπτυξης και Τροφίμων,</w:t>
      </w:r>
      <w:r>
        <w:rPr>
          <w:rFonts w:eastAsia="Times New Roman"/>
          <w:szCs w:val="24"/>
        </w:rPr>
        <w:t xml:space="preserve"> σχετικά με την </w:t>
      </w:r>
      <w:proofErr w:type="spellStart"/>
      <w:r>
        <w:rPr>
          <w:rFonts w:eastAsia="Times New Roman"/>
          <w:szCs w:val="24"/>
        </w:rPr>
        <w:t>αδειοδότηση</w:t>
      </w:r>
      <w:proofErr w:type="spellEnd"/>
      <w:r>
        <w:rPr>
          <w:rFonts w:eastAsia="Times New Roman"/>
          <w:szCs w:val="24"/>
        </w:rPr>
        <w:t xml:space="preserve"> των πρόχειρων καταλυμάτων των κτηνοτροφικ</w:t>
      </w:r>
      <w:r>
        <w:rPr>
          <w:rFonts w:eastAsia="Times New Roman"/>
          <w:szCs w:val="24"/>
        </w:rPr>
        <w:t>ών εγκαταστάσεων στο Νομό Γρεβενών.</w:t>
      </w:r>
    </w:p>
    <w:p w14:paraId="7CD8AA7E" w14:textId="77777777" w:rsidR="000F415B" w:rsidRDefault="00DE665B">
      <w:pPr>
        <w:spacing w:after="0" w:line="600" w:lineRule="auto"/>
        <w:ind w:firstLine="720"/>
        <w:jc w:val="both"/>
        <w:rPr>
          <w:rFonts w:eastAsia="Times New Roman"/>
          <w:szCs w:val="24"/>
        </w:rPr>
      </w:pPr>
      <w:r>
        <w:rPr>
          <w:rFonts w:eastAsia="Times New Roman"/>
          <w:szCs w:val="24"/>
        </w:rPr>
        <w:lastRenderedPageBreak/>
        <w:t xml:space="preserve">2. Η με αριθμό 700/23-3-2016 επίκαιρη ερώτηση του Βουλευτή Β΄ Αθηνών της Νέας Δημοκρατίας κ. </w:t>
      </w:r>
      <w:r>
        <w:rPr>
          <w:rFonts w:eastAsia="Times New Roman"/>
          <w:bCs/>
          <w:szCs w:val="24"/>
        </w:rPr>
        <w:t>Κωνσταντίνου Χατζηδάκη</w:t>
      </w:r>
      <w:r>
        <w:rPr>
          <w:rFonts w:eastAsia="Times New Roman"/>
          <w:b/>
          <w:bCs/>
          <w:szCs w:val="24"/>
        </w:rPr>
        <w:t xml:space="preserve"> </w:t>
      </w:r>
      <w:r>
        <w:rPr>
          <w:rFonts w:eastAsia="Times New Roman"/>
          <w:szCs w:val="24"/>
        </w:rPr>
        <w:t xml:space="preserve">προς τον Υπουργό </w:t>
      </w:r>
      <w:r>
        <w:rPr>
          <w:rFonts w:eastAsia="Times New Roman"/>
          <w:bCs/>
          <w:szCs w:val="24"/>
        </w:rPr>
        <w:t>Οικονομίας, Ανάπτυξης και Τουρισμού,</w:t>
      </w:r>
      <w:r>
        <w:rPr>
          <w:rFonts w:eastAsia="Times New Roman"/>
          <w:b/>
          <w:bCs/>
          <w:szCs w:val="24"/>
        </w:rPr>
        <w:t xml:space="preserve"> </w:t>
      </w:r>
      <w:r>
        <w:rPr>
          <w:rFonts w:eastAsia="Times New Roman"/>
          <w:szCs w:val="24"/>
        </w:rPr>
        <w:t xml:space="preserve">σχετικά με τη μη αξιοποίηση του «πακέτου </w:t>
      </w:r>
      <w:proofErr w:type="spellStart"/>
      <w:r>
        <w:rPr>
          <w:rFonts w:eastAsia="Times New Roman"/>
          <w:szCs w:val="24"/>
        </w:rPr>
        <w:t>Γιούνκερ</w:t>
      </w:r>
      <w:proofErr w:type="spellEnd"/>
      <w:r>
        <w:rPr>
          <w:rFonts w:eastAsia="Times New Roman"/>
          <w:szCs w:val="24"/>
        </w:rPr>
        <w:t>»</w:t>
      </w:r>
      <w:r>
        <w:rPr>
          <w:rFonts w:eastAsia="Times New Roman"/>
          <w:szCs w:val="24"/>
        </w:rPr>
        <w:t>.</w:t>
      </w:r>
    </w:p>
    <w:p w14:paraId="7CD8AA7F" w14:textId="77777777" w:rsidR="000F415B" w:rsidRDefault="00DE665B">
      <w:pPr>
        <w:spacing w:after="0" w:line="600" w:lineRule="auto"/>
        <w:ind w:firstLine="720"/>
        <w:jc w:val="both"/>
        <w:rPr>
          <w:rFonts w:eastAsia="Times New Roman"/>
          <w:szCs w:val="24"/>
        </w:rPr>
      </w:pPr>
      <w:r>
        <w:rPr>
          <w:rFonts w:eastAsia="Times New Roman"/>
          <w:szCs w:val="24"/>
        </w:rPr>
        <w:t>3. Η με αριθμό 697/22-3-2016 επίκαιρη ερώτηση της Βουλευτού Αττικής της Δημοκρατικής Συμπαράταξης ΠΑΣΟΚ–ΔΗΜΑΡ κ</w:t>
      </w:r>
      <w:r>
        <w:rPr>
          <w:rFonts w:eastAsia="Times New Roman"/>
          <w:szCs w:val="24"/>
        </w:rPr>
        <w:t>.</w:t>
      </w:r>
      <w:r>
        <w:rPr>
          <w:rFonts w:eastAsia="Times New Roman"/>
          <w:szCs w:val="24"/>
        </w:rPr>
        <w:t xml:space="preserve"> </w:t>
      </w:r>
      <w:r>
        <w:rPr>
          <w:rFonts w:eastAsia="Times New Roman"/>
          <w:bCs/>
          <w:szCs w:val="24"/>
        </w:rPr>
        <w:t xml:space="preserve">Παρασκευής </w:t>
      </w:r>
      <w:proofErr w:type="spellStart"/>
      <w:r>
        <w:rPr>
          <w:rFonts w:eastAsia="Times New Roman"/>
          <w:bCs/>
          <w:szCs w:val="24"/>
        </w:rPr>
        <w:t>Χριστοφιλοπούλου</w:t>
      </w:r>
      <w:proofErr w:type="spellEnd"/>
      <w:r>
        <w:rPr>
          <w:rFonts w:eastAsia="Times New Roman"/>
          <w:b/>
          <w:szCs w:val="24"/>
        </w:rPr>
        <w:t xml:space="preserve"> </w:t>
      </w:r>
      <w:r>
        <w:rPr>
          <w:rFonts w:eastAsia="Times New Roman"/>
          <w:szCs w:val="24"/>
        </w:rPr>
        <w:t xml:space="preserve">προς τον Υπουργό </w:t>
      </w:r>
      <w:r>
        <w:rPr>
          <w:rFonts w:eastAsia="Times New Roman"/>
          <w:bCs/>
          <w:szCs w:val="24"/>
        </w:rPr>
        <w:t>Εσωτερικών και Διοικητικής</w:t>
      </w:r>
      <w:r>
        <w:rPr>
          <w:rFonts w:eastAsia="Times New Roman"/>
          <w:b/>
          <w:szCs w:val="24"/>
        </w:rPr>
        <w:t xml:space="preserve"> </w:t>
      </w:r>
      <w:r>
        <w:rPr>
          <w:rFonts w:eastAsia="Times New Roman"/>
          <w:bCs/>
          <w:szCs w:val="24"/>
        </w:rPr>
        <w:t>Ανασυγκρότησης,</w:t>
      </w:r>
      <w:r>
        <w:rPr>
          <w:rFonts w:eastAsia="Times New Roman"/>
          <w:b/>
          <w:bCs/>
          <w:szCs w:val="24"/>
        </w:rPr>
        <w:t xml:space="preserve"> </w:t>
      </w:r>
      <w:r>
        <w:rPr>
          <w:rFonts w:eastAsia="Times New Roman"/>
          <w:szCs w:val="24"/>
        </w:rPr>
        <w:t>σχετικά με τη μεταφορά του Παραρτήματος Βιλίων Πυροσβ</w:t>
      </w:r>
      <w:r>
        <w:rPr>
          <w:rFonts w:eastAsia="Times New Roman"/>
          <w:szCs w:val="24"/>
        </w:rPr>
        <w:t>εστικής Ακαδημίας εκτός Αττικής.</w:t>
      </w:r>
    </w:p>
    <w:p w14:paraId="7CD8AA80" w14:textId="77777777" w:rsidR="000F415B" w:rsidRDefault="00DE665B">
      <w:pPr>
        <w:spacing w:after="0" w:line="600" w:lineRule="auto"/>
        <w:ind w:firstLine="720"/>
        <w:jc w:val="both"/>
        <w:rPr>
          <w:rFonts w:eastAsia="Times New Roman"/>
          <w:szCs w:val="24"/>
        </w:rPr>
      </w:pPr>
      <w:r>
        <w:rPr>
          <w:rFonts w:eastAsia="Times New Roman"/>
          <w:szCs w:val="24"/>
        </w:rPr>
        <w:t>4. Η με αριθμό 704/28-3-2016 επίκαιρη ερώτηση του Βουλευτή Αιτωλοακαρνανίας του Κομμουνιστικού Κόμματος Ελλάδ</w:t>
      </w:r>
      <w:r>
        <w:rPr>
          <w:rFonts w:eastAsia="Times New Roman"/>
          <w:szCs w:val="24"/>
        </w:rPr>
        <w:t>α</w:t>
      </w:r>
      <w:r>
        <w:rPr>
          <w:rFonts w:eastAsia="Times New Roman"/>
          <w:szCs w:val="24"/>
        </w:rPr>
        <w:t xml:space="preserve">ς κ. </w:t>
      </w:r>
      <w:r>
        <w:rPr>
          <w:rFonts w:eastAsia="Times New Roman"/>
          <w:bCs/>
          <w:szCs w:val="24"/>
        </w:rPr>
        <w:t>Νικολάου Μωραΐτη</w:t>
      </w:r>
      <w:r>
        <w:rPr>
          <w:rFonts w:eastAsia="Times New Roman"/>
          <w:b/>
          <w:szCs w:val="24"/>
        </w:rPr>
        <w:t xml:space="preserve"> </w:t>
      </w:r>
      <w:r>
        <w:rPr>
          <w:rFonts w:eastAsia="Times New Roman"/>
          <w:szCs w:val="24"/>
        </w:rPr>
        <w:t xml:space="preserve">προς τον Υπουργό </w:t>
      </w:r>
      <w:r>
        <w:rPr>
          <w:rFonts w:eastAsia="Times New Roman"/>
          <w:bCs/>
          <w:szCs w:val="24"/>
        </w:rPr>
        <w:t>Εσωτερικών και Διοικητικής</w:t>
      </w:r>
      <w:r>
        <w:rPr>
          <w:rFonts w:eastAsia="Times New Roman"/>
          <w:b/>
          <w:szCs w:val="24"/>
        </w:rPr>
        <w:t xml:space="preserve"> </w:t>
      </w:r>
      <w:r>
        <w:rPr>
          <w:rFonts w:eastAsia="Times New Roman"/>
          <w:bCs/>
          <w:szCs w:val="24"/>
        </w:rPr>
        <w:t>Ανασυγκρότησης,</w:t>
      </w:r>
      <w:r>
        <w:rPr>
          <w:rFonts w:eastAsia="Times New Roman"/>
          <w:b/>
          <w:bCs/>
          <w:szCs w:val="24"/>
        </w:rPr>
        <w:t xml:space="preserve"> </w:t>
      </w:r>
      <w:r>
        <w:rPr>
          <w:rFonts w:eastAsia="Times New Roman"/>
          <w:szCs w:val="24"/>
        </w:rPr>
        <w:t xml:space="preserve">σχετικά με την επικινδυνότητα </w:t>
      </w:r>
      <w:r>
        <w:rPr>
          <w:rFonts w:eastAsia="Times New Roman"/>
          <w:szCs w:val="24"/>
        </w:rPr>
        <w:t>του εθνικού δικτύου Αμφιλοχίας–Λευκάδας–Πρέβεζας–Ηγουμενίτσας.</w:t>
      </w:r>
    </w:p>
    <w:p w14:paraId="7CD8AA81" w14:textId="77777777" w:rsidR="000F415B" w:rsidRDefault="00DE665B">
      <w:pPr>
        <w:spacing w:after="0" w:line="600" w:lineRule="auto"/>
        <w:ind w:firstLine="720"/>
        <w:jc w:val="both"/>
        <w:rPr>
          <w:rFonts w:eastAsia="Times New Roman"/>
          <w:szCs w:val="24"/>
        </w:rPr>
      </w:pPr>
      <w:r>
        <w:rPr>
          <w:rFonts w:eastAsia="Times New Roman"/>
          <w:szCs w:val="24"/>
        </w:rPr>
        <w:lastRenderedPageBreak/>
        <w:t>5. Η με αριθμό 703/28-3-2016 επίκαιρη ερώτηση της Βουλευτού Β΄ Θεσσαλονίκης του Ποταμιού κ</w:t>
      </w:r>
      <w:r>
        <w:rPr>
          <w:rFonts w:eastAsia="Times New Roman"/>
          <w:szCs w:val="24"/>
        </w:rPr>
        <w:t>.</w:t>
      </w:r>
      <w:r>
        <w:rPr>
          <w:rFonts w:eastAsia="Times New Roman"/>
          <w:szCs w:val="24"/>
        </w:rPr>
        <w:t xml:space="preserve"> </w:t>
      </w:r>
      <w:r>
        <w:rPr>
          <w:rFonts w:eastAsia="Times New Roman"/>
          <w:bCs/>
          <w:szCs w:val="24"/>
        </w:rPr>
        <w:t>Αικατερίνης Μάρκου</w:t>
      </w:r>
      <w:r>
        <w:rPr>
          <w:rFonts w:eastAsia="Times New Roman"/>
          <w:b/>
          <w:bCs/>
          <w:szCs w:val="24"/>
        </w:rPr>
        <w:t xml:space="preserve"> </w:t>
      </w:r>
      <w:r>
        <w:rPr>
          <w:rFonts w:eastAsia="Times New Roman"/>
          <w:szCs w:val="24"/>
        </w:rPr>
        <w:t xml:space="preserve">προς τον Υπουργό </w:t>
      </w:r>
      <w:r>
        <w:rPr>
          <w:rFonts w:eastAsia="Times New Roman"/>
          <w:bCs/>
          <w:szCs w:val="24"/>
        </w:rPr>
        <w:t>Υγείας,</w:t>
      </w:r>
      <w:r>
        <w:rPr>
          <w:rFonts w:eastAsia="Times New Roman"/>
          <w:szCs w:val="24"/>
        </w:rPr>
        <w:t xml:space="preserve"> σχετικά με τα προβλήματα του </w:t>
      </w:r>
      <w:r>
        <w:rPr>
          <w:rFonts w:eastAsia="Times New Roman"/>
          <w:szCs w:val="24"/>
        </w:rPr>
        <w:t xml:space="preserve">Νοσοκομείου </w:t>
      </w:r>
      <w:r>
        <w:rPr>
          <w:rFonts w:eastAsia="Times New Roman"/>
          <w:szCs w:val="24"/>
        </w:rPr>
        <w:t>«Παπαγεωργίου».</w:t>
      </w:r>
    </w:p>
    <w:p w14:paraId="7CD8AA82" w14:textId="77777777" w:rsidR="000F415B" w:rsidRDefault="00DE665B">
      <w:pPr>
        <w:spacing w:after="0" w:line="600" w:lineRule="auto"/>
        <w:ind w:firstLine="720"/>
        <w:jc w:val="both"/>
        <w:rPr>
          <w:rFonts w:eastAsia="Times New Roman"/>
          <w:szCs w:val="24"/>
        </w:rPr>
      </w:pPr>
      <w:r>
        <w:rPr>
          <w:rFonts w:eastAsia="Times New Roman"/>
          <w:szCs w:val="24"/>
        </w:rPr>
        <w:t xml:space="preserve">6. Η με αριθμό 698/23-3-2016 επίκαιρη ερώτηση του Βουλευτή Β΄ Πειραιά των Ανεξαρτήτων Ελλήνων κ. </w:t>
      </w:r>
      <w:r>
        <w:rPr>
          <w:rFonts w:eastAsia="Times New Roman"/>
          <w:bCs/>
          <w:szCs w:val="24"/>
        </w:rPr>
        <w:t>Δημητρίου Καμμένου</w:t>
      </w:r>
      <w:r>
        <w:rPr>
          <w:rFonts w:eastAsia="Times New Roman"/>
          <w:szCs w:val="24"/>
        </w:rPr>
        <w:t xml:space="preserve"> προς τον Υπουργό </w:t>
      </w:r>
      <w:r>
        <w:rPr>
          <w:rFonts w:eastAsia="Times New Roman"/>
          <w:bCs/>
          <w:szCs w:val="24"/>
        </w:rPr>
        <w:t>Οικονομικών,</w:t>
      </w:r>
      <w:r>
        <w:rPr>
          <w:rFonts w:eastAsia="Times New Roman"/>
          <w:b/>
          <w:bCs/>
          <w:szCs w:val="24"/>
        </w:rPr>
        <w:t xml:space="preserve"> </w:t>
      </w:r>
      <w:r>
        <w:rPr>
          <w:rFonts w:eastAsia="Times New Roman"/>
          <w:szCs w:val="24"/>
        </w:rPr>
        <w:t>σχετικά με την τροπολογία για τη ρύθμιση ζητημάτων του Οργανισμού Διεξαγωγής Ιπποδρομιών Ελλάδος (ΟΔΙΕ).</w:t>
      </w:r>
    </w:p>
    <w:p w14:paraId="7CD8AA83" w14:textId="77777777" w:rsidR="000F415B" w:rsidRDefault="00DE665B">
      <w:pPr>
        <w:spacing w:after="0" w:line="600" w:lineRule="auto"/>
        <w:ind w:firstLine="720"/>
        <w:jc w:val="both"/>
        <w:rPr>
          <w:rFonts w:eastAsia="Times New Roman"/>
          <w:szCs w:val="24"/>
        </w:rPr>
      </w:pPr>
      <w:r>
        <w:rPr>
          <w:rFonts w:eastAsia="Times New Roman"/>
          <w:szCs w:val="24"/>
        </w:rPr>
        <w:t xml:space="preserve">7. Η </w:t>
      </w:r>
      <w:r>
        <w:rPr>
          <w:rFonts w:eastAsia="Times New Roman"/>
          <w:szCs w:val="24"/>
        </w:rPr>
        <w:t xml:space="preserve">με αριθμό 696/22-3-2016 επίκαιρη ερώτηση του Βουλευτή Λάρισας της Ένωσης Κεντρώων κ. </w:t>
      </w:r>
      <w:r>
        <w:rPr>
          <w:rFonts w:eastAsia="Times New Roman"/>
          <w:bCs/>
          <w:szCs w:val="24"/>
        </w:rPr>
        <w:t xml:space="preserve">Γεωργίου </w:t>
      </w:r>
      <w:proofErr w:type="spellStart"/>
      <w:r>
        <w:rPr>
          <w:rFonts w:eastAsia="Times New Roman"/>
          <w:bCs/>
          <w:szCs w:val="24"/>
        </w:rPr>
        <w:t>Κατσιαντώνη</w:t>
      </w:r>
      <w:proofErr w:type="spellEnd"/>
      <w:r>
        <w:rPr>
          <w:rFonts w:eastAsia="Times New Roman"/>
          <w:szCs w:val="24"/>
        </w:rPr>
        <w:t xml:space="preserve"> προς τον Υπουργό </w:t>
      </w:r>
      <w:r>
        <w:rPr>
          <w:rFonts w:eastAsia="Times New Roman"/>
          <w:bCs/>
          <w:szCs w:val="24"/>
        </w:rPr>
        <w:t>Οικονομίας, Ανάπτυξης και Τουρισμού,</w:t>
      </w:r>
      <w:r>
        <w:rPr>
          <w:rFonts w:eastAsia="Times New Roman"/>
          <w:b/>
          <w:bCs/>
          <w:szCs w:val="24"/>
        </w:rPr>
        <w:t xml:space="preserve"> </w:t>
      </w:r>
      <w:r>
        <w:rPr>
          <w:rFonts w:eastAsia="Times New Roman"/>
          <w:szCs w:val="24"/>
        </w:rPr>
        <w:t>σχετικά με τη στασιμότητα στις προοπτικές ανάπτυξης του ιατρικού τουρισμού στην Ελλάδα.</w:t>
      </w:r>
    </w:p>
    <w:p w14:paraId="7CD8AA84" w14:textId="77777777" w:rsidR="000F415B" w:rsidRDefault="00DE665B">
      <w:pPr>
        <w:spacing w:after="0" w:line="600" w:lineRule="auto"/>
        <w:ind w:firstLine="720"/>
        <w:jc w:val="both"/>
        <w:rPr>
          <w:rFonts w:eastAsia="Times New Roman"/>
          <w:bCs/>
          <w:szCs w:val="24"/>
        </w:rPr>
      </w:pPr>
      <w:r>
        <w:rPr>
          <w:rFonts w:eastAsia="Times New Roman"/>
          <w:bCs/>
          <w:szCs w:val="24"/>
        </w:rPr>
        <w:t>Β. ΕΠΙΚΑ</w:t>
      </w:r>
      <w:r>
        <w:rPr>
          <w:rFonts w:eastAsia="Times New Roman"/>
          <w:bCs/>
          <w:szCs w:val="24"/>
        </w:rPr>
        <w:t>ΙΡΕΣ ΕΡΩΤΗΣΕΙΣ Δεύτερου Κύκλου (Άρθρο 130 παρ</w:t>
      </w:r>
      <w:r>
        <w:rPr>
          <w:rFonts w:eastAsia="Times New Roman"/>
          <w:bCs/>
          <w:szCs w:val="24"/>
        </w:rPr>
        <w:t>άγραφοι</w:t>
      </w:r>
      <w:r>
        <w:rPr>
          <w:rFonts w:eastAsia="Times New Roman"/>
          <w:bCs/>
          <w:szCs w:val="24"/>
        </w:rPr>
        <w:t xml:space="preserve"> 2 και 3 </w:t>
      </w:r>
      <w:r>
        <w:rPr>
          <w:rFonts w:eastAsia="Times New Roman"/>
          <w:bCs/>
          <w:szCs w:val="24"/>
        </w:rPr>
        <w:t xml:space="preserve">του </w:t>
      </w:r>
      <w:r>
        <w:rPr>
          <w:rFonts w:eastAsia="Times New Roman"/>
          <w:bCs/>
          <w:szCs w:val="24"/>
        </w:rPr>
        <w:t>Καν</w:t>
      </w:r>
      <w:r>
        <w:rPr>
          <w:rFonts w:eastAsia="Times New Roman"/>
          <w:bCs/>
          <w:szCs w:val="24"/>
        </w:rPr>
        <w:t>ονισμού της</w:t>
      </w:r>
      <w:r>
        <w:rPr>
          <w:rFonts w:eastAsia="Times New Roman"/>
          <w:bCs/>
          <w:szCs w:val="24"/>
        </w:rPr>
        <w:t xml:space="preserve"> Βουλής)</w:t>
      </w:r>
    </w:p>
    <w:p w14:paraId="7CD8AA85" w14:textId="77777777" w:rsidR="000F415B" w:rsidRDefault="00DE665B">
      <w:pPr>
        <w:spacing w:after="0" w:line="600" w:lineRule="auto"/>
        <w:ind w:firstLine="720"/>
        <w:jc w:val="both"/>
        <w:rPr>
          <w:rFonts w:eastAsia="Times New Roman"/>
          <w:szCs w:val="24"/>
        </w:rPr>
      </w:pPr>
      <w:r>
        <w:rPr>
          <w:rFonts w:eastAsia="Times New Roman"/>
          <w:szCs w:val="24"/>
        </w:rPr>
        <w:lastRenderedPageBreak/>
        <w:t xml:space="preserve">1. Η με αριθμό 701/23-3-2016 επίκαιρη ερώτηση του Βουλευτή Ηρακλείου της Νέας Δημοκρατίας κ. </w:t>
      </w:r>
      <w:r>
        <w:rPr>
          <w:rFonts w:eastAsia="Times New Roman"/>
          <w:bCs/>
          <w:szCs w:val="24"/>
        </w:rPr>
        <w:t xml:space="preserve">Ελευθερίου </w:t>
      </w:r>
      <w:proofErr w:type="spellStart"/>
      <w:r>
        <w:rPr>
          <w:rFonts w:eastAsia="Times New Roman"/>
          <w:bCs/>
          <w:szCs w:val="24"/>
        </w:rPr>
        <w:t>Αυγενάκη</w:t>
      </w:r>
      <w:proofErr w:type="spellEnd"/>
      <w:r>
        <w:rPr>
          <w:rFonts w:eastAsia="Times New Roman"/>
          <w:szCs w:val="24"/>
        </w:rPr>
        <w:t xml:space="preserve"> προς τον Υπουργό</w:t>
      </w:r>
      <w:r>
        <w:rPr>
          <w:rFonts w:eastAsia="Times New Roman"/>
          <w:szCs w:val="24"/>
        </w:rPr>
        <w:t xml:space="preserve"> </w:t>
      </w:r>
      <w:r>
        <w:rPr>
          <w:rFonts w:eastAsia="Times New Roman"/>
          <w:bCs/>
          <w:szCs w:val="24"/>
        </w:rPr>
        <w:t>Υποδομών, Μεταφορών και Δικτύων,</w:t>
      </w:r>
      <w:r>
        <w:rPr>
          <w:rFonts w:eastAsia="Times New Roman"/>
          <w:b/>
          <w:bCs/>
          <w:szCs w:val="24"/>
        </w:rPr>
        <w:t xml:space="preserve"> </w:t>
      </w:r>
      <w:r>
        <w:rPr>
          <w:rFonts w:eastAsia="Times New Roman"/>
          <w:szCs w:val="24"/>
        </w:rPr>
        <w:t>σχετι</w:t>
      </w:r>
      <w:r>
        <w:rPr>
          <w:rFonts w:eastAsia="Times New Roman"/>
          <w:szCs w:val="24"/>
        </w:rPr>
        <w:t>κά με την εύρυθμη λειτουργία του αεροδρομίου «Καζαντζάκης».</w:t>
      </w:r>
    </w:p>
    <w:p w14:paraId="7CD8AA86" w14:textId="77777777" w:rsidR="000F415B" w:rsidRDefault="00DE665B">
      <w:pPr>
        <w:spacing w:after="0" w:line="600" w:lineRule="auto"/>
        <w:ind w:firstLine="720"/>
        <w:jc w:val="both"/>
        <w:rPr>
          <w:rFonts w:eastAsia="Times New Roman"/>
          <w:szCs w:val="24"/>
        </w:rPr>
      </w:pPr>
      <w:r>
        <w:rPr>
          <w:rFonts w:eastAsia="Times New Roman"/>
          <w:szCs w:val="24"/>
        </w:rPr>
        <w:t xml:space="preserve">2. Η με αριθμό 702/28-3-2016 επίκαιρη ερώτηση του Βουλευτή Ηρακλείου της Δημοκρατικής Συμπαράταξης ΠΑΣΟΚ - ΔΗΜΑΡ κ. </w:t>
      </w:r>
      <w:r>
        <w:rPr>
          <w:rFonts w:eastAsia="Times New Roman"/>
          <w:bCs/>
          <w:szCs w:val="24"/>
        </w:rPr>
        <w:t xml:space="preserve">Βασιλείου </w:t>
      </w:r>
      <w:proofErr w:type="spellStart"/>
      <w:r>
        <w:rPr>
          <w:rFonts w:eastAsia="Times New Roman"/>
          <w:bCs/>
          <w:szCs w:val="24"/>
        </w:rPr>
        <w:t>Κεγκέρογλου</w:t>
      </w:r>
      <w:proofErr w:type="spellEnd"/>
      <w:r>
        <w:rPr>
          <w:rFonts w:eastAsia="Times New Roman"/>
          <w:b/>
          <w:szCs w:val="24"/>
        </w:rPr>
        <w:t xml:space="preserve"> </w:t>
      </w:r>
      <w:r>
        <w:rPr>
          <w:rFonts w:eastAsia="Times New Roman"/>
          <w:szCs w:val="24"/>
        </w:rPr>
        <w:t>προς τον Υπουργό</w:t>
      </w:r>
      <w:r>
        <w:rPr>
          <w:rFonts w:ascii="Times New Roman" w:eastAsia="Times New Roman" w:hAnsi="Times New Roman" w:cs="Times New Roman"/>
          <w:b/>
          <w:bCs/>
          <w:szCs w:val="24"/>
        </w:rPr>
        <w:t xml:space="preserve"> </w:t>
      </w:r>
      <w:r>
        <w:rPr>
          <w:rFonts w:eastAsia="Times New Roman"/>
          <w:bCs/>
          <w:szCs w:val="24"/>
        </w:rPr>
        <w:t>Οικονομίας, Ανάπτυξης και Τουρισμού,</w:t>
      </w:r>
      <w:r>
        <w:rPr>
          <w:rFonts w:eastAsia="Times New Roman"/>
          <w:szCs w:val="24"/>
        </w:rPr>
        <w:t xml:space="preserve"> σχετ</w:t>
      </w:r>
      <w:r>
        <w:rPr>
          <w:rFonts w:eastAsia="Times New Roman"/>
          <w:szCs w:val="24"/>
        </w:rPr>
        <w:t xml:space="preserve">ικά με την κυβερνητική αδράνεια για την αξιοποίηση του «πακέτου </w:t>
      </w:r>
      <w:proofErr w:type="spellStart"/>
      <w:r>
        <w:rPr>
          <w:rFonts w:eastAsia="Times New Roman"/>
          <w:szCs w:val="24"/>
        </w:rPr>
        <w:t>Γιούνκερ</w:t>
      </w:r>
      <w:proofErr w:type="spellEnd"/>
      <w:r>
        <w:rPr>
          <w:rFonts w:eastAsia="Times New Roman"/>
          <w:szCs w:val="24"/>
        </w:rPr>
        <w:t>».</w:t>
      </w:r>
    </w:p>
    <w:p w14:paraId="7CD8AA87" w14:textId="77777777" w:rsidR="000F415B" w:rsidRDefault="00DE665B">
      <w:pPr>
        <w:spacing w:after="0" w:line="600" w:lineRule="auto"/>
        <w:ind w:firstLine="720"/>
        <w:jc w:val="both"/>
        <w:rPr>
          <w:rFonts w:eastAsia="Times New Roman"/>
          <w:szCs w:val="24"/>
        </w:rPr>
      </w:pPr>
      <w:r>
        <w:rPr>
          <w:rFonts w:eastAsia="Times New Roman"/>
          <w:szCs w:val="24"/>
        </w:rPr>
        <w:t xml:space="preserve">3. Η με αριθμό 699/23-3-2016 επίκαιρη ερώτηση του Βουλευτή Λάρισας των Ανεξαρτήτων Ελλήνων κ. </w:t>
      </w:r>
      <w:r>
        <w:rPr>
          <w:rFonts w:eastAsia="Times New Roman"/>
          <w:bCs/>
          <w:szCs w:val="24"/>
        </w:rPr>
        <w:t>Βασιλείου Κόκκαλη</w:t>
      </w:r>
      <w:r>
        <w:rPr>
          <w:rFonts w:eastAsia="Times New Roman"/>
          <w:szCs w:val="24"/>
        </w:rPr>
        <w:t xml:space="preserve"> προς τον Υπουργό </w:t>
      </w:r>
      <w:r>
        <w:rPr>
          <w:rFonts w:eastAsia="Times New Roman"/>
          <w:bCs/>
          <w:szCs w:val="24"/>
        </w:rPr>
        <w:t>Εσωτερικών και Διοικητικής Ανασυγκρότησης,</w:t>
      </w:r>
      <w:r>
        <w:rPr>
          <w:rFonts w:eastAsia="Times New Roman"/>
          <w:szCs w:val="24"/>
        </w:rPr>
        <w:t xml:space="preserve"> σχετικά μ</w:t>
      </w:r>
      <w:r>
        <w:rPr>
          <w:rFonts w:eastAsia="Times New Roman"/>
          <w:szCs w:val="24"/>
        </w:rPr>
        <w:t xml:space="preserve">ε τη μονιμοποίηση Πυροσβεστών Πενταετίας στα πλαίσια της </w:t>
      </w:r>
      <w:proofErr w:type="spellStart"/>
      <w:r>
        <w:rPr>
          <w:rFonts w:eastAsia="Times New Roman"/>
          <w:szCs w:val="24"/>
        </w:rPr>
        <w:t>ομογενοποίησης</w:t>
      </w:r>
      <w:proofErr w:type="spellEnd"/>
      <w:r>
        <w:rPr>
          <w:rFonts w:eastAsia="Times New Roman"/>
          <w:szCs w:val="24"/>
        </w:rPr>
        <w:t>, την παροχή των δικαιούμενων επιδομάτων και τη χορήγηση αδειών μητρότητας.</w:t>
      </w:r>
    </w:p>
    <w:p w14:paraId="7CD8AA88" w14:textId="77777777" w:rsidR="000F415B" w:rsidRDefault="00DE665B">
      <w:pPr>
        <w:spacing w:after="0" w:line="600" w:lineRule="auto"/>
        <w:ind w:firstLine="720"/>
        <w:jc w:val="both"/>
        <w:rPr>
          <w:rFonts w:eastAsia="Times New Roman"/>
          <w:szCs w:val="24"/>
        </w:rPr>
      </w:pPr>
      <w:r>
        <w:rPr>
          <w:rFonts w:eastAsia="Times New Roman"/>
          <w:szCs w:val="24"/>
        </w:rPr>
        <w:lastRenderedPageBreak/>
        <w:t xml:space="preserve">4. Η με αριθμό 675/17-3-2016 επίκαιρη ερώτηση του Βουλευτή Δωδεκανήσου της Νέας Δημοκρατίας κ. </w:t>
      </w:r>
      <w:r>
        <w:rPr>
          <w:rFonts w:eastAsia="Times New Roman"/>
          <w:bCs/>
          <w:szCs w:val="24"/>
        </w:rPr>
        <w:t xml:space="preserve">Εμμανουήλ </w:t>
      </w:r>
      <w:proofErr w:type="spellStart"/>
      <w:r>
        <w:rPr>
          <w:rFonts w:eastAsia="Times New Roman"/>
          <w:bCs/>
          <w:szCs w:val="24"/>
        </w:rPr>
        <w:t>Κόνσ</w:t>
      </w:r>
      <w:r>
        <w:rPr>
          <w:rFonts w:eastAsia="Times New Roman"/>
          <w:bCs/>
          <w:szCs w:val="24"/>
        </w:rPr>
        <w:t>ολα</w:t>
      </w:r>
      <w:proofErr w:type="spellEnd"/>
      <w:r>
        <w:rPr>
          <w:rFonts w:eastAsia="Times New Roman"/>
          <w:b/>
          <w:bCs/>
          <w:szCs w:val="24"/>
        </w:rPr>
        <w:t xml:space="preserve"> </w:t>
      </w:r>
      <w:r>
        <w:rPr>
          <w:rFonts w:eastAsia="Times New Roman"/>
          <w:szCs w:val="24"/>
        </w:rPr>
        <w:t xml:space="preserve">προς τον Υπουργό </w:t>
      </w:r>
      <w:r>
        <w:rPr>
          <w:rFonts w:eastAsia="Times New Roman"/>
          <w:bCs/>
          <w:szCs w:val="24"/>
        </w:rPr>
        <w:t>Υγείας,</w:t>
      </w:r>
      <w:r>
        <w:rPr>
          <w:rFonts w:eastAsia="Times New Roman"/>
          <w:b/>
          <w:bCs/>
          <w:szCs w:val="24"/>
        </w:rPr>
        <w:t xml:space="preserve"> </w:t>
      </w:r>
      <w:r>
        <w:rPr>
          <w:rFonts w:eastAsia="Times New Roman"/>
          <w:szCs w:val="24"/>
        </w:rPr>
        <w:t xml:space="preserve">σχετικά με την </w:t>
      </w:r>
      <w:proofErr w:type="spellStart"/>
      <w:r>
        <w:rPr>
          <w:rFonts w:eastAsia="Times New Roman"/>
          <w:szCs w:val="24"/>
        </w:rPr>
        <w:t>υποστελέχωση</w:t>
      </w:r>
      <w:proofErr w:type="spellEnd"/>
      <w:r>
        <w:rPr>
          <w:rFonts w:eastAsia="Times New Roman"/>
          <w:szCs w:val="24"/>
        </w:rPr>
        <w:t xml:space="preserve"> του Γενικού Νοσοκομείου Ρόδου και τα προβλήματα λειτουργίας σε νευραλγικούς τομείς.</w:t>
      </w:r>
    </w:p>
    <w:p w14:paraId="7CD8AA89" w14:textId="77777777" w:rsidR="000F415B" w:rsidRDefault="00DE665B">
      <w:pPr>
        <w:spacing w:after="0" w:line="600" w:lineRule="auto"/>
        <w:ind w:firstLine="720"/>
        <w:jc w:val="both"/>
        <w:rPr>
          <w:rFonts w:eastAsia="Times New Roman"/>
          <w:szCs w:val="24"/>
        </w:rPr>
      </w:pPr>
      <w:r>
        <w:rPr>
          <w:rFonts w:eastAsia="Times New Roman"/>
          <w:szCs w:val="24"/>
        </w:rPr>
        <w:t xml:space="preserve">5. Η με αριθμό 677/18-3-2016 επίκαιρη ερώτηση του Βουλευτή Β΄ Αθηνών του Λαϊκού Συνδέσμου – Χρυσή Αυγή κ. </w:t>
      </w:r>
      <w:r>
        <w:rPr>
          <w:rFonts w:eastAsia="Times New Roman"/>
          <w:bCs/>
          <w:szCs w:val="24"/>
        </w:rPr>
        <w:t xml:space="preserve">Ηλία </w:t>
      </w:r>
      <w:proofErr w:type="spellStart"/>
      <w:r>
        <w:rPr>
          <w:rFonts w:eastAsia="Times New Roman"/>
          <w:bCs/>
          <w:szCs w:val="24"/>
        </w:rPr>
        <w:t>Παναγιώταρου</w:t>
      </w:r>
      <w:proofErr w:type="spellEnd"/>
      <w:r>
        <w:rPr>
          <w:rFonts w:eastAsia="Times New Roman"/>
          <w:szCs w:val="24"/>
        </w:rPr>
        <w:t xml:space="preserve"> προς τον Υπουργό </w:t>
      </w:r>
      <w:r>
        <w:rPr>
          <w:rFonts w:eastAsia="Times New Roman"/>
          <w:bCs/>
          <w:szCs w:val="24"/>
        </w:rPr>
        <w:t>Εξωτερικών,</w:t>
      </w:r>
      <w:r>
        <w:rPr>
          <w:rFonts w:eastAsia="Times New Roman"/>
          <w:szCs w:val="24"/>
        </w:rPr>
        <w:t xml:space="preserve"> σχετικά με την «καθυστέρηση του ενταφιασμού των Ελλήνων μαχητών του 1940 στην Αλβανία».</w:t>
      </w:r>
    </w:p>
    <w:p w14:paraId="7CD8AA8A" w14:textId="77777777" w:rsidR="000F415B" w:rsidRDefault="00DE665B">
      <w:pPr>
        <w:spacing w:after="0" w:line="600" w:lineRule="auto"/>
        <w:ind w:firstLine="720"/>
        <w:jc w:val="both"/>
        <w:rPr>
          <w:rFonts w:eastAsia="Times New Roman"/>
          <w:szCs w:val="24"/>
        </w:rPr>
      </w:pPr>
      <w:r>
        <w:rPr>
          <w:rFonts w:eastAsia="Times New Roman"/>
          <w:szCs w:val="24"/>
        </w:rPr>
        <w:t>6. Η με αριθμό 673/17-3-2016 επίκαιρη ερώτηση του Βουλευτή Αχαΐας της Δημοκρατικής Συμπαράταξης ΠΑΣΟΚ – ΔΗΜΑΡ κ.</w:t>
      </w:r>
      <w:r>
        <w:rPr>
          <w:rFonts w:eastAsia="Times New Roman"/>
          <w:b/>
          <w:bCs/>
          <w:szCs w:val="24"/>
        </w:rPr>
        <w:t xml:space="preserve"> </w:t>
      </w:r>
      <w:r>
        <w:rPr>
          <w:rFonts w:eastAsia="Times New Roman"/>
          <w:bCs/>
          <w:szCs w:val="24"/>
        </w:rPr>
        <w:t>Θεόδωρου Παπα</w:t>
      </w:r>
      <w:r>
        <w:rPr>
          <w:rFonts w:eastAsia="Times New Roman"/>
          <w:bCs/>
          <w:szCs w:val="24"/>
        </w:rPr>
        <w:t>θεοδώρου</w:t>
      </w:r>
      <w:r>
        <w:rPr>
          <w:rFonts w:eastAsia="Times New Roman"/>
          <w:szCs w:val="24"/>
        </w:rPr>
        <w:t xml:space="preserve"> προς τον Υπουργό </w:t>
      </w:r>
      <w:r>
        <w:rPr>
          <w:rFonts w:eastAsia="Times New Roman"/>
          <w:bCs/>
          <w:szCs w:val="24"/>
        </w:rPr>
        <w:t>Εσωτερικών και Διοικητικής</w:t>
      </w:r>
      <w:r>
        <w:rPr>
          <w:rFonts w:eastAsia="Times New Roman"/>
          <w:b/>
          <w:szCs w:val="24"/>
        </w:rPr>
        <w:t xml:space="preserve"> </w:t>
      </w:r>
      <w:r>
        <w:rPr>
          <w:rFonts w:eastAsia="Times New Roman"/>
          <w:bCs/>
          <w:szCs w:val="24"/>
        </w:rPr>
        <w:t>Ανασυγκρότησης,</w:t>
      </w:r>
      <w:r>
        <w:rPr>
          <w:rFonts w:eastAsia="Times New Roman"/>
          <w:b/>
          <w:bCs/>
          <w:szCs w:val="24"/>
        </w:rPr>
        <w:t xml:space="preserve"> </w:t>
      </w:r>
      <w:r>
        <w:rPr>
          <w:rFonts w:eastAsia="Times New Roman"/>
          <w:szCs w:val="24"/>
        </w:rPr>
        <w:t>σχετικά με την έλλειψη στρατηγικού σχεδιασμού για την αντιμετώπιση του προσφυγικού, τις καθυστερήσεις στην εκταμίευση των ευρωπαϊκών πόρων, και τη μη εφαρμογή του νόμου για τη χορήγηση ελ</w:t>
      </w:r>
      <w:r>
        <w:rPr>
          <w:rFonts w:eastAsia="Times New Roman"/>
          <w:szCs w:val="24"/>
        </w:rPr>
        <w:t>ληνικής ιθαγένειας. </w:t>
      </w:r>
    </w:p>
    <w:p w14:paraId="7CD8AA8B" w14:textId="77777777" w:rsidR="000F415B" w:rsidRDefault="00DE665B">
      <w:pPr>
        <w:spacing w:after="0" w:line="600" w:lineRule="auto"/>
        <w:ind w:firstLine="720"/>
        <w:jc w:val="both"/>
        <w:rPr>
          <w:rFonts w:eastAsia="Times New Roman"/>
          <w:szCs w:val="24"/>
        </w:rPr>
      </w:pPr>
      <w:r>
        <w:rPr>
          <w:rFonts w:eastAsia="Times New Roman"/>
          <w:szCs w:val="24"/>
        </w:rPr>
        <w:lastRenderedPageBreak/>
        <w:t xml:space="preserve">7. Η με αριθμό 680/21-3-2016 επίκαιρη ερώτηση του Βουλευτή Β΄ Πειραιά των Ανεξαρτήτων Ελλήνων κ. </w:t>
      </w:r>
      <w:r>
        <w:rPr>
          <w:rFonts w:eastAsia="Times New Roman"/>
          <w:bCs/>
          <w:szCs w:val="24"/>
        </w:rPr>
        <w:t>Δημητρίου Καμμένου</w:t>
      </w:r>
      <w:r>
        <w:rPr>
          <w:rFonts w:eastAsia="Times New Roman"/>
          <w:szCs w:val="24"/>
        </w:rPr>
        <w:t xml:space="preserve"> προς τον Υπουργό </w:t>
      </w:r>
      <w:r>
        <w:rPr>
          <w:rFonts w:eastAsia="Times New Roman"/>
          <w:bCs/>
          <w:szCs w:val="24"/>
        </w:rPr>
        <w:t>Εσωτερικών και Διοικητικής</w:t>
      </w:r>
      <w:r>
        <w:rPr>
          <w:rFonts w:eastAsia="Times New Roman"/>
          <w:b/>
          <w:szCs w:val="24"/>
        </w:rPr>
        <w:t xml:space="preserve"> </w:t>
      </w:r>
      <w:r>
        <w:rPr>
          <w:rFonts w:eastAsia="Times New Roman"/>
          <w:bCs/>
          <w:szCs w:val="24"/>
        </w:rPr>
        <w:t>Ανασυγκρότησης,</w:t>
      </w:r>
      <w:r>
        <w:rPr>
          <w:rFonts w:eastAsia="Times New Roman"/>
          <w:b/>
          <w:bCs/>
          <w:szCs w:val="24"/>
        </w:rPr>
        <w:t xml:space="preserve"> </w:t>
      </w:r>
      <w:r>
        <w:rPr>
          <w:rFonts w:eastAsia="Times New Roman"/>
          <w:szCs w:val="24"/>
        </w:rPr>
        <w:t>σχετικά με την αφαίρεση της ελληνικής ιθαγένειας από ομογεν</w:t>
      </w:r>
      <w:r>
        <w:rPr>
          <w:rFonts w:eastAsia="Times New Roman"/>
          <w:szCs w:val="24"/>
        </w:rPr>
        <w:t>είς της πρώην ΕΣΣΔ.</w:t>
      </w:r>
    </w:p>
    <w:p w14:paraId="7CD8AA8C" w14:textId="77777777" w:rsidR="000F415B" w:rsidRDefault="00DE665B">
      <w:pPr>
        <w:spacing w:after="0" w:line="600" w:lineRule="auto"/>
        <w:ind w:firstLine="720"/>
        <w:jc w:val="both"/>
        <w:rPr>
          <w:rFonts w:eastAsia="Times New Roman"/>
          <w:szCs w:val="24"/>
        </w:rPr>
      </w:pPr>
      <w:r>
        <w:rPr>
          <w:rFonts w:eastAsia="Times New Roman"/>
          <w:szCs w:val="24"/>
        </w:rPr>
        <w:t xml:space="preserve">8. Η με αριθμό 678/21-3-2016 επίκαιρη ερώτηση του Βουλευτή Ηρακλείου της Δημοκρατικής Συμπαράταξης ΠΑΣΟΚ - ΔΗΜΑΡ κ. </w:t>
      </w:r>
      <w:r>
        <w:rPr>
          <w:rFonts w:eastAsia="Times New Roman"/>
          <w:bCs/>
          <w:szCs w:val="24"/>
        </w:rPr>
        <w:t xml:space="preserve">Βασιλείου </w:t>
      </w:r>
      <w:proofErr w:type="spellStart"/>
      <w:r>
        <w:rPr>
          <w:rFonts w:eastAsia="Times New Roman"/>
          <w:bCs/>
          <w:szCs w:val="24"/>
        </w:rPr>
        <w:t>Κεγκέρογλου</w:t>
      </w:r>
      <w:proofErr w:type="spellEnd"/>
      <w:r>
        <w:rPr>
          <w:rFonts w:eastAsia="Times New Roman"/>
          <w:szCs w:val="24"/>
        </w:rPr>
        <w:t xml:space="preserve"> προς τον Υπουργό </w:t>
      </w:r>
      <w:r>
        <w:rPr>
          <w:rFonts w:eastAsia="Times New Roman"/>
          <w:bCs/>
          <w:szCs w:val="24"/>
        </w:rPr>
        <w:t>Εσωτερικών και Διοικητικής</w:t>
      </w:r>
      <w:r>
        <w:rPr>
          <w:rFonts w:eastAsia="Times New Roman"/>
          <w:b/>
          <w:szCs w:val="24"/>
        </w:rPr>
        <w:t xml:space="preserve"> </w:t>
      </w:r>
      <w:r>
        <w:rPr>
          <w:rFonts w:eastAsia="Times New Roman"/>
          <w:bCs/>
          <w:szCs w:val="24"/>
        </w:rPr>
        <w:t>Ανασυγκρότησης,</w:t>
      </w:r>
      <w:r>
        <w:rPr>
          <w:rFonts w:eastAsia="Times New Roman"/>
          <w:szCs w:val="24"/>
        </w:rPr>
        <w:t xml:space="preserve"> σχετικά με τη δημοσίευση της ανάθεσης προμηθειών, υπηρεσιών και έργων για την αντιμετώπιση του προσφυγικού – μεταναστευτικού.</w:t>
      </w:r>
    </w:p>
    <w:p w14:paraId="7CD8AA8D" w14:textId="77777777" w:rsidR="000F415B" w:rsidRDefault="00DE665B">
      <w:pPr>
        <w:spacing w:after="0" w:line="600" w:lineRule="auto"/>
        <w:ind w:firstLine="720"/>
        <w:jc w:val="both"/>
        <w:rPr>
          <w:rFonts w:eastAsia="Times New Roman"/>
          <w:szCs w:val="24"/>
        </w:rPr>
      </w:pPr>
      <w:r>
        <w:rPr>
          <w:rFonts w:eastAsia="Times New Roman"/>
          <w:szCs w:val="24"/>
        </w:rPr>
        <w:t xml:space="preserve">9. Η με αριθμό 681/21-3-2016 επίκαιρη ερώτηση του Βουλευτή Λάρισας των Ανεξαρτήτων Ελλήνων κ. </w:t>
      </w:r>
      <w:r>
        <w:rPr>
          <w:rFonts w:eastAsia="Times New Roman"/>
          <w:bCs/>
          <w:szCs w:val="24"/>
        </w:rPr>
        <w:t>Βασιλείου Κόκκαλη</w:t>
      </w:r>
      <w:r>
        <w:rPr>
          <w:rFonts w:eastAsia="Times New Roman"/>
          <w:szCs w:val="24"/>
        </w:rPr>
        <w:t xml:space="preserve"> προς τον Υπουργό </w:t>
      </w:r>
      <w:r>
        <w:rPr>
          <w:rFonts w:eastAsia="Times New Roman"/>
          <w:bCs/>
          <w:szCs w:val="24"/>
        </w:rPr>
        <w:t>Εργασίας, Κοινωνικής Ασφάλισης και Κοινωνικής Αλληλεγγύης,</w:t>
      </w:r>
      <w:r>
        <w:rPr>
          <w:rFonts w:eastAsia="Times New Roman"/>
          <w:b/>
          <w:szCs w:val="24"/>
        </w:rPr>
        <w:t xml:space="preserve"> </w:t>
      </w:r>
      <w:r>
        <w:rPr>
          <w:rFonts w:eastAsia="Times New Roman"/>
          <w:szCs w:val="24"/>
        </w:rPr>
        <w:t>σχετικά με την επανεξέταση του ύψους του προστίμου που επιβάλλεται από την Επιθεώρηση Εργασίας και το ΙΚΑ-ΕΤΑΜ για κάθε αδήλωτο εργαζόμενο.</w:t>
      </w:r>
    </w:p>
    <w:p w14:paraId="7CD8AA8E" w14:textId="77777777" w:rsidR="000F415B" w:rsidRDefault="00DE665B">
      <w:pPr>
        <w:spacing w:after="0" w:line="600" w:lineRule="auto"/>
        <w:ind w:firstLine="720"/>
        <w:jc w:val="both"/>
        <w:rPr>
          <w:rFonts w:eastAsia="Times New Roman"/>
          <w:szCs w:val="24"/>
        </w:rPr>
      </w:pPr>
      <w:r>
        <w:rPr>
          <w:rFonts w:eastAsia="Times New Roman"/>
          <w:szCs w:val="24"/>
        </w:rPr>
        <w:lastRenderedPageBreak/>
        <w:t>10. Η με αριθμό 606/1-3-2016 επίκαιρη ερώτηση του Βουλευτ</w:t>
      </w:r>
      <w:r>
        <w:rPr>
          <w:rFonts w:eastAsia="Times New Roman"/>
          <w:szCs w:val="24"/>
        </w:rPr>
        <w:t xml:space="preserve">ή Έβρου της Νέας Δημοκρατίας κ. </w:t>
      </w:r>
      <w:r>
        <w:rPr>
          <w:rFonts w:eastAsia="Times New Roman"/>
          <w:bCs/>
          <w:szCs w:val="24"/>
        </w:rPr>
        <w:t xml:space="preserve">Αναστασίου </w:t>
      </w:r>
      <w:proofErr w:type="spellStart"/>
      <w:r>
        <w:rPr>
          <w:rFonts w:eastAsia="Times New Roman"/>
          <w:bCs/>
          <w:szCs w:val="24"/>
        </w:rPr>
        <w:t>Δημοσχάκη</w:t>
      </w:r>
      <w:proofErr w:type="spellEnd"/>
      <w:r>
        <w:rPr>
          <w:rFonts w:eastAsia="Times New Roman"/>
          <w:b/>
          <w:bCs/>
          <w:szCs w:val="24"/>
        </w:rPr>
        <w:t xml:space="preserve"> </w:t>
      </w:r>
      <w:r>
        <w:rPr>
          <w:rFonts w:eastAsia="Times New Roman"/>
          <w:szCs w:val="24"/>
        </w:rPr>
        <w:t xml:space="preserve">προς τον Υπουργό </w:t>
      </w:r>
      <w:r>
        <w:rPr>
          <w:rFonts w:eastAsia="Times New Roman"/>
          <w:bCs/>
          <w:szCs w:val="24"/>
        </w:rPr>
        <w:t xml:space="preserve">Υγείας, </w:t>
      </w:r>
      <w:r>
        <w:rPr>
          <w:rFonts w:eastAsia="Times New Roman"/>
          <w:szCs w:val="24"/>
        </w:rPr>
        <w:t>σχετικά με την ανάγκη άμεσης στελέχωσης της ακτινοδιαγνωστικής κλινικής του Νοσοκομείου Ξάνθης.</w:t>
      </w:r>
    </w:p>
    <w:p w14:paraId="7CD8AA8F" w14:textId="77777777" w:rsidR="000F415B" w:rsidRDefault="00DE665B">
      <w:pPr>
        <w:spacing w:after="0" w:line="600" w:lineRule="auto"/>
        <w:ind w:firstLine="720"/>
        <w:jc w:val="both"/>
        <w:rPr>
          <w:rFonts w:eastAsia="Times New Roman"/>
          <w:szCs w:val="24"/>
        </w:rPr>
      </w:pPr>
      <w:r>
        <w:rPr>
          <w:rFonts w:eastAsia="Times New Roman"/>
          <w:szCs w:val="24"/>
        </w:rPr>
        <w:t>11. Η με αριθμό 567/22-2-2016 επίκαιρη ερώτηση του Βουλευτή Αχαΐας της Νέας Δημοκρ</w:t>
      </w:r>
      <w:r>
        <w:rPr>
          <w:rFonts w:eastAsia="Times New Roman"/>
          <w:szCs w:val="24"/>
        </w:rPr>
        <w:t xml:space="preserve">ατίας κ. </w:t>
      </w:r>
      <w:r>
        <w:rPr>
          <w:rFonts w:eastAsia="Times New Roman"/>
          <w:bCs/>
          <w:szCs w:val="24"/>
        </w:rPr>
        <w:t xml:space="preserve">Ανδρέα </w:t>
      </w:r>
      <w:proofErr w:type="spellStart"/>
      <w:r>
        <w:rPr>
          <w:rFonts w:eastAsia="Times New Roman"/>
          <w:bCs/>
          <w:szCs w:val="24"/>
        </w:rPr>
        <w:t>Κατσανιώτη</w:t>
      </w:r>
      <w:proofErr w:type="spellEnd"/>
      <w:r>
        <w:rPr>
          <w:rFonts w:eastAsia="Times New Roman"/>
          <w:szCs w:val="24"/>
        </w:rPr>
        <w:t xml:space="preserve"> προς τον Υπουργό </w:t>
      </w:r>
      <w:r>
        <w:rPr>
          <w:rFonts w:eastAsia="Times New Roman"/>
          <w:bCs/>
          <w:szCs w:val="24"/>
        </w:rPr>
        <w:t xml:space="preserve">Εσωτερικών και Διοικητικής Ανασυγκρότησης, </w:t>
      </w:r>
      <w:r>
        <w:rPr>
          <w:rFonts w:eastAsia="Times New Roman"/>
          <w:szCs w:val="24"/>
        </w:rPr>
        <w:t>σχετικά με την επιβολή δημοτικών τελών από το Δήμο της Πάτρας σε επαγγελματικές εγκαταστάσεις της περιοχής με απόφαση του Δημοτικού Συμβουλίου.</w:t>
      </w:r>
    </w:p>
    <w:p w14:paraId="7CD8AA90" w14:textId="77777777" w:rsidR="000F415B" w:rsidRDefault="00DE665B">
      <w:pPr>
        <w:spacing w:after="0" w:line="600" w:lineRule="auto"/>
        <w:ind w:firstLine="720"/>
        <w:jc w:val="both"/>
        <w:rPr>
          <w:rFonts w:eastAsia="Times New Roman"/>
          <w:b/>
          <w:bCs/>
          <w:szCs w:val="24"/>
        </w:rPr>
      </w:pPr>
      <w:r>
        <w:rPr>
          <w:rFonts w:eastAsia="Times New Roman"/>
          <w:szCs w:val="24"/>
        </w:rPr>
        <w:t>12. Η με αριθμό 466/1-2-2</w:t>
      </w:r>
      <w:r>
        <w:rPr>
          <w:rFonts w:eastAsia="Times New Roman"/>
          <w:szCs w:val="24"/>
        </w:rPr>
        <w:t xml:space="preserve">016 επίκαιρη ερώτηση του Βουλευτή Αττικής του Λαϊκού Συνδέσμου – Χρυσή Αυγή κ. </w:t>
      </w:r>
      <w:r>
        <w:rPr>
          <w:rFonts w:eastAsia="Times New Roman"/>
          <w:bCs/>
          <w:szCs w:val="24"/>
        </w:rPr>
        <w:t>Ηλία Κασιδιάρη</w:t>
      </w:r>
      <w:r>
        <w:rPr>
          <w:rFonts w:eastAsia="Times New Roman"/>
          <w:szCs w:val="24"/>
        </w:rPr>
        <w:t xml:space="preserve"> προς τον Υπουργό </w:t>
      </w:r>
      <w:r>
        <w:rPr>
          <w:rFonts w:eastAsia="Times New Roman"/>
          <w:bCs/>
          <w:szCs w:val="24"/>
        </w:rPr>
        <w:t>Εσωτερικών και Διοικητικής Ανασυγκρότησης,</w:t>
      </w:r>
      <w:r>
        <w:rPr>
          <w:rFonts w:eastAsia="Times New Roman"/>
          <w:szCs w:val="24"/>
        </w:rPr>
        <w:t xml:space="preserve"> σχετικά με τα «εκατομμύρια που μοιράζει η κυβέρνηση ΣΥΡΙΖΑ-ΑΝΕΛ στα χρεωκοπημένα κόμματα».</w:t>
      </w:r>
    </w:p>
    <w:p w14:paraId="7CD8AA91" w14:textId="77777777" w:rsidR="000F415B" w:rsidRDefault="00DE665B">
      <w:pPr>
        <w:spacing w:after="0" w:line="600" w:lineRule="auto"/>
        <w:ind w:firstLine="720"/>
        <w:jc w:val="both"/>
        <w:rPr>
          <w:rFonts w:eastAsia="Times New Roman"/>
          <w:szCs w:val="24"/>
        </w:rPr>
      </w:pPr>
      <w:r>
        <w:rPr>
          <w:rFonts w:eastAsia="Times New Roman"/>
          <w:szCs w:val="24"/>
        </w:rPr>
        <w:lastRenderedPageBreak/>
        <w:t>13. Η με αρ</w:t>
      </w:r>
      <w:r>
        <w:rPr>
          <w:rFonts w:eastAsia="Times New Roman"/>
          <w:szCs w:val="24"/>
        </w:rPr>
        <w:t xml:space="preserve">ιθμό 615/3-3-2016 επίκαιρη ερώτηση του Βουλευτή Α΄ Θεσσαλονίκης της Ένωσης Κεντρώων κ. </w:t>
      </w:r>
      <w:r>
        <w:rPr>
          <w:rFonts w:eastAsia="Times New Roman"/>
          <w:bCs/>
          <w:szCs w:val="24"/>
        </w:rPr>
        <w:t xml:space="preserve">Ιωάννη </w:t>
      </w:r>
      <w:proofErr w:type="spellStart"/>
      <w:r>
        <w:rPr>
          <w:rFonts w:eastAsia="Times New Roman"/>
          <w:bCs/>
          <w:szCs w:val="24"/>
        </w:rPr>
        <w:t>Σαρίδη</w:t>
      </w:r>
      <w:proofErr w:type="spellEnd"/>
      <w:r>
        <w:rPr>
          <w:rFonts w:eastAsia="Times New Roman"/>
          <w:szCs w:val="24"/>
        </w:rPr>
        <w:t xml:space="preserve"> προς τον Υπουργό </w:t>
      </w:r>
      <w:r>
        <w:rPr>
          <w:rFonts w:eastAsia="Times New Roman"/>
          <w:bCs/>
          <w:szCs w:val="24"/>
        </w:rPr>
        <w:t>Εξωτερικών,</w:t>
      </w:r>
      <w:r>
        <w:rPr>
          <w:rFonts w:eastAsia="Times New Roman"/>
          <w:szCs w:val="24"/>
        </w:rPr>
        <w:t xml:space="preserve"> σχετικά με την ενδεχόμενη ίδρυση γραφείων Τουρκικού Οργανισμού στην Ελλάδα.</w:t>
      </w:r>
    </w:p>
    <w:p w14:paraId="7CD8AA92" w14:textId="77777777" w:rsidR="000F415B" w:rsidRDefault="00DE665B">
      <w:pPr>
        <w:spacing w:after="0" w:line="600" w:lineRule="auto"/>
        <w:ind w:firstLine="720"/>
        <w:jc w:val="both"/>
        <w:rPr>
          <w:rFonts w:eastAsia="Times New Roman"/>
          <w:szCs w:val="24"/>
        </w:rPr>
      </w:pPr>
      <w:r>
        <w:rPr>
          <w:rFonts w:eastAsia="Times New Roman"/>
          <w:szCs w:val="24"/>
        </w:rPr>
        <w:t xml:space="preserve">14. Η με αριθμό 621/7-3-2016 επίκαιρη ερώτηση της </w:t>
      </w:r>
      <w:r>
        <w:rPr>
          <w:rFonts w:eastAsia="Times New Roman"/>
          <w:szCs w:val="24"/>
        </w:rPr>
        <w:t xml:space="preserve">Βουλευτού Ηλείας του Συνασπισμού Ριζοσπαστικής Αριστεράς </w:t>
      </w:r>
      <w:r>
        <w:rPr>
          <w:rFonts w:eastAsia="Times New Roman"/>
          <w:szCs w:val="24"/>
        </w:rPr>
        <w:t xml:space="preserve">κ. </w:t>
      </w:r>
      <w:r>
        <w:rPr>
          <w:rFonts w:eastAsia="Times New Roman"/>
          <w:bCs/>
          <w:szCs w:val="24"/>
        </w:rPr>
        <w:t>Ευσταθίας (Έφης)</w:t>
      </w:r>
      <w:r>
        <w:rPr>
          <w:rFonts w:eastAsia="Times New Roman"/>
          <w:b/>
          <w:bCs/>
          <w:szCs w:val="24"/>
        </w:rPr>
        <w:t xml:space="preserve"> </w:t>
      </w:r>
      <w:r>
        <w:rPr>
          <w:rFonts w:eastAsia="Times New Roman"/>
          <w:bCs/>
          <w:szCs w:val="24"/>
        </w:rPr>
        <w:t xml:space="preserve">Γεωργοπούλου - </w:t>
      </w:r>
      <w:proofErr w:type="spellStart"/>
      <w:r>
        <w:rPr>
          <w:rFonts w:eastAsia="Times New Roman"/>
          <w:bCs/>
          <w:szCs w:val="24"/>
        </w:rPr>
        <w:t>Σαλτάρη</w:t>
      </w:r>
      <w:proofErr w:type="spellEnd"/>
      <w:r>
        <w:rPr>
          <w:rFonts w:eastAsia="Times New Roman"/>
          <w:szCs w:val="24"/>
        </w:rPr>
        <w:t xml:space="preserve"> προς τον Υπουργό </w:t>
      </w:r>
      <w:r>
        <w:rPr>
          <w:rFonts w:eastAsia="Times New Roman"/>
          <w:bCs/>
          <w:szCs w:val="24"/>
        </w:rPr>
        <w:t>Υγείας,</w:t>
      </w:r>
      <w:r>
        <w:rPr>
          <w:rFonts w:eastAsia="Times New Roman"/>
          <w:b/>
          <w:bCs/>
          <w:szCs w:val="24"/>
        </w:rPr>
        <w:t xml:space="preserve"> </w:t>
      </w:r>
      <w:r>
        <w:rPr>
          <w:rFonts w:eastAsia="Times New Roman"/>
          <w:szCs w:val="24"/>
        </w:rPr>
        <w:t xml:space="preserve">σχετικά με το έργο της κατασκευής της νέας πτέρυγας του </w:t>
      </w:r>
      <w:r>
        <w:rPr>
          <w:rFonts w:eastAsia="Times New Roman"/>
          <w:szCs w:val="24"/>
        </w:rPr>
        <w:t xml:space="preserve">Νοσοκομείου </w:t>
      </w:r>
      <w:r>
        <w:rPr>
          <w:rFonts w:eastAsia="Times New Roman"/>
          <w:szCs w:val="24"/>
        </w:rPr>
        <w:t>της Αμαλιάδας.</w:t>
      </w:r>
    </w:p>
    <w:p w14:paraId="7CD8AA93" w14:textId="77777777" w:rsidR="000F415B" w:rsidRDefault="00DE665B">
      <w:pPr>
        <w:spacing w:after="0" w:line="600" w:lineRule="auto"/>
        <w:ind w:firstLine="720"/>
        <w:jc w:val="both"/>
        <w:rPr>
          <w:rFonts w:eastAsia="Times New Roman"/>
          <w:szCs w:val="24"/>
        </w:rPr>
      </w:pPr>
      <w:r>
        <w:rPr>
          <w:rFonts w:eastAsia="Times New Roman"/>
          <w:szCs w:val="24"/>
        </w:rPr>
        <w:t>15. Η με αριθμό 614/3-3-2016 επίκαιρη ερώτηση το</w:t>
      </w:r>
      <w:r>
        <w:rPr>
          <w:rFonts w:eastAsia="Times New Roman"/>
          <w:szCs w:val="24"/>
        </w:rPr>
        <w:t xml:space="preserve">υ Βουλευτή Β΄ Πειραιά του Λαϊκού Συνδέσμου – Χρυσή Αυγή κ. </w:t>
      </w:r>
      <w:r>
        <w:rPr>
          <w:rFonts w:eastAsia="Times New Roman"/>
          <w:bCs/>
          <w:szCs w:val="24"/>
        </w:rPr>
        <w:t>Ιωάννη Λαγού</w:t>
      </w:r>
      <w:r>
        <w:rPr>
          <w:rFonts w:eastAsia="Times New Roman"/>
          <w:szCs w:val="24"/>
        </w:rPr>
        <w:t xml:space="preserve"> προς τον Υπουργό </w:t>
      </w:r>
      <w:r>
        <w:rPr>
          <w:rFonts w:eastAsia="Times New Roman"/>
          <w:bCs/>
          <w:szCs w:val="24"/>
        </w:rPr>
        <w:t>Εξωτερικών,</w:t>
      </w:r>
      <w:r>
        <w:rPr>
          <w:rFonts w:eastAsia="Times New Roman"/>
          <w:szCs w:val="24"/>
        </w:rPr>
        <w:t xml:space="preserve"> σχετικά με την «καλλιέργεια κλίματος έντασης και τις μεθοδεύσεις του τουρκικού προξενείου στη Θράκη».</w:t>
      </w:r>
    </w:p>
    <w:p w14:paraId="7CD8AA94" w14:textId="77777777" w:rsidR="000F415B" w:rsidRDefault="00DE665B">
      <w:pPr>
        <w:spacing w:after="0" w:line="600" w:lineRule="auto"/>
        <w:ind w:firstLine="720"/>
        <w:jc w:val="both"/>
        <w:rPr>
          <w:rFonts w:eastAsia="Times New Roman"/>
          <w:szCs w:val="24"/>
        </w:rPr>
      </w:pPr>
      <w:r>
        <w:rPr>
          <w:rFonts w:eastAsia="Times New Roman"/>
          <w:szCs w:val="24"/>
        </w:rPr>
        <w:t xml:space="preserve">16. Η με αριθμό 583/26-2-2016 επίκαιρη ερώτηση του </w:t>
      </w:r>
      <w:r>
        <w:rPr>
          <w:rFonts w:eastAsia="Times New Roman"/>
          <w:szCs w:val="24"/>
        </w:rPr>
        <w:t xml:space="preserve">Βουλευτή Β΄ Αθηνών του Λαϊκού Συνδέσμου – Χρυσή Αυγή κ. </w:t>
      </w:r>
      <w:r>
        <w:rPr>
          <w:rFonts w:eastAsia="Times New Roman"/>
          <w:bCs/>
          <w:szCs w:val="24"/>
        </w:rPr>
        <w:t xml:space="preserve">Ηλία </w:t>
      </w:r>
      <w:proofErr w:type="spellStart"/>
      <w:r>
        <w:rPr>
          <w:rFonts w:eastAsia="Times New Roman"/>
          <w:bCs/>
          <w:szCs w:val="24"/>
        </w:rPr>
        <w:t>Παναγιώταρου</w:t>
      </w:r>
      <w:proofErr w:type="spellEnd"/>
      <w:r>
        <w:rPr>
          <w:rFonts w:eastAsia="Times New Roman"/>
          <w:szCs w:val="24"/>
        </w:rPr>
        <w:t xml:space="preserve"> προς τον Υπουργό </w:t>
      </w:r>
      <w:r>
        <w:rPr>
          <w:rFonts w:eastAsia="Times New Roman"/>
          <w:bCs/>
          <w:szCs w:val="24"/>
        </w:rPr>
        <w:t>Εξωτερικών,</w:t>
      </w:r>
      <w:r>
        <w:rPr>
          <w:rFonts w:eastAsia="Times New Roman"/>
          <w:szCs w:val="24"/>
        </w:rPr>
        <w:t xml:space="preserve"> σχετικά με την «εκχώρηση του ονόματος της Μακεδονίας μας στους σκοπιανούς».</w:t>
      </w:r>
    </w:p>
    <w:p w14:paraId="7CD8AA95" w14:textId="77777777" w:rsidR="000F415B" w:rsidRDefault="00DE665B">
      <w:pPr>
        <w:spacing w:after="0" w:line="600" w:lineRule="auto"/>
        <w:ind w:firstLine="720"/>
        <w:jc w:val="both"/>
        <w:rPr>
          <w:rFonts w:eastAsia="Times New Roman"/>
          <w:szCs w:val="24"/>
        </w:rPr>
      </w:pPr>
      <w:r>
        <w:rPr>
          <w:rFonts w:eastAsia="Times New Roman"/>
          <w:szCs w:val="24"/>
        </w:rPr>
        <w:lastRenderedPageBreak/>
        <w:t>17. Η με αριθμό 545/15-2-2016 επίκαιρη ερώτηση της Βουλευτού Β΄ Αθηνών του Λα</w:t>
      </w:r>
      <w:r>
        <w:rPr>
          <w:rFonts w:eastAsia="Times New Roman"/>
          <w:szCs w:val="24"/>
        </w:rPr>
        <w:t xml:space="preserve">ϊκού Συνδέσμου – Χρυσή Αυγή </w:t>
      </w:r>
      <w:r>
        <w:rPr>
          <w:rFonts w:eastAsia="Times New Roman"/>
          <w:szCs w:val="24"/>
        </w:rPr>
        <w:t xml:space="preserve">κ. </w:t>
      </w:r>
      <w:r>
        <w:rPr>
          <w:rFonts w:eastAsia="Times New Roman"/>
          <w:bCs/>
          <w:szCs w:val="24"/>
        </w:rPr>
        <w:t xml:space="preserve">Ελένης </w:t>
      </w:r>
      <w:proofErr w:type="spellStart"/>
      <w:r>
        <w:rPr>
          <w:rFonts w:eastAsia="Times New Roman"/>
          <w:bCs/>
          <w:szCs w:val="24"/>
        </w:rPr>
        <w:t>Ζαρούλια</w:t>
      </w:r>
      <w:proofErr w:type="spellEnd"/>
      <w:r>
        <w:rPr>
          <w:rFonts w:eastAsia="Times New Roman"/>
          <w:szCs w:val="24"/>
        </w:rPr>
        <w:t xml:space="preserve"> προς τον Υπουργό </w:t>
      </w:r>
      <w:r>
        <w:rPr>
          <w:rFonts w:eastAsia="Times New Roman"/>
          <w:bCs/>
          <w:szCs w:val="24"/>
        </w:rPr>
        <w:t>Υγείας,</w:t>
      </w:r>
      <w:r>
        <w:rPr>
          <w:rFonts w:eastAsia="Times New Roman"/>
          <w:szCs w:val="24"/>
        </w:rPr>
        <w:t xml:space="preserve"> σχετικά με τα προβλήματα λειτουργίας στο ΕΚΑΒ.</w:t>
      </w:r>
    </w:p>
    <w:p w14:paraId="7CD8AA96" w14:textId="77777777" w:rsidR="000F415B" w:rsidRDefault="00DE665B">
      <w:pPr>
        <w:spacing w:after="0" w:line="600" w:lineRule="auto"/>
        <w:ind w:firstLine="720"/>
        <w:jc w:val="both"/>
        <w:rPr>
          <w:rFonts w:eastAsia="Times New Roman"/>
          <w:szCs w:val="24"/>
        </w:rPr>
      </w:pPr>
      <w:r>
        <w:rPr>
          <w:rFonts w:eastAsia="Times New Roman"/>
          <w:szCs w:val="24"/>
        </w:rPr>
        <w:t>18. Η με αριθμό 686/21-3-2016 Επίκαιρη Ερώτηση του ΣΤ΄ Αντιπροέδρου της Βουλής και Βουλευτή Δωδεκανήσου της Δημοκρατικής Συμπαράταξης ΠΑΣ</w:t>
      </w:r>
      <w:r>
        <w:rPr>
          <w:rFonts w:eastAsia="Times New Roman"/>
          <w:szCs w:val="24"/>
        </w:rPr>
        <w:t xml:space="preserve">ΟΚ – ΔΗΜΑΡ κ. </w:t>
      </w:r>
      <w:r>
        <w:rPr>
          <w:rFonts w:eastAsia="Times New Roman"/>
          <w:bCs/>
          <w:szCs w:val="24"/>
        </w:rPr>
        <w:t xml:space="preserve">Δημητρίου </w:t>
      </w:r>
      <w:proofErr w:type="spellStart"/>
      <w:r>
        <w:rPr>
          <w:rFonts w:eastAsia="Times New Roman"/>
          <w:bCs/>
          <w:szCs w:val="24"/>
        </w:rPr>
        <w:t>Κρεμαστινού</w:t>
      </w:r>
      <w:proofErr w:type="spellEnd"/>
      <w:r>
        <w:rPr>
          <w:rFonts w:eastAsia="Times New Roman"/>
          <w:szCs w:val="24"/>
        </w:rPr>
        <w:t xml:space="preserve"> προς τον Υπουργό </w:t>
      </w:r>
      <w:r>
        <w:rPr>
          <w:rFonts w:eastAsia="Times New Roman"/>
          <w:bCs/>
          <w:szCs w:val="24"/>
        </w:rPr>
        <w:t>Υγείας,</w:t>
      </w:r>
      <w:r>
        <w:rPr>
          <w:rFonts w:eastAsia="Times New Roman"/>
          <w:szCs w:val="24"/>
        </w:rPr>
        <w:t xml:space="preserve"> σχετικά με τα προβλήματα του Τμήματος Επειγόντων Περιστατικών του Νοσοκομείου Ρόδου.</w:t>
      </w:r>
    </w:p>
    <w:p w14:paraId="7CD8AA97" w14:textId="77777777" w:rsidR="000F415B" w:rsidRDefault="00DE665B">
      <w:pPr>
        <w:spacing w:after="0" w:line="600" w:lineRule="auto"/>
        <w:ind w:firstLine="720"/>
        <w:jc w:val="both"/>
        <w:rPr>
          <w:rFonts w:eastAsia="Times New Roman"/>
          <w:szCs w:val="24"/>
        </w:rPr>
      </w:pPr>
      <w:r>
        <w:rPr>
          <w:rFonts w:eastAsia="Times New Roman"/>
          <w:szCs w:val="24"/>
        </w:rPr>
        <w:t xml:space="preserve">19. Η με αριθμό 660/15-3-2016 επίκαιρη ερώτηση του Βουλευτή Καβάλας της Νέας Δημοκρατίας κ. </w:t>
      </w:r>
      <w:r>
        <w:rPr>
          <w:rFonts w:eastAsia="Times New Roman"/>
          <w:bCs/>
          <w:szCs w:val="24"/>
        </w:rPr>
        <w:t>Νικολάου Παναγιωτό</w:t>
      </w:r>
      <w:r>
        <w:rPr>
          <w:rFonts w:eastAsia="Times New Roman"/>
          <w:bCs/>
          <w:szCs w:val="24"/>
        </w:rPr>
        <w:t>πουλου</w:t>
      </w:r>
      <w:r>
        <w:rPr>
          <w:rFonts w:eastAsia="Times New Roman"/>
          <w:b/>
          <w:bCs/>
          <w:szCs w:val="24"/>
        </w:rPr>
        <w:t xml:space="preserve"> </w:t>
      </w:r>
      <w:r>
        <w:rPr>
          <w:rFonts w:eastAsia="Times New Roman"/>
          <w:szCs w:val="24"/>
        </w:rPr>
        <w:t xml:space="preserve">προς τον Υπουργό </w:t>
      </w:r>
      <w:r>
        <w:rPr>
          <w:rFonts w:eastAsia="Times New Roman"/>
          <w:bCs/>
          <w:szCs w:val="24"/>
        </w:rPr>
        <w:t>Οικονομίας, Ανάπτυξης και Τουρισμού,</w:t>
      </w:r>
      <w:r>
        <w:rPr>
          <w:rFonts w:eastAsia="Times New Roman"/>
          <w:b/>
          <w:bCs/>
          <w:szCs w:val="24"/>
        </w:rPr>
        <w:t xml:space="preserve"> </w:t>
      </w:r>
      <w:r>
        <w:rPr>
          <w:rFonts w:eastAsia="Times New Roman"/>
          <w:szCs w:val="24"/>
        </w:rPr>
        <w:t>σχετικά με την επαναφορά και αποκατάσταση της επιδότησης μισθολογικού κόστους, βάσει Ευρωπαϊκών Κανονισμών.</w:t>
      </w:r>
    </w:p>
    <w:p w14:paraId="7CD8AA98" w14:textId="77777777" w:rsidR="000F415B" w:rsidRDefault="00DE665B">
      <w:pPr>
        <w:spacing w:after="0" w:line="600" w:lineRule="auto"/>
        <w:ind w:firstLine="720"/>
        <w:jc w:val="both"/>
        <w:rPr>
          <w:rFonts w:eastAsia="Times New Roman"/>
          <w:szCs w:val="24"/>
        </w:rPr>
      </w:pPr>
      <w:r>
        <w:rPr>
          <w:rFonts w:eastAsia="Times New Roman"/>
          <w:szCs w:val="24"/>
        </w:rPr>
        <w:lastRenderedPageBreak/>
        <w:t xml:space="preserve">20. Η με αριθμό 661/15-3-2016 επίκαιρη ερώτηση του Βουλευτή Έβρου της Νέας Δημοκρατίας </w:t>
      </w:r>
      <w:r>
        <w:rPr>
          <w:rFonts w:eastAsia="Times New Roman"/>
          <w:szCs w:val="24"/>
        </w:rPr>
        <w:t xml:space="preserve">κ. </w:t>
      </w:r>
      <w:r>
        <w:rPr>
          <w:rFonts w:eastAsia="Times New Roman"/>
          <w:bCs/>
          <w:szCs w:val="24"/>
        </w:rPr>
        <w:t xml:space="preserve">Αναστασίου </w:t>
      </w:r>
      <w:proofErr w:type="spellStart"/>
      <w:r>
        <w:rPr>
          <w:rFonts w:eastAsia="Times New Roman"/>
          <w:bCs/>
          <w:szCs w:val="24"/>
        </w:rPr>
        <w:t>Δημοσχάκη</w:t>
      </w:r>
      <w:proofErr w:type="spellEnd"/>
      <w:r>
        <w:rPr>
          <w:rFonts w:eastAsia="Times New Roman"/>
          <w:szCs w:val="24"/>
        </w:rPr>
        <w:t xml:space="preserve"> προς τον Υπουργό </w:t>
      </w:r>
      <w:r>
        <w:rPr>
          <w:rFonts w:eastAsia="Times New Roman"/>
          <w:bCs/>
          <w:szCs w:val="24"/>
        </w:rPr>
        <w:t xml:space="preserve">Οικονομίας, Ανάπτυξης και Τουρισμού, </w:t>
      </w:r>
      <w:r>
        <w:rPr>
          <w:rFonts w:eastAsia="Times New Roman"/>
          <w:szCs w:val="24"/>
        </w:rPr>
        <w:t>σχετικά με την επαναφορά και αποκατάσταση μέτρου επιδότησης μισθολογικού κόστους, βάσει Ευρωπαϊκών Κανονισμών.</w:t>
      </w:r>
    </w:p>
    <w:p w14:paraId="7CD8AA99" w14:textId="77777777" w:rsidR="000F415B" w:rsidRDefault="00DE665B">
      <w:pPr>
        <w:spacing w:after="0" w:line="600" w:lineRule="auto"/>
        <w:ind w:firstLine="720"/>
        <w:jc w:val="both"/>
        <w:rPr>
          <w:rFonts w:eastAsia="Times New Roman"/>
          <w:szCs w:val="24"/>
        </w:rPr>
      </w:pPr>
      <w:r>
        <w:rPr>
          <w:rFonts w:eastAsia="Times New Roman"/>
          <w:szCs w:val="24"/>
        </w:rPr>
        <w:t>21. Η με αριθμό 625/7-3-2016 επίκαιρη ερώτηση του Βουλευτή Λέσβου τ</w:t>
      </w:r>
      <w:r>
        <w:rPr>
          <w:rFonts w:eastAsia="Times New Roman"/>
          <w:szCs w:val="24"/>
        </w:rPr>
        <w:t xml:space="preserve">ου Κομμουνιστικού Κόμματος Ελλάδος κ. </w:t>
      </w:r>
      <w:r>
        <w:rPr>
          <w:rFonts w:eastAsia="Times New Roman"/>
          <w:bCs/>
          <w:szCs w:val="24"/>
        </w:rPr>
        <w:t>Σταύρου Τάσσου</w:t>
      </w:r>
      <w:r>
        <w:rPr>
          <w:rFonts w:eastAsia="Times New Roman"/>
          <w:szCs w:val="24"/>
        </w:rPr>
        <w:t xml:space="preserve"> προς τον Υπουργό </w:t>
      </w:r>
      <w:r>
        <w:rPr>
          <w:rFonts w:eastAsia="Times New Roman"/>
          <w:bCs/>
          <w:szCs w:val="24"/>
        </w:rPr>
        <w:t>Υγείας,</w:t>
      </w:r>
      <w:r>
        <w:rPr>
          <w:rFonts w:eastAsia="Times New Roman"/>
          <w:b/>
          <w:bCs/>
          <w:szCs w:val="24"/>
        </w:rPr>
        <w:t xml:space="preserve"> </w:t>
      </w:r>
      <w:r>
        <w:rPr>
          <w:rFonts w:eastAsia="Times New Roman"/>
          <w:szCs w:val="24"/>
        </w:rPr>
        <w:t>σχετικά με τις ελλείψεις στο Νοσοκομείο και γενικότερα στο δημόσιο τομέα υγείας στη Λέσβο.</w:t>
      </w:r>
    </w:p>
    <w:p w14:paraId="7CD8AA9A" w14:textId="77777777" w:rsidR="000F415B" w:rsidRDefault="00DE665B">
      <w:pPr>
        <w:spacing w:after="0" w:line="600" w:lineRule="auto"/>
        <w:ind w:firstLine="720"/>
        <w:jc w:val="both"/>
        <w:rPr>
          <w:rFonts w:eastAsia="Times New Roman"/>
          <w:bCs/>
          <w:szCs w:val="24"/>
        </w:rPr>
      </w:pPr>
      <w:r>
        <w:rPr>
          <w:rFonts w:eastAsia="Times New Roman"/>
          <w:bCs/>
          <w:szCs w:val="24"/>
        </w:rPr>
        <w:t>Α</w:t>
      </w:r>
      <w:r>
        <w:rPr>
          <w:rFonts w:eastAsia="Times New Roman"/>
          <w:bCs/>
          <w:szCs w:val="24"/>
        </w:rPr>
        <w:t xml:space="preserve">ΝΑΦΟΡΕΣ-ΕΡΩΤΗΣΕΙΣ </w:t>
      </w:r>
      <w:r>
        <w:rPr>
          <w:rFonts w:eastAsia="Times New Roman"/>
          <w:bCs/>
          <w:szCs w:val="24"/>
        </w:rPr>
        <w:t>(Άρθρο 130 παρ</w:t>
      </w:r>
      <w:r>
        <w:rPr>
          <w:rFonts w:eastAsia="Times New Roman"/>
          <w:bCs/>
          <w:szCs w:val="24"/>
        </w:rPr>
        <w:t>άγραφος</w:t>
      </w:r>
      <w:r>
        <w:rPr>
          <w:rFonts w:eastAsia="Times New Roman"/>
          <w:bCs/>
          <w:szCs w:val="24"/>
        </w:rPr>
        <w:t xml:space="preserve"> 5 </w:t>
      </w:r>
      <w:r>
        <w:rPr>
          <w:rFonts w:eastAsia="Times New Roman"/>
          <w:bCs/>
          <w:szCs w:val="24"/>
        </w:rPr>
        <w:t xml:space="preserve">του </w:t>
      </w:r>
      <w:r>
        <w:rPr>
          <w:rFonts w:eastAsia="Times New Roman"/>
          <w:bCs/>
          <w:szCs w:val="24"/>
        </w:rPr>
        <w:t>Καν</w:t>
      </w:r>
      <w:r>
        <w:rPr>
          <w:rFonts w:eastAsia="Times New Roman"/>
          <w:bCs/>
          <w:szCs w:val="24"/>
        </w:rPr>
        <w:t>ονισμού της</w:t>
      </w:r>
      <w:r>
        <w:rPr>
          <w:rFonts w:eastAsia="Times New Roman"/>
          <w:bCs/>
          <w:szCs w:val="24"/>
        </w:rPr>
        <w:t xml:space="preserve"> Βουλής)</w:t>
      </w:r>
    </w:p>
    <w:p w14:paraId="7CD8AA9B" w14:textId="77777777" w:rsidR="000F415B" w:rsidRDefault="00DE665B">
      <w:pPr>
        <w:spacing w:after="0" w:line="600" w:lineRule="auto"/>
        <w:ind w:firstLine="720"/>
        <w:jc w:val="both"/>
        <w:rPr>
          <w:rFonts w:eastAsia="Times New Roman"/>
          <w:szCs w:val="24"/>
        </w:rPr>
      </w:pPr>
      <w:r>
        <w:rPr>
          <w:rFonts w:eastAsia="Times New Roman"/>
          <w:iCs/>
          <w:szCs w:val="24"/>
        </w:rPr>
        <w:t>1</w:t>
      </w:r>
      <w:r>
        <w:rPr>
          <w:rFonts w:eastAsia="Times New Roman"/>
          <w:i/>
          <w:iCs/>
          <w:szCs w:val="24"/>
        </w:rPr>
        <w:t xml:space="preserve">. </w:t>
      </w:r>
      <w:r>
        <w:rPr>
          <w:rFonts w:eastAsia="Times New Roman"/>
          <w:szCs w:val="24"/>
        </w:rPr>
        <w:t>Η με αριθμό 29</w:t>
      </w:r>
      <w:r>
        <w:rPr>
          <w:rFonts w:eastAsia="Times New Roman"/>
          <w:szCs w:val="24"/>
        </w:rPr>
        <w:t>21/5-2-2016 ερώτηση της Βουλευτού Αττικής της Δημοκρατικής Συμπαράταξης ΠΑΣΟΚ-ΔΗΜΑΡ κ</w:t>
      </w:r>
      <w:r>
        <w:rPr>
          <w:rFonts w:eastAsia="Times New Roman"/>
          <w:szCs w:val="24"/>
        </w:rPr>
        <w:t>.</w:t>
      </w:r>
      <w:r>
        <w:rPr>
          <w:rFonts w:eastAsia="Times New Roman"/>
          <w:b/>
          <w:bCs/>
          <w:szCs w:val="24"/>
        </w:rPr>
        <w:t xml:space="preserve"> </w:t>
      </w:r>
      <w:r>
        <w:rPr>
          <w:rFonts w:eastAsia="Times New Roman"/>
          <w:bCs/>
          <w:szCs w:val="24"/>
        </w:rPr>
        <w:t xml:space="preserve">Παρασκευής </w:t>
      </w:r>
      <w:proofErr w:type="spellStart"/>
      <w:r>
        <w:rPr>
          <w:rFonts w:eastAsia="Times New Roman"/>
          <w:bCs/>
          <w:szCs w:val="24"/>
        </w:rPr>
        <w:t>Χριστοφιλοπούλου</w:t>
      </w:r>
      <w:proofErr w:type="spellEnd"/>
      <w:r>
        <w:rPr>
          <w:rFonts w:eastAsia="Times New Roman"/>
          <w:bCs/>
          <w:szCs w:val="24"/>
        </w:rPr>
        <w:t xml:space="preserve"> </w:t>
      </w:r>
      <w:r>
        <w:rPr>
          <w:rFonts w:eastAsia="Times New Roman"/>
          <w:szCs w:val="24"/>
        </w:rPr>
        <w:t xml:space="preserve">προς τον Υπουργό </w:t>
      </w:r>
      <w:r>
        <w:rPr>
          <w:rFonts w:eastAsia="Times New Roman"/>
          <w:bCs/>
          <w:szCs w:val="24"/>
        </w:rPr>
        <w:t xml:space="preserve">Υγείας, </w:t>
      </w:r>
      <w:r>
        <w:rPr>
          <w:rFonts w:eastAsia="Times New Roman"/>
          <w:szCs w:val="24"/>
        </w:rPr>
        <w:t>σχετικά με την εγκατάσταση ασθενοφόρου του ΕΚΑΒ στο Κέντρο Υγείας Ραφήνας.</w:t>
      </w:r>
    </w:p>
    <w:p w14:paraId="7CD8AA9C" w14:textId="77777777" w:rsidR="000F415B" w:rsidRDefault="00DE665B">
      <w:pPr>
        <w:spacing w:after="0" w:line="600" w:lineRule="auto"/>
        <w:ind w:firstLine="720"/>
        <w:jc w:val="both"/>
        <w:rPr>
          <w:rFonts w:ascii="Times New Roman" w:eastAsia="Times New Roman" w:hAnsi="Times New Roman" w:cs="Times New Roman"/>
          <w:szCs w:val="24"/>
        </w:rPr>
      </w:pPr>
      <w:r>
        <w:rPr>
          <w:rFonts w:eastAsia="Times New Roman"/>
          <w:szCs w:val="24"/>
        </w:rPr>
        <w:lastRenderedPageBreak/>
        <w:t>2. Η με αριθμό 1512/27-11-2015 ερώτηση το</w:t>
      </w:r>
      <w:r>
        <w:rPr>
          <w:rFonts w:eastAsia="Times New Roman"/>
          <w:szCs w:val="24"/>
        </w:rPr>
        <w:t>υ Βουλευτή Β΄ Αθηνών του Ποταμιού κ.</w:t>
      </w:r>
      <w:r>
        <w:rPr>
          <w:rFonts w:eastAsia="Times New Roman"/>
          <w:b/>
          <w:bCs/>
          <w:szCs w:val="24"/>
        </w:rPr>
        <w:t xml:space="preserve"> </w:t>
      </w:r>
      <w:r>
        <w:rPr>
          <w:rFonts w:eastAsia="Times New Roman"/>
          <w:bCs/>
          <w:szCs w:val="24"/>
        </w:rPr>
        <w:t>Γεώργιου</w:t>
      </w:r>
      <w:r>
        <w:rPr>
          <w:rFonts w:eastAsia="Times New Roman"/>
          <w:b/>
          <w:szCs w:val="24"/>
        </w:rPr>
        <w:t xml:space="preserve"> </w:t>
      </w:r>
      <w:proofErr w:type="spellStart"/>
      <w:r>
        <w:rPr>
          <w:rFonts w:eastAsia="Times New Roman"/>
          <w:bCs/>
          <w:szCs w:val="24"/>
        </w:rPr>
        <w:t>Αμυρά</w:t>
      </w:r>
      <w:proofErr w:type="spellEnd"/>
      <w:r>
        <w:rPr>
          <w:rFonts w:eastAsia="Times New Roman"/>
          <w:b/>
          <w:bCs/>
          <w:szCs w:val="24"/>
        </w:rPr>
        <w:t xml:space="preserve"> </w:t>
      </w:r>
      <w:r>
        <w:rPr>
          <w:rFonts w:eastAsia="Times New Roman"/>
          <w:szCs w:val="24"/>
        </w:rPr>
        <w:t xml:space="preserve">προς τον Υπουργό </w:t>
      </w:r>
      <w:r>
        <w:rPr>
          <w:rFonts w:eastAsia="Times New Roman"/>
          <w:bCs/>
          <w:szCs w:val="24"/>
        </w:rPr>
        <w:t>Περιβάλλοντος και Ενέργειας,</w:t>
      </w:r>
      <w:r>
        <w:rPr>
          <w:rFonts w:eastAsia="Times New Roman"/>
          <w:szCs w:val="24"/>
        </w:rPr>
        <w:t xml:space="preserve"> σχετικά με τη διακοπή λειτουργίας των βιομηχανικών μονάδων που ρυπαίνουν τον Ασωπό, ύστερα από την απόφαση του Συμβουλίου της Επικρατείας.</w:t>
      </w:r>
    </w:p>
    <w:p w14:paraId="7CD8AA9D" w14:textId="77777777" w:rsidR="000F415B" w:rsidRDefault="000F415B">
      <w:pPr>
        <w:spacing w:after="0" w:line="600" w:lineRule="auto"/>
        <w:ind w:firstLine="720"/>
        <w:jc w:val="center"/>
        <w:rPr>
          <w:rFonts w:eastAsia="Times New Roman"/>
          <w:szCs w:val="24"/>
        </w:rPr>
      </w:pPr>
    </w:p>
    <w:p w14:paraId="7CD8AA9E" w14:textId="77777777" w:rsidR="000F415B" w:rsidRDefault="00DE665B">
      <w:pPr>
        <w:spacing w:line="600" w:lineRule="auto"/>
        <w:ind w:firstLine="720"/>
        <w:contextualSpacing/>
        <w:rPr>
          <w:rFonts w:eastAsia="Times New Roman" w:cs="Times New Roman"/>
          <w:color w:val="000000"/>
          <w:szCs w:val="24"/>
        </w:rPr>
      </w:pPr>
      <w:r>
        <w:rPr>
          <w:rFonts w:eastAsia="Times New Roman" w:cs="Times New Roman"/>
          <w:color w:val="000000"/>
          <w:szCs w:val="24"/>
        </w:rPr>
        <w:t xml:space="preserve">Κυρίες και κύριοι </w:t>
      </w:r>
      <w:r>
        <w:rPr>
          <w:rFonts w:eastAsia="Times New Roman" w:cs="Times New Roman"/>
          <w:color w:val="000000"/>
          <w:szCs w:val="24"/>
        </w:rPr>
        <w:t>συνάδελφοι, ε</w:t>
      </w:r>
      <w:r>
        <w:rPr>
          <w:rFonts w:eastAsia="Times New Roman" w:cs="Times New Roman"/>
          <w:color w:val="000000"/>
          <w:szCs w:val="24"/>
        </w:rPr>
        <w:t>ισερχόμαστε στην ημερήσια διάταξη της</w:t>
      </w:r>
    </w:p>
    <w:p w14:paraId="7CD8AA9F" w14:textId="77777777" w:rsidR="000F415B" w:rsidRDefault="00DE665B">
      <w:pPr>
        <w:spacing w:line="600" w:lineRule="auto"/>
        <w:ind w:firstLine="720"/>
        <w:contextualSpacing/>
        <w:jc w:val="center"/>
        <w:rPr>
          <w:rFonts w:eastAsia="Times New Roman" w:cs="Times New Roman"/>
          <w:b/>
          <w:color w:val="000000"/>
          <w:szCs w:val="24"/>
        </w:rPr>
      </w:pPr>
      <w:r>
        <w:rPr>
          <w:rFonts w:eastAsia="Times New Roman" w:cs="Times New Roman"/>
          <w:b/>
          <w:color w:val="000000"/>
          <w:szCs w:val="24"/>
        </w:rPr>
        <w:t>ΝΟΜΟΘΕΤΙΚΗΣ ΕΡΓΑΣΙΑΣ</w:t>
      </w:r>
    </w:p>
    <w:p w14:paraId="7CD8AAA0" w14:textId="77777777" w:rsidR="000F415B" w:rsidRDefault="00DE665B">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Α. Μόνη συζήτηση και ψήφιση επί της αρχής, των άρθρων και του συνόλου του σχεδίου νόμου</w:t>
      </w:r>
      <w:r>
        <w:rPr>
          <w:rFonts w:eastAsia="Times New Roman" w:cs="Times New Roman"/>
          <w:color w:val="000000"/>
          <w:szCs w:val="24"/>
        </w:rPr>
        <w:t>:</w:t>
      </w:r>
      <w:r>
        <w:rPr>
          <w:rFonts w:eastAsia="Times New Roman" w:cs="Times New Roman"/>
          <w:color w:val="000000"/>
          <w:szCs w:val="24"/>
        </w:rPr>
        <w:t xml:space="preserve"> «Κύρωση του Μνημονίου Συνεργασίας μεταξύ του Υπουργείου Εθνικής Άμυνας της Ελληνικής Δημοκρατία</w:t>
      </w:r>
      <w:r>
        <w:rPr>
          <w:rFonts w:eastAsia="Times New Roman" w:cs="Times New Roman"/>
          <w:color w:val="000000"/>
          <w:szCs w:val="24"/>
        </w:rPr>
        <w:t>ς και του Υπουργείου Άμυνας της Κυπριακής Δημοκρατίας στους τομείς Υποδομής και Περιβάλλοντος/Ενέργειας».</w:t>
      </w:r>
    </w:p>
    <w:p w14:paraId="7CD8AAA1" w14:textId="77777777" w:rsidR="000F415B" w:rsidRDefault="00DE665B">
      <w:pPr>
        <w:spacing w:line="600" w:lineRule="auto"/>
        <w:ind w:firstLine="720"/>
        <w:contextualSpacing/>
        <w:jc w:val="both"/>
        <w:rPr>
          <w:rFonts w:eastAsia="Times New Roman" w:cs="Times New Roman"/>
          <w:color w:val="000000"/>
          <w:szCs w:val="24"/>
        </w:rPr>
      </w:pPr>
      <w:r>
        <w:rPr>
          <w:rFonts w:eastAsia="Times New Roman" w:cs="Times New Roman"/>
          <w:bCs/>
          <w:color w:val="000000"/>
          <w:szCs w:val="24"/>
        </w:rPr>
        <w:t>Οι εισηγητές είναι ο κ.</w:t>
      </w:r>
      <w:r>
        <w:rPr>
          <w:rFonts w:eastAsia="Times New Roman" w:cs="Times New Roman"/>
          <w:color w:val="000000"/>
          <w:szCs w:val="24"/>
        </w:rPr>
        <w:t xml:space="preserve"> Γεώργιος </w:t>
      </w:r>
      <w:proofErr w:type="spellStart"/>
      <w:r>
        <w:rPr>
          <w:rFonts w:eastAsia="Times New Roman" w:cs="Times New Roman"/>
          <w:color w:val="000000"/>
          <w:szCs w:val="24"/>
        </w:rPr>
        <w:t>Ντζιμάνης</w:t>
      </w:r>
      <w:proofErr w:type="spellEnd"/>
      <w:r>
        <w:rPr>
          <w:rFonts w:eastAsia="Times New Roman" w:cs="Times New Roman"/>
          <w:color w:val="000000"/>
          <w:szCs w:val="24"/>
        </w:rPr>
        <w:t xml:space="preserve"> και ο κ. Αθανάσιος </w:t>
      </w:r>
      <w:proofErr w:type="spellStart"/>
      <w:r>
        <w:rPr>
          <w:rFonts w:eastAsia="Times New Roman" w:cs="Times New Roman"/>
          <w:color w:val="000000"/>
          <w:szCs w:val="24"/>
        </w:rPr>
        <w:t>Καββαδάς</w:t>
      </w:r>
      <w:proofErr w:type="spellEnd"/>
      <w:r>
        <w:rPr>
          <w:rFonts w:eastAsia="Times New Roman" w:cs="Times New Roman"/>
          <w:color w:val="000000"/>
          <w:szCs w:val="24"/>
        </w:rPr>
        <w:t>.</w:t>
      </w:r>
    </w:p>
    <w:p w14:paraId="7CD8AAA2" w14:textId="77777777" w:rsidR="000F415B" w:rsidRDefault="00DE665B">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lastRenderedPageBreak/>
        <w:t>Το νομοσχέδιο ψηφίστηκε στη Διαρκή Επιτροπή κατά πλειοψηφία. Εισάγεται προς συζήτηση στη Βουλή με τη διαδικασία του άρθρου 108 του Κανονισμού της Βουλής, δηλαδή μπορούν να λάβουν τον λόγο όσοι έχουν αντίρρηση επί της κυρώσεως αυτού του Μνημονίου Συνεργασία</w:t>
      </w:r>
      <w:r>
        <w:rPr>
          <w:rFonts w:eastAsia="Times New Roman" w:cs="Times New Roman"/>
          <w:color w:val="000000"/>
          <w:szCs w:val="24"/>
        </w:rPr>
        <w:t xml:space="preserve">ς.  </w:t>
      </w:r>
    </w:p>
    <w:p w14:paraId="7CD8AAA3" w14:textId="77777777" w:rsidR="000F415B" w:rsidRDefault="00DE665B">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Β. Μόνη συζήτηση και ψήφιση επί της αρχής, των άρθρων και του συνόλου του σχεδίου νόμου</w:t>
      </w:r>
      <w:r>
        <w:rPr>
          <w:rFonts w:eastAsia="Times New Roman" w:cs="Times New Roman"/>
          <w:color w:val="000000"/>
          <w:szCs w:val="24"/>
        </w:rPr>
        <w:t>:</w:t>
      </w:r>
      <w:r>
        <w:rPr>
          <w:rFonts w:eastAsia="Times New Roman" w:cs="Times New Roman"/>
          <w:color w:val="000000"/>
          <w:szCs w:val="24"/>
        </w:rPr>
        <w:t xml:space="preserve"> «Κύρωση της Συμφωνίας μεταξύ της Κυβέρνησης της Ελληνικής Δημοκρατίας και της Κυβέρνησης της Δημοκρατίας της Κορέας για την Αμοιβαία Προστασία Διαβαθμισμένων Στρα</w:t>
      </w:r>
      <w:r>
        <w:rPr>
          <w:rFonts w:eastAsia="Times New Roman" w:cs="Times New Roman"/>
          <w:color w:val="000000"/>
          <w:szCs w:val="24"/>
        </w:rPr>
        <w:t>τιωτικών Πληροφοριών».</w:t>
      </w:r>
    </w:p>
    <w:p w14:paraId="7CD8AAA4" w14:textId="77777777" w:rsidR="000F415B" w:rsidRDefault="00DE665B">
      <w:pPr>
        <w:spacing w:line="600" w:lineRule="auto"/>
        <w:ind w:firstLine="720"/>
        <w:contextualSpacing/>
        <w:jc w:val="both"/>
        <w:rPr>
          <w:rFonts w:eastAsia="Times New Roman" w:cs="Times New Roman"/>
          <w:color w:val="000000"/>
          <w:szCs w:val="24"/>
        </w:rPr>
      </w:pPr>
      <w:r>
        <w:rPr>
          <w:rFonts w:eastAsia="Times New Roman" w:cs="Times New Roman"/>
          <w:bCs/>
          <w:color w:val="000000"/>
          <w:szCs w:val="24"/>
        </w:rPr>
        <w:t xml:space="preserve">Οι εισηγητές είναι ο κ. </w:t>
      </w:r>
      <w:r>
        <w:rPr>
          <w:rFonts w:eastAsia="Times New Roman" w:cs="Times New Roman"/>
          <w:color w:val="000000"/>
          <w:szCs w:val="24"/>
        </w:rPr>
        <w:t xml:space="preserve">Ιωάννης </w:t>
      </w:r>
      <w:proofErr w:type="spellStart"/>
      <w:r>
        <w:rPr>
          <w:rFonts w:eastAsia="Times New Roman" w:cs="Times New Roman"/>
          <w:color w:val="000000"/>
          <w:szCs w:val="24"/>
        </w:rPr>
        <w:t>Δέδες</w:t>
      </w:r>
      <w:proofErr w:type="spellEnd"/>
      <w:r>
        <w:rPr>
          <w:rFonts w:eastAsia="Times New Roman" w:cs="Times New Roman"/>
          <w:color w:val="000000"/>
          <w:szCs w:val="24"/>
        </w:rPr>
        <w:t xml:space="preserve"> και ο κ. Αθανάσιος </w:t>
      </w:r>
      <w:proofErr w:type="spellStart"/>
      <w:r>
        <w:rPr>
          <w:rFonts w:eastAsia="Times New Roman" w:cs="Times New Roman"/>
          <w:color w:val="000000"/>
          <w:szCs w:val="24"/>
        </w:rPr>
        <w:t>Καββαδάς</w:t>
      </w:r>
      <w:proofErr w:type="spellEnd"/>
      <w:r>
        <w:rPr>
          <w:rFonts w:eastAsia="Times New Roman" w:cs="Times New Roman"/>
          <w:color w:val="000000"/>
          <w:szCs w:val="24"/>
        </w:rPr>
        <w:t>.</w:t>
      </w:r>
    </w:p>
    <w:p w14:paraId="7CD8AAA5" w14:textId="77777777" w:rsidR="000F415B" w:rsidRDefault="00DE665B">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Το νομοσχέδιο ψηφίστηκε στη Διαρκή Επιτροπή κατά πλειοψηφία. Εισάγεται προς συζήτηση στη Βουλή με τη διαδικασία του άρθρου 108 του Κανονισμού της Βουλής, δηλαδή μπορο</w:t>
      </w:r>
      <w:r>
        <w:rPr>
          <w:rFonts w:eastAsia="Times New Roman" w:cs="Times New Roman"/>
          <w:color w:val="000000"/>
          <w:szCs w:val="24"/>
        </w:rPr>
        <w:t>ύν να λάβουν τον λόγο όσοι έχουν αντίρρηση επί της κυρώσεως αυτού του Μνημονίου Συνεργασίας</w:t>
      </w:r>
      <w:r>
        <w:rPr>
          <w:rFonts w:eastAsia="Times New Roman" w:cs="Times New Roman"/>
          <w:color w:val="000000"/>
          <w:szCs w:val="24"/>
        </w:rPr>
        <w:t>.</w:t>
      </w:r>
    </w:p>
    <w:p w14:paraId="7CD8AAA6" w14:textId="77777777" w:rsidR="000F415B" w:rsidRDefault="00DE665B">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 xml:space="preserve">Συγκεκριμένα οι θέσεις των κομμάτων στην </w:t>
      </w:r>
      <w:r>
        <w:rPr>
          <w:rFonts w:eastAsia="Times New Roman" w:cs="Times New Roman"/>
          <w:color w:val="000000"/>
          <w:szCs w:val="24"/>
        </w:rPr>
        <w:t>ε</w:t>
      </w:r>
      <w:r>
        <w:rPr>
          <w:rFonts w:eastAsia="Times New Roman" w:cs="Times New Roman"/>
          <w:color w:val="000000"/>
          <w:szCs w:val="24"/>
        </w:rPr>
        <w:t xml:space="preserve">πιτροπή ήταν οι εξής: </w:t>
      </w:r>
    </w:p>
    <w:p w14:paraId="7CD8AAA7" w14:textId="77777777" w:rsidR="000F415B" w:rsidRDefault="00DE665B">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Ο ΣΥΡΙΖΑ ψήφισε υπέρ.</w:t>
      </w:r>
    </w:p>
    <w:p w14:paraId="7CD8AAA8" w14:textId="77777777" w:rsidR="000F415B" w:rsidRDefault="00DE665B">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lastRenderedPageBreak/>
        <w:t>Η Νέα Δημοκρατία ψήφισε υπέρ.</w:t>
      </w:r>
    </w:p>
    <w:p w14:paraId="7CD8AAA9" w14:textId="77777777" w:rsidR="000F415B" w:rsidRDefault="00DE665B">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Η Χρυσή Αυγή ψήφισε υπέρ.</w:t>
      </w:r>
    </w:p>
    <w:p w14:paraId="7CD8AAAA" w14:textId="77777777" w:rsidR="000F415B" w:rsidRDefault="00DE665B">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 xml:space="preserve">Η Δημοκρατική </w:t>
      </w:r>
      <w:r>
        <w:rPr>
          <w:rFonts w:eastAsia="Times New Roman" w:cs="Times New Roman"/>
          <w:color w:val="000000"/>
          <w:szCs w:val="24"/>
        </w:rPr>
        <w:t>Συμπαράταξη ψήφισε υπέρ.</w:t>
      </w:r>
    </w:p>
    <w:p w14:paraId="7CD8AAAB" w14:textId="77777777" w:rsidR="000F415B" w:rsidRDefault="00DE665B">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Το Κομμουνιστικό Κόμμα Ελλάδ</w:t>
      </w:r>
      <w:r>
        <w:rPr>
          <w:rFonts w:eastAsia="Times New Roman" w:cs="Times New Roman"/>
          <w:color w:val="000000"/>
          <w:szCs w:val="24"/>
        </w:rPr>
        <w:t>α</w:t>
      </w:r>
      <w:r>
        <w:rPr>
          <w:rFonts w:eastAsia="Times New Roman" w:cs="Times New Roman"/>
          <w:color w:val="000000"/>
          <w:szCs w:val="24"/>
        </w:rPr>
        <w:t>ς δήλωσε επιφύλαξη.</w:t>
      </w:r>
    </w:p>
    <w:p w14:paraId="7CD8AAAC" w14:textId="77777777" w:rsidR="000F415B" w:rsidRDefault="00DE665B">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Το Π</w:t>
      </w:r>
      <w:r>
        <w:rPr>
          <w:rFonts w:eastAsia="Times New Roman" w:cs="Times New Roman"/>
          <w:color w:val="000000"/>
          <w:szCs w:val="24"/>
        </w:rPr>
        <w:t>οτάμι</w:t>
      </w:r>
      <w:r>
        <w:rPr>
          <w:rFonts w:eastAsia="Times New Roman" w:cs="Times New Roman"/>
          <w:color w:val="000000"/>
          <w:szCs w:val="24"/>
        </w:rPr>
        <w:t xml:space="preserve"> ψήφισε υπέρ.</w:t>
      </w:r>
    </w:p>
    <w:p w14:paraId="7CD8AAAD" w14:textId="77777777" w:rsidR="000F415B" w:rsidRDefault="00DE665B">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Οι Ανεξάρτητοι Έλληνες ψήφισαν υπέρ.</w:t>
      </w:r>
    </w:p>
    <w:p w14:paraId="7CD8AAAE" w14:textId="77777777" w:rsidR="000F415B" w:rsidRDefault="00DE665B">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Η Ένωση Κεντρώων ψήφισε υπέρ.</w:t>
      </w:r>
    </w:p>
    <w:p w14:paraId="7CD8AAAF" w14:textId="77777777" w:rsidR="000F415B" w:rsidRDefault="00DE665B">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Τώρα, όπως θα έχετε ενημερωθεί, έχουν κατατεθεί κάποιες τροπολογίες οι οποίες είναι εκπρόθεσ</w:t>
      </w:r>
      <w:r>
        <w:rPr>
          <w:rFonts w:eastAsia="Times New Roman" w:cs="Times New Roman"/>
          <w:color w:val="000000"/>
          <w:szCs w:val="24"/>
        </w:rPr>
        <w:t>μες. Κατατέθηκαν χθες και θα τις υποστηρίξει εδώ ο κύριος Υπουργός, ο οποίος είναι παρών.</w:t>
      </w:r>
    </w:p>
    <w:p w14:paraId="7CD8AAB0" w14:textId="77777777" w:rsidR="000F415B" w:rsidRDefault="00DE665B">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Επειδή, σύμφωνα με τη διαδικασία τον λόγο θα έπαιρνε μόνο η κ. Κανέλλη, προτείνω να λάβουν τον λόγο για τις τροπολογίες και οι εισηγητές και οι ειδικοί αγορητές.</w:t>
      </w:r>
    </w:p>
    <w:p w14:paraId="7CD8AAB1" w14:textId="77777777" w:rsidR="000F415B" w:rsidRDefault="00DE665B">
      <w:pPr>
        <w:spacing w:line="600" w:lineRule="auto"/>
        <w:ind w:firstLine="720"/>
        <w:contextualSpacing/>
        <w:jc w:val="both"/>
        <w:rPr>
          <w:rFonts w:eastAsia="Times New Roman" w:cs="Times New Roman"/>
          <w:color w:val="000000"/>
          <w:szCs w:val="24"/>
        </w:rPr>
      </w:pPr>
      <w:r>
        <w:rPr>
          <w:rFonts w:eastAsia="Times New Roman" w:cs="Times New Roman"/>
          <w:b/>
          <w:color w:val="000000"/>
          <w:szCs w:val="24"/>
        </w:rPr>
        <w:t>ΛΙΑΝ</w:t>
      </w:r>
      <w:r>
        <w:rPr>
          <w:rFonts w:eastAsia="Times New Roman" w:cs="Times New Roman"/>
          <w:b/>
          <w:color w:val="000000"/>
          <w:szCs w:val="24"/>
        </w:rPr>
        <w:t xml:space="preserve">Α ΚΑΝΕΛΛΗ: </w:t>
      </w:r>
      <w:r>
        <w:rPr>
          <w:rFonts w:eastAsia="Times New Roman" w:cs="Times New Roman"/>
          <w:color w:val="000000"/>
          <w:szCs w:val="24"/>
        </w:rPr>
        <w:t xml:space="preserve">Πρώτα να μιλήσουμε για τις συμβάσεις και μετά για τις τροπολογίες. </w:t>
      </w:r>
    </w:p>
    <w:p w14:paraId="7CD8AAB2" w14:textId="77777777" w:rsidR="000F415B" w:rsidRDefault="00DE665B">
      <w:pPr>
        <w:spacing w:line="600" w:lineRule="auto"/>
        <w:ind w:firstLine="720"/>
        <w:contextualSpacing/>
        <w:jc w:val="both"/>
        <w:rPr>
          <w:rFonts w:eastAsia="Times New Roman" w:cs="Times New Roman"/>
          <w:color w:val="000000"/>
          <w:szCs w:val="24"/>
        </w:rPr>
      </w:pPr>
      <w:r>
        <w:rPr>
          <w:rFonts w:eastAsia="Times New Roman" w:cs="Times New Roman"/>
          <w:b/>
          <w:color w:val="000000"/>
          <w:szCs w:val="24"/>
        </w:rPr>
        <w:lastRenderedPageBreak/>
        <w:t xml:space="preserve">ΠΡΟΕΔΡΕΥΟΥΣΑ (Αναστασία Χριστοδουλοπούλου): </w:t>
      </w:r>
      <w:r>
        <w:rPr>
          <w:rFonts w:eastAsia="Times New Roman" w:cs="Times New Roman"/>
          <w:color w:val="000000"/>
          <w:szCs w:val="24"/>
        </w:rPr>
        <w:t xml:space="preserve">Ναι, απλώς προτείνω τη διαδικασία για να τη γνωρίζουμε. </w:t>
      </w:r>
    </w:p>
    <w:p w14:paraId="7CD8AAB3" w14:textId="77777777" w:rsidR="000F415B" w:rsidRDefault="00DE665B">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Να μιλήσουν, λοιπόν, επί των τροπολογιών για πέντε λεπτά και οι εισηγητές κα</w:t>
      </w:r>
      <w:r>
        <w:rPr>
          <w:rFonts w:eastAsia="Times New Roman" w:cs="Times New Roman"/>
          <w:color w:val="000000"/>
          <w:szCs w:val="24"/>
        </w:rPr>
        <w:t xml:space="preserve">ι οι ειδικοί αγορητές, ώστε να τεθεί το πρώτο θέμα που είναι αυτή η </w:t>
      </w:r>
      <w:r>
        <w:rPr>
          <w:rFonts w:eastAsia="Times New Roman" w:cs="Times New Roman"/>
          <w:color w:val="000000"/>
          <w:szCs w:val="24"/>
        </w:rPr>
        <w:t>σ</w:t>
      </w:r>
      <w:r>
        <w:rPr>
          <w:rFonts w:eastAsia="Times New Roman" w:cs="Times New Roman"/>
          <w:color w:val="000000"/>
          <w:szCs w:val="24"/>
        </w:rPr>
        <w:t xml:space="preserve">ύμβαση με την Κύπρο. Συμφωνείτε; </w:t>
      </w:r>
    </w:p>
    <w:p w14:paraId="7CD8AAB4" w14:textId="77777777" w:rsidR="000F415B" w:rsidRDefault="00DE665B">
      <w:pPr>
        <w:spacing w:line="600" w:lineRule="auto"/>
        <w:ind w:firstLine="720"/>
        <w:contextualSpacing/>
        <w:jc w:val="both"/>
        <w:rPr>
          <w:rFonts w:eastAsia="Times New Roman" w:cs="Times New Roman"/>
          <w:color w:val="000000"/>
          <w:szCs w:val="24"/>
        </w:rPr>
      </w:pPr>
      <w:r>
        <w:rPr>
          <w:rFonts w:eastAsia="Times New Roman" w:cs="Times New Roman"/>
          <w:b/>
          <w:color w:val="000000"/>
          <w:szCs w:val="24"/>
        </w:rPr>
        <w:t xml:space="preserve">ΛΙΑΝΑ ΚΑΝΕΛΛΗ: </w:t>
      </w:r>
      <w:r>
        <w:rPr>
          <w:rFonts w:eastAsia="Times New Roman" w:cs="Times New Roman"/>
          <w:color w:val="000000"/>
          <w:szCs w:val="24"/>
        </w:rPr>
        <w:t>Δηλαδή, θα τις συζητήσουμε μαζί, κυρία Πρόεδρε; Δεν κατάλαβα τι είπατε. Θα συζητήσουμε πρώτα τις δ</w:t>
      </w:r>
      <w:r>
        <w:rPr>
          <w:rFonts w:eastAsia="Times New Roman" w:cs="Times New Roman"/>
          <w:color w:val="000000"/>
          <w:szCs w:val="24"/>
        </w:rPr>
        <w:t>ύ</w:t>
      </w:r>
      <w:r>
        <w:rPr>
          <w:rFonts w:eastAsia="Times New Roman" w:cs="Times New Roman"/>
          <w:color w:val="000000"/>
          <w:szCs w:val="24"/>
        </w:rPr>
        <w:t>ο συμβάσεις</w:t>
      </w:r>
      <w:r>
        <w:rPr>
          <w:rFonts w:eastAsia="Times New Roman" w:cs="Times New Roman"/>
          <w:color w:val="000000"/>
          <w:szCs w:val="24"/>
        </w:rPr>
        <w:t>,</w:t>
      </w:r>
      <w:r>
        <w:rPr>
          <w:rFonts w:eastAsia="Times New Roman" w:cs="Times New Roman"/>
          <w:color w:val="000000"/>
          <w:szCs w:val="24"/>
        </w:rPr>
        <w:t xml:space="preserve"> που θα μιλήσει ο Υπουργός </w:t>
      </w:r>
      <w:r>
        <w:rPr>
          <w:rFonts w:eastAsia="Times New Roman" w:cs="Times New Roman"/>
          <w:color w:val="000000"/>
          <w:szCs w:val="24"/>
        </w:rPr>
        <w:t>κι εγώ που διαφωνώ</w:t>
      </w:r>
      <w:r>
        <w:rPr>
          <w:rFonts w:eastAsia="Times New Roman" w:cs="Times New Roman"/>
          <w:color w:val="000000"/>
          <w:szCs w:val="24"/>
        </w:rPr>
        <w:t>,</w:t>
      </w:r>
      <w:r>
        <w:rPr>
          <w:rFonts w:eastAsia="Times New Roman" w:cs="Times New Roman"/>
          <w:color w:val="000000"/>
          <w:szCs w:val="24"/>
        </w:rPr>
        <w:t xml:space="preserve"> και μετά θα μπούμε στις τροπολογίες και θα μιλήσουν όλοι;</w:t>
      </w:r>
    </w:p>
    <w:p w14:paraId="7CD8AAB5" w14:textId="77777777" w:rsidR="000F415B" w:rsidRDefault="00DE665B">
      <w:pPr>
        <w:spacing w:line="600" w:lineRule="auto"/>
        <w:ind w:firstLine="720"/>
        <w:contextualSpacing/>
        <w:jc w:val="both"/>
        <w:rPr>
          <w:rFonts w:eastAsia="Times New Roman" w:cs="Times New Roman"/>
          <w:color w:val="000000"/>
          <w:szCs w:val="24"/>
        </w:rPr>
      </w:pPr>
      <w:r>
        <w:rPr>
          <w:rFonts w:eastAsia="Times New Roman" w:cs="Times New Roman"/>
          <w:b/>
          <w:color w:val="000000"/>
          <w:szCs w:val="24"/>
        </w:rPr>
        <w:t xml:space="preserve">ΠΡΟΕΔΡΕΥΟΥΣΑ (Αναστασία Χριστοδουλοπούλου): </w:t>
      </w:r>
      <w:r>
        <w:rPr>
          <w:rFonts w:eastAsia="Times New Roman" w:cs="Times New Roman"/>
          <w:color w:val="000000"/>
          <w:szCs w:val="24"/>
        </w:rPr>
        <w:t>Ναι.</w:t>
      </w:r>
    </w:p>
    <w:p w14:paraId="7CD8AAB6" w14:textId="77777777" w:rsidR="000F415B" w:rsidRDefault="00DE665B">
      <w:pPr>
        <w:spacing w:line="600" w:lineRule="auto"/>
        <w:ind w:firstLine="720"/>
        <w:contextualSpacing/>
        <w:jc w:val="both"/>
        <w:rPr>
          <w:rFonts w:eastAsia="Times New Roman" w:cs="Times New Roman"/>
          <w:color w:val="000000"/>
          <w:szCs w:val="24"/>
        </w:rPr>
      </w:pPr>
      <w:r>
        <w:rPr>
          <w:rFonts w:eastAsia="Times New Roman" w:cs="Times New Roman"/>
          <w:b/>
          <w:color w:val="000000"/>
          <w:szCs w:val="24"/>
        </w:rPr>
        <w:t xml:space="preserve">ΛΙΑΝΑ ΚΑΝΕΛΛΗ: </w:t>
      </w:r>
      <w:r>
        <w:rPr>
          <w:rFonts w:eastAsia="Times New Roman" w:cs="Times New Roman"/>
          <w:color w:val="000000"/>
          <w:szCs w:val="24"/>
        </w:rPr>
        <w:t>Γιατί έτσι όπως το είπατε είναι σαν να εννοούσατε να μιλήσουν από την αρχή όλοι με αφορμή τις τροπολογίες.</w:t>
      </w:r>
    </w:p>
    <w:p w14:paraId="7CD8AAB7" w14:textId="77777777" w:rsidR="000F415B" w:rsidRDefault="00DE665B">
      <w:pPr>
        <w:spacing w:line="600" w:lineRule="auto"/>
        <w:ind w:firstLine="720"/>
        <w:contextualSpacing/>
        <w:jc w:val="both"/>
        <w:rPr>
          <w:rFonts w:eastAsia="Times New Roman" w:cs="Times New Roman"/>
          <w:color w:val="000000"/>
          <w:szCs w:val="24"/>
        </w:rPr>
      </w:pPr>
      <w:r>
        <w:rPr>
          <w:rFonts w:eastAsia="Times New Roman" w:cs="Times New Roman"/>
          <w:b/>
          <w:color w:val="000000"/>
          <w:szCs w:val="24"/>
        </w:rPr>
        <w:t>ΠΡΟΕΔΡΕ</w:t>
      </w:r>
      <w:r>
        <w:rPr>
          <w:rFonts w:eastAsia="Times New Roman" w:cs="Times New Roman"/>
          <w:b/>
          <w:color w:val="000000"/>
          <w:szCs w:val="24"/>
        </w:rPr>
        <w:t xml:space="preserve">ΥΟΥΣΑ (Αναστασία Χριστοδουλοπούλου): </w:t>
      </w:r>
      <w:r>
        <w:rPr>
          <w:rFonts w:eastAsia="Times New Roman" w:cs="Times New Roman"/>
          <w:color w:val="000000"/>
          <w:szCs w:val="24"/>
        </w:rPr>
        <w:t>Όχι, θα μιλήσετε εσείς πρώτη.</w:t>
      </w:r>
    </w:p>
    <w:p w14:paraId="7CD8AAB8" w14:textId="77777777" w:rsidR="000F415B" w:rsidRDefault="00DE665B">
      <w:pPr>
        <w:spacing w:line="600" w:lineRule="auto"/>
        <w:ind w:firstLine="720"/>
        <w:contextualSpacing/>
        <w:jc w:val="both"/>
        <w:rPr>
          <w:rFonts w:eastAsia="Times New Roman" w:cs="Times New Roman"/>
          <w:szCs w:val="24"/>
        </w:rPr>
      </w:pPr>
      <w:r>
        <w:rPr>
          <w:rFonts w:eastAsia="Times New Roman" w:cs="Times New Roman"/>
          <w:color w:val="000000"/>
          <w:szCs w:val="24"/>
        </w:rPr>
        <w:lastRenderedPageBreak/>
        <w:t xml:space="preserve">Πριν σας δώσω, όμως, τον λόγο, </w:t>
      </w:r>
      <w:r>
        <w:rPr>
          <w:rFonts w:eastAsia="Times New Roman" w:cs="Times New Roman"/>
          <w:szCs w:val="24"/>
        </w:rPr>
        <w:t>έχω την τιμή να ανακοινώσω στο Σώμα ότι τη συνεδρίασή μας παρακολουθούν από τα άνω δυτικά θεωρεία</w:t>
      </w:r>
      <w:r>
        <w:rPr>
          <w:rFonts w:eastAsia="Times New Roman" w:cs="Times New Roman"/>
          <w:szCs w:val="24"/>
        </w:rPr>
        <w:t xml:space="preserve"> της Βουλής</w:t>
      </w:r>
      <w:r>
        <w:rPr>
          <w:rFonts w:eastAsia="Times New Roman" w:cs="Times New Roman"/>
          <w:szCs w:val="24"/>
        </w:rPr>
        <w:t>, αφού συμμετείχαν στο εκπαιδευτικό πρόγραμμα «Εργ</w:t>
      </w:r>
      <w:r>
        <w:rPr>
          <w:rFonts w:eastAsia="Times New Roman" w:cs="Times New Roman"/>
          <w:szCs w:val="24"/>
        </w:rPr>
        <w:t>αστήρι Δημοκρατίας» που οργανώνει το Ίδρυμα της Βουλής, είκοσι μαθητές και μαθήτριες και ένας συνοδός εκπαιδευτικός από το 12ο Δημοτικό Σχολείο Παλαιού Φαλήρου.</w:t>
      </w:r>
    </w:p>
    <w:p w14:paraId="7CD8AAB9"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7CD8AABA" w14:textId="77777777" w:rsidR="000F415B" w:rsidRDefault="00DE665B">
      <w:pPr>
        <w:spacing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7CD8AABB" w14:textId="77777777" w:rsidR="000F415B" w:rsidRDefault="00DE665B">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 xml:space="preserve">Ορίστε, κυρία </w:t>
      </w:r>
      <w:r>
        <w:rPr>
          <w:rFonts w:eastAsia="Times New Roman" w:cs="Times New Roman"/>
          <w:color w:val="000000"/>
          <w:szCs w:val="24"/>
        </w:rPr>
        <w:t>Κανέλλη, έχετε τον λόγο.</w:t>
      </w:r>
    </w:p>
    <w:p w14:paraId="7CD8AABC" w14:textId="77777777" w:rsidR="000F415B" w:rsidRDefault="00DE665B">
      <w:pPr>
        <w:spacing w:line="600" w:lineRule="auto"/>
        <w:ind w:firstLine="720"/>
        <w:contextualSpacing/>
        <w:jc w:val="both"/>
        <w:rPr>
          <w:rFonts w:eastAsia="Times New Roman" w:cs="Times New Roman"/>
          <w:color w:val="000000"/>
          <w:szCs w:val="24"/>
        </w:rPr>
      </w:pPr>
      <w:r>
        <w:rPr>
          <w:rFonts w:eastAsia="Times New Roman" w:cs="Times New Roman"/>
          <w:b/>
          <w:color w:val="000000"/>
          <w:szCs w:val="24"/>
        </w:rPr>
        <w:t xml:space="preserve">ΛΙΑΝΑ ΚΑΝΕΛΛΗ: </w:t>
      </w:r>
      <w:r>
        <w:rPr>
          <w:rFonts w:eastAsia="Times New Roman" w:cs="Times New Roman"/>
          <w:color w:val="000000"/>
          <w:szCs w:val="24"/>
        </w:rPr>
        <w:t>Προφανώς θα μιλήσω και για τις δυο συμβάσεις για οικονομία του χρόνου.</w:t>
      </w:r>
    </w:p>
    <w:p w14:paraId="7CD8AABD" w14:textId="77777777" w:rsidR="000F415B" w:rsidRDefault="00DE665B">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 xml:space="preserve">Τοποθετηθήκαμε και στην </w:t>
      </w:r>
      <w:r>
        <w:rPr>
          <w:rFonts w:eastAsia="Times New Roman" w:cs="Times New Roman"/>
          <w:color w:val="000000"/>
          <w:szCs w:val="24"/>
        </w:rPr>
        <w:t>ε</w:t>
      </w:r>
      <w:r>
        <w:rPr>
          <w:rFonts w:eastAsia="Times New Roman" w:cs="Times New Roman"/>
          <w:color w:val="000000"/>
          <w:szCs w:val="24"/>
        </w:rPr>
        <w:t xml:space="preserve">πιτροπή. Διατηρήσαμε κάποιες επιφυλάξεις μήπως και είχαμε κάποιες εξηγήσεις. </w:t>
      </w:r>
    </w:p>
    <w:p w14:paraId="7CD8AABE" w14:textId="77777777" w:rsidR="000F415B" w:rsidRDefault="00DE665B">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lastRenderedPageBreak/>
        <w:t xml:space="preserve">Θα ξεκινήσω από τη </w:t>
      </w:r>
      <w:r>
        <w:rPr>
          <w:rFonts w:eastAsia="Times New Roman" w:cs="Times New Roman"/>
          <w:color w:val="000000"/>
          <w:szCs w:val="24"/>
        </w:rPr>
        <w:t>σ</w:t>
      </w:r>
      <w:r>
        <w:rPr>
          <w:rFonts w:eastAsia="Times New Roman" w:cs="Times New Roman"/>
          <w:color w:val="000000"/>
          <w:szCs w:val="24"/>
        </w:rPr>
        <w:t xml:space="preserve">υμφωνία με την Κορέα. </w:t>
      </w:r>
      <w:r>
        <w:rPr>
          <w:rFonts w:eastAsia="Times New Roman" w:cs="Times New Roman"/>
          <w:color w:val="000000"/>
          <w:szCs w:val="24"/>
        </w:rPr>
        <w:t xml:space="preserve">Κοιτάξτε να δείτε, τα συμφέροντα της χώρας στην Άπω Ανατολή στο επίπεδο στρατιωτικής συνεργασίας και ανταλλαγής πληροφοριών με την Κορέα ευθέως, δηλαδή εάν αφορούσαν την Ελλάδα και την Κορέα, είναι περίπου ακατανόητα. </w:t>
      </w:r>
    </w:p>
    <w:p w14:paraId="7CD8AABF" w14:textId="77777777" w:rsidR="000F415B" w:rsidRDefault="00DE665B">
      <w:pPr>
        <w:spacing w:after="0" w:line="600" w:lineRule="auto"/>
        <w:ind w:firstLine="720"/>
        <w:jc w:val="both"/>
        <w:rPr>
          <w:rFonts w:eastAsia="Times New Roman"/>
          <w:szCs w:val="24"/>
        </w:rPr>
      </w:pPr>
      <w:r>
        <w:rPr>
          <w:rFonts w:eastAsia="Times New Roman"/>
          <w:szCs w:val="24"/>
        </w:rPr>
        <w:t>Δεν μιλάμε ούτε για εμπορική συμφωνία</w:t>
      </w:r>
      <w:r>
        <w:rPr>
          <w:rFonts w:eastAsia="Times New Roman"/>
          <w:szCs w:val="24"/>
        </w:rPr>
        <w:t xml:space="preserve"> ούτε για κάτι άλλο. Μιλάμε για μια συμφωνία η οποία έγινε επί Υπουργίας του κ. Αβραμόπουλου, έρχεται για επικύρωση εδώ κατά τη συνήθη πρακτική, τη </w:t>
      </w:r>
      <w:proofErr w:type="spellStart"/>
      <w:r>
        <w:rPr>
          <w:rFonts w:eastAsia="Times New Roman"/>
          <w:szCs w:val="24"/>
        </w:rPr>
        <w:t>διαφανέστατη</w:t>
      </w:r>
      <w:proofErr w:type="spellEnd"/>
      <w:r>
        <w:rPr>
          <w:rFonts w:eastAsia="Times New Roman"/>
          <w:szCs w:val="24"/>
        </w:rPr>
        <w:t xml:space="preserve"> κοινοβουλευτική, με καθυστέρηση πάρα πολλών ετών.</w:t>
      </w:r>
    </w:p>
    <w:p w14:paraId="7CD8AAC0" w14:textId="77777777" w:rsidR="000F415B" w:rsidRDefault="00DE665B">
      <w:pPr>
        <w:spacing w:line="600" w:lineRule="auto"/>
        <w:ind w:firstLine="720"/>
        <w:jc w:val="both"/>
        <w:rPr>
          <w:rFonts w:eastAsia="Times New Roman"/>
          <w:szCs w:val="24"/>
        </w:rPr>
      </w:pPr>
      <w:r>
        <w:rPr>
          <w:rFonts w:eastAsia="Times New Roman"/>
          <w:szCs w:val="24"/>
        </w:rPr>
        <w:t xml:space="preserve">Και καλό θα ήταν, κύριε Υπουργέ, αν μπορείτε </w:t>
      </w:r>
      <w:r>
        <w:rPr>
          <w:rFonts w:eastAsia="Times New Roman"/>
          <w:szCs w:val="24"/>
        </w:rPr>
        <w:t>-επειδή πιθανότατα να υπάρχουν κι άλλες του Υπουργείου σας- να μας ενημερώσετε ποιες ή πόσες άλλες συμφωνίες έχουν υπογραφεί με την ίδια χώρα κι αν υπάρχουν και εκκρεμείς που θα εμφανιστούν αργότερα. Δηλαδή, τι έχουμε υπογράψει μέχρι τώρα κι αν υπάρχει κάπ</w:t>
      </w:r>
      <w:r>
        <w:rPr>
          <w:rFonts w:eastAsia="Times New Roman"/>
          <w:szCs w:val="24"/>
        </w:rPr>
        <w:t>οια εκκρεμούσα.</w:t>
      </w:r>
    </w:p>
    <w:p w14:paraId="7CD8AAC1" w14:textId="77777777" w:rsidR="000F415B" w:rsidRDefault="00DE665B">
      <w:pPr>
        <w:spacing w:line="600" w:lineRule="auto"/>
        <w:ind w:firstLine="720"/>
        <w:jc w:val="both"/>
        <w:rPr>
          <w:rFonts w:eastAsia="Times New Roman"/>
          <w:szCs w:val="24"/>
        </w:rPr>
      </w:pPr>
      <w:r>
        <w:rPr>
          <w:rFonts w:eastAsia="Times New Roman"/>
          <w:szCs w:val="24"/>
        </w:rPr>
        <w:t xml:space="preserve">Επίσης, θα ήταν πολύ καλό, κυρία Πρόεδρε, να γνωρίζουμε πόσες συμφωνίες έχουν ήδη συναφθεί με διάφορες χώρες στο επίπεδο του Υπουργείου Εθνικής Άμυνας και εκκρεμεί η ψήφισή τους. Διότι πρέπει </w:t>
      </w:r>
      <w:r>
        <w:rPr>
          <w:rFonts w:eastAsia="Times New Roman"/>
          <w:szCs w:val="24"/>
        </w:rPr>
        <w:lastRenderedPageBreak/>
        <w:t>να κάνουμε απολογισμό ημερολογίων, που δεν μπορο</w:t>
      </w:r>
      <w:r>
        <w:rPr>
          <w:rFonts w:eastAsia="Times New Roman"/>
          <w:szCs w:val="24"/>
        </w:rPr>
        <w:t xml:space="preserve">ύμε να τον ελέγξουμε από την ώρα που δεν έχουν έρθει εδώ. Εσείς τις έχετε υπογράψει. </w:t>
      </w:r>
    </w:p>
    <w:p w14:paraId="7CD8AAC2" w14:textId="77777777" w:rsidR="000F415B" w:rsidRDefault="00DE665B">
      <w:pPr>
        <w:spacing w:line="600" w:lineRule="auto"/>
        <w:ind w:firstLine="720"/>
        <w:jc w:val="both"/>
        <w:rPr>
          <w:rFonts w:eastAsia="Times New Roman"/>
          <w:szCs w:val="24"/>
        </w:rPr>
      </w:pPr>
      <w:r>
        <w:rPr>
          <w:rFonts w:eastAsia="Times New Roman"/>
          <w:szCs w:val="24"/>
        </w:rPr>
        <w:t>Είναι, λοιπόν, μια συμφωνία στα πλαίσια στρατιωτικής συνεργασίας. Η συνεργασία περιοριζόταν μόνο στις προμήθειες, όπως υπαινίχθηκε κατά τη συζήτησ</w:t>
      </w:r>
      <w:r>
        <w:rPr>
          <w:rFonts w:eastAsia="Times New Roman"/>
          <w:szCs w:val="24"/>
        </w:rPr>
        <w:t>η</w:t>
      </w:r>
      <w:r>
        <w:rPr>
          <w:rFonts w:eastAsia="Times New Roman"/>
          <w:szCs w:val="24"/>
        </w:rPr>
        <w:t xml:space="preserve"> από τον Αναπληρωτή σας</w:t>
      </w:r>
      <w:r>
        <w:rPr>
          <w:rFonts w:eastAsia="Times New Roman"/>
          <w:szCs w:val="24"/>
        </w:rPr>
        <w:t xml:space="preserve"> Υπουργό. Ας πούμε ότι θα μπορούσαμε και να την κατανοήσουμε. Είμαστε, όμως, πεπεισμένοι και από τη συζήτηση και από τη μελέτη της </w:t>
      </w:r>
      <w:r>
        <w:rPr>
          <w:rFonts w:eastAsia="Times New Roman"/>
          <w:szCs w:val="24"/>
        </w:rPr>
        <w:t>σ</w:t>
      </w:r>
      <w:r>
        <w:rPr>
          <w:rFonts w:eastAsia="Times New Roman"/>
          <w:szCs w:val="24"/>
        </w:rPr>
        <w:t xml:space="preserve">ύμβασης, ότι τα πάρε-δώσε δεν πρόκειται να σταματήσουν εκεί. Και διαφωνούμε, γιατί δεν βλέπουμε λόγους που να επιβάλουν στη </w:t>
      </w:r>
      <w:r>
        <w:rPr>
          <w:rFonts w:eastAsia="Times New Roman"/>
          <w:szCs w:val="24"/>
        </w:rPr>
        <w:t>χώρα για την υποστήριξη των συμφερόντων της, την ανάπτυξη στρατιωτικής συνεργασίας με την Κορέα, εκτός αν περιλαμβανόταν στη Λ</w:t>
      </w:r>
      <w:r>
        <w:rPr>
          <w:rFonts w:eastAsia="Times New Roman"/>
          <w:szCs w:val="24"/>
        </w:rPr>
        <w:t>ο</w:t>
      </w:r>
      <w:r>
        <w:rPr>
          <w:rFonts w:eastAsia="Times New Roman"/>
          <w:szCs w:val="24"/>
        </w:rPr>
        <w:t>ζάνη. Ξέρω εγώ; Τι να σας πω, μέρες που είναι και δύσκολες; Ως γνωστόν, όμως, η Κορέα δεν περιλαμβάνεται στη Λ</w:t>
      </w:r>
      <w:r>
        <w:rPr>
          <w:rFonts w:eastAsia="Times New Roman"/>
          <w:szCs w:val="24"/>
        </w:rPr>
        <w:t>ο</w:t>
      </w:r>
      <w:r>
        <w:rPr>
          <w:rFonts w:eastAsia="Times New Roman"/>
          <w:szCs w:val="24"/>
        </w:rPr>
        <w:t>ζάνη για να πω ότι</w:t>
      </w:r>
      <w:r>
        <w:rPr>
          <w:rFonts w:eastAsia="Times New Roman"/>
          <w:szCs w:val="24"/>
        </w:rPr>
        <w:t xml:space="preserve"> μας καίει στην περιοχή. Αντιλαμβανόμαστε! Δεν </w:t>
      </w:r>
      <w:proofErr w:type="spellStart"/>
      <w:r>
        <w:rPr>
          <w:rFonts w:eastAsia="Times New Roman"/>
          <w:szCs w:val="24"/>
        </w:rPr>
        <w:t>κοροϊδευόμαστε</w:t>
      </w:r>
      <w:proofErr w:type="spellEnd"/>
      <w:r>
        <w:rPr>
          <w:rFonts w:eastAsia="Times New Roman"/>
          <w:szCs w:val="24"/>
        </w:rPr>
        <w:t xml:space="preserve">! </w:t>
      </w:r>
    </w:p>
    <w:p w14:paraId="7CD8AAC3" w14:textId="77777777" w:rsidR="000F415B" w:rsidRDefault="00DE665B">
      <w:pPr>
        <w:spacing w:line="600" w:lineRule="auto"/>
        <w:ind w:firstLine="720"/>
        <w:jc w:val="both"/>
        <w:rPr>
          <w:rFonts w:eastAsia="Times New Roman"/>
          <w:szCs w:val="24"/>
        </w:rPr>
      </w:pPr>
      <w:r>
        <w:rPr>
          <w:rFonts w:eastAsia="Times New Roman"/>
          <w:szCs w:val="24"/>
        </w:rPr>
        <w:lastRenderedPageBreak/>
        <w:t>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του ΝΑΤΟ και των συμφερόντων των Ηνωμένων Πολιτειών και της Ευρωπαϊκής Ένωσης</w:t>
      </w:r>
      <w:r>
        <w:rPr>
          <w:rFonts w:eastAsia="Times New Roman"/>
          <w:szCs w:val="24"/>
        </w:rPr>
        <w:t>,</w:t>
      </w:r>
      <w:r>
        <w:rPr>
          <w:rFonts w:eastAsia="Times New Roman"/>
          <w:szCs w:val="24"/>
        </w:rPr>
        <w:t xml:space="preserve"> υπάρχει ένα πλέγμα που πρέπει να δημιουργηθεί. Σιγά μην σηκώσουμε κεφάλι. Σιγά μην πούμε ότι εμάς δεν</w:t>
      </w:r>
      <w:r>
        <w:rPr>
          <w:rFonts w:eastAsia="Times New Roman"/>
          <w:szCs w:val="24"/>
        </w:rPr>
        <w:t xml:space="preserve"> μας αφορά αυτό το πλέγμα. Θα μπούμε στην πεπατημένη, «τηρούμε τις συμφωνίες μας», θα υπηρετούμε τα συμφέροντα τα αλλότρια, επειδή έχουμε υπογράψει αυτήν τη </w:t>
      </w:r>
      <w:r>
        <w:rPr>
          <w:rFonts w:eastAsia="Times New Roman"/>
          <w:szCs w:val="24"/>
        </w:rPr>
        <w:t>σ</w:t>
      </w:r>
      <w:r>
        <w:rPr>
          <w:rFonts w:eastAsia="Times New Roman"/>
          <w:szCs w:val="24"/>
        </w:rPr>
        <w:t>υμφωνία. Δεν μπορεί, δηλαδή, να είναι ανεκτό από το ΝΑΤΟ και τις Ηνωμένες Πολιτείες να αναπτύσσοντ</w:t>
      </w:r>
      <w:r>
        <w:rPr>
          <w:rFonts w:eastAsia="Times New Roman"/>
          <w:szCs w:val="24"/>
        </w:rPr>
        <w:t xml:space="preserve">αι σχέσεις με την Κίνα. Είναι προφανές ότι ο μεγάλος ανταγωνιστής των Ηνωμένων Πολιτειών σε αυτήν τη φάση και στο στρατιωτικό επίπεδο, ενδεχομένως και στο διαστημικό -δεν ξέρω και σε ποιο άλλο-, είναι η Κίνα. </w:t>
      </w:r>
    </w:p>
    <w:p w14:paraId="7CD8AAC4" w14:textId="77777777" w:rsidR="000F415B" w:rsidRDefault="00DE665B">
      <w:pPr>
        <w:spacing w:line="600" w:lineRule="auto"/>
        <w:ind w:firstLine="720"/>
        <w:jc w:val="both"/>
        <w:rPr>
          <w:rFonts w:eastAsia="Times New Roman"/>
          <w:szCs w:val="24"/>
        </w:rPr>
      </w:pPr>
      <w:r>
        <w:rPr>
          <w:rFonts w:eastAsia="Times New Roman"/>
          <w:szCs w:val="24"/>
        </w:rPr>
        <w:t>Μετατοπίζονται τα αμερικανικά συμφέροντα και τ</w:t>
      </w:r>
      <w:r>
        <w:rPr>
          <w:rFonts w:eastAsia="Times New Roman"/>
          <w:szCs w:val="24"/>
        </w:rPr>
        <w:t xml:space="preserve">α ανταγωνιστικά, </w:t>
      </w:r>
      <w:proofErr w:type="spellStart"/>
      <w:r>
        <w:rPr>
          <w:rFonts w:eastAsia="Times New Roman"/>
          <w:szCs w:val="24"/>
        </w:rPr>
        <w:t>ενδοϊμπεριαλιστικά</w:t>
      </w:r>
      <w:proofErr w:type="spellEnd"/>
      <w:r>
        <w:rPr>
          <w:rFonts w:eastAsia="Times New Roman"/>
          <w:szCs w:val="24"/>
        </w:rPr>
        <w:t xml:space="preserve"> και </w:t>
      </w:r>
      <w:proofErr w:type="spellStart"/>
      <w:r>
        <w:rPr>
          <w:rFonts w:eastAsia="Times New Roman"/>
          <w:szCs w:val="24"/>
        </w:rPr>
        <w:t>ενδοκαπιταλιστικά</w:t>
      </w:r>
      <w:proofErr w:type="spellEnd"/>
      <w:r>
        <w:rPr>
          <w:rFonts w:eastAsia="Times New Roman"/>
          <w:szCs w:val="24"/>
        </w:rPr>
        <w:t xml:space="preserve"> συμφέροντα της Ευρωπαϊκής Ένωσης μαζί με τις Ηνωμένες Πολιτείες προς την Ανατολή, από πίσω και ουρά η Ελλάς -αυτό μας λέτε με αυτήν τη </w:t>
      </w:r>
      <w:r>
        <w:rPr>
          <w:rFonts w:eastAsia="Times New Roman"/>
          <w:szCs w:val="24"/>
        </w:rPr>
        <w:t>σ</w:t>
      </w:r>
      <w:r>
        <w:rPr>
          <w:rFonts w:eastAsia="Times New Roman"/>
          <w:szCs w:val="24"/>
        </w:rPr>
        <w:t>υμφωνία- σε μια περιοχή και σε μια εποχή που οι ανταγωνισμοί -</w:t>
      </w:r>
      <w:r>
        <w:rPr>
          <w:rFonts w:eastAsia="Times New Roman"/>
          <w:szCs w:val="24"/>
        </w:rPr>
        <w:t>και στρατιωτικοί- οξύνονται σε αυτήν την περιοχή. Θα την καταψηφίσουμε.</w:t>
      </w:r>
    </w:p>
    <w:p w14:paraId="7CD8AAC5" w14:textId="77777777" w:rsidR="000F415B" w:rsidRDefault="00DE665B">
      <w:pPr>
        <w:spacing w:line="600" w:lineRule="auto"/>
        <w:ind w:firstLine="720"/>
        <w:jc w:val="both"/>
        <w:rPr>
          <w:rFonts w:eastAsia="Times New Roman"/>
          <w:szCs w:val="24"/>
        </w:rPr>
      </w:pPr>
      <w:r>
        <w:rPr>
          <w:rFonts w:eastAsia="Times New Roman"/>
          <w:szCs w:val="24"/>
        </w:rPr>
        <w:lastRenderedPageBreak/>
        <w:t>Πάμε τώρα στην Κύπρο. Για την Κύπρο είναι δύσκολο να σας πει κάτι κάποιος. Παράξενο είναι. Τι θα πεις; Θα πεις ότι είναι κακό να συνεργαστεί η Ελλάδα με την Κύπρο σε στρατιωτικό επίπεδ</w:t>
      </w:r>
      <w:r>
        <w:rPr>
          <w:rFonts w:eastAsia="Times New Roman"/>
          <w:szCs w:val="24"/>
        </w:rPr>
        <w:t>ο στο ζήτημα των περιβαλλοντικών επιπτώσεων, ατυχημάτων, φυσικών καταστροφών, αν έρθ</w:t>
      </w:r>
      <w:r>
        <w:rPr>
          <w:rFonts w:eastAsia="Times New Roman"/>
          <w:szCs w:val="24"/>
        </w:rPr>
        <w:t>ει</w:t>
      </w:r>
      <w:r>
        <w:rPr>
          <w:rFonts w:eastAsia="Times New Roman"/>
          <w:szCs w:val="24"/>
        </w:rPr>
        <w:t xml:space="preserve"> </w:t>
      </w:r>
      <w:proofErr w:type="spellStart"/>
      <w:r>
        <w:rPr>
          <w:rFonts w:eastAsia="Times New Roman"/>
          <w:szCs w:val="24"/>
        </w:rPr>
        <w:t>τσουνάμι</w:t>
      </w:r>
      <w:proofErr w:type="spellEnd"/>
      <w:r>
        <w:rPr>
          <w:rFonts w:eastAsia="Times New Roman"/>
          <w:szCs w:val="24"/>
        </w:rPr>
        <w:t>, αν έρθουν σεισμοί; Δεν θα μπορούσε κανένας να σας πει όχι.</w:t>
      </w:r>
    </w:p>
    <w:p w14:paraId="7CD8AAC6" w14:textId="77777777" w:rsidR="000F415B" w:rsidRDefault="00DE665B">
      <w:pPr>
        <w:spacing w:line="600" w:lineRule="auto"/>
        <w:ind w:firstLine="720"/>
        <w:jc w:val="both"/>
        <w:rPr>
          <w:rFonts w:eastAsia="Times New Roman"/>
          <w:szCs w:val="24"/>
        </w:rPr>
      </w:pPr>
      <w:r>
        <w:rPr>
          <w:rFonts w:eastAsia="Times New Roman"/>
          <w:szCs w:val="24"/>
        </w:rPr>
        <w:t>Άμα την κοιτάξουμε, όμως, και τη μελετήσουμε λίγο βαθύτερα, έχει ειδικά έργα. Ποια είναι τα ειδικά έ</w:t>
      </w:r>
      <w:r>
        <w:rPr>
          <w:rFonts w:eastAsia="Times New Roman"/>
          <w:szCs w:val="24"/>
        </w:rPr>
        <w:t>ργα; Σε τι είδους στρατιωτικές επιχειρήσεις αντιστοιχούν αυτά τα ειδικά έργα; Τι σχέση έχουν αυτά τα ειδικά έργα σε επίπεδο στρατιωτικών επιχειρήσεων και δομών με τις φυσικές καταστροφές και τ</w:t>
      </w:r>
      <w:r>
        <w:rPr>
          <w:rFonts w:eastAsia="Times New Roman"/>
          <w:szCs w:val="24"/>
        </w:rPr>
        <w:t>ο</w:t>
      </w:r>
      <w:r>
        <w:rPr>
          <w:rFonts w:eastAsia="Times New Roman"/>
          <w:szCs w:val="24"/>
        </w:rPr>
        <w:t xml:space="preserve"> </w:t>
      </w:r>
      <w:proofErr w:type="spellStart"/>
      <w:r>
        <w:rPr>
          <w:rFonts w:eastAsia="Times New Roman"/>
          <w:szCs w:val="24"/>
        </w:rPr>
        <w:t>τσουνάμι</w:t>
      </w:r>
      <w:proofErr w:type="spellEnd"/>
      <w:r>
        <w:rPr>
          <w:rFonts w:eastAsia="Times New Roman"/>
          <w:szCs w:val="24"/>
        </w:rPr>
        <w:t>, τον δείκτη βροχής, τον δείκτη ανέμου; Τι σχέση έχουν</w:t>
      </w:r>
      <w:r>
        <w:rPr>
          <w:rFonts w:eastAsia="Times New Roman"/>
          <w:szCs w:val="24"/>
        </w:rPr>
        <w:t xml:space="preserve">; Μήπως πρόκειται για αποθήκες πυρηνικών χημικών ή άλλων ραδιενεργών υλικών; Μήπως! Λέμε τώρα! Μήπως για αποθήκες όπλων και </w:t>
      </w:r>
      <w:proofErr w:type="spellStart"/>
      <w:r>
        <w:rPr>
          <w:rFonts w:eastAsia="Times New Roman"/>
          <w:szCs w:val="24"/>
        </w:rPr>
        <w:t>πυρομαχικών</w:t>
      </w:r>
      <w:proofErr w:type="spellEnd"/>
      <w:r>
        <w:rPr>
          <w:rFonts w:eastAsia="Times New Roman"/>
          <w:szCs w:val="24"/>
        </w:rPr>
        <w:t xml:space="preserve">; Ειδικά έργα. Μήπως πρόκειται για ισχυρές κατασκευές, όπως διάδρομοι απογείωσης - προσγείωσης </w:t>
      </w:r>
      <w:proofErr w:type="spellStart"/>
      <w:r>
        <w:rPr>
          <w:rFonts w:eastAsia="Times New Roman"/>
          <w:szCs w:val="24"/>
        </w:rPr>
        <w:t>βαρέων</w:t>
      </w:r>
      <w:proofErr w:type="spellEnd"/>
      <w:r>
        <w:rPr>
          <w:rFonts w:eastAsia="Times New Roman"/>
          <w:szCs w:val="24"/>
        </w:rPr>
        <w:t xml:space="preserve"> μεταφορικών αεροσκα</w:t>
      </w:r>
      <w:r>
        <w:rPr>
          <w:rFonts w:eastAsia="Times New Roman"/>
          <w:szCs w:val="24"/>
        </w:rPr>
        <w:t>φών; Γιατί κι αυτά θα μπορούσαν να κρυφτούν πίσω από τέτοια</w:t>
      </w:r>
      <w:r>
        <w:rPr>
          <w:rFonts w:eastAsia="Times New Roman"/>
          <w:szCs w:val="24"/>
        </w:rPr>
        <w:t xml:space="preserve"> έργα</w:t>
      </w:r>
      <w:r>
        <w:rPr>
          <w:rFonts w:eastAsia="Times New Roman"/>
          <w:szCs w:val="24"/>
        </w:rPr>
        <w:t>.</w:t>
      </w:r>
    </w:p>
    <w:p w14:paraId="7CD8AAC7" w14:textId="77777777" w:rsidR="000F415B" w:rsidRDefault="00DE665B">
      <w:pPr>
        <w:spacing w:line="600" w:lineRule="auto"/>
        <w:ind w:firstLine="720"/>
        <w:jc w:val="both"/>
        <w:rPr>
          <w:rFonts w:eastAsia="Times New Roman"/>
          <w:szCs w:val="24"/>
        </w:rPr>
      </w:pPr>
      <w:r>
        <w:rPr>
          <w:rFonts w:eastAsia="Times New Roman"/>
          <w:szCs w:val="24"/>
        </w:rPr>
        <w:lastRenderedPageBreak/>
        <w:t xml:space="preserve">Ο όρος ειδικά έργα είναι αρκετά ευρύς και δεν μας δίνετε διευκρίνιση. Θα την ζητούσα και θα παρακαλούσα να την έχουμε. </w:t>
      </w:r>
    </w:p>
    <w:p w14:paraId="7CD8AAC8" w14:textId="77777777" w:rsidR="000F415B" w:rsidRDefault="00DE665B">
      <w:pPr>
        <w:spacing w:line="600" w:lineRule="auto"/>
        <w:ind w:firstLine="720"/>
        <w:jc w:val="both"/>
        <w:rPr>
          <w:rFonts w:eastAsia="Times New Roman"/>
          <w:szCs w:val="24"/>
        </w:rPr>
      </w:pPr>
      <w:r>
        <w:rPr>
          <w:rFonts w:eastAsia="Times New Roman"/>
          <w:szCs w:val="24"/>
        </w:rPr>
        <w:t>Κλείνοντας, με βάση τα ελληνικά δεδομένα, που οι Ένοπλες Δυνάμεις εξυπ</w:t>
      </w:r>
      <w:r>
        <w:rPr>
          <w:rFonts w:eastAsia="Times New Roman"/>
          <w:szCs w:val="24"/>
        </w:rPr>
        <w:t xml:space="preserve">ηρετούν το μεγαλύτερο μέρος τους, δεν πρόκειται να ξεχάσουμε ότι σε συντριπτικό ποσοστό εξυπηρετούν </w:t>
      </w:r>
      <w:r>
        <w:rPr>
          <w:rFonts w:eastAsia="Times New Roman"/>
          <w:szCs w:val="24"/>
        </w:rPr>
        <w:t>νατοϊ</w:t>
      </w:r>
      <w:r>
        <w:rPr>
          <w:rFonts w:eastAsia="Times New Roman"/>
          <w:szCs w:val="24"/>
        </w:rPr>
        <w:t xml:space="preserve">κές και </w:t>
      </w:r>
      <w:proofErr w:type="spellStart"/>
      <w:r>
        <w:rPr>
          <w:rFonts w:eastAsia="Times New Roman"/>
          <w:szCs w:val="24"/>
        </w:rPr>
        <w:t>ευρωνατοϊκές</w:t>
      </w:r>
      <w:proofErr w:type="spellEnd"/>
      <w:r>
        <w:rPr>
          <w:rFonts w:eastAsia="Times New Roman"/>
          <w:szCs w:val="24"/>
        </w:rPr>
        <w:t xml:space="preserve"> ανάγκες. Δεν είμαστε σίγουροι αν η συγκεκριμένη συμφωνία δεν οδηγεί τελικά, κύριε Υπουργέ, κυρία Πρόεδρε, σε εισαγωγή αντίστοιχων </w:t>
      </w:r>
      <w:r>
        <w:rPr>
          <w:rFonts w:eastAsia="Times New Roman"/>
          <w:szCs w:val="24"/>
        </w:rPr>
        <w:t>απαιτήσεων από το παράθυρο και για την Κύπρο -εκεί είναι και η βασική μας ένσταση-, από την ώρα που δεν είμαστε και δεν υπάρχουν επαρκείς εξηγήσεις και αποσαφηνίσεις που να είναι και αξιόπιστες. Γιατί έχουμε δει και τι συμβαίνει. Έχουμε δει και το ΝΑΤΟ στη</w:t>
      </w:r>
      <w:r>
        <w:rPr>
          <w:rFonts w:eastAsia="Times New Roman"/>
          <w:szCs w:val="24"/>
        </w:rPr>
        <w:t xml:space="preserve">ν περιοχή. </w:t>
      </w:r>
    </w:p>
    <w:p w14:paraId="7CD8AAC9" w14:textId="77777777" w:rsidR="000F415B" w:rsidRDefault="00DE665B">
      <w:pPr>
        <w:spacing w:line="600" w:lineRule="auto"/>
        <w:ind w:firstLine="720"/>
        <w:jc w:val="both"/>
        <w:rPr>
          <w:rFonts w:eastAsia="Times New Roman"/>
          <w:szCs w:val="24"/>
        </w:rPr>
      </w:pPr>
      <w:r>
        <w:rPr>
          <w:rFonts w:eastAsia="Times New Roman"/>
          <w:szCs w:val="24"/>
        </w:rPr>
        <w:t>Θα αναγκαστούμε να ψηφίσουμε «</w:t>
      </w:r>
      <w:r>
        <w:rPr>
          <w:rFonts w:eastAsia="Times New Roman"/>
          <w:szCs w:val="24"/>
        </w:rPr>
        <w:t>παρών</w:t>
      </w:r>
      <w:r>
        <w:rPr>
          <w:rFonts w:eastAsia="Times New Roman"/>
          <w:szCs w:val="24"/>
        </w:rPr>
        <w:t>».</w:t>
      </w:r>
    </w:p>
    <w:p w14:paraId="7CD8AACA" w14:textId="77777777" w:rsidR="000F415B" w:rsidRDefault="00DE665B">
      <w:pPr>
        <w:spacing w:line="600" w:lineRule="auto"/>
        <w:ind w:firstLine="720"/>
        <w:jc w:val="both"/>
        <w:rPr>
          <w:rFonts w:eastAsia="Times New Roman"/>
          <w:szCs w:val="24"/>
        </w:rPr>
      </w:pPr>
      <w:r>
        <w:rPr>
          <w:rFonts w:eastAsia="Times New Roman"/>
          <w:szCs w:val="24"/>
        </w:rPr>
        <w:t>Ευχαριστώ. Θα επανέλθω στις τροπολογίες.</w:t>
      </w:r>
    </w:p>
    <w:p w14:paraId="7CD8AACB"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Κύριε Υπουργέ, έχετε τον λόγο.</w:t>
      </w:r>
    </w:p>
    <w:p w14:paraId="7CD8AACC"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 – Πρόεδρος των Ανεξαρτήτων Ελλήνων):</w:t>
      </w:r>
      <w:r>
        <w:rPr>
          <w:rFonts w:eastAsia="Times New Roman" w:cs="Times New Roman"/>
          <w:szCs w:val="24"/>
        </w:rPr>
        <w:t xml:space="preserve"> Κυρία Πρόεδρε, κυρίες και κύριοι συνάδελφοι, πράγματι υπάρχουν πολλές κυρώσεις συμφωνιών οι οποίες δεν έχουν έρθει στη Βουλή ακόμα. Όταν ανέλαβα το Υπουργείο Εθνικής Άμυνας δεν υπήρχε </w:t>
      </w:r>
      <w:r>
        <w:rPr>
          <w:rFonts w:eastAsia="Times New Roman" w:cs="Times New Roman"/>
          <w:szCs w:val="24"/>
        </w:rPr>
        <w:t>γ</w:t>
      </w:r>
      <w:r>
        <w:rPr>
          <w:rFonts w:eastAsia="Times New Roman" w:cs="Times New Roman"/>
          <w:szCs w:val="24"/>
        </w:rPr>
        <w:t xml:space="preserve">ραφείο </w:t>
      </w:r>
      <w:r>
        <w:rPr>
          <w:rFonts w:eastAsia="Times New Roman" w:cs="Times New Roman"/>
          <w:szCs w:val="24"/>
        </w:rPr>
        <w:t>ν</w:t>
      </w:r>
      <w:r>
        <w:rPr>
          <w:rFonts w:eastAsia="Times New Roman" w:cs="Times New Roman"/>
          <w:szCs w:val="24"/>
        </w:rPr>
        <w:t xml:space="preserve">ομοθετικής </w:t>
      </w:r>
      <w:r>
        <w:rPr>
          <w:rFonts w:eastAsia="Times New Roman" w:cs="Times New Roman"/>
          <w:szCs w:val="24"/>
        </w:rPr>
        <w:t>ε</w:t>
      </w:r>
      <w:r>
        <w:rPr>
          <w:rFonts w:eastAsia="Times New Roman" w:cs="Times New Roman"/>
          <w:szCs w:val="24"/>
        </w:rPr>
        <w:t xml:space="preserve">ργασίας, όπως προβλέπεται από τον νόμο. Συστήσαμε </w:t>
      </w:r>
      <w:r>
        <w:rPr>
          <w:rFonts w:eastAsia="Times New Roman" w:cs="Times New Roman"/>
          <w:szCs w:val="24"/>
        </w:rPr>
        <w:t xml:space="preserve">το </w:t>
      </w:r>
      <w:r>
        <w:rPr>
          <w:rFonts w:eastAsia="Times New Roman" w:cs="Times New Roman"/>
          <w:szCs w:val="24"/>
        </w:rPr>
        <w:t>γ</w:t>
      </w:r>
      <w:r>
        <w:rPr>
          <w:rFonts w:eastAsia="Times New Roman" w:cs="Times New Roman"/>
          <w:szCs w:val="24"/>
        </w:rPr>
        <w:t xml:space="preserve">ραφείο αυτό στο Υπουργείο Εθνικής Άμυνας και μάλιστα εμπλουτίστηκε με το </w:t>
      </w:r>
      <w:r>
        <w:rPr>
          <w:rFonts w:eastAsia="Times New Roman" w:cs="Times New Roman"/>
          <w:szCs w:val="24"/>
        </w:rPr>
        <w:t>δ</w:t>
      </w:r>
      <w:r>
        <w:rPr>
          <w:rFonts w:eastAsia="Times New Roman" w:cs="Times New Roman"/>
          <w:szCs w:val="24"/>
        </w:rPr>
        <w:t xml:space="preserve">ιπλωματικό </w:t>
      </w:r>
      <w:r>
        <w:rPr>
          <w:rFonts w:eastAsia="Times New Roman" w:cs="Times New Roman"/>
          <w:szCs w:val="24"/>
        </w:rPr>
        <w:t>γ</w:t>
      </w:r>
      <w:r>
        <w:rPr>
          <w:rFonts w:eastAsia="Times New Roman" w:cs="Times New Roman"/>
          <w:szCs w:val="24"/>
        </w:rPr>
        <w:t>ραφείο, με τρεις Πρέσβεις οι οποίοι έχουν πάρει όλες τις συμβάσεις που έχουν υπογραφεί στο παρελθόν και δεν έχουν ψηφιστεί από τη Βουλή. Έχει γίνει επεξεργασία και έχ</w:t>
      </w:r>
      <w:r>
        <w:rPr>
          <w:rFonts w:eastAsia="Times New Roman" w:cs="Times New Roman"/>
          <w:szCs w:val="24"/>
        </w:rPr>
        <w:t xml:space="preserve">ουν σταλεί όλες στη Βουλή. </w:t>
      </w:r>
    </w:p>
    <w:p w14:paraId="7CD8AACD"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Πόσες είναι;</w:t>
      </w:r>
    </w:p>
    <w:p w14:paraId="7CD8AACE"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t xml:space="preserve">ΠΑΝΟΣ ΚΑΜΜΕΝΟΣ (Υπουργός Εθνικής Άμυνας – Πρόεδρος των Ανεξαρτήτων Ελλήνων): </w:t>
      </w:r>
      <w:r>
        <w:rPr>
          <w:rFonts w:eastAsia="Times New Roman" w:cs="Times New Roman"/>
          <w:szCs w:val="24"/>
        </w:rPr>
        <w:t xml:space="preserve">Δεν είμαι σε θέση να σας πω πόσες ακριβώς. Πάντως, έχουν έρθει όλες στη Βουλή, διότι δημιουργείται </w:t>
      </w:r>
      <w:r>
        <w:rPr>
          <w:rFonts w:eastAsia="Times New Roman" w:cs="Times New Roman"/>
          <w:szCs w:val="24"/>
        </w:rPr>
        <w:lastRenderedPageBreak/>
        <w:t>πρόβλημα –όπως αντιλαμβά</w:t>
      </w:r>
      <w:r>
        <w:rPr>
          <w:rFonts w:eastAsia="Times New Roman" w:cs="Times New Roman"/>
          <w:szCs w:val="24"/>
        </w:rPr>
        <w:t xml:space="preserve">νεστε- με την καθυστέρηση επικύρωσης τέτοιων συμβάσεων που έχει υπογράψει το ελληνικό </w:t>
      </w:r>
      <w:r>
        <w:rPr>
          <w:rFonts w:eastAsia="Times New Roman" w:cs="Times New Roman"/>
          <w:szCs w:val="24"/>
        </w:rPr>
        <w:t>δ</w:t>
      </w:r>
      <w:r>
        <w:rPr>
          <w:rFonts w:eastAsia="Times New Roman" w:cs="Times New Roman"/>
          <w:szCs w:val="24"/>
        </w:rPr>
        <w:t>ημόσιο και δεν έχουν επικυρωθεί από τη Βουλή. Το νούμερο δεν μπορώ να το θυμηθώ. Είναι, όμως, στη Γραμματεία της Επιτροπής Εξωτερικών Υποθέσεων και Άμυνας.</w:t>
      </w:r>
    </w:p>
    <w:p w14:paraId="7CD8AACF"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t>Σκοπός μας εί</w:t>
      </w:r>
      <w:r>
        <w:rPr>
          <w:rFonts w:eastAsia="Times New Roman" w:cs="Times New Roman"/>
          <w:szCs w:val="24"/>
        </w:rPr>
        <w:t xml:space="preserve">ναι μέχρι τον Ιούνιο να μην υπάρχει </w:t>
      </w:r>
      <w:proofErr w:type="spellStart"/>
      <w:r>
        <w:rPr>
          <w:rFonts w:eastAsia="Times New Roman" w:cs="Times New Roman"/>
          <w:szCs w:val="24"/>
        </w:rPr>
        <w:t>καμμία</w:t>
      </w:r>
      <w:proofErr w:type="spellEnd"/>
      <w:r>
        <w:rPr>
          <w:rFonts w:eastAsia="Times New Roman" w:cs="Times New Roman"/>
          <w:szCs w:val="24"/>
        </w:rPr>
        <w:t xml:space="preserve"> σύμβαση υπογεγραμμένη η οποία να μην έχει κυρωθεί ή μη κυρωθεί, διότι δημιουργούνται πάρα πολλά προβλήματα.</w:t>
      </w:r>
    </w:p>
    <w:p w14:paraId="7CD8AAD0"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t>Θα ήθελα να σας θυμίσω ότι αν, για παράδειγμα, είχαμε κυρώσει τη σύμβαση με την Αλβανία, δεν θα αντιμετωπ</w:t>
      </w:r>
      <w:r>
        <w:rPr>
          <w:rFonts w:eastAsia="Times New Roman" w:cs="Times New Roman"/>
          <w:szCs w:val="24"/>
        </w:rPr>
        <w:t>ίζαμε τα προβλήματα που αντιμετωπίζουμε τώρα σε σχέση με την ΑΟΖ. Θα είχε τελειώσει το θέμα αυτό και θα είχε ξεκαθαρίσει.</w:t>
      </w:r>
    </w:p>
    <w:p w14:paraId="7CD8AAD1"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t>Σκοπός μας είναι, λοιπόν, σε συνεργασία με την Επιτροπή Εξωτερικών Υποθέσεων και Άμυνας, όλες οι υπογραφείσες συμφωνίες να έχουν κυρωθ</w:t>
      </w:r>
      <w:r>
        <w:rPr>
          <w:rFonts w:eastAsia="Times New Roman" w:cs="Times New Roman"/>
          <w:szCs w:val="24"/>
        </w:rPr>
        <w:t xml:space="preserve">εί. Είναι στη </w:t>
      </w:r>
      <w:r>
        <w:rPr>
          <w:rFonts w:eastAsia="Times New Roman" w:cs="Times New Roman"/>
          <w:szCs w:val="24"/>
        </w:rPr>
        <w:t>γ</w:t>
      </w:r>
      <w:r>
        <w:rPr>
          <w:rFonts w:eastAsia="Times New Roman" w:cs="Times New Roman"/>
          <w:szCs w:val="24"/>
        </w:rPr>
        <w:t xml:space="preserve">ραμματεία της </w:t>
      </w:r>
      <w:r>
        <w:rPr>
          <w:rFonts w:eastAsia="Times New Roman" w:cs="Times New Roman"/>
          <w:szCs w:val="24"/>
        </w:rPr>
        <w:t>ε</w:t>
      </w:r>
      <w:r>
        <w:rPr>
          <w:rFonts w:eastAsia="Times New Roman" w:cs="Times New Roman"/>
          <w:szCs w:val="24"/>
        </w:rPr>
        <w:t>πιτροπής. Δεν είμαι σε θέση να σας δώσω αυτήν τη στιγμή τον ακριβή αριθμό.</w:t>
      </w:r>
    </w:p>
    <w:p w14:paraId="7CD8AAD2"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lastRenderedPageBreak/>
        <w:t xml:space="preserve">Τώρα, όσον αφορά τις δύο συμφωνίες θα ήθελα να πω τα εξής: </w:t>
      </w:r>
    </w:p>
    <w:p w14:paraId="7CD8AAD3"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t xml:space="preserve">Η Κορέα είναι μια χώρα, που πράγματι φαίνεται να είναι πολύ μακριά. Όμως, σας θυμίζω πως η </w:t>
      </w:r>
      <w:r>
        <w:rPr>
          <w:rFonts w:eastAsia="Times New Roman" w:cs="Times New Roman"/>
          <w:szCs w:val="24"/>
        </w:rPr>
        <w:t>Κορέα τουλάχιστον…</w:t>
      </w:r>
    </w:p>
    <w:p w14:paraId="7CD8AAD4"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Όχι δα, κοκαλάκια Ελλήνων είναι. </w:t>
      </w:r>
    </w:p>
    <w:p w14:paraId="7CD8AAD5"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 – Πρόεδρος των Ανεξαρτήτων Ελλήνων):</w:t>
      </w:r>
      <w:r>
        <w:rPr>
          <w:rFonts w:eastAsia="Times New Roman" w:cs="Times New Roman"/>
          <w:szCs w:val="24"/>
        </w:rPr>
        <w:t xml:space="preserve"> Δεν νομίζω να είναι κανείς υπέρ της βορείου Κορέας και να έχουμε τέτοιο θέμα.</w:t>
      </w:r>
    </w:p>
    <w:p w14:paraId="7CD8AAD6"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Δεν είναι μακριά για τα συμφέροντα. Πολύ κοντά είναι!</w:t>
      </w:r>
    </w:p>
    <w:p w14:paraId="7CD8AAD7"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 – Πρόεδρος των Ανεξαρτήτων Ελλήνων):</w:t>
      </w:r>
      <w:r>
        <w:rPr>
          <w:rFonts w:eastAsia="Times New Roman" w:cs="Times New Roman"/>
          <w:szCs w:val="24"/>
        </w:rPr>
        <w:t xml:space="preserve"> Η Κορέα είναι μια χώρα, η οποία έχει μια τεράστια </w:t>
      </w:r>
      <w:proofErr w:type="spellStart"/>
      <w:r>
        <w:rPr>
          <w:rFonts w:eastAsia="Times New Roman" w:cs="Times New Roman"/>
          <w:szCs w:val="24"/>
        </w:rPr>
        <w:t>ναυπηγική</w:t>
      </w:r>
      <w:proofErr w:type="spellEnd"/>
      <w:r>
        <w:rPr>
          <w:rFonts w:eastAsia="Times New Roman" w:cs="Times New Roman"/>
          <w:szCs w:val="24"/>
        </w:rPr>
        <w:t xml:space="preserve"> βιομηχανία. Αυτήν τη στιγμή, αυτό που επιδιώκει η Ελλάδα με την </w:t>
      </w:r>
      <w:r>
        <w:rPr>
          <w:rFonts w:eastAsia="Times New Roman" w:cs="Times New Roman"/>
          <w:szCs w:val="24"/>
        </w:rPr>
        <w:t xml:space="preserve">ανασυγκρότηση της </w:t>
      </w:r>
      <w:proofErr w:type="spellStart"/>
      <w:r>
        <w:rPr>
          <w:rFonts w:eastAsia="Times New Roman" w:cs="Times New Roman"/>
          <w:szCs w:val="24"/>
        </w:rPr>
        <w:t>ναυπηγικής</w:t>
      </w:r>
      <w:proofErr w:type="spellEnd"/>
      <w:r>
        <w:rPr>
          <w:rFonts w:eastAsia="Times New Roman" w:cs="Times New Roman"/>
          <w:szCs w:val="24"/>
        </w:rPr>
        <w:t xml:space="preserve"> αμυντικής βιομηχανίας, είναι να φέρουμε πίσω στα ελληνικά ναυπηγία παραγωγές που θα καλύπτουν τις ανάγκες του Πολεμικού Ναυτικού, αλλά θα </w:t>
      </w:r>
      <w:r>
        <w:rPr>
          <w:rFonts w:eastAsia="Times New Roman" w:cs="Times New Roman"/>
          <w:szCs w:val="24"/>
        </w:rPr>
        <w:lastRenderedPageBreak/>
        <w:t xml:space="preserve">μπορούν να καλύπτουν και εμπορικές ανάγκες για την αμυντική μας </w:t>
      </w:r>
      <w:proofErr w:type="spellStart"/>
      <w:r>
        <w:rPr>
          <w:rFonts w:eastAsia="Times New Roman" w:cs="Times New Roman"/>
          <w:szCs w:val="24"/>
        </w:rPr>
        <w:t>ναυπηγοκατασκευαστική</w:t>
      </w:r>
      <w:proofErr w:type="spellEnd"/>
      <w:r>
        <w:rPr>
          <w:rFonts w:eastAsia="Times New Roman" w:cs="Times New Roman"/>
          <w:szCs w:val="24"/>
        </w:rPr>
        <w:t xml:space="preserve"> βιο</w:t>
      </w:r>
      <w:r>
        <w:rPr>
          <w:rFonts w:eastAsia="Times New Roman" w:cs="Times New Roman"/>
          <w:szCs w:val="24"/>
        </w:rPr>
        <w:t xml:space="preserve">μηχανία, ανάγκες άλλων χωρών. Το ελληνικό πολεμικό πλοίο, δηλαδή, θα πρέπει να γίνει στην Ελλάδα. </w:t>
      </w:r>
    </w:p>
    <w:p w14:paraId="7CD8AAD8"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t>Τέτοιου είδους, λοιπόν, συνεργασίες, συμφωνίες με χώρες όπως η Κορέα, με ανταλλαγή πληροφοριών, πιστεύουμε ότι είναι απαραίτητες για να μπορέσουμε να προχωρή</w:t>
      </w:r>
      <w:r>
        <w:rPr>
          <w:rFonts w:eastAsia="Times New Roman" w:cs="Times New Roman"/>
          <w:szCs w:val="24"/>
        </w:rPr>
        <w:t>σουμε σε τέτοιες συνέργειες, για να βάλουμε μπροστά και τη ζώνη του Περάματος αλλά και τα μεγάλα μας ναυπηγία όπως του Σκαραμαγκά που αυτήν τη στιγμή διαχειρίζεται το Πολεμικό Ναυτικό, και τα άλλα ναυπηγία όπως είναι η Σύρος, η Χαλκίδα και η Ελευσίνα.</w:t>
      </w:r>
    </w:p>
    <w:p w14:paraId="7CD8AAD9"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t>Όσον</w:t>
      </w:r>
      <w:r>
        <w:rPr>
          <w:rFonts w:eastAsia="Times New Roman" w:cs="Times New Roman"/>
          <w:szCs w:val="24"/>
        </w:rPr>
        <w:t xml:space="preserve"> αφορά την Κύπρο, να σας πω πως δεν υποκρύπτεται </w:t>
      </w:r>
      <w:proofErr w:type="spellStart"/>
      <w:r>
        <w:rPr>
          <w:rFonts w:eastAsia="Times New Roman" w:cs="Times New Roman"/>
          <w:szCs w:val="24"/>
        </w:rPr>
        <w:t>καμμία</w:t>
      </w:r>
      <w:proofErr w:type="spellEnd"/>
      <w:r>
        <w:rPr>
          <w:rFonts w:eastAsia="Times New Roman" w:cs="Times New Roman"/>
          <w:szCs w:val="24"/>
        </w:rPr>
        <w:t xml:space="preserve"> συνεργασία σε πυρηνικά ή χημικά. Μακριά από εμάς. Δεν υπάρχουν τέτοιοι σχεδιασμοί. Για τα γενικά έργα, τα οποία λέτε, θα σας δώσω ένα παράδειγμα. Δεν ξέρω όταν υπεγράφη αυτή η </w:t>
      </w:r>
      <w:r>
        <w:rPr>
          <w:rFonts w:eastAsia="Times New Roman" w:cs="Times New Roman"/>
          <w:szCs w:val="24"/>
        </w:rPr>
        <w:t>σύμβαση</w:t>
      </w:r>
      <w:r>
        <w:rPr>
          <w:rFonts w:eastAsia="Times New Roman" w:cs="Times New Roman"/>
          <w:szCs w:val="24"/>
        </w:rPr>
        <w:t>, αν αναφερόταν σ</w:t>
      </w:r>
      <w:r>
        <w:rPr>
          <w:rFonts w:eastAsia="Times New Roman" w:cs="Times New Roman"/>
          <w:szCs w:val="24"/>
        </w:rPr>
        <w:t>ε αυτό. Πάντως, αυτήν τη στιγμή έχουμε ανάγκη να κάνουμε κάποια έργα στο αεροδρόμιο «</w:t>
      </w:r>
      <w:r>
        <w:rPr>
          <w:rFonts w:eastAsia="Times New Roman" w:cs="Times New Roman"/>
          <w:szCs w:val="24"/>
        </w:rPr>
        <w:t>ΑΝΔΡΕΑΣ ΠΑΠΑΝΔΡΕΟΥ</w:t>
      </w:r>
      <w:r>
        <w:rPr>
          <w:rFonts w:eastAsia="Times New Roman" w:cs="Times New Roman"/>
          <w:szCs w:val="24"/>
        </w:rPr>
        <w:t xml:space="preserve">». </w:t>
      </w:r>
      <w:r>
        <w:rPr>
          <w:rFonts w:eastAsia="Times New Roman" w:cs="Times New Roman"/>
          <w:szCs w:val="24"/>
        </w:rPr>
        <w:lastRenderedPageBreak/>
        <w:t xml:space="preserve">Έχουν χαλάσει τα </w:t>
      </w:r>
      <w:r>
        <w:rPr>
          <w:rFonts w:eastAsia="Times New Roman" w:cs="Times New Roman"/>
          <w:szCs w:val="24"/>
          <w:lang w:val="en-US"/>
        </w:rPr>
        <w:t>STOP</w:t>
      </w:r>
      <w:r>
        <w:rPr>
          <w:rFonts w:eastAsia="Times New Roman" w:cs="Times New Roman"/>
          <w:szCs w:val="24"/>
        </w:rPr>
        <w:t>, τα συρματόσχοινα τα οποία βοηθούν στο να χρησιμοποιηθεί από στρατιωτικά αεροσκάφη το αεροδρόμιο αυτό και χρειάζεται να γίνουν κ</w:t>
      </w:r>
      <w:r>
        <w:rPr>
          <w:rFonts w:eastAsia="Times New Roman" w:cs="Times New Roman"/>
          <w:szCs w:val="24"/>
        </w:rPr>
        <w:t>άποια έργα.</w:t>
      </w:r>
    </w:p>
    <w:p w14:paraId="7CD8AADA"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t xml:space="preserve">Στο θέμα του περιβάλλοντος σας θυμίζω ότι είχαμε ένα τεράστιο ατύχημα στην Κύπρο, ένα ατύχημα το οποίο κόστισε και ανθρώπινες ζωές. Ιδίως όσον αφορά τη φύλαξη των </w:t>
      </w:r>
      <w:proofErr w:type="spellStart"/>
      <w:r>
        <w:rPr>
          <w:rFonts w:eastAsia="Times New Roman" w:cs="Times New Roman"/>
          <w:szCs w:val="24"/>
        </w:rPr>
        <w:t>πυρομαχικών</w:t>
      </w:r>
      <w:proofErr w:type="spellEnd"/>
      <w:r>
        <w:rPr>
          <w:rFonts w:eastAsia="Times New Roman" w:cs="Times New Roman"/>
          <w:szCs w:val="24"/>
        </w:rPr>
        <w:t>, η Ελλάδα μπορεί να δώσει τεχνογνωσία στην Εθνική Φρουρά.</w:t>
      </w:r>
    </w:p>
    <w:p w14:paraId="7CD8AADB"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t xml:space="preserve">Αυτή η </w:t>
      </w:r>
      <w:r>
        <w:rPr>
          <w:rFonts w:eastAsia="Times New Roman" w:cs="Times New Roman"/>
          <w:szCs w:val="24"/>
        </w:rPr>
        <w:t>σ</w:t>
      </w:r>
      <w:r>
        <w:rPr>
          <w:rFonts w:eastAsia="Times New Roman" w:cs="Times New Roman"/>
          <w:szCs w:val="24"/>
        </w:rPr>
        <w:t>ύμβαση καλύπτει τη στρατιωτική συνεργασία σε τέτοιου είδους ανταλλαγή πληροφοριών, αλλά και εργασιών. Δεν υποκρύπτεται πάντως, σας διαβεβαιώνω, τίποτα από όλα αυτά τα οποία φοβάστε ότι υποκρύπτονται.</w:t>
      </w:r>
    </w:p>
    <w:p w14:paraId="7CD8AADC"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t>Ευχαριστώ, κυρία Πρόεδρε.</w:t>
      </w:r>
    </w:p>
    <w:p w14:paraId="7CD8AADD"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w:t>
      </w:r>
      <w:r>
        <w:rPr>
          <w:rFonts w:eastAsia="Times New Roman" w:cs="Times New Roman"/>
          <w:b/>
          <w:szCs w:val="24"/>
        </w:rPr>
        <w:t>δουλοπούλου):</w:t>
      </w:r>
      <w:r>
        <w:rPr>
          <w:rFonts w:eastAsia="Times New Roman" w:cs="Times New Roman"/>
          <w:szCs w:val="24"/>
        </w:rPr>
        <w:t xml:space="preserve"> Ευχαριστούμε.</w:t>
      </w:r>
    </w:p>
    <w:p w14:paraId="7CD8AADE"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t>Προχωρούμε</w:t>
      </w:r>
      <w:r>
        <w:rPr>
          <w:rFonts w:eastAsia="Times New Roman" w:cs="Times New Roman"/>
          <w:szCs w:val="24"/>
        </w:rPr>
        <w:t xml:space="preserve"> στη συζήτηση των τροπολογιών.</w:t>
      </w:r>
    </w:p>
    <w:p w14:paraId="7CD8AADF"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lastRenderedPageBreak/>
        <w:t xml:space="preserve">Από τον ΣΥΡΙΖΑ, θέλει κάποιος να τοποθετηθεί;. </w:t>
      </w:r>
    </w:p>
    <w:p w14:paraId="7CD8AAE0"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Εγώ θα ήθελα τον λόγο.</w:t>
      </w:r>
    </w:p>
    <w:p w14:paraId="7CD8AAE1" w14:textId="77777777" w:rsidR="000F415B" w:rsidRDefault="00DE665B">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Με τη σειρά των κομμάτων, παρακαλώ.</w:t>
      </w:r>
    </w:p>
    <w:p w14:paraId="7CD8AAE2" w14:textId="77777777" w:rsidR="000F415B" w:rsidRDefault="00DE665B">
      <w:pPr>
        <w:spacing w:after="0" w:line="600" w:lineRule="auto"/>
        <w:ind w:firstLine="720"/>
        <w:jc w:val="both"/>
        <w:rPr>
          <w:rFonts w:eastAsia="Times New Roman" w:cs="Times New Roman"/>
          <w:szCs w:val="24"/>
        </w:rPr>
      </w:pPr>
      <w:r>
        <w:rPr>
          <w:rFonts w:eastAsia="Times New Roman" w:cs="Times New Roman"/>
          <w:szCs w:val="24"/>
        </w:rPr>
        <w:t>Από τη Νέα Δημοκρατία</w:t>
      </w:r>
      <w:r>
        <w:rPr>
          <w:rFonts w:eastAsia="Times New Roman" w:cs="Times New Roman"/>
          <w:szCs w:val="24"/>
        </w:rPr>
        <w:t xml:space="preserve"> τον λόγο θα λάβει στη συνέχεια ο κ. </w:t>
      </w:r>
      <w:proofErr w:type="spellStart"/>
      <w:r>
        <w:rPr>
          <w:rFonts w:eastAsia="Times New Roman" w:cs="Times New Roman"/>
          <w:szCs w:val="24"/>
        </w:rPr>
        <w:t>Δένδιας</w:t>
      </w:r>
      <w:proofErr w:type="spellEnd"/>
      <w:r>
        <w:rPr>
          <w:rFonts w:eastAsia="Times New Roman" w:cs="Times New Roman"/>
          <w:szCs w:val="24"/>
        </w:rPr>
        <w:t>.</w:t>
      </w:r>
    </w:p>
    <w:p w14:paraId="7CD8AAE3" w14:textId="77777777" w:rsidR="000F415B" w:rsidRDefault="00DE665B">
      <w:pPr>
        <w:spacing w:after="0" w:line="600" w:lineRule="auto"/>
        <w:ind w:firstLine="720"/>
        <w:jc w:val="both"/>
        <w:rPr>
          <w:rFonts w:eastAsia="Times New Roman" w:cs="Times New Roman"/>
          <w:szCs w:val="24"/>
        </w:rPr>
      </w:pPr>
      <w:r>
        <w:rPr>
          <w:rFonts w:eastAsia="Times New Roman" w:cs="Times New Roman"/>
          <w:szCs w:val="24"/>
        </w:rPr>
        <w:t xml:space="preserve">Από τη Χρυσή Αυγή τον λόγο έχει ο κ. </w:t>
      </w:r>
      <w:proofErr w:type="spellStart"/>
      <w:r>
        <w:rPr>
          <w:rFonts w:eastAsia="Times New Roman" w:cs="Times New Roman"/>
          <w:szCs w:val="24"/>
        </w:rPr>
        <w:t>Κούζηλος</w:t>
      </w:r>
      <w:proofErr w:type="spellEnd"/>
      <w:r>
        <w:rPr>
          <w:rFonts w:eastAsia="Times New Roman" w:cs="Times New Roman"/>
          <w:szCs w:val="24"/>
        </w:rPr>
        <w:t xml:space="preserve"> για πέντε λεπτά.</w:t>
      </w:r>
    </w:p>
    <w:p w14:paraId="7CD8AAE4" w14:textId="77777777" w:rsidR="000F415B" w:rsidRDefault="00DE665B">
      <w:pPr>
        <w:spacing w:after="0" w:line="600" w:lineRule="auto"/>
        <w:ind w:firstLine="720"/>
        <w:jc w:val="both"/>
        <w:rPr>
          <w:rFonts w:eastAsia="Times New Roman" w:cs="Times New Roman"/>
          <w:szCs w:val="24"/>
        </w:rPr>
      </w:pPr>
      <w:r>
        <w:rPr>
          <w:rFonts w:eastAsia="Times New Roman" w:cs="Times New Roman"/>
          <w:b/>
          <w:szCs w:val="24"/>
        </w:rPr>
        <w:t>ΝΙΚΟΛΑΟΣ ΚΟΥΖΗΛΟΣ:</w:t>
      </w:r>
      <w:r>
        <w:rPr>
          <w:rFonts w:eastAsia="Times New Roman" w:cs="Times New Roman"/>
          <w:szCs w:val="24"/>
        </w:rPr>
        <w:t xml:space="preserve"> Ευχαριστώ πολύ, κυρία Πρόεδρε.</w:t>
      </w:r>
    </w:p>
    <w:p w14:paraId="7CD8AAE5" w14:textId="77777777" w:rsidR="000F415B" w:rsidRDefault="00DE665B">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χθες το απόγευμα στις 19:15 </w:t>
      </w:r>
      <w:r>
        <w:rPr>
          <w:rFonts w:eastAsia="Times New Roman" w:cs="Times New Roman"/>
          <w:szCs w:val="24"/>
        </w:rPr>
        <w:t xml:space="preserve">ήρθαν </w:t>
      </w:r>
      <w:r>
        <w:rPr>
          <w:rFonts w:eastAsia="Times New Roman" w:cs="Times New Roman"/>
          <w:szCs w:val="24"/>
        </w:rPr>
        <w:t xml:space="preserve">δύο τροπολογίες εκπρόθεσμες. </w:t>
      </w:r>
    </w:p>
    <w:p w14:paraId="7CD8AAE6"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t>Να μιλήσω πρώτα γι</w:t>
      </w:r>
      <w:r>
        <w:rPr>
          <w:rFonts w:eastAsia="Times New Roman" w:cs="Times New Roman"/>
          <w:szCs w:val="24"/>
        </w:rPr>
        <w:t xml:space="preserve">α τα αντισταθμιστικά οφέλη. Κοιτάξτε πόσο είναι. </w:t>
      </w:r>
      <w:r>
        <w:rPr>
          <w:rFonts w:eastAsia="Times New Roman" w:cs="Times New Roman"/>
          <w:szCs w:val="24"/>
        </w:rPr>
        <w:t>Όσο</w:t>
      </w:r>
      <w:r>
        <w:rPr>
          <w:rFonts w:eastAsia="Times New Roman" w:cs="Times New Roman"/>
          <w:szCs w:val="24"/>
        </w:rPr>
        <w:t xml:space="preserve"> καλή διάθεση κι αν έχει κάποιος, όσο και να θέλει κάποιος να βοηθήσει το Υπουργείο, να υπάρχει λόγος να είναι επείγον, μπορούσατε να το είχατε προβλέψει και να </w:t>
      </w:r>
      <w:r>
        <w:rPr>
          <w:rFonts w:eastAsia="Times New Roman" w:cs="Times New Roman"/>
          <w:szCs w:val="24"/>
        </w:rPr>
        <w:t xml:space="preserve">έρθει </w:t>
      </w:r>
      <w:r>
        <w:rPr>
          <w:rFonts w:eastAsia="Times New Roman" w:cs="Times New Roman"/>
          <w:szCs w:val="24"/>
        </w:rPr>
        <w:t xml:space="preserve">στην </w:t>
      </w:r>
      <w:r>
        <w:rPr>
          <w:rFonts w:eastAsia="Times New Roman" w:cs="Times New Roman"/>
          <w:szCs w:val="24"/>
        </w:rPr>
        <w:t>επιτροπή</w:t>
      </w:r>
      <w:r>
        <w:rPr>
          <w:rFonts w:eastAsia="Times New Roman" w:cs="Times New Roman"/>
          <w:szCs w:val="24"/>
        </w:rPr>
        <w:t>. Τη φέρατε χθες στις 19</w:t>
      </w:r>
      <w:r>
        <w:rPr>
          <w:rFonts w:eastAsia="Times New Roman" w:cs="Times New Roman"/>
          <w:szCs w:val="24"/>
        </w:rPr>
        <w:t xml:space="preserve">:15. </w:t>
      </w:r>
    </w:p>
    <w:p w14:paraId="7CD8AAE7"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t xml:space="preserve">Η δεύτερη, για τα καύσιμα, μπορούσε και πάλι πολύ εύκολα να έχει </w:t>
      </w:r>
      <w:r>
        <w:rPr>
          <w:rFonts w:eastAsia="Times New Roman" w:cs="Times New Roman"/>
          <w:szCs w:val="24"/>
        </w:rPr>
        <w:t xml:space="preserve">έρθει </w:t>
      </w:r>
      <w:r>
        <w:rPr>
          <w:rFonts w:eastAsia="Times New Roman" w:cs="Times New Roman"/>
          <w:szCs w:val="24"/>
        </w:rPr>
        <w:t xml:space="preserve">από την </w:t>
      </w:r>
      <w:r>
        <w:rPr>
          <w:rFonts w:eastAsia="Times New Roman" w:cs="Times New Roman"/>
          <w:szCs w:val="24"/>
        </w:rPr>
        <w:t>επιτροπή</w:t>
      </w:r>
      <w:r>
        <w:rPr>
          <w:rFonts w:eastAsia="Times New Roman" w:cs="Times New Roman"/>
          <w:szCs w:val="24"/>
        </w:rPr>
        <w:t xml:space="preserve">. </w:t>
      </w:r>
    </w:p>
    <w:p w14:paraId="7CD8AAE8"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lastRenderedPageBreak/>
        <w:t>Ήλθαν, λοιπόν, χθες το απόγευμα δύο πολύ σοβαρά θέματα, δύο τροπολογίες οι οποίες μπορεί να κινούνται προς τη θετική κατεύθυνση, αλλά τι να κάνουμε κι εμείς; Πω</w:t>
      </w:r>
      <w:r>
        <w:rPr>
          <w:rFonts w:eastAsia="Times New Roman" w:cs="Times New Roman"/>
          <w:szCs w:val="24"/>
        </w:rPr>
        <w:t>ς θα προλάβουμε; Κατηγορούσατε τη Νέα Δημοκρατία και το ΠΑΣΟΚ και κάνετε τα ίδια και ακόμα χειρότερα.</w:t>
      </w:r>
    </w:p>
    <w:p w14:paraId="7CD8AAE9" w14:textId="77777777" w:rsidR="000F415B" w:rsidRDefault="00DE665B">
      <w:pPr>
        <w:spacing w:line="600" w:lineRule="auto"/>
        <w:jc w:val="both"/>
        <w:rPr>
          <w:rFonts w:eastAsia="Times New Roman" w:cs="Times New Roman"/>
          <w:szCs w:val="24"/>
        </w:rPr>
      </w:pPr>
      <w:r>
        <w:rPr>
          <w:rFonts w:eastAsia="Times New Roman" w:cs="Times New Roman"/>
          <w:szCs w:val="24"/>
        </w:rPr>
        <w:t>Ευχαριστώ πολύ.</w:t>
      </w:r>
    </w:p>
    <w:p w14:paraId="7CD8AAEA" w14:textId="77777777" w:rsidR="000F415B" w:rsidRDefault="00DE665B">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Ο κ. Λοβέρδος έχει τον λόγο.</w:t>
      </w:r>
    </w:p>
    <w:p w14:paraId="7CD8AAEB" w14:textId="77777777" w:rsidR="000F415B" w:rsidRDefault="00DE665B">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Κυρία Πρόεδρε, βρισκόμαστε στην ίδια Αίθουσα λί</w:t>
      </w:r>
      <w:r>
        <w:rPr>
          <w:rFonts w:eastAsia="Times New Roman" w:cs="Times New Roman"/>
          <w:szCs w:val="24"/>
        </w:rPr>
        <w:t xml:space="preserve">γες ώρες μετά το χθεσινοβραδινό φιάσκο. Εγώ δεν έχω την εμπειρία που έχουν άλλοι. Έχω, όμως, κι εγώ εδώ κάποια χρόνια εμπειρίας. </w:t>
      </w:r>
    </w:p>
    <w:p w14:paraId="7CD8AAEC"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t>Κυρία Πρόεδρε, δεν θυμάμαι ποτέ συζήτηση χαμηλότερου επιπέδου από την χθεσινή. Έλεγες μέσα σου: «Γιατί το κάνουμε αυτό; Πώς μα</w:t>
      </w:r>
      <w:r>
        <w:rPr>
          <w:rFonts w:eastAsia="Times New Roman" w:cs="Times New Roman"/>
          <w:szCs w:val="24"/>
        </w:rPr>
        <w:t>ς βλέπουν απ</w:t>
      </w:r>
      <w:r>
        <w:rPr>
          <w:rFonts w:eastAsia="Times New Roman" w:cs="Times New Roman"/>
          <w:szCs w:val="24"/>
        </w:rPr>
        <w:t xml:space="preserve">’ </w:t>
      </w:r>
      <w:r>
        <w:rPr>
          <w:rFonts w:eastAsia="Times New Roman" w:cs="Times New Roman"/>
          <w:szCs w:val="24"/>
        </w:rPr>
        <w:t xml:space="preserve">έξω οι πολίτες, σε αυτήν την κατάντια;» Συζητούσαμε, ειδικά από μια ώρα και μετά, κυρία Πρόεδρε, σαν τους ηλικιωμένους στο </w:t>
      </w:r>
      <w:proofErr w:type="spellStart"/>
      <w:r>
        <w:rPr>
          <w:rFonts w:eastAsia="Times New Roman" w:cs="Times New Roman"/>
          <w:szCs w:val="24"/>
        </w:rPr>
        <w:t>muppet</w:t>
      </w:r>
      <w:proofErr w:type="spellEnd"/>
      <w:r>
        <w:rPr>
          <w:rFonts w:eastAsia="Times New Roman" w:cs="Times New Roman"/>
          <w:szCs w:val="24"/>
        </w:rPr>
        <w:t xml:space="preserve"> </w:t>
      </w:r>
      <w:proofErr w:type="spellStart"/>
      <w:r>
        <w:rPr>
          <w:rFonts w:eastAsia="Times New Roman" w:cs="Times New Roman"/>
          <w:szCs w:val="24"/>
        </w:rPr>
        <w:t>show</w:t>
      </w:r>
      <w:proofErr w:type="spellEnd"/>
      <w:r>
        <w:rPr>
          <w:rFonts w:eastAsia="Times New Roman" w:cs="Times New Roman"/>
          <w:szCs w:val="24"/>
        </w:rPr>
        <w:t xml:space="preserve"> που βρίζει ο ένας </w:t>
      </w:r>
      <w:r>
        <w:rPr>
          <w:rFonts w:eastAsia="Times New Roman" w:cs="Times New Roman"/>
          <w:szCs w:val="24"/>
        </w:rPr>
        <w:lastRenderedPageBreak/>
        <w:t>τον άλλον. Θεωρώ πως ήταν ό,τι χειρότερο έχει ζήσει τα τελευταία χρόνια αυτή η Αίθουσα κα</w:t>
      </w:r>
      <w:r>
        <w:rPr>
          <w:rFonts w:eastAsia="Times New Roman" w:cs="Times New Roman"/>
          <w:szCs w:val="24"/>
        </w:rPr>
        <w:t>ι έχει ακούσει. Λόγος φιλοκατήγορος, χωρίς βάση, τρίχες κατσαρές. Ντροπή!</w:t>
      </w:r>
    </w:p>
    <w:p w14:paraId="7CD8AAED"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t xml:space="preserve">Τώρα, όσον αφορά στις τροπολογίες: </w:t>
      </w:r>
    </w:p>
    <w:p w14:paraId="7CD8AAEE"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t>Κύριε Υπουργέ, κάναμε μια συζήτηση στην Επιτροπή για τις κυρώσεις των συμβάσεων σε πολύ καλό κλίμα και ήμασταν θετικοί. Ερχόμαστε σήμερα εδώ, αντιγράφοντας πρόσφατο κακό εαυτό μας, σε κυρώσεις συμβάσεων να φέρουμε τροπολογία. Αυτό γινόταν σπανιότατα στο πα</w:t>
      </w:r>
      <w:r>
        <w:rPr>
          <w:rFonts w:eastAsia="Times New Roman" w:cs="Times New Roman"/>
          <w:szCs w:val="24"/>
        </w:rPr>
        <w:t>ρελθόν, για κάτι εξαιρετικά επείγον, που το καταλάβαινε όλη η Αίθουσα. Εδώ και δύο-τρεις μήνες κάθε κύρωση σύμβασης έχει νέα προσθήκη τροπολογιών και αυτήν την, με καλοσύνη του Προεδρείου, ερμηνεία του Κανονισμού για να την κάνουμε αυτήν την κουβέντα. Διότ</w:t>
      </w:r>
      <w:r>
        <w:rPr>
          <w:rFonts w:eastAsia="Times New Roman" w:cs="Times New Roman"/>
          <w:szCs w:val="24"/>
        </w:rPr>
        <w:t xml:space="preserve">ι οι κυρώσεις των συμβάσεων γίνονται με εξαιρετικά γρήγορες διαδικασίες -και σωστά- σύμφωνα με τον Κανονισμό της Βουλής. Αυτό που κάνουμε τώρα είναι πρωτότυπο, μη ρυθμισμένο στον Κανονισμό. Και το κάνουμε, διότι δεν είναι δυνατόν να μην παίρνουμε τον λόγο </w:t>
      </w:r>
      <w:r>
        <w:rPr>
          <w:rFonts w:eastAsia="Times New Roman" w:cs="Times New Roman"/>
          <w:szCs w:val="24"/>
        </w:rPr>
        <w:lastRenderedPageBreak/>
        <w:t xml:space="preserve">επί κυρώσεων συμβάσεων, επειδή στην </w:t>
      </w:r>
      <w:r>
        <w:rPr>
          <w:rFonts w:eastAsia="Times New Roman" w:cs="Times New Roman"/>
          <w:szCs w:val="24"/>
        </w:rPr>
        <w:t xml:space="preserve">επιτροπή </w:t>
      </w:r>
      <w:r>
        <w:rPr>
          <w:rFonts w:eastAsia="Times New Roman" w:cs="Times New Roman"/>
          <w:szCs w:val="24"/>
        </w:rPr>
        <w:t>έχουμε εκφράσει θετική γνώμη, ενώ ταυτόχρονα στην Ολομέλεια έχουμε τροπολογίες, ειδικά σαν και μία από αυτές τις σημερινές</w:t>
      </w:r>
      <w:r>
        <w:rPr>
          <w:rFonts w:eastAsia="Times New Roman" w:cs="Times New Roman"/>
          <w:szCs w:val="24"/>
        </w:rPr>
        <w:t>,</w:t>
      </w:r>
      <w:r>
        <w:rPr>
          <w:rFonts w:eastAsia="Times New Roman" w:cs="Times New Roman"/>
          <w:szCs w:val="24"/>
        </w:rPr>
        <w:t xml:space="preserve"> που είναι ολόκληρο σχέδιο νόμου. </w:t>
      </w:r>
    </w:p>
    <w:p w14:paraId="7CD8AAEF"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t xml:space="preserve">Γιατί δεν επωφελείστε του καλού κλίματος που υπάρχει </w:t>
      </w:r>
      <w:r>
        <w:rPr>
          <w:rFonts w:eastAsia="Times New Roman" w:cs="Times New Roman"/>
          <w:szCs w:val="24"/>
        </w:rPr>
        <w:t>στη Διαρκή Επιτροπή Εξωτερικών και Άμυνας, να φέρνετε τα σχέδια νόμου εκεί και να τα συνοδεύετε με τροπολογίες; Γιατί δεν μας δίνετε το περιθώριο, συζητώντας εκεί με το δικό σας Υπουργείο, να δούμε τι ακριβώς θέλουν να ρυθμίσουν οι τροπολογίες σας και να π</w:t>
      </w:r>
      <w:r>
        <w:rPr>
          <w:rFonts w:eastAsia="Times New Roman" w:cs="Times New Roman"/>
          <w:szCs w:val="24"/>
        </w:rPr>
        <w:t xml:space="preserve">άρετε και τη δική μας γνώμη, που δεν αποκλείεται να είναι και θετική; Σας έχουμε πει στην Επιτροπή Εξωτερικών και Άμυνας ότι χρειάζεται αναμόρφωση το νομοθετικό πλαίσιο και σε πολλά πράγματα που θα επιταχύνουν οι διαδικασίες, θα είμαστε θετικοί. Γιατί δεν </w:t>
      </w:r>
      <w:r>
        <w:rPr>
          <w:rFonts w:eastAsia="Times New Roman" w:cs="Times New Roman"/>
          <w:szCs w:val="24"/>
        </w:rPr>
        <w:t>το αξιοποιείτε αυτό; Δεν το αξιοποιείτε.</w:t>
      </w:r>
    </w:p>
    <w:p w14:paraId="7CD8AAF0"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t xml:space="preserve">Πάμε τώρα στις συγκεκριμένες τροπολογίες. </w:t>
      </w:r>
    </w:p>
    <w:p w14:paraId="7CD8AAF1"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lastRenderedPageBreak/>
        <w:t>Για την πρώτη, που αφορά την προμήθεια καυσίμων, οφείλετε μια εξήγηση στο Σώμα. Δεν αντιλέγω ότι οι διαδικασίες είναι χρονοβόρες. Συμβαίνει σε όλες τις προμήθειες του δημοσίου αυτό. Όμως, από το 1995, δηλαδή είκοσι ένα χρόνια, με βάση αυτές τις διαδικασίες</w:t>
      </w:r>
      <w:r>
        <w:rPr>
          <w:rFonts w:eastAsia="Times New Roman" w:cs="Times New Roman"/>
          <w:szCs w:val="24"/>
        </w:rPr>
        <w:t xml:space="preserve">, οι Ένοπλες Δυνάμεις κάνουν τις προμήθειές τους στα καύσιμα -όπως γράφετε- ύψους 180 εκατομμυρίων ευρώ ετησίως -μεγάλες προμήθειες δηλαδή- και εξυπηρετούν και όλο το κράτος τελικά, διότι δεν χρησιμοποιούν μόνο οι Ένοπλες Δυνάμεις τα καύσιμα αυτά, βοηθούν </w:t>
      </w:r>
      <w:r>
        <w:rPr>
          <w:rFonts w:eastAsia="Times New Roman" w:cs="Times New Roman"/>
          <w:szCs w:val="24"/>
        </w:rPr>
        <w:t xml:space="preserve">και την Αστυνομία και όπου αλλού μπορούν. Είκοσι ένα χρόνια αυτή η νομοθεσία με τις τροποποιήσεις επιβίωσε. </w:t>
      </w:r>
    </w:p>
    <w:p w14:paraId="7CD8AAF2"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t xml:space="preserve">Φέρνετε τώρα εδώ μια διαδικασία επιτάχυνσης, που δεν είναι νέα διαδικασία επιτάχυνσης, αλλά μια αδιαφανής διαδικασία. </w:t>
      </w:r>
    </w:p>
    <w:p w14:paraId="7CD8AAF3"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t>Δεν φοβάστε ότι κάποιοι μπορ</w:t>
      </w:r>
      <w:r>
        <w:rPr>
          <w:rFonts w:eastAsia="Times New Roman" w:cs="Times New Roman"/>
          <w:szCs w:val="24"/>
        </w:rPr>
        <w:t xml:space="preserve">εί να κερδίσουν από αυτό και να κατηγορείστε αδίκως; Νομίζω ότι η νομοτεχνική διατύπωση της τροπολογίας δεν επιτρέπει να τη ψηφίσουμε. </w:t>
      </w:r>
    </w:p>
    <w:p w14:paraId="7CD8AAF4"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lastRenderedPageBreak/>
        <w:t>Κάποιος με το δικό σας φιλοκατήγορο πνεύμα θα μπορούσε και να την καταγγείλει, γιατί πριν από λίγο ο Αναπληρωτής σας μας</w:t>
      </w:r>
      <w:r>
        <w:rPr>
          <w:rFonts w:eastAsia="Times New Roman" w:cs="Times New Roman"/>
          <w:szCs w:val="24"/>
        </w:rPr>
        <w:t xml:space="preserve"> έφερε προμήθειες για τα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xml:space="preserve"> και γενικά για το προσφυγικό-μεταναστευτικό με απευθείας ανάθεση. Για τα ΕΑΣ εδώ στη Βουλή έχουμε μια ανοιχτή συζήτηση εδώ και εβδομάδες. Θα μπορούσε κάποιος και να σκεφτεί: «Αυτό το Υπουργείο πώς την έχει δει, όλα από τη</w:t>
      </w:r>
      <w:r>
        <w:rPr>
          <w:rFonts w:eastAsia="Times New Roman" w:cs="Times New Roman"/>
          <w:szCs w:val="24"/>
        </w:rPr>
        <w:t xml:space="preserve">ν ανάποδη;» </w:t>
      </w:r>
    </w:p>
    <w:p w14:paraId="7CD8AAF5"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t xml:space="preserve">Εγώ δεν το κάνω, δεν μου αρέσει αυτό. Αλλά σας λέω ότι η διατύπωση της τροπολογίας σας αυτής είναι προβληματική και αρκετοί εντός και εκτός Αιθούσης θα σκεφτούν αν θα πρέπει να την καταγγείλουν ή όχι. </w:t>
      </w:r>
    </w:p>
    <w:p w14:paraId="7CD8AAF6"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t>Πάμε τώρα στην άλλη τροπολογία για τα αντ</w:t>
      </w:r>
      <w:r>
        <w:rPr>
          <w:rFonts w:eastAsia="Times New Roman" w:cs="Times New Roman"/>
          <w:szCs w:val="24"/>
        </w:rPr>
        <w:t xml:space="preserve">ισταθμιστικά. Κατ’ αρχάς, η έκθεση του Γενικού Λογιστηρίου σε ό,τι αφορά την κατάπτωση ποινικών ρητών σας επισημαίνει ότι μπορεί να χάσουμε λεφτά, δηλαδή το ελληνικό </w:t>
      </w:r>
      <w:r>
        <w:rPr>
          <w:rFonts w:eastAsia="Times New Roman" w:cs="Times New Roman"/>
          <w:szCs w:val="24"/>
        </w:rPr>
        <w:t>δημόσιο</w:t>
      </w:r>
      <w:r>
        <w:rPr>
          <w:rFonts w:eastAsia="Times New Roman" w:cs="Times New Roman"/>
          <w:szCs w:val="24"/>
        </w:rPr>
        <w:t xml:space="preserve">, και σε αυτό πρέπει να τοποθετηθείτε. Καταπίπτουν ποινικές ρήτρες με το </w:t>
      </w:r>
      <w:proofErr w:type="spellStart"/>
      <w:r>
        <w:rPr>
          <w:rFonts w:eastAsia="Times New Roman" w:cs="Times New Roman"/>
          <w:szCs w:val="24"/>
        </w:rPr>
        <w:lastRenderedPageBreak/>
        <w:t>προϊσχύσαν</w:t>
      </w:r>
      <w:proofErr w:type="spellEnd"/>
      <w:r>
        <w:rPr>
          <w:rFonts w:eastAsia="Times New Roman" w:cs="Times New Roman"/>
          <w:szCs w:val="24"/>
        </w:rPr>
        <w:t xml:space="preserve"> </w:t>
      </w:r>
      <w:r>
        <w:rPr>
          <w:rFonts w:eastAsia="Times New Roman" w:cs="Times New Roman"/>
          <w:szCs w:val="24"/>
        </w:rPr>
        <w:t xml:space="preserve">καθεστώς και παύει να καταπίπτουν τώρα; Δηλαδή, σε αυτούς που καθυστέρησαν να εκπληρώσουν τα αντισταθμιστικά τούς δίνετε ένα συγχωροχάρτι; </w:t>
      </w:r>
    </w:p>
    <w:p w14:paraId="7CD8AAF7"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t>Ξέρετε πάρα πολύ καλά, καλύτερα από εμένα –εγώ δεν έχω θητεύσει στο Υπουργείο σας- και όλο το ελληνικό πολιτικό σύσ</w:t>
      </w:r>
      <w:r>
        <w:rPr>
          <w:rFonts w:eastAsia="Times New Roman" w:cs="Times New Roman"/>
          <w:szCs w:val="24"/>
        </w:rPr>
        <w:t>τημα γνωρίζει τις προβληματικές καταστάσεις που έχουν δημιουργηθεί με τα αντισταθμιστικά. Εάν έχετε πλημμελή συμπεριφορά εκ μέρους των αντισυμβαλλομένων και των υποχρεωμένων να είναι εντάξει στις προθεσμίες τους σε σχέση με τα αντισταθμιστικά, το πλεονέκτη</w:t>
      </w:r>
      <w:r>
        <w:rPr>
          <w:rFonts w:eastAsia="Times New Roman" w:cs="Times New Roman"/>
          <w:szCs w:val="24"/>
        </w:rPr>
        <w:t xml:space="preserve">μα αυτό δεν πρέπει να το χάσει το Υπουργείο, γιατί χάνει λεφτά. Αυτές είναι οι ρήτρες. </w:t>
      </w:r>
    </w:p>
    <w:p w14:paraId="7CD8AAF8"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t>Δεύτερον, το 2014 έγινε μια απόπειρα, για το ίδιο πρόβλημα, προσαρμογής της νομοθεσίας. Στην εισηγητική έκθεση λέτε ότι παρ’ όλη αυτήν την απόπειρα που έγινε το 2014 κα</w:t>
      </w:r>
      <w:r>
        <w:rPr>
          <w:rFonts w:eastAsia="Times New Roman" w:cs="Times New Roman"/>
          <w:szCs w:val="24"/>
        </w:rPr>
        <w:t xml:space="preserve">ι πάλι υπάρχουν προβλήματα και τα απαριθμείτε και είναι πολλά. </w:t>
      </w:r>
    </w:p>
    <w:p w14:paraId="7CD8AAF9"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lastRenderedPageBreak/>
        <w:t xml:space="preserve">Αναρωτιέμαι: Έχετε μια επιλογή επιτάχυνσης της διαδικασίας ή κάνετε μια επιλογή αλλαγής του συνόλου της νομοθεσίας και μας τη φέρνετε </w:t>
      </w:r>
      <w:r>
        <w:rPr>
          <w:rFonts w:eastAsia="Times New Roman" w:cs="Times New Roman"/>
          <w:szCs w:val="24"/>
        </w:rPr>
        <w:t>7:15΄</w:t>
      </w:r>
      <w:r>
        <w:rPr>
          <w:rFonts w:eastAsia="Times New Roman" w:cs="Times New Roman"/>
          <w:szCs w:val="24"/>
        </w:rPr>
        <w:t xml:space="preserve"> το βράδυ της προτεραίας και δεν μπορούμε να καταλάβο</w:t>
      </w:r>
      <w:r>
        <w:rPr>
          <w:rFonts w:eastAsia="Times New Roman" w:cs="Times New Roman"/>
          <w:szCs w:val="24"/>
        </w:rPr>
        <w:t xml:space="preserve">υμε τι λέτε; Έχουμε αδυναμία να μπούμε στην ουσία των διατάξεων. Κάνετε μια αλλαγή της νομοθεσίας εδώ. </w:t>
      </w:r>
    </w:p>
    <w:p w14:paraId="7CD8AAFA"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t>Εγώ πραγματικά, κύριε Υπουργέ, δεν μπορώ να τοποθετηθώ. Εισηγούμαι και στο Σώμα –δεν συμβουλεύω κανέναν, ούτε παραινώ, αλλά θεωρώ ότι αυτή είναι η πιο λ</w:t>
      </w:r>
      <w:r>
        <w:rPr>
          <w:rFonts w:eastAsia="Times New Roman" w:cs="Times New Roman"/>
          <w:szCs w:val="24"/>
        </w:rPr>
        <w:t xml:space="preserve">ογική στάση- να μην την ψηφίσουμε αυτήν την τροπολογία. Δεν ξέρουμε τι ψηφίζουμε, για ένα θέμα που είναι σοβαρό και αποτελεί πληγή δεκαετιών για την ελληνική πολιτεία. Θα έπρεπε να εκμεταλλευτείτε αυτήν τη διαδικασία για να γίνει κουβέντα, διεισδυτικότατη </w:t>
      </w:r>
      <w:r>
        <w:rPr>
          <w:rFonts w:eastAsia="Times New Roman" w:cs="Times New Roman"/>
          <w:szCs w:val="24"/>
        </w:rPr>
        <w:t xml:space="preserve">συζήτηση στην Διαρκή Επιτροπή και στην Ολομέλεια. Κάνετε λάθος, κύριε Υπουργέ. </w:t>
      </w:r>
    </w:p>
    <w:p w14:paraId="7CD8AAFB"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7CD8AAFC"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έχει ο κ. </w:t>
      </w:r>
      <w:proofErr w:type="spellStart"/>
      <w:r>
        <w:rPr>
          <w:rFonts w:eastAsia="Times New Roman" w:cs="Times New Roman"/>
          <w:szCs w:val="24"/>
        </w:rPr>
        <w:t>Δένδιας</w:t>
      </w:r>
      <w:proofErr w:type="spellEnd"/>
      <w:r>
        <w:rPr>
          <w:rFonts w:eastAsia="Times New Roman" w:cs="Times New Roman"/>
          <w:szCs w:val="24"/>
        </w:rPr>
        <w:t xml:space="preserve"> για πέντε λεπτά. </w:t>
      </w:r>
    </w:p>
    <w:p w14:paraId="7CD8AAFD"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Κυρία Πρόεδρε, δεν θα εκμεταλλευτώ ούτε το πεντάλεπτο</w:t>
      </w:r>
      <w:r>
        <w:rPr>
          <w:rFonts w:eastAsia="Times New Roman" w:cs="Times New Roman"/>
          <w:szCs w:val="24"/>
        </w:rPr>
        <w:t xml:space="preserve"> το οποίο έχετε την καλοσύνη και ο Κανονισμός να μου δώσει. Θα είμαι σαφής. </w:t>
      </w:r>
    </w:p>
    <w:p w14:paraId="7CD8AAFE"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t>Είναι πάντοτε ενοχλητικό για την Αξιωματική Αντιπολίτευση και την Αντιπολίτευση, κύριε Υπουργέ, να έρχονται εκπρόθεσμες τροπολογίες την τελευταία στιγμή. Το ξέρετε και εσείς και ε</w:t>
      </w:r>
      <w:r>
        <w:rPr>
          <w:rFonts w:eastAsia="Times New Roman" w:cs="Times New Roman"/>
          <w:szCs w:val="24"/>
        </w:rPr>
        <w:t xml:space="preserve">ίμαι σίγουρος ότι δεν σας </w:t>
      </w:r>
      <w:proofErr w:type="spellStart"/>
      <w:r>
        <w:rPr>
          <w:rFonts w:eastAsia="Times New Roman" w:cs="Times New Roman"/>
          <w:szCs w:val="24"/>
        </w:rPr>
        <w:t>περιποιεί</w:t>
      </w:r>
      <w:proofErr w:type="spellEnd"/>
      <w:r>
        <w:rPr>
          <w:rFonts w:eastAsia="Times New Roman" w:cs="Times New Roman"/>
          <w:szCs w:val="24"/>
        </w:rPr>
        <w:t xml:space="preserve"> χαρά το συγκεκριμένο. </w:t>
      </w:r>
    </w:p>
    <w:p w14:paraId="7CD8AAFF"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t>Πέραν, όμως, από το τυπικό επιχείρημα, ερχόμαστε σε εξαιρετικά δύσκολη θέση. Και ερχόμαστε σε εξαιρετικά δύσκολη θέση, γιατί τα θέματα αυτά αφορούν τις Ένοπλες Δυνάμεις της χώρας, τις οποίες θέλουμ</w:t>
      </w:r>
      <w:r>
        <w:rPr>
          <w:rFonts w:eastAsia="Times New Roman" w:cs="Times New Roman"/>
          <w:szCs w:val="24"/>
        </w:rPr>
        <w:t xml:space="preserve">ε πάντοτε να ενισχύουμε και πάντοτε να διατηρούμε -κατά το δυνατόν- τα ζητήματα που τις αφορούν εκτός της κομματικής και πολιτικής αντιπαράθεσης. Γι’ αυτό θα θέλαμε να μπορούμε να ψηφίσουμε </w:t>
      </w:r>
      <w:r>
        <w:rPr>
          <w:rFonts w:eastAsia="Times New Roman" w:cs="Times New Roman"/>
          <w:szCs w:val="24"/>
        </w:rPr>
        <w:lastRenderedPageBreak/>
        <w:t xml:space="preserve">οποιαδήποτε διάταξη έρχεται και αφορά τις Ένοπλες Δυνάμεις. Όμως, </w:t>
      </w:r>
      <w:r>
        <w:rPr>
          <w:rFonts w:eastAsia="Times New Roman" w:cs="Times New Roman"/>
          <w:szCs w:val="24"/>
        </w:rPr>
        <w:t xml:space="preserve">αυτές τις δύο τροπολογίες δεν μπορούμε να τις ψηφίσουμε και να θέλουμε. </w:t>
      </w:r>
    </w:p>
    <w:p w14:paraId="7CD8AB00"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t>Κατ’ αρχήν, ως προς την πρώτη τροπολογία που αφορά τα καύσιμα, η ίδια η αιτιολογική της έκθεση δείχνει την έλλειψη σοβαρότητας της Κυβέρνησης και λυπάμαι που το λέω. Το Υπουργείο, για</w:t>
      </w:r>
      <w:r>
        <w:rPr>
          <w:rFonts w:eastAsia="Times New Roman" w:cs="Times New Roman"/>
          <w:szCs w:val="24"/>
        </w:rPr>
        <w:t xml:space="preserve"> να καλύψει προφανώς και τον εαυτό του και τις Ένοπλες Δυνάμεις, ρητά στην αιτιολογική έκθεση ομιλεί για καθυστέρηση, για διαδικασία που δεν ολοκληρώθηκε έγκαιρα πριν τη λήξη της συμφωνίας-πλαίσιο για λόγους διαδικαστικούς που δεν άπτονται του Υπουργείου. </w:t>
      </w:r>
      <w:r>
        <w:rPr>
          <w:rFonts w:eastAsia="Times New Roman" w:cs="Times New Roman"/>
          <w:szCs w:val="24"/>
        </w:rPr>
        <w:t xml:space="preserve">Άρα, προφανώς άπτονται της υπόλοιπης Κυβέρνησης. Και αναρωτιέμαι: Είναι σοβαρά αυτά τα πράγματα; Εντάξει, ας υποθέσουμε ότι για όλα τα άλλα θα μπορούσε να υπάρχει μια </w:t>
      </w:r>
      <w:proofErr w:type="spellStart"/>
      <w:r>
        <w:rPr>
          <w:rFonts w:eastAsia="Times New Roman" w:cs="Times New Roman"/>
          <w:szCs w:val="24"/>
        </w:rPr>
        <w:t>χαλαρότης</w:t>
      </w:r>
      <w:proofErr w:type="spellEnd"/>
      <w:r>
        <w:rPr>
          <w:rFonts w:eastAsia="Times New Roman" w:cs="Times New Roman"/>
          <w:szCs w:val="24"/>
        </w:rPr>
        <w:t xml:space="preserve">. Για τις Ένοπλες Δυνάμεις και εκεί </w:t>
      </w:r>
      <w:proofErr w:type="spellStart"/>
      <w:r>
        <w:rPr>
          <w:rFonts w:eastAsia="Times New Roman" w:cs="Times New Roman"/>
          <w:szCs w:val="24"/>
        </w:rPr>
        <w:t>χαλαρότης</w:t>
      </w:r>
      <w:proofErr w:type="spellEnd"/>
      <w:r>
        <w:rPr>
          <w:rFonts w:eastAsia="Times New Roman" w:cs="Times New Roman"/>
          <w:szCs w:val="24"/>
        </w:rPr>
        <w:t xml:space="preserve">; </w:t>
      </w:r>
    </w:p>
    <w:p w14:paraId="7CD8AB01" w14:textId="77777777" w:rsidR="000F415B" w:rsidRDefault="00DE665B">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Γνωρίζω τις Ένοπλες Δυνάμεις, έσ</w:t>
      </w:r>
      <w:r>
        <w:rPr>
          <w:rFonts w:eastAsia="Times New Roman" w:cs="Times New Roman"/>
          <w:szCs w:val="24"/>
        </w:rPr>
        <w:t xml:space="preserve">τω κι αν υπηρέτησα ως Υπουργός ελάχιστες εβδομάδες. Γνωρίζω πάρα πολύ καλά ότι οι Έλληνες αξιωματικοί είναι επιμελείς στην εκτέλεση των καθηκόντων τους. Κι άρα </w:t>
      </w:r>
      <w:r>
        <w:rPr>
          <w:rFonts w:eastAsia="Times New Roman" w:cs="Times New Roman"/>
          <w:szCs w:val="24"/>
        </w:rPr>
        <w:lastRenderedPageBreak/>
        <w:t>είμαι βέβαιος ότι οι επιτελείς του Υπουργείου Εθνικής Άμυνας έγκαιρα έκαναν τη δουλειά τους. Αυτ</w:t>
      </w:r>
      <w:r>
        <w:rPr>
          <w:rFonts w:eastAsia="Times New Roman" w:cs="Times New Roman"/>
          <w:szCs w:val="24"/>
        </w:rPr>
        <w:t xml:space="preserve">ός που δεν έκανε τη δουλειά του είναι η υπόλοιπη Κυβέρνηση και αυτό είναι προφανές και ομολογείται στην έκθεση. Τώρα έρχεται η Εθνική Αντιπροσωπεία να κάνει τι; Να άρει το συνολικό πλαίσιο κανονιστικής διαδικασίας διαγωνισμών του </w:t>
      </w:r>
      <w:r>
        <w:rPr>
          <w:rFonts w:eastAsia="Times New Roman" w:cs="Times New Roman"/>
          <w:szCs w:val="24"/>
        </w:rPr>
        <w:t>δ</w:t>
      </w:r>
      <w:r>
        <w:rPr>
          <w:rFonts w:eastAsia="Times New Roman" w:cs="Times New Roman"/>
          <w:szCs w:val="24"/>
        </w:rPr>
        <w:t>ημοσίου και να συνομολογή</w:t>
      </w:r>
      <w:r>
        <w:rPr>
          <w:rFonts w:eastAsia="Times New Roman" w:cs="Times New Roman"/>
          <w:szCs w:val="24"/>
        </w:rPr>
        <w:t>σει ότι όταν άλλ</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w:t>
      </w:r>
      <w:r>
        <w:rPr>
          <w:rFonts w:eastAsia="Times New Roman" w:cs="Times New Roman"/>
          <w:szCs w:val="24"/>
        </w:rPr>
        <w:t>απεργούν</w:t>
      </w:r>
      <w:r>
        <w:rPr>
          <w:rFonts w:eastAsia="Times New Roman" w:cs="Times New Roman"/>
          <w:szCs w:val="24"/>
        </w:rPr>
        <w:t>»</w:t>
      </w:r>
      <w:r>
        <w:rPr>
          <w:rFonts w:eastAsia="Times New Roman" w:cs="Times New Roman"/>
          <w:szCs w:val="24"/>
        </w:rPr>
        <w:t xml:space="preserve">, στην πραγματικότητα πρέπει οι διατάξεις που έχουν τεθεί υπέρ της διαφάνειας, υπέρ του δημοσίου συμφέροντος, υπέρ της εντιμότητας, υπέρ της δικαιοσύνης να κάμπτονται ασυζητητί; </w:t>
      </w:r>
    </w:p>
    <w:p w14:paraId="7CD8AB02"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t>Χθες συζητάγαμε επτά ώρες εδώ. Και ως συμπέρασμα</w:t>
      </w:r>
      <w:r>
        <w:rPr>
          <w:rFonts w:eastAsia="Times New Roman" w:cs="Times New Roman"/>
          <w:szCs w:val="24"/>
        </w:rPr>
        <w:t xml:space="preserve"> πολιτικό έρχεται από την Κυβέρνηση –αναφέρομαι συνολικά στην Κυβέρνηση- αυτή η τροπολογία; Μάλιστα, δεν παρατηρώ να έχει ληφθεί η συμβουλή από το ΣΑΓΕ, το συμβουλευτικό όργανο του Υπουργού. Προφανώς οι επιτελείς, κύριε Υπουργέ, δεν έχουν γνωμοδοτήσει επί </w:t>
      </w:r>
      <w:r>
        <w:rPr>
          <w:rFonts w:eastAsia="Times New Roman" w:cs="Times New Roman"/>
          <w:szCs w:val="24"/>
        </w:rPr>
        <w:t>του συγκεκριμένου ή αν έχουν γνωμοδοτήσει, δεν φαίνεται από τις δυο τροπολογίες.</w:t>
      </w:r>
    </w:p>
    <w:p w14:paraId="7CD8AB03"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lastRenderedPageBreak/>
        <w:t>Ως προς το δεύτερο, νομίζω ότι ο κ. Λοβέρδος σωστά τοποθετήθηκε. Το δεύτερο αφορά την πιο αμαρτωλή ιστορία της μεταπολιτευτικής περιόδου: τα αντισταθμιστικά. Είχε υπάρξει η δι</w:t>
      </w:r>
      <w:r>
        <w:rPr>
          <w:rFonts w:eastAsia="Times New Roman" w:cs="Times New Roman"/>
          <w:szCs w:val="24"/>
        </w:rPr>
        <w:t xml:space="preserve">άταξη του κ. Αβραμόπουλου με μια καταληκτική ημερομηνία το 2016. Έχετε εδώ ένα ολόκληρο νομοθέτημα στην πραγματικότητα. Τι εμποδίζει, κύριε Υπουργέ, αυτό να έρθει κανονικά στην Επιτροπή να το συζητήσουμε; Ενημερώστε. </w:t>
      </w:r>
    </w:p>
    <w:p w14:paraId="7CD8AB04"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t>Έχουμε καλή διάθεση. Να βοηθήσουμε θέλ</w:t>
      </w:r>
      <w:r>
        <w:rPr>
          <w:rFonts w:eastAsia="Times New Roman" w:cs="Times New Roman"/>
          <w:szCs w:val="24"/>
        </w:rPr>
        <w:t xml:space="preserve">ουμε. Σας το λέω ξεκάθαρα. Θέλουμε να βοηθήσουμε. Αλλά μη μας φέρνετε προ καταστάσεων τις οποίες δεν μπορούμε να αντιμετωπίσουμε. </w:t>
      </w:r>
      <w:proofErr w:type="spellStart"/>
      <w:r>
        <w:rPr>
          <w:rFonts w:eastAsia="Times New Roman" w:cs="Times New Roman"/>
          <w:szCs w:val="24"/>
        </w:rPr>
        <w:t>Αισθανόμεθα</w:t>
      </w:r>
      <w:proofErr w:type="spellEnd"/>
      <w:r>
        <w:rPr>
          <w:rFonts w:eastAsia="Times New Roman" w:cs="Times New Roman"/>
          <w:szCs w:val="24"/>
        </w:rPr>
        <w:t>, όταν φέρνετε την τελευταία στιγμή τροπολογίες για τις Ένοπλες Δυνάμεις, ότι βρισκόμαστε υπό το κράτος εκβιασμού κ</w:t>
      </w:r>
      <w:r>
        <w:rPr>
          <w:rFonts w:eastAsia="Times New Roman" w:cs="Times New Roman"/>
          <w:szCs w:val="24"/>
        </w:rPr>
        <w:t xml:space="preserve">αι δεν το θέλουμε αυτό το πράγμα. </w:t>
      </w:r>
    </w:p>
    <w:p w14:paraId="7CD8AB05"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π</w:t>
      </w:r>
      <w:r>
        <w:rPr>
          <w:rFonts w:eastAsia="Times New Roman" w:cs="Times New Roman"/>
          <w:szCs w:val="24"/>
        </w:rPr>
        <w:t xml:space="preserve">λειοψηφία έχει κι αυτή την ευθύνη της. Και ο καθένας από εμάς έχει ατομική ευθύνη, δεν έχει μόνο πολιτική ευθύνη. Από αυτά δεν πέφτει η Κυβέρνηση. Τοποθετούμεθα απέναντι σε μια πρακτική και </w:t>
      </w:r>
      <w:r>
        <w:rPr>
          <w:rFonts w:eastAsia="Times New Roman" w:cs="Times New Roman"/>
          <w:szCs w:val="24"/>
        </w:rPr>
        <w:lastRenderedPageBreak/>
        <w:t xml:space="preserve">στο συμφέρον του ελληνικού </w:t>
      </w:r>
      <w:r>
        <w:rPr>
          <w:rFonts w:eastAsia="Times New Roman" w:cs="Times New Roman"/>
          <w:szCs w:val="24"/>
        </w:rPr>
        <w:t>δ</w:t>
      </w:r>
      <w:r>
        <w:rPr>
          <w:rFonts w:eastAsia="Times New Roman" w:cs="Times New Roman"/>
          <w:szCs w:val="24"/>
        </w:rPr>
        <w:t xml:space="preserve">ημοσίου και αν θέλετε και στο συμφέρον των Ενόπλων Δυνάμεων. Παρακαλώ, λοιπόν και εσάς, όπως απευθύνομαι στον Υπουργό, να μην επιμείνετε σ’ αυτό. Δεν μας τιμούν αυτά τα πράγματα με κανένα τρόπο. Εν πάση </w:t>
      </w:r>
      <w:proofErr w:type="spellStart"/>
      <w:r>
        <w:rPr>
          <w:rFonts w:eastAsia="Times New Roman" w:cs="Times New Roman"/>
          <w:szCs w:val="24"/>
        </w:rPr>
        <w:t>περιπτώσει</w:t>
      </w:r>
      <w:proofErr w:type="spellEnd"/>
      <w:r>
        <w:rPr>
          <w:rFonts w:eastAsia="Times New Roman" w:cs="Times New Roman"/>
          <w:szCs w:val="24"/>
        </w:rPr>
        <w:t>, όμως, σας λέω ευθέως ότι εμείς δεν έχουμε</w:t>
      </w:r>
      <w:r>
        <w:rPr>
          <w:rFonts w:eastAsia="Times New Roman" w:cs="Times New Roman"/>
          <w:szCs w:val="24"/>
        </w:rPr>
        <w:t xml:space="preserve">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δυνατότητα να ψηφίσουμε καμία απ’ αυτές τις δυο τροπολογίες.</w:t>
      </w:r>
    </w:p>
    <w:p w14:paraId="7CD8AB06"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7CD8AB07"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Κυρίες και κύριοι συνάδελφοι, έχω την τιμή να ανακοινώσω στο Σώμα ότι </w:t>
      </w:r>
      <w:r>
        <w:rPr>
          <w:rFonts w:eastAsia="Times New Roman" w:cs="Times New Roman"/>
          <w:szCs w:val="24"/>
        </w:rPr>
        <w:t xml:space="preserve">τη συνεδρίασή μας παρακολουθούν </w:t>
      </w:r>
      <w:r>
        <w:rPr>
          <w:rFonts w:eastAsia="Times New Roman" w:cs="Times New Roman"/>
          <w:szCs w:val="24"/>
        </w:rPr>
        <w:t xml:space="preserve">από τα άνω δυτικά θεωρεία </w:t>
      </w:r>
      <w:r>
        <w:rPr>
          <w:rFonts w:eastAsia="Times New Roman" w:cs="Times New Roman"/>
          <w:szCs w:val="24"/>
        </w:rPr>
        <w:t>της Βουλής</w:t>
      </w:r>
      <w:r>
        <w:rPr>
          <w:rFonts w:eastAsia="Times New Roman" w:cs="Times New Roman"/>
          <w:szCs w:val="24"/>
        </w:rPr>
        <w:t>,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δυο Εύζωνες της Προεδρικής Φρουράς</w:t>
      </w:r>
      <w:r>
        <w:rPr>
          <w:rFonts w:eastAsia="Times New Roman" w:cs="Times New Roman"/>
          <w:szCs w:val="24"/>
        </w:rPr>
        <w:t>.</w:t>
      </w:r>
    </w:p>
    <w:p w14:paraId="7CD8AB08"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t xml:space="preserve">Σας καλωσορίζουμε, γιατί δεν είναι σύνηθες να επισκέπτεστε τη Βουλή. </w:t>
      </w:r>
    </w:p>
    <w:p w14:paraId="7CD8AB09" w14:textId="77777777" w:rsidR="000F415B" w:rsidRDefault="00DE665B">
      <w:pPr>
        <w:spacing w:line="600" w:lineRule="auto"/>
        <w:ind w:left="1440" w:firstLine="720"/>
        <w:jc w:val="both"/>
        <w:rPr>
          <w:rFonts w:eastAsia="Times New Roman" w:cs="Times New Roman"/>
          <w:szCs w:val="24"/>
        </w:rPr>
      </w:pPr>
      <w:r>
        <w:rPr>
          <w:rFonts w:eastAsia="Times New Roman" w:cs="Times New Roman"/>
          <w:szCs w:val="24"/>
        </w:rPr>
        <w:lastRenderedPageBreak/>
        <w:t>(Χειροκροτήματα απ’ όλες τις πτέρυγες)</w:t>
      </w:r>
    </w:p>
    <w:p w14:paraId="7CD8AB0A"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έχει η κ. Κανέλλη από το Κ</w:t>
      </w:r>
      <w:r>
        <w:rPr>
          <w:rFonts w:eastAsia="Times New Roman" w:cs="Times New Roman"/>
          <w:szCs w:val="24"/>
        </w:rPr>
        <w:t>ομμουνιστικό Κόμμα Ελλάδας.</w:t>
      </w:r>
    </w:p>
    <w:p w14:paraId="7CD8AB0B"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 xml:space="preserve">Ευχαριστώ, κυρία Πρόεδρε. </w:t>
      </w:r>
    </w:p>
    <w:p w14:paraId="7CD8AB0C"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t>Κύριε Υπουργέ, ξενυχτήσατε χθες. Θέλω να</w:t>
      </w:r>
      <w:r>
        <w:rPr>
          <w:rFonts w:eastAsia="Times New Roman" w:cs="Times New Roman"/>
          <w:szCs w:val="24"/>
        </w:rPr>
        <w:t xml:space="preserve"> με κοιτάξετε στα μάτια. Θέλω να με κοιτάξετε στα μάτια και να μου μιλήσετε ειλικρινά. Στ’ αλήθεια θέλετε να φέρετε να ναυπηγήσετε εδώ αυτά που ναυπηγούνται στην Κορέα; Εγώ τότε ή είμαι από άλλη χώρα ή ήμουν σε άλλο Κοινοβούλιο χθες το βράδυ.</w:t>
      </w:r>
    </w:p>
    <w:p w14:paraId="7CD8AB0D"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t>Χθες το βράδυ</w:t>
      </w:r>
      <w:r>
        <w:rPr>
          <w:rFonts w:eastAsia="Times New Roman" w:cs="Times New Roman"/>
          <w:szCs w:val="24"/>
        </w:rPr>
        <w:t xml:space="preserve"> εδώ ανάμεσα στα σκάνδαλα που κουβεντιάζατε πετάχτηκαν και κουβέντες περί της υπαρκτής δέσμευσης από την Ευρωπαϊκή Ένωση του τι δεν μπορούμε να κατασκευάσουμε στον Σκαραμαγκά. Επομένως, τι έρχεστε και μου λέτε τώρα ότι θα τα φέρετε από την Κορέα; </w:t>
      </w:r>
    </w:p>
    <w:p w14:paraId="7CD8AB0E"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t>Να μου π</w:t>
      </w:r>
      <w:r>
        <w:rPr>
          <w:rFonts w:eastAsia="Times New Roman" w:cs="Times New Roman"/>
          <w:szCs w:val="24"/>
        </w:rPr>
        <w:t xml:space="preserve">είτε ότι θα φέρετε από την Κορέα –λυπάμαι που το λέω- στολές παραλλαγής και μπερέδες και φτηνές μπότες που έχουμε πάψει να τα φτιάχνουμε εδώ, άντε να σας πω «πάρτε τες, γιατί τις βρήκατε </w:t>
      </w:r>
      <w:r>
        <w:rPr>
          <w:rFonts w:eastAsia="Times New Roman" w:cs="Times New Roman"/>
          <w:szCs w:val="24"/>
        </w:rPr>
        <w:lastRenderedPageBreak/>
        <w:t>φτηνότερες». Αλλά να μου λέτε ότι αυτή η συμφωνία οδηγεί σε ενεργοποί</w:t>
      </w:r>
      <w:r>
        <w:rPr>
          <w:rFonts w:eastAsia="Times New Roman" w:cs="Times New Roman"/>
          <w:szCs w:val="24"/>
        </w:rPr>
        <w:t>ηση ναυπήγησης πολεμικών σκαφών στο</w:t>
      </w:r>
      <w:r>
        <w:rPr>
          <w:rFonts w:eastAsia="Times New Roman" w:cs="Times New Roman"/>
          <w:szCs w:val="24"/>
        </w:rPr>
        <w:t>ν</w:t>
      </w:r>
      <w:r>
        <w:rPr>
          <w:rFonts w:eastAsia="Times New Roman" w:cs="Times New Roman"/>
          <w:szCs w:val="24"/>
        </w:rPr>
        <w:t xml:space="preserve"> Σκαραμαγκά; Εκεί όπου εμποδίστηκε οποιαδήποτε δραστηριότητα; Δεν θέλω να εκπέσω στο να σας λέω τα ονόματα των εταιρειών οι οποίες συζητήθηκαν χθες σε ένα άλλο επίπεδο. Αυτό δεν ενέχει τη θέση δευτερολογίας, αλλά να μην </w:t>
      </w:r>
      <w:r>
        <w:rPr>
          <w:rFonts w:eastAsia="Times New Roman" w:cs="Times New Roman"/>
          <w:szCs w:val="24"/>
        </w:rPr>
        <w:t xml:space="preserve">ακούγονται εδώ ως καλές προθέσεις πράγματα τα οποία δεν καλύπτουν νομοθετικές αδυναμίες. </w:t>
      </w:r>
    </w:p>
    <w:p w14:paraId="7CD8AB0F"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t xml:space="preserve">Μία απ’ αυτές καθίσταται πλέον ύποπτη. Εδώ έχουμε έκθεση του Γενικού Λογιστηρίου του Κράτους λέει ότι είναι επικίνδυνο να χαθούν χρήματα, δικαιώματα και διεκδικήσεις </w:t>
      </w:r>
      <w:r>
        <w:rPr>
          <w:rFonts w:eastAsia="Times New Roman" w:cs="Times New Roman"/>
          <w:szCs w:val="24"/>
        </w:rPr>
        <w:t xml:space="preserve">του </w:t>
      </w:r>
      <w:r>
        <w:rPr>
          <w:rFonts w:eastAsia="Times New Roman" w:cs="Times New Roman"/>
          <w:szCs w:val="24"/>
        </w:rPr>
        <w:t>δ</w:t>
      </w:r>
      <w:r>
        <w:rPr>
          <w:rFonts w:eastAsia="Times New Roman" w:cs="Times New Roman"/>
          <w:szCs w:val="24"/>
        </w:rPr>
        <w:t>ημοσίου.</w:t>
      </w:r>
    </w:p>
    <w:p w14:paraId="7CD8AB10" w14:textId="77777777" w:rsidR="000F415B" w:rsidRDefault="00DE665B">
      <w:pPr>
        <w:spacing w:line="600" w:lineRule="auto"/>
        <w:ind w:firstLine="720"/>
        <w:jc w:val="both"/>
        <w:rPr>
          <w:rFonts w:eastAsia="Times New Roman"/>
          <w:szCs w:val="24"/>
        </w:rPr>
      </w:pPr>
      <w:proofErr w:type="spellStart"/>
      <w:r>
        <w:rPr>
          <w:rFonts w:eastAsia="Times New Roman"/>
          <w:szCs w:val="24"/>
        </w:rPr>
        <w:t>Αμ</w:t>
      </w:r>
      <w:proofErr w:type="spellEnd"/>
      <w:r>
        <w:rPr>
          <w:rFonts w:eastAsia="Times New Roman"/>
          <w:szCs w:val="24"/>
        </w:rPr>
        <w:t xml:space="preserve"> που έρχονται εκπρόθεσμα, </w:t>
      </w:r>
      <w:proofErr w:type="spellStart"/>
      <w:r>
        <w:rPr>
          <w:rFonts w:eastAsia="Times New Roman"/>
          <w:szCs w:val="24"/>
        </w:rPr>
        <w:t>αμ</w:t>
      </w:r>
      <w:proofErr w:type="spellEnd"/>
      <w:r>
        <w:rPr>
          <w:rFonts w:eastAsia="Times New Roman"/>
          <w:szCs w:val="24"/>
        </w:rPr>
        <w:t xml:space="preserve"> που έρχονται τελευταία στιγμή, στα αντισταθμιστικά οφέλη κρύβονται πράγματα τα οποία είναι τερατώδη. Με έχετε ακούσει, δεν ήσασταν σε άλλο Κοινοβούλιο. Το ΚΚΕ το έχετε ακούσει τον Σεπτέμβριο του 2014 τι λέγαμε ε</w:t>
      </w:r>
      <w:r>
        <w:rPr>
          <w:rFonts w:eastAsia="Times New Roman"/>
          <w:szCs w:val="24"/>
        </w:rPr>
        <w:t xml:space="preserve">δώ για τα αντισταθμιστικά οφέλη και για την κουβέντα που γινόταν περί καρκίνου, ήταν της μόδας. Ξέρετε, από τότε μέχρι σήμερα, δύο χρόνια τώρα ακούμε για </w:t>
      </w:r>
      <w:r>
        <w:rPr>
          <w:rFonts w:eastAsia="Times New Roman"/>
          <w:szCs w:val="24"/>
        </w:rPr>
        <w:lastRenderedPageBreak/>
        <w:t>καρκινογενέσεις, παθογένειες και διάφορα τέτοια άλλα ιατρικά ή ψυχιατρικά, όταν θέλουμε να καλύψουμε π</w:t>
      </w:r>
      <w:r>
        <w:rPr>
          <w:rFonts w:eastAsia="Times New Roman"/>
          <w:szCs w:val="24"/>
        </w:rPr>
        <w:t xml:space="preserve">ολιτικές σκοπιμότητες πίσω από την νομοθεσία. Τα αντισταθμιστικά οφέλη είναι η ουσία τούτων των σκανδάλων. Είναι η ουσία πάσης φύσεως και μορφής των σκανδαλωδών υποθέσεων, προθέσεων κρυμμένων πραγμάτων. </w:t>
      </w:r>
    </w:p>
    <w:p w14:paraId="7CD8AB11" w14:textId="77777777" w:rsidR="000F415B" w:rsidRDefault="00DE665B">
      <w:pPr>
        <w:spacing w:line="600" w:lineRule="auto"/>
        <w:ind w:firstLine="720"/>
        <w:jc w:val="both"/>
        <w:rPr>
          <w:rFonts w:eastAsia="Times New Roman"/>
          <w:szCs w:val="24"/>
        </w:rPr>
      </w:pPr>
      <w:r>
        <w:rPr>
          <w:rFonts w:eastAsia="Times New Roman"/>
          <w:szCs w:val="24"/>
        </w:rPr>
        <w:t>Μην πάω στα καύσιμα τώρα, όπου σημαία της Κυβέρνησης</w:t>
      </w:r>
      <w:r>
        <w:rPr>
          <w:rFonts w:eastAsia="Times New Roman"/>
          <w:szCs w:val="24"/>
        </w:rPr>
        <w:t xml:space="preserve"> είναι η πάταξη της λαθρεμπορίας καυσίμων. </w:t>
      </w:r>
    </w:p>
    <w:p w14:paraId="7CD8AB12" w14:textId="77777777" w:rsidR="000F415B" w:rsidRDefault="00DE665B">
      <w:pPr>
        <w:spacing w:line="600" w:lineRule="auto"/>
        <w:ind w:firstLine="720"/>
        <w:jc w:val="both"/>
        <w:rPr>
          <w:rFonts w:eastAsia="Times New Roman"/>
          <w:szCs w:val="24"/>
        </w:rPr>
      </w:pPr>
      <w:r>
        <w:rPr>
          <w:rFonts w:eastAsia="Times New Roman"/>
          <w:szCs w:val="24"/>
        </w:rPr>
        <w:t>Πάμε τώρα στην ταχύτητα, διότι δεν είναι σε θέση να καλυφθούν οι ανάγκες από ανεπάρκειες οι οποίες είναι απολύτως ακατανόητες; Και έρχεστε και φέρνετε την παραμονή ένα ολόκληρο νομοσχέδιο; Κοίταζα, βγήκα μέσα στη</w:t>
      </w:r>
      <w:r>
        <w:rPr>
          <w:rFonts w:eastAsia="Times New Roman"/>
          <w:szCs w:val="24"/>
        </w:rPr>
        <w:t xml:space="preserve"> νύχτα να βρω τα Πρακτικά μου από την προηγούμενη. </w:t>
      </w:r>
    </w:p>
    <w:p w14:paraId="7CD8AB13" w14:textId="77777777" w:rsidR="000F415B" w:rsidRDefault="00DE665B">
      <w:pPr>
        <w:spacing w:line="600" w:lineRule="auto"/>
        <w:ind w:firstLine="720"/>
        <w:jc w:val="both"/>
        <w:rPr>
          <w:rFonts w:eastAsia="Times New Roman"/>
          <w:szCs w:val="24"/>
        </w:rPr>
      </w:pPr>
      <w:r>
        <w:rPr>
          <w:rFonts w:eastAsia="Times New Roman"/>
          <w:szCs w:val="24"/>
        </w:rPr>
        <w:t xml:space="preserve">Αυτό που έχετε φέρει για τα αντισταθμιστικά οφέλη, κυρία Πρόεδρε, είναι ένα ολάκερο νομοσχέδιο, το οποίο άξιζε -πιστέψτε με, αν νομίζετε ότι δεν διαβάζουμε, διαβάζουμε και μέσα στη νύχτα- μια συζήτηση </w:t>
      </w:r>
      <w:r>
        <w:rPr>
          <w:rFonts w:eastAsia="Times New Roman"/>
          <w:szCs w:val="24"/>
        </w:rPr>
        <w:lastRenderedPageBreak/>
        <w:t>η ο</w:t>
      </w:r>
      <w:r>
        <w:rPr>
          <w:rFonts w:eastAsia="Times New Roman"/>
          <w:szCs w:val="24"/>
        </w:rPr>
        <w:t>ποία είναι της τάξης των πολλών ωρών. Η κατάργηση ποινικών ρητρών με το προηγούμενο επίθετο «αυτοδίκαια» γεννάει πολιτικά, οικονομικά και ενδεχομένως άλλα ζητήματα. Τι πάει να πει αυτοδίκαια κατάργηση; Ποιος είναι το «αυτός» και ποιο είναι το «δίκαια» σε τ</w:t>
      </w:r>
      <w:r>
        <w:rPr>
          <w:rFonts w:eastAsia="Times New Roman"/>
          <w:szCs w:val="24"/>
        </w:rPr>
        <w:t xml:space="preserve">ελευταία ανάλυση; Αυτοδίκαια κατάργηση ποινικών ρητρών για πράγματα που δεν διεκδίκησε και δεν πέτυχε το </w:t>
      </w:r>
      <w:r>
        <w:rPr>
          <w:rFonts w:eastAsia="Times New Roman"/>
          <w:szCs w:val="24"/>
        </w:rPr>
        <w:t>δ</w:t>
      </w:r>
      <w:r>
        <w:rPr>
          <w:rFonts w:eastAsia="Times New Roman"/>
          <w:szCs w:val="24"/>
        </w:rPr>
        <w:t>ημόσιο ή που δεν ήλεγξε τον εκτελεστή του χ΄ έργου ή της χ΄ παροχής αντισταθμιστικού οφέλους. Ή δεν έχετε υπάρξει και δεν έχουμε υπάρξει όλοι μας μάρτ</w:t>
      </w:r>
      <w:r>
        <w:rPr>
          <w:rFonts w:eastAsia="Times New Roman"/>
          <w:szCs w:val="24"/>
        </w:rPr>
        <w:t>υρες επί μια εικοσαετία;</w:t>
      </w:r>
    </w:p>
    <w:p w14:paraId="7CD8AB14" w14:textId="77777777" w:rsidR="000F415B" w:rsidRDefault="00DE665B">
      <w:pPr>
        <w:spacing w:line="600" w:lineRule="auto"/>
        <w:ind w:firstLine="720"/>
        <w:jc w:val="both"/>
        <w:rPr>
          <w:rFonts w:eastAsia="Times New Roman"/>
          <w:szCs w:val="24"/>
        </w:rPr>
      </w:pPr>
      <w:r>
        <w:rPr>
          <w:rFonts w:eastAsia="Times New Roman"/>
          <w:szCs w:val="24"/>
        </w:rPr>
        <w:t>Μην ανησυχείτε, ακόμα και αν αποφασίσετε να καταργήσετε τα αντισταθμιστικά οφέλη, δείτε τη μελέτη. Από πού προμηθεύεται η χώρα; Προμηθεύεται από τρεις χώρες της Ευρωπαϊκής Ένωσης και μία εκτός. Τρεις χώρες είναι όλες και όλες από ε</w:t>
      </w:r>
      <w:r>
        <w:rPr>
          <w:rFonts w:eastAsia="Times New Roman"/>
          <w:szCs w:val="24"/>
        </w:rPr>
        <w:t xml:space="preserve">κεί που παίρνουμε. Δεν παίρνουμε πια και απ’ όλες. Αυτές έχουν τα συμφέροντα. Και να τα καταργήσετε αύριο το πρωί, όντας μέσα σε αυτές τις </w:t>
      </w:r>
      <w:proofErr w:type="spellStart"/>
      <w:r>
        <w:rPr>
          <w:rFonts w:eastAsia="Times New Roman"/>
          <w:szCs w:val="24"/>
        </w:rPr>
        <w:t>λυκοσυμμαχίες</w:t>
      </w:r>
      <w:proofErr w:type="spellEnd"/>
      <w:r>
        <w:rPr>
          <w:rFonts w:eastAsia="Times New Roman"/>
          <w:szCs w:val="24"/>
        </w:rPr>
        <w:t xml:space="preserve">, ένοπλες ή μη, θα σας βρουν άλλον τρόπο. </w:t>
      </w:r>
    </w:p>
    <w:p w14:paraId="7CD8AB15" w14:textId="77777777" w:rsidR="000F415B" w:rsidRDefault="00DE665B">
      <w:pPr>
        <w:spacing w:line="600" w:lineRule="auto"/>
        <w:ind w:firstLine="720"/>
        <w:jc w:val="both"/>
        <w:rPr>
          <w:rFonts w:eastAsia="Times New Roman"/>
          <w:szCs w:val="24"/>
        </w:rPr>
      </w:pPr>
      <w:r>
        <w:rPr>
          <w:rFonts w:eastAsia="Times New Roman"/>
          <w:szCs w:val="24"/>
        </w:rPr>
        <w:lastRenderedPageBreak/>
        <w:t>Σας το έλεγα τον Σεπτέμβρη και το επαναλαμβάνω τώρα. Άλλα αντ</w:t>
      </w:r>
      <w:r>
        <w:rPr>
          <w:rFonts w:eastAsia="Times New Roman"/>
          <w:szCs w:val="24"/>
        </w:rPr>
        <w:t>ισταθμιστικά οφέλη, θα είναι για τα ροδάκινα, θα είναι για τα βερίκοκα, θα είναι για τις ελιές, άλλα πράγματα θα βρεθούνε. Θα κάνετε για τη δασμολόγηση προϊόντων, τον προορισμό εξαγωγών. Ξέρετε τι θα βρουν για να πετύχουν τα καλύτερα και μεγαλύτερά τους κέ</w:t>
      </w:r>
      <w:r>
        <w:rPr>
          <w:rFonts w:eastAsia="Times New Roman"/>
          <w:szCs w:val="24"/>
        </w:rPr>
        <w:t xml:space="preserve">ρδη; </w:t>
      </w:r>
    </w:p>
    <w:p w14:paraId="7CD8AB16" w14:textId="77777777" w:rsidR="000F415B" w:rsidRDefault="00DE665B">
      <w:pPr>
        <w:spacing w:line="600" w:lineRule="auto"/>
        <w:ind w:firstLine="720"/>
        <w:jc w:val="both"/>
        <w:rPr>
          <w:rFonts w:eastAsia="Times New Roman"/>
          <w:szCs w:val="24"/>
        </w:rPr>
      </w:pPr>
      <w:r>
        <w:rPr>
          <w:rFonts w:eastAsia="Times New Roman"/>
          <w:szCs w:val="24"/>
        </w:rPr>
        <w:t xml:space="preserve">Εκτός αν συμφωνήσουμε τώρα ότι στο ζήτημα των πολεμικών βιομηχανιών υπάρχουν και ευεργέτες, υπάρχουν «καλοί </w:t>
      </w:r>
      <w:r>
        <w:rPr>
          <w:rFonts w:eastAsia="Times New Roman"/>
          <w:szCs w:val="24"/>
        </w:rPr>
        <w:t>ά</w:t>
      </w:r>
      <w:r>
        <w:rPr>
          <w:rFonts w:eastAsia="Times New Roman"/>
          <w:szCs w:val="24"/>
        </w:rPr>
        <w:t>νθρ</w:t>
      </w:r>
      <w:r>
        <w:rPr>
          <w:rFonts w:eastAsia="Times New Roman"/>
          <w:szCs w:val="24"/>
        </w:rPr>
        <w:t>ω</w:t>
      </w:r>
      <w:r>
        <w:rPr>
          <w:rFonts w:eastAsia="Times New Roman"/>
          <w:szCs w:val="24"/>
        </w:rPr>
        <w:t xml:space="preserve">ποι» σε όλο τον κόσμο που φτιάχνουν όπλα για το καλό, φτιάχνουν όπλα ειδικής επιλογής τα οποία κυνηγάνε μόνο </w:t>
      </w:r>
      <w:proofErr w:type="spellStart"/>
      <w:r>
        <w:rPr>
          <w:rFonts w:eastAsia="Times New Roman"/>
          <w:szCs w:val="24"/>
        </w:rPr>
        <w:t>τσι</w:t>
      </w:r>
      <w:proofErr w:type="spellEnd"/>
      <w:r>
        <w:rPr>
          <w:rFonts w:eastAsia="Times New Roman"/>
          <w:szCs w:val="24"/>
        </w:rPr>
        <w:t xml:space="preserve"> κακοί! Δεν στέκουν αυτά </w:t>
      </w:r>
      <w:r>
        <w:rPr>
          <w:rFonts w:eastAsia="Times New Roman"/>
          <w:szCs w:val="24"/>
        </w:rPr>
        <w:t>τα πράγματα εδώ μέσα. Δεν στέκουν.</w:t>
      </w:r>
    </w:p>
    <w:p w14:paraId="7CD8AB17" w14:textId="77777777" w:rsidR="000F415B" w:rsidRDefault="00DE665B">
      <w:pPr>
        <w:spacing w:line="600" w:lineRule="auto"/>
        <w:ind w:firstLine="720"/>
        <w:jc w:val="both"/>
        <w:rPr>
          <w:rFonts w:eastAsia="Times New Roman"/>
          <w:szCs w:val="24"/>
        </w:rPr>
      </w:pPr>
      <w:r>
        <w:rPr>
          <w:rFonts w:eastAsia="Times New Roman"/>
          <w:szCs w:val="24"/>
        </w:rPr>
        <w:t>Η έκθεση του Γενικού Λογιστηρίου του Κράτους σας δίνει να καταλάβετε σε ποιες παγίδες θα πέσετε με αυτήν την τροπολογία. Κάνουμε δημοκρατικά</w:t>
      </w:r>
      <w:r>
        <w:rPr>
          <w:rFonts w:eastAsia="Times New Roman"/>
          <w:szCs w:val="24"/>
        </w:rPr>
        <w:t>,</w:t>
      </w:r>
      <w:r>
        <w:rPr>
          <w:rFonts w:eastAsia="Times New Roman"/>
          <w:szCs w:val="24"/>
        </w:rPr>
        <w:t xml:space="preserve"> κατά ανοχή του Προεδρείου</w:t>
      </w:r>
      <w:r>
        <w:rPr>
          <w:rFonts w:eastAsia="Times New Roman"/>
          <w:szCs w:val="24"/>
        </w:rPr>
        <w:t>,</w:t>
      </w:r>
      <w:r>
        <w:rPr>
          <w:rFonts w:eastAsia="Times New Roman"/>
          <w:szCs w:val="24"/>
        </w:rPr>
        <w:t xml:space="preserve"> σήμερα μια συζήτηση που τυπικά είναι εκτός Κανονισμού, γιατί είναι εκτός Κανονισμού η συζήτηση που κάνουμε σήμερα εδώ αυτήν τη στιγμή, είναι εκτός Κανονισμού η συζήτηση η αναλυτική επί τροπολογιών. </w:t>
      </w:r>
    </w:p>
    <w:p w14:paraId="7CD8AB18" w14:textId="77777777" w:rsidR="000F415B" w:rsidRDefault="00DE665B">
      <w:pPr>
        <w:spacing w:line="600" w:lineRule="auto"/>
        <w:ind w:firstLine="720"/>
        <w:jc w:val="both"/>
        <w:rPr>
          <w:rFonts w:eastAsia="Times New Roman"/>
          <w:szCs w:val="24"/>
        </w:rPr>
      </w:pPr>
      <w:r>
        <w:rPr>
          <w:rFonts w:eastAsia="Times New Roman"/>
          <w:szCs w:val="24"/>
        </w:rPr>
        <w:lastRenderedPageBreak/>
        <w:t>Για καλοσκεφτείτε το. Δηλαδή, με αυτήν τη διαδικασία ανα</w:t>
      </w:r>
      <w:r>
        <w:rPr>
          <w:rFonts w:eastAsia="Times New Roman"/>
          <w:szCs w:val="24"/>
        </w:rPr>
        <w:t xml:space="preserve">γκαζόμαστε τάχα μου δήθεν -όχι τάχα μου δήθεν, δεν αμφισβητώ την πρόθεση του Προεδρείου, ούτε την πρόθεση των συναδέλφων Βουλευτών που θέλησαν να μιλήσουν- να μπούμε σε παράνομη λειτουργεία και χρήση του Κανονισμού, για να μην χρησιμοποιώ και </w:t>
      </w:r>
      <w:proofErr w:type="spellStart"/>
      <w:r>
        <w:rPr>
          <w:rFonts w:eastAsia="Times New Roman"/>
          <w:szCs w:val="24"/>
        </w:rPr>
        <w:t>βαρείς</w:t>
      </w:r>
      <w:proofErr w:type="spellEnd"/>
      <w:r>
        <w:rPr>
          <w:rFonts w:eastAsia="Times New Roman"/>
          <w:szCs w:val="24"/>
        </w:rPr>
        <w:t xml:space="preserve"> όρους,</w:t>
      </w:r>
      <w:r>
        <w:rPr>
          <w:rFonts w:eastAsia="Times New Roman"/>
          <w:szCs w:val="24"/>
        </w:rPr>
        <w:t xml:space="preserve"> σε καταχρηστική λειτουργία του Κανονισμού, για να περάσουμε καταχρηστικά μια τροπολογία επί ενός ζητήματος το οποίο χρήζει μελέτης, πρόνοιας, συζήτησης, πολιτικής τοποθέτησης και μπορούσε να έχει γίνει όλες αυτές τις ημέρες. Σε τελευταία ανάλυση, θα σας έ</w:t>
      </w:r>
      <w:r>
        <w:rPr>
          <w:rFonts w:eastAsia="Times New Roman"/>
          <w:szCs w:val="24"/>
        </w:rPr>
        <w:t xml:space="preserve">λεγα ότι δεν θα μας πείραζε να βάλουμε και μια εμβόλιμη συνεδρίαση στην </w:t>
      </w:r>
      <w:r>
        <w:rPr>
          <w:rFonts w:eastAsia="Times New Roman"/>
          <w:szCs w:val="24"/>
        </w:rPr>
        <w:t>ε</w:t>
      </w:r>
      <w:r>
        <w:rPr>
          <w:rFonts w:eastAsia="Times New Roman"/>
          <w:szCs w:val="24"/>
        </w:rPr>
        <w:t>πιτροπή.</w:t>
      </w:r>
    </w:p>
    <w:p w14:paraId="7CD8AB19" w14:textId="77777777" w:rsidR="000F415B" w:rsidRDefault="00DE665B">
      <w:pPr>
        <w:spacing w:line="600" w:lineRule="auto"/>
        <w:ind w:firstLine="720"/>
        <w:jc w:val="both"/>
        <w:rPr>
          <w:rFonts w:eastAsia="Times New Roman"/>
          <w:szCs w:val="24"/>
        </w:rPr>
      </w:pPr>
      <w:r>
        <w:rPr>
          <w:rFonts w:eastAsia="Times New Roman"/>
          <w:szCs w:val="24"/>
        </w:rPr>
        <w:t>Ξέρετε πώς αισθάνεται κάποιος ειδικά όταν αφορά στις Ένοπλες Δυνάμεις; Δείτε το δηλαδή σε τελευταία ανάλυση. Έχετε άλλου τύπου διαβαθμίσεις στα Υπουργεία. Όλα τα Υπουργεία όλ</w:t>
      </w:r>
      <w:r>
        <w:rPr>
          <w:rFonts w:eastAsia="Times New Roman"/>
          <w:szCs w:val="24"/>
        </w:rPr>
        <w:t>ων των Ενόπλων Δυνάμεων έχουν απόρρητο, διαβάθμιση, χίλια δύο. Έρχεται τώρα και γράφει «εκπρόθεσμος» με παράτυπη διαδικασία για πράγματα που αφορούν -μεταξύ μας τώρα, για να κοιταζόμαστε ευθέως- λεφτά.</w:t>
      </w:r>
    </w:p>
    <w:p w14:paraId="7CD8AB1A" w14:textId="77777777" w:rsidR="000F415B" w:rsidRDefault="00DE665B">
      <w:pPr>
        <w:spacing w:line="600" w:lineRule="auto"/>
        <w:ind w:firstLine="720"/>
        <w:jc w:val="both"/>
        <w:rPr>
          <w:rFonts w:eastAsia="Times New Roman"/>
          <w:szCs w:val="24"/>
        </w:rPr>
      </w:pPr>
      <w:r w:rsidRPr="00416637">
        <w:rPr>
          <w:rFonts w:eastAsia="Times New Roman"/>
          <w:szCs w:val="24"/>
        </w:rPr>
        <w:lastRenderedPageBreak/>
        <w:t>Τα</w:t>
      </w:r>
      <w:r>
        <w:rPr>
          <w:rFonts w:eastAsia="Times New Roman"/>
          <w:szCs w:val="24"/>
        </w:rPr>
        <w:t xml:space="preserve"> αντισταθμιστικά οφέλη είναι λεφτά, είναι μέθοδοι. Τ</w:t>
      </w:r>
      <w:r>
        <w:rPr>
          <w:rFonts w:eastAsia="Times New Roman"/>
          <w:szCs w:val="24"/>
        </w:rPr>
        <w:t>α καύσιμα είναι λεφτά. Και είναι λεφτά, πράγμα που σημαίνει και κέρδη. Και είναι παραποίηση διαδικασιών για την καταλληλότερη και ευκολότερη ικανοποίηση αυτών που πάνε να βγάλουν κέρδος από τα αντισταθμιστικά οφέλη ή να πουλήσουν καύσιμα σε βάρος των δικών</w:t>
      </w:r>
      <w:r>
        <w:rPr>
          <w:rFonts w:eastAsia="Times New Roman"/>
          <w:szCs w:val="24"/>
        </w:rPr>
        <w:t xml:space="preserve"> μας συμφερόντων. Τι διευκολύνουμε δηλαδή; Την παραγωγή κερδών; Το θέλετε; Αποκλείεται να το θέλετε. Παρά μόνο αν το παρουσιάσετε –γιατί το θέλετε στην πραγματικότητα- ως συμβατική υποχρέωση, πίεση χρόνου και κακή τη μοίρα της στην Ελλάδα και στην ελληνική</w:t>
      </w:r>
      <w:r>
        <w:rPr>
          <w:rFonts w:eastAsia="Times New Roman"/>
          <w:szCs w:val="24"/>
        </w:rPr>
        <w:t xml:space="preserve"> πραγματικότητα. </w:t>
      </w:r>
    </w:p>
    <w:p w14:paraId="7CD8AB1B" w14:textId="77777777" w:rsidR="000F415B" w:rsidRDefault="00DE665B">
      <w:pPr>
        <w:spacing w:line="600" w:lineRule="auto"/>
        <w:ind w:firstLine="720"/>
        <w:jc w:val="both"/>
        <w:rPr>
          <w:rFonts w:eastAsia="Times New Roman"/>
          <w:szCs w:val="24"/>
        </w:rPr>
      </w:pPr>
      <w:r>
        <w:rPr>
          <w:rFonts w:eastAsia="Times New Roman"/>
          <w:szCs w:val="24"/>
        </w:rPr>
        <w:t xml:space="preserve">Δεν μπορούμε να τις ψηφίσουμε. Δεν μπορούμε! Δέχομαι εν μέρει την εξήγησή σας για τα έργα στην Κύπρο, γι’ αυτό και διατηρώ το </w:t>
      </w:r>
      <w:r>
        <w:rPr>
          <w:rFonts w:eastAsia="Times New Roman"/>
          <w:szCs w:val="24"/>
        </w:rPr>
        <w:t>παρών</w:t>
      </w:r>
      <w:r>
        <w:rPr>
          <w:rFonts w:eastAsia="Times New Roman"/>
          <w:szCs w:val="24"/>
        </w:rPr>
        <w:t>, αλλά ό,τι είναι στο αεροδρόμιο, είναι στο αεροδρόμιο. Και όταν ακούμε για αεροδρόμια, κάποιος πρέπει να δ</w:t>
      </w:r>
      <w:r>
        <w:rPr>
          <w:rFonts w:eastAsia="Times New Roman"/>
          <w:szCs w:val="24"/>
        </w:rPr>
        <w:t xml:space="preserve">ιευκρινίζει, ποια έργα, πού έργα, πώς έργα και γιατί. </w:t>
      </w:r>
    </w:p>
    <w:p w14:paraId="7CD8AB1C" w14:textId="77777777" w:rsidR="000F415B" w:rsidRDefault="00DE665B">
      <w:pPr>
        <w:spacing w:line="600" w:lineRule="auto"/>
        <w:ind w:firstLine="720"/>
        <w:jc w:val="both"/>
        <w:rPr>
          <w:rFonts w:eastAsia="Times New Roman"/>
          <w:szCs w:val="24"/>
        </w:rPr>
      </w:pPr>
      <w:r>
        <w:rPr>
          <w:rFonts w:eastAsia="Times New Roman"/>
          <w:szCs w:val="24"/>
        </w:rPr>
        <w:t xml:space="preserve">Και θα σας παρακαλούσα πάρα πολύ να ξέρετε και να μάθετε ότι δεν έχουμε αριθμό από τη </w:t>
      </w:r>
      <w:r>
        <w:rPr>
          <w:rFonts w:eastAsia="Times New Roman"/>
          <w:szCs w:val="24"/>
        </w:rPr>
        <w:t>γ</w:t>
      </w:r>
      <w:r>
        <w:rPr>
          <w:rFonts w:eastAsia="Times New Roman"/>
          <w:szCs w:val="24"/>
        </w:rPr>
        <w:t xml:space="preserve">ενική </w:t>
      </w:r>
      <w:r>
        <w:rPr>
          <w:rFonts w:eastAsia="Times New Roman"/>
          <w:szCs w:val="24"/>
        </w:rPr>
        <w:t>γ</w:t>
      </w:r>
      <w:r>
        <w:rPr>
          <w:rFonts w:eastAsia="Times New Roman"/>
          <w:szCs w:val="24"/>
        </w:rPr>
        <w:t xml:space="preserve">ραμματεία. Και είναι άρτια και λειτουργεί μέχρι στιγμής άψογα και με ομόφωνο πνεύμα η Επιτροπή </w:t>
      </w:r>
      <w:r>
        <w:rPr>
          <w:rFonts w:eastAsia="Times New Roman"/>
          <w:szCs w:val="24"/>
        </w:rPr>
        <w:lastRenderedPageBreak/>
        <w:t>Εξωτερικών κ</w:t>
      </w:r>
      <w:r>
        <w:rPr>
          <w:rFonts w:eastAsia="Times New Roman"/>
          <w:szCs w:val="24"/>
        </w:rPr>
        <w:t xml:space="preserve">αι Άμυνας. Δεν έχουμε κάποιον. Κάθε φορά που ρωτάμε, μας λένε «είναι πολλές, είναι πολλές και θα έρθουν». Από αυτές θα μπορούσατε να μου διευκρινίσετε πόσες αφορούν στην Κορέα. </w:t>
      </w:r>
    </w:p>
    <w:p w14:paraId="7CD8AB1D" w14:textId="77777777" w:rsidR="000F415B" w:rsidRDefault="00DE665B">
      <w:pPr>
        <w:spacing w:line="600" w:lineRule="auto"/>
        <w:ind w:firstLine="720"/>
        <w:jc w:val="both"/>
        <w:rPr>
          <w:rFonts w:eastAsia="Times New Roman"/>
          <w:szCs w:val="24"/>
        </w:rPr>
      </w:pPr>
      <w:r>
        <w:rPr>
          <w:rFonts w:eastAsia="Times New Roman"/>
          <w:szCs w:val="24"/>
        </w:rPr>
        <w:t>Θα καταψηφίσουμε και τις δύο τροπολογίες μετά πάθους.</w:t>
      </w:r>
    </w:p>
    <w:p w14:paraId="7CD8AB1E" w14:textId="77777777" w:rsidR="000F415B" w:rsidRDefault="00DE665B">
      <w:pPr>
        <w:spacing w:line="600" w:lineRule="auto"/>
        <w:ind w:firstLine="720"/>
        <w:jc w:val="both"/>
        <w:rPr>
          <w:rFonts w:eastAsia="Times New Roman"/>
          <w:szCs w:val="24"/>
        </w:rPr>
      </w:pPr>
      <w:r>
        <w:rPr>
          <w:rFonts w:eastAsia="Times New Roman"/>
          <w:b/>
          <w:szCs w:val="24"/>
        </w:rPr>
        <w:t xml:space="preserve">ΠΡΟΕΔΡΕΥΟΥΣΑ (Αναστασία </w:t>
      </w:r>
      <w:r>
        <w:rPr>
          <w:rFonts w:eastAsia="Times New Roman"/>
          <w:b/>
          <w:szCs w:val="24"/>
        </w:rPr>
        <w:t>Χριστοδουλοπούλου):</w:t>
      </w:r>
      <w:r>
        <w:rPr>
          <w:rFonts w:eastAsia="Times New Roman"/>
          <w:szCs w:val="24"/>
        </w:rPr>
        <w:t xml:space="preserve"> Κύριε </w:t>
      </w:r>
      <w:proofErr w:type="spellStart"/>
      <w:r>
        <w:rPr>
          <w:rFonts w:eastAsia="Times New Roman"/>
          <w:szCs w:val="24"/>
        </w:rPr>
        <w:t>Αμυρά</w:t>
      </w:r>
      <w:proofErr w:type="spellEnd"/>
      <w:r>
        <w:rPr>
          <w:rFonts w:eastAsia="Times New Roman"/>
          <w:szCs w:val="24"/>
        </w:rPr>
        <w:t>, έχετε τον λόγο.</w:t>
      </w:r>
    </w:p>
    <w:p w14:paraId="7CD8AB1F" w14:textId="77777777" w:rsidR="000F415B" w:rsidRDefault="00DE665B">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Ευχαριστώ, κυρία Πρόεδρε.</w:t>
      </w:r>
    </w:p>
    <w:p w14:paraId="7CD8AB20"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 σημερινός απόηχος της χθεσινοβραδινής συζήτησης εδώ των πολιτικών Αρχηγών, όσον αφορά τους πολίτες, ήταν ο εξής: Τι νόημα είχε η χθε</w:t>
      </w:r>
      <w:r>
        <w:rPr>
          <w:rFonts w:eastAsia="Times New Roman" w:cs="Times New Roman"/>
          <w:szCs w:val="24"/>
        </w:rPr>
        <w:t xml:space="preserve">σινή συζήτηση που προκάλεσε ο κ. Τσίπρας; Βρήκαμε ένα μίνιμουμ συνεννόησης; Το πεδίο ήταν καυτό. Οι παρεμβάσεις στη δικαιοσύνη, ο τρόπος που θα χτυπήσουμε τη διαπλοκή, πώς τις γκρίζες ζώνες θα τις κάνουμε πεντακάθαρες </w:t>
      </w:r>
      <w:r>
        <w:rPr>
          <w:rFonts w:eastAsia="Times New Roman" w:cs="Times New Roman"/>
          <w:szCs w:val="24"/>
        </w:rPr>
        <w:lastRenderedPageBreak/>
        <w:t>και θα ρίξουμε το φως των προβολέων. Κ</w:t>
      </w:r>
      <w:r>
        <w:rPr>
          <w:rFonts w:eastAsia="Times New Roman" w:cs="Times New Roman"/>
          <w:szCs w:val="24"/>
        </w:rPr>
        <w:t xml:space="preserve">αι να που αφ’ ενός κυρίως τα δύο μεγάλα κόμματα εκμεταλλεύτηκαν αυτήν τη συζήτηση για να οξύνουν την κατάσταση, βλέποντας μόνο στα κομματικά τους ακροατήρια, ενώ η χώρα θέλει ένα μίνιμουμ συναίνεσης και συνεννόησης. </w:t>
      </w:r>
    </w:p>
    <w:p w14:paraId="7CD8AB21"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t xml:space="preserve">Κι ενώ εσείς, κύριε Υπουργέ, αγαπητέ </w:t>
      </w:r>
      <w:r>
        <w:rPr>
          <w:rFonts w:eastAsia="Times New Roman" w:cs="Times New Roman"/>
          <w:szCs w:val="24"/>
        </w:rPr>
        <w:t xml:space="preserve">κύριε </w:t>
      </w:r>
      <w:proofErr w:type="spellStart"/>
      <w:r>
        <w:rPr>
          <w:rFonts w:eastAsia="Times New Roman" w:cs="Times New Roman"/>
          <w:szCs w:val="24"/>
        </w:rPr>
        <w:t>Καμμένε</w:t>
      </w:r>
      <w:proofErr w:type="spellEnd"/>
      <w:r>
        <w:rPr>
          <w:rFonts w:eastAsia="Times New Roman" w:cs="Times New Roman"/>
          <w:szCs w:val="24"/>
        </w:rPr>
        <w:t xml:space="preserve">, χθες ξελαρυγγιαστήκατε να μιλάτε για την ανάγκη χτυπήματος της διαπλοκής, σήμερα είστε ανακόλουθος με αυτά που λέγατε χθες το βράδυ, λίγες ώρες μόνο μετά. Γιατί; Θα σας πω, κύριε </w:t>
      </w:r>
      <w:proofErr w:type="spellStart"/>
      <w:r>
        <w:rPr>
          <w:rFonts w:eastAsia="Times New Roman" w:cs="Times New Roman"/>
          <w:szCs w:val="24"/>
        </w:rPr>
        <w:t>Καμμένε</w:t>
      </w:r>
      <w:proofErr w:type="spellEnd"/>
      <w:r>
        <w:rPr>
          <w:rFonts w:eastAsia="Times New Roman" w:cs="Times New Roman"/>
          <w:szCs w:val="24"/>
        </w:rPr>
        <w:t>, γιατί. Μην αντιδράτε. Διότι παρακάμπτετε μια διαδικασ</w:t>
      </w:r>
      <w:r>
        <w:rPr>
          <w:rFonts w:eastAsia="Times New Roman" w:cs="Times New Roman"/>
          <w:szCs w:val="24"/>
        </w:rPr>
        <w:t>ία δοκιμασμένη, χρονοβόρα μεν αλλά δοκιμασμένη, μια διαδικασία δηλαδή –και αναφέρομαι στην πρώτη τροπολογία για τα καύσιμα του ν. 2286- βάσει της οποίας με το άρθρο 3 αυτού του νόμου υπήρχε μ</w:t>
      </w:r>
      <w:r>
        <w:rPr>
          <w:rFonts w:eastAsia="Times New Roman" w:cs="Times New Roman"/>
          <w:szCs w:val="24"/>
        </w:rPr>
        <w:t>ί</w:t>
      </w:r>
      <w:r>
        <w:rPr>
          <w:rFonts w:eastAsia="Times New Roman" w:cs="Times New Roman"/>
          <w:szCs w:val="24"/>
        </w:rPr>
        <w:t>α επιτροπή όπου συμμετείχαν και δικαστικοί και εκπρόσωποι των κο</w:t>
      </w:r>
      <w:r>
        <w:rPr>
          <w:rFonts w:eastAsia="Times New Roman" w:cs="Times New Roman"/>
          <w:szCs w:val="24"/>
        </w:rPr>
        <w:t xml:space="preserve">μμάτων, ούτως ώστε η προμήθεια καυσίμων ύψους 180 εκατομμυρίων ευρώ τον χρόνο από τις Ένοπλες Δυνάμεις να είμαστε σίγουροι ότι θα γίνει μέσω των πιο σωστών κριτηρίων. </w:t>
      </w:r>
    </w:p>
    <w:p w14:paraId="7CD8AB22"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lastRenderedPageBreak/>
        <w:t xml:space="preserve">Τώρα εδώ τι κάνετε; Φέρνετε μια </w:t>
      </w:r>
      <w:r>
        <w:rPr>
          <w:rFonts w:eastAsia="Times New Roman" w:cs="Times New Roman"/>
          <w:szCs w:val="24"/>
          <w:lang w:val="en-US"/>
        </w:rPr>
        <w:t>fast</w:t>
      </w:r>
      <w:r>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διαδικασία. Είναι </w:t>
      </w:r>
      <w:r>
        <w:rPr>
          <w:rFonts w:eastAsia="Times New Roman" w:cs="Times New Roman"/>
          <w:szCs w:val="24"/>
          <w:lang w:val="en-US"/>
        </w:rPr>
        <w:t>fast</w:t>
      </w:r>
      <w:r>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η διαδικασία σας</w:t>
      </w:r>
      <w:r>
        <w:rPr>
          <w:rFonts w:eastAsia="Times New Roman" w:cs="Times New Roman"/>
          <w:szCs w:val="24"/>
        </w:rPr>
        <w:t>. Και δεν μας εξηγείτε επαρκώς για ποιον λόγο φεύγετε από τη ναι μεν χρονοβόρα, αλλά τουλάχιστον σε ένα μίνιμουμ βαθμό διαφανή διαδικασία, ώστε να μην μπαίνουν οι διαπλεκόμενοι, οι πολέμαρχοι, οι έμποροι όπλων στο Υπουργείο και να καθορίζουν το παιχνίδι απ</w:t>
      </w:r>
      <w:r>
        <w:rPr>
          <w:rFonts w:eastAsia="Times New Roman" w:cs="Times New Roman"/>
          <w:szCs w:val="24"/>
        </w:rPr>
        <w:t xml:space="preserve">ό τα καύσιμα μέχρι την τελευταία σφαίρα. </w:t>
      </w:r>
    </w:p>
    <w:p w14:paraId="7CD8AB23"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t>Και σας ερωτώ λοιπόν εγώ για ποιον λόγο. Και ποιοι είναι αυτοί οι λόγοι που λέτε εσείς ότι η διαδικασία ήταν χρονοβόρος και δεδομένου ότι εσείς ως Υπουργείο μεριμνήσατε εγκαίρως, κάποιοι άλλοι δεν μερίμνησαν εγκαίρ</w:t>
      </w:r>
      <w:r>
        <w:rPr>
          <w:rFonts w:eastAsia="Times New Roman" w:cs="Times New Roman"/>
          <w:szCs w:val="24"/>
        </w:rPr>
        <w:t>ως κι έτσι βρισκόμαστε εκτός των χρονικών προθεσμιών; Σας ερωτώ λοιπόν, πονάει δόντι, κόβει κεφάλι; Ποιοι άργησαν; Ποιοι δεν ακολούθησαν τις διαδικασίες του νόμου, ούτως ώστε τώρα μας φέρνετε προ τετελεσμένου με μ</w:t>
      </w:r>
      <w:r>
        <w:rPr>
          <w:rFonts w:eastAsia="Times New Roman" w:cs="Times New Roman"/>
          <w:szCs w:val="24"/>
        </w:rPr>
        <w:t>ί</w:t>
      </w:r>
      <w:r>
        <w:rPr>
          <w:rFonts w:eastAsia="Times New Roman" w:cs="Times New Roman"/>
          <w:szCs w:val="24"/>
        </w:rPr>
        <w:t xml:space="preserve">α εκπρόθεσμη τροπολογία, λέγοντάς μας ότι </w:t>
      </w:r>
      <w:r>
        <w:rPr>
          <w:rFonts w:eastAsia="Times New Roman" w:cs="Times New Roman"/>
          <w:szCs w:val="24"/>
        </w:rPr>
        <w:t>τώρα πια τα καύσιμα που θα προμηθεύονται οι Ένοπλες Δυνάμεις, ύψους περίπου 180 εκατομμυρίων ευρώ τον χρόνο, θα πηγαίνουν με μ</w:t>
      </w:r>
      <w:r>
        <w:rPr>
          <w:rFonts w:eastAsia="Times New Roman" w:cs="Times New Roman"/>
          <w:szCs w:val="24"/>
        </w:rPr>
        <w:t>ί</w:t>
      </w:r>
      <w:r>
        <w:rPr>
          <w:rFonts w:eastAsia="Times New Roman" w:cs="Times New Roman"/>
          <w:szCs w:val="24"/>
        </w:rPr>
        <w:t>α διαδικασία διαφορετική και κατά την άποψή μας μ</w:t>
      </w:r>
      <w:r>
        <w:rPr>
          <w:rFonts w:eastAsia="Times New Roman" w:cs="Times New Roman"/>
          <w:szCs w:val="24"/>
        </w:rPr>
        <w:t>ί</w:t>
      </w:r>
      <w:r>
        <w:rPr>
          <w:rFonts w:eastAsia="Times New Roman" w:cs="Times New Roman"/>
          <w:szCs w:val="24"/>
        </w:rPr>
        <w:t xml:space="preserve">α γκρίζα διαδικασία; </w:t>
      </w:r>
    </w:p>
    <w:p w14:paraId="7CD8AB24"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lastRenderedPageBreak/>
        <w:t>Εμείς δεν υπάρχει περίπτωση, με το πρόσχημα εδώ του κατεπ</w:t>
      </w:r>
      <w:r>
        <w:rPr>
          <w:rFonts w:eastAsia="Times New Roman" w:cs="Times New Roman"/>
          <w:szCs w:val="24"/>
        </w:rPr>
        <w:t xml:space="preserve">είγοντος που εσείς μας φέρνετε, να ψηφίσουμε αυτήν την τροπολογία. Εμείς θεωρούμε ότι πρέπει να την αποσύρετε και να μας εξηγήσετε επαρκώς τους λόγους της καθυστέρησης της ολοκλήρωσης της διαδικασίας της προμήθειας των καυσίμων, βάσει του νόμου που ορίζει </w:t>
      </w:r>
      <w:r>
        <w:rPr>
          <w:rFonts w:eastAsia="Times New Roman" w:cs="Times New Roman"/>
          <w:szCs w:val="24"/>
        </w:rPr>
        <w:t>την προμήθεια αγαθών σημαντικής οικονομικής ή τεχνολογικής αξίας.</w:t>
      </w:r>
    </w:p>
    <w:p w14:paraId="7CD8AB25"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t xml:space="preserve">Αυτά σε σχέση με την πρώτη τροπολογία. Εμείς σας ζητάμε να την αποσύρετε, όπως επίσης και τη δεύτερη για τα αντισταθμιστικά οφέλη. </w:t>
      </w:r>
    </w:p>
    <w:p w14:paraId="7CD8AB26"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t>Χθες εσείς δεν μιλάγατε για τους εμπόρους όπλων; Να τοι οι</w:t>
      </w:r>
      <w:r>
        <w:rPr>
          <w:rFonts w:eastAsia="Times New Roman" w:cs="Times New Roman"/>
          <w:szCs w:val="24"/>
        </w:rPr>
        <w:t xml:space="preserve"> έμποροι όπλων, λοιπόν. Εσείς χθες δεν μιλάγατε για τον κ. </w:t>
      </w:r>
      <w:proofErr w:type="spellStart"/>
      <w:r>
        <w:rPr>
          <w:rFonts w:eastAsia="Times New Roman" w:cs="Times New Roman"/>
          <w:szCs w:val="24"/>
        </w:rPr>
        <w:t>Λιακουνάκο</w:t>
      </w:r>
      <w:proofErr w:type="spellEnd"/>
      <w:r>
        <w:rPr>
          <w:rFonts w:eastAsia="Times New Roman" w:cs="Times New Roman"/>
          <w:szCs w:val="24"/>
        </w:rPr>
        <w:t xml:space="preserve">;  </w:t>
      </w:r>
    </w:p>
    <w:p w14:paraId="7CD8AB27"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t xml:space="preserve">Πείτε μου τώρα: Πώς θα διασφαλίσετε ότι οι γνωστοί «αρουραίοι» του δημοσίου χρήματος, βάσει αυτής της τροπολογίας, δεν θα βρουν πεδίο δόξης </w:t>
      </w:r>
      <w:proofErr w:type="spellStart"/>
      <w:r>
        <w:rPr>
          <w:rFonts w:eastAsia="Times New Roman" w:cs="Times New Roman"/>
          <w:szCs w:val="24"/>
        </w:rPr>
        <w:t>λαμπρόν</w:t>
      </w:r>
      <w:proofErr w:type="spellEnd"/>
      <w:r>
        <w:rPr>
          <w:rFonts w:eastAsia="Times New Roman" w:cs="Times New Roman"/>
          <w:szCs w:val="24"/>
        </w:rPr>
        <w:t xml:space="preserve">; Θέλω την απάντησή σας σε αυτό. </w:t>
      </w:r>
    </w:p>
    <w:p w14:paraId="7CD8AB28"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lastRenderedPageBreak/>
        <w:t>Επίσης, πείτε μας: Δεν σας απασχολεί το ύψος της απώλειας εσόδων από την πρόβλεψη της κατάργησης των προβλεπόμενων ποινικών ρητρών που αφορούν ανεκτέλεστες υποχρεώσεις; Δημόσιο χρήμα είναι. Το λέει η ειδική έκθεση. Το ανέφερε, νομίζω, ο κ. Λοβέρδος. Η ίδια</w:t>
      </w:r>
      <w:r>
        <w:rPr>
          <w:rFonts w:eastAsia="Times New Roman" w:cs="Times New Roman"/>
          <w:szCs w:val="24"/>
        </w:rPr>
        <w:t xml:space="preserve"> η έκθεση λέει ότι θα χαθούν δημόσια χρήματα. </w:t>
      </w:r>
    </w:p>
    <w:p w14:paraId="7CD8AB29"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t xml:space="preserve">Επιπλέον, οι «αρουραίοι» της διαπλοκής που βρίσκονται πέριξ των προμηθειών του ελληνικού </w:t>
      </w:r>
      <w:r>
        <w:rPr>
          <w:rFonts w:eastAsia="Times New Roman" w:cs="Times New Roman"/>
          <w:szCs w:val="24"/>
        </w:rPr>
        <w:t>δ</w:t>
      </w:r>
      <w:r>
        <w:rPr>
          <w:rFonts w:eastAsia="Times New Roman" w:cs="Times New Roman"/>
          <w:szCs w:val="24"/>
        </w:rPr>
        <w:t xml:space="preserve">ημοσίου ή και στην καρδιά του θα κάνουν πάρτι. </w:t>
      </w:r>
    </w:p>
    <w:p w14:paraId="7CD8AB2A"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t xml:space="preserve">Εμείς, λοιπόν, σας λέμε: Αποσύρετε αυτές τις τροπολογίες -εμείς θα τις </w:t>
      </w:r>
      <w:r>
        <w:rPr>
          <w:rFonts w:eastAsia="Times New Roman" w:cs="Times New Roman"/>
          <w:szCs w:val="24"/>
        </w:rPr>
        <w:t xml:space="preserve">καταψηφίσουμε- και φέρτε νομοσχέδιο στην </w:t>
      </w:r>
      <w:r>
        <w:rPr>
          <w:rFonts w:eastAsia="Times New Roman" w:cs="Times New Roman"/>
          <w:szCs w:val="24"/>
        </w:rPr>
        <w:t>ε</w:t>
      </w:r>
      <w:r>
        <w:rPr>
          <w:rFonts w:eastAsia="Times New Roman" w:cs="Times New Roman"/>
          <w:szCs w:val="24"/>
        </w:rPr>
        <w:t>πιτροπή. Διαβούλευση, διαφάνεια, λογοδοσία είναι τα βασικά κριτήρια τουλάχιστον που θα πρέπει κάποιος να έχει στο μυαλό του, αν όντως θέλει να χτυπήσει τη διαπλοκή και επιτέλους, να φέρει μια διαφάνεια σε αυτό το φ</w:t>
      </w:r>
      <w:r>
        <w:rPr>
          <w:rFonts w:eastAsia="Times New Roman" w:cs="Times New Roman"/>
          <w:szCs w:val="24"/>
        </w:rPr>
        <w:t xml:space="preserve">αύλο σύστημα ή το </w:t>
      </w:r>
      <w:proofErr w:type="spellStart"/>
      <w:r>
        <w:rPr>
          <w:rFonts w:eastAsia="Times New Roman" w:cs="Times New Roman"/>
          <w:szCs w:val="24"/>
        </w:rPr>
        <w:t>ημιφαύλο</w:t>
      </w:r>
      <w:proofErr w:type="spellEnd"/>
      <w:r>
        <w:rPr>
          <w:rFonts w:eastAsia="Times New Roman" w:cs="Times New Roman"/>
          <w:szCs w:val="24"/>
        </w:rPr>
        <w:t xml:space="preserve">, κατά περίπτωση, σύστημα προμηθειών του </w:t>
      </w:r>
      <w:r>
        <w:rPr>
          <w:rFonts w:eastAsia="Times New Roman" w:cs="Times New Roman"/>
          <w:szCs w:val="24"/>
        </w:rPr>
        <w:t>δ</w:t>
      </w:r>
      <w:r>
        <w:rPr>
          <w:rFonts w:eastAsia="Times New Roman" w:cs="Times New Roman"/>
          <w:szCs w:val="24"/>
        </w:rPr>
        <w:t xml:space="preserve">ημοσίου. </w:t>
      </w:r>
    </w:p>
    <w:p w14:paraId="7CD8AB2B"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lastRenderedPageBreak/>
        <w:t>Εμείς αυτά έχουμε να σας πούμε. Και σας ξαναλέω: Καλύτερα, κύριε Υπουργέ, να μην επιμείνετε σε αυτές τις τροπολογίες. Να τις αποσύρετε και να τις φέρετε από την κανονική διαδικασ</w:t>
      </w:r>
      <w:r>
        <w:rPr>
          <w:rFonts w:eastAsia="Times New Roman" w:cs="Times New Roman"/>
          <w:szCs w:val="24"/>
        </w:rPr>
        <w:t xml:space="preserve">ία, δηλαδή μέσα από την </w:t>
      </w:r>
      <w:r>
        <w:rPr>
          <w:rFonts w:eastAsia="Times New Roman" w:cs="Times New Roman"/>
          <w:szCs w:val="24"/>
        </w:rPr>
        <w:t>ε</w:t>
      </w:r>
      <w:r>
        <w:rPr>
          <w:rFonts w:eastAsia="Times New Roman" w:cs="Times New Roman"/>
          <w:szCs w:val="24"/>
        </w:rPr>
        <w:t xml:space="preserve">πιτροπή και από τη βάσανο του ελέγχου της λογοδοσίας και της διαφάνειας. </w:t>
      </w:r>
    </w:p>
    <w:p w14:paraId="7CD8AB2C"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7CD8AB2D"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w:t>
      </w:r>
      <w:r>
        <w:rPr>
          <w:rFonts w:eastAsia="Times New Roman" w:cs="Times New Roman"/>
        </w:rPr>
        <w:t>Κυρίες και κύριοι συνάδελφοι, έχω την τιμή να ανακοινώσω στο Σώμα ότι τη συνεδρίασή μας παρακολουθούν</w:t>
      </w:r>
      <w:r>
        <w:rPr>
          <w:rFonts w:eastAsia="Times New Roman" w:cs="Times New Roman"/>
        </w:rPr>
        <w:t xml:space="preserve"> από τα άνω δυτικά θεωρεία</w:t>
      </w:r>
      <w:r>
        <w:rPr>
          <w:rFonts w:eastAsia="Times New Roman" w:cs="Times New Roman"/>
        </w:rPr>
        <w:t xml:space="preserve"> της Βουλής</w:t>
      </w:r>
      <w:r>
        <w:rPr>
          <w:rFonts w:eastAsia="Times New Roman" w:cs="Times New Roman"/>
        </w:rPr>
        <w:t>,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είκοσι δύο μαθήτριες και μαθητές και τέσσε</w:t>
      </w:r>
      <w:r>
        <w:rPr>
          <w:rFonts w:eastAsia="Times New Roman" w:cs="Times New Roman"/>
        </w:rPr>
        <w:t xml:space="preserve">ρις εκπαιδευτικοί συνοδοί τους από το Γυμνάσιο </w:t>
      </w:r>
      <w:proofErr w:type="spellStart"/>
      <w:r>
        <w:rPr>
          <w:rFonts w:eastAsia="Times New Roman" w:cs="Times New Roman"/>
        </w:rPr>
        <w:t>Καντάνου</w:t>
      </w:r>
      <w:proofErr w:type="spellEnd"/>
      <w:r>
        <w:rPr>
          <w:rFonts w:eastAsia="Times New Roman" w:cs="Times New Roman"/>
        </w:rPr>
        <w:t xml:space="preserve"> Χανίων και ΕΠΑΛ </w:t>
      </w:r>
      <w:proofErr w:type="spellStart"/>
      <w:r>
        <w:rPr>
          <w:rFonts w:eastAsia="Times New Roman" w:cs="Times New Roman"/>
        </w:rPr>
        <w:t>Καντάνου</w:t>
      </w:r>
      <w:proofErr w:type="spellEnd"/>
      <w:r>
        <w:rPr>
          <w:rFonts w:eastAsia="Times New Roman" w:cs="Times New Roman"/>
        </w:rPr>
        <w:t xml:space="preserve"> Χανίων. </w:t>
      </w:r>
    </w:p>
    <w:p w14:paraId="7CD8AB2E" w14:textId="77777777" w:rsidR="000F415B" w:rsidRDefault="00DE665B">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7CD8AB2F" w14:textId="77777777" w:rsidR="000F415B" w:rsidRDefault="00DE665B">
      <w:pPr>
        <w:spacing w:line="600" w:lineRule="auto"/>
        <w:ind w:firstLine="720"/>
        <w:jc w:val="center"/>
        <w:rPr>
          <w:rFonts w:eastAsia="Times New Roman" w:cs="Times New Roman"/>
        </w:rPr>
      </w:pPr>
      <w:r>
        <w:rPr>
          <w:rFonts w:eastAsia="Times New Roman" w:cs="Times New Roman"/>
        </w:rPr>
        <w:lastRenderedPageBreak/>
        <w:t>(Χειροκροτήματα απ’ όλες τις πτέρυγες της Βουλής)</w:t>
      </w:r>
    </w:p>
    <w:p w14:paraId="7CD8AB30" w14:textId="77777777" w:rsidR="000F415B" w:rsidRDefault="00DE665B">
      <w:pPr>
        <w:spacing w:line="600" w:lineRule="auto"/>
        <w:ind w:firstLine="720"/>
        <w:jc w:val="both"/>
        <w:rPr>
          <w:rFonts w:eastAsia="Times New Roman" w:cs="Times New Roman"/>
        </w:rPr>
      </w:pPr>
      <w:r>
        <w:rPr>
          <w:rFonts w:eastAsia="Times New Roman" w:cs="Times New Roman"/>
        </w:rPr>
        <w:t>Το</w:t>
      </w:r>
      <w:r>
        <w:rPr>
          <w:rFonts w:eastAsia="Times New Roman" w:cs="Times New Roman"/>
        </w:rPr>
        <w:t>ν</w:t>
      </w:r>
      <w:r>
        <w:rPr>
          <w:rFonts w:eastAsia="Times New Roman" w:cs="Times New Roman"/>
        </w:rPr>
        <w:t xml:space="preserve"> λόγο έχει ο κ. Κωνσταντίνος </w:t>
      </w:r>
      <w:proofErr w:type="spellStart"/>
      <w:r>
        <w:rPr>
          <w:rFonts w:eastAsia="Times New Roman" w:cs="Times New Roman"/>
        </w:rPr>
        <w:t>Κατσίκης</w:t>
      </w:r>
      <w:proofErr w:type="spellEnd"/>
      <w:r>
        <w:rPr>
          <w:rFonts w:eastAsia="Times New Roman" w:cs="Times New Roman"/>
        </w:rPr>
        <w:t xml:space="preserve"> για πέντε λεπτά. </w:t>
      </w:r>
    </w:p>
    <w:p w14:paraId="7CD8AB31" w14:textId="77777777" w:rsidR="000F415B" w:rsidRDefault="00DE665B">
      <w:pPr>
        <w:spacing w:line="600" w:lineRule="auto"/>
        <w:ind w:firstLine="720"/>
        <w:jc w:val="both"/>
        <w:rPr>
          <w:rFonts w:eastAsia="Times New Roman" w:cs="Times New Roman"/>
        </w:rPr>
      </w:pPr>
      <w:r>
        <w:rPr>
          <w:rFonts w:eastAsia="Times New Roman" w:cs="Times New Roman"/>
          <w:b/>
        </w:rPr>
        <w:t xml:space="preserve">ΚΩΝΣΤΑΝΤΙΝΟΣ ΚΑΤΣΙΚΗΣ: </w:t>
      </w:r>
      <w:r>
        <w:rPr>
          <w:rFonts w:eastAsia="Times New Roman" w:cs="Times New Roman"/>
        </w:rPr>
        <w:t>Ευχαρισ</w:t>
      </w:r>
      <w:r>
        <w:rPr>
          <w:rFonts w:eastAsia="Times New Roman" w:cs="Times New Roman"/>
        </w:rPr>
        <w:t xml:space="preserve">τώ, κυρία Πρόεδρε. </w:t>
      </w:r>
    </w:p>
    <w:p w14:paraId="7CD8AB32" w14:textId="77777777" w:rsidR="000F415B" w:rsidRDefault="00DE665B">
      <w:pPr>
        <w:spacing w:line="600" w:lineRule="auto"/>
        <w:ind w:firstLine="720"/>
        <w:jc w:val="both"/>
        <w:rPr>
          <w:rFonts w:eastAsia="Times New Roman" w:cs="Times New Roman"/>
        </w:rPr>
      </w:pPr>
      <w:r>
        <w:rPr>
          <w:rFonts w:eastAsia="Times New Roman" w:cs="Times New Roman"/>
        </w:rPr>
        <w:t xml:space="preserve">Κυρίες και κύριοι συνάδελφοι, ακούγοντας με προσοχή τους </w:t>
      </w:r>
      <w:r>
        <w:rPr>
          <w:rFonts w:eastAsia="Times New Roman" w:cs="Times New Roman"/>
        </w:rPr>
        <w:t>ε</w:t>
      </w:r>
      <w:r>
        <w:rPr>
          <w:rFonts w:eastAsia="Times New Roman" w:cs="Times New Roman"/>
        </w:rPr>
        <w:t xml:space="preserve">ισηγητές των κομμάτων, παρατηρώ δύο πράγματα: </w:t>
      </w:r>
    </w:p>
    <w:p w14:paraId="7CD8AB33" w14:textId="77777777" w:rsidR="000F415B" w:rsidRDefault="00DE665B">
      <w:pPr>
        <w:spacing w:line="600" w:lineRule="auto"/>
        <w:ind w:firstLine="720"/>
        <w:jc w:val="both"/>
        <w:rPr>
          <w:rFonts w:eastAsia="Times New Roman" w:cs="Times New Roman"/>
        </w:rPr>
      </w:pPr>
      <w:r>
        <w:rPr>
          <w:rFonts w:eastAsia="Times New Roman" w:cs="Times New Roman"/>
        </w:rPr>
        <w:t xml:space="preserve">Το πρώτο είναι ότι τίθεται τυπολατρικά το θέμα αν πρέπει να συζητηθούν τροπολογίες που αφορούν το Υπουργείο Άμυνας. Και νομίζω ότι </w:t>
      </w:r>
      <w:r>
        <w:rPr>
          <w:rFonts w:eastAsia="Times New Roman" w:cs="Times New Roman"/>
        </w:rPr>
        <w:t xml:space="preserve">το νομοσχέδιο το οποίο σήμερα συζητάμε και ψηφίζουμε επιτρέπει την ενσωμάτωση τροπολογιών που έχουν άμεση σχέση με το Υπουργείο Άμυνας. </w:t>
      </w:r>
    </w:p>
    <w:p w14:paraId="7CD8AB34" w14:textId="77777777" w:rsidR="000F415B" w:rsidRDefault="00DE665B">
      <w:pPr>
        <w:spacing w:line="600" w:lineRule="auto"/>
        <w:ind w:firstLine="720"/>
        <w:jc w:val="both"/>
        <w:rPr>
          <w:rFonts w:eastAsia="Times New Roman" w:cs="Times New Roman"/>
        </w:rPr>
      </w:pPr>
      <w:r>
        <w:rPr>
          <w:rFonts w:eastAsia="Times New Roman" w:cs="Times New Roman"/>
        </w:rPr>
        <w:t>Το δεύτερο, το οποίο παρατηρώ, είναι επί της ουσίας αν αυτές οι δύο τροπολογίες έχουν βάσιμους λόγους, ώστε να στηριχθο</w:t>
      </w:r>
      <w:r>
        <w:rPr>
          <w:rFonts w:eastAsia="Times New Roman" w:cs="Times New Roman"/>
        </w:rPr>
        <w:t xml:space="preserve">ύν από το Σώμα της Βουλής ή όχι. </w:t>
      </w:r>
    </w:p>
    <w:p w14:paraId="7CD8AB35" w14:textId="77777777" w:rsidR="000F415B" w:rsidRDefault="00DE665B">
      <w:pPr>
        <w:spacing w:line="600" w:lineRule="auto"/>
        <w:ind w:firstLine="720"/>
        <w:jc w:val="both"/>
        <w:rPr>
          <w:rFonts w:eastAsia="Times New Roman" w:cs="Times New Roman"/>
        </w:rPr>
      </w:pPr>
      <w:r>
        <w:rPr>
          <w:rFonts w:eastAsia="Times New Roman" w:cs="Times New Roman"/>
        </w:rPr>
        <w:lastRenderedPageBreak/>
        <w:t xml:space="preserve">Ξεκινώ από την πρώτη που αφορά τα καύσιμα. Κατ’ αρχάς, ξέρουμε ότι είναι επιβεβλημένη –το δεχόμαστε όλοι- και αδήριτη η ανάγκη εφοδιασμού του </w:t>
      </w:r>
      <w:r>
        <w:rPr>
          <w:rFonts w:eastAsia="Times New Roman" w:cs="Times New Roman"/>
        </w:rPr>
        <w:t>σ</w:t>
      </w:r>
      <w:r>
        <w:rPr>
          <w:rFonts w:eastAsia="Times New Roman" w:cs="Times New Roman"/>
        </w:rPr>
        <w:t>τρατού με προμήθειες, όπως είναι τα καύσιμα. Βεβαίως, πρέπει να διακρίνουμε τις</w:t>
      </w:r>
      <w:r>
        <w:rPr>
          <w:rFonts w:eastAsia="Times New Roman" w:cs="Times New Roman"/>
        </w:rPr>
        <w:t xml:space="preserve"> υπηρεσίες των Ενόπλων Δυνάμεων από οποιεσδήποτε άλλες υπηρεσίες του δημοσίου τομέα, σε ό,τι αφορά το θέμα των προμηθειών. Η</w:t>
      </w:r>
      <w:r>
        <w:rPr>
          <w:rFonts w:eastAsia="Times New Roman" w:cs="Times New Roman"/>
        </w:rPr>
        <w:t xml:space="preserve"> ανάγκη</w:t>
      </w:r>
      <w:r>
        <w:rPr>
          <w:rFonts w:eastAsia="Times New Roman" w:cs="Times New Roman"/>
        </w:rPr>
        <w:t xml:space="preserve"> ετοιμότητα</w:t>
      </w:r>
      <w:r>
        <w:rPr>
          <w:rFonts w:eastAsia="Times New Roman" w:cs="Times New Roman"/>
        </w:rPr>
        <w:t>ς</w:t>
      </w:r>
      <w:r>
        <w:rPr>
          <w:rFonts w:eastAsia="Times New Roman" w:cs="Times New Roman"/>
        </w:rPr>
        <w:t xml:space="preserve"> των Ενόπλων Δυνάμεων επιβάλλει οπωσδήποτε να επιλυθεί τάχιστα αυτό το θέμα. Όταν λέω τάχιστα, εννοώ ότι στο παρε</w:t>
      </w:r>
      <w:r>
        <w:rPr>
          <w:rFonts w:eastAsia="Times New Roman" w:cs="Times New Roman"/>
        </w:rPr>
        <w:t xml:space="preserve">λθόν και μέχρι τώρα η διαδικασία, όπως </w:t>
      </w:r>
      <w:proofErr w:type="spellStart"/>
      <w:r>
        <w:rPr>
          <w:rFonts w:eastAsia="Times New Roman" w:cs="Times New Roman"/>
        </w:rPr>
        <w:t>εδέχθη</w:t>
      </w:r>
      <w:proofErr w:type="spellEnd"/>
      <w:r>
        <w:rPr>
          <w:rFonts w:eastAsia="Times New Roman" w:cs="Times New Roman"/>
        </w:rPr>
        <w:t xml:space="preserve"> και ο κ. Λοβέρδος, υπήρξε χρονοβόρος και </w:t>
      </w:r>
      <w:proofErr w:type="spellStart"/>
      <w:r>
        <w:rPr>
          <w:rFonts w:eastAsia="Times New Roman" w:cs="Times New Roman"/>
        </w:rPr>
        <w:t>ενεργοβόρος</w:t>
      </w:r>
      <w:proofErr w:type="spellEnd"/>
      <w:r>
        <w:rPr>
          <w:rFonts w:eastAsia="Times New Roman" w:cs="Times New Roman"/>
        </w:rPr>
        <w:t xml:space="preserve">. </w:t>
      </w:r>
    </w:p>
    <w:p w14:paraId="7CD8AB36" w14:textId="77777777" w:rsidR="000F415B" w:rsidRDefault="00DE665B">
      <w:pPr>
        <w:spacing w:line="600" w:lineRule="auto"/>
        <w:ind w:firstLine="720"/>
        <w:jc w:val="both"/>
        <w:rPr>
          <w:rFonts w:eastAsia="Times New Roman" w:cs="Times New Roman"/>
        </w:rPr>
      </w:pPr>
      <w:r>
        <w:rPr>
          <w:rFonts w:eastAsia="Times New Roman" w:cs="Times New Roman"/>
        </w:rPr>
        <w:t xml:space="preserve">Και επειδή οι τοποθετήσεις συναδέλφων εστίασαν περισσότερο στο γεγονός της διαφάνειας, την οποία προσωπικά πιστεύω ότι η σημερινή Κυβέρνηση ευαγγελίζεται, </w:t>
      </w:r>
      <w:r>
        <w:rPr>
          <w:rFonts w:eastAsia="Times New Roman" w:cs="Times New Roman"/>
        </w:rPr>
        <w:t xml:space="preserve">έχω να πω τούτο: Όταν η τροπολογία καταργεί το άρθρο 3 του νόμου, καταργώντας τις αρμόδιες επιτροπές, οι οποίες αποφάσιζαν για τις προμήθειες και αντ’ αυτού έρχεται διαγωνισμός, ο οποίος θα προσδιορίσει τον τρόπο με τον οποίο θα </w:t>
      </w:r>
      <w:r>
        <w:rPr>
          <w:rFonts w:eastAsia="Times New Roman" w:cs="Times New Roman"/>
        </w:rPr>
        <w:lastRenderedPageBreak/>
        <w:t>γίνουν οι νέες προμήθειες ε</w:t>
      </w:r>
      <w:r>
        <w:rPr>
          <w:rFonts w:eastAsia="Times New Roman" w:cs="Times New Roman"/>
        </w:rPr>
        <w:t>ν προκειμένω στο θέμα των καυσίμων, δεν καταλαβαίνω πού αυτή η διαδικασία, πού αυτή η τροπολογία εισάγει το διαβλητό, το τρωτό και δεν πείθει τους αγαπητούς συναδέλφους ότι είναι μ</w:t>
      </w:r>
      <w:r>
        <w:rPr>
          <w:rFonts w:eastAsia="Times New Roman" w:cs="Times New Roman"/>
        </w:rPr>
        <w:t>ί</w:t>
      </w:r>
      <w:r>
        <w:rPr>
          <w:rFonts w:eastAsia="Times New Roman" w:cs="Times New Roman"/>
        </w:rPr>
        <w:t xml:space="preserve">α τροπολογία η οποία θα πρέπει να ψηφιστεί, αφού διαγωνιστικές θα είναι οι </w:t>
      </w:r>
      <w:r>
        <w:rPr>
          <w:rFonts w:eastAsia="Times New Roman" w:cs="Times New Roman"/>
        </w:rPr>
        <w:t xml:space="preserve">διαδικασίες οι οποίες θα την προβλέπουν. </w:t>
      </w:r>
    </w:p>
    <w:p w14:paraId="7CD8AB37" w14:textId="77777777" w:rsidR="000F415B" w:rsidRDefault="00DE665B">
      <w:pPr>
        <w:spacing w:line="600" w:lineRule="auto"/>
        <w:ind w:firstLine="720"/>
        <w:jc w:val="both"/>
        <w:rPr>
          <w:rFonts w:eastAsia="Times New Roman" w:cs="Times New Roman"/>
        </w:rPr>
      </w:pPr>
      <w:r>
        <w:rPr>
          <w:rFonts w:eastAsia="Times New Roman" w:cs="Times New Roman"/>
        </w:rPr>
        <w:t xml:space="preserve">Έρχομαι στη δεύτερη τροπολογία, η οποία αφορά τις συμβάσεις αντισταθμιστικών οφελών. Ειλικρινά, θέλω να ρωτήσω: Σε ποιον φορέα του </w:t>
      </w:r>
      <w:r>
        <w:rPr>
          <w:rFonts w:eastAsia="Times New Roman" w:cs="Times New Roman"/>
        </w:rPr>
        <w:t>δ</w:t>
      </w:r>
      <w:r>
        <w:rPr>
          <w:rFonts w:eastAsia="Times New Roman" w:cs="Times New Roman"/>
        </w:rPr>
        <w:t xml:space="preserve">ημοσίου δεν έχει συμβεί αυτό; </w:t>
      </w:r>
    </w:p>
    <w:p w14:paraId="7CD8AB38" w14:textId="77777777" w:rsidR="000F415B" w:rsidRDefault="00DE665B">
      <w:pPr>
        <w:spacing w:line="600" w:lineRule="auto"/>
        <w:ind w:firstLine="720"/>
        <w:jc w:val="both"/>
        <w:rPr>
          <w:rFonts w:eastAsia="Times New Roman" w:cs="Times New Roman"/>
        </w:rPr>
      </w:pPr>
      <w:r>
        <w:rPr>
          <w:rFonts w:eastAsia="Times New Roman" w:cs="Times New Roman"/>
        </w:rPr>
        <w:t>Επιτρέψετε μου να εκφράσω ένα προσωπικό βίωμα</w:t>
      </w:r>
      <w:r>
        <w:rPr>
          <w:rFonts w:eastAsia="Times New Roman" w:cs="Times New Roman"/>
        </w:rPr>
        <w:t xml:space="preserve"> </w:t>
      </w:r>
      <w:r>
        <w:rPr>
          <w:rFonts w:eastAsia="Times New Roman" w:cs="Times New Roman"/>
        </w:rPr>
        <w:t>υπηρε</w:t>
      </w:r>
      <w:r>
        <w:rPr>
          <w:rFonts w:eastAsia="Times New Roman" w:cs="Times New Roman"/>
        </w:rPr>
        <w:t>τώντας την τοπική αυτοδιοίκηση, πόσες παρατάσεις δίδαμε το</w:t>
      </w:r>
      <w:r>
        <w:rPr>
          <w:rFonts w:eastAsia="Times New Roman" w:cs="Times New Roman"/>
        </w:rPr>
        <w:t>ν</w:t>
      </w:r>
      <w:r>
        <w:rPr>
          <w:rFonts w:eastAsia="Times New Roman" w:cs="Times New Roman"/>
        </w:rPr>
        <w:t xml:space="preserve"> χρόνο, επειδή οι συμβατικές υποχρεώσεις εκείνων που όφειλαν να εκτελέσουν ένα έργο</w:t>
      </w:r>
      <w:r>
        <w:rPr>
          <w:rFonts w:eastAsia="Times New Roman" w:cs="Times New Roman"/>
        </w:rPr>
        <w:t>,</w:t>
      </w:r>
      <w:r>
        <w:rPr>
          <w:rFonts w:eastAsia="Times New Roman" w:cs="Times New Roman"/>
        </w:rPr>
        <w:t xml:space="preserve"> δεν </w:t>
      </w:r>
      <w:proofErr w:type="spellStart"/>
      <w:r>
        <w:rPr>
          <w:rFonts w:eastAsia="Times New Roman" w:cs="Times New Roman"/>
        </w:rPr>
        <w:t>εκπληρούντο</w:t>
      </w:r>
      <w:proofErr w:type="spellEnd"/>
      <w:r>
        <w:rPr>
          <w:rFonts w:eastAsia="Times New Roman" w:cs="Times New Roman"/>
        </w:rPr>
        <w:t xml:space="preserve"> στον προκαθορισμένο χρόνο και γι’ αυτό</w:t>
      </w:r>
      <w:r>
        <w:rPr>
          <w:rFonts w:eastAsia="Times New Roman" w:cs="Times New Roman"/>
        </w:rPr>
        <w:t>ν</w:t>
      </w:r>
      <w:r>
        <w:rPr>
          <w:rFonts w:eastAsia="Times New Roman" w:cs="Times New Roman"/>
        </w:rPr>
        <w:t xml:space="preserve"> το</w:t>
      </w:r>
      <w:r>
        <w:rPr>
          <w:rFonts w:eastAsia="Times New Roman" w:cs="Times New Roman"/>
        </w:rPr>
        <w:t>ν</w:t>
      </w:r>
      <w:r>
        <w:rPr>
          <w:rFonts w:eastAsia="Times New Roman" w:cs="Times New Roman"/>
        </w:rPr>
        <w:t xml:space="preserve"> λόγο δίναμε τις παρατάσεις. </w:t>
      </w:r>
    </w:p>
    <w:p w14:paraId="7CD8AB39" w14:textId="77777777" w:rsidR="000F415B" w:rsidRDefault="00DE665B">
      <w:pPr>
        <w:spacing w:line="600" w:lineRule="auto"/>
        <w:ind w:firstLine="720"/>
        <w:jc w:val="both"/>
        <w:rPr>
          <w:rFonts w:eastAsia="Times New Roman"/>
          <w:szCs w:val="24"/>
        </w:rPr>
      </w:pPr>
      <w:r>
        <w:rPr>
          <w:rFonts w:eastAsia="Times New Roman"/>
          <w:szCs w:val="24"/>
        </w:rPr>
        <w:t xml:space="preserve">Η νέα τροπολογία, </w:t>
      </w:r>
      <w:r>
        <w:rPr>
          <w:rFonts w:eastAsia="Times New Roman"/>
          <w:szCs w:val="24"/>
        </w:rPr>
        <w:t>λοιπόν, δημιουργεί νέες συμβάσεις, χωρίς να αποκλείει τις ποινικές ρήτρες οι οποίες, βεβαίως, υφίστανται, όπως υφίστανται και οι εγγυητικές επιστολές. Δίδεται, όμως, μ</w:t>
      </w:r>
      <w:r>
        <w:rPr>
          <w:rFonts w:eastAsia="Times New Roman"/>
          <w:szCs w:val="24"/>
        </w:rPr>
        <w:t>ί</w:t>
      </w:r>
      <w:r>
        <w:rPr>
          <w:rFonts w:eastAsia="Times New Roman"/>
          <w:szCs w:val="24"/>
        </w:rPr>
        <w:t xml:space="preserve">α ευκαιρία </w:t>
      </w:r>
      <w:r>
        <w:rPr>
          <w:rFonts w:eastAsia="Times New Roman"/>
          <w:szCs w:val="24"/>
        </w:rPr>
        <w:lastRenderedPageBreak/>
        <w:t>σε αυτούς τους ανθρώπους, σε αυτές τις εταιρείες, σε αυτούς τους αντισυμβαλλό</w:t>
      </w:r>
      <w:r>
        <w:rPr>
          <w:rFonts w:eastAsia="Times New Roman"/>
          <w:szCs w:val="24"/>
        </w:rPr>
        <w:t>μενους, να μπορέσουν να είναι</w:t>
      </w:r>
      <w:r>
        <w:rPr>
          <w:rFonts w:eastAsia="Times New Roman"/>
          <w:szCs w:val="24"/>
        </w:rPr>
        <w:t xml:space="preserve"> συνεπείς</w:t>
      </w:r>
      <w:r>
        <w:rPr>
          <w:rFonts w:eastAsia="Times New Roman"/>
          <w:szCs w:val="24"/>
        </w:rPr>
        <w:t xml:space="preserve"> με τις συμβατικές τους υποχρεώσεις. </w:t>
      </w:r>
    </w:p>
    <w:p w14:paraId="7CD8AB3A" w14:textId="77777777" w:rsidR="000F415B" w:rsidRDefault="00DE665B">
      <w:pPr>
        <w:spacing w:line="600" w:lineRule="auto"/>
        <w:ind w:firstLine="720"/>
        <w:jc w:val="both"/>
        <w:rPr>
          <w:rFonts w:eastAsia="Times New Roman"/>
          <w:szCs w:val="24"/>
        </w:rPr>
      </w:pPr>
      <w:r>
        <w:rPr>
          <w:rFonts w:eastAsia="Times New Roman"/>
          <w:szCs w:val="24"/>
        </w:rPr>
        <w:t>Τι εξυπηρετεί πραγματικά το Υπουργείο Εθνικής Άμυνας, να εκπέσουν οι εγγυητικές επιστολές και να εφαρμοστεί η διάταξη περί ποινικών ρητρών ή να εκτελεστεί η συμβατική υποχρέωση στη</w:t>
      </w:r>
      <w:r>
        <w:rPr>
          <w:rFonts w:eastAsia="Times New Roman"/>
          <w:szCs w:val="24"/>
        </w:rPr>
        <w:t xml:space="preserve"> βάση του αντισταθμιστικού οφέλους; Πιστεύω ότι εκείνο το οποίο ωφελεί είναι να αποδοθεί το αντισταθμιστικό όφελος και να δοθεί η παράταση του χρόνου, όπως δίδεται πάντα, προκειμένου ο αντισυμβαλλόμενος να είναι σ</w:t>
      </w:r>
      <w:r>
        <w:rPr>
          <w:rFonts w:eastAsia="Times New Roman"/>
          <w:szCs w:val="24"/>
        </w:rPr>
        <w:t>υνεπής</w:t>
      </w:r>
      <w:r>
        <w:rPr>
          <w:rFonts w:eastAsia="Times New Roman"/>
          <w:szCs w:val="24"/>
        </w:rPr>
        <w:t xml:space="preserve"> με τις υποχρεώσεις αυτές. </w:t>
      </w:r>
    </w:p>
    <w:p w14:paraId="7CD8AB3B" w14:textId="77777777" w:rsidR="000F415B" w:rsidRDefault="00DE665B">
      <w:pPr>
        <w:spacing w:line="600" w:lineRule="auto"/>
        <w:ind w:firstLine="720"/>
        <w:jc w:val="both"/>
        <w:rPr>
          <w:rFonts w:eastAsia="Times New Roman"/>
          <w:szCs w:val="24"/>
        </w:rPr>
      </w:pPr>
      <w:r>
        <w:rPr>
          <w:rFonts w:eastAsia="Times New Roman"/>
          <w:szCs w:val="24"/>
        </w:rPr>
        <w:t>Και για τις δύο τροπολογίες, εμείς οι Ανεξάρτητοι Έλληνες, ψηφίζουμε «</w:t>
      </w:r>
      <w:r>
        <w:rPr>
          <w:rFonts w:eastAsia="Times New Roman"/>
          <w:szCs w:val="24"/>
        </w:rPr>
        <w:t>ναι»</w:t>
      </w:r>
      <w:r>
        <w:rPr>
          <w:rFonts w:eastAsia="Times New Roman"/>
          <w:szCs w:val="24"/>
        </w:rPr>
        <w:t xml:space="preserve">. </w:t>
      </w:r>
    </w:p>
    <w:p w14:paraId="7CD8AB3C" w14:textId="77777777" w:rsidR="000F415B" w:rsidRDefault="00DE665B">
      <w:pPr>
        <w:spacing w:line="600" w:lineRule="auto"/>
        <w:ind w:firstLine="720"/>
        <w:jc w:val="both"/>
        <w:rPr>
          <w:rFonts w:eastAsia="Times New Roman"/>
          <w:szCs w:val="24"/>
        </w:rPr>
      </w:pPr>
      <w:r>
        <w:rPr>
          <w:rFonts w:eastAsia="Times New Roman"/>
          <w:szCs w:val="24"/>
        </w:rPr>
        <w:t>Ευχαριστώ.</w:t>
      </w:r>
    </w:p>
    <w:p w14:paraId="7CD8AB3D" w14:textId="77777777" w:rsidR="000F415B" w:rsidRDefault="00DE665B">
      <w:pPr>
        <w:spacing w:line="600" w:lineRule="auto"/>
        <w:ind w:firstLine="720"/>
        <w:jc w:val="both"/>
        <w:rPr>
          <w:rFonts w:eastAsia="Times New Roman"/>
          <w:szCs w:val="24"/>
        </w:rPr>
      </w:pPr>
      <w:r>
        <w:rPr>
          <w:rFonts w:eastAsia="Times New Roman"/>
          <w:b/>
          <w:szCs w:val="24"/>
        </w:rPr>
        <w:t>ΠΡΟΔΡΕΥΟΥΣΑ (Αναστασία Χριστοδουλοπούλου):</w:t>
      </w:r>
      <w:r>
        <w:rPr>
          <w:rFonts w:eastAsia="Times New Roman"/>
          <w:szCs w:val="24"/>
        </w:rPr>
        <w:t xml:space="preserve"> Τον λόγο έχει ο κ. </w:t>
      </w:r>
      <w:proofErr w:type="spellStart"/>
      <w:r>
        <w:rPr>
          <w:rFonts w:eastAsia="Times New Roman"/>
          <w:szCs w:val="24"/>
        </w:rPr>
        <w:t>Σαρίδης</w:t>
      </w:r>
      <w:proofErr w:type="spellEnd"/>
      <w:r>
        <w:rPr>
          <w:rFonts w:eastAsia="Times New Roman"/>
          <w:szCs w:val="24"/>
        </w:rPr>
        <w:t xml:space="preserve"> από την Ένωση Κεντρώων.  </w:t>
      </w:r>
    </w:p>
    <w:p w14:paraId="7CD8AB3E" w14:textId="77777777" w:rsidR="000F415B" w:rsidRDefault="00DE665B">
      <w:pPr>
        <w:spacing w:line="600" w:lineRule="auto"/>
        <w:ind w:firstLine="720"/>
        <w:jc w:val="both"/>
        <w:rPr>
          <w:rFonts w:eastAsia="Times New Roman"/>
          <w:szCs w:val="24"/>
        </w:rPr>
      </w:pPr>
      <w:r>
        <w:rPr>
          <w:rFonts w:eastAsia="Times New Roman"/>
          <w:b/>
          <w:szCs w:val="24"/>
        </w:rPr>
        <w:lastRenderedPageBreak/>
        <w:t>ΙΩΑΝΝΗΣ ΣΑΡΙΔΗΣ:</w:t>
      </w:r>
      <w:r>
        <w:rPr>
          <w:rFonts w:eastAsia="Times New Roman"/>
          <w:szCs w:val="24"/>
        </w:rPr>
        <w:t xml:space="preserve"> Ευχαριστώ, κυρία Πρόεδρε. </w:t>
      </w:r>
    </w:p>
    <w:p w14:paraId="7CD8AB3F" w14:textId="77777777" w:rsidR="000F415B" w:rsidRDefault="00DE665B">
      <w:pPr>
        <w:spacing w:line="600" w:lineRule="auto"/>
        <w:ind w:firstLine="720"/>
        <w:jc w:val="both"/>
        <w:rPr>
          <w:rFonts w:eastAsia="Times New Roman"/>
          <w:szCs w:val="24"/>
        </w:rPr>
      </w:pPr>
      <w:r>
        <w:rPr>
          <w:rFonts w:eastAsia="Times New Roman"/>
          <w:szCs w:val="24"/>
        </w:rPr>
        <w:t xml:space="preserve">Κύριε Υπουργέ, θα συμφωνήσω </w:t>
      </w:r>
      <w:r>
        <w:rPr>
          <w:rFonts w:eastAsia="Times New Roman"/>
          <w:szCs w:val="24"/>
        </w:rPr>
        <w:t xml:space="preserve">κι εγώ με τους συναδέλφους μου στο γιατί φέρνετε στην παρούσα φάση δύο τροπολογίες, εκ των οποίων η μία, όσον αφορά το θέμα των αντισταθμιστικών οφειλών, είναι εξαιρετικά σημαντική και θα σας εξηγήσω </w:t>
      </w:r>
      <w:r w:rsidRPr="00416637">
        <w:rPr>
          <w:rFonts w:eastAsia="Times New Roman"/>
          <w:szCs w:val="24"/>
        </w:rPr>
        <w:t xml:space="preserve">γιατί. </w:t>
      </w:r>
    </w:p>
    <w:p w14:paraId="7CD8AB40" w14:textId="77777777" w:rsidR="000F415B" w:rsidRDefault="00DE665B">
      <w:pPr>
        <w:spacing w:line="600" w:lineRule="auto"/>
        <w:ind w:firstLine="720"/>
        <w:jc w:val="both"/>
        <w:rPr>
          <w:rFonts w:eastAsia="Times New Roman"/>
          <w:szCs w:val="24"/>
        </w:rPr>
      </w:pPr>
      <w:r>
        <w:rPr>
          <w:rFonts w:eastAsia="Times New Roman"/>
          <w:szCs w:val="24"/>
        </w:rPr>
        <w:t>Στις 22 Δεκεμβρίου σ</w:t>
      </w:r>
      <w:r>
        <w:rPr>
          <w:rFonts w:eastAsia="Times New Roman"/>
          <w:szCs w:val="24"/>
        </w:rPr>
        <w:t>α</w:t>
      </w:r>
      <w:r>
        <w:rPr>
          <w:rFonts w:eastAsia="Times New Roman"/>
          <w:szCs w:val="24"/>
        </w:rPr>
        <w:t>ς είχα κάνει μία ερώτηση γι</w:t>
      </w:r>
      <w:r>
        <w:rPr>
          <w:rFonts w:eastAsia="Times New Roman"/>
          <w:szCs w:val="24"/>
        </w:rPr>
        <w:t xml:space="preserve">α τα αντισταθμιστικά οφέλη, μέσα στα πλαίσια του κοινοβουλευτικού ελέγχου. Εκεί, λοιπόν, έμαθα ότι τα αντισταθμιστικά οφέλη μιλάνε για 2,6 δισεκατομμύρια ευρώ. </w:t>
      </w:r>
    </w:p>
    <w:p w14:paraId="7CD8AB41" w14:textId="77777777" w:rsidR="000F415B" w:rsidRDefault="00DE665B">
      <w:pPr>
        <w:spacing w:line="600" w:lineRule="auto"/>
        <w:ind w:firstLine="720"/>
        <w:jc w:val="both"/>
        <w:rPr>
          <w:rFonts w:eastAsia="Times New Roman"/>
          <w:szCs w:val="24"/>
        </w:rPr>
      </w:pPr>
      <w:r>
        <w:rPr>
          <w:rFonts w:eastAsia="Times New Roman"/>
          <w:szCs w:val="24"/>
        </w:rPr>
        <w:t>Στο τέλος της απάντησ</w:t>
      </w:r>
      <w:r>
        <w:rPr>
          <w:rFonts w:eastAsia="Times New Roman"/>
          <w:szCs w:val="24"/>
        </w:rPr>
        <w:t>η</w:t>
      </w:r>
      <w:r>
        <w:rPr>
          <w:rFonts w:eastAsia="Times New Roman"/>
          <w:szCs w:val="24"/>
        </w:rPr>
        <w:t>ς γράφετε το εξής: «Περαιτέρω, σύμφωνα με τις προβλέψεις του ν.4284/14, ο</w:t>
      </w:r>
      <w:r>
        <w:rPr>
          <w:rFonts w:eastAsia="Times New Roman"/>
          <w:szCs w:val="24"/>
        </w:rPr>
        <w:t xml:space="preserve">ι ρυθμιζόμενες με αυτόν ΣΑΩ θα πρέπει να έχουν ολοκληρωθεί έως το τέλος του 2016. Το ΥΠΕΘΑ έχει αναγνωρίσει ότι το υπόψη χρονικό περιθώριο καθιστά δύσκολη την συνέχιση αξιοποίησης των ρυθμίσεών </w:t>
      </w:r>
      <w:r>
        <w:rPr>
          <w:rFonts w:eastAsia="Times New Roman"/>
          <w:szCs w:val="24"/>
        </w:rPr>
        <w:lastRenderedPageBreak/>
        <w:t xml:space="preserve">του, καθώς το εναπομένον χρονικό διάστημα πιθανώς δεν επαρκεί </w:t>
      </w:r>
      <w:r>
        <w:rPr>
          <w:rFonts w:eastAsia="Times New Roman"/>
          <w:szCs w:val="24"/>
        </w:rPr>
        <w:t xml:space="preserve">για την έγκριση και υλοποίηση νέων προγραμμάτων ΑΩ. </w:t>
      </w:r>
    </w:p>
    <w:p w14:paraId="7CD8AB42" w14:textId="77777777" w:rsidR="000F415B" w:rsidRDefault="00DE665B">
      <w:pPr>
        <w:spacing w:line="600" w:lineRule="auto"/>
        <w:ind w:firstLine="720"/>
        <w:jc w:val="both"/>
        <w:rPr>
          <w:rFonts w:eastAsia="Times New Roman"/>
          <w:szCs w:val="24"/>
        </w:rPr>
      </w:pPr>
      <w:r>
        <w:rPr>
          <w:rFonts w:eastAsia="Times New Roman"/>
          <w:szCs w:val="24"/>
        </w:rPr>
        <w:t>Γι</w:t>
      </w:r>
      <w:r>
        <w:rPr>
          <w:rFonts w:eastAsia="Times New Roman"/>
          <w:szCs w:val="24"/>
        </w:rPr>
        <w:t>’</w:t>
      </w:r>
      <w:r>
        <w:rPr>
          <w:rFonts w:eastAsia="Times New Roman"/>
          <w:szCs w:val="24"/>
        </w:rPr>
        <w:t xml:space="preserve"> αυτό το</w:t>
      </w:r>
      <w:r>
        <w:rPr>
          <w:rFonts w:eastAsia="Times New Roman"/>
          <w:szCs w:val="24"/>
        </w:rPr>
        <w:t>ν</w:t>
      </w:r>
      <w:r>
        <w:rPr>
          <w:rFonts w:eastAsia="Times New Roman"/>
          <w:szCs w:val="24"/>
        </w:rPr>
        <w:t xml:space="preserve"> λόγο, αλλά και λόγω άλλων δυσχερειών εφαρμογής, βρίσκεται σε εξέλιξη νομοθετική διεργασία προκειμένου να καταστεί σαφής και ομαλά εφαρμόσιμη η ρύθμιση. Επιπλέον, προς όφελος της Εθνικής Άμυν</w:t>
      </w:r>
      <w:r>
        <w:rPr>
          <w:rFonts w:eastAsia="Times New Roman"/>
          <w:szCs w:val="24"/>
        </w:rPr>
        <w:t>ας…κλπ.». Αυτή την απάντηση μ</w:t>
      </w:r>
      <w:r>
        <w:rPr>
          <w:rFonts w:eastAsia="Times New Roman"/>
          <w:szCs w:val="24"/>
        </w:rPr>
        <w:t>ά</w:t>
      </w:r>
      <w:r>
        <w:rPr>
          <w:rFonts w:eastAsia="Times New Roman"/>
          <w:szCs w:val="24"/>
        </w:rPr>
        <w:t xml:space="preserve">ς την δώσατε στις 14 Ιανουαρίου. </w:t>
      </w:r>
    </w:p>
    <w:p w14:paraId="7CD8AB43" w14:textId="77777777" w:rsidR="000F415B" w:rsidRDefault="00DE665B">
      <w:pPr>
        <w:spacing w:line="600" w:lineRule="auto"/>
        <w:ind w:firstLine="720"/>
        <w:jc w:val="both"/>
        <w:rPr>
          <w:rFonts w:eastAsia="Times New Roman"/>
          <w:szCs w:val="24"/>
        </w:rPr>
      </w:pPr>
      <w:r>
        <w:rPr>
          <w:rFonts w:eastAsia="Times New Roman"/>
          <w:b/>
          <w:szCs w:val="24"/>
        </w:rPr>
        <w:t xml:space="preserve">ΠΑΝΟΣ ΚΑΜΜΕΝΟΣ (Υπουργός Εθνικής Άμυνας – Πρόεδρος των Ανεξαρτήτων Ελλήνων): </w:t>
      </w:r>
      <w:r>
        <w:rPr>
          <w:rFonts w:eastAsia="Times New Roman"/>
          <w:szCs w:val="24"/>
        </w:rPr>
        <w:t xml:space="preserve">Στη «ΔΙΑΥΓΕΙΑ» έχετε μπει ποτέ; Υπάρχει νομοσχέδιο κατατεθειμένο, κύριε </w:t>
      </w:r>
      <w:proofErr w:type="spellStart"/>
      <w:r>
        <w:rPr>
          <w:rFonts w:eastAsia="Times New Roman"/>
          <w:szCs w:val="24"/>
        </w:rPr>
        <w:t>Σαρίδη</w:t>
      </w:r>
      <w:proofErr w:type="spellEnd"/>
      <w:r>
        <w:rPr>
          <w:rFonts w:eastAsia="Times New Roman"/>
          <w:szCs w:val="24"/>
        </w:rPr>
        <w:t xml:space="preserve">. Το έχετε διαβάσει;  </w:t>
      </w:r>
    </w:p>
    <w:p w14:paraId="7CD8AB44" w14:textId="77777777" w:rsidR="000F415B" w:rsidRDefault="00DE665B">
      <w:pPr>
        <w:spacing w:line="600" w:lineRule="auto"/>
        <w:ind w:firstLine="720"/>
        <w:jc w:val="both"/>
        <w:rPr>
          <w:rFonts w:eastAsia="Times New Roman"/>
          <w:b/>
          <w:szCs w:val="24"/>
        </w:rPr>
      </w:pPr>
      <w:r>
        <w:rPr>
          <w:rFonts w:eastAsia="Times New Roman"/>
          <w:b/>
          <w:szCs w:val="24"/>
        </w:rPr>
        <w:t>ΙΩΑΝΝΗΣ ΣΑΡΙΔΗ</w:t>
      </w:r>
      <w:r>
        <w:rPr>
          <w:rFonts w:eastAsia="Times New Roman"/>
          <w:b/>
          <w:szCs w:val="24"/>
        </w:rPr>
        <w:t>Σ:</w:t>
      </w:r>
      <w:r>
        <w:rPr>
          <w:rFonts w:eastAsia="Times New Roman" w:cs="Times New Roman"/>
          <w:b/>
          <w:szCs w:val="24"/>
        </w:rPr>
        <w:t> </w:t>
      </w:r>
      <w:r>
        <w:rPr>
          <w:rFonts w:eastAsia="Times New Roman"/>
          <w:szCs w:val="24"/>
        </w:rPr>
        <w:t xml:space="preserve">Βεβαίως. </w:t>
      </w:r>
      <w:r>
        <w:rPr>
          <w:rFonts w:eastAsia="Times New Roman"/>
          <w:b/>
          <w:szCs w:val="24"/>
        </w:rPr>
        <w:t xml:space="preserve">   </w:t>
      </w:r>
    </w:p>
    <w:p w14:paraId="7CD8AB45" w14:textId="77777777" w:rsidR="000F415B" w:rsidRDefault="00DE665B">
      <w:pPr>
        <w:spacing w:line="600" w:lineRule="auto"/>
        <w:ind w:firstLine="720"/>
        <w:jc w:val="both"/>
        <w:rPr>
          <w:rFonts w:eastAsia="Times New Roman"/>
          <w:szCs w:val="24"/>
        </w:rPr>
      </w:pPr>
      <w:r>
        <w:rPr>
          <w:rFonts w:eastAsia="Times New Roman"/>
          <w:b/>
          <w:szCs w:val="24"/>
        </w:rPr>
        <w:t xml:space="preserve">ΠΑΝΟΣ ΚΑΜΜΕΝΟΣ (Υπουργός Εθνικής Άμυνας – Πρόεδρος των Ανεξαρτήτων Ελλήνων): </w:t>
      </w:r>
      <w:r>
        <w:rPr>
          <w:rFonts w:eastAsia="Times New Roman"/>
          <w:szCs w:val="24"/>
        </w:rPr>
        <w:t xml:space="preserve">Και τι λέει; </w:t>
      </w:r>
    </w:p>
    <w:p w14:paraId="7CD8AB46" w14:textId="77777777" w:rsidR="000F415B" w:rsidRDefault="00DE665B">
      <w:pPr>
        <w:spacing w:line="600" w:lineRule="auto"/>
        <w:ind w:firstLine="720"/>
        <w:jc w:val="both"/>
        <w:rPr>
          <w:rFonts w:eastAsia="Times New Roman"/>
          <w:b/>
          <w:szCs w:val="24"/>
        </w:rPr>
      </w:pPr>
      <w:r>
        <w:rPr>
          <w:rFonts w:eastAsia="Times New Roman"/>
          <w:b/>
          <w:szCs w:val="24"/>
        </w:rPr>
        <w:lastRenderedPageBreak/>
        <w:t>ΙΩΑΝΝΗΣ ΣΑΡΙΔΗΣ:</w:t>
      </w:r>
      <w:r>
        <w:rPr>
          <w:rFonts w:eastAsia="Times New Roman" w:cs="Times New Roman"/>
          <w:b/>
          <w:szCs w:val="24"/>
        </w:rPr>
        <w:t> </w:t>
      </w:r>
      <w:r>
        <w:rPr>
          <w:rFonts w:eastAsia="Times New Roman" w:cs="Times New Roman"/>
          <w:szCs w:val="24"/>
        </w:rPr>
        <w:t xml:space="preserve">Για τις ρυθμίσεις αυτές, κύριε Υπουργέ, λέτε ότι θα γίνουν κάποιες νομοθετικές ρυθμίσεις. </w:t>
      </w:r>
      <w:r>
        <w:rPr>
          <w:rFonts w:eastAsia="Times New Roman"/>
          <w:b/>
          <w:szCs w:val="24"/>
        </w:rPr>
        <w:t xml:space="preserve">    </w:t>
      </w:r>
    </w:p>
    <w:p w14:paraId="7CD8AB47" w14:textId="77777777" w:rsidR="000F415B" w:rsidRDefault="00DE665B">
      <w:pPr>
        <w:spacing w:line="600" w:lineRule="auto"/>
        <w:ind w:firstLine="720"/>
        <w:jc w:val="both"/>
        <w:rPr>
          <w:rFonts w:eastAsia="Times New Roman"/>
          <w:szCs w:val="24"/>
        </w:rPr>
      </w:pPr>
      <w:r>
        <w:rPr>
          <w:rFonts w:eastAsia="Times New Roman"/>
          <w:b/>
          <w:szCs w:val="24"/>
        </w:rPr>
        <w:t xml:space="preserve">ΠΑΝΟΣ ΚΑΜΜΕΝΟΣ (Υπουργός Εθνικής Άμυνας – Πρόεδρος των Ανεξαρτήτων Ελλήνων): </w:t>
      </w:r>
      <w:r>
        <w:rPr>
          <w:rFonts w:eastAsia="Times New Roman"/>
          <w:szCs w:val="24"/>
        </w:rPr>
        <w:t>Είναι στη «ΔΙΑΥΓΕΙΑ».</w:t>
      </w:r>
    </w:p>
    <w:p w14:paraId="7CD8AB48" w14:textId="77777777" w:rsidR="000F415B" w:rsidRDefault="00DE665B">
      <w:pPr>
        <w:spacing w:line="600" w:lineRule="auto"/>
        <w:ind w:firstLine="720"/>
        <w:jc w:val="both"/>
        <w:rPr>
          <w:rFonts w:eastAsia="Times New Roman" w:cs="Times New Roman"/>
          <w:szCs w:val="24"/>
        </w:rPr>
      </w:pPr>
      <w:r>
        <w:rPr>
          <w:rFonts w:eastAsia="Times New Roman"/>
          <w:b/>
          <w:szCs w:val="24"/>
        </w:rPr>
        <w:t>ΙΩΑΝΝΗΣ ΣΑΡΙΔΗΣ:</w:t>
      </w:r>
      <w:r>
        <w:rPr>
          <w:rFonts w:eastAsia="Times New Roman" w:cs="Times New Roman"/>
          <w:b/>
          <w:szCs w:val="24"/>
        </w:rPr>
        <w:t> </w:t>
      </w:r>
      <w:r>
        <w:rPr>
          <w:rFonts w:eastAsia="Times New Roman" w:cs="Times New Roman"/>
          <w:szCs w:val="24"/>
        </w:rPr>
        <w:t xml:space="preserve">Αυτές δεν αφορούν το συγκεκριμένο για τα αντισταθμιστικά οφέλη; Το αφορούν, κύριε Υπουργέ. Είναι πάρα πολύ μεγάλο το ποσό για να μπορέσουμε </w:t>
      </w:r>
      <w:r>
        <w:rPr>
          <w:rFonts w:eastAsia="Times New Roman" w:cs="Times New Roman"/>
          <w:szCs w:val="24"/>
        </w:rPr>
        <w:t xml:space="preserve">σε αυτή τη φάση, χωρίς κάποια πληροφόρηση, χωρίς κάποια ενημέρωση, χωρίς κάποια συζήτηση, να ψηφίσουμε τη συγκεκριμένη τροπολογία. </w:t>
      </w:r>
    </w:p>
    <w:p w14:paraId="7CD8AB49"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t>Όσον αφορά την τροπολογία των καυσίμων, πα</w:t>
      </w:r>
      <w:r>
        <w:rPr>
          <w:rFonts w:eastAsia="Times New Roman" w:cs="Times New Roman"/>
          <w:szCs w:val="24"/>
        </w:rPr>
        <w:t xml:space="preserve">ρ’ </w:t>
      </w:r>
      <w:r>
        <w:rPr>
          <w:rFonts w:eastAsia="Times New Roman" w:cs="Times New Roman"/>
          <w:szCs w:val="24"/>
        </w:rPr>
        <w:t>όλο που λέτε ότι δεν επιβαρύνει σε τίποτα τον κρατικό προϋπολογισμό, ο τρόπος μ</w:t>
      </w:r>
      <w:r>
        <w:rPr>
          <w:rFonts w:eastAsia="Times New Roman" w:cs="Times New Roman"/>
          <w:szCs w:val="24"/>
        </w:rPr>
        <w:t xml:space="preserve">ε τον οποίον έρχεται αυτή τη στιγμή στη Βουλή μάς πονηρεύει. </w:t>
      </w:r>
    </w:p>
    <w:p w14:paraId="7CD8AB4A"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lastRenderedPageBreak/>
        <w:t xml:space="preserve">Για εμάς, θα έπρεπε να αποσύρετε τις τροπολογίες, να τις φέρετε στις </w:t>
      </w:r>
      <w:r>
        <w:rPr>
          <w:rFonts w:eastAsia="Times New Roman" w:cs="Times New Roman"/>
          <w:szCs w:val="24"/>
        </w:rPr>
        <w:t>ε</w:t>
      </w:r>
      <w:r>
        <w:rPr>
          <w:rFonts w:eastAsia="Times New Roman" w:cs="Times New Roman"/>
          <w:szCs w:val="24"/>
        </w:rPr>
        <w:t>πιτροπές, να τις συζητήσουμε μέσα σε ένα νομοσχέδιο, να μπορέσουμε να εκφράσουμε την άποψή μας, για να τις στηρίξουμε, εάν κ</w:t>
      </w:r>
      <w:r>
        <w:rPr>
          <w:rFonts w:eastAsia="Times New Roman" w:cs="Times New Roman"/>
          <w:szCs w:val="24"/>
        </w:rPr>
        <w:t>αι εφόσον είναι σωστές.</w:t>
      </w:r>
    </w:p>
    <w:p w14:paraId="7CD8AB4B" w14:textId="77777777" w:rsidR="000F415B" w:rsidRDefault="00DE665B">
      <w:pPr>
        <w:spacing w:line="600" w:lineRule="auto"/>
        <w:ind w:firstLine="720"/>
        <w:jc w:val="both"/>
        <w:rPr>
          <w:rFonts w:eastAsia="Times New Roman"/>
          <w:szCs w:val="24"/>
        </w:rPr>
      </w:pPr>
      <w:r>
        <w:rPr>
          <w:rFonts w:eastAsia="Times New Roman"/>
          <w:b/>
          <w:szCs w:val="24"/>
        </w:rPr>
        <w:t xml:space="preserve">ΑΘΑΝΑΣΙΟΣ ΘΕΟΧΑΡΟΠΟΥΛΟΣ: </w:t>
      </w:r>
      <w:r>
        <w:rPr>
          <w:rFonts w:eastAsia="Times New Roman"/>
          <w:szCs w:val="24"/>
        </w:rPr>
        <w:t xml:space="preserve">Κυρία Πρόεδρε, μπορώ να έχω τον λόγο; </w:t>
      </w:r>
    </w:p>
    <w:p w14:paraId="7CD8AB4C" w14:textId="77777777" w:rsidR="000F415B" w:rsidRDefault="00DE665B">
      <w:pPr>
        <w:spacing w:line="600" w:lineRule="auto"/>
        <w:ind w:firstLine="720"/>
        <w:jc w:val="both"/>
        <w:rPr>
          <w:rFonts w:eastAsia="Times New Roman"/>
          <w:szCs w:val="24"/>
        </w:rPr>
      </w:pPr>
      <w:r>
        <w:rPr>
          <w:rFonts w:eastAsia="Times New Roman"/>
          <w:b/>
          <w:szCs w:val="24"/>
        </w:rPr>
        <w:t xml:space="preserve">ΠΡΟΔΡΕΥΟΥΣΑ (Αναστασία Χριστοδουλοπούλου): </w:t>
      </w:r>
      <w:r>
        <w:rPr>
          <w:rFonts w:eastAsia="Times New Roman"/>
          <w:szCs w:val="24"/>
        </w:rPr>
        <w:t xml:space="preserve">Τι θα θέλατε; </w:t>
      </w:r>
    </w:p>
    <w:p w14:paraId="7CD8AB4D" w14:textId="77777777" w:rsidR="000F415B" w:rsidRDefault="00DE665B">
      <w:pPr>
        <w:spacing w:line="600" w:lineRule="auto"/>
        <w:ind w:firstLine="720"/>
        <w:jc w:val="both"/>
        <w:rPr>
          <w:rFonts w:eastAsia="Times New Roman"/>
          <w:szCs w:val="24"/>
        </w:rPr>
      </w:pPr>
      <w:r>
        <w:rPr>
          <w:rFonts w:eastAsia="Times New Roman"/>
          <w:b/>
          <w:szCs w:val="24"/>
        </w:rPr>
        <w:t xml:space="preserve">ΑΘΑΝΑΣΙΟΣ ΘΕΟΧΑΡΟΠΟΥΛΟΣ: </w:t>
      </w:r>
      <w:r>
        <w:rPr>
          <w:rFonts w:eastAsia="Times New Roman"/>
          <w:szCs w:val="24"/>
        </w:rPr>
        <w:t>Θα ήθελα, ως Κοινοβουλευτικός Εκπρόσωπος, να πω κάτι στον κύριο Υπουργό. Έτσι είναι η</w:t>
      </w:r>
      <w:r>
        <w:rPr>
          <w:rFonts w:eastAsia="Times New Roman"/>
          <w:szCs w:val="24"/>
        </w:rPr>
        <w:t xml:space="preserve"> διαδικασία. </w:t>
      </w:r>
    </w:p>
    <w:p w14:paraId="7CD8AB4E" w14:textId="77777777" w:rsidR="000F415B" w:rsidRDefault="00DE665B">
      <w:pPr>
        <w:spacing w:line="600" w:lineRule="auto"/>
        <w:ind w:firstLine="720"/>
        <w:jc w:val="both"/>
        <w:rPr>
          <w:rFonts w:eastAsia="Times New Roman"/>
          <w:szCs w:val="24"/>
        </w:rPr>
      </w:pPr>
      <w:r>
        <w:rPr>
          <w:rFonts w:eastAsia="Times New Roman"/>
          <w:b/>
          <w:szCs w:val="24"/>
        </w:rPr>
        <w:t xml:space="preserve">ΠΡΟΔΡΕΥΟΥΣΑ (Αναστασία Χριστοδουλοπούλου): </w:t>
      </w:r>
      <w:r>
        <w:rPr>
          <w:rFonts w:eastAsia="Times New Roman"/>
          <w:szCs w:val="24"/>
        </w:rPr>
        <w:t>Ορίστε</w:t>
      </w:r>
      <w:r>
        <w:rPr>
          <w:rFonts w:eastAsia="Times New Roman"/>
          <w:szCs w:val="24"/>
        </w:rPr>
        <w:t>, έχετε τον λόγο.</w:t>
      </w:r>
    </w:p>
    <w:p w14:paraId="7CD8AB4F" w14:textId="77777777" w:rsidR="000F415B" w:rsidRDefault="00DE665B">
      <w:pPr>
        <w:spacing w:line="600" w:lineRule="auto"/>
        <w:ind w:firstLine="720"/>
        <w:jc w:val="both"/>
        <w:rPr>
          <w:rFonts w:eastAsia="Times New Roman"/>
          <w:szCs w:val="24"/>
        </w:rPr>
      </w:pPr>
      <w:r>
        <w:rPr>
          <w:rFonts w:eastAsia="Times New Roman"/>
          <w:b/>
          <w:szCs w:val="24"/>
        </w:rPr>
        <w:t xml:space="preserve">ΑΘΑΝΑΣΙΟΣ ΘΕΟΧΑΡΟΠΟΥΛΟΣ: </w:t>
      </w:r>
      <w:r>
        <w:rPr>
          <w:rFonts w:eastAsia="Times New Roman"/>
          <w:szCs w:val="24"/>
        </w:rPr>
        <w:t xml:space="preserve">Κύριε Υπουργέ, πριν τοποθετηθείτε, θα ήθελα να σκεφτείτε πολύ σοβαρά την απόσυρση των δύο τροπολογιών, να συζητηθούν όπως θα έπρεπε στην </w:t>
      </w:r>
      <w:r>
        <w:rPr>
          <w:rFonts w:eastAsia="Times New Roman"/>
          <w:szCs w:val="24"/>
        </w:rPr>
        <w:t>ε</w:t>
      </w:r>
      <w:r>
        <w:rPr>
          <w:rFonts w:eastAsia="Times New Roman"/>
          <w:szCs w:val="24"/>
        </w:rPr>
        <w:t xml:space="preserve">πιτροπή και </w:t>
      </w:r>
      <w:r>
        <w:rPr>
          <w:rFonts w:eastAsia="Times New Roman"/>
          <w:szCs w:val="24"/>
        </w:rPr>
        <w:lastRenderedPageBreak/>
        <w:t xml:space="preserve">να εξηγήσετε όλα αυτά που δεν μπορούν να εξηγηθούν εδώ σε αυτή τη διαδικασία, γιατί μας γεννώνται πάρα πολλές απορίες. </w:t>
      </w:r>
    </w:p>
    <w:p w14:paraId="7CD8AB50" w14:textId="77777777" w:rsidR="000F415B" w:rsidRDefault="00DE665B">
      <w:pPr>
        <w:spacing w:line="600" w:lineRule="auto"/>
        <w:ind w:firstLine="720"/>
        <w:jc w:val="both"/>
        <w:rPr>
          <w:rFonts w:eastAsia="Times New Roman"/>
          <w:szCs w:val="24"/>
        </w:rPr>
      </w:pPr>
      <w:r>
        <w:rPr>
          <w:rFonts w:eastAsia="Times New Roman"/>
          <w:szCs w:val="24"/>
        </w:rPr>
        <w:t>Χθες το βράδυ, πράγματι ειπώθηκε από πολλούς συναδέλφους, έγινε μία συζήτηση η οποία δεν τιμά το ελληνικό Κοινοβούλιο, μια συζήτηση όπου</w:t>
      </w:r>
      <w:r>
        <w:rPr>
          <w:rFonts w:eastAsia="Times New Roman"/>
          <w:szCs w:val="24"/>
        </w:rPr>
        <w:t xml:space="preserve"> η Κυβέρνηση και η Αξιωματική Αντιπολίτευση έδιναν μία μάχη για το ποιος έχει περισσότερα δημοσιεύματα, περισσότερες σχέσεις με εφημερίδες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Αυτό βλέπαμε κι αυτά κατατέθηκαν στα Πρακτικά. </w:t>
      </w:r>
    </w:p>
    <w:p w14:paraId="7CD8AB51" w14:textId="77777777" w:rsidR="000F415B" w:rsidRDefault="00DE665B">
      <w:pPr>
        <w:spacing w:line="600" w:lineRule="auto"/>
        <w:ind w:firstLine="720"/>
        <w:jc w:val="both"/>
        <w:rPr>
          <w:rFonts w:eastAsia="Times New Roman"/>
          <w:szCs w:val="24"/>
        </w:rPr>
      </w:pPr>
      <w:r>
        <w:rPr>
          <w:rFonts w:eastAsia="Times New Roman"/>
          <w:szCs w:val="24"/>
        </w:rPr>
        <w:t>Ενώ, λοιπόν, ξεκίνησε αυτή η διαδικασία στις 19:00΄ και ήρθατε</w:t>
      </w:r>
      <w:r>
        <w:rPr>
          <w:rFonts w:eastAsia="Times New Roman"/>
          <w:szCs w:val="24"/>
        </w:rPr>
        <w:t xml:space="preserve"> κι εσείς μαινόμενος χθες το βράδυ, στις 19:15΄ καταθέσατε δύο εκπρόθεσμες τροπολογίες, η μία για τις προμήθειες καυσίμων των Ενόπλων Δυνάμεων και η άλλη για τα αντισταθμιστικά. </w:t>
      </w:r>
    </w:p>
    <w:p w14:paraId="7CD8AB52" w14:textId="77777777" w:rsidR="000F415B" w:rsidRDefault="00DE665B">
      <w:pPr>
        <w:spacing w:line="600" w:lineRule="auto"/>
        <w:ind w:firstLine="720"/>
        <w:jc w:val="both"/>
        <w:rPr>
          <w:rFonts w:eastAsia="Times New Roman"/>
          <w:szCs w:val="24"/>
        </w:rPr>
      </w:pPr>
      <w:r>
        <w:rPr>
          <w:rFonts w:eastAsia="Times New Roman"/>
          <w:szCs w:val="24"/>
        </w:rPr>
        <w:t>Μόνο και μόνο από το θέμα των τροπολογιών που καταθέσατε, σε εκπρόθεσμη διαδι</w:t>
      </w:r>
      <w:r>
        <w:rPr>
          <w:rFonts w:eastAsia="Times New Roman"/>
          <w:szCs w:val="24"/>
        </w:rPr>
        <w:t xml:space="preserve">κασία, την ώρα που άνοιγε μία συζήτηση για τη διαφάνεια, για το πώς πρέπει από εδώ και στο εξής να νομοθετούμε και </w:t>
      </w:r>
      <w:r>
        <w:rPr>
          <w:rFonts w:eastAsia="Times New Roman"/>
          <w:szCs w:val="24"/>
        </w:rPr>
        <w:lastRenderedPageBreak/>
        <w:t xml:space="preserve">που καταθέτατε για δεκατρείς παλαιότερες «παρεμβάσεις», όπως τις αναφέρατε, και ταυτόχρονα κάνατε αυτή τη διαδικασία, δεν νομίζω ότι αυτή τη </w:t>
      </w:r>
      <w:r>
        <w:rPr>
          <w:rFonts w:eastAsia="Times New Roman"/>
          <w:szCs w:val="24"/>
        </w:rPr>
        <w:t>στιγμή μπορούμε να προχωρήσουμε σε αυτό το πλαίσιο.</w:t>
      </w:r>
    </w:p>
    <w:p w14:paraId="7CD8AB53" w14:textId="77777777" w:rsidR="000F415B" w:rsidRDefault="00DE665B">
      <w:pPr>
        <w:spacing w:line="600" w:lineRule="auto"/>
        <w:ind w:firstLine="720"/>
        <w:jc w:val="both"/>
        <w:rPr>
          <w:rFonts w:eastAsia="Times New Roman"/>
          <w:szCs w:val="24"/>
        </w:rPr>
      </w:pPr>
      <w:r>
        <w:rPr>
          <w:rFonts w:eastAsia="Times New Roman"/>
          <w:szCs w:val="24"/>
        </w:rPr>
        <w:t>Χαρακτηριστικά σας λέω, όπως βλέπουμε εδώ, στην τροπολογία που φέρνετε για τις συμβάσεις αντισταθμιστικών ωφελημάτων, υπάρχουν αντιφατικά στοιχεία. Για παράδειγμα προβλέπεται η υπουργική απόφαση ενώ δεν θ</w:t>
      </w:r>
      <w:r>
        <w:rPr>
          <w:rFonts w:eastAsia="Times New Roman"/>
          <w:szCs w:val="24"/>
        </w:rPr>
        <w:t>εωρείται απαραίτητη η έκδοσή της, καταργούνται ποινικές ρήτρες απ’ όπου θα προκύψει απώλεια εσόδων και πολλά άλλα τέτοια στοιχεία. Και βέβαια όσον αφορά το ζήτημα της προμήθειας των καυσίμων δεν βλέπουμε να διασφαλίζεται η διαφάνεια, απ’ αυτά τουλάχιστον τ</w:t>
      </w:r>
      <w:r>
        <w:rPr>
          <w:rFonts w:eastAsia="Times New Roman"/>
          <w:szCs w:val="24"/>
        </w:rPr>
        <w:t>α οποία διαβάζουμε σε αυτή τη διαδικασία.</w:t>
      </w:r>
    </w:p>
    <w:p w14:paraId="7CD8AB54" w14:textId="77777777" w:rsidR="000F415B" w:rsidRDefault="00DE665B">
      <w:pPr>
        <w:spacing w:line="600" w:lineRule="auto"/>
        <w:ind w:firstLine="720"/>
        <w:jc w:val="both"/>
        <w:rPr>
          <w:rFonts w:eastAsia="Times New Roman"/>
          <w:szCs w:val="24"/>
        </w:rPr>
      </w:pPr>
      <w:r>
        <w:rPr>
          <w:rFonts w:eastAsia="Times New Roman"/>
          <w:szCs w:val="24"/>
        </w:rPr>
        <w:t xml:space="preserve">Κοιτάξτε, σήμερα έχουμε κυρώσεις συμβάσεων και εμείς έχουμε δείξει τη διάθεσή μας. Για να μπορούμε, λοιπόν, να συνεννοούμαστε στα ζητήματα των Ενόπλων Δυνάμεων, εμείς στις δύο κυρώσεις είπαμε στις </w:t>
      </w:r>
      <w:r>
        <w:rPr>
          <w:rFonts w:eastAsia="Times New Roman"/>
          <w:szCs w:val="24"/>
        </w:rPr>
        <w:t>ε</w:t>
      </w:r>
      <w:r>
        <w:rPr>
          <w:rFonts w:eastAsia="Times New Roman"/>
          <w:szCs w:val="24"/>
        </w:rPr>
        <w:t>πιτροπές ότι είμ</w:t>
      </w:r>
      <w:r>
        <w:rPr>
          <w:rFonts w:eastAsia="Times New Roman"/>
          <w:szCs w:val="24"/>
        </w:rPr>
        <w:t xml:space="preserve">αστε θετικοί. </w:t>
      </w:r>
    </w:p>
    <w:p w14:paraId="7CD8AB55" w14:textId="77777777" w:rsidR="000F415B" w:rsidRDefault="00DE665B">
      <w:pPr>
        <w:spacing w:line="600" w:lineRule="auto"/>
        <w:ind w:firstLine="720"/>
        <w:jc w:val="both"/>
        <w:rPr>
          <w:rFonts w:eastAsia="Times New Roman"/>
          <w:szCs w:val="24"/>
        </w:rPr>
      </w:pPr>
      <w:r>
        <w:rPr>
          <w:rFonts w:eastAsia="Times New Roman"/>
          <w:szCs w:val="24"/>
        </w:rPr>
        <w:lastRenderedPageBreak/>
        <w:t xml:space="preserve">Ζητούμε, λοιπόν, να αποσύρετε τις δύο τροπολογίες, να μην επιμείνετε αυτή τη στιγμή σε μία συζήτηση η οποία δεν μπορεί να γίνει σε αυτό το πλαίσιο, να πάνε κανονικά στις </w:t>
      </w:r>
      <w:r>
        <w:rPr>
          <w:rFonts w:eastAsia="Times New Roman"/>
          <w:szCs w:val="24"/>
        </w:rPr>
        <w:t>ε</w:t>
      </w:r>
      <w:r>
        <w:rPr>
          <w:rFonts w:eastAsia="Times New Roman"/>
          <w:szCs w:val="24"/>
        </w:rPr>
        <w:t>πιτροπές και να συζητηθούν με την κανονική διαδικασία και να τοποθετηθ</w:t>
      </w:r>
      <w:r>
        <w:rPr>
          <w:rFonts w:eastAsia="Times New Roman"/>
          <w:szCs w:val="24"/>
        </w:rPr>
        <w:t>ούμε όλοι κανονικά.</w:t>
      </w:r>
    </w:p>
    <w:p w14:paraId="7CD8AB56" w14:textId="77777777" w:rsidR="000F415B" w:rsidRDefault="00DE665B">
      <w:pPr>
        <w:spacing w:line="600" w:lineRule="auto"/>
        <w:ind w:firstLine="720"/>
        <w:jc w:val="both"/>
        <w:rPr>
          <w:rFonts w:eastAsia="Times New Roman"/>
          <w:szCs w:val="24"/>
        </w:rPr>
      </w:pPr>
      <w:r>
        <w:rPr>
          <w:rFonts w:eastAsia="Times New Roman"/>
          <w:szCs w:val="24"/>
        </w:rPr>
        <w:t>Σας ευχαριστώ.</w:t>
      </w:r>
    </w:p>
    <w:p w14:paraId="7CD8AB57"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ο κύριος Υπουργός.</w:t>
      </w:r>
    </w:p>
    <w:p w14:paraId="7CD8AB58"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 </w:t>
      </w:r>
      <w:r>
        <w:rPr>
          <w:rFonts w:eastAsia="Times New Roman" w:cs="Times New Roman"/>
          <w:b/>
          <w:szCs w:val="24"/>
        </w:rPr>
        <w:t>Πρόεδρος των Ανεξαρτήτων Ελλήνων):</w:t>
      </w:r>
      <w:r>
        <w:rPr>
          <w:rFonts w:eastAsia="Times New Roman" w:cs="Times New Roman"/>
          <w:szCs w:val="24"/>
        </w:rPr>
        <w:t xml:space="preserve"> Έχει το θράσος να μιλάει το ΠΑΣΟΚ!</w:t>
      </w:r>
    </w:p>
    <w:p w14:paraId="7CD8AB59"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t xml:space="preserve">Ξέρετε γιατί φτάνουμε στην τροπολογία; Γιατί το ΠΑΣΟΚ μπλοκάρει τη διαδικασία και δεν βάζει εκπρόσωπο στη διακομματική </w:t>
      </w:r>
      <w:r>
        <w:rPr>
          <w:rFonts w:eastAsia="Times New Roman" w:cs="Times New Roman"/>
          <w:szCs w:val="24"/>
        </w:rPr>
        <w:t>ε</w:t>
      </w:r>
      <w:r>
        <w:rPr>
          <w:rFonts w:eastAsia="Times New Roman" w:cs="Times New Roman"/>
          <w:szCs w:val="24"/>
        </w:rPr>
        <w:t xml:space="preserve">πιτροπή. Αρνείστε επί ένα χρόνο να βάλετε εκπρόσωπο στη διακομματική </w:t>
      </w:r>
      <w:r>
        <w:rPr>
          <w:rFonts w:eastAsia="Times New Roman" w:cs="Times New Roman"/>
          <w:szCs w:val="24"/>
        </w:rPr>
        <w:t>ε</w:t>
      </w:r>
      <w:r>
        <w:rPr>
          <w:rFonts w:eastAsia="Times New Roman" w:cs="Times New Roman"/>
          <w:szCs w:val="24"/>
        </w:rPr>
        <w:t>πιτροπή και έρχεστε εδώ να κάνετε και κριτική. Μπλοκάρετε τον διαγ</w:t>
      </w:r>
      <w:r>
        <w:rPr>
          <w:rFonts w:eastAsia="Times New Roman" w:cs="Times New Roman"/>
          <w:szCs w:val="24"/>
        </w:rPr>
        <w:t xml:space="preserve">ωνισμό εσείς που δεν βάζετε εκπρόσωπο για να γίνει ο διαγωνισμός και έχετε το θράσος να έρχεστε εδώ μέσα και να μας λέτε για την </w:t>
      </w:r>
      <w:r>
        <w:rPr>
          <w:rFonts w:eastAsia="Times New Roman" w:cs="Times New Roman"/>
          <w:szCs w:val="24"/>
        </w:rPr>
        <w:lastRenderedPageBreak/>
        <w:t>τροπολογία. Φέρνουμε την τροπολογία διότι μπλοκάρει τη διαδικασία το ΠΑΣΟΚ και αρνείται να βάλει εκπρόσωπο!</w:t>
      </w:r>
    </w:p>
    <w:p w14:paraId="7CD8AB5A"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Π</w:t>
      </w:r>
      <w:r>
        <w:rPr>
          <w:rFonts w:eastAsia="Times New Roman" w:cs="Times New Roman"/>
          <w:szCs w:val="24"/>
        </w:rPr>
        <w:t>άλι τα ίδια;</w:t>
      </w:r>
    </w:p>
    <w:p w14:paraId="7CD8AB5B"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Άμυνας-Πρόεδρος των Ανεξαρτήτων Ελλήνων):</w:t>
      </w:r>
      <w:r>
        <w:rPr>
          <w:rFonts w:eastAsia="Times New Roman" w:cs="Times New Roman"/>
          <w:szCs w:val="24"/>
        </w:rPr>
        <w:t xml:space="preserve"> Ναι, κύριε Λοβέρδο, τα ίδια είναι.</w:t>
      </w:r>
    </w:p>
    <w:p w14:paraId="7CD8AB5C"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Δεν χορτάσατε χθες το βράδυ; Πάλι τα ίδια;</w:t>
      </w:r>
    </w:p>
    <w:p w14:paraId="7CD8AB5D"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Άμυνας-Πρόεδρος των Ανεξαρτήτων Ελλήνων</w:t>
      </w:r>
      <w:r>
        <w:rPr>
          <w:rFonts w:eastAsia="Times New Roman" w:cs="Times New Roman"/>
          <w:b/>
          <w:szCs w:val="24"/>
        </w:rPr>
        <w:t>):</w:t>
      </w:r>
      <w:r>
        <w:rPr>
          <w:rFonts w:eastAsia="Times New Roman" w:cs="Times New Roman"/>
          <w:szCs w:val="24"/>
        </w:rPr>
        <w:t xml:space="preserve"> Ναι, κύριε Λοβέρδο!</w:t>
      </w:r>
    </w:p>
    <w:p w14:paraId="7CD8AB5E"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t xml:space="preserve"> Έχω εδώ τους στρατιωτικούς εδώ. Και λένε οι άνθρωποι: Γιατί δεν προχωράει ο διαγωνισμός με τη διακομματική Επιτροπή; Γιατί το ΠΑΣΟΚ αρνείται να βάλει εκπρόσωπο.</w:t>
      </w:r>
    </w:p>
    <w:p w14:paraId="7CD8AB5F"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lastRenderedPageBreak/>
        <w:t xml:space="preserve">ΑΝΔΡΕΑΣ ΛΟΒΕΡΔΟΣ: </w:t>
      </w:r>
      <w:r>
        <w:rPr>
          <w:rFonts w:eastAsia="Times New Roman" w:cs="Times New Roman"/>
          <w:szCs w:val="24"/>
        </w:rPr>
        <w:t>Αφήστε τα αυτά!</w:t>
      </w:r>
    </w:p>
    <w:p w14:paraId="7CD8AB60"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w:t>
      </w:r>
      <w:r>
        <w:rPr>
          <w:rFonts w:eastAsia="Times New Roman" w:cs="Times New Roman"/>
          <w:b/>
          <w:szCs w:val="24"/>
        </w:rPr>
        <w:t>ας-Πρόεδρος των Ανεξαρτήτων Ελλήνων):</w:t>
      </w:r>
      <w:r>
        <w:rPr>
          <w:rFonts w:eastAsia="Times New Roman" w:cs="Times New Roman"/>
          <w:szCs w:val="24"/>
        </w:rPr>
        <w:t xml:space="preserve"> Όχι, άστα. Αρνείστε να βάλετε εκπρόσωπο και έρχεστε εδώ να μας πείτε, γιατί φέρνουμε την τροπολογία. Για να μην κάνουμε απευθείας ανάθεση και να κάνουμε τουλάχιστον τις διαγωνιστικές διαδικασίες που προβλέπονται. Αυτή </w:t>
      </w:r>
      <w:r>
        <w:rPr>
          <w:rFonts w:eastAsia="Times New Roman" w:cs="Times New Roman"/>
          <w:szCs w:val="24"/>
        </w:rPr>
        <w:t>είναι η αλήθεια.</w:t>
      </w:r>
    </w:p>
    <w:p w14:paraId="7CD8AB61"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Ευχαριστούμε!</w:t>
      </w:r>
    </w:p>
    <w:p w14:paraId="7CD8AB62"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Άμυνας-Πρόεδρος των Ανεξαρτήτων Ελλήνων):</w:t>
      </w:r>
      <w:r>
        <w:rPr>
          <w:rFonts w:eastAsia="Times New Roman" w:cs="Times New Roman"/>
          <w:szCs w:val="24"/>
        </w:rPr>
        <w:t xml:space="preserve"> Θέλετε να πάω εγώ να υπογράψω απευθείας ανάθεση; Δεν θα σας κάνω τη χάρη. Θα γίνουν διαγωνιστικές διαδικασίες. Αλλά σας </w:t>
      </w:r>
      <w:proofErr w:type="spellStart"/>
      <w:r>
        <w:rPr>
          <w:rFonts w:eastAsia="Times New Roman" w:cs="Times New Roman"/>
          <w:szCs w:val="24"/>
        </w:rPr>
        <w:t>παρακαλάμε</w:t>
      </w:r>
      <w:proofErr w:type="spellEnd"/>
      <w:r>
        <w:rPr>
          <w:rFonts w:eastAsia="Times New Roman" w:cs="Times New Roman"/>
          <w:szCs w:val="24"/>
        </w:rPr>
        <w:t xml:space="preserve"> έ</w:t>
      </w:r>
      <w:r>
        <w:rPr>
          <w:rFonts w:eastAsia="Times New Roman" w:cs="Times New Roman"/>
          <w:szCs w:val="24"/>
        </w:rPr>
        <w:t>ναν χρόνο από το Υπουργείο Ανάπτυξης να βάλετε εκπρόσωπο για να γίνει ο διαγωνισμός και εσείς αρνείστε. Να κατεβάσουμε τα αεροπλάνα, επειδή το ΠΑΣΟΚ δεν βάζει εκπρόσωπο. Δεν γίνεται αυτό. Να το καταλάβετε.</w:t>
      </w:r>
    </w:p>
    <w:p w14:paraId="7CD8AB63"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lastRenderedPageBreak/>
        <w:t xml:space="preserve">ΑΝΔΡΕΑΣ ΛΟΒΕΡΔΟΣ: </w:t>
      </w:r>
      <w:r>
        <w:rPr>
          <w:rFonts w:eastAsia="Times New Roman" w:cs="Times New Roman"/>
          <w:szCs w:val="24"/>
        </w:rPr>
        <w:t xml:space="preserve">Κύριε Υπουργέ, με </w:t>
      </w:r>
      <w:proofErr w:type="spellStart"/>
      <w:r>
        <w:rPr>
          <w:rFonts w:eastAsia="Times New Roman" w:cs="Times New Roman"/>
          <w:szCs w:val="24"/>
        </w:rPr>
        <w:t>συγχωρείτε</w:t>
      </w:r>
      <w:proofErr w:type="spellEnd"/>
      <w:r>
        <w:rPr>
          <w:rFonts w:eastAsia="Times New Roman" w:cs="Times New Roman"/>
          <w:szCs w:val="24"/>
        </w:rPr>
        <w:t>, να</w:t>
      </w:r>
      <w:r>
        <w:rPr>
          <w:rFonts w:eastAsia="Times New Roman" w:cs="Times New Roman"/>
          <w:szCs w:val="24"/>
        </w:rPr>
        <w:t xml:space="preserve"> δώσετε μία εξήγηση.</w:t>
      </w:r>
    </w:p>
    <w:p w14:paraId="7CD8AB64"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Άμυνας-Πρόεδρος των Ανεξαρτήτων Ελλήνων):</w:t>
      </w:r>
      <w:r>
        <w:rPr>
          <w:rFonts w:eastAsia="Times New Roman" w:cs="Times New Roman"/>
          <w:szCs w:val="24"/>
        </w:rPr>
        <w:t xml:space="preserve"> Κυρίες και κύριοι συνάδελφοι, έχετε δίκιο για τον ένα μήνα. Οι δύο τροπολογίες είναι εδώ και ένα μήνα στη Γραμματεία της Κυβέρνησης. Και προσπαθούμε να τις εντά</w:t>
      </w:r>
      <w:r>
        <w:rPr>
          <w:rFonts w:eastAsia="Times New Roman" w:cs="Times New Roman"/>
          <w:szCs w:val="24"/>
        </w:rPr>
        <w:t xml:space="preserve">ξουμε σε ένα νομοσχέδιο προκειμένου να γίνει η συνήθης διαδικασία και να συζητηθούν. </w:t>
      </w:r>
    </w:p>
    <w:p w14:paraId="7CD8AB65"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t xml:space="preserve">Μέχρι τώρα δεν </w:t>
      </w:r>
      <w:proofErr w:type="spellStart"/>
      <w:r>
        <w:rPr>
          <w:rFonts w:eastAsia="Times New Roman" w:cs="Times New Roman"/>
          <w:szCs w:val="24"/>
        </w:rPr>
        <w:t>εντάσσοντο</w:t>
      </w:r>
      <w:proofErr w:type="spellEnd"/>
      <w:r>
        <w:rPr>
          <w:rFonts w:eastAsia="Times New Roman" w:cs="Times New Roman"/>
          <w:szCs w:val="24"/>
        </w:rPr>
        <w:t xml:space="preserve"> σε κανένα νομοσχέδιο, διότι δεν υπήρχε αντίστοιχο νομοσχέδιο στο οποίο θα μπορούσαν να ενταχθούν από το Υπουργείο Οικονομικών ή από το Υπουργείο</w:t>
      </w:r>
      <w:r>
        <w:rPr>
          <w:rFonts w:eastAsia="Times New Roman" w:cs="Times New Roman"/>
          <w:szCs w:val="24"/>
        </w:rPr>
        <w:t xml:space="preserve"> Εθνικής Άμυνας.</w:t>
      </w:r>
    </w:p>
    <w:p w14:paraId="7CD8AB66"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t>Στο νομοσχέδιο που έχουμε καταθέσει και αφορά τις προμήθειες, κύριε εκπρόσωπε της Ένωσης Κεντρώων, υπάρχουν όλες οι διατάξεις τροποποιούμενες -που πρέπει να περάσουν μια διαδικασία και συγκεκριμένα πρώτα από τη «ΔΙΑΥΓΕΙΑ», έχουν περάσει το</w:t>
      </w:r>
      <w:r>
        <w:rPr>
          <w:rFonts w:eastAsia="Times New Roman" w:cs="Times New Roman"/>
          <w:szCs w:val="24"/>
        </w:rPr>
        <w:t xml:space="preserve">ν σχολιασμό των κομμάτων, έχουν περάσει τον σχολιασμό των επιτελείων, είναι στη διάθεση των πολιτών στον διαδίκτυο- όπου εκεί τακτοποιούνται </w:t>
      </w:r>
      <w:r>
        <w:rPr>
          <w:rFonts w:eastAsia="Times New Roman" w:cs="Times New Roman"/>
          <w:szCs w:val="24"/>
        </w:rPr>
        <w:lastRenderedPageBreak/>
        <w:t>πράγματι όλα τα θέματα που έπρεπε να τακτοποιήσουμε από την πρώτη στιγμή και αφορούν κυρίως το θέμα των προμηθειών,</w:t>
      </w:r>
      <w:r>
        <w:rPr>
          <w:rFonts w:eastAsia="Times New Roman" w:cs="Times New Roman"/>
          <w:szCs w:val="24"/>
        </w:rPr>
        <w:t xml:space="preserve"> αλλά και τη λειτουργία του Υπουργείου Εθνικής Άμυνας.</w:t>
      </w:r>
    </w:p>
    <w:p w14:paraId="7CD8AB67"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t xml:space="preserve">Με αυτό το νομοσχέδιο, που θα έπρεπε πρώτα να τελειώσει η διαδικασία του ενός μηνός που θα είναι στο διαδίκτυο –είναι δύο εβδομάδων τώρα- μετά να έρθει στις </w:t>
      </w:r>
      <w:r>
        <w:rPr>
          <w:rFonts w:eastAsia="Times New Roman" w:cs="Times New Roman"/>
          <w:szCs w:val="24"/>
        </w:rPr>
        <w:t>ε</w:t>
      </w:r>
      <w:r>
        <w:rPr>
          <w:rFonts w:eastAsia="Times New Roman" w:cs="Times New Roman"/>
          <w:szCs w:val="24"/>
        </w:rPr>
        <w:t xml:space="preserve">πιτροπές, να περάσει τη διαδικασία των </w:t>
      </w:r>
      <w:r>
        <w:rPr>
          <w:rFonts w:eastAsia="Times New Roman" w:cs="Times New Roman"/>
          <w:szCs w:val="24"/>
        </w:rPr>
        <w:t>ε</w:t>
      </w:r>
      <w:r>
        <w:rPr>
          <w:rFonts w:eastAsia="Times New Roman" w:cs="Times New Roman"/>
          <w:szCs w:val="24"/>
        </w:rPr>
        <w:t>πιτ</w:t>
      </w:r>
      <w:r>
        <w:rPr>
          <w:rFonts w:eastAsia="Times New Roman" w:cs="Times New Roman"/>
          <w:szCs w:val="24"/>
        </w:rPr>
        <w:t xml:space="preserve">ροπών και εν συνεχεία να έρθει στην Ολομέλεια, θα φτάναμε το Πάσχα. Μέχρι να βγει στην Εφημερίδα της Κυβερνήσεως δεν θα υπήρχαν καύσιμα για τις Ένοπλες Δυνάμεις. </w:t>
      </w:r>
    </w:p>
    <w:p w14:paraId="7CD8AB68"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t xml:space="preserve">Το ΠΑΣΟΚ αρνείται να βάλει εκπρόσωπο. Δεν μπορεί να συνεδριάσει η </w:t>
      </w:r>
      <w:r>
        <w:rPr>
          <w:rFonts w:eastAsia="Times New Roman" w:cs="Times New Roman"/>
          <w:szCs w:val="24"/>
        </w:rPr>
        <w:t>ε</w:t>
      </w:r>
      <w:r>
        <w:rPr>
          <w:rFonts w:eastAsia="Times New Roman" w:cs="Times New Roman"/>
          <w:szCs w:val="24"/>
        </w:rPr>
        <w:t>πιτροπή και άρα δεν μπορού</w:t>
      </w:r>
      <w:r>
        <w:rPr>
          <w:rFonts w:eastAsia="Times New Roman" w:cs="Times New Roman"/>
          <w:szCs w:val="24"/>
        </w:rPr>
        <w:t>με να τα προμηθευτούμε με τον νόμιμο τρόπο και θα έπρεπε να κάνουμε απευθείας ανάθεση. Απευθείας ανάθεση δεν θέλω να κάνω. Δεν θέλω να πάρω αυτή την ευθύνη και να κάνω απευθείας ανάθεση και αύριο να μπορεί κατηγορηθώ για οτιδήποτε.</w:t>
      </w:r>
    </w:p>
    <w:p w14:paraId="7CD8AB69"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lastRenderedPageBreak/>
        <w:t>Τι ζητώ, λοιπόν; Ζητώ εκ</w:t>
      </w:r>
      <w:r>
        <w:rPr>
          <w:rFonts w:eastAsia="Times New Roman" w:cs="Times New Roman"/>
          <w:szCs w:val="24"/>
        </w:rPr>
        <w:t xml:space="preserve">τάκτως με αυτήν την τροπολογία -που πράγματι είναι αντισυμβατικό να την φέρνουμε σε μία κύρωση και ούτε εμένα μου αρέσει- να πάρω τουλάχιστον το </w:t>
      </w:r>
      <w:r>
        <w:rPr>
          <w:rFonts w:eastAsia="Times New Roman" w:cs="Times New Roman"/>
          <w:szCs w:val="24"/>
          <w:lang w:val="en-US"/>
        </w:rPr>
        <w:t>o</w:t>
      </w:r>
      <w:r>
        <w:rPr>
          <w:rFonts w:eastAsia="Times New Roman" w:cs="Times New Roman"/>
          <w:szCs w:val="24"/>
        </w:rPr>
        <w:t>.</w:t>
      </w:r>
      <w:r>
        <w:rPr>
          <w:rFonts w:eastAsia="Times New Roman" w:cs="Times New Roman"/>
          <w:szCs w:val="24"/>
          <w:lang w:val="en-US"/>
        </w:rPr>
        <w:t>k</w:t>
      </w:r>
      <w:r>
        <w:rPr>
          <w:rFonts w:eastAsia="Times New Roman" w:cs="Times New Roman"/>
          <w:szCs w:val="24"/>
        </w:rPr>
        <w:t xml:space="preserve"> από τη Βουλή για να προχωρήσουμε τουλάχιστον το θέμα των καυσίμων με μία νόμιμη, διαφανής, διαγωνιστική δια</w:t>
      </w:r>
      <w:r>
        <w:rPr>
          <w:rFonts w:eastAsia="Times New Roman" w:cs="Times New Roman"/>
          <w:szCs w:val="24"/>
        </w:rPr>
        <w:t xml:space="preserve">δικασία, όπου το Ελεγκτικό Συνέδριο θα κάνει τον </w:t>
      </w:r>
      <w:proofErr w:type="spellStart"/>
      <w:r>
        <w:rPr>
          <w:rFonts w:eastAsia="Times New Roman" w:cs="Times New Roman"/>
          <w:szCs w:val="24"/>
        </w:rPr>
        <w:t>προσυμβατικό</w:t>
      </w:r>
      <w:proofErr w:type="spellEnd"/>
      <w:r>
        <w:rPr>
          <w:rFonts w:eastAsia="Times New Roman" w:cs="Times New Roman"/>
          <w:szCs w:val="24"/>
        </w:rPr>
        <w:t xml:space="preserve"> έλεγχο, για να μην κάνω απευθείας ανάθεση για τα 180 εκατομμύρια των καυσίμων. Αυτή είναι η αλήθεια για την πρώτη τροπολογία.</w:t>
      </w:r>
    </w:p>
    <w:p w14:paraId="7CD8AB6A"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t>Πάμε τώρα και στη δεύτερη τροπολογία. Η δεύτερη τροπολογία αναφέρετα</w:t>
      </w:r>
      <w:r>
        <w:rPr>
          <w:rFonts w:eastAsia="Times New Roman" w:cs="Times New Roman"/>
          <w:szCs w:val="24"/>
        </w:rPr>
        <w:t>ι στα ΑΩ. Τα ΑΩ υποκρύπτουν όλες τις μίζες των εξοπλιστικών.</w:t>
      </w:r>
    </w:p>
    <w:p w14:paraId="7CD8AB6B" w14:textId="77777777" w:rsidR="000F415B" w:rsidRDefault="00DE665B">
      <w:pPr>
        <w:spacing w:line="600" w:lineRule="auto"/>
        <w:jc w:val="both"/>
        <w:rPr>
          <w:rFonts w:eastAsia="Times New Roman" w:cs="Times New Roman"/>
          <w:szCs w:val="24"/>
        </w:rPr>
      </w:pPr>
      <w:r>
        <w:rPr>
          <w:rFonts w:eastAsia="Times New Roman" w:cs="Times New Roman"/>
          <w:szCs w:val="24"/>
        </w:rPr>
        <w:t>Ό,τι έχει δοθεί ως μίζα –έχει δίκιο η κ. Κανέλλη, μέσα στη Βουλή είμαστε οι αρχαιότεροι, έχουμε παλέψει χρόνια με κοινοβουλευτικό έλεγχο για τα θέματα των ΑΩ- ήταν στα ΑΩ. Δεν μπορείτε να φανταστείτε τι έχουμε βρει μέσα. Έχω βρει αντισταθμιστικό ωφέλημα να</w:t>
      </w:r>
      <w:r>
        <w:rPr>
          <w:rFonts w:eastAsia="Times New Roman" w:cs="Times New Roman"/>
          <w:szCs w:val="24"/>
        </w:rPr>
        <w:t xml:space="preserve"> πάνε να κάνουν εκπαίδευση αξιωματικών στην </w:t>
      </w:r>
      <w:r>
        <w:rPr>
          <w:rFonts w:eastAsia="Times New Roman" w:cs="Times New Roman"/>
          <w:szCs w:val="24"/>
        </w:rPr>
        <w:lastRenderedPageBreak/>
        <w:t xml:space="preserve">Κορέα, αντισταθμιστικό ωφέλημα να δώσουν τεχνολογία στο Καζακστάν. Τι να τα κάνω αυτά τα αντισταθμιστικά ωφελήματα; </w:t>
      </w:r>
    </w:p>
    <w:p w14:paraId="7CD8AB6C"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t>Τι θέλουμε, λοιπόν, να κάνουμε; Οι διαταγές τις οποίες έχουμε δώσει με τους Αρχηγούς των επιτελ</w:t>
      </w:r>
      <w:r>
        <w:rPr>
          <w:rFonts w:eastAsia="Times New Roman" w:cs="Times New Roman"/>
          <w:szCs w:val="24"/>
        </w:rPr>
        <w:t>είων είναι όλα αυτά τα περίεργα ΑΩ που αφορούν γέφυρες, αφορούν εκπαιδεύσεις, αφορούν μανταρίνια, πορτοκάλια…</w:t>
      </w:r>
    </w:p>
    <w:p w14:paraId="7CD8AB6D"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Και </w:t>
      </w:r>
      <w:proofErr w:type="spellStart"/>
      <w:r>
        <w:rPr>
          <w:rFonts w:eastAsia="Times New Roman" w:cs="Times New Roman"/>
          <w:szCs w:val="24"/>
        </w:rPr>
        <w:t>τολ</w:t>
      </w:r>
      <w:proofErr w:type="spellEnd"/>
      <w:r>
        <w:rPr>
          <w:rFonts w:eastAsia="Times New Roman" w:cs="Times New Roman"/>
          <w:szCs w:val="24"/>
        </w:rPr>
        <w:t xml:space="preserve"> αεροπλάνων που δεν έγιναν ποτέ.</w:t>
      </w:r>
    </w:p>
    <w:p w14:paraId="7CD8AB6E"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Άμυνας-Πρόεδρος των Ανεξαρτήτων Ελλήνων):</w:t>
      </w:r>
      <w:r>
        <w:rPr>
          <w:rFonts w:eastAsia="Times New Roman" w:cs="Times New Roman"/>
          <w:szCs w:val="24"/>
        </w:rPr>
        <w:t xml:space="preserve"> Και </w:t>
      </w:r>
      <w:proofErr w:type="spellStart"/>
      <w:r>
        <w:rPr>
          <w:rFonts w:eastAsia="Times New Roman" w:cs="Times New Roman"/>
          <w:szCs w:val="24"/>
        </w:rPr>
        <w:t>τολ</w:t>
      </w:r>
      <w:proofErr w:type="spellEnd"/>
      <w:r>
        <w:rPr>
          <w:rFonts w:eastAsia="Times New Roman" w:cs="Times New Roman"/>
          <w:szCs w:val="24"/>
        </w:rPr>
        <w:t xml:space="preserve"> αεροπλάν</w:t>
      </w:r>
      <w:r>
        <w:rPr>
          <w:rFonts w:eastAsia="Times New Roman" w:cs="Times New Roman"/>
          <w:szCs w:val="24"/>
        </w:rPr>
        <w:t>ων. Έτσι!</w:t>
      </w:r>
    </w:p>
    <w:p w14:paraId="7CD8AB6F"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t>Όλα αυτά τα ΑΩ να μετατραπούν…</w:t>
      </w:r>
    </w:p>
    <w:p w14:paraId="7CD8AB70"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Για να μη λέμε εύκολα ονόματα νεκρών…</w:t>
      </w:r>
    </w:p>
    <w:p w14:paraId="7CD8AB71"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lastRenderedPageBreak/>
        <w:t>ΠΑΝΟΣ ΚΑΜΜΕΝΟΣ (Υπουργός Εθνικής Άμυνας-Πρόεδρος των Ανεξαρτήτων Ελλήνων):</w:t>
      </w:r>
      <w:r>
        <w:rPr>
          <w:rFonts w:eastAsia="Times New Roman" w:cs="Times New Roman"/>
          <w:szCs w:val="24"/>
        </w:rPr>
        <w:t xml:space="preserve"> Για ποιον λέτε; Ποιοι;</w:t>
      </w:r>
    </w:p>
    <w:p w14:paraId="7CD8AB72"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Αναφερθήκατε σε ονόματα νεκρών συναδέλφων δημοσιογράφων.</w:t>
      </w:r>
    </w:p>
    <w:p w14:paraId="7CD8AB73"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Άμυνας-Πρόεδρος των Ανεξαρτήτων Ελλήνων):</w:t>
      </w:r>
      <w:r>
        <w:rPr>
          <w:rFonts w:eastAsia="Times New Roman" w:cs="Times New Roman"/>
          <w:szCs w:val="24"/>
        </w:rPr>
        <w:t xml:space="preserve"> Αναφέρθηκα στην Αριστέα </w:t>
      </w:r>
      <w:proofErr w:type="spellStart"/>
      <w:r>
        <w:rPr>
          <w:rFonts w:eastAsia="Times New Roman" w:cs="Times New Roman"/>
          <w:szCs w:val="24"/>
        </w:rPr>
        <w:t>Μπουγάτσου</w:t>
      </w:r>
      <w:proofErr w:type="spellEnd"/>
      <w:r>
        <w:rPr>
          <w:rFonts w:eastAsia="Times New Roman" w:cs="Times New Roman"/>
          <w:szCs w:val="24"/>
        </w:rPr>
        <w:t xml:space="preserve"> και στον Χάρη Μπότσαρη.</w:t>
      </w:r>
    </w:p>
    <w:p w14:paraId="7CD8AB74"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Η Αριστέα </w:t>
      </w:r>
      <w:proofErr w:type="spellStart"/>
      <w:r>
        <w:rPr>
          <w:rFonts w:eastAsia="Times New Roman" w:cs="Times New Roman"/>
          <w:szCs w:val="24"/>
        </w:rPr>
        <w:t>Μπουγάτσου</w:t>
      </w:r>
      <w:proofErr w:type="spellEnd"/>
      <w:r>
        <w:rPr>
          <w:rFonts w:eastAsia="Times New Roman" w:cs="Times New Roman"/>
          <w:szCs w:val="24"/>
        </w:rPr>
        <w:t xml:space="preserve"> ξέρετε με ποιον συγκρούστηκε</w:t>
      </w:r>
      <w:r>
        <w:rPr>
          <w:rFonts w:eastAsia="Times New Roman" w:cs="Times New Roman"/>
          <w:szCs w:val="24"/>
        </w:rPr>
        <w:t xml:space="preserve"> και με ποιους συνεργάζεστε ακόμη και σήμερα στο Υπουργείο.</w:t>
      </w:r>
    </w:p>
    <w:p w14:paraId="7CD8AB75"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Άμυνας-Πρόεδρος των Ανεξαρτήτων Ελλήνων):</w:t>
      </w:r>
      <w:r>
        <w:rPr>
          <w:rFonts w:eastAsia="Times New Roman" w:cs="Times New Roman"/>
          <w:szCs w:val="24"/>
        </w:rPr>
        <w:t xml:space="preserve"> Στο δικό μου Υπουργείο; Στο Υπουργείο Εθνικής Άμυνας δεν υπάρχει τέτοιο πράγμα. </w:t>
      </w:r>
      <w:r>
        <w:rPr>
          <w:rFonts w:eastAsia="Times New Roman" w:cs="Times New Roman"/>
          <w:szCs w:val="24"/>
        </w:rPr>
        <w:t>Σχετικά μ</w:t>
      </w:r>
      <w:r>
        <w:rPr>
          <w:rFonts w:eastAsia="Times New Roman" w:cs="Times New Roman"/>
          <w:szCs w:val="24"/>
        </w:rPr>
        <w:t xml:space="preserve">ε την Αριστέα </w:t>
      </w:r>
      <w:proofErr w:type="spellStart"/>
      <w:r>
        <w:rPr>
          <w:rFonts w:eastAsia="Times New Roman" w:cs="Times New Roman"/>
          <w:szCs w:val="24"/>
        </w:rPr>
        <w:t>Μπουγάτσου</w:t>
      </w:r>
      <w:proofErr w:type="spellEnd"/>
      <w:r>
        <w:rPr>
          <w:rFonts w:eastAsia="Times New Roman" w:cs="Times New Roman"/>
          <w:szCs w:val="24"/>
        </w:rPr>
        <w:t>,</w:t>
      </w:r>
      <w:r>
        <w:rPr>
          <w:rFonts w:eastAsia="Times New Roman" w:cs="Times New Roman"/>
          <w:szCs w:val="24"/>
        </w:rPr>
        <w:t xml:space="preserve"> εκείνε</w:t>
      </w:r>
      <w:r>
        <w:rPr>
          <w:rFonts w:eastAsia="Times New Roman" w:cs="Times New Roman"/>
          <w:szCs w:val="24"/>
        </w:rPr>
        <w:t xml:space="preserve">ς οι έρευνες οι οποίες έγιναν οδήγησαν στους φακέλους, για να τους στείλουμε στη δικαιοσύνη. </w:t>
      </w:r>
    </w:p>
    <w:p w14:paraId="7CD8AB76"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lastRenderedPageBreak/>
        <w:t>Σας λέω, λοιπόν: Τι θέλουμε να κάνουμε εμείς με τα ΑΩ; Όλα αυτά τα περίεργα ΑΩ που ήταν για τρίτα, εκτός θεμάτων άμυνας, να μετατραπούν σε ΑΩ, τα οποία θα μας δίν</w:t>
      </w:r>
      <w:r>
        <w:rPr>
          <w:rFonts w:eastAsia="Times New Roman" w:cs="Times New Roman"/>
          <w:szCs w:val="24"/>
        </w:rPr>
        <w:t xml:space="preserve">ουν ανταλλακτικά και </w:t>
      </w:r>
      <w:r>
        <w:rPr>
          <w:rFonts w:eastAsia="Times New Roman" w:cs="Times New Roman"/>
          <w:szCs w:val="24"/>
          <w:lang w:val="en-US"/>
        </w:rPr>
        <w:t>follow</w:t>
      </w:r>
      <w:r>
        <w:rPr>
          <w:rFonts w:eastAsia="Times New Roman" w:cs="Times New Roman"/>
          <w:szCs w:val="24"/>
        </w:rPr>
        <w:t xml:space="preserve"> </w:t>
      </w:r>
      <w:r>
        <w:rPr>
          <w:rFonts w:eastAsia="Times New Roman" w:cs="Times New Roman"/>
          <w:szCs w:val="24"/>
          <w:lang w:val="en-US"/>
        </w:rPr>
        <w:t>on</w:t>
      </w:r>
      <w:r>
        <w:rPr>
          <w:rFonts w:eastAsia="Times New Roman" w:cs="Times New Roman"/>
          <w:szCs w:val="24"/>
        </w:rPr>
        <w:t xml:space="preserve"> </w:t>
      </w:r>
      <w:r>
        <w:rPr>
          <w:rFonts w:eastAsia="Times New Roman" w:cs="Times New Roman"/>
          <w:szCs w:val="24"/>
          <w:lang w:val="en-US"/>
        </w:rPr>
        <w:t>support</w:t>
      </w:r>
      <w:r>
        <w:rPr>
          <w:rFonts w:eastAsia="Times New Roman" w:cs="Times New Roman"/>
          <w:szCs w:val="24"/>
        </w:rPr>
        <w:t xml:space="preserve"> και θα χρησιμοποιούν και τις ελληνικές βιομηχανίες. Δηλαδή, αυτήν τη στιγμή ο κ. </w:t>
      </w:r>
      <w:proofErr w:type="spellStart"/>
      <w:r>
        <w:rPr>
          <w:rFonts w:eastAsia="Times New Roman" w:cs="Times New Roman"/>
          <w:szCs w:val="24"/>
        </w:rPr>
        <w:t>Λιακουνάκος</w:t>
      </w:r>
      <w:proofErr w:type="spellEnd"/>
      <w:r>
        <w:rPr>
          <w:rFonts w:eastAsia="Times New Roman" w:cs="Times New Roman"/>
          <w:szCs w:val="24"/>
        </w:rPr>
        <w:t>, που μπαινόβγαινε στο Μαξίμου επί Σημίτη και πήρε όλες τις προμήθειες και είναι τώρα προφυλακισμένος, έχει αντισταθμιστικό ω</w:t>
      </w:r>
      <w:r>
        <w:rPr>
          <w:rFonts w:eastAsia="Times New Roman" w:cs="Times New Roman"/>
          <w:szCs w:val="24"/>
        </w:rPr>
        <w:t xml:space="preserve">φέλημα για την υπόθεση των </w:t>
      </w:r>
      <w:r>
        <w:rPr>
          <w:rFonts w:eastAsia="Times New Roman" w:cs="Times New Roman"/>
          <w:szCs w:val="24"/>
          <w:lang w:val="en-US"/>
        </w:rPr>
        <w:t>F</w:t>
      </w:r>
      <w:r>
        <w:rPr>
          <w:rFonts w:eastAsia="Times New Roman" w:cs="Times New Roman"/>
          <w:szCs w:val="24"/>
        </w:rPr>
        <w:t xml:space="preserve">16 από τη </w:t>
      </w:r>
      <w:r>
        <w:rPr>
          <w:rFonts w:eastAsia="Times New Roman" w:cs="Times New Roman"/>
          <w:szCs w:val="24"/>
        </w:rPr>
        <w:t>«</w:t>
      </w:r>
      <w:r>
        <w:rPr>
          <w:rFonts w:eastAsia="Times New Roman" w:cs="Times New Roman"/>
          <w:szCs w:val="24"/>
          <w:lang w:val="en-US"/>
        </w:rPr>
        <w:t>RAYTHEON</w:t>
      </w:r>
      <w:r>
        <w:rPr>
          <w:rFonts w:eastAsia="Times New Roman" w:cs="Times New Roman"/>
          <w:szCs w:val="24"/>
        </w:rPr>
        <w:t>»</w:t>
      </w:r>
      <w:r>
        <w:rPr>
          <w:rFonts w:eastAsia="Times New Roman" w:cs="Times New Roman"/>
          <w:szCs w:val="24"/>
        </w:rPr>
        <w:t xml:space="preserve">, 56 εκατομμύρια για να πάρει το εργοστάσιο της </w:t>
      </w:r>
      <w:r>
        <w:rPr>
          <w:rFonts w:eastAsia="Times New Roman" w:cs="Times New Roman"/>
          <w:szCs w:val="24"/>
        </w:rPr>
        <w:t>«</w:t>
      </w:r>
      <w:r>
        <w:rPr>
          <w:rFonts w:eastAsia="Times New Roman" w:cs="Times New Roman"/>
          <w:szCs w:val="24"/>
          <w:lang w:val="en-US"/>
        </w:rPr>
        <w:t>PIRELLI</w:t>
      </w:r>
      <w:r>
        <w:rPr>
          <w:rFonts w:eastAsia="Times New Roman" w:cs="Times New Roman"/>
          <w:szCs w:val="24"/>
        </w:rPr>
        <w:t>»</w:t>
      </w:r>
      <w:r>
        <w:rPr>
          <w:rFonts w:eastAsia="Times New Roman" w:cs="Times New Roman"/>
          <w:szCs w:val="24"/>
        </w:rPr>
        <w:t xml:space="preserve"> –αν με ακούτε, κύριε Λοβέρδο-</w:t>
      </w:r>
      <w:r>
        <w:rPr>
          <w:rFonts w:eastAsia="Times New Roman" w:cs="Times New Roman"/>
          <w:szCs w:val="24"/>
        </w:rPr>
        <w:t>,</w:t>
      </w:r>
      <w:r>
        <w:rPr>
          <w:rFonts w:eastAsia="Times New Roman" w:cs="Times New Roman"/>
          <w:szCs w:val="24"/>
        </w:rPr>
        <w:t xml:space="preserve"> για να κάνουμε προεκλογική εκστρατεία στην Αχαΐα για δήθεν θέσεις εργασίας. Μαϊμού αντισταθμιστικό ωφέλημα. Και αυτό λή</w:t>
      </w:r>
      <w:r>
        <w:rPr>
          <w:rFonts w:eastAsia="Times New Roman" w:cs="Times New Roman"/>
          <w:szCs w:val="24"/>
        </w:rPr>
        <w:t xml:space="preserve">γει. </w:t>
      </w:r>
    </w:p>
    <w:p w14:paraId="7CD8AB77"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t xml:space="preserve">Πάω στον </w:t>
      </w:r>
      <w:r>
        <w:rPr>
          <w:rFonts w:eastAsia="Times New Roman" w:cs="Times New Roman"/>
          <w:szCs w:val="24"/>
        </w:rPr>
        <w:t>ε</w:t>
      </w:r>
      <w:r>
        <w:rPr>
          <w:rFonts w:eastAsia="Times New Roman" w:cs="Times New Roman"/>
          <w:szCs w:val="24"/>
        </w:rPr>
        <w:t xml:space="preserve">ισαγγελέα </w:t>
      </w:r>
      <w:r>
        <w:rPr>
          <w:rFonts w:eastAsia="Times New Roman" w:cs="Times New Roman"/>
          <w:szCs w:val="24"/>
        </w:rPr>
        <w:t>ε</w:t>
      </w:r>
      <w:r>
        <w:rPr>
          <w:rFonts w:eastAsia="Times New Roman" w:cs="Times New Roman"/>
          <w:szCs w:val="24"/>
        </w:rPr>
        <w:t xml:space="preserve">φετών και λέω: «Ο κ. </w:t>
      </w:r>
      <w:proofErr w:type="spellStart"/>
      <w:r>
        <w:rPr>
          <w:rFonts w:eastAsia="Times New Roman" w:cs="Times New Roman"/>
          <w:szCs w:val="24"/>
        </w:rPr>
        <w:t>Λιακουνάκος</w:t>
      </w:r>
      <w:proofErr w:type="spellEnd"/>
      <w:r>
        <w:rPr>
          <w:rFonts w:eastAsia="Times New Roman" w:cs="Times New Roman"/>
          <w:szCs w:val="24"/>
        </w:rPr>
        <w:t>, ο προφυλακισμένος, πρέπει να εξαιρεθεί από τις διαδικασίες του να μπορεί να συνάπτει συμβάσεις του δημοσίου</w:t>
      </w:r>
      <w:r>
        <w:rPr>
          <w:rFonts w:eastAsia="Times New Roman" w:cs="Times New Roman"/>
          <w:szCs w:val="24"/>
        </w:rPr>
        <w:t>.</w:t>
      </w:r>
      <w:r>
        <w:rPr>
          <w:rFonts w:eastAsia="Times New Roman" w:cs="Times New Roman"/>
          <w:szCs w:val="24"/>
        </w:rPr>
        <w:t>». Ξέρετε τι χαρτί μο</w:t>
      </w:r>
      <w:r>
        <w:rPr>
          <w:rFonts w:eastAsia="Times New Roman" w:cs="Times New Roman"/>
          <w:szCs w:val="24"/>
        </w:rPr>
        <w:t>ύ</w:t>
      </w:r>
      <w:r>
        <w:rPr>
          <w:rFonts w:eastAsia="Times New Roman" w:cs="Times New Roman"/>
          <w:szCs w:val="24"/>
        </w:rPr>
        <w:t xml:space="preserve"> δίνει ο </w:t>
      </w:r>
      <w:r>
        <w:rPr>
          <w:rFonts w:eastAsia="Times New Roman" w:cs="Times New Roman"/>
          <w:szCs w:val="24"/>
        </w:rPr>
        <w:t>ε</w:t>
      </w:r>
      <w:r>
        <w:rPr>
          <w:rFonts w:eastAsia="Times New Roman" w:cs="Times New Roman"/>
          <w:szCs w:val="24"/>
        </w:rPr>
        <w:t xml:space="preserve">ισαγγελέας </w:t>
      </w:r>
      <w:r>
        <w:rPr>
          <w:rFonts w:eastAsia="Times New Roman" w:cs="Times New Roman"/>
          <w:szCs w:val="24"/>
        </w:rPr>
        <w:t>ε</w:t>
      </w:r>
      <w:r>
        <w:rPr>
          <w:rFonts w:eastAsia="Times New Roman" w:cs="Times New Roman"/>
          <w:szCs w:val="24"/>
        </w:rPr>
        <w:t xml:space="preserve">φετών; Ότι ο κ. </w:t>
      </w:r>
      <w:proofErr w:type="spellStart"/>
      <w:r>
        <w:rPr>
          <w:rFonts w:eastAsia="Times New Roman" w:cs="Times New Roman"/>
          <w:szCs w:val="24"/>
        </w:rPr>
        <w:t>Λιακουνάκος</w:t>
      </w:r>
      <w:proofErr w:type="spellEnd"/>
      <w:r>
        <w:rPr>
          <w:rFonts w:eastAsia="Times New Roman" w:cs="Times New Roman"/>
          <w:szCs w:val="24"/>
        </w:rPr>
        <w:t>, λέει, δεν έχει</w:t>
      </w:r>
      <w:r>
        <w:rPr>
          <w:rFonts w:eastAsia="Times New Roman" w:cs="Times New Roman"/>
          <w:szCs w:val="24"/>
        </w:rPr>
        <w:t xml:space="preserve"> παραπεμφθεί τελεσίδικα σε δίκη και δεν εκκρεμεί δίωξη εις βάρος του. Άρα ο προφυλακισμένος για μίζες μπορεί να συμμετέχει σε διαγωνισμούς. Και μου μπλοκάρει αυτήν τη στιγμή 56 εκατομμύρια ΑΩ με την </w:t>
      </w:r>
      <w:r>
        <w:rPr>
          <w:rFonts w:eastAsia="Times New Roman" w:cs="Times New Roman"/>
          <w:szCs w:val="24"/>
        </w:rPr>
        <w:t>«</w:t>
      </w:r>
      <w:r>
        <w:rPr>
          <w:rFonts w:eastAsia="Times New Roman" w:cs="Times New Roman"/>
          <w:szCs w:val="24"/>
          <w:lang w:val="en-US"/>
        </w:rPr>
        <w:t>PIRELLI</w:t>
      </w:r>
      <w:r>
        <w:rPr>
          <w:rFonts w:eastAsia="Times New Roman" w:cs="Times New Roman"/>
          <w:szCs w:val="24"/>
        </w:rPr>
        <w:t>»</w:t>
      </w:r>
      <w:r>
        <w:rPr>
          <w:rFonts w:eastAsia="Times New Roman" w:cs="Times New Roman"/>
          <w:szCs w:val="24"/>
        </w:rPr>
        <w:t xml:space="preserve">. </w:t>
      </w:r>
    </w:p>
    <w:p w14:paraId="7CD8AB78"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lastRenderedPageBreak/>
        <w:t>Εάν δεν δώσουμε παράταση και εάν δεν μου δώσε</w:t>
      </w:r>
      <w:r>
        <w:rPr>
          <w:rFonts w:eastAsia="Times New Roman" w:cs="Times New Roman"/>
          <w:szCs w:val="24"/>
        </w:rPr>
        <w:t xml:space="preserve">τε τη δυνατότητα αυτήν τη στιγμή να το διαπραγματευτώ και εάν δεν αποκλείσουμε τον ξένο διαιτητή, ξέρετε τι θα γίνει; Θα λήξει το ΑΩ, θα πάνε σε διαιτησία από το τη </w:t>
      </w:r>
      <w:r>
        <w:rPr>
          <w:rFonts w:eastAsia="Times New Roman" w:cs="Times New Roman"/>
          <w:szCs w:val="24"/>
        </w:rPr>
        <w:t>«</w:t>
      </w:r>
      <w:r>
        <w:rPr>
          <w:rFonts w:eastAsia="Times New Roman" w:cs="Times New Roman"/>
          <w:szCs w:val="24"/>
          <w:lang w:val="en-US"/>
        </w:rPr>
        <w:t>RAYTHEON</w:t>
      </w:r>
      <w:r>
        <w:rPr>
          <w:rFonts w:eastAsia="Times New Roman" w:cs="Times New Roman"/>
          <w:szCs w:val="24"/>
        </w:rPr>
        <w:t>»</w:t>
      </w:r>
      <w:r>
        <w:rPr>
          <w:rFonts w:eastAsia="Times New Roman" w:cs="Times New Roman"/>
          <w:szCs w:val="24"/>
        </w:rPr>
        <w:t>, για να βρούνε το δίκιο τους στα αντισταθμιστικά, η Ελλάδα θα χάσει τα 56 εκατομ</w:t>
      </w:r>
      <w:r>
        <w:rPr>
          <w:rFonts w:eastAsia="Times New Roman" w:cs="Times New Roman"/>
          <w:szCs w:val="24"/>
        </w:rPr>
        <w:t>μύρια</w:t>
      </w:r>
      <w:r>
        <w:rPr>
          <w:rFonts w:eastAsia="Times New Roman" w:cs="Times New Roman"/>
          <w:szCs w:val="24"/>
        </w:rPr>
        <w:t>,</w:t>
      </w:r>
      <w:r>
        <w:rPr>
          <w:rFonts w:eastAsia="Times New Roman" w:cs="Times New Roman"/>
          <w:szCs w:val="24"/>
        </w:rPr>
        <w:t xml:space="preserve"> που μπορεί να τα κάνουμε τώρα ανταλλακτικά και </w:t>
      </w:r>
      <w:r>
        <w:rPr>
          <w:rFonts w:eastAsia="Times New Roman" w:cs="Times New Roman"/>
          <w:szCs w:val="24"/>
          <w:lang w:val="en-US"/>
        </w:rPr>
        <w:t>follow</w:t>
      </w:r>
      <w:r>
        <w:rPr>
          <w:rFonts w:eastAsia="Times New Roman" w:cs="Times New Roman"/>
          <w:szCs w:val="24"/>
        </w:rPr>
        <w:t xml:space="preserve"> </w:t>
      </w:r>
      <w:r>
        <w:rPr>
          <w:rFonts w:eastAsia="Times New Roman" w:cs="Times New Roman"/>
          <w:szCs w:val="24"/>
          <w:lang w:val="en-US"/>
        </w:rPr>
        <w:t>on</w:t>
      </w:r>
      <w:r>
        <w:rPr>
          <w:rFonts w:eastAsia="Times New Roman" w:cs="Times New Roman"/>
          <w:szCs w:val="24"/>
        </w:rPr>
        <w:t xml:space="preserve"> </w:t>
      </w:r>
      <w:r>
        <w:rPr>
          <w:rFonts w:eastAsia="Times New Roman" w:cs="Times New Roman"/>
          <w:szCs w:val="24"/>
          <w:lang w:val="en-US"/>
        </w:rPr>
        <w:t>support</w:t>
      </w:r>
      <w:r>
        <w:rPr>
          <w:rFonts w:eastAsia="Times New Roman" w:cs="Times New Roman"/>
          <w:szCs w:val="24"/>
        </w:rPr>
        <w:t>, για να φτιάξουμε τα υφιστάμενα συστήματά μας, γιατί κάποιοι δεν πρόβλεψαν τα αντισταθμιστικά ωφελήματα να μπορεί να τα χειρίζεται η ελληνική δικαιοσύνη και να έχουν την εξασφάλιση του</w:t>
      </w:r>
      <w:r>
        <w:rPr>
          <w:rFonts w:eastAsia="Times New Roman" w:cs="Times New Roman"/>
          <w:szCs w:val="24"/>
        </w:rPr>
        <w:t xml:space="preserve"> Ελεγκτικού Συνεδρίου. </w:t>
      </w:r>
    </w:p>
    <w:p w14:paraId="7CD8AB79"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t xml:space="preserve">Για όλη τη σύμβαση των </w:t>
      </w:r>
      <w:r>
        <w:rPr>
          <w:rFonts w:eastAsia="Times New Roman" w:cs="Times New Roman"/>
          <w:szCs w:val="24"/>
        </w:rPr>
        <w:t>Ν</w:t>
      </w:r>
      <w:r>
        <w:rPr>
          <w:rFonts w:eastAsia="Times New Roman" w:cs="Times New Roman"/>
          <w:szCs w:val="24"/>
          <w:lang w:val="en-US"/>
        </w:rPr>
        <w:t>H</w:t>
      </w:r>
      <w:r>
        <w:rPr>
          <w:rFonts w:eastAsia="Times New Roman" w:cs="Times New Roman"/>
          <w:szCs w:val="24"/>
        </w:rPr>
        <w:t xml:space="preserve">90, των περίφημων αυτών ελικοπτέρων εκ των οποίων από τα δώδεκα που παραλάβαμε πετάει το ένα και αρνούμαστε να τα παραλάβουμε, ξέρετε ότι το Ελεγκτικό Συνέδριο δεν έχει κάνει ούτε τον </w:t>
      </w:r>
      <w:proofErr w:type="spellStart"/>
      <w:r>
        <w:rPr>
          <w:rFonts w:eastAsia="Times New Roman" w:cs="Times New Roman"/>
          <w:szCs w:val="24"/>
        </w:rPr>
        <w:t>προσυμβατικό</w:t>
      </w:r>
      <w:proofErr w:type="spellEnd"/>
      <w:r>
        <w:rPr>
          <w:rFonts w:eastAsia="Times New Roman" w:cs="Times New Roman"/>
          <w:szCs w:val="24"/>
        </w:rPr>
        <w:t xml:space="preserve"> έλεγχο που</w:t>
      </w:r>
      <w:r>
        <w:rPr>
          <w:rFonts w:eastAsia="Times New Roman" w:cs="Times New Roman"/>
          <w:szCs w:val="24"/>
        </w:rPr>
        <w:t xml:space="preserve"> απαιτείται; Και προσέξτε, έρχεται το Ελεγκτικό Συνέδριο και τι μου λέει; «Ναι, έχετε δίκιο, κύριε Υπουργέ, πρέπει να καταργηθεί η σύμβαση</w:t>
      </w:r>
      <w:r>
        <w:rPr>
          <w:rFonts w:eastAsia="Times New Roman" w:cs="Times New Roman"/>
          <w:szCs w:val="24"/>
        </w:rPr>
        <w:t>,</w:t>
      </w:r>
      <w:r>
        <w:rPr>
          <w:rFonts w:eastAsia="Times New Roman" w:cs="Times New Roman"/>
          <w:szCs w:val="24"/>
        </w:rPr>
        <w:t xml:space="preserve"> γιατί δεν έχει περάσει </w:t>
      </w:r>
      <w:proofErr w:type="spellStart"/>
      <w:r>
        <w:rPr>
          <w:rFonts w:eastAsia="Times New Roman" w:cs="Times New Roman"/>
          <w:szCs w:val="24"/>
        </w:rPr>
        <w:t>προσυμβατικό</w:t>
      </w:r>
      <w:proofErr w:type="spellEnd"/>
      <w:r>
        <w:rPr>
          <w:rFonts w:eastAsia="Times New Roman" w:cs="Times New Roman"/>
          <w:szCs w:val="24"/>
        </w:rPr>
        <w:t xml:space="preserve"> έλεγχο</w:t>
      </w:r>
      <w:r>
        <w:rPr>
          <w:rFonts w:eastAsia="Times New Roman" w:cs="Times New Roman"/>
          <w:szCs w:val="24"/>
        </w:rPr>
        <w:t>.</w:t>
      </w:r>
      <w:r>
        <w:rPr>
          <w:rFonts w:eastAsia="Times New Roman" w:cs="Times New Roman"/>
          <w:szCs w:val="24"/>
        </w:rPr>
        <w:t>». Και έρχεται το Νομικό Συμβούλιο του Κράτους και απαντά: «Αφού δεν πέρα</w:t>
      </w:r>
      <w:r>
        <w:rPr>
          <w:rFonts w:eastAsia="Times New Roman" w:cs="Times New Roman"/>
          <w:szCs w:val="24"/>
        </w:rPr>
        <w:t xml:space="preserve">σε τον πρώτο </w:t>
      </w:r>
      <w:proofErr w:type="spellStart"/>
      <w:r>
        <w:rPr>
          <w:rFonts w:eastAsia="Times New Roman" w:cs="Times New Roman"/>
          <w:szCs w:val="24"/>
        </w:rPr>
        <w:t>προσυμβατικό</w:t>
      </w:r>
      <w:proofErr w:type="spellEnd"/>
      <w:r>
        <w:rPr>
          <w:rFonts w:eastAsia="Times New Roman" w:cs="Times New Roman"/>
          <w:szCs w:val="24"/>
        </w:rPr>
        <w:t xml:space="preserve"> έλεγχο η πρώτη σύμβαση</w:t>
      </w:r>
      <w:r>
        <w:rPr>
          <w:rFonts w:eastAsia="Times New Roman" w:cs="Times New Roman"/>
          <w:szCs w:val="24"/>
        </w:rPr>
        <w:t>,</w:t>
      </w:r>
      <w:r>
        <w:rPr>
          <w:rFonts w:eastAsia="Times New Roman" w:cs="Times New Roman"/>
          <w:szCs w:val="24"/>
        </w:rPr>
        <w:t xml:space="preserve"> δεν μπορείτε να ελέγξετε ούτε τις υπόλοιπες</w:t>
      </w:r>
      <w:r>
        <w:rPr>
          <w:rFonts w:eastAsia="Times New Roman" w:cs="Times New Roman"/>
          <w:szCs w:val="24"/>
        </w:rPr>
        <w:t>.</w:t>
      </w:r>
      <w:r>
        <w:rPr>
          <w:rFonts w:eastAsia="Times New Roman" w:cs="Times New Roman"/>
          <w:szCs w:val="24"/>
        </w:rPr>
        <w:t xml:space="preserve">». </w:t>
      </w:r>
    </w:p>
    <w:p w14:paraId="7CD8AB7A"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lastRenderedPageBreak/>
        <w:t>Αντιλαμβάνεστε ότι εδώ πέρα είναι ένας κυκεώνας. Αν δεν μαζέψουμε τα αντισταθμιστικά ωφελήματα</w:t>
      </w:r>
      <w:r>
        <w:rPr>
          <w:rFonts w:eastAsia="Times New Roman" w:cs="Times New Roman"/>
          <w:szCs w:val="24"/>
        </w:rPr>
        <w:t>,</w:t>
      </w:r>
      <w:r>
        <w:rPr>
          <w:rFonts w:eastAsia="Times New Roman" w:cs="Times New Roman"/>
          <w:szCs w:val="24"/>
        </w:rPr>
        <w:t xml:space="preserve"> για να τα μετατρέψουμε σε αντισταθμιστικά ωφελήματα προς όφελο</w:t>
      </w:r>
      <w:r>
        <w:rPr>
          <w:rFonts w:eastAsia="Times New Roman" w:cs="Times New Roman"/>
          <w:szCs w:val="24"/>
        </w:rPr>
        <w:t xml:space="preserve">ς πραγματικά της Ελληνικής Αμυντικής Βιομηχανίας και προς όφελος των Ενόπλων Δυνάμεων, τι να την κάνω εγώ την εκπαίδευση στην Κορέα; Τι να κάνω τη μελέτη για την υδροδότηση της ερήμου της Σαχάρας; Εγώ θέλω ανταλλακτικά και θέλω και </w:t>
      </w:r>
      <w:r>
        <w:rPr>
          <w:rFonts w:eastAsia="Times New Roman" w:cs="Times New Roman"/>
          <w:szCs w:val="24"/>
        </w:rPr>
        <w:t>σέρβις</w:t>
      </w:r>
      <w:r w:rsidRPr="00E0703F">
        <w:rPr>
          <w:rFonts w:eastAsia="Times New Roman" w:cs="Times New Roman"/>
          <w:szCs w:val="24"/>
        </w:rPr>
        <w:t>.</w:t>
      </w:r>
    </w:p>
    <w:p w14:paraId="7CD8AB7B"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t>Αυτό σας ζητώ, λ</w:t>
      </w:r>
      <w:r>
        <w:rPr>
          <w:rFonts w:eastAsia="Times New Roman" w:cs="Times New Roman"/>
          <w:szCs w:val="24"/>
        </w:rPr>
        <w:t>οιπόν, να κάνουμε, να δώσουμε μια προσωρινή παράταση αυτής που είχε δώσει ο Αβραμόπουλος μέχρι το τέλος του 2016 για ακόμα λίγο καιρό και να δώσετε τη δυνατότητα μέσα από τις επιτροπές. Τι σας λέμε μέσα; Ότι θέλουμε να μετατρέψουμε τα υφιστάμενα ΑΩ με τα π</w:t>
      </w:r>
      <w:r>
        <w:rPr>
          <w:rFonts w:eastAsia="Times New Roman" w:cs="Times New Roman"/>
          <w:szCs w:val="24"/>
        </w:rPr>
        <w:t>ιστωτικά υπόλοιπα σε νέα ΑΩ</w:t>
      </w:r>
      <w:r>
        <w:rPr>
          <w:rFonts w:eastAsia="Times New Roman" w:cs="Times New Roman"/>
          <w:szCs w:val="24"/>
        </w:rPr>
        <w:t>,</w:t>
      </w:r>
      <w:r>
        <w:rPr>
          <w:rFonts w:eastAsia="Times New Roman" w:cs="Times New Roman"/>
          <w:szCs w:val="24"/>
        </w:rPr>
        <w:t xml:space="preserve"> που θα αφορούν ανταλλακτικά και εργασίες, τα οποία βεβαίως θα περάσουν από τη Βουλή. Εγώ τι σας ζητώ; Σας ζητώ αυτή τη διαδικασία, την οποία θα μου δώσετε, τα παλιά ΑΩ, τα οποία είναι ανενεργά και δεν πρόκειται να πάρουμε φράγκο, να τα μετατρέψουμε σε χρή</w:t>
      </w:r>
      <w:r>
        <w:rPr>
          <w:rFonts w:eastAsia="Times New Roman" w:cs="Times New Roman"/>
          <w:szCs w:val="24"/>
        </w:rPr>
        <w:t xml:space="preserve">σιμα ΑΩ, να τα φέρουμε </w:t>
      </w:r>
      <w:r>
        <w:rPr>
          <w:rFonts w:eastAsia="Times New Roman" w:cs="Times New Roman"/>
          <w:szCs w:val="24"/>
        </w:rPr>
        <w:lastRenderedPageBreak/>
        <w:t xml:space="preserve">στην Υποεπιτροπή Εξοπλισμών, να τα εγκρίνει η Βουλή και να προχωρήσουμε. Αυτό είναι η δεύτερη τροπολογία. </w:t>
      </w:r>
    </w:p>
    <w:p w14:paraId="7CD8AB7C"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t>Θα με ρωτήσετε γιατί δεν τη φέρνω με το νομοσχέδιο. Διότι μέχρι το</w:t>
      </w:r>
      <w:r>
        <w:rPr>
          <w:rFonts w:eastAsia="Times New Roman" w:cs="Times New Roman"/>
          <w:szCs w:val="24"/>
        </w:rPr>
        <w:t>ν</w:t>
      </w:r>
      <w:r>
        <w:rPr>
          <w:rFonts w:eastAsia="Times New Roman" w:cs="Times New Roman"/>
          <w:szCs w:val="24"/>
        </w:rPr>
        <w:t xml:space="preserve"> Μάιο θα έχουν λήξει τουλάχιστον 65 εκατομμύρια. Να πετάξου</w:t>
      </w:r>
      <w:r>
        <w:rPr>
          <w:rFonts w:eastAsia="Times New Roman" w:cs="Times New Roman"/>
          <w:szCs w:val="24"/>
        </w:rPr>
        <w:t>με 65 εκατομμύρια από το παράθυρο ή να πάμε να τα κάνουμε εκπαίδευση στην Κορέα και ενυδάτωση της Σαχάρας; Εδώ καιγόμαστε για ανταλλακτικά, καιγόμαστε να βγάλουμε τις φρεγάτες μας!</w:t>
      </w:r>
    </w:p>
    <w:p w14:paraId="7CD8AB7D"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Ερημοποίηση πάντως έχει ο κάμπος της Λάρισας.</w:t>
      </w:r>
    </w:p>
    <w:p w14:paraId="7CD8AB7E"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t>ΠΑΝ</w:t>
      </w:r>
      <w:r>
        <w:rPr>
          <w:rFonts w:eastAsia="Times New Roman" w:cs="Times New Roman"/>
          <w:b/>
          <w:szCs w:val="24"/>
        </w:rPr>
        <w:t>Ο</w:t>
      </w:r>
      <w:r>
        <w:rPr>
          <w:rFonts w:eastAsia="Times New Roman" w:cs="Times New Roman"/>
          <w:b/>
          <w:szCs w:val="24"/>
        </w:rPr>
        <w:t>Σ ΚΑΜΜΕΝΟΣ</w:t>
      </w:r>
      <w:r>
        <w:rPr>
          <w:rFonts w:eastAsia="Times New Roman" w:cs="Times New Roman"/>
          <w:b/>
          <w:szCs w:val="24"/>
        </w:rPr>
        <w:t xml:space="preserve"> (Υπουργός Εθνικής Άμυνας-Πρόεδρος των Ανεξ</w:t>
      </w:r>
      <w:r>
        <w:rPr>
          <w:rFonts w:eastAsia="Times New Roman" w:cs="Times New Roman"/>
          <w:b/>
          <w:szCs w:val="24"/>
        </w:rPr>
        <w:t>α</w:t>
      </w:r>
      <w:r>
        <w:rPr>
          <w:rFonts w:eastAsia="Times New Roman" w:cs="Times New Roman"/>
          <w:b/>
          <w:szCs w:val="24"/>
        </w:rPr>
        <w:t>ρτ</w:t>
      </w:r>
      <w:r>
        <w:rPr>
          <w:rFonts w:eastAsia="Times New Roman" w:cs="Times New Roman"/>
          <w:b/>
          <w:szCs w:val="24"/>
        </w:rPr>
        <w:t>ή</w:t>
      </w:r>
      <w:r>
        <w:rPr>
          <w:rFonts w:eastAsia="Times New Roman" w:cs="Times New Roman"/>
          <w:b/>
          <w:szCs w:val="24"/>
        </w:rPr>
        <w:t xml:space="preserve">των Ελλήνων): </w:t>
      </w:r>
      <w:r>
        <w:rPr>
          <w:rFonts w:eastAsia="Times New Roman" w:cs="Times New Roman"/>
          <w:szCs w:val="24"/>
        </w:rPr>
        <w:t>Ποιος;</w:t>
      </w:r>
    </w:p>
    <w:p w14:paraId="7CD8AB7F"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Ο κάμπος της Λάρισας έχει μεγαλύτερη ερημοποίηση εδάφους απ’ ό,τι η Σαχάρα. </w:t>
      </w:r>
    </w:p>
    <w:p w14:paraId="7CD8AB80"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lastRenderedPageBreak/>
        <w:t>ΠΑΝ</w:t>
      </w:r>
      <w:r>
        <w:rPr>
          <w:rFonts w:eastAsia="Times New Roman" w:cs="Times New Roman"/>
          <w:b/>
          <w:szCs w:val="24"/>
        </w:rPr>
        <w:t>Ο</w:t>
      </w:r>
      <w:r>
        <w:rPr>
          <w:rFonts w:eastAsia="Times New Roman" w:cs="Times New Roman"/>
          <w:b/>
          <w:szCs w:val="24"/>
        </w:rPr>
        <w:t>Σ ΚΑΜΜΕΝΟΣ (Υπουργός Εθνικής Άμυνας-Πρόεδρος των Ανεξ</w:t>
      </w:r>
      <w:r>
        <w:rPr>
          <w:rFonts w:eastAsia="Times New Roman" w:cs="Times New Roman"/>
          <w:b/>
          <w:szCs w:val="24"/>
        </w:rPr>
        <w:t>α</w:t>
      </w:r>
      <w:r>
        <w:rPr>
          <w:rFonts w:eastAsia="Times New Roman" w:cs="Times New Roman"/>
          <w:b/>
          <w:szCs w:val="24"/>
        </w:rPr>
        <w:t>ρτ</w:t>
      </w:r>
      <w:r>
        <w:rPr>
          <w:rFonts w:eastAsia="Times New Roman" w:cs="Times New Roman"/>
          <w:b/>
          <w:szCs w:val="24"/>
        </w:rPr>
        <w:t>ή</w:t>
      </w:r>
      <w:r>
        <w:rPr>
          <w:rFonts w:eastAsia="Times New Roman" w:cs="Times New Roman"/>
          <w:b/>
          <w:szCs w:val="24"/>
        </w:rPr>
        <w:t>των Ελλήνων):</w:t>
      </w:r>
      <w:r>
        <w:rPr>
          <w:rFonts w:eastAsia="Times New Roman" w:cs="Times New Roman"/>
          <w:szCs w:val="24"/>
        </w:rPr>
        <w:t xml:space="preserve"> Συμφωνώ, κυρία Κανέλλ</w:t>
      </w:r>
      <w:r>
        <w:rPr>
          <w:rFonts w:eastAsia="Times New Roman" w:cs="Times New Roman"/>
          <w:szCs w:val="24"/>
        </w:rPr>
        <w:t>η. Άρα, λοιπόν, δώστε μας τη δυνατότητα με αυτές τις δύο τροπολογίες, από τη μια μεριά, να μην κάνουμε απευθείας ανάθεση και να σοβαρευτούν εκείνοι οι οποίοι δεν ορίζουν εκπροσώπους στις διακομματικές επιτροπές</w:t>
      </w:r>
      <w:r>
        <w:rPr>
          <w:rFonts w:eastAsia="Times New Roman" w:cs="Times New Roman"/>
          <w:szCs w:val="24"/>
        </w:rPr>
        <w:t>,</w:t>
      </w:r>
      <w:r>
        <w:rPr>
          <w:rFonts w:eastAsia="Times New Roman" w:cs="Times New Roman"/>
          <w:szCs w:val="24"/>
        </w:rPr>
        <w:t xml:space="preserve"> μπλοκάροντας τη διαδικασία</w:t>
      </w:r>
      <w:r>
        <w:rPr>
          <w:rFonts w:eastAsia="Times New Roman" w:cs="Times New Roman"/>
          <w:szCs w:val="24"/>
        </w:rPr>
        <w:t>,</w:t>
      </w:r>
      <w:r>
        <w:rPr>
          <w:rFonts w:eastAsia="Times New Roman" w:cs="Times New Roman"/>
          <w:szCs w:val="24"/>
        </w:rPr>
        <w:t xml:space="preserve"> και δώστε μου τη</w:t>
      </w:r>
      <w:r>
        <w:rPr>
          <w:rFonts w:eastAsia="Times New Roman" w:cs="Times New Roman"/>
          <w:szCs w:val="24"/>
        </w:rPr>
        <w:t xml:space="preserve"> δυνατότητα να κάνω διαγωνισμό</w:t>
      </w:r>
      <w:r>
        <w:rPr>
          <w:rFonts w:eastAsia="Times New Roman" w:cs="Times New Roman"/>
          <w:szCs w:val="24"/>
        </w:rPr>
        <w:t>,</w:t>
      </w:r>
      <w:r>
        <w:rPr>
          <w:rFonts w:eastAsia="Times New Roman" w:cs="Times New Roman"/>
          <w:szCs w:val="24"/>
        </w:rPr>
        <w:t xml:space="preserve"> για να πάρουμε τα καύσιμα, όπως προβλέπεται. Διότι εγώ δεν πρόκειται να υπογράψω απευθείας ανάθεση και το λέω ξεκάθαρα. Δεν πρόκειται να υπογράψω απευθείας ανάθεση με κανέναν τρόπο. Να κατεβάσουμε τα αεροπλάνα, λοιπόν, και ν</w:t>
      </w:r>
      <w:r>
        <w:rPr>
          <w:rFonts w:eastAsia="Times New Roman" w:cs="Times New Roman"/>
          <w:szCs w:val="24"/>
        </w:rPr>
        <w:t>α αναλάβετε την ευθύνη. Θα γίνει διαγωνισμός κανονικός, θα περάσει από το Ελεγκτικό Συνέδριο και</w:t>
      </w:r>
      <w:r>
        <w:rPr>
          <w:rFonts w:eastAsia="Times New Roman" w:cs="Times New Roman"/>
          <w:szCs w:val="24"/>
        </w:rPr>
        <w:t>,</w:t>
      </w:r>
      <w:r>
        <w:rPr>
          <w:rFonts w:eastAsia="Times New Roman" w:cs="Times New Roman"/>
          <w:szCs w:val="24"/>
        </w:rPr>
        <w:t xml:space="preserve"> βεβαίως, τότε θα πάρουμε καύσιμα. </w:t>
      </w:r>
    </w:p>
    <w:p w14:paraId="7CD8AB81"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t>Τέλος, μου λέτε γιατί παίρνω τη διαδικασία από το Υπουργείο Ανάπτυξης. Γιατί δεν μπορούμε να είμαστε δέσμιοι, να βάζει εκπρ</w:t>
      </w:r>
      <w:r>
        <w:rPr>
          <w:rFonts w:eastAsia="Times New Roman" w:cs="Times New Roman"/>
          <w:szCs w:val="24"/>
        </w:rPr>
        <w:t xml:space="preserve">όσωπο το κάθε κόμμα, να αρνείται το Ελεγκτικό Συνέδριο να αντικαταστήσει τον εκπρόσωπο του κόμματος και τελικά να φτάνουμε στην απευθείας ανάθεση. </w:t>
      </w:r>
    </w:p>
    <w:p w14:paraId="7CD8AB82"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lastRenderedPageBreak/>
        <w:t>Ξέρετε πόσες απευθείας αναθέσεις έχουν γίνει; Όλες οι απευθείας αναθέσεις με τέτοια λογική είναι. Αυτή τη στ</w:t>
      </w:r>
      <w:r>
        <w:rPr>
          <w:rFonts w:eastAsia="Times New Roman" w:cs="Times New Roman"/>
          <w:szCs w:val="24"/>
        </w:rPr>
        <w:t xml:space="preserve">ιγμή, λοιπόν, αυτή η Κυβέρνηση απευθείας ανάθεση δεν κάνει. Σας ζητάμε την άδεια να κάνουμε διαγωνιστική διαδικασία στο πρώτο και στο δεύτερο να αλλάξουμε τα ΑΩ και να τα φέρουμε στη Βουλή, στην Επιτροπή Εξοπλισμών, να τα συζητήσουμε. </w:t>
      </w:r>
    </w:p>
    <w:p w14:paraId="7CD8AB83"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t>Όλα τα άλλα περιλαμβ</w:t>
      </w:r>
      <w:r>
        <w:rPr>
          <w:rFonts w:eastAsia="Times New Roman" w:cs="Times New Roman"/>
          <w:szCs w:val="24"/>
        </w:rPr>
        <w:t>άνονται στο νομοσχέδιο</w:t>
      </w:r>
      <w:r>
        <w:rPr>
          <w:rFonts w:eastAsia="Times New Roman" w:cs="Times New Roman"/>
          <w:szCs w:val="24"/>
        </w:rPr>
        <w:t>,</w:t>
      </w:r>
      <w:r>
        <w:rPr>
          <w:rFonts w:eastAsia="Times New Roman" w:cs="Times New Roman"/>
          <w:szCs w:val="24"/>
        </w:rPr>
        <w:t xml:space="preserve"> που είναι ήδη στη «ΔΙΑΥΓΕΙΑ». Εγώ θα σας παρακαλέσω να τα δείτε. Πράγματι, υπάρχουν κάποια πράγματα που πρέπει να αλλάξουν από το κατατεθειμένο νομοσχέδιο. Ήδη έχουμε αιτήματα υπαξιωματικών που θέλουν να μείνουν στα πενήντα οκτώ χρό</w:t>
      </w:r>
      <w:r>
        <w:rPr>
          <w:rFonts w:eastAsia="Times New Roman" w:cs="Times New Roman"/>
          <w:szCs w:val="24"/>
        </w:rPr>
        <w:t xml:space="preserve">νια, που δεν περιλαμβάνονται στο νομοσχέδιο, έχουμε κάποια άλλα που θα πρέπει να αποσυρθούν, κάποιες προβλέψεις για το Πολεμικό Ναυτικό. </w:t>
      </w:r>
    </w:p>
    <w:p w14:paraId="7CD8AB84"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t xml:space="preserve">Εδώ είμαστε, για να κάνουμε διάλογο. Όμως, να κάνουμε σ’ αυτά τα πράγματα </w:t>
      </w:r>
      <w:r>
        <w:rPr>
          <w:rFonts w:eastAsia="Times New Roman" w:cs="Times New Roman"/>
          <w:szCs w:val="24"/>
        </w:rPr>
        <w:t>στα οποία</w:t>
      </w:r>
      <w:r>
        <w:rPr>
          <w:rFonts w:eastAsia="Times New Roman" w:cs="Times New Roman"/>
          <w:szCs w:val="24"/>
        </w:rPr>
        <w:t xml:space="preserve"> έχουμε το χρονικό περιθώριο να το </w:t>
      </w:r>
      <w:r>
        <w:rPr>
          <w:rFonts w:eastAsia="Times New Roman" w:cs="Times New Roman"/>
          <w:szCs w:val="24"/>
        </w:rPr>
        <w:t xml:space="preserve">κάνουμε. Σ’ αυτά τα θέματα, δυστυχώς, δεν έχουμε το χρονικό πεδίο. Μακάρι </w:t>
      </w:r>
      <w:r>
        <w:rPr>
          <w:rFonts w:eastAsia="Times New Roman" w:cs="Times New Roman"/>
          <w:szCs w:val="24"/>
        </w:rPr>
        <w:lastRenderedPageBreak/>
        <w:t xml:space="preserve">να προβλεπόταν μια διαδικασία, τουλάχιστον για το Υπουργείο Εθνικής Άμυνας, και να φέρναμε κατεπείγουσα διαδικασία στην </w:t>
      </w:r>
      <w:r>
        <w:rPr>
          <w:rFonts w:eastAsia="Times New Roman" w:cs="Times New Roman"/>
          <w:szCs w:val="24"/>
        </w:rPr>
        <w:t>ε</w:t>
      </w:r>
      <w:r>
        <w:rPr>
          <w:rFonts w:eastAsia="Times New Roman" w:cs="Times New Roman"/>
          <w:szCs w:val="24"/>
        </w:rPr>
        <w:t xml:space="preserve">πιτροπή και μέσα σε μία εβδομάδα να περνάγαμε το νομοσχέδιο! </w:t>
      </w:r>
      <w:r>
        <w:rPr>
          <w:rFonts w:eastAsia="Times New Roman" w:cs="Times New Roman"/>
          <w:szCs w:val="24"/>
        </w:rPr>
        <w:t xml:space="preserve">Είμαι διατεθειμένος, εάν το προτείνουν τα κόμματα, ιδίως για τα θέματα εθνικής άμυνας –γιατί αντιλαμβάνεστε ότι αυτά δεν μπορούν να περιμένουν- να αλλάξουμε τον Κανονισμό και να πάμε σε ταχεία κοινοβουλευτική διαδικασία, όπως τη λέτε, που εμείς τη θέλουμε </w:t>
      </w:r>
      <w:r>
        <w:rPr>
          <w:rFonts w:eastAsia="Times New Roman" w:cs="Times New Roman"/>
          <w:szCs w:val="24"/>
        </w:rPr>
        <w:t xml:space="preserve">περισσότερο από όλους. </w:t>
      </w:r>
    </w:p>
    <w:p w14:paraId="7CD8AB85"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t xml:space="preserve">Επτά νομοσχέδια έχουμε έτοιμα και δυστυχώς καθυστερούμε, διότι αναγκαζόμαστε να ακολουθήσουμε την πεπατημένη. </w:t>
      </w:r>
    </w:p>
    <w:p w14:paraId="7CD8AB86"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Όχι, όμως, ότι θα κατέβουν τα αεροπλάνα εξαιτίας μας. Αυτό πάρτε το πίσω τώρα!</w:t>
      </w:r>
    </w:p>
    <w:p w14:paraId="7CD8AB87"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lastRenderedPageBreak/>
        <w:t>ΠΑΝ</w:t>
      </w:r>
      <w:r>
        <w:rPr>
          <w:rFonts w:eastAsia="Times New Roman" w:cs="Times New Roman"/>
          <w:b/>
          <w:szCs w:val="24"/>
        </w:rPr>
        <w:t>Ο</w:t>
      </w:r>
      <w:r>
        <w:rPr>
          <w:rFonts w:eastAsia="Times New Roman" w:cs="Times New Roman"/>
          <w:b/>
          <w:szCs w:val="24"/>
        </w:rPr>
        <w:t xml:space="preserve">Σ ΚΑΜΜΕΝΟΣ (Υπουργός </w:t>
      </w:r>
      <w:r>
        <w:rPr>
          <w:rFonts w:eastAsia="Times New Roman" w:cs="Times New Roman"/>
          <w:b/>
          <w:szCs w:val="24"/>
        </w:rPr>
        <w:t>Εθνικής Άμυνας-Πρόεδρος των Ανεξ</w:t>
      </w:r>
      <w:r>
        <w:rPr>
          <w:rFonts w:eastAsia="Times New Roman" w:cs="Times New Roman"/>
          <w:b/>
          <w:szCs w:val="24"/>
        </w:rPr>
        <w:t>α</w:t>
      </w:r>
      <w:r>
        <w:rPr>
          <w:rFonts w:eastAsia="Times New Roman" w:cs="Times New Roman"/>
          <w:b/>
          <w:szCs w:val="24"/>
        </w:rPr>
        <w:t>ρτ</w:t>
      </w:r>
      <w:r>
        <w:rPr>
          <w:rFonts w:eastAsia="Times New Roman" w:cs="Times New Roman"/>
          <w:b/>
          <w:szCs w:val="24"/>
        </w:rPr>
        <w:t>ή</w:t>
      </w:r>
      <w:r>
        <w:rPr>
          <w:rFonts w:eastAsia="Times New Roman" w:cs="Times New Roman"/>
          <w:b/>
          <w:szCs w:val="24"/>
        </w:rPr>
        <w:t>των Ελλήνων):</w:t>
      </w:r>
      <w:r>
        <w:rPr>
          <w:rFonts w:eastAsia="Times New Roman" w:cs="Times New Roman"/>
          <w:szCs w:val="24"/>
        </w:rPr>
        <w:t xml:space="preserve"> Κυρία Κανέλλη, σας λέω ξεκάθαρα ότι</w:t>
      </w:r>
      <w:r>
        <w:rPr>
          <w:rFonts w:eastAsia="Times New Roman" w:cs="Times New Roman"/>
          <w:szCs w:val="24"/>
        </w:rPr>
        <w:t>,</w:t>
      </w:r>
      <w:r>
        <w:rPr>
          <w:rFonts w:eastAsia="Times New Roman" w:cs="Times New Roman"/>
          <w:szCs w:val="24"/>
        </w:rPr>
        <w:t xml:space="preserve"> εάν δεν περάσει η τροπολογία για τα καύσιμα, εγώ απευθείας ανάθεση δεν υπογράφω.</w:t>
      </w:r>
    </w:p>
    <w:p w14:paraId="7CD8AB88"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Υπουργέ, ολοκληρώστε, σας παρακαλώ, έχ</w:t>
      </w:r>
      <w:r>
        <w:rPr>
          <w:rFonts w:eastAsia="Times New Roman" w:cs="Times New Roman"/>
          <w:szCs w:val="24"/>
        </w:rPr>
        <w:t>ετε διπλασιάσει το</w:t>
      </w:r>
      <w:r>
        <w:rPr>
          <w:rFonts w:eastAsia="Times New Roman" w:cs="Times New Roman"/>
          <w:szCs w:val="24"/>
        </w:rPr>
        <w:t>ν</w:t>
      </w:r>
      <w:r>
        <w:rPr>
          <w:rFonts w:eastAsia="Times New Roman" w:cs="Times New Roman"/>
          <w:szCs w:val="24"/>
        </w:rPr>
        <w:t xml:space="preserve"> χρόνο σας.</w:t>
      </w:r>
    </w:p>
    <w:p w14:paraId="7CD8AB89"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t>Και εσείς, κυρία Κανέλλη, να μη διακόπτετε συνέχεια.</w:t>
      </w:r>
    </w:p>
    <w:p w14:paraId="7CD8AB8A"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Ναι, αλλά να μας περνάτε την ευθύνη για εκπρόθεσμη τροπολογία!</w:t>
      </w:r>
    </w:p>
    <w:p w14:paraId="7CD8AB8B"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t xml:space="preserve">Κυρία Πρόεδρε, με </w:t>
      </w:r>
      <w:proofErr w:type="spellStart"/>
      <w:r>
        <w:rPr>
          <w:rFonts w:eastAsia="Times New Roman" w:cs="Times New Roman"/>
          <w:szCs w:val="24"/>
        </w:rPr>
        <w:t>συγχωρείτε</w:t>
      </w:r>
      <w:proofErr w:type="spellEnd"/>
      <w:r>
        <w:rPr>
          <w:rFonts w:eastAsia="Times New Roman" w:cs="Times New Roman"/>
          <w:szCs w:val="24"/>
        </w:rPr>
        <w:t>, αλλά εδώ τίθεται ζήτημα πολύ σοβαρό.</w:t>
      </w:r>
    </w:p>
    <w:p w14:paraId="7CD8AB8C"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t>ΠΑΝ</w:t>
      </w:r>
      <w:r>
        <w:rPr>
          <w:rFonts w:eastAsia="Times New Roman" w:cs="Times New Roman"/>
          <w:b/>
          <w:szCs w:val="24"/>
        </w:rPr>
        <w:t>Ο</w:t>
      </w:r>
      <w:r>
        <w:rPr>
          <w:rFonts w:eastAsia="Times New Roman" w:cs="Times New Roman"/>
          <w:b/>
          <w:szCs w:val="24"/>
        </w:rPr>
        <w:t>Σ ΚΑΜΜΕΝΟΣ (Υπουργός Εθ</w:t>
      </w:r>
      <w:r>
        <w:rPr>
          <w:rFonts w:eastAsia="Times New Roman" w:cs="Times New Roman"/>
          <w:b/>
          <w:szCs w:val="24"/>
        </w:rPr>
        <w:t>νικής Άμυνας-Πρόεδρος των Ανεξ</w:t>
      </w:r>
      <w:r>
        <w:rPr>
          <w:rFonts w:eastAsia="Times New Roman" w:cs="Times New Roman"/>
          <w:b/>
          <w:szCs w:val="24"/>
        </w:rPr>
        <w:t>α</w:t>
      </w:r>
      <w:r>
        <w:rPr>
          <w:rFonts w:eastAsia="Times New Roman" w:cs="Times New Roman"/>
          <w:b/>
          <w:szCs w:val="24"/>
        </w:rPr>
        <w:t>ρτ</w:t>
      </w:r>
      <w:r>
        <w:rPr>
          <w:rFonts w:eastAsia="Times New Roman" w:cs="Times New Roman"/>
          <w:b/>
          <w:szCs w:val="24"/>
        </w:rPr>
        <w:t>ή</w:t>
      </w:r>
      <w:r>
        <w:rPr>
          <w:rFonts w:eastAsia="Times New Roman" w:cs="Times New Roman"/>
          <w:b/>
          <w:szCs w:val="24"/>
        </w:rPr>
        <w:t>των Ελλήνων):</w:t>
      </w:r>
      <w:r>
        <w:rPr>
          <w:rFonts w:eastAsia="Times New Roman" w:cs="Times New Roman"/>
          <w:szCs w:val="24"/>
        </w:rPr>
        <w:t xml:space="preserve"> Κυρία Κανέλλη, το ΚΚΕ μαζί με το ΠΑΣΟΚ…</w:t>
      </w:r>
    </w:p>
    <w:p w14:paraId="7CD8AB8D"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lastRenderedPageBreak/>
        <w:t>ΛΙΑΝΑ ΚΑΝΕΛΛΗ:</w:t>
      </w:r>
      <w:r>
        <w:rPr>
          <w:rFonts w:eastAsia="Times New Roman" w:cs="Times New Roman"/>
          <w:szCs w:val="24"/>
        </w:rPr>
        <w:t xml:space="preserve"> Δεν θα πετάξουμε εμείς τα αεροπλάνα;</w:t>
      </w:r>
    </w:p>
    <w:p w14:paraId="7CD8AB8E"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t>ΠΑΝ</w:t>
      </w:r>
      <w:r>
        <w:rPr>
          <w:rFonts w:eastAsia="Times New Roman" w:cs="Times New Roman"/>
          <w:b/>
          <w:szCs w:val="24"/>
        </w:rPr>
        <w:t>Ο</w:t>
      </w:r>
      <w:r>
        <w:rPr>
          <w:rFonts w:eastAsia="Times New Roman" w:cs="Times New Roman"/>
          <w:b/>
          <w:szCs w:val="24"/>
        </w:rPr>
        <w:t>Σ ΚΑΜΜΕΝΟΣ (Υπουργός Εθνικής Άμυνας-Πρόεδρος των Ανεξ</w:t>
      </w:r>
      <w:r>
        <w:rPr>
          <w:rFonts w:eastAsia="Times New Roman" w:cs="Times New Roman"/>
          <w:b/>
          <w:szCs w:val="24"/>
        </w:rPr>
        <w:t>α</w:t>
      </w:r>
      <w:r>
        <w:rPr>
          <w:rFonts w:eastAsia="Times New Roman" w:cs="Times New Roman"/>
          <w:b/>
          <w:szCs w:val="24"/>
        </w:rPr>
        <w:t>ρτ</w:t>
      </w:r>
      <w:r>
        <w:rPr>
          <w:rFonts w:eastAsia="Times New Roman" w:cs="Times New Roman"/>
          <w:b/>
          <w:szCs w:val="24"/>
        </w:rPr>
        <w:t>ή</w:t>
      </w:r>
      <w:r>
        <w:rPr>
          <w:rFonts w:eastAsia="Times New Roman" w:cs="Times New Roman"/>
          <w:b/>
          <w:szCs w:val="24"/>
        </w:rPr>
        <w:t>των Ελλήνων):</w:t>
      </w:r>
      <w:r>
        <w:rPr>
          <w:rFonts w:eastAsia="Times New Roman" w:cs="Times New Roman"/>
          <w:szCs w:val="24"/>
        </w:rPr>
        <w:t xml:space="preserve"> Εσείς έχετε βάλει εκπρόσωπο στην προηγούμενη </w:t>
      </w:r>
      <w:r>
        <w:rPr>
          <w:rFonts w:eastAsia="Times New Roman" w:cs="Times New Roman"/>
          <w:szCs w:val="24"/>
        </w:rPr>
        <w:t>ε</w:t>
      </w:r>
      <w:r>
        <w:rPr>
          <w:rFonts w:eastAsia="Times New Roman" w:cs="Times New Roman"/>
          <w:szCs w:val="24"/>
        </w:rPr>
        <w:t>πιτροπή; Το ΠΑΣΟΚ βέβαια έβαλε τώρα…</w:t>
      </w:r>
    </w:p>
    <w:p w14:paraId="7CD8AB8F"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Δεν βάλαμε ποτέ εκπρόσωπο και δεν πρόκειται να βάλουμε.</w:t>
      </w:r>
    </w:p>
    <w:p w14:paraId="7CD8AB90"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t>ΠΑΝ</w:t>
      </w:r>
      <w:r>
        <w:rPr>
          <w:rFonts w:eastAsia="Times New Roman" w:cs="Times New Roman"/>
          <w:b/>
          <w:szCs w:val="24"/>
        </w:rPr>
        <w:t>Ο</w:t>
      </w:r>
      <w:r>
        <w:rPr>
          <w:rFonts w:eastAsia="Times New Roman" w:cs="Times New Roman"/>
          <w:b/>
          <w:szCs w:val="24"/>
        </w:rPr>
        <w:t>Σ ΚΑΜΜΕΝΟΣ (Υπουργός Εθνικής Άμυνας-Πρόεδρος των Ανεξ</w:t>
      </w:r>
      <w:r>
        <w:rPr>
          <w:rFonts w:eastAsia="Times New Roman" w:cs="Times New Roman"/>
          <w:b/>
          <w:szCs w:val="24"/>
        </w:rPr>
        <w:t>α</w:t>
      </w:r>
      <w:r>
        <w:rPr>
          <w:rFonts w:eastAsia="Times New Roman" w:cs="Times New Roman"/>
          <w:b/>
          <w:szCs w:val="24"/>
        </w:rPr>
        <w:t>ρτ</w:t>
      </w:r>
      <w:r>
        <w:rPr>
          <w:rFonts w:eastAsia="Times New Roman" w:cs="Times New Roman"/>
          <w:b/>
          <w:szCs w:val="24"/>
        </w:rPr>
        <w:t>ή</w:t>
      </w:r>
      <w:r>
        <w:rPr>
          <w:rFonts w:eastAsia="Times New Roman" w:cs="Times New Roman"/>
          <w:b/>
          <w:szCs w:val="24"/>
        </w:rPr>
        <w:t>των Ελλήνων):</w:t>
      </w:r>
      <w:r>
        <w:rPr>
          <w:rFonts w:eastAsia="Times New Roman" w:cs="Times New Roman"/>
          <w:szCs w:val="24"/>
        </w:rPr>
        <w:t xml:space="preserve"> Εάν δεν βάζετε, λοιπόν, πώ</w:t>
      </w:r>
      <w:r>
        <w:rPr>
          <w:rFonts w:eastAsia="Times New Roman" w:cs="Times New Roman"/>
          <w:szCs w:val="24"/>
        </w:rPr>
        <w:t xml:space="preserve">ς θα γίνει η διαγωνιστική διαδικασία; </w:t>
      </w:r>
    </w:p>
    <w:p w14:paraId="7CD8AB91"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Πάρτε το πίσω τώρα, εκτός εάν σας συμφέρει να μπερδεύετε ΠΑΣΟΚ και ΚΚΕ, που νομίζω ότι δεν θα το κάνετε! </w:t>
      </w:r>
    </w:p>
    <w:p w14:paraId="7CD8AB92"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Κυρία Κανέλλη, καθίστε, σας παρακαλώ. </w:t>
      </w:r>
    </w:p>
    <w:p w14:paraId="7CD8AB93"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t>Πρέπει να ολο</w:t>
      </w:r>
      <w:r>
        <w:rPr>
          <w:rFonts w:eastAsia="Times New Roman" w:cs="Times New Roman"/>
          <w:szCs w:val="24"/>
        </w:rPr>
        <w:t>κληρωθεί η συζήτηση.</w:t>
      </w:r>
    </w:p>
    <w:p w14:paraId="7CD8AB94"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lastRenderedPageBreak/>
        <w:t>ΠΑΝ</w:t>
      </w:r>
      <w:r>
        <w:rPr>
          <w:rFonts w:eastAsia="Times New Roman" w:cs="Times New Roman"/>
          <w:b/>
          <w:szCs w:val="24"/>
        </w:rPr>
        <w:t>Ο</w:t>
      </w:r>
      <w:r>
        <w:rPr>
          <w:rFonts w:eastAsia="Times New Roman" w:cs="Times New Roman"/>
          <w:b/>
          <w:szCs w:val="24"/>
        </w:rPr>
        <w:t>Σ ΚΑΜΜΕΝΟΣ (Υπουργός Εθνικής Άμυνας-Πρόεδρος των Ανεξ</w:t>
      </w:r>
      <w:r>
        <w:rPr>
          <w:rFonts w:eastAsia="Times New Roman" w:cs="Times New Roman"/>
          <w:b/>
          <w:szCs w:val="24"/>
        </w:rPr>
        <w:t>α</w:t>
      </w:r>
      <w:r>
        <w:rPr>
          <w:rFonts w:eastAsia="Times New Roman" w:cs="Times New Roman"/>
          <w:b/>
          <w:szCs w:val="24"/>
        </w:rPr>
        <w:t>ρτ</w:t>
      </w:r>
      <w:r>
        <w:rPr>
          <w:rFonts w:eastAsia="Times New Roman" w:cs="Times New Roman"/>
          <w:b/>
          <w:szCs w:val="24"/>
        </w:rPr>
        <w:t>ή</w:t>
      </w:r>
      <w:r>
        <w:rPr>
          <w:rFonts w:eastAsia="Times New Roman" w:cs="Times New Roman"/>
          <w:b/>
          <w:szCs w:val="24"/>
        </w:rPr>
        <w:t>των Ελλήνων):</w:t>
      </w:r>
      <w:r>
        <w:rPr>
          <w:rFonts w:eastAsia="Times New Roman" w:cs="Times New Roman"/>
          <w:szCs w:val="24"/>
        </w:rPr>
        <w:t xml:space="preserve"> Δηλαδή, θέλετε να γίνει διαδικασία διαγωνιστική με διακομματική επιτροπή, αλλά εσείς δεν βάζετε εκπρόσωπο. Πολύ ωραία! Ας καταλάβει ο ελληνικός λαός τι θέλετε.</w:t>
      </w:r>
    </w:p>
    <w:p w14:paraId="7CD8AB95"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Κυρία Πρόεδρε, ζητώ τον λόγο. </w:t>
      </w:r>
    </w:p>
    <w:p w14:paraId="7CD8AB96"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Τι θέλετε, κύριε Λοβέρδο; </w:t>
      </w:r>
    </w:p>
    <w:p w14:paraId="7CD8AB97"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Ζητώ να μου δώσετε τον λόγο.</w:t>
      </w:r>
    </w:p>
    <w:p w14:paraId="7CD8AB98"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Για ποιο θέμα; </w:t>
      </w:r>
    </w:p>
    <w:p w14:paraId="7CD8AB99"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Έγινε συγκεκριμένη αναφορά…</w:t>
      </w:r>
    </w:p>
    <w:p w14:paraId="7CD8AB9A"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Στο εάν πηγαίνετε στην </w:t>
      </w:r>
      <w:r>
        <w:rPr>
          <w:rFonts w:eastAsia="Times New Roman" w:cs="Times New Roman"/>
          <w:szCs w:val="24"/>
        </w:rPr>
        <w:t>ε</w:t>
      </w:r>
      <w:r>
        <w:rPr>
          <w:rFonts w:eastAsia="Times New Roman" w:cs="Times New Roman"/>
          <w:szCs w:val="24"/>
        </w:rPr>
        <w:t>πιτροπή ή όχι;</w:t>
      </w:r>
    </w:p>
    <w:p w14:paraId="7CD8AB9B"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Ζητώ τον λόγο</w:t>
      </w:r>
      <w:r>
        <w:rPr>
          <w:rFonts w:eastAsia="Times New Roman" w:cs="Times New Roman"/>
          <w:szCs w:val="24"/>
        </w:rPr>
        <w:t>,</w:t>
      </w:r>
      <w:r>
        <w:rPr>
          <w:rFonts w:eastAsia="Times New Roman" w:cs="Times New Roman"/>
          <w:szCs w:val="24"/>
        </w:rPr>
        <w:t xml:space="preserve"> για να πω.</w:t>
      </w:r>
    </w:p>
    <w:p w14:paraId="7CD8AB9C"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Ζητάτε τον λόγο και σας ρωτώ: Για να μας πείτε εάν συμμε</w:t>
      </w:r>
      <w:r>
        <w:rPr>
          <w:rFonts w:eastAsia="Times New Roman" w:cs="Times New Roman"/>
          <w:szCs w:val="24"/>
        </w:rPr>
        <w:t xml:space="preserve">τέχετε ή όχι; Αυτό είναι το θέμα; </w:t>
      </w:r>
    </w:p>
    <w:p w14:paraId="7CD8AB9D"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Ζητώ τον λόγο για ένα ζήτημα επί της ουσίας. </w:t>
      </w:r>
    </w:p>
    <w:p w14:paraId="7CD8AB9E"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Λοβέρδο, έχετε τον λόγο.</w:t>
      </w:r>
    </w:p>
    <w:p w14:paraId="7CD8AB9F"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Κυρία Πρόεδρε, ζητώ τον λόγο επί της ουσίας των τροπολογιών, για</w:t>
      </w:r>
      <w:r>
        <w:rPr>
          <w:rFonts w:eastAsia="Times New Roman" w:cs="Times New Roman"/>
          <w:szCs w:val="24"/>
        </w:rPr>
        <w:t xml:space="preserve"> μία συζήτηση που γίνεται στην Ολομέλεια, επειδή το Υπουργείο πηγαίνει λαθραία τις νομοθετικές του πρωτοβουλίες.</w:t>
      </w:r>
    </w:p>
    <w:p w14:paraId="7CD8ABA0"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Τώρα, τι μας αφορά, κύριε Λοβέρδο; Τα είπατε στην </w:t>
      </w:r>
      <w:proofErr w:type="spellStart"/>
      <w:r>
        <w:rPr>
          <w:rFonts w:eastAsia="Times New Roman" w:cs="Times New Roman"/>
          <w:szCs w:val="24"/>
        </w:rPr>
        <w:t>πρωτομιλία</w:t>
      </w:r>
      <w:proofErr w:type="spellEnd"/>
      <w:r>
        <w:rPr>
          <w:rFonts w:eastAsia="Times New Roman" w:cs="Times New Roman"/>
          <w:szCs w:val="24"/>
        </w:rPr>
        <w:t xml:space="preserve"> σας.</w:t>
      </w:r>
    </w:p>
    <w:p w14:paraId="7CD8ABA1"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Μόνο αδαής νομι</w:t>
      </w:r>
      <w:r>
        <w:rPr>
          <w:rFonts w:eastAsia="Times New Roman" w:cs="Times New Roman"/>
          <w:szCs w:val="24"/>
        </w:rPr>
        <w:t>κά και κοινοβουλευτικά μπορεί να  ακούσει αυτά που λέτε με συμπάθεια. Μόνο αδαής!</w:t>
      </w:r>
    </w:p>
    <w:p w14:paraId="7CD8ABA2"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lastRenderedPageBreak/>
        <w:t>Εμείς σας λέμε για μια δυσκολία που έχετε, όπως λέτε, δεκαπέντε μήνες, άλλοτε…</w:t>
      </w:r>
    </w:p>
    <w:p w14:paraId="7CD8ABA3" w14:textId="77777777" w:rsidR="000F415B" w:rsidRDefault="00DE665B">
      <w:pPr>
        <w:spacing w:line="600" w:lineRule="auto"/>
        <w:ind w:firstLine="720"/>
        <w:contextualSpacing/>
        <w:jc w:val="both"/>
        <w:rPr>
          <w:rFonts w:eastAsia="Times New Roman" w:cs="Times New Roman"/>
          <w:szCs w:val="24"/>
        </w:rPr>
      </w:pPr>
      <w:r>
        <w:rPr>
          <w:rFonts w:eastAsia="Times New Roman" w:cs="Times New Roman"/>
          <w:b/>
          <w:szCs w:val="24"/>
        </w:rPr>
        <w:t xml:space="preserve">ΠΑΝΟΣ ΚΑΜΜΕΝΟΣ (Υπουργός Εθνικής Άμυνας-Πρόεδρος των Ανεξαρτήτων Ελλήνων): </w:t>
      </w:r>
      <w:r>
        <w:rPr>
          <w:rFonts w:eastAsia="Times New Roman" w:cs="Times New Roman"/>
          <w:szCs w:val="24"/>
        </w:rPr>
        <w:t>Εσείς το μπλοκάρετε.</w:t>
      </w:r>
    </w:p>
    <w:p w14:paraId="7CD8ABA4" w14:textId="77777777" w:rsidR="000F415B" w:rsidRDefault="00DE665B">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…άλλοτε λόγω του ενός κόμματος, άλλοτε λόγω του άλλου, άλλοτε επειδή είναι πρωί, άλλοτε επειδή είναι βράδυ, δεκαπέντε μήνες πάντως λέτε –εσείς το λέτε- ότι έχετε προβλήματα με τα καύσιμα…</w:t>
      </w:r>
    </w:p>
    <w:p w14:paraId="7CD8ABA5" w14:textId="77777777" w:rsidR="000F415B" w:rsidRDefault="00DE665B">
      <w:pPr>
        <w:spacing w:line="600" w:lineRule="auto"/>
        <w:ind w:firstLine="720"/>
        <w:contextualSpacing/>
        <w:jc w:val="both"/>
        <w:rPr>
          <w:rFonts w:eastAsia="Times New Roman" w:cs="Times New Roman"/>
          <w:szCs w:val="24"/>
        </w:rPr>
      </w:pPr>
      <w:r>
        <w:rPr>
          <w:rFonts w:eastAsia="Times New Roman" w:cs="Times New Roman"/>
          <w:b/>
          <w:szCs w:val="24"/>
        </w:rPr>
        <w:t xml:space="preserve">ΠΑΝΟΣ ΚΑΜΜΕΝΟΣ (Υπουργός Εθνικής Άμυνας-Πρόεδρος </w:t>
      </w:r>
      <w:r>
        <w:rPr>
          <w:rFonts w:eastAsia="Times New Roman" w:cs="Times New Roman"/>
          <w:b/>
          <w:szCs w:val="24"/>
        </w:rPr>
        <w:t xml:space="preserve">των Ανεξαρτήτων Ελλήνων): </w:t>
      </w:r>
      <w:r>
        <w:rPr>
          <w:rFonts w:eastAsia="Times New Roman" w:cs="Times New Roman"/>
          <w:szCs w:val="24"/>
        </w:rPr>
        <w:t>Με εσάς έχουμε πρόβλημα.</w:t>
      </w:r>
    </w:p>
    <w:p w14:paraId="7CD8ABA6" w14:textId="77777777" w:rsidR="000F415B" w:rsidRDefault="00DE665B">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w:t>
      </w:r>
      <w:r>
        <w:rPr>
          <w:rFonts w:eastAsia="Times New Roman" w:cs="Times New Roman"/>
          <w:szCs w:val="24"/>
        </w:rPr>
        <w:t>…κ</w:t>
      </w:r>
      <w:r>
        <w:rPr>
          <w:rFonts w:eastAsia="Times New Roman" w:cs="Times New Roman"/>
          <w:szCs w:val="24"/>
        </w:rPr>
        <w:t>αι έρχεσθε μετά από δεκαπέντε μήνες στις 19.30΄</w:t>
      </w:r>
      <w:r>
        <w:rPr>
          <w:rFonts w:eastAsia="Times New Roman" w:cs="Times New Roman"/>
          <w:szCs w:val="24"/>
        </w:rPr>
        <w:t>,</w:t>
      </w:r>
      <w:r>
        <w:rPr>
          <w:rFonts w:eastAsia="Times New Roman" w:cs="Times New Roman"/>
          <w:szCs w:val="24"/>
        </w:rPr>
        <w:t xml:space="preserve"> το βράδυ της ημέρας που η Βουλή συζητάει τη διαφάνεια, να μας φέρετε ολόκληρα σχέδια νόμου. Αφού τα ξέρετε τα θέματα, γιατί δεν μας έχετ</w:t>
      </w:r>
      <w:r>
        <w:rPr>
          <w:rFonts w:eastAsia="Times New Roman" w:cs="Times New Roman"/>
          <w:szCs w:val="24"/>
        </w:rPr>
        <w:t>ε ενημερώσει εδώ και καιρό; Στη Διαρκή Επιτροπή έχετε έλθει τόσες φορές.</w:t>
      </w:r>
    </w:p>
    <w:p w14:paraId="7CD8ABA7" w14:textId="77777777" w:rsidR="000F415B" w:rsidRDefault="00DE665B">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ΠΑΝΟΣ ΚΑΜΜΕΝΟΣ (Υπουργός Εθνικής Άμυνας-Πρόεδρος των Ανεξαρτήτων Ελλήνων): </w:t>
      </w:r>
      <w:r>
        <w:rPr>
          <w:rFonts w:eastAsia="Times New Roman" w:cs="Times New Roman"/>
          <w:szCs w:val="24"/>
        </w:rPr>
        <w:t>Είκοσι επτά τηλέφωνα σας κάναμε, κύριε Λοβέρδο.</w:t>
      </w:r>
    </w:p>
    <w:p w14:paraId="7CD8ABA8" w14:textId="77777777" w:rsidR="000F415B" w:rsidRDefault="00DE665B">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Σας έχουμε δείξει ότι τη χώρα μας τη βάζουμε πάνω απ’ όλα, πάνω και από σας, που άμα δεν πείτε μια φορά τη λέξη «ΠΑΣΟΚ», θα πάρετε κανένα χάπι. Κάτι παθαίνετε.</w:t>
      </w:r>
    </w:p>
    <w:p w14:paraId="7CD8ABA9" w14:textId="77777777" w:rsidR="000F415B" w:rsidRDefault="00DE665B">
      <w:pPr>
        <w:spacing w:line="600" w:lineRule="auto"/>
        <w:ind w:firstLine="720"/>
        <w:contextualSpacing/>
        <w:jc w:val="both"/>
        <w:rPr>
          <w:rFonts w:eastAsia="Times New Roman" w:cs="Times New Roman"/>
          <w:szCs w:val="24"/>
        </w:rPr>
      </w:pPr>
      <w:r>
        <w:rPr>
          <w:rFonts w:eastAsia="Times New Roman" w:cs="Times New Roman"/>
          <w:szCs w:val="24"/>
        </w:rPr>
        <w:t>Τώρα, κυρία Πρόεδρε, μας λέει, προφανώς κάποιος νομικός φωστήρας…</w:t>
      </w:r>
    </w:p>
    <w:p w14:paraId="7CD8ABAA"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w:t>
      </w:r>
      <w:r>
        <w:rPr>
          <w:rFonts w:eastAsia="Times New Roman" w:cs="Times New Roman"/>
          <w:b/>
          <w:szCs w:val="24"/>
        </w:rPr>
        <w:t xml:space="preserve">οδουλοπούλου): </w:t>
      </w:r>
      <w:r>
        <w:rPr>
          <w:rFonts w:eastAsia="Times New Roman" w:cs="Times New Roman"/>
          <w:szCs w:val="24"/>
        </w:rPr>
        <w:t xml:space="preserve">Μα, θα σχολιάσετε τώρα την ομιλία του κυρίου Υπουργού; </w:t>
      </w:r>
    </w:p>
    <w:p w14:paraId="7CD8ABAB" w14:textId="77777777" w:rsidR="000F415B" w:rsidRDefault="00DE665B">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Τον ενημέρωσε…</w:t>
      </w:r>
    </w:p>
    <w:p w14:paraId="7CD8ABAC"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Γι’ αυτό σας έδωσα τον λόγο; Σας παρακαλώ, κύριε Λοβέρδο!</w:t>
      </w:r>
    </w:p>
    <w:p w14:paraId="7CD8ABAD"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lastRenderedPageBreak/>
        <w:t>ΑΝΔΡΕΑΣ ΛΟΒΕΡΔΟΣ:</w:t>
      </w:r>
      <w:r>
        <w:rPr>
          <w:rFonts w:eastAsia="Times New Roman" w:cs="Times New Roman"/>
          <w:szCs w:val="24"/>
        </w:rPr>
        <w:t xml:space="preserve"> </w:t>
      </w:r>
      <w:r>
        <w:rPr>
          <w:rFonts w:eastAsia="Times New Roman" w:cs="Times New Roman"/>
          <w:szCs w:val="24"/>
          <w:lang w:val="en-US"/>
        </w:rPr>
        <w:t>T</w:t>
      </w:r>
      <w:r>
        <w:rPr>
          <w:rFonts w:eastAsia="Times New Roman" w:cs="Times New Roman"/>
          <w:szCs w:val="24"/>
        </w:rPr>
        <w:t xml:space="preserve">ου είπατε ότι η παράλειψη κόμματος, αν ισχύει, διότι σας ενημερώνω, κύριε Υπουργέ Εθνικής Άμυνας, ότι όσους συναδέλφους μου ρωτώ από το δικό μου κόμμα ή από άλλο, τι είναι αυτό που λέει για τη </w:t>
      </w:r>
      <w:r>
        <w:rPr>
          <w:rFonts w:eastAsia="Times New Roman" w:cs="Times New Roman"/>
          <w:szCs w:val="24"/>
        </w:rPr>
        <w:t>δι</w:t>
      </w:r>
      <w:r>
        <w:rPr>
          <w:rFonts w:eastAsia="Times New Roman" w:cs="Times New Roman"/>
          <w:szCs w:val="24"/>
        </w:rPr>
        <w:t xml:space="preserve">ακομματική </w:t>
      </w:r>
      <w:r>
        <w:rPr>
          <w:rFonts w:eastAsia="Times New Roman" w:cs="Times New Roman"/>
          <w:szCs w:val="24"/>
        </w:rPr>
        <w:t>ε</w:t>
      </w:r>
      <w:r>
        <w:rPr>
          <w:rFonts w:eastAsia="Times New Roman" w:cs="Times New Roman"/>
          <w:szCs w:val="24"/>
        </w:rPr>
        <w:t>πιτροπή, ουδείς γνωρίζει. Εγώ δεν γνωρίζω. Ο έτερ</w:t>
      </w:r>
      <w:r>
        <w:rPr>
          <w:rFonts w:eastAsia="Times New Roman" w:cs="Times New Roman"/>
          <w:szCs w:val="24"/>
        </w:rPr>
        <w:t>ος Κοινοβουλευτικός Εκπρόσωπος δεν γνωρίζει, η Πρόεδρος δεν γνωρίζει, ο Γραμματέας της Κοινοβουλευτικής μας Ομάδας δεν γνωρίζει, ο αρμόδιος για το Υπουργείο Ανάπτυξης δεν γνωρίζει, ξέρετε εσείς.</w:t>
      </w:r>
    </w:p>
    <w:p w14:paraId="7CD8ABAE" w14:textId="77777777" w:rsidR="000F415B" w:rsidRDefault="00DE665B">
      <w:pPr>
        <w:spacing w:line="600" w:lineRule="auto"/>
        <w:ind w:firstLine="720"/>
        <w:contextualSpacing/>
        <w:jc w:val="both"/>
        <w:rPr>
          <w:rFonts w:eastAsia="Times New Roman" w:cs="Times New Roman"/>
          <w:szCs w:val="24"/>
        </w:rPr>
      </w:pPr>
      <w:r>
        <w:rPr>
          <w:rFonts w:eastAsia="Times New Roman" w:cs="Times New Roman"/>
          <w:b/>
          <w:szCs w:val="24"/>
        </w:rPr>
        <w:t>ΠΑΝΟΣ ΚΑΜΜΕΝΟΣ (Υπουργός Εθνικής Άμυνας-Πρόεδρος των Ανεξαρτή</w:t>
      </w:r>
      <w:r>
        <w:rPr>
          <w:rFonts w:eastAsia="Times New Roman" w:cs="Times New Roman"/>
          <w:b/>
          <w:szCs w:val="24"/>
        </w:rPr>
        <w:t>των Ελλήνων):</w:t>
      </w:r>
      <w:r>
        <w:rPr>
          <w:rFonts w:eastAsia="Times New Roman" w:cs="Times New Roman"/>
          <w:szCs w:val="24"/>
        </w:rPr>
        <w:t xml:space="preserve"> Τον Βενιζέλο ρωτήστε να σας πει.</w:t>
      </w:r>
    </w:p>
    <w:p w14:paraId="7CD8ABAF" w14:textId="77777777" w:rsidR="000F415B" w:rsidRDefault="00DE665B">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Και ξέρετε ότι η έλλειψη ενός εκπροσώπου κόμματος δημιουργεί προβλήματα στη νόμιμη συγκρότηση της </w:t>
      </w:r>
      <w:r>
        <w:rPr>
          <w:rFonts w:eastAsia="Times New Roman" w:cs="Times New Roman"/>
          <w:szCs w:val="24"/>
        </w:rPr>
        <w:t>δ</w:t>
      </w:r>
      <w:r>
        <w:rPr>
          <w:rFonts w:eastAsia="Times New Roman" w:cs="Times New Roman"/>
          <w:szCs w:val="24"/>
        </w:rPr>
        <w:t xml:space="preserve">ιακομματικής </w:t>
      </w:r>
      <w:r>
        <w:rPr>
          <w:rFonts w:eastAsia="Times New Roman" w:cs="Times New Roman"/>
          <w:szCs w:val="24"/>
        </w:rPr>
        <w:t>ε</w:t>
      </w:r>
      <w:r>
        <w:rPr>
          <w:rFonts w:eastAsia="Times New Roman" w:cs="Times New Roman"/>
          <w:szCs w:val="24"/>
        </w:rPr>
        <w:t>πιτροπής, η οποία δεν μπορεί να πάρει απόφαση;</w:t>
      </w:r>
    </w:p>
    <w:p w14:paraId="7CD8ABB0" w14:textId="77777777" w:rsidR="000F415B" w:rsidRDefault="00DE665B">
      <w:pPr>
        <w:spacing w:line="600" w:lineRule="auto"/>
        <w:ind w:firstLine="720"/>
        <w:contextualSpacing/>
        <w:jc w:val="both"/>
        <w:rPr>
          <w:rFonts w:eastAsia="Times New Roman" w:cs="Times New Roman"/>
          <w:szCs w:val="24"/>
        </w:rPr>
      </w:pPr>
      <w:r>
        <w:rPr>
          <w:rFonts w:eastAsia="Times New Roman" w:cs="Times New Roman"/>
          <w:b/>
          <w:szCs w:val="24"/>
        </w:rPr>
        <w:t>ΠΑΝΟΣ ΚΑΜΜΕΝΟΣ (Υπουργός Εθνική</w:t>
      </w:r>
      <w:r>
        <w:rPr>
          <w:rFonts w:eastAsia="Times New Roman" w:cs="Times New Roman"/>
          <w:b/>
          <w:szCs w:val="24"/>
        </w:rPr>
        <w:t xml:space="preserve">ς Άμυνας-Πρόεδρος των Ανεξαρτήτων Ελλήνων): </w:t>
      </w:r>
      <w:r>
        <w:rPr>
          <w:rFonts w:eastAsia="Times New Roman" w:cs="Times New Roman"/>
          <w:szCs w:val="24"/>
        </w:rPr>
        <w:t>Βεβαίως.</w:t>
      </w:r>
    </w:p>
    <w:p w14:paraId="7CD8ABB1" w14:textId="77777777" w:rsidR="000F415B" w:rsidRDefault="00DE665B">
      <w:pPr>
        <w:spacing w:line="600" w:lineRule="auto"/>
        <w:ind w:firstLine="720"/>
        <w:contextualSpacing/>
        <w:jc w:val="both"/>
        <w:rPr>
          <w:rFonts w:eastAsia="Times New Roman" w:cs="Times New Roman"/>
          <w:szCs w:val="24"/>
        </w:rPr>
      </w:pPr>
      <w:r>
        <w:rPr>
          <w:rFonts w:eastAsia="Times New Roman" w:cs="Times New Roman"/>
          <w:b/>
          <w:szCs w:val="24"/>
        </w:rPr>
        <w:lastRenderedPageBreak/>
        <w:t>ΑΝΔΡΕΑΣ ΛΟΒΕΡΔΟΣ:</w:t>
      </w:r>
      <w:r>
        <w:rPr>
          <w:rFonts w:eastAsia="Times New Roman" w:cs="Times New Roman"/>
          <w:szCs w:val="24"/>
        </w:rPr>
        <w:t xml:space="preserve"> Αυτά που λέτε είναι πρωτάκουστα και εν πάση </w:t>
      </w:r>
      <w:proofErr w:type="spellStart"/>
      <w:r>
        <w:rPr>
          <w:rFonts w:eastAsia="Times New Roman" w:cs="Times New Roman"/>
          <w:szCs w:val="24"/>
        </w:rPr>
        <w:t>περιπτώσει</w:t>
      </w:r>
      <w:proofErr w:type="spellEnd"/>
      <w:r>
        <w:rPr>
          <w:rFonts w:eastAsia="Times New Roman" w:cs="Times New Roman"/>
          <w:szCs w:val="24"/>
        </w:rPr>
        <w:t xml:space="preserve"> ακόμη και αν είχατε δίκιο –που δεν έχετε- θα έπρεπε στις τόσες ευκαιρίες που είχατε στο πολύ καλό κλίμα που έχουμε στην Επιτροπή Ε</w:t>
      </w:r>
      <w:r>
        <w:rPr>
          <w:rFonts w:eastAsia="Times New Roman" w:cs="Times New Roman"/>
          <w:szCs w:val="24"/>
        </w:rPr>
        <w:t>ξωτερικών και Άμυνας, να μας το έχετε πει.</w:t>
      </w:r>
    </w:p>
    <w:p w14:paraId="7CD8ABB2" w14:textId="77777777" w:rsidR="000F415B" w:rsidRDefault="00DE665B">
      <w:pPr>
        <w:spacing w:line="600" w:lineRule="auto"/>
        <w:ind w:firstLine="720"/>
        <w:contextualSpacing/>
        <w:jc w:val="both"/>
        <w:rPr>
          <w:rFonts w:eastAsia="Times New Roman" w:cs="Times New Roman"/>
          <w:szCs w:val="24"/>
        </w:rPr>
      </w:pPr>
      <w:r>
        <w:rPr>
          <w:rFonts w:eastAsia="Times New Roman" w:cs="Times New Roman"/>
          <w:szCs w:val="24"/>
        </w:rPr>
        <w:t xml:space="preserve">Έρχεσθε εδώ τώρα και μιλάτε με λέξεις στις οποίες ποτέ δεν φείδεσθε, -θράσος και τα </w:t>
      </w:r>
      <w:proofErr w:type="spellStart"/>
      <w:r>
        <w:rPr>
          <w:rFonts w:eastAsia="Times New Roman" w:cs="Times New Roman"/>
          <w:szCs w:val="24"/>
        </w:rPr>
        <w:t>τοιαύτα</w:t>
      </w:r>
      <w:proofErr w:type="spellEnd"/>
      <w:r>
        <w:rPr>
          <w:rFonts w:eastAsia="Times New Roman" w:cs="Times New Roman"/>
          <w:szCs w:val="24"/>
        </w:rPr>
        <w:t>- να μας σηκώσετε και το δάκτυλο και να μας πείτε  ότι δεν θα ανεβάσετε τα αεροπλάνα, επειδή …</w:t>
      </w:r>
    </w:p>
    <w:p w14:paraId="7CD8ABB3"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w:t>
      </w:r>
      <w:r>
        <w:rPr>
          <w:rFonts w:eastAsia="Times New Roman" w:cs="Times New Roman"/>
          <w:b/>
          <w:szCs w:val="24"/>
        </w:rPr>
        <w:t xml:space="preserve">στοδουλοπούλου): </w:t>
      </w:r>
      <w:r>
        <w:rPr>
          <w:rFonts w:eastAsia="Times New Roman" w:cs="Times New Roman"/>
          <w:szCs w:val="24"/>
        </w:rPr>
        <w:t>Εντάξει, κύριε Λοβέρδο.</w:t>
      </w:r>
    </w:p>
    <w:p w14:paraId="7CD8ABB4"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Να αλλάξετε ρότα. Όταν οι άλλοι σας φέρονται με κόσμιο τρόπο, να φέρεσθε έτσι και εσείς.</w:t>
      </w:r>
    </w:p>
    <w:p w14:paraId="7CD8ABB5"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Ωραία, επανερχόμαστε τώρα στη διαδικασία.</w:t>
      </w:r>
    </w:p>
    <w:p w14:paraId="7CD8ABB6"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lastRenderedPageBreak/>
        <w:t>Να πάρει τον λόγο η Χρ</w:t>
      </w:r>
      <w:r>
        <w:rPr>
          <w:rFonts w:eastAsia="Times New Roman" w:cs="Times New Roman"/>
          <w:szCs w:val="24"/>
        </w:rPr>
        <w:t xml:space="preserve">υσή Αυγή αν θέλει να τοποθετηθεί για τη </w:t>
      </w:r>
      <w:r>
        <w:rPr>
          <w:rFonts w:eastAsia="Times New Roman" w:cs="Times New Roman"/>
          <w:szCs w:val="24"/>
        </w:rPr>
        <w:t>σ</w:t>
      </w:r>
      <w:r>
        <w:rPr>
          <w:rFonts w:eastAsia="Times New Roman" w:cs="Times New Roman"/>
          <w:szCs w:val="24"/>
        </w:rPr>
        <w:t>ύμβαση της Κορέας, πριν μπούμε στην ψηφοφορία, επειδή είχε ψηφίσει «</w:t>
      </w:r>
      <w:r>
        <w:rPr>
          <w:rFonts w:eastAsia="Times New Roman" w:cs="Times New Roman"/>
          <w:szCs w:val="24"/>
        </w:rPr>
        <w:t>παρών</w:t>
      </w:r>
      <w:r>
        <w:rPr>
          <w:rFonts w:eastAsia="Times New Roman" w:cs="Times New Roman"/>
          <w:szCs w:val="24"/>
        </w:rPr>
        <w:t>».</w:t>
      </w:r>
    </w:p>
    <w:p w14:paraId="7CD8ABB7"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t>Ο κ. Παππάς έχει τον λόγο.</w:t>
      </w:r>
    </w:p>
    <w:p w14:paraId="7CD8ABB8"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Θέλω να μιλήσω για τα αεροπλάνα που είπε ο κ. Καμμένος. Δεν θα σηκωθούν και τα ελικόπτερα, κύριε</w:t>
      </w:r>
      <w:r>
        <w:rPr>
          <w:rFonts w:eastAsia="Times New Roman" w:cs="Times New Roman"/>
          <w:szCs w:val="24"/>
        </w:rPr>
        <w:t xml:space="preserve"> </w:t>
      </w:r>
      <w:proofErr w:type="spellStart"/>
      <w:r>
        <w:rPr>
          <w:rFonts w:eastAsia="Times New Roman" w:cs="Times New Roman"/>
          <w:szCs w:val="24"/>
        </w:rPr>
        <w:t>Καμμένε</w:t>
      </w:r>
      <w:proofErr w:type="spellEnd"/>
      <w:r>
        <w:rPr>
          <w:rFonts w:eastAsia="Times New Roman" w:cs="Times New Roman"/>
          <w:szCs w:val="24"/>
        </w:rPr>
        <w:t xml:space="preserve">; Είπατε ότι πήρατε τηλέφωνο τα υπόλοιπα κόμματα, είκοσι επτά τηλέφωνα είπατε στον κ. Λοβέρδο, αλλά στη Χρυσή Αυγή δεν κάνατε </w:t>
      </w:r>
      <w:proofErr w:type="spellStart"/>
      <w:r>
        <w:rPr>
          <w:rFonts w:eastAsia="Times New Roman" w:cs="Times New Roman"/>
          <w:szCs w:val="24"/>
        </w:rPr>
        <w:t>καμμία</w:t>
      </w:r>
      <w:proofErr w:type="spellEnd"/>
      <w:r>
        <w:rPr>
          <w:rFonts w:eastAsia="Times New Roman" w:cs="Times New Roman"/>
          <w:szCs w:val="24"/>
        </w:rPr>
        <w:t xml:space="preserve"> ενημέρωση. Ούτε ένα τηλέφωνο δεν πήρατε, προς ενημέρωση της Ολομέλειας.</w:t>
      </w:r>
    </w:p>
    <w:p w14:paraId="7CD8ABB9"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t>Η πρακτική σας είναι απαράδεκτη. Οι πολιτικ</w:t>
      </w:r>
      <w:r>
        <w:rPr>
          <w:rFonts w:eastAsia="Times New Roman" w:cs="Times New Roman"/>
          <w:szCs w:val="24"/>
        </w:rPr>
        <w:t xml:space="preserve">ές σας σε ό,τι αφορά την εθνική άμυνα και την ασφάλεια για την Ελλάδα, είναι επιεικώς εθνικά επικίνδυνες. </w:t>
      </w:r>
    </w:p>
    <w:p w14:paraId="7CD8ABBA"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t>Επίσης, σε ό,τι αφορά τα καύσιμα, που ενδεχομένως είναι ένα σοβαρό θέμα για τις Ένοπλες Δυνάμεις, το φέρνετε πάρα πολύ αργά και αυτό που μας προβλημα</w:t>
      </w:r>
      <w:r>
        <w:rPr>
          <w:rFonts w:eastAsia="Times New Roman" w:cs="Times New Roman"/>
          <w:szCs w:val="24"/>
        </w:rPr>
        <w:t xml:space="preserve">τίζει είναι ότι εγγυηθήκατε ότι θα γίνει </w:t>
      </w:r>
      <w:r>
        <w:rPr>
          <w:rFonts w:eastAsia="Times New Roman" w:cs="Times New Roman"/>
          <w:szCs w:val="24"/>
        </w:rPr>
        <w:lastRenderedPageBreak/>
        <w:t>διαγωνισμός. Και όταν εγγυείται ο Πρόεδρος των Ανεξαρτήτων Ελλήνων, εμείς πραγματικά κρατάμε τεράστιες επιφυλάξεις, έχοντας δει την πολιτική σας πορεία, έχοντας δει ότι ο ΣΥΡΙΖΑ απέκτησε τον δικό του Βενιζέλο. Ακόμη</w:t>
      </w:r>
      <w:r>
        <w:rPr>
          <w:rFonts w:eastAsia="Times New Roman" w:cs="Times New Roman"/>
          <w:szCs w:val="24"/>
        </w:rPr>
        <w:t xml:space="preserve"> και σημειολογικά. </w:t>
      </w:r>
    </w:p>
    <w:p w14:paraId="7CD8ABBB"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t xml:space="preserve">Θυμάμαι τον κύριο πρώην Αντιπρόεδρο του ΠΑΣΟΚ, σε επίσκεψη του τότε Πρωθυπουργού Σαμαρά στο εξωτερικό, που είχε βγει στο μπλοκ του, είχε βγει στις κάρτες του, είχε βγει στα τηλέφωνά του εν ολίγοις ως </w:t>
      </w:r>
      <w:proofErr w:type="spellStart"/>
      <w:r>
        <w:rPr>
          <w:rFonts w:eastAsia="Times New Roman" w:cs="Times New Roman"/>
          <w:szCs w:val="24"/>
        </w:rPr>
        <w:t>πρωθυπουργεύων</w:t>
      </w:r>
      <w:proofErr w:type="spellEnd"/>
      <w:r>
        <w:rPr>
          <w:rFonts w:eastAsia="Times New Roman" w:cs="Times New Roman"/>
          <w:szCs w:val="24"/>
        </w:rPr>
        <w:t>.</w:t>
      </w:r>
    </w:p>
    <w:p w14:paraId="7CD8ABBC"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t>Εσείς, λοιπόν, σήμερ</w:t>
      </w:r>
      <w:r>
        <w:rPr>
          <w:rFonts w:eastAsia="Times New Roman" w:cs="Times New Roman"/>
          <w:szCs w:val="24"/>
        </w:rPr>
        <w:t>α επιλέξατε να καθίσετε ακόμη και στην καρέκλα του Πρωθυπουργού κ. Τσίπρα. Έχετε μεγάλο πρόβλημα. Εμείς δεν θα σας ακολουθήσουμε. Ψηφίζουμε «</w:t>
      </w:r>
      <w:r>
        <w:rPr>
          <w:rFonts w:eastAsia="Times New Roman" w:cs="Times New Roman"/>
          <w:szCs w:val="24"/>
        </w:rPr>
        <w:t>κατά</w:t>
      </w:r>
      <w:r>
        <w:rPr>
          <w:rFonts w:eastAsia="Times New Roman" w:cs="Times New Roman"/>
          <w:szCs w:val="24"/>
        </w:rPr>
        <w:t>» και στις δύο τροπολογίες. Η διαδικασία είναι απαράδεκτη. Κάνατε ακριβώς τα ίδια και χειρότερα με αυτά που κατ</w:t>
      </w:r>
      <w:r>
        <w:rPr>
          <w:rFonts w:eastAsia="Times New Roman" w:cs="Times New Roman"/>
          <w:szCs w:val="24"/>
        </w:rPr>
        <w:t>αγγέλλατε. Είστε τελικώς Αριστερά με ολίγον ακροδεξιά, όπως είστε εσείς. Είστε, λοιπόν, Αριστερά και Δεξιά οι δύο όψεις του αυτού νομίσματος.</w:t>
      </w:r>
    </w:p>
    <w:p w14:paraId="7CD8ABBD"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Κύριε Παππά, σας παρακαλώ, για τη σύμβαση της Κορέας τι ψηφίζετε;</w:t>
      </w:r>
    </w:p>
    <w:p w14:paraId="7CD8ABBE"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t>ΧΡΗΣ</w:t>
      </w:r>
      <w:r>
        <w:rPr>
          <w:rFonts w:eastAsia="Times New Roman" w:cs="Times New Roman"/>
          <w:b/>
          <w:szCs w:val="24"/>
        </w:rPr>
        <w:t xml:space="preserve">ΤΟΣ ΠΑΠΠΑΣ: </w:t>
      </w:r>
      <w:r>
        <w:rPr>
          <w:rFonts w:eastAsia="Times New Roman" w:cs="Times New Roman"/>
          <w:szCs w:val="24"/>
        </w:rPr>
        <w:t>Κατά.</w:t>
      </w:r>
    </w:p>
    <w:p w14:paraId="7CD8ABBF"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Σας ρώτησα, γιατί μπορεί να αλλάξατε γνώμη. Είχατε πει </w:t>
      </w:r>
      <w:r>
        <w:rPr>
          <w:rFonts w:eastAsia="Times New Roman" w:cs="Times New Roman"/>
          <w:szCs w:val="24"/>
        </w:rPr>
        <w:t>«παρών»</w:t>
      </w:r>
      <w:r>
        <w:rPr>
          <w:rFonts w:eastAsia="Times New Roman" w:cs="Times New Roman"/>
          <w:szCs w:val="24"/>
        </w:rPr>
        <w:t>.</w:t>
      </w:r>
    </w:p>
    <w:p w14:paraId="7CD8ABC0"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b/>
          <w:szCs w:val="24"/>
        </w:rPr>
        <w:t>«</w:t>
      </w:r>
      <w:r>
        <w:rPr>
          <w:rFonts w:eastAsia="Times New Roman" w:cs="Times New Roman"/>
          <w:szCs w:val="24"/>
        </w:rPr>
        <w:t>Π</w:t>
      </w:r>
      <w:r>
        <w:rPr>
          <w:rFonts w:eastAsia="Times New Roman" w:cs="Times New Roman"/>
          <w:szCs w:val="24"/>
        </w:rPr>
        <w:t>αρών»</w:t>
      </w:r>
      <w:r>
        <w:rPr>
          <w:rFonts w:eastAsia="Times New Roman" w:cs="Times New Roman"/>
          <w:szCs w:val="24"/>
        </w:rPr>
        <w:t xml:space="preserve"> για την Κορέα. Εννοούμε για τις τροπολογίες. </w:t>
      </w:r>
    </w:p>
    <w:p w14:paraId="7CD8ABC1"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t xml:space="preserve">ΠΑΝΟΣ ΚΑΜΜΕΝΟΣ (Υπουργός Εθνικής Άμυνας-Πρόεδρος των </w:t>
      </w:r>
      <w:r>
        <w:rPr>
          <w:rFonts w:eastAsia="Times New Roman" w:cs="Times New Roman"/>
          <w:b/>
          <w:szCs w:val="24"/>
        </w:rPr>
        <w:t>Ανεξαρτήτων Ελλήνων):</w:t>
      </w:r>
      <w:r>
        <w:rPr>
          <w:rFonts w:eastAsia="Times New Roman" w:cs="Times New Roman"/>
          <w:szCs w:val="24"/>
        </w:rPr>
        <w:t xml:space="preserve"> Κυρία Πρόεδρε, μπορώ να έχω τον λόγο για να κάνω μια δήλωση;</w:t>
      </w:r>
    </w:p>
    <w:p w14:paraId="7CD8ABC2"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Υπουργέ, έχετε τον λόγο για ένα λεπτό, γιατί πρέπει να ολοκληρώσουμε.</w:t>
      </w:r>
    </w:p>
    <w:p w14:paraId="7CD8ABC3"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lastRenderedPageBreak/>
        <w:t xml:space="preserve">ΠΑΝΟΣ ΚΑΜΜΕΝΟΣ (Υπουργός Εθνικής Άμυνας-Πρόεδρος των </w:t>
      </w:r>
      <w:r>
        <w:rPr>
          <w:rFonts w:eastAsia="Times New Roman" w:cs="Times New Roman"/>
          <w:b/>
          <w:szCs w:val="24"/>
        </w:rPr>
        <w:t>Ανεξαρτήτων Ελλήνων):</w:t>
      </w:r>
      <w:r>
        <w:rPr>
          <w:rFonts w:eastAsia="Times New Roman" w:cs="Times New Roman"/>
          <w:szCs w:val="24"/>
        </w:rPr>
        <w:t xml:space="preserve"> Θέλω να δηλώσω ξεκάθαρα </w:t>
      </w:r>
      <w:r>
        <w:rPr>
          <w:rFonts w:eastAsia="Times New Roman" w:cs="Times New Roman"/>
          <w:szCs w:val="24"/>
        </w:rPr>
        <w:t>ότι μ</w:t>
      </w:r>
      <w:r>
        <w:rPr>
          <w:rFonts w:eastAsia="Times New Roman" w:cs="Times New Roman"/>
          <w:szCs w:val="24"/>
        </w:rPr>
        <w:t xml:space="preserve">ετά την προσβολή που έκανε το νεοναζιστικό μόρφωμα κατά της ηγεσίας των Ενόπλων Δυνάμεων στην Επιτροπή Εθνικής Άμυνας και Εξωτερικών Υποθέσεων, δεν απαντώ στη Χρυσή Αυγή. </w:t>
      </w:r>
    </w:p>
    <w:p w14:paraId="7CD8ABC4"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 xml:space="preserve">Κυρία Πρόεδρε, </w:t>
      </w:r>
      <w:r>
        <w:rPr>
          <w:rFonts w:eastAsia="Times New Roman" w:cs="Times New Roman"/>
          <w:szCs w:val="24"/>
        </w:rPr>
        <w:t>μπορώ να έχω τον λόγο;</w:t>
      </w:r>
    </w:p>
    <w:p w14:paraId="7CD8ABC5"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Κυρία Πρόεδρε, ζητώ τον λόγο επί προσωπικού.</w:t>
      </w:r>
    </w:p>
    <w:p w14:paraId="7CD8ABC6"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Παππά, έχετε τον λόγο για ένα λεπτό.</w:t>
      </w:r>
    </w:p>
    <w:p w14:paraId="7CD8ABC7"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Για ένα λεπτό, κυρία Πρόεδρε.</w:t>
      </w:r>
      <w:r>
        <w:rPr>
          <w:rFonts w:eastAsia="Times New Roman" w:cs="Times New Roman"/>
          <w:b/>
          <w:szCs w:val="24"/>
        </w:rPr>
        <w:t xml:space="preserve"> </w:t>
      </w:r>
      <w:r>
        <w:rPr>
          <w:rFonts w:eastAsia="Times New Roman" w:cs="Times New Roman"/>
          <w:szCs w:val="24"/>
        </w:rPr>
        <w:t xml:space="preserve">Δεν θα ασχοληθώ με τον κ. Καμμένο. Δεν </w:t>
      </w:r>
      <w:r>
        <w:rPr>
          <w:rFonts w:eastAsia="Times New Roman" w:cs="Times New Roman"/>
          <w:szCs w:val="24"/>
        </w:rPr>
        <w:t xml:space="preserve">αξίζει να ασχοληθώ με τον κ. Καμμένο. Όμως, θα ασχοληθώ με την </w:t>
      </w:r>
      <w:proofErr w:type="spellStart"/>
      <w:r>
        <w:rPr>
          <w:rFonts w:eastAsia="Times New Roman" w:cs="Times New Roman"/>
          <w:szCs w:val="24"/>
        </w:rPr>
        <w:t>Προεδρεύουσα</w:t>
      </w:r>
      <w:proofErr w:type="spellEnd"/>
      <w:r>
        <w:rPr>
          <w:rFonts w:eastAsia="Times New Roman" w:cs="Times New Roman"/>
          <w:szCs w:val="24"/>
        </w:rPr>
        <w:t xml:space="preserve">, με εσάς, κυρία Πρόεδρε. </w:t>
      </w:r>
    </w:p>
    <w:p w14:paraId="7CD8ABC8"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lastRenderedPageBreak/>
        <w:t xml:space="preserve">Δεν κάνετε καλά τη δουλειά σας. Πρέπει να διαγραφεί από τα Πρακτικά ο χαρακτηρισμός του κ. Καμμένου και να τον εγκαλέσετε εις την τάξη. Επιτέλους! </w:t>
      </w:r>
    </w:p>
    <w:p w14:paraId="7CD8ABC9"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t xml:space="preserve">ΠΑΝΟΣ </w:t>
      </w:r>
      <w:r>
        <w:rPr>
          <w:rFonts w:eastAsia="Times New Roman" w:cs="Times New Roman"/>
          <w:b/>
          <w:szCs w:val="24"/>
        </w:rPr>
        <w:t>ΚΑΜΜΕΝΟΣ (Υπουργός Εθνικής Άμυνας-Πρόεδρος των Ανεξαρτήτων Ελλήνων):</w:t>
      </w:r>
      <w:r>
        <w:rPr>
          <w:rFonts w:eastAsia="Times New Roman" w:cs="Times New Roman"/>
          <w:szCs w:val="24"/>
        </w:rPr>
        <w:t xml:space="preserve"> Να μου κάνετε μήνυση!</w:t>
      </w:r>
    </w:p>
    <w:p w14:paraId="7CD8ABCA"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 xml:space="preserve">Δεν θα σας κάνω αυτό το χατίρι, να σας κάνω μήνυση, κύριε </w:t>
      </w:r>
      <w:proofErr w:type="spellStart"/>
      <w:r>
        <w:rPr>
          <w:rFonts w:eastAsia="Times New Roman" w:cs="Times New Roman"/>
          <w:szCs w:val="24"/>
        </w:rPr>
        <w:t>Καμμένε</w:t>
      </w:r>
      <w:proofErr w:type="spellEnd"/>
      <w:r>
        <w:rPr>
          <w:rFonts w:eastAsia="Times New Roman" w:cs="Times New Roman"/>
          <w:szCs w:val="24"/>
        </w:rPr>
        <w:t>. Μήνυση σας έχουν κάνει άλλοι και οι λοβιτούρες οι δικές σας…</w:t>
      </w:r>
    </w:p>
    <w:p w14:paraId="7CD8ABCB" w14:textId="77777777" w:rsidR="000F415B" w:rsidRDefault="00DE665B">
      <w:pPr>
        <w:spacing w:line="600" w:lineRule="auto"/>
        <w:ind w:firstLine="720"/>
        <w:jc w:val="center"/>
        <w:rPr>
          <w:rFonts w:eastAsia="Times New Roman" w:cs="Times New Roman"/>
          <w:szCs w:val="24"/>
        </w:rPr>
      </w:pPr>
      <w:r>
        <w:rPr>
          <w:rFonts w:eastAsia="Times New Roman" w:cs="Times New Roman"/>
          <w:szCs w:val="24"/>
        </w:rPr>
        <w:t>(Θόρυβος στην Αίθουσα</w:t>
      </w:r>
      <w:r>
        <w:rPr>
          <w:rFonts w:eastAsia="Times New Roman" w:cs="Times New Roman"/>
          <w:szCs w:val="24"/>
        </w:rPr>
        <w:t>)</w:t>
      </w:r>
    </w:p>
    <w:p w14:paraId="7CD8ABCC"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t xml:space="preserve">Εγώ υπηρέτησα είκοσι έξι μήνες, κύριε </w:t>
      </w:r>
      <w:proofErr w:type="spellStart"/>
      <w:r>
        <w:rPr>
          <w:rFonts w:eastAsia="Times New Roman" w:cs="Times New Roman"/>
          <w:szCs w:val="24"/>
        </w:rPr>
        <w:t>Καμμένε</w:t>
      </w:r>
      <w:proofErr w:type="spellEnd"/>
      <w:r>
        <w:rPr>
          <w:rFonts w:eastAsia="Times New Roman" w:cs="Times New Roman"/>
          <w:szCs w:val="24"/>
        </w:rPr>
        <w:t>, και η οικογένειά μου έχει δώσει αίμα για την πατρίδα. Εσείς πού υπηρετήσατε;</w:t>
      </w:r>
    </w:p>
    <w:p w14:paraId="7CD8ABCD"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Άμυνας-Πρόεδρος των Ανεξαρτήτων Ελλήνων):</w:t>
      </w:r>
      <w:r>
        <w:rPr>
          <w:rFonts w:eastAsia="Times New Roman" w:cs="Times New Roman"/>
          <w:szCs w:val="24"/>
        </w:rPr>
        <w:t xml:space="preserve"> Κατεβάσατε τη σημαία και βάλατε τον αγκυλωτό σταυρό στη</w:t>
      </w:r>
      <w:r>
        <w:rPr>
          <w:rFonts w:eastAsia="Times New Roman" w:cs="Times New Roman"/>
          <w:szCs w:val="24"/>
        </w:rPr>
        <w:t>ν Ακρόπολη. Αυτό κάνατε! Κάτσε κάτω, ρε!</w:t>
      </w:r>
    </w:p>
    <w:p w14:paraId="7CD8ABCE"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Σας παρακαλώ, κύριοι συνάδελφοι! Ελάτε τώρα! Πρέπει να ολοκληρώσουμε.</w:t>
      </w:r>
    </w:p>
    <w:p w14:paraId="7CD8ABCF"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t xml:space="preserve">Κύριε Παππά, ολοκληρώστε. </w:t>
      </w:r>
    </w:p>
    <w:p w14:paraId="7CD8ABD0"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 xml:space="preserve">Σας παρακαλώ πάρα πολύ! Ο κ. Καμμένος, ο κύριος Υπουργός, </w:t>
      </w:r>
      <w:r>
        <w:rPr>
          <w:rFonts w:eastAsia="Times New Roman" w:cs="Times New Roman"/>
          <w:szCs w:val="24"/>
        </w:rPr>
        <w:t xml:space="preserve">ο οποίος είναι αχαρακτήριστος, έχει τέτοια συμπεριφορά και είναι ανάγωγος, μου λέει «κάτσε κάτω, ρε»! Τι είναι αυτά, κυρία Πρόεδρε; Τιμά το </w:t>
      </w:r>
      <w:r>
        <w:rPr>
          <w:rFonts w:eastAsia="Times New Roman" w:cs="Times New Roman"/>
          <w:szCs w:val="24"/>
        </w:rPr>
        <w:t>ε</w:t>
      </w:r>
      <w:r>
        <w:rPr>
          <w:rFonts w:eastAsia="Times New Roman" w:cs="Times New Roman"/>
          <w:szCs w:val="24"/>
        </w:rPr>
        <w:t xml:space="preserve">λληνικό Κοινοβούλιο αυτός ο άνθρωπος; </w:t>
      </w:r>
    </w:p>
    <w:p w14:paraId="7CD8ABD1"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t>Ντροπή σου!</w:t>
      </w:r>
    </w:p>
    <w:p w14:paraId="7CD8ABD2"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Κύριε </w:t>
      </w:r>
      <w:proofErr w:type="spellStart"/>
      <w:r>
        <w:rPr>
          <w:rFonts w:eastAsia="Times New Roman" w:cs="Times New Roman"/>
          <w:szCs w:val="24"/>
        </w:rPr>
        <w:t>Δένδια</w:t>
      </w:r>
      <w:proofErr w:type="spellEnd"/>
      <w:r>
        <w:rPr>
          <w:rFonts w:eastAsia="Times New Roman" w:cs="Times New Roman"/>
          <w:szCs w:val="24"/>
        </w:rPr>
        <w:t xml:space="preserve">, έχετε </w:t>
      </w:r>
      <w:r>
        <w:rPr>
          <w:rFonts w:eastAsia="Times New Roman" w:cs="Times New Roman"/>
          <w:szCs w:val="24"/>
        </w:rPr>
        <w:t>τον λόγο για ένα λεπτό.</w:t>
      </w:r>
    </w:p>
    <w:p w14:paraId="7CD8ABD3"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Κυρία Πρόεδρε, ζήτησα το</w:t>
      </w:r>
      <w:r>
        <w:rPr>
          <w:rFonts w:eastAsia="Times New Roman" w:cs="Times New Roman"/>
          <w:szCs w:val="24"/>
        </w:rPr>
        <w:t>ν</w:t>
      </w:r>
      <w:r>
        <w:rPr>
          <w:rFonts w:eastAsia="Times New Roman" w:cs="Times New Roman"/>
          <w:szCs w:val="24"/>
        </w:rPr>
        <w:t xml:space="preserve"> λόγο επειδή θέλω να είναι απολύτως αιτιολογημένη η αρνητική μας ψήφος. Ο ν.2286/1995 στο άρθρο 3 παράγραφος 2 -εγώ δεν γνωρίζω αν το ΠΑΣΟΚ αρνήθηκε, κύριε Λοβέρδο, όπως δεν γνωρίζω και αν </w:t>
      </w:r>
      <w:r>
        <w:rPr>
          <w:rFonts w:eastAsia="Times New Roman" w:cs="Times New Roman"/>
          <w:szCs w:val="24"/>
        </w:rPr>
        <w:t xml:space="preserve">το Κομμουνιστικό Κόμμα αρνήθηκε- παρέχει διέξοδο. </w:t>
      </w:r>
      <w:r>
        <w:rPr>
          <w:rFonts w:eastAsia="Times New Roman" w:cs="Times New Roman"/>
          <w:szCs w:val="24"/>
        </w:rPr>
        <w:lastRenderedPageBreak/>
        <w:t xml:space="preserve">Η διέξοδος είναι εντός </w:t>
      </w:r>
      <w:r>
        <w:rPr>
          <w:rFonts w:eastAsia="Times New Roman" w:cs="Times New Roman"/>
          <w:szCs w:val="24"/>
        </w:rPr>
        <w:t xml:space="preserve">είκοσι </w:t>
      </w:r>
      <w:r>
        <w:rPr>
          <w:rFonts w:eastAsia="Times New Roman" w:cs="Times New Roman"/>
          <w:szCs w:val="24"/>
        </w:rPr>
        <w:t>ημερών να κληθεί στέλεχος του Ελεγκτικού Συνεδρίου, το οποίο να αντικαταστήσει το στέλεχος του κόμματος που αρνείται. Κατά συνέπεια αυτό για εμάς, τη Νέα Δημοκρατία, δεν μπορεί</w:t>
      </w:r>
      <w:r>
        <w:rPr>
          <w:rFonts w:eastAsia="Times New Roman" w:cs="Times New Roman"/>
          <w:szCs w:val="24"/>
        </w:rPr>
        <w:t xml:space="preserve"> να αποτελέσει επαρκή εξήγηση.</w:t>
      </w:r>
    </w:p>
    <w:p w14:paraId="7CD8ABD4"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Έτσι είναι! </w:t>
      </w:r>
    </w:p>
    <w:p w14:paraId="7CD8ABD5"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Άμυνας-Πρόεδρος των Ανεξαρτήτων Ελλήνων):</w:t>
      </w:r>
      <w:r>
        <w:rPr>
          <w:rFonts w:eastAsia="Times New Roman" w:cs="Times New Roman"/>
          <w:szCs w:val="24"/>
        </w:rPr>
        <w:t xml:space="preserve"> Δεν το έκαναν. Δεν έστειλε το Ελεγκτικό Συνέδριο επί τρεις συνεδριάσεις εκπρόσωπο. </w:t>
      </w:r>
    </w:p>
    <w:p w14:paraId="7CD8ABD6"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Όμως, σας λέω, κύ</w:t>
      </w:r>
      <w:r>
        <w:rPr>
          <w:rFonts w:eastAsia="Times New Roman" w:cs="Times New Roman"/>
          <w:szCs w:val="24"/>
        </w:rPr>
        <w:t>ριε Υπουργέ, ότι το Υπουργείο είχε διέξοδο και δεν την επέλεξε. Κατά συνέπεια…</w:t>
      </w:r>
    </w:p>
    <w:p w14:paraId="7CD8ABD7"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Άμυνας-Πρόεδρος των Ανεξαρτήτων Ελλήνων):</w:t>
      </w:r>
      <w:r>
        <w:rPr>
          <w:rFonts w:eastAsia="Times New Roman" w:cs="Times New Roman"/>
          <w:szCs w:val="24"/>
        </w:rPr>
        <w:t xml:space="preserve"> Και τρεις φορές δεν έστειλε το Ελεγκτικό Συνέδριο εκπρόσωπο.</w:t>
      </w:r>
    </w:p>
    <w:p w14:paraId="7CD8ABD8"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 xml:space="preserve">Δεν έστειλε το </w:t>
      </w:r>
      <w:r>
        <w:rPr>
          <w:rFonts w:eastAsia="Times New Roman" w:cs="Times New Roman"/>
          <w:szCs w:val="24"/>
        </w:rPr>
        <w:t>Ελεγκτικό</w:t>
      </w:r>
      <w:r>
        <w:rPr>
          <w:rFonts w:eastAsia="Times New Roman" w:cs="Times New Roman"/>
          <w:szCs w:val="24"/>
        </w:rPr>
        <w:t xml:space="preserve"> Συνέδριο</w:t>
      </w:r>
      <w:r>
        <w:rPr>
          <w:rFonts w:eastAsia="Times New Roman" w:cs="Times New Roman"/>
          <w:szCs w:val="24"/>
        </w:rPr>
        <w:t>;</w:t>
      </w:r>
    </w:p>
    <w:p w14:paraId="7CD8ABD9" w14:textId="77777777" w:rsidR="000F415B" w:rsidRDefault="00DE665B">
      <w:pPr>
        <w:spacing w:line="600" w:lineRule="auto"/>
        <w:ind w:firstLine="720"/>
        <w:jc w:val="center"/>
        <w:rPr>
          <w:rFonts w:eastAsia="Times New Roman" w:cs="Times New Roman"/>
          <w:szCs w:val="24"/>
        </w:rPr>
      </w:pPr>
      <w:r>
        <w:rPr>
          <w:rFonts w:eastAsia="Times New Roman" w:cs="Times New Roman"/>
          <w:szCs w:val="24"/>
        </w:rPr>
        <w:lastRenderedPageBreak/>
        <w:t>(Θόρυβος στην Αίθουσα)</w:t>
      </w:r>
    </w:p>
    <w:p w14:paraId="7CD8ABDA"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Άμυνας-Πρόεδρος των Ανεξαρτήτων Ελλήνων):</w:t>
      </w:r>
      <w:r>
        <w:rPr>
          <w:rFonts w:eastAsia="Times New Roman" w:cs="Times New Roman"/>
          <w:szCs w:val="24"/>
        </w:rPr>
        <w:t xml:space="preserve"> Συγγνώμη, δύο φορές. </w:t>
      </w:r>
    </w:p>
    <w:p w14:paraId="7CD8ABDB"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 xml:space="preserve">Κυρία Πρόεδρε, κύριε Υπουργέ, αυτό ξέρετε -και συγγνώμη που σας το λέω- είναι προφανές ότι δεν το </w:t>
      </w:r>
      <w:r>
        <w:rPr>
          <w:rFonts w:eastAsia="Times New Roman" w:cs="Times New Roman"/>
          <w:szCs w:val="24"/>
        </w:rPr>
        <w:t xml:space="preserve">χειρίζεστε προσωπικά. </w:t>
      </w:r>
    </w:p>
    <w:p w14:paraId="7CD8ABDC"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Άμυνας-Πρόεδρος των Ανεξαρτήτων Ελλήνων):</w:t>
      </w:r>
      <w:r>
        <w:rPr>
          <w:rFonts w:eastAsia="Times New Roman" w:cs="Times New Roman"/>
          <w:szCs w:val="24"/>
        </w:rPr>
        <w:t xml:space="preserve"> Πρέπει να δηλώσει το ΠΑΣΟΚ «δεν θα στείλω εκπρόσωπο τελειωτικά», ώστε το Ελεγκτικό Συνέδριο να στείλει αντικαταστάτη. </w:t>
      </w:r>
    </w:p>
    <w:p w14:paraId="7CD8ABDD"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Υπήρξα πάλι ένα μικρό</w:t>
      </w:r>
      <w:r>
        <w:rPr>
          <w:rFonts w:eastAsia="Times New Roman" w:cs="Times New Roman"/>
          <w:szCs w:val="24"/>
        </w:rPr>
        <w:t xml:space="preserve"> διάστημα Υπουργός Ανάπτυξης…</w:t>
      </w:r>
    </w:p>
    <w:p w14:paraId="7CD8ABDE"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Άμυνας-Πρόεδρος των Ανεξαρτήτων Ελλήνων):</w:t>
      </w:r>
      <w:r>
        <w:rPr>
          <w:rFonts w:eastAsia="Times New Roman" w:cs="Times New Roman"/>
          <w:szCs w:val="24"/>
        </w:rPr>
        <w:t xml:space="preserve"> Και υπογράφαμε όλοι για καύσιμα. Και η κ. </w:t>
      </w:r>
      <w:proofErr w:type="spellStart"/>
      <w:r>
        <w:rPr>
          <w:rFonts w:eastAsia="Times New Roman" w:cs="Times New Roman"/>
          <w:szCs w:val="24"/>
        </w:rPr>
        <w:t>Γενηματά</w:t>
      </w:r>
      <w:proofErr w:type="spellEnd"/>
      <w:r>
        <w:rPr>
          <w:rFonts w:eastAsia="Times New Roman" w:cs="Times New Roman"/>
          <w:szCs w:val="24"/>
        </w:rPr>
        <w:t xml:space="preserve"> έχει υπογράψει και εσείς έχετε υπογράψει και όλοι. </w:t>
      </w:r>
    </w:p>
    <w:p w14:paraId="7CD8ABDF"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ΔΕΝΔΙΑΣ: </w:t>
      </w:r>
      <w:r>
        <w:rPr>
          <w:rFonts w:eastAsia="Times New Roman" w:cs="Times New Roman"/>
          <w:szCs w:val="24"/>
        </w:rPr>
        <w:t>Ποιο είναι το θέμα εδώ; Ο νόμο</w:t>
      </w:r>
      <w:r>
        <w:rPr>
          <w:rFonts w:eastAsia="Times New Roman" w:cs="Times New Roman"/>
          <w:szCs w:val="24"/>
        </w:rPr>
        <w:t>ς δίνει εναλλακτική. Εγώ δεν ξέρω τι έγινε και τι δεν έγινε. Δεν μπορώ να το ξέρω. Δεν ξέρω τι έκανε το ΠΑΣΟΚ, δεν ξέρω τι έκανε το Ελεγκτικό Συνέδριο. Δίνει εναλλακτική. Δεν μπορώ να δεχθώ ότι η ελληνική νομοθεσία καθιστά τις Ένοπλες Δυνάμεις της χώρας όμ</w:t>
      </w:r>
      <w:r>
        <w:rPr>
          <w:rFonts w:eastAsia="Times New Roman" w:cs="Times New Roman"/>
          <w:szCs w:val="24"/>
        </w:rPr>
        <w:t>ηρ</w:t>
      </w:r>
      <w:r>
        <w:rPr>
          <w:rFonts w:eastAsia="Times New Roman" w:cs="Times New Roman"/>
          <w:szCs w:val="24"/>
        </w:rPr>
        <w:t>ο</w:t>
      </w:r>
      <w:r>
        <w:rPr>
          <w:rFonts w:eastAsia="Times New Roman" w:cs="Times New Roman"/>
          <w:szCs w:val="24"/>
        </w:rPr>
        <w:t xml:space="preserve"> της διάθεσης οιουδήποτε αρνείται να εκτελέσει το</w:t>
      </w:r>
      <w:r>
        <w:rPr>
          <w:rFonts w:eastAsia="Times New Roman" w:cs="Times New Roman"/>
          <w:szCs w:val="24"/>
        </w:rPr>
        <w:t>ν</w:t>
      </w:r>
      <w:r>
        <w:rPr>
          <w:rFonts w:eastAsia="Times New Roman" w:cs="Times New Roman"/>
          <w:szCs w:val="24"/>
        </w:rPr>
        <w:t xml:space="preserve"> νόμο. </w:t>
      </w:r>
    </w:p>
    <w:p w14:paraId="7CD8ABE0"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t>Υπ’ αυτή την έννοια, λοιπόν, και δεδομένου ότι δεν κρίνω ότι επαρκώς το Υπουργείο Εθνικής Άμυνας εξηγεί τι συμβαίνει εδώ, επανέρχομαι στην πρόταση, η τροπολογία αυτή να συζητηθεί αυτοτελώς σε άλλ</w:t>
      </w:r>
      <w:r>
        <w:rPr>
          <w:rFonts w:eastAsia="Times New Roman" w:cs="Times New Roman"/>
          <w:szCs w:val="24"/>
        </w:rPr>
        <w:t xml:space="preserve">ο πλαίσιο και θεωρώ ότι δεν επιτρέπεται να ψηφιστεί στην παρούσα συνεδρίαση. </w:t>
      </w:r>
    </w:p>
    <w:p w14:paraId="7CD8ABE1"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Νομίζω ότι δόθηκαν οι εξηγήσεις. Ακούστηκαν τα αιτήματα. Εγώ από τη θέση μου αυτό που μπορώ να κάνω είναι να κηρύξω περαιωμένη τη συζή</w:t>
      </w:r>
      <w:r>
        <w:rPr>
          <w:rFonts w:eastAsia="Times New Roman" w:cs="Times New Roman"/>
          <w:szCs w:val="24"/>
        </w:rPr>
        <w:t>τηση.</w:t>
      </w:r>
    </w:p>
    <w:p w14:paraId="7CD8ABE2"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κηρύσσεται περαιωμένη η συζήτηση επί της αρχής, των άρθρων</w:t>
      </w:r>
      <w:r>
        <w:rPr>
          <w:rFonts w:eastAsia="Times New Roman" w:cs="Times New Roman"/>
          <w:szCs w:val="24"/>
        </w:rPr>
        <w:t xml:space="preserve"> και</w:t>
      </w:r>
      <w:r>
        <w:rPr>
          <w:rFonts w:eastAsia="Times New Roman" w:cs="Times New Roman"/>
          <w:szCs w:val="24"/>
        </w:rPr>
        <w:t xml:space="preserve"> των τροπολογιών του σχεδίου νόμου του Υπουργείου Εθνικής Άμυνας</w:t>
      </w:r>
      <w:r>
        <w:rPr>
          <w:rFonts w:eastAsia="Times New Roman" w:cs="Times New Roman"/>
          <w:szCs w:val="24"/>
        </w:rPr>
        <w:t>:</w:t>
      </w:r>
      <w:r>
        <w:rPr>
          <w:rFonts w:eastAsia="Times New Roman" w:cs="Times New Roman"/>
          <w:szCs w:val="24"/>
        </w:rPr>
        <w:t xml:space="preserve"> «Κύρωση του Μνημονίου Συνεργασίας μεταξύ του Υπουργείου Εθνικής Άμυνας της Ελληνικής Δημοκρα</w:t>
      </w:r>
      <w:r>
        <w:rPr>
          <w:rFonts w:eastAsia="Times New Roman" w:cs="Times New Roman"/>
          <w:szCs w:val="24"/>
        </w:rPr>
        <w:t>τίας και του Υπουργείου Άμυνας της Κυπριακής Δημοκρατίας στους τομείς Υποδομής και Περιβάλλοντος/Ενέργειας».</w:t>
      </w:r>
    </w:p>
    <w:p w14:paraId="7CD8ABE3"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νομοσχέδιο επί της αρχής;</w:t>
      </w:r>
    </w:p>
    <w:p w14:paraId="7CD8ABE4"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7CD8ABE5"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Κατά πλειοψηφία.</w:t>
      </w:r>
    </w:p>
    <w:p w14:paraId="7CD8ABE6"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t>ΠΡΟΕΔΡΕΥΟΥΣΑ (Αναστασί</w:t>
      </w:r>
      <w:r>
        <w:rPr>
          <w:rFonts w:eastAsia="Times New Roman" w:cs="Times New Roman"/>
          <w:b/>
          <w:szCs w:val="24"/>
        </w:rPr>
        <w:t>α Χριστοδουλοπούλου):</w:t>
      </w:r>
      <w:r>
        <w:rPr>
          <w:rFonts w:eastAsia="Times New Roman" w:cs="Times New Roman"/>
          <w:szCs w:val="24"/>
        </w:rPr>
        <w:t xml:space="preserve"> Συνεπώς το νομοσχέδιο του Υπουργείου Εθνικής Άμυνας</w:t>
      </w:r>
      <w:r>
        <w:rPr>
          <w:rFonts w:eastAsia="Times New Roman" w:cs="Times New Roman"/>
          <w:szCs w:val="24"/>
        </w:rPr>
        <w:t>:</w:t>
      </w:r>
      <w:r>
        <w:rPr>
          <w:rFonts w:eastAsia="Times New Roman" w:cs="Times New Roman"/>
          <w:szCs w:val="24"/>
        </w:rPr>
        <w:t xml:space="preserve"> «Κύρωση του Μνημονίου Συνεργασίας μεταξύ του Υπουργείου Εθνικής Άμυνας της Ελληνικής Δημοκρατίας και του Υπουργείου Άμυνας της Κυπριακής Δημοκρατίας στους τομείς Υποδομής και Περιβά</w:t>
      </w:r>
      <w:r>
        <w:rPr>
          <w:rFonts w:eastAsia="Times New Roman" w:cs="Times New Roman"/>
          <w:szCs w:val="24"/>
        </w:rPr>
        <w:t>λλοντος/Ενέργειας» έγινε δεκτό επί της αρχής κατά πλειοψηφία.</w:t>
      </w:r>
    </w:p>
    <w:p w14:paraId="7CD8ABE7" w14:textId="77777777" w:rsidR="000F415B" w:rsidRDefault="00DE665B">
      <w:pPr>
        <w:tabs>
          <w:tab w:val="left" w:pos="2820"/>
        </w:tabs>
        <w:spacing w:line="600" w:lineRule="auto"/>
        <w:ind w:firstLine="720"/>
        <w:jc w:val="both"/>
        <w:rPr>
          <w:rFonts w:eastAsia="Times New Roman"/>
          <w:color w:val="000000" w:themeColor="text1"/>
          <w:szCs w:val="24"/>
        </w:rPr>
      </w:pPr>
      <w:r w:rsidRPr="00B23079">
        <w:rPr>
          <w:rFonts w:eastAsia="Times New Roman"/>
          <w:color w:val="000000" w:themeColor="text1"/>
          <w:szCs w:val="24"/>
        </w:rPr>
        <w:lastRenderedPageBreak/>
        <w:t>Εισερχόμαστε στην ψήφιση των άρθρων.</w:t>
      </w:r>
    </w:p>
    <w:p w14:paraId="7CD8ABE8" w14:textId="77777777" w:rsidR="000F415B" w:rsidRDefault="00DE665B">
      <w:pPr>
        <w:tabs>
          <w:tab w:val="left" w:pos="2820"/>
        </w:tabs>
        <w:spacing w:line="600" w:lineRule="auto"/>
        <w:ind w:firstLine="720"/>
        <w:jc w:val="both"/>
        <w:rPr>
          <w:rFonts w:eastAsia="Times New Roman"/>
          <w:szCs w:val="24"/>
        </w:rPr>
      </w:pPr>
      <w:r>
        <w:rPr>
          <w:rFonts w:eastAsia="Times New Roman"/>
          <w:szCs w:val="24"/>
        </w:rPr>
        <w:t>Ερωτάται το Σώμα: Γίνεται δεκτό το άρθρο πρώτο ως έχει;</w:t>
      </w:r>
    </w:p>
    <w:p w14:paraId="7CD8ABE9" w14:textId="77777777" w:rsidR="000F415B" w:rsidRDefault="00DE665B">
      <w:pPr>
        <w:tabs>
          <w:tab w:val="left" w:pos="2820"/>
        </w:tabs>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Δεκτό, δεκτό.</w:t>
      </w:r>
    </w:p>
    <w:p w14:paraId="7CD8ABEA" w14:textId="77777777" w:rsidR="000F415B" w:rsidRDefault="00DE665B">
      <w:pPr>
        <w:tabs>
          <w:tab w:val="left" w:pos="2820"/>
        </w:tabs>
        <w:spacing w:line="600" w:lineRule="auto"/>
        <w:ind w:firstLine="720"/>
        <w:jc w:val="both"/>
        <w:rPr>
          <w:rFonts w:eastAsia="Times New Roman"/>
          <w:szCs w:val="24"/>
        </w:rPr>
      </w:pPr>
      <w:r>
        <w:rPr>
          <w:rFonts w:eastAsia="Times New Roman"/>
          <w:b/>
          <w:szCs w:val="24"/>
        </w:rPr>
        <w:t xml:space="preserve">ΑΘΑΝΑΣΙΟΣ ΚΑΒΒΑΔΑΣ: </w:t>
      </w:r>
      <w:r>
        <w:rPr>
          <w:rFonts w:eastAsia="Times New Roman"/>
          <w:szCs w:val="24"/>
        </w:rPr>
        <w:t xml:space="preserve">Κατά πλειοψηφία. </w:t>
      </w:r>
    </w:p>
    <w:p w14:paraId="7CD8ABEB" w14:textId="77777777" w:rsidR="000F415B" w:rsidRDefault="00DE665B">
      <w:pPr>
        <w:tabs>
          <w:tab w:val="left" w:pos="2820"/>
        </w:tabs>
        <w:spacing w:line="600" w:lineRule="auto"/>
        <w:ind w:firstLine="720"/>
        <w:jc w:val="both"/>
        <w:rPr>
          <w:rFonts w:eastAsia="Times New Roman"/>
          <w:szCs w:val="24"/>
        </w:rPr>
      </w:pPr>
      <w:r>
        <w:rPr>
          <w:rFonts w:eastAsia="Times New Roman"/>
          <w:b/>
          <w:szCs w:val="24"/>
        </w:rPr>
        <w:t>ΛΙΑΝΑ ΚΑΝΕΛΛΗ:</w:t>
      </w:r>
      <w:r>
        <w:rPr>
          <w:rFonts w:eastAsia="Times New Roman"/>
          <w:szCs w:val="24"/>
        </w:rPr>
        <w:t xml:space="preserve"> Παρών.</w:t>
      </w:r>
    </w:p>
    <w:p w14:paraId="7CD8ABEC" w14:textId="77777777" w:rsidR="000F415B" w:rsidRDefault="00DE665B">
      <w:pPr>
        <w:tabs>
          <w:tab w:val="left" w:pos="2820"/>
        </w:tabs>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το άρθρο πρώτο έγινε δεκτό ως έχει κατά πλειοψηφία.</w:t>
      </w:r>
    </w:p>
    <w:p w14:paraId="7CD8ABED" w14:textId="77777777" w:rsidR="000F415B" w:rsidRDefault="00DE665B">
      <w:pPr>
        <w:tabs>
          <w:tab w:val="left" w:pos="2820"/>
        </w:tabs>
        <w:spacing w:line="600" w:lineRule="auto"/>
        <w:ind w:firstLine="720"/>
        <w:jc w:val="both"/>
        <w:rPr>
          <w:rFonts w:eastAsia="Times New Roman"/>
          <w:szCs w:val="24"/>
        </w:rPr>
      </w:pPr>
      <w:r>
        <w:rPr>
          <w:rFonts w:eastAsia="Times New Roman"/>
          <w:szCs w:val="24"/>
        </w:rPr>
        <w:t>Εισερχόμαστε στην ψήφιση της τροπολογίας με γενικό αριθμό 296 και ειδικό 21, που αφορά τις προμήθειες καυσίμων των Ενόπλων Δυνάμεων.</w:t>
      </w:r>
    </w:p>
    <w:p w14:paraId="7CD8ABEE" w14:textId="77777777" w:rsidR="000F415B" w:rsidRDefault="00DE665B">
      <w:pPr>
        <w:tabs>
          <w:tab w:val="left" w:pos="2820"/>
        </w:tabs>
        <w:spacing w:line="600" w:lineRule="auto"/>
        <w:ind w:firstLine="720"/>
        <w:jc w:val="both"/>
        <w:rPr>
          <w:rFonts w:eastAsia="Times New Roman"/>
          <w:szCs w:val="24"/>
        </w:rPr>
      </w:pPr>
      <w:r>
        <w:rPr>
          <w:rFonts w:eastAsia="Times New Roman"/>
          <w:szCs w:val="24"/>
        </w:rPr>
        <w:t>Ερωτάται το Σώμα: Γ</w:t>
      </w:r>
      <w:r>
        <w:rPr>
          <w:rFonts w:eastAsia="Times New Roman"/>
          <w:szCs w:val="24"/>
        </w:rPr>
        <w:t>ίνεται δεκτή η τροπολογία με γενικό αριθμό 296 και ειδικό 21 ως έχει;</w:t>
      </w:r>
    </w:p>
    <w:p w14:paraId="7CD8ABEF" w14:textId="77777777" w:rsidR="000F415B" w:rsidRDefault="00DE665B">
      <w:pPr>
        <w:tabs>
          <w:tab w:val="left" w:pos="2820"/>
        </w:tabs>
        <w:spacing w:line="600" w:lineRule="auto"/>
        <w:ind w:firstLine="720"/>
        <w:jc w:val="both"/>
        <w:rPr>
          <w:rFonts w:eastAsia="Times New Roman"/>
          <w:szCs w:val="24"/>
        </w:rPr>
      </w:pPr>
      <w:r>
        <w:rPr>
          <w:rFonts w:eastAsia="Times New Roman"/>
          <w:b/>
          <w:szCs w:val="24"/>
        </w:rPr>
        <w:lastRenderedPageBreak/>
        <w:t xml:space="preserve">ΠΟΛΛΟΙ ΒΟΥΛΕΥΤΕΣ: </w:t>
      </w:r>
      <w:r>
        <w:rPr>
          <w:rFonts w:eastAsia="Times New Roman"/>
          <w:szCs w:val="24"/>
        </w:rPr>
        <w:t>Δεκτή, δεκτή.</w:t>
      </w:r>
    </w:p>
    <w:p w14:paraId="7CD8ABF0" w14:textId="77777777" w:rsidR="000F415B" w:rsidRDefault="00DE665B">
      <w:pPr>
        <w:tabs>
          <w:tab w:val="left" w:pos="2820"/>
        </w:tabs>
        <w:spacing w:line="600" w:lineRule="auto"/>
        <w:ind w:firstLine="720"/>
        <w:jc w:val="both"/>
        <w:rPr>
          <w:rFonts w:eastAsia="Times New Roman"/>
          <w:szCs w:val="24"/>
        </w:rPr>
      </w:pPr>
      <w:r>
        <w:rPr>
          <w:rFonts w:eastAsia="Times New Roman"/>
          <w:b/>
          <w:szCs w:val="24"/>
        </w:rPr>
        <w:t xml:space="preserve">ΑΘΑΝΑΣΙΟΣ ΚΑΒΒΑΔΑΣ: </w:t>
      </w:r>
      <w:r>
        <w:rPr>
          <w:rFonts w:eastAsia="Times New Roman"/>
          <w:szCs w:val="24"/>
        </w:rPr>
        <w:t>Κατά πλειοψηφία.</w:t>
      </w:r>
    </w:p>
    <w:p w14:paraId="7CD8ABF1" w14:textId="77777777" w:rsidR="000F415B" w:rsidRDefault="00DE665B">
      <w:pPr>
        <w:tabs>
          <w:tab w:val="left" w:pos="2820"/>
        </w:tabs>
        <w:spacing w:line="600" w:lineRule="auto"/>
        <w:ind w:firstLine="720"/>
        <w:jc w:val="both"/>
        <w:rPr>
          <w:rFonts w:eastAsia="Times New Roman"/>
          <w:szCs w:val="24"/>
        </w:rPr>
      </w:pPr>
      <w:r>
        <w:rPr>
          <w:rFonts w:eastAsia="Times New Roman"/>
          <w:b/>
          <w:szCs w:val="24"/>
        </w:rPr>
        <w:t>ΝΙΚΟΛΑΟΣ ΚΟΥΖΗΛΟΣ:</w:t>
      </w:r>
      <w:r>
        <w:rPr>
          <w:rFonts w:eastAsia="Times New Roman"/>
          <w:szCs w:val="24"/>
        </w:rPr>
        <w:t xml:space="preserve"> Κατά πλειοψηφία.</w:t>
      </w:r>
    </w:p>
    <w:p w14:paraId="7CD8ABF2" w14:textId="77777777" w:rsidR="000F415B" w:rsidRDefault="00DE665B">
      <w:pPr>
        <w:tabs>
          <w:tab w:val="left" w:pos="2820"/>
        </w:tabs>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Κατά πλειοψηφία.</w:t>
      </w:r>
    </w:p>
    <w:p w14:paraId="7CD8ABF3" w14:textId="77777777" w:rsidR="000F415B" w:rsidRDefault="00DE665B">
      <w:pPr>
        <w:tabs>
          <w:tab w:val="left" w:pos="2820"/>
        </w:tabs>
        <w:spacing w:line="600" w:lineRule="auto"/>
        <w:ind w:firstLine="720"/>
        <w:jc w:val="both"/>
        <w:rPr>
          <w:rFonts w:eastAsia="Times New Roman"/>
          <w:szCs w:val="24"/>
        </w:rPr>
      </w:pPr>
      <w:r>
        <w:rPr>
          <w:rFonts w:eastAsia="Times New Roman"/>
          <w:b/>
          <w:szCs w:val="24"/>
        </w:rPr>
        <w:t>ΛΙΑΝΑ</w:t>
      </w:r>
      <w:r>
        <w:rPr>
          <w:rFonts w:eastAsia="Times New Roman"/>
          <w:b/>
          <w:szCs w:val="24"/>
        </w:rPr>
        <w:t xml:space="preserve"> </w:t>
      </w:r>
      <w:r>
        <w:rPr>
          <w:rFonts w:eastAsia="Times New Roman"/>
          <w:b/>
          <w:szCs w:val="24"/>
        </w:rPr>
        <w:t>ΚΑΝΕΛΛΗ:</w:t>
      </w:r>
      <w:r>
        <w:rPr>
          <w:rFonts w:eastAsia="Times New Roman"/>
          <w:szCs w:val="24"/>
        </w:rPr>
        <w:t xml:space="preserve"> Κατά πλειοψηφία.</w:t>
      </w:r>
    </w:p>
    <w:p w14:paraId="7CD8ABF4" w14:textId="77777777" w:rsidR="000F415B" w:rsidRDefault="00DE665B">
      <w:pPr>
        <w:tabs>
          <w:tab w:val="left" w:pos="2820"/>
        </w:tabs>
        <w:spacing w:line="600" w:lineRule="auto"/>
        <w:ind w:firstLine="720"/>
        <w:jc w:val="both"/>
        <w:rPr>
          <w:rFonts w:eastAsia="Times New Roman"/>
          <w:szCs w:val="24"/>
        </w:rPr>
      </w:pPr>
      <w:r>
        <w:rPr>
          <w:rFonts w:eastAsia="Times New Roman"/>
          <w:b/>
          <w:szCs w:val="24"/>
        </w:rPr>
        <w:t>ΓΕΩΡΓΙΟΣ ΑΜΥΡΑ</w:t>
      </w:r>
      <w:r>
        <w:rPr>
          <w:rFonts w:eastAsia="Times New Roman"/>
          <w:b/>
          <w:szCs w:val="24"/>
        </w:rPr>
        <w:t xml:space="preserve">Σ: </w:t>
      </w:r>
      <w:r>
        <w:rPr>
          <w:rFonts w:eastAsia="Times New Roman"/>
          <w:szCs w:val="24"/>
        </w:rPr>
        <w:t>Κατά πλειοψηφία.</w:t>
      </w:r>
    </w:p>
    <w:p w14:paraId="7CD8ABF5" w14:textId="77777777" w:rsidR="000F415B" w:rsidRDefault="00DE665B">
      <w:pPr>
        <w:tabs>
          <w:tab w:val="left" w:pos="2820"/>
        </w:tabs>
        <w:spacing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Κατά πλειοψηφία.</w:t>
      </w:r>
    </w:p>
    <w:p w14:paraId="7CD8ABF6" w14:textId="77777777" w:rsidR="000F415B" w:rsidRDefault="00DE665B">
      <w:pPr>
        <w:tabs>
          <w:tab w:val="left" w:pos="2820"/>
        </w:tabs>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η τροπολογία με γενικό αριθμό 296 και ειδικό 21 έγινε δεκτή ως έχει κατά πλειοψηφία και εντάσσεται στο νομοσχέδιο ως ίδιο άρθρο.</w:t>
      </w:r>
    </w:p>
    <w:p w14:paraId="7CD8ABF7" w14:textId="77777777" w:rsidR="000F415B" w:rsidRDefault="00DE665B">
      <w:pPr>
        <w:tabs>
          <w:tab w:val="left" w:pos="2820"/>
        </w:tabs>
        <w:spacing w:line="600" w:lineRule="auto"/>
        <w:ind w:firstLine="720"/>
        <w:jc w:val="both"/>
        <w:rPr>
          <w:rFonts w:eastAsia="Times New Roman"/>
          <w:szCs w:val="24"/>
        </w:rPr>
      </w:pPr>
      <w:r>
        <w:rPr>
          <w:rFonts w:eastAsia="Times New Roman"/>
          <w:szCs w:val="24"/>
        </w:rPr>
        <w:lastRenderedPageBreak/>
        <w:t>Εισερχόμαστε τώρα στην ψήφιση της τροπολογίας με γενικό αριθμό 299 και ειδικό 22, που ρυθμίζει θέματα έγκρισης, σύναψης και τροποποίησης συμβάσεων αντισταθμιστικών ωφελημάτων.</w:t>
      </w:r>
    </w:p>
    <w:p w14:paraId="7CD8ABF8" w14:textId="77777777" w:rsidR="000F415B" w:rsidRDefault="00DE665B">
      <w:pPr>
        <w:tabs>
          <w:tab w:val="left" w:pos="2820"/>
        </w:tabs>
        <w:spacing w:line="600" w:lineRule="auto"/>
        <w:ind w:firstLine="720"/>
        <w:jc w:val="both"/>
        <w:rPr>
          <w:rFonts w:eastAsia="Times New Roman"/>
          <w:szCs w:val="24"/>
        </w:rPr>
      </w:pPr>
      <w:r>
        <w:rPr>
          <w:rFonts w:eastAsia="Times New Roman"/>
          <w:szCs w:val="24"/>
        </w:rPr>
        <w:t xml:space="preserve">Ερωτάται το Σώμα: Γίνεται δεκτή η τροπολογία με γενικό αριθμό 299 και ειδικό 22 </w:t>
      </w:r>
      <w:r>
        <w:rPr>
          <w:rFonts w:eastAsia="Times New Roman"/>
          <w:szCs w:val="24"/>
        </w:rPr>
        <w:t>ως έχει;</w:t>
      </w:r>
    </w:p>
    <w:p w14:paraId="7CD8ABF9" w14:textId="77777777" w:rsidR="000F415B" w:rsidRDefault="00DE665B">
      <w:pPr>
        <w:tabs>
          <w:tab w:val="left" w:pos="2820"/>
        </w:tabs>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Δεκτή, δεκτή.</w:t>
      </w:r>
    </w:p>
    <w:p w14:paraId="7CD8ABFA" w14:textId="77777777" w:rsidR="000F415B" w:rsidRDefault="00DE665B">
      <w:pPr>
        <w:tabs>
          <w:tab w:val="left" w:pos="2820"/>
        </w:tabs>
        <w:spacing w:line="600" w:lineRule="auto"/>
        <w:ind w:firstLine="720"/>
        <w:jc w:val="both"/>
        <w:rPr>
          <w:rFonts w:eastAsia="Times New Roman"/>
          <w:szCs w:val="24"/>
        </w:rPr>
      </w:pPr>
      <w:r>
        <w:rPr>
          <w:rFonts w:eastAsia="Times New Roman"/>
          <w:b/>
          <w:szCs w:val="24"/>
        </w:rPr>
        <w:t xml:space="preserve">ΑΘΑΝΑΣΙΟΣ ΚΑΒΒΑΔΑΣ: </w:t>
      </w:r>
      <w:r>
        <w:rPr>
          <w:rFonts w:eastAsia="Times New Roman"/>
          <w:szCs w:val="24"/>
        </w:rPr>
        <w:t>Κατά πλειοψηφία.</w:t>
      </w:r>
    </w:p>
    <w:p w14:paraId="7CD8ABFB" w14:textId="77777777" w:rsidR="000F415B" w:rsidRDefault="00DE665B">
      <w:pPr>
        <w:tabs>
          <w:tab w:val="left" w:pos="2820"/>
        </w:tabs>
        <w:spacing w:line="600" w:lineRule="auto"/>
        <w:ind w:firstLine="720"/>
        <w:jc w:val="both"/>
        <w:rPr>
          <w:rFonts w:eastAsia="Times New Roman"/>
          <w:szCs w:val="24"/>
        </w:rPr>
      </w:pPr>
      <w:r>
        <w:rPr>
          <w:rFonts w:eastAsia="Times New Roman"/>
          <w:b/>
          <w:szCs w:val="24"/>
        </w:rPr>
        <w:t>ΝΙΚΟΛΑΟΣ ΚΟΥΖΗΛΟΣ:</w:t>
      </w:r>
      <w:r>
        <w:rPr>
          <w:rFonts w:eastAsia="Times New Roman"/>
          <w:szCs w:val="24"/>
        </w:rPr>
        <w:t xml:space="preserve"> Κατά πλειοψηφία.</w:t>
      </w:r>
    </w:p>
    <w:p w14:paraId="7CD8ABFC" w14:textId="77777777" w:rsidR="000F415B" w:rsidRDefault="00DE665B">
      <w:pPr>
        <w:tabs>
          <w:tab w:val="left" w:pos="2820"/>
        </w:tabs>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Κατά πλειοψηφία.</w:t>
      </w:r>
    </w:p>
    <w:p w14:paraId="7CD8ABFD" w14:textId="77777777" w:rsidR="000F415B" w:rsidRDefault="00DE665B">
      <w:pPr>
        <w:tabs>
          <w:tab w:val="left" w:pos="2820"/>
        </w:tabs>
        <w:spacing w:line="600" w:lineRule="auto"/>
        <w:ind w:firstLine="720"/>
        <w:jc w:val="both"/>
        <w:rPr>
          <w:rFonts w:eastAsia="Times New Roman"/>
          <w:szCs w:val="24"/>
        </w:rPr>
      </w:pPr>
      <w:r>
        <w:rPr>
          <w:rFonts w:eastAsia="Times New Roman"/>
          <w:b/>
          <w:szCs w:val="24"/>
        </w:rPr>
        <w:t>ΛΙΑΝΑ ΚΑΝΕΛΛΗ:</w:t>
      </w:r>
      <w:r>
        <w:rPr>
          <w:rFonts w:eastAsia="Times New Roman"/>
          <w:szCs w:val="24"/>
        </w:rPr>
        <w:t xml:space="preserve"> Κατά πλειοψηφία.</w:t>
      </w:r>
    </w:p>
    <w:p w14:paraId="7CD8ABFE" w14:textId="77777777" w:rsidR="000F415B" w:rsidRDefault="00DE665B">
      <w:pPr>
        <w:tabs>
          <w:tab w:val="left" w:pos="2820"/>
        </w:tabs>
        <w:spacing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Κατά πλειοψηφία.</w:t>
      </w:r>
    </w:p>
    <w:p w14:paraId="7CD8ABFF" w14:textId="77777777" w:rsidR="000F415B" w:rsidRDefault="00DE665B">
      <w:pPr>
        <w:tabs>
          <w:tab w:val="left" w:pos="2820"/>
        </w:tabs>
        <w:spacing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Κατά πλειοψηφία.</w:t>
      </w:r>
    </w:p>
    <w:p w14:paraId="7CD8AC00" w14:textId="77777777" w:rsidR="000F415B" w:rsidRDefault="00DE665B">
      <w:pPr>
        <w:tabs>
          <w:tab w:val="left" w:pos="2820"/>
        </w:tabs>
        <w:spacing w:line="600" w:lineRule="auto"/>
        <w:ind w:firstLine="720"/>
        <w:jc w:val="both"/>
        <w:rPr>
          <w:rFonts w:eastAsia="Times New Roman"/>
          <w:szCs w:val="24"/>
        </w:rPr>
      </w:pPr>
      <w:r>
        <w:rPr>
          <w:rFonts w:eastAsia="Times New Roman"/>
          <w:b/>
          <w:szCs w:val="24"/>
        </w:rPr>
        <w:lastRenderedPageBreak/>
        <w:t>ΠΡΟΕΔΡΕ</w:t>
      </w:r>
      <w:r>
        <w:rPr>
          <w:rFonts w:eastAsia="Times New Roman"/>
          <w:b/>
          <w:szCs w:val="24"/>
        </w:rPr>
        <w:t xml:space="preserve">ΥΟΥΣΑ (Αναστασία Χριστοδουλοπούλου): </w:t>
      </w:r>
      <w:r>
        <w:rPr>
          <w:rFonts w:eastAsia="Times New Roman"/>
          <w:szCs w:val="24"/>
        </w:rPr>
        <w:t>Συνεπώς η τροπολογία με γενικό αριθμό 299 και ειδικό 22 έγινε δεκτή ως έχει κατά πλειοψηφία και εντάσσεται στο νομοσχέδιο ως ίδιο άρθρο.</w:t>
      </w:r>
    </w:p>
    <w:p w14:paraId="7CD8AC01" w14:textId="77777777" w:rsidR="000F415B" w:rsidRDefault="00DE665B">
      <w:pPr>
        <w:tabs>
          <w:tab w:val="left" w:pos="2820"/>
        </w:tabs>
        <w:spacing w:line="600" w:lineRule="auto"/>
        <w:ind w:firstLine="720"/>
        <w:jc w:val="both"/>
        <w:rPr>
          <w:rFonts w:eastAsia="Times New Roman"/>
          <w:szCs w:val="24"/>
        </w:rPr>
      </w:pPr>
      <w:r>
        <w:rPr>
          <w:rFonts w:eastAsia="Times New Roman"/>
          <w:szCs w:val="24"/>
        </w:rPr>
        <w:t>Εισερχόμαστε στην ψήφιση του ακροτελεύτιου άρθρου.</w:t>
      </w:r>
    </w:p>
    <w:p w14:paraId="7CD8AC02" w14:textId="77777777" w:rsidR="000F415B" w:rsidRDefault="00DE665B">
      <w:pPr>
        <w:tabs>
          <w:tab w:val="left" w:pos="2820"/>
        </w:tabs>
        <w:spacing w:line="600" w:lineRule="auto"/>
        <w:ind w:firstLine="720"/>
        <w:jc w:val="both"/>
        <w:rPr>
          <w:rFonts w:eastAsia="Times New Roman"/>
          <w:szCs w:val="24"/>
        </w:rPr>
      </w:pPr>
      <w:r>
        <w:rPr>
          <w:rFonts w:eastAsia="Times New Roman"/>
          <w:szCs w:val="24"/>
        </w:rPr>
        <w:t>Ερωτάται το Σώμα: Γίνεται δεκτό</w:t>
      </w:r>
      <w:r>
        <w:rPr>
          <w:rFonts w:eastAsia="Times New Roman"/>
          <w:szCs w:val="24"/>
        </w:rPr>
        <w:t xml:space="preserve"> το ακροτελεύτιο άρθρο;</w:t>
      </w:r>
    </w:p>
    <w:p w14:paraId="7CD8AC03" w14:textId="77777777" w:rsidR="000F415B" w:rsidRDefault="00DE665B">
      <w:pPr>
        <w:tabs>
          <w:tab w:val="left" w:pos="2820"/>
        </w:tabs>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Δεκτό, δεκτό.</w:t>
      </w:r>
    </w:p>
    <w:p w14:paraId="7CD8AC04" w14:textId="77777777" w:rsidR="000F415B" w:rsidRDefault="00DE665B">
      <w:pPr>
        <w:tabs>
          <w:tab w:val="left" w:pos="2820"/>
        </w:tabs>
        <w:spacing w:line="600" w:lineRule="auto"/>
        <w:ind w:firstLine="720"/>
        <w:jc w:val="both"/>
        <w:rPr>
          <w:rFonts w:eastAsia="Times New Roman"/>
          <w:szCs w:val="24"/>
        </w:rPr>
      </w:pPr>
      <w:r>
        <w:rPr>
          <w:rFonts w:eastAsia="Times New Roman"/>
          <w:b/>
          <w:szCs w:val="24"/>
        </w:rPr>
        <w:t>ΛΙΑΝΑ ΚΑΝΕΛΛΗ:</w:t>
      </w:r>
      <w:r>
        <w:rPr>
          <w:rFonts w:eastAsia="Times New Roman"/>
          <w:szCs w:val="24"/>
        </w:rPr>
        <w:t xml:space="preserve"> Κατά πλειοψηφία.</w:t>
      </w:r>
    </w:p>
    <w:p w14:paraId="7CD8AC05" w14:textId="77777777" w:rsidR="000F415B" w:rsidRDefault="00DE665B">
      <w:pPr>
        <w:tabs>
          <w:tab w:val="left" w:pos="2820"/>
        </w:tabs>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Το ακροτελεύτιο άρθρο έγινε δεκτό κατά πλειοψηφία. </w:t>
      </w:r>
    </w:p>
    <w:p w14:paraId="7CD8AC06" w14:textId="77777777" w:rsidR="000F415B" w:rsidRDefault="00DE665B">
      <w:pPr>
        <w:tabs>
          <w:tab w:val="left" w:pos="2820"/>
        </w:tabs>
        <w:spacing w:line="600" w:lineRule="auto"/>
        <w:ind w:firstLine="720"/>
        <w:jc w:val="both"/>
        <w:rPr>
          <w:rFonts w:eastAsia="Times New Roman"/>
          <w:szCs w:val="24"/>
        </w:rPr>
      </w:pPr>
      <w:r>
        <w:rPr>
          <w:rFonts w:eastAsia="Times New Roman"/>
          <w:szCs w:val="24"/>
        </w:rPr>
        <w:t xml:space="preserve">Συνεπώς το νομοσχέδιο του Υπουργείου Εθνικής Άμυνας έγινε δεκτό επί της </w:t>
      </w:r>
      <w:r>
        <w:rPr>
          <w:rFonts w:eastAsia="Times New Roman"/>
          <w:szCs w:val="24"/>
        </w:rPr>
        <w:t>αρχής και επί των άρθρων.</w:t>
      </w:r>
    </w:p>
    <w:p w14:paraId="7CD8AC07" w14:textId="77777777" w:rsidR="000F415B" w:rsidRDefault="00DE665B">
      <w:pPr>
        <w:tabs>
          <w:tab w:val="left" w:pos="2820"/>
        </w:tabs>
        <w:spacing w:line="600" w:lineRule="auto"/>
        <w:ind w:firstLine="720"/>
        <w:jc w:val="both"/>
        <w:rPr>
          <w:rFonts w:eastAsia="Times New Roman"/>
          <w:szCs w:val="24"/>
        </w:rPr>
      </w:pPr>
      <w:r>
        <w:rPr>
          <w:rFonts w:eastAsia="Times New Roman"/>
          <w:szCs w:val="24"/>
        </w:rPr>
        <w:lastRenderedPageBreak/>
        <w:t>Ερωτάται το Σώμα: Γίνεται δεκτό το νομοσχέδιο και στο σύνολο;</w:t>
      </w:r>
    </w:p>
    <w:p w14:paraId="7CD8AC08" w14:textId="77777777" w:rsidR="000F415B" w:rsidRDefault="00DE665B">
      <w:pPr>
        <w:tabs>
          <w:tab w:val="left" w:pos="2820"/>
        </w:tabs>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Δεκτό, δεκτό.</w:t>
      </w:r>
    </w:p>
    <w:p w14:paraId="7CD8AC09" w14:textId="77777777" w:rsidR="000F415B" w:rsidRDefault="00DE665B">
      <w:pPr>
        <w:tabs>
          <w:tab w:val="left" w:pos="2820"/>
        </w:tabs>
        <w:spacing w:line="600" w:lineRule="auto"/>
        <w:ind w:firstLine="720"/>
        <w:jc w:val="both"/>
        <w:rPr>
          <w:rFonts w:eastAsia="Times New Roman"/>
          <w:szCs w:val="24"/>
        </w:rPr>
      </w:pPr>
      <w:r>
        <w:rPr>
          <w:rFonts w:eastAsia="Times New Roman"/>
          <w:b/>
          <w:szCs w:val="24"/>
        </w:rPr>
        <w:t>ΝΙΚΟΛΑΟΣ ΚΟΥΖΗΛΟΣ:</w:t>
      </w:r>
      <w:r>
        <w:rPr>
          <w:rFonts w:eastAsia="Times New Roman"/>
          <w:szCs w:val="24"/>
        </w:rPr>
        <w:t xml:space="preserve"> Κατά πλειοψηφία.</w:t>
      </w:r>
    </w:p>
    <w:p w14:paraId="7CD8AC0A" w14:textId="77777777" w:rsidR="000F415B" w:rsidRDefault="00DE665B">
      <w:pPr>
        <w:tabs>
          <w:tab w:val="left" w:pos="2820"/>
        </w:tabs>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Κατά πλειοψηφία.</w:t>
      </w:r>
    </w:p>
    <w:p w14:paraId="7CD8AC0B" w14:textId="77777777" w:rsidR="000F415B" w:rsidRDefault="00DE665B">
      <w:pPr>
        <w:tabs>
          <w:tab w:val="left" w:pos="2820"/>
        </w:tabs>
        <w:spacing w:line="600" w:lineRule="auto"/>
        <w:ind w:firstLine="720"/>
        <w:jc w:val="both"/>
        <w:rPr>
          <w:rFonts w:eastAsia="Times New Roman"/>
          <w:szCs w:val="24"/>
        </w:rPr>
      </w:pPr>
      <w:r>
        <w:rPr>
          <w:rFonts w:eastAsia="Times New Roman"/>
          <w:b/>
          <w:szCs w:val="24"/>
        </w:rPr>
        <w:t>ΛΙΑΝΑ ΚΑΝΕΛΛΗ:</w:t>
      </w:r>
      <w:r>
        <w:rPr>
          <w:rFonts w:eastAsia="Times New Roman"/>
          <w:szCs w:val="24"/>
        </w:rPr>
        <w:t xml:space="preserve"> Κατά πλειοψηφία.</w:t>
      </w:r>
    </w:p>
    <w:p w14:paraId="7CD8AC0C" w14:textId="77777777" w:rsidR="000F415B" w:rsidRDefault="00DE665B">
      <w:pPr>
        <w:tabs>
          <w:tab w:val="left" w:pos="2820"/>
        </w:tabs>
        <w:spacing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Κατά πλειοψηφία.</w:t>
      </w:r>
    </w:p>
    <w:p w14:paraId="7CD8AC0D" w14:textId="77777777" w:rsidR="000F415B" w:rsidRDefault="00DE665B">
      <w:pPr>
        <w:tabs>
          <w:tab w:val="left" w:pos="2820"/>
        </w:tabs>
        <w:spacing w:line="600" w:lineRule="auto"/>
        <w:ind w:firstLine="720"/>
        <w:jc w:val="both"/>
        <w:rPr>
          <w:rFonts w:eastAsia="Times New Roman"/>
          <w:b/>
          <w:szCs w:val="24"/>
        </w:rPr>
      </w:pPr>
      <w:r>
        <w:rPr>
          <w:rFonts w:eastAsia="Times New Roman"/>
          <w:b/>
          <w:szCs w:val="24"/>
        </w:rPr>
        <w:t>ΙΩΑΝΝΗΣ ΣΑΡΙΔΗΣ:</w:t>
      </w:r>
      <w:r>
        <w:rPr>
          <w:rFonts w:eastAsia="Times New Roman"/>
          <w:szCs w:val="24"/>
        </w:rPr>
        <w:t xml:space="preserve"> Κατά πλειοψηφία.</w:t>
      </w:r>
    </w:p>
    <w:p w14:paraId="7CD8AC0E" w14:textId="77777777" w:rsidR="000F415B" w:rsidRDefault="00DE665B">
      <w:pPr>
        <w:spacing w:line="600" w:lineRule="auto"/>
        <w:ind w:firstLine="720"/>
        <w:jc w:val="both"/>
        <w:rPr>
          <w:rFonts w:eastAsia="Times New Roman" w:cs="Times New Roman"/>
          <w:szCs w:val="24"/>
        </w:rPr>
      </w:pPr>
      <w:r>
        <w:rPr>
          <w:rFonts w:eastAsia="Times New Roman"/>
          <w:b/>
          <w:bCs/>
        </w:rPr>
        <w:t xml:space="preserve">ΠΡΟΕΔΡΕΥΟΥΣΑ (Αναστασία Χριστοδουλοπούλου): </w:t>
      </w:r>
      <w:r>
        <w:rPr>
          <w:rFonts w:eastAsia="Times New Roman" w:cs="Times New Roman"/>
          <w:szCs w:val="24"/>
        </w:rPr>
        <w:t>Το νομοσχέδιο έγινε δεκτό και στο σύνολο κατά πλειοψηφία.</w:t>
      </w:r>
    </w:p>
    <w:p w14:paraId="7CD8AC0F"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lastRenderedPageBreak/>
        <w:t>Συνεπώς το νομοσχέδιο του Υπουργείου Εθνικής Άμυνας</w:t>
      </w:r>
      <w:r>
        <w:rPr>
          <w:rFonts w:eastAsia="Times New Roman" w:cs="Times New Roman"/>
          <w:szCs w:val="24"/>
        </w:rPr>
        <w:t>:</w:t>
      </w:r>
      <w:r>
        <w:rPr>
          <w:rFonts w:eastAsia="Times New Roman" w:cs="Times New Roman"/>
          <w:szCs w:val="24"/>
        </w:rPr>
        <w:t xml:space="preserve"> «Κύρωση του Μνημονίου Συνεργασίας μεταξύ του Υπουργείου Εθνικής Άμ</w:t>
      </w:r>
      <w:r>
        <w:rPr>
          <w:rFonts w:eastAsia="Times New Roman" w:cs="Times New Roman"/>
          <w:szCs w:val="24"/>
        </w:rPr>
        <w:t>υνας της Ελληνικής Δημοκρατίας και του Υπουργείου Άμυνας της Κυπριακής Δημοκρατίας στους τομείς Υποδομής και Περιβάλλοντος/Ενέργειας και άλλες διατάξεις» έγινε δεκτό κατά πλειοψηφία σε μόνη συζήτηση επί της αρχής, των άρθρων και του συνόλου και έχει ως εξή</w:t>
      </w:r>
      <w:r>
        <w:rPr>
          <w:rFonts w:eastAsia="Times New Roman" w:cs="Times New Roman"/>
          <w:szCs w:val="24"/>
        </w:rPr>
        <w:t>ς:</w:t>
      </w:r>
    </w:p>
    <w:p w14:paraId="7CD8AC10" w14:textId="77777777" w:rsidR="000F415B" w:rsidRDefault="00DE665B">
      <w:pPr>
        <w:spacing w:line="600" w:lineRule="auto"/>
        <w:ind w:firstLine="720"/>
        <w:jc w:val="center"/>
        <w:rPr>
          <w:rFonts w:eastAsia="Times New Roman" w:cs="Times New Roman"/>
          <w:szCs w:val="24"/>
        </w:rPr>
      </w:pPr>
      <w:r w:rsidRPr="002E7D26">
        <w:rPr>
          <w:rFonts w:eastAsia="Times New Roman" w:cs="Times New Roman"/>
          <w:color w:val="FF0000"/>
          <w:szCs w:val="24"/>
        </w:rPr>
        <w:t>(Να καταχωριστεί το κείμενο του νομοσχεδίου</w:t>
      </w:r>
      <w:r w:rsidRPr="002E7D26">
        <w:rPr>
          <w:rFonts w:eastAsia="Times New Roman" w:cs="Times New Roman"/>
          <w:color w:val="FF0000"/>
          <w:szCs w:val="24"/>
        </w:rPr>
        <w:t>, σελίδα 79α</w:t>
      </w:r>
      <w:r w:rsidRPr="002E7D26">
        <w:rPr>
          <w:rFonts w:eastAsia="Times New Roman" w:cs="Times New Roman"/>
          <w:color w:val="FF0000"/>
          <w:szCs w:val="24"/>
        </w:rPr>
        <w:t>)</w:t>
      </w:r>
    </w:p>
    <w:p w14:paraId="7CD8AC11" w14:textId="77777777" w:rsidR="000F415B" w:rsidRDefault="00DE665B">
      <w:pPr>
        <w:spacing w:line="600" w:lineRule="auto"/>
        <w:ind w:firstLine="720"/>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Κυρίες και κύριοι συνάδελφοι, παρακαλώ το Σώμα να εξουσιοδοτήσει το Προεδρείο για την υπ’ ευθύνη του επικύρωση των Πρακτικών ως προς την ψήφιση στο </w:t>
      </w:r>
      <w:r>
        <w:rPr>
          <w:rFonts w:eastAsia="Times New Roman" w:cs="Times New Roman"/>
          <w:szCs w:val="24"/>
        </w:rPr>
        <w:t>σύνολο του παραπάνω νομοσχεδίου.</w:t>
      </w:r>
    </w:p>
    <w:p w14:paraId="7CD8AC12"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t xml:space="preserve">ΟΛΟΙ ΟΙ </w:t>
      </w:r>
      <w:r>
        <w:rPr>
          <w:rFonts w:eastAsia="Times New Roman" w:cs="Times New Roman"/>
          <w:b/>
          <w:szCs w:val="24"/>
        </w:rPr>
        <w:t>ΒΟΥΛΕΥΤΕΣ:</w:t>
      </w:r>
      <w:r>
        <w:rPr>
          <w:rFonts w:eastAsia="Times New Roman" w:cs="Times New Roman"/>
          <w:szCs w:val="24"/>
        </w:rPr>
        <w:t xml:space="preserve"> Μάλιστα, μάλιστα.</w:t>
      </w:r>
    </w:p>
    <w:p w14:paraId="7CD8AC13" w14:textId="77777777" w:rsidR="000F415B" w:rsidRDefault="00DE665B">
      <w:pPr>
        <w:spacing w:line="600" w:lineRule="auto"/>
        <w:ind w:firstLine="720"/>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Το Σώμα παρέσχε τη ζητηθείσα εξουσιοδότηση.</w:t>
      </w:r>
    </w:p>
    <w:p w14:paraId="7CD8AC14"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προχωρούμε τώρα στο δεύτερο νομοσχέδιο</w:t>
      </w:r>
      <w:r>
        <w:rPr>
          <w:rFonts w:eastAsia="Times New Roman" w:cs="Times New Roman"/>
          <w:szCs w:val="24"/>
        </w:rPr>
        <w:t>.</w:t>
      </w:r>
    </w:p>
    <w:p w14:paraId="7CD8AC15"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t>Κηρύσσεται περαιωμένη η συζή</w:t>
      </w:r>
      <w:r>
        <w:rPr>
          <w:rFonts w:eastAsia="Times New Roman" w:cs="Times New Roman"/>
          <w:szCs w:val="24"/>
        </w:rPr>
        <w:t xml:space="preserve">τηση επί </w:t>
      </w:r>
      <w:r>
        <w:rPr>
          <w:rFonts w:eastAsia="Times New Roman" w:cs="Times New Roman"/>
          <w:szCs w:val="24"/>
        </w:rPr>
        <w:t xml:space="preserve">της </w:t>
      </w:r>
      <w:r>
        <w:rPr>
          <w:rFonts w:eastAsia="Times New Roman" w:cs="Times New Roman"/>
          <w:szCs w:val="24"/>
        </w:rPr>
        <w:t>αρχής, των άρθρων και του συνόλου του σχεδίου νόμου του Υπουργείου Εθνικής Άμυνας</w:t>
      </w:r>
      <w:r>
        <w:rPr>
          <w:rFonts w:eastAsia="Times New Roman" w:cs="Times New Roman"/>
          <w:szCs w:val="24"/>
        </w:rPr>
        <w:t>:</w:t>
      </w:r>
      <w:r>
        <w:rPr>
          <w:rFonts w:eastAsia="Times New Roman" w:cs="Times New Roman"/>
          <w:szCs w:val="24"/>
        </w:rPr>
        <w:t xml:space="preserve"> «Κύρωση της Συμφωνίας μεταξύ της Κυβέρνησης της Ελληνικής Δημοκρατίας και της Κυβέρνησης της Δημοκρατίας της Κορέας για την Αμοιβαία Προστασία Διαβαθμισμένων Στρατιωτικών Πληροφοριών».</w:t>
      </w:r>
    </w:p>
    <w:p w14:paraId="7CD8AC16"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νομοσχέδιο;</w:t>
      </w:r>
    </w:p>
    <w:p w14:paraId="7CD8AC17"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w:t>
      </w:r>
      <w:r>
        <w:rPr>
          <w:rFonts w:eastAsia="Times New Roman" w:cs="Times New Roman"/>
          <w:szCs w:val="24"/>
        </w:rPr>
        <w:t>, δεκτό.</w:t>
      </w:r>
    </w:p>
    <w:p w14:paraId="7CD8AC18"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Κατά πλειοψηφία. </w:t>
      </w:r>
    </w:p>
    <w:p w14:paraId="7CD8AC19" w14:textId="77777777" w:rsidR="000F415B" w:rsidRDefault="00DE665B">
      <w:pPr>
        <w:spacing w:line="600" w:lineRule="auto"/>
        <w:ind w:firstLine="720"/>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Συνεπώς το νομοσχέδιο του Υπουργείου Εθνικής Άμυνας</w:t>
      </w:r>
      <w:r>
        <w:rPr>
          <w:rFonts w:eastAsia="Times New Roman" w:cs="Times New Roman"/>
          <w:szCs w:val="24"/>
        </w:rPr>
        <w:t>:</w:t>
      </w:r>
      <w:r>
        <w:rPr>
          <w:rFonts w:eastAsia="Times New Roman" w:cs="Times New Roman"/>
          <w:szCs w:val="24"/>
        </w:rPr>
        <w:t xml:space="preserve"> «Κύρωση της Συμφωνίας μεταξύ της Κυβέρνησης της Ελληνικής Δημοκρατίας και της Κυβέρνησης της Δημοκρατίας της Κορέας γ</w:t>
      </w:r>
      <w:r>
        <w:rPr>
          <w:rFonts w:eastAsia="Times New Roman" w:cs="Times New Roman"/>
          <w:szCs w:val="24"/>
        </w:rPr>
        <w:t xml:space="preserve">ια την Αμοιβαία Προστασία Διαβαθμισμένων Στρατιωτικών </w:t>
      </w:r>
      <w:r>
        <w:rPr>
          <w:rFonts w:eastAsia="Times New Roman" w:cs="Times New Roman"/>
          <w:szCs w:val="24"/>
        </w:rPr>
        <w:lastRenderedPageBreak/>
        <w:t>Πληροφοριών» έγινε δεκτό κατά πλειοψηφία σε μόνη συζήτηση επί της αρχής, των άρθρων και του συνόλου και έχει ως εξής:</w:t>
      </w:r>
    </w:p>
    <w:p w14:paraId="7CD8AC1A" w14:textId="77777777" w:rsidR="000F415B" w:rsidRDefault="00DE665B">
      <w:pPr>
        <w:spacing w:line="600" w:lineRule="auto"/>
        <w:ind w:firstLine="720"/>
        <w:jc w:val="center"/>
        <w:rPr>
          <w:rFonts w:eastAsia="Times New Roman" w:cs="Times New Roman"/>
          <w:szCs w:val="24"/>
        </w:rPr>
      </w:pPr>
      <w:r w:rsidRPr="002978C5">
        <w:rPr>
          <w:rFonts w:eastAsia="Times New Roman" w:cs="Times New Roman"/>
          <w:color w:val="FF0000"/>
          <w:szCs w:val="24"/>
        </w:rPr>
        <w:t>(Να καταχωριστεί το κείμενο του νομοσχεδίου</w:t>
      </w:r>
      <w:r w:rsidRPr="002978C5">
        <w:rPr>
          <w:rFonts w:eastAsia="Times New Roman" w:cs="Times New Roman"/>
          <w:color w:val="FF0000"/>
          <w:szCs w:val="24"/>
        </w:rPr>
        <w:t>, σελίδα 81α</w:t>
      </w:r>
      <w:r w:rsidRPr="002978C5">
        <w:rPr>
          <w:rFonts w:eastAsia="Times New Roman" w:cs="Times New Roman"/>
          <w:color w:val="FF0000"/>
          <w:szCs w:val="24"/>
        </w:rPr>
        <w:t>)</w:t>
      </w:r>
    </w:p>
    <w:p w14:paraId="7CD8AC1B" w14:textId="77777777" w:rsidR="000F415B" w:rsidRDefault="00DE665B">
      <w:pPr>
        <w:spacing w:line="600" w:lineRule="auto"/>
        <w:ind w:firstLine="720"/>
        <w:jc w:val="both"/>
        <w:rPr>
          <w:rFonts w:eastAsia="Times New Roman" w:cs="Times New Roman"/>
          <w:szCs w:val="24"/>
        </w:rPr>
      </w:pPr>
      <w:r>
        <w:rPr>
          <w:rFonts w:eastAsia="Times New Roman"/>
          <w:b/>
          <w:bCs/>
        </w:rPr>
        <w:t>ΠΡΟΕΔΡΕΥΟΥΣΑ (Αναστασία Χρι</w:t>
      </w:r>
      <w:r>
        <w:rPr>
          <w:rFonts w:eastAsia="Times New Roman"/>
          <w:b/>
          <w:bCs/>
        </w:rPr>
        <w:t>στοδουλοπούλου):</w:t>
      </w:r>
      <w:r>
        <w:rPr>
          <w:rFonts w:eastAsia="Times New Roman" w:cs="Times New Roman"/>
          <w:szCs w:val="24"/>
        </w:rPr>
        <w:t xml:space="preserve"> 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w:t>
      </w:r>
    </w:p>
    <w:p w14:paraId="7CD8AC1C"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t xml:space="preserve">ΟΛΟΙ ΟΙ </w:t>
      </w:r>
      <w:r>
        <w:rPr>
          <w:rFonts w:eastAsia="Times New Roman" w:cs="Times New Roman"/>
          <w:b/>
          <w:szCs w:val="24"/>
        </w:rPr>
        <w:t>ΒΟΥΛΕΥΤΕΣ:</w:t>
      </w:r>
      <w:r>
        <w:rPr>
          <w:rFonts w:eastAsia="Times New Roman" w:cs="Times New Roman"/>
          <w:szCs w:val="24"/>
        </w:rPr>
        <w:t xml:space="preserve"> Μάλιστα, μάλιστα.</w:t>
      </w:r>
    </w:p>
    <w:p w14:paraId="7CD8AC1D" w14:textId="77777777" w:rsidR="000F415B" w:rsidRDefault="00DE665B">
      <w:pPr>
        <w:spacing w:line="600" w:lineRule="auto"/>
        <w:ind w:firstLine="720"/>
        <w:jc w:val="both"/>
        <w:rPr>
          <w:rFonts w:eastAsia="Times New Roman" w:cs="Times New Roman"/>
          <w:szCs w:val="24"/>
        </w:rPr>
      </w:pPr>
      <w:r>
        <w:rPr>
          <w:rFonts w:eastAsia="Times New Roman"/>
          <w:b/>
          <w:bCs/>
        </w:rPr>
        <w:t>ΠΡΟΕΔΡΕΥΟΥΣΑ (Αναστασ</w:t>
      </w:r>
      <w:r>
        <w:rPr>
          <w:rFonts w:eastAsia="Times New Roman"/>
          <w:b/>
          <w:bCs/>
        </w:rPr>
        <w:t>ία Χριστοδουλοπούλου):</w:t>
      </w:r>
      <w:r>
        <w:rPr>
          <w:rFonts w:eastAsia="Times New Roman" w:cs="Times New Roman"/>
          <w:szCs w:val="24"/>
        </w:rPr>
        <w:t xml:space="preserve"> Το Σώμα παρέσχε τη ζητηθείσα εξουσιοδότηση.</w:t>
      </w:r>
    </w:p>
    <w:p w14:paraId="7CD8AC1E"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t>Πριν εισέλθουμε στο</w:t>
      </w:r>
      <w:r>
        <w:rPr>
          <w:rFonts w:eastAsia="Times New Roman" w:cs="Times New Roman"/>
          <w:szCs w:val="24"/>
        </w:rPr>
        <w:t xml:space="preserve"> επόμενο θέμα της σημερινής συνεδρίασης, θα κάνουμε ένα πολύ σύντομο διάλειμμα τριών λεπτών</w:t>
      </w:r>
      <w:r>
        <w:rPr>
          <w:rFonts w:eastAsia="Times New Roman" w:cs="Times New Roman"/>
          <w:szCs w:val="24"/>
        </w:rPr>
        <w:t>,</w:t>
      </w:r>
      <w:r>
        <w:rPr>
          <w:rFonts w:eastAsia="Times New Roman" w:cs="Times New Roman"/>
          <w:szCs w:val="24"/>
        </w:rPr>
        <w:t xml:space="preserve"> για να </w:t>
      </w:r>
      <w:r>
        <w:rPr>
          <w:rFonts w:eastAsia="Times New Roman" w:cs="Times New Roman"/>
          <w:szCs w:val="24"/>
        </w:rPr>
        <w:t>λάβουν τις θέσεις τους</w:t>
      </w:r>
      <w:r>
        <w:rPr>
          <w:rFonts w:eastAsia="Times New Roman" w:cs="Times New Roman"/>
          <w:szCs w:val="24"/>
        </w:rPr>
        <w:t xml:space="preserve"> οι</w:t>
      </w:r>
      <w:r>
        <w:rPr>
          <w:rFonts w:eastAsia="Times New Roman" w:cs="Times New Roman"/>
          <w:szCs w:val="24"/>
        </w:rPr>
        <w:t xml:space="preserve"> μετέχοντες στη διαδικασία</w:t>
      </w:r>
      <w:r>
        <w:rPr>
          <w:rFonts w:eastAsia="Times New Roman" w:cs="Times New Roman"/>
          <w:szCs w:val="24"/>
        </w:rPr>
        <w:t>.</w:t>
      </w:r>
    </w:p>
    <w:p w14:paraId="7CD8AC1F" w14:textId="77777777" w:rsidR="000F415B" w:rsidRDefault="00DE665B">
      <w:pPr>
        <w:spacing w:line="600" w:lineRule="auto"/>
        <w:ind w:firstLine="720"/>
        <w:jc w:val="center"/>
        <w:rPr>
          <w:rFonts w:eastAsia="Times New Roman" w:cs="Times New Roman"/>
          <w:szCs w:val="24"/>
        </w:rPr>
      </w:pPr>
      <w:r>
        <w:rPr>
          <w:rFonts w:eastAsia="Times New Roman" w:cs="Times New Roman"/>
          <w:szCs w:val="24"/>
        </w:rPr>
        <w:lastRenderedPageBreak/>
        <w:t>(ΔΙΑΚΟΠΗ)</w:t>
      </w:r>
    </w:p>
    <w:p w14:paraId="7CD8AC20" w14:textId="77777777" w:rsidR="000F415B" w:rsidRDefault="00DE665B">
      <w:pPr>
        <w:spacing w:line="600" w:lineRule="auto"/>
        <w:ind w:firstLine="720"/>
        <w:jc w:val="center"/>
        <w:rPr>
          <w:rFonts w:eastAsia="Times New Roman" w:cs="Times New Roman"/>
          <w:color w:val="FF0000"/>
          <w:szCs w:val="24"/>
        </w:rPr>
      </w:pPr>
      <w:r w:rsidRPr="00F44871">
        <w:rPr>
          <w:rFonts w:eastAsia="Times New Roman" w:cs="Times New Roman"/>
          <w:color w:val="FF0000"/>
          <w:szCs w:val="24"/>
        </w:rPr>
        <w:t>(ΑΛΛΑΓΗ</w:t>
      </w:r>
      <w:r w:rsidRPr="00F44871">
        <w:rPr>
          <w:rFonts w:eastAsia="Times New Roman" w:cs="Times New Roman"/>
          <w:color w:val="FF0000"/>
          <w:szCs w:val="24"/>
        </w:rPr>
        <w:t xml:space="preserve"> ΣΕΛΙΔΑΣ ΛΟΓΩ ΑΛΛΑΓΗΣ ΘΕΜΑΤΟΣ)</w:t>
      </w:r>
    </w:p>
    <w:p w14:paraId="7CD8AC21" w14:textId="77777777" w:rsidR="000F415B" w:rsidRDefault="00DE665B">
      <w:pPr>
        <w:spacing w:line="600" w:lineRule="auto"/>
        <w:ind w:firstLine="720"/>
        <w:jc w:val="center"/>
        <w:rPr>
          <w:rFonts w:eastAsia="Times New Roman" w:cs="Times New Roman"/>
          <w:szCs w:val="24"/>
        </w:rPr>
      </w:pPr>
      <w:r>
        <w:rPr>
          <w:rFonts w:eastAsia="Times New Roman" w:cs="Times New Roman"/>
          <w:szCs w:val="24"/>
        </w:rPr>
        <w:t>(ΜΕΤΑ ΤΗ ΔΙΑΚΟΠΗ)</w:t>
      </w:r>
    </w:p>
    <w:p w14:paraId="7CD8AC22"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Κυρίες και κύριοι συνάδελφοι, </w:t>
      </w:r>
      <w:r>
        <w:rPr>
          <w:rFonts w:eastAsia="Times New Roman" w:cs="Times New Roman"/>
          <w:szCs w:val="24"/>
        </w:rPr>
        <w:t>συνεχίζεται η</w:t>
      </w:r>
      <w:r>
        <w:rPr>
          <w:rFonts w:eastAsia="Times New Roman" w:cs="Times New Roman"/>
          <w:szCs w:val="24"/>
        </w:rPr>
        <w:t xml:space="preserve"> συνεδρίαση. </w:t>
      </w:r>
    </w:p>
    <w:p w14:paraId="7CD8AC23" w14:textId="77777777" w:rsidR="000F415B" w:rsidRDefault="00DE665B">
      <w:pPr>
        <w:spacing w:line="600" w:lineRule="auto"/>
        <w:ind w:firstLine="720"/>
        <w:jc w:val="both"/>
        <w:rPr>
          <w:rFonts w:eastAsia="Times New Roman" w:cs="Times New Roman"/>
          <w:szCs w:val="24"/>
        </w:rPr>
      </w:pPr>
      <w:proofErr w:type="spellStart"/>
      <w:r>
        <w:rPr>
          <w:rFonts w:eastAsia="Times New Roman" w:cs="Times New Roman"/>
          <w:szCs w:val="24"/>
        </w:rPr>
        <w:t>Εισερχόμεθα</w:t>
      </w:r>
      <w:proofErr w:type="spellEnd"/>
      <w:r>
        <w:rPr>
          <w:rFonts w:eastAsia="Times New Roman" w:cs="Times New Roman"/>
          <w:szCs w:val="24"/>
        </w:rPr>
        <w:t xml:space="preserve"> στην </w:t>
      </w:r>
    </w:p>
    <w:p w14:paraId="7CD8AC24" w14:textId="77777777" w:rsidR="000F415B" w:rsidRDefault="00DE665B">
      <w:pPr>
        <w:spacing w:line="600" w:lineRule="auto"/>
        <w:ind w:firstLine="720"/>
        <w:jc w:val="center"/>
        <w:rPr>
          <w:rFonts w:eastAsia="Times New Roman" w:cs="Times New Roman"/>
          <w:b/>
          <w:szCs w:val="24"/>
        </w:rPr>
      </w:pPr>
      <w:r>
        <w:rPr>
          <w:rFonts w:eastAsia="Times New Roman" w:cs="Times New Roman"/>
          <w:b/>
          <w:szCs w:val="24"/>
        </w:rPr>
        <w:t>ΕΙΔΙΚΗ ΗΜΕΡΗΣΙΑ ΔΙΑΤΑΞΗ</w:t>
      </w:r>
    </w:p>
    <w:p w14:paraId="7CD8AC25" w14:textId="77777777" w:rsidR="000F415B" w:rsidRDefault="00DE665B">
      <w:pPr>
        <w:spacing w:line="600" w:lineRule="auto"/>
        <w:ind w:firstLine="720"/>
        <w:jc w:val="center"/>
        <w:rPr>
          <w:rFonts w:eastAsia="Times New Roman" w:cs="Times New Roman"/>
          <w:b/>
          <w:szCs w:val="24"/>
        </w:rPr>
      </w:pPr>
      <w:r>
        <w:rPr>
          <w:rFonts w:eastAsia="Times New Roman" w:cs="Times New Roman"/>
          <w:b/>
          <w:szCs w:val="24"/>
        </w:rPr>
        <w:t>ΑΙΤΗΣΕΙΣ ΑΡΣΗΣ ΑΣΥΛΙΑΣ ΒΟΥΛΕΥΤΩΝ</w:t>
      </w:r>
    </w:p>
    <w:p w14:paraId="7CD8AC26"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lastRenderedPageBreak/>
        <w:t>Συζήτηση και λήψη απόφασης, σύμφωνα με το άρθρο 62 του Συντάγματος και 83 του Κανονισμού της Βουλής, για τις αιτήσεις άρσης της ασυλίας των Βουλευτών κ</w:t>
      </w:r>
      <w:r>
        <w:rPr>
          <w:rFonts w:eastAsia="Times New Roman" w:cs="Times New Roman"/>
          <w:szCs w:val="24"/>
        </w:rPr>
        <w:t>υρίων</w:t>
      </w:r>
      <w:r>
        <w:rPr>
          <w:rFonts w:eastAsia="Times New Roman" w:cs="Times New Roman"/>
          <w:szCs w:val="24"/>
        </w:rPr>
        <w:t xml:space="preserve"> Γεωργίου Σταθάκη και Παύλου </w:t>
      </w:r>
      <w:proofErr w:type="spellStart"/>
      <w:r>
        <w:rPr>
          <w:rFonts w:eastAsia="Times New Roman" w:cs="Times New Roman"/>
          <w:szCs w:val="24"/>
        </w:rPr>
        <w:t>Πολάκη</w:t>
      </w:r>
      <w:proofErr w:type="spellEnd"/>
      <w:r>
        <w:rPr>
          <w:rFonts w:eastAsia="Times New Roman" w:cs="Times New Roman"/>
          <w:szCs w:val="24"/>
        </w:rPr>
        <w:t xml:space="preserve">. </w:t>
      </w:r>
    </w:p>
    <w:p w14:paraId="7CD8AC27"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t>Από την αρμόδια Ειδική Μόνιμη Επιτροπή Κοινοβουλευτικής Δεοντο</w:t>
      </w:r>
      <w:r>
        <w:rPr>
          <w:rFonts w:eastAsia="Times New Roman" w:cs="Times New Roman"/>
          <w:szCs w:val="24"/>
        </w:rPr>
        <w:t xml:space="preserve">λογίας ανακοινώθηκαν οι εκθέσεις της </w:t>
      </w:r>
      <w:r>
        <w:rPr>
          <w:rFonts w:eastAsia="Times New Roman" w:cs="Times New Roman"/>
          <w:szCs w:val="24"/>
        </w:rPr>
        <w:t>ε</w:t>
      </w:r>
      <w:r>
        <w:rPr>
          <w:rFonts w:eastAsia="Times New Roman" w:cs="Times New Roman"/>
          <w:szCs w:val="24"/>
        </w:rPr>
        <w:t xml:space="preserve">πιτροπής στις 22 Μαρτίου 2016. </w:t>
      </w:r>
    </w:p>
    <w:p w14:paraId="7CD8AC28"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t>Σύμφωνα με το άρθρο 83 του Κανονισμού, η Βουλή δεν εισέρχεται στην ουσία των υποθέσεων αλλά ερευνάται μόνο εάν η πράξη</w:t>
      </w:r>
      <w:r>
        <w:rPr>
          <w:rFonts w:eastAsia="Times New Roman" w:cs="Times New Roman"/>
          <w:szCs w:val="24"/>
        </w:rPr>
        <w:t>,</w:t>
      </w:r>
      <w:r>
        <w:rPr>
          <w:rFonts w:eastAsia="Times New Roman" w:cs="Times New Roman"/>
          <w:szCs w:val="24"/>
        </w:rPr>
        <w:t xml:space="preserve"> για την οποία ζητείται η άρση της ασυλίας</w:t>
      </w:r>
      <w:r>
        <w:rPr>
          <w:rFonts w:eastAsia="Times New Roman" w:cs="Times New Roman"/>
          <w:szCs w:val="24"/>
        </w:rPr>
        <w:t>,</w:t>
      </w:r>
      <w:r>
        <w:rPr>
          <w:rFonts w:eastAsia="Times New Roman" w:cs="Times New Roman"/>
          <w:szCs w:val="24"/>
        </w:rPr>
        <w:t xml:space="preserve"> συνδέεται με την πολιτι</w:t>
      </w:r>
      <w:r>
        <w:rPr>
          <w:rFonts w:eastAsia="Times New Roman" w:cs="Times New Roman"/>
          <w:szCs w:val="24"/>
        </w:rPr>
        <w:t xml:space="preserve">κή ή κοινοβουλευτική δραστηριότητα του Βουλευτή ή </w:t>
      </w:r>
      <w:r>
        <w:rPr>
          <w:rFonts w:eastAsia="Times New Roman" w:cs="Times New Roman"/>
          <w:szCs w:val="24"/>
        </w:rPr>
        <w:t xml:space="preserve">εάν </w:t>
      </w:r>
      <w:r>
        <w:rPr>
          <w:rFonts w:eastAsia="Times New Roman" w:cs="Times New Roman"/>
          <w:szCs w:val="24"/>
        </w:rPr>
        <w:t xml:space="preserve">η δίωξη, η μήνυση ή η έγκληση υποκρύπτει πολιτική σκοπιμότητα. </w:t>
      </w:r>
    </w:p>
    <w:p w14:paraId="7CD8AC29" w14:textId="77777777" w:rsidR="000F415B" w:rsidRDefault="00DE665B">
      <w:pPr>
        <w:spacing w:line="600" w:lineRule="auto"/>
        <w:ind w:firstLine="720"/>
        <w:jc w:val="both"/>
        <w:rPr>
          <w:rFonts w:eastAsia="UB-Helvetica" w:cs="Times New Roman"/>
          <w:szCs w:val="24"/>
        </w:rPr>
      </w:pPr>
      <w:r>
        <w:rPr>
          <w:rFonts w:eastAsia="UB-Helvetica" w:cs="Times New Roman"/>
          <w:szCs w:val="24"/>
        </w:rPr>
        <w:lastRenderedPageBreak/>
        <w:t xml:space="preserve">Επίσης, σύμφωνα με το άρθρο 83 παράγραφος 7 του Κανονισμού της Βουλής, η Βουλή αποφασίζει με ανάταση του χεριού ή έγερση επί της αιτήσεως </w:t>
      </w:r>
      <w:r>
        <w:rPr>
          <w:rFonts w:eastAsia="UB-Helvetica" w:cs="Times New Roman"/>
          <w:szCs w:val="24"/>
        </w:rPr>
        <w:t>της εισαγγελικής αρχής, κατά τη διαδικασία του άρθρου 108 παράγραφος 1 εδάφιο β΄.</w:t>
      </w:r>
    </w:p>
    <w:p w14:paraId="7CD8AC2A" w14:textId="77777777" w:rsidR="000F415B" w:rsidRDefault="00DE665B">
      <w:pPr>
        <w:spacing w:line="600" w:lineRule="auto"/>
        <w:ind w:firstLine="720"/>
        <w:jc w:val="both"/>
        <w:rPr>
          <w:rFonts w:eastAsia="UB-Helvetica" w:cs="Times New Roman"/>
          <w:szCs w:val="24"/>
        </w:rPr>
      </w:pPr>
      <w:r>
        <w:rPr>
          <w:rFonts w:eastAsia="UB-Helvetica" w:cs="Times New Roman"/>
          <w:szCs w:val="24"/>
        </w:rPr>
        <w:t>Ο λόγος δίνεται πάντα, εφόσον ζητηθεί, στον Βουλευτή, στον οποίο αφορά η αίτηση και στους Προέδρους των Κοινοβουλευτικών Ομάδων ή στους αναπληρωτές τους.</w:t>
      </w:r>
    </w:p>
    <w:p w14:paraId="7CD8AC2B" w14:textId="77777777" w:rsidR="000F415B" w:rsidRDefault="00DE665B">
      <w:pPr>
        <w:spacing w:line="600" w:lineRule="auto"/>
        <w:ind w:firstLine="720"/>
        <w:jc w:val="both"/>
        <w:rPr>
          <w:rFonts w:eastAsia="UB-Helvetica" w:cs="Times New Roman"/>
          <w:szCs w:val="24"/>
        </w:rPr>
      </w:pPr>
      <w:r>
        <w:rPr>
          <w:rFonts w:eastAsia="UB-Helvetica" w:cs="Times New Roman"/>
          <w:szCs w:val="24"/>
        </w:rPr>
        <w:t xml:space="preserve">Υπενθυμίζω ότι, </w:t>
      </w:r>
      <w:r>
        <w:rPr>
          <w:rFonts w:eastAsia="UB-Helvetica" w:cs="Times New Roman"/>
          <w:szCs w:val="24"/>
        </w:rPr>
        <w:t>σύμφωνα με την απόφαση της Διάσκεψης των Προέδρων της 23</w:t>
      </w:r>
      <w:r>
        <w:rPr>
          <w:rFonts w:eastAsia="UB-Helvetica" w:cs="Times New Roman"/>
          <w:szCs w:val="24"/>
          <w:vertAlign w:val="superscript"/>
        </w:rPr>
        <w:t>ης</w:t>
      </w:r>
      <w:r>
        <w:rPr>
          <w:rFonts w:eastAsia="UB-Helvetica" w:cs="Times New Roman"/>
          <w:szCs w:val="24"/>
        </w:rPr>
        <w:t xml:space="preserve"> Μαρτίου 2005, έχουμε δεχθεί επί των αιτήσεων άρσης ασυλίας η Βουλή να αποφασίζει με ονομαστική ψηφοφορία και με ψηφοδέλτιο. Το ψηφοδέλτιο, στο οποίο ο κάθε συνάδελφος θα αναγράφει το όνομά του, την</w:t>
      </w:r>
      <w:r>
        <w:rPr>
          <w:rFonts w:eastAsia="UB-Helvetica" w:cs="Times New Roman"/>
          <w:szCs w:val="24"/>
        </w:rPr>
        <w:t xml:space="preserve"> εκλογική του περιφέρεια και την Κοινοβουλευτική Ομάδα, στην οποία ανήκει, θα καταχωρίζεται στο αντίστοιχο Πρακτικό. Ανταποκρινόμαστε έτσι στις διατάξεις του άρθρο 83 του Κανονισμού της Βουλής, που απαιτεί φανερή ψηφοφορία.</w:t>
      </w:r>
    </w:p>
    <w:p w14:paraId="7CD8AC2C" w14:textId="77777777" w:rsidR="000F415B" w:rsidRDefault="00DE665B">
      <w:pPr>
        <w:spacing w:line="600" w:lineRule="auto"/>
        <w:ind w:firstLine="720"/>
        <w:jc w:val="both"/>
        <w:rPr>
          <w:rFonts w:eastAsia="UB-Helvetica" w:cs="Times New Roman"/>
          <w:szCs w:val="24"/>
        </w:rPr>
      </w:pPr>
      <w:r>
        <w:rPr>
          <w:rFonts w:eastAsia="UB-Helvetica" w:cs="Times New Roman"/>
          <w:szCs w:val="24"/>
        </w:rPr>
        <w:lastRenderedPageBreak/>
        <w:t>Αφού, λοιπόν, ολοκληρωθεί η συζή</w:t>
      </w:r>
      <w:r>
        <w:rPr>
          <w:rFonts w:eastAsia="UB-Helvetica" w:cs="Times New Roman"/>
          <w:szCs w:val="24"/>
        </w:rPr>
        <w:t>τηση επί των περιπτώσεων της σημερινής ειδικής ημερήσιας διάταξης, θα προχωρήσουμε σε ονομαστική ψηφοφορία, όπως σας περιέγραψα.</w:t>
      </w:r>
    </w:p>
    <w:p w14:paraId="7CD8AC2D" w14:textId="77777777" w:rsidR="000F415B" w:rsidRDefault="00DE665B">
      <w:pPr>
        <w:spacing w:line="600" w:lineRule="auto"/>
        <w:ind w:firstLine="720"/>
        <w:jc w:val="both"/>
        <w:rPr>
          <w:rFonts w:eastAsia="UB-Helvetica" w:cs="Times New Roman"/>
          <w:szCs w:val="24"/>
        </w:rPr>
      </w:pPr>
      <w:r>
        <w:rPr>
          <w:rFonts w:eastAsia="UB-Helvetica" w:cs="Times New Roman"/>
          <w:szCs w:val="24"/>
        </w:rPr>
        <w:t xml:space="preserve">Η πρώτη υπόθεση αφορά στον συνάδελφο κ. Γεώργιο Σταθάκη και η δεύτερη στον συνάδελφο κ. Παύλο </w:t>
      </w:r>
      <w:proofErr w:type="spellStart"/>
      <w:r>
        <w:rPr>
          <w:rFonts w:eastAsia="UB-Helvetica" w:cs="Times New Roman"/>
          <w:szCs w:val="24"/>
        </w:rPr>
        <w:t>Πολάκη</w:t>
      </w:r>
      <w:proofErr w:type="spellEnd"/>
      <w:r>
        <w:rPr>
          <w:rFonts w:eastAsia="UB-Helvetica" w:cs="Times New Roman"/>
          <w:szCs w:val="24"/>
        </w:rPr>
        <w:t>.</w:t>
      </w:r>
    </w:p>
    <w:p w14:paraId="7CD8AC2E" w14:textId="77777777" w:rsidR="000F415B" w:rsidRDefault="00DE665B">
      <w:pPr>
        <w:spacing w:line="600" w:lineRule="auto"/>
        <w:ind w:firstLine="720"/>
        <w:jc w:val="both"/>
        <w:rPr>
          <w:rFonts w:eastAsia="UB-Helvetica" w:cs="Times New Roman"/>
          <w:szCs w:val="24"/>
        </w:rPr>
      </w:pPr>
      <w:r>
        <w:rPr>
          <w:rFonts w:eastAsia="UB-Helvetica" w:cs="Times New Roman"/>
          <w:szCs w:val="24"/>
        </w:rPr>
        <w:t xml:space="preserve">Επί της πρώτης αιτήσεως, </w:t>
      </w:r>
      <w:r>
        <w:rPr>
          <w:rFonts w:eastAsia="UB-Helvetica" w:cs="Times New Roman"/>
          <w:szCs w:val="24"/>
        </w:rPr>
        <w:t>υπάρχει συνάδελφος, που ζητά τον λόγο, κατά το άρθρο 108 του Κανονισμού, το οποίο σας διάβασα πριν, δηλαδή είτε ο Βουλευτής</w:t>
      </w:r>
      <w:r>
        <w:rPr>
          <w:rFonts w:eastAsia="UB-Helvetica" w:cs="Times New Roman"/>
          <w:szCs w:val="24"/>
        </w:rPr>
        <w:t>,</w:t>
      </w:r>
      <w:r>
        <w:rPr>
          <w:rFonts w:eastAsia="UB-Helvetica" w:cs="Times New Roman"/>
          <w:szCs w:val="24"/>
        </w:rPr>
        <w:t xml:space="preserve"> τον οποίον αφορά η αίτηση</w:t>
      </w:r>
      <w:r>
        <w:rPr>
          <w:rFonts w:eastAsia="UB-Helvetica" w:cs="Times New Roman"/>
          <w:szCs w:val="24"/>
        </w:rPr>
        <w:t>,</w:t>
      </w:r>
      <w:r>
        <w:rPr>
          <w:rFonts w:eastAsia="UB-Helvetica" w:cs="Times New Roman"/>
          <w:szCs w:val="24"/>
        </w:rPr>
        <w:t xml:space="preserve"> ή κάποιος Κοινοβουλευτικός Εκπρόσωπος; </w:t>
      </w:r>
    </w:p>
    <w:p w14:paraId="7CD8AC2F" w14:textId="77777777" w:rsidR="000F415B" w:rsidRDefault="00DE665B">
      <w:pPr>
        <w:spacing w:line="600" w:lineRule="auto"/>
        <w:ind w:firstLine="720"/>
        <w:jc w:val="both"/>
        <w:rPr>
          <w:rFonts w:eastAsia="UB-Helvetica" w:cs="Times New Roman"/>
          <w:szCs w:val="24"/>
        </w:rPr>
      </w:pPr>
      <w:r>
        <w:rPr>
          <w:rFonts w:eastAsia="UB-Helvetica" w:cs="Times New Roman"/>
          <w:b/>
          <w:szCs w:val="24"/>
        </w:rPr>
        <w:t>ΓΕΩΡΓΙΟΣ ΛΑΜΠΡΟΥΛΗΣ:</w:t>
      </w:r>
      <w:r>
        <w:rPr>
          <w:rFonts w:eastAsia="UB-Helvetica" w:cs="Times New Roman"/>
          <w:szCs w:val="24"/>
        </w:rPr>
        <w:t xml:space="preserve"> Κυρία Πρόεδρε, θα μπορούσα να έχω τον λόγο;</w:t>
      </w:r>
    </w:p>
    <w:p w14:paraId="7CD8AC30" w14:textId="77777777" w:rsidR="000F415B" w:rsidRDefault="00DE665B">
      <w:pPr>
        <w:spacing w:line="600" w:lineRule="auto"/>
        <w:ind w:firstLine="720"/>
        <w:jc w:val="both"/>
        <w:rPr>
          <w:rFonts w:eastAsia="UB-Helvetica" w:cs="Times New Roman"/>
          <w:szCs w:val="24"/>
        </w:rPr>
      </w:pPr>
      <w:r>
        <w:rPr>
          <w:rFonts w:eastAsia="UB-Helvetica" w:cs="Times New Roman"/>
          <w:b/>
          <w:szCs w:val="24"/>
        </w:rPr>
        <w:t>ΠΡΟΕΔΡΕΥΟΥΣΑ (Αναστασία Χριστοδουλοπούλου):</w:t>
      </w:r>
      <w:r>
        <w:rPr>
          <w:rFonts w:eastAsia="UB-Helvetica" w:cs="Times New Roman"/>
          <w:szCs w:val="24"/>
        </w:rPr>
        <w:t xml:space="preserve"> Δεν θα μιλήσουν όλοι γενικά. Το άρθρο 108 λέει ποιοι έχουν δικαίωμα.</w:t>
      </w:r>
    </w:p>
    <w:p w14:paraId="7CD8AC31" w14:textId="77777777" w:rsidR="000F415B" w:rsidRDefault="00DE665B">
      <w:pPr>
        <w:spacing w:line="600" w:lineRule="auto"/>
        <w:ind w:firstLine="720"/>
        <w:jc w:val="both"/>
        <w:rPr>
          <w:rFonts w:eastAsia="UB-Helvetica" w:cs="Times New Roman"/>
          <w:szCs w:val="24"/>
        </w:rPr>
      </w:pPr>
      <w:r>
        <w:rPr>
          <w:rFonts w:eastAsia="UB-Helvetica" w:cs="Times New Roman"/>
          <w:b/>
          <w:szCs w:val="24"/>
        </w:rPr>
        <w:t>ΓΕΩΡΓΙΟΣ ΛΑΜΠΡΟΥΛΗΣ:</w:t>
      </w:r>
      <w:r>
        <w:rPr>
          <w:rFonts w:eastAsia="UB-Helvetica" w:cs="Times New Roman"/>
          <w:szCs w:val="24"/>
        </w:rPr>
        <w:t xml:space="preserve"> Είμαι Κοινοβουλευτικός Εκπρόσωπος.</w:t>
      </w:r>
    </w:p>
    <w:p w14:paraId="7CD8AC32" w14:textId="77777777" w:rsidR="000F415B" w:rsidRDefault="00DE665B">
      <w:pPr>
        <w:spacing w:line="600" w:lineRule="auto"/>
        <w:ind w:firstLine="720"/>
        <w:jc w:val="both"/>
        <w:rPr>
          <w:rFonts w:eastAsia="UB-Helvetica" w:cs="Times New Roman"/>
          <w:szCs w:val="24"/>
        </w:rPr>
      </w:pPr>
      <w:r>
        <w:rPr>
          <w:rFonts w:eastAsia="UB-Helvetica" w:cs="Times New Roman"/>
          <w:b/>
          <w:szCs w:val="24"/>
        </w:rPr>
        <w:lastRenderedPageBreak/>
        <w:t xml:space="preserve">ΠΡΟΕΔΡΕΥΟΥΣΑ (Αναστασία Χριστοδουλοπούλου): </w:t>
      </w:r>
      <w:r>
        <w:rPr>
          <w:rFonts w:eastAsia="UB-Helvetica" w:cs="Times New Roman"/>
          <w:szCs w:val="24"/>
        </w:rPr>
        <w:t>Το ξέρω. Δεν σας απαντώ. Διασαφηνίζω.</w:t>
      </w:r>
    </w:p>
    <w:p w14:paraId="7CD8AC33" w14:textId="77777777" w:rsidR="000F415B" w:rsidRDefault="00DE665B">
      <w:pPr>
        <w:spacing w:line="600" w:lineRule="auto"/>
        <w:ind w:firstLine="720"/>
        <w:jc w:val="both"/>
        <w:rPr>
          <w:rFonts w:eastAsia="UB-Helvetica" w:cs="Times New Roman"/>
          <w:szCs w:val="24"/>
        </w:rPr>
      </w:pPr>
      <w:r>
        <w:rPr>
          <w:rFonts w:eastAsia="UB-Helvetica" w:cs="Times New Roman"/>
          <w:szCs w:val="24"/>
        </w:rPr>
        <w:t>Κύρι</w:t>
      </w:r>
      <w:r>
        <w:rPr>
          <w:rFonts w:eastAsia="UB-Helvetica" w:cs="Times New Roman"/>
          <w:szCs w:val="24"/>
        </w:rPr>
        <w:t xml:space="preserve">ε </w:t>
      </w:r>
      <w:proofErr w:type="spellStart"/>
      <w:r>
        <w:rPr>
          <w:rFonts w:eastAsia="UB-Helvetica" w:cs="Times New Roman"/>
          <w:szCs w:val="24"/>
        </w:rPr>
        <w:t>Πολάκη</w:t>
      </w:r>
      <w:proofErr w:type="spellEnd"/>
      <w:r>
        <w:rPr>
          <w:rFonts w:eastAsia="UB-Helvetica" w:cs="Times New Roman"/>
          <w:szCs w:val="24"/>
        </w:rPr>
        <w:t>, κύριε Σταθάκη, θέλετε τον λόγο;</w:t>
      </w:r>
    </w:p>
    <w:p w14:paraId="7CD8AC34" w14:textId="77777777" w:rsidR="000F415B" w:rsidRDefault="00DE665B">
      <w:pPr>
        <w:spacing w:line="600" w:lineRule="auto"/>
        <w:ind w:firstLine="720"/>
        <w:jc w:val="both"/>
        <w:rPr>
          <w:rFonts w:eastAsia="UB-Helvetica" w:cs="Times New Roman"/>
          <w:szCs w:val="24"/>
        </w:rPr>
      </w:pPr>
      <w:r>
        <w:rPr>
          <w:rFonts w:eastAsia="UB-Helvetica" w:cs="Times New Roman"/>
          <w:b/>
          <w:szCs w:val="24"/>
        </w:rPr>
        <w:t>ΠΑΥΛΟΣ ΠΟΛΑΚΗΣ</w:t>
      </w:r>
      <w:r>
        <w:rPr>
          <w:rFonts w:eastAsia="UB-Helvetica" w:cs="Times New Roman"/>
          <w:b/>
          <w:szCs w:val="24"/>
        </w:rPr>
        <w:t xml:space="preserve"> (Αναπληρωτής Υπουργός Υγείας)</w:t>
      </w:r>
      <w:r>
        <w:rPr>
          <w:rFonts w:eastAsia="UB-Helvetica" w:cs="Times New Roman"/>
          <w:b/>
          <w:szCs w:val="24"/>
        </w:rPr>
        <w:t>:</w:t>
      </w:r>
      <w:r>
        <w:rPr>
          <w:rFonts w:eastAsia="UB-Helvetica" w:cs="Times New Roman"/>
          <w:szCs w:val="24"/>
        </w:rPr>
        <w:t xml:space="preserve"> Ναι, κυρία Πρόεδρε, θα ήθελα τον λόγο.</w:t>
      </w:r>
    </w:p>
    <w:p w14:paraId="7CD8AC35" w14:textId="77777777" w:rsidR="000F415B" w:rsidRDefault="00DE665B">
      <w:pPr>
        <w:spacing w:line="600" w:lineRule="auto"/>
        <w:ind w:firstLine="720"/>
        <w:jc w:val="both"/>
        <w:rPr>
          <w:rFonts w:eastAsia="UB-Helvetica" w:cs="Times New Roman"/>
          <w:szCs w:val="24"/>
        </w:rPr>
      </w:pPr>
      <w:r>
        <w:rPr>
          <w:rFonts w:eastAsia="UB-Helvetica" w:cs="Times New Roman"/>
          <w:b/>
          <w:szCs w:val="24"/>
        </w:rPr>
        <w:t>ΠΡΟΕΔΡΕΥΟΥΣΑ (Αναστασία Χριστοδουλοπούλου):</w:t>
      </w:r>
      <w:r>
        <w:rPr>
          <w:rFonts w:eastAsia="UB-Helvetica" w:cs="Times New Roman"/>
          <w:szCs w:val="24"/>
        </w:rPr>
        <w:t xml:space="preserve"> Ο χρόνος είναι για όλους πέντε λεπτά.</w:t>
      </w:r>
    </w:p>
    <w:p w14:paraId="7CD8AC36" w14:textId="77777777" w:rsidR="000F415B" w:rsidRDefault="00DE665B">
      <w:pPr>
        <w:spacing w:line="600" w:lineRule="auto"/>
        <w:ind w:firstLine="720"/>
        <w:jc w:val="both"/>
        <w:rPr>
          <w:rFonts w:eastAsia="UB-Helvetica" w:cs="Times New Roman"/>
          <w:szCs w:val="24"/>
        </w:rPr>
      </w:pPr>
      <w:r>
        <w:rPr>
          <w:rFonts w:eastAsia="UB-Helvetica" w:cs="Times New Roman"/>
          <w:szCs w:val="24"/>
        </w:rPr>
        <w:t xml:space="preserve">Ορίστε, κύριε </w:t>
      </w:r>
      <w:proofErr w:type="spellStart"/>
      <w:r>
        <w:rPr>
          <w:rFonts w:eastAsia="UB-Helvetica" w:cs="Times New Roman"/>
          <w:szCs w:val="24"/>
        </w:rPr>
        <w:t>Πολάκη</w:t>
      </w:r>
      <w:proofErr w:type="spellEnd"/>
      <w:r>
        <w:rPr>
          <w:rFonts w:eastAsia="UB-Helvetica" w:cs="Times New Roman"/>
          <w:szCs w:val="24"/>
        </w:rPr>
        <w:t>, έχετε τον λόγο.</w:t>
      </w:r>
    </w:p>
    <w:p w14:paraId="7CD8AC37" w14:textId="77777777" w:rsidR="000F415B" w:rsidRDefault="00DE665B">
      <w:pPr>
        <w:spacing w:line="600" w:lineRule="auto"/>
        <w:ind w:firstLine="720"/>
        <w:jc w:val="both"/>
        <w:rPr>
          <w:rFonts w:eastAsia="UB-Helvetica" w:cs="Times New Roman"/>
          <w:szCs w:val="24"/>
        </w:rPr>
      </w:pPr>
      <w:r>
        <w:rPr>
          <w:rFonts w:eastAsia="UB-Helvetica" w:cs="Times New Roman"/>
          <w:b/>
          <w:szCs w:val="24"/>
        </w:rPr>
        <w:t>ΠΑΥΛΟΣ ΠΟ</w:t>
      </w:r>
      <w:r>
        <w:rPr>
          <w:rFonts w:eastAsia="UB-Helvetica" w:cs="Times New Roman"/>
          <w:b/>
          <w:szCs w:val="24"/>
        </w:rPr>
        <w:t>ΛΑΚΗΣ (Αναπληρωτής Υπουργός Υγείας)</w:t>
      </w:r>
      <w:r>
        <w:rPr>
          <w:rFonts w:eastAsia="UB-Helvetica" w:cs="Times New Roman"/>
          <w:szCs w:val="24"/>
        </w:rPr>
        <w:t xml:space="preserve">: Κυρία Πρόεδρε, κυρίες και κύριοι συνάδελφοι, νιώθω την ανάγκη να τοποθετηθώ επί του ζητήματος της άρσης ασυλίας μου, όπως τοποθετήθηκα και στην </w:t>
      </w:r>
      <w:r>
        <w:rPr>
          <w:rFonts w:eastAsia="UB-Helvetica" w:cs="Times New Roman"/>
          <w:szCs w:val="24"/>
        </w:rPr>
        <w:t>ε</w:t>
      </w:r>
      <w:r>
        <w:rPr>
          <w:rFonts w:eastAsia="UB-Helvetica" w:cs="Times New Roman"/>
          <w:szCs w:val="24"/>
        </w:rPr>
        <w:t>πιτροπή, η οποία γνωμοδότησε να μην αρθεί. Όμως, για να λυθούν κάποιες παρ</w:t>
      </w:r>
      <w:r>
        <w:rPr>
          <w:rFonts w:eastAsia="UB-Helvetica" w:cs="Times New Roman"/>
          <w:szCs w:val="24"/>
        </w:rPr>
        <w:t xml:space="preserve">εξηγήσεις που κυκλοφορούν, θα πω ένα σύντομο ιστορικό για το τι έχει </w:t>
      </w:r>
      <w:r w:rsidRPr="008617D0">
        <w:rPr>
          <w:rFonts w:eastAsia="UB-Helvetica" w:cs="Times New Roman"/>
          <w:color w:val="000000" w:themeColor="text1"/>
          <w:szCs w:val="24"/>
        </w:rPr>
        <w:t>συμβεί και γιατί διαβιβάστηκε η παραγγελία για την άρση ασυλίας.</w:t>
      </w:r>
    </w:p>
    <w:p w14:paraId="7CD8AC38" w14:textId="77777777" w:rsidR="000F415B" w:rsidRDefault="00DE665B">
      <w:pPr>
        <w:spacing w:line="600" w:lineRule="auto"/>
        <w:ind w:firstLine="720"/>
        <w:jc w:val="both"/>
        <w:rPr>
          <w:rFonts w:eastAsia="UB-Helvetica" w:cs="Times New Roman"/>
          <w:szCs w:val="24"/>
        </w:rPr>
      </w:pPr>
      <w:r w:rsidRPr="00FD1ED2">
        <w:rPr>
          <w:rFonts w:eastAsia="UB-Helvetica" w:cs="Times New Roman"/>
          <w:szCs w:val="24"/>
        </w:rPr>
        <w:lastRenderedPageBreak/>
        <w:t xml:space="preserve">Στις 11 Σεπτεμβρίου του 2011 </w:t>
      </w:r>
      <w:r>
        <w:rPr>
          <w:rFonts w:eastAsia="UB-Helvetica" w:cs="Times New Roman"/>
          <w:szCs w:val="24"/>
        </w:rPr>
        <w:t xml:space="preserve">και το χρονικό διάστημα το οποίο ήμουν Δήμαρχος </w:t>
      </w:r>
      <w:proofErr w:type="spellStart"/>
      <w:r>
        <w:rPr>
          <w:rFonts w:eastAsia="UB-Helvetica" w:cs="Times New Roman"/>
          <w:szCs w:val="24"/>
        </w:rPr>
        <w:t>Σφακίων</w:t>
      </w:r>
      <w:proofErr w:type="spellEnd"/>
      <w:r>
        <w:rPr>
          <w:rFonts w:eastAsia="UB-Helvetica" w:cs="Times New Roman"/>
          <w:szCs w:val="24"/>
        </w:rPr>
        <w:t>, εντελώς αψυχολόγητα, ξαφνικά και αχα</w:t>
      </w:r>
      <w:r>
        <w:rPr>
          <w:rFonts w:eastAsia="UB-Helvetica" w:cs="Times New Roman"/>
          <w:szCs w:val="24"/>
        </w:rPr>
        <w:t>ρακτήριστα ο τότε Υπουργός Ναυτιλίας, ο κ. Χρυσοχοΐδης, στις 6 Σεπτεμβρίου και ώρα δέκα το πρωί, βγάζει μία απόφαση</w:t>
      </w:r>
      <w:r>
        <w:rPr>
          <w:rFonts w:eastAsia="UB-Helvetica" w:cs="Times New Roman"/>
          <w:szCs w:val="24"/>
        </w:rPr>
        <w:t>,</w:t>
      </w:r>
      <w:r>
        <w:rPr>
          <w:rFonts w:eastAsia="UB-Helvetica" w:cs="Times New Roman"/>
          <w:szCs w:val="24"/>
        </w:rPr>
        <w:t xml:space="preserve"> για να δέσουν αναγκαστικά όλα τα πλοία τα οποία έπλεαν στον ελληνικό χώρο και τα οποία είχαν πιστοποιητικό αξιοπλοΐας από τον ρωσικό νηογνώ</w:t>
      </w:r>
      <w:r>
        <w:rPr>
          <w:rFonts w:eastAsia="UB-Helvetica" w:cs="Times New Roman"/>
          <w:szCs w:val="24"/>
        </w:rPr>
        <w:t>μονα.</w:t>
      </w:r>
    </w:p>
    <w:p w14:paraId="7CD8AC39" w14:textId="77777777" w:rsidR="000F415B" w:rsidRDefault="00DE665B">
      <w:pPr>
        <w:spacing w:line="600" w:lineRule="auto"/>
        <w:ind w:firstLine="720"/>
        <w:jc w:val="both"/>
        <w:rPr>
          <w:rFonts w:eastAsia="UB-Helvetica" w:cs="Times New Roman"/>
          <w:szCs w:val="24"/>
        </w:rPr>
      </w:pPr>
      <w:r>
        <w:rPr>
          <w:rFonts w:eastAsia="UB-Helvetica" w:cs="Times New Roman"/>
          <w:szCs w:val="24"/>
        </w:rPr>
        <w:t>Θέλω να θυμίσω ότι το 2010 είχε καταργηθεί ο ελληνικός νηογνώμονας και αναγκάστηκαν πάρα πολλές ακτοπλοϊκές επιχειρήσεις</w:t>
      </w:r>
      <w:r>
        <w:rPr>
          <w:rFonts w:eastAsia="UB-Helvetica" w:cs="Times New Roman"/>
          <w:szCs w:val="24"/>
        </w:rPr>
        <w:t>,</w:t>
      </w:r>
      <w:r>
        <w:rPr>
          <w:rFonts w:eastAsia="UB-Helvetica" w:cs="Times New Roman"/>
          <w:szCs w:val="24"/>
        </w:rPr>
        <w:t xml:space="preserve"> να πάρουν πιστοποιητικά από άλλους νηογνώμονες, όπως τον αγγλικό, τον ιταλικό, τον ρωσικό.</w:t>
      </w:r>
    </w:p>
    <w:p w14:paraId="7CD8AC3A" w14:textId="77777777" w:rsidR="000F415B" w:rsidRDefault="00DE665B">
      <w:pPr>
        <w:spacing w:line="600" w:lineRule="auto"/>
        <w:ind w:firstLine="720"/>
        <w:jc w:val="both"/>
        <w:rPr>
          <w:rFonts w:eastAsia="UB-Helvetica" w:cs="Times New Roman"/>
          <w:szCs w:val="24"/>
        </w:rPr>
      </w:pPr>
      <w:r>
        <w:rPr>
          <w:rFonts w:eastAsia="UB-Helvetica" w:cs="Times New Roman"/>
          <w:szCs w:val="24"/>
        </w:rPr>
        <w:t>Εκείνο το πρωί, λοιπόν, μετά από εισή</w:t>
      </w:r>
      <w:r>
        <w:rPr>
          <w:rFonts w:eastAsia="UB-Helvetica" w:cs="Times New Roman"/>
          <w:szCs w:val="24"/>
        </w:rPr>
        <w:t xml:space="preserve">γηση των υπηρεσιακών παραγόντων των λιμενικών ότι τα πιστοποιητικά του ρωσικού νηογνώμονα δεν είναι αξιόπιστα, έβγαλε μία εντολή ο κ. Χρυσοχοΐδης και έδεσαν ενενήντα πλοία σε όλη την Ελλάδα, μικρά ή μεγάλα, τα οποία είχαν πιστοποιητικό αξιοπλοΐας από </w:t>
      </w:r>
      <w:r>
        <w:rPr>
          <w:rFonts w:eastAsia="UB-Helvetica" w:cs="Times New Roman"/>
          <w:szCs w:val="24"/>
        </w:rPr>
        <w:lastRenderedPageBreak/>
        <w:t>τον ρ</w:t>
      </w:r>
      <w:r>
        <w:rPr>
          <w:rFonts w:eastAsia="UB-Helvetica" w:cs="Times New Roman"/>
          <w:szCs w:val="24"/>
        </w:rPr>
        <w:t xml:space="preserve">ωσικό νηογνώμονα. Έδεσαν από την Τήλο και τη Σύμη μέχρι τον </w:t>
      </w:r>
      <w:proofErr w:type="spellStart"/>
      <w:r>
        <w:rPr>
          <w:rFonts w:eastAsia="UB-Helvetica" w:cs="Times New Roman"/>
          <w:szCs w:val="24"/>
        </w:rPr>
        <w:t>Άη</w:t>
      </w:r>
      <w:proofErr w:type="spellEnd"/>
      <w:r>
        <w:rPr>
          <w:rFonts w:eastAsia="UB-Helvetica" w:cs="Times New Roman"/>
          <w:szCs w:val="24"/>
        </w:rPr>
        <w:t xml:space="preserve"> </w:t>
      </w:r>
      <w:proofErr w:type="spellStart"/>
      <w:r>
        <w:rPr>
          <w:rFonts w:eastAsia="UB-Helvetica" w:cs="Times New Roman"/>
          <w:szCs w:val="24"/>
        </w:rPr>
        <w:t>Στράτη</w:t>
      </w:r>
      <w:proofErr w:type="spellEnd"/>
      <w:r>
        <w:rPr>
          <w:rFonts w:eastAsia="UB-Helvetica" w:cs="Times New Roman"/>
          <w:szCs w:val="24"/>
        </w:rPr>
        <w:t xml:space="preserve">, μέχρι Οθωνούς, </w:t>
      </w:r>
      <w:proofErr w:type="spellStart"/>
      <w:r>
        <w:rPr>
          <w:rFonts w:eastAsia="UB-Helvetica" w:cs="Times New Roman"/>
          <w:szCs w:val="24"/>
        </w:rPr>
        <w:t>Μαθράκι</w:t>
      </w:r>
      <w:proofErr w:type="spellEnd"/>
      <w:r>
        <w:rPr>
          <w:rFonts w:eastAsia="UB-Helvetica" w:cs="Times New Roman"/>
          <w:szCs w:val="24"/>
        </w:rPr>
        <w:t>, Ερεικούσ</w:t>
      </w:r>
      <w:r>
        <w:rPr>
          <w:rFonts w:eastAsia="UB-Helvetica" w:cs="Times New Roman"/>
          <w:szCs w:val="24"/>
        </w:rPr>
        <w:t>σ</w:t>
      </w:r>
      <w:r>
        <w:rPr>
          <w:rFonts w:eastAsia="UB-Helvetica" w:cs="Times New Roman"/>
          <w:szCs w:val="24"/>
        </w:rPr>
        <w:t xml:space="preserve">α, σε όλα τα Ιόνια και έδεσαν και μια σειρά από ημερόπλοια ή μικρής ακτοπλοΐας, όπως ήταν και τα δύο πλοία της </w:t>
      </w:r>
      <w:r>
        <w:rPr>
          <w:rFonts w:eastAsia="UB-Helvetica" w:cs="Times New Roman"/>
          <w:szCs w:val="24"/>
        </w:rPr>
        <w:t>α</w:t>
      </w:r>
      <w:r>
        <w:rPr>
          <w:rFonts w:eastAsia="UB-Helvetica" w:cs="Times New Roman"/>
          <w:szCs w:val="24"/>
        </w:rPr>
        <w:t xml:space="preserve">νώνυμης </w:t>
      </w:r>
      <w:r>
        <w:rPr>
          <w:rFonts w:eastAsia="UB-Helvetica" w:cs="Times New Roman"/>
          <w:szCs w:val="24"/>
        </w:rPr>
        <w:t>ν</w:t>
      </w:r>
      <w:r>
        <w:rPr>
          <w:rFonts w:eastAsia="UB-Helvetica" w:cs="Times New Roman"/>
          <w:szCs w:val="24"/>
        </w:rPr>
        <w:t xml:space="preserve">αυτιλιακής </w:t>
      </w:r>
      <w:r>
        <w:rPr>
          <w:rFonts w:eastAsia="UB-Helvetica" w:cs="Times New Roman"/>
          <w:szCs w:val="24"/>
        </w:rPr>
        <w:t>ε</w:t>
      </w:r>
      <w:r>
        <w:rPr>
          <w:rFonts w:eastAsia="UB-Helvetica" w:cs="Times New Roman"/>
          <w:szCs w:val="24"/>
        </w:rPr>
        <w:t xml:space="preserve">ταιρείας </w:t>
      </w:r>
      <w:r>
        <w:rPr>
          <w:rFonts w:eastAsia="UB-Helvetica" w:cs="Times New Roman"/>
          <w:szCs w:val="24"/>
        </w:rPr>
        <w:t>ν</w:t>
      </w:r>
      <w:r>
        <w:rPr>
          <w:rFonts w:eastAsia="UB-Helvetica" w:cs="Times New Roman"/>
          <w:szCs w:val="24"/>
        </w:rPr>
        <w:t>οτιοδυτικ</w:t>
      </w:r>
      <w:r>
        <w:rPr>
          <w:rFonts w:eastAsia="UB-Helvetica" w:cs="Times New Roman"/>
          <w:szCs w:val="24"/>
        </w:rPr>
        <w:t>ής Κρήτης, της ΑΝΕΝΔΥΚ, τα οποία κάνουν το δρομολόγιο Αγ</w:t>
      </w:r>
      <w:r>
        <w:rPr>
          <w:rFonts w:eastAsia="UB-Helvetica" w:cs="Times New Roman"/>
          <w:szCs w:val="24"/>
        </w:rPr>
        <w:t>ία</w:t>
      </w:r>
      <w:r>
        <w:rPr>
          <w:rFonts w:eastAsia="UB-Helvetica" w:cs="Times New Roman"/>
          <w:szCs w:val="24"/>
        </w:rPr>
        <w:t xml:space="preserve"> Ρο</w:t>
      </w:r>
      <w:r>
        <w:rPr>
          <w:rFonts w:eastAsia="UB-Helvetica" w:cs="Times New Roman"/>
          <w:szCs w:val="24"/>
        </w:rPr>
        <w:t>ύμε</w:t>
      </w:r>
      <w:r>
        <w:rPr>
          <w:rFonts w:eastAsia="UB-Helvetica" w:cs="Times New Roman"/>
          <w:szCs w:val="24"/>
        </w:rPr>
        <w:t>λη-</w:t>
      </w:r>
      <w:proofErr w:type="spellStart"/>
      <w:r>
        <w:rPr>
          <w:rFonts w:eastAsia="UB-Helvetica" w:cs="Times New Roman"/>
          <w:szCs w:val="24"/>
        </w:rPr>
        <w:t>Σφακιά</w:t>
      </w:r>
      <w:proofErr w:type="spellEnd"/>
      <w:r>
        <w:rPr>
          <w:rFonts w:eastAsia="UB-Helvetica" w:cs="Times New Roman"/>
          <w:szCs w:val="24"/>
        </w:rPr>
        <w:t>. Η Αγ</w:t>
      </w:r>
      <w:r>
        <w:rPr>
          <w:rFonts w:eastAsia="UB-Helvetica" w:cs="Times New Roman"/>
          <w:szCs w:val="24"/>
        </w:rPr>
        <w:t>ία</w:t>
      </w:r>
      <w:r>
        <w:rPr>
          <w:rFonts w:eastAsia="UB-Helvetica" w:cs="Times New Roman"/>
          <w:szCs w:val="24"/>
        </w:rPr>
        <w:t xml:space="preserve"> Ρο</w:t>
      </w:r>
      <w:r>
        <w:rPr>
          <w:rFonts w:eastAsia="UB-Helvetica" w:cs="Times New Roman"/>
          <w:szCs w:val="24"/>
        </w:rPr>
        <w:t>ύμε</w:t>
      </w:r>
      <w:r>
        <w:rPr>
          <w:rFonts w:eastAsia="UB-Helvetica" w:cs="Times New Roman"/>
          <w:szCs w:val="24"/>
        </w:rPr>
        <w:t xml:space="preserve">λη είναι η έξοδος του </w:t>
      </w:r>
      <w:r>
        <w:rPr>
          <w:rFonts w:eastAsia="UB-Helvetica" w:cs="Times New Roman"/>
          <w:szCs w:val="24"/>
        </w:rPr>
        <w:t>φ</w:t>
      </w:r>
      <w:r>
        <w:rPr>
          <w:rFonts w:eastAsia="UB-Helvetica" w:cs="Times New Roman"/>
          <w:szCs w:val="24"/>
        </w:rPr>
        <w:t>αραγγιού της Σαμαριάς προς τη θάλασσα.</w:t>
      </w:r>
    </w:p>
    <w:p w14:paraId="7CD8AC3B" w14:textId="77777777" w:rsidR="000F415B" w:rsidRDefault="00DE665B">
      <w:pPr>
        <w:spacing w:line="600" w:lineRule="auto"/>
        <w:ind w:firstLine="720"/>
        <w:jc w:val="both"/>
        <w:rPr>
          <w:rFonts w:eastAsia="Times New Roman" w:cs="Times New Roman"/>
        </w:rPr>
      </w:pPr>
      <w:r>
        <w:rPr>
          <w:rFonts w:eastAsia="Times New Roman" w:cs="Times New Roman"/>
        </w:rPr>
        <w:t xml:space="preserve">Αυτό είχε σαν αποτέλεσμα, επειδή η εντολή αυτή δόθηκε στις 10.00΄το πρωί, να εγκλωβιστούν στο </w:t>
      </w:r>
      <w:r>
        <w:rPr>
          <w:rFonts w:eastAsia="Times New Roman" w:cs="Times New Roman"/>
        </w:rPr>
        <w:t>φ</w:t>
      </w:r>
      <w:r>
        <w:rPr>
          <w:rFonts w:eastAsia="Times New Roman" w:cs="Times New Roman"/>
        </w:rPr>
        <w:t xml:space="preserve">αράγγι της Σαμαριάς πάνω από εφτακόσια άτομα, τα οποία είχαν μπει στο </w:t>
      </w:r>
      <w:r>
        <w:rPr>
          <w:rFonts w:eastAsia="Times New Roman" w:cs="Times New Roman"/>
        </w:rPr>
        <w:t>φ</w:t>
      </w:r>
      <w:r>
        <w:rPr>
          <w:rFonts w:eastAsia="Times New Roman" w:cs="Times New Roman"/>
        </w:rPr>
        <w:t>αράγγι από τις 6.00΄η ώρα το πρωί και δεν υπήρχε τρόπος να φύγουν από την Αγία Ρο</w:t>
      </w:r>
      <w:r>
        <w:rPr>
          <w:rFonts w:eastAsia="Times New Roman" w:cs="Times New Roman"/>
        </w:rPr>
        <w:t>ύ</w:t>
      </w:r>
      <w:r>
        <w:rPr>
          <w:rFonts w:eastAsia="Times New Roman" w:cs="Times New Roman"/>
        </w:rPr>
        <w:t>μ</w:t>
      </w:r>
      <w:r>
        <w:rPr>
          <w:rFonts w:eastAsia="Times New Roman" w:cs="Times New Roman"/>
        </w:rPr>
        <w:t>ε</w:t>
      </w:r>
      <w:r>
        <w:rPr>
          <w:rFonts w:eastAsia="Times New Roman" w:cs="Times New Roman"/>
        </w:rPr>
        <w:t>λη και να γυρίσουν σε μέρος που είχε οδική σύνδεση -γιατί εκεί δεν πάει δρόμος- για να γυρίσουν στα ξ</w:t>
      </w:r>
      <w:r>
        <w:rPr>
          <w:rFonts w:eastAsia="Times New Roman" w:cs="Times New Roman"/>
        </w:rPr>
        <w:t xml:space="preserve">ενοδοχεία τους, γιατί ήταν από όλη την Κρήτη. </w:t>
      </w:r>
    </w:p>
    <w:p w14:paraId="7CD8AC3C" w14:textId="77777777" w:rsidR="000F415B" w:rsidRDefault="00DE665B">
      <w:pPr>
        <w:spacing w:line="600" w:lineRule="auto"/>
        <w:ind w:firstLine="720"/>
        <w:jc w:val="both"/>
        <w:rPr>
          <w:rFonts w:eastAsia="Times New Roman" w:cs="Times New Roman"/>
        </w:rPr>
      </w:pPr>
      <w:r>
        <w:rPr>
          <w:rFonts w:eastAsia="Times New Roman" w:cs="Times New Roman"/>
        </w:rPr>
        <w:lastRenderedPageBreak/>
        <w:t xml:space="preserve">Μάλιστα γύρω στα πεντακόσια άτομα δεν μπήκαν εκείνη την ώρα στο </w:t>
      </w:r>
      <w:r>
        <w:rPr>
          <w:rFonts w:eastAsia="Times New Roman" w:cs="Times New Roman"/>
        </w:rPr>
        <w:t>φ</w:t>
      </w:r>
      <w:r>
        <w:rPr>
          <w:rFonts w:eastAsia="Times New Roman" w:cs="Times New Roman"/>
        </w:rPr>
        <w:t>αράγγι, γιατί είχε έρθει εν</w:t>
      </w:r>
      <w:r>
        <w:rPr>
          <w:rFonts w:eastAsia="Times New Roman" w:cs="Times New Roman"/>
        </w:rPr>
        <w:t xml:space="preserve"> </w:t>
      </w:r>
      <w:r>
        <w:rPr>
          <w:rFonts w:eastAsia="Times New Roman" w:cs="Times New Roman"/>
        </w:rPr>
        <w:t>τω</w:t>
      </w:r>
      <w:r>
        <w:rPr>
          <w:rFonts w:eastAsia="Times New Roman" w:cs="Times New Roman"/>
        </w:rPr>
        <w:t xml:space="preserve"> </w:t>
      </w:r>
      <w:r>
        <w:rPr>
          <w:rFonts w:eastAsia="Times New Roman" w:cs="Times New Roman"/>
        </w:rPr>
        <w:t>μεταξύ η εντολή</w:t>
      </w:r>
      <w:r>
        <w:rPr>
          <w:rFonts w:eastAsia="Times New Roman" w:cs="Times New Roman"/>
        </w:rPr>
        <w:t>,</w:t>
      </w:r>
      <w:r>
        <w:rPr>
          <w:rFonts w:eastAsia="Times New Roman" w:cs="Times New Roman"/>
        </w:rPr>
        <w:t xml:space="preserve"> που έλεγε ότι δεν υπάρχει τρόπος να φύγουν. </w:t>
      </w:r>
    </w:p>
    <w:p w14:paraId="7CD8AC3D" w14:textId="77777777" w:rsidR="000F415B" w:rsidRDefault="00DE665B">
      <w:pPr>
        <w:spacing w:line="600" w:lineRule="auto"/>
        <w:ind w:firstLine="720"/>
        <w:jc w:val="both"/>
        <w:rPr>
          <w:rFonts w:eastAsia="Times New Roman" w:cs="Times New Roman"/>
        </w:rPr>
      </w:pPr>
      <w:r>
        <w:rPr>
          <w:rFonts w:eastAsia="Times New Roman" w:cs="Times New Roman"/>
        </w:rPr>
        <w:t>Κάναμε μια συνεννόηση με τον Γενικό Γραμματέα της Α</w:t>
      </w:r>
      <w:r>
        <w:rPr>
          <w:rFonts w:eastAsia="Times New Roman" w:cs="Times New Roman"/>
        </w:rPr>
        <w:t xml:space="preserve">ποκεντρωμένης Διοίκησης, τον κ. </w:t>
      </w:r>
      <w:proofErr w:type="spellStart"/>
      <w:r>
        <w:rPr>
          <w:rFonts w:eastAsia="Times New Roman" w:cs="Times New Roman"/>
        </w:rPr>
        <w:t>Καρούντζο</w:t>
      </w:r>
      <w:proofErr w:type="spellEnd"/>
      <w:r>
        <w:rPr>
          <w:rFonts w:eastAsia="Times New Roman" w:cs="Times New Roman"/>
        </w:rPr>
        <w:t xml:space="preserve"> τότε, να επιτρέψει να γίνει τουλάχιστον ένα δρομολόγιο από ένα από αυτά τα δύο πλοία, του «Σ</w:t>
      </w:r>
      <w:r w:rsidRPr="0013752A">
        <w:rPr>
          <w:rFonts w:eastAsia="Times New Roman" w:cs="Times New Roman"/>
        </w:rPr>
        <w:t>ΑΜΑΡΙΑ</w:t>
      </w:r>
      <w:r>
        <w:rPr>
          <w:rFonts w:eastAsia="Times New Roman" w:cs="Times New Roman"/>
        </w:rPr>
        <w:t>» και του «Δ</w:t>
      </w:r>
      <w:r>
        <w:rPr>
          <w:rFonts w:eastAsia="Times New Roman" w:cs="Times New Roman"/>
        </w:rPr>
        <w:t>ΑΣΚΑΛΟΓΙΑΝΝΗ</w:t>
      </w:r>
      <w:r>
        <w:rPr>
          <w:rFonts w:eastAsia="Times New Roman" w:cs="Times New Roman"/>
        </w:rPr>
        <w:t xml:space="preserve">», όπως </w:t>
      </w:r>
      <w:r>
        <w:rPr>
          <w:rFonts w:eastAsia="Times New Roman"/>
          <w:bCs/>
        </w:rPr>
        <w:t>είναι</w:t>
      </w:r>
      <w:r>
        <w:rPr>
          <w:rFonts w:eastAsia="Times New Roman" w:cs="Times New Roman"/>
        </w:rPr>
        <w:t xml:space="preserve"> τα ονόματά τους, για να μπορέσουν να απεγκλωβίσουν τον κόσμο. </w:t>
      </w:r>
    </w:p>
    <w:p w14:paraId="7CD8AC3E" w14:textId="77777777" w:rsidR="000F415B" w:rsidRDefault="00DE665B">
      <w:pPr>
        <w:spacing w:line="600" w:lineRule="auto"/>
        <w:ind w:firstLine="720"/>
        <w:jc w:val="both"/>
        <w:rPr>
          <w:rFonts w:eastAsia="Times New Roman" w:cs="Times New Roman"/>
        </w:rPr>
      </w:pPr>
      <w:r>
        <w:rPr>
          <w:rFonts w:eastAsia="Times New Roman" w:cs="Times New Roman"/>
        </w:rPr>
        <w:t>Κατ</w:t>
      </w:r>
      <w:r>
        <w:rPr>
          <w:rFonts w:eastAsia="Times New Roman" w:cs="Times New Roman"/>
        </w:rPr>
        <w:t>’</w:t>
      </w:r>
      <w:r>
        <w:rPr>
          <w:rFonts w:eastAsia="Times New Roman" w:cs="Times New Roman"/>
        </w:rPr>
        <w:t xml:space="preserve"> </w:t>
      </w:r>
      <w:r>
        <w:rPr>
          <w:rFonts w:eastAsia="Times New Roman" w:cs="Times New Roman"/>
        </w:rPr>
        <w:t>αρχάς υπήρ</w:t>
      </w:r>
      <w:r>
        <w:rPr>
          <w:rFonts w:eastAsia="Times New Roman" w:cs="Times New Roman"/>
        </w:rPr>
        <w:t xml:space="preserve">ξε μια συμφωνία σε αυτό. </w:t>
      </w:r>
      <w:r>
        <w:rPr>
          <w:rFonts w:eastAsia="Times New Roman" w:cs="Times New Roman"/>
          <w:bCs/>
          <w:shd w:val="clear" w:color="auto" w:fill="FFFFFF"/>
        </w:rPr>
        <w:t>Όμως,</w:t>
      </w:r>
      <w:r>
        <w:rPr>
          <w:rFonts w:eastAsia="Times New Roman" w:cs="Times New Roman"/>
        </w:rPr>
        <w:t xml:space="preserve"> δυστυχώς, βρέθηκε κάποιος </w:t>
      </w:r>
      <w:r>
        <w:rPr>
          <w:rFonts w:eastAsia="Times New Roman" w:cs="Times New Roman"/>
        </w:rPr>
        <w:t>δ</w:t>
      </w:r>
      <w:r>
        <w:rPr>
          <w:rFonts w:eastAsia="Times New Roman" w:cs="Times New Roman"/>
        </w:rPr>
        <w:t xml:space="preserve">ιοικητής του Λιμενικού στα Χανιά, ο οποίος </w:t>
      </w:r>
      <w:r>
        <w:rPr>
          <w:rFonts w:eastAsia="Times New Roman" w:cs="Times New Roman"/>
        </w:rPr>
        <w:t xml:space="preserve">- </w:t>
      </w:r>
      <w:r>
        <w:rPr>
          <w:rFonts w:eastAsia="Times New Roman" w:cs="Times New Roman"/>
        </w:rPr>
        <w:t>βασιλικότερος του βασιλέως</w:t>
      </w:r>
      <w:r>
        <w:rPr>
          <w:rFonts w:eastAsia="Times New Roman" w:cs="Times New Roman"/>
        </w:rPr>
        <w:t>-</w:t>
      </w:r>
      <w:r>
        <w:rPr>
          <w:rFonts w:eastAsia="Times New Roman" w:cs="Times New Roman"/>
        </w:rPr>
        <w:t xml:space="preserve"> αποφάσισε ότι δεν μπορεί να γίνει κανένα τέτοιο δρομολόγιο. Το ίδιο καράβι που απαγόρευσε, το πρωί είχε κάνει το ανάποδο δρομ</w:t>
      </w:r>
      <w:r>
        <w:rPr>
          <w:rFonts w:eastAsia="Times New Roman" w:cs="Times New Roman"/>
        </w:rPr>
        <w:t xml:space="preserve">ολόγιο, από </w:t>
      </w:r>
      <w:r>
        <w:rPr>
          <w:rFonts w:eastAsia="Times New Roman" w:cs="Times New Roman"/>
        </w:rPr>
        <w:t>χ</w:t>
      </w:r>
      <w:r>
        <w:rPr>
          <w:rFonts w:eastAsia="Times New Roman" w:cs="Times New Roman"/>
        </w:rPr>
        <w:t xml:space="preserve">ώρα </w:t>
      </w:r>
      <w:proofErr w:type="spellStart"/>
      <w:r>
        <w:rPr>
          <w:rFonts w:eastAsia="Times New Roman" w:cs="Times New Roman"/>
        </w:rPr>
        <w:t>Σφακίων</w:t>
      </w:r>
      <w:proofErr w:type="spellEnd"/>
      <w:r>
        <w:rPr>
          <w:rFonts w:eastAsia="Times New Roman" w:cs="Times New Roman"/>
        </w:rPr>
        <w:t xml:space="preserve"> προς Αγία Ρο</w:t>
      </w:r>
      <w:r>
        <w:rPr>
          <w:rFonts w:eastAsia="Times New Roman" w:cs="Times New Roman"/>
        </w:rPr>
        <w:t>ύ</w:t>
      </w:r>
      <w:r>
        <w:rPr>
          <w:rFonts w:eastAsia="Times New Roman" w:cs="Times New Roman"/>
        </w:rPr>
        <w:t>μ</w:t>
      </w:r>
      <w:r>
        <w:rPr>
          <w:rFonts w:eastAsia="Times New Roman" w:cs="Times New Roman"/>
        </w:rPr>
        <w:t>ε</w:t>
      </w:r>
      <w:r>
        <w:rPr>
          <w:rFonts w:eastAsia="Times New Roman" w:cs="Times New Roman"/>
        </w:rPr>
        <w:t xml:space="preserve">λη και πήγε επισκέπτες εκεί. </w:t>
      </w:r>
      <w:r>
        <w:rPr>
          <w:rFonts w:eastAsia="Times New Roman" w:cs="Times New Roman"/>
        </w:rPr>
        <w:t>Τ</w:t>
      </w:r>
      <w:r>
        <w:rPr>
          <w:rFonts w:eastAsia="Times New Roman" w:cs="Times New Roman"/>
        </w:rPr>
        <w:t xml:space="preserve">ελικά αποφάσισαν ότι δεν θα γίνει το δρομολόγιο και ο κόσμος θα μείνει εκεί. </w:t>
      </w:r>
    </w:p>
    <w:p w14:paraId="7CD8AC3F" w14:textId="77777777" w:rsidR="000F415B" w:rsidRDefault="00DE665B">
      <w:pPr>
        <w:spacing w:line="600" w:lineRule="auto"/>
        <w:ind w:firstLine="720"/>
        <w:jc w:val="both"/>
        <w:rPr>
          <w:rFonts w:eastAsia="Times New Roman" w:cs="Times New Roman"/>
        </w:rPr>
      </w:pPr>
      <w:r>
        <w:rPr>
          <w:rFonts w:eastAsia="Times New Roman" w:cs="Times New Roman"/>
        </w:rPr>
        <w:lastRenderedPageBreak/>
        <w:t>Εν</w:t>
      </w:r>
      <w:r>
        <w:rPr>
          <w:rFonts w:eastAsia="Times New Roman" w:cs="Times New Roman"/>
        </w:rPr>
        <w:t xml:space="preserve"> </w:t>
      </w:r>
      <w:r>
        <w:rPr>
          <w:rFonts w:eastAsia="Times New Roman" w:cs="Times New Roman"/>
        </w:rPr>
        <w:t>τω</w:t>
      </w:r>
      <w:r>
        <w:rPr>
          <w:rFonts w:eastAsia="Times New Roman" w:cs="Times New Roman"/>
        </w:rPr>
        <w:t xml:space="preserve"> </w:t>
      </w:r>
      <w:r>
        <w:rPr>
          <w:rFonts w:eastAsia="Times New Roman" w:cs="Times New Roman"/>
        </w:rPr>
        <w:t xml:space="preserve">μεταξύ άρχισε να γίνεται μια μεγάλη βαβούρα στο διαδίκτυο, ότι εγκλωβίζονται επισκέπτες στο </w:t>
      </w:r>
      <w:r>
        <w:rPr>
          <w:rFonts w:eastAsia="Times New Roman" w:cs="Times New Roman"/>
        </w:rPr>
        <w:t>φ</w:t>
      </w:r>
      <w:r>
        <w:rPr>
          <w:rFonts w:eastAsia="Times New Roman" w:cs="Times New Roman"/>
        </w:rPr>
        <w:t xml:space="preserve">αράγγι της Σαμαριάς, τι πράγματα </w:t>
      </w:r>
      <w:r>
        <w:rPr>
          <w:rFonts w:eastAsia="Times New Roman"/>
          <w:bCs/>
        </w:rPr>
        <w:t>είναι</w:t>
      </w:r>
      <w:r>
        <w:rPr>
          <w:rFonts w:eastAsia="Times New Roman" w:cs="Times New Roman"/>
        </w:rPr>
        <w:t xml:space="preserve"> αυτά, να παραπονιούνται τα τουριστικά γραφεία, να </w:t>
      </w:r>
      <w:r>
        <w:rPr>
          <w:rFonts w:eastAsia="Times New Roman" w:cs="Times New Roman"/>
          <w:bCs/>
          <w:shd w:val="clear" w:color="auto" w:fill="FFFFFF"/>
        </w:rPr>
        <w:t>υπάρχουν</w:t>
      </w:r>
      <w:r>
        <w:rPr>
          <w:rFonts w:eastAsia="Times New Roman" w:cs="Times New Roman"/>
        </w:rPr>
        <w:t xml:space="preserve"> απειλές για αγωγές γιατί </w:t>
      </w:r>
      <w:r>
        <w:rPr>
          <w:rFonts w:eastAsia="Times New Roman"/>
          <w:bCs/>
        </w:rPr>
        <w:t>έ</w:t>
      </w:r>
      <w:r>
        <w:rPr>
          <w:rFonts w:eastAsia="Times New Roman" w:cs="Times New Roman"/>
        </w:rPr>
        <w:t>χαναν πτήσεις κάποιοι άνθρωποι που έφευγαν το ίδιο βράδυ κ</w:t>
      </w:r>
      <w:r>
        <w:rPr>
          <w:rFonts w:eastAsia="Times New Roman" w:cs="Times New Roman"/>
        </w:rPr>
        <w:t>.</w:t>
      </w:r>
      <w:r>
        <w:rPr>
          <w:rFonts w:eastAsia="Times New Roman" w:cs="Times New Roman"/>
        </w:rPr>
        <w:t>λπ.</w:t>
      </w:r>
      <w:r>
        <w:rPr>
          <w:rFonts w:eastAsia="Times New Roman" w:cs="Times New Roman"/>
        </w:rPr>
        <w:t>.</w:t>
      </w:r>
    </w:p>
    <w:p w14:paraId="7CD8AC40" w14:textId="77777777" w:rsidR="000F415B" w:rsidRDefault="00DE665B">
      <w:pPr>
        <w:spacing w:line="600" w:lineRule="auto"/>
        <w:ind w:firstLine="720"/>
        <w:jc w:val="both"/>
        <w:rPr>
          <w:rFonts w:eastAsia="Times New Roman" w:cs="Times New Roman"/>
        </w:rPr>
      </w:pPr>
      <w:r>
        <w:rPr>
          <w:rFonts w:eastAsia="Times New Roman" w:cs="Times New Roman"/>
        </w:rPr>
        <w:t>Για τις επόμενες μέρες το πρόβλημα είχε λυθεί. Βρέθηκε άλλο καράβι ν</w:t>
      </w:r>
      <w:r>
        <w:rPr>
          <w:rFonts w:eastAsia="Times New Roman" w:cs="Times New Roman"/>
        </w:rPr>
        <w:t>α έρθει</w:t>
      </w:r>
      <w:r>
        <w:rPr>
          <w:rFonts w:eastAsia="Times New Roman" w:cs="Times New Roman"/>
        </w:rPr>
        <w:t>,</w:t>
      </w:r>
      <w:r>
        <w:rPr>
          <w:rFonts w:eastAsia="Times New Roman" w:cs="Times New Roman"/>
        </w:rPr>
        <w:t xml:space="preserve"> που θα έκανε τα δρομολόγια. </w:t>
      </w:r>
      <w:r>
        <w:rPr>
          <w:rFonts w:eastAsia="Times New Roman" w:cs="Times New Roman"/>
          <w:bCs/>
          <w:shd w:val="clear" w:color="auto" w:fill="FFFFFF"/>
        </w:rPr>
        <w:t>Όμως</w:t>
      </w:r>
      <w:r>
        <w:rPr>
          <w:rFonts w:eastAsia="Times New Roman" w:cs="Times New Roman"/>
        </w:rPr>
        <w:t xml:space="preserve"> εκείνη τη μέρα δεν γινόταν. </w:t>
      </w:r>
      <w:r>
        <w:rPr>
          <w:rFonts w:eastAsia="Times New Roman" w:cs="Times New Roman"/>
        </w:rPr>
        <w:t>Έ</w:t>
      </w:r>
      <w:r>
        <w:rPr>
          <w:rFonts w:eastAsia="Times New Roman" w:cs="Times New Roman"/>
        </w:rPr>
        <w:t xml:space="preserve">χουμε φτάσει ήδη </w:t>
      </w:r>
      <w:r>
        <w:rPr>
          <w:rFonts w:eastAsia="Times New Roman" w:cs="Times New Roman"/>
        </w:rPr>
        <w:t>2</w:t>
      </w:r>
      <w:r>
        <w:rPr>
          <w:rFonts w:eastAsia="Times New Roman" w:cs="Times New Roman"/>
        </w:rPr>
        <w:t xml:space="preserve">.00΄η ώρα το μεσημέρι. Σε εκείνη τη φάση πήραμε την απόφαση από τον </w:t>
      </w:r>
      <w:r>
        <w:rPr>
          <w:rFonts w:eastAsia="Times New Roman" w:cs="Times New Roman"/>
        </w:rPr>
        <w:t>δ</w:t>
      </w:r>
      <w:r>
        <w:rPr>
          <w:rFonts w:eastAsia="Times New Roman" w:cs="Times New Roman"/>
        </w:rPr>
        <w:t>ήμο ότι έπρεπε να λυθεί το πρόβλημα και έπρεπε αυτός ο κόσμος να μπορέσει να επιστρέψει στη βάση τ</w:t>
      </w:r>
      <w:r>
        <w:rPr>
          <w:rFonts w:eastAsia="Times New Roman" w:cs="Times New Roman"/>
        </w:rPr>
        <w:t xml:space="preserve">ου. </w:t>
      </w:r>
    </w:p>
    <w:p w14:paraId="7CD8AC41" w14:textId="77777777" w:rsidR="000F415B" w:rsidRDefault="00DE665B">
      <w:pPr>
        <w:spacing w:line="600" w:lineRule="auto"/>
        <w:ind w:firstLine="720"/>
        <w:jc w:val="both"/>
        <w:rPr>
          <w:rFonts w:eastAsia="Times New Roman"/>
        </w:rPr>
      </w:pPr>
      <w:r>
        <w:rPr>
          <w:rFonts w:eastAsia="Times New Roman" w:cs="Times New Roman"/>
        </w:rPr>
        <w:t xml:space="preserve">Με το νοσοκομειακό φουσκωτό του </w:t>
      </w:r>
      <w:r>
        <w:rPr>
          <w:rFonts w:eastAsia="Times New Roman" w:cs="Times New Roman"/>
        </w:rPr>
        <w:t>δ</w:t>
      </w:r>
      <w:r>
        <w:rPr>
          <w:rFonts w:eastAsia="Times New Roman" w:cs="Times New Roman"/>
        </w:rPr>
        <w:t xml:space="preserve">ήμου τότε μαζί με τον </w:t>
      </w:r>
      <w:r>
        <w:rPr>
          <w:rFonts w:eastAsia="Times New Roman" w:cs="Times New Roman"/>
        </w:rPr>
        <w:t>π</w:t>
      </w:r>
      <w:r>
        <w:rPr>
          <w:rFonts w:eastAsia="Times New Roman" w:cs="Times New Roman"/>
        </w:rPr>
        <w:t>ρόεδρο της εταιρείας πήγαμε στην Αγία Ρο</w:t>
      </w:r>
      <w:r>
        <w:rPr>
          <w:rFonts w:eastAsia="Times New Roman" w:cs="Times New Roman"/>
        </w:rPr>
        <w:t>ύμε</w:t>
      </w:r>
      <w:r>
        <w:rPr>
          <w:rFonts w:eastAsia="Times New Roman" w:cs="Times New Roman"/>
        </w:rPr>
        <w:t xml:space="preserve">λη, βρήκαμε το καράβι στο οποίο είχαν δώσει εντολή να πάει στη </w:t>
      </w:r>
      <w:proofErr w:type="spellStart"/>
      <w:r>
        <w:rPr>
          <w:rFonts w:eastAsia="Times New Roman" w:cs="Times New Roman"/>
        </w:rPr>
        <w:t>Σούγια</w:t>
      </w:r>
      <w:proofErr w:type="spellEnd"/>
      <w:r>
        <w:rPr>
          <w:rFonts w:eastAsia="Times New Roman" w:cs="Times New Roman"/>
        </w:rPr>
        <w:t xml:space="preserve"> και να φύγει από εκεί. Το σταματήσαμε, ήρθε το Λιμενικό, μας συνέλαβε και έγιναν </w:t>
      </w:r>
      <w:r>
        <w:rPr>
          <w:rFonts w:eastAsia="Times New Roman"/>
        </w:rPr>
        <w:t>δ</w:t>
      </w:r>
      <w:r>
        <w:rPr>
          <w:rFonts w:eastAsia="Times New Roman"/>
        </w:rPr>
        <w:t xml:space="preserve">ιαδικασίες μέχρι το απόγευμα. Είχε σταματήσει στη </w:t>
      </w:r>
      <w:proofErr w:type="spellStart"/>
      <w:r>
        <w:rPr>
          <w:rFonts w:eastAsia="Times New Roman"/>
        </w:rPr>
        <w:t>Σούγια</w:t>
      </w:r>
      <w:proofErr w:type="spellEnd"/>
      <w:r>
        <w:rPr>
          <w:rFonts w:eastAsia="Times New Roman"/>
        </w:rPr>
        <w:t xml:space="preserve"> το καράβι. </w:t>
      </w:r>
    </w:p>
    <w:p w14:paraId="7CD8AC42" w14:textId="77777777" w:rsidR="000F415B" w:rsidRDefault="00DE665B">
      <w:pPr>
        <w:spacing w:line="600" w:lineRule="auto"/>
        <w:ind w:firstLine="720"/>
        <w:jc w:val="both"/>
        <w:rPr>
          <w:rFonts w:eastAsia="Times New Roman"/>
        </w:rPr>
      </w:pPr>
      <w:r>
        <w:rPr>
          <w:rFonts w:eastAsia="Times New Roman"/>
        </w:rPr>
        <w:lastRenderedPageBreak/>
        <w:t xml:space="preserve">Έγινε μια ολόκληρη προσπάθεια πάλι με τον κ. Χρυσοχοΐδη, τον κ. </w:t>
      </w:r>
      <w:proofErr w:type="spellStart"/>
      <w:r>
        <w:rPr>
          <w:rFonts w:eastAsia="Times New Roman"/>
        </w:rPr>
        <w:t>Όθωνα</w:t>
      </w:r>
      <w:proofErr w:type="spellEnd"/>
      <w:r>
        <w:rPr>
          <w:rFonts w:eastAsia="Times New Roman"/>
        </w:rPr>
        <w:t xml:space="preserve">, τους Βουλευτές του </w:t>
      </w:r>
      <w:r>
        <w:rPr>
          <w:rFonts w:eastAsia="Times New Roman"/>
        </w:rPr>
        <w:t>ν</w:t>
      </w:r>
      <w:r>
        <w:rPr>
          <w:rFonts w:eastAsia="Times New Roman"/>
        </w:rPr>
        <w:t>ομού. Δυστυχώς κανείς δεν έπαιρνε απόφαση. Δεν μπορούσε κανείς να πάρει απόφαση να κάνει ένα δρο</w:t>
      </w:r>
      <w:r>
        <w:rPr>
          <w:rFonts w:eastAsia="Times New Roman"/>
        </w:rPr>
        <w:t>μολόγιο, να απεγκλωβίσει εξακόσιους ανθρώπους.</w:t>
      </w:r>
    </w:p>
    <w:p w14:paraId="7CD8AC43" w14:textId="77777777" w:rsidR="000F415B" w:rsidRDefault="00DE665B">
      <w:pPr>
        <w:spacing w:line="600" w:lineRule="auto"/>
        <w:ind w:firstLine="720"/>
        <w:jc w:val="both"/>
        <w:rPr>
          <w:rFonts w:eastAsia="Times New Roman"/>
          <w:bCs/>
        </w:rPr>
      </w:pPr>
      <w:r>
        <w:rPr>
          <w:rFonts w:eastAsia="Times New Roman"/>
        </w:rPr>
        <w:t>Οπότε παίρνοντας την ευθύνη εκείνης της κατάστασης, μαζί με κατοίκους από την Αγία Ρο</w:t>
      </w:r>
      <w:r>
        <w:rPr>
          <w:rFonts w:eastAsia="Times New Roman"/>
        </w:rPr>
        <w:t>ύμε</w:t>
      </w:r>
      <w:r>
        <w:rPr>
          <w:rFonts w:eastAsia="Times New Roman"/>
        </w:rPr>
        <w:t>λη, οι οποίοι εν</w:t>
      </w:r>
      <w:r>
        <w:rPr>
          <w:rFonts w:eastAsia="Times New Roman"/>
        </w:rPr>
        <w:t xml:space="preserve"> </w:t>
      </w:r>
      <w:r>
        <w:rPr>
          <w:rFonts w:eastAsia="Times New Roman"/>
        </w:rPr>
        <w:t>τω</w:t>
      </w:r>
      <w:r>
        <w:rPr>
          <w:rFonts w:eastAsia="Times New Roman"/>
        </w:rPr>
        <w:t xml:space="preserve"> </w:t>
      </w:r>
      <w:r>
        <w:rPr>
          <w:rFonts w:eastAsia="Times New Roman"/>
        </w:rPr>
        <w:t>μεταξύ είχαν έρθει εκεί, ανεβήκαμε πάνω στο καράβι και είπαμε στον καπετάνιο ότι πρέπει να πάρουμε το</w:t>
      </w:r>
      <w:r>
        <w:rPr>
          <w:rFonts w:eastAsia="Times New Roman"/>
        </w:rPr>
        <w:t xml:space="preserve">ν κόσμο. Φύγαμε, λοιπόν, από τη </w:t>
      </w:r>
      <w:proofErr w:type="spellStart"/>
      <w:r>
        <w:rPr>
          <w:rFonts w:eastAsia="Times New Roman"/>
        </w:rPr>
        <w:t>Σούγια</w:t>
      </w:r>
      <w:proofErr w:type="spellEnd"/>
      <w:r>
        <w:rPr>
          <w:rFonts w:eastAsia="Times New Roman"/>
        </w:rPr>
        <w:t>, πήγαμε στην Αγία Ρο</w:t>
      </w:r>
      <w:r>
        <w:rPr>
          <w:rFonts w:eastAsia="Times New Roman"/>
        </w:rPr>
        <w:t>ύμε</w:t>
      </w:r>
      <w:r>
        <w:rPr>
          <w:rFonts w:eastAsia="Times New Roman"/>
        </w:rPr>
        <w:t xml:space="preserve">λη, βάλαμε τον κόσμο μέσα, τετρακόσια-πεντακόσια άτομα </w:t>
      </w:r>
      <w:r>
        <w:rPr>
          <w:rFonts w:eastAsia="Times New Roman"/>
          <w:bCs/>
        </w:rPr>
        <w:t xml:space="preserve">κ.λπ., τους αποβιβάσαμε στη χώρα των </w:t>
      </w:r>
      <w:proofErr w:type="spellStart"/>
      <w:r>
        <w:rPr>
          <w:rFonts w:eastAsia="Times New Roman"/>
          <w:bCs/>
        </w:rPr>
        <w:t>Σφακίων</w:t>
      </w:r>
      <w:proofErr w:type="spellEnd"/>
      <w:r>
        <w:rPr>
          <w:rFonts w:eastAsia="Times New Roman"/>
          <w:bCs/>
        </w:rPr>
        <w:t xml:space="preserve">, από όπου και γύρισαν στη βάση τους. </w:t>
      </w:r>
    </w:p>
    <w:p w14:paraId="7CD8AC44" w14:textId="77777777" w:rsidR="000F415B" w:rsidRDefault="00DE665B">
      <w:pPr>
        <w:spacing w:line="600" w:lineRule="auto"/>
        <w:ind w:firstLine="720"/>
        <w:jc w:val="both"/>
        <w:rPr>
          <w:rFonts w:eastAsia="Times New Roman"/>
          <w:bCs/>
        </w:rPr>
      </w:pPr>
      <w:r>
        <w:rPr>
          <w:rFonts w:eastAsia="Times New Roman"/>
          <w:bCs/>
        </w:rPr>
        <w:t>Αυτό κάποιο</w:t>
      </w:r>
      <w:r>
        <w:rPr>
          <w:rFonts w:eastAsia="Times New Roman"/>
          <w:bCs/>
        </w:rPr>
        <w:t>ι</w:t>
      </w:r>
      <w:r>
        <w:rPr>
          <w:rFonts w:eastAsia="Times New Roman"/>
          <w:bCs/>
        </w:rPr>
        <w:t xml:space="preserve"> το θεώρησαν μεγάλη προσβολή των οσίων και τ</w:t>
      </w:r>
      <w:r>
        <w:rPr>
          <w:rFonts w:eastAsia="Times New Roman"/>
          <w:bCs/>
        </w:rPr>
        <w:t xml:space="preserve">ων ιερών της φυλής. Την επόμενη μέρα συνέλαβαν τον καπετάνιο κάλεσαν κι εμάς και κινήθηκε η διαδικασία. </w:t>
      </w:r>
    </w:p>
    <w:p w14:paraId="7CD8AC45" w14:textId="77777777" w:rsidR="000F415B" w:rsidRDefault="00DE665B">
      <w:pPr>
        <w:spacing w:line="600" w:lineRule="auto"/>
        <w:ind w:firstLine="720"/>
        <w:jc w:val="both"/>
        <w:rPr>
          <w:rFonts w:eastAsia="Times New Roman"/>
          <w:bCs/>
        </w:rPr>
      </w:pPr>
      <w:r>
        <w:rPr>
          <w:rFonts w:eastAsia="Times New Roman"/>
          <w:bCs/>
        </w:rPr>
        <w:lastRenderedPageBreak/>
        <w:t>Λοιπόν, εγώ θεωρώ ότι αυτό που κάναμε</w:t>
      </w:r>
      <w:r>
        <w:rPr>
          <w:rFonts w:eastAsia="Times New Roman"/>
          <w:bCs/>
        </w:rPr>
        <w:t>,</w:t>
      </w:r>
      <w:r>
        <w:rPr>
          <w:rFonts w:eastAsia="Times New Roman"/>
          <w:bCs/>
        </w:rPr>
        <w:t xml:space="preserve"> ήταν και δίκαιο και αναγκαίο. Θεωρώ ότι η τοπική αυτοδιοίκηση </w:t>
      </w:r>
      <w:r>
        <w:rPr>
          <w:rFonts w:eastAsia="Times New Roman"/>
          <w:bCs/>
        </w:rPr>
        <w:t>ως</w:t>
      </w:r>
      <w:r>
        <w:rPr>
          <w:rFonts w:eastAsia="Times New Roman"/>
          <w:bCs/>
        </w:rPr>
        <w:t xml:space="preserve"> τοπικός κυβερνήτης μιας κοινωνίας πρέπει να λύνει προβλήματα. Λύσαμε πρόβλημα εκείνη τη μέρα και δεν ξεφτιλιστήκαμε τελείως με αυτή την αχαρακτήριστη απόφαση</w:t>
      </w:r>
      <w:r>
        <w:rPr>
          <w:rFonts w:eastAsia="Times New Roman"/>
          <w:bCs/>
        </w:rPr>
        <w:t>,</w:t>
      </w:r>
      <w:r>
        <w:rPr>
          <w:rFonts w:eastAsia="Times New Roman"/>
          <w:bCs/>
        </w:rPr>
        <w:t xml:space="preserve"> η οποία δημιούργησε και άλλα παρεπόμενα. Αυτή η απόφαση δημιούργησε πρόβλημα εφοδιασμού της Γαύδ</w:t>
      </w:r>
      <w:r>
        <w:rPr>
          <w:rFonts w:eastAsia="Times New Roman"/>
          <w:bCs/>
        </w:rPr>
        <w:t xml:space="preserve">ου τις επόμενες μέρες, γιατί δεν μπορούσε να πάει πετρέλαιο στις γεννήτριες που παράγουν ρεύμα στο νησί της Γαύδου. </w:t>
      </w:r>
    </w:p>
    <w:p w14:paraId="7CD8AC46" w14:textId="77777777" w:rsidR="000F415B" w:rsidRDefault="00DE665B">
      <w:pPr>
        <w:spacing w:line="600" w:lineRule="auto"/>
        <w:ind w:firstLine="720"/>
        <w:jc w:val="both"/>
        <w:rPr>
          <w:rFonts w:eastAsia="Times New Roman"/>
          <w:bCs/>
        </w:rPr>
      </w:pPr>
      <w:r>
        <w:rPr>
          <w:rFonts w:eastAsia="Times New Roman"/>
          <w:bCs/>
        </w:rPr>
        <w:t>Β</w:t>
      </w:r>
      <w:r>
        <w:rPr>
          <w:rFonts w:eastAsia="Times New Roman"/>
          <w:bCs/>
        </w:rPr>
        <w:t>έβαια μετά από ένα μήνα ο έλεγχος αξιοπλοΐας όλων των συγκεκριμένων καραβιών</w:t>
      </w:r>
      <w:r>
        <w:rPr>
          <w:rFonts w:eastAsia="Times New Roman"/>
          <w:bCs/>
        </w:rPr>
        <w:t>,</w:t>
      </w:r>
      <w:r>
        <w:rPr>
          <w:rFonts w:eastAsia="Times New Roman"/>
          <w:bCs/>
        </w:rPr>
        <w:t xml:space="preserve"> έδειξε ότι ήταν μια χαρά και μπορούσαν να πλέουν κανονικά. </w:t>
      </w:r>
    </w:p>
    <w:p w14:paraId="7CD8AC47" w14:textId="77777777" w:rsidR="000F415B" w:rsidRDefault="00DE665B">
      <w:pPr>
        <w:spacing w:line="600" w:lineRule="auto"/>
        <w:ind w:firstLine="720"/>
        <w:jc w:val="both"/>
        <w:rPr>
          <w:rFonts w:eastAsia="Times New Roman"/>
        </w:rPr>
      </w:pPr>
      <w:r>
        <w:rPr>
          <w:rFonts w:eastAsia="Times New Roman"/>
          <w:bCs/>
        </w:rPr>
        <w:t xml:space="preserve">Αυτή είναι η πραγματικότητα. </w:t>
      </w:r>
      <w:r>
        <w:rPr>
          <w:rFonts w:eastAsia="Times New Roman"/>
          <w:bCs/>
        </w:rPr>
        <w:t>Γ</w:t>
      </w:r>
      <w:r>
        <w:rPr>
          <w:rFonts w:eastAsia="Times New Roman"/>
          <w:bCs/>
        </w:rPr>
        <w:t xml:space="preserve">ια αυτόν τον λόγο ζητάει την άρση ασυλίας μου η Εισαγγελία Χανίων. </w:t>
      </w:r>
    </w:p>
    <w:p w14:paraId="7CD8AC48" w14:textId="77777777" w:rsidR="000F415B" w:rsidRDefault="00DE665B">
      <w:pPr>
        <w:spacing w:line="600" w:lineRule="auto"/>
        <w:ind w:firstLine="720"/>
        <w:jc w:val="both"/>
        <w:rPr>
          <w:rFonts w:eastAsia="Times New Roman"/>
          <w:bCs/>
        </w:rPr>
      </w:pPr>
      <w:r>
        <w:rPr>
          <w:rFonts w:eastAsia="Times New Roman"/>
          <w:bCs/>
        </w:rPr>
        <w:t>Ευχαριστώ.</w:t>
      </w:r>
    </w:p>
    <w:p w14:paraId="7CD8AC49" w14:textId="77777777" w:rsidR="000F415B" w:rsidRDefault="00DE665B">
      <w:pPr>
        <w:spacing w:line="600" w:lineRule="auto"/>
        <w:ind w:firstLine="720"/>
        <w:jc w:val="both"/>
        <w:rPr>
          <w:rFonts w:eastAsia="Times New Roman"/>
          <w:bCs/>
        </w:rPr>
      </w:pPr>
      <w:r>
        <w:rPr>
          <w:rFonts w:eastAsia="Times New Roman"/>
          <w:b/>
          <w:bCs/>
        </w:rPr>
        <w:t>ΠΡΟΕΔΡΕΥΟΥΣΑ (Αναστασία Χριστοδουλοπούλου):</w:t>
      </w:r>
      <w:r>
        <w:rPr>
          <w:rFonts w:eastAsia="Times New Roman" w:cs="Times New Roman"/>
        </w:rPr>
        <w:t xml:space="preserve"> </w:t>
      </w:r>
      <w:r>
        <w:rPr>
          <w:rFonts w:eastAsia="Times New Roman"/>
          <w:bCs/>
        </w:rPr>
        <w:t xml:space="preserve">Ευχαριστούμε κι εμείς. </w:t>
      </w:r>
    </w:p>
    <w:p w14:paraId="7CD8AC4A" w14:textId="77777777" w:rsidR="000F415B" w:rsidRDefault="00DE665B">
      <w:pPr>
        <w:spacing w:line="600" w:lineRule="auto"/>
        <w:ind w:firstLine="720"/>
        <w:jc w:val="both"/>
        <w:rPr>
          <w:rFonts w:eastAsia="Times New Roman"/>
          <w:bCs/>
        </w:rPr>
      </w:pPr>
      <w:r>
        <w:rPr>
          <w:rFonts w:eastAsia="Times New Roman"/>
          <w:bCs/>
        </w:rPr>
        <w:t>Κύριε Σταθάκη, θέλετε τον λόγο;</w:t>
      </w:r>
    </w:p>
    <w:p w14:paraId="7CD8AC4B" w14:textId="77777777" w:rsidR="000F415B" w:rsidRDefault="00DE665B">
      <w:pPr>
        <w:spacing w:line="600" w:lineRule="auto"/>
        <w:ind w:firstLine="720"/>
        <w:jc w:val="both"/>
        <w:rPr>
          <w:rFonts w:eastAsia="Times New Roman"/>
          <w:bCs/>
        </w:rPr>
      </w:pPr>
      <w:r>
        <w:rPr>
          <w:rFonts w:eastAsia="Times New Roman"/>
          <w:b/>
          <w:bCs/>
        </w:rPr>
        <w:lastRenderedPageBreak/>
        <w:t>ΓΕΩΡΓΙΟΣ ΣΤΑΘΑΚΗΣ (Υπουργός Οικονομίας, Ανάπτυξ</w:t>
      </w:r>
      <w:r>
        <w:rPr>
          <w:rFonts w:eastAsia="Times New Roman"/>
          <w:b/>
          <w:bCs/>
        </w:rPr>
        <w:t>ης και Τουρισμού):</w:t>
      </w:r>
      <w:r>
        <w:rPr>
          <w:rFonts w:eastAsia="Times New Roman"/>
          <w:bCs/>
        </w:rPr>
        <w:t xml:space="preserve"> Όχι, </w:t>
      </w:r>
      <w:r>
        <w:rPr>
          <w:rFonts w:eastAsia="Times New Roman"/>
          <w:bCs/>
          <w:shd w:val="clear" w:color="auto" w:fill="FFFFFF"/>
        </w:rPr>
        <w:t>κυρία Πρόεδρε</w:t>
      </w:r>
      <w:r>
        <w:rPr>
          <w:rFonts w:eastAsia="Times New Roman"/>
          <w:bCs/>
        </w:rPr>
        <w:t>.</w:t>
      </w:r>
    </w:p>
    <w:p w14:paraId="7CD8AC4C" w14:textId="77777777" w:rsidR="000F415B" w:rsidRDefault="00DE665B">
      <w:pPr>
        <w:spacing w:line="600" w:lineRule="auto"/>
        <w:ind w:firstLine="720"/>
        <w:jc w:val="both"/>
        <w:rPr>
          <w:rFonts w:eastAsia="Times New Roman"/>
          <w:bCs/>
        </w:rPr>
      </w:pPr>
      <w:r>
        <w:rPr>
          <w:rFonts w:eastAsia="Times New Roman"/>
          <w:b/>
          <w:bCs/>
        </w:rPr>
        <w:t>ΠΡΟΕΔΡΕΥΟΥΣΑ (Αναστασία Χριστοδουλοπούλου):</w:t>
      </w:r>
      <w:r>
        <w:rPr>
          <w:rFonts w:eastAsia="Times New Roman" w:cs="Times New Roman"/>
        </w:rPr>
        <w:t xml:space="preserve"> </w:t>
      </w:r>
      <w:r>
        <w:rPr>
          <w:rFonts w:eastAsia="Times New Roman"/>
          <w:bCs/>
        </w:rPr>
        <w:t xml:space="preserve">Ποιος θέλει τον λόγο από τα </w:t>
      </w:r>
      <w:r>
        <w:rPr>
          <w:rFonts w:eastAsia="Times New Roman"/>
          <w:bCs/>
        </w:rPr>
        <w:t>κ</w:t>
      </w:r>
      <w:r>
        <w:rPr>
          <w:rFonts w:eastAsia="Times New Roman"/>
          <w:bCs/>
        </w:rPr>
        <w:t>όμματα; Θέλει κάποιος;</w:t>
      </w:r>
    </w:p>
    <w:p w14:paraId="7CD8AC4D" w14:textId="77777777" w:rsidR="000F415B" w:rsidRDefault="00DE665B">
      <w:pPr>
        <w:spacing w:line="600" w:lineRule="auto"/>
        <w:ind w:firstLine="720"/>
        <w:jc w:val="both"/>
        <w:rPr>
          <w:rFonts w:eastAsia="Times New Roman"/>
          <w:bCs/>
        </w:rPr>
      </w:pPr>
      <w:r>
        <w:rPr>
          <w:rFonts w:eastAsia="Times New Roman"/>
          <w:b/>
          <w:bCs/>
        </w:rPr>
        <w:t>ΓΕΩΡΓΙΟΣ ΛΑΜΠΡΟΥΛΗΣ:</w:t>
      </w:r>
      <w:r>
        <w:rPr>
          <w:rFonts w:eastAsia="Times New Roman"/>
          <w:bCs/>
        </w:rPr>
        <w:t xml:space="preserve"> Εγώ, </w:t>
      </w:r>
      <w:r>
        <w:rPr>
          <w:rFonts w:eastAsia="Times New Roman"/>
          <w:bCs/>
          <w:shd w:val="clear" w:color="auto" w:fill="FFFFFF"/>
        </w:rPr>
        <w:t>κυρία Πρόεδρε</w:t>
      </w:r>
      <w:r>
        <w:rPr>
          <w:rFonts w:eastAsia="Times New Roman"/>
          <w:bCs/>
        </w:rPr>
        <w:t>.</w:t>
      </w:r>
    </w:p>
    <w:p w14:paraId="7CD8AC4E" w14:textId="77777777" w:rsidR="000F415B" w:rsidRDefault="00DE665B">
      <w:pPr>
        <w:spacing w:line="600" w:lineRule="auto"/>
        <w:ind w:firstLine="720"/>
        <w:jc w:val="both"/>
        <w:rPr>
          <w:rFonts w:eastAsia="Times New Roman"/>
          <w:bCs/>
        </w:rPr>
      </w:pPr>
      <w:r>
        <w:rPr>
          <w:rFonts w:eastAsia="Times New Roman"/>
          <w:b/>
          <w:bCs/>
        </w:rPr>
        <w:t>ΠΡΟΕΔΡΕΥΟΥΣΑ (Αναστασία Χριστοδουλοπούλου):</w:t>
      </w:r>
      <w:r>
        <w:rPr>
          <w:rFonts w:eastAsia="Times New Roman" w:cs="Times New Roman"/>
        </w:rPr>
        <w:t xml:space="preserve"> </w:t>
      </w:r>
      <w:r>
        <w:rPr>
          <w:rFonts w:eastAsia="Times New Roman"/>
          <w:bCs/>
        </w:rPr>
        <w:t xml:space="preserve">Ελάτε, κύριε </w:t>
      </w:r>
      <w:proofErr w:type="spellStart"/>
      <w:r>
        <w:rPr>
          <w:rFonts w:eastAsia="Times New Roman"/>
          <w:bCs/>
        </w:rPr>
        <w:t>Λαμπρούλη</w:t>
      </w:r>
      <w:proofErr w:type="spellEnd"/>
      <w:r>
        <w:rPr>
          <w:rFonts w:eastAsia="Times New Roman"/>
          <w:bCs/>
        </w:rPr>
        <w:t xml:space="preserve">, έχετε πέντε </w:t>
      </w:r>
      <w:r>
        <w:rPr>
          <w:rFonts w:eastAsia="Times New Roman"/>
          <w:bCs/>
        </w:rPr>
        <w:t xml:space="preserve">λεπτά. </w:t>
      </w:r>
    </w:p>
    <w:p w14:paraId="7CD8AC4F" w14:textId="77777777" w:rsidR="000F415B" w:rsidRDefault="00DE665B">
      <w:pPr>
        <w:spacing w:line="600" w:lineRule="auto"/>
        <w:ind w:firstLine="720"/>
        <w:jc w:val="both"/>
        <w:rPr>
          <w:rFonts w:eastAsia="Times New Roman"/>
          <w:bCs/>
        </w:rPr>
      </w:pPr>
      <w:r>
        <w:rPr>
          <w:rFonts w:eastAsia="Times New Roman"/>
          <w:b/>
          <w:bCs/>
        </w:rPr>
        <w:t>ΓΕΩΡΓΙΟΣ ΛΑΜΠΡΟΥΛΗΣ:</w:t>
      </w:r>
      <w:r>
        <w:rPr>
          <w:rFonts w:eastAsia="Times New Roman"/>
          <w:bCs/>
        </w:rPr>
        <w:t xml:space="preserve"> Όχι, </w:t>
      </w:r>
      <w:r>
        <w:rPr>
          <w:rFonts w:eastAsia="Times New Roman"/>
          <w:bCs/>
          <w:shd w:val="clear" w:color="auto" w:fill="FFFFFF"/>
        </w:rPr>
        <w:t>κυρία Πρόεδρε,</w:t>
      </w:r>
      <w:r>
        <w:rPr>
          <w:rFonts w:eastAsia="Times New Roman"/>
          <w:bCs/>
        </w:rPr>
        <w:t xml:space="preserve"> λίγα δευτερόλεπτα μόνο. Δεν πρόκειται να αξιοποιήσω όλο τον χρόνο. </w:t>
      </w:r>
    </w:p>
    <w:p w14:paraId="7CD8AC50" w14:textId="77777777" w:rsidR="000F415B" w:rsidRDefault="00DE665B">
      <w:pPr>
        <w:spacing w:line="600" w:lineRule="auto"/>
        <w:ind w:firstLine="720"/>
        <w:jc w:val="both"/>
        <w:rPr>
          <w:rFonts w:eastAsia="Times New Roman"/>
          <w:bCs/>
        </w:rPr>
      </w:pPr>
      <w:r>
        <w:rPr>
          <w:rFonts w:eastAsia="Times New Roman"/>
          <w:bCs/>
        </w:rPr>
        <w:lastRenderedPageBreak/>
        <w:t xml:space="preserve">Στην </w:t>
      </w:r>
      <w:r>
        <w:rPr>
          <w:rFonts w:eastAsia="Times New Roman"/>
          <w:bCs/>
        </w:rPr>
        <w:t>ε</w:t>
      </w:r>
      <w:r>
        <w:rPr>
          <w:rFonts w:eastAsia="Times New Roman"/>
          <w:bCs/>
        </w:rPr>
        <w:t>πιτροπή συζητώντας το θέμα που αφορά τον κ. Σταθάκη, είχαμε επιφυλαχθεί. Βλέποντας τα στοιχεία, έχοντας υπ</w:t>
      </w:r>
      <w:r>
        <w:rPr>
          <w:rFonts w:eastAsia="Times New Roman"/>
          <w:bCs/>
        </w:rPr>
        <w:t xml:space="preserve">’ </w:t>
      </w:r>
      <w:proofErr w:type="spellStart"/>
      <w:r>
        <w:rPr>
          <w:rFonts w:eastAsia="Times New Roman"/>
          <w:bCs/>
        </w:rPr>
        <w:t>όψ</w:t>
      </w:r>
      <w:r>
        <w:rPr>
          <w:rFonts w:eastAsia="Times New Roman"/>
          <w:bCs/>
        </w:rPr>
        <w:t>ιν</w:t>
      </w:r>
      <w:proofErr w:type="spellEnd"/>
      <w:r>
        <w:rPr>
          <w:rFonts w:eastAsia="Times New Roman"/>
          <w:bCs/>
        </w:rPr>
        <w:t xml:space="preserve"> και τις απαλλακτικές</w:t>
      </w:r>
      <w:r>
        <w:rPr>
          <w:rFonts w:eastAsia="Times New Roman"/>
          <w:bCs/>
        </w:rPr>
        <w:t xml:space="preserve"> αποφάσεις δικαστηρίων, εμείς δηλώνουμε ότι θα ψηφίσουμε κατά της άρσης ασυλίας του κ. Σταθάκη. </w:t>
      </w:r>
    </w:p>
    <w:p w14:paraId="7CD8AC51" w14:textId="77777777" w:rsidR="000F415B" w:rsidRDefault="00DE665B">
      <w:pPr>
        <w:spacing w:line="600" w:lineRule="auto"/>
        <w:ind w:firstLine="720"/>
        <w:jc w:val="both"/>
        <w:rPr>
          <w:rFonts w:eastAsia="Times New Roman"/>
          <w:bCs/>
        </w:rPr>
      </w:pPr>
      <w:r>
        <w:rPr>
          <w:rFonts w:eastAsia="Times New Roman"/>
          <w:bCs/>
        </w:rPr>
        <w:t xml:space="preserve">Ευχαριστώ. </w:t>
      </w:r>
    </w:p>
    <w:p w14:paraId="7CD8AC52" w14:textId="77777777" w:rsidR="000F415B" w:rsidRDefault="00DE665B">
      <w:pPr>
        <w:spacing w:after="0" w:line="600" w:lineRule="auto"/>
        <w:jc w:val="both"/>
        <w:rPr>
          <w:rFonts w:eastAsia="Times New Roman" w:cs="Times New Roman"/>
          <w:szCs w:val="24"/>
        </w:rPr>
      </w:pPr>
      <w:r>
        <w:rPr>
          <w:rFonts w:eastAsia="Times New Roman" w:cs="Times New Roman"/>
        </w:rPr>
        <w:tab/>
      </w:r>
      <w:r>
        <w:rPr>
          <w:rFonts w:eastAsia="Times New Roman" w:cs="Times New Roman"/>
          <w:b/>
          <w:szCs w:val="24"/>
        </w:rPr>
        <w:t>ΠΡΟΕΔΡΕΥΟΥΣΑ (Αναστασία Χριστοδουλοπούλου):</w:t>
      </w:r>
      <w:r>
        <w:rPr>
          <w:rFonts w:eastAsia="Times New Roman" w:cs="Times New Roman"/>
          <w:szCs w:val="24"/>
        </w:rPr>
        <w:t xml:space="preserve"> Κυρίες και κύριοι συνάδελφοι, κηρύσσεται περαιωμένη η συζήτηση επί των αιτήσεων της </w:t>
      </w:r>
      <w:r>
        <w:rPr>
          <w:rFonts w:eastAsia="Times New Roman" w:cs="Times New Roman"/>
          <w:szCs w:val="24"/>
        </w:rPr>
        <w:t>ε</w:t>
      </w:r>
      <w:r>
        <w:rPr>
          <w:rFonts w:eastAsia="Times New Roman" w:cs="Times New Roman"/>
          <w:szCs w:val="24"/>
        </w:rPr>
        <w:t xml:space="preserve">ισαγγελικής </w:t>
      </w:r>
      <w:r>
        <w:rPr>
          <w:rFonts w:eastAsia="Times New Roman" w:cs="Times New Roman"/>
          <w:szCs w:val="24"/>
        </w:rPr>
        <w:t>α</w:t>
      </w:r>
      <w:r>
        <w:rPr>
          <w:rFonts w:eastAsia="Times New Roman" w:cs="Times New Roman"/>
          <w:szCs w:val="24"/>
        </w:rPr>
        <w:t>ρχής, με τις οποίες ζητείται η άρση της ασυλίας των συναδέλφων κ</w:t>
      </w:r>
      <w:r>
        <w:rPr>
          <w:rFonts w:eastAsia="Times New Roman" w:cs="Times New Roman"/>
          <w:szCs w:val="24"/>
        </w:rPr>
        <w:t>υρίων</w:t>
      </w:r>
      <w:r>
        <w:rPr>
          <w:rFonts w:eastAsia="Times New Roman" w:cs="Times New Roman"/>
          <w:szCs w:val="24"/>
        </w:rPr>
        <w:t xml:space="preserve"> Γεωργίου Σταθάκη και Παύλου </w:t>
      </w:r>
      <w:proofErr w:type="spellStart"/>
      <w:r>
        <w:rPr>
          <w:rFonts w:eastAsia="Times New Roman" w:cs="Times New Roman"/>
          <w:szCs w:val="24"/>
        </w:rPr>
        <w:t>Πολάκη</w:t>
      </w:r>
      <w:proofErr w:type="spellEnd"/>
      <w:r>
        <w:rPr>
          <w:rFonts w:eastAsia="Times New Roman" w:cs="Times New Roman"/>
          <w:szCs w:val="24"/>
        </w:rPr>
        <w:t>.</w:t>
      </w:r>
    </w:p>
    <w:p w14:paraId="7CD8AC53" w14:textId="77777777" w:rsidR="000F415B" w:rsidRDefault="00DE665B">
      <w:pPr>
        <w:spacing w:after="0" w:line="600" w:lineRule="auto"/>
        <w:ind w:firstLine="720"/>
        <w:jc w:val="both"/>
        <w:rPr>
          <w:rFonts w:eastAsia="Times New Roman" w:cs="Times New Roman"/>
          <w:szCs w:val="24"/>
        </w:rPr>
      </w:pPr>
      <w:r>
        <w:rPr>
          <w:rFonts w:eastAsia="Times New Roman" w:cs="Times New Roman"/>
          <w:szCs w:val="24"/>
        </w:rPr>
        <w:t xml:space="preserve">Προχωρούμε στη διεξαγωγή της ονομαστικής ψηφοφορίας. </w:t>
      </w:r>
    </w:p>
    <w:p w14:paraId="7CD8AC54" w14:textId="77777777" w:rsidR="000F415B" w:rsidRDefault="00DE665B">
      <w:pPr>
        <w:spacing w:after="0" w:line="600" w:lineRule="auto"/>
        <w:ind w:firstLine="720"/>
        <w:jc w:val="both"/>
        <w:rPr>
          <w:rFonts w:eastAsia="Times New Roman" w:cs="Times New Roman"/>
          <w:szCs w:val="24"/>
        </w:rPr>
      </w:pPr>
      <w:r>
        <w:rPr>
          <w:rFonts w:eastAsia="Times New Roman" w:cs="Times New Roman"/>
          <w:szCs w:val="24"/>
        </w:rPr>
        <w:t>Έχει καταρτισθεί ψηφοδέλτιο με τα ονόματα των συναδέλφων για τους οποίους ζητείται η άρση της ασ</w:t>
      </w:r>
      <w:r>
        <w:rPr>
          <w:rFonts w:eastAsia="Times New Roman" w:cs="Times New Roman"/>
          <w:szCs w:val="24"/>
        </w:rPr>
        <w:t>υλίας. Κάθε συνάδελφος θα σημειώνει την ψήφο του δίπλα στα ονόματα των συναδέλφων</w:t>
      </w:r>
      <w:r>
        <w:rPr>
          <w:rFonts w:eastAsia="Times New Roman" w:cs="Times New Roman"/>
          <w:szCs w:val="24"/>
        </w:rPr>
        <w:t>,</w:t>
      </w:r>
      <w:r>
        <w:rPr>
          <w:rFonts w:eastAsia="Times New Roman" w:cs="Times New Roman"/>
          <w:szCs w:val="24"/>
        </w:rPr>
        <w:t xml:space="preserve"> για τους οποίους ζητείται η άρση της ασυλίας. </w:t>
      </w:r>
    </w:p>
    <w:p w14:paraId="7CD8AC55" w14:textId="77777777" w:rsidR="000F415B" w:rsidRDefault="00DE665B">
      <w:pPr>
        <w:spacing w:after="0" w:line="600" w:lineRule="auto"/>
        <w:ind w:firstLine="720"/>
        <w:jc w:val="both"/>
        <w:rPr>
          <w:rFonts w:eastAsia="Times New Roman" w:cs="Times New Roman"/>
          <w:szCs w:val="24"/>
        </w:rPr>
      </w:pPr>
      <w:r>
        <w:rPr>
          <w:rFonts w:eastAsia="Times New Roman" w:cs="Times New Roman"/>
          <w:szCs w:val="24"/>
        </w:rPr>
        <w:lastRenderedPageBreak/>
        <w:t>Εκείνος που ψηφίζει υπέρ της άρσης της ασυλίας</w:t>
      </w:r>
      <w:r>
        <w:rPr>
          <w:rFonts w:eastAsia="Times New Roman" w:cs="Times New Roman"/>
          <w:szCs w:val="24"/>
        </w:rPr>
        <w:t>,</w:t>
      </w:r>
      <w:r>
        <w:rPr>
          <w:rFonts w:eastAsia="Times New Roman" w:cs="Times New Roman"/>
          <w:szCs w:val="24"/>
        </w:rPr>
        <w:t xml:space="preserve"> σημειώνει την προτίμησή του δίπλα στο όνομα του Βουλευτή και στη στήλη «ΝΑΙ». </w:t>
      </w:r>
      <w:r>
        <w:rPr>
          <w:rFonts w:eastAsia="Times New Roman" w:cs="Times New Roman"/>
          <w:szCs w:val="24"/>
        </w:rPr>
        <w:t xml:space="preserve">Δηλαδή, λέει «ΝΑΙ» στην αίτηση του εισαγγελέως που ζητεί την άρση της ασυλίας. </w:t>
      </w:r>
    </w:p>
    <w:p w14:paraId="7CD8AC56" w14:textId="77777777" w:rsidR="000F415B" w:rsidRDefault="00DE665B">
      <w:pPr>
        <w:spacing w:after="0" w:line="600" w:lineRule="auto"/>
        <w:ind w:firstLine="720"/>
        <w:jc w:val="both"/>
        <w:rPr>
          <w:rFonts w:eastAsia="Times New Roman" w:cs="Times New Roman"/>
          <w:szCs w:val="24"/>
        </w:rPr>
      </w:pPr>
      <w:r>
        <w:rPr>
          <w:rFonts w:eastAsia="Times New Roman" w:cs="Times New Roman"/>
          <w:szCs w:val="24"/>
        </w:rPr>
        <w:t>Εκείνος που ψηφίζει κατά της άρσης της ασυλίας</w:t>
      </w:r>
      <w:r>
        <w:rPr>
          <w:rFonts w:eastAsia="Times New Roman" w:cs="Times New Roman"/>
          <w:szCs w:val="24"/>
        </w:rPr>
        <w:t>,</w:t>
      </w:r>
      <w:r>
        <w:rPr>
          <w:rFonts w:eastAsia="Times New Roman" w:cs="Times New Roman"/>
          <w:szCs w:val="24"/>
        </w:rPr>
        <w:t xml:space="preserve"> σημειώνει την προτίμησή του δίπλα στο όνομα του Βουλευτή και στη στήλη «ΟΧΙ». </w:t>
      </w:r>
    </w:p>
    <w:p w14:paraId="7CD8AC57" w14:textId="77777777" w:rsidR="000F415B" w:rsidRDefault="00DE665B">
      <w:pPr>
        <w:spacing w:after="0" w:line="600" w:lineRule="auto"/>
        <w:ind w:firstLine="720"/>
        <w:jc w:val="both"/>
        <w:rPr>
          <w:rFonts w:eastAsia="Times New Roman" w:cs="Times New Roman"/>
          <w:szCs w:val="24"/>
        </w:rPr>
      </w:pPr>
      <w:r>
        <w:rPr>
          <w:rFonts w:eastAsia="Times New Roman" w:cs="Times New Roman"/>
          <w:szCs w:val="24"/>
        </w:rPr>
        <w:t xml:space="preserve">Εκείνος που ψηφίζει «ΠΑΡΩΝ» θα το σημειώνει στην </w:t>
      </w:r>
      <w:r>
        <w:rPr>
          <w:rFonts w:eastAsia="Times New Roman" w:cs="Times New Roman"/>
          <w:szCs w:val="24"/>
        </w:rPr>
        <w:t xml:space="preserve">αντίστοιχη στήλη του ψηφοδελτίου. </w:t>
      </w:r>
    </w:p>
    <w:p w14:paraId="7CD8AC58" w14:textId="77777777" w:rsidR="000F415B" w:rsidRDefault="00DE665B">
      <w:pPr>
        <w:spacing w:after="0" w:line="600" w:lineRule="auto"/>
        <w:ind w:firstLine="720"/>
        <w:jc w:val="both"/>
        <w:rPr>
          <w:rFonts w:eastAsia="Times New Roman" w:cs="Times New Roman"/>
          <w:szCs w:val="24"/>
        </w:rPr>
      </w:pPr>
      <w:r>
        <w:rPr>
          <w:rFonts w:eastAsia="Times New Roman" w:cs="Times New Roman"/>
          <w:szCs w:val="24"/>
        </w:rPr>
        <w:t xml:space="preserve">Στο ψηφοδέλτιο θα αναγράφει κάθε συνάδελφος το όνομά του, την εκλογική του περιφέρεια και την Κοινοβουλευτική Ομάδα στην οποία ανήκει. Θα το υπογράφει, γιατί η ψηφοφορία είναι ονομαστική. </w:t>
      </w:r>
    </w:p>
    <w:p w14:paraId="7CD8AC59" w14:textId="77777777" w:rsidR="000F415B" w:rsidRDefault="00DE665B">
      <w:pPr>
        <w:spacing w:after="0" w:line="600" w:lineRule="auto"/>
        <w:ind w:firstLine="720"/>
        <w:jc w:val="both"/>
        <w:rPr>
          <w:rFonts w:eastAsia="Times New Roman" w:cs="Times New Roman"/>
          <w:szCs w:val="24"/>
        </w:rPr>
      </w:pPr>
      <w:r>
        <w:rPr>
          <w:rFonts w:eastAsia="Times New Roman" w:cs="Times New Roman"/>
          <w:szCs w:val="24"/>
        </w:rPr>
        <w:t>Στη συνέχεια με την εκφώνηση του</w:t>
      </w:r>
      <w:r>
        <w:rPr>
          <w:rFonts w:eastAsia="Times New Roman" w:cs="Times New Roman"/>
          <w:szCs w:val="24"/>
        </w:rPr>
        <w:t xml:space="preserve"> ονόματός του από τους επί του καταλόγου συναδέλφους, θα παραδίδει το ψηφοδέλτιο στους συναδέλφους κ. Παναγιώτα </w:t>
      </w:r>
      <w:proofErr w:type="spellStart"/>
      <w:r>
        <w:rPr>
          <w:rFonts w:eastAsia="Times New Roman" w:cs="Times New Roman"/>
          <w:szCs w:val="24"/>
        </w:rPr>
        <w:t>Δριτσέλη</w:t>
      </w:r>
      <w:proofErr w:type="spellEnd"/>
      <w:r>
        <w:rPr>
          <w:rFonts w:eastAsia="Times New Roman" w:cs="Times New Roman"/>
          <w:szCs w:val="24"/>
        </w:rPr>
        <w:t xml:space="preserve"> από τον ΣΥΡΙΖΑ και κ. Απόστολο </w:t>
      </w:r>
      <w:proofErr w:type="spellStart"/>
      <w:r>
        <w:rPr>
          <w:rFonts w:eastAsia="Times New Roman" w:cs="Times New Roman"/>
          <w:szCs w:val="24"/>
        </w:rPr>
        <w:t>Βεσυρόπουλο</w:t>
      </w:r>
      <w:proofErr w:type="spellEnd"/>
      <w:r>
        <w:rPr>
          <w:rFonts w:eastAsia="Times New Roman" w:cs="Times New Roman"/>
          <w:szCs w:val="24"/>
        </w:rPr>
        <w:t xml:space="preserve"> από τη Νέα Δημοκρατία</w:t>
      </w:r>
      <w:r>
        <w:rPr>
          <w:rFonts w:eastAsia="Times New Roman" w:cs="Times New Roman"/>
          <w:szCs w:val="24"/>
        </w:rPr>
        <w:t>,</w:t>
      </w:r>
      <w:r>
        <w:rPr>
          <w:rFonts w:eastAsia="Times New Roman" w:cs="Times New Roman"/>
          <w:szCs w:val="24"/>
        </w:rPr>
        <w:t xml:space="preserve"> οι οποίοι θα το μονογράφουν και θα ανακοινώνουν ότι ο Βουλευτής ψήφισ</w:t>
      </w:r>
      <w:r>
        <w:rPr>
          <w:rFonts w:eastAsia="Times New Roman" w:cs="Times New Roman"/>
          <w:szCs w:val="24"/>
        </w:rPr>
        <w:t xml:space="preserve">ε. </w:t>
      </w:r>
    </w:p>
    <w:p w14:paraId="7CD8AC5A" w14:textId="77777777" w:rsidR="000F415B" w:rsidRDefault="00DE665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Μετά το τέλος θα γίνει καταμέτρηση των ψήφων από τους συναδέλφους που προανέφερα, όπως θα προκύψουν από τα ψηφοδέλτια, τα οποία θα καταχωριστούν μαζί με το πρωτόκολλο της ψηφοφορίας στα Πρακτικά της σημερινής συνεδρίασης. </w:t>
      </w:r>
    </w:p>
    <w:p w14:paraId="7CD8AC5B" w14:textId="77777777" w:rsidR="000F415B" w:rsidRDefault="00DE665B">
      <w:pPr>
        <w:spacing w:after="0" w:line="600" w:lineRule="auto"/>
        <w:ind w:firstLine="720"/>
        <w:jc w:val="both"/>
        <w:rPr>
          <w:rFonts w:eastAsia="Times New Roman" w:cs="Times New Roman"/>
          <w:szCs w:val="24"/>
        </w:rPr>
      </w:pPr>
      <w:r>
        <w:rPr>
          <w:rFonts w:eastAsia="Times New Roman" w:cs="Times New Roman"/>
          <w:szCs w:val="24"/>
        </w:rPr>
        <w:t>Συμφωνεί το Σώμα;</w:t>
      </w:r>
    </w:p>
    <w:p w14:paraId="7CD8AC5C" w14:textId="77777777" w:rsidR="000F415B" w:rsidRDefault="00DE665B">
      <w:pPr>
        <w:spacing w:after="0" w:line="600" w:lineRule="auto"/>
        <w:ind w:firstLine="720"/>
        <w:jc w:val="both"/>
        <w:rPr>
          <w:rFonts w:eastAsia="Times New Roman" w:cs="Times New Roman"/>
          <w:szCs w:val="24"/>
        </w:rPr>
      </w:pPr>
      <w:r>
        <w:rPr>
          <w:rFonts w:eastAsia="Times New Roman" w:cs="Times New Roman"/>
          <w:b/>
          <w:szCs w:val="24"/>
        </w:rPr>
        <w:t>ΟΛΟΙ ΟΙ ΒΟΥ</w:t>
      </w:r>
      <w:r>
        <w:rPr>
          <w:rFonts w:eastAsia="Times New Roman" w:cs="Times New Roman"/>
          <w:b/>
          <w:szCs w:val="24"/>
        </w:rPr>
        <w:t>ΛΕΥΤΕΣ:</w:t>
      </w:r>
      <w:r>
        <w:rPr>
          <w:rFonts w:eastAsia="Times New Roman" w:cs="Times New Roman"/>
          <w:szCs w:val="24"/>
        </w:rPr>
        <w:t xml:space="preserve"> Μάλιστα, μάλιστα. </w:t>
      </w:r>
    </w:p>
    <w:p w14:paraId="7CD8AC5D" w14:textId="77777777" w:rsidR="000F415B" w:rsidRDefault="00DE665B">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 Σώμα </w:t>
      </w:r>
      <w:proofErr w:type="spellStart"/>
      <w:r>
        <w:rPr>
          <w:rFonts w:eastAsia="Times New Roman" w:cs="Times New Roman"/>
          <w:szCs w:val="24"/>
        </w:rPr>
        <w:t>συνεφώνησε</w:t>
      </w:r>
      <w:proofErr w:type="spellEnd"/>
      <w:r>
        <w:rPr>
          <w:rFonts w:eastAsia="Times New Roman" w:cs="Times New Roman"/>
          <w:szCs w:val="24"/>
        </w:rPr>
        <w:t xml:space="preserve"> ομοφώνως.</w:t>
      </w:r>
    </w:p>
    <w:p w14:paraId="7CD8AC5E" w14:textId="77777777" w:rsidR="000F415B" w:rsidRDefault="00DE665B">
      <w:pPr>
        <w:spacing w:after="0" w:line="600" w:lineRule="auto"/>
        <w:ind w:firstLine="720"/>
        <w:jc w:val="both"/>
        <w:rPr>
          <w:rFonts w:eastAsia="Times New Roman" w:cs="Times New Roman"/>
          <w:szCs w:val="24"/>
        </w:rPr>
      </w:pPr>
      <w:r>
        <w:rPr>
          <w:rFonts w:eastAsia="Times New Roman" w:cs="Times New Roman"/>
          <w:szCs w:val="24"/>
        </w:rPr>
        <w:t>Σας ενημερώνω ότι έχουν έρθει στο Προεδρείο επιστολές και τηλεομοιοτυπίες (φαξ) συναδέλφων, σύμφωνα με το άρθρο 70</w:t>
      </w:r>
      <w:r w:rsidRPr="00783F5D">
        <w:rPr>
          <w:rFonts w:eastAsia="Times New Roman" w:cs="Times New Roman"/>
          <w:szCs w:val="24"/>
        </w:rPr>
        <w:t>Α</w:t>
      </w:r>
      <w:r>
        <w:rPr>
          <w:rFonts w:eastAsia="Times New Roman" w:cs="Times New Roman"/>
          <w:szCs w:val="24"/>
        </w:rPr>
        <w:t xml:space="preserve"> του Κανονισμού της Βουλής, με τις οποίες</w:t>
      </w:r>
      <w:r>
        <w:rPr>
          <w:rFonts w:eastAsia="Times New Roman" w:cs="Times New Roman"/>
          <w:szCs w:val="24"/>
        </w:rPr>
        <w:t xml:space="preserve"> γνωστοποιούν την ψήφο τους. Οι ψήφοι αυτές θα ανακοινωθούν και θα συνυπολογιστούν στην καταμέτρηση, η οποία θα ακολουθήσει. </w:t>
      </w:r>
    </w:p>
    <w:p w14:paraId="7CD8AC5F" w14:textId="77777777" w:rsidR="000F415B" w:rsidRDefault="00DE665B">
      <w:pPr>
        <w:spacing w:after="0" w:line="600" w:lineRule="auto"/>
        <w:ind w:firstLine="720"/>
        <w:jc w:val="both"/>
        <w:rPr>
          <w:rFonts w:eastAsia="Times New Roman" w:cs="Times New Roman"/>
          <w:szCs w:val="24"/>
        </w:rPr>
      </w:pPr>
      <w:r>
        <w:rPr>
          <w:rFonts w:eastAsia="Times New Roman" w:cs="Times New Roman"/>
          <w:szCs w:val="24"/>
        </w:rPr>
        <w:t xml:space="preserve">Καλούνται επί του καταλόγου οι συνάδελφοι κ. Αναστασία </w:t>
      </w:r>
      <w:proofErr w:type="spellStart"/>
      <w:r>
        <w:rPr>
          <w:rFonts w:eastAsia="Times New Roman" w:cs="Times New Roman"/>
          <w:szCs w:val="24"/>
        </w:rPr>
        <w:t>Γκαρά</w:t>
      </w:r>
      <w:proofErr w:type="spellEnd"/>
      <w:r>
        <w:rPr>
          <w:rFonts w:eastAsia="Times New Roman" w:cs="Times New Roman"/>
          <w:szCs w:val="24"/>
        </w:rPr>
        <w:t xml:space="preserve"> από τον ΣΥΡΙΖΑ και κ. Ιωάννης Κεφαλογιάννης από τη Νέα Δημοκρατία. </w:t>
      </w:r>
    </w:p>
    <w:p w14:paraId="7CD8AC60" w14:textId="77777777" w:rsidR="000F415B" w:rsidRDefault="00DE665B">
      <w:pPr>
        <w:spacing w:after="0" w:line="600" w:lineRule="auto"/>
        <w:ind w:firstLine="720"/>
        <w:jc w:val="both"/>
        <w:rPr>
          <w:rFonts w:eastAsia="Times New Roman" w:cs="Times New Roman"/>
          <w:szCs w:val="24"/>
        </w:rPr>
      </w:pPr>
      <w:r>
        <w:rPr>
          <w:rFonts w:eastAsia="Times New Roman" w:cs="Times New Roman"/>
          <w:szCs w:val="24"/>
        </w:rPr>
        <w:t xml:space="preserve">Θα προηγηθούν για την ψηφοφορία τα μέλη της </w:t>
      </w:r>
      <w:r>
        <w:rPr>
          <w:rFonts w:eastAsia="Times New Roman" w:cs="Times New Roman"/>
          <w:szCs w:val="24"/>
        </w:rPr>
        <w:t>ε</w:t>
      </w:r>
      <w:r>
        <w:rPr>
          <w:rFonts w:eastAsia="Times New Roman" w:cs="Times New Roman"/>
          <w:szCs w:val="24"/>
        </w:rPr>
        <w:t xml:space="preserve">πιτροπής, που πρέπει να φύγουν επειγόντως. </w:t>
      </w:r>
    </w:p>
    <w:p w14:paraId="7CD8AC61" w14:textId="77777777" w:rsidR="000F415B" w:rsidRDefault="00DE665B">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Παρακαλώ να αρχίσει η ανάγνωση του καταλόγου. </w:t>
      </w:r>
    </w:p>
    <w:p w14:paraId="7CD8AC62" w14:textId="77777777" w:rsidR="000F415B" w:rsidRDefault="00DE665B">
      <w:pPr>
        <w:spacing w:after="0" w:line="600" w:lineRule="auto"/>
        <w:jc w:val="center"/>
        <w:rPr>
          <w:rFonts w:eastAsia="Times New Roman" w:cs="Times New Roman"/>
          <w:szCs w:val="24"/>
        </w:rPr>
      </w:pPr>
      <w:r>
        <w:rPr>
          <w:rFonts w:eastAsia="Times New Roman" w:cs="Times New Roman"/>
          <w:szCs w:val="24"/>
        </w:rPr>
        <w:t>(ΨΗΦΟΦΟΡΙΑ)</w:t>
      </w:r>
    </w:p>
    <w:p w14:paraId="7CD8AC63" w14:textId="77777777" w:rsidR="000F415B" w:rsidRDefault="00DE665B">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(Κατά τη διάρκεια της ψηφοφορίας την Προεδρική Έδρα καταλαμβάνει ο Δ΄ Αντιπρόεδρος της Βουλής κ. </w:t>
      </w:r>
      <w:r w:rsidRPr="009C5A83">
        <w:rPr>
          <w:rFonts w:eastAsia="Times New Roman" w:cs="Times New Roman"/>
          <w:b/>
          <w:szCs w:val="24"/>
        </w:rPr>
        <w:t>ΝΙΚΗΤΑΣ ΚΑΚ</w:t>
      </w:r>
      <w:r w:rsidRPr="009C5A83">
        <w:rPr>
          <w:rFonts w:eastAsia="Times New Roman" w:cs="Times New Roman"/>
          <w:b/>
          <w:szCs w:val="24"/>
        </w:rPr>
        <w:t>ΛΑΜΑΝΗΣ)</w:t>
      </w:r>
    </w:p>
    <w:p w14:paraId="7CD8AC64" w14:textId="77777777" w:rsidR="000F415B" w:rsidRDefault="00DE665B">
      <w:pPr>
        <w:tabs>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 xml:space="preserve"> </w:t>
      </w:r>
      <w:r>
        <w:rPr>
          <w:rFonts w:eastAsia="Times New Roman" w:cs="Times New Roman"/>
          <w:szCs w:val="24"/>
        </w:rPr>
        <w:t>(ΜΕΤΑ ΚΑΙ ΤΗ ΔΕΥΤΕΡΗ ΑΝΑΓΝΩΣΗ ΤΟΥ ΚΑΤΑΛΟΓΟΥ)</w:t>
      </w:r>
    </w:p>
    <w:p w14:paraId="7CD8AC65" w14:textId="77777777" w:rsidR="000F415B" w:rsidRDefault="000F415B">
      <w:pPr>
        <w:tabs>
          <w:tab w:val="center" w:pos="4753"/>
          <w:tab w:val="left" w:pos="5723"/>
        </w:tabs>
        <w:spacing w:line="600" w:lineRule="auto"/>
        <w:ind w:firstLine="720"/>
        <w:jc w:val="both"/>
        <w:rPr>
          <w:rFonts w:eastAsia="Times New Roman" w:cs="Times New Roman"/>
          <w:szCs w:val="24"/>
        </w:rPr>
      </w:pPr>
    </w:p>
    <w:p w14:paraId="7CD8AC66" w14:textId="77777777" w:rsidR="000F415B" w:rsidRDefault="00DE665B">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Υπάρχει συνάδελφος, ο οποίος δεν άκουσε το όνομά του; Κανείς. </w:t>
      </w:r>
    </w:p>
    <w:p w14:paraId="7CD8AC67" w14:textId="77777777" w:rsidR="000F415B" w:rsidRDefault="00DE665B">
      <w:pPr>
        <w:spacing w:line="600" w:lineRule="auto"/>
        <w:ind w:firstLine="720"/>
        <w:jc w:val="both"/>
        <w:rPr>
          <w:rFonts w:eastAsia="Times New Roman"/>
          <w:szCs w:val="24"/>
        </w:rPr>
      </w:pPr>
      <w:r>
        <w:rPr>
          <w:rFonts w:eastAsia="Times New Roman"/>
          <w:szCs w:val="24"/>
        </w:rPr>
        <w:t xml:space="preserve">Ο κ. Νεκτάριος Σαντορινιός προσήλθε στην ψηφοφορία λίγο μετά την κήρυξη της λήξης της από τον Πρόεδρο. </w:t>
      </w:r>
      <w:r>
        <w:rPr>
          <w:rFonts w:eastAsia="Times New Roman"/>
          <w:szCs w:val="24"/>
        </w:rPr>
        <w:t xml:space="preserve">Κατόπιν τούτου δεν συνυπολογίζεται η ψήφος του. </w:t>
      </w:r>
    </w:p>
    <w:p w14:paraId="7CD8AC68" w14:textId="77777777" w:rsidR="000F415B" w:rsidRDefault="00DE665B">
      <w:pPr>
        <w:spacing w:line="600" w:lineRule="auto"/>
        <w:ind w:firstLine="720"/>
        <w:jc w:val="both"/>
        <w:rPr>
          <w:rFonts w:eastAsia="Times New Roman"/>
          <w:szCs w:val="24"/>
        </w:rPr>
      </w:pPr>
      <w:r>
        <w:rPr>
          <w:rFonts w:eastAsia="Times New Roman"/>
          <w:szCs w:val="24"/>
        </w:rPr>
        <w:lastRenderedPageBreak/>
        <w:t xml:space="preserve">Η επιστολή η οποία απεστάλη στο Προεδρείο από τον συνάδελφο κ. Δημήτριο </w:t>
      </w:r>
      <w:proofErr w:type="spellStart"/>
      <w:r>
        <w:rPr>
          <w:rFonts w:eastAsia="Times New Roman"/>
          <w:szCs w:val="24"/>
        </w:rPr>
        <w:t>Μάρδα</w:t>
      </w:r>
      <w:proofErr w:type="spellEnd"/>
      <w:r>
        <w:rPr>
          <w:rFonts w:eastAsia="Times New Roman"/>
          <w:szCs w:val="24"/>
        </w:rPr>
        <w:t xml:space="preserve">, σύμφωνα με το άρθρο 70Α του Κανονισμού της Βουλής, καταχωρίζεται στα Πρακτικά. </w:t>
      </w:r>
    </w:p>
    <w:p w14:paraId="7CD8AC69" w14:textId="77777777" w:rsidR="000F415B" w:rsidRDefault="00DE665B">
      <w:pPr>
        <w:spacing w:line="600" w:lineRule="auto"/>
        <w:ind w:firstLine="720"/>
        <w:jc w:val="both"/>
        <w:rPr>
          <w:rFonts w:eastAsia="Times New Roman"/>
          <w:szCs w:val="24"/>
        </w:rPr>
      </w:pPr>
      <w:r>
        <w:rPr>
          <w:rFonts w:eastAsia="Times New Roman"/>
          <w:szCs w:val="24"/>
        </w:rPr>
        <w:t>(Η προαναφερθείσα επιστολή έχει ως εξής:</w:t>
      </w:r>
    </w:p>
    <w:p w14:paraId="7CD8AC6A" w14:textId="77777777" w:rsidR="000F415B" w:rsidRDefault="00DE665B">
      <w:pPr>
        <w:spacing w:line="600" w:lineRule="auto"/>
        <w:ind w:firstLine="720"/>
        <w:jc w:val="center"/>
        <w:rPr>
          <w:rFonts w:eastAsia="Times New Roman"/>
          <w:color w:val="FF0000"/>
          <w:szCs w:val="24"/>
        </w:rPr>
      </w:pPr>
      <w:r w:rsidRPr="007D3A07">
        <w:rPr>
          <w:rFonts w:eastAsia="Times New Roman"/>
          <w:color w:val="FF0000"/>
          <w:szCs w:val="24"/>
        </w:rPr>
        <w:t>(ΑΛΛΑΓΗ</w:t>
      </w:r>
      <w:r w:rsidRPr="007D3A07">
        <w:rPr>
          <w:rFonts w:eastAsia="Times New Roman"/>
          <w:color w:val="FF0000"/>
          <w:szCs w:val="24"/>
        </w:rPr>
        <w:t xml:space="preserve"> ΣΕΛΙΔΑΣ)</w:t>
      </w:r>
    </w:p>
    <w:p w14:paraId="7CD8AC6B" w14:textId="77777777" w:rsidR="000F415B" w:rsidRDefault="00DE665B">
      <w:pPr>
        <w:spacing w:line="600" w:lineRule="auto"/>
        <w:jc w:val="both"/>
        <w:rPr>
          <w:rFonts w:eastAsia="Times New Roman"/>
          <w:color w:val="FF0000"/>
          <w:szCs w:val="24"/>
        </w:rPr>
      </w:pPr>
      <w:r w:rsidRPr="007D3A07">
        <w:rPr>
          <w:rFonts w:eastAsia="Times New Roman"/>
          <w:color w:val="FF0000"/>
          <w:szCs w:val="24"/>
        </w:rPr>
        <w:t xml:space="preserve">                              (Να </w:t>
      </w:r>
      <w:proofErr w:type="spellStart"/>
      <w:r w:rsidRPr="007D3A07">
        <w:rPr>
          <w:rFonts w:eastAsia="Times New Roman"/>
          <w:color w:val="FF0000"/>
          <w:szCs w:val="24"/>
        </w:rPr>
        <w:t>μπεί</w:t>
      </w:r>
      <w:proofErr w:type="spellEnd"/>
      <w:r w:rsidRPr="007D3A07">
        <w:rPr>
          <w:rFonts w:eastAsia="Times New Roman"/>
          <w:color w:val="FF0000"/>
          <w:szCs w:val="24"/>
        </w:rPr>
        <w:t xml:space="preserve"> </w:t>
      </w:r>
      <w:r w:rsidRPr="007D3A07">
        <w:rPr>
          <w:rFonts w:eastAsia="Times New Roman"/>
          <w:color w:val="FF0000"/>
          <w:szCs w:val="24"/>
        </w:rPr>
        <w:t>η σελίδα 95)</w:t>
      </w:r>
    </w:p>
    <w:p w14:paraId="7CD8AC6C" w14:textId="77777777" w:rsidR="000F415B" w:rsidRDefault="00DE665B">
      <w:pPr>
        <w:spacing w:line="600" w:lineRule="auto"/>
        <w:jc w:val="both"/>
        <w:rPr>
          <w:rFonts w:eastAsia="Times New Roman"/>
          <w:color w:val="FF0000"/>
          <w:szCs w:val="24"/>
        </w:rPr>
      </w:pPr>
      <w:r w:rsidRPr="007D3A07">
        <w:rPr>
          <w:rFonts w:eastAsia="Times New Roman"/>
          <w:color w:val="FF0000"/>
          <w:szCs w:val="24"/>
        </w:rPr>
        <w:t xml:space="preserve">                     (ΑΛΛΑΓΗ ΣΕΛΙΔΑΣ)</w:t>
      </w:r>
    </w:p>
    <w:p w14:paraId="7CD8AC6D" w14:textId="77777777" w:rsidR="000F415B" w:rsidRDefault="00DE665B">
      <w:pPr>
        <w:spacing w:line="600" w:lineRule="auto"/>
        <w:jc w:val="both"/>
        <w:rPr>
          <w:rFonts w:eastAsia="Times New Roman"/>
          <w:szCs w:val="24"/>
        </w:rPr>
      </w:pPr>
      <w:r>
        <w:rPr>
          <w:rFonts w:eastAsia="Times New Roman"/>
          <w:szCs w:val="24"/>
        </w:rPr>
        <w:tab/>
      </w:r>
      <w:r w:rsidRPr="00E53C7A">
        <w:rPr>
          <w:rFonts w:eastAsia="Times New Roman"/>
          <w:b/>
          <w:szCs w:val="24"/>
        </w:rPr>
        <w:t>ΠΡΟΕΔΡΕΥΩΝ</w:t>
      </w:r>
      <w:r>
        <w:rPr>
          <w:rFonts w:eastAsia="Times New Roman"/>
          <w:b/>
          <w:szCs w:val="24"/>
        </w:rPr>
        <w:t xml:space="preserve"> (Νικήτας Κακλαμάνης): </w:t>
      </w:r>
      <w:r>
        <w:rPr>
          <w:rFonts w:eastAsia="Times New Roman"/>
          <w:szCs w:val="24"/>
        </w:rPr>
        <w:t>Κυρίες και κύριοι συνάδελφοι, σας ενημερώνω ότι έχουν έλθει στο Προεδρείο επιστολές των συναδέλφων κ.</w:t>
      </w:r>
      <w:r>
        <w:rPr>
          <w:rFonts w:eastAsia="Times New Roman"/>
          <w:szCs w:val="24"/>
        </w:rPr>
        <w:t>κ.</w:t>
      </w:r>
      <w:r>
        <w:rPr>
          <w:rFonts w:eastAsia="Times New Roman"/>
          <w:szCs w:val="24"/>
        </w:rPr>
        <w:t xml:space="preserve"> Σπυρίδωνα </w:t>
      </w:r>
      <w:proofErr w:type="spellStart"/>
      <w:r>
        <w:rPr>
          <w:rFonts w:eastAsia="Times New Roman"/>
          <w:szCs w:val="24"/>
        </w:rPr>
        <w:t>Λάππα</w:t>
      </w:r>
      <w:proofErr w:type="spellEnd"/>
      <w:r>
        <w:rPr>
          <w:rFonts w:eastAsia="Times New Roman"/>
          <w:szCs w:val="24"/>
        </w:rPr>
        <w:t>, Ζ</w:t>
      </w:r>
      <w:r>
        <w:rPr>
          <w:rFonts w:eastAsia="Times New Roman"/>
          <w:szCs w:val="24"/>
        </w:rPr>
        <w:t xml:space="preserve">ωής </w:t>
      </w:r>
      <w:proofErr w:type="spellStart"/>
      <w:r>
        <w:rPr>
          <w:rFonts w:eastAsia="Times New Roman"/>
          <w:szCs w:val="24"/>
        </w:rPr>
        <w:t>Λιβανίου</w:t>
      </w:r>
      <w:proofErr w:type="spellEnd"/>
      <w:r>
        <w:rPr>
          <w:rFonts w:eastAsia="Times New Roman"/>
          <w:szCs w:val="24"/>
        </w:rPr>
        <w:t>, Παναγιώτη Σκουρλέτη και Έφης Γεωργοπούλου, οι οποίοι μας γνωστοποιούν ότι δεν θα παρευρεθούν στη σημερινή ονομαστική ψηφοφορία και ότι αν ήταν παρόντες θα ψήφιζαν «</w:t>
      </w:r>
      <w:r>
        <w:rPr>
          <w:rFonts w:eastAsia="Times New Roman"/>
          <w:szCs w:val="24"/>
        </w:rPr>
        <w:t>ό</w:t>
      </w:r>
      <w:r>
        <w:rPr>
          <w:rFonts w:eastAsia="Times New Roman"/>
          <w:szCs w:val="24"/>
        </w:rPr>
        <w:t>χι</w:t>
      </w:r>
      <w:r>
        <w:rPr>
          <w:rFonts w:eastAsia="Times New Roman"/>
          <w:szCs w:val="24"/>
        </w:rPr>
        <w:t xml:space="preserve">». </w:t>
      </w:r>
    </w:p>
    <w:p w14:paraId="7CD8AC6E" w14:textId="77777777" w:rsidR="000F415B" w:rsidRDefault="00DE665B">
      <w:pPr>
        <w:spacing w:line="600" w:lineRule="auto"/>
        <w:ind w:firstLine="720"/>
        <w:jc w:val="both"/>
        <w:rPr>
          <w:rFonts w:eastAsia="Times New Roman"/>
          <w:szCs w:val="24"/>
        </w:rPr>
      </w:pPr>
      <w:r>
        <w:rPr>
          <w:rFonts w:eastAsia="Times New Roman"/>
          <w:szCs w:val="24"/>
        </w:rPr>
        <w:lastRenderedPageBreak/>
        <w:t>Οι επιστολές αυτές</w:t>
      </w:r>
      <w:r>
        <w:rPr>
          <w:rFonts w:eastAsia="Times New Roman"/>
          <w:szCs w:val="24"/>
        </w:rPr>
        <w:t>,</w:t>
      </w:r>
      <w:r>
        <w:rPr>
          <w:rFonts w:eastAsia="Times New Roman"/>
          <w:szCs w:val="24"/>
        </w:rPr>
        <w:t xml:space="preserve"> οι οποίες εκφράζουν πρόθεση ψήφου</w:t>
      </w:r>
      <w:r>
        <w:rPr>
          <w:rFonts w:eastAsia="Times New Roman"/>
          <w:szCs w:val="24"/>
        </w:rPr>
        <w:t>,</w:t>
      </w:r>
      <w:r>
        <w:rPr>
          <w:rFonts w:eastAsia="Times New Roman"/>
          <w:szCs w:val="24"/>
        </w:rPr>
        <w:t xml:space="preserve"> θα καταχωρισθούν</w:t>
      </w:r>
      <w:r>
        <w:rPr>
          <w:rFonts w:eastAsia="Times New Roman"/>
          <w:szCs w:val="24"/>
        </w:rPr>
        <w:t xml:space="preserve"> στα Πρακτικά της σημερινής συνεδρίασης αλλά δεν συνυπολογίζονται στην καταμέτρηση των ψήφων. </w:t>
      </w:r>
    </w:p>
    <w:p w14:paraId="7CD8AC6F" w14:textId="77777777" w:rsidR="000F415B" w:rsidRDefault="00DE665B">
      <w:pPr>
        <w:spacing w:line="600" w:lineRule="auto"/>
        <w:ind w:firstLine="720"/>
        <w:jc w:val="both"/>
        <w:rPr>
          <w:rFonts w:eastAsia="Times New Roman"/>
          <w:color w:val="FF0000"/>
          <w:szCs w:val="24"/>
        </w:rPr>
      </w:pPr>
      <w:r>
        <w:rPr>
          <w:rFonts w:eastAsia="Times New Roman"/>
          <w:szCs w:val="24"/>
        </w:rPr>
        <w:t>(Οι προαναφερθείσες επιστολές καταχωρίζονται στα Πρακτικά και έχουν ως εξής:</w:t>
      </w:r>
    </w:p>
    <w:p w14:paraId="7CD8AC70" w14:textId="77777777" w:rsidR="000F415B" w:rsidRDefault="00DE665B">
      <w:pPr>
        <w:spacing w:line="600" w:lineRule="auto"/>
        <w:ind w:firstLine="720"/>
        <w:jc w:val="both"/>
        <w:rPr>
          <w:rFonts w:eastAsia="Times New Roman"/>
          <w:color w:val="FF0000"/>
          <w:szCs w:val="24"/>
        </w:rPr>
      </w:pPr>
      <w:r w:rsidRPr="005912EE">
        <w:rPr>
          <w:rFonts w:eastAsia="Times New Roman"/>
          <w:color w:val="FF0000"/>
          <w:szCs w:val="24"/>
        </w:rPr>
        <w:t xml:space="preserve">           </w:t>
      </w:r>
      <w:r>
        <w:rPr>
          <w:rFonts w:eastAsia="Times New Roman"/>
          <w:color w:val="FF0000"/>
          <w:szCs w:val="24"/>
        </w:rPr>
        <w:t>(</w:t>
      </w:r>
      <w:r w:rsidRPr="005912EE">
        <w:rPr>
          <w:rFonts w:eastAsia="Times New Roman"/>
          <w:color w:val="FF0000"/>
          <w:szCs w:val="24"/>
        </w:rPr>
        <w:t xml:space="preserve"> ΑΛΛΑΓΗ ΣΕΛΙΔΑΣ</w:t>
      </w:r>
      <w:r>
        <w:rPr>
          <w:rFonts w:eastAsia="Times New Roman"/>
          <w:color w:val="FF0000"/>
          <w:szCs w:val="24"/>
        </w:rPr>
        <w:t>)</w:t>
      </w:r>
    </w:p>
    <w:p w14:paraId="7CD8AC71" w14:textId="77777777" w:rsidR="000F415B" w:rsidRDefault="00DE665B">
      <w:pPr>
        <w:spacing w:line="600" w:lineRule="auto"/>
        <w:ind w:firstLine="720"/>
        <w:jc w:val="both"/>
        <w:rPr>
          <w:rFonts w:eastAsia="Times New Roman"/>
          <w:color w:val="FF0000"/>
          <w:szCs w:val="24"/>
        </w:rPr>
      </w:pPr>
      <w:r w:rsidRPr="005912EE">
        <w:rPr>
          <w:rFonts w:eastAsia="Times New Roman"/>
          <w:color w:val="FF0000"/>
          <w:szCs w:val="24"/>
        </w:rPr>
        <w:t xml:space="preserve">(Να </w:t>
      </w:r>
      <w:proofErr w:type="spellStart"/>
      <w:r w:rsidRPr="005912EE">
        <w:rPr>
          <w:rFonts w:eastAsia="Times New Roman"/>
          <w:color w:val="FF0000"/>
          <w:szCs w:val="24"/>
        </w:rPr>
        <w:t>μπούν</w:t>
      </w:r>
      <w:proofErr w:type="spellEnd"/>
      <w:r w:rsidRPr="005912EE">
        <w:rPr>
          <w:rFonts w:eastAsia="Times New Roman"/>
          <w:color w:val="FF0000"/>
          <w:szCs w:val="24"/>
        </w:rPr>
        <w:t xml:space="preserve"> </w:t>
      </w:r>
      <w:r w:rsidRPr="005912EE">
        <w:rPr>
          <w:rFonts w:eastAsia="Times New Roman"/>
          <w:color w:val="FF0000"/>
          <w:szCs w:val="24"/>
        </w:rPr>
        <w:t>οι σελίδες 97-</w:t>
      </w:r>
      <w:r w:rsidRPr="005912EE">
        <w:rPr>
          <w:rFonts w:eastAsia="Times New Roman"/>
          <w:color w:val="FF0000"/>
          <w:szCs w:val="24"/>
        </w:rPr>
        <w:t>100)</w:t>
      </w:r>
    </w:p>
    <w:p w14:paraId="7CD8AC72" w14:textId="77777777" w:rsidR="000F415B" w:rsidRDefault="00DE665B">
      <w:pPr>
        <w:spacing w:line="600" w:lineRule="auto"/>
        <w:ind w:firstLine="720"/>
        <w:jc w:val="both"/>
        <w:rPr>
          <w:rFonts w:eastAsia="Times New Roman"/>
          <w:szCs w:val="24"/>
        </w:rPr>
      </w:pPr>
      <w:r>
        <w:rPr>
          <w:rFonts w:eastAsia="Times New Roman"/>
          <w:szCs w:val="24"/>
        </w:rPr>
        <w:t xml:space="preserve">          </w:t>
      </w:r>
      <w:r w:rsidRPr="00D45F85">
        <w:rPr>
          <w:rFonts w:eastAsia="Times New Roman"/>
          <w:color w:val="FF0000"/>
          <w:szCs w:val="24"/>
        </w:rPr>
        <w:t xml:space="preserve"> </w:t>
      </w:r>
      <w:r w:rsidRPr="00D45F85">
        <w:rPr>
          <w:rFonts w:eastAsia="Times New Roman"/>
          <w:color w:val="FF0000"/>
          <w:szCs w:val="24"/>
        </w:rPr>
        <w:t>(</w:t>
      </w:r>
      <w:r w:rsidRPr="005912EE">
        <w:rPr>
          <w:rFonts w:eastAsia="Times New Roman"/>
          <w:color w:val="FF0000"/>
          <w:szCs w:val="24"/>
        </w:rPr>
        <w:t>ΑΛΛΑΓΗ ΣΕΛΙΔΑΣ</w:t>
      </w:r>
      <w:r>
        <w:rPr>
          <w:rFonts w:eastAsia="Times New Roman"/>
          <w:color w:val="FF0000"/>
          <w:szCs w:val="24"/>
        </w:rPr>
        <w:t>)</w:t>
      </w:r>
    </w:p>
    <w:p w14:paraId="7CD8AC73" w14:textId="77777777" w:rsidR="000F415B" w:rsidRDefault="00DE665B">
      <w:pPr>
        <w:spacing w:line="600" w:lineRule="auto"/>
        <w:jc w:val="both"/>
        <w:rPr>
          <w:rFonts w:eastAsia="Times New Roman"/>
          <w:szCs w:val="24"/>
        </w:rPr>
      </w:pPr>
      <w:r>
        <w:rPr>
          <w:rFonts w:eastAsia="Times New Roman"/>
          <w:szCs w:val="24"/>
        </w:rPr>
        <w:tab/>
      </w:r>
      <w:r>
        <w:rPr>
          <w:rFonts w:eastAsia="Times New Roman"/>
          <w:b/>
          <w:szCs w:val="24"/>
        </w:rPr>
        <w:t xml:space="preserve">ΠΡΟΕΔΡΕΥΩΝ (Νικήτας Κακλαμάνης): </w:t>
      </w:r>
      <w:r>
        <w:rPr>
          <w:rFonts w:eastAsia="Times New Roman"/>
          <w:szCs w:val="24"/>
        </w:rPr>
        <w:t xml:space="preserve">Έχω την τιμή να ανακοινώσω στο Σώμα ότι ο </w:t>
      </w:r>
      <w:r>
        <w:rPr>
          <w:rFonts w:eastAsia="Times New Roman"/>
          <w:szCs w:val="24"/>
        </w:rPr>
        <w:t xml:space="preserve">Γενικός Γραμματέας </w:t>
      </w:r>
      <w:r>
        <w:rPr>
          <w:rFonts w:eastAsia="Times New Roman"/>
          <w:szCs w:val="24"/>
        </w:rPr>
        <w:t xml:space="preserve">της </w:t>
      </w:r>
      <w:r>
        <w:rPr>
          <w:rFonts w:eastAsia="Times New Roman"/>
          <w:szCs w:val="24"/>
        </w:rPr>
        <w:t>Κεντρικής Επιτροπής</w:t>
      </w:r>
      <w:r>
        <w:rPr>
          <w:rFonts w:eastAsia="Times New Roman"/>
          <w:szCs w:val="24"/>
        </w:rPr>
        <w:t xml:space="preserve"> του </w:t>
      </w:r>
      <w:r>
        <w:rPr>
          <w:rFonts w:eastAsia="Times New Roman"/>
          <w:szCs w:val="24"/>
        </w:rPr>
        <w:t xml:space="preserve">Κομμουνιστικού Κόμματος Ελλάδας </w:t>
      </w:r>
      <w:r>
        <w:rPr>
          <w:rFonts w:eastAsia="Times New Roman"/>
          <w:szCs w:val="24"/>
        </w:rPr>
        <w:t xml:space="preserve">κ. Δημήτριος </w:t>
      </w:r>
      <w:proofErr w:type="spellStart"/>
      <w:r>
        <w:rPr>
          <w:rFonts w:eastAsia="Times New Roman"/>
          <w:szCs w:val="24"/>
        </w:rPr>
        <w:t>Κουτσούμπας</w:t>
      </w:r>
      <w:proofErr w:type="spellEnd"/>
      <w:r>
        <w:rPr>
          <w:rFonts w:eastAsia="Times New Roman"/>
          <w:szCs w:val="24"/>
        </w:rPr>
        <w:t xml:space="preserve"> και οι Βουλευτές του κόμματός του κατέθεσαν πρόταση νόμου: «Άμεσα μέτρα γι</w:t>
      </w:r>
      <w:r>
        <w:rPr>
          <w:rFonts w:eastAsia="Times New Roman"/>
          <w:szCs w:val="24"/>
        </w:rPr>
        <w:t xml:space="preserve">α την προστασία των ανέργων». </w:t>
      </w:r>
    </w:p>
    <w:p w14:paraId="7CD8AC74" w14:textId="77777777" w:rsidR="000F415B" w:rsidRDefault="00DE665B">
      <w:pPr>
        <w:spacing w:line="600" w:lineRule="auto"/>
        <w:ind w:firstLine="720"/>
        <w:jc w:val="both"/>
        <w:rPr>
          <w:rFonts w:eastAsia="Times New Roman"/>
          <w:szCs w:val="24"/>
        </w:rPr>
      </w:pPr>
      <w:r>
        <w:rPr>
          <w:rFonts w:eastAsia="Times New Roman"/>
          <w:szCs w:val="24"/>
        </w:rPr>
        <w:t xml:space="preserve">Παραπέμπεται στην αρμόδια Διαρκή Επιτροπή. </w:t>
      </w:r>
    </w:p>
    <w:p w14:paraId="7CD8AC75" w14:textId="77777777" w:rsidR="000F415B" w:rsidRDefault="00DE665B">
      <w:pPr>
        <w:spacing w:line="600" w:lineRule="auto"/>
        <w:ind w:firstLine="720"/>
        <w:jc w:val="both"/>
        <w:rPr>
          <w:rFonts w:eastAsia="Times New Roman"/>
          <w:szCs w:val="24"/>
        </w:rPr>
      </w:pPr>
      <w:r>
        <w:rPr>
          <w:rFonts w:eastAsia="Times New Roman"/>
          <w:szCs w:val="24"/>
        </w:rPr>
        <w:lastRenderedPageBreak/>
        <w:t xml:space="preserve">Κηρύσσεται περαιωμένη η ψηφοφορία και παρακαλώ τους </w:t>
      </w:r>
      <w:r>
        <w:rPr>
          <w:rFonts w:eastAsia="Times New Roman"/>
          <w:szCs w:val="24"/>
        </w:rPr>
        <w:t xml:space="preserve">κυρίους </w:t>
      </w:r>
      <w:r>
        <w:rPr>
          <w:rFonts w:eastAsia="Times New Roman"/>
          <w:szCs w:val="24"/>
        </w:rPr>
        <w:t>ψηφολέκτες να προβούν στην καταμέτρηση και</w:t>
      </w:r>
      <w:r>
        <w:rPr>
          <w:rFonts w:eastAsia="Times New Roman"/>
          <w:szCs w:val="24"/>
        </w:rPr>
        <w:t xml:space="preserve"> διαλογή των ψηφοδελτίων</w:t>
      </w:r>
      <w:r>
        <w:rPr>
          <w:rFonts w:eastAsia="Times New Roman"/>
          <w:szCs w:val="24"/>
        </w:rPr>
        <w:t xml:space="preserve"> </w:t>
      </w:r>
      <w:r>
        <w:rPr>
          <w:rFonts w:eastAsia="Times New Roman"/>
          <w:szCs w:val="24"/>
        </w:rPr>
        <w:t xml:space="preserve">για </w:t>
      </w:r>
      <w:r>
        <w:rPr>
          <w:rFonts w:eastAsia="Times New Roman"/>
          <w:szCs w:val="24"/>
        </w:rPr>
        <w:t xml:space="preserve">την εξαγωγή του αποτελέσματος. </w:t>
      </w:r>
    </w:p>
    <w:p w14:paraId="7CD8AC76" w14:textId="77777777" w:rsidR="000F415B" w:rsidRDefault="00DE665B">
      <w:pPr>
        <w:spacing w:line="600" w:lineRule="auto"/>
        <w:ind w:firstLine="720"/>
        <w:jc w:val="center"/>
        <w:rPr>
          <w:rFonts w:eastAsia="Times New Roman"/>
          <w:szCs w:val="24"/>
        </w:rPr>
      </w:pPr>
      <w:r>
        <w:rPr>
          <w:rFonts w:eastAsia="Times New Roman"/>
          <w:szCs w:val="24"/>
        </w:rPr>
        <w:t>(ΚΑΤΑΜΕΤΡΗΣΗ)</w:t>
      </w:r>
    </w:p>
    <w:p w14:paraId="7CD8AC77" w14:textId="77777777" w:rsidR="000F415B" w:rsidRDefault="00DE665B">
      <w:pPr>
        <w:tabs>
          <w:tab w:val="center" w:pos="4753"/>
          <w:tab w:val="left" w:pos="5723"/>
        </w:tabs>
        <w:spacing w:line="600" w:lineRule="auto"/>
        <w:ind w:firstLine="720"/>
        <w:jc w:val="both"/>
        <w:rPr>
          <w:rFonts w:eastAsia="Times New Roman" w:cs="Times New Roman"/>
          <w:szCs w:val="24"/>
        </w:rPr>
      </w:pPr>
      <w:r>
        <w:rPr>
          <w:rFonts w:eastAsia="Times New Roman" w:cs="Times New Roman"/>
        </w:rPr>
        <w:t>Κυρί</w:t>
      </w:r>
      <w:r>
        <w:rPr>
          <w:rFonts w:eastAsia="Times New Roman" w:cs="Times New Roman"/>
        </w:rPr>
        <w:t>ες και κύριοι συνάδελφοι, έχω την τιμή να ανακοινώσω στο Σώμα ότι τη συνεδρίασή μας παρακολουθούν από τα άνω δυτικά θεωρεία</w:t>
      </w:r>
      <w:r>
        <w:rPr>
          <w:rFonts w:eastAsia="Times New Roman" w:cs="Times New Roman"/>
        </w:rPr>
        <w:t xml:space="preserve"> της Βουλής</w:t>
      </w:r>
      <w:r>
        <w:rPr>
          <w:rFonts w:eastAsia="Times New Roman" w:cs="Times New Roman"/>
        </w:rPr>
        <w:t>, αφού προηγουμένως ξεναγήθηκαν στην έκθεση της αίθουσας «ΕΛΕΥΘΕΡΙΟΣ ΒΕΝΙΖΕΛΟΣ» και ενημερώθηκαν για την ιστορία του κτηρί</w:t>
      </w:r>
      <w:r>
        <w:rPr>
          <w:rFonts w:eastAsia="Times New Roman" w:cs="Times New Roman"/>
        </w:rPr>
        <w:t>ου και τον τρόπο οργάνωσης και λειτουργίας της Βουλής, σαράντα έξι μαθητές και μαθήτριες και τρεις εκπαιδευτικοί συνοδοί τους από το Γενικό Λύκειο Λασιθίου (</w:t>
      </w:r>
      <w:r>
        <w:rPr>
          <w:rFonts w:eastAsia="Times New Roman" w:cs="Times New Roman"/>
        </w:rPr>
        <w:t>Α</w:t>
      </w:r>
      <w:r>
        <w:rPr>
          <w:rFonts w:eastAsia="Times New Roman" w:cs="Times New Roman"/>
        </w:rPr>
        <w:t xml:space="preserve">΄ </w:t>
      </w:r>
      <w:r>
        <w:rPr>
          <w:rFonts w:eastAsia="Times New Roman" w:cs="Times New Roman"/>
        </w:rPr>
        <w:t>Τ</w:t>
      </w:r>
      <w:r>
        <w:rPr>
          <w:rFonts w:eastAsia="Times New Roman" w:cs="Times New Roman"/>
        </w:rPr>
        <w:t>μήμα).</w:t>
      </w:r>
    </w:p>
    <w:p w14:paraId="7CD8AC78" w14:textId="77777777" w:rsidR="000F415B" w:rsidRDefault="00DE665B">
      <w:pPr>
        <w:spacing w:line="600" w:lineRule="auto"/>
        <w:ind w:firstLine="709"/>
        <w:jc w:val="both"/>
        <w:rPr>
          <w:rFonts w:eastAsia="Times New Roman" w:cs="Times New Roman"/>
        </w:rPr>
      </w:pPr>
      <w:r>
        <w:rPr>
          <w:rFonts w:eastAsia="Times New Roman" w:cs="Times New Roman"/>
        </w:rPr>
        <w:t>Η Βουλή τούς καλωσορίζει.</w:t>
      </w:r>
    </w:p>
    <w:p w14:paraId="7CD8AC79" w14:textId="77777777" w:rsidR="000F415B" w:rsidRDefault="00DE665B">
      <w:pPr>
        <w:spacing w:line="600" w:lineRule="auto"/>
        <w:ind w:firstLine="709"/>
        <w:jc w:val="center"/>
        <w:rPr>
          <w:rFonts w:eastAsia="Times New Roman" w:cs="Times New Roman"/>
        </w:rPr>
      </w:pPr>
      <w:r>
        <w:rPr>
          <w:rFonts w:eastAsia="Times New Roman" w:cs="Times New Roman"/>
        </w:rPr>
        <w:t>(Χειροκροτήματα απ</w:t>
      </w:r>
      <w:r>
        <w:rPr>
          <w:rFonts w:eastAsia="Times New Roman" w:cs="Times New Roman"/>
        </w:rPr>
        <w:t>’</w:t>
      </w:r>
      <w:r>
        <w:rPr>
          <w:rFonts w:eastAsia="Times New Roman" w:cs="Times New Roman"/>
        </w:rPr>
        <w:t xml:space="preserve"> όλες τις πτέρυγες της </w:t>
      </w:r>
      <w:r>
        <w:rPr>
          <w:rFonts w:eastAsia="Times New Roman" w:cs="Times New Roman"/>
        </w:rPr>
        <w:t>Βουλής)</w:t>
      </w:r>
      <w:r>
        <w:rPr>
          <w:rFonts w:eastAsia="Times New Roman" w:cs="Times New Roman"/>
        </w:rPr>
        <w:t xml:space="preserve"> </w:t>
      </w:r>
    </w:p>
    <w:p w14:paraId="7CD8AC7A" w14:textId="77777777" w:rsidR="000F415B" w:rsidRDefault="00DE665B">
      <w:pPr>
        <w:spacing w:line="600" w:lineRule="auto"/>
        <w:ind w:firstLine="709"/>
        <w:jc w:val="both"/>
        <w:rPr>
          <w:rFonts w:eastAsia="Times New Roman" w:cs="Times New Roman"/>
        </w:rPr>
      </w:pPr>
      <w:r>
        <w:rPr>
          <w:rFonts w:eastAsia="Times New Roman" w:cs="Times New Roman"/>
        </w:rPr>
        <w:lastRenderedPageBreak/>
        <w:t>Να σημειώσω</w:t>
      </w:r>
      <w:r>
        <w:rPr>
          <w:rFonts w:eastAsia="Times New Roman" w:cs="Times New Roman"/>
        </w:rPr>
        <w:t xml:space="preserve"> ότι αυτή</w:t>
      </w:r>
      <w:r>
        <w:rPr>
          <w:rFonts w:eastAsia="Times New Roman" w:cs="Times New Roman"/>
        </w:rPr>
        <w:t>ν</w:t>
      </w:r>
      <w:r>
        <w:rPr>
          <w:rFonts w:eastAsia="Times New Roman" w:cs="Times New Roman"/>
        </w:rPr>
        <w:t xml:space="preserve"> τη στιγμή η Βουλή έχει ολοκληρώσει ουσιαστικά τις εργασίες της και απλώς κάνουμε καταμέτρηση.</w:t>
      </w:r>
    </w:p>
    <w:p w14:paraId="7CD8AC7B" w14:textId="77777777" w:rsidR="000F415B" w:rsidRDefault="00DE665B">
      <w:pPr>
        <w:spacing w:line="600" w:lineRule="auto"/>
        <w:ind w:firstLine="709"/>
        <w:jc w:val="center"/>
        <w:rPr>
          <w:rFonts w:eastAsia="Times New Roman" w:cs="Times New Roman"/>
        </w:rPr>
      </w:pPr>
      <w:r w:rsidDel="00C14201">
        <w:rPr>
          <w:rFonts w:eastAsia="Times New Roman" w:cs="Times New Roman"/>
        </w:rPr>
        <w:t xml:space="preserve"> </w:t>
      </w:r>
      <w:r>
        <w:rPr>
          <w:rFonts w:eastAsia="Times New Roman" w:cs="Times New Roman"/>
        </w:rPr>
        <w:t xml:space="preserve">(ΜΕΤΑ </w:t>
      </w:r>
      <w:r>
        <w:rPr>
          <w:rFonts w:eastAsia="Times New Roman" w:cs="Times New Roman"/>
        </w:rPr>
        <w:t>ΤΗΝ ΚΑΤΑΜΕΤΡΗΣΗ</w:t>
      </w:r>
      <w:r>
        <w:rPr>
          <w:rFonts w:eastAsia="Times New Roman" w:cs="Times New Roman"/>
        </w:rPr>
        <w:t>)</w:t>
      </w:r>
    </w:p>
    <w:p w14:paraId="7CD8AC7C" w14:textId="77777777" w:rsidR="000F415B" w:rsidRDefault="00DE665B">
      <w:pPr>
        <w:spacing w:line="600" w:lineRule="auto"/>
        <w:ind w:firstLine="709"/>
        <w:jc w:val="both"/>
        <w:rPr>
          <w:rFonts w:eastAsia="Times New Roman" w:cs="Times New Roman"/>
        </w:rPr>
      </w:pPr>
      <w:r w:rsidRPr="005C5F8A">
        <w:rPr>
          <w:rFonts w:eastAsia="Times New Roman" w:cs="Times New Roman"/>
          <w:b/>
        </w:rPr>
        <w:t xml:space="preserve">ΠΡΟΕΔΡΕΥΩΝ </w:t>
      </w:r>
      <w:r w:rsidRPr="005C5F8A">
        <w:rPr>
          <w:rFonts w:eastAsia="Times New Roman" w:cs="Times New Roman"/>
          <w:b/>
        </w:rPr>
        <w:t xml:space="preserve">(Νικήτας </w:t>
      </w:r>
      <w:proofErr w:type="spellStart"/>
      <w:r w:rsidRPr="005C5F8A">
        <w:rPr>
          <w:rFonts w:eastAsia="Times New Roman" w:cs="Times New Roman"/>
          <w:b/>
        </w:rPr>
        <w:t>Καλαμάνης</w:t>
      </w:r>
      <w:proofErr w:type="spellEnd"/>
      <w:r w:rsidRPr="005C5F8A">
        <w:rPr>
          <w:rFonts w:eastAsia="Times New Roman" w:cs="Times New Roman"/>
          <w:b/>
        </w:rPr>
        <w:t>)</w:t>
      </w:r>
      <w:r>
        <w:rPr>
          <w:rFonts w:eastAsia="Times New Roman" w:cs="Times New Roman"/>
          <w:b/>
        </w:rPr>
        <w:t xml:space="preserve"> </w:t>
      </w:r>
      <w:r>
        <w:rPr>
          <w:rFonts w:eastAsia="Times New Roman" w:cs="Times New Roman"/>
        </w:rPr>
        <w:t>Κυρίες</w:t>
      </w:r>
      <w:r>
        <w:rPr>
          <w:rFonts w:eastAsia="Times New Roman" w:cs="Times New Roman"/>
        </w:rPr>
        <w:t xml:space="preserve"> και </w:t>
      </w:r>
      <w:r>
        <w:rPr>
          <w:rFonts w:eastAsia="Times New Roman" w:cs="Times New Roman"/>
        </w:rPr>
        <w:t>κύριο</w:t>
      </w:r>
      <w:r>
        <w:rPr>
          <w:rFonts w:eastAsia="Times New Roman" w:cs="Times New Roman"/>
        </w:rPr>
        <w:t>ι</w:t>
      </w:r>
      <w:r>
        <w:rPr>
          <w:rFonts w:eastAsia="Times New Roman" w:cs="Times New Roman"/>
        </w:rPr>
        <w:t xml:space="preserve"> </w:t>
      </w:r>
      <w:r>
        <w:rPr>
          <w:rFonts w:eastAsia="Times New Roman" w:cs="Times New Roman"/>
        </w:rPr>
        <w:t>συνάδελφοι</w:t>
      </w:r>
      <w:r>
        <w:rPr>
          <w:rFonts w:eastAsia="Times New Roman" w:cs="Times New Roman"/>
        </w:rPr>
        <w:t xml:space="preserve">, </w:t>
      </w:r>
      <w:r>
        <w:rPr>
          <w:rFonts w:eastAsia="Times New Roman" w:cs="Times New Roman"/>
        </w:rPr>
        <w:t>έχω την τιμή να σας ανακοινώσω το</w:t>
      </w:r>
      <w:r>
        <w:rPr>
          <w:rFonts w:eastAsia="Times New Roman" w:cs="Times New Roman"/>
        </w:rPr>
        <w:t xml:space="preserve"> </w:t>
      </w:r>
      <w:r>
        <w:rPr>
          <w:rFonts w:eastAsia="Times New Roman" w:cs="Times New Roman"/>
        </w:rPr>
        <w:t>αποτέλεσμα της διεξαχθείσης ονομ</w:t>
      </w:r>
      <w:r>
        <w:rPr>
          <w:rFonts w:eastAsia="Times New Roman" w:cs="Times New Roman"/>
        </w:rPr>
        <w:t>αστικής ψηφοφορίας επί της αίτησης άρσης ασυλίας των συναδέλφων Βουλευτών.</w:t>
      </w:r>
    </w:p>
    <w:p w14:paraId="7CD8AC7D" w14:textId="77777777" w:rsidR="000F415B" w:rsidRDefault="00DE665B">
      <w:pPr>
        <w:spacing w:line="600" w:lineRule="auto"/>
        <w:ind w:left="360"/>
        <w:rPr>
          <w:rFonts w:eastAsia="Times New Roman" w:cs="Times New Roman"/>
        </w:rPr>
      </w:pPr>
      <w:r>
        <w:rPr>
          <w:rFonts w:eastAsia="Times New Roman" w:cs="Times New Roman"/>
        </w:rPr>
        <w:t>Ψήφισαν συνολικά 187 Βουλευτές.</w:t>
      </w:r>
    </w:p>
    <w:p w14:paraId="7CD8AC7E" w14:textId="77777777" w:rsidR="000F415B" w:rsidRDefault="00DE665B">
      <w:pPr>
        <w:spacing w:line="600" w:lineRule="auto"/>
        <w:rPr>
          <w:rFonts w:eastAsia="Times New Roman" w:cs="Times New Roman"/>
        </w:rPr>
      </w:pPr>
      <w:r>
        <w:rPr>
          <w:rFonts w:eastAsia="Times New Roman" w:cs="Times New Roman"/>
        </w:rPr>
        <w:t xml:space="preserve">      </w:t>
      </w:r>
      <w:r>
        <w:rPr>
          <w:rFonts w:eastAsia="Times New Roman" w:cs="Times New Roman"/>
        </w:rPr>
        <w:t>Για την υπόθεση του συναδέλφου κ. Γεωργίου Σταθάκη:</w:t>
      </w:r>
    </w:p>
    <w:p w14:paraId="7CD8AC7F" w14:textId="77777777" w:rsidR="000F415B" w:rsidRDefault="00DE665B">
      <w:pPr>
        <w:spacing w:line="600" w:lineRule="auto"/>
        <w:ind w:left="360"/>
        <w:rPr>
          <w:rFonts w:eastAsia="Times New Roman" w:cs="Times New Roman"/>
        </w:rPr>
      </w:pPr>
      <w:r>
        <w:rPr>
          <w:rFonts w:eastAsia="Times New Roman" w:cs="Times New Roman"/>
        </w:rPr>
        <w:t>Υπέρ της άρσεως ασυλίας, δηλαδή «ΝΑΙ», ψήφισαν 28.</w:t>
      </w:r>
    </w:p>
    <w:p w14:paraId="7CD8AC80" w14:textId="77777777" w:rsidR="000F415B" w:rsidRDefault="00DE665B">
      <w:pPr>
        <w:spacing w:line="600" w:lineRule="auto"/>
        <w:ind w:left="360"/>
        <w:rPr>
          <w:rFonts w:eastAsia="Times New Roman" w:cs="Times New Roman"/>
        </w:rPr>
      </w:pPr>
      <w:r>
        <w:rPr>
          <w:rFonts w:eastAsia="Times New Roman" w:cs="Times New Roman"/>
        </w:rPr>
        <w:t>Κατά της άρσεως ασυλίας, δηλαδή «ΟΧΙ», ψ</w:t>
      </w:r>
      <w:r>
        <w:rPr>
          <w:rFonts w:eastAsia="Times New Roman" w:cs="Times New Roman"/>
        </w:rPr>
        <w:t>ήφισαν 151.</w:t>
      </w:r>
    </w:p>
    <w:p w14:paraId="7CD8AC81" w14:textId="77777777" w:rsidR="000F415B" w:rsidRDefault="00DE665B">
      <w:pPr>
        <w:spacing w:line="600" w:lineRule="auto"/>
        <w:ind w:left="360"/>
        <w:rPr>
          <w:rFonts w:eastAsia="Times New Roman" w:cs="Times New Roman"/>
        </w:rPr>
      </w:pPr>
      <w:r>
        <w:rPr>
          <w:rFonts w:eastAsia="Times New Roman" w:cs="Times New Roman"/>
        </w:rPr>
        <w:lastRenderedPageBreak/>
        <w:t>Ψήφισαν «ΠΑΡΩΝ» 8 Βουλευτές.</w:t>
      </w:r>
    </w:p>
    <w:p w14:paraId="7CD8AC82" w14:textId="77777777" w:rsidR="000F415B" w:rsidRDefault="00DE665B">
      <w:pPr>
        <w:spacing w:line="600" w:lineRule="auto"/>
        <w:ind w:left="360"/>
        <w:rPr>
          <w:rFonts w:eastAsia="Times New Roman" w:cs="Times New Roman"/>
        </w:rPr>
      </w:pPr>
      <w:r>
        <w:rPr>
          <w:rFonts w:eastAsia="Times New Roman" w:cs="Times New Roman"/>
        </w:rPr>
        <w:t xml:space="preserve">Συνεπώς η αίτηση της </w:t>
      </w:r>
      <w:r>
        <w:rPr>
          <w:rFonts w:eastAsia="Times New Roman" w:cs="Times New Roman"/>
        </w:rPr>
        <w:t xml:space="preserve">εισαγγελικής αρχής </w:t>
      </w:r>
      <w:r>
        <w:rPr>
          <w:rFonts w:eastAsia="Times New Roman" w:cs="Times New Roman"/>
        </w:rPr>
        <w:t>απορρίπτεται.</w:t>
      </w:r>
    </w:p>
    <w:p w14:paraId="7CD8AC83" w14:textId="77777777" w:rsidR="000F415B" w:rsidRDefault="00DE665B">
      <w:pPr>
        <w:spacing w:line="600" w:lineRule="auto"/>
        <w:ind w:left="360"/>
        <w:rPr>
          <w:rFonts w:eastAsia="Times New Roman" w:cs="Times New Roman"/>
        </w:rPr>
      </w:pPr>
      <w:r>
        <w:rPr>
          <w:rFonts w:eastAsia="Times New Roman" w:cs="Times New Roman"/>
        </w:rPr>
        <w:t xml:space="preserve">Για την υπόθεση του συναδέλφου κ. Παύλου </w:t>
      </w:r>
      <w:proofErr w:type="spellStart"/>
      <w:r>
        <w:rPr>
          <w:rFonts w:eastAsia="Times New Roman" w:cs="Times New Roman"/>
        </w:rPr>
        <w:t>Πολάκη</w:t>
      </w:r>
      <w:proofErr w:type="spellEnd"/>
      <w:r>
        <w:rPr>
          <w:rFonts w:eastAsia="Times New Roman" w:cs="Times New Roman"/>
        </w:rPr>
        <w:t>:</w:t>
      </w:r>
    </w:p>
    <w:p w14:paraId="7CD8AC84" w14:textId="77777777" w:rsidR="000F415B" w:rsidRDefault="00DE665B">
      <w:pPr>
        <w:spacing w:line="600" w:lineRule="auto"/>
        <w:ind w:left="360"/>
        <w:rPr>
          <w:rFonts w:eastAsia="Times New Roman" w:cs="Times New Roman"/>
        </w:rPr>
      </w:pPr>
      <w:r>
        <w:rPr>
          <w:rFonts w:eastAsia="Times New Roman" w:cs="Times New Roman"/>
        </w:rPr>
        <w:t xml:space="preserve">Υπέρ της άρσεως ασυλίας, δηλαδή «ΝΑΙ», ψήφισαν </w:t>
      </w:r>
      <w:r>
        <w:rPr>
          <w:rFonts w:eastAsia="Times New Roman" w:cs="Times New Roman"/>
        </w:rPr>
        <w:t>34</w:t>
      </w:r>
      <w:r>
        <w:rPr>
          <w:rFonts w:eastAsia="Times New Roman" w:cs="Times New Roman"/>
        </w:rPr>
        <w:t>.</w:t>
      </w:r>
    </w:p>
    <w:p w14:paraId="7CD8AC85" w14:textId="77777777" w:rsidR="000F415B" w:rsidRDefault="00DE665B">
      <w:pPr>
        <w:spacing w:line="600" w:lineRule="auto"/>
        <w:ind w:left="360"/>
        <w:rPr>
          <w:rFonts w:eastAsia="Times New Roman" w:cs="Times New Roman"/>
        </w:rPr>
      </w:pPr>
      <w:r>
        <w:rPr>
          <w:rFonts w:eastAsia="Times New Roman" w:cs="Times New Roman"/>
        </w:rPr>
        <w:t xml:space="preserve">Κατά της άρσεως ασυλίας, δηλαδή «ΟΧΙ», ψήφισαν </w:t>
      </w:r>
      <w:r>
        <w:rPr>
          <w:rFonts w:eastAsia="Times New Roman" w:cs="Times New Roman"/>
        </w:rPr>
        <w:t>145</w:t>
      </w:r>
      <w:r>
        <w:rPr>
          <w:rFonts w:eastAsia="Times New Roman" w:cs="Times New Roman"/>
        </w:rPr>
        <w:t>.</w:t>
      </w:r>
    </w:p>
    <w:p w14:paraId="7CD8AC86" w14:textId="77777777" w:rsidR="000F415B" w:rsidRDefault="00DE665B">
      <w:pPr>
        <w:spacing w:line="600" w:lineRule="auto"/>
        <w:ind w:left="360"/>
        <w:rPr>
          <w:rFonts w:eastAsia="Times New Roman" w:cs="Times New Roman"/>
        </w:rPr>
      </w:pPr>
      <w:r>
        <w:rPr>
          <w:rFonts w:eastAsia="Times New Roman" w:cs="Times New Roman"/>
        </w:rPr>
        <w:t xml:space="preserve">Ψήφισαν </w:t>
      </w:r>
      <w:r>
        <w:rPr>
          <w:rFonts w:eastAsia="Times New Roman" w:cs="Times New Roman"/>
        </w:rPr>
        <w:t>«ΠΑΡΩΝ» 8 Βουλευτές.</w:t>
      </w:r>
    </w:p>
    <w:p w14:paraId="7CD8AC87" w14:textId="77777777" w:rsidR="000F415B" w:rsidRDefault="00DE665B">
      <w:pPr>
        <w:spacing w:line="600" w:lineRule="auto"/>
        <w:ind w:left="360"/>
        <w:rPr>
          <w:rFonts w:eastAsia="Times New Roman" w:cs="Times New Roman"/>
        </w:rPr>
      </w:pPr>
      <w:r>
        <w:rPr>
          <w:rFonts w:eastAsia="Times New Roman" w:cs="Times New Roman"/>
        </w:rPr>
        <w:t xml:space="preserve">Συνεπώς η αίτηση της </w:t>
      </w:r>
      <w:r>
        <w:rPr>
          <w:rFonts w:eastAsia="Times New Roman" w:cs="Times New Roman"/>
        </w:rPr>
        <w:t xml:space="preserve">εισαγγελικής αρχής </w:t>
      </w:r>
      <w:r>
        <w:rPr>
          <w:rFonts w:eastAsia="Times New Roman" w:cs="Times New Roman"/>
        </w:rPr>
        <w:t>απορρίπτεται.</w:t>
      </w:r>
    </w:p>
    <w:p w14:paraId="7CD8AC88"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t xml:space="preserve">(Το πρωτόκολλο και τα </w:t>
      </w:r>
      <w:r>
        <w:rPr>
          <w:rFonts w:eastAsia="Times New Roman" w:cs="Times New Roman"/>
          <w:szCs w:val="24"/>
        </w:rPr>
        <w:t>ψηφοδέλτια της διεξαχθείσης ονομαστικής ψηφοφορίας καταχωρίζονται στα Πρακτικά και έχουν ως εξή</w:t>
      </w:r>
      <w:r>
        <w:rPr>
          <w:rFonts w:eastAsia="Times New Roman" w:cs="Times New Roman"/>
          <w:szCs w:val="24"/>
        </w:rPr>
        <w:t>ς:</w:t>
      </w:r>
    </w:p>
    <w:p w14:paraId="7CD8AC89" w14:textId="77777777" w:rsidR="000F415B" w:rsidRDefault="00DE665B">
      <w:pPr>
        <w:spacing w:line="600" w:lineRule="auto"/>
        <w:ind w:firstLine="720"/>
        <w:jc w:val="both"/>
        <w:rPr>
          <w:rFonts w:eastAsia="Times New Roman" w:cs="Times New Roman"/>
          <w:color w:val="FF0000"/>
          <w:szCs w:val="24"/>
        </w:rPr>
      </w:pPr>
      <w:r>
        <w:rPr>
          <w:rFonts w:eastAsia="Times New Roman" w:cs="Times New Roman"/>
          <w:szCs w:val="24"/>
        </w:rPr>
        <w:t xml:space="preserve">          </w:t>
      </w:r>
      <w:r w:rsidRPr="00AC2D7F">
        <w:rPr>
          <w:rFonts w:eastAsia="Times New Roman" w:cs="Times New Roman"/>
          <w:color w:val="FF0000"/>
          <w:szCs w:val="24"/>
        </w:rPr>
        <w:t>(ΑΛΛΑΓΗ ΣΕΛΙΔΑΣ)</w:t>
      </w:r>
    </w:p>
    <w:p w14:paraId="7CD8AC8A" w14:textId="77777777" w:rsidR="000F415B" w:rsidRDefault="00DE665B">
      <w:pPr>
        <w:spacing w:line="600" w:lineRule="auto"/>
        <w:ind w:firstLine="720"/>
        <w:jc w:val="both"/>
        <w:rPr>
          <w:rFonts w:eastAsia="Times New Roman" w:cs="Times New Roman"/>
          <w:color w:val="FF0000"/>
          <w:szCs w:val="24"/>
        </w:rPr>
      </w:pPr>
      <w:r w:rsidRPr="00AC2D7F">
        <w:rPr>
          <w:rFonts w:eastAsia="Times New Roman" w:cs="Times New Roman"/>
          <w:color w:val="FF0000"/>
          <w:szCs w:val="24"/>
        </w:rPr>
        <w:lastRenderedPageBreak/>
        <w:t xml:space="preserve">          </w:t>
      </w:r>
      <w:r>
        <w:rPr>
          <w:rFonts w:eastAsia="Times New Roman" w:cs="Times New Roman"/>
          <w:color w:val="FF0000"/>
          <w:szCs w:val="24"/>
        </w:rPr>
        <w:t>(</w:t>
      </w:r>
      <w:r w:rsidRPr="00AC2D7F">
        <w:rPr>
          <w:rFonts w:eastAsia="Times New Roman" w:cs="Times New Roman"/>
          <w:color w:val="FF0000"/>
          <w:szCs w:val="24"/>
        </w:rPr>
        <w:t xml:space="preserve"> Να μπουν οι σελίδες</w:t>
      </w:r>
      <w:r>
        <w:rPr>
          <w:rFonts w:eastAsia="Times New Roman" w:cs="Times New Roman"/>
          <w:color w:val="FF0000"/>
          <w:szCs w:val="24"/>
        </w:rPr>
        <w:t xml:space="preserve"> 10</w:t>
      </w:r>
      <w:r>
        <w:rPr>
          <w:rFonts w:eastAsia="Times New Roman" w:cs="Times New Roman"/>
          <w:color w:val="FF0000"/>
          <w:szCs w:val="24"/>
        </w:rPr>
        <w:t>3</w:t>
      </w:r>
      <w:r w:rsidRPr="00C70780">
        <w:rPr>
          <w:rFonts w:eastAsia="Times New Roman" w:cs="Times New Roman"/>
          <w:color w:val="FF0000"/>
          <w:szCs w:val="24"/>
          <w:vertAlign w:val="superscript"/>
        </w:rPr>
        <w:t>α</w:t>
      </w:r>
      <w:r>
        <w:rPr>
          <w:rFonts w:eastAsia="Times New Roman" w:cs="Times New Roman"/>
          <w:color w:val="FF0000"/>
          <w:szCs w:val="24"/>
        </w:rPr>
        <w:t xml:space="preserve"> και 103β)</w:t>
      </w:r>
    </w:p>
    <w:p w14:paraId="7CD8AC8B" w14:textId="77777777" w:rsidR="000F415B" w:rsidRDefault="00DE665B">
      <w:pPr>
        <w:spacing w:line="600" w:lineRule="auto"/>
        <w:ind w:firstLine="720"/>
        <w:jc w:val="both"/>
        <w:rPr>
          <w:rFonts w:eastAsia="Times New Roman" w:cs="Times New Roman"/>
          <w:color w:val="FF0000"/>
          <w:szCs w:val="24"/>
        </w:rPr>
      </w:pPr>
      <w:r w:rsidRPr="00AC2D7F">
        <w:rPr>
          <w:rFonts w:eastAsia="Times New Roman" w:cs="Times New Roman"/>
          <w:color w:val="FF0000"/>
          <w:szCs w:val="24"/>
        </w:rPr>
        <w:t xml:space="preserve">           (ΑΛΛΑΓΗ ΣΕΛΙΔΑΣ)</w:t>
      </w:r>
    </w:p>
    <w:p w14:paraId="7CD8AC8C" w14:textId="77777777" w:rsidR="000F415B" w:rsidRDefault="00DE665B">
      <w:pPr>
        <w:spacing w:line="600" w:lineRule="auto"/>
        <w:ind w:firstLine="720"/>
        <w:jc w:val="both"/>
        <w:rPr>
          <w:rFonts w:eastAsia="Times New Roman" w:cs="Times New Roman"/>
          <w:szCs w:val="24"/>
        </w:rPr>
      </w:pPr>
      <w:r w:rsidRPr="004524C0">
        <w:rPr>
          <w:rFonts w:eastAsia="Times New Roman" w:cs="Times New Roman"/>
          <w:b/>
          <w:szCs w:val="24"/>
        </w:rPr>
        <w:t xml:space="preserve">ΠΡΟΕΔΡΕΥΩΝ (Νικήτας </w:t>
      </w:r>
      <w:r w:rsidRPr="004524C0">
        <w:rPr>
          <w:rFonts w:eastAsia="Times New Roman" w:cs="Times New Roman"/>
          <w:b/>
          <w:szCs w:val="24"/>
        </w:rPr>
        <w:t>Κακλαμάνης</w:t>
      </w:r>
      <w:r>
        <w:rPr>
          <w:rFonts w:eastAsia="Times New Roman" w:cs="Times New Roman"/>
          <w:b/>
          <w:szCs w:val="24"/>
        </w:rPr>
        <w:t>):</w:t>
      </w:r>
      <w:r>
        <w:rPr>
          <w:rFonts w:eastAsia="Times New Roman" w:cs="Times New Roman"/>
          <w:szCs w:val="24"/>
        </w:rPr>
        <w:t xml:space="preserve"> </w:t>
      </w:r>
      <w:r>
        <w:rPr>
          <w:rFonts w:eastAsia="Times New Roman" w:cs="Times New Roman"/>
          <w:szCs w:val="24"/>
        </w:rPr>
        <w:t xml:space="preserve">Κυρίες και κύριοι συνάδελφοι, έχουν διανεμηθεί τα Πρακτικά της Πέμπτης 28 Ιανουαρίου 2016 (απόγευμα), της Δευτέρας 1ης Φεβρουαρίου 2016 και της Παρασκευής 5 Φεβρουαρίου 2016 και ερωτάται το Σώμα αν τα επικυρώνει. </w:t>
      </w:r>
    </w:p>
    <w:p w14:paraId="7CD8AC8D"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 xml:space="preserve">Μάλιστα, μάλιστα. </w:t>
      </w:r>
    </w:p>
    <w:p w14:paraId="7CD8AC8E"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t>ΠΡΟΕ</w:t>
      </w:r>
      <w:r>
        <w:rPr>
          <w:rFonts w:eastAsia="Times New Roman" w:cs="Times New Roman"/>
          <w:b/>
          <w:szCs w:val="24"/>
        </w:rPr>
        <w:t xml:space="preserve">ΔΡΕΥΩΝ (Νικήτας Κακλαμάνης): </w:t>
      </w:r>
      <w:r>
        <w:rPr>
          <w:rFonts w:eastAsia="Times New Roman" w:cs="Times New Roman"/>
          <w:szCs w:val="24"/>
        </w:rPr>
        <w:t xml:space="preserve">Συνεπώς τα Πρακτικά της Πέμπτης 28 Ιανουαρίου 2016 (απόγευμα), της Δευτέρας 1ης Φεβρουαρίου 2016 και της Παρασκευής 5 Φεβρουαρίου 2016 επικυρώθηκαν. </w:t>
      </w:r>
    </w:p>
    <w:p w14:paraId="7CD8AC8F" w14:textId="77777777" w:rsidR="000F415B" w:rsidRDefault="00DE665B">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w:t>
      </w:r>
      <w:r>
        <w:rPr>
          <w:rFonts w:eastAsia="Times New Roman" w:cs="Times New Roman"/>
          <w:szCs w:val="24"/>
        </w:rPr>
        <w:t xml:space="preserve">η; </w:t>
      </w:r>
    </w:p>
    <w:p w14:paraId="7CD8AC90"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 xml:space="preserve">Μάλιστα, μάλιστα. </w:t>
      </w:r>
    </w:p>
    <w:p w14:paraId="7CD8AC91" w14:textId="77777777" w:rsidR="000F415B" w:rsidRDefault="00DE665B">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Με τη συναίνεση του Σώματος και ώρα 13.56΄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 ημέρα Πέμπτη 31 Μαρτίου 2016 και ώρα 9.</w:t>
      </w:r>
      <w:r>
        <w:rPr>
          <w:rFonts w:eastAsia="Times New Roman" w:cs="Times New Roman"/>
          <w:szCs w:val="24"/>
        </w:rPr>
        <w:t>30</w:t>
      </w:r>
      <w:r>
        <w:rPr>
          <w:rFonts w:eastAsia="Times New Roman" w:cs="Times New Roman"/>
          <w:szCs w:val="24"/>
        </w:rPr>
        <w:t>΄</w:t>
      </w:r>
      <w:r>
        <w:rPr>
          <w:rFonts w:eastAsia="Times New Roman" w:cs="Times New Roman"/>
          <w:szCs w:val="24"/>
        </w:rPr>
        <w:t>με αντικείμενο εργασιών του Σώματος</w:t>
      </w:r>
      <w:r>
        <w:rPr>
          <w:rFonts w:eastAsia="Times New Roman" w:cs="Times New Roman"/>
          <w:szCs w:val="24"/>
        </w:rPr>
        <w:t>:</w:t>
      </w:r>
      <w:r>
        <w:rPr>
          <w:rFonts w:eastAsia="Times New Roman" w:cs="Times New Roman"/>
          <w:szCs w:val="24"/>
        </w:rPr>
        <w:t xml:space="preserve"> α)</w:t>
      </w:r>
      <w:r>
        <w:rPr>
          <w:rFonts w:eastAsia="Times New Roman" w:cs="Times New Roman"/>
          <w:szCs w:val="24"/>
        </w:rPr>
        <w:t xml:space="preserve"> </w:t>
      </w:r>
      <w:r>
        <w:rPr>
          <w:rFonts w:eastAsia="Times New Roman" w:cs="Times New Roman"/>
          <w:szCs w:val="24"/>
        </w:rPr>
        <w:t>κοινοβουλευτικό έλε</w:t>
      </w:r>
      <w:r>
        <w:rPr>
          <w:rFonts w:eastAsia="Times New Roman" w:cs="Times New Roman"/>
          <w:szCs w:val="24"/>
        </w:rPr>
        <w:t>γχο</w:t>
      </w:r>
      <w:r>
        <w:rPr>
          <w:rFonts w:eastAsia="Times New Roman" w:cs="Times New Roman"/>
          <w:szCs w:val="24"/>
        </w:rPr>
        <w:t>,</w:t>
      </w:r>
      <w:r>
        <w:rPr>
          <w:rFonts w:eastAsia="Times New Roman" w:cs="Times New Roman"/>
          <w:szCs w:val="24"/>
        </w:rPr>
        <w:t xml:space="preserve"> </w:t>
      </w:r>
      <w:r>
        <w:rPr>
          <w:rFonts w:eastAsia="Times New Roman" w:cs="Times New Roman"/>
          <w:szCs w:val="24"/>
        </w:rPr>
        <w:t>σ</w:t>
      </w:r>
      <w:r>
        <w:rPr>
          <w:rFonts w:eastAsia="Times New Roman" w:cs="Times New Roman"/>
          <w:szCs w:val="24"/>
        </w:rPr>
        <w:t>υζήτηση επ</w:t>
      </w:r>
      <w:r>
        <w:rPr>
          <w:rFonts w:eastAsia="Times New Roman" w:cs="Times New Roman"/>
          <w:szCs w:val="24"/>
        </w:rPr>
        <w:t>ι</w:t>
      </w:r>
      <w:r>
        <w:rPr>
          <w:rFonts w:eastAsia="Times New Roman" w:cs="Times New Roman"/>
          <w:szCs w:val="24"/>
        </w:rPr>
        <w:t>κα</w:t>
      </w:r>
      <w:r>
        <w:rPr>
          <w:rFonts w:eastAsia="Times New Roman" w:cs="Times New Roman"/>
          <w:szCs w:val="24"/>
        </w:rPr>
        <w:t>ί</w:t>
      </w:r>
      <w:r>
        <w:rPr>
          <w:rFonts w:eastAsia="Times New Roman" w:cs="Times New Roman"/>
          <w:szCs w:val="24"/>
        </w:rPr>
        <w:t>ρων ερωτήσεων</w:t>
      </w:r>
      <w:r>
        <w:rPr>
          <w:rFonts w:eastAsia="Times New Roman" w:cs="Times New Roman"/>
          <w:szCs w:val="24"/>
        </w:rPr>
        <w:t xml:space="preserve"> και β)</w:t>
      </w:r>
      <w:r>
        <w:rPr>
          <w:rFonts w:eastAsia="Times New Roman" w:cs="Times New Roman"/>
          <w:szCs w:val="24"/>
        </w:rPr>
        <w:t xml:space="preserve"> νομοθετική εργασία</w:t>
      </w:r>
      <w:r>
        <w:rPr>
          <w:rFonts w:eastAsia="Times New Roman" w:cs="Times New Roman"/>
          <w:szCs w:val="24"/>
        </w:rPr>
        <w:t>,</w:t>
      </w:r>
      <w:r>
        <w:rPr>
          <w:rFonts w:eastAsia="Times New Roman" w:cs="Times New Roman"/>
          <w:szCs w:val="24"/>
        </w:rPr>
        <w:t xml:space="preserve"> </w:t>
      </w:r>
      <w:r>
        <w:rPr>
          <w:rFonts w:eastAsia="Times New Roman" w:cs="Times New Roman"/>
          <w:szCs w:val="24"/>
        </w:rPr>
        <w:t>μ</w:t>
      </w:r>
      <w:r>
        <w:rPr>
          <w:rFonts w:eastAsia="Times New Roman" w:cs="Times New Roman"/>
          <w:szCs w:val="24"/>
        </w:rPr>
        <w:t>όνη συζήτηση και ψήφιση επί της αρχής, των άρθρων και του συνόλου του σχεδίου νόμου του Υπουργείου Οικονομικών: «Προσαρμογή της Ελληνικής Νομοθεσίας στις διατάξεις: α) των Οδηγιών 2014/107/ΕΕ και (ΕΕ)</w:t>
      </w:r>
      <w:r>
        <w:rPr>
          <w:rFonts w:eastAsia="Times New Roman" w:cs="Times New Roman"/>
          <w:szCs w:val="24"/>
        </w:rPr>
        <w:t xml:space="preserve"> 2015/2060, β) των Οδηγιών 2014/86/ΕΕ και 2015/121/ΕΕ, γ) της Οδηγίας 2013/61/ΕΕ και άλλες διατάξεις» σύμφωνα με την ημερήσια διάταξη που έχει διανεμηθεί</w:t>
      </w:r>
      <w:r>
        <w:rPr>
          <w:rFonts w:eastAsia="Times New Roman" w:cs="Times New Roman"/>
          <w:szCs w:val="24"/>
        </w:rPr>
        <w:t>.</w:t>
      </w:r>
      <w:r>
        <w:rPr>
          <w:rFonts w:eastAsia="Times New Roman" w:cs="Times New Roman"/>
          <w:szCs w:val="24"/>
        </w:rPr>
        <w:t xml:space="preserve"> </w:t>
      </w:r>
    </w:p>
    <w:p w14:paraId="7CD8AC92" w14:textId="77777777" w:rsidR="000F415B" w:rsidRDefault="000F415B">
      <w:pPr>
        <w:spacing w:line="600" w:lineRule="auto"/>
        <w:jc w:val="both"/>
        <w:rPr>
          <w:rFonts w:eastAsia="Times New Roman" w:cs="Times New Roman"/>
          <w:b/>
          <w:szCs w:val="24"/>
        </w:rPr>
      </w:pPr>
    </w:p>
    <w:p w14:paraId="7CD8AC93" w14:textId="77777777" w:rsidR="000F415B" w:rsidRDefault="00DE665B">
      <w:pPr>
        <w:spacing w:line="600" w:lineRule="auto"/>
        <w:ind w:firstLine="720"/>
        <w:jc w:val="both"/>
        <w:rPr>
          <w:rFonts w:eastAsia="Times New Roman" w:cs="Times New Roman"/>
          <w:b/>
          <w:szCs w:val="24"/>
        </w:rPr>
      </w:pPr>
      <w:r>
        <w:rPr>
          <w:rFonts w:eastAsia="Times New Roman" w:cs="Times New Roman"/>
          <w:b/>
          <w:szCs w:val="24"/>
        </w:rPr>
        <w:t>Ο ΠΡΟΕΔΡΟΣ                                                             ΟΙ ΓΡΑΜΜΑΤΕΙΣ</w:t>
      </w:r>
    </w:p>
    <w:p w14:paraId="7CD8AC94" w14:textId="77777777" w:rsidR="000F415B" w:rsidRDefault="000F415B">
      <w:pPr>
        <w:spacing w:line="600" w:lineRule="auto"/>
        <w:jc w:val="both"/>
        <w:rPr>
          <w:rFonts w:eastAsia="Times New Roman" w:cs="Times New Roman"/>
          <w:szCs w:val="24"/>
        </w:rPr>
      </w:pPr>
    </w:p>
    <w:sectPr w:rsidR="000F415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Lucida Sans Unicode">
    <w:panose1 w:val="020B0602030504020204"/>
    <w:charset w:val="A1"/>
    <w:family w:val="swiss"/>
    <w:pitch w:val="variable"/>
    <w:sig w:usb0="80000AFF" w:usb1="0000396B" w:usb2="00000000" w:usb3="00000000" w:csb0="000000BF" w:csb1="00000000"/>
  </w:font>
  <w:font w:name="UB-Helvetica">
    <w:panose1 w:val="00000000000000000000"/>
    <w:charset w:val="00"/>
    <w:family w:val="roman"/>
    <w:notTrueType/>
    <w:pitch w:val="default"/>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2014XzqLmhvnwkaSzwGXErAgZ6Y=" w:salt="kaN5MTFgDgv5mulz59y7w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15B"/>
    <w:rsid w:val="000F415B"/>
    <w:rsid w:val="00A22099"/>
    <w:rsid w:val="00DE665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8AA73"/>
  <w15:docId w15:val="{A69C11DE-6DF2-4486-9B49-18B56D835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0703F"/>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E070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208</MetadataID>
    <Session xmlns="641f345b-441b-4b81-9152-adc2e73ba5e1">Α´</Session>
    <Date xmlns="641f345b-441b-4b81-9152-adc2e73ba5e1">2016-03-29T21:00:00+00:00</Date>
    <Status xmlns="641f345b-441b-4b81-9152-adc2e73ba5e1">
      <Url>http://srv-sp1/praktika/Lists/Incoming_Metadata/EditForm.aspx?ID=208&amp;Source=/praktika/Recordings_Library/Forms/AllItems.aspx</Url>
      <Description>Δημοσιεύτηκε</Description>
    </Status>
    <Meeting xmlns="641f345b-441b-4b81-9152-adc2e73ba5e1">ϞΘ´</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C40B1CC-950E-43FA-A9FB-92AF9EAF751A}">
  <ds:schemaRefs>
    <ds:schemaRef ds:uri="http://schemas.microsoft.com/office/2006/metadata/properties"/>
    <ds:schemaRef ds:uri="http://purl.org/dc/dcmitype/"/>
    <ds:schemaRef ds:uri="641f345b-441b-4b81-9152-adc2e73ba5e1"/>
    <ds:schemaRef ds:uri="http://schemas.openxmlformats.org/package/2006/metadata/core-properties"/>
    <ds:schemaRef ds:uri="http://www.w3.org/XML/1998/namespace"/>
    <ds:schemaRef ds:uri="http://schemas.microsoft.com/office/2006/documentManagement/types"/>
    <ds:schemaRef ds:uri="http://purl.org/dc/elements/1.1/"/>
    <ds:schemaRef ds:uri="http://purl.org/dc/terms/"/>
    <ds:schemaRef ds:uri="http://schemas.microsoft.com/office/infopath/2007/PartnerControls"/>
  </ds:schemaRefs>
</ds:datastoreItem>
</file>

<file path=customXml/itemProps2.xml><?xml version="1.0" encoding="utf-8"?>
<ds:datastoreItem xmlns:ds="http://schemas.openxmlformats.org/officeDocument/2006/customXml" ds:itemID="{B16AA3CB-AAE9-4BF2-9ADB-553EE9A434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11435A-5F75-4B7C-98D9-43908AA42D1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94</Pages>
  <Words>15971</Words>
  <Characters>86246</Characters>
  <Application>Microsoft Office Word</Application>
  <DocSecurity>0</DocSecurity>
  <Lines>718</Lines>
  <Paragraphs>204</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102013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2016-04-05T09:50:00Z</dcterms:created>
  <dcterms:modified xsi:type="dcterms:W3CDTF">2016-04-05T09:50:00Z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