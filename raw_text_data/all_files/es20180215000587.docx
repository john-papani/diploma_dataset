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E8ACA" w14:textId="77777777" w:rsidR="001C39CE" w:rsidRPr="001C39CE" w:rsidRDefault="001C39CE" w:rsidP="001C39CE">
      <w:pPr>
        <w:spacing w:after="0" w:line="360" w:lineRule="auto"/>
        <w:rPr>
          <w:ins w:id="0" w:author="Φλούδα Χριστίνα" w:date="2018-02-22T12:00:00Z"/>
          <w:rFonts w:eastAsia="Times New Roman"/>
          <w:szCs w:val="24"/>
          <w:lang w:eastAsia="en-US"/>
        </w:rPr>
      </w:pPr>
      <w:bookmarkStart w:id="1" w:name="_GoBack"/>
      <w:bookmarkEnd w:id="1"/>
      <w:ins w:id="2" w:author="Φλούδα Χριστίνα" w:date="2018-02-22T12:00:00Z">
        <w:r w:rsidRPr="001C39C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29F07D3" w14:textId="77777777" w:rsidR="001C39CE" w:rsidRPr="001C39CE" w:rsidRDefault="001C39CE" w:rsidP="001C39CE">
      <w:pPr>
        <w:spacing w:after="0" w:line="360" w:lineRule="auto"/>
        <w:rPr>
          <w:ins w:id="3" w:author="Φλούδα Χριστίνα" w:date="2018-02-22T12:00:00Z"/>
          <w:rFonts w:eastAsia="Times New Roman"/>
          <w:szCs w:val="24"/>
          <w:lang w:eastAsia="en-US"/>
        </w:rPr>
      </w:pPr>
    </w:p>
    <w:p w14:paraId="09FC1C72" w14:textId="77777777" w:rsidR="001C39CE" w:rsidRPr="001C39CE" w:rsidRDefault="001C39CE" w:rsidP="001C39CE">
      <w:pPr>
        <w:spacing w:after="0" w:line="360" w:lineRule="auto"/>
        <w:rPr>
          <w:ins w:id="4" w:author="Φλούδα Χριστίνα" w:date="2018-02-22T12:00:00Z"/>
          <w:rFonts w:eastAsia="Times New Roman"/>
          <w:szCs w:val="24"/>
          <w:lang w:eastAsia="en-US"/>
        </w:rPr>
      </w:pPr>
      <w:ins w:id="5" w:author="Φλούδα Χριστίνα" w:date="2018-02-22T12:00:00Z">
        <w:r w:rsidRPr="001C39CE">
          <w:rPr>
            <w:rFonts w:eastAsia="Times New Roman"/>
            <w:szCs w:val="24"/>
            <w:lang w:eastAsia="en-US"/>
          </w:rPr>
          <w:t>ΠΙΝΑΚΑΣ ΠΕΡΙΕΧΟΜΕΝΩΝ</w:t>
        </w:r>
      </w:ins>
    </w:p>
    <w:p w14:paraId="27DBFF62" w14:textId="77777777" w:rsidR="001C39CE" w:rsidRPr="001C39CE" w:rsidRDefault="001C39CE" w:rsidP="001C39CE">
      <w:pPr>
        <w:spacing w:after="0" w:line="360" w:lineRule="auto"/>
        <w:rPr>
          <w:ins w:id="6" w:author="Φλούδα Χριστίνα" w:date="2018-02-22T12:00:00Z"/>
          <w:rFonts w:eastAsia="Times New Roman"/>
          <w:szCs w:val="24"/>
          <w:lang w:eastAsia="en-US"/>
        </w:rPr>
      </w:pPr>
      <w:ins w:id="7" w:author="Φλούδα Χριστίνα" w:date="2018-02-22T12:00:00Z">
        <w:r w:rsidRPr="001C39CE">
          <w:rPr>
            <w:rFonts w:eastAsia="Times New Roman"/>
            <w:szCs w:val="24"/>
            <w:lang w:eastAsia="en-US"/>
          </w:rPr>
          <w:t xml:space="preserve">ΙΖ΄ ΠΕΡΙΟΔΟΣ </w:t>
        </w:r>
      </w:ins>
    </w:p>
    <w:p w14:paraId="3DE10E65" w14:textId="77777777" w:rsidR="001C39CE" w:rsidRPr="001C39CE" w:rsidRDefault="001C39CE" w:rsidP="001C39CE">
      <w:pPr>
        <w:spacing w:after="0" w:line="360" w:lineRule="auto"/>
        <w:rPr>
          <w:ins w:id="8" w:author="Φλούδα Χριστίνα" w:date="2018-02-22T12:00:00Z"/>
          <w:rFonts w:eastAsia="Times New Roman"/>
          <w:szCs w:val="24"/>
          <w:lang w:eastAsia="en-US"/>
        </w:rPr>
      </w:pPr>
      <w:ins w:id="9" w:author="Φλούδα Χριστίνα" w:date="2018-02-22T12:00:00Z">
        <w:r w:rsidRPr="001C39CE">
          <w:rPr>
            <w:rFonts w:eastAsia="Times New Roman"/>
            <w:szCs w:val="24"/>
            <w:lang w:eastAsia="en-US"/>
          </w:rPr>
          <w:t>ΠΡΟΕΔΡΕΥΟΜΕΝΗΣ ΚΟΙΝΟΒΟΥΛΕΥΤΙΚΗΣ ΔΗΜΟΚΡΑΤΙΑΣ</w:t>
        </w:r>
      </w:ins>
    </w:p>
    <w:p w14:paraId="7DF21094" w14:textId="77777777" w:rsidR="001C39CE" w:rsidRPr="001C39CE" w:rsidRDefault="001C39CE" w:rsidP="001C39CE">
      <w:pPr>
        <w:spacing w:after="0" w:line="360" w:lineRule="auto"/>
        <w:rPr>
          <w:ins w:id="10" w:author="Φλούδα Χριστίνα" w:date="2018-02-22T12:00:00Z"/>
          <w:rFonts w:eastAsia="Times New Roman"/>
          <w:szCs w:val="24"/>
          <w:lang w:eastAsia="en-US"/>
        </w:rPr>
      </w:pPr>
      <w:ins w:id="11" w:author="Φλούδα Χριστίνα" w:date="2018-02-22T12:00:00Z">
        <w:r w:rsidRPr="001C39CE">
          <w:rPr>
            <w:rFonts w:eastAsia="Times New Roman"/>
            <w:szCs w:val="24"/>
            <w:lang w:eastAsia="en-US"/>
          </w:rPr>
          <w:t>ΣΥΝΟΔΟΣ Γ΄</w:t>
        </w:r>
      </w:ins>
    </w:p>
    <w:p w14:paraId="4A730071" w14:textId="77777777" w:rsidR="001C39CE" w:rsidRPr="001C39CE" w:rsidRDefault="001C39CE" w:rsidP="001C39CE">
      <w:pPr>
        <w:spacing w:after="0" w:line="360" w:lineRule="auto"/>
        <w:rPr>
          <w:ins w:id="12" w:author="Φλούδα Χριστίνα" w:date="2018-02-22T12:00:00Z"/>
          <w:rFonts w:eastAsia="Times New Roman"/>
          <w:szCs w:val="24"/>
          <w:lang w:eastAsia="en-US"/>
        </w:rPr>
      </w:pPr>
    </w:p>
    <w:p w14:paraId="38E4C080" w14:textId="77777777" w:rsidR="001C39CE" w:rsidRPr="001C39CE" w:rsidRDefault="001C39CE" w:rsidP="001C39CE">
      <w:pPr>
        <w:spacing w:after="0" w:line="360" w:lineRule="auto"/>
        <w:rPr>
          <w:ins w:id="13" w:author="Φλούδα Χριστίνα" w:date="2018-02-22T12:00:00Z"/>
          <w:rFonts w:eastAsia="Times New Roman"/>
          <w:szCs w:val="24"/>
          <w:lang w:eastAsia="en-US"/>
        </w:rPr>
      </w:pPr>
      <w:ins w:id="14" w:author="Φλούδα Χριστίνα" w:date="2018-02-22T12:00:00Z">
        <w:r w:rsidRPr="001C39CE">
          <w:rPr>
            <w:rFonts w:eastAsia="Times New Roman"/>
            <w:szCs w:val="24"/>
            <w:lang w:eastAsia="en-US"/>
          </w:rPr>
          <w:t>ΣΥΝΕΔΡΙΑΣΗ ΟΓ΄</w:t>
        </w:r>
      </w:ins>
    </w:p>
    <w:p w14:paraId="3AB9B2FC" w14:textId="77777777" w:rsidR="001C39CE" w:rsidRPr="001C39CE" w:rsidRDefault="001C39CE" w:rsidP="001C39CE">
      <w:pPr>
        <w:spacing w:after="0" w:line="360" w:lineRule="auto"/>
        <w:rPr>
          <w:ins w:id="15" w:author="Φλούδα Χριστίνα" w:date="2018-02-22T12:00:00Z"/>
          <w:rFonts w:eastAsia="Times New Roman"/>
          <w:szCs w:val="24"/>
          <w:lang w:eastAsia="en-US"/>
        </w:rPr>
      </w:pPr>
      <w:ins w:id="16" w:author="Φλούδα Χριστίνα" w:date="2018-02-22T12:00:00Z">
        <w:r w:rsidRPr="001C39CE">
          <w:rPr>
            <w:rFonts w:eastAsia="Times New Roman"/>
            <w:szCs w:val="24"/>
            <w:lang w:eastAsia="en-US"/>
          </w:rPr>
          <w:t>Πέμπτη  15 Φεβρουαρίου 2018</w:t>
        </w:r>
      </w:ins>
    </w:p>
    <w:p w14:paraId="01144824" w14:textId="77777777" w:rsidR="001C39CE" w:rsidRPr="001C39CE" w:rsidRDefault="001C39CE" w:rsidP="001C39CE">
      <w:pPr>
        <w:spacing w:after="0" w:line="360" w:lineRule="auto"/>
        <w:rPr>
          <w:ins w:id="17" w:author="Φλούδα Χριστίνα" w:date="2018-02-22T12:00:00Z"/>
          <w:rFonts w:eastAsia="Times New Roman"/>
          <w:szCs w:val="24"/>
          <w:lang w:eastAsia="en-US"/>
        </w:rPr>
      </w:pPr>
    </w:p>
    <w:p w14:paraId="02203159" w14:textId="77777777" w:rsidR="001C39CE" w:rsidRPr="001C39CE" w:rsidRDefault="001C39CE" w:rsidP="001C39CE">
      <w:pPr>
        <w:spacing w:after="0" w:line="360" w:lineRule="auto"/>
        <w:rPr>
          <w:ins w:id="18" w:author="Φλούδα Χριστίνα" w:date="2018-02-22T12:00:00Z"/>
          <w:rFonts w:eastAsia="Times New Roman"/>
          <w:szCs w:val="24"/>
          <w:lang w:eastAsia="en-US"/>
        </w:rPr>
      </w:pPr>
      <w:ins w:id="19" w:author="Φλούδα Χριστίνα" w:date="2018-02-22T12:00:00Z">
        <w:r w:rsidRPr="001C39CE">
          <w:rPr>
            <w:rFonts w:eastAsia="Times New Roman"/>
            <w:szCs w:val="24"/>
            <w:lang w:eastAsia="en-US"/>
          </w:rPr>
          <w:t>ΘΕΜΑΤΑ</w:t>
        </w:r>
      </w:ins>
    </w:p>
    <w:p w14:paraId="2811D384" w14:textId="77777777" w:rsidR="001C39CE" w:rsidRPr="001C39CE" w:rsidRDefault="001C39CE" w:rsidP="001C39CE">
      <w:pPr>
        <w:spacing w:after="0" w:line="360" w:lineRule="auto"/>
        <w:rPr>
          <w:ins w:id="20" w:author="Φλούδα Χριστίνα" w:date="2018-02-22T12:00:00Z"/>
          <w:rFonts w:eastAsia="Times New Roman"/>
          <w:szCs w:val="24"/>
          <w:lang w:eastAsia="en-US"/>
        </w:rPr>
      </w:pPr>
      <w:ins w:id="21" w:author="Φλούδα Χριστίνα" w:date="2018-02-22T12:00:00Z">
        <w:r w:rsidRPr="001C39CE">
          <w:rPr>
            <w:rFonts w:eastAsia="Times New Roman"/>
            <w:szCs w:val="24"/>
            <w:lang w:eastAsia="en-US"/>
          </w:rPr>
          <w:t xml:space="preserve"> </w:t>
        </w:r>
        <w:r w:rsidRPr="001C39CE">
          <w:rPr>
            <w:rFonts w:eastAsia="Times New Roman"/>
            <w:szCs w:val="24"/>
            <w:lang w:eastAsia="en-US"/>
          </w:rPr>
          <w:br/>
          <w:t xml:space="preserve">Α. ΕΙΔΙΚΑ ΘΕΜΑΤΑ </w:t>
        </w:r>
        <w:r w:rsidRPr="001C39CE">
          <w:rPr>
            <w:rFonts w:eastAsia="Times New Roman"/>
            <w:szCs w:val="24"/>
            <w:lang w:eastAsia="en-US"/>
          </w:rPr>
          <w:br/>
          <w:t xml:space="preserve">1. Επικύρωση Πρακτικών, σελ. </w:t>
        </w:r>
        <w:r w:rsidRPr="001C39CE">
          <w:rPr>
            <w:rFonts w:eastAsia="Times New Roman"/>
            <w:szCs w:val="24"/>
            <w:lang w:eastAsia="en-US"/>
          </w:rPr>
          <w:br/>
          <w:t xml:space="preserve">2.  Άδεια απουσίας του Βουλευτή κ. Π. </w:t>
        </w:r>
        <w:proofErr w:type="spellStart"/>
        <w:r w:rsidRPr="001C39CE">
          <w:rPr>
            <w:rFonts w:eastAsia="Times New Roman"/>
            <w:szCs w:val="24"/>
            <w:lang w:eastAsia="en-US"/>
          </w:rPr>
          <w:t>Μηταράκη</w:t>
        </w:r>
        <w:proofErr w:type="spellEnd"/>
        <w:r w:rsidRPr="001C39CE">
          <w:rPr>
            <w:rFonts w:eastAsia="Times New Roman"/>
            <w:szCs w:val="24"/>
            <w:lang w:eastAsia="en-US"/>
          </w:rPr>
          <w:t xml:space="preserve">, σελ. </w:t>
        </w:r>
        <w:r w:rsidRPr="001C39CE">
          <w:rPr>
            <w:rFonts w:eastAsia="Times New Roman"/>
            <w:szCs w:val="24"/>
            <w:lang w:eastAsia="en-US"/>
          </w:rPr>
          <w:br/>
          <w:t xml:space="preserve">3. Ανακοινώνεται ότι τη συνεδρίαση παρακολουθούν μαθητές από το 1ο Γενικό Λύκειο Νέας Ιωνίας, τη Λεόντειο Σχολή της Νέας Σμύρνης, το 41ο Γυμνάσιο Αθήνας, το Γ΄ Γυμνάσιο Αμαλιάδας, το ελληνικό Σχολείο </w:t>
        </w:r>
        <w:proofErr w:type="spellStart"/>
        <w:r w:rsidRPr="001C39CE">
          <w:rPr>
            <w:rFonts w:eastAsia="Times New Roman"/>
            <w:szCs w:val="24"/>
            <w:lang w:eastAsia="en-US"/>
          </w:rPr>
          <w:t>Γκέτεμποργκ</w:t>
        </w:r>
        <w:proofErr w:type="spellEnd"/>
        <w:r w:rsidRPr="001C39CE">
          <w:rPr>
            <w:rFonts w:eastAsia="Times New Roman"/>
            <w:szCs w:val="24"/>
            <w:lang w:eastAsia="en-US"/>
          </w:rPr>
          <w:t xml:space="preserve"> και </w:t>
        </w:r>
        <w:proofErr w:type="spellStart"/>
        <w:r w:rsidRPr="001C39CE">
          <w:rPr>
            <w:rFonts w:eastAsia="Times New Roman"/>
            <w:szCs w:val="24"/>
            <w:lang w:eastAsia="en-US"/>
          </w:rPr>
          <w:t>Μπορός</w:t>
        </w:r>
        <w:proofErr w:type="spellEnd"/>
        <w:r w:rsidRPr="001C39CE">
          <w:rPr>
            <w:rFonts w:eastAsia="Times New Roman"/>
            <w:szCs w:val="24"/>
            <w:lang w:eastAsia="en-US"/>
          </w:rPr>
          <w:t xml:space="preserve"> Σουηδίας, το 1ο Γυμνάσιο Ελευθερίου Κορδελιού Θεσσαλονίκης, το γυμνάσιο </w:t>
        </w:r>
        <w:proofErr w:type="spellStart"/>
        <w:r w:rsidRPr="001C39CE">
          <w:rPr>
            <w:rFonts w:eastAsia="Times New Roman"/>
            <w:szCs w:val="24"/>
            <w:lang w:eastAsia="en-US"/>
          </w:rPr>
          <w:t>Λευκοπηγής</w:t>
        </w:r>
        <w:proofErr w:type="spellEnd"/>
        <w:r w:rsidRPr="001C39CE">
          <w:rPr>
            <w:rFonts w:eastAsia="Times New Roman"/>
            <w:szCs w:val="24"/>
            <w:lang w:eastAsia="en-US"/>
          </w:rPr>
          <w:t xml:space="preserve"> Κοζάνης και το 1ο ΕΠΑΛ </w:t>
        </w:r>
        <w:proofErr w:type="spellStart"/>
        <w:r w:rsidRPr="001C39CE">
          <w:rPr>
            <w:rFonts w:eastAsia="Times New Roman"/>
            <w:szCs w:val="24"/>
            <w:lang w:eastAsia="en-US"/>
          </w:rPr>
          <w:t>Φαρκαδόνας</w:t>
        </w:r>
        <w:proofErr w:type="spellEnd"/>
        <w:r w:rsidRPr="001C39CE">
          <w:rPr>
            <w:rFonts w:eastAsia="Times New Roman"/>
            <w:szCs w:val="24"/>
            <w:lang w:eastAsia="en-US"/>
          </w:rPr>
          <w:t xml:space="preserve"> Τρικάλων, σελ. </w:t>
        </w:r>
        <w:r w:rsidRPr="001C39CE">
          <w:rPr>
            <w:rFonts w:eastAsia="Times New Roman"/>
            <w:szCs w:val="24"/>
            <w:lang w:eastAsia="en-US"/>
          </w:rPr>
          <w:br/>
          <w:t xml:space="preserve">4. Επί διαδικαστικού θέματος, σελ. </w:t>
        </w:r>
        <w:r w:rsidRPr="001C39CE">
          <w:rPr>
            <w:rFonts w:eastAsia="Times New Roman"/>
            <w:szCs w:val="24"/>
            <w:lang w:eastAsia="en-US"/>
          </w:rPr>
          <w:br/>
          <w:t xml:space="preserve">5. Επί προσωπικού θέματος, σελ. </w:t>
        </w:r>
        <w:r w:rsidRPr="001C39CE">
          <w:rPr>
            <w:rFonts w:eastAsia="Times New Roman"/>
            <w:szCs w:val="24"/>
            <w:lang w:eastAsia="en-US"/>
          </w:rPr>
          <w:br/>
          <w:t xml:space="preserve"> </w:t>
        </w:r>
        <w:r w:rsidRPr="001C39CE">
          <w:rPr>
            <w:rFonts w:eastAsia="Times New Roman"/>
            <w:szCs w:val="24"/>
            <w:lang w:eastAsia="en-US"/>
          </w:rPr>
          <w:br/>
          <w:t xml:space="preserve">Β. ΚΟΙΝΟΒΟΥΛΕΥΤΙΚΟΣ ΕΛΕΓΧΟΣ </w:t>
        </w:r>
        <w:r w:rsidRPr="001C39CE">
          <w:rPr>
            <w:rFonts w:eastAsia="Times New Roman"/>
            <w:szCs w:val="24"/>
            <w:lang w:eastAsia="en-US"/>
          </w:rPr>
          <w:br/>
          <w:t xml:space="preserve">1. Ανακοίνωση του δελτίου επικαίρων ερωτήσεων της Παρασκευής 16 Φεβρουαρίου 2018, σελ. </w:t>
        </w:r>
        <w:r w:rsidRPr="001C39CE">
          <w:rPr>
            <w:rFonts w:eastAsia="Times New Roman"/>
            <w:szCs w:val="24"/>
            <w:lang w:eastAsia="en-US"/>
          </w:rPr>
          <w:br/>
          <w:t>2. Συζήτηση επικαίρων ερωτήσεων:</w:t>
        </w:r>
        <w:r w:rsidRPr="001C39CE">
          <w:rPr>
            <w:rFonts w:eastAsia="Times New Roman"/>
            <w:szCs w:val="24"/>
            <w:lang w:eastAsia="en-US"/>
          </w:rPr>
          <w:br/>
          <w:t xml:space="preserve">    α) Προς τον Υπουργό Εσωτερικών, με θέμα: «Θητεία Πυροσβεστών Πενταετούς Υποχρέωσης και </w:t>
        </w:r>
        <w:proofErr w:type="spellStart"/>
        <w:r w:rsidRPr="001C39CE">
          <w:rPr>
            <w:rFonts w:eastAsia="Times New Roman"/>
            <w:szCs w:val="24"/>
            <w:lang w:eastAsia="en-US"/>
          </w:rPr>
          <w:t>επαναπρόσληψη</w:t>
        </w:r>
        <w:proofErr w:type="spellEnd"/>
        <w:r w:rsidRPr="001C39CE">
          <w:rPr>
            <w:rFonts w:eastAsia="Times New Roman"/>
            <w:szCs w:val="24"/>
            <w:lang w:eastAsia="en-US"/>
          </w:rPr>
          <w:t xml:space="preserve"> Πυροσβεστών Εποχικής Απασχόλησης», σελ. </w:t>
        </w:r>
        <w:r w:rsidRPr="001C39CE">
          <w:rPr>
            <w:rFonts w:eastAsia="Times New Roman"/>
            <w:szCs w:val="24"/>
            <w:lang w:eastAsia="en-US"/>
          </w:rPr>
          <w:br/>
          <w:t xml:space="preserve">    β) Προς την Υπουργό Πολιτισμού και Αθλητισμού:</w:t>
        </w:r>
        <w:r w:rsidRPr="001C39CE">
          <w:rPr>
            <w:rFonts w:eastAsia="Times New Roman"/>
            <w:szCs w:val="24"/>
            <w:lang w:eastAsia="en-US"/>
          </w:rPr>
          <w:br/>
          <w:t xml:space="preserve">        i. με θέμα: «Διάσωση του ιστορικού Κοιμητηρίου του Αγίου Γεωργίου Ερμούπολης Σύρου», σελ. </w:t>
        </w:r>
        <w:r w:rsidRPr="001C39CE">
          <w:rPr>
            <w:rFonts w:eastAsia="Times New Roman"/>
            <w:szCs w:val="24"/>
            <w:lang w:eastAsia="en-US"/>
          </w:rPr>
          <w:br/>
          <w:t xml:space="preserve">        </w:t>
        </w:r>
        <w:proofErr w:type="spellStart"/>
        <w:r w:rsidRPr="001C39CE">
          <w:rPr>
            <w:rFonts w:eastAsia="Times New Roman"/>
            <w:szCs w:val="24"/>
            <w:lang w:eastAsia="en-US"/>
          </w:rPr>
          <w:t>ii</w:t>
        </w:r>
        <w:proofErr w:type="spellEnd"/>
        <w:r w:rsidRPr="001C39CE">
          <w:rPr>
            <w:rFonts w:eastAsia="Times New Roman"/>
            <w:szCs w:val="24"/>
            <w:lang w:eastAsia="en-US"/>
          </w:rPr>
          <w:t xml:space="preserve">. με θέμα: «Η πολιτιστική πολιτική του Υπουργείου Πολιτισμού και Αθλητισμού για την ενίσχυση, ανάπτυξη και υποστήριξη του σύγχρονου πολιτισμού στην ελληνική περιφέρεια και το μέλλον του θεάτρου στην περιφέρεια», σελ. </w:t>
        </w:r>
        <w:r w:rsidRPr="001C39CE">
          <w:rPr>
            <w:rFonts w:eastAsia="Times New Roman"/>
            <w:szCs w:val="24"/>
            <w:lang w:eastAsia="en-US"/>
          </w:rPr>
          <w:br/>
          <w:t xml:space="preserve">    γ) Προς την Υπουργό Εργασίας, Κοινωνικής Ασφάλισης και Κοινωνικής Αλληλεγγύης, με θέμα: «Δώστε το δικαίωμα σε βιοπαλαιστές μικρομεσαίους επαγγελματίες και εν γένει επιχειρηματίες στη «δεύτερη ευκαιρία» με την υπαγωγή τους στη ρύθμιση ασφαλιστικών εισφορών», σελ. </w:t>
        </w:r>
        <w:r w:rsidRPr="001C39CE">
          <w:rPr>
            <w:rFonts w:eastAsia="Times New Roman"/>
            <w:szCs w:val="24"/>
            <w:lang w:eastAsia="en-US"/>
          </w:rPr>
          <w:br/>
          <w:t xml:space="preserve"> </w:t>
        </w:r>
        <w:r w:rsidRPr="001C39CE">
          <w:rPr>
            <w:rFonts w:eastAsia="Times New Roman"/>
            <w:szCs w:val="24"/>
            <w:lang w:eastAsia="en-US"/>
          </w:rPr>
          <w:br/>
          <w:t xml:space="preserve">Γ. ΝΟΜΟΘΕΤΙΚΗ ΕΡΓΑΣΙΑ </w:t>
        </w:r>
        <w:r w:rsidRPr="001C39CE">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Εργασίας, Κοινωνικής Ασφάλισης και Κοινωνικής Αλληλεγγύης: «Μετεξέλιξη του Οργανισμού Γεωργικών Ασφαλίσεων σε Οργανισμό </w:t>
        </w:r>
        <w:proofErr w:type="spellStart"/>
        <w:r w:rsidRPr="001C39CE">
          <w:rPr>
            <w:rFonts w:eastAsia="Times New Roman"/>
            <w:szCs w:val="24"/>
            <w:lang w:eastAsia="en-US"/>
          </w:rPr>
          <w:t>Προνοιακών</w:t>
        </w:r>
        <w:proofErr w:type="spellEnd"/>
        <w:r w:rsidRPr="001C39CE">
          <w:rPr>
            <w:rFonts w:eastAsia="Times New Roman"/>
            <w:szCs w:val="24"/>
            <w:lang w:eastAsia="en-US"/>
          </w:rPr>
          <w:t xml:space="preserve"> Επιδομάτων και Κοινωνικής Αλληλεγγύης (ΟΠΕΚΑ) και λοιπές διατάξεις», σελ. </w:t>
        </w:r>
        <w:r w:rsidRPr="001C39CE">
          <w:rPr>
            <w:rFonts w:eastAsia="Times New Roman"/>
            <w:szCs w:val="24"/>
            <w:lang w:eastAsia="en-US"/>
          </w:rPr>
          <w:br/>
          <w:t>2. Κατάθεση σχεδίων νόμων:</w:t>
        </w:r>
        <w:r w:rsidRPr="001C39CE">
          <w:rPr>
            <w:rFonts w:eastAsia="Times New Roman"/>
            <w:szCs w:val="24"/>
            <w:lang w:eastAsia="en-US"/>
          </w:rPr>
          <w:br/>
          <w:t xml:space="preserve">    α) Οι Υπουργοί Ναυτιλίας και Νησιωτικής Πολιτικής, Εσωτερικών, Εργασίας, Κοινωνικής Ασφάλισης και Κοινωνικής Αλληλεγγύης, Δικαιοσύνης, Διαφάνειας και Ανθρωπίνων Δικαιωμάτων και Οικονομικών κατέθεσαν στις 14-2-2018 σχέδιο νόμου: «Κύρωση της από 2 Φεβρουαρίου 2018 τροποποίησης και κωδικοποίησης σε ενιαίο κείμενο της από 27 Ιουνίου 2001 Σύμβασης Παραχώρησης μεταξύ του Ελληνικού Δημοσίου και της «Οργανισμός Λιμένος Θεσσαλονίκης ΑΕ» και άλλες διατάξεις», σελ. </w:t>
        </w:r>
        <w:r w:rsidRPr="001C39CE">
          <w:rPr>
            <w:rFonts w:eastAsia="Times New Roman"/>
            <w:szCs w:val="24"/>
            <w:lang w:eastAsia="en-US"/>
          </w:rPr>
          <w:br/>
          <w:t xml:space="preserve">    β) Οι Υπουργοί Παιδείας,  Έρευνας και Θρησκευμάτων, Εργασίας, Κοινωνικής Ασφάλισης και Κοινωνικής Αλληλεγγύης, Δικαιοσύνης, Διαφάνειας και Ανθρωπίνων Δικαιωμάτων, Οικονομικών, Υγείας, Διοικητικής Ανασυγκρότησης, Περιβάλλοντος και Ενέργειας και Αγροτικής Ανάπτυξης και Τροφίμων, οι Αναπληρωτές Υπουργοί Παιδείας,  Έρευνας και Θρησκευμάτων, Εργασίας, Κοινωνικής Ασφάλισης και Κοινωνικής Αλληλεγγύης και Οικονομικών και ο Υφυπουργός Παιδείας,  Έρευνας και Θρησκευμάτων κατέθεσαν στις 13-2-2018 σχέδιο νόμου: « Ίδρυση Πανεπιστημίου Δυτικής Αττικής και άλλες διατάξεις», σελ. </w:t>
        </w:r>
        <w:r w:rsidRPr="001C39CE">
          <w:rPr>
            <w:rFonts w:eastAsia="Times New Roman"/>
            <w:szCs w:val="24"/>
            <w:lang w:eastAsia="en-US"/>
          </w:rPr>
          <w:br/>
          <w:t xml:space="preserve">    γ) Οι Υπουργοί Περιβάλλοντος και Ενέργειας, Εσωτερικών, Οικονομίας και Ανάπτυξης, Εθνικής  Άμυνας, Εργασίας, Κοινωνικής Ασφάλισης και Κοινωνικής Αλληλεγγύης, Εξωτερικών, Οικονομικών, Πολιτισμού και Αθλητισμού, Ναυτιλίας και Νησιωτικής Πολιτικής, καθώς και ο Αναπληρωτής Υπουργός Περιβάλλοντος και Ενέργειας κατέθεσαν σήμερα 15-2-2018 σχέδια νόμων:</w:t>
        </w:r>
        <w:r w:rsidRPr="001C39CE">
          <w:rPr>
            <w:rFonts w:eastAsia="Times New Roman"/>
            <w:szCs w:val="24"/>
            <w:lang w:eastAsia="en-US"/>
          </w:rPr>
          <w:br/>
          <w:t xml:space="preserve">        i. «Κύρωση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εκμετάλλευσης υδρογονανθράκων στη χερσαία περιοχή « Άρτα-Πρέβεζα»», σελ. </w:t>
        </w:r>
        <w:r w:rsidRPr="001C39CE">
          <w:rPr>
            <w:rFonts w:eastAsia="Times New Roman"/>
            <w:szCs w:val="24"/>
            <w:lang w:eastAsia="en-US"/>
          </w:rPr>
          <w:br/>
          <w:t xml:space="preserve">        </w:t>
        </w:r>
        <w:proofErr w:type="spellStart"/>
        <w:r w:rsidRPr="001C39CE">
          <w:rPr>
            <w:rFonts w:eastAsia="Times New Roman"/>
            <w:szCs w:val="24"/>
            <w:lang w:eastAsia="en-US"/>
          </w:rPr>
          <w:t>ii</w:t>
        </w:r>
        <w:proofErr w:type="spellEnd"/>
        <w:r w:rsidRPr="001C39CE">
          <w:rPr>
            <w:rFonts w:eastAsia="Times New Roman"/>
            <w:szCs w:val="24"/>
            <w:lang w:eastAsia="en-US"/>
          </w:rPr>
          <w:t>. «Κύρωση της Σύμβασης Μίσθωσης μεταξύ της Ελληνικής Δημοκρατίας και των εταιρειών "</w:t>
        </w:r>
        <w:proofErr w:type="spellStart"/>
        <w:r w:rsidRPr="001C39CE">
          <w:rPr>
            <w:rFonts w:eastAsia="Times New Roman"/>
            <w:szCs w:val="24"/>
            <w:lang w:eastAsia="en-US"/>
          </w:rPr>
          <w:t>Total</w:t>
        </w:r>
        <w:proofErr w:type="spellEnd"/>
        <w:r w:rsidRPr="001C39CE">
          <w:rPr>
            <w:rFonts w:eastAsia="Times New Roman"/>
            <w:szCs w:val="24"/>
            <w:lang w:eastAsia="en-US"/>
          </w:rPr>
          <w:t xml:space="preserve"> E&amp;P </w:t>
        </w:r>
        <w:proofErr w:type="spellStart"/>
        <w:r w:rsidRPr="001C39CE">
          <w:rPr>
            <w:rFonts w:eastAsia="Times New Roman"/>
            <w:szCs w:val="24"/>
            <w:lang w:eastAsia="en-US"/>
          </w:rPr>
          <w:t>Greece</w:t>
        </w:r>
        <w:proofErr w:type="spellEnd"/>
        <w:r w:rsidRPr="001C39CE">
          <w:rPr>
            <w:rFonts w:eastAsia="Times New Roman"/>
            <w:szCs w:val="24"/>
            <w:lang w:eastAsia="en-US"/>
          </w:rPr>
          <w:t xml:space="preserve"> B.V", "</w:t>
        </w:r>
        <w:proofErr w:type="spellStart"/>
        <w:r w:rsidRPr="001C39CE">
          <w:rPr>
            <w:rFonts w:eastAsia="Times New Roman"/>
            <w:szCs w:val="24"/>
            <w:lang w:eastAsia="en-US"/>
          </w:rPr>
          <w:t>Edison</w:t>
        </w:r>
        <w:proofErr w:type="spellEnd"/>
        <w:r w:rsidRPr="001C39CE">
          <w:rPr>
            <w:rFonts w:eastAsia="Times New Roman"/>
            <w:szCs w:val="24"/>
            <w:lang w:eastAsia="en-US"/>
          </w:rPr>
          <w:t xml:space="preserve"> International </w:t>
        </w:r>
        <w:proofErr w:type="spellStart"/>
        <w:r w:rsidRPr="001C39CE">
          <w:rPr>
            <w:rFonts w:eastAsia="Times New Roman"/>
            <w:szCs w:val="24"/>
            <w:lang w:eastAsia="en-US"/>
          </w:rPr>
          <w:t>S.p.A</w:t>
        </w:r>
        <w:proofErr w:type="spellEnd"/>
        <w:r w:rsidRPr="001C39CE">
          <w:rPr>
            <w:rFonts w:eastAsia="Times New Roman"/>
            <w:szCs w:val="24"/>
            <w:lang w:eastAsia="en-US"/>
          </w:rPr>
          <w:t xml:space="preserve">." και Ελληνικά Πετρέλαια Ανώνυμη Εταιρεία" για την παραχώρηση του δικαιώματος έρευνας και εκμετάλλευσης υδρογονανθράκων στη θαλάσσια Περιοχή 2, Ιόνιο Πέλαγος», σελ. </w:t>
        </w:r>
        <w:r w:rsidRPr="001C39CE">
          <w:rPr>
            <w:rFonts w:eastAsia="Times New Roman"/>
            <w:szCs w:val="24"/>
            <w:lang w:eastAsia="en-US"/>
          </w:rPr>
          <w:br/>
          <w:t xml:space="preserve">        </w:t>
        </w:r>
        <w:proofErr w:type="spellStart"/>
        <w:r w:rsidRPr="001C39CE">
          <w:rPr>
            <w:rFonts w:eastAsia="Times New Roman"/>
            <w:szCs w:val="24"/>
            <w:lang w:eastAsia="en-US"/>
          </w:rPr>
          <w:t>iii</w:t>
        </w:r>
        <w:proofErr w:type="spellEnd"/>
        <w:r w:rsidRPr="001C39CE">
          <w:rPr>
            <w:rFonts w:eastAsia="Times New Roman"/>
            <w:szCs w:val="24"/>
            <w:lang w:eastAsia="en-US"/>
          </w:rPr>
          <w:t xml:space="preserve">. «Κύρωση της Σύμβασης Μίσθωσης μεταξύ της Ελληνικής Δημοκρατίας και της εταιρείας «ENERGEAN OIL &amp; GAS - ΕΝΕΡΓΕΙΑΚΗ ΑΙΓΑΙΟΥ ΑΝΩΝΥΜΗ ΕΤΑΙΡΕΙΑ ΕΡΕΥΝΑΣ ΚΑΙ ΠΑΡΑΓΩΓΗΣ ΥΔΡΟΓΟΝΑΝΘΡΑΚΩΝ» για την παραχώρηση του δικαιώματος έρευνας και εκμετάλλευσης υδρογονανθράκων στη χερσαία περιοχή «Αιτωλοακαρνανία»», σελ. </w:t>
        </w:r>
        <w:r w:rsidRPr="001C39CE">
          <w:rPr>
            <w:rFonts w:eastAsia="Times New Roman"/>
            <w:szCs w:val="24"/>
            <w:lang w:eastAsia="en-US"/>
          </w:rPr>
          <w:br/>
          <w:t xml:space="preserve">        </w:t>
        </w:r>
        <w:proofErr w:type="spellStart"/>
        <w:r w:rsidRPr="001C39CE">
          <w:rPr>
            <w:rFonts w:eastAsia="Times New Roman"/>
            <w:szCs w:val="24"/>
            <w:lang w:eastAsia="en-US"/>
          </w:rPr>
          <w:t>iv</w:t>
        </w:r>
        <w:proofErr w:type="spellEnd"/>
        <w:r w:rsidRPr="001C39CE">
          <w:rPr>
            <w:rFonts w:eastAsia="Times New Roman"/>
            <w:szCs w:val="24"/>
            <w:lang w:eastAsia="en-US"/>
          </w:rPr>
          <w:t xml:space="preserve">. «Κύρωση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εκμετάλλευσης υδρογονανθράκων στη χερσαία περιοχή «Βορειοδυτική Πελοπόννησος»», σελ. </w:t>
        </w:r>
        <w:r w:rsidRPr="001C39CE">
          <w:rPr>
            <w:rFonts w:eastAsia="Times New Roman"/>
            <w:szCs w:val="24"/>
            <w:lang w:eastAsia="en-US"/>
          </w:rPr>
          <w:br/>
          <w:t xml:space="preserve">3. Κατάθεση πρότασης νόμου: Ο Πρόεδρος της Κοινοβουλευτικής Ομάδας των Ανεξαρτήτων Ελλήνων και οι Βουλευτές του κόμματός του κατέθεσαν στις 13 Φεβρουαρίου 2018 πρόταση νόμου: «Τροποποίηση του ν. 3126/2003 (ΦΕΚ 66/Α/19-3-2003)», σελ. </w:t>
        </w:r>
        <w:r w:rsidRPr="001C39CE">
          <w:rPr>
            <w:rFonts w:eastAsia="Times New Roman"/>
            <w:szCs w:val="24"/>
            <w:lang w:eastAsia="en-US"/>
          </w:rPr>
          <w:br/>
          <w:t xml:space="preserve"> </w:t>
        </w:r>
        <w:r w:rsidRPr="001C39CE">
          <w:rPr>
            <w:rFonts w:eastAsia="Times New Roman"/>
            <w:szCs w:val="24"/>
            <w:lang w:eastAsia="en-US"/>
          </w:rPr>
          <w:br/>
          <w:t>ΠΡΟΕΔΡΕΥΟΝΤΕΣ</w:t>
        </w:r>
      </w:ins>
    </w:p>
    <w:p w14:paraId="4EEC260F" w14:textId="77777777" w:rsidR="001C39CE" w:rsidRPr="001C39CE" w:rsidRDefault="001C39CE" w:rsidP="001C39CE">
      <w:pPr>
        <w:spacing w:after="0" w:line="360" w:lineRule="auto"/>
        <w:rPr>
          <w:ins w:id="22" w:author="Φλούδα Χριστίνα" w:date="2018-02-22T12:00:00Z"/>
          <w:rFonts w:eastAsia="Times New Roman"/>
          <w:szCs w:val="24"/>
          <w:lang w:eastAsia="en-US"/>
        </w:rPr>
      </w:pPr>
    </w:p>
    <w:p w14:paraId="547CFA5B" w14:textId="77777777" w:rsidR="001C39CE" w:rsidRPr="001C39CE" w:rsidRDefault="001C39CE" w:rsidP="001C39CE">
      <w:pPr>
        <w:spacing w:after="0" w:line="360" w:lineRule="auto"/>
        <w:rPr>
          <w:ins w:id="23" w:author="Φλούδα Χριστίνα" w:date="2018-02-22T12:00:00Z"/>
          <w:rFonts w:eastAsia="Times New Roman"/>
          <w:szCs w:val="24"/>
          <w:lang w:eastAsia="en-US"/>
        </w:rPr>
      </w:pPr>
      <w:ins w:id="24" w:author="Φλούδα Χριστίνα" w:date="2018-02-22T12:00:00Z">
        <w:r w:rsidRPr="001C39CE">
          <w:rPr>
            <w:rFonts w:eastAsia="Times New Roman"/>
            <w:szCs w:val="24"/>
            <w:lang w:eastAsia="en-US"/>
          </w:rPr>
          <w:t>ΚΡΕΜΑΣΤΙΝΟΣ Δ. , σελ.</w:t>
        </w:r>
      </w:ins>
    </w:p>
    <w:p w14:paraId="599D629A" w14:textId="77777777" w:rsidR="001C39CE" w:rsidRPr="001C39CE" w:rsidRDefault="001C39CE" w:rsidP="001C39CE">
      <w:pPr>
        <w:spacing w:after="0" w:line="360" w:lineRule="auto"/>
        <w:rPr>
          <w:ins w:id="25" w:author="Φλούδα Χριστίνα" w:date="2018-02-22T12:00:00Z"/>
          <w:rFonts w:eastAsia="Times New Roman"/>
          <w:szCs w:val="24"/>
          <w:lang w:eastAsia="en-US"/>
        </w:rPr>
      </w:pPr>
      <w:ins w:id="26" w:author="Φλούδα Χριστίνα" w:date="2018-02-22T12:00:00Z">
        <w:r w:rsidRPr="001C39CE">
          <w:rPr>
            <w:rFonts w:eastAsia="Times New Roman"/>
            <w:szCs w:val="24"/>
            <w:lang w:eastAsia="en-US"/>
          </w:rPr>
          <w:t>ΛΑΜΠΡΟΥΛΗΣ Γ. , σελ.</w:t>
        </w:r>
      </w:ins>
    </w:p>
    <w:p w14:paraId="05DC9D38" w14:textId="77777777" w:rsidR="001C39CE" w:rsidRPr="001C39CE" w:rsidRDefault="001C39CE" w:rsidP="001C39CE">
      <w:pPr>
        <w:spacing w:after="0" w:line="360" w:lineRule="auto"/>
        <w:rPr>
          <w:ins w:id="27" w:author="Φλούδα Χριστίνα" w:date="2018-02-22T12:00:00Z"/>
          <w:rFonts w:eastAsia="Times New Roman"/>
          <w:szCs w:val="24"/>
          <w:lang w:eastAsia="en-US"/>
        </w:rPr>
      </w:pPr>
      <w:ins w:id="28" w:author="Φλούδα Χριστίνα" w:date="2018-02-22T12:00:00Z">
        <w:r w:rsidRPr="001C39CE">
          <w:rPr>
            <w:rFonts w:eastAsia="Times New Roman"/>
            <w:szCs w:val="24"/>
            <w:lang w:eastAsia="en-US"/>
          </w:rPr>
          <w:t xml:space="preserve">ΧΡΙΣΤΟΔΟΥΛΟΠΟΥΛΟΥ Α. , σελ. </w:t>
        </w:r>
        <w:r w:rsidRPr="001C39CE">
          <w:rPr>
            <w:rFonts w:eastAsia="Times New Roman"/>
            <w:szCs w:val="24"/>
            <w:lang w:eastAsia="en-US"/>
          </w:rPr>
          <w:br/>
        </w:r>
      </w:ins>
    </w:p>
    <w:p w14:paraId="7B8816B3" w14:textId="77777777" w:rsidR="001C39CE" w:rsidRPr="001C39CE" w:rsidRDefault="001C39CE" w:rsidP="001C39CE">
      <w:pPr>
        <w:spacing w:after="0" w:line="360" w:lineRule="auto"/>
        <w:rPr>
          <w:ins w:id="29" w:author="Φλούδα Χριστίνα" w:date="2018-02-22T12:00:00Z"/>
          <w:rFonts w:eastAsia="Times New Roman"/>
          <w:szCs w:val="24"/>
          <w:lang w:eastAsia="en-US"/>
        </w:rPr>
      </w:pPr>
      <w:ins w:id="30" w:author="Φλούδα Χριστίνα" w:date="2018-02-22T12:00:00Z">
        <w:r w:rsidRPr="001C39CE">
          <w:rPr>
            <w:rFonts w:eastAsia="Times New Roman"/>
            <w:szCs w:val="24"/>
            <w:lang w:eastAsia="en-US"/>
          </w:rPr>
          <w:t>ΟΜΙΛΗΤΕΣ</w:t>
        </w:r>
      </w:ins>
    </w:p>
    <w:p w14:paraId="2EDBDB6C" w14:textId="77777777" w:rsidR="001C39CE" w:rsidRPr="001C39CE" w:rsidRDefault="001C39CE" w:rsidP="001C39CE">
      <w:pPr>
        <w:spacing w:after="0" w:line="360" w:lineRule="auto"/>
        <w:rPr>
          <w:ins w:id="31" w:author="Φλούδα Χριστίνα" w:date="2018-02-22T12:00:00Z"/>
          <w:rFonts w:eastAsia="Times New Roman"/>
          <w:szCs w:val="24"/>
          <w:lang w:eastAsia="en-US"/>
        </w:rPr>
      </w:pPr>
      <w:ins w:id="32" w:author="Φλούδα Χριστίνα" w:date="2018-02-22T12:00:00Z">
        <w:r w:rsidRPr="001C39CE">
          <w:rPr>
            <w:rFonts w:eastAsia="Times New Roman"/>
            <w:szCs w:val="24"/>
            <w:lang w:eastAsia="en-US"/>
          </w:rPr>
          <w:br/>
          <w:t>Α. Επί διαδικαστικού θέματος:</w:t>
        </w:r>
        <w:r w:rsidRPr="001C39CE">
          <w:rPr>
            <w:rFonts w:eastAsia="Times New Roman"/>
            <w:szCs w:val="24"/>
            <w:lang w:eastAsia="en-US"/>
          </w:rPr>
          <w:br/>
          <w:t>ΒΑΡΕΜΕΝΟΣ Γ. , σελ.</w:t>
        </w:r>
        <w:r w:rsidRPr="001C39CE">
          <w:rPr>
            <w:rFonts w:eastAsia="Times New Roman"/>
            <w:szCs w:val="24"/>
            <w:lang w:eastAsia="en-US"/>
          </w:rPr>
          <w:br/>
          <w:t>ΔΕΔΕΣ Ι. , σελ.</w:t>
        </w:r>
        <w:r w:rsidRPr="001C39CE">
          <w:rPr>
            <w:rFonts w:eastAsia="Times New Roman"/>
            <w:szCs w:val="24"/>
            <w:lang w:eastAsia="en-US"/>
          </w:rPr>
          <w:br/>
          <w:t>ΖΑΡΟΥΛΙΑ Ε. , σελ.</w:t>
        </w:r>
        <w:r w:rsidRPr="001C39CE">
          <w:rPr>
            <w:rFonts w:eastAsia="Times New Roman"/>
            <w:szCs w:val="24"/>
            <w:lang w:eastAsia="en-US"/>
          </w:rPr>
          <w:br/>
          <w:t>ΘΕΩΝΑΣ Ι. , σελ.</w:t>
        </w:r>
        <w:r w:rsidRPr="001C39CE">
          <w:rPr>
            <w:rFonts w:eastAsia="Times New Roman"/>
            <w:szCs w:val="24"/>
            <w:lang w:eastAsia="en-US"/>
          </w:rPr>
          <w:br/>
          <w:t>ΚΑΜΜΕΝΟΣ Δ. , σελ.</w:t>
        </w:r>
        <w:r w:rsidRPr="001C39CE">
          <w:rPr>
            <w:rFonts w:eastAsia="Times New Roman"/>
            <w:szCs w:val="24"/>
            <w:lang w:eastAsia="en-US"/>
          </w:rPr>
          <w:br/>
          <w:t>ΛΑΜΠΡΟΥΛΗΣ Γ. , σελ.</w:t>
        </w:r>
        <w:r w:rsidRPr="001C39CE">
          <w:rPr>
            <w:rFonts w:eastAsia="Times New Roman"/>
            <w:szCs w:val="24"/>
            <w:lang w:eastAsia="en-US"/>
          </w:rPr>
          <w:br/>
          <w:t>ΜΑΝΤΑΣ Χ. , σελ.</w:t>
        </w:r>
        <w:r w:rsidRPr="001C39CE">
          <w:rPr>
            <w:rFonts w:eastAsia="Times New Roman"/>
            <w:szCs w:val="24"/>
            <w:lang w:eastAsia="en-US"/>
          </w:rPr>
          <w:br/>
          <w:t>ΜΗΤΑΡΑΚΗΣ Π. , σελ.</w:t>
        </w:r>
        <w:r w:rsidRPr="001C39CE">
          <w:rPr>
            <w:rFonts w:eastAsia="Times New Roman"/>
            <w:szCs w:val="24"/>
            <w:lang w:eastAsia="en-US"/>
          </w:rPr>
          <w:br/>
          <w:t>ΠΑΠΑΝΑΤΣΙΟΥ Α. , σελ.</w:t>
        </w:r>
        <w:r w:rsidRPr="001C39CE">
          <w:rPr>
            <w:rFonts w:eastAsia="Times New Roman"/>
            <w:szCs w:val="24"/>
            <w:lang w:eastAsia="en-US"/>
          </w:rPr>
          <w:br/>
          <w:t>ΦΩΤΙΟΥ Θ. , σελ.</w:t>
        </w:r>
        <w:r w:rsidRPr="001C39CE">
          <w:rPr>
            <w:rFonts w:eastAsia="Times New Roman"/>
            <w:szCs w:val="24"/>
            <w:lang w:eastAsia="en-US"/>
          </w:rPr>
          <w:br/>
          <w:t>ΧΡΙΣΤΟΔΟΥΛΟΠΟΥΛΟΥ Α. , σελ.</w:t>
        </w:r>
        <w:r w:rsidRPr="001C39CE">
          <w:rPr>
            <w:rFonts w:eastAsia="Times New Roman"/>
            <w:szCs w:val="24"/>
            <w:lang w:eastAsia="en-US"/>
          </w:rPr>
          <w:br/>
        </w:r>
        <w:r w:rsidRPr="001C39CE">
          <w:rPr>
            <w:rFonts w:eastAsia="Times New Roman"/>
            <w:szCs w:val="24"/>
            <w:lang w:eastAsia="en-US"/>
          </w:rPr>
          <w:br/>
          <w:t>Β. Επί προσωπικού θέματος:</w:t>
        </w:r>
        <w:r w:rsidRPr="001C39CE">
          <w:rPr>
            <w:rFonts w:eastAsia="Times New Roman"/>
            <w:szCs w:val="24"/>
            <w:lang w:eastAsia="en-US"/>
          </w:rPr>
          <w:br/>
          <w:t>ΒΡΟΥΤΣΗΣ Ι. , σελ.</w:t>
        </w:r>
        <w:r w:rsidRPr="001C39CE">
          <w:rPr>
            <w:rFonts w:eastAsia="Times New Roman"/>
            <w:szCs w:val="24"/>
            <w:lang w:eastAsia="en-US"/>
          </w:rPr>
          <w:br/>
        </w:r>
        <w:r w:rsidRPr="001C39CE">
          <w:rPr>
            <w:rFonts w:eastAsia="Times New Roman"/>
            <w:szCs w:val="24"/>
            <w:lang w:eastAsia="en-US"/>
          </w:rPr>
          <w:br/>
          <w:t>Γ. Επί των επικαίρων ερωτήσεων:</w:t>
        </w:r>
        <w:r w:rsidRPr="001C39CE">
          <w:rPr>
            <w:rFonts w:eastAsia="Times New Roman"/>
            <w:szCs w:val="24"/>
            <w:lang w:eastAsia="en-US"/>
          </w:rPr>
          <w:br/>
          <w:t>ΒΕΤΤΑΣ Δ. , σελ.</w:t>
        </w:r>
        <w:r w:rsidRPr="001C39CE">
          <w:rPr>
            <w:rFonts w:eastAsia="Times New Roman"/>
            <w:szCs w:val="24"/>
            <w:lang w:eastAsia="en-US"/>
          </w:rPr>
          <w:br/>
          <w:t>ΚΟΝΙΟΡΔΟΥ Λ. , σελ.</w:t>
        </w:r>
        <w:r w:rsidRPr="001C39CE">
          <w:rPr>
            <w:rFonts w:eastAsia="Times New Roman"/>
            <w:szCs w:val="24"/>
            <w:lang w:eastAsia="en-US"/>
          </w:rPr>
          <w:br/>
          <w:t>ΜΟΥΜΟΥΛΙΔΗΣ Θ. , σελ.</w:t>
        </w:r>
        <w:r w:rsidRPr="001C39CE">
          <w:rPr>
            <w:rFonts w:eastAsia="Times New Roman"/>
            <w:szCs w:val="24"/>
            <w:lang w:eastAsia="en-US"/>
          </w:rPr>
          <w:br/>
          <w:t>ΝΙΚΟΛΟΠΟΥΛΟΣ Ν. , σελ.</w:t>
        </w:r>
        <w:r w:rsidRPr="001C39CE">
          <w:rPr>
            <w:rFonts w:eastAsia="Times New Roman"/>
            <w:szCs w:val="24"/>
            <w:lang w:eastAsia="en-US"/>
          </w:rPr>
          <w:br/>
          <w:t>ΠΕΤΡΟΠΟΥΛΟΣ Α. , σελ.</w:t>
        </w:r>
        <w:r w:rsidRPr="001C39CE">
          <w:rPr>
            <w:rFonts w:eastAsia="Times New Roman"/>
            <w:szCs w:val="24"/>
            <w:lang w:eastAsia="en-US"/>
          </w:rPr>
          <w:br/>
          <w:t>ΣΥΡΙΓΟΣ Α. , σελ.</w:t>
        </w:r>
        <w:r w:rsidRPr="001C39CE">
          <w:rPr>
            <w:rFonts w:eastAsia="Times New Roman"/>
            <w:szCs w:val="24"/>
            <w:lang w:eastAsia="en-US"/>
          </w:rPr>
          <w:br/>
          <w:t>ΤΟΣΚΑΣ Ν. , σελ.</w:t>
        </w:r>
        <w:r w:rsidRPr="001C39CE">
          <w:rPr>
            <w:rFonts w:eastAsia="Times New Roman"/>
            <w:szCs w:val="24"/>
            <w:lang w:eastAsia="en-US"/>
          </w:rPr>
          <w:br/>
        </w:r>
        <w:r w:rsidRPr="001C39CE">
          <w:rPr>
            <w:rFonts w:eastAsia="Times New Roman"/>
            <w:szCs w:val="24"/>
            <w:lang w:eastAsia="en-US"/>
          </w:rPr>
          <w:br/>
          <w:t>Δ. Επί του σχεδίου νόμου του Υπουργείου Εργασίας, Κοινωνικής Ασφάλισης και Κοινωνικής Αλληλεγγύης:</w:t>
        </w:r>
        <w:r w:rsidRPr="001C39CE">
          <w:rPr>
            <w:rFonts w:eastAsia="Times New Roman"/>
            <w:szCs w:val="24"/>
            <w:lang w:eastAsia="en-US"/>
          </w:rPr>
          <w:br/>
          <w:t>ΑΜΥΡΑΣ Γ. , σελ.</w:t>
        </w:r>
        <w:r w:rsidRPr="001C39CE">
          <w:rPr>
            <w:rFonts w:eastAsia="Times New Roman"/>
            <w:szCs w:val="24"/>
            <w:lang w:eastAsia="en-US"/>
          </w:rPr>
          <w:br/>
          <w:t>ΑΝΤΩΝΟΠΟΥΛΟΥ Ο. , σελ.</w:t>
        </w:r>
        <w:r w:rsidRPr="001C39CE">
          <w:rPr>
            <w:rFonts w:eastAsia="Times New Roman"/>
            <w:szCs w:val="24"/>
            <w:lang w:eastAsia="en-US"/>
          </w:rPr>
          <w:br/>
          <w:t>ΒΕΤΤΑΣ Δ. , σελ.</w:t>
        </w:r>
        <w:r w:rsidRPr="001C39CE">
          <w:rPr>
            <w:rFonts w:eastAsia="Times New Roman"/>
            <w:szCs w:val="24"/>
            <w:lang w:eastAsia="en-US"/>
          </w:rPr>
          <w:br/>
          <w:t>ΒΡΟΥΤΣΗΣ Ι. , σελ.</w:t>
        </w:r>
        <w:r w:rsidRPr="001C39CE">
          <w:rPr>
            <w:rFonts w:eastAsia="Times New Roman"/>
            <w:szCs w:val="24"/>
            <w:lang w:eastAsia="en-US"/>
          </w:rPr>
          <w:br/>
          <w:t>ΓΙΟΓΙΑΚΑΣ Β. , σελ.</w:t>
        </w:r>
        <w:r w:rsidRPr="001C39CE">
          <w:rPr>
            <w:rFonts w:eastAsia="Times New Roman"/>
            <w:szCs w:val="24"/>
            <w:lang w:eastAsia="en-US"/>
          </w:rPr>
          <w:br/>
          <w:t>ΔΕΔΕΣ Ι. , σελ.</w:t>
        </w:r>
        <w:r w:rsidRPr="001C39CE">
          <w:rPr>
            <w:rFonts w:eastAsia="Times New Roman"/>
            <w:szCs w:val="24"/>
            <w:lang w:eastAsia="en-US"/>
          </w:rPr>
          <w:br/>
          <w:t>ΚΑΪΣΑΣ Γ. , σελ.</w:t>
        </w:r>
        <w:r w:rsidRPr="001C39CE">
          <w:rPr>
            <w:rFonts w:eastAsia="Times New Roman"/>
            <w:szCs w:val="24"/>
            <w:lang w:eastAsia="en-US"/>
          </w:rPr>
          <w:br/>
          <w:t>ΚΑΡΑΓΙΑΝΝΙΔΗΣ Χ. , σελ.</w:t>
        </w:r>
        <w:r w:rsidRPr="001C39CE">
          <w:rPr>
            <w:rFonts w:eastAsia="Times New Roman"/>
            <w:szCs w:val="24"/>
            <w:lang w:eastAsia="en-US"/>
          </w:rPr>
          <w:br/>
          <w:t>ΚΑΤΣΑΒΡΙΑ - ΣΙΩΡΟΠΟΥΛΟΥ Χ. , σελ.</w:t>
        </w:r>
        <w:r w:rsidRPr="001C39CE">
          <w:rPr>
            <w:rFonts w:eastAsia="Times New Roman"/>
            <w:szCs w:val="24"/>
            <w:lang w:eastAsia="en-US"/>
          </w:rPr>
          <w:br/>
          <w:t>ΚΩΝΣΤΑΝΤΟΠΟΥΛΟΣ Δ. , σελ.</w:t>
        </w:r>
        <w:r w:rsidRPr="001C39CE">
          <w:rPr>
            <w:rFonts w:eastAsia="Times New Roman"/>
            <w:szCs w:val="24"/>
            <w:lang w:eastAsia="en-US"/>
          </w:rPr>
          <w:br/>
          <w:t>ΛΑΖΑΡΙΔΗΣ Γ. , σελ.</w:t>
        </w:r>
        <w:r w:rsidRPr="001C39CE">
          <w:rPr>
            <w:rFonts w:eastAsia="Times New Roman"/>
            <w:szCs w:val="24"/>
            <w:lang w:eastAsia="en-US"/>
          </w:rPr>
          <w:br/>
          <w:t>ΛΙΒΑΝΙΟΥ Ζ. , σελ.</w:t>
        </w:r>
        <w:r w:rsidRPr="001C39CE">
          <w:rPr>
            <w:rFonts w:eastAsia="Times New Roman"/>
            <w:szCs w:val="24"/>
            <w:lang w:eastAsia="en-US"/>
          </w:rPr>
          <w:br/>
          <w:t>ΛΟΒΕΡΔΟΣ Α. , σελ.</w:t>
        </w:r>
        <w:r w:rsidRPr="001C39CE">
          <w:rPr>
            <w:rFonts w:eastAsia="Times New Roman"/>
            <w:szCs w:val="24"/>
            <w:lang w:eastAsia="en-US"/>
          </w:rPr>
          <w:br/>
          <w:t>ΜΑΝΤΑΣ Χ. , σελ.</w:t>
        </w:r>
        <w:r w:rsidRPr="001C39CE">
          <w:rPr>
            <w:rFonts w:eastAsia="Times New Roman"/>
            <w:szCs w:val="24"/>
            <w:lang w:eastAsia="en-US"/>
          </w:rPr>
          <w:br/>
          <w:t>ΜΕΓΑΛΟΟΙΚΟΝΟΜΟΥ Θ. , σελ.</w:t>
        </w:r>
        <w:r w:rsidRPr="001C39CE">
          <w:rPr>
            <w:rFonts w:eastAsia="Times New Roman"/>
            <w:szCs w:val="24"/>
            <w:lang w:eastAsia="en-US"/>
          </w:rPr>
          <w:br/>
          <w:t>ΜΗΤΑΡΑΚΗΣ Π. , σελ.</w:t>
        </w:r>
        <w:r w:rsidRPr="001C39CE">
          <w:rPr>
            <w:rFonts w:eastAsia="Times New Roman"/>
            <w:szCs w:val="24"/>
            <w:lang w:eastAsia="en-US"/>
          </w:rPr>
          <w:br/>
          <w:t>ΜΙΧΑΗΛΙΔΗΣ Α. , σελ.</w:t>
        </w:r>
        <w:r w:rsidRPr="001C39CE">
          <w:rPr>
            <w:rFonts w:eastAsia="Times New Roman"/>
            <w:szCs w:val="24"/>
            <w:lang w:eastAsia="en-US"/>
          </w:rPr>
          <w:br/>
          <w:t>ΠΑΝΑΓΙΩΤΑΡΟΣ Η. , σελ.</w:t>
        </w:r>
        <w:r w:rsidRPr="001C39CE">
          <w:rPr>
            <w:rFonts w:eastAsia="Times New Roman"/>
            <w:szCs w:val="24"/>
            <w:lang w:eastAsia="en-US"/>
          </w:rPr>
          <w:br/>
          <w:t>ΠΑΠΑΗΛΙΟΥ Γ. , σελ.</w:t>
        </w:r>
        <w:r w:rsidRPr="001C39CE">
          <w:rPr>
            <w:rFonts w:eastAsia="Times New Roman"/>
            <w:szCs w:val="24"/>
            <w:lang w:eastAsia="en-US"/>
          </w:rPr>
          <w:br/>
          <w:t>ΠΑΠΑΝΑΤΣΙΟΥ Α. , σελ.</w:t>
        </w:r>
        <w:r w:rsidRPr="001C39CE">
          <w:rPr>
            <w:rFonts w:eastAsia="Times New Roman"/>
            <w:szCs w:val="24"/>
            <w:lang w:eastAsia="en-US"/>
          </w:rPr>
          <w:br/>
          <w:t>ΠΑΠΑΧΡΙΣΤΟΠΟΥΛΟΣ Α. , σελ.</w:t>
        </w:r>
        <w:r w:rsidRPr="001C39CE">
          <w:rPr>
            <w:rFonts w:eastAsia="Times New Roman"/>
            <w:szCs w:val="24"/>
            <w:lang w:eastAsia="en-US"/>
          </w:rPr>
          <w:br/>
          <w:t>ΣΑΡΙΔΗΣ Ι. , σελ.</w:t>
        </w:r>
      </w:ins>
    </w:p>
    <w:p w14:paraId="147FCA3F" w14:textId="437D8498" w:rsidR="001C39CE" w:rsidRDefault="001C39CE" w:rsidP="001C39CE">
      <w:pPr>
        <w:spacing w:line="600" w:lineRule="auto"/>
        <w:ind w:firstLine="720"/>
        <w:jc w:val="center"/>
        <w:rPr>
          <w:ins w:id="33" w:author="Φλούδα Χριστίνα" w:date="2018-02-22T12:00:00Z"/>
          <w:rFonts w:eastAsia="Times New Roman"/>
          <w:szCs w:val="24"/>
        </w:rPr>
      </w:pPr>
      <w:ins w:id="34" w:author="Φλούδα Χριστίνα" w:date="2018-02-22T12:00:00Z">
        <w:r w:rsidRPr="001C39CE">
          <w:rPr>
            <w:rFonts w:eastAsia="Times New Roman"/>
            <w:szCs w:val="24"/>
            <w:lang w:eastAsia="en-US"/>
          </w:rPr>
          <w:t>ΣΑΧΙΝΙΔΗΣ Ι. , σελ.</w:t>
        </w:r>
        <w:r w:rsidRPr="001C39CE">
          <w:rPr>
            <w:rFonts w:eastAsia="Times New Roman"/>
            <w:szCs w:val="24"/>
            <w:lang w:eastAsia="en-US"/>
          </w:rPr>
          <w:br/>
          <w:t>ΣΚΟΥΦΑ Ε. , σελ.</w:t>
        </w:r>
        <w:r w:rsidRPr="001C39CE">
          <w:rPr>
            <w:rFonts w:eastAsia="Times New Roman"/>
            <w:szCs w:val="24"/>
            <w:lang w:eastAsia="en-US"/>
          </w:rPr>
          <w:br/>
          <w:t>ΣΤΑΜΑΤΑΚΗ Ε. , σελ.</w:t>
        </w:r>
        <w:r w:rsidRPr="001C39CE">
          <w:rPr>
            <w:rFonts w:eastAsia="Times New Roman"/>
            <w:szCs w:val="24"/>
            <w:lang w:eastAsia="en-US"/>
          </w:rPr>
          <w:br/>
          <w:t>ΣΤΕΦΟΣ Ι. , σελ.</w:t>
        </w:r>
        <w:r w:rsidRPr="001C39CE">
          <w:rPr>
            <w:rFonts w:eastAsia="Times New Roman"/>
            <w:szCs w:val="24"/>
            <w:lang w:eastAsia="en-US"/>
          </w:rPr>
          <w:br/>
          <w:t>ΣΤΟΓΙΑΝΝΙΔΗΣ Γ. , σελ.</w:t>
        </w:r>
        <w:r w:rsidRPr="001C39CE">
          <w:rPr>
            <w:rFonts w:eastAsia="Times New Roman"/>
            <w:szCs w:val="24"/>
            <w:lang w:eastAsia="en-US"/>
          </w:rPr>
          <w:br/>
          <w:t>ΣΤΥΛΙΟΣ Γ. , σελ.</w:t>
        </w:r>
        <w:r w:rsidRPr="001C39CE">
          <w:rPr>
            <w:rFonts w:eastAsia="Times New Roman"/>
            <w:szCs w:val="24"/>
            <w:lang w:eastAsia="en-US"/>
          </w:rPr>
          <w:br/>
          <w:t>ΣΥΝΤΥΧΑΚΗΣ Ε. , σελ.</w:t>
        </w:r>
        <w:r w:rsidRPr="001C39CE">
          <w:rPr>
            <w:rFonts w:eastAsia="Times New Roman"/>
            <w:szCs w:val="24"/>
            <w:lang w:eastAsia="en-US"/>
          </w:rPr>
          <w:br/>
          <w:t>ΤΖΟΥΦΗ Μ. , σελ.</w:t>
        </w:r>
        <w:r w:rsidRPr="001C39CE">
          <w:rPr>
            <w:rFonts w:eastAsia="Times New Roman"/>
            <w:szCs w:val="24"/>
            <w:lang w:eastAsia="en-US"/>
          </w:rPr>
          <w:br/>
          <w:t>ΦΩΚΑΣ Α. , σελ.</w:t>
        </w:r>
        <w:r w:rsidRPr="001C39CE">
          <w:rPr>
            <w:rFonts w:eastAsia="Times New Roman"/>
            <w:szCs w:val="24"/>
            <w:lang w:eastAsia="en-US"/>
          </w:rPr>
          <w:br/>
          <w:t>ΦΩΤΙΟΥ Θ. , σελ.</w:t>
        </w:r>
        <w:r w:rsidRPr="001C39CE">
          <w:rPr>
            <w:rFonts w:eastAsia="Times New Roman"/>
            <w:szCs w:val="24"/>
            <w:lang w:eastAsia="en-US"/>
          </w:rPr>
          <w:br/>
          <w:t>ΧΑΤΖΗΣΑΒΒΑΣ Χ. , σελ.</w:t>
        </w:r>
        <w:r w:rsidRPr="001C39CE">
          <w:rPr>
            <w:rFonts w:eastAsia="Times New Roman"/>
            <w:szCs w:val="24"/>
            <w:lang w:eastAsia="en-US"/>
          </w:rPr>
          <w:br/>
        </w:r>
        <w:r w:rsidRPr="001C39CE">
          <w:rPr>
            <w:rFonts w:eastAsia="Times New Roman"/>
            <w:szCs w:val="24"/>
            <w:lang w:eastAsia="en-US"/>
          </w:rPr>
          <w:br/>
          <w:t>ΠΑΡΕΜΒΑΣΕΙΣ:</w:t>
        </w:r>
        <w:r w:rsidRPr="001C39CE">
          <w:rPr>
            <w:rFonts w:eastAsia="Times New Roman"/>
            <w:szCs w:val="24"/>
            <w:lang w:eastAsia="en-US"/>
          </w:rPr>
          <w:br/>
          <w:t>ΘΕΩΝΑΣ Ι. , σελ.</w:t>
        </w:r>
        <w:r w:rsidRPr="001C39CE">
          <w:rPr>
            <w:rFonts w:eastAsia="Times New Roman"/>
            <w:szCs w:val="24"/>
            <w:lang w:eastAsia="en-US"/>
          </w:rPr>
          <w:br/>
          <w:t>ΤΖΟΥΦΗ Μ. , σελ.</w:t>
        </w:r>
        <w:r w:rsidRPr="001C39CE">
          <w:rPr>
            <w:rFonts w:eastAsia="Times New Roman"/>
            <w:szCs w:val="24"/>
            <w:lang w:eastAsia="en-US"/>
          </w:rPr>
          <w:br/>
        </w:r>
      </w:ins>
    </w:p>
    <w:p w14:paraId="381BD592" w14:textId="77777777" w:rsidR="00DC23FB" w:rsidRDefault="001C39CE">
      <w:pPr>
        <w:spacing w:line="600" w:lineRule="auto"/>
        <w:ind w:firstLine="720"/>
        <w:jc w:val="center"/>
        <w:rPr>
          <w:rFonts w:eastAsia="Times New Roman"/>
          <w:szCs w:val="24"/>
        </w:rPr>
      </w:pPr>
      <w:r>
        <w:rPr>
          <w:rFonts w:eastAsia="Times New Roman"/>
          <w:szCs w:val="24"/>
        </w:rPr>
        <w:t>ΠΡΑΚΤΙΚΑ ΒΟΥΛΗΣ</w:t>
      </w:r>
    </w:p>
    <w:p w14:paraId="381BD593" w14:textId="77777777" w:rsidR="00DC23FB" w:rsidRDefault="001C39CE">
      <w:pPr>
        <w:spacing w:line="600" w:lineRule="auto"/>
        <w:ind w:firstLine="720"/>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xml:space="preserve">΄ ΠΕΡΙΟΔΟΣ </w:t>
      </w:r>
    </w:p>
    <w:p w14:paraId="381BD594" w14:textId="77777777" w:rsidR="00DC23FB" w:rsidRDefault="001C39CE">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81BD595" w14:textId="77777777" w:rsidR="00DC23FB" w:rsidRDefault="001C39CE">
      <w:pPr>
        <w:spacing w:line="600" w:lineRule="auto"/>
        <w:ind w:firstLine="720"/>
        <w:jc w:val="center"/>
        <w:rPr>
          <w:rFonts w:eastAsia="Times New Roman"/>
          <w:szCs w:val="24"/>
        </w:rPr>
      </w:pPr>
      <w:r>
        <w:rPr>
          <w:rFonts w:eastAsia="Times New Roman"/>
          <w:szCs w:val="24"/>
        </w:rPr>
        <w:t>ΣΥΝΟΔΟΣ Γ΄</w:t>
      </w:r>
    </w:p>
    <w:p w14:paraId="381BD596" w14:textId="77777777" w:rsidR="00DC23FB" w:rsidRDefault="001C39CE">
      <w:pPr>
        <w:spacing w:line="600" w:lineRule="auto"/>
        <w:ind w:firstLine="720"/>
        <w:jc w:val="center"/>
        <w:rPr>
          <w:rFonts w:eastAsia="Times New Roman"/>
          <w:szCs w:val="24"/>
        </w:rPr>
      </w:pPr>
      <w:r>
        <w:rPr>
          <w:rFonts w:eastAsia="Times New Roman"/>
          <w:szCs w:val="24"/>
        </w:rPr>
        <w:t>ΣΥΝΕΔΡΙΑΣΗ ΟΓ΄</w:t>
      </w:r>
    </w:p>
    <w:p w14:paraId="381BD597" w14:textId="77777777" w:rsidR="00DC23FB" w:rsidRDefault="001C39CE">
      <w:pPr>
        <w:spacing w:line="600" w:lineRule="auto"/>
        <w:ind w:firstLine="720"/>
        <w:jc w:val="center"/>
        <w:rPr>
          <w:rFonts w:eastAsia="Times New Roman"/>
          <w:szCs w:val="24"/>
        </w:rPr>
      </w:pPr>
      <w:r>
        <w:rPr>
          <w:rFonts w:eastAsia="Times New Roman"/>
          <w:szCs w:val="24"/>
        </w:rPr>
        <w:t>Πέμπτη 15 Φεβρουαρίου 2018</w:t>
      </w:r>
    </w:p>
    <w:p w14:paraId="381BD598" w14:textId="77777777" w:rsidR="00DC23FB" w:rsidRDefault="001C39CE">
      <w:pPr>
        <w:spacing w:line="600" w:lineRule="auto"/>
        <w:ind w:firstLine="720"/>
        <w:jc w:val="both"/>
        <w:rPr>
          <w:rFonts w:eastAsia="Times New Roman"/>
          <w:szCs w:val="24"/>
        </w:rPr>
      </w:pPr>
      <w:r>
        <w:rPr>
          <w:rFonts w:eastAsia="Times New Roman"/>
          <w:szCs w:val="24"/>
        </w:rPr>
        <w:t>Αθήνα, σήμερα στις 15 Φεβρουαρίου 2018, ημέρα Πέμπτη και ώρα 9.30΄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Η΄ Αντιπροέδρου αυτής κ. </w:t>
      </w:r>
      <w:r w:rsidRPr="00E67B7B">
        <w:rPr>
          <w:rFonts w:eastAsia="Times New Roman"/>
          <w:b/>
          <w:szCs w:val="24"/>
        </w:rPr>
        <w:t>ΔΗΜΗΤΡΙΟΥ ΚΑΜΜΕΝΟΥ</w:t>
      </w:r>
      <w:r>
        <w:rPr>
          <w:rFonts w:eastAsia="Times New Roman"/>
          <w:szCs w:val="24"/>
        </w:rPr>
        <w:t>.</w:t>
      </w:r>
    </w:p>
    <w:p w14:paraId="381BD599" w14:textId="77777777" w:rsidR="00DC23FB" w:rsidRDefault="001C39CE">
      <w:pPr>
        <w:spacing w:line="600" w:lineRule="auto"/>
        <w:ind w:firstLine="720"/>
        <w:jc w:val="both"/>
        <w:rPr>
          <w:rFonts w:eastAsia="Times New Roman"/>
          <w:szCs w:val="24"/>
        </w:rPr>
      </w:pPr>
      <w:r>
        <w:rPr>
          <w:rFonts w:eastAsia="Times New Roman"/>
          <w:b/>
          <w:bCs/>
          <w:szCs w:val="24"/>
        </w:rPr>
        <w:lastRenderedPageBreak/>
        <w:t xml:space="preserve">ΠΡΟΕΔΡΕΥΩΝ (Δημήτριος </w:t>
      </w:r>
      <w:r>
        <w:rPr>
          <w:rFonts w:eastAsia="Times New Roman"/>
          <w:b/>
          <w:bCs/>
          <w:szCs w:val="24"/>
        </w:rPr>
        <w:t>Καμμένος</w:t>
      </w:r>
      <w:r>
        <w:rPr>
          <w:rFonts w:eastAsia="Times New Roman"/>
          <w:b/>
          <w:bCs/>
          <w:szCs w:val="24"/>
        </w:rPr>
        <w:t xml:space="preserve">): </w:t>
      </w:r>
      <w:r>
        <w:rPr>
          <w:rFonts w:eastAsia="Times New Roman"/>
          <w:szCs w:val="24"/>
        </w:rPr>
        <w:t>Κυρίες και κύριοι συνάδελφοι, αρχίζει η συνεδρίαση.</w:t>
      </w:r>
    </w:p>
    <w:p w14:paraId="381BD59A" w14:textId="77777777" w:rsidR="00DC23FB" w:rsidRDefault="001C39CE">
      <w:pPr>
        <w:spacing w:line="600" w:lineRule="auto"/>
        <w:ind w:firstLine="720"/>
        <w:jc w:val="both"/>
        <w:rPr>
          <w:rFonts w:eastAsia="Times New Roman"/>
          <w:szCs w:val="24"/>
        </w:rPr>
      </w:pPr>
      <w:r>
        <w:rPr>
          <w:rFonts w:eastAsia="Times New Roman"/>
          <w:szCs w:val="24"/>
        </w:rPr>
        <w:t>Πριν εισέ</w:t>
      </w:r>
      <w:r>
        <w:rPr>
          <w:rFonts w:eastAsia="Times New Roman"/>
          <w:szCs w:val="24"/>
        </w:rPr>
        <w:t>λθουμε στη συζήτηση των επίκαιρων ερωτήσεων, έχω την τιμή να ανακοινώσω στο Σώμα το δελτίο των επίκαιρων ερωτήσεων της Παρασκευής 16 Φεβρουαρίου 2018.</w:t>
      </w:r>
    </w:p>
    <w:p w14:paraId="381BD59B" w14:textId="77777777" w:rsidR="00DC23FB" w:rsidRDefault="001C39CE">
      <w:pPr>
        <w:spacing w:line="600" w:lineRule="auto"/>
        <w:ind w:firstLine="720"/>
        <w:jc w:val="both"/>
        <w:rPr>
          <w:rFonts w:eastAsia="Times New Roman" w:cs="Times New Roman"/>
          <w:bCs/>
          <w:szCs w:val="24"/>
        </w:rPr>
      </w:pPr>
      <w:r>
        <w:rPr>
          <w:rFonts w:eastAsia="Times New Roman" w:cs="Times New Roman"/>
          <w:bCs/>
          <w:szCs w:val="24"/>
        </w:rPr>
        <w:t>Α. ΕΠΙΚΑΙΡΕΣ ΕΡΩΤΗΣΕΙΣ Πρώτου Κύκλου (Άρθρο 130 παράγραφοι 2 και 3 του Κανονισμού της Βουλής)</w:t>
      </w:r>
    </w:p>
    <w:p w14:paraId="381BD59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1. Η με αρι</w:t>
      </w:r>
      <w:r>
        <w:rPr>
          <w:rFonts w:eastAsia="Times New Roman" w:cs="Times New Roman"/>
          <w:szCs w:val="24"/>
        </w:rPr>
        <w:t xml:space="preserve">θμό 1080/13-2-2018 επίκαιρη ερώτηση του Βουλευτή Αχαΐας της Νέας Δημοκρατίας κ. </w:t>
      </w:r>
      <w:r>
        <w:rPr>
          <w:rFonts w:eastAsia="Times New Roman" w:cs="Times New Roman"/>
          <w:bCs/>
          <w:szCs w:val="24"/>
        </w:rPr>
        <w:t xml:space="preserve">Ανδρέα </w:t>
      </w:r>
      <w:proofErr w:type="spellStart"/>
      <w:r>
        <w:rPr>
          <w:rFonts w:eastAsia="Times New Roman" w:cs="Times New Roman"/>
          <w:bCs/>
          <w:szCs w:val="24"/>
        </w:rPr>
        <w:t>Κατσανιώτη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με θέμα: «Διάβρωση αιγιαλού και επιπτώσεις σε παράκτιες περιοχές του Ν</w:t>
      </w:r>
      <w:r>
        <w:rPr>
          <w:rFonts w:eastAsia="Times New Roman" w:cs="Times New Roman"/>
          <w:szCs w:val="24"/>
        </w:rPr>
        <w:t>ομού</w:t>
      </w:r>
      <w:r>
        <w:rPr>
          <w:rFonts w:eastAsia="Times New Roman" w:cs="Times New Roman"/>
          <w:szCs w:val="24"/>
        </w:rPr>
        <w:t xml:space="preserve"> Αχαΐας».</w:t>
      </w:r>
    </w:p>
    <w:p w14:paraId="381BD59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2. Η με αριθμό 1054/12-2-201</w:t>
      </w:r>
      <w:r>
        <w:rPr>
          <w:rFonts w:eastAsia="Times New Roman" w:cs="Times New Roman"/>
          <w:szCs w:val="24"/>
        </w:rPr>
        <w:t>8 επίκαιρη ερώτηση του Βουλευτή Αρκαδίας της Δημοκρατικής Συμπαράταξης ΠΑΣΟΚ - ΔΗΜΑΡ κ.</w:t>
      </w:r>
      <w:r>
        <w:rPr>
          <w:rFonts w:eastAsia="Times New Roman" w:cs="Times New Roman"/>
          <w:bCs/>
          <w:szCs w:val="24"/>
        </w:rPr>
        <w:t xml:space="preserve"> </w:t>
      </w:r>
      <w:r>
        <w:rPr>
          <w:rFonts w:eastAsia="Times New Roman" w:cs="Times New Roman"/>
          <w:bCs/>
          <w:szCs w:val="24"/>
        </w:rPr>
        <w:lastRenderedPageBreak/>
        <w:t xml:space="preserve">Οδυσσέα Κωνσταντινόπουλου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Οικονομίας και Ανάπτυξης,</w:t>
      </w:r>
      <w:r>
        <w:rPr>
          <w:rFonts w:eastAsia="Times New Roman" w:cs="Times New Roman"/>
          <w:szCs w:val="24"/>
        </w:rPr>
        <w:t xml:space="preserve"> με θέμα: «Ένταξη έργων αποχετευτικών δικτύων και επεξεργασίας λυμάτων </w:t>
      </w:r>
      <w:proofErr w:type="spellStart"/>
      <w:r>
        <w:rPr>
          <w:rFonts w:eastAsia="Times New Roman" w:cs="Times New Roman"/>
          <w:szCs w:val="24"/>
        </w:rPr>
        <w:t>Κοντοβάζαινας</w:t>
      </w:r>
      <w:proofErr w:type="spellEnd"/>
      <w:r>
        <w:rPr>
          <w:rFonts w:eastAsia="Times New Roman" w:cs="Times New Roman"/>
          <w:szCs w:val="24"/>
        </w:rPr>
        <w:t xml:space="preserve">, </w:t>
      </w:r>
      <w:proofErr w:type="spellStart"/>
      <w:r>
        <w:rPr>
          <w:rFonts w:eastAsia="Times New Roman" w:cs="Times New Roman"/>
          <w:szCs w:val="24"/>
        </w:rPr>
        <w:t>Λεβιδίου</w:t>
      </w:r>
      <w:proofErr w:type="spellEnd"/>
      <w:r>
        <w:rPr>
          <w:rFonts w:eastAsia="Times New Roman" w:cs="Times New Roman"/>
          <w:szCs w:val="24"/>
        </w:rPr>
        <w:t xml:space="preserve"> και </w:t>
      </w:r>
      <w:proofErr w:type="spellStart"/>
      <w:r>
        <w:rPr>
          <w:rFonts w:eastAsia="Times New Roman" w:cs="Times New Roman"/>
          <w:szCs w:val="24"/>
        </w:rPr>
        <w:t>Κ</w:t>
      </w:r>
      <w:r>
        <w:rPr>
          <w:rFonts w:eastAsia="Times New Roman" w:cs="Times New Roman"/>
          <w:szCs w:val="24"/>
        </w:rPr>
        <w:t>αλλιανίου</w:t>
      </w:r>
      <w:proofErr w:type="spellEnd"/>
      <w:r>
        <w:rPr>
          <w:rFonts w:eastAsia="Times New Roman" w:cs="Times New Roman"/>
          <w:szCs w:val="24"/>
        </w:rPr>
        <w:t xml:space="preserve"> Αρκαδίας».</w:t>
      </w:r>
    </w:p>
    <w:p w14:paraId="381BD59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3. Η με αριθμό 1081/13-2-2018 επίκαιρη ερώτηση του Βουλευτή Αχαΐας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bCs/>
          <w:szCs w:val="24"/>
        </w:rPr>
        <w:t xml:space="preserve"> Νικολάου </w:t>
      </w:r>
      <w:proofErr w:type="spellStart"/>
      <w:r>
        <w:rPr>
          <w:rFonts w:eastAsia="Times New Roman" w:cs="Times New Roman"/>
          <w:bCs/>
          <w:szCs w:val="24"/>
        </w:rPr>
        <w:t>Καραθανασόπουλου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 δημιουργία </w:t>
      </w:r>
      <w:r>
        <w:rPr>
          <w:rFonts w:eastAsia="Times New Roman" w:cs="Times New Roman"/>
          <w:szCs w:val="24"/>
        </w:rPr>
        <w:t>χ</w:t>
      </w:r>
      <w:r>
        <w:rPr>
          <w:rFonts w:eastAsia="Times New Roman" w:cs="Times New Roman"/>
          <w:szCs w:val="24"/>
        </w:rPr>
        <w:t xml:space="preserve">ώρου </w:t>
      </w:r>
      <w:r>
        <w:rPr>
          <w:rFonts w:eastAsia="Times New Roman" w:cs="Times New Roman"/>
          <w:szCs w:val="24"/>
        </w:rPr>
        <w:t>υ</w:t>
      </w:r>
      <w:r>
        <w:rPr>
          <w:rFonts w:eastAsia="Times New Roman" w:cs="Times New Roman"/>
          <w:szCs w:val="24"/>
        </w:rPr>
        <w:t xml:space="preserve">γειονομικής </w:t>
      </w:r>
      <w:r>
        <w:rPr>
          <w:rFonts w:eastAsia="Times New Roman" w:cs="Times New Roman"/>
          <w:szCs w:val="24"/>
        </w:rPr>
        <w:t>τ</w:t>
      </w:r>
      <w:r>
        <w:rPr>
          <w:rFonts w:eastAsia="Times New Roman" w:cs="Times New Roman"/>
          <w:szCs w:val="24"/>
        </w:rPr>
        <w:t xml:space="preserve">αφής </w:t>
      </w:r>
      <w:r>
        <w:rPr>
          <w:rFonts w:eastAsia="Times New Roman" w:cs="Times New Roman"/>
          <w:szCs w:val="24"/>
        </w:rPr>
        <w:t>ε</w:t>
      </w:r>
      <w:r>
        <w:rPr>
          <w:rFonts w:eastAsia="Times New Roman" w:cs="Times New Roman"/>
          <w:szCs w:val="24"/>
        </w:rPr>
        <w:t xml:space="preserve">πικίνδυνων </w:t>
      </w:r>
      <w:r>
        <w:rPr>
          <w:rFonts w:eastAsia="Times New Roman" w:cs="Times New Roman"/>
          <w:szCs w:val="24"/>
        </w:rPr>
        <w:t>α</w:t>
      </w:r>
      <w:r>
        <w:rPr>
          <w:rFonts w:eastAsia="Times New Roman" w:cs="Times New Roman"/>
          <w:szCs w:val="24"/>
        </w:rPr>
        <w:t>ποβλήτων (ΧΥΤΕΑ) στη Μεγαλόπολη.</w:t>
      </w:r>
    </w:p>
    <w:p w14:paraId="381BD59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4. Η με αριθμό 1008/7-2-2018 επίκαιρη ερώτηση του Βουλευτή Β΄ Θεσσαλονίκης των Ανεξαρτήτων Ελλήνων κ. </w:t>
      </w:r>
      <w:r>
        <w:rPr>
          <w:rFonts w:eastAsia="Times New Roman" w:cs="Times New Roman"/>
          <w:bCs/>
          <w:szCs w:val="24"/>
        </w:rPr>
        <w:t>Γεωργίου Λαζαρίδη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Περιβάλλοντος και Ενέργειας,</w:t>
      </w:r>
      <w:r>
        <w:rPr>
          <w:rFonts w:eastAsia="Times New Roman" w:cs="Times New Roman"/>
          <w:szCs w:val="24"/>
        </w:rPr>
        <w:t xml:space="preserve"> με θέμα: «Προσαρμογή των ρυθμίσεων οφειλών πρ</w:t>
      </w:r>
      <w:r>
        <w:rPr>
          <w:rFonts w:eastAsia="Times New Roman" w:cs="Times New Roman"/>
          <w:szCs w:val="24"/>
        </w:rPr>
        <w:t xml:space="preserve">ος τη ΔΕΗ στην κοινωνική και </w:t>
      </w:r>
      <w:r>
        <w:rPr>
          <w:rFonts w:eastAsia="Times New Roman" w:cs="Times New Roman"/>
          <w:szCs w:val="24"/>
        </w:rPr>
        <w:lastRenderedPageBreak/>
        <w:t>οικονομική πραγματικότητα και ειδική πρόβλεψη σε περιοχές με ΑΠΕ».</w:t>
      </w:r>
    </w:p>
    <w:p w14:paraId="381BD5A0" w14:textId="77777777" w:rsidR="00DC23FB" w:rsidRDefault="001C39CE">
      <w:pPr>
        <w:spacing w:line="600" w:lineRule="auto"/>
        <w:ind w:firstLine="720"/>
        <w:jc w:val="both"/>
        <w:rPr>
          <w:rFonts w:eastAsia="Times New Roman" w:cs="Times New Roman"/>
          <w:bCs/>
          <w:szCs w:val="24"/>
        </w:rPr>
      </w:pPr>
      <w:r>
        <w:rPr>
          <w:rFonts w:eastAsia="Times New Roman" w:cs="Times New Roman"/>
          <w:bCs/>
          <w:szCs w:val="24"/>
        </w:rPr>
        <w:t>Β. ΕΠΙΚΑΙΡΕΣ ΕΡΩΤΗΣΕΙΣ Δεύτερου Κύκλου (Άρθρο 130 παράγραφοι 2 και 3 του Κανονισμού της Βουλής)</w:t>
      </w:r>
    </w:p>
    <w:p w14:paraId="381BD5A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1. Η με αριθμό 1079/13-2-2018 επίκαιρη ερώτηση της Βουλευτού Β΄ </w:t>
      </w:r>
      <w:r>
        <w:rPr>
          <w:rFonts w:eastAsia="Times New Roman" w:cs="Times New Roman"/>
          <w:szCs w:val="24"/>
        </w:rPr>
        <w:t>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Άννας</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Μισέλ Ασημακοπούλου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Ψηφιακής Πολιτικής, Τηλεπικοινωνιών και Ενημέρωσης,</w:t>
      </w:r>
      <w:r>
        <w:rPr>
          <w:rFonts w:eastAsia="Times New Roman" w:cs="Times New Roman"/>
          <w:szCs w:val="24"/>
        </w:rPr>
        <w:t xml:space="preserve"> σχετικά με τις καθυστερήσεις στις επενδύσεις για την </w:t>
      </w:r>
      <w:proofErr w:type="spellStart"/>
      <w:r>
        <w:rPr>
          <w:rFonts w:eastAsia="Times New Roman" w:cs="Times New Roman"/>
          <w:szCs w:val="24"/>
        </w:rPr>
        <w:t>ευρυζωνικότητα</w:t>
      </w:r>
      <w:proofErr w:type="spellEnd"/>
      <w:r>
        <w:rPr>
          <w:rFonts w:eastAsia="Times New Roman" w:cs="Times New Roman"/>
          <w:szCs w:val="24"/>
        </w:rPr>
        <w:t>.</w:t>
      </w:r>
    </w:p>
    <w:p w14:paraId="381BD5A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2. Η με αριθμό 1042/12-2-2018 επίκαιρη ερώτηση του Βουλευτή</w:t>
      </w:r>
      <w:r>
        <w:rPr>
          <w:rFonts w:eastAsia="Times New Roman" w:cs="Times New Roman"/>
          <w:szCs w:val="24"/>
        </w:rPr>
        <w:t xml:space="preserve"> Β΄ Αθηνών της Δημοκρατικής Συμπαράταξης ΠΑΣΟΚ - ΔΗΜΑΡ κ. </w:t>
      </w:r>
      <w:r>
        <w:rPr>
          <w:rFonts w:eastAsia="Times New Roman" w:cs="Times New Roman"/>
          <w:bCs/>
          <w:szCs w:val="24"/>
        </w:rPr>
        <w:t>Γεωργίου - Δημητρίου Καρρά</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Ψηφιακής Πολιτι</w:t>
      </w:r>
      <w:r>
        <w:rPr>
          <w:rFonts w:eastAsia="Times New Roman" w:cs="Times New Roman"/>
          <w:bCs/>
          <w:szCs w:val="24"/>
        </w:rPr>
        <w:lastRenderedPageBreak/>
        <w:t xml:space="preserve">κής, Τηλεπικοινωνιών και Ενημέρωσης, </w:t>
      </w:r>
      <w:r>
        <w:rPr>
          <w:rFonts w:eastAsia="Times New Roman" w:cs="Times New Roman"/>
          <w:szCs w:val="24"/>
        </w:rPr>
        <w:t>με θέμα: «Ανάγκη επαναφοράς του μειωμένου ταχυδρομικού τέλους για τα έντυπα των ιδιοκτητών-δημοσιογράφ</w:t>
      </w:r>
      <w:r>
        <w:rPr>
          <w:rFonts w:eastAsia="Times New Roman" w:cs="Times New Roman"/>
          <w:szCs w:val="24"/>
        </w:rPr>
        <w:t>ων που είναι ή μπορούν να είναι μέλη της ΕΔΙΠΤ».</w:t>
      </w:r>
    </w:p>
    <w:p w14:paraId="381BD5A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3. Η με αριθμό 993/6-2-2018 επίκαιρη ερώτηση του Βουλευτή Αττικής του Συνασπισμού Ριζοσπαστικής Αριστεράς κ. </w:t>
      </w:r>
      <w:r>
        <w:rPr>
          <w:rFonts w:eastAsia="Times New Roman" w:cs="Times New Roman"/>
          <w:bCs/>
          <w:szCs w:val="24"/>
        </w:rPr>
        <w:t>Αθανασίου Αθαν</w:t>
      </w:r>
      <w:r>
        <w:rPr>
          <w:rFonts w:eastAsia="Times New Roman" w:cs="Times New Roman"/>
          <w:bCs/>
          <w:szCs w:val="24"/>
        </w:rPr>
        <w:t>ά</w:t>
      </w:r>
      <w:r>
        <w:rPr>
          <w:rFonts w:eastAsia="Times New Roman" w:cs="Times New Roman"/>
          <w:bCs/>
          <w:szCs w:val="24"/>
        </w:rPr>
        <w:t>σ</w:t>
      </w:r>
      <w:r>
        <w:rPr>
          <w:rFonts w:eastAsia="Times New Roman" w:cs="Times New Roman"/>
          <w:bCs/>
          <w:szCs w:val="24"/>
        </w:rPr>
        <w:t>ι</w:t>
      </w:r>
      <w:r>
        <w:rPr>
          <w:rFonts w:eastAsia="Times New Roman" w:cs="Times New Roman"/>
          <w:bCs/>
          <w:szCs w:val="24"/>
        </w:rPr>
        <w:t>ου</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με θέμα: «Δεκάδες παροπλι</w:t>
      </w:r>
      <w:r>
        <w:rPr>
          <w:rFonts w:eastAsia="Times New Roman" w:cs="Times New Roman"/>
          <w:szCs w:val="24"/>
        </w:rPr>
        <w:t>σμένα πλοία και ναυάγια στην περιοχή Λιμένος Ελευσίνας».</w:t>
      </w:r>
    </w:p>
    <w:p w14:paraId="381BD5A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4. Η με αριθμό 997/6-2-2018 επίκαιρη ερώτηση του Βουλευτή Κοζάνης της Νέας Δημοκρατίας κ. </w:t>
      </w:r>
      <w:r>
        <w:rPr>
          <w:rFonts w:eastAsia="Times New Roman" w:cs="Times New Roman"/>
          <w:bCs/>
          <w:szCs w:val="24"/>
        </w:rPr>
        <w:t>Γεωργίου Κασαπίδη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«Αντιμετώπιση </w:t>
      </w:r>
      <w:r>
        <w:rPr>
          <w:rFonts w:eastAsia="Times New Roman" w:cs="Times New Roman"/>
          <w:szCs w:val="24"/>
        </w:rPr>
        <w:lastRenderedPageBreak/>
        <w:t xml:space="preserve">των επαναλαμβανόμενων </w:t>
      </w:r>
      <w:r>
        <w:rPr>
          <w:rFonts w:eastAsia="Times New Roman" w:cs="Times New Roman"/>
          <w:szCs w:val="24"/>
        </w:rPr>
        <w:t xml:space="preserve">επιδημικών προσβολών του εντόμου </w:t>
      </w:r>
      <w:proofErr w:type="spellStart"/>
      <w:r>
        <w:rPr>
          <w:rFonts w:eastAsia="Times New Roman" w:cs="Times New Roman"/>
          <w:szCs w:val="24"/>
        </w:rPr>
        <w:t>Lymantria</w:t>
      </w:r>
      <w:proofErr w:type="spellEnd"/>
      <w:r>
        <w:rPr>
          <w:rFonts w:eastAsia="Times New Roman" w:cs="Times New Roman"/>
          <w:szCs w:val="24"/>
        </w:rPr>
        <w:t xml:space="preserve"> </w:t>
      </w:r>
      <w:proofErr w:type="spellStart"/>
      <w:r>
        <w:rPr>
          <w:rFonts w:eastAsia="Times New Roman" w:cs="Times New Roman"/>
          <w:szCs w:val="24"/>
        </w:rPr>
        <w:t>dispar</w:t>
      </w:r>
      <w:proofErr w:type="spellEnd"/>
      <w:r>
        <w:rPr>
          <w:rFonts w:eastAsia="Times New Roman" w:cs="Times New Roman"/>
          <w:szCs w:val="24"/>
        </w:rPr>
        <w:t xml:space="preserve"> στον Νομό Κοζάνης με βιολογικές μεθόδους».</w:t>
      </w:r>
    </w:p>
    <w:p w14:paraId="381BD5A5" w14:textId="77777777" w:rsidR="00DC23FB" w:rsidRDefault="001C39CE">
      <w:pPr>
        <w:spacing w:line="600" w:lineRule="auto"/>
        <w:ind w:firstLine="720"/>
        <w:jc w:val="both"/>
        <w:rPr>
          <w:rFonts w:eastAsia="Times New Roman" w:cs="Times New Roman"/>
          <w:bCs/>
          <w:szCs w:val="24"/>
        </w:rPr>
      </w:pPr>
      <w:r>
        <w:rPr>
          <w:rFonts w:eastAsia="Times New Roman" w:cs="Times New Roman"/>
          <w:bCs/>
          <w:szCs w:val="24"/>
        </w:rPr>
        <w:t>ΑΝΑΦΟΡΕΣ - ΕΡΩΤΗΣΕΙΣ (Άρθρο 130 παράγραφος 5 του Κανονισμού της Βουλής)</w:t>
      </w:r>
    </w:p>
    <w:p w14:paraId="381BD5A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Η με αριθμό 1139/92/13-11-2017 ερώτηση και αίτηση κατάθεσης εγγράφων του Βουλευτή Β΄ Αθηνών</w:t>
      </w:r>
      <w:r>
        <w:rPr>
          <w:rFonts w:eastAsia="Times New Roman" w:cs="Times New Roman"/>
          <w:szCs w:val="24"/>
        </w:rPr>
        <w:t xml:space="preserve"> της Δημοκρατικής Συμπαράταξης ΠΑΣΟΚ - ΔΗΜΑΡ κ. </w:t>
      </w:r>
      <w:r>
        <w:rPr>
          <w:rFonts w:eastAsia="Times New Roman" w:cs="Times New Roman"/>
          <w:bCs/>
          <w:szCs w:val="24"/>
        </w:rPr>
        <w:t>Γεωργίου - Δημητρίου Καρρά</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 xml:space="preserve">με θέμα: «Αδικαιολόγητη καθυστέρηση στη σύνταξη και δημοσιοποίηση των τριμηνιαίων </w:t>
      </w:r>
      <w:r>
        <w:rPr>
          <w:rFonts w:eastAsia="Times New Roman" w:cs="Times New Roman"/>
          <w:szCs w:val="24"/>
        </w:rPr>
        <w:t>ε</w:t>
      </w:r>
      <w:r>
        <w:rPr>
          <w:rFonts w:eastAsia="Times New Roman" w:cs="Times New Roman"/>
          <w:szCs w:val="24"/>
        </w:rPr>
        <w:t xml:space="preserve">κθέσεων </w:t>
      </w:r>
      <w:r>
        <w:rPr>
          <w:rFonts w:eastAsia="Times New Roman" w:cs="Times New Roman"/>
          <w:szCs w:val="24"/>
        </w:rPr>
        <w:t>π</w:t>
      </w:r>
      <w:r>
        <w:rPr>
          <w:rFonts w:eastAsia="Times New Roman" w:cs="Times New Roman"/>
          <w:szCs w:val="24"/>
        </w:rPr>
        <w:t xml:space="preserve">επραγμένων της Αρχής Προσφυγών κατά των </w:t>
      </w:r>
      <w:r>
        <w:rPr>
          <w:rFonts w:eastAsia="Times New Roman" w:cs="Times New Roman"/>
          <w:szCs w:val="24"/>
        </w:rPr>
        <w:t>αποφάσεων της Υπηρεσίας Ασύλου».</w:t>
      </w:r>
    </w:p>
    <w:p w14:paraId="381BD5A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επίσης την τιμή να ανακοινώσω στο Σώμα τα εξής:</w:t>
      </w:r>
    </w:p>
    <w:p w14:paraId="381BD5A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Η Διαρκής Επιτροπή Μορφωτικών Υποθέσεων καταθέτει την </w:t>
      </w:r>
      <w:r>
        <w:rPr>
          <w:rFonts w:eastAsia="Times New Roman" w:cs="Times New Roman"/>
          <w:szCs w:val="24"/>
        </w:rPr>
        <w:t>έ</w:t>
      </w:r>
      <w:r>
        <w:rPr>
          <w:rFonts w:eastAsia="Times New Roman" w:cs="Times New Roman"/>
          <w:szCs w:val="24"/>
        </w:rPr>
        <w:t>κθεσή της στο σχέδιο νόμου του Υπουργείου Παιδείας, Έρευνας και Θρησκευμάτων «Κύρωση Σ</w:t>
      </w:r>
      <w:r>
        <w:rPr>
          <w:rFonts w:eastAsia="Times New Roman" w:cs="Times New Roman"/>
          <w:szCs w:val="24"/>
        </w:rPr>
        <w:t>ύμβασης για τη λειτουργία του Ελληνικού Ινστιτούτου Παστέρ».</w:t>
      </w:r>
    </w:p>
    <w:p w14:paraId="381BD5A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Παραγωγής και Εμπορίου καταθέτει την </w:t>
      </w:r>
      <w:r>
        <w:rPr>
          <w:rFonts w:eastAsia="Times New Roman" w:cs="Times New Roman"/>
          <w:szCs w:val="24"/>
        </w:rPr>
        <w:t>έ</w:t>
      </w:r>
      <w:r>
        <w:rPr>
          <w:rFonts w:eastAsia="Times New Roman" w:cs="Times New Roman"/>
          <w:szCs w:val="24"/>
        </w:rPr>
        <w:t>κθεσή της στο σχέδιο νόμου του Υπουργείου Οικονομίας και Ανάπτυξης «Ενσωμάτωση στην ελληνική νομοθεσία της Οδηγίας 2014/104/ΕΕ του Ευρωπαϊ</w:t>
      </w:r>
      <w:r>
        <w:rPr>
          <w:rFonts w:eastAsia="Times New Roman" w:cs="Times New Roman"/>
          <w:szCs w:val="24"/>
        </w:rPr>
        <w:t>κού Κοινοβουλίου και του Συμβουλίου της 26</w:t>
      </w:r>
      <w:r>
        <w:rPr>
          <w:rFonts w:eastAsia="Times New Roman" w:cs="Times New Roman"/>
          <w:szCs w:val="24"/>
          <w:vertAlign w:val="superscript"/>
        </w:rPr>
        <w:t>ης</w:t>
      </w:r>
      <w:r>
        <w:rPr>
          <w:rFonts w:eastAsia="Times New Roman" w:cs="Times New Roman"/>
          <w:szCs w:val="24"/>
        </w:rPr>
        <w:t xml:space="preserve"> Νοεμβρίου 2014, σχετικά με ορισμένους κανόνες που διέπουν τις αγωγές αποζημίωσης βάσει του εθνικού δικαίου για παραβάσεις των διατάξεων του δικαίου ανταγωνισμού των κρατών-μελών και της Ευρωπαϊκής Ένωσης».</w:t>
      </w:r>
    </w:p>
    <w:p w14:paraId="381BD5AA" w14:textId="77777777" w:rsidR="00DC23FB" w:rsidRDefault="001C39CE">
      <w:pPr>
        <w:spacing w:line="600" w:lineRule="auto"/>
        <w:ind w:firstLine="720"/>
        <w:jc w:val="both"/>
        <w:rPr>
          <w:rFonts w:eastAsia="Times New Roman" w:cs="Times New Roman"/>
          <w:bCs/>
          <w:szCs w:val="24"/>
        </w:rPr>
      </w:pPr>
      <w:r>
        <w:rPr>
          <w:rFonts w:eastAsia="Times New Roman" w:cs="Times New Roman"/>
          <w:szCs w:val="24"/>
        </w:rPr>
        <w:lastRenderedPageBreak/>
        <w:t>Η Δια</w:t>
      </w:r>
      <w:r>
        <w:rPr>
          <w:rFonts w:eastAsia="Times New Roman" w:cs="Times New Roman"/>
          <w:szCs w:val="24"/>
        </w:rPr>
        <w:t>ρκής Επιτροπή Κοινωνικών Υποθέσεων καταθέτει την</w:t>
      </w:r>
      <w:r>
        <w:rPr>
          <w:rFonts w:eastAsia="Times New Roman" w:cs="Times New Roman"/>
          <w:szCs w:val="24"/>
        </w:rPr>
        <w:t xml:space="preserve"> έκθεσή</w:t>
      </w:r>
      <w:r>
        <w:rPr>
          <w:rFonts w:eastAsia="Times New Roman" w:cs="Times New Roman"/>
          <w:szCs w:val="24"/>
        </w:rPr>
        <w:t xml:space="preserve"> της στο σχέδιο νόμου του Υπουργείου Εργασίας, Κοινωνικής Ασφάλισης και Κοινωνικής Αλληλεγγύης «Μετεξέλιξη του Οργανισμού Γεωργικών Ασφαλίσεων σε Οργανισμό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Κοινωνικής Αλληλεγγ</w:t>
      </w:r>
      <w:r>
        <w:rPr>
          <w:rFonts w:eastAsia="Times New Roman" w:cs="Times New Roman"/>
          <w:szCs w:val="24"/>
        </w:rPr>
        <w:t>ύης (ΟΠΕΚΑ) και λοιπές διατάξεις».</w:t>
      </w:r>
    </w:p>
    <w:p w14:paraId="381BD5AB" w14:textId="77777777" w:rsidR="00DC23FB" w:rsidRDefault="001C39CE">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εισερχόμαστε στη συζήτηση των</w:t>
      </w:r>
    </w:p>
    <w:p w14:paraId="381BD5AC" w14:textId="77777777" w:rsidR="00DC23FB" w:rsidRDefault="001C39CE">
      <w:pPr>
        <w:spacing w:line="600" w:lineRule="auto"/>
        <w:ind w:firstLine="720"/>
        <w:jc w:val="center"/>
        <w:rPr>
          <w:rFonts w:eastAsia="Times New Roman"/>
          <w:b/>
          <w:szCs w:val="24"/>
        </w:rPr>
      </w:pPr>
      <w:r>
        <w:rPr>
          <w:rFonts w:eastAsia="Times New Roman"/>
          <w:b/>
          <w:szCs w:val="24"/>
        </w:rPr>
        <w:t>ΕΠΙΚΑΙΡΩΝ ΕΡΩΤΗΣΕΩΝ</w:t>
      </w:r>
    </w:p>
    <w:p w14:paraId="381BD5AD" w14:textId="77777777" w:rsidR="00DC23FB" w:rsidRDefault="001C39CE">
      <w:pPr>
        <w:spacing w:line="600" w:lineRule="auto"/>
        <w:ind w:firstLine="720"/>
        <w:jc w:val="both"/>
        <w:rPr>
          <w:rFonts w:eastAsia="Times New Roman" w:cs="Times New Roman"/>
          <w:szCs w:val="24"/>
        </w:rPr>
      </w:pPr>
      <w:r>
        <w:rPr>
          <w:rFonts w:eastAsia="Times New Roman"/>
          <w:szCs w:val="24"/>
        </w:rPr>
        <w:t>Αρχίζουμε με</w:t>
      </w:r>
      <w:r>
        <w:rPr>
          <w:rFonts w:eastAsia="Times New Roman"/>
          <w:szCs w:val="24"/>
        </w:rPr>
        <w:t xml:space="preserve"> </w:t>
      </w:r>
      <w:r>
        <w:rPr>
          <w:rFonts w:eastAsia="Times New Roman"/>
          <w:szCs w:val="24"/>
        </w:rPr>
        <w:t>τ</w:t>
      </w:r>
      <w:r>
        <w:rPr>
          <w:rFonts w:eastAsia="Times New Roman"/>
          <w:szCs w:val="24"/>
        </w:rPr>
        <w:t>η</w:t>
      </w:r>
      <w:r>
        <w:rPr>
          <w:rFonts w:eastAsia="Times New Roman"/>
          <w:szCs w:val="24"/>
        </w:rPr>
        <w:t>ν</w:t>
      </w:r>
      <w:r>
        <w:rPr>
          <w:rFonts w:eastAsia="Times New Roman" w:cs="Times New Roman"/>
          <w:szCs w:val="24"/>
        </w:rPr>
        <w:t xml:space="preserve"> τρίτη με αριθμό 1041/12-2-2018 επίκαιρη ερώτηση δεύτερου κύκλου του Βουλευτή Φθιώτιδας του Συνασπισμού Ριζοσπαστικής Αριστεράς κ. </w:t>
      </w:r>
      <w:r>
        <w:rPr>
          <w:rFonts w:eastAsia="Times New Roman" w:cs="Times New Roman"/>
          <w:bCs/>
          <w:szCs w:val="24"/>
        </w:rPr>
        <w:t xml:space="preserve">Δημητρίου </w:t>
      </w:r>
      <w:proofErr w:type="spellStart"/>
      <w:r>
        <w:rPr>
          <w:rFonts w:eastAsia="Times New Roman" w:cs="Times New Roman"/>
          <w:bCs/>
          <w:szCs w:val="24"/>
        </w:rPr>
        <w:t>Βέττα</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 xml:space="preserve">με θέμα: «Θητεία Πυροσβεστών Πενταετούς Υποχρέωσης και </w:t>
      </w:r>
      <w:proofErr w:type="spellStart"/>
      <w:r>
        <w:rPr>
          <w:rFonts w:eastAsia="Times New Roman" w:cs="Times New Roman"/>
          <w:szCs w:val="24"/>
        </w:rPr>
        <w:t>επαναπρόσληψη</w:t>
      </w:r>
      <w:proofErr w:type="spellEnd"/>
      <w:r>
        <w:rPr>
          <w:rFonts w:eastAsia="Times New Roman" w:cs="Times New Roman"/>
          <w:szCs w:val="24"/>
        </w:rPr>
        <w:t xml:space="preserve"> Πυροσβεστών</w:t>
      </w:r>
      <w:r>
        <w:rPr>
          <w:rFonts w:eastAsia="Times New Roman" w:cs="Times New Roman"/>
          <w:szCs w:val="24"/>
        </w:rPr>
        <w:t xml:space="preserve"> Εποχικής Απασχόλησης».</w:t>
      </w:r>
    </w:p>
    <w:p w14:paraId="381BD5A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επίκαιρη αυτή ερώτηση θα απαντήσει ο Αναπληρωτής Υπουργός Εσωτερικών κ. </w:t>
      </w:r>
      <w:proofErr w:type="spellStart"/>
      <w:r>
        <w:rPr>
          <w:rFonts w:eastAsia="Times New Roman" w:cs="Times New Roman"/>
          <w:szCs w:val="24"/>
        </w:rPr>
        <w:t>Τόσκας</w:t>
      </w:r>
      <w:proofErr w:type="spellEnd"/>
      <w:r>
        <w:rPr>
          <w:rFonts w:eastAsia="Times New Roman" w:cs="Times New Roman"/>
          <w:szCs w:val="24"/>
        </w:rPr>
        <w:t>.</w:t>
      </w:r>
    </w:p>
    <w:p w14:paraId="381BD5A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Βέττα</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381BD5B0" w14:textId="77777777" w:rsidR="00DC23FB" w:rsidRDefault="001C39CE">
      <w:pPr>
        <w:spacing w:line="600" w:lineRule="auto"/>
        <w:ind w:firstLine="720"/>
        <w:jc w:val="both"/>
        <w:rPr>
          <w:rFonts w:eastAsia="Times New Roman" w:cs="Times New Roman"/>
          <w:bCs/>
          <w:szCs w:val="24"/>
        </w:rPr>
      </w:pPr>
      <w:r>
        <w:rPr>
          <w:rFonts w:eastAsia="Times New Roman" w:cs="Times New Roman"/>
          <w:b/>
          <w:bCs/>
          <w:szCs w:val="24"/>
        </w:rPr>
        <w:t xml:space="preserve">ΔΗΜΗΤΡΙΟΣ ΒΕΤΤΑΣ: </w:t>
      </w:r>
      <w:r>
        <w:rPr>
          <w:rFonts w:eastAsia="Times New Roman" w:cs="Times New Roman"/>
          <w:bCs/>
          <w:szCs w:val="24"/>
        </w:rPr>
        <w:t>Ευχαριστώ πάρα πολύ, κύριε Πρόεδρε.</w:t>
      </w:r>
    </w:p>
    <w:p w14:paraId="381BD5B1" w14:textId="77777777" w:rsidR="00DC23FB" w:rsidRDefault="001C39CE">
      <w:pPr>
        <w:spacing w:line="600" w:lineRule="auto"/>
        <w:ind w:firstLine="720"/>
        <w:jc w:val="both"/>
        <w:rPr>
          <w:rFonts w:eastAsia="Times New Roman" w:cs="Times New Roman"/>
          <w:szCs w:val="24"/>
        </w:rPr>
      </w:pPr>
      <w:r>
        <w:rPr>
          <w:rFonts w:eastAsia="Times New Roman" w:cs="Times New Roman"/>
          <w:bCs/>
          <w:szCs w:val="24"/>
        </w:rPr>
        <w:t>Κύριε Υπουργέ, ευχαριστώ που αν</w:t>
      </w:r>
      <w:r>
        <w:rPr>
          <w:rFonts w:eastAsia="Times New Roman" w:cs="Times New Roman"/>
          <w:bCs/>
          <w:szCs w:val="24"/>
        </w:rPr>
        <w:t xml:space="preserve">ταποκριθήκατε άμεσα στο ερώτημά μου το οποίο αναφέρεται στη θητεία των Πυροσβεστών Πενταετούς Υποχρέωσης και στην </w:t>
      </w:r>
      <w:proofErr w:type="spellStart"/>
      <w:r>
        <w:rPr>
          <w:rFonts w:eastAsia="Times New Roman" w:cs="Times New Roman"/>
          <w:szCs w:val="24"/>
        </w:rPr>
        <w:t>επαναπρόσληψη</w:t>
      </w:r>
      <w:proofErr w:type="spellEnd"/>
      <w:r>
        <w:rPr>
          <w:rFonts w:eastAsia="Times New Roman" w:cs="Times New Roman"/>
          <w:szCs w:val="24"/>
        </w:rPr>
        <w:t xml:space="preserve"> των Πυροσβεστών Εποχικής Απασχόλησης. </w:t>
      </w:r>
    </w:p>
    <w:p w14:paraId="381BD5B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Όπως γνωρίζετε καλύτερα από εμένα, στην κατηγορία των Πυροσβεστών Πενταετούς Υποχρέωσης α</w:t>
      </w:r>
      <w:r>
        <w:rPr>
          <w:rFonts w:eastAsia="Times New Roman" w:cs="Times New Roman"/>
          <w:szCs w:val="24"/>
        </w:rPr>
        <w:t xml:space="preserve">νήκουν δύο χιλιάδες </w:t>
      </w:r>
      <w:proofErr w:type="spellStart"/>
      <w:r>
        <w:rPr>
          <w:rFonts w:eastAsia="Times New Roman" w:cs="Times New Roman"/>
          <w:szCs w:val="24"/>
        </w:rPr>
        <w:t>εκατόν</w:t>
      </w:r>
      <w:proofErr w:type="spellEnd"/>
      <w:r>
        <w:rPr>
          <w:rFonts w:eastAsia="Times New Roman" w:cs="Times New Roman"/>
          <w:szCs w:val="24"/>
        </w:rPr>
        <w:t xml:space="preserve"> εξήντα τρεις πυροσβέστες, των οποίων η θητεία παρατάθηκε για </w:t>
      </w:r>
      <w:r>
        <w:rPr>
          <w:rFonts w:eastAsia="Times New Roman" w:cs="Times New Roman"/>
          <w:szCs w:val="24"/>
        </w:rPr>
        <w:lastRenderedPageBreak/>
        <w:t>τρία χρόνια και μετά το πέρας αυτής της χρονικής περιόδου θα ολοκληρωθεί αυτοδικαίως η διαδικασία ένταξής τους στο μόνιμο προσωπικό του Πυροσβεστικού Σώματος βάσει στοι</w:t>
      </w:r>
      <w:r>
        <w:rPr>
          <w:rFonts w:eastAsia="Times New Roman" w:cs="Times New Roman"/>
          <w:szCs w:val="24"/>
        </w:rPr>
        <w:t>χείων καταγραφής</w:t>
      </w:r>
      <w:r>
        <w:rPr>
          <w:rFonts w:eastAsia="Times New Roman" w:cs="Times New Roman"/>
          <w:szCs w:val="24"/>
        </w:rPr>
        <w:t>,</w:t>
      </w:r>
      <w:r>
        <w:rPr>
          <w:rFonts w:eastAsia="Times New Roman" w:cs="Times New Roman"/>
          <w:szCs w:val="24"/>
        </w:rPr>
        <w:t xml:space="preserve"> που έγινε τον Ιανουάριο του 2018.</w:t>
      </w:r>
    </w:p>
    <w:p w14:paraId="381BD5B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Οι υπόλοιποι χίλιοι επτακόσιοι σαράντα τέσσερις πυροσβέστες, βάσει της προαναφερόμενης καταγραφής, έχουν ανανεώσει για πέντε χρόνια τη θητεία τους, χωρίς όμως να έχουν πλήρη καθήκοντα για την κάλυψη των υ</w:t>
      </w:r>
      <w:r>
        <w:rPr>
          <w:rFonts w:eastAsia="Times New Roman" w:cs="Times New Roman"/>
          <w:szCs w:val="24"/>
        </w:rPr>
        <w:t xml:space="preserve">πηρεσιακών αναγκών του </w:t>
      </w:r>
      <w:r>
        <w:rPr>
          <w:rFonts w:eastAsia="Times New Roman" w:cs="Times New Roman"/>
          <w:szCs w:val="24"/>
        </w:rPr>
        <w:t>σ</w:t>
      </w:r>
      <w:r>
        <w:rPr>
          <w:rFonts w:eastAsia="Times New Roman" w:cs="Times New Roman"/>
          <w:szCs w:val="24"/>
        </w:rPr>
        <w:t>ώματος, υπερωριακή απασχόληση κατά τις νυχτερινές ώρες, καθώς και τις Κυριακές και τις εξαιρέσιμες ημέρες, όπως προβλέπεται στις λοιπές κατηγορίες των πυροσβεστών. Για τους ανωτέρω πυροσβέστες εφαρμόζονται οι διατάξεις του άρθρου 15</w:t>
      </w:r>
      <w:r>
        <w:rPr>
          <w:rFonts w:eastAsia="Times New Roman" w:cs="Times New Roman"/>
          <w:szCs w:val="24"/>
        </w:rPr>
        <w:t xml:space="preserve"> του ν.3938/2011, έτσι όπως αυτός τροποποιήθηκε και ισχύει σήμερα.</w:t>
      </w:r>
    </w:p>
    <w:p w14:paraId="381BD5B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Επίσης, πριν την έναρξη της αντιπυρικής περιόδου 2018 υπάρχει ένα εύλογο ενδιαφέρον από όλους για την κατηγορία των Πυροσβεστών Εποχικής Απασχόλησης. Είναι οι συμβασιούχοι με απασχόληση χρο</w:t>
      </w:r>
      <w:r>
        <w:rPr>
          <w:rFonts w:eastAsia="Times New Roman" w:cs="Times New Roman"/>
          <w:szCs w:val="24"/>
        </w:rPr>
        <w:t xml:space="preserve">νικής διάρκειας πέντε μηνών καθ’ έτος, λαμβάνοντας υπ’ </w:t>
      </w:r>
      <w:proofErr w:type="spellStart"/>
      <w:r>
        <w:rPr>
          <w:rFonts w:eastAsia="Times New Roman" w:cs="Times New Roman"/>
          <w:szCs w:val="24"/>
        </w:rPr>
        <w:t>όψιν</w:t>
      </w:r>
      <w:proofErr w:type="spellEnd"/>
      <w:r>
        <w:rPr>
          <w:rFonts w:eastAsia="Times New Roman" w:cs="Times New Roman"/>
          <w:szCs w:val="24"/>
        </w:rPr>
        <w:t xml:space="preserve"> βεβαίως και τη με αριθμό 117/2016 </w:t>
      </w:r>
      <w:r>
        <w:rPr>
          <w:rFonts w:eastAsia="Times New Roman" w:cs="Times New Roman"/>
          <w:szCs w:val="24"/>
        </w:rPr>
        <w:t>γ</w:t>
      </w:r>
      <w:r>
        <w:rPr>
          <w:rFonts w:eastAsia="Times New Roman" w:cs="Times New Roman"/>
          <w:szCs w:val="24"/>
        </w:rPr>
        <w:t xml:space="preserve">νωμοδότηση του Ε΄ </w:t>
      </w:r>
      <w:r>
        <w:rPr>
          <w:rFonts w:eastAsia="Times New Roman" w:cs="Times New Roman"/>
          <w:szCs w:val="24"/>
        </w:rPr>
        <w:t>Τ</w:t>
      </w:r>
      <w:r>
        <w:rPr>
          <w:rFonts w:eastAsia="Times New Roman" w:cs="Times New Roman"/>
          <w:szCs w:val="24"/>
        </w:rPr>
        <w:t>μήματος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p>
    <w:p w14:paraId="381BD5B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Ερωτάσθε, λοιπόν, κύριε Υπουργέ για την κατηγορία Πυροσβεστών Πενταετούς Υποχρέωσης πότε προβλέπεται να ολοκληρωθεί η μονιμ</w:t>
      </w:r>
      <w:r>
        <w:rPr>
          <w:rFonts w:eastAsia="Times New Roman" w:cs="Times New Roman"/>
          <w:szCs w:val="24"/>
        </w:rPr>
        <w:t xml:space="preserve">οποίηση των δύο χιλιάδων </w:t>
      </w:r>
      <w:proofErr w:type="spellStart"/>
      <w:r>
        <w:rPr>
          <w:rFonts w:eastAsia="Times New Roman" w:cs="Times New Roman"/>
          <w:szCs w:val="24"/>
        </w:rPr>
        <w:t>εκατόν</w:t>
      </w:r>
      <w:proofErr w:type="spellEnd"/>
      <w:r>
        <w:rPr>
          <w:rFonts w:eastAsia="Times New Roman" w:cs="Times New Roman"/>
          <w:szCs w:val="24"/>
        </w:rPr>
        <w:t xml:space="preserve"> εξήντα τριών πυροσβεστών και εάν προβλέπεται η συνέχιση της εργασίας των χιλίων επτακοσίων σαράντα τεσσάρων πυροσβεστών μετά τη λήξη της πενταετούς ανανέωσης, όπως και ο ορισμός για τη δεύτερη περίπτωση, πλήρων καθηκόντων με</w:t>
      </w:r>
      <w:r>
        <w:rPr>
          <w:rFonts w:eastAsia="Times New Roman" w:cs="Times New Roman"/>
          <w:szCs w:val="24"/>
        </w:rPr>
        <w:t xml:space="preserve"> νυχτερινά, αργίες και υπερωρίες, </w:t>
      </w:r>
      <w:r>
        <w:rPr>
          <w:rFonts w:eastAsia="Times New Roman" w:cs="Times New Roman"/>
          <w:szCs w:val="24"/>
        </w:rPr>
        <w:lastRenderedPageBreak/>
        <w:t>γεγονός που θα ενισχύσει και την εύρυθμη λειτουργία των υπηρεσιών τους.</w:t>
      </w:r>
    </w:p>
    <w:p w14:paraId="381BD5B6" w14:textId="77777777" w:rsidR="00DC23FB" w:rsidRDefault="001C39CE">
      <w:pPr>
        <w:spacing w:line="600" w:lineRule="auto"/>
        <w:ind w:firstLine="720"/>
        <w:jc w:val="both"/>
        <w:rPr>
          <w:rFonts w:eastAsia="Times New Roman"/>
          <w:szCs w:val="24"/>
        </w:rPr>
      </w:pPr>
      <w:r>
        <w:rPr>
          <w:rFonts w:eastAsia="Times New Roman" w:cs="Times New Roman"/>
          <w:szCs w:val="24"/>
        </w:rPr>
        <w:t>Ερωτάσθε, επίσης, για την κατηγορία των Πυροσβεστών Εποχικής Απασχόλησης εάν πρόκειται πριν την έναρξη της αντιπυρικής περιόδου του έτους 2018 να γίνε</w:t>
      </w:r>
      <w:r>
        <w:rPr>
          <w:rFonts w:eastAsia="Times New Roman" w:cs="Times New Roman"/>
          <w:szCs w:val="24"/>
        </w:rPr>
        <w:t xml:space="preserve">ι η </w:t>
      </w:r>
      <w:proofErr w:type="spellStart"/>
      <w:r>
        <w:rPr>
          <w:rFonts w:eastAsia="Times New Roman" w:cs="Times New Roman"/>
          <w:szCs w:val="24"/>
        </w:rPr>
        <w:t>επαναπρόσληψη</w:t>
      </w:r>
      <w:proofErr w:type="spellEnd"/>
      <w:r>
        <w:rPr>
          <w:rFonts w:eastAsia="Times New Roman" w:cs="Times New Roman"/>
          <w:szCs w:val="24"/>
        </w:rPr>
        <w:t xml:space="preserve"> των ήδη απασχολούμενων Πυροσβεστών Εποχικής Απασχόλησης με σχέση εργασίας ιδιωτικού δικαίου.</w:t>
      </w:r>
    </w:p>
    <w:p w14:paraId="381BD5B7" w14:textId="77777777" w:rsidR="00DC23FB" w:rsidRDefault="001C39CE">
      <w:pPr>
        <w:spacing w:line="600" w:lineRule="auto"/>
        <w:ind w:firstLine="720"/>
        <w:jc w:val="both"/>
        <w:rPr>
          <w:rFonts w:eastAsia="Times New Roman"/>
          <w:szCs w:val="24"/>
        </w:rPr>
      </w:pPr>
      <w:r>
        <w:rPr>
          <w:rFonts w:eastAsia="Times New Roman"/>
          <w:szCs w:val="24"/>
        </w:rPr>
        <w:t>Ευχαριστώ πολύ.</w:t>
      </w:r>
    </w:p>
    <w:p w14:paraId="381BD5B8"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Ευχαριστούμε πολύ, κύριε </w:t>
      </w:r>
      <w:proofErr w:type="spellStart"/>
      <w:r>
        <w:rPr>
          <w:rFonts w:eastAsia="Times New Roman"/>
          <w:szCs w:val="24"/>
        </w:rPr>
        <w:t>Βέττα</w:t>
      </w:r>
      <w:proofErr w:type="spellEnd"/>
      <w:r>
        <w:rPr>
          <w:rFonts w:eastAsia="Times New Roman"/>
          <w:szCs w:val="24"/>
        </w:rPr>
        <w:t>.</w:t>
      </w:r>
    </w:p>
    <w:p w14:paraId="381BD5B9" w14:textId="77777777" w:rsidR="00DC23FB" w:rsidRDefault="001C39CE">
      <w:pPr>
        <w:spacing w:line="600" w:lineRule="auto"/>
        <w:ind w:firstLine="720"/>
        <w:jc w:val="both"/>
        <w:rPr>
          <w:rFonts w:eastAsia="Times New Roman"/>
          <w:szCs w:val="24"/>
        </w:rPr>
      </w:pPr>
      <w:r>
        <w:rPr>
          <w:rFonts w:eastAsia="Times New Roman"/>
          <w:szCs w:val="24"/>
        </w:rPr>
        <w:t xml:space="preserve">Κύριε Υπουργέ, έχετε τον λόγο για τρία λεπτά για την </w:t>
      </w:r>
      <w:proofErr w:type="spellStart"/>
      <w:r>
        <w:rPr>
          <w:rFonts w:eastAsia="Times New Roman"/>
          <w:szCs w:val="24"/>
        </w:rPr>
        <w:t>πρωτολογία</w:t>
      </w:r>
      <w:proofErr w:type="spellEnd"/>
      <w:r>
        <w:rPr>
          <w:rFonts w:eastAsia="Times New Roman"/>
          <w:szCs w:val="24"/>
        </w:rPr>
        <w:t xml:space="preserve"> </w:t>
      </w:r>
      <w:r>
        <w:rPr>
          <w:rFonts w:eastAsia="Times New Roman"/>
          <w:szCs w:val="24"/>
        </w:rPr>
        <w:t>σας.</w:t>
      </w:r>
    </w:p>
    <w:p w14:paraId="381BD5BA" w14:textId="77777777" w:rsidR="00DC23FB" w:rsidRDefault="001C39CE">
      <w:pPr>
        <w:spacing w:line="600" w:lineRule="auto"/>
        <w:ind w:firstLine="720"/>
        <w:jc w:val="both"/>
        <w:rPr>
          <w:rFonts w:eastAsia="Times New Roman"/>
          <w:szCs w:val="24"/>
        </w:rPr>
      </w:pPr>
      <w:r>
        <w:rPr>
          <w:rFonts w:eastAsia="Times New Roman"/>
          <w:b/>
          <w:szCs w:val="24"/>
        </w:rPr>
        <w:lastRenderedPageBreak/>
        <w:t xml:space="preserve">ΝΙΚΟΛΑΟΣ ΤΟΣΚΑΣ (Αναπληρωτής Υπουργός Εσωτερικών): </w:t>
      </w:r>
      <w:r>
        <w:rPr>
          <w:rFonts w:eastAsia="Times New Roman"/>
          <w:szCs w:val="24"/>
        </w:rPr>
        <w:t xml:space="preserve">Ευχαριστώ, κύριε Πρόεδρε. </w:t>
      </w:r>
    </w:p>
    <w:p w14:paraId="381BD5BB" w14:textId="77777777" w:rsidR="00DC23FB" w:rsidRDefault="001C39CE">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Βέττα</w:t>
      </w:r>
      <w:proofErr w:type="spellEnd"/>
      <w:r>
        <w:rPr>
          <w:rFonts w:eastAsia="Times New Roman"/>
          <w:szCs w:val="24"/>
        </w:rPr>
        <w:t>, εμείς ως Κυβέρνηση είμαστε περήφανοι γιατί επί των ημερών μας λύσαμε προβλήματα πυροσβεστών</w:t>
      </w:r>
      <w:r>
        <w:rPr>
          <w:rFonts w:eastAsia="Times New Roman"/>
          <w:szCs w:val="24"/>
        </w:rPr>
        <w:t>,</w:t>
      </w:r>
      <w:r>
        <w:rPr>
          <w:rFonts w:eastAsia="Times New Roman"/>
          <w:szCs w:val="24"/>
        </w:rPr>
        <w:t xml:space="preserve"> που αντιμετωπίζονταν μέχρι πριν από λίγο καιρό σαν θέματα κομματικής και ψηφοθηρικής εκμετάλλευσης.</w:t>
      </w:r>
    </w:p>
    <w:p w14:paraId="381BD5BC" w14:textId="77777777" w:rsidR="00DC23FB" w:rsidRDefault="001C39CE">
      <w:pPr>
        <w:spacing w:line="600" w:lineRule="auto"/>
        <w:ind w:firstLine="720"/>
        <w:jc w:val="both"/>
        <w:rPr>
          <w:rFonts w:eastAsia="Times New Roman" w:cs="Times New Roman"/>
          <w:szCs w:val="24"/>
        </w:rPr>
      </w:pPr>
      <w:r>
        <w:rPr>
          <w:rFonts w:eastAsia="Times New Roman"/>
          <w:szCs w:val="24"/>
        </w:rPr>
        <w:t>Πέρυσι, όπως γνωρίζει η Βουλή, αναλάβαμε να εντάξουμε εντός τριετίας τους</w:t>
      </w:r>
      <w:r>
        <w:rPr>
          <w:rFonts w:eastAsia="Times New Roman" w:cs="Times New Roman"/>
          <w:szCs w:val="24"/>
        </w:rPr>
        <w:t xml:space="preserve"> Πυροσβέστες Πενταετούς Υποχρέωσης</w:t>
      </w:r>
      <w:r>
        <w:rPr>
          <w:rFonts w:eastAsia="Times New Roman" w:cs="Times New Roman"/>
          <w:szCs w:val="24"/>
        </w:rPr>
        <w:t>,</w:t>
      </w:r>
      <w:r>
        <w:rPr>
          <w:rFonts w:eastAsia="Times New Roman" w:cs="Times New Roman"/>
          <w:szCs w:val="24"/>
        </w:rPr>
        <w:t xml:space="preserve"> που είχαν τα προσόντα, </w:t>
      </w:r>
      <w:r>
        <w:rPr>
          <w:rFonts w:eastAsia="Times New Roman"/>
          <w:szCs w:val="24"/>
        </w:rPr>
        <w:t>στο μόνιμο προσωπικό</w:t>
      </w:r>
      <w:r>
        <w:rPr>
          <w:rFonts w:eastAsia="Times New Roman" w:cs="Times New Roman"/>
          <w:szCs w:val="24"/>
        </w:rPr>
        <w:t>. Κ</w:t>
      </w:r>
      <w:r>
        <w:rPr>
          <w:rFonts w:eastAsia="Times New Roman" w:cs="Times New Roman"/>
          <w:szCs w:val="24"/>
        </w:rPr>
        <w:t>αι αυτό έγινε πριν περάσει ένα έτος, όπως τους είχαμε υποσχεθεί, ότι δεν θα περιμέναμε τρία χρόνια, αλλά θα συνεχίζαμε τις προσπάθειες για την πλήρη ένταξή τους στο μόνιμο προσωπικό. Και δεν είχαν ενταχθεί στο μό</w:t>
      </w:r>
      <w:r>
        <w:rPr>
          <w:rFonts w:eastAsia="Times New Roman" w:cs="Times New Roman"/>
          <w:szCs w:val="24"/>
        </w:rPr>
        <w:lastRenderedPageBreak/>
        <w:t xml:space="preserve">νιμο προσωπικό γιατί είχαν, όπως είπα πριν, </w:t>
      </w:r>
      <w:r>
        <w:rPr>
          <w:rFonts w:eastAsia="Times New Roman" w:cs="Times New Roman"/>
          <w:szCs w:val="24"/>
        </w:rPr>
        <w:t>γίνει αντικείμενο κομματικής εκμετάλλευσης, τους είχαν κοροϊδέψει αυτούς τους ανθρώπους και δεν είχαν ενταχθεί στις προβλεπόμενες διαδικασίες όπως αντίστοιχες κατηγορίες στον Στρατό και στην Αστυνομία.</w:t>
      </w:r>
    </w:p>
    <w:p w14:paraId="381BD5BD"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Αυτοί οι άνθρωποι, λοιπόν -και αναφερόμαστε βέβαια στο</w:t>
      </w:r>
      <w:r>
        <w:rPr>
          <w:rFonts w:eastAsia="Times New Roman" w:cs="Times New Roman"/>
          <w:szCs w:val="24"/>
        </w:rPr>
        <w:t xml:space="preserve">υς δύο χιλιάδες </w:t>
      </w:r>
      <w:proofErr w:type="spellStart"/>
      <w:r>
        <w:rPr>
          <w:rFonts w:eastAsia="Times New Roman" w:cs="Times New Roman"/>
          <w:szCs w:val="24"/>
        </w:rPr>
        <w:t>εκατόν</w:t>
      </w:r>
      <w:proofErr w:type="spellEnd"/>
      <w:r>
        <w:rPr>
          <w:rFonts w:eastAsia="Times New Roman" w:cs="Times New Roman"/>
          <w:szCs w:val="24"/>
        </w:rPr>
        <w:t xml:space="preserve"> ογδόντα τρεις, όπως γράφετε- εντάσσονται τώρα στο μόνιμο προσωπικό, πριν περάσει ένα έτος από την τριετή θητεία τους. Σε συνεργασία με το Υπουργείο Διοικητικής Ανασυγκρότησης και τις προσπάθειες της κ. </w:t>
      </w:r>
      <w:proofErr w:type="spellStart"/>
      <w:r>
        <w:rPr>
          <w:rFonts w:eastAsia="Times New Roman" w:cs="Times New Roman"/>
          <w:szCs w:val="24"/>
        </w:rPr>
        <w:t>Γεροβασίλη</w:t>
      </w:r>
      <w:proofErr w:type="spellEnd"/>
      <w:r>
        <w:rPr>
          <w:rFonts w:eastAsia="Times New Roman" w:cs="Times New Roman"/>
          <w:szCs w:val="24"/>
        </w:rPr>
        <w:t>, εντάσσονται στο μόν</w:t>
      </w:r>
      <w:r>
        <w:rPr>
          <w:rFonts w:eastAsia="Times New Roman" w:cs="Times New Roman"/>
          <w:szCs w:val="24"/>
        </w:rPr>
        <w:t>ιμο προσωπικό. Η έναρξη έχει προδιαγραφεί για τον Απρίλιο του 2018, σε ενάμιση μήνα. Γίνεται αυτή τη στιγμή η τελική επεξεργασία για την έκδοση της ΚΥΑ και στη συνέχεια θα εκδοθεί το προ</w:t>
      </w:r>
      <w:r>
        <w:rPr>
          <w:rFonts w:eastAsia="Times New Roman" w:cs="Times New Roman"/>
          <w:szCs w:val="24"/>
        </w:rPr>
        <w:lastRenderedPageBreak/>
        <w:t>εδρικό διάταγμα, που είναι κάτι τελείως τυπικό, για την πλήρη ένταξη α</w:t>
      </w:r>
      <w:r>
        <w:rPr>
          <w:rFonts w:eastAsia="Times New Roman" w:cs="Times New Roman"/>
          <w:szCs w:val="24"/>
        </w:rPr>
        <w:t xml:space="preserve">υτών των ανθρώπων. Η χρονική ένταξη είναι -όπως σας είπα πριν- τον Απρίλιο. </w:t>
      </w:r>
    </w:p>
    <w:p w14:paraId="381BD5B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Όσον αφορά τους απομένοντες πενταετούς υποχρέωσης</w:t>
      </w:r>
      <w:r>
        <w:rPr>
          <w:rFonts w:eastAsia="Times New Roman" w:cs="Times New Roman"/>
          <w:szCs w:val="24"/>
        </w:rPr>
        <w:t>,</w:t>
      </w:r>
      <w:r>
        <w:rPr>
          <w:rFonts w:eastAsia="Times New Roman" w:cs="Times New Roman"/>
          <w:szCs w:val="24"/>
        </w:rPr>
        <w:t xml:space="preserve"> που δεν είχαν τα προσόντα και που οι ίδιοι έχουν αποδεχθεί ότι αποτελούν ξεχωριστή κατηγορία, ανανεώθηκε η πενταετής θητεία τους</w:t>
      </w:r>
      <w:r>
        <w:rPr>
          <w:rFonts w:eastAsia="Times New Roman" w:cs="Times New Roman"/>
          <w:szCs w:val="24"/>
        </w:rPr>
        <w:t xml:space="preserve"> πέρυσι και συνεχίζουν να αμείβονται και να εργάζονται σύμφωνα με τη σύμβασή τους. Ναι, υπάρχουν τα ζητήματα της υπερωριακής απασχόλησης, των νυχτερινών, των Σαββατοκύριακων, αλλά αυτά προβλέπει η σύμβασή τους. Αν σε όλα αυτά τα ζητήματα εξομοιώνονταν με τ</w:t>
      </w:r>
      <w:r>
        <w:rPr>
          <w:rFonts w:eastAsia="Times New Roman" w:cs="Times New Roman"/>
          <w:szCs w:val="24"/>
        </w:rPr>
        <w:t xml:space="preserve">ους υπόλοιπους, πλέον θα είχαμε μια διαφορετική κατηγορία εργαζομένων, πέρα απ’ αυτά που προβλέπει η σύμβασή τους. </w:t>
      </w:r>
    </w:p>
    <w:p w14:paraId="381BD5B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Σε ό,τι αφορά τους εποχιακούς, θα κατατεθεί σύντομα τροπολογία για συνέχιση της απασχόλησής τους και στην τρέχουσα αντιπυρική περίοδο. Γνωρί</w:t>
      </w:r>
      <w:r>
        <w:rPr>
          <w:rFonts w:eastAsia="Times New Roman" w:cs="Times New Roman"/>
          <w:szCs w:val="24"/>
        </w:rPr>
        <w:t>ζετε, νομίζω, ότι είχαμε τα προβλήματα με την απόφαση του Συμβουλίου της Επικρατείας, η οποία θεώρησε ότι η συνεχής ενασχόλησή τους επί σειρά ετών δημιουργεί προηγούμενο για ένταξή τους σε άλλη εργασιακή κατάσταση και γι’ αυτό δεν θέλησε το Συμβούλιο της Ε</w:t>
      </w:r>
      <w:r>
        <w:rPr>
          <w:rFonts w:eastAsia="Times New Roman" w:cs="Times New Roman"/>
          <w:szCs w:val="24"/>
        </w:rPr>
        <w:t>πικρατείας να ανανεώσει και για φέτος τη συνέχιση της απασχόλησής τους και γι’ αυτό προτιθέμεθα να φέρουμε στη Βουλή τροπολογία. Διότι μια προσπάθεια</w:t>
      </w:r>
      <w:r>
        <w:rPr>
          <w:rFonts w:eastAsia="Times New Roman" w:cs="Times New Roman"/>
          <w:szCs w:val="24"/>
        </w:rPr>
        <w:t>,</w:t>
      </w:r>
      <w:r>
        <w:rPr>
          <w:rFonts w:eastAsia="Times New Roman" w:cs="Times New Roman"/>
          <w:szCs w:val="24"/>
        </w:rPr>
        <w:t xml:space="preserve"> που έγινε για ένταξή τους μέσω του ΑΣΕΠ φαίνεται ότι δεν μπορεί να προχωρήσει στον περιορισμένο χρόνο</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έχουμε μπροστά μας και γι’ αυτό θα κατατεθεί σύντομα τροπολογία γι’ αυτούς τους ανθρώπους. </w:t>
      </w:r>
    </w:p>
    <w:p w14:paraId="381BD5C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81BD5C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Ευχαριστώ, κύριε Υπουργέ.</w:t>
      </w:r>
    </w:p>
    <w:p w14:paraId="381BD5C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 Κύριε </w:t>
      </w:r>
      <w:proofErr w:type="spellStart"/>
      <w:r>
        <w:rPr>
          <w:rFonts w:eastAsia="Times New Roman" w:cs="Times New Roman"/>
          <w:szCs w:val="24"/>
        </w:rPr>
        <w:t>Βέττα</w:t>
      </w:r>
      <w:proofErr w:type="spellEnd"/>
      <w:r>
        <w:rPr>
          <w:rFonts w:eastAsia="Times New Roman" w:cs="Times New Roman"/>
          <w:szCs w:val="24"/>
        </w:rPr>
        <w:t xml:space="preserve">, έχετε τον λόγο για τρία λεπτά για τη δευτερολογία σας. </w:t>
      </w:r>
    </w:p>
    <w:p w14:paraId="381BD5C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 xml:space="preserve">Θα </w:t>
      </w:r>
      <w:r>
        <w:rPr>
          <w:rFonts w:eastAsia="Times New Roman" w:cs="Times New Roman"/>
          <w:szCs w:val="24"/>
        </w:rPr>
        <w:t>χρειαστώ, κύριε Πρόεδρε, μισό λεπτό μόνο.</w:t>
      </w:r>
    </w:p>
    <w:p w14:paraId="381BD5C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Κύριε Υπουργέ, ευχαριστώ πάρα πολύ. Θα επανέλθω στην πρώτη κατηγορία, στην κατηγορία των δύο χιλιάδων </w:t>
      </w:r>
      <w:proofErr w:type="spellStart"/>
      <w:r>
        <w:rPr>
          <w:rFonts w:eastAsia="Times New Roman" w:cs="Times New Roman"/>
          <w:szCs w:val="24"/>
        </w:rPr>
        <w:t>εκατόν</w:t>
      </w:r>
      <w:proofErr w:type="spellEnd"/>
      <w:r>
        <w:rPr>
          <w:rFonts w:eastAsia="Times New Roman" w:cs="Times New Roman"/>
          <w:szCs w:val="24"/>
        </w:rPr>
        <w:t xml:space="preserve"> εξήντα τριών πυροσβεστών. Θα ήθελα να ρωτήσω αν προβλέπεται στην ΚΥΑ, αν έχετε κατά νου να συμπεριλάβετε </w:t>
      </w:r>
      <w:r>
        <w:rPr>
          <w:rFonts w:eastAsia="Times New Roman" w:cs="Times New Roman"/>
          <w:szCs w:val="24"/>
        </w:rPr>
        <w:t xml:space="preserve">ρυθμίσεις, έτσι ώστε να υπάρχει, αν θέλετε, η μισθολογική και βαθμολογική τους ισορρόπηση. </w:t>
      </w:r>
    </w:p>
    <w:p w14:paraId="381BD5C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Δεν ξέρω αν αυτό το έχετε κατά νου ή αν προβλέπεται στο μέλλον κάτι να γίνει σε αυτό. </w:t>
      </w:r>
    </w:p>
    <w:p w14:paraId="381BD5C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81BD5C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Υπουργέ, έχετε τον λόγο. </w:t>
      </w:r>
    </w:p>
    <w:p w14:paraId="381BD5C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Κύριε </w:t>
      </w:r>
      <w:proofErr w:type="spellStart"/>
      <w:r>
        <w:rPr>
          <w:rFonts w:eastAsia="Times New Roman" w:cs="Times New Roman"/>
          <w:szCs w:val="24"/>
        </w:rPr>
        <w:t>Βέττα</w:t>
      </w:r>
      <w:proofErr w:type="spellEnd"/>
      <w:r>
        <w:rPr>
          <w:rFonts w:eastAsia="Times New Roman" w:cs="Times New Roman"/>
          <w:szCs w:val="24"/>
        </w:rPr>
        <w:t>, είναι αλήθεια ότι με την ένταξή τους στην κατηγορία του μονίμου προσωπικού πρέπει να λυθούν ένα σωρό άλλα ζητήματα</w:t>
      </w:r>
      <w:r>
        <w:rPr>
          <w:rFonts w:eastAsia="Times New Roman" w:cs="Times New Roman"/>
          <w:szCs w:val="24"/>
        </w:rPr>
        <w:t>,</w:t>
      </w:r>
      <w:r>
        <w:rPr>
          <w:rFonts w:eastAsia="Times New Roman" w:cs="Times New Roman"/>
          <w:szCs w:val="24"/>
        </w:rPr>
        <w:t xml:space="preserve"> που έχουν σχέση με την ιεράρχησή τους σε σχέ</w:t>
      </w:r>
      <w:r>
        <w:rPr>
          <w:rFonts w:eastAsia="Times New Roman" w:cs="Times New Roman"/>
          <w:szCs w:val="24"/>
        </w:rPr>
        <w:t xml:space="preserve">ση με τους υπόλοιπους πυροσβέστες. Θα έχουν όλα τα δικαιώματα και όλες τις υποχρεώσεις του υπόλοιπου μόνιμου προσωπικού, αλλά πράγματι υπάρχουν ζητήματα, όπως και για τις άλλες κατηγορίες. Ακόμα για το μόνιμο προσωπικό υπάρχουν διάφορα ζητήματα γιατί, </w:t>
      </w:r>
      <w:r>
        <w:rPr>
          <w:rFonts w:eastAsia="Times New Roman" w:cs="Times New Roman"/>
          <w:szCs w:val="24"/>
        </w:rPr>
        <w:lastRenderedPageBreak/>
        <w:t>όπως</w:t>
      </w:r>
      <w:r>
        <w:rPr>
          <w:rFonts w:eastAsia="Times New Roman" w:cs="Times New Roman"/>
          <w:szCs w:val="24"/>
        </w:rPr>
        <w:t xml:space="preserve"> έχω ξαναπεί, η ένταξη στο Πυροσβεστικό Σώμα προσωπικού από διάφορες κατηγορίες και όχι από τις </w:t>
      </w:r>
      <w:r>
        <w:rPr>
          <w:rFonts w:eastAsia="Times New Roman" w:cs="Times New Roman"/>
          <w:szCs w:val="24"/>
        </w:rPr>
        <w:t>π</w:t>
      </w:r>
      <w:r>
        <w:rPr>
          <w:rFonts w:eastAsia="Times New Roman" w:cs="Times New Roman"/>
          <w:szCs w:val="24"/>
        </w:rPr>
        <w:t xml:space="preserve">ανελλήνιες, όπως άρχισε από </w:t>
      </w:r>
      <w:proofErr w:type="spellStart"/>
      <w:r>
        <w:rPr>
          <w:rFonts w:eastAsia="Times New Roman" w:cs="Times New Roman"/>
          <w:szCs w:val="24"/>
        </w:rPr>
        <w:t>πρόπερσι</w:t>
      </w:r>
      <w:proofErr w:type="spellEnd"/>
      <w:r>
        <w:rPr>
          <w:rFonts w:eastAsia="Times New Roman" w:cs="Times New Roman"/>
          <w:szCs w:val="24"/>
        </w:rPr>
        <w:t>, δημιουργεί πάρα πολλά ζητήματα. Υπάρχουν ανομοιομορφίες, υπάρχουν ζητήματα</w:t>
      </w:r>
      <w:r>
        <w:rPr>
          <w:rFonts w:eastAsia="Times New Roman" w:cs="Times New Roman"/>
          <w:szCs w:val="24"/>
        </w:rPr>
        <w:t>,</w:t>
      </w:r>
      <w:r>
        <w:rPr>
          <w:rFonts w:eastAsia="Times New Roman" w:cs="Times New Roman"/>
          <w:szCs w:val="24"/>
        </w:rPr>
        <w:t xml:space="preserve"> που έχουν λυθεί στα υπόλοιπα Σώματα Ασφαλείας</w:t>
      </w:r>
      <w:r>
        <w:rPr>
          <w:rFonts w:eastAsia="Times New Roman" w:cs="Times New Roman"/>
          <w:szCs w:val="24"/>
        </w:rPr>
        <w:t xml:space="preserve"> και στις Ένοπλες Δυνάμεις, αλλά δεν έχουν λυθεί για το Πυροσβεστικό Σώμα, γιατί ακριβώς εντασσόταν προσωπικό από διάφορες κατηγορίες, χωρίς κανόνες και προσπαθούμε αυτήν τη στιγμή να διορθώσουμε τα κακώς κείμενα πάρα πολλών δεκαετιών. </w:t>
      </w:r>
    </w:p>
    <w:p w14:paraId="381BD5C9" w14:textId="77777777" w:rsidR="00DC23FB" w:rsidRDefault="001C39CE">
      <w:pPr>
        <w:spacing w:line="600" w:lineRule="auto"/>
        <w:ind w:firstLine="720"/>
        <w:jc w:val="both"/>
        <w:rPr>
          <w:rFonts w:eastAsia="Times New Roman"/>
          <w:szCs w:val="24"/>
        </w:rPr>
      </w:pPr>
      <w:r>
        <w:rPr>
          <w:rFonts w:eastAsia="Times New Roman" w:cs="Times New Roman"/>
          <w:szCs w:val="24"/>
        </w:rPr>
        <w:t>Πράγματι, μετά τη μ</w:t>
      </w:r>
      <w:r>
        <w:rPr>
          <w:rFonts w:eastAsia="Times New Roman" w:cs="Times New Roman"/>
          <w:szCs w:val="24"/>
        </w:rPr>
        <w:t xml:space="preserve">ονιμοποίησή τους θα χρειαστεί να επιλυθούν ζητήματα σαν αυτά που αναφέρατε και που δυστυχώς δεν λύνονται σε μία μέρα. Όμως καταβάλλουμε μεγάλη προσπάθεια, </w:t>
      </w:r>
      <w:r>
        <w:rPr>
          <w:rFonts w:eastAsia="Times New Roman" w:cs="Times New Roman"/>
          <w:szCs w:val="24"/>
        </w:rPr>
        <w:lastRenderedPageBreak/>
        <w:t>παράλληλα με τις άλλες προσπάθειες που καταβάλλουμε για εκσυγχρονισμό του Πυροσβεστικού Σώματος στα θ</w:t>
      </w:r>
      <w:r>
        <w:rPr>
          <w:rFonts w:eastAsia="Times New Roman" w:cs="Times New Roman"/>
          <w:szCs w:val="24"/>
        </w:rPr>
        <w:t xml:space="preserve">έματα της εκπαίδευσης, καλούμε ξένους πυροσβέστες για να ανταλλάξουν γνώμες με τους δικούς μας έμπειρους, αλλά κάθε γνώση είναι καλοδεχούμενη για τους πυροσβέστες μας που αγωνίζονται κάθε καλοκαίρι και τον χειμώνα. </w:t>
      </w:r>
      <w:r>
        <w:rPr>
          <w:rFonts w:eastAsia="Times New Roman"/>
          <w:szCs w:val="24"/>
        </w:rPr>
        <w:t>Χρειάζονται, όμως, καλύτερη οργάνωση, χρε</w:t>
      </w:r>
      <w:r>
        <w:rPr>
          <w:rFonts w:eastAsia="Times New Roman"/>
          <w:szCs w:val="24"/>
        </w:rPr>
        <w:t xml:space="preserve">ιάζονται καλύτερη εκπαίδευση, χρειάζεται καλύτερη τακτοποίηση των προβληματικών περιοχών και της δομής του Πυροσβεστικού Σώματος και αυτό προσπαθούμε. </w:t>
      </w:r>
    </w:p>
    <w:p w14:paraId="381BD5CA" w14:textId="77777777" w:rsidR="00DC23FB" w:rsidRDefault="001C39CE">
      <w:pPr>
        <w:spacing w:line="600" w:lineRule="auto"/>
        <w:ind w:firstLine="720"/>
        <w:jc w:val="both"/>
        <w:rPr>
          <w:rFonts w:eastAsia="Times New Roman"/>
          <w:szCs w:val="24"/>
        </w:rPr>
      </w:pPr>
      <w:r>
        <w:rPr>
          <w:rFonts w:eastAsia="Times New Roman"/>
          <w:szCs w:val="24"/>
        </w:rPr>
        <w:t>Υπάρχουν πάρα πολλά προβλήματα στο Πυροσβεστικό Σώμα σαν κι αυτά που αναφέρατε. Εμείς τολμούμε και βάζου</w:t>
      </w:r>
      <w:r>
        <w:rPr>
          <w:rFonts w:eastAsia="Times New Roman"/>
          <w:szCs w:val="24"/>
        </w:rPr>
        <w:t xml:space="preserve">με το μαχαίρι μέχρι το κόκκαλο, σε ό,τι αφορά την επίλυση των διαφόρων ζητημάτων. Δεν είναι εύκολο, αλλά νομίζω ότι οι πυροσβέστες το έχουν </w:t>
      </w:r>
      <w:r>
        <w:rPr>
          <w:rFonts w:eastAsia="Times New Roman"/>
          <w:szCs w:val="24"/>
        </w:rPr>
        <w:lastRenderedPageBreak/>
        <w:t xml:space="preserve">καταλάβει κι όλος κόσμος το έχει καταλάβει ότι και τολμούμε και προσπαθούμε στον τομέα του Πυροσβεστικού Σώματος. </w:t>
      </w:r>
    </w:p>
    <w:p w14:paraId="381BD5CB" w14:textId="77777777" w:rsidR="00DC23FB" w:rsidRDefault="001C39CE">
      <w:pPr>
        <w:spacing w:line="600" w:lineRule="auto"/>
        <w:ind w:firstLine="720"/>
        <w:jc w:val="both"/>
        <w:rPr>
          <w:rFonts w:eastAsia="Times New Roman"/>
          <w:szCs w:val="24"/>
        </w:rPr>
      </w:pPr>
      <w:r>
        <w:rPr>
          <w:rFonts w:eastAsia="Times New Roman"/>
          <w:szCs w:val="24"/>
        </w:rPr>
        <w:t>Ε</w:t>
      </w:r>
      <w:r>
        <w:rPr>
          <w:rFonts w:eastAsia="Times New Roman"/>
          <w:szCs w:val="24"/>
        </w:rPr>
        <w:t xml:space="preserve">υχαριστώ. </w:t>
      </w:r>
    </w:p>
    <w:p w14:paraId="381BD5CC"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Ευχαριστούμε πολύ, κύριε Υπουργέ. </w:t>
      </w:r>
    </w:p>
    <w:p w14:paraId="381BD5CD" w14:textId="77777777" w:rsidR="00DC23FB" w:rsidRDefault="001C39CE">
      <w:pPr>
        <w:spacing w:line="600" w:lineRule="auto"/>
        <w:ind w:firstLine="720"/>
        <w:jc w:val="both"/>
        <w:rPr>
          <w:rFonts w:eastAsia="Times New Roman"/>
          <w:szCs w:val="24"/>
        </w:rPr>
      </w:pPr>
      <w:r>
        <w:rPr>
          <w:rFonts w:eastAsia="Times New Roman"/>
          <w:szCs w:val="24"/>
        </w:rPr>
        <w:t xml:space="preserve">Προχωρούμε στις δύο επόμενες επίκαιρες ερωτήσεις στις οποίες θα απαντήσει η Υπουργός Πολιτισμού και Αθλητισμού κ. </w:t>
      </w:r>
      <w:proofErr w:type="spellStart"/>
      <w:r>
        <w:rPr>
          <w:rFonts w:eastAsia="Times New Roman"/>
          <w:szCs w:val="24"/>
        </w:rPr>
        <w:t>Κονιόρδου</w:t>
      </w:r>
      <w:proofErr w:type="spellEnd"/>
      <w:r>
        <w:rPr>
          <w:rFonts w:eastAsia="Times New Roman"/>
          <w:szCs w:val="24"/>
        </w:rPr>
        <w:t>.</w:t>
      </w:r>
    </w:p>
    <w:p w14:paraId="381BD5CE" w14:textId="77777777" w:rsidR="00DC23FB" w:rsidRDefault="001C39CE">
      <w:pPr>
        <w:spacing w:line="600" w:lineRule="auto"/>
        <w:ind w:firstLine="720"/>
        <w:jc w:val="both"/>
        <w:rPr>
          <w:rFonts w:eastAsia="Times New Roman"/>
          <w:szCs w:val="24"/>
        </w:rPr>
      </w:pPr>
      <w:r>
        <w:rPr>
          <w:rFonts w:eastAsia="Times New Roman"/>
          <w:szCs w:val="24"/>
        </w:rPr>
        <w:t>Θα συζητηθεί τώρα η πρώτη με αριθμό 1039/12-2-2018 ε</w:t>
      </w:r>
      <w:r>
        <w:rPr>
          <w:rFonts w:eastAsia="Times New Roman"/>
          <w:szCs w:val="24"/>
        </w:rPr>
        <w:t xml:space="preserve">πίκαιρη ερώτηση πρώτου κύκλου του Βουλευτή Κυκλάδων του Συνασπισμού Ριζοσπαστικής Αριστεράς κ. </w:t>
      </w:r>
      <w:r>
        <w:rPr>
          <w:rFonts w:eastAsia="Times New Roman"/>
          <w:bCs/>
          <w:szCs w:val="24"/>
        </w:rPr>
        <w:t xml:space="preserve">Αντωνίου Συρίγου </w:t>
      </w:r>
      <w:r>
        <w:rPr>
          <w:rFonts w:eastAsia="Times New Roman"/>
          <w:szCs w:val="24"/>
        </w:rPr>
        <w:t xml:space="preserve">προς την Υπουργό </w:t>
      </w:r>
      <w:r>
        <w:rPr>
          <w:rFonts w:eastAsia="Times New Roman"/>
          <w:bCs/>
          <w:szCs w:val="24"/>
        </w:rPr>
        <w:t xml:space="preserve">Πολιτισμού και Αθλητισμού, </w:t>
      </w:r>
      <w:r>
        <w:rPr>
          <w:rFonts w:eastAsia="Times New Roman"/>
          <w:szCs w:val="24"/>
        </w:rPr>
        <w:t xml:space="preserve">με θέμα: «Διάσωση του ιστορικού </w:t>
      </w:r>
      <w:r>
        <w:rPr>
          <w:rFonts w:eastAsia="Times New Roman"/>
          <w:szCs w:val="24"/>
        </w:rPr>
        <w:t>κ</w:t>
      </w:r>
      <w:r>
        <w:rPr>
          <w:rFonts w:eastAsia="Times New Roman"/>
          <w:szCs w:val="24"/>
        </w:rPr>
        <w:t>οιμητηρίου του Αγίου Γεωργίου Ερμούπολης Σύρου».</w:t>
      </w:r>
    </w:p>
    <w:p w14:paraId="381BD5CF" w14:textId="77777777" w:rsidR="00DC23FB" w:rsidRDefault="001C39CE">
      <w:pPr>
        <w:spacing w:line="600" w:lineRule="auto"/>
        <w:ind w:firstLine="720"/>
        <w:jc w:val="both"/>
        <w:rPr>
          <w:rFonts w:eastAsia="Times New Roman"/>
          <w:szCs w:val="24"/>
        </w:rPr>
      </w:pPr>
      <w:r>
        <w:rPr>
          <w:rFonts w:eastAsia="Times New Roman"/>
          <w:szCs w:val="24"/>
        </w:rPr>
        <w:lastRenderedPageBreak/>
        <w:t xml:space="preserve">Κύριε Συρίγο, έχετε τον λόγο για δύο λεπτά. </w:t>
      </w:r>
    </w:p>
    <w:p w14:paraId="381BD5D0" w14:textId="77777777" w:rsidR="00DC23FB" w:rsidRDefault="001C39CE">
      <w:pPr>
        <w:spacing w:line="600" w:lineRule="auto"/>
        <w:ind w:firstLine="720"/>
        <w:jc w:val="both"/>
        <w:rPr>
          <w:rFonts w:eastAsia="Times New Roman"/>
          <w:szCs w:val="24"/>
        </w:rPr>
      </w:pPr>
      <w:r>
        <w:rPr>
          <w:rFonts w:eastAsia="Times New Roman"/>
          <w:b/>
          <w:szCs w:val="24"/>
        </w:rPr>
        <w:t xml:space="preserve">ΑΝΤΩΝΙΟΣ ΣΥΡΙΓΟΣ: </w:t>
      </w:r>
      <w:r>
        <w:rPr>
          <w:rFonts w:eastAsia="Times New Roman"/>
          <w:szCs w:val="24"/>
        </w:rPr>
        <w:t xml:space="preserve">Ευχαριστώ, κύριε Πρόεδρε. </w:t>
      </w:r>
    </w:p>
    <w:p w14:paraId="381BD5D1" w14:textId="77777777" w:rsidR="00DC23FB" w:rsidRDefault="001C39CE">
      <w:pPr>
        <w:spacing w:line="600" w:lineRule="auto"/>
        <w:ind w:firstLine="720"/>
        <w:jc w:val="both"/>
        <w:rPr>
          <w:rFonts w:eastAsia="Times New Roman"/>
          <w:szCs w:val="24"/>
        </w:rPr>
      </w:pPr>
      <w:r>
        <w:rPr>
          <w:rFonts w:eastAsia="Times New Roman"/>
          <w:szCs w:val="24"/>
        </w:rPr>
        <w:t xml:space="preserve">Ευχαριστώ, κυρία Υπουργέ, για την άμεση ανταπόκρισή σας. </w:t>
      </w:r>
    </w:p>
    <w:p w14:paraId="381BD5D2" w14:textId="77777777" w:rsidR="00DC23FB" w:rsidRDefault="001C39CE">
      <w:pPr>
        <w:spacing w:line="600" w:lineRule="auto"/>
        <w:ind w:firstLine="720"/>
        <w:jc w:val="both"/>
        <w:rPr>
          <w:rFonts w:eastAsia="Times New Roman"/>
          <w:szCs w:val="24"/>
        </w:rPr>
      </w:pPr>
      <w:r>
        <w:rPr>
          <w:rFonts w:eastAsia="Times New Roman"/>
          <w:szCs w:val="24"/>
        </w:rPr>
        <w:t xml:space="preserve">Στην Ερμούπολη Σύρου και στη συνοικία Νεάπολη ιδρύθηκε το </w:t>
      </w:r>
      <w:r>
        <w:rPr>
          <w:rFonts w:eastAsia="Times New Roman"/>
          <w:szCs w:val="24"/>
        </w:rPr>
        <w:t>κ</w:t>
      </w:r>
      <w:r>
        <w:rPr>
          <w:rFonts w:eastAsia="Times New Roman"/>
          <w:szCs w:val="24"/>
        </w:rPr>
        <w:t>οιμητήριο του Αγίου Γεωργίου το έτος 1837, ένα απ</w:t>
      </w:r>
      <w:r>
        <w:rPr>
          <w:rFonts w:eastAsia="Times New Roman"/>
          <w:szCs w:val="24"/>
        </w:rPr>
        <w:t>ό τα επιφανέστερα της χώρας μας και εφάμιλλο, για κάποιους ιστορικούς, του Α΄ Νεκροταφείου Αθηνών. Εντός αυτού και σε ξεχωριστό χώρο ευρίσκονται μνημεία, έργα κυρίως Ελλήνων καλλιτεχνών, εμπνευσμένα από το ρεύμα του κλασικισμού, που ανήκουν σε επιφανείς οι</w:t>
      </w:r>
      <w:r>
        <w:rPr>
          <w:rFonts w:eastAsia="Times New Roman"/>
          <w:szCs w:val="24"/>
        </w:rPr>
        <w:t xml:space="preserve">κογένειες της Ερμούπολης. </w:t>
      </w:r>
    </w:p>
    <w:p w14:paraId="381BD5D3" w14:textId="77777777" w:rsidR="00DC23FB" w:rsidRDefault="001C39CE">
      <w:pPr>
        <w:spacing w:line="600" w:lineRule="auto"/>
        <w:ind w:firstLine="720"/>
        <w:jc w:val="both"/>
        <w:rPr>
          <w:rFonts w:eastAsia="Times New Roman"/>
          <w:szCs w:val="24"/>
        </w:rPr>
      </w:pPr>
      <w:r>
        <w:rPr>
          <w:rFonts w:eastAsia="Times New Roman"/>
          <w:szCs w:val="24"/>
        </w:rPr>
        <w:t xml:space="preserve">Όπως σημειώνεται σε πρόσφατο ψήφισμα της Εταιρείας Κυκλαδικών Μελετών, οι αρχιτεκτονικοί τύποι και ο γλυπτός διάκοσμος </w:t>
      </w:r>
      <w:r>
        <w:rPr>
          <w:rFonts w:eastAsia="Times New Roman"/>
          <w:szCs w:val="24"/>
        </w:rPr>
        <w:lastRenderedPageBreak/>
        <w:t>των μνημείων προσφέρουν σημαντικά στοιχεία στην ιστορία της νεότερης τέχνης</w:t>
      </w:r>
      <w:r>
        <w:rPr>
          <w:rFonts w:eastAsia="Times New Roman"/>
          <w:szCs w:val="24"/>
        </w:rPr>
        <w:t>,</w:t>
      </w:r>
      <w:r>
        <w:rPr>
          <w:rFonts w:eastAsia="Times New Roman"/>
          <w:szCs w:val="24"/>
        </w:rPr>
        <w:t xml:space="preserve"> που αναπτύχθηκε στο νεοσύστατο ελ</w:t>
      </w:r>
      <w:r>
        <w:rPr>
          <w:rFonts w:eastAsia="Times New Roman"/>
          <w:szCs w:val="24"/>
        </w:rPr>
        <w:t>ληνικό κράτος, καθώς και στην κατανόηση της κοινωνικοοικονομικής ιστορίας της Ερμούπολης.</w:t>
      </w:r>
    </w:p>
    <w:p w14:paraId="381BD5D4" w14:textId="77777777" w:rsidR="00DC23FB" w:rsidRDefault="001C39CE">
      <w:pPr>
        <w:spacing w:line="600" w:lineRule="auto"/>
        <w:ind w:firstLine="720"/>
        <w:jc w:val="both"/>
        <w:rPr>
          <w:rFonts w:eastAsia="Times New Roman"/>
          <w:szCs w:val="24"/>
        </w:rPr>
      </w:pPr>
      <w:r>
        <w:rPr>
          <w:rFonts w:eastAsia="Times New Roman"/>
          <w:szCs w:val="24"/>
        </w:rPr>
        <w:t xml:space="preserve">Δυστυχώς, όμως, ο κίνδυνος καταστροφής τους δεν είναι μόνο προ των πυλών, αλλά έχει ήδη επισυμβεί, καθώς έχουν επέλθει σοβαρές αλλοιώσεις και καταστροφές, ενώ κάποια </w:t>
      </w:r>
      <w:r>
        <w:rPr>
          <w:rFonts w:eastAsia="Times New Roman"/>
          <w:szCs w:val="24"/>
        </w:rPr>
        <w:t xml:space="preserve">έχουν συληθεί κυριολεκτικά, έχοντας αφαιρεθεί μαρμάρινες πλάκες, σταυροί, ακόμη και ολόκληρα γλυπτά. Κι όλα αυτά παρά τις προσπάθειες των δημάρχων και της τοπικής κοινωνίας ήδη από το 1980 για τη διάσωσή τους. </w:t>
      </w:r>
    </w:p>
    <w:p w14:paraId="381BD5D5" w14:textId="77777777" w:rsidR="00DC23FB" w:rsidRDefault="001C39CE">
      <w:pPr>
        <w:spacing w:line="600" w:lineRule="auto"/>
        <w:ind w:firstLine="720"/>
        <w:jc w:val="both"/>
        <w:rPr>
          <w:rFonts w:eastAsia="Times New Roman"/>
          <w:szCs w:val="24"/>
        </w:rPr>
      </w:pPr>
      <w:r>
        <w:rPr>
          <w:rFonts w:eastAsia="Times New Roman"/>
          <w:szCs w:val="24"/>
        </w:rPr>
        <w:lastRenderedPageBreak/>
        <w:t>Στον αγώνα αυτό έρχεται να προστεθεί και η Ετ</w:t>
      </w:r>
      <w:r>
        <w:rPr>
          <w:rFonts w:eastAsia="Times New Roman"/>
          <w:szCs w:val="24"/>
        </w:rPr>
        <w:t xml:space="preserve">αιρεία Κυκλαδικών Μελετών, η οποία με ψήφισμα επισείει τους κινδύνους, διερωτώμενη γιατί ενώ οι υπηρεσίες του Υπουργείου έχουν καταγράψει την κατάσταση αρκετές φορές κι έχουν προβεί στη σύνταξη των </w:t>
      </w:r>
      <w:proofErr w:type="spellStart"/>
      <w:r>
        <w:rPr>
          <w:rFonts w:eastAsia="Times New Roman"/>
          <w:szCs w:val="24"/>
        </w:rPr>
        <w:t>απαιτουμένων</w:t>
      </w:r>
      <w:proofErr w:type="spellEnd"/>
      <w:r>
        <w:rPr>
          <w:rFonts w:eastAsia="Times New Roman"/>
          <w:szCs w:val="24"/>
        </w:rPr>
        <w:t xml:space="preserve"> μελετών, ουδέποτε έως σήμερα δόθηκε χρηματοδό</w:t>
      </w:r>
      <w:r>
        <w:rPr>
          <w:rFonts w:eastAsia="Times New Roman"/>
          <w:szCs w:val="24"/>
        </w:rPr>
        <w:t xml:space="preserve">τηση για την υλοποίησή τους. </w:t>
      </w:r>
    </w:p>
    <w:p w14:paraId="381BD5D6" w14:textId="77777777" w:rsidR="00DC23FB" w:rsidRDefault="001C39CE">
      <w:pPr>
        <w:spacing w:line="600" w:lineRule="auto"/>
        <w:ind w:firstLine="720"/>
        <w:jc w:val="both"/>
        <w:rPr>
          <w:rFonts w:eastAsia="Times New Roman"/>
          <w:szCs w:val="24"/>
        </w:rPr>
      </w:pPr>
      <w:r>
        <w:rPr>
          <w:rFonts w:eastAsia="Times New Roman"/>
          <w:szCs w:val="24"/>
        </w:rPr>
        <w:t xml:space="preserve">Επιπλέον, κατά καιρούς το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υμβούλιο του Δήμου Σύρου-Ερμούπολης έχει εγκρίνει διάφορα ποσά για την πλήρη χρηματική κάλυψη προτάσεων που έχει καταθέσει το Υπουργείο, δηλώνοντας ακόμη την προθυμία του να αναλάβει τη διεξ</w:t>
      </w:r>
      <w:r>
        <w:rPr>
          <w:rFonts w:eastAsia="Times New Roman"/>
          <w:szCs w:val="24"/>
        </w:rPr>
        <w:t xml:space="preserve">αγωγή και το κόστος των εργασιών συντήρησης, πάντα υπό την εποπτεία του </w:t>
      </w:r>
      <w:r>
        <w:rPr>
          <w:rFonts w:eastAsia="Times New Roman"/>
          <w:szCs w:val="24"/>
        </w:rPr>
        <w:lastRenderedPageBreak/>
        <w:t xml:space="preserve">Υπουργείου, χωρίς να έχει λάβει απάντηση από τους εκάστοτε Υπουργούς -ενδεικτικά: Ευάγγελος Βενιζέλος, Αντώνης Σαμαράς, Παύλος </w:t>
      </w:r>
      <w:proofErr w:type="spellStart"/>
      <w:r>
        <w:rPr>
          <w:rFonts w:eastAsia="Times New Roman"/>
          <w:szCs w:val="24"/>
        </w:rPr>
        <w:t>Γερουλάνος</w:t>
      </w:r>
      <w:proofErr w:type="spellEnd"/>
      <w:r>
        <w:rPr>
          <w:rFonts w:eastAsia="Times New Roman"/>
          <w:szCs w:val="24"/>
        </w:rPr>
        <w:t>.</w:t>
      </w:r>
    </w:p>
    <w:p w14:paraId="381BD5D7" w14:textId="77777777" w:rsidR="00DC23FB" w:rsidRDefault="001C39CE">
      <w:pPr>
        <w:spacing w:line="600" w:lineRule="auto"/>
        <w:ind w:firstLine="720"/>
        <w:jc w:val="both"/>
        <w:rPr>
          <w:rFonts w:eastAsia="Times New Roman"/>
          <w:szCs w:val="24"/>
        </w:rPr>
      </w:pPr>
      <w:r>
        <w:rPr>
          <w:rFonts w:eastAsia="Times New Roman"/>
          <w:szCs w:val="24"/>
        </w:rPr>
        <w:t>Αξίζει να σημειωθεί ότι τμήματα του ιστορικού</w:t>
      </w:r>
      <w:r>
        <w:rPr>
          <w:rFonts w:eastAsia="Times New Roman"/>
          <w:szCs w:val="24"/>
        </w:rPr>
        <w:t xml:space="preserve"> αυτού κοιμητηρίου έχουν κηρυχθεί ιστορικά διατηρητέα από το ίδιο το Υπουργείο με την υπ’ αριθμόν 2747/43775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ΦΕΚ 717/Β/15</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1990. </w:t>
      </w:r>
    </w:p>
    <w:p w14:paraId="381BD5D8" w14:textId="77777777" w:rsidR="00DC23FB" w:rsidRDefault="001C39CE">
      <w:pPr>
        <w:spacing w:line="600" w:lineRule="auto"/>
        <w:ind w:firstLine="720"/>
        <w:jc w:val="both"/>
        <w:rPr>
          <w:rFonts w:eastAsia="Times New Roman"/>
          <w:szCs w:val="24"/>
        </w:rPr>
      </w:pPr>
      <w:r>
        <w:rPr>
          <w:rFonts w:eastAsia="Times New Roman"/>
          <w:szCs w:val="24"/>
        </w:rPr>
        <w:t xml:space="preserve">Εις επίρρωσιν της ερωτήσεώς μου θα καταθέσω και κάποια έγγραφα.  </w:t>
      </w:r>
    </w:p>
    <w:p w14:paraId="381BD5D9" w14:textId="77777777" w:rsidR="00DC23FB" w:rsidRDefault="001C39CE">
      <w:pPr>
        <w:spacing w:line="600" w:lineRule="auto"/>
        <w:ind w:firstLine="720"/>
        <w:jc w:val="both"/>
        <w:rPr>
          <w:rFonts w:eastAsia="Times New Roman"/>
          <w:szCs w:val="24"/>
        </w:rPr>
      </w:pPr>
      <w:r>
        <w:rPr>
          <w:rFonts w:eastAsia="Times New Roman"/>
          <w:szCs w:val="24"/>
        </w:rPr>
        <w:t xml:space="preserve">Ερωτάται η κυρία Υπουργός: </w:t>
      </w:r>
    </w:p>
    <w:p w14:paraId="381BD5DA" w14:textId="77777777" w:rsidR="00DC23FB" w:rsidRDefault="001C39CE">
      <w:pPr>
        <w:spacing w:line="600" w:lineRule="auto"/>
        <w:ind w:firstLine="720"/>
        <w:jc w:val="both"/>
        <w:rPr>
          <w:rFonts w:eastAsia="Times New Roman"/>
          <w:szCs w:val="24"/>
        </w:rPr>
      </w:pPr>
      <w:r>
        <w:rPr>
          <w:rFonts w:eastAsia="Times New Roman"/>
          <w:szCs w:val="24"/>
        </w:rPr>
        <w:t>Αποτελεί προ</w:t>
      </w:r>
      <w:r>
        <w:rPr>
          <w:rFonts w:eastAsia="Times New Roman"/>
          <w:szCs w:val="24"/>
        </w:rPr>
        <w:t xml:space="preserve">τεραιότητα η διάσωση του ιστορικού αυτού </w:t>
      </w:r>
      <w:r>
        <w:rPr>
          <w:rFonts w:eastAsia="Times New Roman"/>
          <w:szCs w:val="24"/>
        </w:rPr>
        <w:t>κ</w:t>
      </w:r>
      <w:r>
        <w:rPr>
          <w:rFonts w:eastAsia="Times New Roman"/>
          <w:szCs w:val="24"/>
        </w:rPr>
        <w:t xml:space="preserve">οιμητηρίου κι αν ναι, σε ποια βήματα θα προβεί ώστε να ενεργήσουν οι </w:t>
      </w:r>
      <w:r>
        <w:rPr>
          <w:rFonts w:eastAsia="Times New Roman"/>
          <w:szCs w:val="24"/>
        </w:rPr>
        <w:lastRenderedPageBreak/>
        <w:t xml:space="preserve">αρμόδιες υπηρεσίες και με τι χρονικό ορίζοντα, λαμβανομένου υπ’ </w:t>
      </w:r>
      <w:proofErr w:type="spellStart"/>
      <w:r>
        <w:rPr>
          <w:rFonts w:eastAsia="Times New Roman"/>
          <w:szCs w:val="24"/>
        </w:rPr>
        <w:t>όψιν</w:t>
      </w:r>
      <w:proofErr w:type="spellEnd"/>
      <w:r>
        <w:rPr>
          <w:rFonts w:eastAsia="Times New Roman"/>
          <w:szCs w:val="24"/>
        </w:rPr>
        <w:t xml:space="preserve"> του κατεπείγοντος της καταστάσεως; </w:t>
      </w:r>
    </w:p>
    <w:p w14:paraId="381BD5DB" w14:textId="77777777" w:rsidR="00DC23FB" w:rsidRDefault="001C39CE">
      <w:pPr>
        <w:spacing w:line="600" w:lineRule="auto"/>
        <w:ind w:firstLine="720"/>
        <w:jc w:val="both"/>
        <w:rPr>
          <w:rFonts w:eastAsia="Times New Roman"/>
          <w:szCs w:val="24"/>
        </w:rPr>
      </w:pPr>
      <w:r>
        <w:rPr>
          <w:rFonts w:eastAsia="Times New Roman"/>
          <w:szCs w:val="24"/>
        </w:rPr>
        <w:t>Έχει διερευνηθεί η δυνατότητα αναζήτησης</w:t>
      </w:r>
      <w:r>
        <w:rPr>
          <w:rFonts w:eastAsia="Times New Roman"/>
          <w:szCs w:val="24"/>
        </w:rPr>
        <w:t xml:space="preserve"> των </w:t>
      </w:r>
      <w:proofErr w:type="spellStart"/>
      <w:r>
        <w:rPr>
          <w:rFonts w:eastAsia="Times New Roman"/>
          <w:szCs w:val="24"/>
        </w:rPr>
        <w:t>απαιτουμένων</w:t>
      </w:r>
      <w:proofErr w:type="spellEnd"/>
      <w:r>
        <w:rPr>
          <w:rFonts w:eastAsia="Times New Roman"/>
          <w:szCs w:val="24"/>
        </w:rPr>
        <w:t xml:space="preserve"> οικονομικών πόρων και από ευρωπαϊκά προγράμματα;  </w:t>
      </w:r>
    </w:p>
    <w:p w14:paraId="381BD5DC" w14:textId="77777777" w:rsidR="00DC23FB" w:rsidRDefault="001C39CE">
      <w:pPr>
        <w:spacing w:line="600" w:lineRule="auto"/>
        <w:ind w:firstLine="720"/>
        <w:jc w:val="both"/>
        <w:rPr>
          <w:rFonts w:eastAsia="Times New Roman"/>
          <w:szCs w:val="24"/>
        </w:rPr>
      </w:pPr>
      <w:r>
        <w:rPr>
          <w:rFonts w:eastAsia="Times New Roman"/>
          <w:szCs w:val="24"/>
        </w:rPr>
        <w:t>Ευχαριστώ πολύ.</w:t>
      </w:r>
    </w:p>
    <w:p w14:paraId="381BD5DD" w14:textId="77777777" w:rsidR="00DC23FB" w:rsidRDefault="001C39CE">
      <w:pPr>
        <w:spacing w:line="600" w:lineRule="auto"/>
        <w:ind w:firstLine="720"/>
        <w:jc w:val="both"/>
        <w:rPr>
          <w:rFonts w:eastAsia="Times New Roman"/>
          <w:szCs w:val="24"/>
        </w:rPr>
      </w:pPr>
      <w:r>
        <w:rPr>
          <w:rFonts w:eastAsia="Times New Roman"/>
          <w:szCs w:val="24"/>
        </w:rPr>
        <w:t>(Στο σημείο αυτό ο Βουλευτής κ. Αντώνιος Συρίγος καταθέτει για τα Πρακτικά τα προαναφερθέντα έγγραφα, τα οποία βρίσκονται στο αρχείο του Τμήματος Γραμματείας της Διεύθυνση</w:t>
      </w:r>
      <w:r>
        <w:rPr>
          <w:rFonts w:eastAsia="Times New Roman"/>
          <w:szCs w:val="24"/>
        </w:rPr>
        <w:t xml:space="preserve">ς Στενογραφίας και Πρακτικών της Βουλής)  </w:t>
      </w:r>
    </w:p>
    <w:p w14:paraId="381BD5DE"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Ευχαριστούμε πολύ, κύριε Συρίγο.</w:t>
      </w:r>
    </w:p>
    <w:p w14:paraId="381BD5DF" w14:textId="77777777" w:rsidR="00DC23FB" w:rsidRDefault="001C39CE">
      <w:pPr>
        <w:spacing w:line="600" w:lineRule="auto"/>
        <w:ind w:firstLine="720"/>
        <w:jc w:val="both"/>
        <w:rPr>
          <w:rFonts w:eastAsia="Times New Roman"/>
          <w:szCs w:val="24"/>
        </w:rPr>
      </w:pPr>
      <w:r>
        <w:rPr>
          <w:rFonts w:eastAsia="Times New Roman"/>
          <w:szCs w:val="24"/>
        </w:rPr>
        <w:t>Κυρία Υπουργέ, έχετε τον λόγο για τρία λεπτά.</w:t>
      </w:r>
    </w:p>
    <w:p w14:paraId="381BD5E0" w14:textId="77777777" w:rsidR="00DC23FB" w:rsidRDefault="001C39CE">
      <w:pPr>
        <w:spacing w:line="600" w:lineRule="auto"/>
        <w:ind w:firstLine="720"/>
        <w:jc w:val="both"/>
        <w:rPr>
          <w:rFonts w:eastAsia="Times New Roman"/>
          <w:szCs w:val="24"/>
        </w:rPr>
      </w:pPr>
      <w:r>
        <w:rPr>
          <w:rFonts w:eastAsia="Times New Roman"/>
          <w:b/>
          <w:szCs w:val="24"/>
        </w:rPr>
        <w:lastRenderedPageBreak/>
        <w:t>ΛΥΔΙΑ ΚΟΝΙΟΡΔΟΥ (Υπουργός Πολιτισμού και Αθλητισμού):</w:t>
      </w:r>
      <w:r>
        <w:rPr>
          <w:rFonts w:eastAsia="Times New Roman"/>
          <w:szCs w:val="24"/>
        </w:rPr>
        <w:t xml:space="preserve"> Σας ευχαριστώ, κύριε Πρόεδρε.</w:t>
      </w:r>
    </w:p>
    <w:p w14:paraId="381BD5E1" w14:textId="77777777" w:rsidR="00DC23FB" w:rsidRDefault="001C39CE">
      <w:pPr>
        <w:spacing w:line="600" w:lineRule="auto"/>
        <w:ind w:firstLine="720"/>
        <w:jc w:val="both"/>
        <w:rPr>
          <w:rFonts w:eastAsia="Times New Roman"/>
          <w:szCs w:val="24"/>
        </w:rPr>
      </w:pPr>
      <w:r>
        <w:rPr>
          <w:rFonts w:eastAsia="Times New Roman"/>
          <w:szCs w:val="24"/>
        </w:rPr>
        <w:t xml:space="preserve">Κύριε Συρίγο, θα ήθελα να συμφωνήσω μαζί σας ότι το </w:t>
      </w:r>
      <w:r>
        <w:rPr>
          <w:rFonts w:eastAsia="Times New Roman"/>
          <w:szCs w:val="24"/>
        </w:rPr>
        <w:t>κ</w:t>
      </w:r>
      <w:r>
        <w:rPr>
          <w:rFonts w:eastAsia="Times New Roman"/>
          <w:szCs w:val="24"/>
        </w:rPr>
        <w:t xml:space="preserve">οιμητήριο του Αγίου Γεωργίου στη συνοικία Νεάπολη της Ερμούπολης της Σύρου αποτελεί πράγματι μία κιβωτό της </w:t>
      </w:r>
      <w:r>
        <w:rPr>
          <w:rFonts w:eastAsia="Times New Roman"/>
          <w:szCs w:val="24"/>
        </w:rPr>
        <w:t>ι</w:t>
      </w:r>
      <w:r>
        <w:rPr>
          <w:rFonts w:eastAsia="Times New Roman"/>
          <w:szCs w:val="24"/>
        </w:rPr>
        <w:t xml:space="preserve">στορίας και της </w:t>
      </w:r>
      <w:r>
        <w:rPr>
          <w:rFonts w:eastAsia="Times New Roman"/>
          <w:szCs w:val="24"/>
        </w:rPr>
        <w:t>τ</w:t>
      </w:r>
      <w:r>
        <w:rPr>
          <w:rFonts w:eastAsia="Times New Roman"/>
          <w:szCs w:val="24"/>
        </w:rPr>
        <w:t xml:space="preserve">έχνης και η πολιτεία οφείλει να προστατεύσει και να το αναδείξει. Κοσμείται, </w:t>
      </w:r>
      <w:r>
        <w:rPr>
          <w:rFonts w:eastAsia="Times New Roman"/>
          <w:szCs w:val="24"/>
        </w:rPr>
        <w:t>όπως και το Α΄ Νεκροταφείο των Αθηνών, με αριστουργήματα αρχιτεκτονημάτων και γλυπτών επωνύμων καλλιτεχνών.</w:t>
      </w:r>
    </w:p>
    <w:p w14:paraId="381BD5E2" w14:textId="77777777" w:rsidR="00DC23FB" w:rsidRDefault="001C39CE">
      <w:pPr>
        <w:spacing w:line="600" w:lineRule="auto"/>
        <w:ind w:firstLine="720"/>
        <w:jc w:val="both"/>
        <w:rPr>
          <w:rFonts w:eastAsia="Times New Roman"/>
          <w:szCs w:val="24"/>
        </w:rPr>
      </w:pPr>
      <w:r>
        <w:rPr>
          <w:rFonts w:eastAsia="Times New Roman"/>
          <w:szCs w:val="24"/>
        </w:rPr>
        <w:t xml:space="preserve">Όπως γνωρίζετε, το 1990 καθορίζεται το καθεστώς προστασίας από το Υπουργείο Πολιτισμού τμήματος του </w:t>
      </w:r>
      <w:r>
        <w:rPr>
          <w:rFonts w:eastAsia="Times New Roman"/>
          <w:szCs w:val="24"/>
        </w:rPr>
        <w:t>κ</w:t>
      </w:r>
      <w:r>
        <w:rPr>
          <w:rFonts w:eastAsia="Times New Roman"/>
          <w:szCs w:val="24"/>
        </w:rPr>
        <w:t xml:space="preserve">οιμητηρίου με πλήθος ταφικών γλυπτών ως ιστορικό διατηρητέο μνημείο.  </w:t>
      </w:r>
    </w:p>
    <w:p w14:paraId="381BD5E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Επίσης το Υπουργείο Πολιτισμού με τις υπηρεσίες και με πόρους του έχει αναθέσει μία σειρά μελετών επί σειρά ετών. Συγκεκριμένα, είναι τέσσερις δομικές μελέτες και δεκατρείς μελέτες συντ</w:t>
      </w:r>
      <w:r>
        <w:rPr>
          <w:rFonts w:eastAsia="Times New Roman" w:cs="Times New Roman"/>
          <w:szCs w:val="24"/>
        </w:rPr>
        <w:t xml:space="preserve">ήρησης. Βεβαίως αυτές οι μελέτες χρειάζονται </w:t>
      </w:r>
      <w:proofErr w:type="spellStart"/>
      <w:r>
        <w:rPr>
          <w:rFonts w:eastAsia="Times New Roman" w:cs="Times New Roman"/>
          <w:szCs w:val="24"/>
        </w:rPr>
        <w:t>επικαιροποίηση</w:t>
      </w:r>
      <w:proofErr w:type="spellEnd"/>
      <w:r>
        <w:rPr>
          <w:rFonts w:eastAsia="Times New Roman" w:cs="Times New Roman"/>
          <w:szCs w:val="24"/>
        </w:rPr>
        <w:t>. Περνάνε τα χρόνια και όταν δεν εφαρμόζονται, δημιουργούνται καινούριες παθογένειες στα μνημεία. Ωστόσο υπάρχουν αυτές οι μελέτες.</w:t>
      </w:r>
    </w:p>
    <w:p w14:paraId="381BD5E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 2010 υπογράφεται προγραμματική σύμβαση μεταξύ Δήμου Σύρου και </w:t>
      </w:r>
      <w:r>
        <w:rPr>
          <w:rFonts w:eastAsia="Times New Roman" w:cs="Times New Roman"/>
          <w:szCs w:val="24"/>
        </w:rPr>
        <w:t xml:space="preserve">Υπουργείου Πολιτισμού για τα έργα συντήρησης. Όπως γνωρίζετε, το </w:t>
      </w:r>
      <w:r>
        <w:rPr>
          <w:rFonts w:eastAsia="Times New Roman" w:cs="Times New Roman"/>
          <w:szCs w:val="24"/>
        </w:rPr>
        <w:t>κ</w:t>
      </w:r>
      <w:r>
        <w:rPr>
          <w:rFonts w:eastAsia="Times New Roman" w:cs="Times New Roman"/>
          <w:szCs w:val="24"/>
        </w:rPr>
        <w:t xml:space="preserve">οιμητήριο είναι στην αρμοδιότητα του </w:t>
      </w:r>
      <w:r>
        <w:rPr>
          <w:rFonts w:eastAsia="Times New Roman" w:cs="Times New Roman"/>
          <w:szCs w:val="24"/>
        </w:rPr>
        <w:t>δ</w:t>
      </w:r>
      <w:r>
        <w:rPr>
          <w:rFonts w:eastAsia="Times New Roman" w:cs="Times New Roman"/>
          <w:szCs w:val="24"/>
        </w:rPr>
        <w:t xml:space="preserve">ήμου. Επομένως, το Υπουργείο Πολιτισμού δεν μπορεί να κάνει κάτι χωρίς τη συνεργασία του </w:t>
      </w:r>
      <w:r>
        <w:rPr>
          <w:rFonts w:eastAsia="Times New Roman" w:cs="Times New Roman"/>
          <w:szCs w:val="24"/>
        </w:rPr>
        <w:t>δ</w:t>
      </w:r>
      <w:r>
        <w:rPr>
          <w:rFonts w:eastAsia="Times New Roman" w:cs="Times New Roman"/>
          <w:szCs w:val="24"/>
        </w:rPr>
        <w:t xml:space="preserve">ήμου. Τότε προβλεπόταν μία χρηματοδότηση από τον </w:t>
      </w:r>
      <w:r>
        <w:rPr>
          <w:rFonts w:eastAsia="Times New Roman" w:cs="Times New Roman"/>
          <w:szCs w:val="24"/>
        </w:rPr>
        <w:t>δ</w:t>
      </w:r>
      <w:r>
        <w:rPr>
          <w:rFonts w:eastAsia="Times New Roman" w:cs="Times New Roman"/>
          <w:szCs w:val="24"/>
        </w:rPr>
        <w:t>ήμο ύψους 45</w:t>
      </w:r>
      <w:r>
        <w:rPr>
          <w:rFonts w:eastAsia="Times New Roman" w:cs="Times New Roman"/>
          <w:szCs w:val="24"/>
        </w:rPr>
        <w:t xml:space="preserve">0.000 για την εκτέλεση των εργασιών υπό την </w:t>
      </w:r>
      <w:r>
        <w:rPr>
          <w:rFonts w:eastAsia="Times New Roman" w:cs="Times New Roman"/>
          <w:szCs w:val="24"/>
        </w:rPr>
        <w:lastRenderedPageBreak/>
        <w:t xml:space="preserve">επίβλεψη του Υπουργείου Πολιτισμού. Δυστυχώς, αυτή η προγραμματική δεν τέθηκε σε εφαρμογή, για λόγους έλλειψης οικονομικών πόρων από τον </w:t>
      </w:r>
      <w:r>
        <w:rPr>
          <w:rFonts w:eastAsia="Times New Roman" w:cs="Times New Roman"/>
          <w:szCs w:val="24"/>
        </w:rPr>
        <w:t>δ</w:t>
      </w:r>
      <w:r>
        <w:rPr>
          <w:rFonts w:eastAsia="Times New Roman" w:cs="Times New Roman"/>
          <w:szCs w:val="24"/>
        </w:rPr>
        <w:t xml:space="preserve">ήμο. </w:t>
      </w:r>
    </w:p>
    <w:p w14:paraId="381BD5E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Επίσης, μία νέα προγραμματική υπεγράφη το 2013, η οποία επίσης δεν ο</w:t>
      </w:r>
      <w:r>
        <w:rPr>
          <w:rFonts w:eastAsia="Times New Roman" w:cs="Times New Roman"/>
          <w:szCs w:val="24"/>
        </w:rPr>
        <w:t xml:space="preserve">λοκληρώθηκε. Όπως σας είπα πριν, η ευθύνη του Υπουργείου Πολιτισμού είναι περιορισμένη. Ανήκει στον Δήμο της Σύρου το </w:t>
      </w:r>
      <w:r>
        <w:rPr>
          <w:rFonts w:eastAsia="Times New Roman" w:cs="Times New Roman"/>
          <w:szCs w:val="24"/>
        </w:rPr>
        <w:t>κ</w:t>
      </w:r>
      <w:r>
        <w:rPr>
          <w:rFonts w:eastAsia="Times New Roman" w:cs="Times New Roman"/>
          <w:szCs w:val="24"/>
        </w:rPr>
        <w:t>οιμητήριο. Ωστόσο το Υπουργείο Πολιτισμού είναι πάντα στη διάθεση -και με την καλή του προετοιμασία βάσει των μελετών που ήδη υπάρχουν- τ</w:t>
      </w:r>
      <w:r>
        <w:rPr>
          <w:rFonts w:eastAsia="Times New Roman" w:cs="Times New Roman"/>
          <w:szCs w:val="24"/>
        </w:rPr>
        <w:t xml:space="preserve">ού να δημιουργήσει νέες συνθήκες συνεργασίας με τον </w:t>
      </w:r>
      <w:r>
        <w:rPr>
          <w:rFonts w:eastAsia="Times New Roman" w:cs="Times New Roman"/>
          <w:szCs w:val="24"/>
        </w:rPr>
        <w:t>δ</w:t>
      </w:r>
      <w:r>
        <w:rPr>
          <w:rFonts w:eastAsia="Times New Roman" w:cs="Times New Roman"/>
          <w:szCs w:val="24"/>
        </w:rPr>
        <w:t xml:space="preserve">ήμο, για να προστατευτεί το </w:t>
      </w:r>
      <w:r>
        <w:rPr>
          <w:rFonts w:eastAsia="Times New Roman" w:cs="Times New Roman"/>
          <w:szCs w:val="24"/>
        </w:rPr>
        <w:t>κ</w:t>
      </w:r>
      <w:r>
        <w:rPr>
          <w:rFonts w:eastAsia="Times New Roman" w:cs="Times New Roman"/>
          <w:szCs w:val="24"/>
        </w:rPr>
        <w:t>οιμητήριο.</w:t>
      </w:r>
    </w:p>
    <w:p w14:paraId="381BD5E6" w14:textId="77777777" w:rsidR="00DC23FB" w:rsidRDefault="001C39CE">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Ευχαριστούμε πολύ την κυρία Υπουργό.</w:t>
      </w:r>
    </w:p>
    <w:p w14:paraId="381BD5E7" w14:textId="77777777" w:rsidR="00DC23FB" w:rsidRDefault="001C39CE">
      <w:pPr>
        <w:spacing w:line="600" w:lineRule="auto"/>
        <w:ind w:firstLine="720"/>
        <w:jc w:val="both"/>
        <w:rPr>
          <w:rFonts w:eastAsia="Times New Roman"/>
          <w:bCs/>
          <w:szCs w:val="24"/>
        </w:rPr>
      </w:pPr>
      <w:r>
        <w:rPr>
          <w:rFonts w:eastAsia="Times New Roman"/>
          <w:bCs/>
          <w:szCs w:val="24"/>
        </w:rPr>
        <w:lastRenderedPageBreak/>
        <w:t>Τον λόγο έχει ο κ. Συρίγος για τρία λεπτά, για τη δευτερολογία του.</w:t>
      </w:r>
    </w:p>
    <w:p w14:paraId="381BD5E8" w14:textId="77777777" w:rsidR="00DC23FB" w:rsidRDefault="001C39CE">
      <w:pPr>
        <w:spacing w:line="600" w:lineRule="auto"/>
        <w:ind w:firstLine="720"/>
        <w:jc w:val="both"/>
        <w:rPr>
          <w:rFonts w:eastAsia="Times New Roman"/>
          <w:bCs/>
          <w:szCs w:val="24"/>
        </w:rPr>
      </w:pPr>
      <w:r>
        <w:rPr>
          <w:rFonts w:eastAsia="Times New Roman"/>
          <w:b/>
          <w:bCs/>
          <w:szCs w:val="24"/>
        </w:rPr>
        <w:t xml:space="preserve">ΑΝΤΩΝΙΟΣ ΣΥΡΙΓΟΣ: </w:t>
      </w:r>
      <w:r>
        <w:rPr>
          <w:rFonts w:eastAsia="Times New Roman"/>
          <w:bCs/>
          <w:szCs w:val="24"/>
        </w:rPr>
        <w:t>Ευχαρισ</w:t>
      </w:r>
      <w:r>
        <w:rPr>
          <w:rFonts w:eastAsia="Times New Roman"/>
          <w:bCs/>
          <w:szCs w:val="24"/>
        </w:rPr>
        <w:t xml:space="preserve">τώ την Υπουργό για τις διαπιστώσεις και τα συμπεράσματά της και για την προθυμία με την οποία </w:t>
      </w:r>
      <w:proofErr w:type="spellStart"/>
      <w:r>
        <w:rPr>
          <w:rFonts w:eastAsia="Times New Roman"/>
          <w:bCs/>
          <w:szCs w:val="24"/>
        </w:rPr>
        <w:t>απήντησε</w:t>
      </w:r>
      <w:proofErr w:type="spellEnd"/>
      <w:r>
        <w:rPr>
          <w:rFonts w:eastAsia="Times New Roman"/>
          <w:bCs/>
          <w:szCs w:val="24"/>
        </w:rPr>
        <w:t xml:space="preserve"> και επίσης για τη διάθεση συνεργασίας.</w:t>
      </w:r>
    </w:p>
    <w:p w14:paraId="381BD5E9" w14:textId="77777777" w:rsidR="00DC23FB" w:rsidRDefault="001C39CE">
      <w:pPr>
        <w:spacing w:line="600" w:lineRule="auto"/>
        <w:ind w:firstLine="720"/>
        <w:jc w:val="both"/>
        <w:rPr>
          <w:rFonts w:eastAsia="Times New Roman"/>
          <w:bCs/>
          <w:szCs w:val="24"/>
        </w:rPr>
      </w:pPr>
      <w:r>
        <w:rPr>
          <w:rFonts w:eastAsia="Times New Roman"/>
          <w:bCs/>
          <w:szCs w:val="24"/>
        </w:rPr>
        <w:t xml:space="preserve">Θα ήθελα να επισημάνω απλώς ότι αυτή η ερώτησή μου είναι συνάμα όχληση αλλά και έκκληση για δράση προτού να είναι </w:t>
      </w:r>
      <w:r>
        <w:rPr>
          <w:rFonts w:eastAsia="Times New Roman"/>
          <w:bCs/>
          <w:szCs w:val="24"/>
        </w:rPr>
        <w:t xml:space="preserve">αργά. Γι’ αυτό θα επιθυμούσα από την πλευρά του Υπουργείου συγκεκριμένες δεσμεύσεις, κυρίως χρονικά. Εξάλλου επειδή τα ζητήματα του </w:t>
      </w:r>
      <w:r>
        <w:rPr>
          <w:rFonts w:eastAsia="Times New Roman"/>
          <w:bCs/>
          <w:szCs w:val="24"/>
        </w:rPr>
        <w:t>π</w:t>
      </w:r>
      <w:r>
        <w:rPr>
          <w:rFonts w:eastAsia="Times New Roman"/>
          <w:bCs/>
          <w:szCs w:val="24"/>
        </w:rPr>
        <w:t xml:space="preserve">ολιτισμού </w:t>
      </w:r>
      <w:proofErr w:type="spellStart"/>
      <w:r>
        <w:rPr>
          <w:rFonts w:eastAsia="Times New Roman"/>
          <w:bCs/>
          <w:szCs w:val="24"/>
        </w:rPr>
        <w:t>εκφεύγουν</w:t>
      </w:r>
      <w:proofErr w:type="spellEnd"/>
      <w:r>
        <w:rPr>
          <w:rFonts w:eastAsia="Times New Roman"/>
          <w:bCs/>
          <w:szCs w:val="24"/>
        </w:rPr>
        <w:t xml:space="preserve"> των στενών ορίων της τοπικής υπόθεσης, το όφελος θα είναι γενικό, δηλαδή υπέρ όλης της ελληνικής κοινων</w:t>
      </w:r>
      <w:r>
        <w:rPr>
          <w:rFonts w:eastAsia="Times New Roman"/>
          <w:bCs/>
          <w:szCs w:val="24"/>
        </w:rPr>
        <w:t>ίας.</w:t>
      </w:r>
    </w:p>
    <w:p w14:paraId="381BD5EA" w14:textId="77777777" w:rsidR="00DC23FB" w:rsidRDefault="001C39CE">
      <w:pPr>
        <w:spacing w:line="600" w:lineRule="auto"/>
        <w:ind w:firstLine="720"/>
        <w:jc w:val="both"/>
        <w:rPr>
          <w:rFonts w:eastAsia="Times New Roman"/>
          <w:bCs/>
          <w:szCs w:val="24"/>
        </w:rPr>
      </w:pPr>
      <w:r>
        <w:rPr>
          <w:rFonts w:eastAsia="Times New Roman"/>
          <w:bCs/>
          <w:szCs w:val="24"/>
        </w:rPr>
        <w:lastRenderedPageBreak/>
        <w:t xml:space="preserve">Ο </w:t>
      </w:r>
      <w:r>
        <w:rPr>
          <w:rFonts w:eastAsia="Times New Roman"/>
          <w:bCs/>
          <w:szCs w:val="24"/>
        </w:rPr>
        <w:t>δ</w:t>
      </w:r>
      <w:r>
        <w:rPr>
          <w:rFonts w:eastAsia="Times New Roman"/>
          <w:bCs/>
          <w:szCs w:val="24"/>
        </w:rPr>
        <w:t xml:space="preserve">ήμος πράγματι έχει συστήσει μια επιτροπή διάσωσης και επιθυμεί συνεργασία. Είναι δε πρόθυμος να συνεισφέρει σε ό,τι απαιτηθεί. </w:t>
      </w:r>
    </w:p>
    <w:p w14:paraId="381BD5EB" w14:textId="77777777" w:rsidR="00DC23FB" w:rsidRDefault="001C39CE">
      <w:pPr>
        <w:spacing w:line="600" w:lineRule="auto"/>
        <w:ind w:firstLine="720"/>
        <w:jc w:val="both"/>
        <w:rPr>
          <w:rFonts w:eastAsia="Times New Roman"/>
          <w:bCs/>
          <w:szCs w:val="24"/>
        </w:rPr>
      </w:pPr>
      <w:r>
        <w:rPr>
          <w:rFonts w:eastAsia="Times New Roman"/>
          <w:bCs/>
          <w:szCs w:val="24"/>
        </w:rPr>
        <w:t>Ευχαριστώ.</w:t>
      </w:r>
    </w:p>
    <w:p w14:paraId="381BD5EC" w14:textId="77777777" w:rsidR="00DC23FB" w:rsidRDefault="001C39CE">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Ευχαριστούμε πολύ τον κ. Συρίγο.</w:t>
      </w:r>
    </w:p>
    <w:p w14:paraId="381BD5ED" w14:textId="77777777" w:rsidR="00DC23FB" w:rsidRDefault="001C39CE">
      <w:pPr>
        <w:spacing w:line="600" w:lineRule="auto"/>
        <w:ind w:firstLine="720"/>
        <w:jc w:val="both"/>
        <w:rPr>
          <w:rFonts w:eastAsia="Times New Roman"/>
          <w:bCs/>
          <w:szCs w:val="24"/>
        </w:rPr>
      </w:pPr>
      <w:r>
        <w:rPr>
          <w:rFonts w:eastAsia="Times New Roman"/>
          <w:bCs/>
          <w:szCs w:val="24"/>
        </w:rPr>
        <w:t>Τον λόγο έχει η κυρία Υπουργός.</w:t>
      </w:r>
    </w:p>
    <w:p w14:paraId="381BD5EE" w14:textId="77777777" w:rsidR="00DC23FB" w:rsidRDefault="001C39CE">
      <w:pPr>
        <w:spacing w:line="600" w:lineRule="auto"/>
        <w:ind w:firstLine="720"/>
        <w:jc w:val="both"/>
        <w:rPr>
          <w:rFonts w:eastAsia="Times New Roman"/>
          <w:bCs/>
          <w:szCs w:val="24"/>
        </w:rPr>
      </w:pPr>
      <w:r>
        <w:rPr>
          <w:rFonts w:eastAsia="Times New Roman"/>
          <w:b/>
          <w:bCs/>
          <w:szCs w:val="24"/>
        </w:rPr>
        <w:t>ΛΥΔΙΑ ΚΟΝΙΟ</w:t>
      </w:r>
      <w:r>
        <w:rPr>
          <w:rFonts w:eastAsia="Times New Roman"/>
          <w:b/>
          <w:bCs/>
          <w:szCs w:val="24"/>
        </w:rPr>
        <w:t>ΡΔΟΥ (Υπουργός Πολιτισμού και Αθλητισμού):</w:t>
      </w:r>
      <w:r>
        <w:rPr>
          <w:rFonts w:eastAsia="Times New Roman"/>
          <w:bCs/>
          <w:szCs w:val="24"/>
        </w:rPr>
        <w:t xml:space="preserve"> Κατ’ αρχάς θα ήθελα να πω ότι χαιρετίζουμε το ψήφισμα της Εταιρείας Κυκλαδικών Μελετών</w:t>
      </w:r>
      <w:r>
        <w:rPr>
          <w:rFonts w:eastAsia="Times New Roman"/>
          <w:bCs/>
          <w:szCs w:val="24"/>
        </w:rPr>
        <w:t>,</w:t>
      </w:r>
      <w:r>
        <w:rPr>
          <w:rFonts w:eastAsia="Times New Roman"/>
          <w:bCs/>
          <w:szCs w:val="24"/>
        </w:rPr>
        <w:t xml:space="preserve"> που ανέδειξε ακριβώς αυτή τη μεγάλη αξία του μνημείου και είμαστε αρωγοί σε οποιαδήποτε πρωτοβουλία. </w:t>
      </w:r>
    </w:p>
    <w:p w14:paraId="381BD5EF" w14:textId="77777777" w:rsidR="00DC23FB" w:rsidRDefault="001C39CE">
      <w:pPr>
        <w:spacing w:line="600" w:lineRule="auto"/>
        <w:ind w:firstLine="720"/>
        <w:jc w:val="both"/>
        <w:rPr>
          <w:rFonts w:eastAsia="Times New Roman"/>
          <w:bCs/>
          <w:szCs w:val="24"/>
        </w:rPr>
      </w:pPr>
      <w:r>
        <w:rPr>
          <w:rFonts w:eastAsia="Times New Roman"/>
          <w:bCs/>
          <w:szCs w:val="24"/>
        </w:rPr>
        <w:lastRenderedPageBreak/>
        <w:t>Τα βήματα που πρέπει να</w:t>
      </w:r>
      <w:r>
        <w:rPr>
          <w:rFonts w:eastAsia="Times New Roman"/>
          <w:bCs/>
          <w:szCs w:val="24"/>
        </w:rPr>
        <w:t xml:space="preserve"> ακολουθηθούν σε αυτή τη φάση είναι τα εξής: Κατ’ αρχάς είναι η </w:t>
      </w:r>
      <w:proofErr w:type="spellStart"/>
      <w:r>
        <w:rPr>
          <w:rFonts w:eastAsia="Times New Roman"/>
          <w:bCs/>
          <w:szCs w:val="24"/>
        </w:rPr>
        <w:t>επικαιροποίηση</w:t>
      </w:r>
      <w:proofErr w:type="spellEnd"/>
      <w:r>
        <w:rPr>
          <w:rFonts w:eastAsia="Times New Roman"/>
          <w:bCs/>
          <w:szCs w:val="24"/>
        </w:rPr>
        <w:t xml:space="preserve"> των μελετών. Ύστερα είναι η λήψη εκ νέου όλων των απαιτούμενων εγκρίσεων και από το Υπουργείο. Και τρίτον, -που είναι το πιο σημαντικό- είναι η εύρεση πόρων για τη χρηματοδότηση</w:t>
      </w:r>
      <w:r>
        <w:rPr>
          <w:rFonts w:eastAsia="Times New Roman"/>
          <w:bCs/>
          <w:szCs w:val="24"/>
        </w:rPr>
        <w:t xml:space="preserve"> των ενεργειών και των εργασιών.</w:t>
      </w:r>
    </w:p>
    <w:p w14:paraId="381BD5F0" w14:textId="77777777" w:rsidR="00DC23FB" w:rsidRDefault="001C39CE">
      <w:pPr>
        <w:spacing w:line="600" w:lineRule="auto"/>
        <w:ind w:firstLine="720"/>
        <w:jc w:val="both"/>
        <w:rPr>
          <w:rFonts w:eastAsia="Times New Roman"/>
          <w:bCs/>
          <w:szCs w:val="24"/>
        </w:rPr>
      </w:pPr>
      <w:r>
        <w:rPr>
          <w:rFonts w:eastAsia="Times New Roman"/>
          <w:bCs/>
          <w:szCs w:val="24"/>
        </w:rPr>
        <w:t>Όπως γνωρίζετε, το Υπουργείο Πολιτισμού δεν διαθέτει ίδιους πόρους για να εντάξει τις μελέτες στα προγράμματα ΕΣΠΑ. Αυτό πρέπει να γίνει μέσα από την περιφέρεια. Και βεβαίως με πολλές περιφέρειες έχουμε πολύ καλή συνεργασία</w:t>
      </w:r>
      <w:r>
        <w:rPr>
          <w:rFonts w:eastAsia="Times New Roman"/>
          <w:bCs/>
          <w:szCs w:val="24"/>
        </w:rPr>
        <w:t xml:space="preserve"> και υπάρχει καλή διάθεση. Ωστόσο ο Δήμος της Σύρου πρέπει να αναλάβει συντονιστικό </w:t>
      </w:r>
      <w:r>
        <w:rPr>
          <w:rFonts w:eastAsia="Times New Roman"/>
          <w:bCs/>
          <w:szCs w:val="24"/>
        </w:rPr>
        <w:lastRenderedPageBreak/>
        <w:t xml:space="preserve">ρόλο, για να μας βοηθήσει να προτείνουμε τα έργα αυτά με τις </w:t>
      </w:r>
      <w:proofErr w:type="spellStart"/>
      <w:r>
        <w:rPr>
          <w:rFonts w:eastAsia="Times New Roman"/>
          <w:bCs/>
          <w:szCs w:val="24"/>
        </w:rPr>
        <w:t>επικαιροποιημένες</w:t>
      </w:r>
      <w:proofErr w:type="spellEnd"/>
      <w:r>
        <w:rPr>
          <w:rFonts w:eastAsia="Times New Roman"/>
          <w:bCs/>
          <w:szCs w:val="24"/>
        </w:rPr>
        <w:t xml:space="preserve"> μελέτες για να ενταχθούν σε προγράμματα είτε της </w:t>
      </w:r>
      <w:r>
        <w:rPr>
          <w:rFonts w:eastAsia="Times New Roman"/>
          <w:bCs/>
          <w:szCs w:val="24"/>
        </w:rPr>
        <w:t>τ</w:t>
      </w:r>
      <w:r>
        <w:rPr>
          <w:rFonts w:eastAsia="Times New Roman"/>
          <w:bCs/>
          <w:szCs w:val="24"/>
        </w:rPr>
        <w:t xml:space="preserve">οπικής </w:t>
      </w:r>
      <w:r>
        <w:rPr>
          <w:rFonts w:eastAsia="Times New Roman"/>
          <w:bCs/>
          <w:szCs w:val="24"/>
        </w:rPr>
        <w:t>α</w:t>
      </w:r>
      <w:r>
        <w:rPr>
          <w:rFonts w:eastAsia="Times New Roman"/>
          <w:bCs/>
          <w:szCs w:val="24"/>
        </w:rPr>
        <w:t xml:space="preserve">υτοδιοίκησης είτε της </w:t>
      </w:r>
      <w:r>
        <w:rPr>
          <w:rFonts w:eastAsia="Times New Roman"/>
          <w:bCs/>
          <w:szCs w:val="24"/>
        </w:rPr>
        <w:t>π</w:t>
      </w:r>
      <w:r>
        <w:rPr>
          <w:rFonts w:eastAsia="Times New Roman"/>
          <w:bCs/>
          <w:szCs w:val="24"/>
        </w:rPr>
        <w:t>εριφέρειας.</w:t>
      </w:r>
    </w:p>
    <w:p w14:paraId="381BD5F1" w14:textId="77777777" w:rsidR="00DC23FB" w:rsidRDefault="001C39CE">
      <w:pPr>
        <w:spacing w:line="600" w:lineRule="auto"/>
        <w:ind w:firstLine="720"/>
        <w:jc w:val="both"/>
        <w:rPr>
          <w:rFonts w:eastAsia="Times New Roman"/>
          <w:bCs/>
          <w:szCs w:val="24"/>
        </w:rPr>
      </w:pPr>
      <w:r>
        <w:rPr>
          <w:rFonts w:eastAsia="Times New Roman"/>
          <w:bCs/>
          <w:szCs w:val="24"/>
        </w:rPr>
        <w:t xml:space="preserve">Επομένως, ως φερόμενος ιδιοκτήτης του </w:t>
      </w:r>
      <w:r>
        <w:rPr>
          <w:rFonts w:eastAsia="Times New Roman"/>
          <w:bCs/>
          <w:szCs w:val="24"/>
        </w:rPr>
        <w:t>κ</w:t>
      </w:r>
      <w:r>
        <w:rPr>
          <w:rFonts w:eastAsia="Times New Roman"/>
          <w:bCs/>
          <w:szCs w:val="24"/>
        </w:rPr>
        <w:t>οιμητηρίου πρέπει να συντονίσει τις ενέργειες. Το Υπουργείο Πολιτισμού, όπως είπα πριν, είναι έτοιμο να παράσχει την τεχνογνωσία του για την αποκατάσταση και τη συντήρηση των μνημείων και θα διευκολύνει και στο επίπεδ</w:t>
      </w:r>
      <w:r>
        <w:rPr>
          <w:rFonts w:eastAsia="Times New Roman"/>
          <w:bCs/>
          <w:szCs w:val="24"/>
        </w:rPr>
        <w:t>ο μελετών όσο και στο επίπεδο των εγκρίσεων την επίσπευση των διαδικασιών, ώστε να διασωθεί στον μέγιστο βαθμό ο πλούτος αυτών των έργων τέχνης.</w:t>
      </w:r>
    </w:p>
    <w:p w14:paraId="381BD5F2" w14:textId="77777777" w:rsidR="00DC23FB" w:rsidRDefault="001C39CE">
      <w:pPr>
        <w:spacing w:line="600" w:lineRule="auto"/>
        <w:ind w:firstLine="720"/>
        <w:jc w:val="both"/>
        <w:rPr>
          <w:rFonts w:eastAsia="Times New Roman"/>
          <w:bCs/>
          <w:szCs w:val="24"/>
        </w:rPr>
      </w:pPr>
      <w:r>
        <w:rPr>
          <w:rFonts w:eastAsia="Times New Roman"/>
          <w:bCs/>
          <w:szCs w:val="24"/>
        </w:rPr>
        <w:t>Είμαστε ανοιχτοί σε συνεργασίες και σε συνέργειες, όπως κάνουμε άλλωστε και με όλες τις περιφέρειες της Ελλάδας</w:t>
      </w:r>
      <w:r>
        <w:rPr>
          <w:rFonts w:eastAsia="Times New Roman"/>
          <w:bCs/>
          <w:szCs w:val="24"/>
        </w:rPr>
        <w:t xml:space="preserve"> και με την </w:t>
      </w:r>
      <w:r>
        <w:rPr>
          <w:rFonts w:eastAsia="Times New Roman"/>
          <w:bCs/>
          <w:szCs w:val="24"/>
        </w:rPr>
        <w:lastRenderedPageBreak/>
        <w:t>τ</w:t>
      </w:r>
      <w:r>
        <w:rPr>
          <w:rFonts w:eastAsia="Times New Roman"/>
          <w:bCs/>
          <w:szCs w:val="24"/>
        </w:rPr>
        <w:t xml:space="preserve">οπική </w:t>
      </w:r>
      <w:r>
        <w:rPr>
          <w:rFonts w:eastAsia="Times New Roman"/>
          <w:bCs/>
          <w:szCs w:val="24"/>
        </w:rPr>
        <w:t>α</w:t>
      </w:r>
      <w:r>
        <w:rPr>
          <w:rFonts w:eastAsia="Times New Roman"/>
          <w:bCs/>
          <w:szCs w:val="24"/>
        </w:rPr>
        <w:t>υτοδιοίκηση, για να προστατεύσουμε αυτό το σπουδαίο μνημείο.</w:t>
      </w:r>
    </w:p>
    <w:p w14:paraId="381BD5F3" w14:textId="77777777" w:rsidR="00DC23FB" w:rsidRDefault="001C39CE">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Ευχαριστούμε πολύ, κυρία Υπουργέ.</w:t>
      </w:r>
    </w:p>
    <w:p w14:paraId="381BD5F4" w14:textId="77777777" w:rsidR="00DC23FB" w:rsidRDefault="001C39CE">
      <w:pPr>
        <w:spacing w:after="0" w:line="600" w:lineRule="auto"/>
        <w:ind w:firstLine="720"/>
        <w:jc w:val="both"/>
        <w:rPr>
          <w:rFonts w:eastAsia="Times New Roman" w:cs="Times New Roman"/>
          <w:szCs w:val="24"/>
        </w:rPr>
      </w:pPr>
      <w:r>
        <w:rPr>
          <w:rFonts w:eastAsia="Times New Roman"/>
          <w:bCs/>
          <w:szCs w:val="24"/>
        </w:rPr>
        <w:t xml:space="preserve">Προχωράμε τώρα στην πρώτη </w:t>
      </w:r>
      <w:r>
        <w:rPr>
          <w:rFonts w:eastAsia="Times New Roman" w:cs="Times New Roman"/>
          <w:szCs w:val="24"/>
        </w:rPr>
        <w:t>με αριθμό 1040/12-2-2018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Κοζάνης του</w:t>
      </w:r>
      <w:r>
        <w:rPr>
          <w:rFonts w:eastAsia="Times New Roman" w:cs="Times New Roman"/>
          <w:szCs w:val="24"/>
        </w:rPr>
        <w:t xml:space="preserve"> Συνασπισμού Ριζοσπαστικής Αριστεράς κ. </w:t>
      </w:r>
      <w:r>
        <w:rPr>
          <w:rFonts w:eastAsia="Times New Roman" w:cs="Times New Roman"/>
          <w:bCs/>
          <w:szCs w:val="24"/>
        </w:rPr>
        <w:t xml:space="preserve">Θεμιστοκλή </w:t>
      </w:r>
      <w:proofErr w:type="spellStart"/>
      <w:r>
        <w:rPr>
          <w:rFonts w:eastAsia="Times New Roman" w:cs="Times New Roman"/>
          <w:bCs/>
          <w:szCs w:val="24"/>
        </w:rPr>
        <w:t>Μουμουλίδη</w:t>
      </w:r>
      <w:proofErr w:type="spellEnd"/>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με θέμα: «Η πολιτιστική πολιτική του Υπουργείου Πολιτισμού και Αθλητισμού για την ενίσχυση, ανάπτυξη και υποστήριξη του σύγχρονου πολιτισμού στην ελλη</w:t>
      </w:r>
      <w:r>
        <w:rPr>
          <w:rFonts w:eastAsia="Times New Roman" w:cs="Times New Roman"/>
          <w:szCs w:val="24"/>
        </w:rPr>
        <w:t>νική περιφέρεια και το μέλλον του θεάτρου στην περιφέρεια».</w:t>
      </w:r>
    </w:p>
    <w:p w14:paraId="381BD5F5" w14:textId="77777777" w:rsidR="00DC23FB" w:rsidRDefault="001C39CE">
      <w:pPr>
        <w:spacing w:after="0" w:line="600" w:lineRule="auto"/>
        <w:ind w:firstLine="720"/>
        <w:jc w:val="both"/>
        <w:rPr>
          <w:rFonts w:eastAsia="Times New Roman"/>
          <w:bCs/>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Μουμουλίδης</w:t>
      </w:r>
      <w:proofErr w:type="spellEnd"/>
      <w:r>
        <w:rPr>
          <w:rFonts w:eastAsia="Times New Roman" w:cs="Times New Roman"/>
          <w:szCs w:val="24"/>
        </w:rPr>
        <w:t xml:space="preserve">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381BD5F6" w14:textId="77777777" w:rsidR="00DC23FB" w:rsidRDefault="001C39CE">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ΘΕΜΙΣΤΟΚΛΗΣ ΜΟΥΜΟΥΛΙΔΗΣ:</w:t>
      </w:r>
      <w:r>
        <w:rPr>
          <w:rFonts w:eastAsia="Times New Roman" w:cs="Times New Roman"/>
          <w:szCs w:val="24"/>
        </w:rPr>
        <w:t xml:space="preserve"> Ευχαριστώ, κύριε Πρόεδρε.</w:t>
      </w:r>
    </w:p>
    <w:p w14:paraId="381BD5F7" w14:textId="77777777" w:rsidR="00DC23FB" w:rsidRDefault="001C39CE">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 κυρία Υπουργέ, για την άμεση ανταπόκρισή σας.</w:t>
      </w:r>
    </w:p>
    <w:p w14:paraId="381BD5F8" w14:textId="77777777" w:rsidR="00DC23FB" w:rsidRDefault="001C39CE">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Γνωρίζετε ότι στις </w:t>
      </w:r>
      <w:r>
        <w:rPr>
          <w:rFonts w:eastAsia="Times New Roman" w:cs="Times New Roman"/>
          <w:szCs w:val="24"/>
        </w:rPr>
        <w:t>βασικές προτεραιότητες μιας εθνικής πολιτιστικής πολιτικής βρίσκεται η ανάπτυξη των δομών και η ενίσχυση των θεσμών και των δημιουργών της περιφέρειας, καθώς και η προώθηση συνεργασιών και συμπαραγωγών μεταξύ θεσμών, κέντρου και περιφέρειας.</w:t>
      </w:r>
    </w:p>
    <w:p w14:paraId="381BD5F9"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Στον χώρο του </w:t>
      </w:r>
      <w:r>
        <w:rPr>
          <w:rFonts w:eastAsia="Times New Roman" w:cs="Times New Roman"/>
          <w:szCs w:val="24"/>
        </w:rPr>
        <w:t>σύγχρονου πολιτισμού γνωρίζετε πολύ καλύτερα από όλους ότι είναι πλέον επιβεβλημένη η ρεαλιστική, αποτελεσματική αντιμετώπιση θεσμικών, οργανωτικών και οικονομικών ζητημάτων</w:t>
      </w:r>
      <w:r>
        <w:rPr>
          <w:rFonts w:eastAsia="Times New Roman" w:cs="Times New Roman"/>
          <w:szCs w:val="24"/>
        </w:rPr>
        <w:t>,</w:t>
      </w:r>
      <w:r>
        <w:rPr>
          <w:rFonts w:eastAsia="Times New Roman" w:cs="Times New Roman"/>
          <w:szCs w:val="24"/>
        </w:rPr>
        <w:t xml:space="preserve"> που έχουν προκύψει τα τελευταία χρόνια, αφ</w:t>
      </w:r>
      <w:r>
        <w:rPr>
          <w:rFonts w:eastAsia="Times New Roman" w:cs="Times New Roman"/>
          <w:szCs w:val="24"/>
        </w:rPr>
        <w:t xml:space="preserve">’ </w:t>
      </w:r>
      <w:r>
        <w:rPr>
          <w:rFonts w:eastAsia="Times New Roman" w:cs="Times New Roman"/>
          <w:szCs w:val="24"/>
        </w:rPr>
        <w:t xml:space="preserve">ενός </w:t>
      </w:r>
      <w:r>
        <w:rPr>
          <w:rFonts w:eastAsia="Times New Roman" w:cs="Times New Roman"/>
          <w:szCs w:val="24"/>
        </w:rPr>
        <w:lastRenderedPageBreak/>
        <w:t xml:space="preserve">λόγω της πολύχρονης οικονομικής </w:t>
      </w:r>
      <w:r>
        <w:rPr>
          <w:rFonts w:eastAsia="Times New Roman" w:cs="Times New Roman"/>
          <w:szCs w:val="24"/>
        </w:rPr>
        <w:t>κρίσης και αφ</w:t>
      </w:r>
      <w:r>
        <w:rPr>
          <w:rFonts w:eastAsia="Times New Roman" w:cs="Times New Roman"/>
          <w:szCs w:val="24"/>
        </w:rPr>
        <w:t xml:space="preserve">’ </w:t>
      </w:r>
      <w:r>
        <w:rPr>
          <w:rFonts w:eastAsia="Times New Roman" w:cs="Times New Roman"/>
          <w:szCs w:val="24"/>
        </w:rPr>
        <w:t>ετέρου λόγω του ξεπερασμένου θεσμικού πλαισίου που εδώ και χρόνια υφίσταται σε σημαντικούς τομείς.</w:t>
      </w:r>
    </w:p>
    <w:p w14:paraId="381BD5FA"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διαχρονικά αδικημένη ελληνική περιφέρεια θα πρέπει να ξεκινήσει να ενισχύεται με συγκεκριμένες πολιτικές. Οι αριθμοί αποτελούν ακλόνητη απόδ</w:t>
      </w:r>
      <w:r>
        <w:rPr>
          <w:rFonts w:eastAsia="Times New Roman" w:cs="Times New Roman"/>
          <w:szCs w:val="24"/>
        </w:rPr>
        <w:t>ειξη της διαχρονικής αδικίας της ελληνικής περιφέρειας. Ενδεικτικά μόνο αναφέρω αυτό</w:t>
      </w:r>
      <w:r>
        <w:rPr>
          <w:rFonts w:eastAsia="Times New Roman" w:cs="Times New Roman"/>
          <w:szCs w:val="24"/>
        </w:rPr>
        <w:t>,</w:t>
      </w:r>
      <w:r>
        <w:rPr>
          <w:rFonts w:eastAsia="Times New Roman" w:cs="Times New Roman"/>
          <w:szCs w:val="24"/>
        </w:rPr>
        <w:t xml:space="preserve"> που καλύτερα από όλους μας γνωρίζετε, ότι δηλαδή το Υπουργείο Πολιτισμού διαθέτει ποσοστό μικρότερο από 3% για τους θιασώτες του σύγχρονου πολιτισμού στην ελληνική περιφέ</w:t>
      </w:r>
      <w:r>
        <w:rPr>
          <w:rFonts w:eastAsia="Times New Roman" w:cs="Times New Roman"/>
          <w:szCs w:val="24"/>
        </w:rPr>
        <w:t>ρεια.</w:t>
      </w:r>
    </w:p>
    <w:p w14:paraId="381BD5FB"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Επειδή, λοιπόν, η ενθάρρυνση των συνεργασιών μεταξύ κέντρου και περιφέρειας εμφανίζεται πλέον ως απολύτως αναγκαία, </w:t>
      </w:r>
      <w:r>
        <w:rPr>
          <w:rFonts w:eastAsia="Times New Roman" w:cs="Times New Roman"/>
          <w:szCs w:val="24"/>
        </w:rPr>
        <w:lastRenderedPageBreak/>
        <w:t xml:space="preserve">επειδή το καθεστώς των </w:t>
      </w:r>
      <w:r>
        <w:rPr>
          <w:rFonts w:eastAsia="Times New Roman" w:cs="Times New Roman"/>
          <w:szCs w:val="24"/>
        </w:rPr>
        <w:t>Δ</w:t>
      </w:r>
      <w:r>
        <w:rPr>
          <w:rFonts w:eastAsia="Times New Roman" w:cs="Times New Roman"/>
          <w:szCs w:val="24"/>
        </w:rPr>
        <w:t xml:space="preserve">ημοτικών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Θ</w:t>
      </w:r>
      <w:r>
        <w:rPr>
          <w:rFonts w:eastAsia="Times New Roman" w:cs="Times New Roman"/>
          <w:szCs w:val="24"/>
        </w:rPr>
        <w:t>εάτρων ΔΗΠΕΘΕ έχει εξαντλήσει προ πολλού τη δυναμική του και επομένως είναι επιτακτική η ανάγκη επαναπροσδιορισμού και λειτουργίας του θεσμού, επειδή ο καταμερισμός των χρημάτων και των ενισχύσεων που αποδίδονται από το Υπουργείο Πολιτισμού αντίστοιχα στου</w:t>
      </w:r>
      <w:r>
        <w:rPr>
          <w:rFonts w:eastAsia="Times New Roman" w:cs="Times New Roman"/>
          <w:szCs w:val="24"/>
        </w:rPr>
        <w:t xml:space="preserve">ς φορείς σύγχρονου πολιτισμού σε Αθήνα, Θεσσαλονίκη και περιφέρεια, είναι απολύτως άδικος, αναποτελεσματικός και αδιέξοδος ως προς κάθε έννοια αποκέντρωσης, επειδή το παραγόμενο από τους κορυφαίους εθνικούς θεσμούς καλλιτεχνικό έργο -Εθνικό Θέατρο, Εθνική </w:t>
      </w:r>
      <w:r>
        <w:rPr>
          <w:rFonts w:eastAsia="Times New Roman" w:cs="Times New Roman"/>
          <w:szCs w:val="24"/>
        </w:rPr>
        <w:t>Λυρική Σκηνή, Κρατικό Θέατρο Βορείου Ελλάδος, Μέγαρο Μουσικής Θεσσαλονίκης και Αθηνών- θα μπορούσε να έχει πολλαπλασιαστικό αποτέλεσμα, επειδή η εφαρμογή τεκμηριωμένης πολι</w:t>
      </w:r>
      <w:r>
        <w:rPr>
          <w:rFonts w:eastAsia="Times New Roman" w:cs="Times New Roman"/>
          <w:szCs w:val="24"/>
        </w:rPr>
        <w:lastRenderedPageBreak/>
        <w:t>τικής συνεργασιών αποκέντρωσης και ενίσχυσης της ελληνικής περιφέρειας μπορεί να δημ</w:t>
      </w:r>
      <w:r>
        <w:rPr>
          <w:rFonts w:eastAsia="Times New Roman" w:cs="Times New Roman"/>
          <w:szCs w:val="24"/>
        </w:rPr>
        <w:t>ιουργήσει σημαντικό αριθμό θέσεων εργασίας, ερωτάται η κυρία Υπουργός:</w:t>
      </w:r>
    </w:p>
    <w:p w14:paraId="381BD5FC"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Πρώτον, σε ποιες ενέργειες προτίθεται να προχωρήσει το Υπουργείο Πολιτισμού για τον επαναπροσδιορισμό του θεσμού των ΔΗΠΕΘΕ στην ελληνική περιφέρεια –δεν θα το έλεγα έτσι, θα έλεγα του </w:t>
      </w:r>
      <w:r>
        <w:rPr>
          <w:rFonts w:eastAsia="Times New Roman" w:cs="Times New Roman"/>
          <w:szCs w:val="24"/>
        </w:rPr>
        <w:t>θεσμού του θεάτρου ή των παραστατικών τεχνών στην ελληνική περιφέρεια- ώστε με μια νέα τεκμηριωμένη και ρεαλιστική γεωγραφική κατανομή να μπορούν να αξιοποιηθούν επιχορηγήσεις, συνεργασίες και καλλιτεχνικό δυναμικό;</w:t>
      </w:r>
    </w:p>
    <w:p w14:paraId="381BD5FD"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Δεύτερον, σε ποιες ενέργειες προτίθεται </w:t>
      </w:r>
      <w:r>
        <w:rPr>
          <w:rFonts w:eastAsia="Times New Roman" w:cs="Times New Roman"/>
          <w:szCs w:val="24"/>
        </w:rPr>
        <w:t xml:space="preserve">να προχωρήσει το Υπουργείο Πολιτισμού, ώστε να ενισχυθούν οι σχέσεις και κυρίως οι </w:t>
      </w:r>
      <w:r>
        <w:rPr>
          <w:rFonts w:eastAsia="Times New Roman" w:cs="Times New Roman"/>
          <w:szCs w:val="24"/>
        </w:rPr>
        <w:lastRenderedPageBreak/>
        <w:t>συνεργασίες, μεταξύ των θεσμικών φορέων του κέντρου και της περιφέρειας;</w:t>
      </w:r>
    </w:p>
    <w:p w14:paraId="381BD5FE"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p>
    <w:p w14:paraId="381BD5FF"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w:t>
      </w:r>
      <w:proofErr w:type="spellStart"/>
      <w:r>
        <w:rPr>
          <w:rFonts w:eastAsia="Times New Roman" w:cs="Times New Roman"/>
          <w:szCs w:val="24"/>
        </w:rPr>
        <w:t>Μουμουλίδη</w:t>
      </w:r>
      <w:proofErr w:type="spellEnd"/>
      <w:r>
        <w:rPr>
          <w:rFonts w:eastAsia="Times New Roman" w:cs="Times New Roman"/>
          <w:szCs w:val="24"/>
        </w:rPr>
        <w:t xml:space="preserve">. </w:t>
      </w:r>
    </w:p>
    <w:p w14:paraId="381BD600"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κυρία Υπουργός έ</w:t>
      </w:r>
      <w:r>
        <w:rPr>
          <w:rFonts w:eastAsia="Times New Roman" w:cs="Times New Roman"/>
          <w:szCs w:val="24"/>
        </w:rPr>
        <w:t>χει τον λόγο.</w:t>
      </w:r>
    </w:p>
    <w:p w14:paraId="381BD601"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Ευχαριστώ, κύριε </w:t>
      </w:r>
      <w:proofErr w:type="spellStart"/>
      <w:r>
        <w:rPr>
          <w:rFonts w:eastAsia="Times New Roman" w:cs="Times New Roman"/>
          <w:szCs w:val="24"/>
        </w:rPr>
        <w:t>Μουμουλίδη</w:t>
      </w:r>
      <w:proofErr w:type="spellEnd"/>
      <w:r>
        <w:rPr>
          <w:rFonts w:eastAsia="Times New Roman" w:cs="Times New Roman"/>
          <w:szCs w:val="24"/>
        </w:rPr>
        <w:t>, γιατί μου δίνετε την ευκαιρία να εκθέσω τις σκέψεις μου και τις συγκεκριμένες δράσεις</w:t>
      </w:r>
      <w:r>
        <w:rPr>
          <w:rFonts w:eastAsia="Times New Roman" w:cs="Times New Roman"/>
          <w:szCs w:val="24"/>
        </w:rPr>
        <w:t>,</w:t>
      </w:r>
      <w:r>
        <w:rPr>
          <w:rFonts w:eastAsia="Times New Roman" w:cs="Times New Roman"/>
          <w:szCs w:val="24"/>
        </w:rPr>
        <w:t xml:space="preserve"> που έχει πάρει το Υπουργείο για ένα θέμα στο οποίο έχω αφιερώσει ένα μεγ</w:t>
      </w:r>
      <w:r>
        <w:rPr>
          <w:rFonts w:eastAsia="Times New Roman" w:cs="Times New Roman"/>
          <w:szCs w:val="24"/>
        </w:rPr>
        <w:t>άλο μέρος της ζωής μου και το οποίο πονάω ιδιαίτερα.</w:t>
      </w:r>
    </w:p>
    <w:p w14:paraId="381BD602"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Ο θεσμός του θεάτρου μέσα από τον θεσμό των Δημοτικών Περιφερειακών Θεάτρων, όπως είπατε και εσείς, έχει αφεθεί επί χρόνια στην τύχη του. Δεν υπήρχε καμμία ουσιαστική παρακολούθηση του θεσμού. Ο θεσμός α</w:t>
      </w:r>
      <w:r>
        <w:rPr>
          <w:rFonts w:eastAsia="Times New Roman" w:cs="Times New Roman"/>
          <w:szCs w:val="24"/>
        </w:rPr>
        <w:t>υτός, από έναν θεσμό που αποσκοπούσε στο να δώσει αξιοπρέπεια καλλιτεχνική και ταυτότητα στην περιφέρεια, αφέθηκε να γίνει ένα κακέκτυπο πολλές φορές του κέντρου ή κάτω από την σχεδόν ιμπεριαλιστική επιβολή των προτεραιοτήτων του κέντρου και έχασε σταδιακά</w:t>
      </w:r>
      <w:r>
        <w:rPr>
          <w:rFonts w:eastAsia="Times New Roman" w:cs="Times New Roman"/>
          <w:szCs w:val="24"/>
        </w:rPr>
        <w:t xml:space="preserve"> τη δυναμική του. Έπαψε να είναι ένα φυτώριο νέων δημιουργών, ένα φυτώριο τοπικών δυνάμεων –και μάλιστα σε συνεργασία με νέους ανθρώπους</w:t>
      </w:r>
      <w:r>
        <w:rPr>
          <w:rFonts w:eastAsia="Times New Roman" w:cs="Times New Roman"/>
          <w:szCs w:val="24"/>
        </w:rPr>
        <w:t>,</w:t>
      </w:r>
      <w:r>
        <w:rPr>
          <w:rFonts w:eastAsia="Times New Roman" w:cs="Times New Roman"/>
          <w:szCs w:val="24"/>
        </w:rPr>
        <w:t xml:space="preserve"> που θα μπορούσαν να προσφέρουν τις δυνάμεις τους και να δοκιμαστούν </w:t>
      </w:r>
      <w:r>
        <w:rPr>
          <w:rFonts w:eastAsia="Times New Roman" w:cs="Times New Roman"/>
          <w:szCs w:val="24"/>
        </w:rPr>
        <w:lastRenderedPageBreak/>
        <w:t>στην περιφέρεια- και μετετράπη σε ένα πολλές φορές</w:t>
      </w:r>
      <w:r>
        <w:rPr>
          <w:rFonts w:eastAsia="Times New Roman" w:cs="Times New Roman"/>
          <w:szCs w:val="24"/>
        </w:rPr>
        <w:t xml:space="preserve"> κερδοσκοπικό, εμπορικό σχήμα, το οποίο δεν είχε καμμία σχέση με την αιτία για την οποία χρηματοδοτούνταν.</w:t>
      </w:r>
    </w:p>
    <w:p w14:paraId="381BD603"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Αυτό το έχουμε ζήσει όλοι και έχουμε προβληματιστεί όλοι με αυτές τις εξελίξεις και έχουμε διαπιστώσει ότι ο ασθενής νοσεί βαριά. Ήδη από την περσινή</w:t>
      </w:r>
      <w:r>
        <w:rPr>
          <w:rFonts w:eastAsia="Times New Roman" w:cs="Times New Roman"/>
          <w:szCs w:val="24"/>
        </w:rPr>
        <w:t xml:space="preserve"> χρονιά θελήσαμε να ακολουθήσουμε σταδιακά βήματα. Δεν θεωρούμε ότι μπορεί να γίνει μια απότομη αλλαγή, διότι έχουμε να κάνουμε και με τις τοπικές κοινωνίες, με θεσμούς και με νόμους.</w:t>
      </w:r>
    </w:p>
    <w:p w14:paraId="381BD60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Επομένως, πήραμε δυο βασικές πρωτοβουλίες για την περσινή χρονιά. Η μία </w:t>
      </w:r>
      <w:r>
        <w:rPr>
          <w:rFonts w:eastAsia="Times New Roman" w:cs="Times New Roman"/>
          <w:szCs w:val="24"/>
        </w:rPr>
        <w:t xml:space="preserve">ήταν να επαναφέρουμε στην προγραμματική το στοιχείο της υψηλής καλλιτεχνικής ποιότητας και του καλλιτεχνικού διευθυντή σαν απαραίτητη προϋπόθεση και γι’ αυτό και περάσαμε </w:t>
      </w:r>
      <w:r>
        <w:rPr>
          <w:rFonts w:eastAsia="Times New Roman" w:cs="Times New Roman"/>
          <w:szCs w:val="24"/>
        </w:rPr>
        <w:lastRenderedPageBreak/>
        <w:t>και διάταξη τον Ιούνιο, η οποία ακριβώς βοηθά τα ΔΗΠΕΘΕ να προσλαμβάνουν καλλιτεχνικο</w:t>
      </w:r>
      <w:r>
        <w:rPr>
          <w:rFonts w:eastAsia="Times New Roman" w:cs="Times New Roman"/>
          <w:szCs w:val="24"/>
        </w:rPr>
        <w:t>ύς διευθυντές όχι με κριτήρια ΑΣΕΠ ή με απαραίτητη την πανεπιστημιακή κατάρτιση, αλλά με βάση το καλλιτεχνικό κύρος του καλλιτεχνικού διευθυντή.</w:t>
      </w:r>
    </w:p>
    <w:p w14:paraId="381BD60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Επίσης, ένα άλλο στοιχείο το οποίο θέσαμε ξανά, το οποίο είχε εκλείψει σχεδόν παντελώς επί της ουσίας, ήταν ο έ</w:t>
      </w:r>
      <w:r>
        <w:rPr>
          <w:rFonts w:eastAsia="Times New Roman" w:cs="Times New Roman"/>
          <w:szCs w:val="24"/>
        </w:rPr>
        <w:t>λεγχος. Ζητήσαμε τον ετήσιο οικονομικό και καλλιτεχνικό απολογισμό, καθώς και προγραμματισμό για την καινούρια χρονιά.</w:t>
      </w:r>
    </w:p>
    <w:p w14:paraId="381BD60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Βάσει, λοιπόν, αυτών των κριτηρίων, υπήρξε η διαφοροποίηση στη χρηματοδότηση των ΔΗΠΕΘΕ. Υπήρξε επιβράβευση των ΔΗΠΕΘΕ που τηρούσαν στο μ</w:t>
      </w:r>
      <w:r>
        <w:rPr>
          <w:rFonts w:eastAsia="Times New Roman" w:cs="Times New Roman"/>
          <w:szCs w:val="24"/>
        </w:rPr>
        <w:t xml:space="preserve">έτρο του δυνατού την προγραμματική συμφωνία και τηρούσαν ένα υψηλό επίπεδο με θέσεις εργασίας, με </w:t>
      </w:r>
      <w:r>
        <w:rPr>
          <w:rFonts w:eastAsia="Times New Roman" w:cs="Times New Roman"/>
          <w:szCs w:val="24"/>
        </w:rPr>
        <w:lastRenderedPageBreak/>
        <w:t xml:space="preserve">διάθεση συνεργασίας μεταξύ τους και βάσει αυτού είδαμε και μπορέσαμε να ξεχωρίσουμε τα ΔΗΠΕΘΕ που ανταποκρίνονταν. Ενδεικτικά αναφέρουμε τα καλά παραδείγματα </w:t>
      </w:r>
      <w:r>
        <w:rPr>
          <w:rFonts w:eastAsia="Times New Roman" w:cs="Times New Roman"/>
          <w:szCs w:val="24"/>
        </w:rPr>
        <w:t xml:space="preserve">των Δημοτικών Περιφερειακών Θεάτρων της Πάτρας, της Λάρισας, της Κοζάνης, των Ιωαννίνων, της Καβάλας, των Σερρών και της Κρήτης. </w:t>
      </w:r>
    </w:p>
    <w:p w14:paraId="381BD60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Αυτά, λοιπόν, τα ΔΗΠΕΘΕ έλαβαν μεγαλύτερη επιχορήγηση από τα υπόλοιπα, τα οποία υστερούσαν. Αυτό θεωρούμε ότι έδωσε ένα κίνητρ</w:t>
      </w:r>
      <w:r>
        <w:rPr>
          <w:rFonts w:eastAsia="Times New Roman" w:cs="Times New Roman"/>
          <w:szCs w:val="24"/>
        </w:rPr>
        <w:t>ο σε όλα ΔΗΠΕΘΕ να ξανακοιτάξουν τον θεσμό, εάν θέλουν να παραμείνουν εντός του δικτύου.</w:t>
      </w:r>
    </w:p>
    <w:p w14:paraId="381BD60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Για φέτος κάνουμε ένα βήμα παραπέρα. Βάζουμε καινούρια κριτήρια και κίνητρα στη νέα προγραμματική για την κατανομή των πόρων. Θεωρούμε σημαντικό να υπάρξει μια δίκαιη </w:t>
      </w:r>
      <w:r>
        <w:rPr>
          <w:rFonts w:eastAsia="Times New Roman" w:cs="Times New Roman"/>
          <w:szCs w:val="24"/>
        </w:rPr>
        <w:t xml:space="preserve">κατανομή, αλλά </w:t>
      </w:r>
      <w:r>
        <w:rPr>
          <w:rFonts w:eastAsia="Times New Roman" w:cs="Times New Roman"/>
          <w:szCs w:val="24"/>
        </w:rPr>
        <w:lastRenderedPageBreak/>
        <w:t>με βάση αξιοκρατικά κριτήρια. Θέτουμε, λοιπόν, εκτός από την παρουσία του καλλιτεχνικού διευθυντή, που με χαρά βλέπουμε ότι ένα-ένα τα ΔΗΠΕΘΕ αρχίζουν και προσλαμβάνουν καλλιτεχνικούς διευθυντές με καλλιτεχνικά κριτήρια, ως απαραίτητο κριτήρ</w:t>
      </w:r>
      <w:r>
        <w:rPr>
          <w:rFonts w:eastAsia="Times New Roman" w:cs="Times New Roman"/>
          <w:szCs w:val="24"/>
        </w:rPr>
        <w:t>ιο την παρουσία σε ποσοστό 80% επαγγελματιών ηθοποιών. Έχουμε δει το φαινόμενο στο παρελθόν να υπάρχουν ερασιτεχνικά σχήματα ή ερασιτέχνες ηθοποιοί σε μεγάλο ποσοστό και να μην υπάρχει απασχόληση των επαγγελματιών σε μια περίοδο που αυτός ο χώρος μαστίζετα</w:t>
      </w:r>
      <w:r>
        <w:rPr>
          <w:rFonts w:eastAsia="Times New Roman" w:cs="Times New Roman"/>
          <w:szCs w:val="24"/>
        </w:rPr>
        <w:t>ι από την ανεργία.</w:t>
      </w:r>
    </w:p>
    <w:p w14:paraId="381BD60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Επομένως, εκτός απ’ αυτά τα δυο, θέλουμε να αναπτυχθεί το πνεύμα της συνεργασίας, όχι </w:t>
      </w:r>
      <w:proofErr w:type="spellStart"/>
      <w:r>
        <w:rPr>
          <w:rFonts w:eastAsia="Times New Roman" w:cs="Times New Roman"/>
          <w:szCs w:val="24"/>
        </w:rPr>
        <w:t>ευκτικά</w:t>
      </w:r>
      <w:proofErr w:type="spellEnd"/>
      <w:r>
        <w:rPr>
          <w:rFonts w:eastAsia="Times New Roman" w:cs="Times New Roman"/>
          <w:szCs w:val="24"/>
        </w:rPr>
        <w:t xml:space="preserve"> και με ευχολόγια, αλλά με συγκεκριμένα βήματα και συγκεκριμένα κίνητρα. Θέλουμε να υπάρξουν συνεργασίες μεταξύ των όμορων νομών και των ΔΗΠΕΘΕ </w:t>
      </w:r>
      <w:r>
        <w:rPr>
          <w:rFonts w:eastAsia="Times New Roman" w:cs="Times New Roman"/>
          <w:szCs w:val="24"/>
        </w:rPr>
        <w:lastRenderedPageBreak/>
        <w:t>τους, όχι βάζοντας απαραίτητα την έδρα σε ένα από τα δύο, γιατί αυτό δημιουργεί συγκρούσεις μεταξύ των τοπικών κοινωνιών και δεν είναι απαραίτητο, όμως μπορούν να ενώσουν τις δυνάμεις τους, να  κάνουν συμπαραγωγές, να εξοικονομήσουν χρήματα και έτσι με την</w:t>
      </w:r>
      <w:r>
        <w:rPr>
          <w:rFonts w:eastAsia="Times New Roman" w:cs="Times New Roman"/>
          <w:szCs w:val="24"/>
        </w:rPr>
        <w:t xml:space="preserve"> επιπλέον επιχορήγηση, που είναι το κίνητρο του Υπουργείου, να έχουν επιπλέον εξοικονόμηση πόρων, για να αυξήσουν το καλλιτεχνικό επίπεδο και να μπορέσουν να κάνουν περιοδεία εντός της περιφέρειάς τους. </w:t>
      </w:r>
    </w:p>
    <w:p w14:paraId="381BD60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Εδώ θέλουμε να εντάξουμε δυναμικά και την παρουσία τ</w:t>
      </w:r>
      <w:r>
        <w:rPr>
          <w:rFonts w:eastAsia="Times New Roman" w:cs="Times New Roman"/>
          <w:szCs w:val="24"/>
        </w:rPr>
        <w:t xml:space="preserve">ης περιφέρειας, για να αποκτήσει και νόημα το Δημοτικό Περιφερειακό Θέατρο. Θέλουμε να συμβάλει η περιφέρεια, που έτσι και αλλιώς </w:t>
      </w:r>
      <w:r>
        <w:rPr>
          <w:rFonts w:eastAsia="Times New Roman" w:cs="Times New Roman"/>
          <w:szCs w:val="24"/>
        </w:rPr>
        <w:lastRenderedPageBreak/>
        <w:t>σε κάποιες περιοχές συμβάλλει η περιφέρεια στα ΔΗΠΕΘΕ και θέλουμε να το κάνουμε θεσμικά αυτό, να ενταχθεί μέσα στην προγραμματ</w:t>
      </w:r>
      <w:r>
        <w:rPr>
          <w:rFonts w:eastAsia="Times New Roman" w:cs="Times New Roman"/>
          <w:szCs w:val="24"/>
        </w:rPr>
        <w:t xml:space="preserve">ική συμφωνία. </w:t>
      </w:r>
    </w:p>
    <w:p w14:paraId="381BD60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της κυρίας Υπουργού)</w:t>
      </w:r>
    </w:p>
    <w:p w14:paraId="381BD60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Ένα άλλο στοιχείο, στο οποίο θέλουμε να δώσουμε κίνητρα, είναι η εξωστρέφεια, οι σχέσεις των δημοτικών περιφερειακών θεάτρων με αντίστοιχα όχι μόνο της Ελλάδ</w:t>
      </w:r>
      <w:r>
        <w:rPr>
          <w:rFonts w:eastAsia="Times New Roman" w:cs="Times New Roman"/>
          <w:szCs w:val="24"/>
        </w:rPr>
        <w:t>ας, αλλά και του εξωτερικού, με συμπαραγωγές και να δώσουμε τα κίνητρα για να συμβεί αυτό. Υπάρχουν τέτοιες κινήσεις μέσα στην Ευρώπη και θέλουμε να δώσουμε αυτήν την εμψύχωση, αλλά με συγκεκριμένη οικονομική στήριξη, για να συμβεί αυτό.</w:t>
      </w:r>
    </w:p>
    <w:p w14:paraId="381BD60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 Ένα επιπλέον κριτ</w:t>
      </w:r>
      <w:r>
        <w:rPr>
          <w:rFonts w:eastAsia="Times New Roman" w:cs="Times New Roman"/>
          <w:szCs w:val="24"/>
        </w:rPr>
        <w:t xml:space="preserve">ήριο είναι η υποστήριξη των νέων δημιουργών, των νέων καλλιτεχνών, οι οποίοι με τον θεσμό των </w:t>
      </w:r>
      <w:r>
        <w:rPr>
          <w:rFonts w:eastAsia="Times New Roman" w:cs="Times New Roman"/>
          <w:szCs w:val="24"/>
          <w:lang w:val="en-US"/>
        </w:rPr>
        <w:t>residencies</w:t>
      </w:r>
      <w:r>
        <w:rPr>
          <w:rFonts w:eastAsia="Times New Roman" w:cs="Times New Roman"/>
          <w:szCs w:val="24"/>
        </w:rPr>
        <w:t>, δηλαδή με μια φιλοξενία, θα μπορούν να παράγουν το έργο τους στην περιφέρεια και να το προσφέρουν εκεί, αυξάνοντας και το κοινό, φέρνοντας νεανικό κο</w:t>
      </w:r>
      <w:r>
        <w:rPr>
          <w:rFonts w:eastAsia="Times New Roman" w:cs="Times New Roman"/>
          <w:szCs w:val="24"/>
        </w:rPr>
        <w:t>ινό στα ΔΗΠΕΘΕ.</w:t>
      </w:r>
    </w:p>
    <w:p w14:paraId="381BD60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Κυρία Υπουργέ, εάν θέλετε, να συνεχίσουμε με τη δευτερολογία σας, γιατί φτάσαμε στα επτά λεπτά. </w:t>
      </w:r>
    </w:p>
    <w:p w14:paraId="381BD60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Επειδή έχουμε να πούμε και κάτι άλλο στη δευτερολογία, θ</w:t>
      </w:r>
      <w:r>
        <w:rPr>
          <w:rFonts w:eastAsia="Times New Roman" w:cs="Times New Roman"/>
          <w:szCs w:val="24"/>
        </w:rPr>
        <w:t xml:space="preserve">α ήθελα να προσθέσω κάτι τελευταίο: Την ταυτότητα. Δεν θέλουμε να έχουμε μία απομίμηση του κέντρου. Θέλουμε το κάθε ΔΗΠΕΘΕ να έχει τη δική του ταυτότητα, είτε καλλιτεχνική είτε μέσα από αυτό </w:t>
      </w:r>
      <w:r>
        <w:rPr>
          <w:rFonts w:eastAsia="Times New Roman" w:cs="Times New Roman"/>
          <w:szCs w:val="24"/>
        </w:rPr>
        <w:lastRenderedPageBreak/>
        <w:t xml:space="preserve">που αναδύεται μέσα από την ίδια την περιοχή. Έτσι πιστεύουμε ότι </w:t>
      </w:r>
      <w:r>
        <w:rPr>
          <w:rFonts w:eastAsia="Times New Roman" w:cs="Times New Roman"/>
          <w:szCs w:val="24"/>
        </w:rPr>
        <w:t xml:space="preserve">αναδεικνύεται ο θεσμός και δεν αφήνεται στην τύχη του. </w:t>
      </w:r>
    </w:p>
    <w:p w14:paraId="381BD61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w:t>
      </w:r>
    </w:p>
    <w:p w14:paraId="381BD61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Μουμουλίδη</w:t>
      </w:r>
      <w:proofErr w:type="spellEnd"/>
      <w:r>
        <w:rPr>
          <w:rFonts w:eastAsia="Times New Roman" w:cs="Times New Roman"/>
          <w:szCs w:val="24"/>
        </w:rPr>
        <w:t xml:space="preserve">, έχετε τον λόγο για τρία λεπτά για τη δευτερολογία σας. </w:t>
      </w:r>
    </w:p>
    <w:p w14:paraId="381BD61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ΘΕΜΙΣΤΟΚΛΗΣ ΜΟΥΜΟΥΛΙΔΗΣ: </w:t>
      </w:r>
      <w:r>
        <w:rPr>
          <w:rFonts w:eastAsia="Times New Roman" w:cs="Times New Roman"/>
          <w:szCs w:val="24"/>
        </w:rPr>
        <w:t xml:space="preserve">Ευχαριστώ, κύριε Πρόεδρε. </w:t>
      </w:r>
    </w:p>
    <w:p w14:paraId="381BD61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Κυρία Υπουργέ, </w:t>
      </w:r>
      <w:proofErr w:type="spellStart"/>
      <w:r>
        <w:rPr>
          <w:rFonts w:eastAsia="Times New Roman" w:cs="Times New Roman"/>
          <w:szCs w:val="24"/>
        </w:rPr>
        <w:t>συμπτωματικά</w:t>
      </w:r>
      <w:proofErr w:type="spellEnd"/>
      <w:r>
        <w:rPr>
          <w:rFonts w:eastAsia="Times New Roman" w:cs="Times New Roman"/>
          <w:szCs w:val="24"/>
        </w:rPr>
        <w:t xml:space="preserve"> έχουμε υπηρετήσει και οι δύο την ελληνική περιφέρεια και εντελώς </w:t>
      </w:r>
      <w:proofErr w:type="spellStart"/>
      <w:r>
        <w:rPr>
          <w:rFonts w:eastAsia="Times New Roman" w:cs="Times New Roman"/>
          <w:szCs w:val="24"/>
        </w:rPr>
        <w:t>συμπτωματικά</w:t>
      </w:r>
      <w:proofErr w:type="spellEnd"/>
      <w:r>
        <w:rPr>
          <w:rFonts w:eastAsia="Times New Roman" w:cs="Times New Roman"/>
          <w:szCs w:val="24"/>
        </w:rPr>
        <w:t xml:space="preserve"> από τους ίδιους θεσμούς, δηλαδή περάσαμε και οι δύο από τα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θ</w:t>
      </w:r>
      <w:r>
        <w:rPr>
          <w:rFonts w:eastAsia="Times New Roman" w:cs="Times New Roman"/>
          <w:szCs w:val="24"/>
        </w:rPr>
        <w:t>έατρα του Βόλου και της Πάτρας. Επομένως, γνωρίζουμε πολύ καλά το τι σημαίνει</w:t>
      </w:r>
      <w:r>
        <w:rPr>
          <w:rFonts w:eastAsia="Times New Roman" w:cs="Times New Roman"/>
          <w:szCs w:val="24"/>
        </w:rPr>
        <w:t xml:space="preserve"> θέατρο στην περιφέρεια, τι σημαίνει πολιτισμός στην περιφέρεια, τι σημαίνει ποιότητα ζωής στην ελληνική περιφέρεια. </w:t>
      </w:r>
    </w:p>
    <w:p w14:paraId="381BD61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Ο στόχος της επίκαιρης ερώτησής μου είναι περισσότερο το να βοηθήσει. Προφανώς, γνωρίζετε πολύ καλά το αντικείμενο και το θέμα του </w:t>
      </w:r>
      <w:r>
        <w:rPr>
          <w:rFonts w:eastAsia="Times New Roman" w:cs="Times New Roman"/>
          <w:szCs w:val="24"/>
        </w:rPr>
        <w:t>π</w:t>
      </w:r>
      <w:r>
        <w:rPr>
          <w:rFonts w:eastAsia="Times New Roman" w:cs="Times New Roman"/>
          <w:szCs w:val="24"/>
        </w:rPr>
        <w:t>εριφερ</w:t>
      </w:r>
      <w:r>
        <w:rPr>
          <w:rFonts w:eastAsia="Times New Roman" w:cs="Times New Roman"/>
          <w:szCs w:val="24"/>
        </w:rPr>
        <w:t xml:space="preserve">ειακού </w:t>
      </w:r>
      <w:r>
        <w:rPr>
          <w:rFonts w:eastAsia="Times New Roman" w:cs="Times New Roman"/>
          <w:szCs w:val="24"/>
        </w:rPr>
        <w:t>θ</w:t>
      </w:r>
      <w:r>
        <w:rPr>
          <w:rFonts w:eastAsia="Times New Roman" w:cs="Times New Roman"/>
          <w:szCs w:val="24"/>
        </w:rPr>
        <w:t>εάτρου και το θέμα της περιφέρειας. Ο στόχος και ο λόγος της κατάθεσης της επίκαιρης ερώτησης είναι λόγω εμφανών αδικιών, οι οποίες διαχρονικά συμβαίνουν στην ελληνική περιφέρεια. Η ελληνική περιφέρεια ουδέποτε δέχθηκε ή συζήτησε ένα σχέδιο πολιτισ</w:t>
      </w:r>
      <w:r>
        <w:rPr>
          <w:rFonts w:eastAsia="Times New Roman" w:cs="Times New Roman"/>
          <w:szCs w:val="24"/>
        </w:rPr>
        <w:t>τικής ανάπτυξης. Εγώ με την επίκαιρη ερώτηση θέλω περισσότερο να ερεθίσω και να κινήσω –αν θέλετε- τα αντανακλαστικά σας σε μια κατεύθυνση δημιουργίας ενός κινήματος, μιας «άνοιξης» του ελληνικού πολιτισμού στην περιφέρεια. Αυτό δεν είναι μόνο οικονομικό θ</w:t>
      </w:r>
      <w:r>
        <w:rPr>
          <w:rFonts w:eastAsia="Times New Roman" w:cs="Times New Roman"/>
          <w:szCs w:val="24"/>
        </w:rPr>
        <w:t>έμα, αλλά και θέμα πολιτικών επιλογών.</w:t>
      </w:r>
    </w:p>
    <w:p w14:paraId="381BD61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θα αδικούσαμε τη συζήτηση εάν μέναμε μόνο στα περιφερειακά θέατρα. Ας μιλήσουμε στον λίγο χρόνο που έχουμε για τη σημασία της ανάπτυξης, διότι ο πολιτισμός μπορεί να αποτελέσει και σύγχρονο παράλληλο πυλώνα οικονομικής ανάπτυξης. </w:t>
      </w:r>
    </w:p>
    <w:p w14:paraId="381BD61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Ξέρουμε πολύ κ</w:t>
      </w:r>
      <w:r>
        <w:rPr>
          <w:rFonts w:eastAsia="Times New Roman" w:cs="Times New Roman"/>
          <w:szCs w:val="24"/>
        </w:rPr>
        <w:t>αλά ότι σε πολλά από τα θέατρα</w:t>
      </w:r>
      <w:r>
        <w:rPr>
          <w:rFonts w:eastAsia="Times New Roman" w:cs="Times New Roman"/>
          <w:szCs w:val="24"/>
        </w:rPr>
        <w:t>,</w:t>
      </w:r>
      <w:r>
        <w:rPr>
          <w:rFonts w:eastAsia="Times New Roman" w:cs="Times New Roman"/>
          <w:szCs w:val="24"/>
        </w:rPr>
        <w:t xml:space="preserve"> που αναφέρουμε δεν υπάρχουν στοιχειώδεις υποδομές για ανάπτυξη σημαντικών γεγονότων. Θέλω, όμως, να αναφερθώ σε κάτι. </w:t>
      </w:r>
    </w:p>
    <w:p w14:paraId="381BD61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Δεν παρακολουθούμε καθόλου αυτό που συμβαίνει κυρίως στη σύγχρονη ευρωπαϊκή πραγματικότητα. Τι εννοώ; Μια</w:t>
      </w:r>
      <w:r>
        <w:rPr>
          <w:rFonts w:eastAsia="Times New Roman" w:cs="Times New Roman"/>
          <w:szCs w:val="24"/>
        </w:rPr>
        <w:t xml:space="preserve"> παράσταση στη Γαλλία θα ξεκινήσει από ένα περιφερειακό θέατρο, από την περιφέρεια της γαλλικής επικράτειας και θα καταλήξει μετά από έ</w:t>
      </w:r>
      <w:r>
        <w:rPr>
          <w:rFonts w:eastAsia="Times New Roman" w:cs="Times New Roman"/>
          <w:szCs w:val="24"/>
        </w:rPr>
        <w:lastRenderedPageBreak/>
        <w:t>ναν χρόνο ως ένα μεγάλο σημαντικό γεγονός, με συνεργασίες σημαντικών ανθρώπων, στο κέντρο. Μιλώ για τα επιχορηγούμενα θέα</w:t>
      </w:r>
      <w:r>
        <w:rPr>
          <w:rFonts w:eastAsia="Times New Roman" w:cs="Times New Roman"/>
          <w:szCs w:val="24"/>
        </w:rPr>
        <w:t xml:space="preserve">τρα. </w:t>
      </w:r>
    </w:p>
    <w:p w14:paraId="381BD61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Στην Ελλάδα δεν συμβαίνει αυτό. Οι εθνικές μας σκηνές, το Εθνικό, το Κρατικό και η Λυρική ακόμη –λιγότερο η Λυρική- δεν έχουν αυτήν την πολιτική και την κουλτούρα των συνεργασιών, με αποτέλεσμα η ελληνική περιφέρεια να μένει διαχρονικά αδικημένη. </w:t>
      </w:r>
    </w:p>
    <w:p w14:paraId="381BD61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ς θυμίζω ότι γύρω στο 2000 ο κωδικός του Υπουργείου για τα περιφερειακά θέατρα, για το θέατρο στην περιφέρεια, ήταν περίπου 4 εκατομμύρια. Σήμερα είμαστε, εάν δεν κάνω λάθος, σε κάτι λιγότερο από 800.000 ευρώ. Αυτό το λιγότερο από 3% που αποδίδει διαχρονικ</w:t>
      </w:r>
      <w:r>
        <w:rPr>
          <w:rFonts w:eastAsia="Times New Roman" w:cs="Times New Roman"/>
          <w:szCs w:val="24"/>
        </w:rPr>
        <w:t xml:space="preserve">ά η ελληνική πολιτεία στην ελληνική περιφέρεια νομίζω ότι </w:t>
      </w:r>
      <w:r>
        <w:rPr>
          <w:rFonts w:eastAsia="Times New Roman" w:cs="Times New Roman"/>
          <w:szCs w:val="24"/>
        </w:rPr>
        <w:lastRenderedPageBreak/>
        <w:t>είναι άδικο και αντιμάχεται κάθε ουσιαστική έννοια πολιτιστικής αποκέντρωσης. Δεν μπορεί να υπάρχει καμμία ανάπτυξη με υπανάπτυκτη την ελληνική περιφέρεια. Αυτό ισχύει και για άλλους τομείς. Επειδή,</w:t>
      </w:r>
      <w:r>
        <w:rPr>
          <w:rFonts w:eastAsia="Times New Roman" w:cs="Times New Roman"/>
          <w:szCs w:val="24"/>
        </w:rPr>
        <w:t xml:space="preserve"> όμως, ο τομέας του πολιτισμού είναι ιδιαίτερα σημαντικός, ας σταθούμε σε αυτόν. </w:t>
      </w:r>
    </w:p>
    <w:p w14:paraId="381BD61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Θα σας πω κι ένα δεύτερο παράδειγμα: Προχωράτε στην εφαρμογή της πολιτικής των επιχορηγήσεων και πολύ σωστά. Μετά το 2011, για πρώτη φορά το Υπουργείο Πολιτισμού επιχορηγεί σ</w:t>
      </w:r>
      <w:r>
        <w:rPr>
          <w:rFonts w:eastAsia="Times New Roman" w:cs="Times New Roman"/>
          <w:szCs w:val="24"/>
        </w:rPr>
        <w:t>χήματα. Θα μπορούσατε να δημιουργήσετε κίνητρα σε σχήματα σημαντικά, σε σημαντικούς δημιουργούς που θα φιλοξενηθούν σε συνεργασία με την τοπική αυτοδιοίκηση Α΄ και Β΄ βαθμού σε πόλεις της ελληνικής περιφέρειας με τα ίδια χρήματα, παράγοντας για τρεις μήνες</w:t>
      </w:r>
      <w:r>
        <w:rPr>
          <w:rFonts w:eastAsia="Times New Roman" w:cs="Times New Roman"/>
          <w:szCs w:val="24"/>
        </w:rPr>
        <w:t xml:space="preserve"> σημαντικό έργο και μια σειρά σεμιναρίων. </w:t>
      </w:r>
    </w:p>
    <w:p w14:paraId="381BD61B"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άλλα λόγια, θέλω να πω ότι πρέπει να υπάρξει μια </w:t>
      </w:r>
      <w:proofErr w:type="spellStart"/>
      <w:r>
        <w:rPr>
          <w:rFonts w:eastAsia="Times New Roman" w:cs="Times New Roman"/>
          <w:szCs w:val="24"/>
        </w:rPr>
        <w:t>μ</w:t>
      </w:r>
      <w:r>
        <w:rPr>
          <w:rFonts w:eastAsia="Times New Roman" w:cs="Times New Roman"/>
          <w:szCs w:val="24"/>
        </w:rPr>
        <w:t>ό</w:t>
      </w:r>
      <w:r>
        <w:rPr>
          <w:rFonts w:eastAsia="Times New Roman" w:cs="Times New Roman"/>
          <w:szCs w:val="24"/>
        </w:rPr>
        <w:t>χλε</w:t>
      </w:r>
      <w:r>
        <w:rPr>
          <w:rFonts w:eastAsia="Times New Roman" w:cs="Times New Roman"/>
          <w:szCs w:val="24"/>
        </w:rPr>
        <w:t>υ</w:t>
      </w:r>
      <w:r>
        <w:rPr>
          <w:rFonts w:eastAsia="Times New Roman" w:cs="Times New Roman"/>
          <w:szCs w:val="24"/>
        </w:rPr>
        <w:t>ση</w:t>
      </w:r>
      <w:proofErr w:type="spellEnd"/>
      <w:r>
        <w:rPr>
          <w:rFonts w:eastAsia="Times New Roman" w:cs="Times New Roman"/>
          <w:szCs w:val="24"/>
        </w:rPr>
        <w:t xml:space="preserve">, η οποία θα δημιουργήσει και θέσεις εργασίας, αλλά κυρίως θα οδηγήσει σε αυτό που έχουμε ανάγκη. Η χώρα σταδιακά βγαίνει από τα μνημόνια. Ελπίζουμε ότι </w:t>
      </w:r>
      <w:r>
        <w:rPr>
          <w:rFonts w:eastAsia="Times New Roman" w:cs="Times New Roman"/>
          <w:szCs w:val="24"/>
        </w:rPr>
        <w:t>προχωράει σε καλύτερες ημέρες και ότι έρχονται καλύτερες εποχές. Θα ήταν άδικο μια σύγχρονη Κυβέρνηση, μια αριστερή Κυβέρνηση να μην δει αυτό που έρχεται. Οι καλύτερες ημέρες, κατά τη γνώμη μου, έχουν να κάνουν με την ποιότητα ζωής και με την αναβάθμιση γι</w:t>
      </w:r>
      <w:r>
        <w:rPr>
          <w:rFonts w:eastAsia="Times New Roman" w:cs="Times New Roman"/>
          <w:szCs w:val="24"/>
        </w:rPr>
        <w:t>α πρώτη φορά μεταπολιτευτικά –διότι ουδέποτε υπήρξε ένα συγκροτημένο σχέδιο- ενός διαλόγου γύρω από τον πολιτισμό, με την «άνοιξη» των τεχνών και των γραμμάτων στην ελληνική περιφέρεια, με την ενθάρρυνση νέων δημιουργών, όπως πολύ σωστά το θέτετε, με την ε</w:t>
      </w:r>
      <w:r>
        <w:rPr>
          <w:rFonts w:eastAsia="Times New Roman" w:cs="Times New Roman"/>
          <w:szCs w:val="24"/>
        </w:rPr>
        <w:t xml:space="preserve">νθάρρυνση σημαντικών καλλιτεχνών να εργαστούν στην περιφέρεια, κάτι που </w:t>
      </w:r>
      <w:r>
        <w:rPr>
          <w:rFonts w:eastAsia="Times New Roman" w:cs="Times New Roman"/>
          <w:szCs w:val="24"/>
        </w:rPr>
        <w:lastRenderedPageBreak/>
        <w:t xml:space="preserve">συμβαίνει σε όλον τον κόσμο. </w:t>
      </w:r>
      <w:r>
        <w:rPr>
          <w:rFonts w:eastAsia="Times New Roman" w:cs="Times New Roman"/>
          <w:szCs w:val="24"/>
        </w:rPr>
        <w:t xml:space="preserve"> </w:t>
      </w:r>
      <w:r>
        <w:rPr>
          <w:rFonts w:eastAsia="Times New Roman" w:cs="Times New Roman"/>
          <w:szCs w:val="24"/>
        </w:rPr>
        <w:t>Αυτό θα περιμένουμε να δούμε με ενδιαφέρον. Πιστεύουμε ότι είναι απολύτως εφικτό και είναι μέσα στους στόχους μας και μέσα στις δυνατότητές μας.</w:t>
      </w:r>
    </w:p>
    <w:p w14:paraId="381BD61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Κλείνοντα</w:t>
      </w:r>
      <w:r>
        <w:rPr>
          <w:rFonts w:eastAsia="Times New Roman" w:cs="Times New Roman"/>
          <w:szCs w:val="24"/>
        </w:rPr>
        <w:t>ς, λέω ότι ο πολιτισμός μπορεί να αποτελέσει όχι μόνο πυλώνα ανάπτυξης, αλλά και ένα πολύ σημαντικό σημείο συνάντησης. Κλείνω λέγοντας ότι υπάρχουν τομείς που από το 1967 και μετά δεν αναπτύχθηκαν.</w:t>
      </w:r>
    </w:p>
    <w:p w14:paraId="381BD61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Σας ευχαριστώ.</w:t>
      </w:r>
    </w:p>
    <w:p w14:paraId="381BD61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w:t>
      </w:r>
      <w:r>
        <w:rPr>
          <w:rFonts w:eastAsia="Times New Roman" w:cs="Times New Roman"/>
          <w:szCs w:val="24"/>
        </w:rPr>
        <w:t xml:space="preserve">με, κύριε </w:t>
      </w:r>
      <w:proofErr w:type="spellStart"/>
      <w:r>
        <w:rPr>
          <w:rFonts w:eastAsia="Times New Roman" w:cs="Times New Roman"/>
          <w:szCs w:val="24"/>
        </w:rPr>
        <w:t>Μουμουλίδη</w:t>
      </w:r>
      <w:proofErr w:type="spellEnd"/>
      <w:r>
        <w:rPr>
          <w:rFonts w:eastAsia="Times New Roman" w:cs="Times New Roman"/>
          <w:szCs w:val="24"/>
        </w:rPr>
        <w:t>.</w:t>
      </w:r>
    </w:p>
    <w:p w14:paraId="381BD61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14:paraId="381BD62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Αναφερθήκατε στην υποδομή στην περιφέρεια. Είναι ένα </w:t>
      </w:r>
      <w:r>
        <w:rPr>
          <w:rFonts w:eastAsia="Times New Roman" w:cs="Times New Roman"/>
          <w:szCs w:val="24"/>
        </w:rPr>
        <w:lastRenderedPageBreak/>
        <w:t>θέμα που μας απασχολεί και σε όλες τις επισκέψεις</w:t>
      </w:r>
      <w:r>
        <w:rPr>
          <w:rFonts w:eastAsia="Times New Roman" w:cs="Times New Roman"/>
          <w:szCs w:val="24"/>
        </w:rPr>
        <w:t>,</w:t>
      </w:r>
      <w:r>
        <w:rPr>
          <w:rFonts w:eastAsia="Times New Roman" w:cs="Times New Roman"/>
          <w:szCs w:val="24"/>
        </w:rPr>
        <w:t xml:space="preserve"> που κάνουμε προσπαθούμε να βρούμε τρόπους με</w:t>
      </w:r>
      <w:r>
        <w:rPr>
          <w:rFonts w:eastAsia="Times New Roman" w:cs="Times New Roman"/>
          <w:szCs w:val="24"/>
        </w:rPr>
        <w:t xml:space="preserve">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να αναδειχθούν πόλοι-κέντρα πολιτισμού εκτός από αυτά τα οποία ήδη υπάρχουν στις πόλεις, αλλά και σε πόλεις που πραγματικά υπάρχει σοβαρή έλλειψη.</w:t>
      </w:r>
    </w:p>
    <w:p w14:paraId="381BD62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Αναφερθήκατε στη φιλοξενία. Ήδη στην </w:t>
      </w:r>
      <w:proofErr w:type="spellStart"/>
      <w:r>
        <w:rPr>
          <w:rFonts w:eastAsia="Times New Roman" w:cs="Times New Roman"/>
          <w:szCs w:val="24"/>
        </w:rPr>
        <w:t>πρωτολογία</w:t>
      </w:r>
      <w:proofErr w:type="spellEnd"/>
      <w:r>
        <w:rPr>
          <w:rFonts w:eastAsia="Times New Roman" w:cs="Times New Roman"/>
          <w:szCs w:val="24"/>
        </w:rPr>
        <w:t xml:space="preserve"> μου αναφέρθηκα στα </w:t>
      </w:r>
      <w:r>
        <w:rPr>
          <w:rFonts w:eastAsia="Times New Roman" w:cs="Times New Roman"/>
          <w:szCs w:val="24"/>
          <w:lang w:val="en-US"/>
        </w:rPr>
        <w:t>residencies</w:t>
      </w:r>
      <w:r>
        <w:rPr>
          <w:rFonts w:eastAsia="Times New Roman" w:cs="Times New Roman"/>
          <w:szCs w:val="24"/>
        </w:rPr>
        <w:t>, δηλα</w:t>
      </w:r>
      <w:r>
        <w:rPr>
          <w:rFonts w:eastAsia="Times New Roman" w:cs="Times New Roman"/>
          <w:szCs w:val="24"/>
        </w:rPr>
        <w:t>δή στη φιλοξενία σχημάτων νεανικών ή σχημάτων θεατρικών, που μπορούν να μεταφέρουν τη δουλεία τους στην περιφέρεια και εκεί να αναδείξουν το έργο τους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ακριβώς της επί της ουσίας της συνεργασίας μεταξύ της περιφέρειας και του κέντρου. </w:t>
      </w:r>
    </w:p>
    <w:p w14:paraId="381BD62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Επίσ</w:t>
      </w:r>
      <w:r>
        <w:rPr>
          <w:rFonts w:eastAsia="Times New Roman" w:cs="Times New Roman"/>
          <w:szCs w:val="24"/>
        </w:rPr>
        <w:t xml:space="preserve">ης, ήδη μέσα στα κριτήρια είναι η συνεργασία με φορείς του ελεύθερου θεάτρου που ήδη επιχορηγούνται, όπως αναφέρατε, </w:t>
      </w:r>
      <w:r>
        <w:rPr>
          <w:rFonts w:eastAsia="Times New Roman" w:cs="Times New Roman"/>
          <w:szCs w:val="24"/>
        </w:rPr>
        <w:lastRenderedPageBreak/>
        <w:t>αλλά και των κρατικών μας σκηνών. Πέρυσι ήδη έγινε μία πολύ ενδιαφέρουσα συνεργασία μεταξύ του Θεάτρου Τέχνης και του ΔΗΠΕΘΕ Ιωαννίνων. Πισ</w:t>
      </w:r>
      <w:r>
        <w:rPr>
          <w:rFonts w:eastAsia="Times New Roman" w:cs="Times New Roman"/>
          <w:szCs w:val="24"/>
        </w:rPr>
        <w:t xml:space="preserve">τεύουμε ότι μέσα από την ενθάρρυνση και τα κίνητρα που δίνουμε, αυτές οι προσπάθειες θα συνεχιστούν. </w:t>
      </w:r>
    </w:p>
    <w:p w14:paraId="381BD62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Βεβαίως, είναι μικρό το ποσό το οποίο δίνουμε βάσει του κωδικού που υπάρχει στα ΔΗΠΕΘΕ. Θέλουμε να ελπίζουμε ότι βάσει των κινήτρων πιθανόν να μπορέσουμε </w:t>
      </w:r>
      <w:r>
        <w:rPr>
          <w:rFonts w:eastAsia="Times New Roman" w:cs="Times New Roman"/>
          <w:szCs w:val="24"/>
        </w:rPr>
        <w:t xml:space="preserve">να δώσουμε σε αυτούς που ανταποκρίνονται ένα επιπλέον μπόνους στην προσπάθειά τους να αναβαθμίσουν τη δουλειά τους. </w:t>
      </w:r>
    </w:p>
    <w:p w14:paraId="381BD62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Στο πλαίσιο της γενικότερης κυβερνητικής πολιτικής που προάγει τη διαφάνεια, την αξιοκρατία και τη δίκαιη κατανομή των πόρων, το Υπουργείο </w:t>
      </w:r>
      <w:r>
        <w:rPr>
          <w:rFonts w:eastAsia="Times New Roman" w:cs="Times New Roman"/>
          <w:szCs w:val="24"/>
        </w:rPr>
        <w:t xml:space="preserve">Πολιτισμού επί έναν χρόνο έχει ασχοληθεί με </w:t>
      </w:r>
      <w:r>
        <w:rPr>
          <w:rFonts w:eastAsia="Times New Roman" w:cs="Times New Roman"/>
          <w:szCs w:val="24"/>
        </w:rPr>
        <w:lastRenderedPageBreak/>
        <w:t xml:space="preserve">την </w:t>
      </w:r>
      <w:proofErr w:type="spellStart"/>
      <w:r>
        <w:rPr>
          <w:rFonts w:eastAsia="Times New Roman" w:cs="Times New Roman"/>
          <w:szCs w:val="24"/>
        </w:rPr>
        <w:t>επικαιροποίηση</w:t>
      </w:r>
      <w:proofErr w:type="spellEnd"/>
      <w:r>
        <w:rPr>
          <w:rFonts w:eastAsia="Times New Roman" w:cs="Times New Roman"/>
          <w:szCs w:val="24"/>
        </w:rPr>
        <w:t xml:space="preserve"> του Μητρώου Πολιτιστικών Φορέων της Περιφέρειας. Όπως ίσως ξέρετε, παραλάβαμε ένα άναρχο σύστημα χρηματοδότησης, αδιαφανές εντελώς, μη </w:t>
      </w:r>
      <w:proofErr w:type="spellStart"/>
      <w:r>
        <w:rPr>
          <w:rFonts w:eastAsia="Times New Roman" w:cs="Times New Roman"/>
          <w:szCs w:val="24"/>
        </w:rPr>
        <w:t>επικαιροποιημένο</w:t>
      </w:r>
      <w:proofErr w:type="spellEnd"/>
      <w:r>
        <w:rPr>
          <w:rFonts w:eastAsia="Times New Roman" w:cs="Times New Roman"/>
          <w:szCs w:val="24"/>
        </w:rPr>
        <w:t xml:space="preserve"> από το 2011. Για πρώτη φορά παίρνουμε μέτ</w:t>
      </w:r>
      <w:r>
        <w:rPr>
          <w:rFonts w:eastAsia="Times New Roman" w:cs="Times New Roman"/>
          <w:szCs w:val="24"/>
        </w:rPr>
        <w:t xml:space="preserve">ρα αξιολογώντας, διασταυρώνοντας το τι ακριβώς συμβαίνει στην περιφέρεια και ποιοι είναι αυτοί οι φορείς που αξίζουν πραγματικά υποστήριξης. </w:t>
      </w:r>
    </w:p>
    <w:p w14:paraId="381BD62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Επίσης, κάναμε ένα καινούριο σύστημα, χωρίζοντας τη χρονιά σε δύο περιόδους, δηλαδή στο τέλος Ιανουαρίου έληξε η υ</w:t>
      </w:r>
      <w:r>
        <w:rPr>
          <w:rFonts w:eastAsia="Times New Roman" w:cs="Times New Roman"/>
          <w:szCs w:val="24"/>
        </w:rPr>
        <w:t>ποβολή των προτάσεων για τη χειμερινή περίοδο και την άνοιξη θα γίνει για τη θερινή. Με αυτόν τον τρόπο συγκεντρώνουμε ανά κατηγορία από όλη την περιφέρεια, γεωγραφικά και ανά είδος όλες τις προτάσεις και έτσι μπορούμε να αξιολογήσουμε τις καλύτερες και τι</w:t>
      </w:r>
      <w:r>
        <w:rPr>
          <w:rFonts w:eastAsia="Times New Roman" w:cs="Times New Roman"/>
          <w:szCs w:val="24"/>
        </w:rPr>
        <w:t>ς πιο ση</w:t>
      </w:r>
      <w:r>
        <w:rPr>
          <w:rFonts w:eastAsia="Times New Roman" w:cs="Times New Roman"/>
          <w:szCs w:val="24"/>
        </w:rPr>
        <w:lastRenderedPageBreak/>
        <w:t xml:space="preserve">μαντικές πρωτοβουλίες, τις οποίες και θα στηρίξουμε. Ήδη την περυσινή χρονιά, μέσα ακριβώς από αξιολογικά κριτήρια, στον βαθμό που είχαμε προχωρήσει την έρευνα, μοιράστηκε 1,5 εκατομμύριο ευρώ σε όλη την περιφέρεια για τους σκοπούς αυτούς. </w:t>
      </w:r>
    </w:p>
    <w:p w14:paraId="381BD62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Όπως γν</w:t>
      </w:r>
      <w:r>
        <w:rPr>
          <w:rFonts w:eastAsia="Times New Roman" w:cs="Times New Roman"/>
          <w:szCs w:val="24"/>
        </w:rPr>
        <w:t xml:space="preserve">ωρίζετε, είμαστε πολύ ευτυχείς, γιατί ήδη ξεχωρίζουν και στηρίζουμε όσο μπορούμε πιο γενναιόδωρα πολύ σημαντικά θετικά παραδείγματα, όπως το Φεστιβάλ Κινηματογράφου της Ολυμπίας για παιδιά και νέους, το </w:t>
      </w:r>
      <w:r>
        <w:rPr>
          <w:rFonts w:eastAsia="Times New Roman" w:cs="Times New Roman"/>
          <w:szCs w:val="24"/>
        </w:rPr>
        <w:t>μ</w:t>
      </w:r>
      <w:r>
        <w:rPr>
          <w:rFonts w:eastAsia="Times New Roman" w:cs="Times New Roman"/>
          <w:szCs w:val="24"/>
        </w:rPr>
        <w:t xml:space="preserve">ουσικό </w:t>
      </w:r>
      <w:r>
        <w:rPr>
          <w:rFonts w:eastAsia="Times New Roman" w:cs="Times New Roman"/>
          <w:szCs w:val="24"/>
        </w:rPr>
        <w:t>ε</w:t>
      </w:r>
      <w:r>
        <w:rPr>
          <w:rFonts w:eastAsia="Times New Roman" w:cs="Times New Roman"/>
          <w:szCs w:val="24"/>
        </w:rPr>
        <w:t xml:space="preserve">ργαστήρι «Λαβύρινθος» του Ρος </w:t>
      </w:r>
      <w:proofErr w:type="spellStart"/>
      <w:r>
        <w:rPr>
          <w:rFonts w:eastAsia="Times New Roman" w:cs="Times New Roman"/>
          <w:szCs w:val="24"/>
        </w:rPr>
        <w:t>Ντέιλι</w:t>
      </w:r>
      <w:proofErr w:type="spellEnd"/>
      <w:r>
        <w:rPr>
          <w:rFonts w:eastAsia="Times New Roman" w:cs="Times New Roman"/>
          <w:szCs w:val="24"/>
        </w:rPr>
        <w:t xml:space="preserve"> στην Κρ</w:t>
      </w:r>
      <w:r>
        <w:rPr>
          <w:rFonts w:eastAsia="Times New Roman" w:cs="Times New Roman"/>
          <w:szCs w:val="24"/>
        </w:rPr>
        <w:t xml:space="preserve">ήτη, το Μουσείο Σολωμού και επιφανών </w:t>
      </w:r>
      <w:proofErr w:type="spellStart"/>
      <w:r>
        <w:rPr>
          <w:rFonts w:eastAsia="Times New Roman" w:cs="Times New Roman"/>
          <w:szCs w:val="24"/>
        </w:rPr>
        <w:t>Ζακυνθίων</w:t>
      </w:r>
      <w:proofErr w:type="spellEnd"/>
      <w:r>
        <w:rPr>
          <w:rFonts w:eastAsia="Times New Roman" w:cs="Times New Roman"/>
          <w:szCs w:val="24"/>
        </w:rPr>
        <w:t xml:space="preserve"> στα Επτάνησα και το Εθνολογικό Λαογραφικό Μουσείο Θράκης στην Αλεξανδρούπολη. Είναι ενδεικτικά παραδείγματα, χάριν του χρόνου. Υπάρχουν και πολλά άλλα. </w:t>
      </w:r>
    </w:p>
    <w:p w14:paraId="381BD62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Θέλουμε, λοιπόν, να πιστεύουμε ότι με αυτόν τον τρόπο κα</w:t>
      </w:r>
      <w:r>
        <w:rPr>
          <w:rFonts w:eastAsia="Times New Roman" w:cs="Times New Roman"/>
          <w:szCs w:val="24"/>
        </w:rPr>
        <w:t>τ</w:t>
      </w:r>
      <w:r>
        <w:rPr>
          <w:rFonts w:eastAsia="Times New Roman" w:cs="Times New Roman"/>
          <w:szCs w:val="24"/>
        </w:rPr>
        <w:t xml:space="preserve">’ </w:t>
      </w:r>
      <w:r>
        <w:rPr>
          <w:rFonts w:eastAsia="Times New Roman" w:cs="Times New Roman"/>
          <w:szCs w:val="24"/>
        </w:rPr>
        <w:t>αρχάς δίνουμε το στίγμα της διαφάνειας ότι δεν θα συμβαίνει αυτό που συνέβαινε παλιά, δηλαδή κάποιοι παραδοσιακά να παίρνουν χρήματα από το Υπουργείο χωρίς να αποδίδουν απολογισμό, χωρίς να έχουν αξιολογικά κριτήρια, απλώς επειδή το είχαν συνηθίσει ή αυ</w:t>
      </w:r>
      <w:r>
        <w:rPr>
          <w:rFonts w:eastAsia="Times New Roman" w:cs="Times New Roman"/>
          <w:szCs w:val="24"/>
        </w:rPr>
        <w:t xml:space="preserve">τοί που τυχαίνει πρώτοι να έρχονται να παίρνουν τα χρήματα και για αυτούς που είναι στο τέλος να μην υπάρχουν πια χρήματα. </w:t>
      </w:r>
    </w:p>
    <w:p w14:paraId="381BD62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Βάζουμε σε τελείως καινούρια βάση τη χρηματοδότηση και τις αιγίδες, γιατί και αυτό δίνει προστιθέμενη αξία στις δραστηριότητες. Έτσι</w:t>
      </w:r>
      <w:r>
        <w:rPr>
          <w:rFonts w:eastAsia="Times New Roman" w:cs="Times New Roman"/>
          <w:szCs w:val="24"/>
        </w:rPr>
        <w:t xml:space="preserve"> πιστεύουμε ότι δίνουμε ένα καινούριο στίγμα με βάση την κυβερνητική πολιτική.</w:t>
      </w:r>
    </w:p>
    <w:p w14:paraId="381BD62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κυρία Υπουργέ. </w:t>
      </w:r>
    </w:p>
    <w:p w14:paraId="381BD62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Ο Βουλευτής κ. Νότης</w:t>
      </w:r>
      <w:r>
        <w:rPr>
          <w:rFonts w:eastAsia="Times New Roman" w:cs="Times New Roman"/>
          <w:szCs w:val="24"/>
        </w:rPr>
        <w:t xml:space="preserve"> </w:t>
      </w:r>
      <w:proofErr w:type="spellStart"/>
      <w:r>
        <w:rPr>
          <w:rFonts w:eastAsia="Times New Roman" w:cs="Times New Roman"/>
          <w:szCs w:val="24"/>
        </w:rPr>
        <w:t>Μηταράκης</w:t>
      </w:r>
      <w:proofErr w:type="spellEnd"/>
      <w:r>
        <w:rPr>
          <w:rFonts w:eastAsia="Times New Roman" w:cs="Times New Roman"/>
          <w:szCs w:val="24"/>
        </w:rPr>
        <w:t xml:space="preserve"> ζητεί άδεια ολιγοήμερης απουσίας στο εξωτερικό από την Παρασκευή 16 Φεβρουαρίου έως και την Κυριακή 18 Φεβρουαρίου 2018. Η Βουλή εγκρίνει; </w:t>
      </w:r>
    </w:p>
    <w:p w14:paraId="381BD62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381BD62C"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sidRPr="001C7620">
        <w:rPr>
          <w:rFonts w:eastAsia="Times New Roman" w:cs="Times New Roman"/>
          <w:szCs w:val="24"/>
        </w:rPr>
        <w:t xml:space="preserve">Συνεπώς </w:t>
      </w:r>
      <w:r>
        <w:rPr>
          <w:rFonts w:eastAsia="Times New Roman" w:cs="Times New Roman"/>
          <w:szCs w:val="24"/>
        </w:rPr>
        <w:t>η</w:t>
      </w:r>
      <w:r>
        <w:rPr>
          <w:rFonts w:eastAsia="Times New Roman" w:cs="Times New Roman"/>
          <w:szCs w:val="24"/>
        </w:rPr>
        <w:t xml:space="preserve"> Βουλή ενέκρινε τη ζητηθείσα άδεια. </w:t>
      </w:r>
    </w:p>
    <w:p w14:paraId="381BD62D" w14:textId="77777777" w:rsidR="00DC23FB" w:rsidRDefault="001C39CE">
      <w:pPr>
        <w:spacing w:after="0" w:line="600" w:lineRule="auto"/>
        <w:ind w:firstLine="720"/>
        <w:jc w:val="both"/>
        <w:rPr>
          <w:rFonts w:eastAsia="Times New Roman"/>
          <w:szCs w:val="24"/>
        </w:rPr>
      </w:pPr>
      <w:r>
        <w:rPr>
          <w:rFonts w:eastAsia="Times New Roman"/>
          <w:szCs w:val="24"/>
        </w:rPr>
        <w:t xml:space="preserve">Θα συζητηθεί τώρα η τέταρτη με αριθμό 1068/12-2-2018 επίκαιρη ερώτηση δεύτερου κύκλου του Ανεξάρτητου Βουλευτή Αχαΐας κ. </w:t>
      </w:r>
      <w:r>
        <w:rPr>
          <w:rFonts w:eastAsia="Times New Roman"/>
          <w:bCs/>
          <w:szCs w:val="24"/>
        </w:rPr>
        <w:t>Νικολάου Νικολόπουλου</w:t>
      </w:r>
      <w:r>
        <w:rPr>
          <w:rFonts w:eastAsia="Times New Roman"/>
          <w:b/>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με θέμα: «Δώστε το δικαίωμα σε βιοπαλαιστές μικρομεσαίους επαγγελματίες και εν γένει επιχειρηματίες στη “δεύτερη ευκαιρία” με την υπαγωγή τους στη ρύθμιση ασφαλιστικών εισφορών».</w:t>
      </w:r>
    </w:p>
    <w:p w14:paraId="381BD62E" w14:textId="77777777" w:rsidR="00DC23FB" w:rsidRDefault="001C39CE">
      <w:pPr>
        <w:spacing w:after="0" w:line="600" w:lineRule="auto"/>
        <w:ind w:firstLine="720"/>
        <w:jc w:val="both"/>
        <w:rPr>
          <w:rFonts w:eastAsia="Times New Roman"/>
          <w:szCs w:val="24"/>
        </w:rPr>
      </w:pPr>
      <w:r>
        <w:rPr>
          <w:rFonts w:eastAsia="Times New Roman"/>
          <w:szCs w:val="24"/>
        </w:rPr>
        <w:lastRenderedPageBreak/>
        <w:t>Καλωσορίζουμε τον κ. Νικολόπουλο και του ευχόμαστε περαστικά. Βλέπω ότι η φων</w:t>
      </w:r>
      <w:r>
        <w:rPr>
          <w:rFonts w:eastAsia="Times New Roman"/>
          <w:szCs w:val="24"/>
        </w:rPr>
        <w:t>ή σας έχει φτιάξει.</w:t>
      </w:r>
    </w:p>
    <w:p w14:paraId="381BD62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Θα το δούμε.</w:t>
      </w:r>
    </w:p>
    <w:p w14:paraId="381BD63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Θα φανεί τώρα αν πήγε καλά και το χειρουργείο.  </w:t>
      </w:r>
    </w:p>
    <w:p w14:paraId="381BD63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Ορίστε, κύριε Νικολόπουλε,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381BD63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Ευχαριστώ πολύ, κύριε Πρόεδρε</w:t>
      </w:r>
      <w:r>
        <w:rPr>
          <w:rFonts w:eastAsia="Times New Roman" w:cs="Times New Roman"/>
          <w:szCs w:val="24"/>
        </w:rPr>
        <w:t xml:space="preserve"> και για τις ευχές σας. Η αλήθεια είναι ότι έβγαλα κάλους στις φωνητικές χορδές με το να φωνάζω αν το Μαξίμου ακούει, αν η Κυβέρνηση ακούει.</w:t>
      </w:r>
    </w:p>
    <w:p w14:paraId="381BD63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Σήμερα για μένα αποτελεί μια ευχάριστη έκπληξη, γιατί εισακούστηκε η φωνή, το αίτημα ενός συμπατριώτη μας –που σίγο</w:t>
      </w:r>
      <w:r>
        <w:rPr>
          <w:rFonts w:eastAsia="Times New Roman" w:cs="Times New Roman"/>
          <w:szCs w:val="24"/>
        </w:rPr>
        <w:t xml:space="preserve">υρα </w:t>
      </w:r>
      <w:r>
        <w:rPr>
          <w:rFonts w:eastAsia="Times New Roman" w:cs="Times New Roman"/>
          <w:szCs w:val="24"/>
        </w:rPr>
        <w:lastRenderedPageBreak/>
        <w:t xml:space="preserve">δεν είναι μόνον αυτού- που διέκοψε τον επαγγελματικό του βίο μέσα σε αυτούς τους </w:t>
      </w:r>
      <w:proofErr w:type="spellStart"/>
      <w:r>
        <w:rPr>
          <w:rFonts w:eastAsia="Times New Roman" w:cs="Times New Roman"/>
          <w:szCs w:val="24"/>
        </w:rPr>
        <w:t>μνημονιακούς</w:t>
      </w:r>
      <w:proofErr w:type="spellEnd"/>
      <w:r>
        <w:rPr>
          <w:rFonts w:eastAsia="Times New Roman" w:cs="Times New Roman"/>
          <w:szCs w:val="24"/>
        </w:rPr>
        <w:t xml:space="preserve"> χρόνους και  αποφάσισε να επανέλθει. Όμως, είχε ήδη μία οφειλή περίπου 10.000 ευρώ και είχε και άλλες 6.000, 7.000 ευρώ πρόστιμα προς τα ασφαλιστικά ταμεία. Χ</w:t>
      </w:r>
      <w:r>
        <w:rPr>
          <w:rFonts w:eastAsia="Times New Roman" w:cs="Times New Roman"/>
          <w:szCs w:val="24"/>
        </w:rPr>
        <w:t>αίρομαι γιατί με αυτή την επίκαιρη ερώτηση ενεργοποιήθηκαν –φαίνεται- τα αντανακλαστικά της Κυβέρνησης. Κατ’ αρχ</w:t>
      </w:r>
      <w:r>
        <w:rPr>
          <w:rFonts w:eastAsia="Times New Roman" w:cs="Times New Roman"/>
          <w:szCs w:val="24"/>
        </w:rPr>
        <w:t>άς</w:t>
      </w:r>
      <w:r>
        <w:rPr>
          <w:rFonts w:eastAsia="Times New Roman" w:cs="Times New Roman"/>
          <w:szCs w:val="24"/>
        </w:rPr>
        <w:t xml:space="preserve">, τουλάχιστον με την παρουσία του Υπουργού εδώ φαίνεται ότι κάποιοι ακούνε. Θα δείξει αν έχουν και τη βούληση. </w:t>
      </w:r>
    </w:p>
    <w:p w14:paraId="381BD63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Όμως, πριν να θέσω το ερώτημα </w:t>
      </w:r>
      <w:r>
        <w:rPr>
          <w:rFonts w:eastAsia="Times New Roman" w:cs="Times New Roman"/>
          <w:szCs w:val="24"/>
        </w:rPr>
        <w:t xml:space="preserve">στον Υπουργό, θα μου επιτρέψετε, κύριε Πρόεδρε, να μεταφέρω και τη φωνή των πολυτέκνων –πολύτεκνος κι εγώ, παιδί πολύτεκνης οικογένειας, αλλά και πολύτεκνος πατέρας- για τις συζητήσεις που γίνονται τώρα στις </w:t>
      </w:r>
      <w:r>
        <w:rPr>
          <w:rFonts w:eastAsia="Times New Roman" w:cs="Times New Roman"/>
          <w:szCs w:val="24"/>
        </w:rPr>
        <w:t>ε</w:t>
      </w:r>
      <w:r>
        <w:rPr>
          <w:rFonts w:eastAsia="Times New Roman" w:cs="Times New Roman"/>
          <w:szCs w:val="24"/>
        </w:rPr>
        <w:t>πιτροπές μας και για την πρωτοβουλία της Κυβέρν</w:t>
      </w:r>
      <w:r>
        <w:rPr>
          <w:rFonts w:eastAsia="Times New Roman" w:cs="Times New Roman"/>
          <w:szCs w:val="24"/>
        </w:rPr>
        <w:t xml:space="preserve">ησης. </w:t>
      </w:r>
    </w:p>
    <w:p w14:paraId="381BD63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Μια και είναι στην ύλη του Υπουργείου συνολικά και όχι στις αρμοδιότητες του κ. Πετρόπουλου, θέλω ο Υπουργός να μεταφέρει τη φωνή των πολυτέκνων -άλλωστε, συλλογική είναι η ευθύνη- μήπως και πραγματικά ακούσει κάποιος στο Μαξίμου, γιατί η </w:t>
      </w:r>
      <w:r>
        <w:rPr>
          <w:rFonts w:eastAsia="Times New Roman" w:cs="Times New Roman"/>
          <w:szCs w:val="24"/>
        </w:rPr>
        <w:t xml:space="preserve">κ. </w:t>
      </w:r>
      <w:r>
        <w:rPr>
          <w:rFonts w:eastAsia="Times New Roman" w:cs="Times New Roman"/>
          <w:szCs w:val="24"/>
        </w:rPr>
        <w:t xml:space="preserve">Φωτίου </w:t>
      </w:r>
      <w:r>
        <w:rPr>
          <w:rFonts w:eastAsia="Times New Roman" w:cs="Times New Roman"/>
          <w:szCs w:val="24"/>
        </w:rPr>
        <w:t xml:space="preserve">φαίνεται ότι δεν έχει αντιληφθεί ότι διακόσιες είκοσι χιλιάδες πολυτέκνων δεν προέβαλαν ποτέ κανένα επιχείρημα, κανένα πρόβλημα ή καμμία δυσκολία στην κάρτα του μειωμένου </w:t>
      </w:r>
      <w:proofErr w:type="spellStart"/>
      <w:r>
        <w:rPr>
          <w:rFonts w:eastAsia="Times New Roman" w:cs="Times New Roman"/>
          <w:szCs w:val="24"/>
        </w:rPr>
        <w:t>πολυτεκνικού</w:t>
      </w:r>
      <w:proofErr w:type="spellEnd"/>
      <w:r>
        <w:rPr>
          <w:rFonts w:eastAsia="Times New Roman" w:cs="Times New Roman"/>
          <w:szCs w:val="24"/>
        </w:rPr>
        <w:t xml:space="preserve"> εισιτηρίου. Έναν χρόνο μετά ερχόμαστε με νόμο που θα ψηφιστεί στην Ολομέ</w:t>
      </w:r>
      <w:r>
        <w:rPr>
          <w:rFonts w:eastAsia="Times New Roman" w:cs="Times New Roman"/>
          <w:szCs w:val="24"/>
        </w:rPr>
        <w:t xml:space="preserve">λεια μετά από λίγες μέρες –πέρασε από την </w:t>
      </w:r>
      <w:r>
        <w:rPr>
          <w:rFonts w:eastAsia="Times New Roman" w:cs="Times New Roman"/>
          <w:szCs w:val="24"/>
        </w:rPr>
        <w:t>επιτροπή</w:t>
      </w:r>
      <w:r>
        <w:rPr>
          <w:rFonts w:eastAsia="Times New Roman" w:cs="Times New Roman"/>
          <w:szCs w:val="24"/>
        </w:rPr>
        <w:t>- και λέμε ότι δεν θα τη δίνουν πια οι σύλλογοι των πολυτέκνων.</w:t>
      </w:r>
    </w:p>
    <w:p w14:paraId="381BD63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Επιπλέον, κύριε Υπουργέ, ερχόμαστε να αμφισβητήσουμε την εκπροσώπηση των πολυτέκνων μέσω της </w:t>
      </w:r>
      <w:proofErr w:type="spellStart"/>
      <w:r>
        <w:rPr>
          <w:rFonts w:eastAsia="Times New Roman" w:cs="Times New Roman"/>
          <w:szCs w:val="24"/>
        </w:rPr>
        <w:t>Ανωτάτης</w:t>
      </w:r>
      <w:proofErr w:type="spellEnd"/>
      <w:r>
        <w:rPr>
          <w:rFonts w:eastAsia="Times New Roman" w:cs="Times New Roman"/>
          <w:szCs w:val="24"/>
        </w:rPr>
        <w:t xml:space="preserve"> Συνομοσπονδίας τους στα όργανα που μέχρι</w:t>
      </w:r>
      <w:r>
        <w:rPr>
          <w:rFonts w:eastAsia="Times New Roman" w:cs="Times New Roman"/>
          <w:szCs w:val="24"/>
        </w:rPr>
        <w:t xml:space="preserve"> σήμερα συμμετείχαν στον ΟΠΕΚΑ, </w:t>
      </w:r>
      <w:r>
        <w:rPr>
          <w:rFonts w:eastAsia="Times New Roman" w:cs="Times New Roman"/>
          <w:szCs w:val="24"/>
        </w:rPr>
        <w:lastRenderedPageBreak/>
        <w:t xml:space="preserve">δηλαδή στην Οικονομική και Κοινωνική Επιτροπή Ελλάδος, αλλά και στο ΣΥΝΗΠΟ. Νομίζω ότι σωστά μεν λέτε ότι και άλλοι πρέπει να ενταχθούν -μονογονεϊκών, </w:t>
      </w:r>
      <w:proofErr w:type="spellStart"/>
      <w:r>
        <w:rPr>
          <w:rFonts w:eastAsia="Times New Roman" w:cs="Times New Roman"/>
          <w:szCs w:val="24"/>
        </w:rPr>
        <w:t>τρίτεκνων</w:t>
      </w:r>
      <w:proofErr w:type="spellEnd"/>
      <w:r>
        <w:rPr>
          <w:rFonts w:eastAsia="Times New Roman" w:cs="Times New Roman"/>
          <w:szCs w:val="24"/>
        </w:rPr>
        <w:t xml:space="preserve"> οικογενειών- αλλά ο καθένας εκεί εκπροσωπεί τα προβλήματα της σ</w:t>
      </w:r>
      <w:r>
        <w:rPr>
          <w:rFonts w:eastAsia="Times New Roman" w:cs="Times New Roman"/>
          <w:szCs w:val="24"/>
        </w:rPr>
        <w:t xml:space="preserve">υγκεκριμένης κατηγορίας. </w:t>
      </w:r>
    </w:p>
    <w:p w14:paraId="381BD63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Τώρα, όμως, επιτρέψτε μου να θέσω το ερώτημα για το οποίο είμαστε σήμερα εδώ. Το θέμα είναι αν η Κυβέρνηση έχει τη βούληση να δώσει πάλι τη δυνατότητα, τη δεύτερη ευκαιρία σε βιοπαλαιστές –μικρομεσαίους, επαγγελματίες- και εν γένε</w:t>
      </w:r>
      <w:r>
        <w:rPr>
          <w:rFonts w:eastAsia="Times New Roman" w:cs="Times New Roman"/>
          <w:szCs w:val="24"/>
        </w:rPr>
        <w:t xml:space="preserve">ι σε επιχειρηματίες –θα λέγαμε- με μία ρύθμιση. Τι ζητά αυτός που ενεργοποίησε και εμένα; Λέει: «Να πληρώσω εφάπαξ όλες τις οφειλές μου, για να ξαναρχίσω την επαγγελματική μου δραστηριότητα, αλλά δώστε μου το </w:t>
      </w:r>
      <w:r>
        <w:rPr>
          <w:rFonts w:eastAsia="Times New Roman" w:cs="Times New Roman"/>
          <w:szCs w:val="24"/>
        </w:rPr>
        <w:lastRenderedPageBreak/>
        <w:t>κίνητρο. Αφαιρέστε μου τα πρόστιμα που μπήκαν γ</w:t>
      </w:r>
      <w:r>
        <w:rPr>
          <w:rFonts w:eastAsia="Times New Roman" w:cs="Times New Roman"/>
          <w:szCs w:val="24"/>
        </w:rPr>
        <w:t xml:space="preserve">ια όλο εκείνο το διάστημα της αντικειμενικής αδυναμίας που είχα». </w:t>
      </w:r>
    </w:p>
    <w:p w14:paraId="381BD63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Είμαι σίγουρος ότι ξέρετε το θέμα, κύριε Υπουργέ. Άλλωστε, η μαχόμενη δικηγορία σάς έφερε κοντά </w:t>
      </w:r>
      <w:r>
        <w:rPr>
          <w:rFonts w:eastAsia="Times New Roman" w:cs="Times New Roman"/>
          <w:szCs w:val="24"/>
        </w:rPr>
        <w:t xml:space="preserve">σ’ </w:t>
      </w:r>
      <w:r>
        <w:rPr>
          <w:rFonts w:eastAsia="Times New Roman" w:cs="Times New Roman"/>
          <w:szCs w:val="24"/>
        </w:rPr>
        <w:t xml:space="preserve">όλες τις διεκδικήσεις εργαζομένων και επαγγελματιών υπό άλλη ιδιότητα τότε, αλλά εσείς ήσασταν από εκείνους τους ελαχίστους που </w:t>
      </w:r>
      <w:r>
        <w:rPr>
          <w:rFonts w:eastAsia="Times New Roman" w:cs="Times New Roman"/>
          <w:szCs w:val="24"/>
        </w:rPr>
        <w:t xml:space="preserve">σ’ </w:t>
      </w:r>
      <w:r>
        <w:rPr>
          <w:rFonts w:eastAsia="Times New Roman" w:cs="Times New Roman"/>
          <w:szCs w:val="24"/>
        </w:rPr>
        <w:t>όλα τα συνδικαλιστικά κινήματα και αιτήματα πρωτοπορούσατε από μια άλλη θέση.</w:t>
      </w:r>
    </w:p>
    <w:p w14:paraId="381BD63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Θέλω να πιστεύω, λοιπόν, ότι η απάντηση που θα </w:t>
      </w:r>
      <w:r>
        <w:rPr>
          <w:rFonts w:eastAsia="Times New Roman" w:cs="Times New Roman"/>
          <w:szCs w:val="24"/>
        </w:rPr>
        <w:t xml:space="preserve">δώσετε σήμερα θα είναι μια θετική απάντηση, αλλά και ένα μήνυμα ότι είναι η ώρα να ξανασηκώσουν τα μανίκια και με ελπίδα, αισιοδοξία, αλλά και με αρωγό την Κυβέρνηση της χώρας να ξαναδοκιμάσουν όσοι </w:t>
      </w:r>
      <w:r>
        <w:rPr>
          <w:rFonts w:eastAsia="Times New Roman" w:cs="Times New Roman"/>
          <w:szCs w:val="24"/>
        </w:rPr>
        <w:t xml:space="preserve">σ’ </w:t>
      </w:r>
      <w:r>
        <w:rPr>
          <w:rFonts w:eastAsia="Times New Roman" w:cs="Times New Roman"/>
          <w:szCs w:val="24"/>
        </w:rPr>
        <w:t xml:space="preserve">αυτούς τους </w:t>
      </w:r>
      <w:proofErr w:type="spellStart"/>
      <w:r>
        <w:rPr>
          <w:rFonts w:eastAsia="Times New Roman" w:cs="Times New Roman"/>
          <w:szCs w:val="24"/>
        </w:rPr>
        <w:t>μνημονιακούς</w:t>
      </w:r>
      <w:proofErr w:type="spellEnd"/>
      <w:r>
        <w:rPr>
          <w:rFonts w:eastAsia="Times New Roman" w:cs="Times New Roman"/>
          <w:szCs w:val="24"/>
        </w:rPr>
        <w:t xml:space="preserve"> «παγετώνες» βρέθηκαν στα «κρά</w:t>
      </w:r>
      <w:r>
        <w:rPr>
          <w:rFonts w:eastAsia="Times New Roman" w:cs="Times New Roman"/>
          <w:szCs w:val="24"/>
        </w:rPr>
        <w:t xml:space="preserve">σπεδα» της επαγγελματικής και της κοινωνικής ζωής. </w:t>
      </w:r>
    </w:p>
    <w:p w14:paraId="381BD63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381BD63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κύριε Νικολόπουλε.</w:t>
      </w:r>
    </w:p>
    <w:p w14:paraId="381BD63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w:t>
      </w:r>
      <w:r>
        <w:rPr>
          <w:rFonts w:eastAsia="Times New Roman" w:cs="Times New Roman"/>
          <w:szCs w:val="24"/>
        </w:rPr>
        <w:t>ν</w:t>
      </w:r>
      <w:r>
        <w:rPr>
          <w:rFonts w:eastAsia="Times New Roman" w:cs="Times New Roman"/>
          <w:szCs w:val="24"/>
        </w:rPr>
        <w:t xml:space="preserve"> λόγο για τρία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381BD63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w:t>
      </w:r>
      <w:r>
        <w:rPr>
          <w:rFonts w:eastAsia="Times New Roman" w:cs="Times New Roman"/>
          <w:b/>
          <w:szCs w:val="24"/>
        </w:rPr>
        <w:t xml:space="preserve">ας, Κοινωνικής Ασφάλισης και Κοινωνικής Αλληλεγγύης): </w:t>
      </w:r>
      <w:r>
        <w:rPr>
          <w:rFonts w:eastAsia="Times New Roman" w:cs="Times New Roman"/>
          <w:szCs w:val="24"/>
        </w:rPr>
        <w:t xml:space="preserve">Ευχαριστώ, κύριε Πρόεδρε. </w:t>
      </w:r>
    </w:p>
    <w:p w14:paraId="381BD63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Κύριε Νικολόπουλε, το ενδιαφέρον σας είναι εύλογο. Είναι και δικό μας ενδιαφέρον και αυτό φαίνεται από τις διαδοχικές πρωτοβουλίες που παίρνουμε για τις ρυθμίσεις οφειλών. </w:t>
      </w:r>
    </w:p>
    <w:p w14:paraId="381BD63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Με</w:t>
      </w:r>
      <w:r>
        <w:rPr>
          <w:rFonts w:eastAsia="Times New Roman" w:cs="Times New Roman"/>
          <w:szCs w:val="24"/>
        </w:rPr>
        <w:t xml:space="preserve"> τον ν.4321/2015 είχαμε δώσει τη δυνατότητα κάποιος που οφείλει να καταβάλει εφάπαξ το υπόλοιπο της οφειλής μετά την πλήρη, την ολοσχερή αφαίρεση των προσαυξήσεων και των τόκων. Κάποιοι αξιοποίησαν αυτήν την ευκαιρία, άλλοι όχι. Δεν ξέρω αν το πρόσωπο στο </w:t>
      </w:r>
      <w:r>
        <w:rPr>
          <w:rFonts w:eastAsia="Times New Roman" w:cs="Times New Roman"/>
          <w:szCs w:val="24"/>
        </w:rPr>
        <w:t xml:space="preserve">οποίο αναφέρεστε επιχείρησε να αξιοποιήσει αυτήν την ευκαιρία. Φαίνεται ότι δεν επιχείρησε να την αξιοποιήσει. Όμως, αυτό που ζητάτε να κάνουμε, το είχαμε κάνει. Δεν σημαίνει αυτό ότι δεν πρέπει να λαμβάνουμε υπ’ </w:t>
      </w:r>
      <w:proofErr w:type="spellStart"/>
      <w:r>
        <w:rPr>
          <w:rFonts w:eastAsia="Times New Roman" w:cs="Times New Roman"/>
          <w:szCs w:val="24"/>
        </w:rPr>
        <w:t>όψιν</w:t>
      </w:r>
      <w:proofErr w:type="spellEnd"/>
      <w:r>
        <w:rPr>
          <w:rFonts w:eastAsia="Times New Roman" w:cs="Times New Roman"/>
          <w:szCs w:val="24"/>
        </w:rPr>
        <w:t xml:space="preserve"> μας τα πραγματικά προβλήματα του κόσμο</w:t>
      </w:r>
      <w:r>
        <w:rPr>
          <w:rFonts w:eastAsia="Times New Roman" w:cs="Times New Roman"/>
          <w:szCs w:val="24"/>
        </w:rPr>
        <w:t xml:space="preserve">υ. Τα λαμβάνουμε υπ’ </w:t>
      </w:r>
      <w:proofErr w:type="spellStart"/>
      <w:r>
        <w:rPr>
          <w:rFonts w:eastAsia="Times New Roman" w:cs="Times New Roman"/>
          <w:szCs w:val="24"/>
        </w:rPr>
        <w:t>όψιν</w:t>
      </w:r>
      <w:proofErr w:type="spellEnd"/>
      <w:r>
        <w:rPr>
          <w:rFonts w:eastAsia="Times New Roman" w:cs="Times New Roman"/>
          <w:szCs w:val="24"/>
        </w:rPr>
        <w:t xml:space="preserve"> μας και θα σας εξηγήσω με ποιον τρόπο. </w:t>
      </w:r>
    </w:p>
    <w:p w14:paraId="381BD64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Αυτό που «τρέχει» τώρα είναι η πλατφόρμα των οφειλών προς την κοινωνική ασφάλιση. Φαίνεται ότι ο κόσμος ανταποκρίνεται θετικά, διότι έχει πλέον τη δυνατότητα να καταβάλει τις δόσεις των </w:t>
      </w:r>
      <w:r>
        <w:rPr>
          <w:rFonts w:eastAsia="Times New Roman" w:cs="Times New Roman"/>
          <w:szCs w:val="24"/>
        </w:rPr>
        <w:lastRenderedPageBreak/>
        <w:t>οφει</w:t>
      </w:r>
      <w:r>
        <w:rPr>
          <w:rFonts w:eastAsia="Times New Roman" w:cs="Times New Roman"/>
          <w:szCs w:val="24"/>
        </w:rPr>
        <w:t xml:space="preserve">λών, όπως ρυθμίζονται μέχρι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για ποσά άνω των 3.000 ευρώ. Υπενθυμίζω ότι οι δόσεις είναι τριάντα έξι για ποσά μέχρι 3.000 ευρώ. Φαίνεται ότι πραγματικά αυτή η δυνατότητα αξιοποιείται, διότι το ποσό των εισφορών που ήταν πάρα πολύ υψηλές</w:t>
      </w:r>
      <w:r>
        <w:rPr>
          <w:rFonts w:eastAsia="Times New Roman" w:cs="Times New Roman"/>
          <w:szCs w:val="24"/>
        </w:rPr>
        <w:t xml:space="preserve"> έχει πλέον χαμηλώσει. </w:t>
      </w:r>
    </w:p>
    <w:p w14:paraId="381BD64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Έτσι, ένας ελεύθερος επαγγελματίας -διότι εκεί είναι κυρίως το εύρος των δυνατοτήτων που παρέχεται τώρα– έχει την ευχέρεια ένα μέρος από εκείνο το ποσό που δεν δίνει ως εισφορά να το καταβάλει ως δόση</w:t>
      </w:r>
      <w:r>
        <w:rPr>
          <w:rFonts w:eastAsia="Times New Roman" w:cs="Times New Roman"/>
          <w:szCs w:val="24"/>
        </w:rPr>
        <w:t>,</w:t>
      </w:r>
      <w:r>
        <w:rPr>
          <w:rFonts w:eastAsia="Times New Roman" w:cs="Times New Roman"/>
          <w:szCs w:val="24"/>
        </w:rPr>
        <w:t xml:space="preserve"> ενώ πριν έπρεπε να καταβάλει έ</w:t>
      </w:r>
      <w:r>
        <w:rPr>
          <w:rFonts w:eastAsia="Times New Roman" w:cs="Times New Roman"/>
          <w:szCs w:val="24"/>
        </w:rPr>
        <w:t>να πολύ μεγάλο μέρος της εισφοράς και μία δόση και αυτό δεν συνέβαινε. Τώρα θα μπορεί να το διαχειριστεί. Ολοκληρώνοντας αυτήν τη δια</w:t>
      </w:r>
      <w:r>
        <w:rPr>
          <w:rFonts w:eastAsia="Times New Roman" w:cs="Times New Roman"/>
          <w:szCs w:val="24"/>
        </w:rPr>
        <w:lastRenderedPageBreak/>
        <w:t xml:space="preserve">δικασία των ρυθμίσεων </w:t>
      </w:r>
      <w:r>
        <w:rPr>
          <w:rFonts w:eastAsia="Times New Roman" w:cs="Times New Roman"/>
          <w:szCs w:val="24"/>
        </w:rPr>
        <w:t>-</w:t>
      </w:r>
      <w:r>
        <w:rPr>
          <w:rFonts w:eastAsia="Times New Roman" w:cs="Times New Roman"/>
          <w:szCs w:val="24"/>
        </w:rPr>
        <w:t xml:space="preserve">που </w:t>
      </w:r>
      <w:r>
        <w:rPr>
          <w:rFonts w:eastAsia="Times New Roman" w:cs="Times New Roman"/>
          <w:szCs w:val="24"/>
        </w:rPr>
        <w:t>έχει κάποιος την ευκαιρία να αξιοποιήσει</w:t>
      </w:r>
      <w:r>
        <w:rPr>
          <w:rFonts w:eastAsia="Times New Roman" w:cs="Times New Roman"/>
          <w:szCs w:val="24"/>
        </w:rPr>
        <w:t xml:space="preserve"> μέχρι τις 31 Δεκεμβρίου του τρέχοντος έτους, του 2018</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θα δούμε τι μας μένει. </w:t>
      </w:r>
    </w:p>
    <w:p w14:paraId="381BD64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Όμως, πέρα </w:t>
      </w:r>
      <w:r>
        <w:rPr>
          <w:rFonts w:eastAsia="Times New Roman" w:cs="Times New Roman"/>
          <w:szCs w:val="24"/>
        </w:rPr>
        <w:t>απ’</w:t>
      </w:r>
      <w:r>
        <w:rPr>
          <w:rFonts w:eastAsia="Times New Roman" w:cs="Times New Roman"/>
          <w:szCs w:val="24"/>
        </w:rPr>
        <w:t xml:space="preserve"> αυτό, θα δούμε πραγματικά και θα δείτε ότι η βούληση της Κυβέρνησης για την ενίσχυση των ανθρώπων της επιχειρηματικότητας –μικρής και μεσαίας- αλλά και κάθε πολίτη είναι πραγματική και αποδεικνύεται. </w:t>
      </w:r>
    </w:p>
    <w:p w14:paraId="381BD64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Στο επόμενο διάσ</w:t>
      </w:r>
      <w:r>
        <w:rPr>
          <w:rFonts w:eastAsia="Times New Roman" w:cs="Times New Roman"/>
          <w:szCs w:val="24"/>
        </w:rPr>
        <w:t>τημα θα εκδηλώσουμε νομοθετική πρωτοβουλία, ώστε να υπάρχει ασφαλιστική ικανότητα και ασφαλιστική ενημερότητα σε εκείνους οι οποίοι καταβάλλουν τις τρέχουσες εισφορές από 1-1-2017 και εντεύθεν, ανεξαρτήτως αν έχουν παλιές οφειλές και θα δούμε τι θα κάνουμε</w:t>
      </w:r>
      <w:r>
        <w:rPr>
          <w:rFonts w:eastAsia="Times New Roman" w:cs="Times New Roman"/>
          <w:szCs w:val="24"/>
        </w:rPr>
        <w:t xml:space="preserve"> </w:t>
      </w:r>
      <w:r>
        <w:rPr>
          <w:rFonts w:eastAsia="Times New Roman" w:cs="Times New Roman"/>
          <w:szCs w:val="24"/>
        </w:rPr>
        <w:t xml:space="preserve">μ’ </w:t>
      </w:r>
      <w:r>
        <w:rPr>
          <w:rFonts w:eastAsia="Times New Roman" w:cs="Times New Roman"/>
          <w:szCs w:val="24"/>
        </w:rPr>
        <w:t xml:space="preserve">εκείνες τις οφειλές. </w:t>
      </w:r>
    </w:p>
    <w:p w14:paraId="381BD64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Άρα, θα δείτε ότι αυτά που λέτε ότι πρέπει να σκεφτόμαστε, τα σκεφτόμαστε και ακούμε. Ακούμε και σκεφτόμαστε τα προβλήματα των ανθρώπων, τα οποία σωρεύτηκαν τα προηγούμενα χρόνια, διότι το 89% των οφειλετών δημιουργήθηκε μέχρι τον</w:t>
      </w:r>
      <w:r>
        <w:rPr>
          <w:rFonts w:eastAsia="Times New Roman" w:cs="Times New Roman"/>
          <w:szCs w:val="24"/>
        </w:rPr>
        <w:t xml:space="preserve"> Δεκέμβριο του 2014.</w:t>
      </w:r>
    </w:p>
    <w:p w14:paraId="381BD64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Το μεγάλο μέρος των εισφορών που οφείλονται είναι για εκείνη την περίοδο. Και γι’ αυτό τον λόγο πρέπει αυτή την κατάσταση που διαμορφώθηκε παλιά να τη διαχειριζόμαστε διαρκώς και αποτελεσματικά. Και θα πάρουμε και άλλα μέτρα τέτοια.</w:t>
      </w:r>
    </w:p>
    <w:p w14:paraId="381BD646"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 xml:space="preserve">ς ευχαριστώ. </w:t>
      </w:r>
    </w:p>
    <w:p w14:paraId="381BD647"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κύριο Υπουργό. </w:t>
      </w:r>
    </w:p>
    <w:p w14:paraId="381BD648"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Παρακαλώ, κύριε Νικολόπουλε, έχετε τον λόγο για τρία λεπτά για τη δευτερολογία σας.</w:t>
      </w:r>
    </w:p>
    <w:p w14:paraId="381BD649"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Πρόεδρε, είμαι σίγουρος ότι αυτό που είπε σήμερα ο Υπουργό</w:t>
      </w:r>
      <w:r>
        <w:rPr>
          <w:rFonts w:eastAsia="Times New Roman" w:cs="Times New Roman"/>
          <w:szCs w:val="24"/>
        </w:rPr>
        <w:t>ς, ο κ. Πετρόπουλος, θα ανακουφίσει κάπως και θα ενεργοποιήσει ακόμα περισσότερους για να ανταποκριθούν στους δύσκολους καιρούς. Όμως, δεν πήρα απάντηση στο ερώτημα. Φαντάζομαι ότι η απάντηση είναι «θα δούμε ποια θα είναι τα επόμενα βήματα της Κυβέρνησης κ</w:t>
      </w:r>
      <w:r>
        <w:rPr>
          <w:rFonts w:eastAsia="Times New Roman" w:cs="Times New Roman"/>
          <w:szCs w:val="24"/>
        </w:rPr>
        <w:t xml:space="preserve">αι για άλλες πολλές κατηγορίες». </w:t>
      </w:r>
    </w:p>
    <w:p w14:paraId="381BD64A"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Είναι αλήθεια ότι εμφανίζονται καθημερινά και καινούργιες πτυχές. Σήμερα, κύριε Υπουργέ, και χθες -είμαι σίγουρος ότι θα το είδατε- έχουν εμφανιστεί πολύ συγκεκριμένα ζητήματα για τη ρύθμιση που ήδη τρέχει, που λέει ότι δε</w:t>
      </w:r>
      <w:r>
        <w:rPr>
          <w:rFonts w:eastAsia="Times New Roman" w:cs="Times New Roman"/>
          <w:szCs w:val="24"/>
        </w:rPr>
        <w:t>ν λάβαμε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εκείνο και το </w:t>
      </w:r>
      <w:r>
        <w:rPr>
          <w:rFonts w:eastAsia="Times New Roman" w:cs="Times New Roman"/>
          <w:szCs w:val="24"/>
        </w:rPr>
        <w:lastRenderedPageBreak/>
        <w:t xml:space="preserve">άλλο. Δεν έχω τον χρόνο, αν και θέλω και πολύ μάλιστα, να μεταφέρω εδώ τη φωνή αυτών που με ολοσέλιδα ρεπορτάζ ο χθεσινός Τύπος ανεδείκνυε περιπτώσεις που πρέπει να αντιμετωπιστούν. Δεν είναι </w:t>
      </w:r>
      <w:r>
        <w:rPr>
          <w:rFonts w:eastAsia="Times New Roman" w:cs="Times New Roman"/>
          <w:szCs w:val="24"/>
        </w:rPr>
        <w:t xml:space="preserve">κάποιος </w:t>
      </w:r>
      <w:r>
        <w:rPr>
          <w:rFonts w:eastAsia="Times New Roman" w:cs="Times New Roman"/>
          <w:szCs w:val="24"/>
        </w:rPr>
        <w:t>θεός. Δεν μπορεί όλα</w:t>
      </w:r>
      <w:r>
        <w:rPr>
          <w:rFonts w:eastAsia="Times New Roman" w:cs="Times New Roman"/>
          <w:szCs w:val="24"/>
        </w:rPr>
        <w:t xml:space="preserve"> να τα αντιμετωπίσει, όπως και το προκείμενο. Τι λέει το συγκεκριμένο; «Μα, να τα καταβάλω όλα. Δεν θέλω να μου κάνετε έκπτωση σε όσα χρωστούσα, παρ’ ότι δεν τα φάγαμε μαζί», όπως έλεγε ο Πάγκαλος. Δεν τα έφαγε μαζί αυτός ο καψερός και άλλοι σαν κι αυτόν. </w:t>
      </w:r>
    </w:p>
    <w:p w14:paraId="381BD64B"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Πολύ καψερός! </w:t>
      </w:r>
    </w:p>
    <w:p w14:paraId="381BD64C"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Βεβαίως πολύ καψερός. </w:t>
      </w:r>
    </w:p>
    <w:p w14:paraId="381BD64D"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Ακούστε, κύριε συνάδελφε, αν δεν το διαβάσατε</w:t>
      </w:r>
      <w:r>
        <w:rPr>
          <w:rFonts w:eastAsia="Times New Roman" w:cs="Times New Roman"/>
          <w:szCs w:val="24"/>
        </w:rPr>
        <w:t>, 30</w:t>
      </w:r>
      <w:r>
        <w:rPr>
          <w:rFonts w:eastAsia="Times New Roman" w:cs="Times New Roman"/>
          <w:szCs w:val="24"/>
        </w:rPr>
        <w:t xml:space="preserve"> δισεκατομμύρια, λέει, από το 1991 δόθηκαν, χάθηκαν από αυτών των καψερών τις εισφορές για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Είμαστε, λέει, η </w:t>
      </w:r>
      <w:r>
        <w:rPr>
          <w:rFonts w:eastAsia="Times New Roman" w:cs="Times New Roman"/>
          <w:szCs w:val="24"/>
        </w:rPr>
        <w:lastRenderedPageBreak/>
        <w:t xml:space="preserve">μοναδική χώρα στον ανεπτυγμένο δυτικό καπιταλισμό που τα ασφαλιστικά μας ταμεία δεν έκαναν ποτέ διαπραγμάτευση με τις φαρμακευτικές εταιρείες. Οι κυβερνήσεις σε όλες τις άλλες χώρες έβλεπαν τα δελτία τιμών των φαρμάκων και πήγαιναν στις </w:t>
      </w:r>
      <w:r>
        <w:rPr>
          <w:rFonts w:eastAsia="Times New Roman" w:cs="Times New Roman"/>
          <w:szCs w:val="24"/>
        </w:rPr>
        <w:t xml:space="preserve">φαρμακευτικές εταιρείες και έλεγαν: «Αφού τα ασφαλιστικά μας ταμεία θα αγοράσουν το 95% των φαρμάκων σας, θέλουμε έκπτωση». </w:t>
      </w:r>
    </w:p>
    <w:p w14:paraId="381BD64E"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τι έκαναν λέτε, κύριε Καμμένο; Πετύχαιναν, λέει, έκπτωση 50% και 60%. Εσείς που λέτε ότι δεν είδατε να έχουν ευθύνες. Αν έχουν </w:t>
      </w:r>
      <w:r>
        <w:rPr>
          <w:rFonts w:eastAsia="Times New Roman" w:cs="Times New Roman"/>
          <w:szCs w:val="24"/>
        </w:rPr>
        <w:t>ευθύνες, κύριε Καμμένο</w:t>
      </w:r>
      <w:r w:rsidRPr="004059B5">
        <w:rPr>
          <w:rFonts w:eastAsia="Times New Roman" w:cs="Times New Roman"/>
          <w:szCs w:val="24"/>
        </w:rPr>
        <w:t>!</w:t>
      </w:r>
    </w:p>
    <w:p w14:paraId="381BD64F"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Χθες γύρισε από την Αμερική ο κ. </w:t>
      </w:r>
      <w:proofErr w:type="spellStart"/>
      <w:r>
        <w:rPr>
          <w:rFonts w:eastAsia="Times New Roman" w:cs="Times New Roman"/>
          <w:szCs w:val="24"/>
        </w:rPr>
        <w:t>Σαράκης</w:t>
      </w:r>
      <w:proofErr w:type="spellEnd"/>
      <w:r>
        <w:rPr>
          <w:rFonts w:eastAsia="Times New Roman" w:cs="Times New Roman"/>
          <w:szCs w:val="24"/>
        </w:rPr>
        <w:t xml:space="preserve">. Νομίζουν οι φίλοι μου εδώ της Νέας Δημοκρατίας ότι θα τη </w:t>
      </w:r>
      <w:r>
        <w:rPr>
          <w:rFonts w:eastAsia="Times New Roman" w:cs="Times New Roman"/>
          <w:szCs w:val="24"/>
        </w:rPr>
        <w:t>«</w:t>
      </w:r>
      <w:r>
        <w:rPr>
          <w:rFonts w:eastAsia="Times New Roman" w:cs="Times New Roman"/>
          <w:szCs w:val="24"/>
        </w:rPr>
        <w:t>βρουν</w:t>
      </w:r>
      <w:r>
        <w:rPr>
          <w:rFonts w:eastAsia="Times New Roman" w:cs="Times New Roman"/>
          <w:szCs w:val="24"/>
        </w:rPr>
        <w:t>»</w:t>
      </w:r>
      <w:r>
        <w:rPr>
          <w:rFonts w:eastAsia="Times New Roman" w:cs="Times New Roman"/>
          <w:szCs w:val="24"/>
        </w:rPr>
        <w:t xml:space="preserve"> από τον </w:t>
      </w:r>
      <w:r>
        <w:rPr>
          <w:rFonts w:eastAsia="Times New Roman" w:cs="Times New Roman"/>
          <w:szCs w:val="24"/>
        </w:rPr>
        <w:t xml:space="preserve">στρατηγό </w:t>
      </w:r>
      <w:r>
        <w:rPr>
          <w:rFonts w:eastAsia="Times New Roman" w:cs="Times New Roman"/>
          <w:szCs w:val="24"/>
        </w:rPr>
        <w:t xml:space="preserve">Φραγκούλη. Ντι </w:t>
      </w:r>
      <w:proofErr w:type="spellStart"/>
      <w:r>
        <w:rPr>
          <w:rFonts w:eastAsia="Times New Roman" w:cs="Times New Roman"/>
          <w:szCs w:val="24"/>
        </w:rPr>
        <w:t>Πιέτρο</w:t>
      </w:r>
      <w:proofErr w:type="spellEnd"/>
      <w:r>
        <w:rPr>
          <w:rFonts w:eastAsia="Times New Roman" w:cs="Times New Roman"/>
          <w:szCs w:val="24"/>
        </w:rPr>
        <w:t xml:space="preserve"> θα αναδειχθεί ο </w:t>
      </w:r>
      <w:proofErr w:type="spellStart"/>
      <w:r>
        <w:rPr>
          <w:rFonts w:eastAsia="Times New Roman" w:cs="Times New Roman"/>
          <w:szCs w:val="24"/>
        </w:rPr>
        <w:t>Σαράκης</w:t>
      </w:r>
      <w:proofErr w:type="spellEnd"/>
      <w:r>
        <w:rPr>
          <w:rFonts w:eastAsia="Times New Roman" w:cs="Times New Roman"/>
          <w:szCs w:val="24"/>
        </w:rPr>
        <w:t xml:space="preserve">. Ήρθε από </w:t>
      </w:r>
      <w:r>
        <w:rPr>
          <w:rFonts w:eastAsia="Times New Roman" w:cs="Times New Roman"/>
          <w:szCs w:val="24"/>
        </w:rPr>
        <w:lastRenderedPageBreak/>
        <w:t>την Αμερική χθες. Και εκεί να δεις βίντεο, εκεί να δ</w:t>
      </w:r>
      <w:r>
        <w:rPr>
          <w:rFonts w:eastAsia="Times New Roman" w:cs="Times New Roman"/>
          <w:szCs w:val="24"/>
        </w:rPr>
        <w:t>εις ηχογραφημένες συνομιλίες για όλα αυτά που λέτε κάποιοι: «Μα, υπάρχουν αποδείξεις; Τα φάγανε;». Αυτοί ναι. Όχι ο λαός. Όχι αυτός, για τον οποίο είμαι σήμερα εδώ</w:t>
      </w:r>
      <w:r>
        <w:rPr>
          <w:rFonts w:eastAsia="Times New Roman" w:cs="Times New Roman"/>
          <w:szCs w:val="24"/>
        </w:rPr>
        <w:t xml:space="preserve"> -κ</w:t>
      </w:r>
      <w:r>
        <w:rPr>
          <w:rFonts w:eastAsia="Times New Roman" w:cs="Times New Roman"/>
          <w:szCs w:val="24"/>
        </w:rPr>
        <w:t>αι έπρεπε να είμαι σε αφωνία. Στην Ελλάδα, όμως, λέει, έγινε για πρώτη φορά διαπραγμάτευση</w:t>
      </w:r>
      <w:r>
        <w:rPr>
          <w:rFonts w:eastAsia="Times New Roman" w:cs="Times New Roman"/>
          <w:szCs w:val="24"/>
        </w:rPr>
        <w:t xml:space="preserve"> -πότε;- το 2016. Άρα, μπορούσε να γίνει. Και να μην μας λένε κουβέντες και ιστορίες, και «θα δούμε». Φαντάζομαι ότι και εσείς θα το είδατε. </w:t>
      </w:r>
    </w:p>
    <w:p w14:paraId="381BD650"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Είμαι μέλος της </w:t>
      </w:r>
      <w:r>
        <w:rPr>
          <w:rFonts w:eastAsia="Times New Roman" w:cs="Times New Roman"/>
          <w:szCs w:val="24"/>
        </w:rPr>
        <w:t xml:space="preserve">εξεταστικής επιτροπής </w:t>
      </w:r>
      <w:r>
        <w:rPr>
          <w:rFonts w:eastAsia="Times New Roman" w:cs="Times New Roman"/>
          <w:szCs w:val="24"/>
        </w:rPr>
        <w:t xml:space="preserve">και είδα ποιοι Υπουργοί υπέγραφαν να πηγαίνουν και να πληρώνουν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εκατομμύρια, για να λένε σήμερα: «Δεν μπορούμε </w:t>
      </w:r>
      <w:r>
        <w:rPr>
          <w:rFonts w:eastAsia="Times New Roman" w:cs="Times New Roman"/>
          <w:szCs w:val="24"/>
        </w:rPr>
        <w:t xml:space="preserve">σ’ </w:t>
      </w:r>
      <w:r>
        <w:rPr>
          <w:rFonts w:eastAsia="Times New Roman" w:cs="Times New Roman"/>
          <w:szCs w:val="24"/>
        </w:rPr>
        <w:t xml:space="preserve">αυτόν τον επαγγελματία να του πούμε: Σου βγάζουμε τα πρόστιμα, βρε αδερφέ, γιατί, ενώ μπορούσες δεκαπέντε, είκοσι χρόνια και κάθε μήνα κατέβαλες, ναι, στους </w:t>
      </w:r>
      <w:proofErr w:type="spellStart"/>
      <w:r>
        <w:rPr>
          <w:rFonts w:eastAsia="Times New Roman" w:cs="Times New Roman"/>
          <w:szCs w:val="24"/>
        </w:rPr>
        <w:t>μνημονιακούς</w:t>
      </w:r>
      <w:proofErr w:type="spellEnd"/>
      <w:r>
        <w:rPr>
          <w:rFonts w:eastAsia="Times New Roman" w:cs="Times New Roman"/>
          <w:szCs w:val="24"/>
        </w:rPr>
        <w:t xml:space="preserve"> παγετώνες δεν τα κατάφερες. Και </w:t>
      </w:r>
      <w:r>
        <w:rPr>
          <w:rFonts w:eastAsia="Times New Roman" w:cs="Times New Roman"/>
          <w:szCs w:val="24"/>
        </w:rPr>
        <w:lastRenderedPageBreak/>
        <w:t>έβ</w:t>
      </w:r>
      <w:r>
        <w:rPr>
          <w:rFonts w:eastAsia="Times New Roman" w:cs="Times New Roman"/>
          <w:szCs w:val="24"/>
        </w:rPr>
        <w:t>αλες και λουκέτο. Και γυρίζεις τώρα πίσω και λες: Να ξαναρχίσω θέλω, κύριε Υπουργέ. Δώστε μου τη δυνατότητα. Και να τα πληρώσω όλα. Κόψτε κάτι από τα πρόστιμα. Δεν θέλετε να τα σβήσετε; Κόψτε κάτι. Αναγνωρίστε μου ότι δεν τα έφαγα εγώ μαζί με τον Πάγκαλο»»</w:t>
      </w:r>
      <w:r>
        <w:rPr>
          <w:rFonts w:eastAsia="Times New Roman" w:cs="Times New Roman"/>
          <w:szCs w:val="24"/>
        </w:rPr>
        <w:t>.</w:t>
      </w:r>
    </w:p>
    <w:p w14:paraId="381BD651"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81BD65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πολύ τον κ. Νικολόπουλο. </w:t>
      </w:r>
    </w:p>
    <w:p w14:paraId="381BD65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τρία λεπτά για την απάντησή σας.</w:t>
      </w:r>
    </w:p>
    <w:p w14:paraId="381BD65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w:t>
      </w:r>
      <w:r>
        <w:rPr>
          <w:rFonts w:eastAsia="Times New Roman"/>
          <w:b/>
          <w:bCs/>
        </w:rPr>
        <w:t>και</w:t>
      </w:r>
      <w:r>
        <w:rPr>
          <w:rFonts w:eastAsia="Times New Roman" w:cs="Times New Roman"/>
          <w:b/>
          <w:szCs w:val="24"/>
        </w:rPr>
        <w:t xml:space="preserve"> </w:t>
      </w:r>
      <w:r>
        <w:rPr>
          <w:rFonts w:eastAsia="Times New Roman" w:cs="Times New Roman"/>
          <w:b/>
          <w:bCs/>
          <w:shd w:val="clear" w:color="auto" w:fill="FFFFFF"/>
        </w:rPr>
        <w:t>Κοινωνική</w:t>
      </w:r>
      <w:r>
        <w:rPr>
          <w:rFonts w:eastAsia="Times New Roman" w:cs="Times New Roman"/>
          <w:b/>
          <w:szCs w:val="24"/>
        </w:rPr>
        <w:t xml:space="preserve">ς Αλληλεγγύης): </w:t>
      </w:r>
      <w:r>
        <w:rPr>
          <w:rFonts w:eastAsia="Times New Roman" w:cs="Times New Roman"/>
          <w:szCs w:val="24"/>
        </w:rPr>
        <w:t>Κύριε Νικο</w:t>
      </w:r>
      <w:r>
        <w:rPr>
          <w:rFonts w:eastAsia="Times New Roman" w:cs="Times New Roman"/>
          <w:szCs w:val="24"/>
        </w:rPr>
        <w:t>λόπουλε, είκοσι οκτώ χιλιάδες είναι οι οφειλέτες που τηρούν</w:t>
      </w:r>
      <w:r w:rsidRPr="008C26C0">
        <w:rPr>
          <w:rFonts w:eastAsia="Times New Roman" w:cs="Times New Roman"/>
          <w:szCs w:val="24"/>
        </w:rPr>
        <w:t xml:space="preserve"> -</w:t>
      </w:r>
      <w:r>
        <w:rPr>
          <w:rFonts w:eastAsia="Times New Roman" w:cs="Times New Roman"/>
          <w:szCs w:val="24"/>
        </w:rPr>
        <w:lastRenderedPageBreak/>
        <w:t>με τον ν.4321/15, που σας είπα ότι απάλλασσε το σύνολο των οφειλών</w:t>
      </w:r>
      <w:r w:rsidRPr="008C26C0">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τις υποχρεώσεις τους στις καταβολές. Περίπου τέσσερις χιλιάδες τετρακόσιοι έχουν αποπληρώσει ολοσχερώς. </w:t>
      </w:r>
    </w:p>
    <w:p w14:paraId="381BD65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Δεν είναι βέβαιο ότι η</w:t>
      </w:r>
      <w:r>
        <w:rPr>
          <w:rFonts w:eastAsia="Times New Roman" w:cs="Times New Roman"/>
          <w:szCs w:val="24"/>
        </w:rPr>
        <w:t xml:space="preserve"> επαναφορά αυτής της ρύθμισης θα βρει ανταπόκριση, διότι δοκιμάστηκε και ήταν πολύ μικρή. Πρέπει να δούμε και να επινοήσουμε τρόπους που πραγματικά να είναι πιο αποτελεσματικοί. </w:t>
      </w:r>
    </w:p>
    <w:p w14:paraId="381BD65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Νομίζω ότι αυτό που βάλαμε τώρα, </w:t>
      </w:r>
      <w:r>
        <w:rPr>
          <w:rFonts w:eastAsia="Times New Roman" w:cs="Times New Roman"/>
          <w:bCs/>
          <w:shd w:val="clear" w:color="auto" w:fill="FFFFFF"/>
        </w:rPr>
        <w:t>επειδή</w:t>
      </w:r>
      <w:r>
        <w:rPr>
          <w:rFonts w:eastAsia="Times New Roman" w:cs="Times New Roman"/>
          <w:szCs w:val="24"/>
        </w:rPr>
        <w:t xml:space="preserve"> μετρά και τη δυνατότητα του οφειλέτη </w:t>
      </w:r>
      <w:r>
        <w:rPr>
          <w:rFonts w:eastAsia="Times New Roman" w:cs="Times New Roman"/>
          <w:szCs w:val="24"/>
        </w:rPr>
        <w:t xml:space="preserve">να καταβάλει, θα είναι μία μέθοδος που θα φέρει καλύτερα αποτελέσματα, ένα σύστημα που θα φέρει πιο καλά αποτελέσματα. Δεν σταματάμε, όμως, να σκεφτόμαστε και άλλες λύσεις. </w:t>
      </w:r>
    </w:p>
    <w:p w14:paraId="381BD65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γεγονός, όμως, ότι αυτό πρέπει να το αξιοποιήσουν οι συμπολίτες μας. Αυτό </w:t>
      </w:r>
      <w:r>
        <w:rPr>
          <w:rFonts w:eastAsia="Times New Roman" w:cs="Times New Roman"/>
          <w:szCs w:val="24"/>
        </w:rPr>
        <w:t>που παρέχεται αυτή</w:t>
      </w:r>
      <w:r>
        <w:rPr>
          <w:rFonts w:eastAsia="Times New Roman" w:cs="Times New Roman"/>
          <w:szCs w:val="24"/>
        </w:rPr>
        <w:t>ν</w:t>
      </w:r>
      <w:r>
        <w:rPr>
          <w:rFonts w:eastAsia="Times New Roman" w:cs="Times New Roman"/>
          <w:szCs w:val="24"/>
        </w:rPr>
        <w:t xml:space="preserve"> τη στιγμή από την Κυβέρνηση πρέπει να το αξιοποιήσουν. Γιατί παρακολουθώ κι εγώ τα δημοσιεύματα και πολλά </w:t>
      </w:r>
      <w:r>
        <w:rPr>
          <w:rFonts w:eastAsia="Times New Roman" w:cs="Times New Roman"/>
          <w:szCs w:val="24"/>
        </w:rPr>
        <w:t xml:space="preserve">απ’ </w:t>
      </w:r>
      <w:r>
        <w:rPr>
          <w:rFonts w:eastAsia="Times New Roman" w:cs="Times New Roman"/>
          <w:szCs w:val="24"/>
        </w:rPr>
        <w:t>αυτά δίνουν ψευδείς πληροφορίες και δημιουργούν ψευδείς εντυπώσεις και αποκαρδιώνουν έναν κόσμο, ο οποίος, αντί να παρακινηθεί</w:t>
      </w:r>
      <w:r>
        <w:rPr>
          <w:rFonts w:eastAsia="Times New Roman" w:cs="Times New Roman"/>
          <w:szCs w:val="24"/>
        </w:rPr>
        <w:t xml:space="preserve"> να προσέλθει, αποθαρρύνεται και κοιτάζει με αμφιβολία το σύστημα. Αυτό είναι κακό για τους ίδιους. </w:t>
      </w:r>
    </w:p>
    <w:p w14:paraId="381BD65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Από τους ενεργούς επαγγελματίες έχουμε περίπου τριακόσιες έξι χιλιάδες περιπτώσεις οφειλετών. Αυτοί χρωστούν 10.300.000.000 ευρώ. Οι υπόλοιποι που οφείλουν</w:t>
      </w:r>
      <w:r>
        <w:rPr>
          <w:rFonts w:eastAsia="Times New Roman" w:cs="Times New Roman"/>
          <w:szCs w:val="24"/>
        </w:rPr>
        <w:t xml:space="preserve"> 2.000.000.000 ευρώ, δεν είναι ενεργοί. Ο μεγάλος όγκος των οφειλών και ο μεγάλος πληθυσμός των οφειλετών βρίσκεται σε </w:t>
      </w:r>
      <w:r>
        <w:rPr>
          <w:rFonts w:eastAsia="Times New Roman" w:cs="Times New Roman"/>
          <w:szCs w:val="24"/>
        </w:rPr>
        <w:t xml:space="preserve">μια </w:t>
      </w:r>
      <w:r>
        <w:rPr>
          <w:rFonts w:eastAsia="Times New Roman" w:cs="Times New Roman"/>
          <w:szCs w:val="24"/>
        </w:rPr>
        <w:t xml:space="preserve">κατηγορία που μπορεί να ενταχθεί, γιατί είναι ενεργοί. Δεν μπορούν να ενταχθούν </w:t>
      </w:r>
      <w:r>
        <w:rPr>
          <w:rFonts w:eastAsia="Times New Roman" w:cs="Times New Roman"/>
          <w:szCs w:val="24"/>
        </w:rPr>
        <w:lastRenderedPageBreak/>
        <w:t>αυτοί που δεν είναι ενεργοί. Αυτό το σύστημα που έχει</w:t>
      </w:r>
      <w:r>
        <w:rPr>
          <w:rFonts w:eastAsia="Times New Roman" w:cs="Times New Roman"/>
          <w:szCs w:val="24"/>
        </w:rPr>
        <w:t xml:space="preserve"> συμφωνηθεί και πήγε μπροστά είναι γι’ αυτούς που πραγματικά μπορούν να απασχολούνται, έχουν δουλειά. Δεν είναι για εκείνους που δεν έχουν δουλειά. </w:t>
      </w:r>
    </w:p>
    <w:p w14:paraId="381BD65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Θα δούμε και άλλον τρόπο προσέγγισης αυτών των δυνατοτήτων, αφού καθαρίσουμε αυτή</w:t>
      </w:r>
      <w:r>
        <w:rPr>
          <w:rFonts w:eastAsia="Times New Roman" w:cs="Times New Roman"/>
          <w:szCs w:val="24"/>
        </w:rPr>
        <w:t>ν</w:t>
      </w:r>
      <w:r>
        <w:rPr>
          <w:rFonts w:eastAsia="Times New Roman" w:cs="Times New Roman"/>
          <w:szCs w:val="24"/>
        </w:rPr>
        <w:t xml:space="preserve"> τη μεγάλη γκάμα περιπτώσ</w:t>
      </w:r>
      <w:r>
        <w:rPr>
          <w:rFonts w:eastAsia="Times New Roman" w:cs="Times New Roman"/>
          <w:szCs w:val="24"/>
        </w:rPr>
        <w:t>εων, που είναι οι πολλές οφειλές. Για τους αγρότες είναι περίπου 2.500.000.000 ευρώ αυτή η οφειλή και για τους ελεύθερους επαγγελματίες</w:t>
      </w:r>
      <w:r>
        <w:rPr>
          <w:rFonts w:eastAsia="Times New Roman" w:cs="Times New Roman"/>
          <w:szCs w:val="24"/>
        </w:rPr>
        <w:t>,</w:t>
      </w:r>
      <w:r>
        <w:rPr>
          <w:rFonts w:eastAsia="Times New Roman" w:cs="Times New Roman"/>
          <w:szCs w:val="24"/>
        </w:rPr>
        <w:t xml:space="preserve"> σας είπα</w:t>
      </w:r>
      <w:r>
        <w:rPr>
          <w:rFonts w:eastAsia="Times New Roman" w:cs="Times New Roman"/>
          <w:szCs w:val="24"/>
        </w:rPr>
        <w:t>,</w:t>
      </w:r>
      <w:r>
        <w:rPr>
          <w:rFonts w:eastAsia="Times New Roman" w:cs="Times New Roman"/>
          <w:szCs w:val="24"/>
        </w:rPr>
        <w:t xml:space="preserve"> είναι περίπου 10.000.000.000 ευρώ –από αυτούς που είναι ενεργοί. </w:t>
      </w:r>
    </w:p>
    <w:p w14:paraId="381BD65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Επομένως, νομίζω ότι είναι δυνατόν να έχουμ</w:t>
      </w:r>
      <w:r>
        <w:rPr>
          <w:rFonts w:eastAsia="Times New Roman" w:cs="Times New Roman"/>
          <w:szCs w:val="24"/>
        </w:rPr>
        <w:t xml:space="preserve">ε στην επόμενη φάση -και τις παρακολουθούμε κάθε εβδομάδα- τις επιδόσεις του </w:t>
      </w:r>
      <w:r>
        <w:rPr>
          <w:rFonts w:eastAsia="Times New Roman" w:cs="Times New Roman"/>
          <w:szCs w:val="24"/>
        </w:rPr>
        <w:lastRenderedPageBreak/>
        <w:t xml:space="preserve">συστήματος. Η πρώτη εβδομάδα πήγε καλά. Άρχισε την προηγούμενη Δευτέρα. Την Παρασκευή είχαμε ολοκληρωμένες διαδικασίες για δύο χιλιάδες διακόσια άτομα. Και ήταν η πρώτη εβδομάδα. </w:t>
      </w:r>
      <w:r>
        <w:rPr>
          <w:rFonts w:eastAsia="Times New Roman" w:cs="Times New Roman"/>
          <w:szCs w:val="24"/>
        </w:rPr>
        <w:t>Είμαι βέβαιος ότι θα πάμε καλύτερα και ολοκληρώνοντας αυτή</w:t>
      </w:r>
      <w:r>
        <w:rPr>
          <w:rFonts w:eastAsia="Times New Roman" w:cs="Times New Roman"/>
          <w:szCs w:val="24"/>
        </w:rPr>
        <w:t>ν</w:t>
      </w:r>
      <w:r>
        <w:rPr>
          <w:rFonts w:eastAsia="Times New Roman" w:cs="Times New Roman"/>
          <w:szCs w:val="24"/>
        </w:rPr>
        <w:t xml:space="preserve"> τη διαδικασία θα δούμε και άλλα μέτρα, τα οποία θα προσθέσουμε. </w:t>
      </w:r>
    </w:p>
    <w:p w14:paraId="381BD65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Σχετικά, όμως, με τα μέτρα που είπατε και στην πρώτη σας ομιλία για την πολυτεκνία και την ενίσχυση της οικογένειας, ας δούμε το σύ</w:t>
      </w:r>
      <w:r>
        <w:rPr>
          <w:rFonts w:eastAsia="Times New Roman" w:cs="Times New Roman"/>
          <w:szCs w:val="24"/>
        </w:rPr>
        <w:t xml:space="preserve">νολο των μέτρων που παίρνουμε και </w:t>
      </w:r>
      <w:r>
        <w:rPr>
          <w:rFonts w:eastAsia="Times New Roman" w:cs="Times New Roman"/>
          <w:szCs w:val="24"/>
        </w:rPr>
        <w:t xml:space="preserve">πως </w:t>
      </w:r>
      <w:r>
        <w:rPr>
          <w:rFonts w:eastAsia="Times New Roman" w:cs="Times New Roman"/>
          <w:szCs w:val="24"/>
        </w:rPr>
        <w:t xml:space="preserve">θα αποδώσει. Εκεί η Κυβέρνηση θα σταθεί πάλι με μεγάλο ενδιαφέρον και μέριμνα για την οικογένεια, όπως συνεχώς αποδεικνύει. </w:t>
      </w:r>
    </w:p>
    <w:p w14:paraId="381BD65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Τα μέτρα μας θα συνεχιστούν και ήδη ξεκινάμε, όπως είδατε, τις νέες ενισχύσεις για το οικιακό</w:t>
      </w:r>
      <w:r>
        <w:rPr>
          <w:rFonts w:eastAsia="Times New Roman" w:cs="Times New Roman"/>
          <w:szCs w:val="24"/>
        </w:rPr>
        <w:t xml:space="preserve"> ρεύμα. Ξεκινάμε μ</w:t>
      </w:r>
      <w:r>
        <w:rPr>
          <w:rFonts w:eastAsia="Times New Roman" w:cs="Times New Roman"/>
          <w:szCs w:val="24"/>
        </w:rPr>
        <w:t>’</w:t>
      </w:r>
      <w:r>
        <w:rPr>
          <w:rFonts w:eastAsia="Times New Roman" w:cs="Times New Roman"/>
          <w:szCs w:val="24"/>
        </w:rPr>
        <w:t xml:space="preserve"> αυτούς που παίρνουν το σχετικό επίδομα της πρόνοιας και θα δούμε και τα άλλα </w:t>
      </w:r>
      <w:r>
        <w:rPr>
          <w:rFonts w:eastAsia="Times New Roman" w:cs="Times New Roman"/>
          <w:szCs w:val="24"/>
        </w:rPr>
        <w:lastRenderedPageBreak/>
        <w:t xml:space="preserve">θέματα με τους </w:t>
      </w:r>
      <w:proofErr w:type="spellStart"/>
      <w:r>
        <w:rPr>
          <w:rFonts w:eastAsia="Times New Roman" w:cs="Times New Roman"/>
          <w:szCs w:val="24"/>
        </w:rPr>
        <w:t>τρίτεκνους</w:t>
      </w:r>
      <w:proofErr w:type="spellEnd"/>
      <w:r>
        <w:rPr>
          <w:rFonts w:eastAsia="Times New Roman" w:cs="Times New Roman"/>
          <w:szCs w:val="24"/>
        </w:rPr>
        <w:t xml:space="preserve"> και πάνω. Διότι ο Πρωθυπουργός δήλωσε </w:t>
      </w:r>
      <w:r>
        <w:rPr>
          <w:rFonts w:eastAsia="Times New Roman"/>
          <w:bCs/>
          <w:shd w:val="clear" w:color="auto" w:fill="FFFFFF"/>
        </w:rPr>
        <w:t>ότι</w:t>
      </w:r>
      <w:r>
        <w:rPr>
          <w:rFonts w:eastAsia="Times New Roman" w:cs="Times New Roman"/>
          <w:szCs w:val="24"/>
        </w:rPr>
        <w:t xml:space="preserve"> θα δούμε μέτρα και γι’ αυτή</w:t>
      </w:r>
      <w:r>
        <w:rPr>
          <w:rFonts w:eastAsia="Times New Roman" w:cs="Times New Roman"/>
          <w:szCs w:val="24"/>
        </w:rPr>
        <w:t>ν</w:t>
      </w:r>
      <w:r>
        <w:rPr>
          <w:rFonts w:eastAsia="Times New Roman" w:cs="Times New Roman"/>
          <w:szCs w:val="24"/>
        </w:rPr>
        <w:t xml:space="preserve"> την κατηγορία, που μπορεί να μην ωφελείται όπως άλλες, μετά τι</w:t>
      </w:r>
      <w:r>
        <w:rPr>
          <w:rFonts w:eastAsia="Times New Roman" w:cs="Times New Roman"/>
          <w:szCs w:val="24"/>
        </w:rPr>
        <w:t xml:space="preserve">ς τελευταίες νομοθετικές πρωτοβουλίες της Κυβέρνησης. </w:t>
      </w:r>
    </w:p>
    <w:p w14:paraId="381BD65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Δεν σταματήσαμε και δεν θα σταματήσουμε να φροντίζουμε τους πιο </w:t>
      </w:r>
      <w:r>
        <w:rPr>
          <w:rFonts w:eastAsia="Times New Roman" w:cs="Times New Roman"/>
          <w:szCs w:val="24"/>
        </w:rPr>
        <w:t xml:space="preserve">αδύναμους </w:t>
      </w:r>
      <w:r>
        <w:rPr>
          <w:rFonts w:eastAsia="Times New Roman" w:cs="Times New Roman"/>
          <w:szCs w:val="24"/>
        </w:rPr>
        <w:t xml:space="preserve">και αυτούς που πρέπει να ενισχύουμε ακόμα περισσότερο. </w:t>
      </w:r>
    </w:p>
    <w:p w14:paraId="381BD65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81BD65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κύριε Υπουργέ.</w:t>
      </w:r>
    </w:p>
    <w:p w14:paraId="381BD66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Πρόεδρε… </w:t>
      </w:r>
    </w:p>
    <w:p w14:paraId="381BD66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Κύριε Νικολόπουλε, τι θα θέλατε; </w:t>
      </w:r>
    </w:p>
    <w:p w14:paraId="381BD66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Μου επιτρέπετε να πάρω τον λόγο για μισό λεπτό;</w:t>
      </w:r>
    </w:p>
    <w:p w14:paraId="381BD66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Έχετε τον λόγο, </w:t>
      </w:r>
      <w:r>
        <w:rPr>
          <w:rFonts w:eastAsia="Times New Roman" w:cs="Times New Roman"/>
          <w:szCs w:val="24"/>
        </w:rPr>
        <w:t>αφού είχατε να μιλήσετε ένα μήνα, αλλά σύντομα, παρακαλώ.</w:t>
      </w:r>
    </w:p>
    <w:p w14:paraId="381BD66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Υπουργέ, αυτό που μου επιτρέπει ο Κανονισμός </w:t>
      </w:r>
      <w:r>
        <w:rPr>
          <w:rFonts w:eastAsia="Times New Roman"/>
          <w:bCs/>
        </w:rPr>
        <w:t>είναι</w:t>
      </w:r>
      <w:r>
        <w:rPr>
          <w:rFonts w:eastAsia="Times New Roman" w:cs="Times New Roman"/>
          <w:szCs w:val="24"/>
        </w:rPr>
        <w:t xml:space="preserve"> να καταθέσω ακόμα μία ερώτηση για εκείνες τις περιπτώσεις, που καλά κάνατε και αναφερθήκατε σήμερα, των ρεπορτάζ των ε</w:t>
      </w:r>
      <w:r>
        <w:rPr>
          <w:rFonts w:eastAsia="Times New Roman" w:cs="Times New Roman"/>
          <w:szCs w:val="24"/>
        </w:rPr>
        <w:t>φημερίδων, που ενδεχομένως να μην είναι ακριβή ή να αποθαρρύνουν. Μακριά από εμένα αυτό.</w:t>
      </w:r>
    </w:p>
    <w:p w14:paraId="381BD665"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lastRenderedPageBreak/>
        <w:t xml:space="preserve">Όμως, παρακαλώ πολύ –και γι’ αυτό ζήτησα τον λόγο και από το Προεδρείο και ευχαριστώ για την ανοχή του- πάρτε την πρωτοβουλία να απαντήσετε </w:t>
      </w:r>
      <w:r>
        <w:rPr>
          <w:rFonts w:eastAsia="Times New Roman"/>
          <w:szCs w:val="24"/>
        </w:rPr>
        <w:t xml:space="preserve">σ’ </w:t>
      </w:r>
      <w:r>
        <w:rPr>
          <w:rFonts w:eastAsia="Times New Roman"/>
          <w:szCs w:val="24"/>
        </w:rPr>
        <w:t>όλα αυτά. Εγώ θα το κάνω</w:t>
      </w:r>
      <w:r>
        <w:rPr>
          <w:rFonts w:eastAsia="Times New Roman"/>
          <w:szCs w:val="24"/>
        </w:rPr>
        <w:t xml:space="preserve">. Θα τα φέρω σήμερα εν </w:t>
      </w:r>
      <w:proofErr w:type="spellStart"/>
      <w:r>
        <w:rPr>
          <w:rFonts w:eastAsia="Times New Roman"/>
          <w:szCs w:val="24"/>
        </w:rPr>
        <w:t>είδει</w:t>
      </w:r>
      <w:proofErr w:type="spellEnd"/>
      <w:r>
        <w:rPr>
          <w:rFonts w:eastAsia="Times New Roman"/>
          <w:szCs w:val="24"/>
        </w:rPr>
        <w:t xml:space="preserve"> ερωτήσεως όλα αυτά που ανεδείχθησαν.</w:t>
      </w:r>
    </w:p>
    <w:p w14:paraId="381BD666"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Τέλος, κύριε Πρόεδρε, όντως αυτό που είπε τώρα ο κ. Πετρόπουλος -γιατί γνωρίζω και τη δικιά σας ευαισθησία, κύριε </w:t>
      </w:r>
      <w:proofErr w:type="spellStart"/>
      <w:r>
        <w:rPr>
          <w:rFonts w:eastAsia="Times New Roman"/>
          <w:szCs w:val="24"/>
        </w:rPr>
        <w:t>Καμμένε</w:t>
      </w:r>
      <w:proofErr w:type="spellEnd"/>
      <w:r>
        <w:rPr>
          <w:rFonts w:eastAsia="Times New Roman"/>
          <w:szCs w:val="24"/>
        </w:rPr>
        <w:t xml:space="preserve">, από τον κοινοβουλευτικό έλεγχο που έχετε κάνει- ναι, είναι αλήθεια </w:t>
      </w:r>
      <w:r>
        <w:rPr>
          <w:rFonts w:eastAsia="Times New Roman"/>
          <w:szCs w:val="24"/>
        </w:rPr>
        <w:t>ότι παίρνετε μέτρα, όπως λέτε. Όμως, ξέρετε κάτι; Δεν πρέπει νομίζω να δίνουμε την εντύπωση με τις νέες ρυθμίσεις ότι δεν επικοινωνούμε ή ότι δεν είμαστε σύμφωνοι με όσα είπαμε και δεσμευθήκαμε πριν τις εκλογές.</w:t>
      </w:r>
    </w:p>
    <w:p w14:paraId="381BD667"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lastRenderedPageBreak/>
        <w:t xml:space="preserve">Κοιτάζοντας τα χαρτιά, θέλω να καταθέσω στα </w:t>
      </w:r>
      <w:r>
        <w:rPr>
          <w:rFonts w:eastAsia="Times New Roman"/>
          <w:szCs w:val="24"/>
        </w:rPr>
        <w:t>Πρακτικά της Βουλής -και με αυτό θα σταματήσω- ακριβώς τι είπε ο Πρωθυπουργός, ο Αλέξης  Τσίπρας- όταν συναντήθηκε με την ΑΣΠΕ, όπου τους διαβεβαίωσε ότι για τα θέματα αυτά των πολυτέκνων θα ήταν αυτός ο ίδιος που θα απέδιδε πίσω τους κοινωνικούς πόρους, π</w:t>
      </w:r>
      <w:r>
        <w:rPr>
          <w:rFonts w:eastAsia="Times New Roman"/>
          <w:szCs w:val="24"/>
        </w:rPr>
        <w:t xml:space="preserve">ου η </w:t>
      </w:r>
      <w:r>
        <w:rPr>
          <w:rFonts w:eastAsia="Times New Roman"/>
          <w:szCs w:val="24"/>
        </w:rPr>
        <w:t xml:space="preserve">κυβέρνηση </w:t>
      </w:r>
      <w:r>
        <w:rPr>
          <w:rFonts w:eastAsia="Times New Roman"/>
          <w:szCs w:val="24"/>
        </w:rPr>
        <w:t>Σαμαρά-Βενιζέλου αποστέρησε από αυτήν τη μεγάλη οικογένεια, από αυτήν τη μεγάλη κατηγορία των Ελλήνων.</w:t>
      </w:r>
    </w:p>
    <w:p w14:paraId="381BD668"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Γι’ αυτό νομίζω, κύριε Υπουργέ, ότι έχετε κι εσείς μια υποχρέωση παραπάνω, εσείς που γνωρίζετε τα προβλήματα, να είστε ενοχλητικός στην Κυβέρνηση, γιατί εσείς μπορεί να έχετε απέναντί σας τις εικόνες εκείνες των εργαζομένων και των επαγγελματιών, που εκπρο</w:t>
      </w:r>
      <w:r>
        <w:rPr>
          <w:rFonts w:eastAsia="Times New Roman"/>
          <w:szCs w:val="24"/>
        </w:rPr>
        <w:t xml:space="preserve">σωπήσατε στη μακρά επαγγελματική σας σταδιοδρομία </w:t>
      </w:r>
      <w:r>
        <w:rPr>
          <w:rFonts w:eastAsia="Times New Roman"/>
          <w:szCs w:val="24"/>
        </w:rPr>
        <w:lastRenderedPageBreak/>
        <w:t>με πάθος και σθένος. Μην τους απογοητεύετε και σε προσωπικό επίπεδο.</w:t>
      </w:r>
    </w:p>
    <w:p w14:paraId="381BD669"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Ευχαριστώ.</w:t>
      </w:r>
    </w:p>
    <w:p w14:paraId="381BD66A"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(Στο σημείο αυτό Βουλευτής κ. Νικόλαος Νικολόπουλος καταθέτει για τα Πρακτικά τα προαναφερθέντα έγγραφα, τα οποία βρίσκονται σ</w:t>
      </w:r>
      <w:r>
        <w:rPr>
          <w:rFonts w:eastAsia="Times New Roman"/>
          <w:szCs w:val="24"/>
        </w:rPr>
        <w:t>το αρχείο του Τμήματος Γραμματείας της Διεύθυνσης Στενογραφίας και Πρακτικών της Βουλής)</w:t>
      </w:r>
    </w:p>
    <w:p w14:paraId="381BD66B"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κύριε Νικολόπουλε.</w:t>
      </w:r>
    </w:p>
    <w:p w14:paraId="381BD66C"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Κύριε Π</w:t>
      </w:r>
      <w:r>
        <w:rPr>
          <w:rFonts w:eastAsia="Times New Roman"/>
          <w:szCs w:val="24"/>
        </w:rPr>
        <w:t>ρόεδρε, θα μπορούσα να έχω τον λόγο;</w:t>
      </w:r>
    </w:p>
    <w:p w14:paraId="381BD66D"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lastRenderedPageBreak/>
        <w:t xml:space="preserve">ΠΡΟΕΔΡΕΥΩΝ (Δημήτριος Καμμένος): </w:t>
      </w:r>
      <w:r>
        <w:rPr>
          <w:rFonts w:eastAsia="Times New Roman"/>
          <w:szCs w:val="24"/>
        </w:rPr>
        <w:t>Ναι, κύριε Υπουργέ,</w:t>
      </w:r>
      <w:r>
        <w:rPr>
          <w:rFonts w:eastAsia="Times New Roman"/>
          <w:b/>
          <w:szCs w:val="24"/>
        </w:rPr>
        <w:t xml:space="preserve"> </w:t>
      </w:r>
      <w:r>
        <w:rPr>
          <w:rFonts w:eastAsia="Times New Roman"/>
          <w:szCs w:val="24"/>
        </w:rPr>
        <w:t>επειδή είναι ένα ενδιαφέρον ζήτημα και νομίζω ότι ευρύτερα κοινωνικά αφορά πολύ κόσμο.</w:t>
      </w:r>
    </w:p>
    <w:p w14:paraId="381BD66E"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w:t>
      </w:r>
      <w:r>
        <w:rPr>
          <w:rFonts w:eastAsia="Times New Roman"/>
          <w:b/>
          <w:szCs w:val="24"/>
        </w:rPr>
        <w:t>ς Αλληλεγγύης):</w:t>
      </w:r>
      <w:r>
        <w:rPr>
          <w:rFonts w:eastAsia="Times New Roman"/>
          <w:szCs w:val="24"/>
        </w:rPr>
        <w:t xml:space="preserve">  Θα περιοριστώ να πω ότι οι δηλώσεις που έχουν γίνει από την Κυβέρνηση αποδεικνύονται ως </w:t>
      </w:r>
      <w:proofErr w:type="spellStart"/>
      <w:r>
        <w:rPr>
          <w:rFonts w:eastAsia="Times New Roman"/>
          <w:szCs w:val="24"/>
        </w:rPr>
        <w:t>επιβεβαιούμενες</w:t>
      </w:r>
      <w:proofErr w:type="spellEnd"/>
      <w:r>
        <w:rPr>
          <w:rFonts w:eastAsia="Times New Roman"/>
          <w:szCs w:val="24"/>
        </w:rPr>
        <w:t xml:space="preserve"> από μια σειρά μέτρων που παίρνουμε.</w:t>
      </w:r>
    </w:p>
    <w:p w14:paraId="381BD66F"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Αυτά τα μέτρα δεν είπαμε ότι με την πρώτη μέρα της πρώτης συνεδρίασης θα τέλειωναν, αντικειμενικά μ</w:t>
      </w:r>
      <w:r>
        <w:rPr>
          <w:rFonts w:eastAsia="Times New Roman"/>
          <w:szCs w:val="24"/>
        </w:rPr>
        <w:t xml:space="preserve">ιλώντας και με τις δυνατότητες που έχει η χώρα. Πρέπει να μας αναγνωρίζετε ότι αυτά τα μέτρα που πήραμε ως Κυβέρνηση ήταν για την ανθρωπιστική </w:t>
      </w:r>
      <w:r>
        <w:rPr>
          <w:rFonts w:eastAsia="Times New Roman"/>
          <w:szCs w:val="24"/>
        </w:rPr>
        <w:lastRenderedPageBreak/>
        <w:t>κρίση. Μην ξεχνάμε, γιατί, δυστυχώς, το ανθρώπινο είδος έχει και το ελάττωμα να ξεχνά.</w:t>
      </w:r>
    </w:p>
    <w:p w14:paraId="381BD670"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Και</w:t>
      </w:r>
      <w:r>
        <w:rPr>
          <w:rFonts w:eastAsia="Times New Roman"/>
          <w:szCs w:val="24"/>
        </w:rPr>
        <w:t xml:space="preserve"> ευτυχώς.</w:t>
      </w:r>
    </w:p>
    <w:p w14:paraId="381BD671"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Και ευτυχώς, για να παίρνει παρηγοριά.</w:t>
      </w:r>
    </w:p>
    <w:p w14:paraId="381BD672"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Όμως, οι άνθρωποι που ήταν σκυμμένοι πάνω στα σκουπίδια για να βρουν φαγητό δεν υπάρχουν πια στην πόλη. Δεν υπάρ</w:t>
      </w:r>
      <w:r>
        <w:rPr>
          <w:rFonts w:eastAsia="Times New Roman"/>
          <w:szCs w:val="24"/>
        </w:rPr>
        <w:t xml:space="preserve">χει αυτό το φαινόμενο. Αντιμετωπίσαμε την ανθρωπιστική κρίση. Δεν σταματήσαμε. Δεν τελειώσαμε. Αυτές οι διακηρύξεις του Πρωθυπουργού είναι πραγματικές υπό διαρκή επιβεβαίωση. Προχωράμε </w:t>
      </w:r>
      <w:r>
        <w:rPr>
          <w:rFonts w:eastAsia="Times New Roman"/>
          <w:szCs w:val="24"/>
        </w:rPr>
        <w:t>σ’</w:t>
      </w:r>
      <w:r>
        <w:rPr>
          <w:rFonts w:eastAsia="Times New Roman"/>
          <w:szCs w:val="24"/>
        </w:rPr>
        <w:t xml:space="preserve"> αυτά τα μέτρα και θα συνεχίσουν αυτά τα μέτρα.</w:t>
      </w:r>
    </w:p>
    <w:p w14:paraId="381BD673"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lastRenderedPageBreak/>
        <w:t>Ο Πρωθυπουργός έχει α</w:t>
      </w:r>
      <w:r>
        <w:rPr>
          <w:rFonts w:eastAsia="Times New Roman"/>
          <w:szCs w:val="24"/>
        </w:rPr>
        <w:t>νακοινώσει ότι θα πάρει και άλλα μέτρα, που θα βοηθήσουν τις περιπτώσεις εκείνες που δεν βοηθήθηκαν στην πρώτη νομοθέτηση που κάναμε προσφάτως ως προς τα οικογενειακά επιδόματα. Υπήρξε μια άλλη αρχιτεκτονική. Έχει αναλυθεί πάρα πολύ αυτό το θέμα.</w:t>
      </w:r>
    </w:p>
    <w:p w14:paraId="381BD674"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Νομίζω ότ</w:t>
      </w:r>
      <w:r>
        <w:rPr>
          <w:rFonts w:eastAsia="Times New Roman"/>
          <w:szCs w:val="24"/>
        </w:rPr>
        <w:t>ι θα πρέπει να περιμένουμε να δούμε τα άλλα μέτρα που θα πάρουμε, τα συμπληρωματικά. Δεν θα είναι τα μόνα. Συνεχώς θα παίρνουμε αυτά τα μέτρα της πρόνοιας για να αντιμετωπίσουμε τα θέματα αυτά.</w:t>
      </w:r>
    </w:p>
    <w:p w14:paraId="381BD675"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Σας ευχαριστώ.</w:t>
      </w:r>
    </w:p>
    <w:p w14:paraId="381BD676"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Ευχαριστώ πολύ</w:t>
      </w:r>
      <w:r>
        <w:rPr>
          <w:rFonts w:eastAsia="Times New Roman"/>
          <w:szCs w:val="24"/>
        </w:rPr>
        <w:t>, κύριε Πετρόπουλε.</w:t>
      </w:r>
    </w:p>
    <w:p w14:paraId="381BD677"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lastRenderedPageBreak/>
        <w:t xml:space="preserve">Κύριε Νικολόπουλε, την προηγούμενη Τετάρτη άνοιξε και η πλατφόρμα για τις </w:t>
      </w:r>
      <w:proofErr w:type="spellStart"/>
      <w:r>
        <w:rPr>
          <w:rFonts w:eastAsia="Times New Roman"/>
          <w:szCs w:val="24"/>
        </w:rPr>
        <w:t>εκατόν</w:t>
      </w:r>
      <w:proofErr w:type="spellEnd"/>
      <w:r>
        <w:rPr>
          <w:rFonts w:eastAsia="Times New Roman"/>
          <w:szCs w:val="24"/>
        </w:rPr>
        <w:t xml:space="preserve"> είκοσι δόσεις για τους ελεύθερους επαγγελματίες. Γίνεται, δηλαδή, μεγάλη δουλειά και στην Ειδική Γραμματεία Διαχείρισης του Ιδιωτικού Χρέους.</w:t>
      </w:r>
    </w:p>
    <w:p w14:paraId="381BD678" w14:textId="77777777" w:rsidR="00DC23FB" w:rsidRDefault="001C39CE">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 xml:space="preserve">αίθουσας </w:t>
      </w:r>
      <w:r>
        <w:rPr>
          <w:rFonts w:eastAsia="Times New Roman" w:cs="Times New Roman"/>
          <w:szCs w:val="24"/>
        </w:rPr>
        <w:t>«ΕΛΕΥΘΕΡΙΟΣ ΒΕΝΙΖΕΛΟΣ» και ενημερώθηκαν για την ιστορία του κτηρίου και τον τρόπο ο</w:t>
      </w:r>
      <w:r>
        <w:rPr>
          <w:rFonts w:eastAsia="Times New Roman" w:cs="Times New Roman"/>
          <w:szCs w:val="24"/>
        </w:rPr>
        <w:t>ργάνωσης και λειτουργίας της Βουλής, εβδομήντα τρεις μαθητές και μαθήτριες και τέσσερις εκπαιδευτικοί συνοδοί από το 1</w:t>
      </w:r>
      <w:r w:rsidRPr="001F558C">
        <w:rPr>
          <w:rFonts w:eastAsia="Times New Roman" w:cs="Times New Roman"/>
          <w:szCs w:val="24"/>
          <w:vertAlign w:val="superscript"/>
        </w:rPr>
        <w:t>ο</w:t>
      </w:r>
      <w:r>
        <w:rPr>
          <w:rFonts w:eastAsia="Times New Roman" w:cs="Times New Roman"/>
          <w:szCs w:val="24"/>
        </w:rPr>
        <w:t xml:space="preserve"> Γενικό Λύκειο Νέας Ιωνίας. </w:t>
      </w:r>
    </w:p>
    <w:p w14:paraId="381BD67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 xml:space="preserve">τούς </w:t>
      </w:r>
      <w:r>
        <w:rPr>
          <w:rFonts w:eastAsia="Times New Roman" w:cs="Times New Roman"/>
          <w:szCs w:val="24"/>
        </w:rPr>
        <w:t>καλωσορίζει.</w:t>
      </w:r>
    </w:p>
    <w:p w14:paraId="381BD67A"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 xml:space="preserve">απ’ </w:t>
      </w:r>
      <w:r>
        <w:rPr>
          <w:rFonts w:eastAsia="Times New Roman" w:cs="Times New Roman"/>
          <w:szCs w:val="24"/>
        </w:rPr>
        <w:t>όλες τις πτέρυγες της Βουλής)</w:t>
      </w:r>
    </w:p>
    <w:p w14:paraId="381BD67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Προχωρούμε με την ανάγνωση των ε</w:t>
      </w:r>
      <w:r>
        <w:rPr>
          <w:rFonts w:eastAsia="Times New Roman" w:cs="Times New Roman"/>
          <w:szCs w:val="24"/>
        </w:rPr>
        <w:t xml:space="preserve">πικαίρων ερωτήσεων που δεν θα συζητηθούν σήμερα, λόγω κωλύματος Υπουργών. </w:t>
      </w:r>
    </w:p>
    <w:p w14:paraId="381BD67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1084/13-2-2018 </w:t>
      </w:r>
      <w:r>
        <w:rPr>
          <w:rFonts w:eastAsia="Times New Roman" w:cs="Times New Roman"/>
          <w:szCs w:val="24"/>
        </w:rPr>
        <w:t xml:space="preserve">επίκαιρη ερώτηση </w:t>
      </w:r>
      <w:r>
        <w:rPr>
          <w:rFonts w:eastAsia="Times New Roman" w:cs="Times New Roman"/>
          <w:szCs w:val="24"/>
        </w:rPr>
        <w:t xml:space="preserve">πρώτου κύκλου του Βουλευτή Αττικής της Νέας Δημοκρατίας κ. </w:t>
      </w:r>
      <w:r>
        <w:rPr>
          <w:rFonts w:eastAsia="Times New Roman" w:cs="Times New Roman"/>
          <w:bCs/>
          <w:szCs w:val="24"/>
        </w:rPr>
        <w:t>Αθανασίου Μπούρα</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«Αποκατάσταση των ζημιών και ανακατασκευή της Παλαιάς Εθνικής Οδού Ελευσίνας – Θηβών», δεν θα συζητηθεί λόγω απουσίας του αρμόδιου Υπουργού στο εξωτερικό.</w:t>
      </w:r>
    </w:p>
    <w:p w14:paraId="381BD67D" w14:textId="77777777" w:rsidR="00DC23FB" w:rsidRDefault="001C39C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έκτη με αριθμό 1004/6-2-2018 επίκαιρη ερώτηση δεύτερου κύκλου του Βουλευτή Αχαΐας του Κομμ</w:t>
      </w:r>
      <w:r>
        <w:rPr>
          <w:rFonts w:eastAsia="Times New Roman"/>
          <w:color w:val="000000"/>
          <w:szCs w:val="24"/>
          <w:shd w:val="clear" w:color="auto" w:fill="FFFFFF"/>
        </w:rPr>
        <w:t xml:space="preserve">ουνιστικού Κόμματος </w:t>
      </w:r>
      <w:r>
        <w:rPr>
          <w:rFonts w:eastAsia="Times New Roman"/>
          <w:color w:val="000000"/>
          <w:szCs w:val="24"/>
          <w:shd w:val="clear" w:color="auto" w:fill="FFFFFF"/>
        </w:rPr>
        <w:t xml:space="preserve">Ελλάδας </w:t>
      </w:r>
      <w:r>
        <w:rPr>
          <w:rFonts w:eastAsia="Times New Roman"/>
          <w:color w:val="000000"/>
          <w:szCs w:val="24"/>
          <w:shd w:val="clear" w:color="auto" w:fill="FFFFFF"/>
        </w:rPr>
        <w:t xml:space="preserve">κ. </w:t>
      </w:r>
      <w:r>
        <w:rPr>
          <w:rFonts w:eastAsia="Times New Roman"/>
          <w:bCs/>
          <w:color w:val="000000"/>
          <w:szCs w:val="24"/>
          <w:shd w:val="clear" w:color="auto" w:fill="FFFFFF"/>
        </w:rPr>
        <w:t xml:space="preserve">Νικολάου </w:t>
      </w:r>
      <w:proofErr w:type="spellStart"/>
      <w:r>
        <w:rPr>
          <w:rFonts w:eastAsia="Times New Roman"/>
          <w:bCs/>
          <w:color w:val="000000"/>
          <w:szCs w:val="24"/>
          <w:shd w:val="clear" w:color="auto" w:fill="FFFFFF"/>
        </w:rPr>
        <w:t>Καραθανασόπουλου</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 xml:space="preserve">προς την Υπουργό </w:t>
      </w:r>
      <w:r>
        <w:rPr>
          <w:rFonts w:eastAsia="Times New Roman"/>
          <w:bCs/>
          <w:color w:val="000000"/>
          <w:szCs w:val="24"/>
          <w:shd w:val="clear" w:color="auto" w:fill="FFFFFF"/>
        </w:rPr>
        <w:t xml:space="preserve">Εργασίας, Κοινωνικής Ασφάλισης και Κοινωνικής Αλληλεγγύης, </w:t>
      </w:r>
      <w:r>
        <w:rPr>
          <w:rFonts w:eastAsia="Times New Roman"/>
          <w:color w:val="000000"/>
          <w:szCs w:val="24"/>
          <w:shd w:val="clear" w:color="auto" w:fill="FFFFFF"/>
        </w:rPr>
        <w:t>σχετικά με τους εργαζόμενους στο πρακτορείο διανομής Τύπου «</w:t>
      </w:r>
      <w:r>
        <w:rPr>
          <w:rFonts w:eastAsia="Times New Roman"/>
          <w:color w:val="000000"/>
          <w:szCs w:val="24"/>
          <w:shd w:val="clear" w:color="auto" w:fill="FFFFFF"/>
        </w:rPr>
        <w:t>ΕΥΡΩΠΗ</w:t>
      </w:r>
      <w:r>
        <w:rPr>
          <w:rFonts w:eastAsia="Times New Roman"/>
          <w:color w:val="000000"/>
          <w:szCs w:val="24"/>
          <w:shd w:val="clear" w:color="auto" w:fill="FFFFFF"/>
        </w:rPr>
        <w:t xml:space="preserve">», </w:t>
      </w:r>
      <w:r>
        <w:rPr>
          <w:rFonts w:eastAsia="Times New Roman"/>
          <w:color w:val="000000"/>
          <w:szCs w:val="24"/>
          <w:shd w:val="clear" w:color="auto" w:fill="FFFFFF"/>
        </w:rPr>
        <w:lastRenderedPageBreak/>
        <w:t>δεν θα συζητηθεί λόγω κωλύματος της Υπουργού Εργασίας,</w:t>
      </w:r>
      <w:r>
        <w:rPr>
          <w:rFonts w:eastAsia="Times New Roman"/>
          <w:color w:val="000000"/>
          <w:szCs w:val="24"/>
          <w:shd w:val="clear" w:color="auto" w:fill="FFFFFF"/>
        </w:rPr>
        <w:t xml:space="preserve"> Κοινωνικής Ασφάλισης και Κοινωνικής Αλληλεγγύης </w:t>
      </w:r>
      <w:r>
        <w:rPr>
          <w:rFonts w:eastAsia="Times New Roman"/>
          <w:color w:val="000000"/>
          <w:szCs w:val="24"/>
          <w:shd w:val="clear" w:color="auto" w:fill="FFFFFF"/>
        </w:rPr>
        <w:t xml:space="preserve">κ. </w:t>
      </w:r>
      <w:r>
        <w:rPr>
          <w:rFonts w:eastAsia="Times New Roman"/>
          <w:color w:val="000000"/>
          <w:szCs w:val="24"/>
          <w:shd w:val="clear" w:color="auto" w:fill="FFFFFF"/>
        </w:rPr>
        <w:t xml:space="preserve">Έφης </w:t>
      </w:r>
      <w:proofErr w:type="spellStart"/>
      <w:r>
        <w:rPr>
          <w:rFonts w:eastAsia="Times New Roman"/>
          <w:color w:val="000000"/>
          <w:szCs w:val="24"/>
          <w:shd w:val="clear" w:color="auto" w:fill="FFFFFF"/>
        </w:rPr>
        <w:t>Αχτσιόγλου</w:t>
      </w:r>
      <w:proofErr w:type="spellEnd"/>
      <w:r>
        <w:rPr>
          <w:rFonts w:eastAsia="Times New Roman"/>
          <w:color w:val="000000"/>
          <w:szCs w:val="24"/>
          <w:shd w:val="clear" w:color="auto" w:fill="FFFFFF"/>
        </w:rPr>
        <w:t xml:space="preserve">. </w:t>
      </w:r>
    </w:p>
    <w:p w14:paraId="381BD67E" w14:textId="77777777" w:rsidR="00DC23FB" w:rsidRDefault="001C39C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έβδομη με </w:t>
      </w:r>
      <w:r>
        <w:rPr>
          <w:rFonts w:eastAsia="Times New Roman"/>
          <w:color w:val="000000"/>
          <w:szCs w:val="24"/>
        </w:rPr>
        <w:t xml:space="preserve">αριθμό 930/29-1-2018 επίκαιρη ερώτηση δεύτερου κύκλου του Βουλευτή Β΄ Αθηνών του Κομμουνιστικού Κόμματος </w:t>
      </w:r>
      <w:r>
        <w:rPr>
          <w:rFonts w:eastAsia="Times New Roman"/>
          <w:color w:val="000000"/>
          <w:szCs w:val="24"/>
        </w:rPr>
        <w:t xml:space="preserve">Ελλάδας </w:t>
      </w:r>
      <w:r>
        <w:rPr>
          <w:rFonts w:eastAsia="Times New Roman"/>
          <w:color w:val="000000"/>
          <w:szCs w:val="24"/>
        </w:rPr>
        <w:t xml:space="preserve">κ. </w:t>
      </w:r>
      <w:r>
        <w:rPr>
          <w:rFonts w:eastAsia="Times New Roman"/>
          <w:bCs/>
          <w:color w:val="000000"/>
          <w:szCs w:val="24"/>
        </w:rPr>
        <w:t xml:space="preserve">Χρήστου </w:t>
      </w:r>
      <w:proofErr w:type="spellStart"/>
      <w:r>
        <w:rPr>
          <w:rFonts w:eastAsia="Times New Roman"/>
          <w:bCs/>
          <w:color w:val="000000"/>
          <w:szCs w:val="24"/>
        </w:rPr>
        <w:t>Κατσώτη</w:t>
      </w:r>
      <w:proofErr w:type="spellEnd"/>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Εργασίας, Κοινωνικής Ασφά</w:t>
      </w:r>
      <w:r>
        <w:rPr>
          <w:rFonts w:eastAsia="Times New Roman"/>
          <w:bCs/>
          <w:color w:val="000000"/>
          <w:szCs w:val="24"/>
        </w:rPr>
        <w:t xml:space="preserve">λισης και Κοινωνικής Αλληλεγγύης, </w:t>
      </w:r>
      <w:r>
        <w:rPr>
          <w:rFonts w:eastAsia="Times New Roman"/>
          <w:color w:val="000000"/>
          <w:szCs w:val="24"/>
        </w:rPr>
        <w:t xml:space="preserve">με θέμα: «Εργαζόμενοι της Ένωσης Αγροτικός Συνεταιρισμός Τρικάλων (ΕΑΣΤ)», </w:t>
      </w:r>
      <w:r>
        <w:rPr>
          <w:rFonts w:eastAsia="Times New Roman"/>
          <w:color w:val="000000"/>
          <w:szCs w:val="24"/>
          <w:shd w:val="clear" w:color="auto" w:fill="FFFFFF"/>
        </w:rPr>
        <w:t xml:space="preserve">δεν θα συζητηθεί λόγω κωλύματος της Υπουργού Εργασίας, Κοινωνικής Ασφάλισης και Κοινωνικής Αλληλεγγύης </w:t>
      </w:r>
      <w:r>
        <w:rPr>
          <w:rFonts w:eastAsia="Times New Roman"/>
          <w:color w:val="000000"/>
          <w:szCs w:val="24"/>
          <w:shd w:val="clear" w:color="auto" w:fill="FFFFFF"/>
        </w:rPr>
        <w:t xml:space="preserve">κ. </w:t>
      </w:r>
      <w:r>
        <w:rPr>
          <w:rFonts w:eastAsia="Times New Roman"/>
          <w:color w:val="000000"/>
          <w:szCs w:val="24"/>
          <w:shd w:val="clear" w:color="auto" w:fill="FFFFFF"/>
        </w:rPr>
        <w:t xml:space="preserve">Έφης </w:t>
      </w:r>
      <w:proofErr w:type="spellStart"/>
      <w:r>
        <w:rPr>
          <w:rFonts w:eastAsia="Times New Roman"/>
          <w:color w:val="000000"/>
          <w:szCs w:val="24"/>
          <w:shd w:val="clear" w:color="auto" w:fill="FFFFFF"/>
        </w:rPr>
        <w:t>Αχτσιόγλου</w:t>
      </w:r>
      <w:proofErr w:type="spellEnd"/>
      <w:r>
        <w:rPr>
          <w:rFonts w:eastAsia="Times New Roman"/>
          <w:color w:val="000000"/>
          <w:szCs w:val="24"/>
          <w:shd w:val="clear" w:color="auto" w:fill="FFFFFF"/>
        </w:rPr>
        <w:t xml:space="preserve">. </w:t>
      </w:r>
    </w:p>
    <w:p w14:paraId="381BD67F" w14:textId="77777777" w:rsidR="00DC23FB" w:rsidRDefault="001C39CE">
      <w:pPr>
        <w:spacing w:after="0" w:line="600" w:lineRule="auto"/>
        <w:ind w:firstLine="720"/>
        <w:jc w:val="both"/>
        <w:rPr>
          <w:rFonts w:eastAsia="Times New Roman"/>
          <w:color w:val="000000"/>
          <w:szCs w:val="24"/>
          <w:shd w:val="clear" w:color="auto" w:fill="FFFFFF"/>
        </w:rPr>
      </w:pPr>
      <w:r>
        <w:rPr>
          <w:rFonts w:eastAsia="Times New Roman"/>
          <w:color w:val="000000"/>
          <w:szCs w:val="24"/>
        </w:rPr>
        <w:t>Ομοίως, η ένατη με αριθ</w:t>
      </w:r>
      <w:r>
        <w:rPr>
          <w:rFonts w:eastAsia="Times New Roman"/>
          <w:color w:val="000000"/>
          <w:szCs w:val="24"/>
        </w:rPr>
        <w:t xml:space="preserve">μό 917/23-1-2018 επίκαιρη ερώτηση δεύτερου κύκλου της Βουλευτού Β΄ Πειραιά του Κομμουνιστικού </w:t>
      </w:r>
      <w:r>
        <w:rPr>
          <w:rFonts w:eastAsia="Times New Roman"/>
          <w:color w:val="000000"/>
          <w:szCs w:val="24"/>
        </w:rPr>
        <w:lastRenderedPageBreak/>
        <w:t xml:space="preserve">Κόμματος </w:t>
      </w:r>
      <w:r>
        <w:rPr>
          <w:rFonts w:eastAsia="Times New Roman"/>
          <w:color w:val="000000"/>
          <w:szCs w:val="24"/>
        </w:rPr>
        <w:t>Ελλάδας κ.</w:t>
      </w:r>
      <w:r>
        <w:rPr>
          <w:rFonts w:eastAsia="Times New Roman"/>
          <w:color w:val="000000"/>
          <w:szCs w:val="24"/>
        </w:rPr>
        <w:t xml:space="preserve"> </w:t>
      </w:r>
      <w:r>
        <w:rPr>
          <w:rFonts w:eastAsia="Times New Roman"/>
          <w:bCs/>
          <w:color w:val="000000"/>
          <w:szCs w:val="24"/>
        </w:rPr>
        <w:t xml:space="preserve">Διαμάντως </w:t>
      </w:r>
      <w:proofErr w:type="spellStart"/>
      <w:r>
        <w:rPr>
          <w:rFonts w:eastAsia="Times New Roman"/>
          <w:bCs/>
          <w:color w:val="000000"/>
          <w:szCs w:val="24"/>
        </w:rPr>
        <w:t>Μανωλάκου</w:t>
      </w:r>
      <w:proofErr w:type="spellEnd"/>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Εργασίας, Κοινωνικής Ασφάλισης και Κοινωνικής Αλληλεγγύης,</w:t>
      </w:r>
      <w:r>
        <w:rPr>
          <w:rFonts w:eastAsia="Times New Roman"/>
          <w:b/>
          <w:bCs/>
          <w:color w:val="000000"/>
          <w:szCs w:val="24"/>
        </w:rPr>
        <w:t xml:space="preserve"> </w:t>
      </w:r>
      <w:r>
        <w:rPr>
          <w:rFonts w:eastAsia="Times New Roman"/>
          <w:color w:val="000000"/>
          <w:szCs w:val="24"/>
        </w:rPr>
        <w:t>με θέμα: «Μέτρα προστασίας και ασφάλειας για τ</w:t>
      </w:r>
      <w:r>
        <w:rPr>
          <w:rFonts w:eastAsia="Times New Roman"/>
          <w:color w:val="000000"/>
          <w:szCs w:val="24"/>
        </w:rPr>
        <w:t>η ζωή και την υγεία των εργαζομένων στη ναυπηγοεπισκευαστική ζώνη», δεν θα συζητηθεί</w:t>
      </w:r>
      <w:r>
        <w:rPr>
          <w:rFonts w:eastAsia="Times New Roman"/>
          <w:color w:val="000000"/>
          <w:szCs w:val="24"/>
          <w:shd w:val="clear" w:color="auto" w:fill="FFFFFF"/>
        </w:rPr>
        <w:t xml:space="preserve"> λόγω κωλύματος της Υπουργού Εργασίας, Κοινωνικής Ασφάλισης και Κοινωνικής Αλληλεγγύης </w:t>
      </w:r>
      <w:r>
        <w:rPr>
          <w:rFonts w:eastAsia="Times New Roman"/>
          <w:color w:val="000000"/>
          <w:szCs w:val="24"/>
          <w:shd w:val="clear" w:color="auto" w:fill="FFFFFF"/>
        </w:rPr>
        <w:t xml:space="preserve">κ. </w:t>
      </w:r>
      <w:r>
        <w:rPr>
          <w:rFonts w:eastAsia="Times New Roman"/>
          <w:color w:val="000000"/>
          <w:szCs w:val="24"/>
          <w:shd w:val="clear" w:color="auto" w:fill="FFFFFF"/>
        </w:rPr>
        <w:t xml:space="preserve">Έφης </w:t>
      </w:r>
      <w:proofErr w:type="spellStart"/>
      <w:r>
        <w:rPr>
          <w:rFonts w:eastAsia="Times New Roman"/>
          <w:color w:val="000000"/>
          <w:szCs w:val="24"/>
          <w:shd w:val="clear" w:color="auto" w:fill="FFFFFF"/>
        </w:rPr>
        <w:t>Αχτσιόγλου</w:t>
      </w:r>
      <w:proofErr w:type="spellEnd"/>
      <w:r>
        <w:rPr>
          <w:rFonts w:eastAsia="Times New Roman"/>
          <w:color w:val="000000"/>
          <w:szCs w:val="24"/>
          <w:shd w:val="clear" w:color="auto" w:fill="FFFFFF"/>
        </w:rPr>
        <w:t xml:space="preserve">. </w:t>
      </w:r>
    </w:p>
    <w:p w14:paraId="381BD680" w14:textId="77777777" w:rsidR="00DC23FB" w:rsidRDefault="001C39CE">
      <w:pPr>
        <w:spacing w:after="0" w:line="600" w:lineRule="auto"/>
        <w:ind w:firstLine="720"/>
        <w:jc w:val="both"/>
        <w:rPr>
          <w:rFonts w:eastAsia="Times New Roman"/>
          <w:color w:val="000000"/>
          <w:szCs w:val="24"/>
        </w:rPr>
      </w:pPr>
      <w:r>
        <w:rPr>
          <w:rFonts w:eastAsia="Times New Roman"/>
          <w:color w:val="000000"/>
          <w:szCs w:val="24"/>
          <w:shd w:val="clear" w:color="auto" w:fill="FFFFFF"/>
        </w:rPr>
        <w:t xml:space="preserve">Η πέμπτη </w:t>
      </w:r>
      <w:r>
        <w:rPr>
          <w:rFonts w:eastAsia="Times New Roman"/>
          <w:color w:val="000000"/>
          <w:szCs w:val="24"/>
        </w:rPr>
        <w:t xml:space="preserve">με αριθμό 971/2-2-2018 επίκαιρη ερώτηση </w:t>
      </w:r>
      <w:r>
        <w:rPr>
          <w:rFonts w:eastAsia="Times New Roman"/>
          <w:color w:val="000000"/>
          <w:szCs w:val="24"/>
        </w:rPr>
        <w:t xml:space="preserve">δεύτερου κύκλου του Βουλευτή Α΄ Θεσσαλονίκης </w:t>
      </w:r>
      <w:r>
        <w:rPr>
          <w:rFonts w:eastAsia="Times New Roman"/>
          <w:color w:val="000000"/>
          <w:szCs w:val="24"/>
        </w:rPr>
        <w:t>του Λαϊκού Συνδέσμου -</w:t>
      </w:r>
      <w:r>
        <w:rPr>
          <w:rFonts w:eastAsia="Times New Roman"/>
          <w:color w:val="000000"/>
          <w:szCs w:val="24"/>
        </w:rPr>
        <w:t xml:space="preserve"> Χρυσή Αυγή κ. </w:t>
      </w:r>
      <w:r>
        <w:rPr>
          <w:rFonts w:eastAsia="Times New Roman"/>
          <w:bCs/>
          <w:color w:val="000000"/>
          <w:szCs w:val="24"/>
        </w:rPr>
        <w:t>Αντωνίου Γρέγου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Εξωτερικών,</w:t>
      </w:r>
      <w:r>
        <w:rPr>
          <w:rFonts w:eastAsia="Times New Roman"/>
          <w:b/>
          <w:bCs/>
          <w:color w:val="000000"/>
          <w:szCs w:val="24"/>
        </w:rPr>
        <w:t xml:space="preserve"> </w:t>
      </w:r>
      <w:r>
        <w:rPr>
          <w:rFonts w:eastAsia="Times New Roman"/>
          <w:color w:val="000000"/>
          <w:szCs w:val="24"/>
        </w:rPr>
        <w:t xml:space="preserve">με θέμα: «Περί της Ελληνικής Εθνικής Μειονότητας των Σκοπίων», </w:t>
      </w:r>
      <w:r>
        <w:rPr>
          <w:rFonts w:eastAsia="Times New Roman"/>
          <w:color w:val="000000"/>
          <w:szCs w:val="24"/>
          <w:shd w:val="clear" w:color="auto" w:fill="FFFFFF"/>
        </w:rPr>
        <w:t>δεν θα συζητηθεί</w:t>
      </w:r>
      <w:r>
        <w:rPr>
          <w:rFonts w:eastAsia="Times New Roman"/>
          <w:color w:val="000000"/>
          <w:szCs w:val="24"/>
        </w:rPr>
        <w:t xml:space="preserve"> λόγω απουσίας του </w:t>
      </w:r>
      <w:r>
        <w:rPr>
          <w:rFonts w:eastAsia="Times New Roman"/>
          <w:color w:val="000000"/>
          <w:szCs w:val="24"/>
        </w:rPr>
        <w:t xml:space="preserve">κ. </w:t>
      </w:r>
      <w:r>
        <w:rPr>
          <w:rFonts w:eastAsia="Times New Roman"/>
          <w:color w:val="000000"/>
          <w:szCs w:val="24"/>
        </w:rPr>
        <w:t xml:space="preserve">Κοτζιά στο εξωτερικό. </w:t>
      </w:r>
    </w:p>
    <w:p w14:paraId="381BD681" w14:textId="77777777" w:rsidR="00DC23FB" w:rsidRDefault="001C39CE">
      <w:pPr>
        <w:spacing w:after="0" w:line="600" w:lineRule="auto"/>
        <w:ind w:firstLine="720"/>
        <w:jc w:val="both"/>
        <w:rPr>
          <w:rFonts w:eastAsia="Times New Roman"/>
          <w:color w:val="000000"/>
          <w:szCs w:val="24"/>
          <w:shd w:val="clear" w:color="auto" w:fill="FFFFFF"/>
        </w:rPr>
      </w:pPr>
      <w:r>
        <w:rPr>
          <w:rFonts w:eastAsia="Times New Roman"/>
          <w:color w:val="000000"/>
          <w:szCs w:val="24"/>
        </w:rPr>
        <w:t>Επίση</w:t>
      </w:r>
      <w:r>
        <w:rPr>
          <w:rFonts w:eastAsia="Times New Roman"/>
          <w:color w:val="000000"/>
          <w:szCs w:val="24"/>
        </w:rPr>
        <w:t xml:space="preserve">ς, η τέταρτη με αριθμό 1082/13-2-2018 επίκαιρη ερώτηση πρώτου κύκλου του Βουλευτή Β΄ Αθηνών του Κομμουνιστικού </w:t>
      </w:r>
      <w:r>
        <w:rPr>
          <w:rFonts w:eastAsia="Times New Roman"/>
          <w:color w:val="000000"/>
          <w:szCs w:val="24"/>
        </w:rPr>
        <w:lastRenderedPageBreak/>
        <w:t xml:space="preserve">Κόμματος </w:t>
      </w:r>
      <w:r>
        <w:rPr>
          <w:rFonts w:eastAsia="Times New Roman"/>
          <w:color w:val="000000"/>
          <w:szCs w:val="24"/>
        </w:rPr>
        <w:t xml:space="preserve">Ελλάδας </w:t>
      </w:r>
      <w:r>
        <w:rPr>
          <w:rFonts w:eastAsia="Times New Roman"/>
          <w:color w:val="000000"/>
          <w:szCs w:val="24"/>
        </w:rPr>
        <w:t xml:space="preserve">κ. </w:t>
      </w:r>
      <w:r>
        <w:rPr>
          <w:rFonts w:eastAsia="Times New Roman"/>
          <w:bCs/>
          <w:color w:val="000000"/>
          <w:szCs w:val="24"/>
        </w:rPr>
        <w:t xml:space="preserve">Χρήστου </w:t>
      </w:r>
      <w:proofErr w:type="spellStart"/>
      <w:r>
        <w:rPr>
          <w:rFonts w:eastAsia="Times New Roman"/>
          <w:bCs/>
          <w:color w:val="000000"/>
          <w:szCs w:val="24"/>
        </w:rPr>
        <w:t>Κατσώτη</w:t>
      </w:r>
      <w:proofErr w:type="spellEnd"/>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Εργασίας, Κοινωνικής Ασφάλισης και Κοινωνικής Αλληλεγγύης</w:t>
      </w:r>
      <w:r>
        <w:rPr>
          <w:rFonts w:eastAsia="Times New Roman"/>
          <w:color w:val="000000"/>
          <w:szCs w:val="24"/>
        </w:rPr>
        <w:t xml:space="preserve"> με θέμα: «Χειροτέρευση των όρων απ</w:t>
      </w:r>
      <w:r>
        <w:rPr>
          <w:rFonts w:eastAsia="Times New Roman"/>
          <w:color w:val="000000"/>
          <w:szCs w:val="24"/>
        </w:rPr>
        <w:t>όδοσης και ασφάλισης του Ε.Φ.Κ.Α. προς τους ασφαλισμένους», δεν θα συζητηθεί</w:t>
      </w:r>
      <w:r>
        <w:rPr>
          <w:rFonts w:eastAsia="Times New Roman"/>
          <w:color w:val="000000"/>
          <w:szCs w:val="24"/>
          <w:shd w:val="clear" w:color="auto" w:fill="FFFFFF"/>
        </w:rPr>
        <w:t xml:space="preserve"> λόγω κωλύματος του ερωτώντος Βουλευτού.</w:t>
      </w:r>
    </w:p>
    <w:p w14:paraId="381BD682" w14:textId="77777777" w:rsidR="00DC23FB" w:rsidRDefault="001C39CE">
      <w:pPr>
        <w:spacing w:after="0" w:line="600" w:lineRule="auto"/>
        <w:ind w:firstLine="720"/>
        <w:jc w:val="both"/>
        <w:rPr>
          <w:rFonts w:eastAsia="Times New Roman"/>
          <w:color w:val="000000"/>
          <w:szCs w:val="24"/>
        </w:rPr>
      </w:pPr>
      <w:r>
        <w:rPr>
          <w:rFonts w:eastAsia="Times New Roman"/>
          <w:color w:val="000000"/>
          <w:szCs w:val="24"/>
          <w:shd w:val="clear" w:color="auto" w:fill="FFFFFF"/>
        </w:rPr>
        <w:t xml:space="preserve">Ομοίως, </w:t>
      </w:r>
      <w:r>
        <w:rPr>
          <w:rFonts w:eastAsia="Times New Roman"/>
          <w:color w:val="000000"/>
          <w:szCs w:val="24"/>
        </w:rPr>
        <w:t xml:space="preserve">η δεύτερη με αριθμό 1078/13-2-2018 επίκαιρη ερώτηση δεύτερου κύκλου του Βουλευτή Αττικής της Νέας Δημοκρατίας κ. </w:t>
      </w:r>
      <w:r>
        <w:rPr>
          <w:rFonts w:eastAsia="Times New Roman"/>
          <w:bCs/>
          <w:color w:val="000000"/>
          <w:szCs w:val="24"/>
        </w:rPr>
        <w:t>Μαυρουδή Βορίδη</w:t>
      </w:r>
      <w:r>
        <w:rPr>
          <w:rFonts w:eastAsia="Times New Roman"/>
          <w:b/>
          <w:color w:val="000000"/>
          <w:szCs w:val="24"/>
        </w:rPr>
        <w:t xml:space="preserve"> </w:t>
      </w:r>
      <w:r>
        <w:rPr>
          <w:rFonts w:eastAsia="Times New Roman"/>
          <w:color w:val="000000"/>
          <w:szCs w:val="24"/>
        </w:rPr>
        <w:t>πρ</w:t>
      </w:r>
      <w:r>
        <w:rPr>
          <w:rFonts w:eastAsia="Times New Roman"/>
          <w:color w:val="000000"/>
          <w:szCs w:val="24"/>
        </w:rPr>
        <w:t xml:space="preserve">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με θέμα: «Καθυστερήσεις στη διαδικασία έκδοσης των νέων ταυτοτήτων», δεν θα συζητηθεί λόγω κωλύματος του ερωτώντος Βουλευτού.</w:t>
      </w:r>
    </w:p>
    <w:p w14:paraId="381BD683" w14:textId="77777777" w:rsidR="00DC23FB" w:rsidRDefault="001C39CE">
      <w:pPr>
        <w:spacing w:after="0" w:line="600" w:lineRule="auto"/>
        <w:ind w:firstLine="720"/>
        <w:jc w:val="both"/>
        <w:rPr>
          <w:rFonts w:eastAsia="Times New Roman"/>
          <w:bCs/>
          <w:color w:val="000000"/>
          <w:szCs w:val="24"/>
          <w:shd w:val="clear" w:color="auto" w:fill="FFFFFF"/>
        </w:rPr>
      </w:pPr>
      <w:r>
        <w:rPr>
          <w:rFonts w:eastAsia="Times New Roman"/>
          <w:color w:val="000000"/>
          <w:szCs w:val="24"/>
        </w:rPr>
        <w:t xml:space="preserve">Επίσης, η τρίτη με αριθμό </w:t>
      </w:r>
      <w:r>
        <w:rPr>
          <w:rFonts w:eastAsia="Times New Roman"/>
          <w:color w:val="000000"/>
          <w:szCs w:val="24"/>
          <w:shd w:val="clear" w:color="auto" w:fill="FFFFFF"/>
        </w:rPr>
        <w:t xml:space="preserve">1076/13-2-2018 επίκαιρη ερώτηση του πρώτου κύκλου του Βουλευτή Ηρακλείου της </w:t>
      </w:r>
      <w:r>
        <w:rPr>
          <w:rFonts w:eastAsia="Times New Roman"/>
          <w:color w:val="000000"/>
          <w:szCs w:val="24"/>
          <w:shd w:val="clear" w:color="auto" w:fill="FFFFFF"/>
        </w:rPr>
        <w:t>Δημοκρατικής Συμπαράταξης ΠΑΣΟΚ – ΔΗΜΑΡ κ.</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Βασιλείου </w:t>
      </w:r>
      <w:proofErr w:type="spellStart"/>
      <w:r>
        <w:rPr>
          <w:rFonts w:eastAsia="Times New Roman"/>
          <w:bCs/>
          <w:color w:val="000000"/>
          <w:szCs w:val="24"/>
          <w:shd w:val="clear" w:color="auto" w:fill="FFFFFF"/>
        </w:rPr>
        <w:t>Κεγκέρογλου</w:t>
      </w:r>
      <w:proofErr w:type="spellEnd"/>
      <w:r>
        <w:rPr>
          <w:rFonts w:eastAsia="Times New Roman"/>
          <w:color w:val="000000"/>
          <w:szCs w:val="24"/>
          <w:shd w:val="clear" w:color="auto" w:fill="FFFFFF"/>
        </w:rPr>
        <w:t xml:space="preserve"> προς τον </w:t>
      </w:r>
      <w:r>
        <w:rPr>
          <w:rFonts w:eastAsia="Times New Roman"/>
          <w:color w:val="000000"/>
          <w:szCs w:val="24"/>
          <w:shd w:val="clear" w:color="auto" w:fill="FFFFFF"/>
        </w:rPr>
        <w:lastRenderedPageBreak/>
        <w:t xml:space="preserve">Υπουργό </w:t>
      </w:r>
      <w:r>
        <w:rPr>
          <w:rFonts w:eastAsia="Times New Roman"/>
          <w:bCs/>
          <w:color w:val="000000"/>
          <w:szCs w:val="24"/>
          <w:shd w:val="clear" w:color="auto" w:fill="FFFFFF"/>
        </w:rPr>
        <w:t>Αγροτικής Ανάπτυξης και Τροφίμων,</w:t>
      </w:r>
      <w:r>
        <w:rPr>
          <w:rFonts w:eastAsia="Times New Roman"/>
          <w:color w:val="000000"/>
          <w:szCs w:val="24"/>
          <w:shd w:val="clear" w:color="auto" w:fill="FFFFFF"/>
        </w:rPr>
        <w:t xml:space="preserve"> με θέμα: «Τεράστιες ζημιές στην Κρήτη σε φυτικό κεφάλαιο, δημόσιες –δημοτικές και ιδιωτικές υποδομές κ.λπ. - Άμεση αποζημίωση των παραγωγών και στήριξη των πληγέντων – Κατάσταση έκτακτης ανάγκης», </w:t>
      </w:r>
      <w:r>
        <w:rPr>
          <w:rFonts w:eastAsia="Times New Roman"/>
          <w:color w:val="000000"/>
          <w:szCs w:val="24"/>
        </w:rPr>
        <w:t>δεν θα συζητηθεί</w:t>
      </w:r>
      <w:r>
        <w:rPr>
          <w:rFonts w:eastAsia="Times New Roman"/>
          <w:color w:val="000000"/>
          <w:szCs w:val="24"/>
          <w:shd w:val="clear" w:color="auto" w:fill="FFFFFF"/>
        </w:rPr>
        <w:t xml:space="preserve"> λόγω κωλύματος του Υπουργού </w:t>
      </w:r>
      <w:r>
        <w:rPr>
          <w:rFonts w:eastAsia="Times New Roman"/>
          <w:bCs/>
          <w:color w:val="000000"/>
          <w:szCs w:val="24"/>
          <w:shd w:val="clear" w:color="auto" w:fill="FFFFFF"/>
        </w:rPr>
        <w:t>Αγροτικής Ανά</w:t>
      </w:r>
      <w:r>
        <w:rPr>
          <w:rFonts w:eastAsia="Times New Roman"/>
          <w:bCs/>
          <w:color w:val="000000"/>
          <w:szCs w:val="24"/>
          <w:shd w:val="clear" w:color="auto" w:fill="FFFFFF"/>
        </w:rPr>
        <w:t xml:space="preserve">πτυξης και Τροφίμων κ. Ευάγγελου Αποστόλου. </w:t>
      </w:r>
    </w:p>
    <w:p w14:paraId="381BD684" w14:textId="77777777" w:rsidR="00DC23FB" w:rsidRDefault="001C39CE">
      <w:pPr>
        <w:spacing w:after="0" w:line="600" w:lineRule="auto"/>
        <w:ind w:firstLine="720"/>
        <w:jc w:val="both"/>
        <w:rPr>
          <w:rFonts w:eastAsia="Times New Roman"/>
          <w:color w:val="000000"/>
          <w:szCs w:val="24"/>
        </w:rPr>
      </w:pPr>
      <w:r>
        <w:rPr>
          <w:rFonts w:eastAsia="Times New Roman"/>
          <w:color w:val="000000"/>
          <w:szCs w:val="24"/>
        </w:rPr>
        <w:t xml:space="preserve">Τέλος, η όγδοη με αριθμό 926/26-1-2018 επίκαιρη ερώτηση δεύτερου κύκλου του Βουλευτή Α΄ Θεσσαλονίκης της Ένωσης Κεντρώων κ. </w:t>
      </w:r>
      <w:r>
        <w:rPr>
          <w:rFonts w:eastAsia="Times New Roman"/>
          <w:bCs/>
          <w:color w:val="000000"/>
          <w:szCs w:val="24"/>
        </w:rPr>
        <w:t xml:space="preserve">Ιωάννη </w:t>
      </w:r>
      <w:proofErr w:type="spellStart"/>
      <w:r>
        <w:rPr>
          <w:rFonts w:eastAsia="Times New Roman"/>
          <w:bCs/>
          <w:color w:val="000000"/>
          <w:szCs w:val="24"/>
        </w:rPr>
        <w:t>Σαρίδη</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Εξωτερικών, </w:t>
      </w:r>
      <w:r>
        <w:rPr>
          <w:rFonts w:eastAsia="Times New Roman"/>
          <w:color w:val="000000"/>
          <w:szCs w:val="24"/>
        </w:rPr>
        <w:t xml:space="preserve">με θέμα: «Εμπιστεύεσθε τον κ. Μάθιου Νίμιτς </w:t>
      </w:r>
      <w:r>
        <w:rPr>
          <w:rFonts w:eastAsia="Times New Roman"/>
          <w:color w:val="000000"/>
          <w:szCs w:val="24"/>
        </w:rPr>
        <w:t xml:space="preserve">ως ειδικό διαμεσολαβητή των Ηνωμένων Εθνών για το Σκοπιανό ζήτημα;», δεν θα συζητηθεί λόγω φόρτου εργασίας του Υφυπουργού Εξωτερικών κ. Ιωάννη Αμανατίδη. </w:t>
      </w:r>
    </w:p>
    <w:p w14:paraId="381BD685" w14:textId="77777777" w:rsidR="00DC23FB" w:rsidRDefault="001C39CE">
      <w:pPr>
        <w:spacing w:after="0" w:line="600" w:lineRule="auto"/>
        <w:ind w:firstLine="720"/>
        <w:jc w:val="both"/>
        <w:rPr>
          <w:rFonts w:eastAsia="Times New Roman"/>
          <w:color w:val="000000"/>
          <w:szCs w:val="24"/>
        </w:rPr>
      </w:pPr>
      <w:r>
        <w:rPr>
          <w:rFonts w:eastAsia="Times New Roman"/>
          <w:color w:val="000000"/>
          <w:szCs w:val="24"/>
        </w:rPr>
        <w:lastRenderedPageBreak/>
        <w:t>Κυρίες και κύριοι συνάδελφοι, στο σημείο αυτό ολοκληρώθηκε η συζήτηση των επικαίρων ερωτήσεων.</w:t>
      </w:r>
    </w:p>
    <w:p w14:paraId="381BD686" w14:textId="77777777" w:rsidR="00DC23FB" w:rsidRDefault="001C39CE">
      <w:pPr>
        <w:spacing w:after="0" w:line="600" w:lineRule="auto"/>
        <w:ind w:firstLine="720"/>
        <w:jc w:val="both"/>
        <w:rPr>
          <w:rFonts w:eastAsia="Times New Roman"/>
          <w:color w:val="000000"/>
          <w:szCs w:val="24"/>
          <w:shd w:val="clear" w:color="auto" w:fill="FFFFFF"/>
        </w:rPr>
      </w:pPr>
      <w:r>
        <w:rPr>
          <w:rFonts w:eastAsia="Times New Roman"/>
          <w:color w:val="000000"/>
          <w:szCs w:val="24"/>
        </w:rPr>
        <w:t>Πριν ε</w:t>
      </w:r>
      <w:r>
        <w:rPr>
          <w:rFonts w:eastAsia="Times New Roman"/>
          <w:color w:val="000000"/>
          <w:szCs w:val="24"/>
        </w:rPr>
        <w:t xml:space="preserve">ισέλθουμε στην ημερήσια διάταξη νομοθετικής εργασίας, διακόπτουμε τη συνεδρίαση, μέχρι να έρθει η Αναπληρώτρια Υπουργός </w:t>
      </w:r>
      <w:r>
        <w:rPr>
          <w:rFonts w:eastAsia="Times New Roman"/>
          <w:color w:val="000000"/>
          <w:szCs w:val="24"/>
          <w:shd w:val="clear" w:color="auto" w:fill="FFFFFF"/>
        </w:rPr>
        <w:t xml:space="preserve">Εργασίας, Κοινωνικής Ασφάλισης και Κοινωνικής Αλληλεγγύης, </w:t>
      </w:r>
      <w:r>
        <w:rPr>
          <w:rFonts w:eastAsia="Times New Roman"/>
          <w:color w:val="000000"/>
          <w:szCs w:val="24"/>
          <w:shd w:val="clear" w:color="auto" w:fill="FFFFFF"/>
        </w:rPr>
        <w:t xml:space="preserve">κ. </w:t>
      </w:r>
      <w:r>
        <w:rPr>
          <w:rFonts w:eastAsia="Times New Roman"/>
          <w:color w:val="000000"/>
          <w:szCs w:val="24"/>
          <w:shd w:val="clear" w:color="auto" w:fill="FFFFFF"/>
        </w:rPr>
        <w:t xml:space="preserve">Θεανώ Φωτίου. </w:t>
      </w:r>
    </w:p>
    <w:p w14:paraId="381BD687" w14:textId="77777777" w:rsidR="00DC23FB" w:rsidRDefault="001C39CE">
      <w:pPr>
        <w:spacing w:after="0" w:line="600" w:lineRule="auto"/>
        <w:ind w:firstLine="720"/>
        <w:jc w:val="center"/>
        <w:rPr>
          <w:rFonts w:eastAsia="Times New Roman"/>
          <w:color w:val="000000"/>
          <w:szCs w:val="24"/>
        </w:rPr>
      </w:pPr>
      <w:r>
        <w:rPr>
          <w:rFonts w:eastAsia="Times New Roman"/>
          <w:color w:val="000000"/>
          <w:szCs w:val="24"/>
        </w:rPr>
        <w:t>(ΔΙΑΚΟΠΗ)</w:t>
      </w:r>
    </w:p>
    <w:p w14:paraId="381BD688" w14:textId="77777777" w:rsidR="00DC23FB" w:rsidRDefault="001C39CE">
      <w:pPr>
        <w:spacing w:after="0" w:line="600" w:lineRule="auto"/>
        <w:ind w:firstLine="720"/>
        <w:jc w:val="center"/>
        <w:rPr>
          <w:rFonts w:eastAsia="Times New Roman"/>
          <w:color w:val="FF0000"/>
          <w:szCs w:val="24"/>
        </w:rPr>
      </w:pPr>
      <w:r w:rsidRPr="00025CFB">
        <w:rPr>
          <w:rFonts w:eastAsia="Times New Roman"/>
          <w:color w:val="FF0000"/>
          <w:szCs w:val="24"/>
        </w:rPr>
        <w:t>(ΑΛΛΑΓΗ ΣΕΛΙΔΑΣ)</w:t>
      </w:r>
    </w:p>
    <w:p w14:paraId="381BD689" w14:textId="77777777" w:rsidR="00DC23FB" w:rsidRDefault="001C39CE">
      <w:pPr>
        <w:tabs>
          <w:tab w:val="left" w:pos="2608"/>
        </w:tabs>
        <w:spacing w:after="0" w:line="600" w:lineRule="auto"/>
        <w:ind w:firstLine="720"/>
        <w:jc w:val="center"/>
        <w:rPr>
          <w:rFonts w:eastAsia="Times New Roman"/>
          <w:szCs w:val="24"/>
        </w:rPr>
      </w:pPr>
      <w:r>
        <w:rPr>
          <w:rFonts w:eastAsia="Times New Roman"/>
          <w:szCs w:val="24"/>
        </w:rPr>
        <w:t>(ΜΕΤΑ ΤΗ ΔΙΑΚΟΠΗ)</w:t>
      </w:r>
    </w:p>
    <w:p w14:paraId="381BD68A" w14:textId="77777777" w:rsidR="00DC23FB" w:rsidRDefault="001C39CE">
      <w:pPr>
        <w:tabs>
          <w:tab w:val="left" w:pos="2608"/>
        </w:tabs>
        <w:spacing w:line="600" w:lineRule="auto"/>
        <w:ind w:firstLine="720"/>
        <w:jc w:val="both"/>
        <w:rPr>
          <w:rFonts w:eastAsia="Times New Roman"/>
          <w:szCs w:val="24"/>
        </w:rPr>
      </w:pPr>
      <w:r>
        <w:rPr>
          <w:rFonts w:eastAsia="Times New Roman"/>
          <w:b/>
          <w:szCs w:val="24"/>
        </w:rPr>
        <w:t>ΠΡΟΕΔΡΕΥΩΝ (Δη</w:t>
      </w:r>
      <w:r>
        <w:rPr>
          <w:rFonts w:eastAsia="Times New Roman"/>
          <w:b/>
          <w:szCs w:val="24"/>
        </w:rPr>
        <w:t>μήτριος Καμμένος):</w:t>
      </w:r>
      <w:r>
        <w:rPr>
          <w:rFonts w:eastAsia="Times New Roman"/>
          <w:szCs w:val="24"/>
        </w:rPr>
        <w:t xml:space="preserve"> Κυρίες και κύριοι συνάδελφοι, </w:t>
      </w:r>
      <w:r>
        <w:rPr>
          <w:rFonts w:eastAsia="Times New Roman"/>
          <w:szCs w:val="24"/>
        </w:rPr>
        <w:t xml:space="preserve">συνεχίζεται </w:t>
      </w:r>
      <w:r>
        <w:rPr>
          <w:rFonts w:eastAsia="Times New Roman"/>
          <w:szCs w:val="24"/>
        </w:rPr>
        <w:t>η</w:t>
      </w:r>
      <w:r>
        <w:rPr>
          <w:rFonts w:eastAsia="Times New Roman"/>
          <w:szCs w:val="24"/>
        </w:rPr>
        <w:t xml:space="preserve"> συνεδρίαση.</w:t>
      </w:r>
    </w:p>
    <w:p w14:paraId="381BD68B"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Εισερχόμαστε στην ημερήσια διάταξη της </w:t>
      </w:r>
    </w:p>
    <w:p w14:paraId="381BD68C" w14:textId="77777777" w:rsidR="00DC23FB" w:rsidRDefault="001C39CE">
      <w:pPr>
        <w:tabs>
          <w:tab w:val="left" w:pos="2608"/>
        </w:tabs>
        <w:spacing w:line="600" w:lineRule="auto"/>
        <w:ind w:firstLine="720"/>
        <w:jc w:val="center"/>
        <w:rPr>
          <w:rFonts w:eastAsia="Times New Roman"/>
          <w:b/>
          <w:szCs w:val="24"/>
        </w:rPr>
      </w:pPr>
      <w:r>
        <w:rPr>
          <w:rFonts w:eastAsia="Times New Roman"/>
          <w:b/>
          <w:szCs w:val="24"/>
        </w:rPr>
        <w:t>ΝΟΜΟΘΕΤΙΚΗΣ ΕΡΓΑΣΙΑΣ</w:t>
      </w:r>
    </w:p>
    <w:p w14:paraId="381BD68D" w14:textId="77777777" w:rsidR="00DC23FB" w:rsidRDefault="001C39CE">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Εργασίας, Κοινωνικής Ασφάλισης και Κοινωνικής Αλληλεγγύης: «Μετεξέλιξη του Οργανισμού Γεωργικών Ασφαλίσεων σε Οργανισμό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Κοινωνικής Αλληλεγγύης (ΟΠΕΚΑ) και λοιπές διατάξεις».</w:t>
      </w:r>
    </w:p>
    <w:p w14:paraId="381BD68E" w14:textId="77777777" w:rsidR="00DC23FB" w:rsidRDefault="001C39CE">
      <w:pPr>
        <w:tabs>
          <w:tab w:val="left" w:pos="2608"/>
        </w:tabs>
        <w:spacing w:line="600" w:lineRule="auto"/>
        <w:ind w:firstLine="720"/>
        <w:jc w:val="both"/>
        <w:rPr>
          <w:rFonts w:eastAsia="Times New Roman" w:cs="Times New Roman"/>
          <w:szCs w:val="24"/>
        </w:rPr>
      </w:pPr>
      <w:r>
        <w:rPr>
          <w:rFonts w:eastAsia="Times New Roman" w:cs="Times New Roman"/>
          <w:szCs w:val="24"/>
        </w:rPr>
        <w:t>Το ανω</w:t>
      </w:r>
      <w:r>
        <w:rPr>
          <w:rFonts w:eastAsia="Times New Roman" w:cs="Times New Roman"/>
          <w:szCs w:val="24"/>
        </w:rPr>
        <w:t>τέρω σχέδιο νόμου χαρακτηρίστηκε από την Κυβέρνηση ως επείγον και η αρμόδια Διαρκής Επιτροπή Κοινωνικών Υποθέσεων αποδέχτηκε κατά πλειοψηφία το χαρακτηρισμό του ως επείγοντος σύμφωνα με το άρθρο 110 του Κανονισμού της Βουλής.</w:t>
      </w:r>
    </w:p>
    <w:p w14:paraId="381BD68F" w14:textId="77777777" w:rsidR="00DC23FB" w:rsidRDefault="001C39CE">
      <w:pPr>
        <w:tabs>
          <w:tab w:val="left" w:pos="2608"/>
        </w:tabs>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w:t>
      </w:r>
      <w:r>
        <w:rPr>
          <w:rFonts w:eastAsia="Times New Roman" w:cs="Times New Roman"/>
          <w:szCs w:val="24"/>
        </w:rPr>
        <w:t>ισε στη συνεδρίασ</w:t>
      </w:r>
      <w:r>
        <w:rPr>
          <w:rFonts w:eastAsia="Times New Roman" w:cs="Times New Roman"/>
          <w:szCs w:val="24"/>
        </w:rPr>
        <w:t>ή στις</w:t>
      </w:r>
      <w:r>
        <w:rPr>
          <w:rFonts w:eastAsia="Times New Roman" w:cs="Times New Roman"/>
          <w:szCs w:val="24"/>
        </w:rPr>
        <w:t xml:space="preserve"> 12 Φεβρουαρίου 2018 τη συζήτηση του νομοσχεδίου σε μία έως δύο συνεδριάσεις.</w:t>
      </w:r>
    </w:p>
    <w:p w14:paraId="381BD690" w14:textId="77777777" w:rsidR="00DC23FB" w:rsidRDefault="001C39CE">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Προτείνω η συζήτηση να είναι ενιαία επί της αρχής, των άρθρων και των τροπολογιών. Συμφωνεί το Σώμα;</w:t>
      </w:r>
    </w:p>
    <w:p w14:paraId="381BD691" w14:textId="77777777" w:rsidR="00DC23FB" w:rsidRDefault="001C39CE">
      <w:pPr>
        <w:tabs>
          <w:tab w:val="left" w:pos="2608"/>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Μάλιστα, μάλιστα.</w:t>
      </w:r>
    </w:p>
    <w:p w14:paraId="381BD692" w14:textId="77777777" w:rsidR="00DC23FB" w:rsidRDefault="001C39CE">
      <w:pPr>
        <w:tabs>
          <w:tab w:val="left" w:pos="2608"/>
        </w:tabs>
        <w:spacing w:line="600" w:lineRule="auto"/>
        <w:ind w:firstLine="720"/>
        <w:jc w:val="both"/>
        <w:rPr>
          <w:rFonts w:eastAsia="Times New Roman"/>
          <w:szCs w:val="24"/>
        </w:rPr>
      </w:pPr>
      <w:r>
        <w:rPr>
          <w:rFonts w:eastAsia="Times New Roman"/>
          <w:b/>
          <w:szCs w:val="24"/>
        </w:rPr>
        <w:t>ΠΡΟΕΔΡΕΥΩΝ (Δημήτρ</w:t>
      </w:r>
      <w:r>
        <w:rPr>
          <w:rFonts w:eastAsia="Times New Roman"/>
          <w:b/>
          <w:szCs w:val="24"/>
        </w:rPr>
        <w:t>ιος Καμμένος):</w:t>
      </w:r>
      <w:r>
        <w:rPr>
          <w:rFonts w:eastAsia="Times New Roman"/>
          <w:szCs w:val="24"/>
        </w:rPr>
        <w:t xml:space="preserve"> </w:t>
      </w:r>
      <w:r>
        <w:rPr>
          <w:rFonts w:eastAsia="Times New Roman"/>
          <w:szCs w:val="24"/>
        </w:rPr>
        <w:t>Συνεπώς τ</w:t>
      </w:r>
      <w:r>
        <w:rPr>
          <w:rFonts w:eastAsia="Times New Roman"/>
          <w:szCs w:val="24"/>
        </w:rPr>
        <w:t>ο Σώμα συμφώνησε.</w:t>
      </w:r>
    </w:p>
    <w:p w14:paraId="381BD693"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Ως προς τους χρόνους και τα διαδικαστικά, όλοι οι ομιλητές, επειδή το σύστημα δεν λειτουργεί ακόμα </w:t>
      </w:r>
      <w:r>
        <w:rPr>
          <w:rFonts w:eastAsia="Times New Roman"/>
          <w:szCs w:val="24"/>
          <w:lang w:val="en-US"/>
        </w:rPr>
        <w:t>on</w:t>
      </w:r>
      <w:r>
        <w:rPr>
          <w:rFonts w:eastAsia="Times New Roman"/>
          <w:szCs w:val="24"/>
        </w:rPr>
        <w:t xml:space="preserve"> </w:t>
      </w:r>
      <w:r>
        <w:rPr>
          <w:rFonts w:eastAsia="Times New Roman"/>
          <w:szCs w:val="24"/>
          <w:lang w:val="en-US"/>
        </w:rPr>
        <w:t>line</w:t>
      </w:r>
      <w:r>
        <w:rPr>
          <w:rFonts w:eastAsia="Times New Roman"/>
          <w:szCs w:val="24"/>
        </w:rPr>
        <w:t>, θα πρέπει να έρθουν στη Γραμματεία να δηλώσουν τα ονόματά τους και κατά σειρά προτεραιότητας θα λάβουν τον</w:t>
      </w:r>
      <w:r>
        <w:rPr>
          <w:rFonts w:eastAsia="Times New Roman"/>
          <w:szCs w:val="24"/>
        </w:rPr>
        <w:t xml:space="preserve"> λόγο. Οι χρόνοι για τους εισηγητές και τους ειδικούς αγορητές είναι δώδεκα λεπτά η </w:t>
      </w:r>
      <w:proofErr w:type="spellStart"/>
      <w:r>
        <w:rPr>
          <w:rFonts w:eastAsia="Times New Roman"/>
          <w:szCs w:val="24"/>
        </w:rPr>
        <w:t>πρωτολογία</w:t>
      </w:r>
      <w:proofErr w:type="spellEnd"/>
      <w:r>
        <w:rPr>
          <w:rFonts w:eastAsia="Times New Roman"/>
          <w:szCs w:val="24"/>
        </w:rPr>
        <w:t xml:space="preserve"> και έξι λεπτά η δευτερολογία. Οι ομιλητές επί της αρχής θα έχουν τον λόγο για πέντε λεπτά.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θα έχουν τον λόγο για δώδεκα λεπτά.</w:t>
      </w:r>
    </w:p>
    <w:p w14:paraId="381BD694" w14:textId="77777777" w:rsidR="00DC23FB" w:rsidRDefault="001C39CE">
      <w:pPr>
        <w:spacing w:line="600" w:lineRule="auto"/>
        <w:ind w:firstLine="720"/>
        <w:jc w:val="both"/>
        <w:rPr>
          <w:rFonts w:eastAsia="Times New Roman"/>
          <w:szCs w:val="24"/>
        </w:rPr>
      </w:pPr>
      <w:r>
        <w:rPr>
          <w:rFonts w:eastAsia="Times New Roman"/>
          <w:szCs w:val="24"/>
        </w:rPr>
        <w:lastRenderedPageBreak/>
        <w:t>Κυρ</w:t>
      </w:r>
      <w:r>
        <w:rPr>
          <w:rFonts w:eastAsia="Times New Roman"/>
          <w:szCs w:val="24"/>
        </w:rPr>
        <w:t xml:space="preserve">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szCs w:val="24"/>
        </w:rPr>
        <w:t xml:space="preserve">προηγουμένως </w:t>
      </w:r>
      <w:r>
        <w:rPr>
          <w:rFonts w:eastAsia="Times New Roman"/>
          <w:szCs w:val="24"/>
        </w:rPr>
        <w:t>συμμετείχαν στο εκπαιδευτικό πρόγραμμα «Εργαστήρι Δημοκρατίας», που οργανώνει το Ίδρυμα της Βουλής, δεκαέξι μαθη</w:t>
      </w:r>
      <w:r>
        <w:rPr>
          <w:rFonts w:eastAsia="Times New Roman"/>
          <w:szCs w:val="24"/>
        </w:rPr>
        <w:t>τές και μαθήτριες και δύο εκπαιδευτικοί από τη Λεόντειο Σχολή της Νέας Σμύρνης.</w:t>
      </w:r>
    </w:p>
    <w:p w14:paraId="381BD69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 xml:space="preserve">τούς </w:t>
      </w:r>
      <w:r>
        <w:rPr>
          <w:rFonts w:eastAsia="Times New Roman" w:cs="Times New Roman"/>
          <w:szCs w:val="24"/>
        </w:rPr>
        <w:t>καλωσορίζει.</w:t>
      </w:r>
    </w:p>
    <w:p w14:paraId="381BD696" w14:textId="77777777" w:rsidR="00DC23FB" w:rsidRDefault="001C39CE">
      <w:pPr>
        <w:tabs>
          <w:tab w:val="left" w:pos="2608"/>
        </w:tabs>
        <w:spacing w:line="600" w:lineRule="auto"/>
        <w:ind w:firstLine="720"/>
        <w:jc w:val="center"/>
        <w:rPr>
          <w:rFonts w:eastAsia="Times New Roman"/>
          <w:szCs w:val="24"/>
        </w:rPr>
      </w:pPr>
      <w:r>
        <w:rPr>
          <w:rFonts w:eastAsia="Times New Roman" w:cs="Times New Roman"/>
          <w:szCs w:val="24"/>
        </w:rPr>
        <w:t xml:space="preserve">(Χειροκροτήματα </w:t>
      </w:r>
      <w:r>
        <w:rPr>
          <w:rFonts w:eastAsia="Times New Roman" w:cs="Times New Roman"/>
          <w:szCs w:val="24"/>
        </w:rPr>
        <w:t xml:space="preserve">απ’ </w:t>
      </w:r>
      <w:r>
        <w:rPr>
          <w:rFonts w:eastAsia="Times New Roman" w:cs="Times New Roman"/>
          <w:szCs w:val="24"/>
        </w:rPr>
        <w:t>όλες τις πτέρυγες</w:t>
      </w:r>
      <w:r>
        <w:rPr>
          <w:rFonts w:eastAsia="Times New Roman" w:cs="Times New Roman"/>
          <w:szCs w:val="24"/>
        </w:rPr>
        <w:t xml:space="preserve"> της Βουλής</w:t>
      </w:r>
      <w:r>
        <w:rPr>
          <w:rFonts w:eastAsia="Times New Roman" w:cs="Times New Roman"/>
          <w:szCs w:val="24"/>
        </w:rPr>
        <w:t>)</w:t>
      </w:r>
    </w:p>
    <w:p w14:paraId="381BD697"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Θα ήθελα να κάνω κάποιες ανακοινώσεις προς το Σώμα.</w:t>
      </w:r>
    </w:p>
    <w:p w14:paraId="381BD698"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Οι Υπουργοί Ναυτιλίας και Νησιωτικής Πολιτικής, </w:t>
      </w:r>
      <w:r>
        <w:rPr>
          <w:rFonts w:eastAsia="Times New Roman"/>
          <w:szCs w:val="24"/>
        </w:rPr>
        <w:t xml:space="preserve">Εσωτερικών, Εργασίας, Κοινωνικής Ασφάλισης και Κοινωνικής Αλληλεγγύης, Δικαιοσύνης, Διαφάνειας και Ανθρωπίνων Δικαιωμάτων και Οικονομικών κατέθεσαν στις 14-2-2018 σχέδιο νόμου: «Κύρωση της από </w:t>
      </w:r>
      <w:r>
        <w:rPr>
          <w:rFonts w:eastAsia="Times New Roman"/>
          <w:szCs w:val="24"/>
        </w:rPr>
        <w:lastRenderedPageBreak/>
        <w:t>2 Φεβρουαρίου 2018 τροποποίησης και κωδικοποίησης σε ενιαίο κεί</w:t>
      </w:r>
      <w:r>
        <w:rPr>
          <w:rFonts w:eastAsia="Times New Roman"/>
          <w:szCs w:val="24"/>
        </w:rPr>
        <w:t xml:space="preserve">μενο της από 27 Ιουνίου 2001 Σύμβασης Παραχώρησης μεταξύ του Ελληνικού Δημοσίου και της «Οργανισμός Λιμένος Θεσσαλονίκης ΑΕ» και άλλες διατάξεις». </w:t>
      </w:r>
    </w:p>
    <w:p w14:paraId="381BD699"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Το ως άνω σχέδιο νόμου έχει χαρακτηρισθεί από την Κυβέρνηση ως επείγον. Παραπέμπεται στην αρμόδια Διαρκή Επι</w:t>
      </w:r>
      <w:r>
        <w:rPr>
          <w:rFonts w:eastAsia="Times New Roman"/>
          <w:szCs w:val="24"/>
        </w:rPr>
        <w:t>τροπή.</w:t>
      </w:r>
    </w:p>
    <w:p w14:paraId="381BD69A"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Επίσης, οι Υπουργοί Παιδείας, Έρευνας και Θρησκευμάτων, Εργασίας, Κοινωνικής Ασφάλισης και Κοινωνικής Αλληλεγγύης, Δικαιοσύνης, Διαφάνειας και Ανθρωπίνων Δικαιωμάτων, Οικονομικών, Υγείας, Διοικητικής Ανασυγκρότησης, Περιβάλλοντος και Ενέργειας και Α</w:t>
      </w:r>
      <w:r>
        <w:rPr>
          <w:rFonts w:eastAsia="Times New Roman"/>
          <w:szCs w:val="24"/>
        </w:rPr>
        <w:t xml:space="preserve">γροτικής Ανάπτυξης και Τροφίμων, οι Αναπληρωτές Υπουργοί Παιδείας, Έρευνας και Θρησκευμάτων, Εργασίας, Κοινωνικής Ασφάλισης και Κοινωνικής Αλληλεγγύης και Οικονομικών </w:t>
      </w:r>
      <w:r>
        <w:rPr>
          <w:rFonts w:eastAsia="Times New Roman"/>
          <w:szCs w:val="24"/>
        </w:rPr>
        <w:lastRenderedPageBreak/>
        <w:t>και ο Υφυπουργός Παιδείας, Έρευνας και Θρησκευμάτων κατέθεσαν στις 13-2-2018 σχέδιο νόμου</w:t>
      </w:r>
      <w:r>
        <w:rPr>
          <w:rFonts w:eastAsia="Times New Roman"/>
          <w:szCs w:val="24"/>
        </w:rPr>
        <w:t xml:space="preserve">: «Ίδρυση Πανεπιστημίου Δυτικής Αττικής και </w:t>
      </w:r>
      <w:r>
        <w:rPr>
          <w:rFonts w:eastAsia="Times New Roman"/>
          <w:szCs w:val="24"/>
        </w:rPr>
        <w:t xml:space="preserve">λοιπές </w:t>
      </w:r>
      <w:r>
        <w:rPr>
          <w:rFonts w:eastAsia="Times New Roman"/>
          <w:szCs w:val="24"/>
        </w:rPr>
        <w:t>διατάξεις».</w:t>
      </w:r>
    </w:p>
    <w:p w14:paraId="381BD69B"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Παραπέμπεται στην αρμόδια Διαρκή Επιτροπή.</w:t>
      </w:r>
    </w:p>
    <w:p w14:paraId="381BD69C"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Ο Πρόεδρος της Κοινοβουλευτικής Ομάδας των Ανεξαρτήτων Ελλήνων και οι Βουλευτές του κόμματός του κατέθεσαν στις 13 Φεβρουαρίου 2018 πρόταση νόμου: </w:t>
      </w:r>
      <w:r>
        <w:rPr>
          <w:rFonts w:eastAsia="Times New Roman"/>
          <w:szCs w:val="24"/>
        </w:rPr>
        <w:t>«Τροποποίηση του ν.3126/2003 (ΦΕΚ 66/Α/19.3.2003)».</w:t>
      </w:r>
    </w:p>
    <w:p w14:paraId="381BD69D"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Παραπέμπεται στην αρμόδια Διαρκή Επιτροπή.</w:t>
      </w:r>
    </w:p>
    <w:p w14:paraId="381BD69E"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Προχωρούμε στο υπό συζήτηση σχέδιο νόμου και τον λόγο έχει η εισηγήτρια του ΣΥΡΙΖΑ </w:t>
      </w:r>
      <w:r>
        <w:rPr>
          <w:rFonts w:eastAsia="Times New Roman"/>
          <w:szCs w:val="24"/>
        </w:rPr>
        <w:t xml:space="preserve">κ. </w:t>
      </w:r>
      <w:r>
        <w:rPr>
          <w:rFonts w:eastAsia="Times New Roman"/>
          <w:szCs w:val="24"/>
        </w:rPr>
        <w:t xml:space="preserve">Ελισσάβετ </w:t>
      </w:r>
      <w:proofErr w:type="spellStart"/>
      <w:r>
        <w:rPr>
          <w:rFonts w:eastAsia="Times New Roman"/>
          <w:szCs w:val="24"/>
        </w:rPr>
        <w:t>Σκούφα</w:t>
      </w:r>
      <w:proofErr w:type="spellEnd"/>
      <w:r>
        <w:rPr>
          <w:rFonts w:eastAsia="Times New Roman"/>
          <w:szCs w:val="24"/>
        </w:rPr>
        <w:t>, για δώδεκα λεπτά.</w:t>
      </w:r>
    </w:p>
    <w:p w14:paraId="381BD69F" w14:textId="77777777" w:rsidR="00DC23FB" w:rsidRDefault="001C39CE">
      <w:pPr>
        <w:tabs>
          <w:tab w:val="left" w:pos="2608"/>
        </w:tabs>
        <w:spacing w:line="600" w:lineRule="auto"/>
        <w:ind w:firstLine="720"/>
        <w:jc w:val="both"/>
        <w:rPr>
          <w:rFonts w:eastAsia="Times New Roman"/>
          <w:szCs w:val="24"/>
        </w:rPr>
      </w:pPr>
      <w:r>
        <w:rPr>
          <w:rFonts w:eastAsia="Times New Roman"/>
          <w:b/>
          <w:szCs w:val="24"/>
        </w:rPr>
        <w:lastRenderedPageBreak/>
        <w:t xml:space="preserve">ΕΛΙΣΣΑΒΕΤ ΣΚΟΥΦΑ: </w:t>
      </w:r>
      <w:r>
        <w:rPr>
          <w:rFonts w:eastAsia="Times New Roman"/>
          <w:szCs w:val="24"/>
        </w:rPr>
        <w:t>Κυρίες και κύριοι συν</w:t>
      </w:r>
      <w:r>
        <w:rPr>
          <w:rFonts w:eastAsia="Times New Roman"/>
          <w:szCs w:val="24"/>
        </w:rPr>
        <w:t xml:space="preserve">άδελφοι, με το σχέδιο νόμου προωθείται η μετεξέλιξη, η αναμόρφωση και η μετατροπή ενός κομματιού του ΟΓΑ που δεν εντάχθηκε στον ΕΦΚΑ σε έναν νέο ενιαίο φορέα απόδοσης </w:t>
      </w:r>
      <w:proofErr w:type="spellStart"/>
      <w:r>
        <w:rPr>
          <w:rFonts w:eastAsia="Times New Roman"/>
          <w:szCs w:val="24"/>
        </w:rPr>
        <w:t>προνοιακών</w:t>
      </w:r>
      <w:proofErr w:type="spellEnd"/>
      <w:r>
        <w:rPr>
          <w:rFonts w:eastAsia="Times New Roman"/>
          <w:szCs w:val="24"/>
        </w:rPr>
        <w:t xml:space="preserve"> επιδομάτων, παροχών και υπηρεσιών. </w:t>
      </w:r>
    </w:p>
    <w:p w14:paraId="381BD6A0"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Μια μικρή υποσημείωση: Δεν θα πρέπει να φο</w:t>
      </w:r>
      <w:r>
        <w:rPr>
          <w:rFonts w:eastAsia="Times New Roman"/>
          <w:szCs w:val="24"/>
        </w:rPr>
        <w:t xml:space="preserve">βόμαστε τη φράση «κοινωνική πρόνοια». Κατ’ </w:t>
      </w:r>
      <w:proofErr w:type="spellStart"/>
      <w:r>
        <w:rPr>
          <w:rFonts w:eastAsia="Times New Roman"/>
          <w:szCs w:val="24"/>
        </w:rPr>
        <w:t>ουσίαν</w:t>
      </w:r>
      <w:proofErr w:type="spellEnd"/>
      <w:r>
        <w:rPr>
          <w:rFonts w:eastAsia="Times New Roman"/>
          <w:szCs w:val="24"/>
        </w:rPr>
        <w:t xml:space="preserve"> σημαίνει ότι το κράτος υπηρετεί μία από τις βασικές υποχρεώσεις του, την πρόνοια, τη φροντίδα δηλαδή για τα πιο αδύναμα και ευάλωτα μέλη του. </w:t>
      </w:r>
    </w:p>
    <w:p w14:paraId="381BD6A1"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Αυτή είναι και μια από τις βασικές ιδεολογικοπολιτικές μας διαφ</w:t>
      </w:r>
      <w:r>
        <w:rPr>
          <w:rFonts w:eastAsia="Times New Roman"/>
          <w:szCs w:val="24"/>
        </w:rPr>
        <w:t xml:space="preserve">ορές με το κόμμα της Αξιωματικής Αντιπολίτευσης, διότι εμείς θεωρούμε υποχρέωση του κράτους να ασκεί τη λεγόμενη «κοινωνική πολιτική», να φροντίζει δηλαδή για τη συνοχή του κοινωνικοί ιστού, </w:t>
      </w:r>
      <w:r>
        <w:rPr>
          <w:rFonts w:eastAsia="Times New Roman"/>
          <w:szCs w:val="24"/>
        </w:rPr>
        <w:lastRenderedPageBreak/>
        <w:t xml:space="preserve">να αναλαμβάνει δράσεις για την αρμονική επανένταξη στο κοινωνικό </w:t>
      </w:r>
      <w:r>
        <w:rPr>
          <w:rFonts w:eastAsia="Times New Roman"/>
          <w:szCs w:val="24"/>
        </w:rPr>
        <w:t xml:space="preserve">σύνολο εκείνων ιδιαίτερα των συμπολιτών μας που σπρώχτηκαν και διαβιούν στο περιθώριο της κοινωνίας και που στα χρόνια των μνημονίων έχουν </w:t>
      </w:r>
      <w:proofErr w:type="spellStart"/>
      <w:r>
        <w:rPr>
          <w:rFonts w:eastAsia="Times New Roman"/>
          <w:szCs w:val="24"/>
        </w:rPr>
        <w:t>φτωχοποιηθεί</w:t>
      </w:r>
      <w:proofErr w:type="spellEnd"/>
      <w:r>
        <w:rPr>
          <w:rFonts w:eastAsia="Times New Roman"/>
          <w:szCs w:val="24"/>
        </w:rPr>
        <w:t xml:space="preserve"> ακόμη περισσότερο.</w:t>
      </w:r>
    </w:p>
    <w:p w14:paraId="381BD6A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Το προκείμενο νομοσχέδιο αποτελεί, λοιπόν, μία ακόμη τομή. Κατά τη συνήθη ακρόαση φορ</w:t>
      </w:r>
      <w:r>
        <w:rPr>
          <w:rFonts w:eastAsia="Times New Roman" w:cs="Times New Roman"/>
          <w:szCs w:val="24"/>
        </w:rPr>
        <w:t xml:space="preserve">έων στη συνεδρίαση της αρμόδιας </w:t>
      </w:r>
      <w:r>
        <w:rPr>
          <w:rFonts w:eastAsia="Times New Roman" w:cs="Times New Roman"/>
          <w:szCs w:val="24"/>
        </w:rPr>
        <w:t>κοινοβουλευτικής επιτροπής</w:t>
      </w:r>
      <w:r>
        <w:rPr>
          <w:rFonts w:eastAsia="Times New Roman" w:cs="Times New Roman"/>
          <w:szCs w:val="24"/>
        </w:rPr>
        <w:t xml:space="preserve"> διαπιστώσαμε ότι το νομοσχέδιο αποσπά την ευρύτερη κοινωνική συναίνεση, μιας και οι προσκεκλημένοι φορείς διατύπωσαν τη γνώμη ότι οι διατάξεις του νομοσχεδίου απαντούν και επιλύουν χρόνια προβλήματ</w:t>
      </w:r>
      <w:r>
        <w:rPr>
          <w:rFonts w:eastAsia="Times New Roman" w:cs="Times New Roman"/>
          <w:szCs w:val="24"/>
        </w:rPr>
        <w:t>α κοινωνικής πολιτικής.</w:t>
      </w:r>
    </w:p>
    <w:p w14:paraId="381BD6A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Οι βασικές διατάξεις του, λοιπόν, εγκαθιδρύουν τον ΟΠΕΚΑ, τον ενιαίο Οργανισμό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Κοινωνικής Αλ</w:t>
      </w:r>
      <w:r>
        <w:rPr>
          <w:rFonts w:eastAsia="Times New Roman" w:cs="Times New Roman"/>
          <w:szCs w:val="24"/>
        </w:rPr>
        <w:lastRenderedPageBreak/>
        <w:t>ληλεγγύης, ο οποίος θα είναι επιφορτισμένος επιπλέον με την ανίχνευση των πραγματικών αναγκών του πληθυσμού αναφοράς, την ανίχνευση των συ</w:t>
      </w:r>
      <w:r>
        <w:rPr>
          <w:rFonts w:eastAsia="Times New Roman" w:cs="Times New Roman"/>
          <w:szCs w:val="24"/>
        </w:rPr>
        <w:t xml:space="preserve">νεπειών και αποτελεσμάτων των ακολουθούμενων πολιτικών κοινωνικής αλληλεγγύης, αλλά και της αποδοτικής διαχείρισης των πόρων που διατίθενται για τη μείωση της φτώχειας και του κοινωνικού αποκλεισμού. </w:t>
      </w:r>
    </w:p>
    <w:p w14:paraId="381BD6A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Ως εισηγήτρια του κόμματος κατά την ακρόαση των φορέων </w:t>
      </w:r>
      <w:r>
        <w:rPr>
          <w:rFonts w:eastAsia="Times New Roman" w:cs="Times New Roman"/>
          <w:szCs w:val="24"/>
        </w:rPr>
        <w:t xml:space="preserve">στις αρμόδιες </w:t>
      </w:r>
      <w:r>
        <w:rPr>
          <w:rFonts w:eastAsia="Times New Roman" w:cs="Times New Roman"/>
          <w:szCs w:val="24"/>
        </w:rPr>
        <w:t xml:space="preserve">επιτροπές </w:t>
      </w:r>
      <w:r>
        <w:rPr>
          <w:rFonts w:eastAsia="Times New Roman" w:cs="Times New Roman"/>
          <w:szCs w:val="24"/>
        </w:rPr>
        <w:t xml:space="preserve">έθεσα στον διοικητή αυτού του κομματιού του ΟΓΑ, τον κ. </w:t>
      </w:r>
      <w:proofErr w:type="spellStart"/>
      <w:r>
        <w:rPr>
          <w:rFonts w:eastAsia="Times New Roman" w:cs="Times New Roman"/>
          <w:szCs w:val="24"/>
        </w:rPr>
        <w:t>Πλιάκη</w:t>
      </w:r>
      <w:proofErr w:type="spellEnd"/>
      <w:r>
        <w:rPr>
          <w:rFonts w:eastAsia="Times New Roman" w:cs="Times New Roman"/>
          <w:szCs w:val="24"/>
        </w:rPr>
        <w:t xml:space="preserve">, το ερώτημα εάν το ελληνικό κράτος γνώριζε τι επιδόματα δίνονταν και δίνονται ή εάν τουλάχιστον υπήρχε κάποια ελεγκτική διαδικασία που να ελέγχει αυτά τα επιδόματα, για </w:t>
      </w:r>
      <w:r>
        <w:rPr>
          <w:rFonts w:eastAsia="Times New Roman" w:cs="Times New Roman"/>
          <w:szCs w:val="24"/>
        </w:rPr>
        <w:t xml:space="preserve">το εάν δηλαδή οι δικαιούχοι τα δικαιούνται ή τα δικαιούνταν ή όχι, ώστε να ξέρει το ελληνικό κράτος και κατ’ επέκταση ο Έλληνας πολίτης </w:t>
      </w:r>
      <w:r>
        <w:rPr>
          <w:rFonts w:eastAsia="Times New Roman" w:cs="Times New Roman"/>
          <w:szCs w:val="24"/>
        </w:rPr>
        <w:lastRenderedPageBreak/>
        <w:t>πού πηγαίνουν τα λεφτά του μέσω της φορολογίας. Η απάντησή του ήταν αποστομωτική. Είπε πως όλα τα προηγούμενα χρόνια δεν</w:t>
      </w:r>
      <w:r>
        <w:rPr>
          <w:rFonts w:eastAsia="Times New Roman" w:cs="Times New Roman"/>
          <w:szCs w:val="24"/>
        </w:rPr>
        <w:t xml:space="preserve"> υπήρχε κα</w:t>
      </w:r>
      <w:r>
        <w:rPr>
          <w:rFonts w:eastAsia="Times New Roman" w:cs="Times New Roman"/>
          <w:szCs w:val="24"/>
        </w:rPr>
        <w:t>μ</w:t>
      </w:r>
      <w:r>
        <w:rPr>
          <w:rFonts w:eastAsia="Times New Roman" w:cs="Times New Roman"/>
          <w:szCs w:val="24"/>
        </w:rPr>
        <w:t xml:space="preserve">μία καταγραφή των επιδομάτων και ότι βρέθηκαν ως διοίκηση μπροστά </w:t>
      </w:r>
      <w:r>
        <w:rPr>
          <w:rFonts w:eastAsia="Times New Roman" w:cs="Times New Roman"/>
          <w:szCs w:val="24"/>
        </w:rPr>
        <w:t xml:space="preserve">σ’ </w:t>
      </w:r>
      <w:r>
        <w:rPr>
          <w:rFonts w:eastAsia="Times New Roman" w:cs="Times New Roman"/>
          <w:szCs w:val="24"/>
        </w:rPr>
        <w:t xml:space="preserve">έναν κυκεώνα διατάξεων σε πολλούς και διάφορους φορείς -αρμόδιους, αναρμόδιους </w:t>
      </w:r>
      <w:proofErr w:type="spellStart"/>
      <w:r>
        <w:rPr>
          <w:rFonts w:eastAsia="Times New Roman" w:cs="Times New Roman"/>
          <w:szCs w:val="24"/>
        </w:rPr>
        <w:t>κ.ο.κ.</w:t>
      </w:r>
      <w:proofErr w:type="spellEnd"/>
      <w:r>
        <w:rPr>
          <w:rFonts w:eastAsia="Times New Roman" w:cs="Times New Roman"/>
          <w:szCs w:val="24"/>
        </w:rPr>
        <w:t>-, ενώ παράλληλα συμπλήρωσε πως δεν υπάρχει κανένας απολύτως ελεγκτικός μηχανισμός.</w:t>
      </w:r>
    </w:p>
    <w:p w14:paraId="381BD6A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Αλήθεια</w:t>
      </w:r>
      <w:r>
        <w:rPr>
          <w:rFonts w:eastAsia="Times New Roman" w:cs="Times New Roman"/>
          <w:szCs w:val="24"/>
        </w:rPr>
        <w:t xml:space="preserve">, ποιος τους εμπόδιζε –αναφέρομαι στα κόμματα που κυβέρνησαν τη χώρα για σαράντα και πλέον χρόνια- να γίνει η καταγραφή και η </w:t>
      </w:r>
      <w:proofErr w:type="spellStart"/>
      <w:r>
        <w:rPr>
          <w:rFonts w:eastAsia="Times New Roman" w:cs="Times New Roman"/>
          <w:szCs w:val="24"/>
        </w:rPr>
        <w:t>ψηφιοποίηση</w:t>
      </w:r>
      <w:proofErr w:type="spellEnd"/>
      <w:r>
        <w:rPr>
          <w:rFonts w:eastAsia="Times New Roman" w:cs="Times New Roman"/>
          <w:szCs w:val="24"/>
        </w:rPr>
        <w:t xml:space="preserve"> των επιδομάτων; Αν αυτά τα πολιτικά πρόσωπα της χώρας μας είκοσι, είκοσι πέντε χρόνια πριν, έκαναν ένα απλό πέρασμα σε</w:t>
      </w:r>
      <w:r>
        <w:rPr>
          <w:rFonts w:eastAsia="Times New Roman" w:cs="Times New Roman"/>
          <w:szCs w:val="24"/>
        </w:rPr>
        <w:t xml:space="preserve"> ανεπτυγμένα κράτη, για παράδειγμα στη </w:t>
      </w:r>
      <w:r>
        <w:rPr>
          <w:rFonts w:eastAsia="Times New Roman" w:cs="Times New Roman"/>
          <w:szCs w:val="24"/>
        </w:rPr>
        <w:lastRenderedPageBreak/>
        <w:t xml:space="preserve">Σουηδία, θα διαπίστωναν σαφώς πως τα πάντα είναι ψηφιοποιημένα, διότι στα ευνομούμενα κράτη ο πολίτης γνωρίζει με τη μεγαλύτερη λεπτομέρεια τι δικαιούται, </w:t>
      </w:r>
      <w:r>
        <w:rPr>
          <w:rFonts w:eastAsia="Times New Roman" w:cs="Times New Roman"/>
          <w:szCs w:val="24"/>
        </w:rPr>
        <w:t xml:space="preserve">πως </w:t>
      </w:r>
      <w:r>
        <w:rPr>
          <w:rFonts w:eastAsia="Times New Roman" w:cs="Times New Roman"/>
          <w:szCs w:val="24"/>
        </w:rPr>
        <w:t xml:space="preserve">και πότε ακριβώς θα το πάρει. </w:t>
      </w:r>
    </w:p>
    <w:p w14:paraId="381BD6A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Εδώ προτιμούσαμε φυσικά να </w:t>
      </w:r>
      <w:r>
        <w:rPr>
          <w:rFonts w:eastAsia="Times New Roman" w:cs="Times New Roman"/>
          <w:szCs w:val="24"/>
        </w:rPr>
        <w:t xml:space="preserve">έχουμε τον πολίτη έρμαιο του κάθε δημάρχου, Βουλευτή, πολιτευτή, προκειμένου να αποκτήσει δικαιώματα που το ίδιο το Σύνταγμα του κατοχυρώνει ως πολίτη. </w:t>
      </w:r>
    </w:p>
    <w:p w14:paraId="381BD6A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Άλλωστε, η δημιουργία μιας ενιαίας αρχής απόδοσης επιδομάτων </w:t>
      </w:r>
      <w:proofErr w:type="spellStart"/>
      <w:r>
        <w:rPr>
          <w:rFonts w:eastAsia="Times New Roman" w:cs="Times New Roman"/>
          <w:szCs w:val="24"/>
        </w:rPr>
        <w:t>προνοιακού</w:t>
      </w:r>
      <w:proofErr w:type="spellEnd"/>
      <w:r>
        <w:rPr>
          <w:rFonts w:eastAsia="Times New Roman" w:cs="Times New Roman"/>
          <w:szCs w:val="24"/>
        </w:rPr>
        <w:t xml:space="preserve"> χαρακτήρα είναι μία θέση την οπ</w:t>
      </w:r>
      <w:r>
        <w:rPr>
          <w:rFonts w:eastAsia="Times New Roman" w:cs="Times New Roman"/>
          <w:szCs w:val="24"/>
        </w:rPr>
        <w:t xml:space="preserve">οία η Εθνική Συνομοσπονδία Ατόμων με Αναπηρία –η γνωστή μας ΕΣΑΜΕΑ- έχει εδώ και πάρα πολλά χρόνια, ήδη από τη δεκαετία του 2000 και νωρίτερα. Για ποιους λόγους ακριβώς δεν είχε εγκαθιδρυθεί τόσο καιρό αυτός ο ενιαίος φορέας; </w:t>
      </w:r>
    </w:p>
    <w:p w14:paraId="381BD6A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Περαιτέρω, στόχος μας και σκο</w:t>
      </w:r>
      <w:r>
        <w:rPr>
          <w:rFonts w:eastAsia="Times New Roman" w:cs="Times New Roman"/>
          <w:szCs w:val="24"/>
        </w:rPr>
        <w:t xml:space="preserve">πός του νέου οργανισμού είναι σύντομα όλα τα θέματα –των αιτήσεων, της επεξεργασίας τους, της καταβολής των επιδομάτων- να γίνονται μέσα από ένα σύστημα πλήρως </w:t>
      </w:r>
      <w:proofErr w:type="spellStart"/>
      <w:r>
        <w:rPr>
          <w:rFonts w:eastAsia="Times New Roman" w:cs="Times New Roman"/>
          <w:szCs w:val="24"/>
        </w:rPr>
        <w:t>ηλεκτρονικοποιημένο</w:t>
      </w:r>
      <w:proofErr w:type="spellEnd"/>
      <w:r>
        <w:rPr>
          <w:rFonts w:eastAsia="Times New Roman" w:cs="Times New Roman"/>
          <w:szCs w:val="24"/>
        </w:rPr>
        <w:t>, η πληροφορική να μπει σε όσο το δυνατόν περισσότερες πτυχές της ζωής μας ως</w:t>
      </w:r>
      <w:r>
        <w:rPr>
          <w:rFonts w:eastAsia="Times New Roman" w:cs="Times New Roman"/>
          <w:szCs w:val="24"/>
        </w:rPr>
        <w:t xml:space="preserve"> πολιτών, στην επικοινωνία μας με το κράτος, στη διαδικασία αίτησης μέχρι τον ηλεκτρονικό φάκελο αναπήρου και ό,τι άλλο χρειαστεί για την κανονική και τακτική ανά μήνα ή στις συγκεκριμένες ημερομηνίες που θα έχουν καθοριστεί πληρωμή των επιδομάτων βγάζοντα</w:t>
      </w:r>
      <w:r>
        <w:rPr>
          <w:rFonts w:eastAsia="Times New Roman" w:cs="Times New Roman"/>
          <w:szCs w:val="24"/>
        </w:rPr>
        <w:t>ς βέβαια –θα μου επιτρέψετε την εκχυδαϊσμένη έκφραση- από τη μέση τους διάφορους καλοθελητές και διαμεσολαβητές του γνωστού μέχρι τώρα πελατειακού συστήματος.</w:t>
      </w:r>
    </w:p>
    <w:p w14:paraId="381BD6A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Αυτό έρχεται να αντιμετωπίσει το συγκεκριμένο νομοσχέδιο, το οποίο αποτελεί τον δεύτερο βασικό πυ</w:t>
      </w:r>
      <w:r>
        <w:rPr>
          <w:rFonts w:eastAsia="Times New Roman" w:cs="Times New Roman"/>
          <w:szCs w:val="24"/>
        </w:rPr>
        <w:t xml:space="preserve">λώνα του νέου ψηφιακού </w:t>
      </w:r>
      <w:proofErr w:type="spellStart"/>
      <w:r>
        <w:rPr>
          <w:rFonts w:eastAsia="Times New Roman" w:cs="Times New Roman"/>
          <w:szCs w:val="24"/>
        </w:rPr>
        <w:t>προνοιακού</w:t>
      </w:r>
      <w:proofErr w:type="spellEnd"/>
      <w:r>
        <w:rPr>
          <w:rFonts w:eastAsia="Times New Roman" w:cs="Times New Roman"/>
          <w:szCs w:val="24"/>
        </w:rPr>
        <w:t xml:space="preserve"> κράτους κοινωνικής αλληλεγγύης. Ο πρώτος πυλώνας είναι ο εθνικός μηχανισμός με τα διακόσια σαράντα </w:t>
      </w:r>
      <w:r>
        <w:rPr>
          <w:rFonts w:eastAsia="Times New Roman" w:cs="Times New Roman"/>
          <w:szCs w:val="24"/>
        </w:rPr>
        <w:t>κέντρα κοινότητας</w:t>
      </w:r>
      <w:r>
        <w:rPr>
          <w:rFonts w:eastAsia="Times New Roman" w:cs="Times New Roman"/>
          <w:szCs w:val="24"/>
        </w:rPr>
        <w:t xml:space="preserve"> στους δήμους, όπου οι πολίτες με τον ΑΦΜ και τον ΑΜΚΑ τους ενημερώνονται για τα δικαιώματά τους, επιδόματ</w:t>
      </w:r>
      <w:r>
        <w:rPr>
          <w:rFonts w:eastAsia="Times New Roman" w:cs="Times New Roman"/>
          <w:szCs w:val="24"/>
        </w:rPr>
        <w:t>α, παροχές και υπηρεσίες σε όλη την Ελλάδα.</w:t>
      </w:r>
    </w:p>
    <w:p w14:paraId="381BD6A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Ποιος ο λόγος ύπαρξης των </w:t>
      </w:r>
      <w:r>
        <w:rPr>
          <w:rFonts w:eastAsia="Times New Roman" w:cs="Times New Roman"/>
          <w:szCs w:val="24"/>
        </w:rPr>
        <w:t>κέντρων κοινότητας</w:t>
      </w:r>
      <w:r>
        <w:rPr>
          <w:rFonts w:eastAsia="Times New Roman" w:cs="Times New Roman"/>
          <w:szCs w:val="24"/>
        </w:rPr>
        <w:t xml:space="preserve">; Μέχρι τώρα είχαμε και αυτό το πρόβλημα. Η ανάπηρη, για παράδειγμα, γιαγιά της Κάτω Ράχης να μην ξέρει ότι δικαιούται να πάρει επίδομα. Τώρα πλέον έχουμε τα </w:t>
      </w:r>
      <w:r>
        <w:rPr>
          <w:rFonts w:eastAsia="Times New Roman" w:cs="Times New Roman"/>
          <w:szCs w:val="24"/>
        </w:rPr>
        <w:t>κέντρα κοι</w:t>
      </w:r>
      <w:r>
        <w:rPr>
          <w:rFonts w:eastAsia="Times New Roman" w:cs="Times New Roman"/>
          <w:szCs w:val="24"/>
        </w:rPr>
        <w:t>νότητας</w:t>
      </w:r>
      <w:r>
        <w:rPr>
          <w:rFonts w:eastAsia="Times New Roman" w:cs="Times New Roman"/>
          <w:szCs w:val="24"/>
        </w:rPr>
        <w:t xml:space="preserve"> τα οποία πληροφορούν τους πολίτες για όλα τα επιδόματα, τα προγράμματα του ΟΑΕΔ για θέ</w:t>
      </w:r>
      <w:r>
        <w:rPr>
          <w:rFonts w:eastAsia="Times New Roman" w:cs="Times New Roman"/>
          <w:szCs w:val="24"/>
        </w:rPr>
        <w:lastRenderedPageBreak/>
        <w:t xml:space="preserve">σεις εργασίας και όλα εν γένει τα θέματα που αφορούν </w:t>
      </w:r>
      <w:r>
        <w:rPr>
          <w:rFonts w:eastAsia="Times New Roman" w:cs="Times New Roman"/>
          <w:szCs w:val="24"/>
        </w:rPr>
        <w:t>σ</w:t>
      </w:r>
      <w:r>
        <w:rPr>
          <w:rFonts w:eastAsia="Times New Roman" w:cs="Times New Roman"/>
          <w:szCs w:val="24"/>
        </w:rPr>
        <w:t>την κοινωνική πολιτική και που μπορούν και ενδείκνυται και πρέπει να διευκολύνουν τη ζωή τους.</w:t>
      </w:r>
    </w:p>
    <w:p w14:paraId="381BD6A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Ο ΟΠΕΚΑ διαχε</w:t>
      </w:r>
      <w:r>
        <w:rPr>
          <w:rFonts w:eastAsia="Times New Roman" w:cs="Times New Roman"/>
          <w:szCs w:val="24"/>
        </w:rPr>
        <w:t>ιρίζεται ειδικότερα το επίδομα παιδιού, το Κοινωνικό Εισόδημα Αλληλεγγύης (ΚΕΑ), το Επίδομα Κοινωνικής Αλληλεγγύης σε ανασφάλιστους υπερήλικες, τη χορήγηση ασφαλιστικής ικανότητας στους ανασφάλιστους υπερήλικες και τα έξοδα κηδείας σε περίπτωση θανάτου του</w:t>
      </w:r>
      <w:r>
        <w:rPr>
          <w:rFonts w:eastAsia="Times New Roman" w:cs="Times New Roman"/>
          <w:szCs w:val="24"/>
        </w:rPr>
        <w:t xml:space="preserve">ς. Περαιτέρω, τις παροχές και υπηρεσίες του Λογαριασμού Αγροτικής Εστίας, επιδόματα σε άτομα με αναπηρία και λοιπές </w:t>
      </w:r>
      <w:proofErr w:type="spellStart"/>
      <w:r>
        <w:rPr>
          <w:rFonts w:eastAsia="Times New Roman" w:cs="Times New Roman"/>
          <w:szCs w:val="24"/>
        </w:rPr>
        <w:t>προνοιακές</w:t>
      </w:r>
      <w:proofErr w:type="spellEnd"/>
      <w:r>
        <w:rPr>
          <w:rFonts w:eastAsia="Times New Roman" w:cs="Times New Roman"/>
          <w:szCs w:val="24"/>
        </w:rPr>
        <w:t xml:space="preserve"> παροχές.</w:t>
      </w:r>
    </w:p>
    <w:p w14:paraId="381BD6A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Συνολικά, ο νέος </w:t>
      </w:r>
      <w:r>
        <w:rPr>
          <w:rFonts w:eastAsia="Times New Roman" w:cs="Times New Roman"/>
          <w:szCs w:val="24"/>
        </w:rPr>
        <w:t xml:space="preserve">οργανισμός </w:t>
      </w:r>
      <w:r>
        <w:rPr>
          <w:rFonts w:eastAsia="Times New Roman" w:cs="Times New Roman"/>
          <w:szCs w:val="24"/>
        </w:rPr>
        <w:t>έχει εννέα κεντρικές διευθύνσεις και εννέα περιφερειακές διευθύνσεις, τη Διεύθυνση Οικογενει</w:t>
      </w:r>
      <w:r>
        <w:rPr>
          <w:rFonts w:eastAsia="Times New Roman" w:cs="Times New Roman"/>
          <w:szCs w:val="24"/>
        </w:rPr>
        <w:t xml:space="preserve">ακών </w:t>
      </w:r>
      <w:r>
        <w:rPr>
          <w:rFonts w:eastAsia="Times New Roman" w:cs="Times New Roman"/>
          <w:szCs w:val="24"/>
        </w:rPr>
        <w:lastRenderedPageBreak/>
        <w:t>Επιδομάτων, Επιδομάτων Παιδιού, Επιδομάτων Κοινωνικής Αλληλεγγύης. Ουσιαστικά, σε κάθε επίδομα θα αντιστοιχεί και μια διεύθυνση πέραν των προβλεπόμενων διευθύνσεων για θέματα προσωπικού, διοικητικής οργάνωσης και φυσικά, ελέγχου.</w:t>
      </w:r>
    </w:p>
    <w:p w14:paraId="381BD6A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Προκειμένου να είμαστ</w:t>
      </w:r>
      <w:r>
        <w:rPr>
          <w:rFonts w:eastAsia="Times New Roman" w:cs="Times New Roman"/>
          <w:szCs w:val="24"/>
        </w:rPr>
        <w:t xml:space="preserve">ε βέβαιοι ότι αποδίδουμε τα επιδόματα στους πραγματικούς δικαιούχους, για πρώτη φορά επίσης δημιουργείται Ενοποιημένο Μητρώο ΟΠΕΚΑ, στο οποίο καταχωρούνται όλοι οι δικαιούχοι των πάσης φύσεως </w:t>
      </w:r>
      <w:proofErr w:type="spellStart"/>
      <w:r>
        <w:rPr>
          <w:rFonts w:eastAsia="Times New Roman" w:cs="Times New Roman"/>
          <w:szCs w:val="24"/>
        </w:rPr>
        <w:t>προνοιακών</w:t>
      </w:r>
      <w:proofErr w:type="spellEnd"/>
      <w:r>
        <w:rPr>
          <w:rFonts w:eastAsia="Times New Roman" w:cs="Times New Roman"/>
          <w:szCs w:val="24"/>
        </w:rPr>
        <w:t xml:space="preserve"> παροχών, καθώς επίσης και οι οφειλέτες τους, εν ζωή κ</w:t>
      </w:r>
      <w:r>
        <w:rPr>
          <w:rFonts w:eastAsia="Times New Roman" w:cs="Times New Roman"/>
          <w:szCs w:val="24"/>
        </w:rPr>
        <w:t xml:space="preserve">αι </w:t>
      </w:r>
      <w:proofErr w:type="spellStart"/>
      <w:r>
        <w:rPr>
          <w:rFonts w:eastAsia="Times New Roman" w:cs="Times New Roman"/>
          <w:szCs w:val="24"/>
        </w:rPr>
        <w:t>θανόντες</w:t>
      </w:r>
      <w:proofErr w:type="spellEnd"/>
      <w:r>
        <w:rPr>
          <w:rFonts w:eastAsia="Times New Roman" w:cs="Times New Roman"/>
          <w:szCs w:val="24"/>
        </w:rPr>
        <w:t xml:space="preserve">. Αυτά τα δεδομένα του Εθνικού Μητρώου ΟΠΕΚΑ θα διασταυρώνονται με άλλες βάσεις δεδομένων, φορέων και οργανισμών του δημοσίου, όπως για παράδειγμα με τα </w:t>
      </w:r>
      <w:proofErr w:type="spellStart"/>
      <w:r>
        <w:rPr>
          <w:rFonts w:eastAsia="Times New Roman" w:cs="Times New Roman"/>
          <w:szCs w:val="24"/>
        </w:rPr>
        <w:t>ηλεκτρονικοποιημένα</w:t>
      </w:r>
      <w:proofErr w:type="spellEnd"/>
      <w:r>
        <w:rPr>
          <w:rFonts w:eastAsia="Times New Roman" w:cs="Times New Roman"/>
          <w:szCs w:val="24"/>
        </w:rPr>
        <w:t xml:space="preserve"> στοιχεία της ΗΔΙΚΑ, με </w:t>
      </w:r>
      <w:r>
        <w:rPr>
          <w:rFonts w:eastAsia="Times New Roman" w:cs="Times New Roman"/>
          <w:szCs w:val="24"/>
        </w:rPr>
        <w:lastRenderedPageBreak/>
        <w:t xml:space="preserve">τα στοιχεία της ΑΑΔΕ, ούτως ώστε να διασφαλιστεί </w:t>
      </w:r>
      <w:r>
        <w:rPr>
          <w:rFonts w:eastAsia="Times New Roman" w:cs="Times New Roman"/>
          <w:szCs w:val="24"/>
        </w:rPr>
        <w:t>η πλήρης διαφάνεια στη διαδικασία χορήγησης επιδομάτων. Φυσικά, αυτά τα στοιχεία θα προστατεύονται από την κείμενη νομοθεσία για την προστασία των προσωπικών δεδομένων και από το φορολογικό απόρρητο.</w:t>
      </w:r>
    </w:p>
    <w:p w14:paraId="381BD6A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Κύριε Πρόεδρε, θα χρειαστώ λίγο παραπάνω χρόνο. Αν θέλετ</w:t>
      </w:r>
      <w:r>
        <w:rPr>
          <w:rFonts w:eastAsia="Times New Roman" w:cs="Times New Roman"/>
          <w:szCs w:val="24"/>
        </w:rPr>
        <w:t>ε, τον αφαιρείτε από τη δευτερολογία μου.</w:t>
      </w:r>
    </w:p>
    <w:p w14:paraId="381BD6A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 προσωπικό του νέου </w:t>
      </w:r>
      <w:r>
        <w:rPr>
          <w:rFonts w:eastAsia="Times New Roman" w:cs="Times New Roman"/>
          <w:szCs w:val="24"/>
        </w:rPr>
        <w:t>οργανισμού</w:t>
      </w:r>
      <w:r>
        <w:rPr>
          <w:rFonts w:eastAsia="Times New Roman" w:cs="Times New Roman"/>
          <w:szCs w:val="24"/>
        </w:rPr>
        <w:t xml:space="preserve"> θα απαρτίζεται από τριακόσιες ογδόντα τρεις οργανικές θέσεις, εκ των οποίων οι τριακόσιες εξήντα είναι μόνιμου προσωπικού και οι είκοσι τρεις είναι ιδιωτικού δικαίου αορίστου χρόνου</w:t>
      </w:r>
      <w:r>
        <w:rPr>
          <w:rFonts w:eastAsia="Times New Roman" w:cs="Times New Roman"/>
          <w:szCs w:val="24"/>
        </w:rPr>
        <w:t xml:space="preserve">. Ουσιαστικά, δηλαδή, όπως απαντήθηκε κατά την ακρόαση των φορέων και την κ. Παναγιώτα Βασιλοπούλου, Πρόεδρο του Πανελληνίου Συλλόγου Εργαζομένων του ΟΓΑ </w:t>
      </w:r>
      <w:r>
        <w:rPr>
          <w:rFonts w:eastAsia="Times New Roman" w:cs="Times New Roman"/>
          <w:szCs w:val="24"/>
        </w:rPr>
        <w:lastRenderedPageBreak/>
        <w:t xml:space="preserve">και τον Διοικητή του Οργανισμού κ. </w:t>
      </w:r>
      <w:proofErr w:type="spellStart"/>
      <w:r>
        <w:rPr>
          <w:rFonts w:eastAsia="Times New Roman" w:cs="Times New Roman"/>
          <w:szCs w:val="24"/>
        </w:rPr>
        <w:t>Πλιάκη</w:t>
      </w:r>
      <w:proofErr w:type="spellEnd"/>
      <w:r>
        <w:rPr>
          <w:rFonts w:eastAsia="Times New Roman" w:cs="Times New Roman"/>
          <w:szCs w:val="24"/>
        </w:rPr>
        <w:t>, πρόκειται για τις υφιστάμενες θέσεις του ΟΓΑ, καθόσον το μό</w:t>
      </w:r>
      <w:r>
        <w:rPr>
          <w:rFonts w:eastAsia="Times New Roman" w:cs="Times New Roman"/>
          <w:szCs w:val="24"/>
        </w:rPr>
        <w:t>νιμο προσωπικό αυτή</w:t>
      </w:r>
      <w:r>
        <w:rPr>
          <w:rFonts w:eastAsia="Times New Roman" w:cs="Times New Roman"/>
          <w:szCs w:val="24"/>
        </w:rPr>
        <w:t>ν</w:t>
      </w:r>
      <w:r>
        <w:rPr>
          <w:rFonts w:eastAsia="Times New Roman" w:cs="Times New Roman"/>
          <w:szCs w:val="24"/>
        </w:rPr>
        <w:t xml:space="preserve"> τη στιγμή είναι διακόσιοι εβδομήντα πέντε υπάλληλοι, εκ των οποίων οι είκοσι οχτώ είναι ΙΔΑΧ και οι </w:t>
      </w:r>
      <w:proofErr w:type="spellStart"/>
      <w:r>
        <w:rPr>
          <w:rFonts w:eastAsia="Times New Roman" w:cs="Times New Roman"/>
          <w:szCs w:val="24"/>
        </w:rPr>
        <w:t>εκατόν</w:t>
      </w:r>
      <w:proofErr w:type="spellEnd"/>
      <w:r>
        <w:rPr>
          <w:rFonts w:eastAsia="Times New Roman" w:cs="Times New Roman"/>
          <w:szCs w:val="24"/>
        </w:rPr>
        <w:t xml:space="preserve"> έξι είναι κενές οργανικές θέσεις.</w:t>
      </w:r>
    </w:p>
    <w:p w14:paraId="381BD6B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Η ειδική μέριμνα λαμβάνεται με άρθρα του προκείμενου νομοσχεδίου για το προσωπικό. Αυτές τις δ</w:t>
      </w:r>
      <w:r>
        <w:rPr>
          <w:rFonts w:eastAsia="Times New Roman" w:cs="Times New Roman"/>
          <w:szCs w:val="24"/>
        </w:rPr>
        <w:t xml:space="preserve">ιατάξεις τις θεωρούμε απολύτως αναγκαίες, αναγνωρίζοντας ότι το υπάρχον προσωπικό έχει παίξει πρωταγωνιστικό ρόλο όλα αυτά τα χρόνια στην άσκηση της </w:t>
      </w:r>
      <w:proofErr w:type="spellStart"/>
      <w:r>
        <w:rPr>
          <w:rFonts w:eastAsia="Times New Roman" w:cs="Times New Roman"/>
          <w:szCs w:val="24"/>
        </w:rPr>
        <w:t>προνοιακής</w:t>
      </w:r>
      <w:proofErr w:type="spellEnd"/>
      <w:r>
        <w:rPr>
          <w:rFonts w:eastAsia="Times New Roman" w:cs="Times New Roman"/>
          <w:szCs w:val="24"/>
        </w:rPr>
        <w:t xml:space="preserve"> πολιτικής, εφόσον αυτοί οι υπάλληλοι βοηθούσαν στη διαδικασία απόδοσης οικογενειακών επιδομάτων,</w:t>
      </w:r>
      <w:r>
        <w:rPr>
          <w:rFonts w:eastAsia="Times New Roman" w:cs="Times New Roman"/>
          <w:szCs w:val="24"/>
        </w:rPr>
        <w:t xml:space="preserve"> των επιδομάτων των ανασφάλιστων υπερήλικων και των παροχών και υπηρεσιών του Λογαριασμού Αγροτικής Εστίας.</w:t>
      </w:r>
    </w:p>
    <w:p w14:paraId="381BD6B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όμως και επειδή όντως σκοπός αυτής της Κυβέρνησης είναι να πληρωθούν οι αναγκαίες θέσεις σε όλον τον κρατικό μηχανισμό, όσες χρειάζονται </w:t>
      </w:r>
      <w:r>
        <w:rPr>
          <w:rFonts w:eastAsia="Times New Roman" w:cs="Times New Roman"/>
          <w:szCs w:val="24"/>
        </w:rPr>
        <w:t xml:space="preserve">και όσες απαιτούνται –όμως, να είναι θέσεις μόνιμου προσωπικού και όχι εγκλωβίζοντας τους εργαζόμενους σε καθεστώς ομηρίας με αλλεπάλληλες συμβάσεις- υπάρχει συγκεκριμένα η πρόβλεψη στο νομοσχέδιο όσες εργασιακές θέσεις έχουν το καθεστώς ιδιωτικού δικαίου </w:t>
      </w:r>
      <w:r>
        <w:rPr>
          <w:rFonts w:eastAsia="Times New Roman" w:cs="Times New Roman"/>
          <w:szCs w:val="24"/>
        </w:rPr>
        <w:t>αορίστου χρόνου, όταν αυτές κενώνονται ή όσες είναι ήδη κενές μέχρι την έναρξη ισχύος του νόμου, αυτές σταδιακά, αλλά σταθερά να αλλάζουν και να γίνονται θέσεις μόνιμου προσωπικού.</w:t>
      </w:r>
    </w:p>
    <w:p w14:paraId="381BD6B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Φυσικά, εννοείται ότι οι εργαζόμενοι διατηρούν όλα τα δικαιώματα, το μισθολογικό κλιμάκιό τους, την προσωπική τους διαφορά, ενώ διατηρείται και η αποζημίωση αποχώρησης. </w:t>
      </w:r>
    </w:p>
    <w:p w14:paraId="381BD6B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Το δεύτερο μέρος του νόμου με τα άρθρα 51-57 ρυθμίζει άλλα εξίσου σημαντικά ζητήματα π</w:t>
      </w:r>
      <w:r>
        <w:rPr>
          <w:rFonts w:eastAsia="Times New Roman" w:cs="Times New Roman"/>
          <w:szCs w:val="24"/>
        </w:rPr>
        <w:t xml:space="preserve">ου αφορούν </w:t>
      </w:r>
      <w:r>
        <w:rPr>
          <w:rFonts w:eastAsia="Times New Roman" w:cs="Times New Roman"/>
          <w:szCs w:val="24"/>
        </w:rPr>
        <w:t>σ</w:t>
      </w:r>
      <w:r>
        <w:rPr>
          <w:rFonts w:eastAsia="Times New Roman" w:cs="Times New Roman"/>
          <w:szCs w:val="24"/>
        </w:rPr>
        <w:t>το Υπουργείο Εργασίας, Κοινωνικής Ασφάλισης και Κοινωνικής Αλληλεγγύης. Έτσι, πολύ σημαντικό είναι το άρθρο 51, σύμφωνα με το οποίο το Υπουργείο Εργασίας επέλεξε και προτείνει την άμεση λειτουργία μέχρι δύο νέων τμημάτων σε κάθε δήμο που έχει κ</w:t>
      </w:r>
      <w:r>
        <w:rPr>
          <w:rFonts w:eastAsia="Times New Roman" w:cs="Times New Roman"/>
          <w:szCs w:val="24"/>
        </w:rPr>
        <w:t>αταγράψει συγκεκριμένες ελλείψεις, αγαπητοί κύριοι της Αξιωματικής Αντιπολίτευσης, οι οποίες έχουν καταγραφεί βάσει των αναγκών που προκύπτουν από την κατανομή των «</w:t>
      </w:r>
      <w:r>
        <w:rPr>
          <w:rFonts w:eastAsia="Times New Roman" w:cs="Times New Roman"/>
          <w:szCs w:val="24"/>
          <w:lang w:val="en-US"/>
        </w:rPr>
        <w:t>voucher</w:t>
      </w:r>
      <w:r>
        <w:rPr>
          <w:rFonts w:eastAsia="Times New Roman" w:cs="Times New Roman"/>
          <w:szCs w:val="24"/>
        </w:rPr>
        <w:t>» ανά την Ελλάδα αφ’ ενός και αφ’ ετέρου από την έλλειψη θέσεων σε βρεφονηπιακούς στ</w:t>
      </w:r>
      <w:r>
        <w:rPr>
          <w:rFonts w:eastAsia="Times New Roman" w:cs="Times New Roman"/>
          <w:szCs w:val="24"/>
        </w:rPr>
        <w:t>αθμούς που θα δεχθούν τα παιδιά των δικαιούχων «</w:t>
      </w:r>
      <w:r>
        <w:rPr>
          <w:rFonts w:eastAsia="Times New Roman" w:cs="Times New Roman"/>
          <w:szCs w:val="24"/>
          <w:lang w:val="en-US"/>
        </w:rPr>
        <w:t>voucher</w:t>
      </w:r>
      <w:r>
        <w:rPr>
          <w:rFonts w:eastAsia="Times New Roman" w:cs="Times New Roman"/>
          <w:szCs w:val="24"/>
        </w:rPr>
        <w:t xml:space="preserve">». </w:t>
      </w:r>
    </w:p>
    <w:p w14:paraId="381BD6B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Τα στοιχεία, όπως ενημέρωσε ο Θεόδωρος </w:t>
      </w:r>
      <w:proofErr w:type="spellStart"/>
      <w:r>
        <w:rPr>
          <w:rFonts w:eastAsia="Times New Roman" w:cs="Times New Roman"/>
          <w:szCs w:val="24"/>
        </w:rPr>
        <w:t>Γκοτσόπουλος</w:t>
      </w:r>
      <w:proofErr w:type="spellEnd"/>
      <w:r>
        <w:rPr>
          <w:rFonts w:eastAsia="Times New Roman" w:cs="Times New Roman"/>
          <w:szCs w:val="24"/>
        </w:rPr>
        <w:t xml:space="preserve">, Διευθύνων Σύμβουλος της ΕΕΤΑΑ, είναι πια διαθέσιμα σε όποιον </w:t>
      </w:r>
      <w:r>
        <w:rPr>
          <w:rFonts w:eastAsia="Times New Roman" w:cs="Times New Roman"/>
          <w:szCs w:val="24"/>
        </w:rPr>
        <w:lastRenderedPageBreak/>
        <w:t>Βουλευτή τα ζητήσει, καθώς η ΕΕΤΑΑ είναι αυτή η Αρχή που διαχειρίζεται τα προγράμμα</w:t>
      </w:r>
      <w:r>
        <w:rPr>
          <w:rFonts w:eastAsia="Times New Roman" w:cs="Times New Roman"/>
          <w:szCs w:val="24"/>
        </w:rPr>
        <w:t xml:space="preserve">τα ήδη από το 2010. </w:t>
      </w:r>
    </w:p>
    <w:p w14:paraId="381BD6B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 συνολικό ύψος της χρηματοδότησης για τη δημιουργία –επαναλαμβάνω- δύο νέων τμημάτων βρεφονηπιακών σταθμών σε κάθε δήμο που έχει ελλείψεις, η οποία προβλέπεται και θα δοθεί από τον κρατικό προϋπολογισμό για το 2018, είναι 15.000.000 </w:t>
      </w:r>
      <w:r>
        <w:rPr>
          <w:rFonts w:eastAsia="Times New Roman" w:cs="Times New Roman"/>
          <w:szCs w:val="24"/>
        </w:rPr>
        <w:t>ευρώ, τα οποία εξασφάλισε η Κυβέρνηση από την εξοικονόμηση δαπανών του δημόσιου τομέα. Αυτό το ποσό θα καλύψει τις εργασίες ανακαίνισης, αναμόρφωσης και προσαρμογής στις νόμιμες προϋποθέσεις σε υφιστάμενα κτήρια ιδιόκτητα, παραχωρημένα ή μισθωμένα, καθώς κ</w:t>
      </w:r>
      <w:r>
        <w:rPr>
          <w:rFonts w:eastAsia="Times New Roman" w:cs="Times New Roman"/>
          <w:szCs w:val="24"/>
        </w:rPr>
        <w:t>αι την προμήθεια του απαιτούμενου εξοπλισμού.</w:t>
      </w:r>
    </w:p>
    <w:p w14:paraId="381BD6B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Για να μιλάμε με αριθμούς, σκοπός είναι να καταστεί δυνατή η άμεση λειτουργία νέων τμημάτων φροντίδας από την επόμενη σχολική περίοδο, άρα 2018-2019. Έτσι, στόχος είναι φέτος να φτιαχτούν τετρακόσια νέα τμήματα</w:t>
      </w:r>
      <w:r>
        <w:rPr>
          <w:rFonts w:eastAsia="Times New Roman" w:cs="Times New Roman"/>
          <w:szCs w:val="24"/>
        </w:rPr>
        <w:t xml:space="preserve"> ανά την επικράτεια που θα καλύψουν περίπου δέκα χιλιάδες νέες θέσεις παιδιών, βρεφών και νηπίων. Το 2019 υπάρχει πρόβλεψη για άλλα χίλια οκτακόσια νέα τμήματα, με απώτερο σκοπό οι συνολικές θέσεις να ανέρχονται σε </w:t>
      </w:r>
      <w:proofErr w:type="spellStart"/>
      <w:r>
        <w:rPr>
          <w:rFonts w:eastAsia="Times New Roman" w:cs="Times New Roman"/>
          <w:szCs w:val="24"/>
        </w:rPr>
        <w:t>εκατόν</w:t>
      </w:r>
      <w:proofErr w:type="spellEnd"/>
      <w:r>
        <w:rPr>
          <w:rFonts w:eastAsia="Times New Roman" w:cs="Times New Roman"/>
          <w:szCs w:val="24"/>
        </w:rPr>
        <w:t xml:space="preserve"> εξήντα πέντε χιλιάδες -βρέφη και ν</w:t>
      </w:r>
      <w:r>
        <w:rPr>
          <w:rFonts w:eastAsia="Times New Roman" w:cs="Times New Roman"/>
          <w:szCs w:val="24"/>
        </w:rPr>
        <w:t>ήπια- από το 2019 που θα μπορούν να πηγαίνουν, επιτέλους, σε βρεφονηπιακούς σταθμούς. Έτσι, θα υπάρχουν θέσεις για την άνεργη μάνα, τη φτωχή μάνα, την εργαζόμενη μάνα. Αυτό είναι για μας ένα σημαντικό κομμάτι κοινωνικής πολιτικής και όχι η πολιτική που ακο</w:t>
      </w:r>
      <w:r>
        <w:rPr>
          <w:rFonts w:eastAsia="Times New Roman" w:cs="Times New Roman"/>
          <w:szCs w:val="24"/>
        </w:rPr>
        <w:t xml:space="preserve">λουθήθηκε επί </w:t>
      </w:r>
      <w:r>
        <w:rPr>
          <w:rFonts w:eastAsia="Times New Roman" w:cs="Times New Roman"/>
          <w:szCs w:val="24"/>
        </w:rPr>
        <w:lastRenderedPageBreak/>
        <w:t xml:space="preserve">Νέας Δημοκρατίας, η οποία μας παρέδωσε μόλις εβδομήντα πέντε χιλιάδες θέσεις. </w:t>
      </w:r>
    </w:p>
    <w:p w14:paraId="381BD6B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Με το άρθρο 52 παρατείνεται ως τις 30 Ιουνίου 2018 η προθεσμία εγγραφής φορέων παροχής υπηρεσιών κοινωνικής φροντίδας στο εθνικό μητρώο. Υπάρχουν οργανισμοί, ιδρύμ</w:t>
      </w:r>
      <w:r>
        <w:rPr>
          <w:rFonts w:eastAsia="Times New Roman" w:cs="Times New Roman"/>
          <w:szCs w:val="24"/>
        </w:rPr>
        <w:t xml:space="preserve">ατα, καθώς και οργανώσεις που παρέχουν φροντίδες κοινωνικής υπηρεσίας ανά την Ελλάδα. </w:t>
      </w:r>
    </w:p>
    <w:p w14:paraId="381BD6B8" w14:textId="77777777" w:rsidR="00DC23FB" w:rsidRDefault="001C39CE">
      <w:pPr>
        <w:spacing w:line="600" w:lineRule="auto"/>
        <w:ind w:firstLine="720"/>
        <w:jc w:val="both"/>
        <w:rPr>
          <w:rFonts w:eastAsia="Times New Roman"/>
          <w:szCs w:val="24"/>
        </w:rPr>
      </w:pPr>
      <w:r>
        <w:rPr>
          <w:rFonts w:eastAsia="Times New Roman"/>
          <w:szCs w:val="24"/>
        </w:rPr>
        <w:t xml:space="preserve">Για πρώτη φορά με νόμο της δικής μας Κυβέρνησης, της </w:t>
      </w:r>
      <w:r>
        <w:rPr>
          <w:rFonts w:eastAsia="Times New Roman"/>
          <w:szCs w:val="24"/>
        </w:rPr>
        <w:t>σ</w:t>
      </w:r>
      <w:r>
        <w:rPr>
          <w:rFonts w:eastAsia="Times New Roman"/>
          <w:szCs w:val="24"/>
        </w:rPr>
        <w:t>υγκυβέρνησης ΣΥΡΙΖΑ-ΑΝΕΛ-Οικολόγων, δημιουργήθηκε το Εθνικό Μητρώο, όπου αυτοί οι φορείς που παρέχουν πολύ ευαίσθητ</w:t>
      </w:r>
      <w:r>
        <w:rPr>
          <w:rFonts w:eastAsia="Times New Roman"/>
          <w:szCs w:val="24"/>
        </w:rPr>
        <w:t xml:space="preserve">ες υπηρεσίες, υπηρεσίες κοινωνικής φροντίδας, θα πρέπει να καταγραφούν. Επειδή, λοιπόν, έληγε η προθεσμία τον Αύγουστο του 2017, </w:t>
      </w:r>
      <w:r>
        <w:rPr>
          <w:rFonts w:eastAsia="Times New Roman"/>
          <w:szCs w:val="24"/>
        </w:rPr>
        <w:lastRenderedPageBreak/>
        <w:t>τους δίνει η Κυβέρνηση και το Υπουργείο τη δυνατότητα για παράταση της προθεσμίας υποβολής αιτήσεων.</w:t>
      </w:r>
    </w:p>
    <w:p w14:paraId="381BD6B9" w14:textId="77777777" w:rsidR="00DC23FB" w:rsidRDefault="001C39CE">
      <w:pPr>
        <w:spacing w:line="600" w:lineRule="auto"/>
        <w:ind w:firstLine="720"/>
        <w:jc w:val="both"/>
        <w:rPr>
          <w:rFonts w:eastAsia="Times New Roman"/>
          <w:szCs w:val="24"/>
        </w:rPr>
      </w:pPr>
      <w:r>
        <w:rPr>
          <w:rFonts w:eastAsia="Times New Roman"/>
          <w:szCs w:val="24"/>
        </w:rPr>
        <w:t>Κατά τη γνώμη μου, κι αν κ</w:t>
      </w:r>
      <w:r>
        <w:rPr>
          <w:rFonts w:eastAsia="Times New Roman"/>
          <w:szCs w:val="24"/>
        </w:rPr>
        <w:t xml:space="preserve">αταλαβαίνω σωστά το νομοσχέδιο, αυτή η πρόνοια για παράταση της προθεσμίας εγγραφής συνδέεται απολύτως και αδιάσειστα με το άρθρο 56 για το οποίο ακούσαμε σφοδρότατη κριτική από την Αξιωματική Αντιπολίτευση κατά τη συνεδρίαση των </w:t>
      </w:r>
      <w:r>
        <w:rPr>
          <w:rFonts w:eastAsia="Times New Roman"/>
          <w:szCs w:val="24"/>
        </w:rPr>
        <w:t>επιτροπών</w:t>
      </w:r>
      <w:r>
        <w:rPr>
          <w:rFonts w:eastAsia="Times New Roman"/>
          <w:szCs w:val="24"/>
        </w:rPr>
        <w:t xml:space="preserve">, διότι, </w:t>
      </w:r>
      <w:proofErr w:type="spellStart"/>
      <w:r>
        <w:rPr>
          <w:rFonts w:eastAsia="Times New Roman"/>
          <w:szCs w:val="24"/>
        </w:rPr>
        <w:t>άκουσον-</w:t>
      </w:r>
      <w:r>
        <w:rPr>
          <w:rFonts w:eastAsia="Times New Roman"/>
          <w:szCs w:val="24"/>
        </w:rPr>
        <w:t>άκουσον</w:t>
      </w:r>
      <w:proofErr w:type="spellEnd"/>
      <w:r>
        <w:rPr>
          <w:rFonts w:eastAsia="Times New Roman"/>
          <w:szCs w:val="24"/>
        </w:rPr>
        <w:t>, αυτή η Κυβέρνηση, λέει, επιχορηγεί πλουσιοπάροχα με χρήματα από τον κρατικό κορβανά ΜΚΟ και άλλες οργανώσεις που ασχολούνται με την παροχή κοινωνικών υπηρεσιών. Μάλιστα.</w:t>
      </w:r>
    </w:p>
    <w:p w14:paraId="381BD6BA" w14:textId="77777777" w:rsidR="00DC23FB" w:rsidRDefault="001C39CE">
      <w:pPr>
        <w:spacing w:line="600" w:lineRule="auto"/>
        <w:ind w:firstLine="720"/>
        <w:jc w:val="both"/>
        <w:rPr>
          <w:rFonts w:eastAsia="Times New Roman"/>
          <w:szCs w:val="24"/>
        </w:rPr>
      </w:pPr>
      <w:r>
        <w:rPr>
          <w:rFonts w:eastAsia="Times New Roman"/>
          <w:szCs w:val="24"/>
        </w:rPr>
        <w:t xml:space="preserve">Έχω κάποιες ερωτήσεις. Πρώτον, τι γινόταν όλα τα προηγούμενα χρόνια μέχρι το </w:t>
      </w:r>
      <w:r>
        <w:rPr>
          <w:rFonts w:eastAsia="Times New Roman"/>
          <w:szCs w:val="24"/>
        </w:rPr>
        <w:t xml:space="preserve">2015; Δεύτερον, αν είχε προβλεφθεί μέχρι το </w:t>
      </w:r>
      <w:r>
        <w:rPr>
          <w:rFonts w:eastAsia="Times New Roman"/>
          <w:szCs w:val="24"/>
        </w:rPr>
        <w:lastRenderedPageBreak/>
        <w:t xml:space="preserve">2015 μια διαδικασία καταγραφής ποιοι φορείς, τι κάνουν, ποια ιδρύματα, πόσους έχουν μέσα, ανθρώπους που χρησιμοποιούν τις υπηρεσίες, ποιοι είναι οι εργαζόμενοι, κάτω από ποιο καθεστώς λειτουργούν και βάσει ποιων </w:t>
      </w:r>
      <w:r>
        <w:rPr>
          <w:rFonts w:eastAsia="Times New Roman"/>
          <w:szCs w:val="24"/>
        </w:rPr>
        <w:t xml:space="preserve">νόμων. Υπήρχε κάτι τέτοιο; Για πρώτη φορά η δική μας Κυβέρνηση αναγκάστηκε, αν θέλετε, να το κάνει για να ρίξει φως σε ακόμα ένα κομμάτι στο οποίο υπήρχε, ως συνήθως, όπως και </w:t>
      </w:r>
      <w:r>
        <w:rPr>
          <w:rFonts w:eastAsia="Times New Roman"/>
          <w:szCs w:val="24"/>
        </w:rPr>
        <w:t xml:space="preserve">σ’ </w:t>
      </w:r>
      <w:r>
        <w:rPr>
          <w:rFonts w:eastAsia="Times New Roman"/>
          <w:szCs w:val="24"/>
        </w:rPr>
        <w:t>όλους τους άλλους τομείς δημόσιας πολιτικής, το άπλετο χάος. Και γιατί υπήρχε</w:t>
      </w:r>
      <w:r>
        <w:rPr>
          <w:rFonts w:eastAsia="Times New Roman"/>
          <w:szCs w:val="24"/>
        </w:rPr>
        <w:t xml:space="preserve"> αυτό το χάος; Διότι ακριβώς δίνονταν χρήματα από τον κρατικό κορβανά, των Ελλήνων φορολογουμένων, σε φορείς και τομείς χωρίς κα</w:t>
      </w:r>
      <w:r>
        <w:rPr>
          <w:rFonts w:eastAsia="Times New Roman"/>
          <w:szCs w:val="24"/>
        </w:rPr>
        <w:t>μ</w:t>
      </w:r>
      <w:r>
        <w:rPr>
          <w:rFonts w:eastAsia="Times New Roman"/>
          <w:szCs w:val="24"/>
        </w:rPr>
        <w:t>μία απολύτως διαδικασία ελέγχου.</w:t>
      </w:r>
    </w:p>
    <w:p w14:paraId="381BD6BB" w14:textId="77777777" w:rsidR="00DC23FB" w:rsidRDefault="001C39CE">
      <w:pPr>
        <w:spacing w:line="600" w:lineRule="auto"/>
        <w:ind w:firstLine="720"/>
        <w:jc w:val="both"/>
        <w:rPr>
          <w:rFonts w:eastAsia="Times New Roman"/>
          <w:szCs w:val="24"/>
        </w:rPr>
      </w:pPr>
      <w:r>
        <w:rPr>
          <w:rFonts w:eastAsia="Times New Roman"/>
          <w:szCs w:val="24"/>
        </w:rPr>
        <w:lastRenderedPageBreak/>
        <w:t>Πιστεύω, επίσης, όλοι να συμφωνούμε με το άρθρο 53, το οποίο λαμβάνει μέριμνα για να καταβληθο</w:t>
      </w:r>
      <w:r>
        <w:rPr>
          <w:rFonts w:eastAsia="Times New Roman"/>
          <w:szCs w:val="24"/>
        </w:rPr>
        <w:t>ύν αποζημιώσεις για εργασία που παρείχαν σε εξαιρέσιμες ημέρες νυκτερινά ωράρια για κάλυψη εκτάκτων ή εποχιακών υπηρεσιακών αναγκών, εργασία, λοιπόν, στα πάσης φύσης νομικά πρόσωπα δημοσίου δικαίου που εποπτεύονται από το Υπουργείο Εργασίας κ.λπ., κ.λπ</w:t>
      </w:r>
      <w:r>
        <w:rPr>
          <w:rFonts w:eastAsia="Times New Roman"/>
          <w:szCs w:val="24"/>
        </w:rPr>
        <w:t>.</w:t>
      </w:r>
      <w:r>
        <w:rPr>
          <w:rFonts w:eastAsia="Times New Roman"/>
          <w:szCs w:val="24"/>
        </w:rPr>
        <w:t>. Θ</w:t>
      </w:r>
      <w:r>
        <w:rPr>
          <w:rFonts w:eastAsia="Times New Roman"/>
          <w:szCs w:val="24"/>
        </w:rPr>
        <w:t xml:space="preserve">έλετε να αφήσουμε, αγαπητοί συνάδελφοι, αυτούς τους εργαζόμενους απλήρωτους; Το συγκεκριμένο άρθρο λαμβάνει πρόνοια και λέει ότι εφόσον οι φορείς είχαν τα χρήματα, να μπορούν μέσω </w:t>
      </w:r>
      <w:proofErr w:type="spellStart"/>
      <w:r>
        <w:rPr>
          <w:rFonts w:eastAsia="Times New Roman"/>
          <w:szCs w:val="24"/>
        </w:rPr>
        <w:t>νομίμων</w:t>
      </w:r>
      <w:proofErr w:type="spellEnd"/>
      <w:r>
        <w:rPr>
          <w:rFonts w:eastAsia="Times New Roman"/>
          <w:szCs w:val="24"/>
        </w:rPr>
        <w:t xml:space="preserve"> διαδικασιών να πληρωθούν οι εργαζόμενοι οι οποίοι δουλεύουν στα Κέντ</w:t>
      </w:r>
      <w:r>
        <w:rPr>
          <w:rFonts w:eastAsia="Times New Roman"/>
          <w:szCs w:val="24"/>
        </w:rPr>
        <w:t xml:space="preserve">ρα Κοινωνικής Πρόνοιας. Δεν είναι διορισμένοι από τον ΣΥΡΙΖΑ, </w:t>
      </w:r>
      <w:r>
        <w:rPr>
          <w:rFonts w:eastAsia="Times New Roman"/>
          <w:szCs w:val="24"/>
        </w:rPr>
        <w:lastRenderedPageBreak/>
        <w:t>δεν είναι κομματικά μας παιδιά. Αυτοί οι φορείς, τα Κέντρα Κοινωνικής Προστασίας και Πρόνοιας, υπάρχουν, δεν ξέρω κι εγώ πόσα χρόνια.</w:t>
      </w:r>
    </w:p>
    <w:p w14:paraId="381BD6BC"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Αγαπητή συνάδελφε, να σας ε</w:t>
      </w:r>
      <w:r>
        <w:rPr>
          <w:rFonts w:eastAsia="Times New Roman"/>
          <w:szCs w:val="24"/>
        </w:rPr>
        <w:t>νημερώσω πως καλύψατε και τον χρόνο της δευτερολογίας σας.</w:t>
      </w:r>
    </w:p>
    <w:p w14:paraId="381BD6BD" w14:textId="77777777" w:rsidR="00DC23FB" w:rsidRDefault="001C39CE">
      <w:pPr>
        <w:spacing w:line="600" w:lineRule="auto"/>
        <w:ind w:firstLine="720"/>
        <w:jc w:val="both"/>
        <w:rPr>
          <w:rFonts w:eastAsia="Times New Roman"/>
          <w:szCs w:val="24"/>
        </w:rPr>
      </w:pPr>
      <w:r>
        <w:rPr>
          <w:rFonts w:eastAsia="Times New Roman"/>
          <w:b/>
          <w:szCs w:val="24"/>
        </w:rPr>
        <w:t xml:space="preserve">ΕΛΙΣΣΑΒΕΤ ΣΚΟΥΦΑ: </w:t>
      </w:r>
      <w:r>
        <w:rPr>
          <w:rFonts w:eastAsia="Times New Roman"/>
          <w:szCs w:val="24"/>
        </w:rPr>
        <w:t>Δύο λεπτά ακριβώς, κύριε Πρόεδρε. Ευχαριστώ για την ανοχή όλων.</w:t>
      </w:r>
    </w:p>
    <w:p w14:paraId="381BD6BE" w14:textId="77777777" w:rsidR="00DC23FB" w:rsidRDefault="001C39CE">
      <w:pPr>
        <w:spacing w:line="600" w:lineRule="auto"/>
        <w:ind w:firstLine="720"/>
        <w:jc w:val="both"/>
        <w:rPr>
          <w:rFonts w:eastAsia="Times New Roman"/>
          <w:szCs w:val="24"/>
        </w:rPr>
      </w:pPr>
      <w:r>
        <w:rPr>
          <w:rFonts w:eastAsia="Times New Roman"/>
          <w:szCs w:val="24"/>
        </w:rPr>
        <w:t xml:space="preserve">Με το άρθρο 54, επίσης, απαλλάσσεται για ακόμη μια χρονιά, σχεδόν μέχρι το τέλος του 2018, το </w:t>
      </w:r>
      <w:proofErr w:type="spellStart"/>
      <w:r>
        <w:rPr>
          <w:rFonts w:eastAsia="Times New Roman"/>
          <w:szCs w:val="24"/>
        </w:rPr>
        <w:t>Σικιαρίδειο</w:t>
      </w:r>
      <w:proofErr w:type="spellEnd"/>
      <w:r>
        <w:rPr>
          <w:rFonts w:eastAsia="Times New Roman"/>
          <w:szCs w:val="24"/>
        </w:rPr>
        <w:t xml:space="preserve"> Ίδρυμα. Α</w:t>
      </w:r>
      <w:r>
        <w:rPr>
          <w:rFonts w:eastAsia="Times New Roman"/>
          <w:szCs w:val="24"/>
        </w:rPr>
        <w:t xml:space="preserve">παλλάσσεται από την υποχρέωση προσκόμισης αποδεικτικού φορολογικής και ασφαλιστικής ενημερότητας, ακριβώς για να το διευκολύνουμε, εφόσον η διοίκηση έχει αναλάβει να συμμαζέψει τα ασυμμάζευτα </w:t>
      </w:r>
      <w:r>
        <w:rPr>
          <w:rFonts w:eastAsia="Times New Roman"/>
          <w:szCs w:val="24"/>
        </w:rPr>
        <w:lastRenderedPageBreak/>
        <w:t xml:space="preserve">που βρήκε και </w:t>
      </w:r>
      <w:r>
        <w:rPr>
          <w:rFonts w:eastAsia="Times New Roman"/>
          <w:szCs w:val="24"/>
        </w:rPr>
        <w:t xml:space="preserve">σ’ </w:t>
      </w:r>
      <w:r>
        <w:rPr>
          <w:rFonts w:eastAsia="Times New Roman"/>
          <w:szCs w:val="24"/>
        </w:rPr>
        <w:t xml:space="preserve">αυτό το </w:t>
      </w:r>
      <w:r>
        <w:rPr>
          <w:rFonts w:eastAsia="Times New Roman"/>
          <w:szCs w:val="24"/>
        </w:rPr>
        <w:t>ίδρυμα</w:t>
      </w:r>
      <w:r>
        <w:rPr>
          <w:rFonts w:eastAsia="Times New Roman"/>
          <w:szCs w:val="24"/>
        </w:rPr>
        <w:t>, να μπορέσει να λειτουργήσει και</w:t>
      </w:r>
      <w:r>
        <w:rPr>
          <w:rFonts w:eastAsia="Times New Roman"/>
          <w:szCs w:val="24"/>
        </w:rPr>
        <w:t xml:space="preserve"> να εξυπηρετήσει τα παιδιά τα οποία χρησιμοποιούν τις υπηρεσίες του </w:t>
      </w:r>
      <w:r>
        <w:rPr>
          <w:rFonts w:eastAsia="Times New Roman"/>
          <w:szCs w:val="24"/>
        </w:rPr>
        <w:t>ιδρύματος</w:t>
      </w:r>
      <w:r>
        <w:rPr>
          <w:rFonts w:eastAsia="Times New Roman"/>
          <w:szCs w:val="24"/>
        </w:rPr>
        <w:t>.</w:t>
      </w:r>
    </w:p>
    <w:p w14:paraId="381BD6BF" w14:textId="77777777" w:rsidR="00DC23FB" w:rsidRDefault="001C39CE">
      <w:pPr>
        <w:spacing w:line="600" w:lineRule="auto"/>
        <w:ind w:firstLine="720"/>
        <w:jc w:val="both"/>
        <w:rPr>
          <w:rFonts w:eastAsia="Times New Roman"/>
          <w:szCs w:val="24"/>
        </w:rPr>
      </w:pPr>
      <w:r>
        <w:rPr>
          <w:rFonts w:eastAsia="Times New Roman"/>
          <w:szCs w:val="24"/>
        </w:rPr>
        <w:t xml:space="preserve">Τέλος, με το άρθρο 55 για πρώτη φορά επίσης στην Ελλάδα ρυθμίζει η Κυβέρνηση το ζήτημα πιστοποίησης της γλώσσας των </w:t>
      </w:r>
      <w:proofErr w:type="spellStart"/>
      <w:r>
        <w:rPr>
          <w:rFonts w:eastAsia="Times New Roman"/>
          <w:szCs w:val="24"/>
        </w:rPr>
        <w:t>Ρομά</w:t>
      </w:r>
      <w:proofErr w:type="spellEnd"/>
      <w:r>
        <w:rPr>
          <w:rFonts w:eastAsia="Times New Roman"/>
          <w:szCs w:val="24"/>
        </w:rPr>
        <w:t xml:space="preserve">, η </w:t>
      </w:r>
      <w:proofErr w:type="spellStart"/>
      <w:r>
        <w:rPr>
          <w:rFonts w:eastAsia="Times New Roman"/>
          <w:szCs w:val="24"/>
        </w:rPr>
        <w:t>ρομανί</w:t>
      </w:r>
      <w:proofErr w:type="spellEnd"/>
      <w:r>
        <w:rPr>
          <w:rFonts w:eastAsia="Times New Roman"/>
          <w:szCs w:val="24"/>
        </w:rPr>
        <w:t xml:space="preserve">. Δηλαδή, ποιο πρόβλημα έρχεται να </w:t>
      </w:r>
      <w:r>
        <w:rPr>
          <w:rFonts w:eastAsia="Times New Roman"/>
          <w:szCs w:val="24"/>
        </w:rPr>
        <w:t xml:space="preserve">αντιμετωπίσει αυτή η διάταξη; Ότι μέχρι τώρα διορίζονταν διάφοροι σε θέσεις εργασίας ή αποκτούσαν τη θέση κανονικά μέσω προκηρύξεων ή αναλάμβαναν τον πολύ σημαντικό ρόλο του διαμεσολαβητή των </w:t>
      </w:r>
      <w:proofErr w:type="spellStart"/>
      <w:r>
        <w:rPr>
          <w:rFonts w:eastAsia="Times New Roman"/>
          <w:szCs w:val="24"/>
        </w:rPr>
        <w:t>Ρομά</w:t>
      </w:r>
      <w:proofErr w:type="spellEnd"/>
      <w:r>
        <w:rPr>
          <w:rFonts w:eastAsia="Times New Roman"/>
          <w:szCs w:val="24"/>
        </w:rPr>
        <w:t xml:space="preserve">, που καλείται να επιλύσει προβλήματα, να τους εξυπηρετήσει </w:t>
      </w:r>
      <w:r>
        <w:rPr>
          <w:rFonts w:eastAsia="Times New Roman"/>
          <w:szCs w:val="24"/>
        </w:rPr>
        <w:t>στα νέα Κέντρα Κοινότητας.</w:t>
      </w:r>
    </w:p>
    <w:p w14:paraId="381BD6C0" w14:textId="77777777" w:rsidR="00DC23FB" w:rsidRDefault="001C39CE">
      <w:pPr>
        <w:spacing w:line="600" w:lineRule="auto"/>
        <w:ind w:firstLine="720"/>
        <w:jc w:val="both"/>
        <w:rPr>
          <w:rFonts w:eastAsia="Times New Roman"/>
          <w:szCs w:val="24"/>
        </w:rPr>
      </w:pPr>
      <w:r>
        <w:rPr>
          <w:rFonts w:eastAsia="Times New Roman"/>
          <w:b/>
          <w:szCs w:val="24"/>
        </w:rPr>
        <w:lastRenderedPageBreak/>
        <w:t xml:space="preserve">ΠΡΟΕΔΡΕΥΩΝ (Δημήτριος Καμμένος): </w:t>
      </w:r>
      <w:r>
        <w:rPr>
          <w:rFonts w:eastAsia="Times New Roman"/>
          <w:szCs w:val="24"/>
        </w:rPr>
        <w:t>Αγαπητή συνάδελφε, παρακαλώ να ολοκληρώσετε. Έχετε καλύψει και τον χρόνο της δευτερολογίας σας. Παρακαλώ να κλείσετε. Ευχαριστώ πολύ.</w:t>
      </w:r>
    </w:p>
    <w:p w14:paraId="381BD6C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Για αυτούς τους ανθρώπους, λοιπόν, υπήρχαν ψ</w:t>
      </w:r>
      <w:r>
        <w:rPr>
          <w:rFonts w:eastAsia="Times New Roman" w:cs="Times New Roman"/>
          <w:szCs w:val="24"/>
        </w:rPr>
        <w:t xml:space="preserve">ευδείς δηλώσεις ότι γνώριζαν τη γλώσσα των </w:t>
      </w:r>
      <w:proofErr w:type="spellStart"/>
      <w:r>
        <w:rPr>
          <w:rFonts w:eastAsia="Times New Roman" w:cs="Times New Roman"/>
          <w:szCs w:val="24"/>
        </w:rPr>
        <w:t>Ρομά</w:t>
      </w:r>
      <w:proofErr w:type="spellEnd"/>
      <w:r>
        <w:rPr>
          <w:rFonts w:eastAsia="Times New Roman" w:cs="Times New Roman"/>
          <w:szCs w:val="24"/>
        </w:rPr>
        <w:t xml:space="preserve">. Δεν θα πρέπει το ΑΣΕΠ, μέσω μιας διαδικασίας, μιας </w:t>
      </w:r>
      <w:r>
        <w:rPr>
          <w:rFonts w:eastAsia="Times New Roman" w:cs="Times New Roman"/>
          <w:szCs w:val="24"/>
        </w:rPr>
        <w:t>επιτροπής</w:t>
      </w:r>
      <w:r>
        <w:rPr>
          <w:rFonts w:eastAsia="Times New Roman" w:cs="Times New Roman"/>
          <w:szCs w:val="24"/>
        </w:rPr>
        <w:t xml:space="preserve">, να πιστοποιεί ότι εγώ, εσείς, ξέρουμε τη γλώσσα των </w:t>
      </w:r>
      <w:proofErr w:type="spellStart"/>
      <w:r>
        <w:rPr>
          <w:rFonts w:eastAsia="Times New Roman" w:cs="Times New Roman"/>
          <w:szCs w:val="24"/>
        </w:rPr>
        <w:t>Ρομά</w:t>
      </w:r>
      <w:proofErr w:type="spellEnd"/>
      <w:r>
        <w:rPr>
          <w:rFonts w:eastAsia="Times New Roman" w:cs="Times New Roman"/>
          <w:szCs w:val="24"/>
        </w:rPr>
        <w:t>; Και αυτό έρχεται να τακτοποιηθεί.</w:t>
      </w:r>
    </w:p>
    <w:p w14:paraId="381BD6C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Εν ολίγοις -και ευχαριστώ πολύ </w:t>
      </w:r>
      <w:r>
        <w:rPr>
          <w:rFonts w:eastAsia="Times New Roman" w:cs="Times New Roman"/>
          <w:szCs w:val="24"/>
        </w:rPr>
        <w:t xml:space="preserve">γι’ </w:t>
      </w:r>
      <w:r>
        <w:rPr>
          <w:rFonts w:eastAsia="Times New Roman" w:cs="Times New Roman"/>
          <w:szCs w:val="24"/>
        </w:rPr>
        <w:t>ακόμη μια φορά για</w:t>
      </w:r>
      <w:r>
        <w:rPr>
          <w:rFonts w:eastAsia="Times New Roman" w:cs="Times New Roman"/>
          <w:szCs w:val="24"/>
        </w:rPr>
        <w:t xml:space="preserve"> την ανοχή- το συγκεκριμένο νομοσχέδιο έρχεται να συμπληρώσει. Είναι ένα ακόμη πολύ σημαντικό κομμάτι του παζλ, που λέγεται, «Επιτέλους άσκηση δίκαιης, διαφανούς, ισόνομης και αποτελεσματικής κοινωνικής πολιτικής».</w:t>
      </w:r>
    </w:p>
    <w:p w14:paraId="381BD6C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 Σας ευχαριστώ.</w:t>
      </w:r>
    </w:p>
    <w:p w14:paraId="381BD6C4"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Pr>
          <w:rFonts w:eastAsia="Times New Roman" w:cs="Times New Roman"/>
          <w:szCs w:val="24"/>
        </w:rPr>
        <w:t>τέρυγα του ΣΥΡΙΖΑ)</w:t>
      </w:r>
    </w:p>
    <w:p w14:paraId="381BD6C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w:t>
      </w:r>
    </w:p>
    <w:p w14:paraId="381BD6C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Παρακαλώ τον </w:t>
      </w:r>
      <w:r>
        <w:rPr>
          <w:rFonts w:eastAsia="Times New Roman" w:cs="Times New Roman"/>
          <w:szCs w:val="24"/>
        </w:rPr>
        <w:t xml:space="preserve">εισηγητή </w:t>
      </w:r>
      <w:r>
        <w:rPr>
          <w:rFonts w:eastAsia="Times New Roman" w:cs="Times New Roman"/>
          <w:szCs w:val="24"/>
        </w:rPr>
        <w:t xml:space="preserve">από τη Νέα Δημοκρατία, τον κ. Παναγιώτη </w:t>
      </w:r>
      <w:proofErr w:type="spellStart"/>
      <w:r>
        <w:rPr>
          <w:rFonts w:eastAsia="Times New Roman" w:cs="Times New Roman"/>
          <w:szCs w:val="24"/>
        </w:rPr>
        <w:t>Μηταράκη</w:t>
      </w:r>
      <w:proofErr w:type="spellEnd"/>
      <w:r>
        <w:rPr>
          <w:rFonts w:eastAsia="Times New Roman" w:cs="Times New Roman"/>
          <w:szCs w:val="24"/>
        </w:rPr>
        <w:t xml:space="preserve">, να πάρει τον λόγο για δώδεκα λεπτά, που είναι η </w:t>
      </w:r>
      <w:proofErr w:type="spellStart"/>
      <w:r>
        <w:rPr>
          <w:rFonts w:eastAsia="Times New Roman" w:cs="Times New Roman"/>
          <w:szCs w:val="24"/>
        </w:rPr>
        <w:t>πρωτολογία</w:t>
      </w:r>
      <w:proofErr w:type="spellEnd"/>
      <w:r>
        <w:rPr>
          <w:rFonts w:eastAsia="Times New Roman" w:cs="Times New Roman"/>
          <w:szCs w:val="24"/>
        </w:rPr>
        <w:t xml:space="preserve">. Μαζί με τη δευτερολογία, που είναι έξι λεπτά, μπορεί </w:t>
      </w:r>
      <w:r>
        <w:rPr>
          <w:rFonts w:eastAsia="Times New Roman" w:cs="Times New Roman"/>
          <w:szCs w:val="24"/>
        </w:rPr>
        <w:t>να έχει έως δεκαοκτώ λεπτά. Μετά δεν έχετε δευτερολογία.</w:t>
      </w:r>
    </w:p>
    <w:p w14:paraId="381BD6C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Ευχαριστώ, κύριε Πρόεδρε. Μου φτάνουν τα δώδεκα λεπτά.</w:t>
      </w:r>
    </w:p>
    <w:p w14:paraId="381BD6C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κατ’ </w:t>
      </w:r>
      <w:r>
        <w:rPr>
          <w:rFonts w:eastAsia="Times New Roman" w:cs="Times New Roman"/>
          <w:szCs w:val="24"/>
        </w:rPr>
        <w:t xml:space="preserve">αρχάς </w:t>
      </w:r>
      <w:r>
        <w:rPr>
          <w:rFonts w:eastAsia="Times New Roman" w:cs="Times New Roman"/>
          <w:szCs w:val="24"/>
        </w:rPr>
        <w:t>τα επείγοντα και τα κατεπείγοντα νομοσχέδια έχουν γίνει κανονικότητα γι</w:t>
      </w:r>
      <w:r>
        <w:rPr>
          <w:rFonts w:eastAsia="Times New Roman" w:cs="Times New Roman"/>
          <w:szCs w:val="24"/>
        </w:rPr>
        <w:t>α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όπως είπα και στην </w:t>
      </w:r>
      <w:r>
        <w:rPr>
          <w:rFonts w:eastAsia="Times New Roman" w:cs="Times New Roman"/>
          <w:szCs w:val="24"/>
        </w:rPr>
        <w:t>επιτροπή</w:t>
      </w:r>
      <w:r>
        <w:rPr>
          <w:rFonts w:eastAsia="Times New Roman" w:cs="Times New Roman"/>
          <w:szCs w:val="24"/>
        </w:rPr>
        <w:t xml:space="preserve">, η έλλειψη σχεδιασμού από μέρους σας δεν αποτελεί ανάγκη </w:t>
      </w:r>
      <w:r>
        <w:rPr>
          <w:rFonts w:eastAsia="Times New Roman" w:cs="Times New Roman"/>
          <w:szCs w:val="24"/>
        </w:rPr>
        <w:lastRenderedPageBreak/>
        <w:t>επείγοντος από την πλευρά του Κοινοβουλίου. Ας οργανώνατε καλύτερα τις υπηρεσίες σας και τη δουλειά σας.</w:t>
      </w:r>
    </w:p>
    <w:p w14:paraId="381BD6C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κυρίες </w:t>
      </w:r>
      <w:r>
        <w:rPr>
          <w:rFonts w:eastAsia="Times New Roman" w:cs="Times New Roman"/>
          <w:szCs w:val="24"/>
        </w:rPr>
        <w:t>και κύριοι συνάδελφοι, ακολουθεί όλη τη συνταγή ΣΥΡΙΖΑ: προχειρότητα, ιδεολογικές αγκυλώσεις, αναποτελεσματικότητα, νέες τοποθετήσεις υπαλλήλων, κάποιες νομιμοποιήσεις δαπανών και παράταση προθεσμιών. Ακούσαμε, πράγματι, πολλά αυτές τις δύο ημέρες για το π</w:t>
      </w:r>
      <w:r>
        <w:rPr>
          <w:rFonts w:eastAsia="Times New Roman" w:cs="Times New Roman"/>
          <w:szCs w:val="24"/>
        </w:rPr>
        <w:t>όσο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ενδιαφέρεται και ενισχύει την κοινωνική πολιτική και πόσο αυτό είναι αποτελεσματικό. Αναφέρατε κάποια νούμερα στην </w:t>
      </w:r>
      <w:r>
        <w:rPr>
          <w:rFonts w:eastAsia="Times New Roman" w:cs="Times New Roman"/>
          <w:szCs w:val="24"/>
        </w:rPr>
        <w:t>επιτροπή</w:t>
      </w:r>
      <w:r>
        <w:rPr>
          <w:rFonts w:eastAsia="Times New Roman" w:cs="Times New Roman"/>
          <w:szCs w:val="24"/>
        </w:rPr>
        <w:t>.</w:t>
      </w:r>
    </w:p>
    <w:p w14:paraId="381BD6C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Εγώ ανέτρεξα στον </w:t>
      </w:r>
      <w:r>
        <w:rPr>
          <w:rFonts w:eastAsia="Times New Roman" w:cs="Times New Roman"/>
          <w:szCs w:val="24"/>
        </w:rPr>
        <w:t>προϋπολογισμό</w:t>
      </w:r>
      <w:r>
        <w:rPr>
          <w:rFonts w:eastAsia="Times New Roman" w:cs="Times New Roman"/>
          <w:szCs w:val="24"/>
        </w:rPr>
        <w:t xml:space="preserve">. Στον </w:t>
      </w:r>
      <w:r>
        <w:rPr>
          <w:rFonts w:eastAsia="Times New Roman" w:cs="Times New Roman"/>
          <w:szCs w:val="24"/>
        </w:rPr>
        <w:t>προϋπολογισμό</w:t>
      </w:r>
      <w:r>
        <w:rPr>
          <w:rFonts w:eastAsia="Times New Roman" w:cs="Times New Roman"/>
          <w:szCs w:val="24"/>
        </w:rPr>
        <w:t xml:space="preserve"> διαβάζω ότι οι </w:t>
      </w:r>
      <w:proofErr w:type="spellStart"/>
      <w:r>
        <w:rPr>
          <w:rFonts w:eastAsia="Times New Roman" w:cs="Times New Roman"/>
          <w:szCs w:val="24"/>
        </w:rPr>
        <w:t>προνοιακές</w:t>
      </w:r>
      <w:proofErr w:type="spellEnd"/>
      <w:r>
        <w:rPr>
          <w:rFonts w:eastAsia="Times New Roman" w:cs="Times New Roman"/>
          <w:szCs w:val="24"/>
        </w:rPr>
        <w:t xml:space="preserve"> παροχές το 2014 ήταν 2,</w:t>
      </w:r>
      <w:r>
        <w:rPr>
          <w:rFonts w:eastAsia="Times New Roman" w:cs="Times New Roman"/>
          <w:szCs w:val="24"/>
        </w:rPr>
        <w:t xml:space="preserve">2 δισεκατομμύρια ευρώ και το 2018 είναι 1,3 δισεκατομμύρια ευρώ, σχεδόν τα μισά </w:t>
      </w:r>
      <w:r>
        <w:rPr>
          <w:rFonts w:eastAsia="Times New Roman" w:cs="Times New Roman"/>
          <w:szCs w:val="24"/>
        </w:rPr>
        <w:lastRenderedPageBreak/>
        <w:t xml:space="preserve">και έχουμε ψηφίσει τη μείωση του ΕΚΑΣ κατά 238 εκατομμύρια, μείωση λοιπών επιδομάτων κατά 12 εκατομμύρια, καταργούμε </w:t>
      </w:r>
      <w:proofErr w:type="spellStart"/>
      <w:r>
        <w:rPr>
          <w:rFonts w:eastAsia="Times New Roman" w:cs="Times New Roman"/>
          <w:szCs w:val="24"/>
        </w:rPr>
        <w:t>πολυτεκνικά</w:t>
      </w:r>
      <w:proofErr w:type="spellEnd"/>
      <w:r>
        <w:rPr>
          <w:rFonts w:eastAsia="Times New Roman" w:cs="Times New Roman"/>
          <w:szCs w:val="24"/>
        </w:rPr>
        <w:t xml:space="preserve"> επιδόματα, μειώνουμε το επίδομα θέρμανσης, κατα</w:t>
      </w:r>
      <w:r>
        <w:rPr>
          <w:rFonts w:eastAsia="Times New Roman" w:cs="Times New Roman"/>
          <w:szCs w:val="24"/>
        </w:rPr>
        <w:t xml:space="preserve">ργούμε και τις φοροαπαλλαγές για τις ιατρικές δαπάνες. Και καταλαβαίνετε ότι αυτά δεν αφορούν τους οικονομικά ισχυρούς, αλλά τους οικονομικά ασθενέστερους. </w:t>
      </w:r>
    </w:p>
    <w:p w14:paraId="381BD6C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Να μιλήσουμε, όμως, για τη φτώχεια. Επί ημερών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ο κίνδυνος φτώχειας των εργαζομένων –π</w:t>
      </w:r>
      <w:r>
        <w:rPr>
          <w:rFonts w:eastAsia="Times New Roman" w:cs="Times New Roman"/>
          <w:szCs w:val="24"/>
        </w:rPr>
        <w:t xml:space="preserve">ροσέξτε!- αυξήθηκε στο 14,1% από 13,1% που ήταν το 2013. </w:t>
      </w:r>
      <w:proofErr w:type="spellStart"/>
      <w:r>
        <w:rPr>
          <w:rFonts w:eastAsia="Times New Roman" w:cs="Times New Roman"/>
          <w:szCs w:val="24"/>
        </w:rPr>
        <w:t>Φτωχοποιείτε</w:t>
      </w:r>
      <w:proofErr w:type="spellEnd"/>
      <w:r>
        <w:rPr>
          <w:rFonts w:eastAsia="Times New Roman" w:cs="Times New Roman"/>
          <w:szCs w:val="24"/>
        </w:rPr>
        <w:t xml:space="preserve"> αυτούς που δουλεύουν, αυτούς που στηρίζουν την οικονομία και την κοινωνική πολιτική.</w:t>
      </w:r>
    </w:p>
    <w:p w14:paraId="381BD6C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Να δούμε γενικότερα τον κίνδυνο φτώχειας των ευάλωτων ομάδων: Ο κίνδυνος φτώχειας, μετά τις κοινωνικέ</w:t>
      </w:r>
      <w:r>
        <w:rPr>
          <w:rFonts w:eastAsia="Times New Roman" w:cs="Times New Roman"/>
          <w:szCs w:val="24"/>
        </w:rPr>
        <w:t xml:space="preserve">ς μεταβιβάσεις, </w:t>
      </w:r>
      <w:r>
        <w:rPr>
          <w:rFonts w:eastAsia="Times New Roman" w:cs="Times New Roman"/>
          <w:szCs w:val="24"/>
        </w:rPr>
        <w:lastRenderedPageBreak/>
        <w:t xml:space="preserve">μετά, δηλαδή, τα επιδόματα και όλη την </w:t>
      </w:r>
      <w:proofErr w:type="spellStart"/>
      <w:r>
        <w:rPr>
          <w:rFonts w:eastAsia="Times New Roman" w:cs="Times New Roman"/>
          <w:szCs w:val="24"/>
        </w:rPr>
        <w:t>προνοιακή</w:t>
      </w:r>
      <w:proofErr w:type="spellEnd"/>
      <w:r>
        <w:rPr>
          <w:rFonts w:eastAsia="Times New Roman" w:cs="Times New Roman"/>
          <w:szCs w:val="24"/>
        </w:rPr>
        <w:t xml:space="preserve"> πολιτική σας, μειώθηκε την τελευταία διετία κατά 0,9%. Την περίοδο 2012-2014 ο ίδιος δείκτης είχε μειωθεί κατά 1%. Εμείς, οι ανάλγητοι. Και αυτά είναι τα τελευταία επίσημα διαθέσιμα στοιχεία </w:t>
      </w:r>
      <w:r>
        <w:rPr>
          <w:rFonts w:eastAsia="Times New Roman" w:cs="Times New Roman"/>
          <w:szCs w:val="24"/>
        </w:rPr>
        <w:t>της ΕΛΣΤΑΤ.</w:t>
      </w:r>
    </w:p>
    <w:p w14:paraId="381BD6C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Μας είπατε, κυρία Υπουργέ, ότι δίνετε διαρκώς χρήματα, στηρίζετε τους ασθενέστερους. Απ’ ό, τι φαίνεται, όμως, από τα στοιχεία της ΕΛΣΤΑΤ, οι κοινωνικές μεταβιβάσεις που κάνετε δεν μειώνουν σημαντικά τον κίνδυνο φτώχειας. Δηλαδή, η κοινωνική σα</w:t>
      </w:r>
      <w:r>
        <w:rPr>
          <w:rFonts w:eastAsia="Times New Roman" w:cs="Times New Roman"/>
          <w:szCs w:val="24"/>
        </w:rPr>
        <w:t>ς πολιτική έχει μηδενική αποτελεσματικότητα.</w:t>
      </w:r>
    </w:p>
    <w:p w14:paraId="381BD6C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Ειρωνεύθηκε η κυρία Υπουργός στην </w:t>
      </w:r>
      <w:r>
        <w:rPr>
          <w:rFonts w:eastAsia="Times New Roman" w:cs="Times New Roman"/>
          <w:szCs w:val="24"/>
        </w:rPr>
        <w:t xml:space="preserve">επιτροπή </w:t>
      </w:r>
      <w:r>
        <w:rPr>
          <w:rFonts w:eastAsia="Times New Roman" w:cs="Times New Roman"/>
          <w:szCs w:val="24"/>
        </w:rPr>
        <w:t>όταν είπα ότι στη Νέα Δημοκρατία πιστεύουμε ότι ο καλύτερος τρόπος για να νικήσεις τη φτώχεια είναι να δημιουργήσεις δουλειές. Θέλετε, λοιπόν, να μιλήσουμε για την ανερ</w:t>
      </w:r>
      <w:r>
        <w:rPr>
          <w:rFonts w:eastAsia="Times New Roman" w:cs="Times New Roman"/>
          <w:szCs w:val="24"/>
        </w:rPr>
        <w:t xml:space="preserve">γία; </w:t>
      </w:r>
    </w:p>
    <w:p w14:paraId="381BD6C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Πράγματι, όταν ξεκίνησε η παγκόσμια χρηματοοικονομική κρίση το 2008, η ανεργία στην Ελλάδα άρχισε να αυξάνει και έφτασε στο μέγιστο σημείο λίγους μήνες μετά την ανάληψη της διακυβέρνησης από την κυβέρνηση Σαμαρά. Από τότε, από το 2013, με την οικονομ</w:t>
      </w:r>
      <w:r>
        <w:rPr>
          <w:rFonts w:eastAsia="Times New Roman" w:cs="Times New Roman"/>
          <w:szCs w:val="24"/>
        </w:rPr>
        <w:t>ική πολιτική που ακολουθήσαμε, χωρίς επιπλέον μέτρα, είδαμε αποτελέσματα και καταφέραμε σε δεκαοκτώ μήνες -όταν παραδώσαμε τη διακυβέρνηση τον Ιανουάριο του 2015- να έχουμε μειώσει την ανεργία κατά 2,2%.</w:t>
      </w:r>
    </w:p>
    <w:p w14:paraId="381BD6D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Τώρα, πράγματι, βλέπουμε μια περαιτέρω μείωση της αν</w:t>
      </w:r>
      <w:r>
        <w:rPr>
          <w:rFonts w:eastAsia="Times New Roman" w:cs="Times New Roman"/>
          <w:szCs w:val="24"/>
        </w:rPr>
        <w:t xml:space="preserve">εργίας. Όμως, σύμφωνα με τα στοιχεία της </w:t>
      </w:r>
      <w:r>
        <w:rPr>
          <w:rFonts w:eastAsia="Times New Roman" w:cs="Times New Roman"/>
          <w:szCs w:val="24"/>
        </w:rPr>
        <w:t>«</w:t>
      </w:r>
      <w:r>
        <w:rPr>
          <w:rFonts w:eastAsia="Times New Roman" w:cs="Times New Roman"/>
          <w:szCs w:val="24"/>
        </w:rPr>
        <w:t>ΕΡΓΑΝΗΣ</w:t>
      </w:r>
      <w:r>
        <w:rPr>
          <w:rFonts w:eastAsia="Times New Roman" w:cs="Times New Roman"/>
          <w:szCs w:val="24"/>
        </w:rPr>
        <w:t>»</w:t>
      </w:r>
      <w:r>
        <w:rPr>
          <w:rFonts w:eastAsia="Times New Roman" w:cs="Times New Roman"/>
          <w:szCs w:val="24"/>
        </w:rPr>
        <w:t xml:space="preserve">, αυτό το επιτυγχάνετε με θέσεις μερικής απασχόλησης -δεν είναι ποιοτικές θέσεις εργασίας- και γι’ αυτό αυξήθηκε ο κίνδυνος φτώχειας ανάμεσα στους εργαζόμενους κατά μία ποσοστιαία μονάδα. Περιττό να </w:t>
      </w:r>
      <w:r>
        <w:rPr>
          <w:rFonts w:eastAsia="Times New Roman" w:cs="Times New Roman"/>
          <w:szCs w:val="24"/>
        </w:rPr>
        <w:lastRenderedPageBreak/>
        <w:t>πω τι θ</w:t>
      </w:r>
      <w:r>
        <w:rPr>
          <w:rFonts w:eastAsia="Times New Roman" w:cs="Times New Roman"/>
          <w:szCs w:val="24"/>
        </w:rPr>
        <w:t>α είχε συμβεί στη χώρα αν δεν είχαμε δει το πείραμα Τσίπρα-</w:t>
      </w:r>
      <w:proofErr w:type="spellStart"/>
      <w:r>
        <w:rPr>
          <w:rFonts w:eastAsia="Times New Roman" w:cs="Times New Roman"/>
          <w:szCs w:val="24"/>
        </w:rPr>
        <w:t>Βαρουφάκη</w:t>
      </w:r>
      <w:proofErr w:type="spellEnd"/>
      <w:r>
        <w:rPr>
          <w:rFonts w:eastAsia="Times New Roman" w:cs="Times New Roman"/>
          <w:szCs w:val="24"/>
        </w:rPr>
        <w:t>, που σε θέσεις εργασίας, σύμφωνα με τα στοιχεία της Ευρωπαϊκής Επιτροπής, μας στοίχισε τελικά, κυρία Υπουργέ, διακόσιες είκοσι χιλιάδες θέσεις εργασίας</w:t>
      </w:r>
    </w:p>
    <w:p w14:paraId="381BD6D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Θέλω να συζητήσουμε το εξής: Τελικά</w:t>
      </w:r>
      <w:r>
        <w:rPr>
          <w:rFonts w:eastAsia="Times New Roman" w:cs="Times New Roman"/>
          <w:szCs w:val="24"/>
        </w:rPr>
        <w:t xml:space="preserve">, ποιες νέες θέσεις εργασίας καταφέρατε εσείς να φέρετε σε αυτήν τη χώρα; Μόνο συμβάσεις, εξάμηνα, οχτάμηνα, θέσεις σε δημόσιους </w:t>
      </w:r>
      <w:r>
        <w:rPr>
          <w:rFonts w:eastAsia="Times New Roman" w:cs="Times New Roman"/>
          <w:szCs w:val="24"/>
        </w:rPr>
        <w:t>ο</w:t>
      </w:r>
      <w:r>
        <w:rPr>
          <w:rFonts w:eastAsia="Times New Roman" w:cs="Times New Roman"/>
          <w:szCs w:val="24"/>
        </w:rPr>
        <w:t>ργανισμούς, με κοινωφελή εργασία, για μικρές περιόδους, εγκλωβίζοντας ανθρώπους που τους δημιουργείτε προσδοκίες για διορισμού</w:t>
      </w:r>
      <w:r>
        <w:rPr>
          <w:rFonts w:eastAsia="Times New Roman" w:cs="Times New Roman"/>
          <w:szCs w:val="24"/>
        </w:rPr>
        <w:t>ς και τακτοποιήσεις.</w:t>
      </w:r>
    </w:p>
    <w:p w14:paraId="381BD6D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Ποια μεγάλη επένδυση, κυρία Υπουργέ, έφερε η Κυβέρνηση ΣΥΡΙΖΑ αυτήν την τριετία; Ποια αποκρατικοποίηση καινούρια κάνατε και προχώρησε; </w:t>
      </w:r>
      <w:r>
        <w:rPr>
          <w:rFonts w:eastAsia="Times New Roman" w:cs="Times New Roman"/>
          <w:szCs w:val="24"/>
        </w:rPr>
        <w:t>Ο</w:t>
      </w:r>
      <w:r>
        <w:rPr>
          <w:rFonts w:eastAsia="Times New Roman" w:cs="Times New Roman"/>
          <w:szCs w:val="24"/>
        </w:rPr>
        <w:t xml:space="preserve">ι αποκρατικοποιήσεις, όμως, που έγιναν την </w:t>
      </w:r>
      <w:r>
        <w:rPr>
          <w:rFonts w:eastAsia="Times New Roman" w:cs="Times New Roman"/>
          <w:szCs w:val="24"/>
        </w:rPr>
        <w:lastRenderedPageBreak/>
        <w:t>προηγούμενη περίοδο, ακόμα δεν έχουν ξεκινήσει να παράγο</w:t>
      </w:r>
      <w:r>
        <w:rPr>
          <w:rFonts w:eastAsia="Times New Roman" w:cs="Times New Roman"/>
          <w:szCs w:val="24"/>
        </w:rPr>
        <w:t xml:space="preserve">υν θέσεις εργασίας. </w:t>
      </w:r>
    </w:p>
    <w:p w14:paraId="381BD6D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Δεν θα σας αρνηθώ όμως, κάτι: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πράγματι δίνει έμφαση στην επιδοματική πολιτική -αυτό σας το αναγνωρίζω!- διότι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τις συντάξεις τις μετατρέψατε, ουσιαστικά, σε επιδόματα. Μετατρέπετε τ</w:t>
      </w:r>
      <w:r>
        <w:rPr>
          <w:rFonts w:eastAsia="Times New Roman" w:cs="Times New Roman"/>
          <w:szCs w:val="24"/>
        </w:rPr>
        <w:t xml:space="preserve">ους μισθούς σε επιδόματα. Βλέπουμε τα στοιχεία του ΕΦΚΑ. Ο μέσος μισθός το Μάιο του 2016 ήταν 949 ευρώ. Το Μάιο του 2017 έπεσε στα 927 ευρώ. Το Δεκέμβριο του 2017 το 58% των νέων προσλήψεων ήταν σε θέσεις μερικής και εκ περιτροπής απασχόλησης. </w:t>
      </w:r>
    </w:p>
    <w:p w14:paraId="381BD6D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Μιας και αν</w:t>
      </w:r>
      <w:r>
        <w:rPr>
          <w:rFonts w:eastAsia="Times New Roman" w:cs="Times New Roman"/>
          <w:szCs w:val="24"/>
        </w:rPr>
        <w:t xml:space="preserve">αφέρθηκα στις συντάξεις -θα τα πει και ο Κοινοβουλευτικός μας Εκπρόσωπος-, φτιάξατε ένα σύστημα άδικο, αναποτελεσματικό και αντιπαραγωγικό. Και ήδη ξεκίνησαν να έρχονται </w:t>
      </w:r>
      <w:r>
        <w:rPr>
          <w:rFonts w:eastAsia="Times New Roman" w:cs="Times New Roman"/>
          <w:szCs w:val="24"/>
        </w:rPr>
        <w:lastRenderedPageBreak/>
        <w:t>στους συνταξιούχους τα σημειώματα με την προσωπική διαφορά, αυτήν που εσείς ψηφίσατε κ</w:t>
      </w:r>
      <w:r>
        <w:rPr>
          <w:rFonts w:eastAsia="Times New Roman" w:cs="Times New Roman"/>
          <w:szCs w:val="24"/>
        </w:rPr>
        <w:t>αι θα καταργήσετε την 1</w:t>
      </w:r>
      <w:r>
        <w:rPr>
          <w:rFonts w:eastAsia="Times New Roman" w:cs="Times New Roman"/>
          <w:szCs w:val="24"/>
          <w:vertAlign w:val="superscript"/>
        </w:rPr>
        <w:t>η</w:t>
      </w:r>
      <w:r>
        <w:rPr>
          <w:rFonts w:eastAsia="Times New Roman" w:cs="Times New Roman"/>
          <w:szCs w:val="24"/>
        </w:rPr>
        <w:t xml:space="preserve"> Ιανουαρίου του 2019, όπως θα μειώσετε το αφορολόγητο για τους οικονομικά ασθενέστερους!</w:t>
      </w:r>
    </w:p>
    <w:p w14:paraId="381BD6D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τρία χρόνια τώρα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κρατάει τη χώρα πίσω. Αναδιανέμει φτώχεια και συνηθίζει τους πολίτες </w:t>
      </w:r>
      <w:r>
        <w:rPr>
          <w:rFonts w:eastAsia="Times New Roman" w:cs="Times New Roman"/>
          <w:szCs w:val="24"/>
        </w:rPr>
        <w:t>στην ελεημοσύνη. Όταν ξεκινούσαμε τη μεγαλύτερη μεταρρύθμιση του κοινωνικού κράτους, το ελάχιστο εγγυημένο εισόδημα, σας θυμίζω ότι η «</w:t>
      </w:r>
      <w:r>
        <w:rPr>
          <w:rFonts w:eastAsia="Times New Roman" w:cs="Times New Roman"/>
          <w:szCs w:val="24"/>
        </w:rPr>
        <w:t>ΑΥΓΗ</w:t>
      </w:r>
      <w:r>
        <w:rPr>
          <w:rFonts w:eastAsia="Times New Roman" w:cs="Times New Roman"/>
          <w:szCs w:val="24"/>
        </w:rPr>
        <w:t>» το αποκάλεσε «εγγυημένη φτώχεια» για όλους και η κ</w:t>
      </w:r>
      <w:r>
        <w:rPr>
          <w:rFonts w:eastAsia="Times New Roman" w:cs="Times New Roman"/>
          <w:szCs w:val="24"/>
        </w:rPr>
        <w:t>.</w:t>
      </w:r>
      <w:r>
        <w:rPr>
          <w:rFonts w:eastAsia="Times New Roman" w:cs="Times New Roman"/>
          <w:szCs w:val="24"/>
        </w:rPr>
        <w:t xml:space="preserve"> Φωτίου το 2015 έλεγε ότι είναι «παγίδα φτώχειας». Τελικά, εσείς</w:t>
      </w:r>
      <w:r>
        <w:rPr>
          <w:rFonts w:eastAsia="Times New Roman" w:cs="Times New Roman"/>
          <w:szCs w:val="24"/>
        </w:rPr>
        <w:t xml:space="preserve"> καταφέρατε και βρήκατε ένα καλύτερο όνομα. Το ονομάζετε αλλιώς και τώρα πανηγυρίζετε. </w:t>
      </w:r>
    </w:p>
    <w:p w14:paraId="381BD6D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κυρίες και κύριοι συνάδελφοι, ουσιαστικά βάζει τίτλους τέλους για τον ΟΓΑ. Βάζετε την υπογραφή σας, για να πάψει να υπάρχει ακόμα και το όνομα του </w:t>
      </w:r>
      <w:r>
        <w:rPr>
          <w:rFonts w:eastAsia="Times New Roman" w:cs="Times New Roman"/>
          <w:szCs w:val="24"/>
        </w:rPr>
        <w:t>ο</w:t>
      </w:r>
      <w:r>
        <w:rPr>
          <w:rFonts w:eastAsia="Times New Roman" w:cs="Times New Roman"/>
          <w:szCs w:val="24"/>
        </w:rPr>
        <w:t>ργανι</w:t>
      </w:r>
      <w:r>
        <w:rPr>
          <w:rFonts w:eastAsia="Times New Roman" w:cs="Times New Roman"/>
          <w:szCs w:val="24"/>
        </w:rPr>
        <w:t xml:space="preserve">σμού που στήριξε την αγροτιά από το 1961, όταν το ίδρυσε ο εθνάρχης μας, Κωνσταντίνος Καραμανλής, του </w:t>
      </w:r>
      <w:r>
        <w:rPr>
          <w:rFonts w:eastAsia="Times New Roman" w:cs="Times New Roman"/>
          <w:szCs w:val="24"/>
        </w:rPr>
        <w:t>ο</w:t>
      </w:r>
      <w:r>
        <w:rPr>
          <w:rFonts w:eastAsia="Times New Roman" w:cs="Times New Roman"/>
          <w:szCs w:val="24"/>
        </w:rPr>
        <w:t>ργανισμού που επί πενήντα πέντε και πλέον χρόνια στήριζε τους αγρότες, τις οικογένειές τους και την εθνική παραγωγή.</w:t>
      </w:r>
    </w:p>
    <w:p w14:paraId="381BD6D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w:t>
      </w:r>
      <w:r>
        <w:rPr>
          <w:rFonts w:eastAsia="Times New Roman" w:cs="Times New Roman"/>
          <w:szCs w:val="24"/>
        </w:rPr>
        <w:t xml:space="preserve">καταλαμβάνει ο Β΄ Αντιπρόεδρος της Βουλής κ. </w:t>
      </w:r>
      <w:r w:rsidRPr="00F8632B">
        <w:rPr>
          <w:rFonts w:eastAsia="Times New Roman" w:cs="Times New Roman"/>
          <w:b/>
          <w:szCs w:val="24"/>
        </w:rPr>
        <w:t>ΓΕΩΡΓΙΟΣ ΒΑΡΕΜΕΝΟΣ</w:t>
      </w:r>
      <w:r>
        <w:rPr>
          <w:rFonts w:eastAsia="Times New Roman" w:cs="Times New Roman"/>
          <w:szCs w:val="24"/>
        </w:rPr>
        <w:t>)</w:t>
      </w:r>
    </w:p>
    <w:p w14:paraId="381BD6D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Με το νόμο 4387/2016, νόμος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αφαιρέσατε τις ασφαλιστικές αρμοδιότητες και από τον ΟΓΑ και από το ΝΑΤ. Και απέμειναν στον ΟΓΑ μόνο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των αγροτών, </w:t>
      </w: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 xml:space="preserve">ότι ο </w:t>
      </w:r>
      <w:r>
        <w:rPr>
          <w:rFonts w:eastAsia="Times New Roman" w:cs="Times New Roman"/>
          <w:szCs w:val="24"/>
        </w:rPr>
        <w:t>ίδιος ο κ. Τσίπρας όταν έβλεπε τους αγρότες, τους υποσχόταν τη διατήρηση του ΟΓΑ, κάτι που υποστηρίξαμε διαχρονικά εμείς, ως Νέα Δημοκρατία, αναγνωρίζοντας τα ιδιαίτερα χαρακτηριστικά και τις ανάγκες του αγροτικού πληθυσμού της χώρας, των Ελλήνων που δουλε</w:t>
      </w:r>
      <w:r>
        <w:rPr>
          <w:rFonts w:eastAsia="Times New Roman" w:cs="Times New Roman"/>
          <w:szCs w:val="24"/>
        </w:rPr>
        <w:t>ύουν σκληρά.</w:t>
      </w:r>
    </w:p>
    <w:p w14:paraId="381BD6D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Υποτίθεται -έτσι λέτε- ότι φέρνετε μ</w:t>
      </w:r>
      <w:r>
        <w:rPr>
          <w:rFonts w:eastAsia="Times New Roman" w:cs="Times New Roman"/>
          <w:szCs w:val="24"/>
        </w:rPr>
        <w:t>ί</w:t>
      </w:r>
      <w:r>
        <w:rPr>
          <w:rFonts w:eastAsia="Times New Roman" w:cs="Times New Roman"/>
          <w:szCs w:val="24"/>
        </w:rPr>
        <w:t>α μεγάλη μεταρρύθμιση. Όμως, τελικά, τι βλέπουμε σε αυτό το νομοσχέδιο; Βλέπουμε μ</w:t>
      </w:r>
      <w:r>
        <w:rPr>
          <w:rFonts w:eastAsia="Times New Roman" w:cs="Times New Roman"/>
          <w:szCs w:val="24"/>
        </w:rPr>
        <w:t>ί</w:t>
      </w:r>
      <w:r>
        <w:rPr>
          <w:rFonts w:eastAsia="Times New Roman" w:cs="Times New Roman"/>
          <w:szCs w:val="24"/>
        </w:rPr>
        <w:t xml:space="preserve">α απλή μεταφορά </w:t>
      </w:r>
      <w:proofErr w:type="spellStart"/>
      <w:r>
        <w:rPr>
          <w:rFonts w:eastAsia="Times New Roman" w:cs="Times New Roman"/>
          <w:szCs w:val="24"/>
        </w:rPr>
        <w:t>υπάρχοντων</w:t>
      </w:r>
      <w:proofErr w:type="spellEnd"/>
      <w:r>
        <w:rPr>
          <w:rFonts w:eastAsia="Times New Roman" w:cs="Times New Roman"/>
          <w:szCs w:val="24"/>
        </w:rPr>
        <w:t xml:space="preserve"> επιδομάτων σε ένα νέο </w:t>
      </w:r>
      <w:r>
        <w:rPr>
          <w:rFonts w:eastAsia="Times New Roman" w:cs="Times New Roman"/>
          <w:szCs w:val="24"/>
        </w:rPr>
        <w:t>ο</w:t>
      </w:r>
      <w:r>
        <w:rPr>
          <w:rFonts w:eastAsia="Times New Roman" w:cs="Times New Roman"/>
          <w:szCs w:val="24"/>
        </w:rPr>
        <w:t xml:space="preserve">ργανισμό, στον ΟΠΕΚΑ. Δεν τα μεταφέρετε καν όλα από το σύνολο των </w:t>
      </w:r>
      <w:r>
        <w:rPr>
          <w:rFonts w:eastAsia="Times New Roman" w:cs="Times New Roman"/>
          <w:szCs w:val="24"/>
        </w:rPr>
        <w:t>Υπουργείων. Δεν φτιάχνετε μ</w:t>
      </w:r>
      <w:r>
        <w:rPr>
          <w:rFonts w:eastAsia="Times New Roman" w:cs="Times New Roman"/>
          <w:szCs w:val="24"/>
        </w:rPr>
        <w:t>ί</w:t>
      </w:r>
      <w:r>
        <w:rPr>
          <w:rFonts w:eastAsia="Times New Roman" w:cs="Times New Roman"/>
          <w:szCs w:val="24"/>
        </w:rPr>
        <w:t xml:space="preserve">α νέα συνεκτική δομή, αλλά ακολουθείτε το υφιστάμενο οργανωτικό πλαίσιο. Δεν </w:t>
      </w:r>
      <w:proofErr w:type="spellStart"/>
      <w:r>
        <w:rPr>
          <w:rFonts w:eastAsia="Times New Roman" w:cs="Times New Roman"/>
          <w:szCs w:val="24"/>
        </w:rPr>
        <w:t>εξορθολογίζετε</w:t>
      </w:r>
      <w:proofErr w:type="spellEnd"/>
      <w:r>
        <w:rPr>
          <w:rFonts w:eastAsia="Times New Roman" w:cs="Times New Roman"/>
          <w:szCs w:val="24"/>
        </w:rPr>
        <w:t xml:space="preserve"> τα επιδόματα, δεν αλλάζετε -όπως είπατε η ίδια στην </w:t>
      </w:r>
      <w:r>
        <w:rPr>
          <w:rFonts w:eastAsia="Times New Roman" w:cs="Times New Roman"/>
          <w:szCs w:val="24"/>
        </w:rPr>
        <w:t>ε</w:t>
      </w:r>
      <w:r>
        <w:rPr>
          <w:rFonts w:eastAsia="Times New Roman" w:cs="Times New Roman"/>
          <w:szCs w:val="24"/>
        </w:rPr>
        <w:t xml:space="preserve">πιτροπή- τίποτα στα κριτήρια, στη διαδικασία ή στον τρόπο καταβολής. </w:t>
      </w:r>
    </w:p>
    <w:p w14:paraId="381BD6D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Όσο λοιπόν, κ</w:t>
      </w:r>
      <w:r>
        <w:rPr>
          <w:rFonts w:eastAsia="Times New Roman" w:cs="Times New Roman"/>
          <w:szCs w:val="24"/>
        </w:rPr>
        <w:t xml:space="preserve">ατακερματισμένη λέτε ότι ήταν η κοινωνική και </w:t>
      </w:r>
      <w:proofErr w:type="spellStart"/>
      <w:r>
        <w:rPr>
          <w:rFonts w:eastAsia="Times New Roman" w:cs="Times New Roman"/>
          <w:szCs w:val="24"/>
        </w:rPr>
        <w:t>προνοιακή</w:t>
      </w:r>
      <w:proofErr w:type="spellEnd"/>
      <w:r>
        <w:rPr>
          <w:rFonts w:eastAsia="Times New Roman" w:cs="Times New Roman"/>
          <w:szCs w:val="24"/>
        </w:rPr>
        <w:t xml:space="preserve"> πολιτική μέχρι σήμερα, και μετά το νομοσχέδιο τόσο θα συνεχίσει να είναι.</w:t>
      </w:r>
    </w:p>
    <w:p w14:paraId="381BD6D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Να αναφερθώ σε μερικά άρθρα. </w:t>
      </w:r>
    </w:p>
    <w:p w14:paraId="381BD6D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Στο άρθρο 5 προβλέπεται ότι ο διοικητής και ο υποδιοικητής θα επιλέγονται από το πολυδιαφημισμέν</w:t>
      </w:r>
      <w:r>
        <w:rPr>
          <w:rFonts w:eastAsia="Times New Roman" w:cs="Times New Roman"/>
          <w:szCs w:val="24"/>
        </w:rPr>
        <w:t>ο μητρώο επιτελικών στελεχών. Όμως, αυτό δεν υπάρχει. Έτσι έρχεστε και βάζετε με το άρθρο 8 μ</w:t>
      </w:r>
      <w:r>
        <w:rPr>
          <w:rFonts w:eastAsia="Times New Roman" w:cs="Times New Roman"/>
          <w:szCs w:val="24"/>
        </w:rPr>
        <w:t>ί</w:t>
      </w:r>
      <w:r>
        <w:rPr>
          <w:rFonts w:eastAsia="Times New Roman" w:cs="Times New Roman"/>
          <w:szCs w:val="24"/>
        </w:rPr>
        <w:t>α μεταβατική περίοδο, απροσδιόριστης διάρκειας, μέχρι να μπορέσετε να ετοιμάσετε αυτό το μητρώο. Είναι αυτό ομολογία ότι το μητρώο δεν λειτουργεί ή προσπαθείτε να</w:t>
      </w:r>
      <w:r>
        <w:rPr>
          <w:rFonts w:eastAsia="Times New Roman" w:cs="Times New Roman"/>
          <w:szCs w:val="24"/>
        </w:rPr>
        <w:t xml:space="preserve"> δημιουργήσετε προϋπηρεσία στα δικά σας στελέχη, ώστε όταν δημιουργηθεί αυτό το μητρώο, τα δικά σας στελέχη, που εσείς κομματικά έχετε τοποθετήσει, </w:t>
      </w:r>
      <w:r>
        <w:rPr>
          <w:rFonts w:eastAsia="Times New Roman" w:cs="Times New Roman"/>
          <w:szCs w:val="24"/>
        </w:rPr>
        <w:lastRenderedPageBreak/>
        <w:t xml:space="preserve">να έχουν προτεραιότητα στην κατάληψη θέσεων για μια περίοδο πολλών ετών μετά; </w:t>
      </w:r>
    </w:p>
    <w:p w14:paraId="381BD6D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Προβλέπεται, επίσης, ηλεκτρον</w:t>
      </w:r>
      <w:r>
        <w:rPr>
          <w:rFonts w:eastAsia="Times New Roman" w:cs="Times New Roman"/>
          <w:szCs w:val="24"/>
        </w:rPr>
        <w:t>ική διασύνδεση των υπηρεσιών και πληροφοριακό σύστημα καταγραφής παροχών και δικαιούχων. Αυτό ναι, είναι θετικό. Όμως, δεν μας είπατε πότε θα εφαρμοστεί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Γιατί ακούσαμε τον κύριο </w:t>
      </w:r>
      <w:r>
        <w:rPr>
          <w:rFonts w:eastAsia="Times New Roman" w:cs="Times New Roman"/>
          <w:szCs w:val="24"/>
        </w:rPr>
        <w:t>δ</w:t>
      </w:r>
      <w:r>
        <w:rPr>
          <w:rFonts w:eastAsia="Times New Roman" w:cs="Times New Roman"/>
          <w:szCs w:val="24"/>
        </w:rPr>
        <w:t xml:space="preserve">ιοικητή του ΟΓΑ να μας λέει ότι προχωράμε </w:t>
      </w:r>
      <w:proofErr w:type="spellStart"/>
      <w:r>
        <w:rPr>
          <w:rFonts w:eastAsia="Times New Roman" w:cs="Times New Roman"/>
          <w:szCs w:val="24"/>
        </w:rPr>
        <w:t>σιγάσιγά</w:t>
      </w:r>
      <w:proofErr w:type="spellEnd"/>
      <w:r>
        <w:rPr>
          <w:rFonts w:eastAsia="Times New Roman" w:cs="Times New Roman"/>
          <w:szCs w:val="24"/>
        </w:rPr>
        <w:t xml:space="preserve"> και σύντομα, χωρίς στόχου</w:t>
      </w:r>
      <w:r>
        <w:rPr>
          <w:rFonts w:eastAsia="Times New Roman" w:cs="Times New Roman"/>
          <w:szCs w:val="24"/>
        </w:rPr>
        <w:t xml:space="preserve">ς, το σύστημα θα είναι έτοιμο. </w:t>
      </w:r>
    </w:p>
    <w:p w14:paraId="381BD6D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Έχουμε δει τι έχει γίνει στον ΕΦΚΑ και την ΗΔΙΚΑ για το μητρώο ασφαλισμένων, που ακόμα έχει λάθη, και το αλαλούμ που ταλαιπωρεί ακόμα και σήμερα τον κόσμο. Άρα δικαιολογημένα είμαστε απαισιόδοξοι για το πότε μπορείτε να λειτ</w:t>
      </w:r>
      <w:r>
        <w:rPr>
          <w:rFonts w:eastAsia="Times New Roman" w:cs="Times New Roman"/>
          <w:szCs w:val="24"/>
        </w:rPr>
        <w:t>ουργήσετε αυτό το πληροφοριακό σύστημα.</w:t>
      </w:r>
    </w:p>
    <w:p w14:paraId="381BD6D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Εδώ στον ΕΦΚΑ μόλις χτες καταφέρατε και βγάλετε εγκύκλιο για την εκκαθάριση των ασφαλιστικών εισφορών των ελεύθερων επαγγελματιών, που το 2018 πληρώνουν ακόμα βάσει του εισοδήματος του 2015, ενώ είναι δεδομένο από τα</w:t>
      </w:r>
      <w:r>
        <w:rPr>
          <w:rFonts w:eastAsia="Times New Roman" w:cs="Times New Roman"/>
          <w:szCs w:val="24"/>
        </w:rPr>
        <w:t xml:space="preserve"> στοιχεία των φορολογικών μηχανισμών, ότι έχει μειωθεί σημαντικότατα το εισόδημα των ελεύθερων επαγγελματιών. Πρόκειται περί ξεκάθαρου εμπαιγμού.</w:t>
      </w:r>
    </w:p>
    <w:p w14:paraId="381BD6E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Γι’ αυτό, κυρία Υπουργέ, σας απαντώ: Δεν πιστεύουμε ότι έχετε προετοιμάσει τον ΟΠΕΚΑ, δεν πιστεύουμε ότι μπορε</w:t>
      </w:r>
      <w:r>
        <w:rPr>
          <w:rFonts w:eastAsia="Times New Roman" w:cs="Times New Roman"/>
          <w:szCs w:val="24"/>
        </w:rPr>
        <w:t xml:space="preserve">ίτε να τον οργανώσετε και δεν πιστεύουμε ότι μπορείτε να συμβάλλετε ουσιαστικά στην αναδιάρθρωση του </w:t>
      </w:r>
      <w:proofErr w:type="spellStart"/>
      <w:r>
        <w:rPr>
          <w:rFonts w:eastAsia="Times New Roman" w:cs="Times New Roman"/>
          <w:szCs w:val="24"/>
        </w:rPr>
        <w:t>προνοιακού</w:t>
      </w:r>
      <w:proofErr w:type="spellEnd"/>
      <w:r>
        <w:rPr>
          <w:rFonts w:eastAsia="Times New Roman" w:cs="Times New Roman"/>
          <w:szCs w:val="24"/>
        </w:rPr>
        <w:t xml:space="preserve"> κράτους. Η μεγαλύτερη μεταρρύθμιση ήταν το ελάχιστο εγγυημένο εισόδημα και ακόμα αυτό δεν λειτουργεί πλήρως.</w:t>
      </w:r>
    </w:p>
    <w:p w14:paraId="381BD6E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Τελειώνοντας, το Μέρος Α΄, θα αναφε</w:t>
      </w:r>
      <w:r>
        <w:rPr>
          <w:rFonts w:eastAsia="Times New Roman" w:cs="Times New Roman"/>
          <w:szCs w:val="24"/>
        </w:rPr>
        <w:t xml:space="preserve">ρθώ στο άρθρο 45, που προβλέπει την επιστροφή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καταβληθεισών παροχών από πολίτες στον ΟΠΕΚΑ άτοκα. Δεν διαφωνούμε επί της αρχής, αλλά με δύο όρους: Πρώτον, να μπει ένα πλαφόν, να αφορά μέχρι ένα ύψος </w:t>
      </w:r>
      <w:proofErr w:type="spellStart"/>
      <w:r>
        <w:rPr>
          <w:rFonts w:eastAsia="Times New Roman" w:cs="Times New Roman"/>
          <w:szCs w:val="24"/>
        </w:rPr>
        <w:t>αχρεωστήτων</w:t>
      </w:r>
      <w:proofErr w:type="spellEnd"/>
      <w:r>
        <w:rPr>
          <w:rFonts w:eastAsia="Times New Roman" w:cs="Times New Roman"/>
          <w:szCs w:val="24"/>
        </w:rPr>
        <w:t xml:space="preserve"> καταβληθέντων και να εξαιρεί τις </w:t>
      </w:r>
      <w:r>
        <w:rPr>
          <w:rFonts w:eastAsia="Times New Roman" w:cs="Times New Roman"/>
          <w:szCs w:val="24"/>
        </w:rPr>
        <w:t>περιπτώσεις απάτης, όταν κάποιος έχει καταδικαστεί ότι με ψευδή δικαιολογητικά έπαιρνε καταβολές από τον πρώην ΟΓΑ.</w:t>
      </w:r>
    </w:p>
    <w:p w14:paraId="381BD6E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Αυτό είναι έτσι κι αλλιώς. </w:t>
      </w:r>
    </w:p>
    <w:p w14:paraId="381BD6E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Δεν είναι στο νομοσχέδιο στο άρθρο 45. Το άρθρο 45 λέει «ανεξαρτήτως αιτίας». Φ</w:t>
      </w:r>
      <w:r>
        <w:rPr>
          <w:rFonts w:eastAsia="Times New Roman" w:cs="Times New Roman"/>
          <w:szCs w:val="24"/>
        </w:rPr>
        <w:t>αντάζομαι ότι η κυρία Υπουργός θα μας κάνει μ</w:t>
      </w:r>
      <w:r>
        <w:rPr>
          <w:rFonts w:eastAsia="Times New Roman" w:cs="Times New Roman"/>
          <w:szCs w:val="24"/>
        </w:rPr>
        <w:t>ί</w:t>
      </w:r>
      <w:r>
        <w:rPr>
          <w:rFonts w:eastAsia="Times New Roman" w:cs="Times New Roman"/>
          <w:szCs w:val="24"/>
        </w:rPr>
        <w:t xml:space="preserve">α νομοτεχνική. </w:t>
      </w:r>
    </w:p>
    <w:p w14:paraId="381BD6E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Θα τελειώσω εντός χρόνου με το άρθρο 56 και θα αναφερθώ στα επόμενα άρθρα του Μέρους Β΄ στη δευτερολογία μου. Εμείς </w:t>
      </w:r>
      <w:r>
        <w:rPr>
          <w:rFonts w:eastAsia="Times New Roman" w:cs="Times New Roman"/>
          <w:szCs w:val="24"/>
        </w:rPr>
        <w:lastRenderedPageBreak/>
        <w:t>θεωρούμε ότι το άρθρο 56 είναι δυνητικός πυρήνας διαφθοράς. Πρώτη φορά εισήγατε αυτήν τη διάταξη, εσείς κυρία Υπουργέ, το 2016 και δώσατε στ</w:t>
      </w:r>
      <w:r>
        <w:rPr>
          <w:rFonts w:eastAsia="Times New Roman" w:cs="Times New Roman"/>
          <w:szCs w:val="24"/>
        </w:rPr>
        <w:t xml:space="preserve">ον Υπουργό Εργασίας -χωρίς διαδικασίες- το δικαίωμα να δίνει -χωρίς πλαφόν- επιχορηγήσεις σε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ργανώσεις, οι οποίες δεν ελέγχονται συγκεκριμένα από το κράτος ούτε πώς κάνουν προσλήψεις, ούτε πώς κάνουν συμβάσεις, ούτε πώς αγοράζουν υπηρεσίες</w:t>
      </w:r>
      <w:r>
        <w:rPr>
          <w:rFonts w:eastAsia="Times New Roman" w:cs="Times New Roman"/>
          <w:szCs w:val="24"/>
        </w:rPr>
        <w:t>.</w:t>
      </w:r>
    </w:p>
    <w:p w14:paraId="381BD6E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Δημιουργείτε, λοιπόν, ένα νέο σύστημα, ένα μηχανισμό, όπου θα πηγαίνουν  λεφτά του τακτικού προϋπολογισμού σε ΜΚΟ που διαλέγετε εσείς, χωρίς καμμία διαδικασία, οι οποίες μπορεί να τα ξοδέψουν χωρίς κανέναν έλεγχο.</w:t>
      </w:r>
    </w:p>
    <w:p w14:paraId="381BD6E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Έρχεστε να μας πείτε, βέβαια, ότι σήμερα</w:t>
      </w:r>
      <w:r>
        <w:rPr>
          <w:rFonts w:eastAsia="Times New Roman" w:cs="Times New Roman"/>
          <w:szCs w:val="24"/>
        </w:rPr>
        <w:t xml:space="preserve"> με το άρθρο 56 βάζετε κάποιους κανόνες. Λάθος! Εφαρμόζετε την τροπολογία που </w:t>
      </w:r>
      <w:r>
        <w:rPr>
          <w:rFonts w:eastAsia="Times New Roman" w:cs="Times New Roman"/>
          <w:szCs w:val="24"/>
        </w:rPr>
        <w:lastRenderedPageBreak/>
        <w:t xml:space="preserve">είχε περάσει η </w:t>
      </w:r>
      <w:r>
        <w:rPr>
          <w:rFonts w:eastAsia="Times New Roman" w:cs="Times New Roman"/>
          <w:szCs w:val="24"/>
        </w:rPr>
        <w:t>κ</w:t>
      </w:r>
      <w:r>
        <w:rPr>
          <w:rFonts w:eastAsia="Times New Roman" w:cs="Times New Roman"/>
          <w:szCs w:val="24"/>
        </w:rPr>
        <w:t>υβέρνηση Σαμαρά το 2013, που είχε γενική ισχύ για τις ΜΚΟ. Συγκεκριμένα αυτή η τροπολογία λέει ότι εάν δεν τα έχετε τηρήσει από το 2016 μέχρι σήμερα, είναι απιστί</w:t>
      </w:r>
      <w:r>
        <w:rPr>
          <w:rFonts w:eastAsia="Times New Roman" w:cs="Times New Roman"/>
          <w:szCs w:val="24"/>
        </w:rPr>
        <w:t>α κατά την υπηρεσία. Το λέει συγκεκριμένα ο νόμος. Έρχεστε, λοιπόν, να επαναλάβετε αυτό που ήδη ισχύει.</w:t>
      </w:r>
    </w:p>
    <w:p w14:paraId="381BD6E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Σας έχω κάνει μ</w:t>
      </w:r>
      <w:r>
        <w:rPr>
          <w:rFonts w:eastAsia="Times New Roman" w:cs="Times New Roman"/>
          <w:szCs w:val="24"/>
        </w:rPr>
        <w:t>ί</w:t>
      </w:r>
      <w:r>
        <w:rPr>
          <w:rFonts w:eastAsia="Times New Roman" w:cs="Times New Roman"/>
          <w:szCs w:val="24"/>
        </w:rPr>
        <w:t>α ερώτηση και Αίτηση Κατάθεσης Εγγράφων για να μας πείτε που δόθηκαν 7 εκατομμύρια ευρώ πέρσι, γιατί αυξήσατε αυτές τις παροχές προς τις</w:t>
      </w:r>
      <w:r>
        <w:rPr>
          <w:rFonts w:eastAsia="Times New Roman" w:cs="Times New Roman"/>
          <w:szCs w:val="24"/>
        </w:rPr>
        <w:t xml:space="preserve"> ΜΚΟ κατά 15%, σύμφωνα με τα δικά σας νούμερα, από την ώρα που ψηφίσατε εσείς τη σχετική τροπολογία το 2016.</w:t>
      </w:r>
    </w:p>
    <w:p w14:paraId="381BD6E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Η Νέα Δημοκρατία καταψηφίζει το νομοσχέδιο και θα αναφερθώ και σε κάποια άλλα άρθρα στη δευτερολογία μου.</w:t>
      </w:r>
    </w:p>
    <w:p w14:paraId="381BD6E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81BD6EA" w14:textId="77777777" w:rsidR="00DC23FB" w:rsidRDefault="001C39CE">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w:t>
      </w:r>
      <w:r>
        <w:rPr>
          <w:rFonts w:eastAsia="Times New Roman" w:cs="Times New Roman"/>
          <w:szCs w:val="24"/>
        </w:rPr>
        <w:t>α από την πτέρυγα της Νέας Δημοκρατίας)</w:t>
      </w:r>
    </w:p>
    <w:p w14:paraId="381BD6E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Κύριε Πρόεδρε, πρέπει να δοθούν κάποια στοιχεία προς αποκατάσταση της αλήθειας.</w:t>
      </w:r>
    </w:p>
    <w:p w14:paraId="381BD6E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Φαντάζομαι ότι αυτό μπο</w:t>
      </w:r>
      <w:r>
        <w:rPr>
          <w:rFonts w:eastAsia="Times New Roman" w:cs="Times New Roman"/>
          <w:szCs w:val="24"/>
        </w:rPr>
        <w:t>ρείτε να το κάνετε στην ομιλία σας.</w:t>
      </w:r>
    </w:p>
    <w:p w14:paraId="381BD6E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Όταν θα πάρετε τον λόγο, κυρία Υπουργέ. </w:t>
      </w:r>
    </w:p>
    <w:p w14:paraId="381BD6E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Όταν μιλήσω, δεν θα χάσω το χρόνο μου επειδή ψεύδε</w:t>
      </w:r>
      <w:r>
        <w:rPr>
          <w:rFonts w:eastAsia="Times New Roman" w:cs="Times New Roman"/>
          <w:szCs w:val="24"/>
        </w:rPr>
        <w:t>ται η Νέα Δημοκρατία.</w:t>
      </w:r>
    </w:p>
    <w:p w14:paraId="381BD6E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Εάν μιλήσει τώρα η κυρία Υπουργός, θα μπούμε σε δευτερολογίες. </w:t>
      </w:r>
    </w:p>
    <w:p w14:paraId="381BD6F0" w14:textId="77777777" w:rsidR="00DC23FB" w:rsidRDefault="001C39CE">
      <w:pPr>
        <w:spacing w:line="600" w:lineRule="auto"/>
        <w:ind w:firstLine="720"/>
        <w:jc w:val="both"/>
        <w:rPr>
          <w:rFonts w:eastAsia="Times New Roman" w:cs="Times New Roman"/>
          <w:b/>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Να μου δώσετε χρόνο κάποια στιγμή, κύριε Πρόεδρε, για να </w:t>
      </w:r>
      <w:r>
        <w:rPr>
          <w:rFonts w:eastAsia="Times New Roman" w:cs="Times New Roman"/>
          <w:szCs w:val="24"/>
        </w:rPr>
        <w:t xml:space="preserve">απαντήσω με νούμερα. </w:t>
      </w:r>
    </w:p>
    <w:p w14:paraId="381BD6F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Κωνσταντόπουλος. </w:t>
      </w:r>
    </w:p>
    <w:p w14:paraId="381BD6F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lastRenderedPageBreak/>
        <w:t>ΔΗΜΗΤΡΙΟΣ ΚΩΝΣΤΑΝΤΟΠΟΥΛΟΣ:</w:t>
      </w:r>
      <w:r>
        <w:rPr>
          <w:rFonts w:eastAsia="Times New Roman" w:cs="Times New Roman"/>
          <w:szCs w:val="24"/>
        </w:rPr>
        <w:t xml:space="preserve"> Κύριε Πρόεδρε, κυρία Υπουργέ, κυρίες και κύριοι συνάδελφοι, η έννοια της «κοινωνικής αλληλεγγύης» αναδεικνύει τον σεβασμό στους αποδέκτες</w:t>
      </w:r>
      <w:r>
        <w:rPr>
          <w:rFonts w:eastAsia="Times New Roman" w:cs="Times New Roman"/>
          <w:szCs w:val="24"/>
        </w:rPr>
        <w:t xml:space="preserve"> της κοινωνικής φροντίδας. Η κοινωνική πρόνοια είναι σε μεγάλο βαθμό συνυφασμένη με την εξάρτηση των αδυνάτων από τις κρατικές υπηρεσίες. «Κοινωνική αλληλεγγύη» σημαίνει να μην επιβάλεις το όνειρό σου σε άλλους, αλλά να αφήσεις τους άλλους να κάνουν πράξη </w:t>
      </w:r>
      <w:r>
        <w:rPr>
          <w:rFonts w:eastAsia="Times New Roman" w:cs="Times New Roman"/>
          <w:szCs w:val="24"/>
        </w:rPr>
        <w:t>το δικό τους όνειρο.</w:t>
      </w:r>
    </w:p>
    <w:p w14:paraId="381BD6F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συνέτρεχε κανένας λόγος να χαρακτηριστεί ως επείγουσας σημασίας η διαδικασία συζήτησης του συγκεκριμένου νομοσχεδίου. Η επιλογή υποβαθμίζει την ποιότητα του διαλόγου και την ουσιαστική ζύμωση στην </w:t>
      </w:r>
      <w:r>
        <w:rPr>
          <w:rFonts w:eastAsia="Times New Roman" w:cs="Times New Roman"/>
          <w:szCs w:val="24"/>
        </w:rPr>
        <w:t>ε</w:t>
      </w:r>
      <w:r>
        <w:rPr>
          <w:rFonts w:eastAsia="Times New Roman" w:cs="Times New Roman"/>
          <w:szCs w:val="24"/>
        </w:rPr>
        <w:t xml:space="preserve">πιτροπή, όπου έγιναν σημαντικές παρατηρήσεις και προτάσεις από τους φορείς </w:t>
      </w:r>
      <w:r>
        <w:rPr>
          <w:rFonts w:eastAsia="Times New Roman" w:cs="Times New Roman"/>
          <w:szCs w:val="24"/>
        </w:rPr>
        <w:lastRenderedPageBreak/>
        <w:t xml:space="preserve">και από τους εκπροσώπους των κομμάτων. Να πω ότι πραγματικά η Υπουργός με ευήκοα </w:t>
      </w:r>
      <w:proofErr w:type="spellStart"/>
      <w:r>
        <w:rPr>
          <w:rFonts w:eastAsia="Times New Roman" w:cs="Times New Roman"/>
          <w:szCs w:val="24"/>
        </w:rPr>
        <w:t>ώτα</w:t>
      </w:r>
      <w:proofErr w:type="spellEnd"/>
      <w:r>
        <w:rPr>
          <w:rFonts w:eastAsia="Times New Roman" w:cs="Times New Roman"/>
          <w:szCs w:val="24"/>
        </w:rPr>
        <w:t xml:space="preserve"> και θετική διάθεση έδωσε απαντήσεις και διευκρινήσεις σε θετική κατεύθυνση.</w:t>
      </w:r>
    </w:p>
    <w:p w14:paraId="381BD6F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Ως προς τη γενική φι</w:t>
      </w:r>
      <w:r>
        <w:rPr>
          <w:rFonts w:eastAsia="Times New Roman" w:cs="Times New Roman"/>
          <w:szCs w:val="24"/>
        </w:rPr>
        <w:t xml:space="preserve">λοσοφία του νομοσχεδίου, αγαπητοί συνάδελφοι, είναι θετικό ότι όλα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καταγράφονται και συγκεντρώνονται σε έναν φορέα. </w:t>
      </w:r>
    </w:p>
    <w:p w14:paraId="381BD6F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Είναι θετικό ότι μεταβαίνουμε στην εποχή της ηλεκτρονικής διασύνδεσης των βάσεων του νέου φορέα, του ΟΠΕΚΑ, με αυτές</w:t>
      </w:r>
      <w:r>
        <w:rPr>
          <w:rFonts w:eastAsia="Times New Roman" w:cs="Times New Roman"/>
          <w:szCs w:val="24"/>
        </w:rPr>
        <w:t xml:space="preserve"> της ΑΑΔΕ και της ΗΔΙΚΑ. </w:t>
      </w:r>
    </w:p>
    <w:p w14:paraId="381BD6F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Είναι θετικό που δημιουργείται η υποδομή ώστε να ελέγχονται τα δηλωθέντα στοιχεία όσων αιτούνται παροχών από τον ΟΠΕΚΑ, γιατί από την ορθολογική καταβολή των επιδομάτων ενισχύεται η διαφάνεια και εξοικονομείται δημόσιο χρήμα.</w:t>
      </w:r>
    </w:p>
    <w:p w14:paraId="381BD6F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Ως π</w:t>
      </w:r>
      <w:r>
        <w:rPr>
          <w:rFonts w:eastAsia="Times New Roman" w:cs="Times New Roman"/>
          <w:szCs w:val="24"/>
        </w:rPr>
        <w:t xml:space="preserve">ρος τη μετεξέλιξη του Οργανισμού Γεωργικών Ασφαλίσεων ανέφερα και στην </w:t>
      </w:r>
      <w:r>
        <w:rPr>
          <w:rFonts w:eastAsia="Times New Roman" w:cs="Times New Roman"/>
          <w:szCs w:val="24"/>
        </w:rPr>
        <w:t>ε</w:t>
      </w:r>
      <w:r>
        <w:rPr>
          <w:rFonts w:eastAsia="Times New Roman" w:cs="Times New Roman"/>
          <w:szCs w:val="24"/>
        </w:rPr>
        <w:t xml:space="preserve">πιτροπή, κυρία Υπουργέ -και θα ήθελα να τα μεταφέρω κι εδώ- τα εξής: Όταν το 1961 ιδρύθηκε ο ΟΓΑ, χαρακτηρίστηκε διεθνώς ως ένας πρωτοποριακός </w:t>
      </w:r>
      <w:r>
        <w:rPr>
          <w:rFonts w:eastAsia="Times New Roman" w:cs="Times New Roman"/>
          <w:szCs w:val="24"/>
        </w:rPr>
        <w:t>ο</w:t>
      </w:r>
      <w:r>
        <w:rPr>
          <w:rFonts w:eastAsia="Times New Roman" w:cs="Times New Roman"/>
          <w:szCs w:val="24"/>
        </w:rPr>
        <w:t>ργανισμός. Γιατί; Διότι τότε ο μισός πλη</w:t>
      </w:r>
      <w:r>
        <w:rPr>
          <w:rFonts w:eastAsia="Times New Roman" w:cs="Times New Roman"/>
          <w:szCs w:val="24"/>
        </w:rPr>
        <w:t>θυσμός της χώρας ασχολείτο με γεωργικές και κτηνοτροφικές εργασίες και αποτελούσε μ</w:t>
      </w:r>
      <w:r>
        <w:rPr>
          <w:rFonts w:eastAsia="Times New Roman" w:cs="Times New Roman"/>
          <w:szCs w:val="24"/>
        </w:rPr>
        <w:t>ί</w:t>
      </w:r>
      <w:r>
        <w:rPr>
          <w:rFonts w:eastAsia="Times New Roman" w:cs="Times New Roman"/>
          <w:szCs w:val="24"/>
        </w:rPr>
        <w:t>α ευάλωτη οικονομικά και κοινωνικά ομάδα. Ο αγροτικός πληθυσμός ήταν στο περιθώριο. Και τι έκανε ο ΟΓΑ; Ήρθε και το ανέτρεψε, διότι υπήρχε η ανάγκη ενσωμάτωσης του αγροτικο</w:t>
      </w:r>
      <w:r>
        <w:rPr>
          <w:rFonts w:eastAsia="Times New Roman" w:cs="Times New Roman"/>
          <w:szCs w:val="24"/>
        </w:rPr>
        <w:t xml:space="preserve">ύ πληθυσμού στην οικονομική ζωή του τόπου. Σήμερα η ανάγκη που κυριαρχεί είναι αυτή της ενσωμάτωσης όλων όσων ζουν σε καθεστώς ακραίας φτώχειας. </w:t>
      </w:r>
    </w:p>
    <w:p w14:paraId="381BD6F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Σύμφωνα με πρόσφατη έρευνα της «</w:t>
      </w:r>
      <w:proofErr w:type="spellStart"/>
      <w:r>
        <w:rPr>
          <w:rFonts w:eastAsia="Times New Roman" w:cs="Times New Roman"/>
          <w:szCs w:val="24"/>
        </w:rPr>
        <w:t>διαΝΕΟσις</w:t>
      </w:r>
      <w:proofErr w:type="spellEnd"/>
      <w:r>
        <w:rPr>
          <w:rFonts w:eastAsia="Times New Roman" w:cs="Times New Roman"/>
          <w:szCs w:val="24"/>
        </w:rPr>
        <w:t>» τα όρια της ακραίας φτώχειας στην Ελλάδα κυμαίνονται από 182 ευρώ τ</w:t>
      </w:r>
      <w:r>
        <w:rPr>
          <w:rFonts w:eastAsia="Times New Roman" w:cs="Times New Roman"/>
          <w:szCs w:val="24"/>
        </w:rPr>
        <w:t xml:space="preserve">ο μήνα </w:t>
      </w:r>
      <w:r>
        <w:rPr>
          <w:rFonts w:eastAsia="Times New Roman" w:cs="Times New Roman"/>
          <w:szCs w:val="24"/>
        </w:rPr>
        <w:lastRenderedPageBreak/>
        <w:t>για μονομελές νοικοκυριό σε ημιαστικές ή αγροτικές περιοχές, μέχρι 905 ευρώ το μήνα για ζευγάρι με δ</w:t>
      </w:r>
      <w:r>
        <w:rPr>
          <w:rFonts w:eastAsia="Times New Roman" w:cs="Times New Roman"/>
          <w:szCs w:val="24"/>
        </w:rPr>
        <w:t>ύ</w:t>
      </w:r>
      <w:r>
        <w:rPr>
          <w:rFonts w:eastAsia="Times New Roman" w:cs="Times New Roman"/>
          <w:szCs w:val="24"/>
        </w:rPr>
        <w:t xml:space="preserve">ο παιδιά που ζει στην Αθήνα, πληρώνει ενοίκιο ή έχει στεγαστικό δάνειο. </w:t>
      </w:r>
    </w:p>
    <w:p w14:paraId="381BD6F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Άρα το ερώτημα, κυρία Υπουργέ, είναι πόσοι έχουν μηνιαίο εισόδημα κάτω απ’ </w:t>
      </w:r>
      <w:r>
        <w:rPr>
          <w:rFonts w:eastAsia="Times New Roman" w:cs="Times New Roman"/>
          <w:szCs w:val="24"/>
        </w:rPr>
        <w:t xml:space="preserve">αυτό το όριο. Το ποσοστό της ακραίας φτώχειας στην Ελλάδα κυμαίνεται για το 2015, με τα πιο πρόσφατα στοιχεία, στο 15%. Το 2011 το ποσοστό αυτό ήταν 8,9%, ενώ το 2009 δεν ξεπερνούσε το 2,2%. </w:t>
      </w:r>
    </w:p>
    <w:p w14:paraId="381BD6F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Αγαπητοί συνάδελφοι, αν το 1961, που ιδρύθηκε ο ΟΓΑ -16 χρόνια μ</w:t>
      </w:r>
      <w:r>
        <w:rPr>
          <w:rFonts w:eastAsia="Times New Roman" w:cs="Times New Roman"/>
          <w:szCs w:val="24"/>
        </w:rPr>
        <w:t xml:space="preserve">ετά τη λήξη του Β’ Παγκόσμιου Πολέμου- η τότε κυβέρνηση κατάφερε να δημιουργήσει ένα πρωτοποριακό διεθνώς θεσμό, σήμερα, που οι συνθήκες δεν είναι μεταπολεμικές, γιατί δεν μπορούμε </w:t>
      </w:r>
      <w:r>
        <w:rPr>
          <w:rFonts w:eastAsia="Times New Roman" w:cs="Times New Roman"/>
          <w:szCs w:val="24"/>
        </w:rPr>
        <w:lastRenderedPageBreak/>
        <w:t xml:space="preserve">να κάνουμε κάτι αντίστοιχο για τις σύγχρονες ευάλωτες κοινωνικές ομάδες; </w:t>
      </w:r>
    </w:p>
    <w:p w14:paraId="381BD6F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Εδώ, λοιπόν, χρειάζεται ολοκληρωμένη κοινωνική πολιτική κι όχι μ</w:t>
      </w:r>
      <w:r>
        <w:rPr>
          <w:rFonts w:eastAsia="Times New Roman" w:cs="Times New Roman"/>
          <w:szCs w:val="24"/>
        </w:rPr>
        <w:t>ί</w:t>
      </w:r>
      <w:r>
        <w:rPr>
          <w:rFonts w:eastAsia="Times New Roman" w:cs="Times New Roman"/>
          <w:szCs w:val="24"/>
        </w:rPr>
        <w:t xml:space="preserve">α πολιτική διαχείρισης, που είναι το </w:t>
      </w:r>
      <w:proofErr w:type="spellStart"/>
      <w:r>
        <w:rPr>
          <w:rFonts w:eastAsia="Times New Roman" w:cs="Times New Roman"/>
          <w:szCs w:val="24"/>
        </w:rPr>
        <w:t>πρόταγμα</w:t>
      </w:r>
      <w:proofErr w:type="spellEnd"/>
      <w:r>
        <w:rPr>
          <w:rFonts w:eastAsia="Times New Roman" w:cs="Times New Roman"/>
          <w:szCs w:val="24"/>
        </w:rPr>
        <w:t xml:space="preserve"> της Κυβέρνησης απ’ ό,τι φαίνεται. Σας το λέω αυτό με το βάρος των ιστορικών μεταρρυθμίσεων που έκαναν οι κυβερνήσεις  ΠΑΣΟΚ στο πεδίο της κοινωνι</w:t>
      </w:r>
      <w:r>
        <w:rPr>
          <w:rFonts w:eastAsia="Times New Roman" w:cs="Times New Roman"/>
          <w:szCs w:val="24"/>
        </w:rPr>
        <w:t xml:space="preserve">κής πολιτικής, γιατί το ΠΑΣΟΚ ήταν αυτό που ανέδειξε το κοινωνικό κράτος. </w:t>
      </w:r>
    </w:p>
    <w:p w14:paraId="381BD6F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Οι ΟΤΑ, ως φορείς κοινωνικής πολιτικής, απέκτησαν δυνατότητα άσκησης κοινωνικής πολιτικής επί ΠΑΣΟΚ. Η ίδρυση και η λειτουργία παιδικών, βρεφικών, βρεφονηπιακών σταθμών και νηπιαγωγ</w:t>
      </w:r>
      <w:r>
        <w:rPr>
          <w:rFonts w:eastAsia="Times New Roman" w:cs="Times New Roman"/>
          <w:szCs w:val="24"/>
        </w:rPr>
        <w:t>είων, κέντρων ψυχαγωγίας και αναψυχής ηλικιωμένων, βρεφο</w:t>
      </w:r>
      <w:r>
        <w:rPr>
          <w:rFonts w:eastAsia="Times New Roman" w:cs="Times New Roman"/>
          <w:szCs w:val="24"/>
        </w:rPr>
        <w:lastRenderedPageBreak/>
        <w:t>κομείων, ορφανοτροφείων, κέντρων υποστήριξης και αποκατάστασης ατόμων με ειδικές ανάγκες, τα καινοτόμα ΚΑΠΗ στο πλαίσιο της αρμοδιότητας των δήμων και κοινοτήτων έχουν τη σφραγίδα της δημοκρατικής παρ</w:t>
      </w:r>
      <w:r>
        <w:rPr>
          <w:rFonts w:eastAsia="Times New Roman" w:cs="Times New Roman"/>
          <w:szCs w:val="24"/>
        </w:rPr>
        <w:t xml:space="preserve">άταξης. Το ίδιο και το </w:t>
      </w:r>
      <w:r>
        <w:rPr>
          <w:rFonts w:eastAsia="Times New Roman" w:cs="Times New Roman"/>
          <w:szCs w:val="24"/>
        </w:rPr>
        <w:t>π</w:t>
      </w:r>
      <w:r>
        <w:rPr>
          <w:rFonts w:eastAsia="Times New Roman" w:cs="Times New Roman"/>
          <w:szCs w:val="24"/>
        </w:rPr>
        <w:t xml:space="preserve">ρόγραμμα «Βοήθεια στο </w:t>
      </w:r>
      <w:r>
        <w:rPr>
          <w:rFonts w:eastAsia="Times New Roman" w:cs="Times New Roman"/>
          <w:szCs w:val="24"/>
        </w:rPr>
        <w:t>Σ</w:t>
      </w:r>
      <w:r>
        <w:rPr>
          <w:rFonts w:eastAsia="Times New Roman" w:cs="Times New Roman"/>
          <w:szCs w:val="24"/>
        </w:rPr>
        <w:t xml:space="preserve">πίτι» που ξεκίνησε το 1998. Τα ίδιο και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δ</w:t>
      </w:r>
      <w:r>
        <w:rPr>
          <w:rFonts w:eastAsia="Times New Roman" w:cs="Times New Roman"/>
          <w:szCs w:val="24"/>
        </w:rPr>
        <w:t xml:space="preserve">ημιουργικής </w:t>
      </w:r>
      <w:r>
        <w:rPr>
          <w:rFonts w:eastAsia="Times New Roman" w:cs="Times New Roman"/>
          <w:szCs w:val="24"/>
        </w:rPr>
        <w:t>α</w:t>
      </w:r>
      <w:r>
        <w:rPr>
          <w:rFonts w:eastAsia="Times New Roman" w:cs="Times New Roman"/>
          <w:szCs w:val="24"/>
        </w:rPr>
        <w:t>πασχόλησης. Μπορεί να  υπήρχαν από τη δεκαετία του 1980, επεκτάθηκαν, όμως, σε όλη τη χώρα την εποχή εκείνη.</w:t>
      </w:r>
    </w:p>
    <w:p w14:paraId="381BD6F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Παράλληλα, είχαμε και τα στεγαστικά </w:t>
      </w:r>
      <w:r>
        <w:rPr>
          <w:rFonts w:eastAsia="Times New Roman" w:cs="Times New Roman"/>
          <w:szCs w:val="24"/>
        </w:rPr>
        <w:t xml:space="preserve">προγράμματα λαϊκής κατοικίας, το θεσμό του κοινωνικού μισθού, τη δυνατότητα διακοπών για παιδιά οικογενειών με χαμηλό εισόδημα, την αυτοτελή σύνταξη για την αγρότισσα, τη δωρεάν ιατροφαρμακευτική περίθαλψη προς όλους τους αγρότες, τα οικογενειακά και </w:t>
      </w:r>
      <w:proofErr w:type="spellStart"/>
      <w:r>
        <w:rPr>
          <w:rFonts w:eastAsia="Times New Roman" w:cs="Times New Roman"/>
          <w:szCs w:val="24"/>
        </w:rPr>
        <w:t>πολυτ</w:t>
      </w:r>
      <w:r>
        <w:rPr>
          <w:rFonts w:eastAsia="Times New Roman" w:cs="Times New Roman"/>
          <w:szCs w:val="24"/>
        </w:rPr>
        <w:t>εκνικά</w:t>
      </w:r>
      <w:proofErr w:type="spellEnd"/>
      <w:r>
        <w:rPr>
          <w:rFonts w:eastAsia="Times New Roman" w:cs="Times New Roman"/>
          <w:szCs w:val="24"/>
        </w:rPr>
        <w:t xml:space="preserve"> επιδόματα του </w:t>
      </w:r>
      <w:r>
        <w:rPr>
          <w:rFonts w:eastAsia="Times New Roman" w:cs="Times New Roman"/>
          <w:szCs w:val="24"/>
        </w:rPr>
        <w:lastRenderedPageBreak/>
        <w:t xml:space="preserve">ν.2459/1997. Όμως, και πολλές άλλες κοινωνικές παροχές που υλοποιήθηκαν τότε, έμοιαζαν για την εποχή εκείνη εξωπραγματικές. </w:t>
      </w:r>
    </w:p>
    <w:p w14:paraId="381BD6FE" w14:textId="77777777" w:rsidR="00DC23FB" w:rsidRDefault="001C39CE">
      <w:pPr>
        <w:spacing w:line="600" w:lineRule="auto"/>
        <w:ind w:firstLine="720"/>
        <w:jc w:val="both"/>
        <w:rPr>
          <w:rFonts w:eastAsia="Times New Roman"/>
          <w:szCs w:val="24"/>
        </w:rPr>
      </w:pPr>
      <w:r>
        <w:rPr>
          <w:rFonts w:eastAsia="Times New Roman"/>
          <w:szCs w:val="24"/>
        </w:rPr>
        <w:t xml:space="preserve">Όλα τα παραπάνω συνιστούν το περιεχόμενο μιας προοδευτικής κοινωνικής πολιτικής που έχει κέντρο τον άνθρωπο. </w:t>
      </w:r>
    </w:p>
    <w:p w14:paraId="381BD6FF" w14:textId="77777777" w:rsidR="00DC23FB" w:rsidRDefault="001C39CE">
      <w:pPr>
        <w:spacing w:line="600" w:lineRule="auto"/>
        <w:ind w:firstLine="720"/>
        <w:jc w:val="both"/>
        <w:rPr>
          <w:rFonts w:eastAsia="Times New Roman"/>
          <w:szCs w:val="24"/>
        </w:rPr>
      </w:pPr>
      <w:r>
        <w:rPr>
          <w:rFonts w:eastAsia="Times New Roman"/>
          <w:szCs w:val="24"/>
        </w:rPr>
        <w:t>Αυτό, όμως, που έχει περισσότερη αξία να αναλογιστούμε είναι σε ποια κατάσταση ήταν τότε η χώρα, όταν υλοποιούσαμε εμείς αυτές τις μεταρρυθμίσεις. Διότι πρέπει να αφήσουμε την εύκολη δικαιολογία των περιορισμών που θέτουν τα μνημόνια και τη δημοσιονομική κ</w:t>
      </w:r>
      <w:r>
        <w:rPr>
          <w:rFonts w:eastAsia="Times New Roman"/>
          <w:szCs w:val="24"/>
        </w:rPr>
        <w:t xml:space="preserve">ατάσταση της χώρας. </w:t>
      </w:r>
    </w:p>
    <w:p w14:paraId="381BD700" w14:textId="77777777" w:rsidR="00DC23FB" w:rsidRDefault="001C39CE">
      <w:pPr>
        <w:spacing w:line="600" w:lineRule="auto"/>
        <w:ind w:firstLine="720"/>
        <w:jc w:val="both"/>
        <w:rPr>
          <w:rFonts w:eastAsia="Times New Roman"/>
          <w:szCs w:val="24"/>
        </w:rPr>
      </w:pPr>
      <w:r>
        <w:rPr>
          <w:rFonts w:eastAsia="Times New Roman"/>
          <w:szCs w:val="24"/>
        </w:rPr>
        <w:t xml:space="preserve">Τι χρειάζεται, λοιπόν; Χρειάζεται πολιτική βούληση, συγκροτημένη ιδεολογία και συγκεκριμένη στόχευση. Αυτά λείπουν από τη σημερινή Κυβέρνηση. Και εμείς βρεθήκαμε σε πολύ δύσκολη θέση </w:t>
      </w:r>
      <w:r>
        <w:rPr>
          <w:rFonts w:eastAsia="Times New Roman"/>
          <w:szCs w:val="24"/>
        </w:rPr>
        <w:lastRenderedPageBreak/>
        <w:t xml:space="preserve">στις διαπραγματεύσεις με την τρόικα το 2013 για τον </w:t>
      </w:r>
      <w:r>
        <w:rPr>
          <w:rFonts w:eastAsia="Times New Roman"/>
          <w:szCs w:val="24"/>
        </w:rPr>
        <w:t xml:space="preserve">ΟΓΑ, αλλά τον κρατήσαμε όρθιο. </w:t>
      </w:r>
    </w:p>
    <w:p w14:paraId="381BD701" w14:textId="77777777" w:rsidR="00DC23FB" w:rsidRDefault="001C39CE">
      <w:pPr>
        <w:spacing w:line="600" w:lineRule="auto"/>
        <w:ind w:firstLine="720"/>
        <w:jc w:val="both"/>
        <w:rPr>
          <w:rFonts w:eastAsia="Times New Roman"/>
          <w:szCs w:val="24"/>
        </w:rPr>
      </w:pPr>
      <w:r>
        <w:rPr>
          <w:rFonts w:eastAsia="Times New Roman"/>
          <w:szCs w:val="24"/>
        </w:rPr>
        <w:t xml:space="preserve">Εμείς τα πρώτα δύσκολα χρόνια της κρίσης είχαμε να αντιμετωπίσουμε -αλλά τα καταφέραμε- τα εξής: </w:t>
      </w:r>
    </w:p>
    <w:p w14:paraId="381BD702" w14:textId="77777777" w:rsidR="00DC23FB" w:rsidRDefault="001C39CE">
      <w:pPr>
        <w:spacing w:line="600" w:lineRule="auto"/>
        <w:ind w:firstLine="720"/>
        <w:jc w:val="both"/>
        <w:rPr>
          <w:rFonts w:eastAsia="Times New Roman"/>
          <w:szCs w:val="24"/>
        </w:rPr>
      </w:pPr>
      <w:r>
        <w:rPr>
          <w:rFonts w:eastAsia="Times New Roman"/>
          <w:szCs w:val="24"/>
        </w:rPr>
        <w:t xml:space="preserve">Την υλοποίηση του ελάχιστου εγγυημένου εισοδήματος, που χειρίστηκε, τότε, ο προκάτοχός σας Υπουργός, κ. Βασίλης </w:t>
      </w:r>
      <w:proofErr w:type="spellStart"/>
      <w:r>
        <w:rPr>
          <w:rFonts w:eastAsia="Times New Roman"/>
          <w:szCs w:val="24"/>
        </w:rPr>
        <w:t>Κεγκέρογλου</w:t>
      </w:r>
      <w:proofErr w:type="spellEnd"/>
      <w:r>
        <w:rPr>
          <w:rFonts w:eastAsia="Times New Roman"/>
          <w:szCs w:val="24"/>
        </w:rPr>
        <w:t>. Τ</w:t>
      </w:r>
      <w:r>
        <w:rPr>
          <w:rFonts w:eastAsia="Times New Roman"/>
          <w:szCs w:val="24"/>
        </w:rPr>
        <w:t>η διανομή του κοινωνικού μερίσματος συνολικού ύψους 450 εκατομμυρίων ευρώ σε 650.000 φτωχές οικογένειες. Τη συνέχιση των προγραμμάτων κάλυψης των αστέγων, την ανθρωπιστική βοήθεια για τους απόρους, την καθιέρωση οικογενειακών επιδομάτων σε 700.000 οικογένε</w:t>
      </w:r>
      <w:r>
        <w:rPr>
          <w:rFonts w:eastAsia="Times New Roman"/>
          <w:szCs w:val="24"/>
        </w:rPr>
        <w:t>ιες από το πρώτο παιδί. Τον εκσυγχρονισμό και την καταβολή των επιδομάτων αναπηρίας σε δέκα κατηγο</w:t>
      </w:r>
      <w:r>
        <w:rPr>
          <w:rFonts w:eastAsia="Times New Roman"/>
          <w:szCs w:val="24"/>
        </w:rPr>
        <w:lastRenderedPageBreak/>
        <w:t>ρίες δικαιούχων χωρίς εισοδηματικά κριτήρια, αλλά με τη διασφάλιση πιστοποίησης της αναπηρίας τους. Την ένταξη 700.000 οικογενειών και πάνω στο κοινωνικό οικι</w:t>
      </w:r>
      <w:r>
        <w:rPr>
          <w:rFonts w:eastAsia="Times New Roman"/>
          <w:szCs w:val="24"/>
        </w:rPr>
        <w:t>ακό τιμολόγιο, δηλαδή δύο με τρία εκατομμύρια Έλληνες πολίτες έχουν στο σπίτι τους ηλεκτρικό ρεύμα με έκπτωση 45%.</w:t>
      </w:r>
    </w:p>
    <w:p w14:paraId="381BD703" w14:textId="77777777" w:rsidR="00DC23FB" w:rsidRDefault="001C39CE">
      <w:pPr>
        <w:spacing w:line="600" w:lineRule="auto"/>
        <w:ind w:firstLine="720"/>
        <w:jc w:val="both"/>
        <w:rPr>
          <w:rFonts w:eastAsia="Times New Roman"/>
          <w:szCs w:val="24"/>
        </w:rPr>
      </w:pPr>
      <w:r>
        <w:rPr>
          <w:rFonts w:eastAsia="Times New Roman"/>
          <w:szCs w:val="24"/>
        </w:rPr>
        <w:t>Πετύχαμε, επίσης, την επιδότηση κατά 60% για τη σύνδεση με το δίκτυο φυσικού αερίου για 30.000 φτωχές οικογένειες σε Αθήνα, Θεσσαλονίκη και Θ</w:t>
      </w:r>
      <w:r>
        <w:rPr>
          <w:rFonts w:eastAsia="Times New Roman"/>
          <w:szCs w:val="24"/>
        </w:rPr>
        <w:t xml:space="preserve">εσσαλία, με τη διασταύρωση, βέβαια, δικαιούχων </w:t>
      </w:r>
      <w:proofErr w:type="spellStart"/>
      <w:r>
        <w:rPr>
          <w:rFonts w:eastAsia="Times New Roman"/>
          <w:szCs w:val="24"/>
        </w:rPr>
        <w:t>προνοιακών</w:t>
      </w:r>
      <w:proofErr w:type="spellEnd"/>
      <w:r>
        <w:rPr>
          <w:rFonts w:eastAsia="Times New Roman"/>
          <w:szCs w:val="24"/>
        </w:rPr>
        <w:t xml:space="preserve"> δικαιωμάτων προς αποφυγή φαινομένων κατάχρησης.</w:t>
      </w:r>
    </w:p>
    <w:p w14:paraId="381BD704" w14:textId="77777777" w:rsidR="00DC23FB" w:rsidRDefault="001C39CE">
      <w:pPr>
        <w:spacing w:line="600" w:lineRule="auto"/>
        <w:ind w:firstLine="720"/>
        <w:jc w:val="both"/>
        <w:rPr>
          <w:rFonts w:eastAsia="Times New Roman"/>
          <w:szCs w:val="24"/>
        </w:rPr>
      </w:pPr>
      <w:r>
        <w:rPr>
          <w:rFonts w:eastAsia="Times New Roman"/>
          <w:szCs w:val="24"/>
        </w:rPr>
        <w:t>Δεν είχαμε, κυρία Υπουργέ, ωστόσο, τον πολιτικό χρόνο να κάνουμε μ</w:t>
      </w:r>
      <w:r>
        <w:rPr>
          <w:rFonts w:eastAsia="Times New Roman"/>
          <w:szCs w:val="24"/>
        </w:rPr>
        <w:t>ί</w:t>
      </w:r>
      <w:r>
        <w:rPr>
          <w:rFonts w:eastAsia="Times New Roman"/>
          <w:szCs w:val="24"/>
        </w:rPr>
        <w:t>α μεγάλη κοινωνική μεταρρύθμιση που θα απαντά στα σύγχρονα προβλήματα με προοδευτικ</w:t>
      </w:r>
      <w:r>
        <w:rPr>
          <w:rFonts w:eastAsia="Times New Roman"/>
          <w:szCs w:val="24"/>
        </w:rPr>
        <w:t xml:space="preserve">ό τρόπο και πρόσημο. </w:t>
      </w:r>
    </w:p>
    <w:p w14:paraId="381BD705" w14:textId="77777777" w:rsidR="00DC23FB" w:rsidRDefault="001C39CE">
      <w:pPr>
        <w:spacing w:line="600" w:lineRule="auto"/>
        <w:ind w:firstLine="720"/>
        <w:jc w:val="both"/>
        <w:rPr>
          <w:rFonts w:eastAsia="Times New Roman"/>
          <w:szCs w:val="24"/>
        </w:rPr>
      </w:pPr>
      <w:r>
        <w:rPr>
          <w:rFonts w:eastAsia="Times New Roman"/>
          <w:szCs w:val="24"/>
        </w:rPr>
        <w:lastRenderedPageBreak/>
        <w:t>Επί του παρόντος νομοσχεδίου, λοιπόν, είναι θετικό ότι το σύνολο του προσωπικού του ΟΓΑ μεταφέρεται στο ΟΠΕΚΑ, διατηρώντας την ίδια οργανική θέση, κατηγορία, κλάδο, ειδικότητα, βαθμό, μισθολογικό κλιμάκιο, καθώς και όλα εν γένει τα ερ</w:t>
      </w:r>
      <w:r>
        <w:rPr>
          <w:rFonts w:eastAsia="Times New Roman"/>
          <w:szCs w:val="24"/>
        </w:rPr>
        <w:t xml:space="preserve">γασιακά τους δικαιώματα. </w:t>
      </w:r>
    </w:p>
    <w:p w14:paraId="381BD706" w14:textId="77777777" w:rsidR="00DC23FB" w:rsidRDefault="001C39CE">
      <w:pPr>
        <w:spacing w:line="600" w:lineRule="auto"/>
        <w:ind w:firstLine="720"/>
        <w:jc w:val="both"/>
        <w:rPr>
          <w:rFonts w:eastAsia="Times New Roman"/>
          <w:szCs w:val="24"/>
        </w:rPr>
      </w:pPr>
      <w:r>
        <w:rPr>
          <w:rFonts w:eastAsia="Times New Roman"/>
          <w:szCs w:val="24"/>
        </w:rPr>
        <w:t xml:space="preserve">Για τους πέντε έμμισθους δικηγόρους που αναφέρετε και προβλέπονται, με αποδοχές 2.400 ευρώ, προτείνουμε, κυρία Υπουργέ -το είπαμε και στην Επιτροπή, χθες- η αμοιβή να είναι κατ’ αποκοπή. </w:t>
      </w:r>
    </w:p>
    <w:p w14:paraId="381BD707" w14:textId="77777777" w:rsidR="00DC23FB" w:rsidRDefault="001C39CE">
      <w:pPr>
        <w:spacing w:line="600" w:lineRule="auto"/>
        <w:ind w:firstLine="720"/>
        <w:jc w:val="both"/>
        <w:rPr>
          <w:rFonts w:eastAsia="Times New Roman"/>
          <w:szCs w:val="24"/>
        </w:rPr>
      </w:pPr>
      <w:r>
        <w:rPr>
          <w:rFonts w:eastAsia="Times New Roman"/>
          <w:szCs w:val="24"/>
        </w:rPr>
        <w:t>Για την επιχορήγηση των ΜΚΟ χρειάζεται οπω</w:t>
      </w:r>
      <w:r>
        <w:rPr>
          <w:rFonts w:eastAsia="Times New Roman"/>
          <w:szCs w:val="24"/>
        </w:rPr>
        <w:t xml:space="preserve">σδήποτε να ξεκαθαριστούν τα κριτήρια. </w:t>
      </w:r>
    </w:p>
    <w:p w14:paraId="381BD708" w14:textId="77777777" w:rsidR="00DC23FB" w:rsidRDefault="001C39CE">
      <w:pPr>
        <w:spacing w:line="600" w:lineRule="auto"/>
        <w:ind w:firstLine="720"/>
        <w:jc w:val="both"/>
        <w:rPr>
          <w:rFonts w:eastAsia="Times New Roman"/>
          <w:szCs w:val="24"/>
        </w:rPr>
      </w:pPr>
      <w:r>
        <w:rPr>
          <w:rFonts w:eastAsia="Times New Roman"/>
          <w:szCs w:val="24"/>
        </w:rPr>
        <w:lastRenderedPageBreak/>
        <w:t>Για την κάρτα μετακίνησης των πολυτέκνων, που προβλέπεται στο άρθρο 4, παράγραφος 1, προτείνουμε να απαλειφθεί. Το ζήτησε και η εκπρόσωπος της ΑΣΠΕ και είναι απολύτως δίκαιο, θα έλεγα. Υπάρχει ήδη κάρτα μετακίνησης τω</w:t>
      </w:r>
      <w:r>
        <w:rPr>
          <w:rFonts w:eastAsia="Times New Roman"/>
          <w:szCs w:val="24"/>
        </w:rPr>
        <w:t xml:space="preserve">ν πολυτέκνων. Σε τόσο δύσκολες εποχές δεν χρειάζεται, κυρία Υπουργέ, να τους επιβαρύνουμε με ένα νέο κοστολόγιο για την έκδοση μιας νέας κάρτας. </w:t>
      </w:r>
    </w:p>
    <w:p w14:paraId="381BD709" w14:textId="77777777" w:rsidR="00DC23FB" w:rsidRDefault="001C39CE">
      <w:pPr>
        <w:spacing w:line="600" w:lineRule="auto"/>
        <w:ind w:firstLine="720"/>
        <w:jc w:val="both"/>
        <w:rPr>
          <w:rFonts w:eastAsia="Times New Roman"/>
          <w:szCs w:val="24"/>
        </w:rPr>
      </w:pPr>
      <w:r>
        <w:rPr>
          <w:rFonts w:eastAsia="Times New Roman"/>
          <w:szCs w:val="24"/>
        </w:rPr>
        <w:t xml:space="preserve">Κυρία Υπουργέ, το θέμα των πολυτέκνων και των </w:t>
      </w:r>
      <w:proofErr w:type="spellStart"/>
      <w:r>
        <w:rPr>
          <w:rFonts w:eastAsia="Times New Roman"/>
          <w:szCs w:val="24"/>
        </w:rPr>
        <w:t>τριτέκνων</w:t>
      </w:r>
      <w:proofErr w:type="spellEnd"/>
      <w:r>
        <w:rPr>
          <w:rFonts w:eastAsia="Times New Roman"/>
          <w:szCs w:val="24"/>
        </w:rPr>
        <w:t xml:space="preserve"> είναι πολύ σοβαρό και χρειάζεται να ασχοληθούμε ιδιαίτ</w:t>
      </w:r>
      <w:r>
        <w:rPr>
          <w:rFonts w:eastAsia="Times New Roman"/>
          <w:szCs w:val="24"/>
        </w:rPr>
        <w:t>ερα. Ήδη το δημογραφικό, λόγω της υπογεννητικότητας, είναι ένα τεράστιο πρόβλημα και μ</w:t>
      </w:r>
      <w:r>
        <w:rPr>
          <w:rFonts w:eastAsia="Times New Roman"/>
          <w:szCs w:val="24"/>
        </w:rPr>
        <w:t>ί</w:t>
      </w:r>
      <w:r>
        <w:rPr>
          <w:rFonts w:eastAsia="Times New Roman"/>
          <w:szCs w:val="24"/>
        </w:rPr>
        <w:t xml:space="preserve">α βραδυφλεγής βόμβα, θα έλεγα, στα έγκατα του ασφαλιστικού. </w:t>
      </w:r>
    </w:p>
    <w:p w14:paraId="381BD70A" w14:textId="77777777" w:rsidR="00DC23FB" w:rsidRDefault="001C39CE">
      <w:pPr>
        <w:spacing w:line="600" w:lineRule="auto"/>
        <w:ind w:firstLine="720"/>
        <w:jc w:val="both"/>
        <w:rPr>
          <w:rFonts w:eastAsia="Times New Roman"/>
          <w:szCs w:val="24"/>
        </w:rPr>
      </w:pPr>
      <w:r>
        <w:rPr>
          <w:rFonts w:eastAsia="Times New Roman"/>
          <w:szCs w:val="24"/>
        </w:rPr>
        <w:t xml:space="preserve">Γι’ αυτό χρειάζεται στήριξη της πολύτεκνης οικογένειας και των </w:t>
      </w:r>
      <w:proofErr w:type="spellStart"/>
      <w:r>
        <w:rPr>
          <w:rFonts w:eastAsia="Times New Roman"/>
          <w:szCs w:val="24"/>
        </w:rPr>
        <w:t>τριτέκνων</w:t>
      </w:r>
      <w:proofErr w:type="spellEnd"/>
      <w:r>
        <w:rPr>
          <w:rFonts w:eastAsia="Times New Roman"/>
          <w:szCs w:val="24"/>
        </w:rPr>
        <w:t>. Πρέπει να κάνουμε δεκτά τα αιτήματ</w:t>
      </w:r>
      <w:r>
        <w:rPr>
          <w:rFonts w:eastAsia="Times New Roman"/>
          <w:szCs w:val="24"/>
        </w:rPr>
        <w:t xml:space="preserve">ά τους, για να φανεί, </w:t>
      </w:r>
      <w:r>
        <w:rPr>
          <w:rFonts w:eastAsia="Times New Roman"/>
          <w:szCs w:val="24"/>
        </w:rPr>
        <w:lastRenderedPageBreak/>
        <w:t xml:space="preserve">πραγματικά, πως ό,τι λέμε, το εννοούμε και ό,τι εννοούμε, το κάνουμε πράξη. </w:t>
      </w:r>
    </w:p>
    <w:p w14:paraId="381BD70B" w14:textId="77777777" w:rsidR="00DC23FB" w:rsidRDefault="001C39CE">
      <w:pPr>
        <w:spacing w:line="600" w:lineRule="auto"/>
        <w:ind w:firstLine="720"/>
        <w:jc w:val="both"/>
        <w:rPr>
          <w:rFonts w:eastAsia="Times New Roman"/>
          <w:szCs w:val="24"/>
        </w:rPr>
      </w:pPr>
      <w:r>
        <w:rPr>
          <w:rFonts w:eastAsia="Times New Roman"/>
          <w:szCs w:val="24"/>
        </w:rPr>
        <w:t>Στήριξη, λοιπόν, των πολυτέκνων γιατί έτσι πραγματικά στηρίζουμε την Ελλάδα μας, στηρίζουμε το αύριο της πατρίδας μας.</w:t>
      </w:r>
    </w:p>
    <w:p w14:paraId="381BD70C" w14:textId="77777777" w:rsidR="00DC23FB" w:rsidRDefault="001C39CE">
      <w:pPr>
        <w:spacing w:line="600" w:lineRule="auto"/>
        <w:ind w:firstLine="720"/>
        <w:jc w:val="both"/>
        <w:rPr>
          <w:rFonts w:eastAsia="Times New Roman"/>
          <w:szCs w:val="24"/>
        </w:rPr>
      </w:pPr>
      <w:r>
        <w:rPr>
          <w:rFonts w:eastAsia="Times New Roman"/>
          <w:szCs w:val="24"/>
        </w:rPr>
        <w:t>Τα Κέντρα Κοινότητας είναι μια νέα δομ</w:t>
      </w:r>
      <w:r>
        <w:rPr>
          <w:rFonts w:eastAsia="Times New Roman"/>
          <w:szCs w:val="24"/>
        </w:rPr>
        <w:t>ή και θεσμοθετήθηκε με τον ν.4368/2016. Αποτελούν τον βασικό πυρήνα διευρυμένων υπηρεσιών με εξατομικευμένη ολιστική προσέγγιση. Σε συνεργασία με τη Διεύθυνση των Κοινωνικών Υπηρεσιών κάθε ΟΤΑ παρέχουν υπηρεσίες για την αντιμετώπιση της ανθρωπιστικής κρίση</w:t>
      </w:r>
      <w:r>
        <w:rPr>
          <w:rFonts w:eastAsia="Times New Roman"/>
          <w:szCs w:val="24"/>
        </w:rPr>
        <w:t>ς. Η λειτουργία τους στους διακόσιους σαράντα δήμους της χώρας πρέπει να είναι αποτελεσματική. Και θεωρώ ότι είναι. Πρέπει, όμως, να ενισχυθούν οι υποδομές τους σε προσωπικό και σε εκπαίδευση για τη σύνδεσή τους με τον ΟΠΕΚΑ.</w:t>
      </w:r>
    </w:p>
    <w:p w14:paraId="381BD70D" w14:textId="77777777" w:rsidR="00DC23FB" w:rsidRDefault="001C39CE">
      <w:pPr>
        <w:spacing w:line="600" w:lineRule="auto"/>
        <w:ind w:firstLine="720"/>
        <w:jc w:val="both"/>
        <w:rPr>
          <w:rFonts w:eastAsia="Times New Roman"/>
          <w:szCs w:val="24"/>
        </w:rPr>
      </w:pPr>
      <w:r>
        <w:rPr>
          <w:rFonts w:eastAsia="Times New Roman"/>
          <w:szCs w:val="24"/>
        </w:rPr>
        <w:lastRenderedPageBreak/>
        <w:t>Κυρία Υπουργέ, σας ανέφερα και</w:t>
      </w:r>
      <w:r>
        <w:rPr>
          <w:rFonts w:eastAsia="Times New Roman"/>
          <w:szCs w:val="24"/>
        </w:rPr>
        <w:t xml:space="preserve"> χθες στην </w:t>
      </w:r>
      <w:r>
        <w:rPr>
          <w:rFonts w:eastAsia="Times New Roman"/>
          <w:szCs w:val="24"/>
        </w:rPr>
        <w:t>ε</w:t>
      </w:r>
      <w:r>
        <w:rPr>
          <w:rFonts w:eastAsia="Times New Roman"/>
          <w:szCs w:val="24"/>
        </w:rPr>
        <w:t xml:space="preserve">πιτροπή για τους εναπομείναντες δήμους, οι οποίοι είναι ογδόντα πέντε. Γι’ αυτούς θα πρέπει να ληφθεί υπόψη, ότι θα πρέπει να στείλουν οι ίδιοι έναν διαπιστευμένο και εντεταλμένο υπάλληλο για να μπορέσει να λειτουργήσει, δίνοντάς τους, βέβαια, </w:t>
      </w:r>
      <w:r>
        <w:rPr>
          <w:rFonts w:eastAsia="Times New Roman"/>
          <w:szCs w:val="24"/>
        </w:rPr>
        <w:t xml:space="preserve">την ψηφιακή και πληροφοριακή πλατφόρμα.  </w:t>
      </w:r>
    </w:p>
    <w:p w14:paraId="381BD70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Μας είπε η Υπουργός στην </w:t>
      </w:r>
      <w:r>
        <w:rPr>
          <w:rFonts w:eastAsia="Times New Roman" w:cs="Times New Roman"/>
          <w:szCs w:val="24"/>
        </w:rPr>
        <w:t>ε</w:t>
      </w:r>
      <w:r>
        <w:rPr>
          <w:rFonts w:eastAsia="Times New Roman" w:cs="Times New Roman"/>
          <w:szCs w:val="24"/>
        </w:rPr>
        <w:t>πιτροπή ότι η σχέση κέντρων κοινοτήτων και του ΟΠΕΚΑ είναι ομφάλια. Εγώ θα συμφωνήσω μαζί σας και έτσι πρέπει να είναι, αλλά αυτό πρέπει κάπως να αποτυπωθεί. Προτείνουμε, λοιπόν, και θα κα</w:t>
      </w:r>
      <w:r>
        <w:rPr>
          <w:rFonts w:eastAsia="Times New Roman" w:cs="Times New Roman"/>
          <w:szCs w:val="24"/>
        </w:rPr>
        <w:t xml:space="preserve">ταθέσουμε, κυρία Υπουργέ, σχετική τροπολογία. Τα κέντρα κοινότητας δηλαδή να ενταχθούν στην οικεία κοινωνική υπηρεσία κάθε δήμου και να είναι εμφανές -όχι ότι δεν υπάγονται στις κοινωνικές υπηρεσίες, το είπατε και χθες </w:t>
      </w:r>
      <w:r>
        <w:rPr>
          <w:rFonts w:eastAsia="Times New Roman" w:cs="Times New Roman"/>
          <w:szCs w:val="24"/>
        </w:rPr>
        <w:lastRenderedPageBreak/>
        <w:t xml:space="preserve">ότι υπάγονται- και να στελεχωθούν με </w:t>
      </w:r>
      <w:r>
        <w:rPr>
          <w:rFonts w:eastAsia="Times New Roman" w:cs="Times New Roman"/>
          <w:szCs w:val="24"/>
        </w:rPr>
        <w:t>το αντίστοιχο προσωπικό, με στόχο την ενιαία παροχή των κοινωνικών υπηρεσιών και της κοινωνικής μέριμνας. Εδώ θέλουμε τη δέσμευσή σας, να ξεκαθαριστεί.</w:t>
      </w:r>
    </w:p>
    <w:p w14:paraId="381BD70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Κυρία Υπουργέ, μέχρι οι εναπομείναντες δήμοι αποκτήσουν τους δύο υπαλλήλους, τον διαπιστευμένο και τον </w:t>
      </w:r>
      <w:r>
        <w:rPr>
          <w:rFonts w:eastAsia="Times New Roman" w:cs="Times New Roman"/>
          <w:szCs w:val="24"/>
        </w:rPr>
        <w:t>εντεταλμένο, θα έλεγα σε όποιον δήμο δεν υπάρχει κέντρο κοινότητας, να μπορεί το ΚΕΠ να λειτουργήσει ως επικουρική δομή διοικητικής υποστήριξης. Η συνεργασία των κέντρων κοινότητας και των ΚΕΠ μόνον θετικά αποτελέσματα μπορεί να επιφέρει.</w:t>
      </w:r>
    </w:p>
    <w:p w14:paraId="381BD71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Για την ίδρυση τμ</w:t>
      </w:r>
      <w:r>
        <w:rPr>
          <w:rFonts w:eastAsia="Times New Roman" w:cs="Times New Roman"/>
          <w:szCs w:val="24"/>
        </w:rPr>
        <w:t>ημάτων βρεφονηπιακών σταθμών σε κάθε δήμο: Είναι θετικό ότι όπου υπάρχουν ελλείψεις θα χρηματοδοτηθεί η ίδρυση έως δύο νέων τμημάτων, ώστε κανένα παιδί να μην μείνει εκτός των σταθμών.</w:t>
      </w:r>
    </w:p>
    <w:p w14:paraId="381BD71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Κατασκηνώσεις ΠΙΚΠΑ: Η ρύθμιση είναι θετική. Τώρα το μέλημά σας πρέπει </w:t>
      </w:r>
      <w:r>
        <w:rPr>
          <w:rFonts w:eastAsia="Times New Roman" w:cs="Times New Roman"/>
          <w:szCs w:val="24"/>
        </w:rPr>
        <w:t>να είναι να μην χαθεί η φετινή περίοδος λειτουργίας τους.</w:t>
      </w:r>
    </w:p>
    <w:p w14:paraId="381BD71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Για τη διαδικασία για την απόδειξη της γνώσης της γλώσσας των </w:t>
      </w:r>
      <w:proofErr w:type="spellStart"/>
      <w:r>
        <w:rPr>
          <w:rFonts w:eastAsia="Times New Roman" w:cs="Times New Roman"/>
          <w:szCs w:val="24"/>
        </w:rPr>
        <w:t>Ρομά</w:t>
      </w:r>
      <w:proofErr w:type="spellEnd"/>
      <w:r>
        <w:rPr>
          <w:rFonts w:eastAsia="Times New Roman" w:cs="Times New Roman"/>
          <w:szCs w:val="24"/>
        </w:rPr>
        <w:t xml:space="preserve">, τους διαμεσολαβητές, όπως είπαμε: Θετικό, λοιπόν, θα είναι για την προσπάθεια της πολιτείας να εντάξει τους </w:t>
      </w:r>
      <w:proofErr w:type="spellStart"/>
      <w:r>
        <w:rPr>
          <w:rFonts w:eastAsia="Times New Roman" w:cs="Times New Roman"/>
          <w:szCs w:val="24"/>
        </w:rPr>
        <w:t>Ρομά</w:t>
      </w:r>
      <w:proofErr w:type="spellEnd"/>
      <w:r>
        <w:rPr>
          <w:rFonts w:eastAsia="Times New Roman" w:cs="Times New Roman"/>
          <w:szCs w:val="24"/>
        </w:rPr>
        <w:t xml:space="preserve"> στο κοινωνικό σύν</w:t>
      </w:r>
      <w:r>
        <w:rPr>
          <w:rFonts w:eastAsia="Times New Roman" w:cs="Times New Roman"/>
          <w:szCs w:val="24"/>
        </w:rPr>
        <w:t xml:space="preserve">ολο. Θα πρέπει πραγματικά να δούμε τους </w:t>
      </w:r>
      <w:proofErr w:type="spellStart"/>
      <w:r>
        <w:rPr>
          <w:rFonts w:eastAsia="Times New Roman" w:cs="Times New Roman"/>
          <w:szCs w:val="24"/>
        </w:rPr>
        <w:t>Ρομά</w:t>
      </w:r>
      <w:proofErr w:type="spellEnd"/>
      <w:r>
        <w:rPr>
          <w:rFonts w:eastAsia="Times New Roman" w:cs="Times New Roman"/>
          <w:szCs w:val="24"/>
        </w:rPr>
        <w:t xml:space="preserve"> ως ομότιμους και ισότιμους συνομιλητές μας, ως παιδιά αυτής της κοινωνίας που αυτήν τη στιγμή </w:t>
      </w:r>
      <w:proofErr w:type="spellStart"/>
      <w:r>
        <w:rPr>
          <w:rFonts w:eastAsia="Times New Roman" w:cs="Times New Roman"/>
          <w:szCs w:val="24"/>
        </w:rPr>
        <w:t>συνδιαμορφώνεται</w:t>
      </w:r>
      <w:proofErr w:type="spellEnd"/>
      <w:r>
        <w:rPr>
          <w:rFonts w:eastAsia="Times New Roman" w:cs="Times New Roman"/>
          <w:szCs w:val="24"/>
        </w:rPr>
        <w:t xml:space="preserve"> πάλι από την αρχή, όσο φυσικά γίνεται η προσπάθεια της πολιτείας να τους εντάξει στην κανονικότητα.</w:t>
      </w:r>
    </w:p>
    <w:p w14:paraId="381BD71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 δημογραφική πολιτική, κυρία Υπουργέ, χρειάζεται μια πιο ολοκληρωμένη προσέγγιση, γιατί –όπως είπα και πιο πριν- αποτελεί ένα κρίσιμο κοινωνικό θέμα. Επειδή έγινε πολύ συζήτηση για τους πόρους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το αν θα επηρεάσουν τους ΚΑ</w:t>
      </w:r>
      <w:r>
        <w:rPr>
          <w:rFonts w:eastAsia="Times New Roman" w:cs="Times New Roman"/>
          <w:szCs w:val="24"/>
        </w:rPr>
        <w:t>Π της αυτοδιοίκησης, θεωρώ ότι εδώ πρέπει να διευκρινιστεί ρητά στο νομοσχέδιο και είναι χρήσιμο να ακουστεί, λοιπόν, και να διευκρινιστεί ότι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και εφεξής οι πόροι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εν γένει κάθε επιδόματος που χορηγεί ο ΟΠΕΚΑ, θα </w:t>
      </w:r>
      <w:r>
        <w:rPr>
          <w:rFonts w:eastAsia="Times New Roman" w:cs="Times New Roman"/>
          <w:szCs w:val="24"/>
        </w:rPr>
        <w:t>προέρχονται από τον κρατικό προϋπολογισμό. Να μην περιμένουμε δηλαδή προγράμματα και ΕΣΠΑ, και ειδικότερα από τον προϋπολογισμό του Υπουργείου Εργασίας, ενώ ταυτόχρονα οι ΚΑΠ θα παραμείνουν προς αξιοποίηση από την τοπική αυτοδιοίκηση. Γι’ αυτό καταθέσαμε κ</w:t>
      </w:r>
      <w:r>
        <w:rPr>
          <w:rFonts w:eastAsia="Times New Roman" w:cs="Times New Roman"/>
          <w:szCs w:val="24"/>
        </w:rPr>
        <w:t>αι τη σχετική τροπολογία.</w:t>
      </w:r>
    </w:p>
    <w:p w14:paraId="381BD71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Ολοκληρώνοντας, θα ήθελα να πω τα εξής. Δεν συμφωνούμε με τη στρατηγική της Κυβέρνησης, ουσιαστικά με τον τρόπο του κατεπείγοντος, που φέρνει κάθε νομοσχέδιο και ζητά επιτακτικά την ψήφισή του, χωρίς βέβαια να δίνει τη δέουσα σημα</w:t>
      </w:r>
      <w:r>
        <w:rPr>
          <w:rFonts w:eastAsia="Times New Roman" w:cs="Times New Roman"/>
          <w:szCs w:val="24"/>
        </w:rPr>
        <w:t>σία στον διάλογο και τη διαβούλευση για κάθε θέμα που αφορά τους αρμόδιους φορείς.</w:t>
      </w:r>
    </w:p>
    <w:p w14:paraId="381BD71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Επίσης, δεν συμφωνούμε και πολιτικά με αυτήν τη λογική της </w:t>
      </w:r>
      <w:proofErr w:type="spellStart"/>
      <w:r>
        <w:rPr>
          <w:rFonts w:eastAsia="Times New Roman" w:cs="Times New Roman"/>
          <w:szCs w:val="24"/>
        </w:rPr>
        <w:t>συγκεντρωτικότητας</w:t>
      </w:r>
      <w:proofErr w:type="spellEnd"/>
      <w:r>
        <w:rPr>
          <w:rFonts w:eastAsia="Times New Roman" w:cs="Times New Roman"/>
          <w:szCs w:val="24"/>
        </w:rPr>
        <w:t xml:space="preserve"> στην κεντρική εξουσία. Ενισχύουμε κάθε πρωτοβουλία για την αποκέντρωση και τη στήριξη της τοπικ</w:t>
      </w:r>
      <w:r>
        <w:rPr>
          <w:rFonts w:eastAsia="Times New Roman" w:cs="Times New Roman"/>
          <w:szCs w:val="24"/>
        </w:rPr>
        <w:t xml:space="preserve">ής αυτοδιοίκησης. </w:t>
      </w:r>
    </w:p>
    <w:p w14:paraId="381BD71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για εμάς, τη Δημοκρατική Συμπαράταξη, η καταπολέμηση του κοινωνικού αποκλεισμού και η ισότιμη συμμετοχή των πολιτών στην κοινωνική ζωή αποτελεί πυρήνα της </w:t>
      </w:r>
      <w:r>
        <w:rPr>
          <w:rFonts w:eastAsia="Times New Roman" w:cs="Times New Roman"/>
          <w:szCs w:val="24"/>
        </w:rPr>
        <w:lastRenderedPageBreak/>
        <w:t>σκέψης μας και αποτελεί όχι λόγο, αλλά πράξη. Είναι η απάντηση στον κοινωνικό απ</w:t>
      </w:r>
      <w:r>
        <w:rPr>
          <w:rFonts w:eastAsia="Times New Roman" w:cs="Times New Roman"/>
          <w:szCs w:val="24"/>
        </w:rPr>
        <w:t xml:space="preserve">οκλεισμό και ο σεβασμός στις ευπαθείς ομάδες. Στηρίζουμε, λοιπόν, πολιτικές με κέντρο τον άνθρωπο, γι’ αυτό επιμένουμε για επιδόματα αξιοπρεπούς διαβίωσης και όχι παροχές </w:t>
      </w:r>
      <w:proofErr w:type="spellStart"/>
      <w:r>
        <w:rPr>
          <w:rFonts w:eastAsia="Times New Roman" w:cs="Times New Roman"/>
          <w:szCs w:val="24"/>
        </w:rPr>
        <w:t>προνοιακής</w:t>
      </w:r>
      <w:proofErr w:type="spellEnd"/>
      <w:r>
        <w:rPr>
          <w:rFonts w:eastAsia="Times New Roman" w:cs="Times New Roman"/>
          <w:szCs w:val="24"/>
        </w:rPr>
        <w:t xml:space="preserve"> φτωχοποίησης. </w:t>
      </w:r>
    </w:p>
    <w:p w14:paraId="381BD71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Με τη διαδικασία του επείγοντος δεν μπορέσαμε να δούμε όλες</w:t>
      </w:r>
      <w:r>
        <w:rPr>
          <w:rFonts w:eastAsia="Times New Roman" w:cs="Times New Roman"/>
          <w:szCs w:val="24"/>
        </w:rPr>
        <w:t xml:space="preserve"> τις λεπτομέρειες των ρυθμίσεων στην κατεύθυνση που ήδη επισημάναμε. Είμαστε αντίθετοι με την απλή συνέχιση των </w:t>
      </w:r>
      <w:proofErr w:type="spellStart"/>
      <w:r>
        <w:rPr>
          <w:rFonts w:eastAsia="Times New Roman" w:cs="Times New Roman"/>
          <w:szCs w:val="24"/>
        </w:rPr>
        <w:t>προνοιακών</w:t>
      </w:r>
      <w:proofErr w:type="spellEnd"/>
      <w:r>
        <w:rPr>
          <w:rFonts w:eastAsia="Times New Roman" w:cs="Times New Roman"/>
          <w:szCs w:val="24"/>
        </w:rPr>
        <w:t xml:space="preserve"> παροχών, χωρίς ένα ολοκληρωμένο σχέδιο κοινωνικής πολιτικής για τη στήριξη των ευπαθών ομάδων.</w:t>
      </w:r>
    </w:p>
    <w:p w14:paraId="381BD71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Αναμένουμε την τοποθέτησή σας, κυρία Υ</w:t>
      </w:r>
      <w:r>
        <w:rPr>
          <w:rFonts w:eastAsia="Times New Roman" w:cs="Times New Roman"/>
          <w:szCs w:val="24"/>
        </w:rPr>
        <w:t>πουργέ, στα θέματα που θέσαμε και στην τροπολογία που περιμένουμε να γίνει αποδεκτή.</w:t>
      </w:r>
    </w:p>
    <w:p w14:paraId="381BD71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81BD71A"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381BD71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381BD71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Σαχινίδης</w:t>
      </w:r>
      <w:proofErr w:type="spellEnd"/>
      <w:r>
        <w:rPr>
          <w:rFonts w:eastAsia="Times New Roman" w:cs="Times New Roman"/>
          <w:szCs w:val="24"/>
        </w:rPr>
        <w:t xml:space="preserve"> από τη Χρυσή Αυγή.</w:t>
      </w:r>
    </w:p>
    <w:p w14:paraId="381BD71D" w14:textId="77777777" w:rsidR="00DC23FB" w:rsidRDefault="001C39CE">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Ευχαριστώ, κύριε</w:t>
      </w:r>
      <w:r>
        <w:rPr>
          <w:rFonts w:eastAsia="Times New Roman"/>
          <w:szCs w:val="24"/>
        </w:rPr>
        <w:t xml:space="preserve"> Πρόεδρε.</w:t>
      </w:r>
    </w:p>
    <w:p w14:paraId="381BD71E" w14:textId="77777777" w:rsidR="00DC23FB" w:rsidRDefault="001C39CE">
      <w:pPr>
        <w:spacing w:line="600" w:lineRule="auto"/>
        <w:ind w:firstLine="720"/>
        <w:jc w:val="both"/>
        <w:rPr>
          <w:rFonts w:eastAsia="Times New Roman"/>
          <w:szCs w:val="24"/>
        </w:rPr>
      </w:pPr>
      <w:r>
        <w:rPr>
          <w:rFonts w:eastAsia="Times New Roman"/>
          <w:szCs w:val="24"/>
        </w:rPr>
        <w:t xml:space="preserve">Πριν αναφερθώ στο παρόν σχέδιο νόμου, θέλω να εκφράσω εκ μέρους της Χρυσής Αυγής τα συλλυπητήρια στην οικογένεια και τους οικείους του εκλιπόντος </w:t>
      </w:r>
      <w:proofErr w:type="spellStart"/>
      <w:r>
        <w:rPr>
          <w:rFonts w:eastAsia="Times New Roman"/>
          <w:szCs w:val="24"/>
        </w:rPr>
        <w:t>Μανωλάκου</w:t>
      </w:r>
      <w:proofErr w:type="spellEnd"/>
      <w:r>
        <w:rPr>
          <w:rFonts w:eastAsia="Times New Roman"/>
          <w:szCs w:val="24"/>
        </w:rPr>
        <w:t>, ενός αγωνιστή του εθνικισμού.</w:t>
      </w:r>
    </w:p>
    <w:p w14:paraId="381BD71F" w14:textId="77777777" w:rsidR="00DC23FB" w:rsidRDefault="001C39CE">
      <w:pPr>
        <w:spacing w:line="600" w:lineRule="auto"/>
        <w:ind w:firstLine="720"/>
        <w:jc w:val="both"/>
        <w:rPr>
          <w:rFonts w:eastAsia="Times New Roman"/>
          <w:szCs w:val="24"/>
        </w:rPr>
      </w:pPr>
      <w:r>
        <w:rPr>
          <w:rFonts w:eastAsia="Times New Roman"/>
          <w:szCs w:val="24"/>
        </w:rPr>
        <w:t>Έρχομαι τώρα στο παρόν σχέδιο νόμου. Το παρόν νομοσχέδιο πρ</w:t>
      </w:r>
      <w:r>
        <w:rPr>
          <w:rFonts w:eastAsia="Times New Roman"/>
          <w:szCs w:val="24"/>
        </w:rPr>
        <w:t xml:space="preserve">οβλέπει εκ πρώτης όψεως την αθώα μετονομασία και μετεξέλιξη </w:t>
      </w:r>
      <w:r>
        <w:rPr>
          <w:rFonts w:eastAsia="Times New Roman"/>
          <w:szCs w:val="24"/>
        </w:rPr>
        <w:lastRenderedPageBreak/>
        <w:t xml:space="preserve">του Οργανισμού Γεωργικών Ασφαλίσεων σε Οργανισμό </w:t>
      </w:r>
      <w:proofErr w:type="spellStart"/>
      <w:r>
        <w:rPr>
          <w:rFonts w:eastAsia="Times New Roman"/>
          <w:szCs w:val="24"/>
        </w:rPr>
        <w:t>Προνοιακών</w:t>
      </w:r>
      <w:proofErr w:type="spellEnd"/>
      <w:r>
        <w:rPr>
          <w:rFonts w:eastAsia="Times New Roman"/>
          <w:szCs w:val="24"/>
        </w:rPr>
        <w:t xml:space="preserve"> Επιδομάτων και Κοινωνικής Αλληλεγγύης ως Ενιαίο Φορέα Υλοποίησης Πολιτικών, που αναπτύσσονται στο πλαίσιο του Εθνικού Συστήματος Κοινωνι</w:t>
      </w:r>
      <w:r>
        <w:rPr>
          <w:rFonts w:eastAsia="Times New Roman"/>
          <w:szCs w:val="24"/>
        </w:rPr>
        <w:t>κής Αλληλεγγύης του ν.4387/2016.</w:t>
      </w:r>
    </w:p>
    <w:p w14:paraId="381BD720" w14:textId="77777777" w:rsidR="00DC23FB" w:rsidRDefault="001C39CE">
      <w:pPr>
        <w:spacing w:line="600" w:lineRule="auto"/>
        <w:ind w:firstLine="720"/>
        <w:jc w:val="both"/>
        <w:rPr>
          <w:rFonts w:eastAsia="Times New Roman"/>
          <w:szCs w:val="24"/>
        </w:rPr>
      </w:pPr>
      <w:r>
        <w:rPr>
          <w:rFonts w:eastAsia="Times New Roman"/>
          <w:szCs w:val="24"/>
        </w:rPr>
        <w:t>Είναι αρχικά προφανές πως εκ της ιδεοληψίας σας, που μετατράπηκε από μαρξιστική σε νεοφιλελεύθερη, κοινώς οι δύο όψεις του ίδιου νομίσματος, σας ενοχλεί οποιαδήποτε ονομασία-προσδιορισμός που να περιέχει τον όρο «αγροτικό»,</w:t>
      </w:r>
      <w:r>
        <w:rPr>
          <w:rFonts w:eastAsia="Times New Roman"/>
          <w:szCs w:val="24"/>
        </w:rPr>
        <w:t xml:space="preserve"> ενώ δεν σας ενοχλεί καθόλου να σφετερίζονται οι Σκοπιανοί την ιστορία μας, το όνομά μας και τη ψυχή μας. Τέτοιοι ήσασταν και τέτοιοι θα παραμείνετε.</w:t>
      </w:r>
    </w:p>
    <w:p w14:paraId="381BD721" w14:textId="77777777" w:rsidR="00DC23FB" w:rsidRDefault="001C39CE">
      <w:pPr>
        <w:spacing w:line="600" w:lineRule="auto"/>
        <w:ind w:firstLine="720"/>
        <w:jc w:val="both"/>
        <w:rPr>
          <w:rFonts w:eastAsia="Times New Roman"/>
          <w:szCs w:val="24"/>
        </w:rPr>
      </w:pPr>
      <w:r>
        <w:rPr>
          <w:rFonts w:eastAsia="Times New Roman"/>
          <w:szCs w:val="24"/>
        </w:rPr>
        <w:t xml:space="preserve">Επίσης, είναι προφανές ότι το εν λόγω νομοσχέδιο αποτελεί </w:t>
      </w:r>
      <w:proofErr w:type="spellStart"/>
      <w:r>
        <w:rPr>
          <w:rFonts w:eastAsia="Times New Roman"/>
          <w:szCs w:val="24"/>
        </w:rPr>
        <w:t>μνημονιακή</w:t>
      </w:r>
      <w:proofErr w:type="spellEnd"/>
      <w:r>
        <w:rPr>
          <w:rFonts w:eastAsia="Times New Roman"/>
          <w:szCs w:val="24"/>
        </w:rPr>
        <w:t xml:space="preserve"> υποχρέωση, αφού εντάσσεται σε μ</w:t>
      </w:r>
      <w:r>
        <w:rPr>
          <w:rFonts w:eastAsia="Times New Roman"/>
          <w:szCs w:val="24"/>
        </w:rPr>
        <w:t>ί</w:t>
      </w:r>
      <w:r>
        <w:rPr>
          <w:rFonts w:eastAsia="Times New Roman"/>
          <w:szCs w:val="24"/>
        </w:rPr>
        <w:t>α σει</w:t>
      </w:r>
      <w:r>
        <w:rPr>
          <w:rFonts w:eastAsia="Times New Roman"/>
          <w:szCs w:val="24"/>
        </w:rPr>
        <w:t>ρά αναδιατά</w:t>
      </w:r>
      <w:r>
        <w:rPr>
          <w:rFonts w:eastAsia="Times New Roman"/>
          <w:szCs w:val="24"/>
        </w:rPr>
        <w:lastRenderedPageBreak/>
        <w:t>ξεων, αναδιαρθρώσεων και κοινωνικής νομοθεσίας. Όπως αναφέρει η αιτιολογική έκθεση, επιδιώκεται για πρώτη φορά η ανάπτυξη ενός ενιαίου, σύγχρονου και συνεκτικού διοικητικού σχήματος συστήματος ανίχνευσης των πραγματικών αναγκών του πληθυσμού ανα</w:t>
      </w:r>
      <w:r>
        <w:rPr>
          <w:rFonts w:eastAsia="Times New Roman"/>
          <w:szCs w:val="24"/>
        </w:rPr>
        <w:t>φοράς για τη μείωση της φτώχειας και του κοινωνικού αποκλεισμού.</w:t>
      </w:r>
    </w:p>
    <w:p w14:paraId="381BD722" w14:textId="77777777" w:rsidR="00DC23FB" w:rsidRDefault="001C39CE">
      <w:pPr>
        <w:spacing w:line="600" w:lineRule="auto"/>
        <w:ind w:firstLine="720"/>
        <w:jc w:val="both"/>
        <w:rPr>
          <w:rFonts w:eastAsia="Times New Roman"/>
          <w:szCs w:val="24"/>
        </w:rPr>
      </w:pPr>
      <w:r>
        <w:rPr>
          <w:rFonts w:eastAsia="Times New Roman"/>
          <w:szCs w:val="24"/>
        </w:rPr>
        <w:t xml:space="preserve">Για την αιτιολόγηση της παρούσας νομοθετικής πρωτοβουλίας αναφέρεται, μεταξύ άλλων, η έλλειψη ενοποιημένου και </w:t>
      </w:r>
      <w:proofErr w:type="spellStart"/>
      <w:r>
        <w:rPr>
          <w:rFonts w:eastAsia="Times New Roman"/>
          <w:szCs w:val="24"/>
        </w:rPr>
        <w:t>επικαιροποιημένου</w:t>
      </w:r>
      <w:proofErr w:type="spellEnd"/>
      <w:r>
        <w:rPr>
          <w:rFonts w:eastAsia="Times New Roman"/>
          <w:szCs w:val="24"/>
        </w:rPr>
        <w:t xml:space="preserve"> μητρώου των δικαιούχων των πάσης φύσεως κοινωνικών παροχών και</w:t>
      </w:r>
      <w:r>
        <w:rPr>
          <w:rFonts w:eastAsia="Times New Roman"/>
          <w:szCs w:val="24"/>
        </w:rPr>
        <w:t xml:space="preserve"> υπηρεσιών, η ανεπαρκής ενημέρωση του πληθυσμού αναφοράς, η απουσία του </w:t>
      </w:r>
      <w:proofErr w:type="spellStart"/>
      <w:r>
        <w:rPr>
          <w:rFonts w:eastAsia="Times New Roman"/>
          <w:szCs w:val="24"/>
        </w:rPr>
        <w:t>γεωπληροφοριακού</w:t>
      </w:r>
      <w:proofErr w:type="spellEnd"/>
      <w:r>
        <w:rPr>
          <w:rFonts w:eastAsia="Times New Roman"/>
          <w:szCs w:val="24"/>
        </w:rPr>
        <w:t xml:space="preserve">  συστήματος, η πολυνομία και η αλληλοεπικάλυψη των σχετικών προγραμμάτων.</w:t>
      </w:r>
    </w:p>
    <w:p w14:paraId="381BD723" w14:textId="77777777" w:rsidR="00DC23FB" w:rsidRDefault="001C39CE">
      <w:pPr>
        <w:spacing w:line="600" w:lineRule="auto"/>
        <w:ind w:firstLine="720"/>
        <w:jc w:val="both"/>
        <w:rPr>
          <w:rFonts w:eastAsia="Times New Roman"/>
          <w:szCs w:val="24"/>
        </w:rPr>
      </w:pPr>
      <w:r>
        <w:rPr>
          <w:rFonts w:eastAsia="Times New Roman"/>
          <w:szCs w:val="24"/>
        </w:rPr>
        <w:lastRenderedPageBreak/>
        <w:t>Ο ΟΠΕΚΑ θα συνεχίσει να ασκεί τις υφιστάμενες μη ασφαλιστικές αρμοδιότητες του ΟΓΑ σε ό,τι αφ</w:t>
      </w:r>
      <w:r>
        <w:rPr>
          <w:rFonts w:eastAsia="Times New Roman"/>
          <w:szCs w:val="24"/>
        </w:rPr>
        <w:t xml:space="preserve">ορά τα οικογενειακά επιδόματα, ανασφάλιστους υπερήλικες και λογαριασμούς αγροτικής εστίας, αλλά θα προστεθούν σταδιακά και άλλες αρμοδιότητες που θα αφορούν την απονομή όλων των </w:t>
      </w:r>
      <w:proofErr w:type="spellStart"/>
      <w:r>
        <w:rPr>
          <w:rFonts w:eastAsia="Times New Roman"/>
          <w:szCs w:val="24"/>
        </w:rPr>
        <w:t>προνοιακών</w:t>
      </w:r>
      <w:proofErr w:type="spellEnd"/>
      <w:r>
        <w:rPr>
          <w:rFonts w:eastAsia="Times New Roman"/>
          <w:szCs w:val="24"/>
        </w:rPr>
        <w:t xml:space="preserve"> επιδομάτων, οικονομικών ενισχύσεων και κοινωνικών υπηρεσιών σε ευπα</w:t>
      </w:r>
      <w:r>
        <w:rPr>
          <w:rFonts w:eastAsia="Times New Roman"/>
          <w:szCs w:val="24"/>
        </w:rPr>
        <w:t>θείς ομάδες του πληθυσμού αναφοράς.</w:t>
      </w:r>
    </w:p>
    <w:p w14:paraId="381BD724" w14:textId="77777777" w:rsidR="00DC23FB" w:rsidRDefault="001C39CE">
      <w:pPr>
        <w:spacing w:line="600" w:lineRule="auto"/>
        <w:ind w:firstLine="720"/>
        <w:jc w:val="both"/>
        <w:rPr>
          <w:rFonts w:eastAsia="Times New Roman"/>
          <w:szCs w:val="24"/>
        </w:rPr>
      </w:pPr>
      <w:r>
        <w:rPr>
          <w:rFonts w:eastAsia="Times New Roman"/>
          <w:szCs w:val="24"/>
        </w:rPr>
        <w:t>Ο ΟΠΕΚΑ, λοιπόν, θα είναι ο καθολικός διάδοχος του ΟΓΑ. Θα είναι νομικό πρόσωπο δημοσίου δικαίου και θα τελεί υπό την εποπτεία του Υπουργείου Εργασίας, Κοινωνικής Ασφάλισης και Κοινωνικής Αλληλεγγύης. Για την εκπλήρωση τ</w:t>
      </w:r>
      <w:r>
        <w:rPr>
          <w:rFonts w:eastAsia="Times New Roman"/>
          <w:szCs w:val="24"/>
        </w:rPr>
        <w:t xml:space="preserve">ων σκοπών συνίσταται λογαριασμός </w:t>
      </w:r>
      <w:proofErr w:type="spellStart"/>
      <w:r>
        <w:rPr>
          <w:rFonts w:eastAsia="Times New Roman"/>
          <w:szCs w:val="24"/>
        </w:rPr>
        <w:t>προνοιακών</w:t>
      </w:r>
      <w:proofErr w:type="spellEnd"/>
      <w:r>
        <w:rPr>
          <w:rFonts w:eastAsia="Times New Roman"/>
          <w:szCs w:val="24"/>
        </w:rPr>
        <w:t xml:space="preserve"> παροχών και κοινωνικών υπηρεσιών με οικονομική και λογιστική αυτοτέλεια. </w:t>
      </w:r>
    </w:p>
    <w:p w14:paraId="381BD725" w14:textId="77777777" w:rsidR="00DC23FB" w:rsidRDefault="001C39CE">
      <w:pPr>
        <w:spacing w:line="600" w:lineRule="auto"/>
        <w:ind w:firstLine="720"/>
        <w:jc w:val="both"/>
        <w:rPr>
          <w:rFonts w:eastAsia="Times New Roman"/>
          <w:szCs w:val="24"/>
        </w:rPr>
      </w:pPr>
      <w:r>
        <w:rPr>
          <w:rFonts w:eastAsia="Times New Roman"/>
          <w:szCs w:val="24"/>
        </w:rPr>
        <w:lastRenderedPageBreak/>
        <w:t>Το πρώτο που μπορεί να παρατηρήσει κανείς είναι ότι η επιχειρούμενη οικονομική και κοινωνική στήριξη των ευάλωτων ευπαθών ομάδων του πληθυ</w:t>
      </w:r>
      <w:r>
        <w:rPr>
          <w:rFonts w:eastAsia="Times New Roman"/>
          <w:szCs w:val="24"/>
        </w:rPr>
        <w:t>σμού, όπως οι ανασφάλιστοι, άτομα με αναπηρία και εν γένει άτομα και νοικοκυριά με ανεπαρκείς εισοδηματικούς και περιουσιακούς πόρους δεν αφορά πλέον τους Έλληνες πολίτες που κατά βάση και βάσει νόμου δικαιούνται πάσης φύσεως ενίσχυση, αλλά όλο και περισσό</w:t>
      </w:r>
      <w:r>
        <w:rPr>
          <w:rFonts w:eastAsia="Times New Roman"/>
          <w:szCs w:val="24"/>
        </w:rPr>
        <w:t>τερο και λίαν συντόμως πρωτίστως τους λαθρομετανάστες που διαμένουν παράνομα στη χώρα μας, αφού ο πληθυσμός αναφοράς έχει αλλοιωθεί τις τελευταίες δεκαετίες ριζικά εις βάρος των Ελλήνων πολιτών με ευθύνη φυσικά και δική σας, πράγμα το οποίο αποδεικνύεται κ</w:t>
      </w:r>
      <w:r>
        <w:rPr>
          <w:rFonts w:eastAsia="Times New Roman"/>
          <w:szCs w:val="24"/>
        </w:rPr>
        <w:t>αι από τα επίσημα δημογραφικά στοιχεία.</w:t>
      </w:r>
    </w:p>
    <w:p w14:paraId="381BD726" w14:textId="77777777" w:rsidR="00DC23FB" w:rsidRDefault="001C39CE">
      <w:pPr>
        <w:spacing w:line="600" w:lineRule="auto"/>
        <w:ind w:firstLine="720"/>
        <w:jc w:val="both"/>
        <w:rPr>
          <w:rFonts w:eastAsia="Times New Roman"/>
          <w:szCs w:val="24"/>
        </w:rPr>
      </w:pPr>
      <w:r>
        <w:rPr>
          <w:rFonts w:eastAsia="Times New Roman"/>
          <w:szCs w:val="24"/>
        </w:rPr>
        <w:lastRenderedPageBreak/>
        <w:t>Εντύπωση, επίσης, κάνει ότι στο πρώτο μέρος του νομοσχεδίου προβλέπεται η υποχρέωση ηλεκτρονικής διασταύρωσης από τις αρμόδιες υπηρεσίες του ΟΠΕΚΑ των δηλωθέντων στοιχείων των αιτούντων οποιασδήποτε παροχής που χορηγ</w:t>
      </w:r>
      <w:r>
        <w:rPr>
          <w:rFonts w:eastAsia="Times New Roman"/>
          <w:szCs w:val="24"/>
        </w:rPr>
        <w:t xml:space="preserve">εί ο εν λόγω </w:t>
      </w:r>
      <w:r>
        <w:rPr>
          <w:rFonts w:eastAsia="Times New Roman"/>
          <w:szCs w:val="24"/>
        </w:rPr>
        <w:t>ο</w:t>
      </w:r>
      <w:r>
        <w:rPr>
          <w:rFonts w:eastAsia="Times New Roman"/>
          <w:szCs w:val="24"/>
        </w:rPr>
        <w:t>ργανισμός με τις διαθέσιμες ηλεκτρονικές βάσεις δεδομένων της Ανεξάρτητης Αρχής Δημοσίων Εσόδων, καθώς και πληροφοριακών συστημάτων άλλων φορέων.</w:t>
      </w:r>
    </w:p>
    <w:p w14:paraId="381BD727" w14:textId="77777777" w:rsidR="00DC23FB" w:rsidRDefault="001C39CE">
      <w:pPr>
        <w:spacing w:line="600" w:lineRule="auto"/>
        <w:ind w:firstLine="720"/>
        <w:jc w:val="both"/>
        <w:rPr>
          <w:rFonts w:eastAsia="Times New Roman"/>
          <w:szCs w:val="24"/>
        </w:rPr>
      </w:pPr>
      <w:r>
        <w:rPr>
          <w:rFonts w:eastAsia="Times New Roman"/>
          <w:szCs w:val="24"/>
        </w:rPr>
        <w:t>Αυτό προφανώς δεν θα αφορά τους εκατοντάδες χιλιάδες λαθρομετανάστες, οι οποίοι έχουν εισέλθει π</w:t>
      </w:r>
      <w:r>
        <w:rPr>
          <w:rFonts w:eastAsia="Times New Roman"/>
          <w:szCs w:val="24"/>
        </w:rPr>
        <w:t xml:space="preserve">αράνομα στη χώρα μας, αφού δεν διατίθενται για αυτούς σχετικά επίσημα στοιχεία προς διασταύρωση. Οπότε θα λαμβάνουν αυτοί κανονικά τα επιδόματα, ενώ οι Έλληνες πολίτες θα βρίσκονται σε καθεστώς οικονομικής ομηρίας </w:t>
      </w:r>
      <w:r>
        <w:rPr>
          <w:rFonts w:eastAsia="Times New Roman"/>
          <w:szCs w:val="24"/>
        </w:rPr>
        <w:lastRenderedPageBreak/>
        <w:t>και θα μπορούν να αποκλείονται από παροχές</w:t>
      </w:r>
      <w:r>
        <w:rPr>
          <w:rFonts w:eastAsia="Times New Roman"/>
          <w:szCs w:val="24"/>
        </w:rPr>
        <w:t>, αφού για αυτούς υπάρχει πληθώρα επίσημων ηλεκτρονικών στοιχείων.</w:t>
      </w:r>
    </w:p>
    <w:p w14:paraId="381BD728" w14:textId="77777777" w:rsidR="00DC23FB" w:rsidRDefault="001C39CE">
      <w:pPr>
        <w:spacing w:line="600" w:lineRule="auto"/>
        <w:ind w:firstLine="720"/>
        <w:jc w:val="both"/>
        <w:rPr>
          <w:rFonts w:eastAsia="Times New Roman"/>
          <w:szCs w:val="24"/>
        </w:rPr>
      </w:pPr>
      <w:r>
        <w:rPr>
          <w:rFonts w:eastAsia="Times New Roman"/>
          <w:szCs w:val="24"/>
        </w:rPr>
        <w:t>Στο πρώτο μέρος του νομοσχεδίου ρυθμίζονται και ζητήματα προσωπικού του ΟΠΕΚΑ και οι αρμοδιότητες του. Το σύνολο του προσωπικού του ΟΓΑ θα αποτελεί πλέον προσωπικό του ΟΠΕΚΑ και κάποιες θέσ</w:t>
      </w:r>
      <w:r>
        <w:rPr>
          <w:rFonts w:eastAsia="Times New Roman"/>
          <w:szCs w:val="24"/>
        </w:rPr>
        <w:t>εις ιδιωτικού δικαίου μετατρέπονται σε οργανικές θέσεις μόνιμου προσωπικού. Προβλέπονται, επίσης, πέντε θέσεις δικηγόρων με σχέση έμμισθης εντολής για τη νομική υποστήριξη του έργου των υπηρεσιών του ΟΠΕΚΑ.</w:t>
      </w:r>
    </w:p>
    <w:p w14:paraId="381BD729" w14:textId="77777777" w:rsidR="00DC23FB" w:rsidRDefault="001C39CE">
      <w:pPr>
        <w:spacing w:line="600" w:lineRule="auto"/>
        <w:ind w:firstLine="720"/>
        <w:jc w:val="both"/>
        <w:rPr>
          <w:rFonts w:eastAsia="Times New Roman"/>
          <w:szCs w:val="24"/>
        </w:rPr>
      </w:pPr>
      <w:r>
        <w:rPr>
          <w:rFonts w:eastAsia="Times New Roman"/>
          <w:szCs w:val="24"/>
        </w:rPr>
        <w:t xml:space="preserve">Στα περί διοικητικής οργάνωσης του νέου φορέα προβλέπεται να συμμετάσχουν στο διοικητικό συμβούλιο και εκπρόσωποι ευπαθών κοινωνικών ομάδων. Θα πρέπει κατά τη γνώμη μας η συμμετοχή τους αυτή να μην περιορίζεται σε δύο έδρες, αλλά να είναι πιο </w:t>
      </w:r>
      <w:r>
        <w:rPr>
          <w:rFonts w:eastAsia="Times New Roman"/>
          <w:szCs w:val="24"/>
        </w:rPr>
        <w:lastRenderedPageBreak/>
        <w:t>διευρυμένη κα</w:t>
      </w:r>
      <w:r>
        <w:rPr>
          <w:rFonts w:eastAsia="Times New Roman"/>
          <w:szCs w:val="24"/>
        </w:rPr>
        <w:t xml:space="preserve">ι ίσως να εξετάζεται ακόμα και ο θεσμός της αρνησικυρίας, δηλαδή του βέτο, για ζητήματα τα οποία τους αφορούν, ώστε να εξασφαλίζεται αυτό το οποίο αναφέρεται στην αιτιολογική έκθεση περί διοικητικής αποτελεσματικότητας και κοινωνικού ελέγχου των αποφάσεων </w:t>
      </w:r>
      <w:r>
        <w:rPr>
          <w:rFonts w:eastAsia="Times New Roman"/>
          <w:szCs w:val="24"/>
        </w:rPr>
        <w:t xml:space="preserve">και ενεργειών του εν λόγω </w:t>
      </w:r>
      <w:r>
        <w:rPr>
          <w:rFonts w:eastAsia="Times New Roman"/>
          <w:szCs w:val="24"/>
        </w:rPr>
        <w:t>ο</w:t>
      </w:r>
      <w:r>
        <w:rPr>
          <w:rFonts w:eastAsia="Times New Roman"/>
          <w:szCs w:val="24"/>
        </w:rPr>
        <w:t>ργάνου.</w:t>
      </w:r>
    </w:p>
    <w:p w14:paraId="381BD72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Είχε κατατεθεί και υπόμνημα αντίστοιχο, κυρία Υπουργέ, από τη Συνομοσπονδία Πολυτέκνων Ελλάδος -είναι η παλαιότερη συνομοσπονδία ατόμων με αναπηρία στην Ελλάδα- όπου αναφέρουν, στο άρθρο 6, ότι εκπροσωπούνται στο </w:t>
      </w:r>
      <w:r>
        <w:rPr>
          <w:rFonts w:eastAsia="Times New Roman" w:cs="Times New Roman"/>
          <w:szCs w:val="24"/>
        </w:rPr>
        <w:t>δ</w:t>
      </w:r>
      <w:r>
        <w:rPr>
          <w:rFonts w:eastAsia="Times New Roman" w:cs="Times New Roman"/>
          <w:szCs w:val="24"/>
        </w:rPr>
        <w:t>ιοικητι</w:t>
      </w:r>
      <w:r>
        <w:rPr>
          <w:rFonts w:eastAsia="Times New Roman" w:cs="Times New Roman"/>
          <w:szCs w:val="24"/>
        </w:rPr>
        <w:t xml:space="preserve">κό </w:t>
      </w:r>
      <w:r>
        <w:rPr>
          <w:rFonts w:eastAsia="Times New Roman" w:cs="Times New Roman"/>
          <w:szCs w:val="24"/>
        </w:rPr>
        <w:t>σ</w:t>
      </w:r>
      <w:r>
        <w:rPr>
          <w:rFonts w:eastAsia="Times New Roman" w:cs="Times New Roman"/>
          <w:szCs w:val="24"/>
        </w:rPr>
        <w:t xml:space="preserve">υμβούλιο με ένα τακτικό και ένα αναπληρωματικό μέλος. </w:t>
      </w:r>
    </w:p>
    <w:p w14:paraId="381BD72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Αντιθέτως, στην περίπτωση 1</w:t>
      </w:r>
      <w:r w:rsidRPr="00B9620D">
        <w:rPr>
          <w:rFonts w:eastAsia="Times New Roman" w:cs="Times New Roman"/>
          <w:szCs w:val="24"/>
          <w:vertAlign w:val="superscript"/>
        </w:rPr>
        <w:t>η</w:t>
      </w:r>
      <w:r>
        <w:rPr>
          <w:rFonts w:eastAsia="Times New Roman" w:cs="Times New Roman"/>
          <w:szCs w:val="24"/>
        </w:rPr>
        <w:t xml:space="preserve"> αντί να ορίζεται ομοίως ένας εκπρόσωπος και ένας αναπληρωτής του από την Ανώτατη Συνο</w:t>
      </w:r>
      <w:r>
        <w:rPr>
          <w:rFonts w:eastAsia="Times New Roman" w:cs="Times New Roman"/>
          <w:szCs w:val="24"/>
        </w:rPr>
        <w:lastRenderedPageBreak/>
        <w:t>μοσπονδία Πολυτέκνων της Ελλάδος, την ΑΣΠΕ -η οποία εκπροσωπεί πάνω από διακόσιες ε</w:t>
      </w:r>
      <w:r>
        <w:rPr>
          <w:rFonts w:eastAsia="Times New Roman" w:cs="Times New Roman"/>
          <w:szCs w:val="24"/>
        </w:rPr>
        <w:t xml:space="preserve">ίκοσι χιλιάδες οικογένειες, μεταξύ αυτών περιλαμβάνονται </w:t>
      </w:r>
      <w:proofErr w:type="spellStart"/>
      <w:r>
        <w:rPr>
          <w:rFonts w:eastAsia="Times New Roman" w:cs="Times New Roman"/>
          <w:szCs w:val="24"/>
        </w:rPr>
        <w:t>τρίτεκνες</w:t>
      </w:r>
      <w:proofErr w:type="spellEnd"/>
      <w:r>
        <w:rPr>
          <w:rFonts w:eastAsia="Times New Roman" w:cs="Times New Roman"/>
          <w:szCs w:val="24"/>
        </w:rPr>
        <w:t xml:space="preserve">, μονογονεϊκές οικογένειες, αλλά και </w:t>
      </w:r>
      <w:proofErr w:type="spellStart"/>
      <w:r>
        <w:rPr>
          <w:rFonts w:eastAsia="Times New Roman" w:cs="Times New Roman"/>
          <w:szCs w:val="24"/>
        </w:rPr>
        <w:t>τρίτεκνες</w:t>
      </w:r>
      <w:proofErr w:type="spellEnd"/>
      <w:r>
        <w:rPr>
          <w:rFonts w:eastAsia="Times New Roman" w:cs="Times New Roman"/>
          <w:szCs w:val="24"/>
        </w:rPr>
        <w:t xml:space="preserve"> οικογένειες με τον ένα γονέα ανάπηρο από οποιαδήποτε αιτία και είναι μέλος της Οικονομικής και Κοινωνικής Επιτροπής Ελλάδος και του ΣΥΝΗΠΟ- ορί</w:t>
      </w:r>
      <w:r>
        <w:rPr>
          <w:rFonts w:eastAsia="Times New Roman" w:cs="Times New Roman"/>
          <w:szCs w:val="24"/>
        </w:rPr>
        <w:t xml:space="preserve">ζεται </w:t>
      </w:r>
      <w:proofErr w:type="spellStart"/>
      <w:r>
        <w:rPr>
          <w:rFonts w:eastAsia="Times New Roman" w:cs="Times New Roman"/>
          <w:szCs w:val="24"/>
        </w:rPr>
        <w:t>απαραδέκτως</w:t>
      </w:r>
      <w:proofErr w:type="spellEnd"/>
      <w:r>
        <w:rPr>
          <w:rFonts w:eastAsia="Times New Roman" w:cs="Times New Roman"/>
          <w:szCs w:val="24"/>
        </w:rPr>
        <w:t xml:space="preserve"> ότι ο Υπουργός Εργασίας θα επιλέγει κατά βούληση τον εκπρόσωπο μεταξύ τεσσάρων οργανώσεων και συγκεκριμένα της ΑΣΠΕ, της Πανελλήνιας Ομοσπονδίας </w:t>
      </w:r>
      <w:proofErr w:type="spellStart"/>
      <w:r>
        <w:rPr>
          <w:rFonts w:eastAsia="Times New Roman" w:cs="Times New Roman"/>
          <w:szCs w:val="24"/>
        </w:rPr>
        <w:t>Τριτέκνων</w:t>
      </w:r>
      <w:proofErr w:type="spellEnd"/>
      <w:r>
        <w:rPr>
          <w:rFonts w:eastAsia="Times New Roman" w:cs="Times New Roman"/>
          <w:szCs w:val="24"/>
        </w:rPr>
        <w:t xml:space="preserve"> Ελλάδος, της Ομοσπονδίας Πολυμελών Οικογενειών με τρία τέκνα και του Πανελληνίου Συ</w:t>
      </w:r>
      <w:r>
        <w:rPr>
          <w:rFonts w:eastAsia="Times New Roman" w:cs="Times New Roman"/>
          <w:szCs w:val="24"/>
        </w:rPr>
        <w:t xml:space="preserve">λλόγου Μελών Μονογονεϊκών Οικογενειών. </w:t>
      </w:r>
    </w:p>
    <w:p w14:paraId="381BD72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Εδώ στο υπόμνημά τους, η πρότασή τους είναι ότι επειδή τα θέματα των πολυτέκνων δεν είναι δυνατόν να αναδεικνύονται και </w:t>
      </w:r>
      <w:r>
        <w:rPr>
          <w:rFonts w:eastAsia="Times New Roman" w:cs="Times New Roman"/>
          <w:szCs w:val="24"/>
        </w:rPr>
        <w:lastRenderedPageBreak/>
        <w:t>να προωθούνται από άλλους που ασφαλώς δεν τα γνωρίζουν και οι άλλες ομοσπονδίες περιλαμβάνουν δι</w:t>
      </w:r>
      <w:r>
        <w:rPr>
          <w:rFonts w:eastAsia="Times New Roman" w:cs="Times New Roman"/>
          <w:szCs w:val="24"/>
        </w:rPr>
        <w:t xml:space="preserve">αφορετικές κατηγορίες οικογενειών και όχι ομοειδείς, όπως σας είπα και στην </w:t>
      </w:r>
      <w:r>
        <w:rPr>
          <w:rFonts w:eastAsia="Times New Roman" w:cs="Times New Roman"/>
          <w:szCs w:val="24"/>
        </w:rPr>
        <w:t>ε</w:t>
      </w:r>
      <w:r>
        <w:rPr>
          <w:rFonts w:eastAsia="Times New Roman" w:cs="Times New Roman"/>
          <w:szCs w:val="24"/>
        </w:rPr>
        <w:t xml:space="preserve">πιτροπή με την ΑΣΠΕ, θα πρέπει, λοιπόν, να εκπροσωπείται κάθε κατηγορία οικογενειών με δικό της ανεξάρτητο εκπρόσωπο. </w:t>
      </w:r>
    </w:p>
    <w:p w14:paraId="381BD72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Δεν είναι δυνατόν να παραγνωρίζετε ότι η Ανώτατη Συνομοσπονδ</w:t>
      </w:r>
      <w:r>
        <w:rPr>
          <w:rFonts w:eastAsia="Times New Roman" w:cs="Times New Roman"/>
          <w:szCs w:val="24"/>
        </w:rPr>
        <w:t xml:space="preserve">ία Πολυτέκνων Ελλάδος είναι η αρχαιότερη οργάνωση οικογενειών στην Ελλάδα από το 1931. Είναι δε το μόνο μέλος από την Ελλάδα των αντιστοίχων ευρωπαϊκών ομοσπονδιών. </w:t>
      </w:r>
    </w:p>
    <w:p w14:paraId="381BD72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Επίσης, στο ίδιο υπόμνημα, το οποίο έχει αριθμό πρωτοκόλλου 137 επισημαίνω, σχετικά με το </w:t>
      </w:r>
      <w:r>
        <w:rPr>
          <w:rFonts w:eastAsia="Times New Roman" w:cs="Times New Roman"/>
          <w:szCs w:val="24"/>
        </w:rPr>
        <w:t xml:space="preserve">άρθρο 4 και στην παράγραφο 1, όπου αναφέρεται η κάρτα μετακίνησης πολυτέκνων, αυτό θα πρέπει να διαγραφεί, δεδομένου ότι τόσο οι πολύτεκνοι όσο και τα τέκνα </w:t>
      </w:r>
      <w:r>
        <w:rPr>
          <w:rFonts w:eastAsia="Times New Roman" w:cs="Times New Roman"/>
          <w:szCs w:val="24"/>
        </w:rPr>
        <w:lastRenderedPageBreak/>
        <w:t>τους, τα οποία δικαιούνται μειωμένο εισιτήριο διαθέτουν από το 1931, που ιδρύθηκε η ΑΣΠΕ, σχετική κ</w:t>
      </w:r>
      <w:r>
        <w:rPr>
          <w:rFonts w:eastAsia="Times New Roman" w:cs="Times New Roman"/>
          <w:szCs w:val="24"/>
        </w:rPr>
        <w:t>άρτα που αποδεικνύει την ιδιότητά τους ως πολύτεκνοι γονείς και τέκνα πολυτέκνων. Ως εκ τούτου δεν χρειάζεται μ</w:t>
      </w:r>
      <w:r>
        <w:rPr>
          <w:rFonts w:eastAsia="Times New Roman" w:cs="Times New Roman"/>
          <w:szCs w:val="24"/>
        </w:rPr>
        <w:t>ί</w:t>
      </w:r>
      <w:r>
        <w:rPr>
          <w:rFonts w:eastAsia="Times New Roman" w:cs="Times New Roman"/>
          <w:szCs w:val="24"/>
        </w:rPr>
        <w:t xml:space="preserve">α πρόσθετη κάρτα, μας λένε. Σημειωτόν ότι βάση την υπάρχουσας κάρτας, με την οποία είναι εφοδιασμένοι για όλα τα μέχρι σήμερα χρόνια, έκαναν χρήση του μειωμένου κομίστρου. </w:t>
      </w:r>
    </w:p>
    <w:p w14:paraId="381BD72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Για την ανάκτηση των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καταβληθέντων οικονομικών ενισχύσεων ή συντάξεων π</w:t>
      </w:r>
      <w:r>
        <w:rPr>
          <w:rFonts w:eastAsia="Times New Roman" w:cs="Times New Roman"/>
          <w:szCs w:val="24"/>
        </w:rPr>
        <w:t xml:space="preserve">ροβλέπεται στο παρόν σχέδιο νόμου ότι κάθε </w:t>
      </w:r>
      <w:proofErr w:type="spellStart"/>
      <w:r>
        <w:rPr>
          <w:rFonts w:eastAsia="Times New Roman" w:cs="Times New Roman"/>
          <w:szCs w:val="24"/>
        </w:rPr>
        <w:t>προνοιακή</w:t>
      </w:r>
      <w:proofErr w:type="spellEnd"/>
      <w:r>
        <w:rPr>
          <w:rFonts w:eastAsia="Times New Roman" w:cs="Times New Roman"/>
          <w:szCs w:val="24"/>
        </w:rPr>
        <w:t xml:space="preserve"> παροχή, επίδομα, οικονομική ενίσχυση ή σύνταξη που καταβάλλεται </w:t>
      </w:r>
      <w:proofErr w:type="spellStart"/>
      <w:r>
        <w:rPr>
          <w:rFonts w:eastAsia="Times New Roman" w:cs="Times New Roman"/>
          <w:szCs w:val="24"/>
        </w:rPr>
        <w:t>αχρεωστήτ</w:t>
      </w:r>
      <w:r>
        <w:rPr>
          <w:rFonts w:eastAsia="Times New Roman" w:cs="Times New Roman"/>
          <w:szCs w:val="24"/>
        </w:rPr>
        <w:t>ω</w:t>
      </w:r>
      <w:r>
        <w:rPr>
          <w:rFonts w:eastAsia="Times New Roman" w:cs="Times New Roman"/>
          <w:szCs w:val="24"/>
        </w:rPr>
        <w:t>ς</w:t>
      </w:r>
      <w:proofErr w:type="spellEnd"/>
      <w:r>
        <w:rPr>
          <w:rFonts w:eastAsia="Times New Roman" w:cs="Times New Roman"/>
          <w:szCs w:val="24"/>
        </w:rPr>
        <w:t xml:space="preserve"> από τον ΟΠΕΚΑ καταλογίζεται στους λα</w:t>
      </w:r>
      <w:r>
        <w:rPr>
          <w:rFonts w:eastAsia="Times New Roman" w:cs="Times New Roman"/>
          <w:szCs w:val="24"/>
        </w:rPr>
        <w:t>μ</w:t>
      </w:r>
      <w:r>
        <w:rPr>
          <w:rFonts w:eastAsia="Times New Roman" w:cs="Times New Roman"/>
          <w:szCs w:val="24"/>
        </w:rPr>
        <w:t>β</w:t>
      </w:r>
      <w:r>
        <w:rPr>
          <w:rFonts w:eastAsia="Times New Roman" w:cs="Times New Roman"/>
          <w:szCs w:val="24"/>
        </w:rPr>
        <w:t>άνο</w:t>
      </w:r>
      <w:r>
        <w:rPr>
          <w:rFonts w:eastAsia="Times New Roman" w:cs="Times New Roman"/>
          <w:szCs w:val="24"/>
        </w:rPr>
        <w:t xml:space="preserve">ντες ανεξάρτητα από υπαιτιότητά τους και </w:t>
      </w:r>
      <w:r>
        <w:rPr>
          <w:rFonts w:eastAsia="Times New Roman" w:cs="Times New Roman"/>
          <w:szCs w:val="24"/>
        </w:rPr>
        <w:lastRenderedPageBreak/>
        <w:t>επιστρέφεται άτοκα ή συμψηφίζεται με το σύνολ</w:t>
      </w:r>
      <w:r>
        <w:rPr>
          <w:rFonts w:eastAsia="Times New Roman" w:cs="Times New Roman"/>
          <w:szCs w:val="24"/>
        </w:rPr>
        <w:t xml:space="preserve">ο των χορηγούμενων παροχών. </w:t>
      </w:r>
    </w:p>
    <w:p w14:paraId="381BD73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Εδώ θα θέλαμε να μας πείτε, κυρία Υπουργέ, τι θα γίνει με τα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καταβληθέντα ποσά σε λαθρομετανάστες. Πώς θα τα εισπράξετε αυτά, αλήθεια; Μήπως και αυτό εντάσσεται στο πλαίσιο ενός άτυπου ρατσισμού εναντίον των Ελλήνων</w:t>
      </w:r>
      <w:r>
        <w:rPr>
          <w:rFonts w:eastAsia="Times New Roman" w:cs="Times New Roman"/>
          <w:szCs w:val="24"/>
        </w:rPr>
        <w:t xml:space="preserve">; </w:t>
      </w:r>
    </w:p>
    <w:p w14:paraId="381BD73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Προβλέπεται, επίσης, ότι σε περίπτωση θανάτου ανασφάλιστου υπερήλικα βάσει του ν.1296/82 καταβάλλονται από τον ΟΠΕΚΑ στον </w:t>
      </w:r>
      <w:proofErr w:type="spellStart"/>
      <w:r>
        <w:rPr>
          <w:rFonts w:eastAsia="Times New Roman" w:cs="Times New Roman"/>
          <w:szCs w:val="24"/>
        </w:rPr>
        <w:t>επιμεληθέντα</w:t>
      </w:r>
      <w:proofErr w:type="spellEnd"/>
      <w:r>
        <w:rPr>
          <w:rFonts w:eastAsia="Times New Roman" w:cs="Times New Roman"/>
          <w:szCs w:val="24"/>
        </w:rPr>
        <w:t xml:space="preserve"> της κηδείας, ύστερα από αίτησή του, τα έξοδα κηδείας μέχρι του ποσού των 800 ευρώ. Αυτό είναι ένα μέτρο που ισχύει και</w:t>
      </w:r>
      <w:r>
        <w:rPr>
          <w:rFonts w:eastAsia="Times New Roman" w:cs="Times New Roman"/>
          <w:szCs w:val="24"/>
        </w:rPr>
        <w:t xml:space="preserve"> σήμερα. Τουλάχιστον, απ’ ό,τι καταλαβαίνουμε, αφήνετε τους οικονομικά ασθενέστερους πολίτες να αποβιώσουν με κάποια αξιοπρέπεια. </w:t>
      </w:r>
    </w:p>
    <w:p w14:paraId="381BD73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απρόσκοπτη παροχή ή και ανάκτηση οικονομικών ενισχύσεων θα δημιουργηθεί ένα </w:t>
      </w:r>
      <w:r>
        <w:rPr>
          <w:rFonts w:eastAsia="Times New Roman" w:cs="Times New Roman"/>
          <w:szCs w:val="24"/>
        </w:rPr>
        <w:t>ε</w:t>
      </w:r>
      <w:r>
        <w:rPr>
          <w:rFonts w:eastAsia="Times New Roman" w:cs="Times New Roman"/>
          <w:szCs w:val="24"/>
        </w:rPr>
        <w:t xml:space="preserve">νοποιημένο </w:t>
      </w:r>
      <w:r>
        <w:rPr>
          <w:rFonts w:eastAsia="Times New Roman" w:cs="Times New Roman"/>
          <w:szCs w:val="24"/>
        </w:rPr>
        <w:t>μ</w:t>
      </w:r>
      <w:r>
        <w:rPr>
          <w:rFonts w:eastAsia="Times New Roman" w:cs="Times New Roman"/>
          <w:szCs w:val="24"/>
        </w:rPr>
        <w:t>ητρώο ΟΠΕΚΑ, το ΕΜΟ, στο οπο</w:t>
      </w:r>
      <w:r>
        <w:rPr>
          <w:rFonts w:eastAsia="Times New Roman" w:cs="Times New Roman"/>
          <w:szCs w:val="24"/>
        </w:rPr>
        <w:t xml:space="preserve">ίο θα καταχωρούνται οι δικαιούχοι των πάσης φύσεως </w:t>
      </w:r>
      <w:proofErr w:type="spellStart"/>
      <w:r>
        <w:rPr>
          <w:rFonts w:eastAsia="Times New Roman" w:cs="Times New Roman"/>
          <w:szCs w:val="24"/>
        </w:rPr>
        <w:t>προνοιακών</w:t>
      </w:r>
      <w:proofErr w:type="spellEnd"/>
      <w:r>
        <w:rPr>
          <w:rFonts w:eastAsia="Times New Roman" w:cs="Times New Roman"/>
          <w:szCs w:val="24"/>
        </w:rPr>
        <w:t xml:space="preserve"> παροχών και οικονομικών ενισχύσεων του </w:t>
      </w:r>
      <w:r>
        <w:rPr>
          <w:rFonts w:eastAsia="Times New Roman" w:cs="Times New Roman"/>
          <w:szCs w:val="24"/>
        </w:rPr>
        <w:t>ο</w:t>
      </w:r>
      <w:r>
        <w:rPr>
          <w:rFonts w:eastAsia="Times New Roman" w:cs="Times New Roman"/>
          <w:szCs w:val="24"/>
        </w:rPr>
        <w:t xml:space="preserve">ργανισμού, καθώς επίσης και οι οφειλέτες του εν ζωή και </w:t>
      </w:r>
      <w:proofErr w:type="spellStart"/>
      <w:r>
        <w:rPr>
          <w:rFonts w:eastAsia="Times New Roman" w:cs="Times New Roman"/>
          <w:szCs w:val="24"/>
        </w:rPr>
        <w:t>θανόντες</w:t>
      </w:r>
      <w:proofErr w:type="spellEnd"/>
      <w:r>
        <w:rPr>
          <w:rFonts w:eastAsia="Times New Roman" w:cs="Times New Roman"/>
          <w:szCs w:val="24"/>
        </w:rPr>
        <w:t xml:space="preserve">. </w:t>
      </w:r>
    </w:p>
    <w:p w14:paraId="381BD73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Τα απαραίτητα για την τήρηση του ΕΜΟ δεδομένα, στοιχεία και πληροφορίες θα αντλούνται μ</w:t>
      </w:r>
      <w:r>
        <w:rPr>
          <w:rFonts w:eastAsia="Times New Roman" w:cs="Times New Roman"/>
          <w:szCs w:val="24"/>
        </w:rPr>
        <w:t xml:space="preserve">ε απευθείας και σε πραγματικό χρόνο διασύνδεση του ΟΠΕΚΑ, ιδίως από τις βάσεις δεδομένων της ΑΑΔΕ, των αρχείων της ηλεκτρονικής διακυβέρνησης, καθώς και από κάθε άλλη ψηφιακή βάση και μητρώο φορέων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που τηρεί δεδομένα και στοιχεία, τα</w:t>
      </w:r>
      <w:r>
        <w:rPr>
          <w:rFonts w:eastAsia="Times New Roman" w:cs="Times New Roman"/>
          <w:szCs w:val="24"/>
        </w:rPr>
        <w:t xml:space="preserve"> οποία σχετίζονται με τη σύννομη χορήγηση των </w:t>
      </w:r>
      <w:proofErr w:type="spellStart"/>
      <w:r>
        <w:rPr>
          <w:rFonts w:eastAsia="Times New Roman" w:cs="Times New Roman"/>
          <w:szCs w:val="24"/>
        </w:rPr>
        <w:t>προνοιακών</w:t>
      </w:r>
      <w:proofErr w:type="spellEnd"/>
      <w:r>
        <w:rPr>
          <w:rFonts w:eastAsia="Times New Roman" w:cs="Times New Roman"/>
          <w:szCs w:val="24"/>
        </w:rPr>
        <w:t xml:space="preserve"> παροχών του ΟΠΕΚΑ. </w:t>
      </w:r>
    </w:p>
    <w:p w14:paraId="381BD73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Στο δεύτερο μέρος του νομοσχεδίου προβλέπεται η υλοποίηση προγράμματος χρηματοδότησης για την ίδρυση έως δύο νέων τμημάτων βρεφικής παιδικής ή βρεφονηπιακής φροντίδας σε κάθε δήμο</w:t>
      </w:r>
      <w:r>
        <w:rPr>
          <w:rFonts w:eastAsia="Times New Roman" w:cs="Times New Roman"/>
          <w:szCs w:val="24"/>
        </w:rPr>
        <w:t xml:space="preserve">. Εδώ, κυρία Υπουργέ, σας είχα </w:t>
      </w:r>
      <w:proofErr w:type="spellStart"/>
      <w:r>
        <w:rPr>
          <w:rFonts w:eastAsia="Times New Roman" w:cs="Times New Roman"/>
          <w:szCs w:val="24"/>
        </w:rPr>
        <w:t>επιστήσει</w:t>
      </w:r>
      <w:proofErr w:type="spellEnd"/>
      <w:r>
        <w:rPr>
          <w:rFonts w:eastAsia="Times New Roman" w:cs="Times New Roman"/>
          <w:szCs w:val="24"/>
        </w:rPr>
        <w:t xml:space="preserve"> την προσοχή σας στις </w:t>
      </w:r>
      <w:r>
        <w:rPr>
          <w:rFonts w:eastAsia="Times New Roman" w:cs="Times New Roman"/>
          <w:szCs w:val="24"/>
        </w:rPr>
        <w:t>ε</w:t>
      </w:r>
      <w:r>
        <w:rPr>
          <w:rFonts w:eastAsia="Times New Roman" w:cs="Times New Roman"/>
          <w:szCs w:val="24"/>
        </w:rPr>
        <w:t>πιτροπές να κάνετε μ</w:t>
      </w:r>
      <w:r>
        <w:rPr>
          <w:rFonts w:eastAsia="Times New Roman" w:cs="Times New Roman"/>
          <w:szCs w:val="24"/>
        </w:rPr>
        <w:t>ί</w:t>
      </w:r>
      <w:r>
        <w:rPr>
          <w:rFonts w:eastAsia="Times New Roman" w:cs="Times New Roman"/>
          <w:szCs w:val="24"/>
        </w:rPr>
        <w:t xml:space="preserve">α νομοτεχνική βελτίωση και να προσθέσετε «και στα δημοτικά διαμερίσματα». Σας είχα πει και στην </w:t>
      </w:r>
      <w:r>
        <w:rPr>
          <w:rFonts w:eastAsia="Times New Roman" w:cs="Times New Roman"/>
          <w:szCs w:val="24"/>
        </w:rPr>
        <w:t>ε</w:t>
      </w:r>
      <w:r>
        <w:rPr>
          <w:rFonts w:eastAsia="Times New Roman" w:cs="Times New Roman"/>
          <w:szCs w:val="24"/>
        </w:rPr>
        <w:t xml:space="preserve">πιτροπή ότι λόγω του </w:t>
      </w:r>
      <w:r>
        <w:rPr>
          <w:rFonts w:eastAsia="Times New Roman" w:cs="Times New Roman"/>
          <w:szCs w:val="24"/>
        </w:rPr>
        <w:t>«ΚΑΛΛΙΚΡΑΤΗ»</w:t>
      </w:r>
      <w:r>
        <w:rPr>
          <w:rFonts w:eastAsia="Times New Roman" w:cs="Times New Roman"/>
          <w:szCs w:val="24"/>
        </w:rPr>
        <w:t xml:space="preserve"> με τη διεύρυνση που έχει γίνει και την εν</w:t>
      </w:r>
      <w:r>
        <w:rPr>
          <w:rFonts w:eastAsia="Times New Roman" w:cs="Times New Roman"/>
          <w:szCs w:val="24"/>
        </w:rPr>
        <w:t xml:space="preserve">οποίηση δήμων, το μέτρο αυτό, από ένα ως δύο βρεφονηπιακά κτήρια σε κάθε δήμο, είναι πολύ λίγο και δεν καλύπτει τις ανάγκες. </w:t>
      </w:r>
    </w:p>
    <w:p w14:paraId="381BD735" w14:textId="77777777" w:rsidR="00DC23FB" w:rsidRDefault="001C39CE">
      <w:pPr>
        <w:spacing w:line="600" w:lineRule="auto"/>
        <w:ind w:firstLine="720"/>
        <w:jc w:val="both"/>
        <w:rPr>
          <w:rFonts w:eastAsia="Times New Roman"/>
          <w:szCs w:val="24"/>
        </w:rPr>
      </w:pPr>
      <w:r>
        <w:rPr>
          <w:rFonts w:eastAsia="Times New Roman"/>
          <w:szCs w:val="24"/>
        </w:rPr>
        <w:t>Στο Β΄ μέρος, λοιπόν, όσον αφορά τις δαπάνες που ανέφερα πριν για τους βρεφονηπιακούς σταθμούς, η χρηματοδότηση του προγράμματος α</w:t>
      </w:r>
      <w:r>
        <w:rPr>
          <w:rFonts w:eastAsia="Times New Roman"/>
          <w:szCs w:val="24"/>
        </w:rPr>
        <w:t xml:space="preserve">υτού θα καλυφθεί από πιστώσεις του τακτικού </w:t>
      </w:r>
      <w:r>
        <w:rPr>
          <w:rFonts w:eastAsia="Times New Roman"/>
          <w:szCs w:val="24"/>
        </w:rPr>
        <w:lastRenderedPageBreak/>
        <w:t>προϋπολογισμού του Υπουργείου Εργασίας, Κοινωνικής Ασφάλισης και Κοινωνικής Αλληλεγγύης, για την ανακαίνιση, αναμόρφωση και προσαρμογή σε υφιστάμενα κτ</w:t>
      </w:r>
      <w:r>
        <w:rPr>
          <w:rFonts w:eastAsia="Times New Roman"/>
          <w:szCs w:val="24"/>
        </w:rPr>
        <w:t>ή</w:t>
      </w:r>
      <w:r>
        <w:rPr>
          <w:rFonts w:eastAsia="Times New Roman"/>
          <w:szCs w:val="24"/>
        </w:rPr>
        <w:t>ρια, καθώς και για τον απαραίτητο εξοπλισμό για τη λειτουργί</w:t>
      </w:r>
      <w:r>
        <w:rPr>
          <w:rFonts w:eastAsia="Times New Roman"/>
          <w:szCs w:val="24"/>
        </w:rPr>
        <w:t xml:space="preserve">α τους. </w:t>
      </w:r>
    </w:p>
    <w:p w14:paraId="381BD736" w14:textId="77777777" w:rsidR="00DC23FB" w:rsidRDefault="001C39CE">
      <w:pPr>
        <w:spacing w:line="600" w:lineRule="auto"/>
        <w:ind w:firstLine="720"/>
        <w:jc w:val="both"/>
        <w:rPr>
          <w:rFonts w:eastAsia="Times New Roman"/>
          <w:szCs w:val="24"/>
        </w:rPr>
      </w:pPr>
      <w:r>
        <w:rPr>
          <w:rFonts w:eastAsia="Times New Roman"/>
          <w:szCs w:val="24"/>
        </w:rPr>
        <w:t>Εδώ επικαλείστε και τους δημογραφικούς δείκτες, οι οποίοι προφανώς είναι κατά των Ελλήνων και υπέρ των λαθρομεταναστών και αλλοδαπών. Θα θέλαμε πολύ να δούμε ποια θα είναι τελικά τα ποσοστά θέσεων που θα καταληφθούν από αλλοδαπούς και λαθρομετανάσ</w:t>
      </w:r>
      <w:r>
        <w:rPr>
          <w:rFonts w:eastAsia="Times New Roman"/>
          <w:szCs w:val="24"/>
        </w:rPr>
        <w:t xml:space="preserve">τες στα υπό ίδρυση τμήματα, σε σχέση με τον γενικό πληθυσμό. </w:t>
      </w:r>
    </w:p>
    <w:p w14:paraId="381BD737" w14:textId="77777777" w:rsidR="00DC23FB" w:rsidRDefault="001C39CE">
      <w:pPr>
        <w:spacing w:line="600" w:lineRule="auto"/>
        <w:ind w:firstLine="720"/>
        <w:jc w:val="both"/>
        <w:rPr>
          <w:rFonts w:eastAsia="Times New Roman"/>
          <w:szCs w:val="24"/>
        </w:rPr>
      </w:pPr>
      <w:r>
        <w:rPr>
          <w:rFonts w:eastAsia="Times New Roman"/>
          <w:szCs w:val="24"/>
        </w:rPr>
        <w:t>Επίσης, παρατείνεται ως τις 30</w:t>
      </w:r>
      <w:r>
        <w:rPr>
          <w:rFonts w:eastAsia="Times New Roman"/>
          <w:szCs w:val="24"/>
        </w:rPr>
        <w:t>-</w:t>
      </w:r>
      <w:r>
        <w:rPr>
          <w:rFonts w:eastAsia="Times New Roman"/>
          <w:szCs w:val="24"/>
        </w:rPr>
        <w:t>6</w:t>
      </w:r>
      <w:r>
        <w:rPr>
          <w:rFonts w:eastAsia="Times New Roman"/>
          <w:szCs w:val="24"/>
        </w:rPr>
        <w:t>-</w:t>
      </w:r>
      <w:r>
        <w:rPr>
          <w:rFonts w:eastAsia="Times New Roman"/>
          <w:szCs w:val="24"/>
        </w:rPr>
        <w:t>2018, από τις 26</w:t>
      </w:r>
      <w:r>
        <w:rPr>
          <w:rFonts w:eastAsia="Times New Roman"/>
          <w:szCs w:val="24"/>
        </w:rPr>
        <w:t>-</w:t>
      </w:r>
      <w:r>
        <w:rPr>
          <w:rFonts w:eastAsia="Times New Roman"/>
          <w:szCs w:val="24"/>
        </w:rPr>
        <w:t>8</w:t>
      </w:r>
      <w:r>
        <w:rPr>
          <w:rFonts w:eastAsia="Times New Roman"/>
          <w:szCs w:val="24"/>
        </w:rPr>
        <w:t>-</w:t>
      </w:r>
      <w:r>
        <w:rPr>
          <w:rFonts w:eastAsia="Times New Roman"/>
          <w:szCs w:val="24"/>
        </w:rPr>
        <w:t xml:space="preserve">2017, η προθεσμία εγγραφής φορέων παροχής υπηρεσιών κοινωνικής </w:t>
      </w:r>
      <w:r>
        <w:rPr>
          <w:rFonts w:eastAsia="Times New Roman"/>
          <w:szCs w:val="24"/>
        </w:rPr>
        <w:lastRenderedPageBreak/>
        <w:t>φροντίδας στο Εθνικό Μητρώο Ιδιωτικών Φορέων Κοινωνικής Φροντίδας, λόγω πληθώρα</w:t>
      </w:r>
      <w:r>
        <w:rPr>
          <w:rFonts w:eastAsia="Times New Roman"/>
          <w:szCs w:val="24"/>
        </w:rPr>
        <w:t>ς αιτήσεων εγγραφών φορέων, με χίλιες πεντακόσιες αιτήσεις που έχουν παραμείνει εκκρεμείς, για να μην ανακληθούν οι άδειές τους.</w:t>
      </w:r>
    </w:p>
    <w:p w14:paraId="381BD738" w14:textId="77777777" w:rsidR="00DC23FB" w:rsidRDefault="001C39CE">
      <w:pPr>
        <w:spacing w:line="600" w:lineRule="auto"/>
        <w:ind w:firstLine="720"/>
        <w:jc w:val="both"/>
        <w:rPr>
          <w:rFonts w:eastAsia="Times New Roman"/>
          <w:szCs w:val="24"/>
        </w:rPr>
      </w:pPr>
      <w:r>
        <w:rPr>
          <w:rFonts w:eastAsia="Times New Roman"/>
          <w:szCs w:val="24"/>
        </w:rPr>
        <w:t>Εδώ θα θέλαμε να γνωρίζουμε ακριβώς το ποιόν και το έργο όλων αυτών των χιλίων πεντακοσίων φορέων μη κερδοσκοπικού χαρακτήρα γι</w:t>
      </w:r>
      <w:r>
        <w:rPr>
          <w:rFonts w:eastAsia="Times New Roman"/>
          <w:szCs w:val="24"/>
        </w:rPr>
        <w:t xml:space="preserve">α να αποφανθούμε για την αναγκαιότητα της εν λόγω ρύθμισης. Είναι η παράταση προθεσμίας δικού σας περσινού νόμου, του 4455/2017, που αφορά φυσικά και φορείς που παρέχουν στήριξη και κοινωνικό έργο σε Έλληνες πολίτες, αλλά δυστυχώς και παραρτήματα διεθνών </w:t>
      </w:r>
      <w:r>
        <w:rPr>
          <w:rFonts w:eastAsia="Times New Roman"/>
          <w:szCs w:val="24"/>
        </w:rPr>
        <w:t>μ</w:t>
      </w:r>
      <w:r>
        <w:rPr>
          <w:rFonts w:eastAsia="Times New Roman"/>
          <w:szCs w:val="24"/>
        </w:rPr>
        <w:t xml:space="preserve">η κυβερνητικών </w:t>
      </w:r>
      <w:r>
        <w:rPr>
          <w:rFonts w:eastAsia="Times New Roman"/>
          <w:szCs w:val="24"/>
        </w:rPr>
        <w:t>ο</w:t>
      </w:r>
      <w:r>
        <w:rPr>
          <w:rFonts w:eastAsia="Times New Roman"/>
          <w:szCs w:val="24"/>
        </w:rPr>
        <w:t xml:space="preserve">ργανώσεων. Κι εδώ «ο </w:t>
      </w:r>
      <w:proofErr w:type="spellStart"/>
      <w:r>
        <w:rPr>
          <w:rFonts w:eastAsia="Times New Roman"/>
          <w:szCs w:val="24"/>
        </w:rPr>
        <w:t>νοών</w:t>
      </w:r>
      <w:proofErr w:type="spellEnd"/>
      <w:r>
        <w:rPr>
          <w:rFonts w:eastAsia="Times New Roman"/>
          <w:szCs w:val="24"/>
        </w:rPr>
        <w:t xml:space="preserve"> </w:t>
      </w:r>
      <w:proofErr w:type="spellStart"/>
      <w:r>
        <w:rPr>
          <w:rFonts w:eastAsia="Times New Roman"/>
          <w:szCs w:val="24"/>
        </w:rPr>
        <w:t>νοείτω</w:t>
      </w:r>
      <w:proofErr w:type="spellEnd"/>
      <w:r>
        <w:rPr>
          <w:rFonts w:eastAsia="Times New Roman"/>
          <w:szCs w:val="24"/>
        </w:rPr>
        <w:t>».</w:t>
      </w:r>
    </w:p>
    <w:p w14:paraId="381BD739" w14:textId="77777777" w:rsidR="00DC23FB" w:rsidRDefault="001C39CE">
      <w:pPr>
        <w:spacing w:line="600" w:lineRule="auto"/>
        <w:ind w:firstLine="720"/>
        <w:jc w:val="both"/>
        <w:rPr>
          <w:rFonts w:eastAsia="Times New Roman"/>
          <w:szCs w:val="24"/>
        </w:rPr>
      </w:pPr>
      <w:r>
        <w:rPr>
          <w:rFonts w:eastAsia="Times New Roman"/>
          <w:szCs w:val="24"/>
        </w:rPr>
        <w:lastRenderedPageBreak/>
        <w:t>Σε επόμενα άρθρα του Β΄ μέρους του νομοσχεδίου, θεωρούνται νόμιμες και δύναται να εκκαθαριστούν από τις οικονομικές υπηρεσίες των αρμόδιων φορέων οι δαπάνες για πρόσθετες αμοιβές εργασίας, εξαιρέσιμων ημερ</w:t>
      </w:r>
      <w:r>
        <w:rPr>
          <w:rFonts w:eastAsia="Times New Roman"/>
          <w:szCs w:val="24"/>
        </w:rPr>
        <w:t>ών και νυκτερινών ωρών του προσωπικού των Κέντρων Κοινωνικής Πρόνοιας, του Κέντρου Εκπαίδευσης και Αποκατάστασης Τυφλών, του Εθνικού Ιδρύματος Κωφών, του Εθνικού Κέντρου Κοινωνική Αλληλεγγύης, του Κέντρου Παιδικής Μέριμνας Αρρένων Παπάφειο Θεσσαλονίκης και</w:t>
      </w:r>
      <w:r>
        <w:rPr>
          <w:rFonts w:eastAsia="Times New Roman"/>
          <w:szCs w:val="24"/>
        </w:rPr>
        <w:t xml:space="preserve"> του Θεραπευτηρίου Χρόνιων Παθήσεων Ευρυτανίας και των παραρτημάτων τους για τα έτη 2016 και 2017. </w:t>
      </w:r>
    </w:p>
    <w:p w14:paraId="381BD73A" w14:textId="77777777" w:rsidR="00DC23FB" w:rsidRDefault="001C39CE">
      <w:pPr>
        <w:spacing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κυρίου Βουλευτή) </w:t>
      </w:r>
    </w:p>
    <w:p w14:paraId="381BD73B" w14:textId="77777777" w:rsidR="00DC23FB" w:rsidRDefault="001C39CE">
      <w:pPr>
        <w:spacing w:line="600" w:lineRule="auto"/>
        <w:ind w:firstLine="720"/>
        <w:jc w:val="both"/>
        <w:rPr>
          <w:rFonts w:eastAsia="Times New Roman"/>
          <w:szCs w:val="24"/>
        </w:rPr>
      </w:pPr>
      <w:r>
        <w:rPr>
          <w:rFonts w:eastAsia="Times New Roman"/>
          <w:szCs w:val="24"/>
        </w:rPr>
        <w:lastRenderedPageBreak/>
        <w:t>Επίσης, ανακουφίζεται για να συνεχίσει την εύρυθμη λειτουργία του για έ</w:t>
      </w:r>
      <w:r>
        <w:rPr>
          <w:rFonts w:eastAsia="Times New Roman"/>
          <w:szCs w:val="24"/>
        </w:rPr>
        <w:t xml:space="preserve">να έτος το </w:t>
      </w:r>
      <w:r>
        <w:rPr>
          <w:rFonts w:eastAsia="Times New Roman"/>
          <w:szCs w:val="24"/>
        </w:rPr>
        <w:t>«</w:t>
      </w:r>
      <w:proofErr w:type="spellStart"/>
      <w:r>
        <w:rPr>
          <w:rFonts w:eastAsia="Times New Roman"/>
          <w:szCs w:val="24"/>
        </w:rPr>
        <w:t>Σικιαρίδειον</w:t>
      </w:r>
      <w:proofErr w:type="spellEnd"/>
      <w:r>
        <w:rPr>
          <w:rFonts w:eastAsia="Times New Roman"/>
          <w:szCs w:val="24"/>
        </w:rPr>
        <w:t xml:space="preserve"> Ίδρυμα Απροσάρμοστων </w:t>
      </w:r>
      <w:proofErr w:type="spellStart"/>
      <w:r>
        <w:rPr>
          <w:rFonts w:eastAsia="Times New Roman"/>
          <w:szCs w:val="24"/>
        </w:rPr>
        <w:t>Παίδων</w:t>
      </w:r>
      <w:proofErr w:type="spellEnd"/>
      <w:r>
        <w:rPr>
          <w:rFonts w:eastAsia="Times New Roman"/>
          <w:szCs w:val="24"/>
        </w:rPr>
        <w:t>»</w:t>
      </w:r>
      <w:r>
        <w:rPr>
          <w:rFonts w:eastAsia="Times New Roman"/>
          <w:szCs w:val="24"/>
        </w:rPr>
        <w:t xml:space="preserve"> και απαλλάσσεται από την υποχρέωση προσκόμισης αποδεικτικού φορολογικής ενημερότητας. Δεν επιτρέπεται κάθε είδους συμψηφισμός σε βάρος του </w:t>
      </w:r>
      <w:r>
        <w:rPr>
          <w:rFonts w:eastAsia="Times New Roman"/>
          <w:szCs w:val="24"/>
        </w:rPr>
        <w:t>ι</w:t>
      </w:r>
      <w:r>
        <w:rPr>
          <w:rFonts w:eastAsia="Times New Roman"/>
          <w:szCs w:val="24"/>
        </w:rPr>
        <w:t xml:space="preserve">δρύματος για βεβαιωμένες χρηματικές απαιτήσεις του ελληνικού </w:t>
      </w:r>
      <w:r>
        <w:rPr>
          <w:rFonts w:eastAsia="Times New Roman"/>
          <w:szCs w:val="24"/>
        </w:rPr>
        <w:t>δ</w:t>
      </w:r>
      <w:r>
        <w:rPr>
          <w:rFonts w:eastAsia="Times New Roman"/>
          <w:szCs w:val="24"/>
        </w:rPr>
        <w:t xml:space="preserve">ημοσίου και ασφαλιστικών οργανισμών κατά αυτού και αναστέλλονται πάσης φύσεως πράξεις διοικητικής ή αναγκαστικής εκτέλεσης. </w:t>
      </w:r>
    </w:p>
    <w:p w14:paraId="381BD73C" w14:textId="77777777" w:rsidR="00DC23FB" w:rsidRDefault="001C39CE">
      <w:pPr>
        <w:spacing w:line="600" w:lineRule="auto"/>
        <w:ind w:firstLine="720"/>
        <w:jc w:val="both"/>
        <w:rPr>
          <w:rFonts w:eastAsia="Times New Roman"/>
          <w:szCs w:val="24"/>
        </w:rPr>
      </w:pPr>
      <w:r>
        <w:rPr>
          <w:rFonts w:eastAsia="Times New Roman"/>
          <w:szCs w:val="24"/>
        </w:rPr>
        <w:t>Εδώ, παρ’ όλο που στα δύο αυτά άρθρα είμαστε θετικοί, αντί να έρχεστε πάντα εκ των υστέρων να μπαλώσετε οικονομικές τρύπες που δημι</w:t>
      </w:r>
      <w:r>
        <w:rPr>
          <w:rFonts w:eastAsia="Times New Roman"/>
          <w:szCs w:val="24"/>
        </w:rPr>
        <w:t xml:space="preserve">ουργούν τεράστια προβλήματα στα ως άνω </w:t>
      </w:r>
      <w:r>
        <w:rPr>
          <w:rFonts w:eastAsia="Times New Roman"/>
          <w:szCs w:val="24"/>
        </w:rPr>
        <w:t>ι</w:t>
      </w:r>
      <w:r>
        <w:rPr>
          <w:rFonts w:eastAsia="Times New Roman"/>
          <w:szCs w:val="24"/>
        </w:rPr>
        <w:t xml:space="preserve">δρύματα, θα έπρεπε επιτέλους να δώσετε μία οριστική λύση για τη μόνιμη και </w:t>
      </w:r>
      <w:r>
        <w:rPr>
          <w:rFonts w:eastAsia="Times New Roman"/>
          <w:szCs w:val="24"/>
        </w:rPr>
        <w:lastRenderedPageBreak/>
        <w:t xml:space="preserve">απρόσκοπτη χρηματοδότησή τους, αφού επιτελούν σημαντικό κοινωνικό έργο. </w:t>
      </w:r>
    </w:p>
    <w:p w14:paraId="381BD73D" w14:textId="77777777" w:rsidR="00DC23FB" w:rsidRDefault="001C39CE">
      <w:pPr>
        <w:spacing w:line="600" w:lineRule="auto"/>
        <w:ind w:firstLine="720"/>
        <w:jc w:val="both"/>
        <w:rPr>
          <w:rFonts w:eastAsia="Times New Roman"/>
          <w:szCs w:val="24"/>
        </w:rPr>
      </w:pPr>
      <w:r>
        <w:rPr>
          <w:rFonts w:eastAsia="Times New Roman"/>
          <w:szCs w:val="24"/>
        </w:rPr>
        <w:t>Σε άλλο άρθρο θεσμοθετείται διαδικασία για την απόδειξη της γνώσης τ</w:t>
      </w:r>
      <w:r>
        <w:rPr>
          <w:rFonts w:eastAsia="Times New Roman"/>
          <w:szCs w:val="24"/>
        </w:rPr>
        <w:t xml:space="preserve">ης γλώσσας και της τοπικής διαλέκτου </w:t>
      </w:r>
      <w:proofErr w:type="spellStart"/>
      <w:r>
        <w:rPr>
          <w:rFonts w:eastAsia="Times New Roman"/>
          <w:szCs w:val="24"/>
        </w:rPr>
        <w:t>ρομανί</w:t>
      </w:r>
      <w:proofErr w:type="spellEnd"/>
      <w:r>
        <w:rPr>
          <w:rFonts w:eastAsia="Times New Roman"/>
          <w:szCs w:val="24"/>
        </w:rPr>
        <w:t xml:space="preserve">, για τους διαμεσολαβητές μεταξύ της κοινότητας των </w:t>
      </w:r>
      <w:proofErr w:type="spellStart"/>
      <w:r>
        <w:rPr>
          <w:rFonts w:eastAsia="Times New Roman"/>
          <w:szCs w:val="24"/>
        </w:rPr>
        <w:t>Ρομά</w:t>
      </w:r>
      <w:proofErr w:type="spellEnd"/>
      <w:r>
        <w:rPr>
          <w:rFonts w:eastAsia="Times New Roman"/>
          <w:szCs w:val="24"/>
        </w:rPr>
        <w:t xml:space="preserve"> και των δημοσίων υπηρεσιών. Δηλαδή οι </w:t>
      </w:r>
      <w:proofErr w:type="spellStart"/>
      <w:r>
        <w:rPr>
          <w:rFonts w:eastAsia="Times New Roman"/>
          <w:szCs w:val="24"/>
        </w:rPr>
        <w:t>Ρομά</w:t>
      </w:r>
      <w:proofErr w:type="spellEnd"/>
      <w:r>
        <w:rPr>
          <w:rFonts w:eastAsia="Times New Roman"/>
          <w:szCs w:val="24"/>
        </w:rPr>
        <w:t>, που υποτίθεται θεωρούνται υπήκοοι της Ελλάδος, αντί να μαθαίνουν την ελληνική γλώσσα για να μπορούν να επικοινων</w:t>
      </w:r>
      <w:r>
        <w:rPr>
          <w:rFonts w:eastAsia="Times New Roman"/>
          <w:szCs w:val="24"/>
        </w:rPr>
        <w:t xml:space="preserve">ούν με το </w:t>
      </w:r>
      <w:r>
        <w:rPr>
          <w:rFonts w:eastAsia="Times New Roman"/>
          <w:szCs w:val="24"/>
        </w:rPr>
        <w:t>δ</w:t>
      </w:r>
      <w:r>
        <w:rPr>
          <w:rFonts w:eastAsia="Times New Roman"/>
          <w:szCs w:val="24"/>
        </w:rPr>
        <w:t xml:space="preserve">ημόσιο χωρίς προβλήματα, έχουν τη δυνατότητα να το κάνουν με διαμεσολαβητές και ο Έλληνας πολίτης υποχρεούται να πληρώσει γι’ αυτό μέσω φορολογίας. </w:t>
      </w:r>
    </w:p>
    <w:p w14:paraId="381BD73E" w14:textId="77777777" w:rsidR="00DC23FB" w:rsidRDefault="001C39CE">
      <w:pPr>
        <w:spacing w:line="600" w:lineRule="auto"/>
        <w:ind w:firstLine="720"/>
        <w:jc w:val="both"/>
        <w:rPr>
          <w:rFonts w:eastAsia="Times New Roman"/>
          <w:szCs w:val="24"/>
        </w:rPr>
      </w:pPr>
      <w:r>
        <w:rPr>
          <w:rFonts w:eastAsia="Times New Roman"/>
          <w:szCs w:val="24"/>
        </w:rPr>
        <w:t xml:space="preserve">Εδώ δημιουργείται μία απορία, κυρία Υπουργέ, για το πόσο δίνετε έμφαση σε θέματα των </w:t>
      </w:r>
      <w:proofErr w:type="spellStart"/>
      <w:r>
        <w:rPr>
          <w:rFonts w:eastAsia="Times New Roman"/>
          <w:szCs w:val="24"/>
        </w:rPr>
        <w:t>Ρομά</w:t>
      </w:r>
      <w:proofErr w:type="spellEnd"/>
      <w:r>
        <w:rPr>
          <w:rFonts w:eastAsia="Times New Roman"/>
          <w:szCs w:val="24"/>
        </w:rPr>
        <w:t>. Ο ίδι</w:t>
      </w:r>
      <w:r>
        <w:rPr>
          <w:rFonts w:eastAsia="Times New Roman"/>
          <w:szCs w:val="24"/>
        </w:rPr>
        <w:t xml:space="preserve">ος ο φορέας που ήρθε προχθές </w:t>
      </w:r>
      <w:proofErr w:type="spellStart"/>
      <w:r>
        <w:rPr>
          <w:rFonts w:eastAsia="Times New Roman"/>
          <w:szCs w:val="24"/>
        </w:rPr>
        <w:t>αυτοπροσδιορίστηκε</w:t>
      </w:r>
      <w:proofErr w:type="spellEnd"/>
      <w:r>
        <w:rPr>
          <w:rFonts w:eastAsia="Times New Roman"/>
          <w:szCs w:val="24"/>
        </w:rPr>
        <w:t xml:space="preserve"> ως «τσιγγάνος». Μας κάνει, όμως, </w:t>
      </w:r>
      <w:r>
        <w:rPr>
          <w:rFonts w:eastAsia="Times New Roman"/>
          <w:szCs w:val="24"/>
        </w:rPr>
        <w:lastRenderedPageBreak/>
        <w:t>εντύπωση το εξής. Πώς γίνεται, αφού υπάρχει μεγάλο ποσοστό αναλφάβητων, όλοι μα όλοι αυτοί οι άνθρωποι να έχουν διπλώματα; Κι από τη στιγμή που είναι υποχρεωτική η συμμετοχή σ</w:t>
      </w:r>
      <w:r>
        <w:rPr>
          <w:rFonts w:eastAsia="Times New Roman"/>
          <w:szCs w:val="24"/>
        </w:rPr>
        <w:t>την ελληνική παιδεία, είναι επιλογή τους το ότι δεν συμμετέχουν. Άρα για ποιον λόγο να επιβαρύνεται ο Έλληνας φορολογούμενος με τον συγκεκριμένο διαμεσολαβητή;</w:t>
      </w:r>
    </w:p>
    <w:p w14:paraId="381BD73F" w14:textId="77777777" w:rsidR="00DC23FB" w:rsidRDefault="001C39CE">
      <w:pPr>
        <w:spacing w:line="600" w:lineRule="auto"/>
        <w:ind w:firstLine="720"/>
        <w:jc w:val="both"/>
        <w:rPr>
          <w:rFonts w:eastAsia="Times New Roman"/>
          <w:szCs w:val="24"/>
        </w:rPr>
      </w:pPr>
      <w:r>
        <w:rPr>
          <w:rFonts w:eastAsia="Times New Roman"/>
          <w:szCs w:val="24"/>
        </w:rPr>
        <w:t>Τέλος, υπάρχουν ρυθμίσεις που αφορούν το καθεστώς επιχορήγησης των νομικών προσώπων ιδιωτικού δι</w:t>
      </w:r>
      <w:r>
        <w:rPr>
          <w:rFonts w:eastAsia="Times New Roman"/>
          <w:szCs w:val="24"/>
        </w:rPr>
        <w:t>καίου μη κερδοσκοπικού χαρακτήρα που παρέχουν υπηρεσίες κοινωνικής φροντίδας, καθώς και για την υλοποίηση του ετήσιου κατασκηνωτικού προγράμματος. Εδώ είναι ξεκάθαρο ότι η μερίδα του λέοντος των κονδυλίων αυτών θα καταλήξει για την εξυπηρέτηση των λαθρομετ</w:t>
      </w:r>
      <w:r>
        <w:rPr>
          <w:rFonts w:eastAsia="Times New Roman"/>
          <w:szCs w:val="24"/>
        </w:rPr>
        <w:t xml:space="preserve">αναστών. Δεν αντιλαμβανόμαστε πώς θα βελτιώσει την ποιότητα </w:t>
      </w:r>
      <w:r>
        <w:rPr>
          <w:rFonts w:eastAsia="Times New Roman"/>
          <w:szCs w:val="24"/>
        </w:rPr>
        <w:lastRenderedPageBreak/>
        <w:t xml:space="preserve">των υπηρεσιών ετήσιων κατασκηνώσεων η μεταφορά της οργάνωσης και λειτουργίας τους στους ΟΤΑ ή άλλα νομικά πρόσωπα. </w:t>
      </w:r>
    </w:p>
    <w:p w14:paraId="381BD740" w14:textId="77777777" w:rsidR="00DC23FB" w:rsidRDefault="001C39CE">
      <w:pPr>
        <w:spacing w:line="600" w:lineRule="auto"/>
        <w:ind w:firstLine="720"/>
        <w:jc w:val="both"/>
        <w:rPr>
          <w:rFonts w:eastAsia="Times New Roman"/>
          <w:szCs w:val="24"/>
        </w:rPr>
      </w:pPr>
      <w:r>
        <w:rPr>
          <w:rFonts w:eastAsia="Times New Roman"/>
          <w:szCs w:val="24"/>
        </w:rPr>
        <w:t>Επίσης, δεν διευκρινίζεται επαρκώς τι εννοεί ο νομοθέτης με τη «δυνατότητα οργάν</w:t>
      </w:r>
      <w:r>
        <w:rPr>
          <w:rFonts w:eastAsia="Times New Roman"/>
          <w:szCs w:val="24"/>
        </w:rPr>
        <w:t>ωσης και λειτουργίας κατασκηνώσεων για ευάλωτες κατηγορίες πληθυσμού». Μήπως θα διοργανώσετε και κατασκηνώσεις για τα παιδιά των λαθρομεταναστών;</w:t>
      </w:r>
    </w:p>
    <w:p w14:paraId="381BD741" w14:textId="77777777" w:rsidR="00DC23FB" w:rsidRDefault="001C39CE">
      <w:pPr>
        <w:spacing w:line="600" w:lineRule="auto"/>
        <w:ind w:firstLine="720"/>
        <w:jc w:val="both"/>
        <w:rPr>
          <w:rFonts w:eastAsia="Times New Roman"/>
          <w:szCs w:val="24"/>
        </w:rPr>
      </w:pPr>
      <w:r>
        <w:rPr>
          <w:rFonts w:eastAsia="Times New Roman"/>
          <w:szCs w:val="24"/>
        </w:rPr>
        <w:t xml:space="preserve">Συνοψίζοντας, φέρνετε ένα νομοσχέδιο που, όπως λέτε, απλά μετονομάζει και </w:t>
      </w:r>
      <w:proofErr w:type="spellStart"/>
      <w:r>
        <w:rPr>
          <w:rFonts w:eastAsia="Times New Roman"/>
          <w:szCs w:val="24"/>
        </w:rPr>
        <w:t>μετεξελίσσει</w:t>
      </w:r>
      <w:proofErr w:type="spellEnd"/>
      <w:r>
        <w:rPr>
          <w:rFonts w:eastAsia="Times New Roman"/>
          <w:szCs w:val="24"/>
        </w:rPr>
        <w:t xml:space="preserve"> τον ΟΓΑ σε ΟΠΕΚΑ.</w:t>
      </w:r>
    </w:p>
    <w:p w14:paraId="381BD74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Να σα</w:t>
      </w:r>
      <w:r>
        <w:rPr>
          <w:rFonts w:eastAsia="Times New Roman" w:cs="Times New Roman"/>
          <w:szCs w:val="24"/>
        </w:rPr>
        <w:t>ς θυμίσουμε, όμως, ότι ο ΟΓΑ ιδρύθηκε το 1961 με σκοπό να προστατεύσει μ</w:t>
      </w:r>
      <w:r>
        <w:rPr>
          <w:rFonts w:eastAsia="Times New Roman" w:cs="Times New Roman"/>
          <w:szCs w:val="24"/>
        </w:rPr>
        <w:t>ί</w:t>
      </w:r>
      <w:r>
        <w:rPr>
          <w:rFonts w:eastAsia="Times New Roman" w:cs="Times New Roman"/>
          <w:szCs w:val="24"/>
        </w:rPr>
        <w:t>α δυναμική και ευάλωτη κοινωνική και επαγγελματική ομάδα, τους Έλληνες αγρότες, και αργότερα μετεξελίχθηκε και σε φορέα κύριας ασφάλισης, ενώ παράλληλα υπήχθησαν σε αυτόν και σημαντικ</w:t>
      </w:r>
      <w:r>
        <w:rPr>
          <w:rFonts w:eastAsia="Times New Roman" w:cs="Times New Roman"/>
          <w:szCs w:val="24"/>
        </w:rPr>
        <w:t xml:space="preserve">ές </w:t>
      </w:r>
      <w:proofErr w:type="spellStart"/>
      <w:r>
        <w:rPr>
          <w:rFonts w:eastAsia="Times New Roman" w:cs="Times New Roman"/>
          <w:szCs w:val="24"/>
        </w:rPr>
        <w:t>προνοιακές</w:t>
      </w:r>
      <w:proofErr w:type="spellEnd"/>
      <w:r>
        <w:rPr>
          <w:rFonts w:eastAsia="Times New Roman" w:cs="Times New Roman"/>
          <w:szCs w:val="24"/>
        </w:rPr>
        <w:t xml:space="preserve"> αρμοδιότητες που αφορούν και </w:t>
      </w:r>
      <w:r>
        <w:rPr>
          <w:rFonts w:eastAsia="Times New Roman" w:cs="Times New Roman"/>
          <w:szCs w:val="24"/>
        </w:rPr>
        <w:lastRenderedPageBreak/>
        <w:t xml:space="preserve">άλλες ομάδες του πληθυσμού, όπως των ανασφάλιστων υπερηλίκων και κυρίως των οικογενειακών επιδομάτων. </w:t>
      </w:r>
    </w:p>
    <w:p w14:paraId="381BD74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Διαχειρίζεται, επίσης, και τον Λογαριασμό Αγροτικής Εστίας, ο οποίος πραγματοποιεί προγράμματα κοινωνικού, ιαμ</w:t>
      </w:r>
      <w:r>
        <w:rPr>
          <w:rFonts w:eastAsia="Times New Roman" w:cs="Times New Roman"/>
          <w:szCs w:val="24"/>
        </w:rPr>
        <w:t xml:space="preserve">ατικού τουρισμού, εκδρομικό πρόγραμμα, προγράμματα παροχής θεατρικών εισιτηρίων, δωρεάν παροχές βιβλίων, καθώς και επιμορφωτικών σεμιναρίων νέων αγροτών. </w:t>
      </w:r>
    </w:p>
    <w:p w14:paraId="381BD74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Τόσο πολύ μεταλλαχθήκατε, λοιπόν, εσείς οι αριστεροί επαναστάτες της συμφοράς, δήθεν προστάτες των αγ</w:t>
      </w:r>
      <w:r>
        <w:rPr>
          <w:rFonts w:eastAsia="Times New Roman" w:cs="Times New Roman"/>
          <w:szCs w:val="24"/>
        </w:rPr>
        <w:t>ροτών και εργατών, σε νεοφιλελεύθερους υποτακτικούς του καπιταλιστικού κεφαλαίου, ώστε σε συνδυασμό με την ολοκληρωτική και σαρωτική καταστροφή του αγροτικού τομέα μέσω της επιβαλλόμενης από τα μνημόνια υπέρμετρης και άδικης φορολόγησης, φέρνετε νομοσχέδια</w:t>
      </w:r>
      <w:r>
        <w:rPr>
          <w:rFonts w:eastAsia="Times New Roman" w:cs="Times New Roman"/>
          <w:szCs w:val="24"/>
        </w:rPr>
        <w:t xml:space="preserve"> </w:t>
      </w:r>
      <w:r>
        <w:rPr>
          <w:rFonts w:eastAsia="Times New Roman" w:cs="Times New Roman"/>
          <w:szCs w:val="24"/>
        </w:rPr>
        <w:lastRenderedPageBreak/>
        <w:t>προς ψήφιση τα οποία καταργούν στην ουσία φορείς που στήριζαν τόσες δεκαετίες τους αγρότες και όχι μόνο.</w:t>
      </w:r>
    </w:p>
    <w:p w14:paraId="381BD74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Προφανώς, όμως, και το παρόν νομοσχέδιο εντάσσεται στη γενικότερη στρατηγική της </w:t>
      </w:r>
      <w:proofErr w:type="spellStart"/>
      <w:r>
        <w:rPr>
          <w:rFonts w:eastAsia="Times New Roman" w:cs="Times New Roman"/>
          <w:szCs w:val="24"/>
        </w:rPr>
        <w:t>σαλαμοποίησης</w:t>
      </w:r>
      <w:proofErr w:type="spellEnd"/>
      <w:r>
        <w:rPr>
          <w:rFonts w:eastAsia="Times New Roman" w:cs="Times New Roman"/>
          <w:szCs w:val="24"/>
        </w:rPr>
        <w:t xml:space="preserve"> και τελικά σταδιακής και οριστικής κατάργησης κοινωνικών κατακτήσεων του ελληνικού λαού. </w:t>
      </w:r>
      <w:r>
        <w:rPr>
          <w:rFonts w:eastAsia="Times New Roman" w:cs="Times New Roman"/>
          <w:szCs w:val="24"/>
        </w:rPr>
        <w:t>Γ</w:t>
      </w:r>
      <w:r>
        <w:rPr>
          <w:rFonts w:eastAsia="Times New Roman" w:cs="Times New Roman"/>
          <w:szCs w:val="24"/>
        </w:rPr>
        <w:t>νωρίζετε πάρα πολύ καλά ότι εν πολλοίς έχουν τις απώτερες ρίζες τους στ</w:t>
      </w:r>
      <w:r>
        <w:rPr>
          <w:rFonts w:eastAsia="Times New Roman" w:cs="Times New Roman"/>
          <w:szCs w:val="24"/>
        </w:rPr>
        <w:t>ον εθνικό κυβερνήτη Ιωάννη Μεταξά.</w:t>
      </w:r>
    </w:p>
    <w:p w14:paraId="381BD74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Με το νομοσχέδιο αυτό, πλην ελαχίστων θετικών ή και ουδέτερων ρυθμίσεων για να πέσει στάχτη στα μάτια των Ελλήνων, προωθείται τάχιστα η μετατροπή του ελληνικού λαού από κυρίαρχο σε επαίτη επιδομάτων κάθε είδους, ενώ στους</w:t>
      </w:r>
      <w:r>
        <w:rPr>
          <w:rFonts w:eastAsia="Times New Roman" w:cs="Times New Roman"/>
          <w:szCs w:val="24"/>
        </w:rPr>
        <w:t xml:space="preserve"> λαθρομετανάστες θα ρέουν αφειδώς επιδόματα και στήριξη πάσης φύσεως εν αφθονία. </w:t>
      </w:r>
    </w:p>
    <w:p w14:paraId="381BD74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Συνδυάζετε, λοιπόν, τις μαρξιστικές ιδεοληψίες σας με τις </w:t>
      </w:r>
      <w:proofErr w:type="spellStart"/>
      <w:r>
        <w:rPr>
          <w:rFonts w:eastAsia="Times New Roman" w:cs="Times New Roman"/>
          <w:szCs w:val="24"/>
        </w:rPr>
        <w:t>μνημονιακές</w:t>
      </w:r>
      <w:proofErr w:type="spellEnd"/>
      <w:r>
        <w:rPr>
          <w:rFonts w:eastAsia="Times New Roman" w:cs="Times New Roman"/>
          <w:szCs w:val="24"/>
        </w:rPr>
        <w:t xml:space="preserve"> επιταγές των τοκογλύφων κατά των Ελλήνων και υπέρ των λαθρομεταναστών, για να εγκλωβιστούν όλο και περισ</w:t>
      </w:r>
      <w:r>
        <w:rPr>
          <w:rFonts w:eastAsia="Times New Roman" w:cs="Times New Roman"/>
          <w:szCs w:val="24"/>
        </w:rPr>
        <w:t xml:space="preserve">σότεροι από τους τελευταίους εντός Ελλάδας, προκειμένου να μη </w:t>
      </w:r>
      <w:proofErr w:type="spellStart"/>
      <w:r>
        <w:rPr>
          <w:rFonts w:eastAsia="Times New Roman" w:cs="Times New Roman"/>
          <w:szCs w:val="24"/>
        </w:rPr>
        <w:t>διασπαρούν</w:t>
      </w:r>
      <w:proofErr w:type="spellEnd"/>
      <w:r>
        <w:rPr>
          <w:rFonts w:eastAsia="Times New Roman" w:cs="Times New Roman"/>
          <w:szCs w:val="24"/>
        </w:rPr>
        <w:t xml:space="preserve"> στις οικονομικά ισχυρότερες χώρες της Ευρωπαϊκής Ένωσης. </w:t>
      </w:r>
    </w:p>
    <w:p w14:paraId="381BD74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αποδεικνύετε άλλη μία φορά τον ολέθριο ρόλο σας στην αποδόμηση του ελληνικού έθνους. Και θα μας βρίσκεται </w:t>
      </w:r>
      <w:r>
        <w:rPr>
          <w:rFonts w:eastAsia="Times New Roman" w:cs="Times New Roman"/>
          <w:szCs w:val="24"/>
        </w:rPr>
        <w:t xml:space="preserve">πάντα και παντού απέναντί σας. </w:t>
      </w:r>
    </w:p>
    <w:p w14:paraId="381BD74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Η Χρυσή Αυγή καταψηφίζει το εν λόγω νομοσχέδιο.</w:t>
      </w:r>
    </w:p>
    <w:p w14:paraId="381BD74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Ευχαριστώ.</w:t>
      </w:r>
    </w:p>
    <w:p w14:paraId="381BD74B"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81BD74C" w14:textId="77777777" w:rsidR="00DC23FB" w:rsidRDefault="001C39CE">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Τον λόγο έχει ο κ. Συντυχάκης από το ΚΚΕ.</w:t>
      </w:r>
    </w:p>
    <w:p w14:paraId="381BD74D" w14:textId="77777777" w:rsidR="00DC23FB" w:rsidRDefault="001C39CE">
      <w:pPr>
        <w:spacing w:line="600" w:lineRule="auto"/>
        <w:ind w:firstLine="720"/>
        <w:jc w:val="both"/>
        <w:rPr>
          <w:rFonts w:eastAsia="Times New Roman"/>
          <w:bCs/>
          <w:szCs w:val="24"/>
        </w:rPr>
      </w:pPr>
      <w:r>
        <w:rPr>
          <w:rFonts w:eastAsia="Times New Roman"/>
          <w:b/>
          <w:bCs/>
          <w:szCs w:val="24"/>
        </w:rPr>
        <w:lastRenderedPageBreak/>
        <w:t xml:space="preserve">ΕΜΜΑΝΟΥΗΛ ΣΥΝΤΥΧΑΚΗΣ: </w:t>
      </w:r>
      <w:r>
        <w:rPr>
          <w:rFonts w:eastAsia="Times New Roman"/>
          <w:bCs/>
          <w:szCs w:val="24"/>
        </w:rPr>
        <w:t>Ευχαριστώ, κύριε Π</w:t>
      </w:r>
      <w:r>
        <w:rPr>
          <w:rFonts w:eastAsia="Times New Roman"/>
          <w:bCs/>
          <w:szCs w:val="24"/>
        </w:rPr>
        <w:t>ρόεδρε.</w:t>
      </w:r>
    </w:p>
    <w:p w14:paraId="381BD74E" w14:textId="77777777" w:rsidR="00DC23FB" w:rsidRDefault="001C39CE">
      <w:pPr>
        <w:spacing w:line="600" w:lineRule="auto"/>
        <w:ind w:firstLine="720"/>
        <w:jc w:val="both"/>
        <w:rPr>
          <w:rFonts w:eastAsia="Times New Roman"/>
          <w:bCs/>
          <w:szCs w:val="24"/>
        </w:rPr>
      </w:pPr>
      <w:r>
        <w:rPr>
          <w:rFonts w:eastAsia="Times New Roman"/>
          <w:bCs/>
          <w:szCs w:val="24"/>
        </w:rPr>
        <w:t xml:space="preserve">Κυρίες και κύριοι, στο παρόν σχέδιο νόμου, στο πρώτο μέρος, στα άρθρα 1 έως 50, η Κυβέρνηση με επίφαση τον </w:t>
      </w:r>
      <w:proofErr w:type="spellStart"/>
      <w:r>
        <w:rPr>
          <w:rFonts w:eastAsia="Times New Roman"/>
          <w:bCs/>
          <w:szCs w:val="24"/>
        </w:rPr>
        <w:t>εξορθολογισμό</w:t>
      </w:r>
      <w:proofErr w:type="spellEnd"/>
      <w:r>
        <w:rPr>
          <w:rFonts w:eastAsia="Times New Roman"/>
          <w:bCs/>
          <w:szCs w:val="24"/>
        </w:rPr>
        <w:t xml:space="preserve"> και με το περιτύλιγμα χιλιοειπωμένων εκφράσεων όπως αξιοπρέπεια, ισονομία, δικαιωματική προσέγγιση –εκφράσεις που διά της κ. Φω</w:t>
      </w:r>
      <w:r>
        <w:rPr>
          <w:rFonts w:eastAsia="Times New Roman"/>
          <w:bCs/>
          <w:szCs w:val="24"/>
        </w:rPr>
        <w:t>τίου αρέσκεται η Κυβέρνηση να λέει- επιχειρεί να σχεδιάσει και να εφαρμόσει μ</w:t>
      </w:r>
      <w:r>
        <w:rPr>
          <w:rFonts w:eastAsia="Times New Roman"/>
          <w:bCs/>
          <w:szCs w:val="24"/>
        </w:rPr>
        <w:t>ί</w:t>
      </w:r>
      <w:r>
        <w:rPr>
          <w:rFonts w:eastAsia="Times New Roman"/>
          <w:bCs/>
          <w:szCs w:val="24"/>
        </w:rPr>
        <w:t xml:space="preserve">α </w:t>
      </w:r>
      <w:proofErr w:type="spellStart"/>
      <w:r>
        <w:rPr>
          <w:rFonts w:eastAsia="Times New Roman"/>
          <w:bCs/>
          <w:szCs w:val="24"/>
        </w:rPr>
        <w:t>μνημονιακή</w:t>
      </w:r>
      <w:proofErr w:type="spellEnd"/>
      <w:r>
        <w:rPr>
          <w:rFonts w:eastAsia="Times New Roman"/>
          <w:bCs/>
          <w:szCs w:val="24"/>
        </w:rPr>
        <w:t xml:space="preserve"> δέσμευση ή μάλλον ένα παράγωγο </w:t>
      </w:r>
      <w:proofErr w:type="spellStart"/>
      <w:r>
        <w:rPr>
          <w:rFonts w:eastAsia="Times New Roman"/>
          <w:bCs/>
          <w:szCs w:val="24"/>
        </w:rPr>
        <w:t>μνημονιακών</w:t>
      </w:r>
      <w:proofErr w:type="spellEnd"/>
      <w:r>
        <w:rPr>
          <w:rFonts w:eastAsia="Times New Roman"/>
          <w:bCs/>
          <w:szCs w:val="24"/>
        </w:rPr>
        <w:t xml:space="preserve"> δεσμεύσεων προς την Ευρωπαϊκή Ένωση, το Διεθνές Νομισματικό Ταμείο και την Παγκόσμια Τράπεζα.</w:t>
      </w:r>
    </w:p>
    <w:p w14:paraId="381BD74F" w14:textId="77777777" w:rsidR="00DC23FB" w:rsidRDefault="001C39CE">
      <w:pPr>
        <w:spacing w:line="600" w:lineRule="auto"/>
        <w:ind w:firstLine="720"/>
        <w:jc w:val="both"/>
        <w:rPr>
          <w:rFonts w:eastAsia="Times New Roman"/>
          <w:bCs/>
          <w:szCs w:val="24"/>
        </w:rPr>
      </w:pPr>
      <w:r>
        <w:rPr>
          <w:rFonts w:eastAsia="Times New Roman"/>
          <w:bCs/>
          <w:szCs w:val="24"/>
        </w:rPr>
        <w:t xml:space="preserve">Το σύστημα απονομής των </w:t>
      </w:r>
      <w:proofErr w:type="spellStart"/>
      <w:r>
        <w:rPr>
          <w:rFonts w:eastAsia="Times New Roman"/>
          <w:bCs/>
          <w:szCs w:val="24"/>
        </w:rPr>
        <w:t>προν</w:t>
      </w:r>
      <w:r>
        <w:rPr>
          <w:rFonts w:eastAsia="Times New Roman"/>
          <w:bCs/>
          <w:szCs w:val="24"/>
        </w:rPr>
        <w:t>οιακών</w:t>
      </w:r>
      <w:proofErr w:type="spellEnd"/>
      <w:r>
        <w:rPr>
          <w:rFonts w:eastAsia="Times New Roman"/>
          <w:bCs/>
          <w:szCs w:val="24"/>
        </w:rPr>
        <w:t xml:space="preserve"> παροχών μέσω ενός ενιαίου φορέα του ΟΠΕΚΑ, όπως θα ονομάζεται πλέον ο ΟΓΑ, με τις επακόλουθες αλλαγές στο οργανόγραμμά του, την καθιέρωση ηλεκτρονικών μητρώων, καθώς και τη χρήση της πληροφορικής για </w:t>
      </w:r>
      <w:r>
        <w:rPr>
          <w:rFonts w:eastAsia="Times New Roman"/>
          <w:bCs/>
          <w:szCs w:val="24"/>
        </w:rPr>
        <w:lastRenderedPageBreak/>
        <w:t xml:space="preserve">την παροχή των υπηρεσιών του </w:t>
      </w:r>
      <w:r>
        <w:rPr>
          <w:rFonts w:eastAsia="Times New Roman"/>
          <w:bCs/>
          <w:szCs w:val="24"/>
        </w:rPr>
        <w:t>ο</w:t>
      </w:r>
      <w:r>
        <w:rPr>
          <w:rFonts w:eastAsia="Times New Roman"/>
          <w:bCs/>
          <w:szCs w:val="24"/>
        </w:rPr>
        <w:t>ργανισμού, φαινομεν</w:t>
      </w:r>
      <w:r>
        <w:rPr>
          <w:rFonts w:eastAsia="Times New Roman"/>
          <w:bCs/>
          <w:szCs w:val="24"/>
        </w:rPr>
        <w:t xml:space="preserve">ικά αν τα δει κανείς ξεκομμένα από τον ρόλο που θα διαδραματίσει αυτός ο νέος φορέας, μπορεί να θεωρηθούν όντως ως πρωτοποριακά, λογικά, και εξυπηρετικά. Ποιος είναι όμως, ο απώτερος στόχος; </w:t>
      </w:r>
    </w:p>
    <w:p w14:paraId="381BD750" w14:textId="77777777" w:rsidR="00DC23FB" w:rsidRDefault="001C39CE">
      <w:pPr>
        <w:spacing w:line="600" w:lineRule="auto"/>
        <w:ind w:firstLine="720"/>
        <w:jc w:val="both"/>
        <w:rPr>
          <w:rFonts w:eastAsia="Times New Roman"/>
          <w:bCs/>
          <w:szCs w:val="24"/>
        </w:rPr>
      </w:pPr>
      <w:r>
        <w:rPr>
          <w:rFonts w:eastAsia="Times New Roman"/>
          <w:bCs/>
          <w:szCs w:val="24"/>
        </w:rPr>
        <w:t>Η Κυβέρνηση δεν κάνει κουβέντα για το γεγονός ότι, πίσω από το π</w:t>
      </w:r>
      <w:r>
        <w:rPr>
          <w:rFonts w:eastAsia="Times New Roman"/>
          <w:bCs/>
          <w:szCs w:val="24"/>
        </w:rPr>
        <w:t xml:space="preserve">εριτύλιγμα του εκσυγχρονισμού του φορέα που θα αποδίδει τις </w:t>
      </w:r>
      <w:proofErr w:type="spellStart"/>
      <w:r>
        <w:rPr>
          <w:rFonts w:eastAsia="Times New Roman"/>
          <w:bCs/>
          <w:szCs w:val="24"/>
        </w:rPr>
        <w:t>προνοιακές</w:t>
      </w:r>
      <w:proofErr w:type="spellEnd"/>
      <w:r>
        <w:rPr>
          <w:rFonts w:eastAsia="Times New Roman"/>
          <w:bCs/>
          <w:szCs w:val="24"/>
        </w:rPr>
        <w:t xml:space="preserve"> παροχές, κρύβει το αντιλαϊκό περιεχόμενο της πολιτικής της, που είναι η άγρια περικοπή των </w:t>
      </w:r>
      <w:proofErr w:type="spellStart"/>
      <w:r>
        <w:rPr>
          <w:rFonts w:eastAsia="Times New Roman"/>
          <w:bCs/>
          <w:szCs w:val="24"/>
        </w:rPr>
        <w:t>προνοιακών</w:t>
      </w:r>
      <w:proofErr w:type="spellEnd"/>
      <w:r>
        <w:rPr>
          <w:rFonts w:eastAsia="Times New Roman"/>
          <w:bCs/>
          <w:szCs w:val="24"/>
        </w:rPr>
        <w:t xml:space="preserve"> παροχών τόσο όσο αφορά το ύψος τους όσο και τον αριθμό που θα τους χορηγούνται.</w:t>
      </w:r>
    </w:p>
    <w:p w14:paraId="381BD751" w14:textId="77777777" w:rsidR="00DC23FB" w:rsidRDefault="001C39CE">
      <w:pPr>
        <w:spacing w:line="600" w:lineRule="auto"/>
        <w:ind w:firstLine="720"/>
        <w:jc w:val="both"/>
        <w:rPr>
          <w:rFonts w:eastAsia="Times New Roman"/>
          <w:bCs/>
          <w:szCs w:val="24"/>
        </w:rPr>
      </w:pPr>
      <w:r>
        <w:rPr>
          <w:rFonts w:eastAsia="Times New Roman"/>
          <w:bCs/>
          <w:szCs w:val="24"/>
        </w:rPr>
        <w:t xml:space="preserve">Είναι φανερή η προσπάθεια της Κυβέρνησης να πείσει ότι δίνει τάχα μάχη απέναντι στους θεσμούς για να προστατεύσει τους πιο αδύναμους, όταν στο τρίτο μνημόνιο φιγουράρει φαρδιά πλατιά η </w:t>
      </w:r>
      <w:r>
        <w:rPr>
          <w:rFonts w:eastAsia="Times New Roman"/>
          <w:bCs/>
          <w:szCs w:val="24"/>
        </w:rPr>
        <w:lastRenderedPageBreak/>
        <w:t>υπογραφή της -όπως και των άλλων κομμάτων της Νέας Δημοκρατίας, του ΠΑΣ</w:t>
      </w:r>
      <w:r>
        <w:rPr>
          <w:rFonts w:eastAsia="Times New Roman"/>
          <w:bCs/>
          <w:szCs w:val="24"/>
        </w:rPr>
        <w:t>ΟΚ, του Ποταμιού- στη δέσμευση ότι κάθε χρόνο και για όσο διαρκεί το πρόγραμμα, θα πετσοκόβει κατά 0,5% του ΑΕΠ τα κονδύλια για την πρόνοια.</w:t>
      </w:r>
    </w:p>
    <w:p w14:paraId="381BD752" w14:textId="77777777" w:rsidR="00DC23FB" w:rsidRDefault="001C39CE">
      <w:pPr>
        <w:spacing w:line="600" w:lineRule="auto"/>
        <w:ind w:firstLine="709"/>
        <w:jc w:val="both"/>
        <w:rPr>
          <w:rFonts w:eastAsia="Times New Roman" w:cs="Times New Roman"/>
          <w:szCs w:val="24"/>
        </w:rPr>
      </w:pPr>
      <w:r>
        <w:rPr>
          <w:rFonts w:eastAsia="Times New Roman"/>
          <w:bCs/>
          <w:szCs w:val="24"/>
        </w:rPr>
        <w:t>Δεν θα παίξουμε τον παπά! Παίρνοντας ως βάση το ΑΕΠ, όταν υπογράφηκε το τρίτο μνημόνιο, οι περικοπές φτάνουν στο ύψ</w:t>
      </w:r>
      <w:r>
        <w:rPr>
          <w:rFonts w:eastAsia="Times New Roman"/>
          <w:bCs/>
          <w:szCs w:val="24"/>
        </w:rPr>
        <w:t>ος των 900 εκατομμυρίων ευρώ κατ’ έτος. Μα δεν καταργήθηκε το ΕΚΑΣ; Δεν μειώθηκαν οι συντάξεις; Δεν συρρικνώθηκε η χρηματοδότηση στον ΕΟΠΥΥ; Είναι μόνο το επίδομα;</w:t>
      </w:r>
      <w:r>
        <w:rPr>
          <w:rFonts w:eastAsia="Times New Roman"/>
          <w:bCs/>
          <w:szCs w:val="24"/>
        </w:rPr>
        <w:t xml:space="preserve"> </w:t>
      </w:r>
      <w:r>
        <w:rPr>
          <w:rFonts w:eastAsia="Times New Roman" w:cs="Times New Roman"/>
          <w:szCs w:val="24"/>
        </w:rPr>
        <w:t>Και μάλιστα λέτε ότι τα αυξήσατε κιόλας; Από 5 δισεκατομμύρια, που χρηματοδοτούνταν από ιδρύ</w:t>
      </w:r>
      <w:r>
        <w:rPr>
          <w:rFonts w:eastAsia="Times New Roman" w:cs="Times New Roman"/>
          <w:szCs w:val="24"/>
        </w:rPr>
        <w:t xml:space="preserve">σεως ο ΕΟΠΥΥ, το ποσό που δίνει για τους ανασφάλιστους έφτασε να είναι μόλις 100 εκατομμύρια ευρώ. Αυτή δεν είναι περικοπή; </w:t>
      </w:r>
    </w:p>
    <w:p w14:paraId="381BD75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Για τις θεραπείες των παιδιών στην ειδική αγωγή; Από 110 εκατομμύρια μειώθηκαν στα 60 εκατομμύρια οι θεραπείες. Χρωστάτε έως και δε</w:t>
      </w:r>
      <w:r>
        <w:rPr>
          <w:rFonts w:eastAsia="Times New Roman" w:cs="Times New Roman"/>
          <w:szCs w:val="24"/>
        </w:rPr>
        <w:t>καπέντε μήνες στους γονείς, με αποτέλεσμα να έχουν σταματήσει τις θεραπείες των παιδιών τους. Στην καλύτερη των περιπτώσεων αν δεν κόψετε επιδόματα, θα κόψετε τα γύρω</w:t>
      </w:r>
      <w:r>
        <w:rPr>
          <w:rFonts w:eastAsia="Times New Roman" w:cs="Times New Roman"/>
          <w:szCs w:val="24"/>
        </w:rPr>
        <w:t xml:space="preserve"> </w:t>
      </w:r>
      <w:r>
        <w:rPr>
          <w:rFonts w:eastAsia="Times New Roman" w:cs="Times New Roman"/>
          <w:szCs w:val="24"/>
        </w:rPr>
        <w:t>γύρω, που αποτελούν ζωτική ανάγκη των ευάλωτων ομάδων, για να σας βγει η δέσμευση των περ</w:t>
      </w:r>
      <w:r>
        <w:rPr>
          <w:rFonts w:eastAsia="Times New Roman" w:cs="Times New Roman"/>
          <w:szCs w:val="24"/>
        </w:rPr>
        <w:t xml:space="preserve">ικοπών κατά 0,5% ετησίως στα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w:t>
      </w:r>
    </w:p>
    <w:p w14:paraId="381BD75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Οι βαριά ανάπηροι στη χώρα μας είναι πεντακόσιες χιλιάδες. Επίδομα ξέρετε πόσοι παίρνουν; Κάτω από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Οι υπόλοιποι τριακόσες πενήντα χιλιάδες και πλέον πώς ζουν; Πείτε μας πώς θα ζήσο</w:t>
      </w:r>
      <w:r>
        <w:rPr>
          <w:rFonts w:eastAsia="Times New Roman" w:cs="Times New Roman"/>
          <w:szCs w:val="24"/>
        </w:rPr>
        <w:t xml:space="preserve">υν! Μειώθηκαν οι συντάξεις αναπηρίας. Αλλάζετε κατηγόριες στους αναπήρους ή μειώνετε το ποσοστό της </w:t>
      </w:r>
      <w:r>
        <w:rPr>
          <w:rFonts w:eastAsia="Times New Roman" w:cs="Times New Roman"/>
          <w:szCs w:val="24"/>
        </w:rPr>
        <w:lastRenderedPageBreak/>
        <w:t>αναπηρίας τους. Αυτός που δεν μπορεί να πάρει τα πόδια του και θεωρείται παραπληγικός, τον πάτε στη βαριά αναπηρία, τον αποχαρακτηρίζετε από παραπληγικό, με</w:t>
      </w:r>
      <w:r>
        <w:rPr>
          <w:rFonts w:eastAsia="Times New Roman" w:cs="Times New Roman"/>
          <w:szCs w:val="24"/>
        </w:rPr>
        <w:t xml:space="preserve"> αποτέλεσμα να μειώνεται το επίδομα από τα 700 ευρώ στα 300 ευρώ. Και για να πάρει αυτά τα 300 ευρώ, δεν θα δικαιούται τη σύνταξη. Αν έπαιρνε και το επίδομα κίνησης, το χάνει και αυτό. Χάνει άλλα 180 ευρώ. </w:t>
      </w:r>
    </w:p>
    <w:p w14:paraId="381BD75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Είναι δικαιωματική προσέγγιση αυτή, κυρία Υπουργέ</w:t>
      </w:r>
      <w:r>
        <w:rPr>
          <w:rFonts w:eastAsia="Times New Roman" w:cs="Times New Roman"/>
          <w:szCs w:val="24"/>
        </w:rPr>
        <w:t xml:space="preserve">; Τα δημόσια κέντρα αποκατάστασης πού είναι; Είναι ανύπαρκτα και όπου υπάρχουν </w:t>
      </w:r>
      <w:proofErr w:type="spellStart"/>
      <w:r>
        <w:rPr>
          <w:rFonts w:eastAsia="Times New Roman" w:cs="Times New Roman"/>
          <w:szCs w:val="24"/>
        </w:rPr>
        <w:t>υποχρηματοδοτούνται</w:t>
      </w:r>
      <w:proofErr w:type="spellEnd"/>
      <w:r>
        <w:rPr>
          <w:rFonts w:eastAsia="Times New Roman" w:cs="Times New Roman"/>
          <w:szCs w:val="24"/>
        </w:rPr>
        <w:t>, είναι άθλια η εικόνα τους, τα μέσα που διαθέτουν είναι ελάχιστα, αποψιλωμένο το προσωπικό τους. Αντίθετα μεσουρανούν τα ιδιωτικά κέντρα αποκατάστασης και μά</w:t>
      </w:r>
      <w:r>
        <w:rPr>
          <w:rFonts w:eastAsia="Times New Roman" w:cs="Times New Roman"/>
          <w:szCs w:val="24"/>
        </w:rPr>
        <w:t>λιστα σας ευχαριστούν για αυτήν την πολιτική που εφαρμόζετε.</w:t>
      </w:r>
    </w:p>
    <w:p w14:paraId="381BD75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Μας είπατε ότι ενδιαφέρεστε για να μπει ο ανάπηρος στην αγορά εργασίας. Εδώ έχετε ισοπεδώσει εργασιακά και ασφαλιστικά δικαιώματα, οι ελαστικές εργασιακές σχέσεις τσακίζουν κόκκαλα, η παραβίαση τ</w:t>
      </w:r>
      <w:r>
        <w:rPr>
          <w:rFonts w:eastAsia="Times New Roman" w:cs="Times New Roman"/>
          <w:szCs w:val="24"/>
        </w:rPr>
        <w:t>ου ωραρίου, η καταστρατήγηση του ημερήσιου χρόνου εργασίας είναι κανόνας, συλλογικές συμβάσεις δεν υπάρχουν, επιδόματα λοχείας και τοκετού κομμένα, οι εργοδότες εκβιάζουν τις γυναίκες να μην τεκνοποιήσουν, αλλιώς τις απολύουν και εσείς μας μιλάτε με περίσσ</w:t>
      </w:r>
      <w:r>
        <w:rPr>
          <w:rFonts w:eastAsia="Times New Roman" w:cs="Times New Roman"/>
          <w:szCs w:val="24"/>
        </w:rPr>
        <w:t xml:space="preserve">ιο υποκριτικό ενδιαφέρον για την εργασιακή εξασφάλιση των αναπήρων; </w:t>
      </w:r>
    </w:p>
    <w:p w14:paraId="381BD75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Η συντριπτική πλειοψηφία, όπως σας είπα, δεν παίρνει επίδομα. Ακόμα και η νομοθεσία που προβλέπει ότι το 10% των εργαζομένων που προσλαμβάνει μια επιχείρηση να είναι άτομα Α</w:t>
      </w:r>
      <w:r>
        <w:rPr>
          <w:rFonts w:eastAsia="Times New Roman" w:cs="Times New Roman"/>
          <w:szCs w:val="24"/>
        </w:rPr>
        <w:t>ΜΕ</w:t>
      </w:r>
      <w:r>
        <w:rPr>
          <w:rFonts w:eastAsia="Times New Roman" w:cs="Times New Roman"/>
          <w:szCs w:val="24"/>
        </w:rPr>
        <w:t xml:space="preserve">Α </w:t>
      </w:r>
      <w:r>
        <w:rPr>
          <w:rFonts w:eastAsia="Times New Roman" w:cs="Times New Roman"/>
          <w:szCs w:val="24"/>
        </w:rPr>
        <w:lastRenderedPageBreak/>
        <w:t>δεν έχει ε</w:t>
      </w:r>
      <w:r>
        <w:rPr>
          <w:rFonts w:eastAsia="Times New Roman" w:cs="Times New Roman"/>
          <w:szCs w:val="24"/>
        </w:rPr>
        <w:t xml:space="preserve">φαρμοστεί ποτέ, μα ποτέ! Στα λόγια, βέβαια, χτίζω ανώγεια και κατώγεια. </w:t>
      </w:r>
    </w:p>
    <w:p w14:paraId="381BD75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Ακόμα και ο καπιταλισμός του χθες, των πριν δέκα, δεκαπέντε χρόνων, παρείχε περισσότερα από αυτά που εσείς παρέχετε σήμερα σε συνθήκες βαρβαρότητας του καπιταλισμού, που καλείστε να τ</w:t>
      </w:r>
      <w:r>
        <w:rPr>
          <w:rFonts w:eastAsia="Times New Roman" w:cs="Times New Roman"/>
          <w:szCs w:val="24"/>
        </w:rPr>
        <w:t>ον διαχειριστείτε σε μ</w:t>
      </w:r>
      <w:r>
        <w:rPr>
          <w:rFonts w:eastAsia="Times New Roman" w:cs="Times New Roman"/>
          <w:szCs w:val="24"/>
        </w:rPr>
        <w:t>ί</w:t>
      </w:r>
      <w:r>
        <w:rPr>
          <w:rFonts w:eastAsia="Times New Roman" w:cs="Times New Roman"/>
          <w:szCs w:val="24"/>
        </w:rPr>
        <w:t xml:space="preserve">α εποχή παρατεταμένης κρίσης του δίνοντάς του χέρι βοήθειας τη στιγμή που πνέει τα λοίσθια. </w:t>
      </w:r>
    </w:p>
    <w:p w14:paraId="381BD75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Τολμάτε να πείτε στο ΚΚΕ ότι δεν ενδιαφέρεται για την εργασιακή εξασφάλιση των αναπήρων; Είναι υποκρισία όταν γνωρίζετε ότι στην πρώην Σοβιε</w:t>
      </w:r>
      <w:r>
        <w:rPr>
          <w:rFonts w:eastAsia="Times New Roman" w:cs="Times New Roman"/>
          <w:szCs w:val="24"/>
        </w:rPr>
        <w:t xml:space="preserve">τική Ένωση, στη Βουλγαρία, σε άλλες σοσιαλιστικές χώρες τα είχαν κατακτήσει πριν πολλές δεκαετίες. Ναι, σε αυτές τις χώρες που όταν ανατρέπονταν εσείς πανηγυρίζατε. Είχαν </w:t>
      </w:r>
      <w:r>
        <w:rPr>
          <w:rFonts w:eastAsia="Times New Roman" w:cs="Times New Roman"/>
          <w:szCs w:val="24"/>
        </w:rPr>
        <w:lastRenderedPageBreak/>
        <w:t xml:space="preserve">εξασφαλίσει με καθολικό τρόπο την πρώιμη διάγνωση, την εκπαίδευση για όλους, για όλα </w:t>
      </w:r>
      <w:r>
        <w:rPr>
          <w:rFonts w:eastAsia="Times New Roman" w:cs="Times New Roman"/>
          <w:szCs w:val="24"/>
        </w:rPr>
        <w:t xml:space="preserve">τα παιδιά, δουλειά για όλους με ανεπτυγμένες εργονομικές υπηρεσίες. </w:t>
      </w:r>
    </w:p>
    <w:p w14:paraId="381BD75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Εδώ </w:t>
      </w:r>
      <w:proofErr w:type="spellStart"/>
      <w:r>
        <w:rPr>
          <w:rFonts w:eastAsia="Times New Roman" w:cs="Times New Roman"/>
          <w:szCs w:val="24"/>
        </w:rPr>
        <w:t>μεταλλεργάτη</w:t>
      </w:r>
      <w:proofErr w:type="spellEnd"/>
      <w:r>
        <w:rPr>
          <w:rFonts w:eastAsia="Times New Roman" w:cs="Times New Roman"/>
          <w:szCs w:val="24"/>
        </w:rPr>
        <w:t xml:space="preserve"> στην Ελευσίνα και με τους δ</w:t>
      </w:r>
      <w:r>
        <w:rPr>
          <w:rFonts w:eastAsia="Times New Roman" w:cs="Times New Roman"/>
          <w:szCs w:val="24"/>
        </w:rPr>
        <w:t>ύ</w:t>
      </w:r>
      <w:r>
        <w:rPr>
          <w:rFonts w:eastAsia="Times New Roman" w:cs="Times New Roman"/>
          <w:szCs w:val="24"/>
        </w:rPr>
        <w:t>ο αντίχειρες κομμένους τον έχετε χωρίς σύνταξη. Πλείστα άλλα παραδείγματα: Άλλος με κομμένα και τα δύο του πόδια κάτω από τα γόνατα και δεν δι</w:t>
      </w:r>
      <w:r>
        <w:rPr>
          <w:rFonts w:eastAsia="Times New Roman" w:cs="Times New Roman"/>
          <w:szCs w:val="24"/>
        </w:rPr>
        <w:t>καιούται, λέει, το επίδομα παρά αν τα κόψει πάνω από τα γόνατα. Έχετε να πείτε κάτι γι’ αυτά;</w:t>
      </w:r>
    </w:p>
    <w:p w14:paraId="381BD75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Μπορεί με το παρόν σχέδιο νόμου να μην κόβετε τα επιδόματα, αλλά διαμορφώνετε τα εργαλεία, τις προδιαγραφές, όπως τα ΚΕΠΑ, ή παραπέμπετε πολλούς από τους σχεδιασμ</w:t>
      </w:r>
      <w:r>
        <w:rPr>
          <w:rFonts w:eastAsia="Times New Roman" w:cs="Times New Roman"/>
          <w:szCs w:val="24"/>
        </w:rPr>
        <w:t xml:space="preserve">ούς σας, παροχές και υπηρεσίες του νέου φορέα που αυτός θα προσφέρει, στις υπουργικές αποφάσεις για την κατάρτιση του κανονισμού παροχών </w:t>
      </w:r>
      <w:r>
        <w:rPr>
          <w:rFonts w:eastAsia="Times New Roman" w:cs="Times New Roman"/>
          <w:szCs w:val="24"/>
        </w:rPr>
        <w:lastRenderedPageBreak/>
        <w:t xml:space="preserve">και υπηρεσιών, ο οποίος θα καθορίζει το είδος των χορηγούμενων παροχών, τους όρους και τα κριτήρια </w:t>
      </w:r>
      <w:proofErr w:type="spellStart"/>
      <w:r>
        <w:rPr>
          <w:rFonts w:eastAsia="Times New Roman" w:cs="Times New Roman"/>
          <w:szCs w:val="24"/>
        </w:rPr>
        <w:t>επιλεξιμότητας</w:t>
      </w:r>
      <w:proofErr w:type="spellEnd"/>
      <w:r>
        <w:rPr>
          <w:rFonts w:eastAsia="Times New Roman" w:cs="Times New Roman"/>
          <w:szCs w:val="24"/>
        </w:rPr>
        <w:t xml:space="preserve"> και έ</w:t>
      </w:r>
      <w:r>
        <w:rPr>
          <w:rFonts w:eastAsia="Times New Roman" w:cs="Times New Roman"/>
          <w:szCs w:val="24"/>
        </w:rPr>
        <w:t>νταξης των ενδιαφερομένων στα σχετικά προγράμματα, το ύψος και τον τρόπο υπολογισμού του ποσού.</w:t>
      </w:r>
    </w:p>
    <w:p w14:paraId="381BD75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Βασικός μοχλός, κυρίες και κύριοι, γι’ αυτές τις περικοπές είναι χωρίς αμφιβολία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π</w:t>
      </w:r>
      <w:r>
        <w:rPr>
          <w:rFonts w:eastAsia="Times New Roman" w:cs="Times New Roman"/>
          <w:szCs w:val="24"/>
        </w:rPr>
        <w:t xml:space="preserve">ιστοποίησης </w:t>
      </w:r>
      <w:r>
        <w:rPr>
          <w:rFonts w:eastAsia="Times New Roman" w:cs="Times New Roman"/>
          <w:szCs w:val="24"/>
        </w:rPr>
        <w:t>α</w:t>
      </w:r>
      <w:r>
        <w:rPr>
          <w:rFonts w:eastAsia="Times New Roman" w:cs="Times New Roman"/>
          <w:szCs w:val="24"/>
        </w:rPr>
        <w:t>ναπηρίας, τα οποία σφάζουν τους αναπήρους μειώνοντας με</w:t>
      </w:r>
      <w:r>
        <w:rPr>
          <w:rFonts w:eastAsia="Times New Roman" w:cs="Times New Roman"/>
          <w:szCs w:val="24"/>
        </w:rPr>
        <w:t xml:space="preserve"> καθαρά δημοσιονομικά κριτήρια τα ποσοστά της αναπηρίας κάτω από το όριο που προβλέπεται για τη χορήγηση ακόμα και αυτών των πενιχρών επιδομάτων. Επομένως οι περικοπές έχουν ήδη ξεκινήσει και μάλιστα με τη μέθοδο που παραπέμπει σε έναν σύγχρονο Καιάδα.</w:t>
      </w:r>
    </w:p>
    <w:p w14:paraId="381BD75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 xml:space="preserve">το άρθρο 215 στο ν.4512/2018 αποφασίστηκε η πιλοτική εφαρμογή της ηλεκτρονικής αξιολόγησης και παροχής </w:t>
      </w:r>
      <w:proofErr w:type="spellStart"/>
      <w:r>
        <w:rPr>
          <w:rFonts w:eastAsia="Times New Roman" w:cs="Times New Roman"/>
          <w:szCs w:val="24"/>
        </w:rPr>
        <w:t>προνοιακών</w:t>
      </w:r>
      <w:proofErr w:type="spellEnd"/>
      <w:r>
        <w:rPr>
          <w:rFonts w:eastAsia="Times New Roman" w:cs="Times New Roman"/>
          <w:szCs w:val="24"/>
        </w:rPr>
        <w:t xml:space="preserve"> </w:t>
      </w:r>
      <w:r>
        <w:rPr>
          <w:rFonts w:eastAsia="Times New Roman" w:cs="Times New Roman"/>
          <w:szCs w:val="24"/>
        </w:rPr>
        <w:lastRenderedPageBreak/>
        <w:t xml:space="preserve">παροχών σε νέους δικαιούχους με αναπηρία. Μη μας λέτε ψέματα ότι ο υπολογισμός του ποσοστού αναπηρίας είναι ανεξάρτητος από το νέο φρούτο του </w:t>
      </w:r>
      <w:r>
        <w:rPr>
          <w:rFonts w:eastAsia="Times New Roman" w:cs="Times New Roman"/>
          <w:szCs w:val="24"/>
        </w:rPr>
        <w:t xml:space="preserve">συνυπολογισμού, βάσει της λειτουργικότητας του αναπήρου. Συνυπολογίζονται οι λειτουργικές δυνατότητες του αναπήρου στο ποσοστό της αναπηρίας, ενώ αν κριθεί ότι πρέπει να παίρνει επίδομα ο ανάπηρος, δεν θα παίρνει τη σύνταξη. Ουσιαστικά, δηλαδή, καταργείτε </w:t>
      </w:r>
      <w:r>
        <w:rPr>
          <w:rFonts w:eastAsia="Times New Roman" w:cs="Times New Roman"/>
          <w:szCs w:val="24"/>
        </w:rPr>
        <w:t>την έννοια της σύνταξης των αναπήρων.</w:t>
      </w:r>
    </w:p>
    <w:p w14:paraId="381BD75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Έχετε στόχο τη μετάβαση από την </w:t>
      </w:r>
      <w:proofErr w:type="spellStart"/>
      <w:r>
        <w:rPr>
          <w:rFonts w:eastAsia="Times New Roman" w:cs="Times New Roman"/>
          <w:szCs w:val="24"/>
        </w:rPr>
        <w:t>ιατροκεντρική</w:t>
      </w:r>
      <w:proofErr w:type="spellEnd"/>
      <w:r>
        <w:rPr>
          <w:rFonts w:eastAsia="Times New Roman" w:cs="Times New Roman"/>
          <w:szCs w:val="24"/>
        </w:rPr>
        <w:t xml:space="preserve"> προσέγγιση της αναπηρίας σε έναν τρόπο εκτίμησής της που πλέον θα εκτιμά τον τρόπο λειτουργίας των ατόμων με αναπηρία. Δηλαδή</w:t>
      </w:r>
      <w:r>
        <w:rPr>
          <w:rFonts w:eastAsia="Times New Roman" w:cs="Times New Roman"/>
          <w:szCs w:val="24"/>
        </w:rPr>
        <w:t xml:space="preserve"> οι δικαιούχοι επιδομάτων αναπηρίας, όπως και του ειδικού ασφαλιστικού καθεστώτος δεν θα κρίνονται με βάση την αντικειμενική αναπηρία </w:t>
      </w:r>
      <w:r>
        <w:rPr>
          <w:rFonts w:eastAsia="Times New Roman" w:cs="Times New Roman"/>
          <w:szCs w:val="24"/>
        </w:rPr>
        <w:lastRenderedPageBreak/>
        <w:t>ή τη χρόνια σοβαρή ασθένειά τους, αλλά από τον τρόπο που λειτουργούν ως ανάπηροι. Πρόκειται για το όχημα μέσα από το οποίο</w:t>
      </w:r>
      <w:r>
        <w:rPr>
          <w:rFonts w:eastAsia="Times New Roman" w:cs="Times New Roman"/>
          <w:szCs w:val="24"/>
        </w:rPr>
        <w:t xml:space="preserve"> θα προωθηθεί ο νέος γύρος επίθεσης στα επιδόματα και τις παροχές για τους αναπήρους και τους μακροχρόνια πάσχοντες. </w:t>
      </w:r>
    </w:p>
    <w:p w14:paraId="381BD75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Αυτά όμως τα κρύβετε, κυρία Υπουργέ, δεν τα λέτε και ο νέος φορέας, ο ΟΠΕΚΑ, έχει ως αποστολή να υλοποιήσει και να ελεγχθεί η απαρέγκλιτη </w:t>
      </w:r>
      <w:r>
        <w:rPr>
          <w:rFonts w:eastAsia="Times New Roman" w:cs="Times New Roman"/>
          <w:szCs w:val="24"/>
        </w:rPr>
        <w:t xml:space="preserve">υλοποίηση αυτών των μέτρων που βασίζεται στις κατευθύνσεις της Ευρωπαϊκής Ένωσης. Αυτή είναι και η ουσία του πλαισίου του εθνικού συστήματος κοινωνικής αλληλεγγύης την οποία θεωρείτε ούτε λίγο ούτε πολύ ως επαναστατική καινοτομία. Είναι η λογική του </w:t>
      </w:r>
      <w:proofErr w:type="spellStart"/>
      <w:r>
        <w:rPr>
          <w:rFonts w:eastAsia="Times New Roman" w:cs="Times New Roman"/>
          <w:szCs w:val="24"/>
        </w:rPr>
        <w:t>αντιασ</w:t>
      </w:r>
      <w:r>
        <w:rPr>
          <w:rFonts w:eastAsia="Times New Roman" w:cs="Times New Roman"/>
          <w:szCs w:val="24"/>
        </w:rPr>
        <w:t>φαλιστικού</w:t>
      </w:r>
      <w:proofErr w:type="spellEnd"/>
      <w:r>
        <w:rPr>
          <w:rFonts w:eastAsia="Times New Roman" w:cs="Times New Roman"/>
          <w:szCs w:val="24"/>
        </w:rPr>
        <w:t xml:space="preserve"> νόμου-λαιμητόμου 4387/16. Στην κατεύθυνση αυτή θα συνεχίσει να υλοποιείται η γνωστή αντι</w:t>
      </w:r>
      <w:r>
        <w:rPr>
          <w:rFonts w:eastAsia="Times New Roman" w:cs="Times New Roman"/>
          <w:szCs w:val="24"/>
        </w:rPr>
        <w:lastRenderedPageBreak/>
        <w:t>λαϊκή πολιτική που διευρύνει μαζικά τη σχετική φτώχεια, που αφαιρεί δικαιώματα και ανάγκες, μειώσεις μισθών, συντάξεων και προσθέτει νέα βάρη στις λαϊκές οικ</w:t>
      </w:r>
      <w:r>
        <w:rPr>
          <w:rFonts w:eastAsia="Times New Roman" w:cs="Times New Roman"/>
          <w:szCs w:val="24"/>
        </w:rPr>
        <w:t>ογένειες. Φορολογία, χαράτσια, αυξημένες πληρωμές στην υγεία, στα φάρμακα, στην παιδεία. Χαμός γίνεται!</w:t>
      </w:r>
    </w:p>
    <w:p w14:paraId="381BD76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Πολιτική που αφαιρεί από τις λαϊκές οικογένειες δέκα και επιστρέφει ένα σε αυτές που ζουν στην ακραία φτώχεια. Ακόμα, όμως, και αυτά δεν είναι σίγουρα, </w:t>
      </w:r>
      <w:r>
        <w:rPr>
          <w:rFonts w:eastAsia="Times New Roman" w:cs="Times New Roman"/>
          <w:szCs w:val="24"/>
        </w:rPr>
        <w:t>αφού θα εξαρτώνται από την πορεία των αντιλαϊκών δημοσιονομικών στόχων και των ματωμένων πλεονασμάτων που δεν θα σταματήσουν τον Αύγουστο του 2018, αλλά θα έχουν διάρκεια εις το διηνεκές μέχρι το 2060, με πρωτογενή ματωμένα πλεονάσματα από 2,5% έως και 3,5</w:t>
      </w:r>
      <w:r>
        <w:rPr>
          <w:rFonts w:eastAsia="Times New Roman" w:cs="Times New Roman"/>
          <w:szCs w:val="24"/>
        </w:rPr>
        <w:t>% ανάλογα τη δημοσιονομική πορεία.</w:t>
      </w:r>
    </w:p>
    <w:p w14:paraId="381BD76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Όλα αυτά επιβεβαιώνουν αυτό που το ΚΚΕ έχει πει και επιμένει: Ότι δηλαδή στον πυρήνα αυτής της πολιτικής βρίσκεται η διαχείριση της φτώχειας μόνο στις πιο ακραίες μορφές της και με το ελάχιστο δημοσιονομικό κόστος. Οι παρ</w:t>
      </w:r>
      <w:r>
        <w:rPr>
          <w:rFonts w:eastAsia="Times New Roman" w:cs="Times New Roman"/>
          <w:szCs w:val="24"/>
        </w:rPr>
        <w:t>οχές αυτές όχι μόνο δεν καλύπτουν πρόσθετες ανάγκες, αλλά ένα μόνο μικρό μέρος των στοιχειωδών αναγκών τους, ίσα-ίσα για να μην πεθάνουν.</w:t>
      </w:r>
    </w:p>
    <w:p w14:paraId="381BD76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 ΚΚΕ, κυρίες και κύριοι, με βάση και τη συζήτηση στην ακρόαση των φορέων, στηρίζει τα αιτήματα των εργαζομένων στον </w:t>
      </w:r>
      <w:r>
        <w:rPr>
          <w:rFonts w:eastAsia="Times New Roman" w:cs="Times New Roman"/>
          <w:szCs w:val="24"/>
        </w:rPr>
        <w:t>ΟΓΑ για μονιμοποίηση των εργαζομένων ΙΔΑΧ, την ενίσχυση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στελέχωση όλων των υπηρεσιών του </w:t>
      </w:r>
      <w:r>
        <w:rPr>
          <w:rFonts w:eastAsia="Times New Roman" w:cs="Times New Roman"/>
          <w:szCs w:val="24"/>
        </w:rPr>
        <w:t>ο</w:t>
      </w:r>
      <w:r>
        <w:rPr>
          <w:rFonts w:eastAsia="Times New Roman" w:cs="Times New Roman"/>
          <w:szCs w:val="24"/>
        </w:rPr>
        <w:t xml:space="preserve">ργανισμού με επιπλέον προσωπικό. Στηρίζει τα αιτήματα των πολυτέκνων, των </w:t>
      </w:r>
      <w:proofErr w:type="spellStart"/>
      <w:r>
        <w:rPr>
          <w:rFonts w:eastAsia="Times New Roman" w:cs="Times New Roman"/>
          <w:szCs w:val="24"/>
        </w:rPr>
        <w:t>τρίτεκνων</w:t>
      </w:r>
      <w:proofErr w:type="spellEnd"/>
      <w:r>
        <w:rPr>
          <w:rFonts w:eastAsia="Times New Roman" w:cs="Times New Roman"/>
          <w:szCs w:val="24"/>
        </w:rPr>
        <w:t xml:space="preserve"> οικογενειών για κα</w:t>
      </w:r>
      <w:r>
        <w:rPr>
          <w:rFonts w:eastAsia="Times New Roman" w:cs="Times New Roman"/>
          <w:szCs w:val="24"/>
        </w:rPr>
        <w:t>μ</w:t>
      </w:r>
      <w:r>
        <w:rPr>
          <w:rFonts w:eastAsia="Times New Roman" w:cs="Times New Roman"/>
          <w:szCs w:val="24"/>
        </w:rPr>
        <w:t>μία περικοπή επιδομάτων, χωρίς αστερίσκους, χωρίς προϋποθέσει</w:t>
      </w:r>
      <w:r>
        <w:rPr>
          <w:rFonts w:eastAsia="Times New Roman" w:cs="Times New Roman"/>
          <w:szCs w:val="24"/>
        </w:rPr>
        <w:t xml:space="preserve">ς και παρενθέσεις και την κάρτα μετακίνησής τους. </w:t>
      </w:r>
    </w:p>
    <w:p w14:paraId="381BD76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Καταψηφίζουμε τα άρθρα 1, 2 και 4, τα οποία είναι αυτά που κυρίως παραπέμπουν στο περιεχόμενο της πολιτικής που θα υλοποιεί ο νέος φορέας σύμφωνα με την παραπάνω κριτική.</w:t>
      </w:r>
    </w:p>
    <w:p w14:paraId="381BD76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Στα υπόλοιπα άρθρα του Κεφαλαίου Α</w:t>
      </w:r>
      <w:r>
        <w:rPr>
          <w:rFonts w:eastAsia="Times New Roman" w:cs="Times New Roman"/>
          <w:szCs w:val="24"/>
        </w:rPr>
        <w:t>΄, δηλαδή στα άρθρα 3, 5 έως και 50 ψηφίζουμε «</w:t>
      </w:r>
      <w:r>
        <w:rPr>
          <w:rFonts w:eastAsia="Times New Roman" w:cs="Times New Roman"/>
          <w:szCs w:val="24"/>
        </w:rPr>
        <w:t>π</w:t>
      </w:r>
      <w:r>
        <w:rPr>
          <w:rFonts w:eastAsia="Times New Roman" w:cs="Times New Roman"/>
          <w:szCs w:val="24"/>
        </w:rPr>
        <w:t>αρών».</w:t>
      </w:r>
    </w:p>
    <w:p w14:paraId="381BD76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Και έρχομαι τώρα στο Μέρος Β΄ και στο άρθρο 51 που αφορά την υλοποίηση προγράμματος χρηματοδότησης δήμων για την ίδρυση νέων τμημάτων βρεφικής, παιδικής και βρεφονηπιακής φροντίδας.</w:t>
      </w:r>
    </w:p>
    <w:p w14:paraId="381BD766"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Αυτό το άρθρο προβλ</w:t>
      </w:r>
      <w:r>
        <w:rPr>
          <w:rFonts w:eastAsia="Times New Roman" w:cs="Times New Roman"/>
          <w:szCs w:val="24"/>
        </w:rPr>
        <w:t xml:space="preserve">έπει τη χρηματοδότηση δήμων από τον τακτικό κρατικό προϋπολογισμό για την ίδρυση έως δύο νέων τμημάτων βρεφικής, παιδικής ή βρεφονηπιακής φροντίδας. </w:t>
      </w:r>
    </w:p>
    <w:p w14:paraId="381BD767"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81BD768"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Συμφωνούμε με την κρατ</w:t>
      </w:r>
      <w:r>
        <w:rPr>
          <w:rFonts w:eastAsia="Times New Roman" w:cs="Times New Roman"/>
          <w:szCs w:val="24"/>
        </w:rPr>
        <w:t>ική χρηματοδότηση για την αύξηση των βρεφονηπιακών σταθμών και γι’ αυτό θα υπερψηφίσουμε. Αυτό, όμως, δεν σημαίνει και την ικανοποίηση όλων των αιτήσεων για δωρεάν φιλοξενία όλων των βρεφών και νηπίων. Οι εξαγγελίες της Κυβέρνησης αφορούν στην επίλυση ενός</w:t>
      </w:r>
      <w:r>
        <w:rPr>
          <w:rFonts w:eastAsia="Times New Roman" w:cs="Times New Roman"/>
          <w:szCs w:val="24"/>
        </w:rPr>
        <w:t xml:space="preserve"> μέρους του προβλήματος. Όμως για να καλυφθεί ακόμη και αυτό, δηλαδή για να μπορούν να πάνε επιπλέον δέκα χιλιάδες παιδιά, θα πρέπει να μειωθεί το κόστος των παρεχόμενων υπηρεσιών ανά παιδί και γι’ αυτά που ήδη πηγαίνουν, αλλά και για εκείνα που θα πάνε με</w:t>
      </w:r>
      <w:r>
        <w:rPr>
          <w:rFonts w:eastAsia="Times New Roman" w:cs="Times New Roman"/>
          <w:szCs w:val="24"/>
        </w:rPr>
        <w:t>τά τη λειτουργία των νέων παιδικών σταθμών. Παραμένουν τα εισοδηματικά κριτή</w:t>
      </w:r>
      <w:r>
        <w:rPr>
          <w:rFonts w:eastAsia="Times New Roman" w:cs="Times New Roman"/>
          <w:szCs w:val="24"/>
        </w:rPr>
        <w:lastRenderedPageBreak/>
        <w:t xml:space="preserve">ρια για την έγκριση των σχετικών αιτήσεων στο επίπεδο της φτώχειας, ενώ ένα μεγάλο τμήμα των λαϊκών οικογενειών εξαναγκάζεται να πληρώνει τροφεία, καθώς και ποσά για τις λεγόμενες </w:t>
      </w:r>
      <w:r>
        <w:rPr>
          <w:rFonts w:eastAsia="Times New Roman" w:cs="Times New Roman"/>
          <w:szCs w:val="24"/>
        </w:rPr>
        <w:t xml:space="preserve">πρόσθετες παροχές τόσο στους δημοτικούς όσο και στους ιδιωτικούς βρεφονηπιακούς σταθμούς. Επίσης απαιτείται να προβλεφθούν και ανάλογα κρατικά κονδύλια για την πρόσληψη μόνιμου εξειδικευμένου προσωπικού, για να λειτουργήσουν οι νέοι βρεφονηπιακοί σταθμοί, </w:t>
      </w:r>
      <w:r>
        <w:rPr>
          <w:rFonts w:eastAsia="Times New Roman" w:cs="Times New Roman"/>
          <w:szCs w:val="24"/>
        </w:rPr>
        <w:t xml:space="preserve">για τους οποίους το νομοσχέδιο δεν λέει τίποτα. </w:t>
      </w:r>
    </w:p>
    <w:p w14:paraId="381BD769"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Εν ολίγοις, η πολιτική της Κυβέρνησης δεν έχει καμ</w:t>
      </w:r>
      <w:r>
        <w:rPr>
          <w:rFonts w:eastAsia="Times New Roman" w:cs="Times New Roman"/>
          <w:szCs w:val="24"/>
        </w:rPr>
        <w:t>μ</w:t>
      </w:r>
      <w:r>
        <w:rPr>
          <w:rFonts w:eastAsia="Times New Roman" w:cs="Times New Roman"/>
          <w:szCs w:val="24"/>
        </w:rPr>
        <w:t xml:space="preserve">ία σχέση με την αποκλειστικά δημόσια και δωρεάν παιδεία για όλους, τη δίχρονη υποχρεωτική προσχολική αγωγή, με τα </w:t>
      </w:r>
      <w:proofErr w:type="spellStart"/>
      <w:r>
        <w:rPr>
          <w:rFonts w:eastAsia="Times New Roman" w:cs="Times New Roman"/>
          <w:szCs w:val="24"/>
        </w:rPr>
        <w:t>προνήπια</w:t>
      </w:r>
      <w:proofErr w:type="spellEnd"/>
      <w:r>
        <w:rPr>
          <w:rFonts w:eastAsia="Times New Roman" w:cs="Times New Roman"/>
          <w:szCs w:val="24"/>
        </w:rPr>
        <w:t xml:space="preserve"> και τα νήπια στο δημόσιο σχολείο,</w:t>
      </w:r>
      <w:r>
        <w:rPr>
          <w:rFonts w:eastAsia="Times New Roman" w:cs="Times New Roman"/>
          <w:szCs w:val="24"/>
        </w:rPr>
        <w:t xml:space="preserve"> με τα ολοήμερα νηπιαγωγεία για όλα τα παιδιά, με τη σίτιση για όλα τα παιδιά με ευθύνη του κράτους και </w:t>
      </w:r>
      <w:r>
        <w:rPr>
          <w:rFonts w:eastAsia="Times New Roman" w:cs="Times New Roman"/>
          <w:szCs w:val="24"/>
        </w:rPr>
        <w:lastRenderedPageBreak/>
        <w:t>όλα τα παιδιά κάτω των τεσσάρων ετών σε δημόσιους παιδικούς σταθμούς, χωρίς τροφεία. Θα πρέπει να είναι μόνιμη και σταθερή η δουλειά για όλους τους εργα</w:t>
      </w:r>
      <w:r>
        <w:rPr>
          <w:rFonts w:eastAsia="Times New Roman" w:cs="Times New Roman"/>
          <w:szCs w:val="24"/>
        </w:rPr>
        <w:t>ζόμενους, νηπιαγωγούς, βρεφονηπιοκόμους. Πρόκειται για αιτήματα και στόχους που απαντούν στις σύγχρονες λαϊκές ανάγκες τώρα και όχι στο μέλλον και βρίσκονται στον αντίποδα της πολιτικής που σχεδιάζει η Κυβέρνηση και αυτό το αστικό κράτος, που στερούν την π</w:t>
      </w:r>
      <w:r>
        <w:rPr>
          <w:rFonts w:eastAsia="Times New Roman" w:cs="Times New Roman"/>
          <w:szCs w:val="24"/>
        </w:rPr>
        <w:t>ροσχολική αγωγή από χιλιάδες παιδιά, ενώ φορτώνουν αλύπητα την εργατική λαϊκή οικογένεια με χαράτσια, θυσίες και μέτρα στο όνομα της ανάκαμψης της κερδοφορίας των επιχειρηματικών ομίλων.</w:t>
      </w:r>
    </w:p>
    <w:p w14:paraId="381BD76A"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επανειλημμένα το κουδούνι λήξεως του χρόνου </w:t>
      </w:r>
      <w:r>
        <w:rPr>
          <w:rFonts w:eastAsia="Times New Roman" w:cs="Times New Roman"/>
          <w:szCs w:val="24"/>
        </w:rPr>
        <w:t>ομιλίας του κυρίου Βουλευτή)</w:t>
      </w:r>
    </w:p>
    <w:p w14:paraId="381BD76B"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όπως κάνατε και στους προηγούμενους ομιλητές, που τους αφήσατε να μιλήσουν μέχρι δεκαεπτά έως και δεκαοκτώ λεπτά, θεωρώ πως το ίδιο πρέπει να κάνετε και με εμένα. </w:t>
      </w:r>
    </w:p>
    <w:p w14:paraId="381BD76C"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κύριε </w:t>
      </w:r>
      <w:r>
        <w:rPr>
          <w:rFonts w:eastAsia="Times New Roman" w:cs="Times New Roman"/>
          <w:szCs w:val="24"/>
        </w:rPr>
        <w:t xml:space="preserve">Συντυχάκη. Δεν το άκουσα. </w:t>
      </w:r>
    </w:p>
    <w:p w14:paraId="381BD76D"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Με το «εντάξει» δεν γίνεται.</w:t>
      </w:r>
    </w:p>
    <w:p w14:paraId="381BD76E"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Μπορείτε να προχωρήσετε. Δεν υπάρχει πρόβλημα.</w:t>
      </w:r>
    </w:p>
    <w:p w14:paraId="381BD76F"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Πρόεδρε, εγώ δεν έχω μάτια στην πλάτη, για να δω τι κάνετε αυτή τη στι</w:t>
      </w:r>
      <w:r>
        <w:rPr>
          <w:rFonts w:eastAsia="Times New Roman" w:cs="Times New Roman"/>
          <w:szCs w:val="24"/>
        </w:rPr>
        <w:t>γμή. Επί δύο λεπτά χτυπά το καμπανάκι και εσείς δεν ακούτε, παρ’ όλο που είστε στη θέση σας.</w:t>
      </w:r>
    </w:p>
    <w:p w14:paraId="381BD770"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Δεν το άκουσα. </w:t>
      </w:r>
    </w:p>
    <w:p w14:paraId="381BD771"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Έλεος!</w:t>
      </w:r>
    </w:p>
    <w:p w14:paraId="381BD772"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θα τοποθετηθώ για όλα, θα πω μόνο για το </w:t>
      </w:r>
      <w:r>
        <w:rPr>
          <w:rFonts w:eastAsia="Times New Roman" w:cs="Times New Roman"/>
          <w:szCs w:val="24"/>
        </w:rPr>
        <w:t>«</w:t>
      </w:r>
      <w:proofErr w:type="spellStart"/>
      <w:r>
        <w:rPr>
          <w:rFonts w:eastAsia="Times New Roman" w:cs="Times New Roman"/>
          <w:szCs w:val="24"/>
        </w:rPr>
        <w:t>Σικιαρίδειο</w:t>
      </w:r>
      <w:proofErr w:type="spellEnd"/>
      <w:r>
        <w:rPr>
          <w:rFonts w:eastAsia="Times New Roman" w:cs="Times New Roman"/>
          <w:szCs w:val="24"/>
        </w:rPr>
        <w:t xml:space="preserve"> Ίδρυμα</w:t>
      </w:r>
      <w:r>
        <w:rPr>
          <w:rFonts w:eastAsia="Times New Roman" w:cs="Times New Roman"/>
          <w:szCs w:val="24"/>
        </w:rPr>
        <w:t>»</w:t>
      </w:r>
      <w:r>
        <w:rPr>
          <w:rFonts w:eastAsia="Times New Roman" w:cs="Times New Roman"/>
          <w:szCs w:val="24"/>
        </w:rPr>
        <w:t>. Είναι το άρθρο 53,</w:t>
      </w:r>
      <w:r>
        <w:rPr>
          <w:rFonts w:eastAsia="Times New Roman" w:cs="Times New Roman"/>
          <w:szCs w:val="24"/>
        </w:rPr>
        <w:t xml:space="preserve"> που το ψηφίζουμε. Είχε απαλλαχθεί από την υποχρέωση να διαθέτει φορολογική και ασφαλιστική ενημερότητα. Η απαλλαγή του ίσχυε 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 και με τη νέα διάταξη δίδεται παράταση 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2018. </w:t>
      </w:r>
    </w:p>
    <w:p w14:paraId="381BD773"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Στην προηγούμενη ρύθμιση είχαμε ψηφίσει «υπέρ</w:t>
      </w:r>
      <w:r>
        <w:rPr>
          <w:rFonts w:eastAsia="Times New Roman" w:cs="Times New Roman"/>
          <w:szCs w:val="24"/>
        </w:rPr>
        <w:t>». Θα ψηφίσουμε και τώρα «υπέρ». Είναι ένα κέντρο κατάρτισης παιδιών, ηλικίας δεκατεσσάρων έως είκοσι ενός ετών, με νοητική στέρηση και ψηφίζουμε «υπέρ» με κριτήριο να μην μείνουν τα παιδιά χωρίς σχο</w:t>
      </w:r>
      <w:r>
        <w:rPr>
          <w:rFonts w:eastAsia="Times New Roman" w:cs="Times New Roman"/>
          <w:szCs w:val="24"/>
        </w:rPr>
        <w:lastRenderedPageBreak/>
        <w:t xml:space="preserve">λείο, να πληρωθούν δηλαδή άμεσα όλα τα </w:t>
      </w:r>
      <w:proofErr w:type="spellStart"/>
      <w:r>
        <w:rPr>
          <w:rFonts w:eastAsia="Times New Roman" w:cs="Times New Roman"/>
          <w:szCs w:val="24"/>
        </w:rPr>
        <w:t>χρωστούμενα</w:t>
      </w:r>
      <w:proofErr w:type="spellEnd"/>
      <w:r>
        <w:rPr>
          <w:rFonts w:eastAsia="Times New Roman" w:cs="Times New Roman"/>
          <w:szCs w:val="24"/>
        </w:rPr>
        <w:t xml:space="preserve"> στους </w:t>
      </w:r>
      <w:r>
        <w:rPr>
          <w:rFonts w:eastAsia="Times New Roman" w:cs="Times New Roman"/>
          <w:szCs w:val="24"/>
        </w:rPr>
        <w:t xml:space="preserve">εργαζόμενους και να καταβληθούν οι εργοδοτικές εισφορές στα ασφαλιστικά ταμεία. </w:t>
      </w:r>
    </w:p>
    <w:p w14:paraId="381BD774"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Τονίζουμε, όμως, ότι αυτή η ρύθμιση δεν εξασφαλίζει τη λύση του οικονομικού προβλήματος του </w:t>
      </w:r>
      <w:r>
        <w:rPr>
          <w:rFonts w:eastAsia="Times New Roman" w:cs="Times New Roman"/>
          <w:szCs w:val="24"/>
        </w:rPr>
        <w:t>ι</w:t>
      </w:r>
      <w:r>
        <w:rPr>
          <w:rFonts w:eastAsia="Times New Roman" w:cs="Times New Roman"/>
          <w:szCs w:val="24"/>
        </w:rPr>
        <w:t xml:space="preserve">δρύματος, αφού συνεχίζεται η κρατική </w:t>
      </w:r>
      <w:proofErr w:type="spellStart"/>
      <w:r>
        <w:rPr>
          <w:rFonts w:eastAsia="Times New Roman" w:cs="Times New Roman"/>
          <w:szCs w:val="24"/>
        </w:rPr>
        <w:t>υποχρηματοδότηση</w:t>
      </w:r>
      <w:proofErr w:type="spellEnd"/>
      <w:r>
        <w:rPr>
          <w:rFonts w:eastAsia="Times New Roman" w:cs="Times New Roman"/>
          <w:szCs w:val="24"/>
        </w:rPr>
        <w:t>. Το πρόβλημα, ακόμη και αν π</w:t>
      </w:r>
      <w:r>
        <w:rPr>
          <w:rFonts w:eastAsia="Times New Roman" w:cs="Times New Roman"/>
          <w:szCs w:val="24"/>
        </w:rPr>
        <w:t>ροσωρινά διευθετηθεί, θα επανέλθει, όπως συμβαίνει με την πλειοψηφία των αντίστοιχων ιδρυμάτων. Θεωρούμε ότι η Κυβέρνηση συνεχίζει την ίδια πολιτική με τις προηγούμενες κυβερνήσεις, δηλαδή το κράτος να μην αναπτύσσει δομές και παροχές ειδικής αγωγής και τα</w:t>
      </w:r>
      <w:r>
        <w:rPr>
          <w:rFonts w:eastAsia="Times New Roman" w:cs="Times New Roman"/>
          <w:szCs w:val="24"/>
        </w:rPr>
        <w:t xml:space="preserve">υτόχρονα </w:t>
      </w:r>
      <w:proofErr w:type="spellStart"/>
      <w:r>
        <w:rPr>
          <w:rFonts w:eastAsia="Times New Roman" w:cs="Times New Roman"/>
          <w:szCs w:val="24"/>
        </w:rPr>
        <w:t>υποχρηματοδοτεί</w:t>
      </w:r>
      <w:proofErr w:type="spellEnd"/>
      <w:r>
        <w:rPr>
          <w:rFonts w:eastAsia="Times New Roman" w:cs="Times New Roman"/>
          <w:szCs w:val="24"/>
        </w:rPr>
        <w:t xml:space="preserve"> τα υπάρχοντα Ιδρύματα. </w:t>
      </w:r>
    </w:p>
    <w:p w14:paraId="381BD775"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Κατά τη γνώμη μας, θα πρέπει όλα αυτά τα </w:t>
      </w:r>
      <w:r>
        <w:rPr>
          <w:rFonts w:eastAsia="Times New Roman" w:cs="Times New Roman"/>
          <w:szCs w:val="24"/>
        </w:rPr>
        <w:t>ι</w:t>
      </w:r>
      <w:r>
        <w:rPr>
          <w:rFonts w:eastAsia="Times New Roman" w:cs="Times New Roman"/>
          <w:szCs w:val="24"/>
        </w:rPr>
        <w:t xml:space="preserve">δρύματα να περάσουν στην πλήρη ευθύνη του κράτους, να χρηματοδοτηθούν </w:t>
      </w:r>
      <w:r>
        <w:rPr>
          <w:rFonts w:eastAsia="Times New Roman" w:cs="Times New Roman"/>
          <w:szCs w:val="24"/>
        </w:rPr>
        <w:lastRenderedPageBreak/>
        <w:t>πλήρως και επαρκώς από τον κρατικό προϋπολογισμό, χωρίς να επιβαρύνονται τα ασφαλιστικά ταμεία,</w:t>
      </w:r>
      <w:r>
        <w:rPr>
          <w:rFonts w:eastAsia="Times New Roman" w:cs="Times New Roman"/>
          <w:szCs w:val="24"/>
        </w:rPr>
        <w:t xml:space="preserve"> δηλαδή οι εργαζόμενοι και να παρέχουν απολύτως δωρεάν τις υπηρεσίες τους.</w:t>
      </w:r>
    </w:p>
    <w:p w14:paraId="381BD776"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Ψηφίζουμε, επίσης, «υπέρ» στο άρθρο 55, που αφορά τους </w:t>
      </w:r>
      <w:proofErr w:type="spellStart"/>
      <w:r>
        <w:rPr>
          <w:rFonts w:eastAsia="Times New Roman" w:cs="Times New Roman"/>
          <w:szCs w:val="24"/>
        </w:rPr>
        <w:t>Ρομά</w:t>
      </w:r>
      <w:proofErr w:type="spellEnd"/>
      <w:r>
        <w:rPr>
          <w:rFonts w:eastAsia="Times New Roman" w:cs="Times New Roman"/>
          <w:szCs w:val="24"/>
        </w:rPr>
        <w:t>.</w:t>
      </w:r>
    </w:p>
    <w:p w14:paraId="381BD777"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τα υπόλοιπα και για τις τροπολογίες, γιατί υπάρχουν και οι τροπολογίες, θα τοποθετηθούμε στη δευτερολογία μας.</w:t>
      </w:r>
    </w:p>
    <w:p w14:paraId="381BD778"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381BD779"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σας ευχαριστούμε.</w:t>
      </w:r>
    </w:p>
    <w:p w14:paraId="381BD77A"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Παπαχριστόπουλος</w:t>
      </w:r>
      <w:proofErr w:type="spellEnd"/>
      <w:r>
        <w:rPr>
          <w:rFonts w:eastAsia="Times New Roman" w:cs="Times New Roman"/>
          <w:szCs w:val="24"/>
        </w:rPr>
        <w:t xml:space="preserve"> έχει τον λόγο.</w:t>
      </w:r>
    </w:p>
    <w:p w14:paraId="381BD77B"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Ευχαριστώ, κύριε Πρόεδρε.</w:t>
      </w:r>
    </w:p>
    <w:p w14:paraId="381BD77C" w14:textId="77777777" w:rsidR="00DC23FB" w:rsidRDefault="001C39C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Άκουσα με μεγάλη προσοχή τον εισηγητή της Αξιωματικής Αντιπολίτευσης και αναρωτήθηκα μήπ</w:t>
      </w:r>
      <w:r>
        <w:rPr>
          <w:rFonts w:eastAsia="Times New Roman" w:cs="Times New Roman"/>
          <w:szCs w:val="24"/>
        </w:rPr>
        <w:t>ως εγώ ζω σε άλλη χώρα, μήπως ζω κάπου αλλού.</w:t>
      </w:r>
    </w:p>
    <w:p w14:paraId="381BD77D"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Θέλω κατ’ αρχάς -γιατί το ποιος πραγματικά ασχολείται με το </w:t>
      </w:r>
      <w:proofErr w:type="spellStart"/>
      <w:r>
        <w:rPr>
          <w:rFonts w:eastAsia="Times New Roman" w:cs="Times New Roman"/>
          <w:szCs w:val="24"/>
        </w:rPr>
        <w:t>προνοιακό</w:t>
      </w:r>
      <w:proofErr w:type="spellEnd"/>
      <w:r>
        <w:rPr>
          <w:rFonts w:eastAsia="Times New Roman" w:cs="Times New Roman"/>
          <w:szCs w:val="24"/>
        </w:rPr>
        <w:t xml:space="preserve"> κράτος πρέπει να το ξεκαθαρίσουμε- να πω μερικά παραδείγματα, </w:t>
      </w:r>
      <w:r>
        <w:rPr>
          <w:rFonts w:eastAsia="Times New Roman" w:cs="Times New Roman"/>
          <w:bCs/>
          <w:shd w:val="clear" w:color="auto" w:fill="FFFFFF"/>
        </w:rPr>
        <w:t>που</w:t>
      </w:r>
      <w:r>
        <w:rPr>
          <w:rFonts w:eastAsia="Times New Roman" w:cs="Times New Roman"/>
          <w:szCs w:val="24"/>
        </w:rPr>
        <w:t xml:space="preserve"> </w:t>
      </w:r>
      <w:r>
        <w:rPr>
          <w:rFonts w:eastAsia="Times New Roman"/>
          <w:bCs/>
        </w:rPr>
        <w:t>είναι</w:t>
      </w:r>
      <w:r>
        <w:rPr>
          <w:rFonts w:eastAsia="Times New Roman" w:cs="Times New Roman"/>
          <w:szCs w:val="24"/>
        </w:rPr>
        <w:t xml:space="preserve"> νωπά κιόλας, καθώς το θέμα είναι επίκαιρο. </w:t>
      </w:r>
    </w:p>
    <w:p w14:paraId="381BD77E"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Ένα φάρμακο, το </w:t>
      </w:r>
      <w:proofErr w:type="spellStart"/>
      <w:r>
        <w:rPr>
          <w:rFonts w:eastAsia="Times New Roman" w:cs="Times New Roman"/>
          <w:szCs w:val="24"/>
          <w:lang w:val="en-US"/>
        </w:rPr>
        <w:t>Gilenya</w:t>
      </w:r>
      <w:proofErr w:type="spellEnd"/>
      <w:r>
        <w:rPr>
          <w:rFonts w:eastAsia="Times New Roman" w:cs="Times New Roman"/>
          <w:szCs w:val="24"/>
        </w:rPr>
        <w:t xml:space="preserve">, παίρνει τιμή και στη συνέχεια αποζημίωση μέσα σε έναν μήνα με διαδικασίες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πολύ γρήγορες. Η ίδια όμως διαδικασία τιμολόγησης νέων φαρμάκων δεν ισχύει για κανέναν άλλον. Για δύο ανταγωνιστικά φάρμακα αυτού του φαρμάκου περνάνε δύο χρόνια για να</w:t>
      </w:r>
      <w:r>
        <w:rPr>
          <w:rFonts w:eastAsia="Times New Roman" w:cs="Times New Roman"/>
          <w:szCs w:val="24"/>
        </w:rPr>
        <w:t xml:space="preserve"> πάρουν τιμή και να μπουν στην </w:t>
      </w:r>
      <w:r>
        <w:rPr>
          <w:rFonts w:eastAsia="Times New Roman" w:cs="Times New Roman"/>
          <w:szCs w:val="24"/>
        </w:rPr>
        <w:lastRenderedPageBreak/>
        <w:t xml:space="preserve">αγορά. Το </w:t>
      </w:r>
      <w:proofErr w:type="spellStart"/>
      <w:r>
        <w:rPr>
          <w:rFonts w:eastAsia="Times New Roman" w:cs="Times New Roman"/>
          <w:szCs w:val="24"/>
          <w:lang w:val="en-US"/>
        </w:rPr>
        <w:t>Gilenya</w:t>
      </w:r>
      <w:proofErr w:type="spellEnd"/>
      <w:r>
        <w:rPr>
          <w:rFonts w:eastAsia="Times New Roman" w:cs="Times New Roman"/>
          <w:szCs w:val="24"/>
        </w:rPr>
        <w:t xml:space="preserve"> στοιχίζει 1.473 ευρώ και το </w:t>
      </w:r>
      <w:proofErr w:type="spellStart"/>
      <w:r>
        <w:rPr>
          <w:rFonts w:eastAsia="Times New Roman" w:cs="Times New Roman"/>
          <w:szCs w:val="24"/>
          <w:lang w:val="en-US"/>
        </w:rPr>
        <w:t>Aubagio</w:t>
      </w:r>
      <w:proofErr w:type="spellEnd"/>
      <w:r>
        <w:rPr>
          <w:rFonts w:eastAsia="Times New Roman" w:cs="Times New Roman"/>
          <w:szCs w:val="24"/>
        </w:rPr>
        <w:t xml:space="preserve"> ακριβώς τα μισά. Αυτό είναι ένα χειροπιαστό παράδειγμα της κοινωνικής ευαισθησίας των προηγούμενων. </w:t>
      </w:r>
    </w:p>
    <w:p w14:paraId="381BD77F"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Δεύτερο παράδειγμα: Πέρα του ότι η μισή Ελλάδα βρέθηκε να έχει ωχρά κη</w:t>
      </w:r>
      <w:r>
        <w:rPr>
          <w:rFonts w:eastAsia="Times New Roman" w:cs="Times New Roman"/>
          <w:szCs w:val="24"/>
        </w:rPr>
        <w:t xml:space="preserve">λίδα, στατιστικά που υπερβαίνουν την Αγγλία, τη Γαλλία, τη Γερμανία, το αντίστοιχο φάρμακο, για το οποίο ο πρόεδρος των φαρμακοποιών, ο κ. </w:t>
      </w:r>
      <w:proofErr w:type="spellStart"/>
      <w:r>
        <w:rPr>
          <w:rFonts w:eastAsia="Times New Roman" w:cs="Times New Roman"/>
          <w:szCs w:val="24"/>
        </w:rPr>
        <w:t>Λουράντος</w:t>
      </w:r>
      <w:proofErr w:type="spellEnd"/>
      <w:r>
        <w:rPr>
          <w:rFonts w:eastAsia="Times New Roman" w:cs="Times New Roman"/>
          <w:szCs w:val="24"/>
        </w:rPr>
        <w:t>, χτυπιέται κάθε μέρα στα κανάλια, στοίχιζε τριάντα φορές περισσότερο από το αντίστοιχο που υπήρχε. Μάλιστα,</w:t>
      </w:r>
      <w:r>
        <w:rPr>
          <w:rFonts w:eastAsia="Times New Roman" w:cs="Times New Roman"/>
          <w:szCs w:val="24"/>
        </w:rPr>
        <w:t xml:space="preserve"> η κυκλοφορία του </w:t>
      </w:r>
      <w:proofErr w:type="spellStart"/>
      <w:r>
        <w:rPr>
          <w:rFonts w:eastAsia="Times New Roman" w:cs="Times New Roman"/>
          <w:szCs w:val="24"/>
          <w:lang w:val="en-US"/>
        </w:rPr>
        <w:t>Lucentis</w:t>
      </w:r>
      <w:proofErr w:type="spellEnd"/>
      <w:r>
        <w:rPr>
          <w:rFonts w:eastAsia="Times New Roman" w:cs="Times New Roman"/>
          <w:szCs w:val="24"/>
        </w:rPr>
        <w:t xml:space="preserve"> έσπασε όλα τα ρεκόρ. Αυτό ήταν το δεύτερο παράδειγμα της κοινωνικής ευαισθησίας των προκατόχων μας. </w:t>
      </w:r>
    </w:p>
    <w:p w14:paraId="381BD780"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Θέλω να πω και άλλο ένα, όμως. Μιλάω με στοιχεία. Το τι πιστεύω εγώ, θα το ακούσετε, αλλά έχει μεγάλη σημασία να δούμε </w:t>
      </w:r>
      <w:r>
        <w:rPr>
          <w:rFonts w:eastAsia="Times New Roman" w:cs="Times New Roman"/>
          <w:szCs w:val="24"/>
        </w:rPr>
        <w:lastRenderedPageBreak/>
        <w:t>τι πίστευ</w:t>
      </w:r>
      <w:r>
        <w:rPr>
          <w:rFonts w:eastAsia="Times New Roman" w:cs="Times New Roman"/>
          <w:szCs w:val="24"/>
        </w:rPr>
        <w:t xml:space="preserve">ε σε μια ημερίδα ο τότε Γενικός Γραμματέας του Υπουργείου Δικαιοσύνης, Διαφάνειας και Ανθρωπίνων Δικαιωμάτων, ο κ. Γιώργος </w:t>
      </w:r>
      <w:proofErr w:type="spellStart"/>
      <w:r>
        <w:rPr>
          <w:rFonts w:eastAsia="Times New Roman" w:cs="Times New Roman"/>
          <w:szCs w:val="24"/>
        </w:rPr>
        <w:t>Σούρλας</w:t>
      </w:r>
      <w:proofErr w:type="spellEnd"/>
      <w:r>
        <w:rPr>
          <w:rFonts w:eastAsia="Times New Roman" w:cs="Times New Roman"/>
          <w:szCs w:val="24"/>
        </w:rPr>
        <w:t xml:space="preserve">. Η ημερίδα έγινε στις 19-6-2013. Το λέω, για δούμε την ευαισθησία των προκατόχων μας. </w:t>
      </w:r>
    </w:p>
    <w:p w14:paraId="381BD781"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Αναφέρει, λοιπόν, σε αυτή την ημερίδα,</w:t>
      </w:r>
      <w:r>
        <w:rPr>
          <w:rFonts w:eastAsia="Times New Roman" w:cs="Times New Roman"/>
          <w:szCs w:val="24"/>
        </w:rPr>
        <w:t xml:space="preserve"> ότι ένα μηχάνημα που αγοράστηκε από την Ισπανία 4 εκατομμύρια δραχμές, τιμολογήθηκε παράνομα από μία </w:t>
      </w:r>
      <w:r>
        <w:rPr>
          <w:rFonts w:eastAsia="Times New Roman" w:cs="Times New Roman"/>
          <w:szCs w:val="24"/>
          <w:lang w:val="en-US"/>
        </w:rPr>
        <w:t>offshore</w:t>
      </w:r>
      <w:r>
        <w:rPr>
          <w:rFonts w:eastAsia="Times New Roman" w:cs="Times New Roman"/>
          <w:szCs w:val="24"/>
        </w:rPr>
        <w:t xml:space="preserve"> εταιρεία στο νησί Μαν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!- 174 εκατομμύρια δραχμές. Και όχι μόνον αυτό, αλλά πήρε και επιδότηση 79 εκατομμύρια δραχμές. Δηλαδή, 4 </w:t>
      </w:r>
      <w:r>
        <w:rPr>
          <w:rFonts w:eastAsia="Times New Roman" w:cs="Times New Roman"/>
          <w:szCs w:val="24"/>
        </w:rPr>
        <w:t xml:space="preserve">εκατομμύρια πλήρωσε και χρεώθηκε το ελληνικό δημόσιο, βρείτε τώρα πόσο βγαίνουν σε ευρώ! </w:t>
      </w:r>
    </w:p>
    <w:p w14:paraId="381BD782"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Ακόμα, σε αυτή την ημερίδα, για να δούμε τι ευαισθησία υπήρχε δηλαδή, γιατί τσιμπιέμαι </w:t>
      </w:r>
      <w:r>
        <w:rPr>
          <w:rFonts w:eastAsia="Times New Roman"/>
          <w:bCs/>
        </w:rPr>
        <w:t>και</w:t>
      </w:r>
      <w:r>
        <w:rPr>
          <w:rFonts w:eastAsia="Times New Roman" w:cs="Times New Roman"/>
          <w:szCs w:val="24"/>
        </w:rPr>
        <w:t xml:space="preserve"> λέω μπας και ήμουν σε άλλη χώρα και </w:t>
      </w:r>
      <w:r>
        <w:rPr>
          <w:rFonts w:eastAsia="Times New Roman" w:cs="Times New Roman"/>
          <w:szCs w:val="24"/>
        </w:rPr>
        <w:lastRenderedPageBreak/>
        <w:t xml:space="preserve">δεν το καταλάβαινα, ειπώθηκε </w:t>
      </w:r>
      <w:r>
        <w:rPr>
          <w:rFonts w:eastAsia="Times New Roman"/>
          <w:bCs/>
          <w:shd w:val="clear" w:color="auto" w:fill="FFFFFF"/>
        </w:rPr>
        <w:t>ότι</w:t>
      </w:r>
      <w:r>
        <w:rPr>
          <w:rFonts w:eastAsia="Times New Roman" w:cs="Times New Roman"/>
          <w:szCs w:val="24"/>
        </w:rPr>
        <w:t xml:space="preserve"> ένα </w:t>
      </w:r>
      <w:proofErr w:type="spellStart"/>
      <w:r>
        <w:rPr>
          <w:rFonts w:eastAsia="Times New Roman" w:cs="Times New Roman"/>
          <w:szCs w:val="24"/>
        </w:rPr>
        <w:t>ρα</w:t>
      </w:r>
      <w:r>
        <w:rPr>
          <w:rFonts w:eastAsia="Times New Roman" w:cs="Times New Roman"/>
          <w:szCs w:val="24"/>
        </w:rPr>
        <w:t>διοφάρμακο</w:t>
      </w:r>
      <w:proofErr w:type="spellEnd"/>
      <w:r>
        <w:rPr>
          <w:rFonts w:eastAsia="Times New Roman" w:cs="Times New Roman"/>
          <w:szCs w:val="24"/>
        </w:rPr>
        <w:t xml:space="preserve">, που μπαίνει με 238 ευρώ, διατίθεται στην αγορά με 3.000 ευρώ στην Ελλάδα. </w:t>
      </w:r>
    </w:p>
    <w:p w14:paraId="381BD783"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Ακόμα, σ’ αυτή την ημερίδα, την ημερίδα που οργανώνει ο τότε </w:t>
      </w:r>
      <w:r>
        <w:rPr>
          <w:rFonts w:eastAsia="Times New Roman" w:cs="Times New Roman"/>
          <w:szCs w:val="24"/>
        </w:rPr>
        <w:t>γ</w:t>
      </w:r>
      <w:r>
        <w:rPr>
          <w:rFonts w:eastAsia="Times New Roman" w:cs="Times New Roman"/>
          <w:szCs w:val="24"/>
        </w:rPr>
        <w:t xml:space="preserve">ραμματέας -να μην το ξαναπώ- στέλεχος, Υπουργός Υγείας, </w:t>
      </w:r>
      <w:r>
        <w:rPr>
          <w:rFonts w:eastAsia="Times New Roman"/>
          <w:bCs/>
        </w:rPr>
        <w:t>και</w:t>
      </w:r>
      <w:r>
        <w:rPr>
          <w:rFonts w:eastAsia="Times New Roman" w:cs="Times New Roman"/>
          <w:szCs w:val="24"/>
        </w:rPr>
        <w:t xml:space="preserve"> για όσους δεν θυμούνται είναι ο άνθρωπος που κα</w:t>
      </w:r>
      <w:r>
        <w:rPr>
          <w:rFonts w:eastAsia="Times New Roman" w:cs="Times New Roman"/>
          <w:szCs w:val="24"/>
        </w:rPr>
        <w:t xml:space="preserve">τήγγειλε πρώτος το σκάνδαλο </w:t>
      </w:r>
      <w:proofErr w:type="spellStart"/>
      <w:r>
        <w:rPr>
          <w:rFonts w:eastAsia="Times New Roman" w:cs="Times New Roman"/>
          <w:szCs w:val="24"/>
        </w:rPr>
        <w:t>Κοσκωτά</w:t>
      </w:r>
      <w:proofErr w:type="spellEnd"/>
      <w:r>
        <w:rPr>
          <w:rFonts w:eastAsia="Times New Roman" w:cs="Times New Roman"/>
          <w:szCs w:val="24"/>
        </w:rPr>
        <w:t xml:space="preserve"> και την πλήρωσε από το κόμμα του, πραγματικά μαθαίνουμε ότι υπάρχουν πολυεθνικές εταιρείες που τιμωρούνται στην Αμερική με πρόστιμα απίστευτα, που δωροδοκούσαν Έλληνες αξιωματούχους στην Ελλάδα. </w:t>
      </w:r>
    </w:p>
    <w:p w14:paraId="381BD784"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Τα λέω αυτά για να δούμε</w:t>
      </w:r>
      <w:r>
        <w:rPr>
          <w:rFonts w:eastAsia="Times New Roman" w:cs="Times New Roman"/>
          <w:szCs w:val="24"/>
        </w:rPr>
        <w:t xml:space="preserve"> πόσο σκευωρία ήτανε και πόση ευαισθησία υπήρχε τότε. Ο ΟΟΣΑ ξεσηκώνεται λέγοντας «παιδιά, γιατί δεν κάνετε τίποτα;», περνάνε δύο χρόνια και η υπόθεση αρχειοθετείται. </w:t>
      </w:r>
      <w:proofErr w:type="spellStart"/>
      <w:r>
        <w:rPr>
          <w:rFonts w:eastAsia="Times New Roman" w:cs="Times New Roman"/>
          <w:szCs w:val="24"/>
        </w:rPr>
        <w:t>Σούρλας</w:t>
      </w:r>
      <w:proofErr w:type="spellEnd"/>
      <w:r>
        <w:rPr>
          <w:rFonts w:eastAsia="Times New Roman" w:cs="Times New Roman"/>
          <w:szCs w:val="24"/>
        </w:rPr>
        <w:t xml:space="preserve">, πεπραγμένα 2012-2013. Προς τιμήν του, στέλνει </w:t>
      </w:r>
      <w:r>
        <w:rPr>
          <w:rFonts w:eastAsia="Times New Roman" w:cs="Times New Roman"/>
          <w:szCs w:val="24"/>
        </w:rPr>
        <w:lastRenderedPageBreak/>
        <w:t xml:space="preserve">την υπόθεση στον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δ</w:t>
      </w:r>
      <w:r>
        <w:rPr>
          <w:rFonts w:eastAsia="Times New Roman" w:cs="Times New Roman"/>
          <w:szCs w:val="24"/>
        </w:rPr>
        <w:t>ιαφθο</w:t>
      </w:r>
      <w:r>
        <w:rPr>
          <w:rFonts w:eastAsia="Times New Roman" w:cs="Times New Roman"/>
          <w:szCs w:val="24"/>
        </w:rPr>
        <w:t xml:space="preserve">ράς, τον Γρηγόρη τον </w:t>
      </w:r>
      <w:proofErr w:type="spellStart"/>
      <w:r>
        <w:rPr>
          <w:rFonts w:eastAsia="Times New Roman" w:cs="Times New Roman"/>
          <w:szCs w:val="24"/>
        </w:rPr>
        <w:t>Πεπόνη</w:t>
      </w:r>
      <w:proofErr w:type="spellEnd"/>
      <w:r>
        <w:rPr>
          <w:rFonts w:eastAsia="Times New Roman" w:cs="Times New Roman"/>
          <w:szCs w:val="24"/>
        </w:rPr>
        <w:t xml:space="preserve">, στις 12-10-2012. Είναι η επίμαχη περίοδος. Η τύχη του </w:t>
      </w:r>
      <w:proofErr w:type="spellStart"/>
      <w:r>
        <w:rPr>
          <w:rFonts w:eastAsia="Times New Roman" w:cs="Times New Roman"/>
          <w:szCs w:val="24"/>
        </w:rPr>
        <w:t>Πεπόνη</w:t>
      </w:r>
      <w:proofErr w:type="spellEnd"/>
      <w:r>
        <w:rPr>
          <w:rFonts w:eastAsia="Times New Roman" w:cs="Times New Roman"/>
          <w:szCs w:val="24"/>
        </w:rPr>
        <w:t xml:space="preserve">; Αναβαθμίζεται για να παροπλιστεί και εξαφανίζεται. </w:t>
      </w:r>
    </w:p>
    <w:p w14:paraId="381BD785"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 πιο σημαντικό απ’ όλα στην ημερίδα, </w:t>
      </w:r>
      <w:r>
        <w:rPr>
          <w:rFonts w:eastAsia="Times New Roman"/>
          <w:bCs/>
        </w:rPr>
        <w:t>είναι</w:t>
      </w:r>
      <w:r>
        <w:rPr>
          <w:rFonts w:eastAsia="Times New Roman" w:cs="Times New Roman"/>
          <w:szCs w:val="24"/>
        </w:rPr>
        <w:t xml:space="preserve"> </w:t>
      </w:r>
      <w:r>
        <w:rPr>
          <w:rFonts w:eastAsia="Times New Roman"/>
          <w:bCs/>
          <w:shd w:val="clear" w:color="auto" w:fill="FFFFFF"/>
        </w:rPr>
        <w:t>ότι,</w:t>
      </w:r>
      <w:r>
        <w:rPr>
          <w:rFonts w:eastAsia="Times New Roman" w:cs="Times New Roman"/>
          <w:szCs w:val="24"/>
        </w:rPr>
        <w:t xml:space="preserve"> κατά τους πλέον μετριοπαθείς υπολογισμούς, οι απώλειες αυτές αν</w:t>
      </w:r>
      <w:r>
        <w:rPr>
          <w:rFonts w:eastAsia="Times New Roman" w:cs="Times New Roman"/>
          <w:szCs w:val="24"/>
        </w:rPr>
        <w:t>έρχονται σε περισσότερα από 12 δισεκατομμύρια τον χρόνο. Είναι ημερίδα που κάνει, ξαναλέω, η Γενική Γραμματεία Διαφάνειας και Ανθρωπίνων Δικαιωμάτων, επί ημερών προηγούμενων κυβερνήσεων.</w:t>
      </w:r>
    </w:p>
    <w:p w14:paraId="381BD78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Πολλαπλασιάστε τα 12 δισεκατομμύρια τον χρόνο επί επτά χρόνια, για να</w:t>
      </w:r>
      <w:r>
        <w:rPr>
          <w:rFonts w:eastAsia="Times New Roman" w:cs="Times New Roman"/>
          <w:szCs w:val="24"/>
        </w:rPr>
        <w:t xml:space="preserve"> δούμε αν είναι υπερβολικός ο </w:t>
      </w:r>
      <w:proofErr w:type="spellStart"/>
      <w:r>
        <w:rPr>
          <w:rFonts w:eastAsia="Times New Roman" w:cs="Times New Roman"/>
          <w:szCs w:val="24"/>
        </w:rPr>
        <w:t>Πολάκης</w:t>
      </w:r>
      <w:proofErr w:type="spellEnd"/>
      <w:r>
        <w:rPr>
          <w:rFonts w:eastAsia="Times New Roman" w:cs="Times New Roman"/>
          <w:szCs w:val="24"/>
        </w:rPr>
        <w:t xml:space="preserve"> ή όχι. Φεύγω. Αυτή είναι η ευαισθησία των προηγούμενων, γιατί άκουγα τον εκπρόσωπο εδώ και τσιμπιόμουν. Λέω, μπορεί να κάνω κάποιο λάθος. </w:t>
      </w:r>
    </w:p>
    <w:p w14:paraId="381BD78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αναφέρω –κι έχει μεγάλη σημασία- ότι όλοι οι άνθρωποι, που ασχολούνται </w:t>
      </w:r>
      <w:r>
        <w:rPr>
          <w:rFonts w:eastAsia="Times New Roman" w:cs="Times New Roman"/>
          <w:szCs w:val="24"/>
        </w:rPr>
        <w:t xml:space="preserve">με την πληροφορική στη χώρα μας, αλλά και διεθνώς, λένε το εξής: Η προώθηση της ηλεκτρονικής διακυβέρνησης είναι το κλειδί για την ανάκαμψη μιας χώρας. Μειώνει τη γραφειοκρατία, τη διαφθορά, το πελατειακό κράτος, προσελκύει επενδύσεις και, εν πάση </w:t>
      </w:r>
      <w:proofErr w:type="spellStart"/>
      <w:r>
        <w:rPr>
          <w:rFonts w:eastAsia="Times New Roman" w:cs="Times New Roman"/>
          <w:szCs w:val="24"/>
        </w:rPr>
        <w:t>περιπτώσ</w:t>
      </w:r>
      <w:r>
        <w:rPr>
          <w:rFonts w:eastAsia="Times New Roman" w:cs="Times New Roman"/>
          <w:szCs w:val="24"/>
        </w:rPr>
        <w:t>ει</w:t>
      </w:r>
      <w:proofErr w:type="spellEnd"/>
      <w:r>
        <w:rPr>
          <w:rFonts w:eastAsia="Times New Roman" w:cs="Times New Roman"/>
          <w:szCs w:val="24"/>
        </w:rPr>
        <w:t xml:space="preserve">, είναι το όχημα για μια πραγματική ανάπτυξη. Αυτά τα λένε σε παγκόσμιο επίπεδο. </w:t>
      </w:r>
    </w:p>
    <w:p w14:paraId="381BD78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Εγώ δεν μιλάω για το παρελθόν. Να μιλήσουμε για το παρόν και το μέλλον. Το Εθνικό Σύστημα Ταυτοτήτων το έκανε αυτή η Κυβέρνηση. Το Εθνικό Σύστημα Ηλεκτρονικών Δημοσίων Συμβ</w:t>
      </w:r>
      <w:r>
        <w:rPr>
          <w:rFonts w:eastAsia="Times New Roman" w:cs="Times New Roman"/>
          <w:szCs w:val="24"/>
        </w:rPr>
        <w:t xml:space="preserve">άσεων το κάνει αυτή η Κυβέρνηση. Όσον αφορά την ηλεκτρονική </w:t>
      </w:r>
      <w:r>
        <w:rPr>
          <w:rFonts w:eastAsia="Times New Roman" w:cs="Times New Roman"/>
          <w:szCs w:val="24"/>
        </w:rPr>
        <w:t>δ</w:t>
      </w:r>
      <w:r>
        <w:rPr>
          <w:rFonts w:eastAsia="Times New Roman" w:cs="Times New Roman"/>
          <w:szCs w:val="24"/>
        </w:rPr>
        <w:t xml:space="preserve">ικαιοσύνη, όσοι προσέξατε, ο Κοντονής είπε: «Θυμηθείτε ότι μέχρι τον Αύγουστο θα έχουν αλλάξει όλα στη </w:t>
      </w:r>
      <w:r>
        <w:rPr>
          <w:rFonts w:eastAsia="Times New Roman" w:cs="Times New Roman"/>
          <w:szCs w:val="24"/>
        </w:rPr>
        <w:t>δ</w:t>
      </w:r>
      <w:r>
        <w:rPr>
          <w:rFonts w:eastAsia="Times New Roman" w:cs="Times New Roman"/>
          <w:szCs w:val="24"/>
        </w:rPr>
        <w:t>ικαιοσύνη».</w:t>
      </w:r>
    </w:p>
    <w:p w14:paraId="381BD78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τα λέω αυτά; Θέλω να είμαι δίκαιος.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την έκ</w:t>
      </w:r>
      <w:r>
        <w:rPr>
          <w:rFonts w:eastAsia="Times New Roman" w:cs="Times New Roman"/>
          <w:szCs w:val="24"/>
        </w:rPr>
        <w:t xml:space="preserve">αναν οι προκάτοχοί μας, την έκανε το ΠΑΣΟΚ. Και αυτό ήταν θετικό βήμα, που το πολεμούσαν όλοι. Και όταν λέω «όλοι», εννοώ όλοι. Τα ηλεκτρονικά τιμολόγια γίνονται τώρα. Έχουμε τον ηλεκτρονικό τρόπο πληρωμών, αυτό που κάνουμε καθημερινά. Γιατί τα λέω αυτά; </w:t>
      </w:r>
    </w:p>
    <w:p w14:paraId="381BD78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λοιπόν -για να μη δίνω τα εύσημα μόνο στον Νίκο Παππά και στην Όλγα </w:t>
      </w:r>
      <w:proofErr w:type="spellStart"/>
      <w:r>
        <w:rPr>
          <w:rFonts w:eastAsia="Times New Roman" w:cs="Times New Roman"/>
          <w:szCs w:val="24"/>
        </w:rPr>
        <w:t>Γεροβασίλη</w:t>
      </w:r>
      <w:proofErr w:type="spellEnd"/>
      <w:r>
        <w:rPr>
          <w:rFonts w:eastAsia="Times New Roman" w:cs="Times New Roman"/>
          <w:szCs w:val="24"/>
        </w:rPr>
        <w:t>- για όσους πραγματικά έχουν μπει στην ουσία του νομοσχεδίου, είναι ο τρίτος πυλώνας που αναφέρεται στην πρόνοια της ηλεκτρονικής διακυβέρνησης. Κι επειδή</w:t>
      </w:r>
      <w:r>
        <w:rPr>
          <w:rFonts w:eastAsia="Times New Roman" w:cs="Times New Roman"/>
          <w:szCs w:val="24"/>
        </w:rPr>
        <w:t xml:space="preserve"> δεν μου αρέσει να μιλάω με λόγια, προτείνω να ψάξουμε λίγο, για να δούμε τι βγαίνει από αυτό το νομοσχέδιο. </w:t>
      </w:r>
    </w:p>
    <w:p w14:paraId="381BD78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Πρώτα απ’ όλα, μία από τις εννιά </w:t>
      </w:r>
      <w:r>
        <w:rPr>
          <w:rFonts w:eastAsia="Times New Roman" w:cs="Times New Roman"/>
          <w:szCs w:val="24"/>
        </w:rPr>
        <w:t>δ</w:t>
      </w:r>
      <w:r>
        <w:rPr>
          <w:rFonts w:eastAsia="Times New Roman" w:cs="Times New Roman"/>
          <w:szCs w:val="24"/>
        </w:rPr>
        <w:t xml:space="preserve">ιευθύνσεις είναι η </w:t>
      </w:r>
      <w:r>
        <w:rPr>
          <w:rFonts w:eastAsia="Times New Roman" w:cs="Times New Roman"/>
          <w:szCs w:val="24"/>
        </w:rPr>
        <w:t>π</w:t>
      </w:r>
      <w:r>
        <w:rPr>
          <w:rFonts w:eastAsia="Times New Roman" w:cs="Times New Roman"/>
          <w:szCs w:val="24"/>
        </w:rPr>
        <w:t>ληροφορική. Η Αναπληρώτρια Υπουργός είναι εδώ. Αλήθεια, τι εμπόδιζε τους προηγούμενους να έχ</w:t>
      </w:r>
      <w:r>
        <w:rPr>
          <w:rFonts w:eastAsia="Times New Roman" w:cs="Times New Roman"/>
          <w:szCs w:val="24"/>
        </w:rPr>
        <w:t xml:space="preserve">ουν και μια τέτοια </w:t>
      </w:r>
      <w:r>
        <w:rPr>
          <w:rFonts w:eastAsia="Times New Roman" w:cs="Times New Roman"/>
          <w:szCs w:val="24"/>
        </w:rPr>
        <w:t>δ</w:t>
      </w:r>
      <w:r>
        <w:rPr>
          <w:rFonts w:eastAsia="Times New Roman" w:cs="Times New Roman"/>
          <w:szCs w:val="24"/>
        </w:rPr>
        <w:t xml:space="preserve">ιεύθυνση, που είπαμε πού οδηγεί και τι μπορεί να καταφέρει; Προχωράω με στοιχεία. Τα έχω όλα μπροστά μου. </w:t>
      </w:r>
    </w:p>
    <w:p w14:paraId="381BD78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Η πλατφόρμα για το </w:t>
      </w:r>
      <w:proofErr w:type="spellStart"/>
      <w:r>
        <w:rPr>
          <w:rFonts w:eastAsia="Times New Roman" w:cs="Times New Roman"/>
          <w:szCs w:val="24"/>
        </w:rPr>
        <w:t>προνοιακό</w:t>
      </w:r>
      <w:proofErr w:type="spellEnd"/>
      <w:r>
        <w:rPr>
          <w:rFonts w:eastAsia="Times New Roman" w:cs="Times New Roman"/>
          <w:szCs w:val="24"/>
        </w:rPr>
        <w:t xml:space="preserve"> κράτος είναι η </w:t>
      </w:r>
      <w:r>
        <w:rPr>
          <w:rFonts w:eastAsia="Times New Roman" w:cs="Times New Roman"/>
          <w:szCs w:val="24"/>
        </w:rPr>
        <w:t>π</w:t>
      </w:r>
      <w:r>
        <w:rPr>
          <w:rFonts w:eastAsia="Times New Roman" w:cs="Times New Roman"/>
          <w:szCs w:val="24"/>
        </w:rPr>
        <w:t>ληροφορική. Πάω παρακάτω. Ο φάκελος του αναπήρου είναι ηλεκτρονικός. Αυτοί οι φουκαρ</w:t>
      </w:r>
      <w:r>
        <w:rPr>
          <w:rFonts w:eastAsia="Times New Roman" w:cs="Times New Roman"/>
          <w:szCs w:val="24"/>
        </w:rPr>
        <w:t>άδες πήγαιναν κάθε δύο χρόνια στο ΚΕΠΑ και δεν χρειάζεται να πηγαίνουν πια. Ακόμα όλη η τεχνολογία είναι ψηφιακή τελευταίας γενιάς. Ακόμα η αίτηση που θα κάνει ο οποιοσδήποτε για να πάρει ένα επίδομα, για να δει τι δικαιούται, είναι ηλεκτρονική. Τα λέω όλα</w:t>
      </w:r>
      <w:r>
        <w:rPr>
          <w:rFonts w:eastAsia="Times New Roman" w:cs="Times New Roman"/>
          <w:szCs w:val="24"/>
        </w:rPr>
        <w:t xml:space="preserve"> αυτά, για να δούμε πραγματικά τι έκαναν οι προηγούμενοι. Ξέρετε, αυτά είναι κατακτήσεις δεκαετιών στην Ευρωπαϊκή </w:t>
      </w:r>
      <w:r>
        <w:rPr>
          <w:rFonts w:eastAsia="Times New Roman" w:cs="Times New Roman"/>
          <w:szCs w:val="24"/>
        </w:rPr>
        <w:lastRenderedPageBreak/>
        <w:t>Ένωση, για όσους δεν το ξέρετε. Και μπορώ να σας πω ακριβώς πότε έγιναν στη Δανία, στη Σουηδία, στο Βέλγιο, στη Γερμανία κ.λπ.</w:t>
      </w:r>
      <w:r>
        <w:rPr>
          <w:rFonts w:eastAsia="Times New Roman" w:cs="Times New Roman"/>
          <w:szCs w:val="24"/>
        </w:rPr>
        <w:t>.</w:t>
      </w:r>
      <w:r>
        <w:rPr>
          <w:rFonts w:eastAsia="Times New Roman" w:cs="Times New Roman"/>
          <w:szCs w:val="24"/>
        </w:rPr>
        <w:t xml:space="preserve"> </w:t>
      </w:r>
    </w:p>
    <w:p w14:paraId="381BD78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Όλος ο πυλώνας είναι ψηφιακός. Εκτός από τον ψηφιακό πυλώνα του εθνικού μηχανισμού, ο πυλώνας του ΚΕΠΑ, του ΟΠΕΚΑ είναι ψηφιακός. Μηχανογραφημένο σύστημα δεν υπήρχε. Πενήντα τέσσερις υπάλληλοι ήταν όλοι κι όλοι. Γελούσε κάθε πικραμένος. Σήμερα, είναι ηλεκτ</w:t>
      </w:r>
      <w:r>
        <w:rPr>
          <w:rFonts w:eastAsia="Times New Roman" w:cs="Times New Roman"/>
          <w:szCs w:val="24"/>
        </w:rPr>
        <w:t xml:space="preserve">ρονικό όλο το σύστημα. Μπορεί να παρέμβει Υπουργός; Όχι! Μπορεί να παρέμβει δήμαρχος; Όχι! Μπορεί να παρέμβει Βουλευτής; Όχι! Το θέλουμε ή όχι αυτό; Είναι βήμα; </w:t>
      </w:r>
    </w:p>
    <w:p w14:paraId="381BD78E" w14:textId="77777777" w:rsidR="00DC23FB" w:rsidRDefault="001C39CE">
      <w:pPr>
        <w:tabs>
          <w:tab w:val="left" w:pos="2608"/>
        </w:tabs>
        <w:spacing w:line="600" w:lineRule="auto"/>
        <w:ind w:firstLine="709"/>
        <w:jc w:val="both"/>
        <w:rPr>
          <w:rFonts w:eastAsia="Times New Roman"/>
          <w:szCs w:val="24"/>
        </w:rPr>
      </w:pPr>
      <w:r>
        <w:rPr>
          <w:rFonts w:eastAsia="Times New Roman" w:cs="Times New Roman"/>
          <w:szCs w:val="24"/>
        </w:rPr>
        <w:t xml:space="preserve">Εδώ, θέλω επίσης να θυμίσω, γιατί έχει επικριθεί πάρα πολύ αυτή η Κυβέρνηση, το 1.400.000 που μοίρασε τον τελευταίο καιρό, </w:t>
      </w:r>
      <w:r>
        <w:rPr>
          <w:rFonts w:eastAsia="Times New Roman" w:cs="Times New Roman"/>
          <w:szCs w:val="24"/>
        </w:rPr>
        <w:lastRenderedPageBreak/>
        <w:t>τον τελευταίο χρόνο, το εφάπαξ. Έχασε το ένα τέταρτο του ελληνικού πληθυσμού το 40% των εισοδημάτων του; Ναι ή όχι; Αυτά είναι επίσημ</w:t>
      </w:r>
      <w:r>
        <w:rPr>
          <w:rFonts w:eastAsia="Times New Roman" w:cs="Times New Roman"/>
          <w:szCs w:val="24"/>
        </w:rPr>
        <w:t xml:space="preserve">α στατιστικά στοιχεία. </w:t>
      </w:r>
      <w:r>
        <w:rPr>
          <w:rFonts w:eastAsia="Times New Roman"/>
          <w:szCs w:val="24"/>
        </w:rPr>
        <w:t xml:space="preserve">Το άλλο 50% έχασε το 35%, ναι ή όχι; Το μέρισμα ήταν 1,4 δισ. ευρώ. </w:t>
      </w:r>
    </w:p>
    <w:p w14:paraId="381BD78F"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Εδώ θέλω να κάνω μια παρένθεση και να θυμίσω σε αυτούς που κουνάνε το δάκτυλο σήμερα ότι το χρέος ως ποσοστό επί του ΑΕΠ ήταν 120% και το παρέλαβε αυτή η Κυβέρνηση </w:t>
      </w:r>
      <w:r>
        <w:rPr>
          <w:rFonts w:eastAsia="Times New Roman"/>
          <w:szCs w:val="24"/>
        </w:rPr>
        <w:t xml:space="preserve">στο 180%. Λέει κάτι; Θέλω ακόμα να θυμίσω ότι το χρέος ήταν 325 δισεκατομμύρια. Με τον υπολογισμό του </w:t>
      </w:r>
      <w:proofErr w:type="spellStart"/>
      <w:r>
        <w:rPr>
          <w:rFonts w:eastAsia="Times New Roman"/>
          <w:szCs w:val="24"/>
        </w:rPr>
        <w:t>Σούρλα</w:t>
      </w:r>
      <w:proofErr w:type="spellEnd"/>
      <w:r>
        <w:rPr>
          <w:rFonts w:eastAsia="Times New Roman"/>
          <w:szCs w:val="24"/>
        </w:rPr>
        <w:t xml:space="preserve">, για την </w:t>
      </w:r>
      <w:r>
        <w:rPr>
          <w:rFonts w:eastAsia="Times New Roman"/>
          <w:szCs w:val="24"/>
        </w:rPr>
        <w:t>υ</w:t>
      </w:r>
      <w:r>
        <w:rPr>
          <w:rFonts w:eastAsia="Times New Roman"/>
          <w:szCs w:val="24"/>
        </w:rPr>
        <w:t>γεία βγαίνουν 85 δισεκατομμύρια. Πόσα βγαίνουν για τους Ολυμπιακούς Αγώνες; Τα θυμάται κανείς τα 40 δισεκατομμύρια επάνω; Πόσα βγαίνουν γ</w:t>
      </w:r>
      <w:r>
        <w:rPr>
          <w:rFonts w:eastAsia="Times New Roman"/>
          <w:szCs w:val="24"/>
        </w:rPr>
        <w:t xml:space="preserve">ια τα εξοπλιστικά; Τα θυμάται κανείς; Πόσα βγαίνουν για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Και </w:t>
      </w:r>
      <w:r>
        <w:rPr>
          <w:rFonts w:eastAsia="Times New Roman"/>
          <w:szCs w:val="24"/>
        </w:rPr>
        <w:lastRenderedPageBreak/>
        <w:t>πάνω από όλα, πού πήγαιναν τα χρήματα των εταιρειών; Στο εξωτερικό. Χρεοκόπησε η χώρα ή όχι; Την παρέλαβε χρεοκοπημένη; Ποιος έχει επιχείρημα για το αντίθετο; Να συνεννοηθούμε. Πρώτη</w:t>
      </w:r>
      <w:r>
        <w:rPr>
          <w:rFonts w:eastAsia="Times New Roman"/>
          <w:szCs w:val="24"/>
        </w:rPr>
        <w:t xml:space="preserve"> φορά -και σωστά- μια χώρα μοίρασε σε πάρα πολύ κόσμο το 1.400.000.000 ευρώ. </w:t>
      </w:r>
    </w:p>
    <w:p w14:paraId="381BD790"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Θέλω ακόμα να πω, για να συνεννοούμαστε σε αυτή την Αίθουσα εδώ -άκουσα μάλιστα ότι είναι προϊόν </w:t>
      </w:r>
      <w:proofErr w:type="spellStart"/>
      <w:r>
        <w:rPr>
          <w:rFonts w:eastAsia="Times New Roman"/>
          <w:szCs w:val="24"/>
        </w:rPr>
        <w:t>υπερφορολόγησης</w:t>
      </w:r>
      <w:proofErr w:type="spellEnd"/>
      <w:r>
        <w:rPr>
          <w:rFonts w:eastAsia="Times New Roman"/>
          <w:szCs w:val="24"/>
        </w:rPr>
        <w:t xml:space="preserve"> και το άκουγα για δεύτερη φορά, αλλά δεν διαβάζουν, δεν κάθονται </w:t>
      </w:r>
      <w:r>
        <w:rPr>
          <w:rFonts w:eastAsia="Times New Roman"/>
          <w:szCs w:val="24"/>
        </w:rPr>
        <w:t xml:space="preserve">να διαβάσουν τα στοιχεία- ότι τον ΕΦΚΑ τον είχανε για τελειωμένο και από 900 εκατομμύρια που «ήταν μέσα» πήγε, όσον αφορά τις εισπράξεις, στο 1.200.000, δηλαδή 300.000 ευρώ επιπλέον. Ο ΣΕΠΕ άλλες 300.000 ευρώ από τους συνεχείς ελέγχους που κάνει και άλλες </w:t>
      </w:r>
      <w:r>
        <w:rPr>
          <w:rFonts w:eastAsia="Times New Roman"/>
          <w:szCs w:val="24"/>
        </w:rPr>
        <w:t xml:space="preserve">400.000 ευρώ από τη φοροδιαφυγή. </w:t>
      </w:r>
    </w:p>
    <w:p w14:paraId="381BD791"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lastRenderedPageBreak/>
        <w:t>Πόσοι πήραν το Κοινωνικό Επίδομα Αλληλεγγύης; Είναι μεγάλο; Όχι, μικρό. Πάνω από εξακόσιες δέκα χιλιάδες. Κι ακόμα -ενδιαφέρει πάρα πολύ κόσμο αυτό που θα πω και θέλω εδώ να δείξουμε μια ευαισθησία, αλλά πιστεύω ότι ήδη έχ</w:t>
      </w:r>
      <w:r>
        <w:rPr>
          <w:rFonts w:eastAsia="Times New Roman"/>
          <w:szCs w:val="24"/>
        </w:rPr>
        <w:t>ει δεσμευτεί και η Υπουργός και ο Πρωθυπουργός- έγινε πολλή κουβέντα για τις οκτακόσιες χιλιάδες οικογένειες που παίρνουν επίδομα. Να τα ξεκαθαρίσουμε. Το 92% από αυτές, δηλαδή επτακόσιες τριάντα οκτώ χιλιάδες, θα δουν αυξήσεις που αγγίζουν το 100%. Θέλετε</w:t>
      </w:r>
      <w:r>
        <w:rPr>
          <w:rFonts w:eastAsia="Times New Roman"/>
          <w:szCs w:val="24"/>
        </w:rPr>
        <w:t xml:space="preserve"> να πω τα νούμερα, να τα ξαναθυμηθούμε, πόσο έπαιρνε πριν για το ένα παιδί και πόσο θα παίρνει τώρα; Έπαιρνε 480 ευρώ και θα παίρνει 840 ευρώ. Για τα δύο παιδιά θα παίρνουν 960 ευρώ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Φαντάζομαι ότι εδώ συμφωνούμε.</w:t>
      </w:r>
    </w:p>
    <w:p w14:paraId="381BD792"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lastRenderedPageBreak/>
        <w:t>Υπάρχει μια κατηγορία μικρή που θα δ</w:t>
      </w:r>
      <w:r>
        <w:rPr>
          <w:rFonts w:eastAsia="Times New Roman"/>
          <w:szCs w:val="24"/>
        </w:rPr>
        <w:t xml:space="preserve">ει μειώσεις. Με πολλή ειλικρίνεια η Υπουργός το έχει αναγνωρίσει και λέει: «Ναι, υπάρχουν δυο κατηγορίες που θα δούνε μειώσεις, οι οποίες θα αντιμετωπιστούν εντός του 2018». </w:t>
      </w:r>
    </w:p>
    <w:p w14:paraId="381BD793"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Εδώ κάνω την έκκλησή μου, κυρία Υπουργέ, και θα ήθελα και την απάντησή σας. Και ο</w:t>
      </w:r>
      <w:r>
        <w:rPr>
          <w:rFonts w:eastAsia="Times New Roman"/>
          <w:szCs w:val="24"/>
        </w:rPr>
        <w:t xml:space="preserve"> Πρωθυπουργός είπε στην ομιλία του ότι δεσμεύεται να μη χαθεί ούτε ένα ευρώ από αυτούς τους ανθρώπους. Εγώ πιστεύω ότι ακόμα κι αν είναι εύπορος ένας πολύτεκνος ή </w:t>
      </w:r>
      <w:proofErr w:type="spellStart"/>
      <w:r>
        <w:rPr>
          <w:rFonts w:eastAsia="Times New Roman"/>
          <w:szCs w:val="24"/>
        </w:rPr>
        <w:t>τρίτεκνος</w:t>
      </w:r>
      <w:proofErr w:type="spellEnd"/>
      <w:r>
        <w:rPr>
          <w:rFonts w:eastAsia="Times New Roman"/>
          <w:szCs w:val="24"/>
        </w:rPr>
        <w:t>, έχουμε υποχρέωση να μην του κόψουμε ούτε μισό ευρώ κι επειδή ξέρω την ευαισθησία σ</w:t>
      </w:r>
      <w:r>
        <w:rPr>
          <w:rFonts w:eastAsia="Times New Roman"/>
          <w:szCs w:val="24"/>
        </w:rPr>
        <w:t>ας, είμαι σίγουρος ότι θα δώσετε απάντηση σε αυτό.</w:t>
      </w:r>
    </w:p>
    <w:p w14:paraId="381BD794"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Να δούμε τι υπήρχε από το κοινωνικό κράτος, για να συνεννοηθούμε λίγο; Υπήρχαν χιλιάδες ιδρύματα. Κανείς δεν ήξερε πόσα. </w:t>
      </w:r>
      <w:r>
        <w:rPr>
          <w:rFonts w:eastAsia="Times New Roman"/>
          <w:szCs w:val="24"/>
        </w:rPr>
        <w:lastRenderedPageBreak/>
        <w:t>Πεντακόσια, λέγανε τότε. Ψάχνοντας διαπιστώνουμε ότι είχαν φτάσει τα χίλια πεντακόσι</w:t>
      </w:r>
      <w:r>
        <w:rPr>
          <w:rFonts w:eastAsia="Times New Roman"/>
          <w:szCs w:val="24"/>
        </w:rPr>
        <w:t xml:space="preserve">α. Τι καθεστώς υπήρχε; Ανεξέλεγκτο, ιδιωτική πρωτοβουλία, ΜΚΟ. Συντάσσομαι με όλους. Τι θα πει ΜΚΟ; Ξέρω τύπους που ιδρύσανε ΜΚΟ για να πάρουν την επιδότηση και τίποτε άλλο. </w:t>
      </w:r>
    </w:p>
    <w:p w14:paraId="381BD795"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Επειδή εγώ ανήκα σε μια τέτοια ΜΚΟ, στους «Γιατρούς της Ειρήνης», στο καταστατικό</w:t>
      </w:r>
      <w:r>
        <w:rPr>
          <w:rFonts w:eastAsia="Times New Roman"/>
          <w:szCs w:val="24"/>
        </w:rPr>
        <w:t xml:space="preserve"> μας απαγορευόταν να πάρουμε χρήματα από την ΥΔΑΣ. Δεν το έχει αρνηθεί η Υπουργός. Νομικά πρόσωπα ιδιωτικού δικαίου είχαν αναλάβει την κοινωνική προστασία. Υπήρχαν επιδόματα που δεν τα ήλεγχε κανένας. </w:t>
      </w:r>
    </w:p>
    <w:p w14:paraId="381BD796"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Αξίζει τον κόπο να δούμε εδώ πραγματικά με τι τάξη αυτ</w:t>
      </w:r>
      <w:r>
        <w:rPr>
          <w:rFonts w:eastAsia="Times New Roman"/>
          <w:szCs w:val="24"/>
        </w:rPr>
        <w:t xml:space="preserve">ό το νομοσχέδιο έρχεται και λέει: «Έχω εννιά </w:t>
      </w:r>
      <w:r>
        <w:rPr>
          <w:rFonts w:eastAsia="Times New Roman"/>
          <w:szCs w:val="24"/>
        </w:rPr>
        <w:t>δ</w:t>
      </w:r>
      <w:r>
        <w:rPr>
          <w:rFonts w:eastAsia="Times New Roman"/>
          <w:szCs w:val="24"/>
        </w:rPr>
        <w:t xml:space="preserve">ιευθύνσεις. Πρώτη </w:t>
      </w:r>
      <w:r>
        <w:rPr>
          <w:rFonts w:eastAsia="Times New Roman"/>
          <w:szCs w:val="24"/>
        </w:rPr>
        <w:t>δ</w:t>
      </w:r>
      <w:r>
        <w:rPr>
          <w:rFonts w:eastAsia="Times New Roman"/>
          <w:szCs w:val="24"/>
        </w:rPr>
        <w:t>ιεύ</w:t>
      </w:r>
      <w:r>
        <w:rPr>
          <w:rFonts w:eastAsia="Times New Roman"/>
          <w:szCs w:val="24"/>
        </w:rPr>
        <w:lastRenderedPageBreak/>
        <w:t xml:space="preserve">θυνση: οικογενειακά επιδόματα, δεύτερη </w:t>
      </w:r>
      <w:r>
        <w:rPr>
          <w:rFonts w:eastAsia="Times New Roman"/>
          <w:szCs w:val="24"/>
        </w:rPr>
        <w:t>δ</w:t>
      </w:r>
      <w:r>
        <w:rPr>
          <w:rFonts w:eastAsia="Times New Roman"/>
          <w:szCs w:val="24"/>
        </w:rPr>
        <w:t xml:space="preserve">ιεύθυνση: επιδόματα κοινωνικής αλληλεγγύης, τρίτη: αναπηρικά, τέταρτη: Αγροτική Εστία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proofErr w:type="spellEnd"/>
      <w:r>
        <w:rPr>
          <w:rFonts w:eastAsia="Times New Roman"/>
          <w:szCs w:val="24"/>
        </w:rPr>
        <w:t>». Πού την έχετε δει τέτοια τάξη; Και ξαναθυμίζω μια συγ</w:t>
      </w:r>
      <w:r>
        <w:rPr>
          <w:rFonts w:eastAsia="Times New Roman"/>
          <w:szCs w:val="24"/>
        </w:rPr>
        <w:t xml:space="preserve">κεκριμένη </w:t>
      </w:r>
      <w:r>
        <w:rPr>
          <w:rFonts w:eastAsia="Times New Roman"/>
          <w:szCs w:val="24"/>
        </w:rPr>
        <w:t>δ</w:t>
      </w:r>
      <w:r>
        <w:rPr>
          <w:rFonts w:eastAsia="Times New Roman"/>
          <w:szCs w:val="24"/>
        </w:rPr>
        <w:t xml:space="preserve">ιεύθυνση που λέγεται </w:t>
      </w:r>
      <w:r>
        <w:rPr>
          <w:rFonts w:eastAsia="Times New Roman"/>
          <w:szCs w:val="24"/>
        </w:rPr>
        <w:t>π</w:t>
      </w:r>
      <w:r>
        <w:rPr>
          <w:rFonts w:eastAsia="Times New Roman"/>
          <w:szCs w:val="24"/>
        </w:rPr>
        <w:t xml:space="preserve">ληροφορική. Ποιος σας εμπόδιζε να την κάνετε; </w:t>
      </w:r>
    </w:p>
    <w:p w14:paraId="381BD797"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Θα μπορούσα να μιλάω μέχρι αύριο, θέλω όμως να πω δυο κουβέντες για το δημογραφικό.</w:t>
      </w:r>
    </w:p>
    <w:p w14:paraId="381BD798"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Έχω λίγο χρόνο ακόμη, κύριε Πρόεδρε;</w:t>
      </w:r>
    </w:p>
    <w:p w14:paraId="381BD799"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w:t>
      </w:r>
    </w:p>
    <w:p w14:paraId="381BD79A"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t>ΑΘΑΝΑΣΙΟΣ ΠΑ</w:t>
      </w:r>
      <w:r>
        <w:rPr>
          <w:rFonts w:eastAsia="Times New Roman"/>
          <w:b/>
          <w:szCs w:val="24"/>
        </w:rPr>
        <w:t xml:space="preserve">ΠΑΧΡΙΣΤΟΠΟΥΛΟΣ: </w:t>
      </w:r>
      <w:r>
        <w:rPr>
          <w:rFonts w:eastAsia="Times New Roman"/>
          <w:szCs w:val="24"/>
        </w:rPr>
        <w:t>Ακούω για το δημογραφικό. Ξέρετε ποιες χώρες κατάφεραν να το λύσουν; Η Γαλλία και η Γερμανία. Ξέρετε γιατί; Γιατί έχουν βρεφονηπιακούς σταθμούς, παι</w:t>
      </w:r>
      <w:r>
        <w:rPr>
          <w:rFonts w:eastAsia="Times New Roman"/>
          <w:szCs w:val="24"/>
        </w:rPr>
        <w:lastRenderedPageBreak/>
        <w:t xml:space="preserve">δικούς κ.λπ. </w:t>
      </w:r>
      <w:proofErr w:type="spellStart"/>
      <w:r>
        <w:rPr>
          <w:rFonts w:eastAsia="Times New Roman"/>
          <w:szCs w:val="24"/>
        </w:rPr>
        <w:t>εικοσιτετραώρου</w:t>
      </w:r>
      <w:proofErr w:type="spellEnd"/>
      <w:r>
        <w:rPr>
          <w:rFonts w:eastAsia="Times New Roman"/>
          <w:szCs w:val="24"/>
        </w:rPr>
        <w:t>. Αγώνα κάνει αυτή τη στιγμή η Αναπληρώτρια Υπουργός γι’ αυτό το</w:t>
      </w:r>
      <w:r>
        <w:rPr>
          <w:rFonts w:eastAsia="Times New Roman"/>
          <w:szCs w:val="24"/>
        </w:rPr>
        <w:t xml:space="preserve"> εικοσιτετράωρο. Πώς θα αισθανθεί το νέο ζευγάρι ότι μπορεί να κάνει ένα παιδί αν δεν έχει ασφάλεια;</w:t>
      </w:r>
    </w:p>
    <w:p w14:paraId="381BD79B"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Τα σχολικά γεύματα έπαιζαν ρόλο, που κάποιοι τα χλεύαζαν ότι ήταν απλά συσσίτια; Μεγάλο. Φοβερή προσπάθεια έγινε.</w:t>
      </w:r>
    </w:p>
    <w:p w14:paraId="381BD79C"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Δεύτερη μεγάλη προσπάθεια, που για μένα ε</w:t>
      </w:r>
      <w:r>
        <w:rPr>
          <w:rFonts w:eastAsia="Times New Roman"/>
          <w:szCs w:val="24"/>
        </w:rPr>
        <w:t xml:space="preserve">ίναι πολύ σημαντική, είναι το θέμα της υιοθεσίας. Όλοι είμαστε κατά των ιδρυμάτων και το ξέρετε. Η </w:t>
      </w:r>
      <w:proofErr w:type="spellStart"/>
      <w:r>
        <w:rPr>
          <w:rFonts w:eastAsia="Times New Roman"/>
          <w:szCs w:val="24"/>
        </w:rPr>
        <w:t>ιδρυματοποίηση</w:t>
      </w:r>
      <w:proofErr w:type="spellEnd"/>
      <w:r>
        <w:rPr>
          <w:rFonts w:eastAsia="Times New Roman"/>
          <w:szCs w:val="24"/>
        </w:rPr>
        <w:t xml:space="preserve"> ήταν ό,τι χειρότερο. Ποιος κάνει για πρώτη φορά μια φοβερή προσπάθεια στο θέμα της υιοθεσίας; Αυτή η Κυβέρνηση. Δεν θέλω να μπω σε λεπτομέρειε</w:t>
      </w:r>
      <w:r>
        <w:rPr>
          <w:rFonts w:eastAsia="Times New Roman"/>
          <w:szCs w:val="24"/>
        </w:rPr>
        <w:t xml:space="preserve">ς. </w:t>
      </w:r>
    </w:p>
    <w:p w14:paraId="381BD79D"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Θέλω να φτάσω και σε ένα άλλο σημείο -για να μη μακρηγορώ- που εμένα με καίει χρόνια. Για πρώτη φορά -δεν έχει γίνει ξανά αυτό </w:t>
      </w:r>
      <w:r>
        <w:rPr>
          <w:rFonts w:eastAsia="Times New Roman"/>
          <w:szCs w:val="24"/>
        </w:rPr>
        <w:lastRenderedPageBreak/>
        <w:t>που σας λέω και δεν ξέρω τι τους εμπόδιζε αυτούς που είχαν τόσο φοβερή ευαισθησία να το κάνουν- τσεκάραμε τριακόσιους εβδομήν</w:t>
      </w:r>
      <w:r>
        <w:rPr>
          <w:rFonts w:eastAsia="Times New Roman"/>
          <w:szCs w:val="24"/>
        </w:rPr>
        <w:t xml:space="preserve">τα καταυλισμούς </w:t>
      </w:r>
      <w:proofErr w:type="spellStart"/>
      <w:r>
        <w:rPr>
          <w:rFonts w:eastAsia="Times New Roman"/>
          <w:szCs w:val="24"/>
        </w:rPr>
        <w:t>Ρομά</w:t>
      </w:r>
      <w:proofErr w:type="spellEnd"/>
      <w:r>
        <w:rPr>
          <w:rFonts w:eastAsia="Times New Roman"/>
          <w:szCs w:val="24"/>
        </w:rPr>
        <w:t>. Το έχει κάνει ξανά κανείς; Αν το έχει κάνει, να μου το πει. Κάποιοι από αυτούς ζούσαν σε άθλια κατάσταση και ξέρετε ότι όταν είσαι στο περιθώριο, έχεις αντικοινωνική συμπεριφορά. Δεν πρέπει να χτυπηθεί στη ρίζα του; Ποιος το κάνει; Αυ</w:t>
      </w:r>
      <w:r>
        <w:rPr>
          <w:rFonts w:eastAsia="Times New Roman"/>
          <w:szCs w:val="24"/>
        </w:rPr>
        <w:t>τή εδώ η Κυβέρνηση.</w:t>
      </w:r>
    </w:p>
    <w:p w14:paraId="381BD79E"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Θα μπορούσα να μιλάω μέχρι αύριο, γιατί για μένα δεν νοείται αυτή τη στιγμή ανάπτυξη στη χώρα, όταν ένα μεγάλο κομμάτι του πληθυσμού είναι στο περιθώριο.</w:t>
      </w:r>
    </w:p>
    <w:p w14:paraId="381BD79F"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Είπα ξανά στην ομιλία μου στις </w:t>
      </w:r>
      <w:r>
        <w:rPr>
          <w:rFonts w:eastAsia="Times New Roman"/>
          <w:szCs w:val="24"/>
        </w:rPr>
        <w:t>ε</w:t>
      </w:r>
      <w:r>
        <w:rPr>
          <w:rFonts w:eastAsia="Times New Roman"/>
          <w:szCs w:val="24"/>
        </w:rPr>
        <w:t>πιτροπές ότι όταν οχτώ άτομα στον πλανήτη έχουν πε</w:t>
      </w:r>
      <w:r>
        <w:rPr>
          <w:rFonts w:eastAsia="Times New Roman"/>
          <w:szCs w:val="24"/>
        </w:rPr>
        <w:t xml:space="preserve">ριουσιακά στοιχεία όσο ο μισός φτωχός </w:t>
      </w:r>
      <w:r>
        <w:rPr>
          <w:rFonts w:eastAsia="Times New Roman"/>
          <w:szCs w:val="24"/>
        </w:rPr>
        <w:lastRenderedPageBreak/>
        <w:t>πληθυσμός του πλανήτη, δηλαδή 3,6 δισεκατομμύρια, αυτό δεν λέγεται αδικία, λέγεται διαστροφή. Είναι ένα μοντέλο οικονομικό που κάποιοι το οραματίζονται, τα παιδιά της αγοράς. Εκεί θέλουμε να πάμε; Οχτώ άτομα να έχουν π</w:t>
      </w:r>
      <w:r>
        <w:rPr>
          <w:rFonts w:eastAsia="Times New Roman"/>
          <w:szCs w:val="24"/>
        </w:rPr>
        <w:t xml:space="preserve">εριουσιακά στοιχεία 3,6 δισεκατομμυρίων; Όχι. Όχι, κύριοι. Σας τα λέω εγώ μάλιστα, που μου έχουν κάνει κριτική πολλοί. Και τους λέω: παιδιά, εγώ που τα λέω αυτά δεν είμαι αριστερός. Ανήκω σε άλλο κόμμα, όπως και ο </w:t>
      </w:r>
      <w:proofErr w:type="spellStart"/>
      <w:r>
        <w:rPr>
          <w:rFonts w:eastAsia="Times New Roman"/>
          <w:szCs w:val="24"/>
        </w:rPr>
        <w:t>Ούλωφ</w:t>
      </w:r>
      <w:proofErr w:type="spellEnd"/>
      <w:r>
        <w:rPr>
          <w:rFonts w:eastAsia="Times New Roman"/>
          <w:szCs w:val="24"/>
        </w:rPr>
        <w:t xml:space="preserve"> </w:t>
      </w:r>
      <w:proofErr w:type="spellStart"/>
      <w:r>
        <w:rPr>
          <w:rFonts w:eastAsia="Times New Roman"/>
          <w:szCs w:val="24"/>
        </w:rPr>
        <w:t>Πάλμε</w:t>
      </w:r>
      <w:proofErr w:type="spellEnd"/>
      <w:r>
        <w:rPr>
          <w:rFonts w:eastAsia="Times New Roman"/>
          <w:szCs w:val="24"/>
        </w:rPr>
        <w:t xml:space="preserve">. Ο </w:t>
      </w:r>
      <w:proofErr w:type="spellStart"/>
      <w:r>
        <w:rPr>
          <w:rFonts w:eastAsia="Times New Roman"/>
          <w:szCs w:val="24"/>
        </w:rPr>
        <w:t>Ούλωφ</w:t>
      </w:r>
      <w:proofErr w:type="spellEnd"/>
      <w:r>
        <w:rPr>
          <w:rFonts w:eastAsia="Times New Roman"/>
          <w:szCs w:val="24"/>
        </w:rPr>
        <w:t xml:space="preserve"> </w:t>
      </w:r>
      <w:proofErr w:type="spellStart"/>
      <w:r>
        <w:rPr>
          <w:rFonts w:eastAsia="Times New Roman"/>
          <w:szCs w:val="24"/>
        </w:rPr>
        <w:t>Πάλμε</w:t>
      </w:r>
      <w:proofErr w:type="spellEnd"/>
      <w:r>
        <w:rPr>
          <w:rFonts w:eastAsia="Times New Roman"/>
          <w:szCs w:val="24"/>
        </w:rPr>
        <w:t xml:space="preserve"> μαζί με τον </w:t>
      </w:r>
      <w:proofErr w:type="spellStart"/>
      <w:r>
        <w:rPr>
          <w:rFonts w:eastAsia="Times New Roman"/>
          <w:szCs w:val="24"/>
        </w:rPr>
        <w:t>Ερλ</w:t>
      </w:r>
      <w:r>
        <w:rPr>
          <w:rFonts w:eastAsia="Times New Roman"/>
          <w:szCs w:val="24"/>
        </w:rPr>
        <w:t>άντερ</w:t>
      </w:r>
      <w:proofErr w:type="spellEnd"/>
      <w:r>
        <w:rPr>
          <w:rFonts w:eastAsia="Times New Roman"/>
          <w:szCs w:val="24"/>
        </w:rPr>
        <w:t xml:space="preserve"> κατάφεραν η αγορά να έχει κανόνες, η </w:t>
      </w:r>
      <w:r>
        <w:rPr>
          <w:rFonts w:eastAsia="Times New Roman"/>
          <w:szCs w:val="24"/>
        </w:rPr>
        <w:t>«</w:t>
      </w:r>
      <w:r>
        <w:rPr>
          <w:rFonts w:eastAsia="Times New Roman"/>
          <w:szCs w:val="24"/>
          <w:lang w:val="en-US"/>
        </w:rPr>
        <w:t>VOLVO</w:t>
      </w:r>
      <w:r>
        <w:rPr>
          <w:rFonts w:eastAsia="Times New Roman"/>
          <w:szCs w:val="24"/>
        </w:rPr>
        <w:t>»</w:t>
      </w:r>
      <w:r>
        <w:rPr>
          <w:rFonts w:eastAsia="Times New Roman"/>
          <w:szCs w:val="24"/>
        </w:rPr>
        <w:t xml:space="preserve"> να πληρώνει, η </w:t>
      </w:r>
      <w:r>
        <w:rPr>
          <w:rFonts w:eastAsia="Times New Roman"/>
          <w:szCs w:val="24"/>
        </w:rPr>
        <w:t>«</w:t>
      </w:r>
      <w:r>
        <w:rPr>
          <w:rFonts w:eastAsia="Times New Roman"/>
          <w:szCs w:val="24"/>
          <w:lang w:val="en-US"/>
        </w:rPr>
        <w:t>SCANIA</w:t>
      </w:r>
      <w:r>
        <w:rPr>
          <w:rFonts w:eastAsia="Times New Roman"/>
          <w:szCs w:val="24"/>
        </w:rPr>
        <w:t>»</w:t>
      </w:r>
      <w:r>
        <w:rPr>
          <w:rFonts w:eastAsia="Times New Roman"/>
          <w:szCs w:val="24"/>
        </w:rPr>
        <w:t xml:space="preserve"> να πληρώνει, η </w:t>
      </w:r>
      <w:r>
        <w:rPr>
          <w:rFonts w:eastAsia="Times New Roman"/>
          <w:szCs w:val="24"/>
        </w:rPr>
        <w:t>«</w:t>
      </w:r>
      <w:r>
        <w:rPr>
          <w:rFonts w:eastAsia="Times New Roman"/>
          <w:szCs w:val="24"/>
          <w:lang w:val="en-US"/>
        </w:rPr>
        <w:t>SAAB</w:t>
      </w:r>
      <w:r>
        <w:rPr>
          <w:rFonts w:eastAsia="Times New Roman"/>
          <w:szCs w:val="24"/>
        </w:rPr>
        <w:t>»</w:t>
      </w:r>
      <w:r>
        <w:rPr>
          <w:rFonts w:eastAsia="Times New Roman"/>
          <w:szCs w:val="24"/>
        </w:rPr>
        <w:t xml:space="preserve"> και όλες οι εταιρείες και από την άλλη, ένα κοινωνικό κράτος σημείο αναφοράς για όλον τον πλανήτη. </w:t>
      </w:r>
    </w:p>
    <w:p w14:paraId="381BD7A0"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Παπαχριστόπουλε</w:t>
      </w:r>
      <w:proofErr w:type="spellEnd"/>
      <w:r>
        <w:rPr>
          <w:rFonts w:eastAsia="Times New Roman"/>
          <w:szCs w:val="24"/>
        </w:rPr>
        <w:t>, ολοκληρώστε,…</w:t>
      </w:r>
    </w:p>
    <w:p w14:paraId="381BD7A1"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lastRenderedPageBreak/>
        <w:t xml:space="preserve">ΑΘΑΝΑΣΙΟΣ ΠΑΠΑΧΡΙΣΤΟΠΟΥΛΟΣ: </w:t>
      </w:r>
      <w:r>
        <w:rPr>
          <w:rFonts w:eastAsia="Times New Roman"/>
          <w:szCs w:val="24"/>
        </w:rPr>
        <w:t>Τέλειωσα.</w:t>
      </w:r>
    </w:p>
    <w:p w14:paraId="381BD7A2"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…διότι πηγαίνετε να καλύψετε και την </w:t>
      </w:r>
      <w:proofErr w:type="spellStart"/>
      <w:r>
        <w:rPr>
          <w:rFonts w:eastAsia="Times New Roman"/>
          <w:szCs w:val="24"/>
        </w:rPr>
        <w:t>τριτολογία</w:t>
      </w:r>
      <w:proofErr w:type="spellEnd"/>
      <w:r>
        <w:rPr>
          <w:rFonts w:eastAsia="Times New Roman"/>
          <w:szCs w:val="24"/>
        </w:rPr>
        <w:t xml:space="preserve"> που δεν έχετε.</w:t>
      </w:r>
    </w:p>
    <w:p w14:paraId="381BD7A3"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Κύριε Πρόεδρε, έχετε δίκιο. Τελειώνω.</w:t>
      </w:r>
    </w:p>
    <w:p w14:paraId="381BD7A4"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t>ΠΡΟΕΔΡΕΥΩΝ (Γεώργι</w:t>
      </w:r>
      <w:r>
        <w:rPr>
          <w:rFonts w:eastAsia="Times New Roman"/>
          <w:b/>
          <w:szCs w:val="24"/>
        </w:rPr>
        <w:t>ος Βαρεμένος):</w:t>
      </w:r>
      <w:r>
        <w:rPr>
          <w:rFonts w:eastAsia="Times New Roman"/>
          <w:szCs w:val="24"/>
        </w:rPr>
        <w:t xml:space="preserve"> Πού να το βρω, όμως, το δίκιο μου;</w:t>
      </w:r>
    </w:p>
    <w:p w14:paraId="381BD7A5"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Δηλώνει πρόσφατα ο Γουόρεν </w:t>
      </w:r>
      <w:proofErr w:type="spellStart"/>
      <w:r>
        <w:rPr>
          <w:rFonts w:eastAsia="Times New Roman"/>
          <w:szCs w:val="24"/>
        </w:rPr>
        <w:t>Μπάφετ</w:t>
      </w:r>
      <w:proofErr w:type="spellEnd"/>
      <w:r>
        <w:rPr>
          <w:rFonts w:eastAsia="Times New Roman"/>
          <w:szCs w:val="24"/>
        </w:rPr>
        <w:t>, ο δεύτερος πιο πλούσιος άνθρωπος του κόσμου: «Δεν επενδύω σε διεφθαρμένες χώρες, γιατί δεν είναι μόνο θέμα ηθικό, είναι θέμα ουσίας».</w:t>
      </w:r>
    </w:p>
    <w:p w14:paraId="381BD7A6"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lastRenderedPageBreak/>
        <w:t xml:space="preserve">Κι αν καταφέρουμε να χτυπήσουμε τη διαπλοκή και τη διαφθορά, τη </w:t>
      </w:r>
      <w:proofErr w:type="spellStart"/>
      <w:r>
        <w:rPr>
          <w:rFonts w:eastAsia="Times New Roman"/>
          <w:szCs w:val="24"/>
        </w:rPr>
        <w:t>μιντιακή</w:t>
      </w:r>
      <w:proofErr w:type="spellEnd"/>
      <w:r>
        <w:rPr>
          <w:rFonts w:eastAsia="Times New Roman"/>
          <w:szCs w:val="24"/>
        </w:rPr>
        <w:t xml:space="preserve"> δικτατορία, τις απίστευτες </w:t>
      </w:r>
      <w:r>
        <w:rPr>
          <w:rFonts w:eastAsia="Times New Roman"/>
          <w:szCs w:val="24"/>
          <w:lang w:val="en-US"/>
        </w:rPr>
        <w:t>offshore</w:t>
      </w:r>
      <w:r>
        <w:rPr>
          <w:rFonts w:eastAsia="Times New Roman"/>
          <w:szCs w:val="24"/>
        </w:rPr>
        <w:t xml:space="preserve"> με τους φορολογικούς παραδείσους και κάποιοι που έφεραν όχι με ρεβανσισμό τη χώρα εδώ που την έφεραν να αποβληθούν από αυτό το σύστημα, η χώρα θα φ</w:t>
      </w:r>
      <w:r>
        <w:rPr>
          <w:rFonts w:eastAsia="Times New Roman"/>
          <w:szCs w:val="24"/>
        </w:rPr>
        <w:t>ύγει και θα πάει μπροστά.</w:t>
      </w:r>
    </w:p>
    <w:p w14:paraId="381BD7A7"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Ευχαριστώ. </w:t>
      </w:r>
    </w:p>
    <w:p w14:paraId="381BD7A8" w14:textId="77777777" w:rsidR="00DC23FB" w:rsidRDefault="001C39CE">
      <w:pPr>
        <w:tabs>
          <w:tab w:val="left" w:pos="2940"/>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381BD7A9"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Φωκάς έχει τον λόγο από την Ένωση Κεντρώων.</w:t>
      </w:r>
    </w:p>
    <w:p w14:paraId="381BD7AA" w14:textId="77777777" w:rsidR="00DC23FB" w:rsidRDefault="001C39CE">
      <w:pPr>
        <w:tabs>
          <w:tab w:val="left" w:pos="2940"/>
        </w:tabs>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Ευχαριστώ, κύριε Πρόεδρε.</w:t>
      </w:r>
    </w:p>
    <w:p w14:paraId="381BD7AB"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lastRenderedPageBreak/>
        <w:t>Κυρίες και κύριοι συνάδελφοι, με τ</w:t>
      </w:r>
      <w:r>
        <w:rPr>
          <w:rFonts w:eastAsia="Times New Roman"/>
          <w:szCs w:val="24"/>
        </w:rPr>
        <w:t xml:space="preserve">ο νομοσχέδιο «Μετεξέλιξη του Οργανισμού Γεωργικών Ασφαλίσεων σε Οργανισμό </w:t>
      </w:r>
      <w:proofErr w:type="spellStart"/>
      <w:r>
        <w:rPr>
          <w:rFonts w:eastAsia="Times New Roman"/>
          <w:szCs w:val="24"/>
        </w:rPr>
        <w:t>Προνοιακών</w:t>
      </w:r>
      <w:proofErr w:type="spellEnd"/>
      <w:r>
        <w:rPr>
          <w:rFonts w:eastAsia="Times New Roman"/>
          <w:szCs w:val="24"/>
        </w:rPr>
        <w:t xml:space="preserve"> Επιδομάτων και Κοινωνικής Αλληλεγγύης (ΟΠΕΚΑ)» η Κυβέρνηση διατείνεται πως εκσυγχρονίζει το σύστημα απονομής των προνομιακών παροχών μέσω της δημιουργίας ενός ενιαίου φορέ</w:t>
      </w:r>
      <w:r>
        <w:rPr>
          <w:rFonts w:eastAsia="Times New Roman"/>
          <w:szCs w:val="24"/>
        </w:rPr>
        <w:t>α. Μάλιστα έδωσε στο νομοσχέδιο τον χαρακτήρα του επείγοντος, προκειμένου να πείσει για την κοινωνική της ευαισθησία.</w:t>
      </w:r>
    </w:p>
    <w:p w14:paraId="381BD7AC"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Ακολουθεί την πάγια πλέον τακτική να φέρνει ως επείγοντα πολλά νομοσχέδια στη Βουλή. Με τον τρόπο αυτό υποβαθμίζεται η διαβούλευση και κατ</w:t>
      </w:r>
      <w:r>
        <w:rPr>
          <w:rFonts w:eastAsia="Times New Roman" w:cs="Times New Roman"/>
          <w:szCs w:val="24"/>
        </w:rPr>
        <w:t xml:space="preserve">αδεικνύει πως πολλά από όσα γίνονται, γίνονται στο ποδάρι, ακόμη και όταν πρόκειται για θέματα που έχουν να κάνουν με την κοινωνική πολιτική. </w:t>
      </w:r>
    </w:p>
    <w:p w14:paraId="381BD7AD"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lastRenderedPageBreak/>
        <w:t>Με το παρόν νομοσχέδιο μπαίνει η ταφόπλακα στον ΟΓΑ, παρά το γεγονός πως ο Πρωθυπουργός είχε δεσμευτεί τον Φεβρου</w:t>
      </w:r>
      <w:r>
        <w:rPr>
          <w:rFonts w:eastAsia="Times New Roman" w:cs="Times New Roman"/>
          <w:szCs w:val="24"/>
        </w:rPr>
        <w:t xml:space="preserve">άριο του 2016 πως θα διατηρηθεί ως αυτόνομο ταμείο ασφάλισης για ένα μεταβατικό διάστημα, μέχρι το 2021. </w:t>
      </w:r>
    </w:p>
    <w:p w14:paraId="381BD7AE"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Ο ΟΓΑ μετεξελίσσεται σε ΟΠΕΚΑ και συνιστά πλέον ενιαίο φορέα, μία ενιαία αρχή απόδοσης </w:t>
      </w:r>
      <w:proofErr w:type="spellStart"/>
      <w:r>
        <w:rPr>
          <w:rFonts w:eastAsia="Times New Roman" w:cs="Times New Roman"/>
          <w:szCs w:val="24"/>
        </w:rPr>
        <w:t>προνοιακών</w:t>
      </w:r>
      <w:proofErr w:type="spellEnd"/>
      <w:r>
        <w:rPr>
          <w:rFonts w:eastAsia="Times New Roman" w:cs="Times New Roman"/>
          <w:szCs w:val="24"/>
        </w:rPr>
        <w:t>, κοινωνικών επιδομάτων, με αντικείμενο την ηλεκτρονι</w:t>
      </w:r>
      <w:r>
        <w:rPr>
          <w:rFonts w:eastAsia="Times New Roman" w:cs="Times New Roman"/>
          <w:szCs w:val="24"/>
        </w:rPr>
        <w:t xml:space="preserve">κή καταγραφή και τον έλεγχο, την ηλεκτρονική διασταύρωση και την απόδοση όλων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w:t>
      </w:r>
    </w:p>
    <w:p w14:paraId="381BD7AF"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Αντί να δημιουργηθεί μία νέα δομή, εναρμονισμένη με τις υφιστάμενες ανάγκες, δημιουργείται ένας μηχανισμός που στηρίζεται στην υφιστάμενη δομή του ΟΓΑ</w:t>
      </w:r>
      <w:r>
        <w:rPr>
          <w:rFonts w:eastAsia="Times New Roman" w:cs="Times New Roman"/>
          <w:szCs w:val="24"/>
        </w:rPr>
        <w:t xml:space="preserve">. </w:t>
      </w:r>
    </w:p>
    <w:p w14:paraId="381BD7B0"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ακολουθεί για μία ακόμη φορά την πεπατημένη των τελευταίων τριών ετών, αυτή της προχειρότητας και της επιδοματικής πολιτικής, που τη διατυμπανίζει σαν να πρόκειται για μία θετική εξέλιξη. </w:t>
      </w:r>
    </w:p>
    <w:p w14:paraId="381BD7B1" w14:textId="77777777" w:rsidR="00DC23FB" w:rsidRDefault="001C39CE">
      <w:pPr>
        <w:spacing w:after="0" w:line="600" w:lineRule="auto"/>
        <w:ind w:firstLine="720"/>
        <w:jc w:val="both"/>
        <w:rPr>
          <w:rFonts w:eastAsia="Times New Roman" w:cs="Times New Roman"/>
          <w:szCs w:val="24"/>
        </w:rPr>
      </w:pPr>
      <w:proofErr w:type="spellStart"/>
      <w:r>
        <w:rPr>
          <w:rFonts w:eastAsia="Times New Roman" w:cs="Times New Roman"/>
          <w:szCs w:val="24"/>
        </w:rPr>
        <w:t>Φτωχοποιείτε</w:t>
      </w:r>
      <w:proofErr w:type="spellEnd"/>
      <w:r>
        <w:rPr>
          <w:rFonts w:eastAsia="Times New Roman" w:cs="Times New Roman"/>
          <w:szCs w:val="24"/>
        </w:rPr>
        <w:t xml:space="preserve"> τους Έλληνες με μεγάλη ευκολία και αντί</w:t>
      </w:r>
      <w:r>
        <w:rPr>
          <w:rFonts w:eastAsia="Times New Roman" w:cs="Times New Roman"/>
          <w:szCs w:val="24"/>
        </w:rPr>
        <w:t xml:space="preserve"> να βελτιώνετε την κοινωνική πολιτική, τσεκουρώνετε συντάξεις, μισθούς, επιδόματα, επιβάλλετε εξοντωτικούς φόρους και εν συνεχεία κομπάζετε για την </w:t>
      </w:r>
      <w:proofErr w:type="spellStart"/>
      <w:r>
        <w:rPr>
          <w:rFonts w:eastAsia="Times New Roman" w:cs="Times New Roman"/>
          <w:szCs w:val="24"/>
        </w:rPr>
        <w:t>προνοιακή</w:t>
      </w:r>
      <w:proofErr w:type="spellEnd"/>
      <w:r>
        <w:rPr>
          <w:rFonts w:eastAsia="Times New Roman" w:cs="Times New Roman"/>
          <w:szCs w:val="24"/>
        </w:rPr>
        <w:t xml:space="preserve"> σας πολιτική. Μετατρέπετε τη χώρα σε ένα ατελείωτο φτωχοκομείο, αλλά περιχαρείς μοιράζετε επιδόματ</w:t>
      </w:r>
      <w:r>
        <w:rPr>
          <w:rFonts w:eastAsia="Times New Roman" w:cs="Times New Roman"/>
          <w:szCs w:val="24"/>
        </w:rPr>
        <w:t xml:space="preserve">α. </w:t>
      </w:r>
    </w:p>
    <w:p w14:paraId="381BD7B2"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Ως προς το νομοσχέδιο, ο ΟΠΕΚΑ ως διάδοχος του ΟΓΑ διατηρεί τις υπάρχουσες ασφαλιστικές αρμοδιότητες, εξακολουθώντας να παρέχει επιδόματα σε οικογένειες, ανασφάλιστους υπερήλικες, </w:t>
      </w:r>
      <w:r>
        <w:rPr>
          <w:rFonts w:eastAsia="Times New Roman" w:cs="Times New Roman"/>
          <w:szCs w:val="24"/>
        </w:rPr>
        <w:lastRenderedPageBreak/>
        <w:t>ενώ ταυτόχρονα φιλοδοξεί να αποτελέσει ασπίδα για τα άτομα που χρειάζοντ</w:t>
      </w:r>
      <w:r>
        <w:rPr>
          <w:rFonts w:eastAsia="Times New Roman" w:cs="Times New Roman"/>
          <w:szCs w:val="24"/>
        </w:rPr>
        <w:t xml:space="preserve">αι βοήθεια. </w:t>
      </w:r>
    </w:p>
    <w:p w14:paraId="381BD7B3"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Και εδώ δημιουργούνται τα εξής ερωτήματα: Ο νέος </w:t>
      </w:r>
      <w:r>
        <w:rPr>
          <w:rFonts w:eastAsia="Times New Roman" w:cs="Times New Roman"/>
          <w:szCs w:val="24"/>
        </w:rPr>
        <w:t>ο</w:t>
      </w:r>
      <w:r>
        <w:rPr>
          <w:rFonts w:eastAsia="Times New Roman" w:cs="Times New Roman"/>
          <w:szCs w:val="24"/>
        </w:rPr>
        <w:t>ργανισμός έχει όλα τα απαραίτητα εχέγγυα, ώστε να λειτουργήσει ολοκληρωμένα ή θα αντιμετωπίσουμε τις «παιδικές αρρώστιες» που ταλαιπωρούν τον ΕΦΚΑ έναν χρόνο μετά από την έναρξή του;</w:t>
      </w:r>
    </w:p>
    <w:p w14:paraId="381BD7B4"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Έχετε κατα</w:t>
      </w:r>
      <w:r>
        <w:rPr>
          <w:rFonts w:eastAsia="Times New Roman" w:cs="Times New Roman"/>
          <w:szCs w:val="24"/>
        </w:rPr>
        <w:t xml:space="preserve">γράψει και αξιολογήσει τις διαδικασίες για την παροχή επιδομάτων; Έχετε αξιολογήσει την αποτελεσματικότητα των επιδομάτων που σήμερα αποδίδονται; Το πιο αποτελεσματικό και σημαντικό στην </w:t>
      </w:r>
      <w:proofErr w:type="spellStart"/>
      <w:r>
        <w:rPr>
          <w:rFonts w:eastAsia="Times New Roman" w:cs="Times New Roman"/>
          <w:szCs w:val="24"/>
        </w:rPr>
        <w:t>προνοιακή</w:t>
      </w:r>
      <w:proofErr w:type="spellEnd"/>
      <w:r>
        <w:rPr>
          <w:rFonts w:eastAsia="Times New Roman" w:cs="Times New Roman"/>
          <w:szCs w:val="24"/>
        </w:rPr>
        <w:t xml:space="preserve"> πολιτική είναι η απόδοση των όποιων επιδομάτων δικαιούνται </w:t>
      </w:r>
      <w:r>
        <w:rPr>
          <w:rFonts w:eastAsia="Times New Roman" w:cs="Times New Roman"/>
          <w:szCs w:val="24"/>
        </w:rPr>
        <w:t xml:space="preserve">οι πολίτες, όταν εγκρίνεται το επίδομα, να </w:t>
      </w:r>
      <w:r>
        <w:rPr>
          <w:rFonts w:eastAsia="Times New Roman" w:cs="Times New Roman"/>
          <w:szCs w:val="24"/>
        </w:rPr>
        <w:lastRenderedPageBreak/>
        <w:t xml:space="preserve">ολοκληρώνεται σε εύλογο χρονικό διάστημα και όχι μετά από αναμονή μηνών, που σε πάρα πολλές περιπτώσεις φτάνουν και τους δέκα μήνες. </w:t>
      </w:r>
    </w:p>
    <w:p w14:paraId="381BD7B5"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αναφερθώ στα θετικά σημεία που έχει το νομοσχέδιο: </w:t>
      </w:r>
      <w:r>
        <w:rPr>
          <w:rFonts w:eastAsia="Times New Roman" w:cs="Times New Roman"/>
          <w:szCs w:val="24"/>
        </w:rPr>
        <w:t>Το σύνολο του προσωπικού του ΟΓΑ θα εξακολουθήσει να αποτελεί προσωπικό του ΟΠΕΚΑ, διατηρώντας την ίδια οργανική θέση, κατηγορία, κλάδο, ειδικότητα, βαθμό, μισθολογικό κλιμάκιο, καθώς και όλα εν γένει τα δικαιώματα που απορρέουν από την προηγούμενη υπηρεσι</w:t>
      </w:r>
      <w:r>
        <w:rPr>
          <w:rFonts w:eastAsia="Times New Roman" w:cs="Times New Roman"/>
          <w:szCs w:val="24"/>
        </w:rPr>
        <w:t xml:space="preserve">ακή του κατάσταση. Είναι μεγάλη ευκαιρία τώρα να γίνει αξιολόγηση του υπάρχοντος προσωπικού, με στόχο έναν πιο λειτουργικό </w:t>
      </w:r>
      <w:r>
        <w:rPr>
          <w:rFonts w:eastAsia="Times New Roman" w:cs="Times New Roman"/>
          <w:szCs w:val="24"/>
        </w:rPr>
        <w:t>ο</w:t>
      </w:r>
      <w:r>
        <w:rPr>
          <w:rFonts w:eastAsia="Times New Roman" w:cs="Times New Roman"/>
          <w:szCs w:val="24"/>
        </w:rPr>
        <w:t xml:space="preserve">ργανισμό. </w:t>
      </w:r>
    </w:p>
    <w:p w14:paraId="381BD7B6"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Λέτε, παράλληλα, να δημιουργηθούν νέες θέσεις εργασίας, καθώς πρέπει να καλυφθούν </w:t>
      </w:r>
      <w:proofErr w:type="spellStart"/>
      <w:r>
        <w:rPr>
          <w:rFonts w:eastAsia="Times New Roman" w:cs="Times New Roman"/>
          <w:szCs w:val="24"/>
        </w:rPr>
        <w:t>προϋπάρχουσες</w:t>
      </w:r>
      <w:proofErr w:type="spellEnd"/>
      <w:r>
        <w:rPr>
          <w:rFonts w:eastAsia="Times New Roman" w:cs="Times New Roman"/>
          <w:szCs w:val="24"/>
        </w:rPr>
        <w:t xml:space="preserve"> κενές οργανικές θέσεις </w:t>
      </w:r>
      <w:r>
        <w:rPr>
          <w:rFonts w:eastAsia="Times New Roman" w:cs="Times New Roman"/>
          <w:szCs w:val="24"/>
        </w:rPr>
        <w:lastRenderedPageBreak/>
        <w:t>το</w:t>
      </w:r>
      <w:r>
        <w:rPr>
          <w:rFonts w:eastAsia="Times New Roman" w:cs="Times New Roman"/>
          <w:szCs w:val="24"/>
        </w:rPr>
        <w:t xml:space="preserve">υ ΟΓΑ, οι οποίες πλέον θα αποτελούν οργανικές θέσεις μόνιμου προσωπικού και πέντε θέσεις δικηγόρων με σχέσεις έμμισθης εντολής για τη νομική υποστήριξη του έργου των υπηρεσιών του </w:t>
      </w:r>
      <w:r>
        <w:rPr>
          <w:rFonts w:eastAsia="Times New Roman" w:cs="Times New Roman"/>
          <w:szCs w:val="24"/>
        </w:rPr>
        <w:t>ο</w:t>
      </w:r>
      <w:r>
        <w:rPr>
          <w:rFonts w:eastAsia="Times New Roman" w:cs="Times New Roman"/>
          <w:szCs w:val="24"/>
        </w:rPr>
        <w:t>ργανισμού. Αυτά προβλέπει το άρθρο 9 παράγραφος 8.</w:t>
      </w:r>
    </w:p>
    <w:p w14:paraId="381BD7B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Συνολικά ο ΟΠΕΚΑ θα απασχολεί 383 εργαζομένους, εκ των οποίων οι 360 θα είναι μόνιμο προσωπικό και οι 23 ιδιωτικού δικαίου αορίστου χρόνου. Και ερωτώ: Μήπως είναι αρκετοί οι 383, εάν γίνει σωστή αξιολόγηση του προσωπικού; Θεωρώ ότι οι 383 εργαζόμενοι, κυρί</w:t>
      </w:r>
      <w:r>
        <w:rPr>
          <w:rFonts w:eastAsia="Times New Roman" w:cs="Times New Roman"/>
          <w:szCs w:val="24"/>
        </w:rPr>
        <w:t xml:space="preserve">α Υπουργέ, είναι υπεραρκετοί, αν λάβουμε υπ’ </w:t>
      </w:r>
      <w:proofErr w:type="spellStart"/>
      <w:r>
        <w:rPr>
          <w:rFonts w:eastAsia="Times New Roman" w:cs="Times New Roman"/>
          <w:szCs w:val="24"/>
        </w:rPr>
        <w:t>όψιν</w:t>
      </w:r>
      <w:proofErr w:type="spellEnd"/>
      <w:r>
        <w:rPr>
          <w:rFonts w:eastAsia="Times New Roman" w:cs="Times New Roman"/>
          <w:szCs w:val="24"/>
        </w:rPr>
        <w:t xml:space="preserve"> ότι υπάρχει μηχανοργάνωση, για να εξυπηρετήσουν τον πολίτη άμεσα, χωρίς να τον ταλαιπωρήσουν. </w:t>
      </w:r>
    </w:p>
    <w:p w14:paraId="381BD7B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Όσον αφορά το διοικητικό συμβούλιο του ΟΠΕΚΑ, στο άρθρο 6 αναφέρεται ρητά ότι θα αποτελείται από 9 μέλη, ενώ πρ</w:t>
      </w:r>
      <w:r>
        <w:rPr>
          <w:rFonts w:eastAsia="Times New Roman" w:cs="Times New Roman"/>
          <w:szCs w:val="24"/>
        </w:rPr>
        <w:t>οβλέπονται οι υποχρεώσεις, οι αρμοδιότητες, οι λόγοι έκπτωσης των μελών, ο τρόπος αντικατάστασής τους και η διάρκεια της θητείας τους, γεγονός που συντελεί στη διασφάλιση της νομιμότητας. Εάν δεν μπουν ξεκάθαροι στόχοι στη διοίκηση, όπως γίνεται και στις ι</w:t>
      </w:r>
      <w:r>
        <w:rPr>
          <w:rFonts w:eastAsia="Times New Roman" w:cs="Times New Roman"/>
          <w:szCs w:val="24"/>
        </w:rPr>
        <w:t>διωτικές επιχειρήσεις, δεν πρόκειται να δούμε κάτι καινούρ</w:t>
      </w:r>
      <w:r>
        <w:rPr>
          <w:rFonts w:eastAsia="Times New Roman" w:cs="Times New Roman"/>
          <w:szCs w:val="24"/>
        </w:rPr>
        <w:t>γ</w:t>
      </w:r>
      <w:r>
        <w:rPr>
          <w:rFonts w:eastAsia="Times New Roman" w:cs="Times New Roman"/>
          <w:szCs w:val="24"/>
        </w:rPr>
        <w:t>ιο και σε αυτόν τον οργανισμό.</w:t>
      </w:r>
    </w:p>
    <w:p w14:paraId="381BD7B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Εξίσου ξεκάθαρα ορίζονται στο άρθρο 43 τα ζητήματα που αφορούν την οικονομική διαχείριση και τον έλεγχο λογιστικών λειτουργιών και προϋπολογισμού του ΟΠΕΚΑ. Κάποια απ</w:t>
      </w:r>
      <w:r>
        <w:rPr>
          <w:rFonts w:eastAsia="Times New Roman" w:cs="Times New Roman"/>
          <w:szCs w:val="24"/>
        </w:rPr>
        <w:t>ό αυτά είναι η κατάρτιση, η έγκριση και η εκτέλεση προϋπολογισμού, οι διαδικα</w:t>
      </w:r>
      <w:r>
        <w:rPr>
          <w:rFonts w:eastAsia="Times New Roman" w:cs="Times New Roman"/>
          <w:szCs w:val="24"/>
        </w:rPr>
        <w:lastRenderedPageBreak/>
        <w:t xml:space="preserve">σίες εκτέλεσης δαπανών, οι διαδικασίες είσπραξης εσόδων, οι διαδικασίες διάθεσης πιστώσεων, έκδοσης επιτροπικών ενταλμάτων κ.ά. </w:t>
      </w:r>
    </w:p>
    <w:p w14:paraId="381BD7B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Επίσης σωστά προβλέπεται ότι για τον </w:t>
      </w:r>
      <w:r>
        <w:rPr>
          <w:rFonts w:eastAsia="Times New Roman" w:cs="Times New Roman"/>
          <w:szCs w:val="24"/>
        </w:rPr>
        <w:t>Λ</w:t>
      </w:r>
      <w:r>
        <w:rPr>
          <w:rFonts w:eastAsia="Times New Roman" w:cs="Times New Roman"/>
          <w:szCs w:val="24"/>
        </w:rPr>
        <w:t>ογαριασμό Αγ</w:t>
      </w:r>
      <w:r>
        <w:rPr>
          <w:rFonts w:eastAsia="Times New Roman" w:cs="Times New Roman"/>
          <w:szCs w:val="24"/>
        </w:rPr>
        <w:t xml:space="preserve">ροτικής Εστίας και τον Λογαριασμό </w:t>
      </w:r>
      <w:proofErr w:type="spellStart"/>
      <w:r>
        <w:rPr>
          <w:rFonts w:eastAsia="Times New Roman" w:cs="Times New Roman"/>
          <w:szCs w:val="24"/>
        </w:rPr>
        <w:t>Προνοιακών</w:t>
      </w:r>
      <w:proofErr w:type="spellEnd"/>
      <w:r>
        <w:rPr>
          <w:rFonts w:eastAsia="Times New Roman" w:cs="Times New Roman"/>
          <w:szCs w:val="24"/>
        </w:rPr>
        <w:t xml:space="preserve"> Παροχών και Κοινωνικών Υπηρεσιών συντάσσονται χωριστοί προϋπολογισμοί και ισολογισμοί - απολογισμοί, οι οποίοι περιλαμβάνονται σε ιδιαίτερο τμήμα στον γενικό προϋπολογισμό και ισολογισμό - απολογισμό του ΟΠΕΚΑ.</w:t>
      </w:r>
    </w:p>
    <w:p w14:paraId="381BD7B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Στο άρθρο 47 προβλέπεται η δημιουργία </w:t>
      </w:r>
      <w:r>
        <w:rPr>
          <w:rFonts w:eastAsia="Times New Roman" w:cs="Times New Roman"/>
          <w:szCs w:val="24"/>
        </w:rPr>
        <w:t>ε</w:t>
      </w:r>
      <w:r>
        <w:rPr>
          <w:rFonts w:eastAsia="Times New Roman" w:cs="Times New Roman"/>
          <w:szCs w:val="24"/>
        </w:rPr>
        <w:t xml:space="preserve">νοποιημένου </w:t>
      </w:r>
      <w:r>
        <w:rPr>
          <w:rFonts w:eastAsia="Times New Roman" w:cs="Times New Roman"/>
          <w:szCs w:val="24"/>
        </w:rPr>
        <w:t>μ</w:t>
      </w:r>
      <w:r>
        <w:rPr>
          <w:rFonts w:eastAsia="Times New Roman" w:cs="Times New Roman"/>
          <w:szCs w:val="24"/>
        </w:rPr>
        <w:t xml:space="preserve">ητρώου του ΟΠΕΚΑ. Με τη δημιουργία του συγκεκριμένου </w:t>
      </w:r>
      <w:r>
        <w:rPr>
          <w:rFonts w:eastAsia="Times New Roman" w:cs="Times New Roman"/>
          <w:szCs w:val="24"/>
        </w:rPr>
        <w:t>μ</w:t>
      </w:r>
      <w:r>
        <w:rPr>
          <w:rFonts w:eastAsia="Times New Roman" w:cs="Times New Roman"/>
          <w:szCs w:val="24"/>
        </w:rPr>
        <w:t xml:space="preserve">ητρώου -που πολύ καλώς γίνεται- θα πρέπει η συμμετοχή των πολιτών και </w:t>
      </w:r>
      <w:r>
        <w:rPr>
          <w:rFonts w:eastAsia="Times New Roman" w:cs="Times New Roman"/>
          <w:szCs w:val="24"/>
        </w:rPr>
        <w:lastRenderedPageBreak/>
        <w:t>η ταλαιπωρία τους να είναι μηδενική, να μην ζητάει δηλαδή η υπηρεσία από τον πολ</w:t>
      </w:r>
      <w:r>
        <w:rPr>
          <w:rFonts w:eastAsia="Times New Roman" w:cs="Times New Roman"/>
          <w:szCs w:val="24"/>
        </w:rPr>
        <w:t>ίτη να προσκομίσει διάφορα δικαιολογητικά και χαρτιά -κάτι που φαντάζομαι το έχουμε ζήσει όλοι- και οτιδήποτε άλλο για να διεκπεραιώσει την υπόθεσή του, αλλά να γίνεται από την υπηρεσία η διασταύρωση των στοιχείων ηλεκτρονικά. Μην ξεχνάμε ότι όλοι μας φορο</w:t>
      </w:r>
      <w:r>
        <w:rPr>
          <w:rFonts w:eastAsia="Times New Roman" w:cs="Times New Roman"/>
          <w:szCs w:val="24"/>
        </w:rPr>
        <w:t>λογούμαστε πολύ άγρια τα τελευταία χρόνια. Έχουμε δικαίωμα για σωστή εξυπηρέτηση.</w:t>
      </w:r>
    </w:p>
    <w:p w14:paraId="381BD7B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 Θα δημιουργηθεί, λοιπόν, Ενοποιημένο Μητρώο ΟΠΕΚΑ, στο οποίο θα καταχωρίζονται οι δικαιούχοι των πάσης φύσεως </w:t>
      </w:r>
      <w:proofErr w:type="spellStart"/>
      <w:r>
        <w:rPr>
          <w:rFonts w:eastAsia="Times New Roman" w:cs="Times New Roman"/>
          <w:szCs w:val="24"/>
        </w:rPr>
        <w:t>προνοιακών</w:t>
      </w:r>
      <w:proofErr w:type="spellEnd"/>
      <w:r>
        <w:rPr>
          <w:rFonts w:eastAsia="Times New Roman" w:cs="Times New Roman"/>
          <w:szCs w:val="24"/>
        </w:rPr>
        <w:t xml:space="preserve"> παροχών και οικονομικών ενισχύσεων του Οργανισμού, καθώς επίσης και οι εν ζωή και </w:t>
      </w:r>
      <w:proofErr w:type="spellStart"/>
      <w:r>
        <w:rPr>
          <w:rFonts w:eastAsia="Times New Roman" w:cs="Times New Roman"/>
          <w:szCs w:val="24"/>
        </w:rPr>
        <w:t>θανόντες</w:t>
      </w:r>
      <w:proofErr w:type="spellEnd"/>
      <w:r>
        <w:rPr>
          <w:rFonts w:eastAsia="Times New Roman" w:cs="Times New Roman"/>
          <w:szCs w:val="24"/>
        </w:rPr>
        <w:t xml:space="preserve"> οφειλέτες του.</w:t>
      </w:r>
    </w:p>
    <w:p w14:paraId="381BD7B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Στο άρθρο 51 του σχεδίου νόμ</w:t>
      </w:r>
      <w:r>
        <w:rPr>
          <w:rFonts w:eastAsia="Times New Roman" w:cs="Times New Roman"/>
          <w:szCs w:val="24"/>
        </w:rPr>
        <w:t>ου αναφέρεται ότι στο Σύνταγμα της Ελλάδας στο άρθρο 21 προβλέπεται ότι η οικογένεια, η μητρότητα και η παιδική ηλικία τελούν υπό την προστασία του κράτους, το οποίο, επίσης, έχει την υποχρέωση να λαμβάνει όλα τα αναγκαία μέτρα για τον σχεδιασμό και την εφ</w:t>
      </w:r>
      <w:r>
        <w:rPr>
          <w:rFonts w:eastAsia="Times New Roman" w:cs="Times New Roman"/>
          <w:szCs w:val="24"/>
        </w:rPr>
        <w:t>αρμογή δημογραφικής πολιτικής.</w:t>
      </w:r>
    </w:p>
    <w:p w14:paraId="381BD7B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Στο δεύτερο μέρος του νομοσχεδίου προβλέπεται η υλοποίηση προγράμματος χρηματοδότησης για την ίδρυση έως δύο νέων τμημάτων βρεφικής και παιδικής φροντίδας σε κάθε δήμο, με έναρξη εφαρμογής το έτος 2018. Πολύ σωστά το σκέφτεστ</w:t>
      </w:r>
      <w:r>
        <w:rPr>
          <w:rFonts w:eastAsia="Times New Roman" w:cs="Times New Roman"/>
          <w:szCs w:val="24"/>
        </w:rPr>
        <w:t>ε, αλλά δεν μας είπατε από πού θα αντλήσετε τα χρήματα που χρειάζονται και πόσα θα είναι αυτά.</w:t>
      </w:r>
    </w:p>
    <w:p w14:paraId="381BD7B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Στο άρθρο 55 θεσμοθετείται η διαδικασία για την απόδειξη της γνώσης της γλώσσας και της τοπικής διαλέκτου Ρομανί, ενώ επανακαθορίζεται το καθεστώς επιχορήγησης τ</w:t>
      </w:r>
      <w:r>
        <w:rPr>
          <w:rFonts w:eastAsia="Times New Roman" w:cs="Times New Roman"/>
          <w:szCs w:val="24"/>
        </w:rPr>
        <w:t>ων νομικών προσώπων ιδιωτικού δικαίου μη κερδοσκοπικού χαρακτήρα που παρέχουν υπηρεσίες κοινωνικής φροντίδας και υλοποίησης του ετήσιου κατασκηνωτικού προγράμματος. Η πράξη αυτή φυσικά αποτελεί μια κίνηση μείζονος σημασίας για τις πραγματικές ανάγκες που έ</w:t>
      </w:r>
      <w:r>
        <w:rPr>
          <w:rFonts w:eastAsia="Times New Roman" w:cs="Times New Roman"/>
          <w:szCs w:val="24"/>
        </w:rPr>
        <w:t xml:space="preserve">χουν οι </w:t>
      </w:r>
      <w:proofErr w:type="spellStart"/>
      <w:r>
        <w:rPr>
          <w:rFonts w:eastAsia="Times New Roman" w:cs="Times New Roman"/>
          <w:szCs w:val="24"/>
        </w:rPr>
        <w:t>Ρομά</w:t>
      </w:r>
      <w:proofErr w:type="spellEnd"/>
      <w:r>
        <w:rPr>
          <w:rFonts w:eastAsia="Times New Roman" w:cs="Times New Roman"/>
          <w:szCs w:val="24"/>
        </w:rPr>
        <w:t>. Κάποια στιγμή θα πρέπει όλοι τους να ενταχθούν στον κοινωνικό μας ιστό και θα είναι ωφέλιμο για όλη την κοινωνία.</w:t>
      </w:r>
    </w:p>
    <w:p w14:paraId="381BD7C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Είναι δεδομένο πως η Ένωση Κεντρώων στηρίζει και πάντα θα στηρίζει ένα κράτος κοινωνικής πρόνοιας, ένα κράτος όμως που θα παρέχε</w:t>
      </w:r>
      <w:r>
        <w:rPr>
          <w:rFonts w:eastAsia="Times New Roman" w:cs="Times New Roman"/>
          <w:szCs w:val="24"/>
        </w:rPr>
        <w:t xml:space="preserve">ι κοινωνικά επιδόματα άμεσα και όχι για να κουκουλώσει τη </w:t>
      </w:r>
      <w:r>
        <w:rPr>
          <w:rFonts w:eastAsia="Times New Roman" w:cs="Times New Roman"/>
          <w:szCs w:val="24"/>
        </w:rPr>
        <w:lastRenderedPageBreak/>
        <w:t>γενικότερη δυσαρέσκεια του λαού. Προπάντων στηρίζουμε ένα κράτος που δεν κάνει σημαία του τα επιδόματα.</w:t>
      </w:r>
    </w:p>
    <w:p w14:paraId="381BD7C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Αυτό που πρέπει να γίνει κατανοητό από την Κυβέρνηση, αυτό που έχει ανάγκη περισσότερο από οτι</w:t>
      </w:r>
      <w:r>
        <w:rPr>
          <w:rFonts w:eastAsia="Times New Roman" w:cs="Times New Roman"/>
          <w:szCs w:val="24"/>
        </w:rPr>
        <w:t xml:space="preserve">δήποτε ο Έλληνας πολίτης είναι το δικαίωμα στην εργασία, είναι το δικαίωμα του </w:t>
      </w:r>
      <w:proofErr w:type="spellStart"/>
      <w:r>
        <w:rPr>
          <w:rFonts w:eastAsia="Times New Roman" w:cs="Times New Roman"/>
          <w:szCs w:val="24"/>
        </w:rPr>
        <w:t>επιχειρείν</w:t>
      </w:r>
      <w:proofErr w:type="spellEnd"/>
      <w:r>
        <w:rPr>
          <w:rFonts w:eastAsia="Times New Roman" w:cs="Times New Roman"/>
          <w:szCs w:val="24"/>
        </w:rPr>
        <w:t>, είναι το δικαίωμα να βγάζει κέρδη μια επιχείρηση.</w:t>
      </w:r>
    </w:p>
    <w:p w14:paraId="381BD7C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81BD7C3" w14:textId="77777777" w:rsidR="00DC23FB" w:rsidRDefault="001C39CE">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381BD7C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w:t>
      </w:r>
      <w:r>
        <w:rPr>
          <w:rFonts w:eastAsia="Times New Roman" w:cs="Times New Roman"/>
          <w:szCs w:val="24"/>
        </w:rPr>
        <w:t xml:space="preserve"> σας ευχαριστούμε.</w:t>
      </w:r>
    </w:p>
    <w:p w14:paraId="381BD7C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Αμυράς</w:t>
      </w:r>
      <w:proofErr w:type="spellEnd"/>
      <w:r>
        <w:rPr>
          <w:rFonts w:eastAsia="Times New Roman" w:cs="Times New Roman"/>
          <w:szCs w:val="24"/>
        </w:rPr>
        <w:t xml:space="preserve"> από το Ποτάμι έχει τον λόγο.</w:t>
      </w:r>
    </w:p>
    <w:p w14:paraId="381BD7C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381BD7C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παλαιότερα έλεγαν -την ξέρετε την έκφραση- «είναι πολλά τα λεφτά», τώρα εδώ λέμε «είναι πολλά τα ντεσιμπέλ». Πρέπει να γίνει ρύθμιση ήχου.</w:t>
      </w:r>
      <w:r>
        <w:rPr>
          <w:rFonts w:eastAsia="Times New Roman" w:cs="Times New Roman"/>
          <w:szCs w:val="24"/>
        </w:rPr>
        <w:t xml:space="preserve"> Μετά την ομιλία του κ. </w:t>
      </w:r>
      <w:proofErr w:type="spellStart"/>
      <w:r>
        <w:rPr>
          <w:rFonts w:eastAsia="Times New Roman" w:cs="Times New Roman"/>
          <w:szCs w:val="24"/>
        </w:rPr>
        <w:t>Παπαχριστόπουλου</w:t>
      </w:r>
      <w:proofErr w:type="spellEnd"/>
      <w:r>
        <w:rPr>
          <w:rFonts w:eastAsia="Times New Roman" w:cs="Times New Roman"/>
          <w:szCs w:val="24"/>
        </w:rPr>
        <w:t xml:space="preserve"> σας μιλάω ειλικρινά ότι ακούω μια συχνότητα στο ένα μου αυτί. Είναι απίστευτο. Πρέπει, λοιπόν, πραγματικά να γίνει μια ρύθμιση ήχου στα μικρόφωνα. Ωραία, καλοδεχούμενα τα νέα συστήματα, αλλά να μη μας καταστρέφουν τ</w:t>
      </w:r>
      <w:r>
        <w:rPr>
          <w:rFonts w:eastAsia="Times New Roman" w:cs="Times New Roman"/>
          <w:szCs w:val="24"/>
        </w:rPr>
        <w:t>α αυτιά μας.</w:t>
      </w:r>
    </w:p>
    <w:p w14:paraId="381BD7C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proofErr w:type="spellStart"/>
      <w:r>
        <w:rPr>
          <w:rFonts w:eastAsia="Times New Roman" w:cs="Times New Roman"/>
          <w:szCs w:val="24"/>
        </w:rPr>
        <w:t>προνοιακή</w:t>
      </w:r>
      <w:proofErr w:type="spellEnd"/>
      <w:r>
        <w:rPr>
          <w:rFonts w:eastAsia="Times New Roman" w:cs="Times New Roman"/>
          <w:szCs w:val="24"/>
        </w:rPr>
        <w:t xml:space="preserve"> πολιτική, λοιπόν. Στην ουσία εδώ θέτουμε σε νέες βάσεις τον τρόπο διαχείρισης της </w:t>
      </w:r>
      <w:proofErr w:type="spellStart"/>
      <w:r>
        <w:rPr>
          <w:rFonts w:eastAsia="Times New Roman" w:cs="Times New Roman"/>
          <w:szCs w:val="24"/>
        </w:rPr>
        <w:t>προνοιακής</w:t>
      </w:r>
      <w:proofErr w:type="spellEnd"/>
      <w:r>
        <w:rPr>
          <w:rFonts w:eastAsia="Times New Roman" w:cs="Times New Roman"/>
          <w:szCs w:val="24"/>
        </w:rPr>
        <w:t xml:space="preserve"> πολιτικής του κράτους. Κατά την άποψή μου, τρία πρέπει να είναι τα βασικά στοιχεία που να χαρακτηρίζουν την οπ</w:t>
      </w:r>
      <w:r>
        <w:rPr>
          <w:rFonts w:eastAsia="Times New Roman" w:cs="Times New Roman"/>
          <w:szCs w:val="24"/>
        </w:rPr>
        <w:t xml:space="preserve">οιαδήποτε ενέργεια, μεταρρύθμιση, παρέμβαση σε αυτό το πεδίο. Το πρώτο είναι τα επιδόματα να πιάνουν τόπο. Πολύ σημαντικό αυτό. </w:t>
      </w:r>
      <w:r>
        <w:rPr>
          <w:rFonts w:eastAsia="Times New Roman" w:cs="Times New Roman"/>
          <w:szCs w:val="24"/>
        </w:rPr>
        <w:lastRenderedPageBreak/>
        <w:t>Για να γίνει αυτό, όμως, προηγούνται και δυο άλλα σκαλοπάτια. Το πρώτο και βασικό είναι να υπάρχει διασταύρωση των στοιχείων εκε</w:t>
      </w:r>
      <w:r>
        <w:rPr>
          <w:rFonts w:eastAsia="Times New Roman" w:cs="Times New Roman"/>
          <w:szCs w:val="24"/>
        </w:rPr>
        <w:t>ίνων που αιτούνται τα επιδόματα με τα φορολογικά στοιχεία και όλα αυτά που πρέπει να υπάρχουν ως βάσεις δεδομένων για να αντλεί η διοίκηση την απόφασή της σωστά. Το τρίτο βήμα είναι να έχουμε ταχύτητα στις αποφάσεις.</w:t>
      </w:r>
    </w:p>
    <w:p w14:paraId="381BD7C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Θα έλεγα, λοιπόν, αγαπητή κυρία Υπουργέ</w:t>
      </w:r>
      <w:r>
        <w:rPr>
          <w:rFonts w:eastAsia="Times New Roman" w:cs="Times New Roman"/>
          <w:szCs w:val="24"/>
        </w:rPr>
        <w:t>, ότι αυτό το σχέδιο νόμου έχει πολύ θετικές διατάξεις. Δεν έχω ακόμα, βεβαίως, ιδιαιτέρως κατατοπιστεί για τον τρόπο που θα γίνεται η αξιολόγηση, ώστε να πιάνουν τόπο αυτά τα επιδόματα, να μην πηγαίνουν σε έναν κουβά, μια «μαύρη τρύπα». Βρίσκω πολύ σημαντ</w:t>
      </w:r>
      <w:r>
        <w:rPr>
          <w:rFonts w:eastAsia="Times New Roman" w:cs="Times New Roman"/>
          <w:szCs w:val="24"/>
        </w:rPr>
        <w:t>ικό, βάσει του άρθρου 4, το ότι υπάρχει υποχρεωτική ηλεκτρονική διασταύ</w:t>
      </w:r>
      <w:r>
        <w:rPr>
          <w:rFonts w:eastAsia="Times New Roman" w:cs="Times New Roman"/>
          <w:szCs w:val="24"/>
        </w:rPr>
        <w:lastRenderedPageBreak/>
        <w:t>ρωση στοιχείων εκείνου που αιτείται ένα επίδομα με τις βάσεις δεδομένων που διατηρεί η Ανεξάρτητη Αρχή Δημοσίων Εσόδων, το Μητρώο Πολιτών του Υπουργείου Εσωτερικών, το Μητρώο Εθνικού Συ</w:t>
      </w:r>
      <w:r>
        <w:rPr>
          <w:rFonts w:eastAsia="Times New Roman" w:cs="Times New Roman"/>
          <w:szCs w:val="24"/>
        </w:rPr>
        <w:t>στήματος Πληρωμών Συντάξεων, των πληροφοριακών συστημάτων των φορέων κοινωνικής ασφάλισης, ΟΑΕΔ, Ελληνικής Αστυνομίας και ΕΦΚΑ.</w:t>
      </w:r>
    </w:p>
    <w:p w14:paraId="381BD7C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Κυρία Φωτίου, ιδέα σας δίνω, το λογισμικό αυτό που θα «τρέξει» αυτά τα συστήματα δεν το δίνετε και στο Υπουργείο Οικονομικών και</w:t>
      </w:r>
      <w:r>
        <w:rPr>
          <w:rFonts w:eastAsia="Times New Roman" w:cs="Times New Roman"/>
          <w:szCs w:val="24"/>
        </w:rPr>
        <w:t xml:space="preserve"> στην ΑΑΔΕ, ώστε να μη χάνουμε χρόνο στη διακρίβωση του περιεχομένου των περιβόητων λιστών -με γιώτα- </w:t>
      </w:r>
      <w:proofErr w:type="spellStart"/>
      <w:r>
        <w:rPr>
          <w:rFonts w:eastAsia="Times New Roman" w:cs="Times New Roman"/>
          <w:szCs w:val="24"/>
        </w:rPr>
        <w:t>Λαγκάρντ</w:t>
      </w:r>
      <w:proofErr w:type="spellEnd"/>
      <w:r>
        <w:rPr>
          <w:rFonts w:eastAsia="Times New Roman" w:cs="Times New Roman"/>
          <w:szCs w:val="24"/>
        </w:rPr>
        <w:t>, του ενός, του άλλου;</w:t>
      </w:r>
    </w:p>
    <w:p w14:paraId="381BD7C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Σας θυμίζω, κυρίες και κύριοι συνάδελφοι, ότι οι φορολογικές υποθέσεις που υποκρύπτονταν μέσα στη λίστα </w:t>
      </w:r>
      <w:proofErr w:type="spellStart"/>
      <w:r>
        <w:rPr>
          <w:rFonts w:eastAsia="Times New Roman" w:cs="Times New Roman"/>
          <w:szCs w:val="24"/>
        </w:rPr>
        <w:t>Λαγκάρντ</w:t>
      </w:r>
      <w:proofErr w:type="spellEnd"/>
      <w:r>
        <w:rPr>
          <w:rFonts w:eastAsia="Times New Roman" w:cs="Times New Roman"/>
          <w:szCs w:val="24"/>
        </w:rPr>
        <w:t xml:space="preserve"> για τα </w:t>
      </w:r>
      <w:r>
        <w:rPr>
          <w:rFonts w:eastAsia="Times New Roman" w:cs="Times New Roman"/>
          <w:szCs w:val="24"/>
        </w:rPr>
        <w:lastRenderedPageBreak/>
        <w:t>έτη</w:t>
      </w:r>
      <w:r>
        <w:rPr>
          <w:rFonts w:eastAsia="Times New Roman" w:cs="Times New Roman"/>
          <w:szCs w:val="24"/>
        </w:rPr>
        <w:t xml:space="preserve"> 2006-2011 δυστυχώς έχουν παραγραφεί, με την απόφαση βεβαίως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την οποία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έσπευσε να υιοθετήσει. Είναι πραγματικά οξύμωρο, αν όχι ανησυχητικό, ότι χρειάζεται νομοθετική πρόβλεψη για το αυτονόητο, δηλαδή τη δημιουργία ενός μητρώου</w:t>
      </w:r>
      <w:r>
        <w:rPr>
          <w:rFonts w:eastAsia="Times New Roman" w:cs="Times New Roman"/>
          <w:szCs w:val="24"/>
        </w:rPr>
        <w:t xml:space="preserve"> καταχώρισης των δικαιούχων των παροχών.</w:t>
      </w:r>
    </w:p>
    <w:p w14:paraId="381BD7C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Μα, τόσα χρόνια το ελληνικό κράτος με το τεφτέρι και το μολύβι πήγαινε και ό,τι θυμόταν ο ελεγκτής το σημείωνε; </w:t>
      </w:r>
    </w:p>
    <w:p w14:paraId="381BD7C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Συνεχίζω λέγοντας ότι δεν πρέπει να φτάσουμε από το ένα άκρο στο άλλο, κυρία Φωτίου, δηλαδή από εκεί π</w:t>
      </w:r>
      <w:r>
        <w:rPr>
          <w:rFonts w:eastAsia="Times New Roman" w:cs="Times New Roman"/>
          <w:szCs w:val="24"/>
        </w:rPr>
        <w:t>ου είχαμε τους υπεράριθμους, όπως θα θυμάστε, ή τους τυφλούς στη Ζάκυνθο, τους τυφλούς ταξιτζήδες, τους αναπήρους ανά την Ελλάδα που κατά χιλιάδες έπαιρναν επιδόματα ενώ βεβαίως δεν τα δικαιούταν, από εκείνο το αμαρτωλό δεδομένο δεν πρέπει να περάσουμε στη</w:t>
      </w:r>
      <w:r>
        <w:rPr>
          <w:rFonts w:eastAsia="Times New Roman" w:cs="Times New Roman"/>
          <w:szCs w:val="24"/>
        </w:rPr>
        <w:t xml:space="preserve"> </w:t>
      </w:r>
      <w:r>
        <w:rPr>
          <w:rFonts w:eastAsia="Times New Roman" w:cs="Times New Roman"/>
          <w:szCs w:val="24"/>
        </w:rPr>
        <w:lastRenderedPageBreak/>
        <w:t>μεγάλη καθυστέρηση στην έκδοση αποφάσεων λόγω του ελέγχου και των διασταυρώσεων. Αυτός είναι ένας κίνδυνος που θέλω να σας τον επισημάνω.</w:t>
      </w:r>
    </w:p>
    <w:p w14:paraId="381BD7C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στον ΟΓΑ υπήρχαν και παρατηρούνται τεράστιες καθυστερήσεις για τη σύσταση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 xml:space="preserve"> που θα εξέταζε τα αιτήματα των δικαιούχων επιδομάτων ή συντάξεων. Είναι κρίσιμο δεδομένο ότι οι άνθρωποι δεν είχαν συνήθως και δεν έχουν άλλους πόρους, αλλά περιμένουν αυτά τα επιδόματα. Δεν πρέπει οι ίδιες καθυστερήσεις που </w:t>
      </w:r>
      <w:proofErr w:type="spellStart"/>
      <w:r>
        <w:rPr>
          <w:rFonts w:eastAsia="Times New Roman" w:cs="Times New Roman"/>
          <w:szCs w:val="24"/>
        </w:rPr>
        <w:t>συνέβαιναν</w:t>
      </w:r>
      <w:proofErr w:type="spellEnd"/>
      <w:r>
        <w:rPr>
          <w:rFonts w:eastAsia="Times New Roman" w:cs="Times New Roman"/>
          <w:szCs w:val="24"/>
        </w:rPr>
        <w:t xml:space="preserve"> και συμβαίνουν με τ</w:t>
      </w:r>
      <w:r>
        <w:rPr>
          <w:rFonts w:eastAsia="Times New Roman" w:cs="Times New Roman"/>
          <w:szCs w:val="24"/>
        </w:rPr>
        <w:t xml:space="preserve">ον ΕΦΚΑ να παρατηρηθούν και με τον νέο </w:t>
      </w:r>
      <w:r>
        <w:rPr>
          <w:rFonts w:eastAsia="Times New Roman" w:cs="Times New Roman"/>
          <w:szCs w:val="24"/>
        </w:rPr>
        <w:t>ο</w:t>
      </w:r>
      <w:r>
        <w:rPr>
          <w:rFonts w:eastAsia="Times New Roman" w:cs="Times New Roman"/>
          <w:szCs w:val="24"/>
        </w:rPr>
        <w:t xml:space="preserve">ργανισμό. Αυτό είναι σημαντικότατο, διότι υπήρχαν προβλήματα στα ζητήματα εκπροσώπησης ενώπιον δικαστηρίων σε προμήθειες -το ξέρετε πολύ καλά- που οδήγησαν σε αναβολή υποθέσεων στα δικαστήρια μέχρι </w:t>
      </w:r>
      <w:r>
        <w:rPr>
          <w:rFonts w:eastAsia="Times New Roman" w:cs="Times New Roman"/>
          <w:szCs w:val="24"/>
        </w:rPr>
        <w:lastRenderedPageBreak/>
        <w:t>να ξεκαθαριστεί το</w:t>
      </w:r>
      <w:r>
        <w:rPr>
          <w:rFonts w:eastAsia="Times New Roman" w:cs="Times New Roman"/>
          <w:szCs w:val="24"/>
        </w:rPr>
        <w:t xml:space="preserve"> ζήτημα της εκπροσώπησης. Όλο αυτό ήταν σε βάρος του δικαιούχου, του πιο αδύναμου.</w:t>
      </w:r>
    </w:p>
    <w:p w14:paraId="381BD7C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Κυρία Υπουργέ, έχω και μερικά ακόμα ερωτήματα στα οποία δεν έχω λάβει ακόμα ξεκάθαρες απαντήσεις από τις </w:t>
      </w:r>
      <w:r>
        <w:rPr>
          <w:rFonts w:eastAsia="Times New Roman" w:cs="Times New Roman"/>
          <w:szCs w:val="24"/>
        </w:rPr>
        <w:t>ε</w:t>
      </w:r>
      <w:r>
        <w:rPr>
          <w:rFonts w:eastAsia="Times New Roman" w:cs="Times New Roman"/>
          <w:szCs w:val="24"/>
        </w:rPr>
        <w:t>πιτροπές. Θέλω, λοιπόν, κάποια από αυτά να τα επαναλάβω και παρακαλ</w:t>
      </w:r>
      <w:r>
        <w:rPr>
          <w:rFonts w:eastAsia="Times New Roman" w:cs="Times New Roman"/>
          <w:szCs w:val="24"/>
        </w:rPr>
        <w:t xml:space="preserve">ώ, αν θέλετε, να μου δώσετε τα φώτα σας. </w:t>
      </w:r>
    </w:p>
    <w:p w14:paraId="381BD7D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Δεν έχω καταλάβει ακόμα ποιος είναι ο ρόλος και οι αρμοδιότητες του Κυβερνητικού Εκπροσώπου στο ΔΣ του νέου </w:t>
      </w:r>
      <w:r>
        <w:rPr>
          <w:rFonts w:eastAsia="Times New Roman" w:cs="Times New Roman"/>
          <w:szCs w:val="24"/>
        </w:rPr>
        <w:t>ο</w:t>
      </w:r>
      <w:r>
        <w:rPr>
          <w:rFonts w:eastAsia="Times New Roman" w:cs="Times New Roman"/>
          <w:szCs w:val="24"/>
        </w:rPr>
        <w:t xml:space="preserve">ργανισμού, στο άρθρο 6. Παρακαλώ, θα ήθελα να μου κάνετε γι’ αυτό μια επισήμανση. </w:t>
      </w:r>
    </w:p>
    <w:p w14:paraId="381BD7D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Επίσης η αμοιβή των με</w:t>
      </w:r>
      <w:r>
        <w:rPr>
          <w:rFonts w:eastAsia="Times New Roman" w:cs="Times New Roman"/>
          <w:szCs w:val="24"/>
        </w:rPr>
        <w:t xml:space="preserve">λών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του νέου </w:t>
      </w:r>
      <w:r>
        <w:rPr>
          <w:rFonts w:eastAsia="Times New Roman" w:cs="Times New Roman"/>
          <w:szCs w:val="24"/>
        </w:rPr>
        <w:t>ο</w:t>
      </w:r>
      <w:r>
        <w:rPr>
          <w:rFonts w:eastAsia="Times New Roman" w:cs="Times New Roman"/>
          <w:szCs w:val="24"/>
        </w:rPr>
        <w:t xml:space="preserve">ργανισμού σε ποιο ύψος θα ανέρχεται; Δεν υπάρχει στην </w:t>
      </w:r>
      <w:r>
        <w:rPr>
          <w:rFonts w:eastAsia="Times New Roman" w:cs="Times New Roman"/>
          <w:szCs w:val="24"/>
        </w:rPr>
        <w:lastRenderedPageBreak/>
        <w:t xml:space="preserve">έκθεση του Γενικού Λογιστηρίου του Κράτους κάποια αναφορά. Θα ήθελα μια εκτίμηση. </w:t>
      </w:r>
    </w:p>
    <w:p w14:paraId="381BD7D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το άρθρο 7 και τις αρμοδιότητες του </w:t>
      </w:r>
      <w:r>
        <w:rPr>
          <w:rFonts w:eastAsia="Times New Roman" w:cs="Times New Roman"/>
          <w:szCs w:val="24"/>
        </w:rPr>
        <w:t>δ</w:t>
      </w:r>
      <w:r>
        <w:rPr>
          <w:rFonts w:eastAsia="Times New Roman" w:cs="Times New Roman"/>
          <w:szCs w:val="24"/>
        </w:rPr>
        <w:t xml:space="preserve">ιοικητή, εμένα η πάγια </w:t>
      </w:r>
      <w:r>
        <w:rPr>
          <w:rFonts w:eastAsia="Times New Roman" w:cs="Times New Roman"/>
          <w:szCs w:val="24"/>
        </w:rPr>
        <w:t>θέση μου είναι ότι για οποιαδήποτε θέση ευθύνης ανήκει στο δημόσιο ή στον ευρύτερο δημόσιο τομέα θα πρέπει οι διαδικασίες να είναι ανοιχτές, να υπάρχει η δυνατότητα ίσης πρόσβασης όλων όσοι πιστεύουν ότι με τα αυξημένα προσόντα τους μπορούν να διεκδικήσουν</w:t>
      </w:r>
      <w:r>
        <w:rPr>
          <w:rFonts w:eastAsia="Times New Roman" w:cs="Times New Roman"/>
          <w:szCs w:val="24"/>
        </w:rPr>
        <w:t xml:space="preserve"> αυτήν τη θέση.</w:t>
      </w:r>
    </w:p>
    <w:p w14:paraId="381BD7D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Άρα θέλω να επισημάνω ότι η επιλογή του προσώπου του </w:t>
      </w:r>
      <w:r>
        <w:rPr>
          <w:rFonts w:eastAsia="Times New Roman" w:cs="Times New Roman"/>
          <w:szCs w:val="24"/>
        </w:rPr>
        <w:t>δ</w:t>
      </w:r>
      <w:r>
        <w:rPr>
          <w:rFonts w:eastAsia="Times New Roman" w:cs="Times New Roman"/>
          <w:szCs w:val="24"/>
        </w:rPr>
        <w:t xml:space="preserve">ιοικητή του νέου </w:t>
      </w:r>
      <w:r>
        <w:rPr>
          <w:rFonts w:eastAsia="Times New Roman" w:cs="Times New Roman"/>
          <w:szCs w:val="24"/>
        </w:rPr>
        <w:t>ο</w:t>
      </w:r>
      <w:r>
        <w:rPr>
          <w:rFonts w:eastAsia="Times New Roman" w:cs="Times New Roman"/>
          <w:szCs w:val="24"/>
        </w:rPr>
        <w:t>ργανισμού πρέπει να γίνει με κριτήριο τα αυξημένα και δοκιμασμένα προσόντα που θα έχει ο κάθε υποψήφιος ή αυτός που τελικά θα επιλέξετε γι’ αυτήν τη θέση, καθώς και βαθ</w:t>
      </w:r>
      <w:r>
        <w:rPr>
          <w:rFonts w:eastAsia="Times New Roman" w:cs="Times New Roman"/>
          <w:szCs w:val="24"/>
        </w:rPr>
        <w:t xml:space="preserve">ιά γνώση του αντικειμένου. </w:t>
      </w:r>
    </w:p>
    <w:p w14:paraId="381BD7D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Στο άρθρο 9 έχουμε κάποιες διατάξεις για το προσωπικό του ΟΠΕΚΑ. Τους δίνεται η δυνατότητα να λαμβάνουν άτοκα δάνεια, κ.λπ.</w:t>
      </w:r>
      <w:r>
        <w:rPr>
          <w:rFonts w:eastAsia="Times New Roman" w:cs="Times New Roman"/>
          <w:szCs w:val="24"/>
        </w:rPr>
        <w:t>.</w:t>
      </w:r>
      <w:r>
        <w:rPr>
          <w:rFonts w:eastAsia="Times New Roman" w:cs="Times New Roman"/>
          <w:szCs w:val="24"/>
        </w:rPr>
        <w:t xml:space="preserve"> Θα έλεγα εδώ ότι ενδεχομένως να υπάρχει ή να ανακύπτει ένα ζήτημα ισότιμης μεταχείρισης των υπαλλήλων τ</w:t>
      </w:r>
      <w:r>
        <w:rPr>
          <w:rFonts w:eastAsia="Times New Roman" w:cs="Times New Roman"/>
          <w:szCs w:val="24"/>
        </w:rPr>
        <w:t xml:space="preserve">ου δημοσίου τομέα, διότι μάλλον ο ΟΠΕΚΑ θα είναι η εξαίρεση που θα μπορεί να δίνει τα άτοκα δάνεια, παρά ο κανόνας. </w:t>
      </w:r>
    </w:p>
    <w:p w14:paraId="381BD7D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Στο άρθρο 10 υπάρχουν μεταβατικές διατάξεις για το προσωπικό. Εδώ, λοιπόν, περιμένω καλόπιστα την προκήρυξη των θέσεων ευθύνης στο επίπεδο </w:t>
      </w:r>
      <w:r>
        <w:rPr>
          <w:rFonts w:eastAsia="Times New Roman" w:cs="Times New Roman"/>
          <w:szCs w:val="24"/>
        </w:rPr>
        <w:t xml:space="preserve">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δ</w:t>
      </w:r>
      <w:r>
        <w:rPr>
          <w:rFonts w:eastAsia="Times New Roman" w:cs="Times New Roman"/>
          <w:szCs w:val="24"/>
        </w:rPr>
        <w:t xml:space="preserve">ιεύθυνσης εντός μηνός από την έναρξη της ισχύος του νόμου, ούτως ώστε ο ΟΠΕΚΑ να λειτουργήσει άμεσα και ταχύτατα. Δεν πρέπει να περιμένουμε ούτε μια μέρα μετά την ψήφιση αυτού του σχεδίου νόμου να οργανωθεί </w:t>
      </w:r>
      <w:r>
        <w:rPr>
          <w:rFonts w:eastAsia="Times New Roman" w:cs="Times New Roman"/>
          <w:szCs w:val="24"/>
        </w:rPr>
        <w:lastRenderedPageBreak/>
        <w:t>ο ΟΠΕΚΑ, να συσταθεί στη νέα του μορ</w:t>
      </w:r>
      <w:r>
        <w:rPr>
          <w:rFonts w:eastAsia="Times New Roman" w:cs="Times New Roman"/>
          <w:szCs w:val="24"/>
        </w:rPr>
        <w:t>φή και να αναλάβει ένα έργο που είναι πραγματικά καυτό και επείγον, θα έλεγα.</w:t>
      </w:r>
    </w:p>
    <w:p w14:paraId="381BD7D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Τώρα, κυρία Υπουργέ, θα ήθελα άλλη μια διευκρίνιση για το άρθρο 11, πάλι για τους πέντε έμμισθους δικηγόρους που σας είπα. Μου είπατε ότι θα μπουν στο ενιαίο μισθολόγιο. Στην </w:t>
      </w:r>
      <w:r>
        <w:rPr>
          <w:rFonts w:eastAsia="Times New Roman" w:cs="Times New Roman"/>
          <w:szCs w:val="24"/>
        </w:rPr>
        <w:t>έκθεση του νομοσχεδίου βλέπω ότι η ετήσια δαπάνη είναι 130.000 ευρώ για πέντε δικηγόρους. Είναι συμβατό με το ενιαίο μισθολόγιο, για να το πω έτσι; Αυτοί είναι οι μισθοί; Είναι 2.500 ευρώ …</w:t>
      </w:r>
    </w:p>
    <w:p w14:paraId="381BD7D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w:t>
      </w:r>
      <w:r>
        <w:rPr>
          <w:rFonts w:eastAsia="Times New Roman" w:cs="Times New Roman"/>
          <w:b/>
          <w:szCs w:val="24"/>
        </w:rPr>
        <w:t xml:space="preserve">και Κοινωνικής Αλληλεγγύης): </w:t>
      </w:r>
      <w:r>
        <w:rPr>
          <w:rFonts w:eastAsia="Times New Roman" w:cs="Times New Roman"/>
          <w:szCs w:val="24"/>
        </w:rPr>
        <w:t xml:space="preserve">Είναι 2.500 ευρώ μεικτά, όλα. </w:t>
      </w:r>
    </w:p>
    <w:p w14:paraId="381BD7D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Είναι μεικτά 2.500 ευρώ το μήνα για τον καθένα. Μάλιστα. </w:t>
      </w:r>
    </w:p>
    <w:p w14:paraId="381BD7D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Αναφορικά με τα άρθρα 14 έως 42, θα σας πω ότι είναι καλοδεχούμενη η εκτενής περιγραφή του οργανογράμματος. Μας έχει συνη</w:t>
      </w:r>
      <w:r>
        <w:rPr>
          <w:rFonts w:eastAsia="Times New Roman" w:cs="Times New Roman"/>
          <w:szCs w:val="24"/>
        </w:rPr>
        <w:t xml:space="preserve">θίσει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–και πολλές κυβερνητικές νομοθετικές πρωτοβουλίες, θα έλεγα- να βάζει πρώτα το κάρο και πίσω το άλογο. Ευτυχώς εδώ έχουμε μια ισορροπημένη περιγραφή και έναρξη αυτής της διαδικασίας.</w:t>
      </w:r>
    </w:p>
    <w:p w14:paraId="381BD7DA" w14:textId="77777777" w:rsidR="00DC23FB" w:rsidRDefault="001C39CE">
      <w:pPr>
        <w:spacing w:line="600" w:lineRule="auto"/>
        <w:ind w:firstLine="720"/>
        <w:jc w:val="both"/>
        <w:rPr>
          <w:rFonts w:eastAsia="Times New Roman"/>
          <w:szCs w:val="24"/>
        </w:rPr>
      </w:pPr>
      <w:r>
        <w:rPr>
          <w:rFonts w:eastAsia="Times New Roman" w:cs="Times New Roman"/>
          <w:szCs w:val="24"/>
        </w:rPr>
        <w:t xml:space="preserve">Όσον αφορά τις γενικές διατάξεις για την άσκηση </w:t>
      </w:r>
      <w:r>
        <w:rPr>
          <w:rFonts w:eastAsia="Times New Roman" w:cs="Times New Roman"/>
          <w:szCs w:val="24"/>
        </w:rPr>
        <w:t xml:space="preserve">των </w:t>
      </w:r>
      <w:proofErr w:type="spellStart"/>
      <w:r>
        <w:rPr>
          <w:rFonts w:eastAsia="Times New Roman" w:cs="Times New Roman"/>
          <w:szCs w:val="24"/>
        </w:rPr>
        <w:t>ενδικοφανών</w:t>
      </w:r>
      <w:proofErr w:type="spellEnd"/>
      <w:r>
        <w:rPr>
          <w:rFonts w:eastAsia="Times New Roman" w:cs="Times New Roman"/>
          <w:szCs w:val="24"/>
        </w:rPr>
        <w:t xml:space="preserve"> μέσων στο άρθρο 46, θεωρώ υπερβολικούς τους περιορισμούς για εκείνους που κάνουν την αίτηση, έτσι όπως αναπτύσσονται στις παραγράφους 4 και 5. Μου είπατε χθες στην </w:t>
      </w:r>
      <w:r>
        <w:rPr>
          <w:rFonts w:eastAsia="Times New Roman" w:cs="Times New Roman"/>
          <w:szCs w:val="24"/>
        </w:rPr>
        <w:t>ε</w:t>
      </w:r>
      <w:r>
        <w:rPr>
          <w:rFonts w:eastAsia="Times New Roman" w:cs="Times New Roman"/>
          <w:szCs w:val="24"/>
        </w:rPr>
        <w:t xml:space="preserve">πιτροπή ότι δεν θα χρειάζονται δικηγόρο. </w:t>
      </w:r>
      <w:r>
        <w:rPr>
          <w:rFonts w:eastAsia="Times New Roman"/>
          <w:szCs w:val="24"/>
        </w:rPr>
        <w:t>Όμως βλέπω ότι αυτές οι αυστηρές π</w:t>
      </w:r>
      <w:r>
        <w:rPr>
          <w:rFonts w:eastAsia="Times New Roman"/>
          <w:szCs w:val="24"/>
        </w:rPr>
        <w:t xml:space="preserve">ροϋποθέσεις μάλλον σπρώχνουν τους αιτούμενους και την υπόθεση στα διοικητικά δικαστήρια και στους δικηγόρους, διότι οι ίδιοι </w:t>
      </w:r>
      <w:r>
        <w:rPr>
          <w:rFonts w:eastAsia="Times New Roman"/>
          <w:szCs w:val="24"/>
        </w:rPr>
        <w:lastRenderedPageBreak/>
        <w:t xml:space="preserve">δεν θα είναι σε θέση να συμπληρώσουν την αίτηση, τα χαρτιά, τα </w:t>
      </w:r>
      <w:proofErr w:type="spellStart"/>
      <w:r>
        <w:rPr>
          <w:rFonts w:eastAsia="Times New Roman"/>
          <w:szCs w:val="24"/>
        </w:rPr>
        <w:t>ενδικοφανή</w:t>
      </w:r>
      <w:proofErr w:type="spellEnd"/>
      <w:r>
        <w:rPr>
          <w:rFonts w:eastAsia="Times New Roman"/>
          <w:szCs w:val="24"/>
        </w:rPr>
        <w:t xml:space="preserve"> μέσα που δικαιούνται.</w:t>
      </w:r>
    </w:p>
    <w:p w14:paraId="381BD7DB" w14:textId="77777777" w:rsidR="00DC23FB" w:rsidRDefault="001C39CE">
      <w:pPr>
        <w:spacing w:line="600" w:lineRule="auto"/>
        <w:ind w:firstLine="720"/>
        <w:jc w:val="both"/>
        <w:rPr>
          <w:rFonts w:eastAsia="Times New Roman"/>
          <w:szCs w:val="24"/>
        </w:rPr>
      </w:pPr>
      <w:r>
        <w:rPr>
          <w:rFonts w:eastAsia="Times New Roman"/>
          <w:szCs w:val="24"/>
        </w:rPr>
        <w:t>Άρθρα 51 έως 57</w:t>
      </w:r>
      <w:r>
        <w:rPr>
          <w:rFonts w:eastAsia="Times New Roman"/>
          <w:szCs w:val="24"/>
        </w:rPr>
        <w:t xml:space="preserve">. </w:t>
      </w:r>
      <w:r>
        <w:rPr>
          <w:rFonts w:eastAsia="Times New Roman"/>
          <w:szCs w:val="24"/>
        </w:rPr>
        <w:t>Είναι σημαντικό βή</w:t>
      </w:r>
      <w:r>
        <w:rPr>
          <w:rFonts w:eastAsia="Times New Roman"/>
          <w:szCs w:val="24"/>
        </w:rPr>
        <w:t xml:space="preserve">μα η ίδρυση βρεφονηπιακών σταθμών στους δήμους, αρκεί τα χρήματα που θα προβλεφθούν και θα διατεθούν να διατεθούν άμεσα και </w:t>
      </w:r>
      <w:proofErr w:type="spellStart"/>
      <w:r>
        <w:rPr>
          <w:rFonts w:eastAsia="Times New Roman"/>
          <w:szCs w:val="24"/>
        </w:rPr>
        <w:t>στοχευμένα</w:t>
      </w:r>
      <w:proofErr w:type="spellEnd"/>
      <w:r>
        <w:rPr>
          <w:rFonts w:eastAsia="Times New Roman"/>
          <w:szCs w:val="24"/>
        </w:rPr>
        <w:t xml:space="preserve"> στο αποτέλεσμα. Βεβαίως θα πρέπει να υπάρχει και μία απόδοση, να υπάρχει μια λογοδοσία και εκτίμηση των αποτελεσμάτων αυτ</w:t>
      </w:r>
      <w:r>
        <w:rPr>
          <w:rFonts w:eastAsia="Times New Roman"/>
          <w:szCs w:val="24"/>
        </w:rPr>
        <w:t>ής της χρηματοδότησης για την ίδρυσή τους.</w:t>
      </w:r>
    </w:p>
    <w:p w14:paraId="381BD7DC" w14:textId="77777777" w:rsidR="00DC23FB" w:rsidRDefault="001C39CE">
      <w:pPr>
        <w:spacing w:line="600" w:lineRule="auto"/>
        <w:ind w:firstLine="720"/>
        <w:jc w:val="both"/>
        <w:rPr>
          <w:rFonts w:eastAsia="Times New Roman"/>
          <w:szCs w:val="24"/>
        </w:rPr>
      </w:pPr>
      <w:r>
        <w:rPr>
          <w:rFonts w:eastAsia="Times New Roman"/>
          <w:szCs w:val="24"/>
        </w:rPr>
        <w:t>Όσον αφορά το άρθρο 56, έγινε πάρα πολλή κουβέντα. Βεβαίως ρητά απαιτείται για αυτά τα νομικά πρόσωπα ιδιωτικού δικαίου μη κερδοσκοπικού χαρακτήρα, που θα αναπτύξουν τη δράση από πιστώσεις προϋπολογισμού του Υπουρ</w:t>
      </w:r>
      <w:r>
        <w:rPr>
          <w:rFonts w:eastAsia="Times New Roman"/>
          <w:szCs w:val="24"/>
        </w:rPr>
        <w:t xml:space="preserve">γείου, να είναι ειδικά </w:t>
      </w:r>
      <w:r>
        <w:rPr>
          <w:rFonts w:eastAsia="Times New Roman"/>
          <w:szCs w:val="24"/>
        </w:rPr>
        <w:lastRenderedPageBreak/>
        <w:t xml:space="preserve">πιστοποιημένα ως φορείς παροχής υπηρεσιών κοινωνικής φροντίδας. </w:t>
      </w:r>
    </w:p>
    <w:p w14:paraId="381BD7DD" w14:textId="77777777" w:rsidR="00DC23FB" w:rsidRDefault="001C39CE">
      <w:pPr>
        <w:spacing w:line="600" w:lineRule="auto"/>
        <w:ind w:firstLine="720"/>
        <w:jc w:val="both"/>
        <w:rPr>
          <w:rFonts w:eastAsia="Times New Roman"/>
          <w:szCs w:val="24"/>
        </w:rPr>
      </w:pPr>
      <w:r>
        <w:rPr>
          <w:rFonts w:eastAsia="Times New Roman"/>
          <w:szCs w:val="24"/>
        </w:rPr>
        <w:t>Εγώ διευκρινιστικά θέλω να ρωτήσω ποιες πιστοποιήσεις είναι αυτές που θα περνάνε. Πού θα πρέπει να είναι πιστοποιημένα; Σε διεθνή μητρώα ή στο μητρώο που έχει ανοίξει σ</w:t>
      </w:r>
      <w:r>
        <w:rPr>
          <w:rFonts w:eastAsia="Times New Roman"/>
          <w:szCs w:val="24"/>
        </w:rPr>
        <w:t>την Ελλάδα εδώ και ενάμιση χρόνο; Στο ελληνικό, υποθέτω.</w:t>
      </w:r>
    </w:p>
    <w:p w14:paraId="381BD7DE" w14:textId="77777777" w:rsidR="00DC23FB" w:rsidRDefault="001C39CE">
      <w:pPr>
        <w:spacing w:line="600" w:lineRule="auto"/>
        <w:ind w:firstLine="720"/>
        <w:jc w:val="both"/>
        <w:rPr>
          <w:rFonts w:eastAsia="Times New Roman"/>
          <w:szCs w:val="24"/>
        </w:rPr>
      </w:pPr>
      <w:r>
        <w:rPr>
          <w:rFonts w:eastAsia="Times New Roman"/>
          <w:szCs w:val="24"/>
        </w:rPr>
        <w:t>Βεβαίως η έγκριση δαπανών από το Ελεγκτικό Συνέδριο ίσως να επιταχύνει τις διαδικασίες, ίσως όμως και να μην τις επιταχύνει, αλλά θα πρέπει ο έλεγχος και για το κάθε ένα ευρώ που δίνουμε σε αυτά τα ν</w:t>
      </w:r>
      <w:r>
        <w:rPr>
          <w:rFonts w:eastAsia="Times New Roman"/>
          <w:szCs w:val="24"/>
        </w:rPr>
        <w:t>ομικά πρόσωπα να περνάει από το Ελεγκτικό Συνέδριο και να ελέγχεται.</w:t>
      </w:r>
    </w:p>
    <w:p w14:paraId="381BD7DF" w14:textId="77777777" w:rsidR="00DC23FB" w:rsidRDefault="001C39CE">
      <w:pPr>
        <w:spacing w:line="600" w:lineRule="auto"/>
        <w:ind w:firstLine="720"/>
        <w:jc w:val="both"/>
        <w:rPr>
          <w:rFonts w:eastAsia="Times New Roman"/>
          <w:szCs w:val="24"/>
        </w:rPr>
      </w:pPr>
      <w:r>
        <w:rPr>
          <w:rFonts w:eastAsia="Times New Roman"/>
          <w:szCs w:val="24"/>
        </w:rPr>
        <w:t xml:space="preserve">Το άρθρο 57, που αφορά την εξυγίανση των </w:t>
      </w:r>
      <w:r>
        <w:rPr>
          <w:rFonts w:eastAsia="Times New Roman"/>
          <w:szCs w:val="24"/>
        </w:rPr>
        <w:t>ο</w:t>
      </w:r>
      <w:r>
        <w:rPr>
          <w:rFonts w:eastAsia="Times New Roman"/>
          <w:szCs w:val="24"/>
        </w:rPr>
        <w:t xml:space="preserve">ργανισμών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το βρίσκω θετικό. Είναι μεγάλο το ποσό για την </w:t>
      </w:r>
      <w:r>
        <w:rPr>
          <w:rFonts w:eastAsia="Times New Roman"/>
          <w:szCs w:val="24"/>
        </w:rPr>
        <w:lastRenderedPageBreak/>
        <w:t xml:space="preserve">εξόφληση των υποχρεώσεων των δήμων. Είναι 30 εκατομμύρια ευρώ. </w:t>
      </w:r>
      <w:r>
        <w:rPr>
          <w:rFonts w:eastAsia="Times New Roman"/>
          <w:szCs w:val="24"/>
        </w:rPr>
        <w:t>Κάποια στιγμή πρέπει να φτάσουν οι δήμοι να τακτοποιούν αυτόνομα τις οφειλές τους, να μην εξαρτώνται από την κεντρική διοίκηση και βεβαίως να μην εξαρτώνται από την αύξηση ή τη μείωση της κρατικής επιχορήγησης. Αυτό είναι το ιδεατό, θα έλεγα, που στην υπόλ</w:t>
      </w:r>
      <w:r>
        <w:rPr>
          <w:rFonts w:eastAsia="Times New Roman"/>
          <w:szCs w:val="24"/>
        </w:rPr>
        <w:t>οιπη Ευρώπη, όπως ξέρετε, έχει κατακτηθεί εδώ και πάρα πολλά χρόνια.</w:t>
      </w:r>
    </w:p>
    <w:p w14:paraId="381BD7E0" w14:textId="77777777" w:rsidR="00DC23FB" w:rsidRDefault="001C39CE">
      <w:pPr>
        <w:spacing w:line="600" w:lineRule="auto"/>
        <w:ind w:firstLine="720"/>
        <w:jc w:val="both"/>
        <w:rPr>
          <w:rFonts w:eastAsia="Times New Roman"/>
          <w:szCs w:val="24"/>
        </w:rPr>
      </w:pPr>
      <w:r>
        <w:rPr>
          <w:rFonts w:eastAsia="Times New Roman"/>
          <w:szCs w:val="24"/>
        </w:rPr>
        <w:t xml:space="preserve">Κυρίες και κύριοι συνάδελφοι, και το άρθρο 58 το βρίσκω θετικό -είναι η τροπολογία της κ. </w:t>
      </w:r>
      <w:proofErr w:type="spellStart"/>
      <w:r>
        <w:rPr>
          <w:rFonts w:eastAsia="Times New Roman"/>
          <w:szCs w:val="24"/>
        </w:rPr>
        <w:t>Γεροβασίλη</w:t>
      </w:r>
      <w:proofErr w:type="spellEnd"/>
      <w:r>
        <w:rPr>
          <w:rFonts w:eastAsia="Times New Roman"/>
          <w:szCs w:val="24"/>
        </w:rPr>
        <w:t>- που είναι η σύντμηση των προθεσμιών ΑΣΕΠ.</w:t>
      </w:r>
    </w:p>
    <w:p w14:paraId="381BD7E1" w14:textId="77777777" w:rsidR="00DC23FB" w:rsidRDefault="001C39CE">
      <w:pPr>
        <w:spacing w:line="600" w:lineRule="auto"/>
        <w:ind w:firstLine="720"/>
        <w:jc w:val="both"/>
        <w:rPr>
          <w:rFonts w:eastAsia="Times New Roman"/>
          <w:szCs w:val="24"/>
        </w:rPr>
      </w:pPr>
      <w:r>
        <w:rPr>
          <w:rFonts w:eastAsia="Times New Roman"/>
          <w:szCs w:val="24"/>
        </w:rPr>
        <w:t>Έρχομαι στο τελευταίο θέμα της αγόρευσής μο</w:t>
      </w:r>
      <w:r>
        <w:rPr>
          <w:rFonts w:eastAsia="Times New Roman"/>
          <w:szCs w:val="24"/>
        </w:rPr>
        <w:t xml:space="preserve">υ. Ο ΟΓΑ, ως γνωστόν, αποτελούσε το εργαλείο, αποτελούσε τη δεξαμενή -να το πω έτσι- της δραστηριότητας των αγροτών. </w:t>
      </w:r>
    </w:p>
    <w:p w14:paraId="381BD7E2" w14:textId="77777777" w:rsidR="00DC23FB" w:rsidRDefault="001C39CE">
      <w:pPr>
        <w:spacing w:line="600" w:lineRule="auto"/>
        <w:ind w:firstLine="720"/>
        <w:jc w:val="both"/>
        <w:rPr>
          <w:rFonts w:eastAsia="Times New Roman"/>
          <w:szCs w:val="24"/>
        </w:rPr>
      </w:pPr>
      <w:r>
        <w:rPr>
          <w:rFonts w:eastAsia="Times New Roman"/>
          <w:szCs w:val="24"/>
        </w:rPr>
        <w:lastRenderedPageBreak/>
        <w:t>Οι αγρότες, όμως, έχουν το εξής ζήτημα, κυρίες και κύριοι συνάδελφοι: Πρέπει να ρυθμιστούν τα κόκκινα δάνειά τους, τα κόκκινα αγροτικά δάν</w:t>
      </w:r>
      <w:r>
        <w:rPr>
          <w:rFonts w:eastAsia="Times New Roman"/>
          <w:szCs w:val="24"/>
        </w:rPr>
        <w:t>εια της παλιάς Αγροτικής Τράπεζας. Αυτά τα δάνεια των αγροτών, κυρίες και κύριοι συνάδελφοι, τα κόκκινα δάνεια των αγροτών, ανέρχονται σε 1.750.000.000. Περίπου ογδόντα χιλιάδες αγρότες χρωστούν στην υπό εκκαθάριση Αγροτική Τράπεζα.</w:t>
      </w:r>
    </w:p>
    <w:p w14:paraId="381BD7E3" w14:textId="77777777" w:rsidR="00DC23FB" w:rsidRDefault="001C39CE">
      <w:pPr>
        <w:spacing w:line="600" w:lineRule="auto"/>
        <w:ind w:firstLine="720"/>
        <w:jc w:val="both"/>
        <w:rPr>
          <w:rFonts w:eastAsia="Times New Roman"/>
          <w:szCs w:val="24"/>
        </w:rPr>
      </w:pPr>
      <w:r>
        <w:rPr>
          <w:rFonts w:eastAsia="Times New Roman"/>
          <w:szCs w:val="24"/>
        </w:rPr>
        <w:t>Έως τις 20</w:t>
      </w:r>
      <w:r>
        <w:rPr>
          <w:rFonts w:eastAsia="Times New Roman"/>
          <w:szCs w:val="24"/>
        </w:rPr>
        <w:t>-</w:t>
      </w:r>
      <w:r>
        <w:rPr>
          <w:rFonts w:eastAsia="Times New Roman"/>
          <w:szCs w:val="24"/>
        </w:rPr>
        <w:t>9</w:t>
      </w:r>
      <w:r>
        <w:rPr>
          <w:rFonts w:eastAsia="Times New Roman"/>
          <w:szCs w:val="24"/>
        </w:rPr>
        <w:t>-</w:t>
      </w:r>
      <w:r>
        <w:rPr>
          <w:rFonts w:eastAsia="Times New Roman"/>
          <w:szCs w:val="24"/>
        </w:rPr>
        <w:t>2017 η «Εν</w:t>
      </w:r>
      <w:r>
        <w:rPr>
          <w:rFonts w:eastAsia="Times New Roman"/>
          <w:szCs w:val="24"/>
        </w:rPr>
        <w:t>ιαία Ειδική Εκκαθάριση Α</w:t>
      </w:r>
      <w:r>
        <w:rPr>
          <w:rFonts w:eastAsia="Times New Roman"/>
          <w:szCs w:val="24"/>
        </w:rPr>
        <w:t>.</w:t>
      </w:r>
      <w:r>
        <w:rPr>
          <w:rFonts w:eastAsia="Times New Roman"/>
          <w:szCs w:val="24"/>
        </w:rPr>
        <w:t>Ε</w:t>
      </w:r>
      <w:r>
        <w:rPr>
          <w:rFonts w:eastAsia="Times New Roman"/>
          <w:szCs w:val="24"/>
        </w:rPr>
        <w:t>.</w:t>
      </w:r>
      <w:r>
        <w:rPr>
          <w:rFonts w:eastAsia="Times New Roman"/>
          <w:szCs w:val="24"/>
        </w:rPr>
        <w:t>», που έχει αναλάβει την ειδική εκκαθάριση δεκαέξι κακών ελληνικών τραπεζών, θα ενεργοποιούσε –υποτίθεται- θεωρητικώς μέχρι τον Σεπτέμβρη, σας ξαναλέω, του 2017 τον παράλληλο εξωδικαστικό μηχανισμό για τη ρύθμιση των «κόκκινων» α</w:t>
      </w:r>
      <w:r>
        <w:rPr>
          <w:rFonts w:eastAsia="Times New Roman"/>
          <w:szCs w:val="24"/>
        </w:rPr>
        <w:t xml:space="preserve">γροτικών δανείων της παλαιάς </w:t>
      </w:r>
      <w:r>
        <w:rPr>
          <w:rFonts w:eastAsia="Times New Roman"/>
          <w:szCs w:val="24"/>
        </w:rPr>
        <w:lastRenderedPageBreak/>
        <w:t>ΑΤΕ και των οφειλών των παραγωγών και κτηνοτρόφων με εγγύηση του ελληνικού δημοσίου. Βλέπω εδώ και την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που σε έναν βαθμό την αφορά και εκείνη το θέμα. </w:t>
      </w:r>
    </w:p>
    <w:p w14:paraId="381BD7E4" w14:textId="77777777" w:rsidR="00DC23FB" w:rsidRDefault="001C39CE">
      <w:pPr>
        <w:spacing w:line="600" w:lineRule="auto"/>
        <w:ind w:firstLine="720"/>
        <w:jc w:val="both"/>
        <w:rPr>
          <w:rFonts w:eastAsia="Times New Roman"/>
          <w:szCs w:val="24"/>
        </w:rPr>
      </w:pPr>
      <w:r>
        <w:rPr>
          <w:rFonts w:eastAsia="Times New Roman"/>
          <w:szCs w:val="24"/>
        </w:rPr>
        <w:t>Υπάρχει κάποιος σχεδιασμός από την Κυβέρνηση για το πώς θα α</w:t>
      </w:r>
      <w:r>
        <w:rPr>
          <w:rFonts w:eastAsia="Times New Roman"/>
          <w:szCs w:val="24"/>
        </w:rPr>
        <w:t>ντιμετωπιστούν τα κόκκινα δάνεια; Υπάρχει ένας σχεδιασμός ή μια πρόβλεψη για το τι θα γίνει με τα πανωτόκια των αγροτικών δανείων, τα οποία έχουν φτάσει στη στρατόσφαιρα; Υπάρχει ένα σχέδιο της Κυβέρνησης για πλειστηριασμούς ή μη των αγροτικών εκτάσεων για</w:t>
      </w:r>
      <w:r>
        <w:rPr>
          <w:rFonts w:eastAsia="Times New Roman"/>
          <w:szCs w:val="24"/>
        </w:rPr>
        <w:t xml:space="preserve"> χρέη προς δημόσιο και τράπεζες;</w:t>
      </w:r>
    </w:p>
    <w:p w14:paraId="381BD7E5" w14:textId="77777777" w:rsidR="00DC23FB" w:rsidRDefault="001C39C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81BD7E6" w14:textId="77777777" w:rsidR="00DC23FB" w:rsidRDefault="001C39CE">
      <w:pPr>
        <w:spacing w:line="600" w:lineRule="auto"/>
        <w:ind w:firstLine="720"/>
        <w:jc w:val="both"/>
        <w:rPr>
          <w:rFonts w:eastAsia="Times New Roman"/>
          <w:szCs w:val="24"/>
        </w:rPr>
      </w:pPr>
      <w:r>
        <w:rPr>
          <w:rFonts w:eastAsia="Times New Roman"/>
          <w:szCs w:val="24"/>
        </w:rPr>
        <w:t>Τελειώνω, κύριε Πρόεδρε.</w:t>
      </w:r>
    </w:p>
    <w:p w14:paraId="381BD7E7" w14:textId="77777777" w:rsidR="00DC23FB" w:rsidRDefault="001C39CE">
      <w:pPr>
        <w:spacing w:line="600" w:lineRule="auto"/>
        <w:ind w:firstLine="720"/>
        <w:jc w:val="both"/>
        <w:rPr>
          <w:rFonts w:eastAsia="Times New Roman"/>
          <w:szCs w:val="24"/>
        </w:rPr>
      </w:pPr>
      <w:r>
        <w:rPr>
          <w:rFonts w:eastAsia="Times New Roman"/>
          <w:szCs w:val="24"/>
        </w:rPr>
        <w:lastRenderedPageBreak/>
        <w:t>Αυτά είναι θέματα που βρίσκονται, είτε το θέλουμε είτε όχι, στην καρδιά αυτού του σχεδίου νόμου εμμέσως και μπορού</w:t>
      </w:r>
      <w:r>
        <w:rPr>
          <w:rFonts w:eastAsia="Times New Roman"/>
          <w:szCs w:val="24"/>
        </w:rPr>
        <w:t>ν να πάνε την υπόθεση της πρόνοιας ή πολύ πιο μπροστά ή πολύ πιο πίσω, δυστυχώς.</w:t>
      </w:r>
    </w:p>
    <w:p w14:paraId="381BD7E8" w14:textId="77777777" w:rsidR="00DC23FB" w:rsidRDefault="001C39CE">
      <w:pPr>
        <w:spacing w:line="600" w:lineRule="auto"/>
        <w:ind w:firstLine="720"/>
        <w:jc w:val="both"/>
        <w:rPr>
          <w:rFonts w:eastAsia="Times New Roman"/>
          <w:szCs w:val="24"/>
        </w:rPr>
      </w:pPr>
      <w:r>
        <w:rPr>
          <w:rFonts w:eastAsia="Times New Roman"/>
          <w:szCs w:val="24"/>
        </w:rPr>
        <w:t>Άρα περιμένω κάποιες απαντήσεις, κυρία Υπουργέ, από εσάς. Εμείς είμαστε θετικοί επί της αρχής του σχεδίου νόμου. Θέλω, όμως, να μου δώσετε τις διευκρινήσεις που σας ζήτησα. Ελ</w:t>
      </w:r>
      <w:r>
        <w:rPr>
          <w:rFonts w:eastAsia="Times New Roman"/>
          <w:szCs w:val="24"/>
        </w:rPr>
        <w:t>πίζω να ρυθμιστεί και το θέμα του ήχου, έτσι ώστε και τα αυτιά των παιδιών που έρχονται και μας ακούν να μην ταλαιπωρούνται.</w:t>
      </w:r>
    </w:p>
    <w:p w14:paraId="381BD7E9" w14:textId="77777777" w:rsidR="00DC23FB" w:rsidRDefault="001C39CE">
      <w:pPr>
        <w:spacing w:line="600" w:lineRule="auto"/>
        <w:ind w:firstLine="720"/>
        <w:jc w:val="both"/>
        <w:rPr>
          <w:rFonts w:eastAsia="Times New Roman"/>
          <w:szCs w:val="24"/>
        </w:rPr>
      </w:pPr>
      <w:r>
        <w:rPr>
          <w:rFonts w:eastAsia="Times New Roman"/>
          <w:szCs w:val="24"/>
        </w:rPr>
        <w:t>Να είστε καλά. Ευχαριστώ.</w:t>
      </w:r>
    </w:p>
    <w:p w14:paraId="381BD7EA" w14:textId="77777777" w:rsidR="00DC23FB" w:rsidRDefault="001C39CE">
      <w:pPr>
        <w:spacing w:line="600" w:lineRule="auto"/>
        <w:ind w:firstLine="720"/>
        <w:jc w:val="center"/>
        <w:rPr>
          <w:rFonts w:eastAsia="Times New Roman"/>
          <w:szCs w:val="24"/>
        </w:rPr>
      </w:pPr>
      <w:r>
        <w:rPr>
          <w:rFonts w:eastAsia="Times New Roman"/>
          <w:szCs w:val="24"/>
        </w:rPr>
        <w:t>(Χειροκροτήματα)</w:t>
      </w:r>
    </w:p>
    <w:p w14:paraId="381BD7EB" w14:textId="77777777" w:rsidR="00DC23FB" w:rsidRDefault="001C39CE">
      <w:pPr>
        <w:spacing w:line="600" w:lineRule="auto"/>
        <w:ind w:firstLine="720"/>
        <w:jc w:val="both"/>
        <w:rPr>
          <w:rFonts w:eastAsia="Times New Roman" w:cs="Times New Roman"/>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rPr>
        <w:t>Κυρίες και κύριοι συνάδελφοι, έχω την τιμή να ανακοινώσ</w:t>
      </w:r>
      <w:r>
        <w:rPr>
          <w:rFonts w:eastAsia="Times New Roman" w:cs="Times New Roman"/>
        </w:rPr>
        <w:t xml:space="preserve">ω στο Σώμα ότι τη συνεδρίασή </w:t>
      </w:r>
      <w:r>
        <w:rPr>
          <w:rFonts w:eastAsia="Times New Roman" w:cs="Times New Roman"/>
        </w:rPr>
        <w:lastRenderedPageBreak/>
        <w:t xml:space="preserve">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εξήντα </w:t>
      </w:r>
      <w:r>
        <w:rPr>
          <w:rFonts w:eastAsia="Times New Roman" w:cs="Times New Roman"/>
        </w:rPr>
        <w:t>δύο μαθήτριες και μαθητές και τέσσερις εκπαιδευτικοί συνοδοί τους από το 41</w:t>
      </w:r>
      <w:r>
        <w:rPr>
          <w:rFonts w:eastAsia="Times New Roman" w:cs="Times New Roman"/>
          <w:vertAlign w:val="superscript"/>
        </w:rPr>
        <w:t>ο</w:t>
      </w:r>
      <w:r>
        <w:rPr>
          <w:rFonts w:eastAsia="Times New Roman" w:cs="Times New Roman"/>
        </w:rPr>
        <w:t xml:space="preserve"> Γυμνάσιο της Αθήνας. </w:t>
      </w:r>
    </w:p>
    <w:p w14:paraId="381BD7EC" w14:textId="77777777" w:rsidR="00DC23FB" w:rsidRDefault="001C39CE">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381BD7ED" w14:textId="77777777" w:rsidR="00DC23FB" w:rsidRDefault="001C39CE">
      <w:pPr>
        <w:spacing w:line="600" w:lineRule="auto"/>
        <w:ind w:firstLine="709"/>
        <w:jc w:val="center"/>
        <w:rPr>
          <w:rFonts w:eastAsia="Times New Roman" w:cs="Times New Roman"/>
        </w:rPr>
      </w:pPr>
      <w:r>
        <w:rPr>
          <w:rFonts w:eastAsia="Times New Roman" w:cs="Times New Roman"/>
        </w:rPr>
        <w:t>(Χειροκροτήματα από όλες τις πτέρυγες της Βουλής)</w:t>
      </w:r>
    </w:p>
    <w:p w14:paraId="381BD7E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Τον λόγο έχει η Υπουργός </w:t>
      </w:r>
      <w:r>
        <w:rPr>
          <w:rFonts w:eastAsia="Times New Roman" w:cs="Times New Roman"/>
          <w:szCs w:val="24"/>
        </w:rPr>
        <w:t xml:space="preserve">κ. </w:t>
      </w:r>
      <w:r>
        <w:rPr>
          <w:rFonts w:eastAsia="Times New Roman" w:cs="Times New Roman"/>
          <w:szCs w:val="24"/>
        </w:rPr>
        <w:t>Φωτίου.</w:t>
      </w:r>
    </w:p>
    <w:p w14:paraId="381BD7E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w:t>
      </w:r>
      <w:r>
        <w:rPr>
          <w:rFonts w:eastAsia="Times New Roman" w:cs="Times New Roman"/>
          <w:b/>
          <w:szCs w:val="24"/>
        </w:rPr>
        <w:t>Εργασίας, Κοινωνικής Ασφάλισης και Κοινωνικής Αλληλεγγύης):</w:t>
      </w:r>
      <w:r>
        <w:rPr>
          <w:rFonts w:eastAsia="Times New Roman" w:cs="Times New Roman"/>
          <w:szCs w:val="24"/>
        </w:rPr>
        <w:t xml:space="preserve"> Ευχαριστώ, κύριε Πρόεδρε.</w:t>
      </w:r>
    </w:p>
    <w:p w14:paraId="381BD7F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Αγαπητές και αγαπητοί συνάδελφοι, η ίδρυση και λειτουργία του ΟΠΕΚΑ, του Οργανισμού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Κοινωνικής Αλληλεγγύης που ψηφίζουμε σήμερα είναι ιστορική, είνα</w:t>
      </w:r>
      <w:r>
        <w:rPr>
          <w:rFonts w:eastAsia="Times New Roman" w:cs="Times New Roman"/>
          <w:szCs w:val="24"/>
        </w:rPr>
        <w:t xml:space="preserve">ι τομή για τη δημιουργία του Εθνικού Συστήματος Κοινωνικής Προστασίας και Αλληλεγγύης. Για πρώτη φορά ιδρύεται Εθνικό Σύστημα Κοινωνικής Προστασίας και Αλληλεγγύης με δύο πυλώνες. Ο ένας είναι ο εθνικός μηχανισμός που ψηφίσατε το 2016 και ο δεύτερος είναι </w:t>
      </w:r>
      <w:r>
        <w:rPr>
          <w:rFonts w:eastAsia="Times New Roman" w:cs="Times New Roman"/>
          <w:szCs w:val="24"/>
        </w:rPr>
        <w:t xml:space="preserve">ο ΟΠΕΚΑ. </w:t>
      </w:r>
    </w:p>
    <w:p w14:paraId="381BD7F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Ας μη γελιόμαστε. Όλοι γνωρίζουν πολύ καλά ότι στην Ελλάδα ποτέ δεν υπήρξε Εθνικό Σύστημα Κοινωνικής Αλληλεγγύης ούτε βέβαια υπήρξε κανένα δίχτυ ασφαλείας για την ακραία φτώχεια. Αυτά τα περί «είχαν σχεδιάσει», «τα είχαν κάνει πιλοτικά» δεν ισχύ</w:t>
      </w:r>
      <w:r>
        <w:rPr>
          <w:rFonts w:eastAsia="Times New Roman" w:cs="Times New Roman"/>
          <w:szCs w:val="24"/>
        </w:rPr>
        <w:lastRenderedPageBreak/>
        <w:t>ο</w:t>
      </w:r>
      <w:r>
        <w:rPr>
          <w:rFonts w:eastAsia="Times New Roman" w:cs="Times New Roman"/>
          <w:szCs w:val="24"/>
        </w:rPr>
        <w:t xml:space="preserve">υν. Ο ελληνικός λαός ξέρει ότι το 2017 έγινε το ΚΕΑ. Το 2017 </w:t>
      </w:r>
      <w:r>
        <w:rPr>
          <w:rFonts w:eastAsia="Times New Roman" w:cs="Times New Roman"/>
          <w:szCs w:val="24"/>
        </w:rPr>
        <w:t>εξακόσιες χιλιάδες είκοσι</w:t>
      </w:r>
      <w:r>
        <w:rPr>
          <w:rFonts w:eastAsia="Times New Roman" w:cs="Times New Roman"/>
          <w:szCs w:val="24"/>
        </w:rPr>
        <w:t xml:space="preserve"> άνθρωποι έπαιρναν κάθε μήνα τουλάχιστον 65 εκατομμύρια. Όλα τα άλλα είναι για τη φιλολογία.</w:t>
      </w:r>
    </w:p>
    <w:p w14:paraId="381BD7F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Τι υπήρχε πιο μπροστά; Υπήρχαν χιλιάδες ιδρύματα, ΜΚΟ -τις οποίες τώρα ανακάλ</w:t>
      </w:r>
      <w:r>
        <w:rPr>
          <w:rFonts w:eastAsia="Times New Roman" w:cs="Times New Roman"/>
          <w:szCs w:val="24"/>
        </w:rPr>
        <w:t>υψε η Νέα Δημοκρατία και είμαι κατάπληκτη σήμερα-, νομικά πρόσωπα ιδιωτικού δικαίου, νομικά πρόσωπα δημοσίου δικαίου, φιλανθρωπικά σωματεία. Το κράτος της Φρειδερίκης ισχυρό. Αυτό είχε αναλάβει το ένα κομμάτι της κοινωνικής προστασίας. Όλοι αυτοί ήταν χωρί</w:t>
      </w:r>
      <w:r>
        <w:rPr>
          <w:rFonts w:eastAsia="Times New Roman" w:cs="Times New Roman"/>
          <w:szCs w:val="24"/>
        </w:rPr>
        <w:t>ς πιστοποίηση. Ελάχιστοι εξ αυτών είχαν όταν εμείς παραλάβαμε. Θα μιλήσω γι’ αυτό. Δεν υπήρχαν κοινές αρχές λειτουργίας. Εμείς θα φέρουμε τον νόμο σε λίγο καιρό -δεν υπήρχε και δεν υπάρχει ακόμα- που θα κανονίζει πώς θα λειτουργούν όλα τα ιδρύματα για τα π</w:t>
      </w:r>
      <w:r>
        <w:rPr>
          <w:rFonts w:eastAsia="Times New Roman" w:cs="Times New Roman"/>
          <w:szCs w:val="24"/>
        </w:rPr>
        <w:t xml:space="preserve">αιδιά, πώς θα λειτουργούν όλα </w:t>
      </w:r>
      <w:r>
        <w:rPr>
          <w:rFonts w:eastAsia="Times New Roman" w:cs="Times New Roman"/>
          <w:szCs w:val="24"/>
        </w:rPr>
        <w:lastRenderedPageBreak/>
        <w:t xml:space="preserve">τα ιδρύματα για τους ηλικιωμένους, πώς θα λειτουργούν όλα τα ιδρύματα για τους ανάπηρους. Είναι διαφορετικά αυτά όλα. Και μόνο σε όλον αυτόν τον κυκεώνα των ιδρυμάτων ήταν </w:t>
      </w:r>
      <w:r>
        <w:rPr>
          <w:rFonts w:eastAsia="Times New Roman" w:cs="Times New Roman"/>
          <w:szCs w:val="24"/>
        </w:rPr>
        <w:t>εξήντα τρία</w:t>
      </w:r>
      <w:r>
        <w:rPr>
          <w:rFonts w:eastAsia="Times New Roman" w:cs="Times New Roman"/>
          <w:szCs w:val="24"/>
        </w:rPr>
        <w:t xml:space="preserve"> ιδρύματα, νομικά πρόσωπα δημοσίου δικαίου. </w:t>
      </w:r>
    </w:p>
    <w:p w14:paraId="381BD7F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Σχετικά με τα κέντρα κοινωνικής προστασίας τι κάναμε; Αμέσως ψηφίσαμε νόμο που υποχρέωσε όλα τα ιδρύματα του κράτους επί ποινή άρσης της λειτουργίας τους -πολύ σκληρό πράγμα- να εγγραφούν υποχρεωτικά μέχρι τον π</w:t>
      </w:r>
      <w:r>
        <w:rPr>
          <w:rFonts w:eastAsia="Times New Roman" w:cs="Times New Roman"/>
          <w:szCs w:val="24"/>
        </w:rPr>
        <w:t>ερασμένο Νοέμβριο σε ηλεκτρονικό μητρώο, το οποίο αναγκαστικά έπρεπε να αναφέρει τα πάντα για το κάθε ίδρυμα, ωφελούμενους, πότε μπήκαν, πότε βγήκαν, ποιοι είναι οι φιλάνθρωποι που βοηθούν, οι εθελοντές, ποιοι είναι οι κανονικοί εργαζόμενοι, ποια είναι η π</w:t>
      </w:r>
      <w:r>
        <w:rPr>
          <w:rFonts w:eastAsia="Times New Roman" w:cs="Times New Roman"/>
          <w:szCs w:val="24"/>
        </w:rPr>
        <w:t>εριουσία του ιδρύμα</w:t>
      </w:r>
      <w:r>
        <w:rPr>
          <w:rFonts w:eastAsia="Times New Roman" w:cs="Times New Roman"/>
          <w:szCs w:val="24"/>
        </w:rPr>
        <w:lastRenderedPageBreak/>
        <w:t>τος. Υπήρχαν τεράστιες περιουσίες ιδρυμάτων και τα ιδρύματα ήταν καταχρεωμένα. Τεράστιες περιουσίες ιδρυμάτων, ξαναλέω, που δεν τις είχε δει η Νέα Δημοκρατία και που τις ανακάλυψε σήμερα. Όλο αυτό το κομμάτι θα το τακτοποιήσουμε πολύ σύν</w:t>
      </w:r>
      <w:r>
        <w:rPr>
          <w:rFonts w:eastAsia="Times New Roman" w:cs="Times New Roman"/>
          <w:szCs w:val="24"/>
        </w:rPr>
        <w:t>τομα.</w:t>
      </w:r>
    </w:p>
    <w:p w14:paraId="381BD7F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Μας δώσατε διακόσια πενήντα που σιγά-σιγά αυξάνονταν. Τα πιστοποιημένα ιδρύματα έγιναν πεντακόσια. Ξοδεύατε χωρίς κανέναν έλεγχο σε αυτά τα διακόσια πενήντα το 2014 -όταν εμείς παραλάβαμε την κατάσταση το 2015- 8 εκατομμύρια. Ούτε έλεγχος ούτε κριτήρ</w:t>
      </w:r>
      <w:r>
        <w:rPr>
          <w:rFonts w:eastAsia="Times New Roman" w:cs="Times New Roman"/>
          <w:szCs w:val="24"/>
        </w:rPr>
        <w:t>ια ούτε «γιατί».</w:t>
      </w:r>
    </w:p>
    <w:p w14:paraId="381BD7F5" w14:textId="77777777" w:rsidR="00DC23FB" w:rsidRDefault="001C39CE">
      <w:pPr>
        <w:spacing w:line="600" w:lineRule="auto"/>
        <w:ind w:firstLine="709"/>
        <w:jc w:val="both"/>
        <w:rPr>
          <w:rFonts w:eastAsia="Times New Roman" w:cs="Times New Roman"/>
          <w:szCs w:val="24"/>
        </w:rPr>
      </w:pPr>
      <w:r>
        <w:rPr>
          <w:rFonts w:eastAsia="Times New Roman" w:cs="Times New Roman"/>
          <w:szCs w:val="24"/>
        </w:rPr>
        <w:t>Και σήμερα εξανίστασθε γιατί θέλουμε να βάλουμε κριτήρια σε όλα αυτά με το άρθρο που έχουμε μέσα στο συγκεκριμένο νομοσχέδιο. Αυτό, λοιπόν, ήταν το πρώτο, τα ιδρύματα.</w:t>
      </w:r>
    </w:p>
    <w:p w14:paraId="381BD7F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w:t>
      </w:r>
      <w:r>
        <w:rPr>
          <w:rFonts w:eastAsia="Times New Roman" w:cs="Times New Roman"/>
          <w:szCs w:val="24"/>
        </w:rPr>
        <w:t>τ</w:t>
      </w:r>
      <w:r>
        <w:rPr>
          <w:rFonts w:eastAsia="Times New Roman" w:cs="Times New Roman"/>
          <w:szCs w:val="24"/>
        </w:rPr>
        <w:t xml:space="preserve">α επιδόματα. Τουλάχιστον </w:t>
      </w:r>
      <w:proofErr w:type="spellStart"/>
      <w:r>
        <w:rPr>
          <w:rFonts w:eastAsia="Times New Roman" w:cs="Times New Roman"/>
          <w:szCs w:val="24"/>
        </w:rPr>
        <w:t>εκατόν</w:t>
      </w:r>
      <w:proofErr w:type="spellEnd"/>
      <w:r>
        <w:rPr>
          <w:rFonts w:eastAsia="Times New Roman" w:cs="Times New Roman"/>
          <w:szCs w:val="24"/>
        </w:rPr>
        <w:t xml:space="preserve"> πενήντα επιδόματα –ων ουκ </w:t>
      </w:r>
      <w:r>
        <w:rPr>
          <w:rFonts w:eastAsia="Times New Roman" w:cs="Times New Roman"/>
          <w:szCs w:val="24"/>
        </w:rPr>
        <w:t xml:space="preserve">έστιν αριθμός- </w:t>
      </w:r>
      <w:proofErr w:type="spellStart"/>
      <w:r>
        <w:rPr>
          <w:rFonts w:eastAsia="Times New Roman" w:cs="Times New Roman"/>
          <w:szCs w:val="24"/>
        </w:rPr>
        <w:t>εδίδοντο</w:t>
      </w:r>
      <w:proofErr w:type="spellEnd"/>
      <w:r>
        <w:rPr>
          <w:rFonts w:eastAsia="Times New Roman" w:cs="Times New Roman"/>
          <w:szCs w:val="24"/>
        </w:rPr>
        <w:t xml:space="preserve"> από όλες τις αρχές, δήμους, περιφέρειες, Υπουργεία, οργανισμούς, όπως καλή ώρα ο ΟΓΑ, που έδινε το οικογενειακό επίδομα. Ο Οργανισμός Γεωργικών Ασφαλίσεων, που αφορούσε τους αγρότες, είχε αναλάβει να δίνει και το οικογενειακό επίδομ</w:t>
      </w:r>
      <w:r>
        <w:rPr>
          <w:rFonts w:eastAsia="Times New Roman" w:cs="Times New Roman"/>
          <w:szCs w:val="24"/>
        </w:rPr>
        <w:t>α. Το λέω αυτό</w:t>
      </w:r>
      <w:r>
        <w:rPr>
          <w:rFonts w:eastAsia="Times New Roman" w:cs="Times New Roman"/>
          <w:szCs w:val="24"/>
        </w:rPr>
        <w:t>,</w:t>
      </w:r>
      <w:r>
        <w:rPr>
          <w:rFonts w:eastAsia="Times New Roman" w:cs="Times New Roman"/>
          <w:szCs w:val="24"/>
        </w:rPr>
        <w:t xml:space="preserve"> για να ξέρουμε τι λέμε εδώ μέσα. Παντού όλα αυτά, διεσπαρμένα.</w:t>
      </w:r>
    </w:p>
    <w:p w14:paraId="381BD7F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Τρίτον, το χαρτοφυλάκιο της πρόνοιας που παραλάβαμε εμείς: </w:t>
      </w:r>
      <w:r>
        <w:rPr>
          <w:rFonts w:eastAsia="Times New Roman" w:cs="Times New Roman"/>
          <w:szCs w:val="24"/>
        </w:rPr>
        <w:t>π</w:t>
      </w:r>
      <w:r>
        <w:rPr>
          <w:rFonts w:eastAsia="Times New Roman" w:cs="Times New Roman"/>
          <w:szCs w:val="24"/>
        </w:rPr>
        <w:t xml:space="preserve">ενήντα τέσσερις εξαντλημένοι υπάλληλοι που πάλευαν με το τέρας της γραφειοκρατίας χωρίς μηχανισμούς ελέγχου. Έπρεπε, </w:t>
      </w:r>
      <w:r>
        <w:rPr>
          <w:rFonts w:eastAsia="Times New Roman" w:cs="Times New Roman"/>
          <w:szCs w:val="24"/>
        </w:rPr>
        <w:t xml:space="preserve">δηλαδή -και εδώ πέρα όλοι το ξέρετε- να έχεις μπάρμπα στην Κορώνη για να μάθεις αν θα πάρεις ένα επίδομα, αν το δικαιούσαι, πότε θα </w:t>
      </w:r>
      <w:r>
        <w:rPr>
          <w:rFonts w:eastAsia="Times New Roman" w:cs="Times New Roman"/>
          <w:szCs w:val="24"/>
        </w:rPr>
        <w:lastRenderedPageBreak/>
        <w:t>σ</w:t>
      </w:r>
      <w:r>
        <w:rPr>
          <w:rFonts w:eastAsia="Times New Roman" w:cs="Times New Roman"/>
          <w:szCs w:val="24"/>
        </w:rPr>
        <w:t xml:space="preserve">’ </w:t>
      </w:r>
      <w:r>
        <w:rPr>
          <w:rFonts w:eastAsia="Times New Roman" w:cs="Times New Roman"/>
          <w:szCs w:val="24"/>
        </w:rPr>
        <w:t xml:space="preserve">το δώσουν, πότε θα εγκριθεί, ποιο μέσο να βάλεις για να το πάρεις επιτέλους, αν μπορείς να βάλεις κάπου το ανάπηρο παιδί </w:t>
      </w:r>
      <w:r>
        <w:rPr>
          <w:rFonts w:eastAsia="Times New Roman" w:cs="Times New Roman"/>
          <w:szCs w:val="24"/>
        </w:rPr>
        <w:t>σου ή τον γνωστό του γνωστού σου, αν μπορείς να βάλεις τον ανάπηρο πατέρα σου κάπου δωρεάν ή να πληρώνεις ή τον ηλικιωμένο πατέρα σου, και ούτω καθεξής. Γι</w:t>
      </w:r>
      <w:r>
        <w:rPr>
          <w:rFonts w:eastAsia="Times New Roman" w:cs="Times New Roman"/>
          <w:szCs w:val="24"/>
        </w:rPr>
        <w:t>α</w:t>
      </w:r>
      <w:r>
        <w:rPr>
          <w:rFonts w:eastAsia="Times New Roman" w:cs="Times New Roman"/>
          <w:szCs w:val="24"/>
        </w:rPr>
        <w:t xml:space="preserve"> αυτό το παλαιό καθεστώς συντηρούσε αυτό το σύστημα λυσσαλέα, διότι πρόσφερε την πιο μεγάλη «δεξαμεν</w:t>
      </w:r>
      <w:r>
        <w:rPr>
          <w:rFonts w:eastAsia="Times New Roman" w:cs="Times New Roman"/>
          <w:szCs w:val="24"/>
        </w:rPr>
        <w:t>ή» πολιτικής πελατείας και πολιτικής εξάρτησης που υπήρχε, κατά την άποψή μου, στο ελληνικό κράτος.</w:t>
      </w:r>
    </w:p>
    <w:p w14:paraId="381BD7F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Όσο για τα χρήματα που διατίθεντο; Ήταν 2,2% του ΑΕΠ, όταν ο μέσος όρος στην Ευρώπη ήταν διπλάσιος, 4,1% του ΑΕΠ. Να το σημειώσουμε: Από όλα τα ευρωπαϊκά κρ</w:t>
      </w:r>
      <w:r>
        <w:rPr>
          <w:rFonts w:eastAsia="Times New Roman" w:cs="Times New Roman"/>
          <w:szCs w:val="24"/>
        </w:rPr>
        <w:t xml:space="preserve">άτη ήμασταν τελευταίοι στις δαπάνες για την κοινωνική προστασία. Γιατί; Διότι η νεοφιλελεύθερη άποψη -την ακούσαμε και σήμερα εδώ- δεν επενδύει στην </w:t>
      </w:r>
      <w:r>
        <w:rPr>
          <w:rFonts w:eastAsia="Times New Roman" w:cs="Times New Roman"/>
          <w:szCs w:val="24"/>
        </w:rPr>
        <w:lastRenderedPageBreak/>
        <w:t>πρόνοια. Την πρόνοια τη θεωρεί «μαύρη τρύπα». «Εκεί ρίχνεις τα λεφτά και τα αφαιρείς από την ανάπτυξη», κατ</w:t>
      </w:r>
      <w:r>
        <w:rPr>
          <w:rFonts w:eastAsia="Times New Roman" w:cs="Times New Roman"/>
          <w:szCs w:val="24"/>
        </w:rPr>
        <w:t xml:space="preserve">ά το δικό τους μοντέλο. Άρα, όταν έχουμε ανάπτυξη, δίνουμε και μερικά «ψίχουλα» στην πρόνοια. </w:t>
      </w:r>
    </w:p>
    <w:p w14:paraId="381BD7F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Στην Ελλάδα, όμως, ούτε αυτό ίσχυε. Τις εποχές της ευμάρειας πάλι οι δαπάνες για την πρόνοια ήταν οι τελευταίες σε όλη την Ευρώπη. Εμείς ξέρουμε πια και από επισ</w:t>
      </w:r>
      <w:r>
        <w:rPr>
          <w:rFonts w:eastAsia="Times New Roman" w:cs="Times New Roman"/>
          <w:szCs w:val="24"/>
        </w:rPr>
        <w:t>τημονικές μελέτες ότι κάθε ευρώ που ξοδεύεται για την πρόνοια έχει πολλαπλασιαστή στο ΑΕΠ της χώρας 1,03 ή 1,68, ανάλογα με το πού δίδεται. Δημιουργεί θέσεις εργασίας. Θα σας δείξω γιατί δημιουργήσαμε εμείς και πόσες θέσεις εργασίας. Αυτό επενδύεται αμέσως</w:t>
      </w:r>
      <w:r>
        <w:rPr>
          <w:rFonts w:eastAsia="Times New Roman" w:cs="Times New Roman"/>
          <w:szCs w:val="24"/>
        </w:rPr>
        <w:t xml:space="preserve"> στην οικονομία και ξοδεύεται αμέσως για άλλους λόγους</w:t>
      </w:r>
      <w:r>
        <w:rPr>
          <w:rFonts w:eastAsia="Times New Roman" w:cs="Times New Roman"/>
          <w:szCs w:val="24"/>
        </w:rPr>
        <w:t>,</w:t>
      </w:r>
      <w:r>
        <w:rPr>
          <w:rFonts w:eastAsia="Times New Roman" w:cs="Times New Roman"/>
          <w:szCs w:val="24"/>
        </w:rPr>
        <w:t xml:space="preserve"> που θα αναφέρουμε άλλη φορά. </w:t>
      </w:r>
    </w:p>
    <w:p w14:paraId="381BD7F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Γι</w:t>
      </w:r>
      <w:r>
        <w:rPr>
          <w:rFonts w:eastAsia="Times New Roman" w:cs="Times New Roman"/>
          <w:szCs w:val="24"/>
        </w:rPr>
        <w:t>α</w:t>
      </w:r>
      <w:r>
        <w:rPr>
          <w:rFonts w:eastAsia="Times New Roman" w:cs="Times New Roman"/>
          <w:szCs w:val="24"/>
        </w:rPr>
        <w:t xml:space="preserve"> αυτό όταν παραλάβαμε το 2015 έναν προϋπολογισμό 790.000.000, μέσα σε τρία χρόνια οικονομικής ασφυξίας τον φτάσαμε στο 1.836.000.000, δηλαδή δυόμισι φορές παραπάνω φέτ</w:t>
      </w:r>
      <w:r>
        <w:rPr>
          <w:rFonts w:eastAsia="Times New Roman" w:cs="Times New Roman"/>
          <w:szCs w:val="24"/>
        </w:rPr>
        <w:t xml:space="preserve">ος, το 2018. Το 2019 -αυτά που έχετε ψηφίσει- οι δαπάνες θα αυξηθούν ήδη στα 3 δισεκατομμύρια, δηλαδή αύξηση τέσσερις φορές περίπου, 400% μέσα σε αυτά τα χρόνια που εμείς αναλάβαμε. </w:t>
      </w:r>
    </w:p>
    <w:p w14:paraId="381BD7F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Εμείς λέμε ότι οι δαπάνες για την πρόνοια αυξάνουν τις θέσεις εργασίας. Ο</w:t>
      </w:r>
      <w:r>
        <w:rPr>
          <w:rFonts w:eastAsia="Times New Roman" w:cs="Times New Roman"/>
          <w:szCs w:val="24"/>
        </w:rPr>
        <w:t xml:space="preserve">ι πενήντα τέσσερις υπάλληλοι της πρόνοιας έγιναν ογδόντα επί των ημερών μας. Επιπλέον, επτακόσιοι διορίστηκαν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με διαδικασίες ΑΣΕΠ. Επτακόσιες νέες θέσεις εργασίας. Επιπλέον, τώρα </w:t>
      </w:r>
      <w:proofErr w:type="spellStart"/>
      <w:r>
        <w:rPr>
          <w:rFonts w:eastAsia="Times New Roman" w:cs="Times New Roman"/>
          <w:szCs w:val="24"/>
        </w:rPr>
        <w:t>προικοδοτείται</w:t>
      </w:r>
      <w:proofErr w:type="spellEnd"/>
      <w:r>
        <w:rPr>
          <w:rFonts w:eastAsia="Times New Roman" w:cs="Times New Roman"/>
          <w:szCs w:val="24"/>
        </w:rPr>
        <w:t xml:space="preserve"> το κράτος με διακόσιους ογδόντα από τους</w:t>
      </w:r>
      <w:r>
        <w:rPr>
          <w:rFonts w:eastAsia="Times New Roman" w:cs="Times New Roman"/>
          <w:szCs w:val="24"/>
        </w:rPr>
        <w:t xml:space="preserve"> σημερινούς υπαλλήλους του ΟΓΑ</w:t>
      </w:r>
      <w:r>
        <w:rPr>
          <w:rFonts w:eastAsia="Times New Roman" w:cs="Times New Roman"/>
          <w:szCs w:val="24"/>
        </w:rPr>
        <w:t>,</w:t>
      </w:r>
      <w:r>
        <w:rPr>
          <w:rFonts w:eastAsia="Times New Roman" w:cs="Times New Roman"/>
          <w:szCs w:val="24"/>
        </w:rPr>
        <w:t xml:space="preserve"> που θα εντα</w:t>
      </w:r>
      <w:r>
        <w:rPr>
          <w:rFonts w:eastAsia="Times New Roman" w:cs="Times New Roman"/>
          <w:szCs w:val="24"/>
        </w:rPr>
        <w:lastRenderedPageBreak/>
        <w:t xml:space="preserve">χθούν στον ΟΠΕΚΑ. Άρα το νέο εθνικό σύστημα κοινωνικής προστασίας ξεκινάει με πάνω από χίλιους υπαλλήλους, εκεί που είχε πενήντα τέσσερις. Αυτή είναι η μεγάλη διαφορά. </w:t>
      </w:r>
    </w:p>
    <w:p w14:paraId="381BD7FC" w14:textId="77777777" w:rsidR="00DC23FB" w:rsidRDefault="001C39CE">
      <w:pPr>
        <w:spacing w:line="600" w:lineRule="auto"/>
        <w:ind w:firstLine="709"/>
        <w:jc w:val="both"/>
        <w:rPr>
          <w:rFonts w:eastAsia="Times New Roman" w:cs="Times New Roman"/>
          <w:szCs w:val="24"/>
        </w:rPr>
      </w:pPr>
      <w:r>
        <w:rPr>
          <w:rFonts w:eastAsia="Times New Roman" w:cs="Times New Roman"/>
          <w:szCs w:val="24"/>
          <w:lang w:val="en-US"/>
        </w:rPr>
        <w:t>To</w:t>
      </w:r>
      <w:r>
        <w:rPr>
          <w:rFonts w:eastAsia="Times New Roman" w:cs="Times New Roman"/>
          <w:szCs w:val="24"/>
        </w:rPr>
        <w:t xml:space="preserve"> προετοιμάζουμε, βεβαίως, με μεγάλη επιμον</w:t>
      </w:r>
      <w:r>
        <w:rPr>
          <w:rFonts w:eastAsia="Times New Roman" w:cs="Times New Roman"/>
          <w:szCs w:val="24"/>
        </w:rPr>
        <w:t xml:space="preserve">ή, γνώση και επινοητικότητα από το 2016. Καμμία </w:t>
      </w:r>
      <w:proofErr w:type="spellStart"/>
      <w:r>
        <w:rPr>
          <w:rFonts w:eastAsia="Times New Roman" w:cs="Times New Roman"/>
          <w:szCs w:val="24"/>
        </w:rPr>
        <w:t>μνημονιακή</w:t>
      </w:r>
      <w:proofErr w:type="spellEnd"/>
      <w:r>
        <w:rPr>
          <w:rFonts w:eastAsia="Times New Roman" w:cs="Times New Roman"/>
          <w:szCs w:val="24"/>
        </w:rPr>
        <w:t xml:space="preserve"> δέσμευση δεν υπήρξε. Δεν είχαμε επ’ αυτού καμμία </w:t>
      </w:r>
      <w:proofErr w:type="spellStart"/>
      <w:r>
        <w:rPr>
          <w:rFonts w:eastAsia="Times New Roman" w:cs="Times New Roman"/>
          <w:szCs w:val="24"/>
        </w:rPr>
        <w:t>μνημονιακή</w:t>
      </w:r>
      <w:proofErr w:type="spellEnd"/>
      <w:r>
        <w:rPr>
          <w:rFonts w:eastAsia="Times New Roman" w:cs="Times New Roman"/>
          <w:szCs w:val="24"/>
        </w:rPr>
        <w:t xml:space="preserve"> δέσμευση. Το λέμε, λοιπόν, με υπερηφάνεια: Είναι δικής μας σύλληψης, δικής μας ταυτότητας και το οικειοποιούμαστε πλήρως. Βασίζεται στις </w:t>
      </w:r>
      <w:r>
        <w:rPr>
          <w:rFonts w:eastAsia="Times New Roman" w:cs="Times New Roman"/>
          <w:szCs w:val="24"/>
        </w:rPr>
        <w:t xml:space="preserve">γνώσεις της ελληνικής πραγματικότητας. Απαντάει στις παθογένειες της προηγούμενης κατάστασης: </w:t>
      </w:r>
      <w:r>
        <w:rPr>
          <w:rFonts w:eastAsia="Times New Roman" w:cs="Times New Roman"/>
          <w:szCs w:val="24"/>
        </w:rPr>
        <w:t>γ</w:t>
      </w:r>
      <w:r>
        <w:rPr>
          <w:rFonts w:eastAsia="Times New Roman" w:cs="Times New Roman"/>
          <w:szCs w:val="24"/>
        </w:rPr>
        <w:t>ραφειοκρατία, ταλαιπωρία, διαφθορά, πελατειακές σχέσεις. Έχει πολλαπλούς μηχανισμούς για να τις αποτρέψει. Γι</w:t>
      </w:r>
      <w:r>
        <w:rPr>
          <w:rFonts w:eastAsia="Times New Roman" w:cs="Times New Roman"/>
          <w:szCs w:val="24"/>
        </w:rPr>
        <w:t>α</w:t>
      </w:r>
      <w:r>
        <w:rPr>
          <w:rFonts w:eastAsia="Times New Roman" w:cs="Times New Roman"/>
          <w:szCs w:val="24"/>
        </w:rPr>
        <w:t xml:space="preserve"> αυτό το καταψηφίζει η Νέα Δημοκρατία. Έχει </w:t>
      </w:r>
      <w:r>
        <w:rPr>
          <w:rFonts w:eastAsia="Times New Roman" w:cs="Times New Roman"/>
          <w:szCs w:val="24"/>
        </w:rPr>
        <w:lastRenderedPageBreak/>
        <w:t>επινοήσ</w:t>
      </w:r>
      <w:r>
        <w:rPr>
          <w:rFonts w:eastAsia="Times New Roman" w:cs="Times New Roman"/>
          <w:szCs w:val="24"/>
        </w:rPr>
        <w:t>ει κάτι καινούργιο, ακόμη και για την Ευρώπη. Κυρίως, όμως, έχει στο κέντρο του τον άνθρωπο, την αξιοπρέπει</w:t>
      </w:r>
      <w:r>
        <w:rPr>
          <w:rFonts w:eastAsia="Times New Roman" w:cs="Times New Roman"/>
          <w:szCs w:val="24"/>
        </w:rPr>
        <w:t>ά</w:t>
      </w:r>
      <w:r>
        <w:rPr>
          <w:rFonts w:eastAsia="Times New Roman" w:cs="Times New Roman"/>
          <w:szCs w:val="24"/>
        </w:rPr>
        <w:t xml:space="preserve"> του, τα δικαιώματ</w:t>
      </w:r>
      <w:r>
        <w:rPr>
          <w:rFonts w:eastAsia="Times New Roman" w:cs="Times New Roman"/>
          <w:szCs w:val="24"/>
        </w:rPr>
        <w:t>ά</w:t>
      </w:r>
      <w:r>
        <w:rPr>
          <w:rFonts w:eastAsia="Times New Roman" w:cs="Times New Roman"/>
          <w:szCs w:val="24"/>
        </w:rPr>
        <w:t xml:space="preserve"> του. Έχει στο κέντρο της σύλληψής του όλους τους Έλληνες πολίτες.</w:t>
      </w:r>
    </w:p>
    <w:p w14:paraId="381BD7F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Κυρίες και κύριοι, δεν αφορά την ακραία φτώχεια, δεν αφορά του</w:t>
      </w:r>
      <w:r>
        <w:rPr>
          <w:rFonts w:eastAsia="Times New Roman" w:cs="Times New Roman"/>
          <w:szCs w:val="24"/>
        </w:rPr>
        <w:t>ς άπορους, γιατί οι πολιτικές για το παιδί αφορούν όλα τα παιδιά. Οι πολιτικές για τους ανάπηρους αφορούν όλους μας, αφού όλοι μας κάποια στιγμή της ζωής μας μπορεί να περιέλθουμε σε αυτή την κατάσταση.  Οι πολιτικές για τους ηλικιωμένους είναι για όλους μ</w:t>
      </w:r>
      <w:r>
        <w:rPr>
          <w:rFonts w:eastAsia="Times New Roman" w:cs="Times New Roman"/>
          <w:szCs w:val="24"/>
        </w:rPr>
        <w:t xml:space="preserve">ας, γιατί, όπως βλέπετε, γερνάμε. Οι πολιτικές για τη στέγη είναι για όλους μας, όσους δεν έχουν σπίτι ή έχουν ένα δάνειο.  </w:t>
      </w:r>
    </w:p>
    <w:p w14:paraId="381BD7F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Γι</w:t>
      </w:r>
      <w:r>
        <w:rPr>
          <w:rFonts w:eastAsia="Times New Roman" w:cs="Times New Roman"/>
          <w:szCs w:val="24"/>
        </w:rPr>
        <w:t>α</w:t>
      </w:r>
      <w:r>
        <w:rPr>
          <w:rFonts w:eastAsia="Times New Roman" w:cs="Times New Roman"/>
          <w:szCs w:val="24"/>
        </w:rPr>
        <w:t xml:space="preserve"> αυτό, λοιπόν, το νέο εθνικό σύστημα κοινωνικής προστασίας και αλληλεγγύης είναι όλο ψηφιακό, για να καταργήσει την ταλαιπωρία, </w:t>
      </w:r>
      <w:r>
        <w:rPr>
          <w:rFonts w:eastAsia="Times New Roman" w:cs="Times New Roman"/>
          <w:szCs w:val="24"/>
        </w:rPr>
        <w:t>τη γραφειοκρατία, την κομματική «προστασία», τις πελατειακές σχέσεις. Σε κάθε βήμα του διασταυρώνει έξι βάσεις δεδομένων του κράτους, φορολογικές, επιδοματικές κ.λπ., ώστε σε ένα λεπτό ο πολίτης να μπορεί να ξέρει τα δικαιώματά του, δηλαδή τι επιδόματα πρέ</w:t>
      </w:r>
      <w:r>
        <w:rPr>
          <w:rFonts w:eastAsia="Times New Roman" w:cs="Times New Roman"/>
          <w:szCs w:val="24"/>
        </w:rPr>
        <w:t>πει να πάρει, τι λειτουργίες…</w:t>
      </w:r>
    </w:p>
    <w:p w14:paraId="381BD7FF" w14:textId="77777777" w:rsidR="00DC23FB" w:rsidRDefault="001C39CE">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της κυρίας Υπουργού)</w:t>
      </w:r>
    </w:p>
    <w:p w14:paraId="381BD80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Κύριε Πρόεδρε, θα πάρω και τη δευτερολογία μου.</w:t>
      </w:r>
    </w:p>
    <w:p w14:paraId="381BD80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Κάθε ένας πολίτης, λοιπόν, θα μπορεί να ξέρει μέσα σε ένα λεπτό, άντε δύο, ακριβώς ποια είναι </w:t>
      </w:r>
      <w:r>
        <w:rPr>
          <w:rFonts w:eastAsia="Times New Roman" w:cs="Times New Roman"/>
          <w:szCs w:val="24"/>
        </w:rPr>
        <w:t xml:space="preserve">τα επιδόματα που δικαιούται, ποιες είναι υπηρεσίες που δικαιούται, ποια είναι τα προγράμματα </w:t>
      </w:r>
      <w:r>
        <w:rPr>
          <w:rFonts w:eastAsia="Times New Roman" w:cs="Times New Roman"/>
          <w:szCs w:val="24"/>
        </w:rPr>
        <w:lastRenderedPageBreak/>
        <w:t>που «τρέχουν» στην περιοχή του ή σε εθνικό επίπεδο στα οποία θέλει να πάρει μέρος.</w:t>
      </w:r>
    </w:p>
    <w:p w14:paraId="381BD80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Γιατί αυτά δεν έγιναν μέχρι σήμερα; Γιατί δεν διασυνδέσατε έξι βάσεις δεδομένων;</w:t>
      </w:r>
      <w:r>
        <w:rPr>
          <w:rFonts w:eastAsia="Times New Roman" w:cs="Times New Roman"/>
          <w:szCs w:val="24"/>
        </w:rPr>
        <w:t xml:space="preserve"> Τόσο δύσκολο ήταν αυτό; Ελάτε να σας πω πόσο στοίχισε όλη αυτή η ιστορία, όταν έχετε φάει δισεκατομμύρια ευρώ για την περιβόητη κοινωνία της πληροφορίας, για την περιβόητη ιστορία της </w:t>
      </w:r>
      <w:proofErr w:type="spellStart"/>
      <w:r>
        <w:rPr>
          <w:rFonts w:eastAsia="Times New Roman" w:cs="Times New Roman"/>
          <w:szCs w:val="24"/>
        </w:rPr>
        <w:t>ηλεκτρονικοποίησης</w:t>
      </w:r>
      <w:proofErr w:type="spellEnd"/>
      <w:r>
        <w:rPr>
          <w:rFonts w:eastAsia="Times New Roman" w:cs="Times New Roman"/>
          <w:szCs w:val="24"/>
        </w:rPr>
        <w:t xml:space="preserve"> όλων των συστημάτων. </w:t>
      </w:r>
    </w:p>
    <w:p w14:paraId="381BD80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Θα τα πούμε </w:t>
      </w:r>
      <w:r>
        <w:rPr>
          <w:rFonts w:eastAsia="Times New Roman" w:cs="Times New Roman"/>
          <w:szCs w:val="24"/>
        </w:rPr>
        <w:t>αργότερα.</w:t>
      </w:r>
    </w:p>
    <w:p w14:paraId="381BD80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Φτιάξαμε, λοιπόν, το Εθνικό Σύστημα Κοινωνικής Αλληλεγγύης, ψηφιακό, με δύο πυλώνες. Τον πρώτο τον καταψήφισε η Νέα Δημοκρατία το 2016. Ήξερε, είχε κα</w:t>
      </w:r>
      <w:r>
        <w:rPr>
          <w:rFonts w:eastAsia="Times New Roman" w:cs="Times New Roman"/>
          <w:szCs w:val="24"/>
        </w:rPr>
        <w:t xml:space="preserve">ταλάβει ότι αυτός της απέκοβε τον </w:t>
      </w:r>
      <w:r>
        <w:rPr>
          <w:rFonts w:eastAsia="Times New Roman" w:cs="Times New Roman"/>
          <w:szCs w:val="24"/>
        </w:rPr>
        <w:lastRenderedPageBreak/>
        <w:t xml:space="preserve">«ομφάλιο λώρο» της πελατείας της. Ήταν τα διακόσια σαράντα κέντρα κοινότητας στους δήμους, το ενιαίο σύστημα </w:t>
      </w:r>
      <w:proofErr w:type="spellStart"/>
      <w:r>
        <w:rPr>
          <w:rFonts w:eastAsia="Times New Roman" w:cs="Times New Roman"/>
          <w:szCs w:val="24"/>
        </w:rPr>
        <w:t>γεωπληροφορικής</w:t>
      </w:r>
      <w:proofErr w:type="spellEnd"/>
      <w:r>
        <w:rPr>
          <w:rFonts w:eastAsia="Times New Roman" w:cs="Times New Roman"/>
          <w:szCs w:val="24"/>
        </w:rPr>
        <w:t xml:space="preserve">, οι επτακόσιοι νέοι υπάλληλοι με ΑΣΕΠ. </w:t>
      </w:r>
    </w:p>
    <w:p w14:paraId="381BD805" w14:textId="77777777" w:rsidR="00DC23FB" w:rsidRDefault="001C39CE">
      <w:pPr>
        <w:spacing w:line="600" w:lineRule="auto"/>
        <w:ind w:firstLine="709"/>
        <w:jc w:val="both"/>
        <w:rPr>
          <w:rFonts w:eastAsia="Times New Roman" w:cs="Times New Roman"/>
          <w:szCs w:val="24"/>
        </w:rPr>
      </w:pPr>
      <w:r>
        <w:rPr>
          <w:rFonts w:eastAsia="Times New Roman" w:cs="Times New Roman"/>
          <w:szCs w:val="24"/>
        </w:rPr>
        <w:t xml:space="preserve">Πηγαίνεις, λοιπόν, εσύ ως Έλληνας πολίτης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κ</w:t>
      </w:r>
      <w:r>
        <w:rPr>
          <w:rFonts w:eastAsia="Times New Roman" w:cs="Times New Roman"/>
          <w:szCs w:val="24"/>
        </w:rPr>
        <w:t>οιν</w:t>
      </w:r>
      <w:r>
        <w:rPr>
          <w:rFonts w:eastAsia="Times New Roman" w:cs="Times New Roman"/>
          <w:szCs w:val="24"/>
        </w:rPr>
        <w:t>ότητας με το</w:t>
      </w:r>
      <w:r>
        <w:rPr>
          <w:rFonts w:eastAsia="Times New Roman" w:cs="Times New Roman"/>
          <w:szCs w:val="24"/>
        </w:rPr>
        <w:t>ν</w:t>
      </w:r>
      <w:r>
        <w:rPr>
          <w:rFonts w:eastAsia="Times New Roman" w:cs="Times New Roman"/>
          <w:szCs w:val="24"/>
        </w:rPr>
        <w:t xml:space="preserve"> ΑΦΜ σου ή τον ΑΜΚΑ σου και ρωτάς: «Τι επιδόματα μπορώ να πάρω; Τι υπηρεσίες δικαιούμαι; Σε ποια προγράμματα ανεργίας μπορώ να μπω</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Σου απαντούν αμέσως για τα επιδόματα που μπορείς να πάρεις, γιατί μπροστά στον υπάλληλο έρχεται όλη σου η κατ</w:t>
      </w:r>
      <w:r>
        <w:rPr>
          <w:rFonts w:eastAsia="Times New Roman" w:cs="Times New Roman"/>
          <w:szCs w:val="24"/>
        </w:rPr>
        <w:t xml:space="preserve">άσταση. Δηλαδή, τα εισοδήματά σου, η περιουσία σου, τα παιδιά σου, τα επιδόματα που παίρνεις και τα πάντα διασταυρωμένα μπροστά σου. </w:t>
      </w:r>
    </w:p>
    <w:p w14:paraId="381BD80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αμέσως σου λέει τι δικαιούσαι. Αμέσως σου λέει ποιες υπηρεσίες θα πάρεις ακόμα. Δηλαδή, φτηνό ρεύμα, νερό. Θα </w:t>
      </w:r>
      <w:r>
        <w:rPr>
          <w:rFonts w:eastAsia="Times New Roman" w:cs="Times New Roman"/>
          <w:szCs w:val="24"/>
        </w:rPr>
        <w:lastRenderedPageBreak/>
        <w:t>πας σε βρεφονηπιακό το παιδί σου, δικαιούσαι τρόφιμα, δικαιούσαι πάρα πολλές υπηρεσίες. Τις λέει. Σε ποιο πρόγραμμα του ΟΑΕΔ θα πας; Σε ποιο πρόγ</w:t>
      </w:r>
      <w:r>
        <w:rPr>
          <w:rFonts w:eastAsia="Times New Roman" w:cs="Times New Roman"/>
          <w:szCs w:val="24"/>
        </w:rPr>
        <w:t xml:space="preserve">ραμμα μπορείς να πας για εκπαίδευση; Σε ποιο πρόγραμμα για εξειδίκευση; Όλα τα προγράμματα τρέχουν μπροστά στα μάτια σου. </w:t>
      </w:r>
    </w:p>
    <w:p w14:paraId="381BD80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Αυτό το σύστημα δεσμευόμαστε, κύριε Κωνσταντόπουλε, ως Κυβέρνηση να το δώσουμε σε όλους τους δήμους μέσα στον επόμενο μήνα και πέραν </w:t>
      </w:r>
      <w:r>
        <w:rPr>
          <w:rFonts w:eastAsia="Times New Roman" w:cs="Times New Roman"/>
          <w:szCs w:val="24"/>
        </w:rPr>
        <w:t xml:space="preserve">των διακοσίων σαράντα. Στους τριακόσιους είκοσι πέντε δήμους, υπό τον όρο ότι θα μας ορίσουν διαπιστευμένους υπαλλήλους για να το «τρέχουν» οι κοινωνικές υπηρεσίες τους. Δεν πρόκειται να μείνουμε εδώ. </w:t>
      </w:r>
    </w:p>
    <w:p w14:paraId="381BD80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Μόλις όμως γίνει αυτή η αίτηση κι αφού εσύ καταλάβεις </w:t>
      </w:r>
      <w:r>
        <w:rPr>
          <w:rFonts w:eastAsia="Times New Roman" w:cs="Times New Roman"/>
          <w:szCs w:val="24"/>
        </w:rPr>
        <w:t xml:space="preserve">τι σου έχει συμβεί, γιατί εκείνη την ώρα ο υπάλληλος σε βοηθάει να κάνεις </w:t>
      </w:r>
      <w:r>
        <w:rPr>
          <w:rFonts w:eastAsia="Times New Roman" w:cs="Times New Roman"/>
          <w:szCs w:val="24"/>
        </w:rPr>
        <w:lastRenderedPageBreak/>
        <w:t xml:space="preserve">την αίτηση –μπορείς να την κάνεις κι από το σπίτι σου- μεταβιβάζεται αυτομάτως η αίτηση στον ΟΠΕΚΑ. Να, λοιπόν, ο ΟΠΕΚΑ με δικό του </w:t>
      </w:r>
      <w:proofErr w:type="spellStart"/>
      <w:r>
        <w:rPr>
          <w:rFonts w:eastAsia="Times New Roman" w:cs="Times New Roman"/>
          <w:szCs w:val="24"/>
        </w:rPr>
        <w:t>γεωπληροφοριακό</w:t>
      </w:r>
      <w:proofErr w:type="spellEnd"/>
      <w:r>
        <w:rPr>
          <w:rFonts w:eastAsia="Times New Roman" w:cs="Times New Roman"/>
          <w:szCs w:val="24"/>
        </w:rPr>
        <w:t xml:space="preserve"> σύστημα, συνδεδεμένο αμέσως με τον</w:t>
      </w:r>
      <w:r>
        <w:rPr>
          <w:rFonts w:eastAsia="Times New Roman" w:cs="Times New Roman"/>
          <w:szCs w:val="24"/>
        </w:rPr>
        <w:t xml:space="preserve"> μηχανισμό. Την ίδια στιγμή μεταβιβάζεται στον ΟΠΕΚΑ. Έχει με τον νόμο κριτήρια ο ΟΠΕΚΑ στο πληροφοριακό του σύστημα και κάνει όλες τις απαραίτητες ενέργειες ψηφιακά</w:t>
      </w:r>
      <w:r>
        <w:rPr>
          <w:rFonts w:eastAsia="Times New Roman" w:cs="Times New Roman"/>
          <w:szCs w:val="24"/>
        </w:rPr>
        <w:t>,</w:t>
      </w:r>
      <w:r>
        <w:rPr>
          <w:rFonts w:eastAsia="Times New Roman" w:cs="Times New Roman"/>
          <w:szCs w:val="24"/>
        </w:rPr>
        <w:t xml:space="preserve"> για να σου αποδώσει το επίδομα. Και σου λέει κιόλας πότε θα το πάρεις, από πού θα το πάρε</w:t>
      </w:r>
      <w:r>
        <w:rPr>
          <w:rFonts w:eastAsia="Times New Roman" w:cs="Times New Roman"/>
          <w:szCs w:val="24"/>
        </w:rPr>
        <w:t>ις, δηλαδή, σε ποιο</w:t>
      </w:r>
      <w:r>
        <w:rPr>
          <w:rFonts w:eastAsia="Times New Roman" w:cs="Times New Roman"/>
          <w:szCs w:val="24"/>
        </w:rPr>
        <w:t>ν</w:t>
      </w:r>
      <w:r>
        <w:rPr>
          <w:rFonts w:eastAsia="Times New Roman" w:cs="Times New Roman"/>
          <w:szCs w:val="24"/>
        </w:rPr>
        <w:t xml:space="preserve"> λογαριασμό απ’ αυτούς που έχεις δηλώσει θα το πάρεις. Αυτό είναι το Εθνικό Σύστημα Κοινωνικής Αλληλεγγύης αυτής της Κυβέρνησης,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Κι άμα είχατε άλλο, να μου το δείξετε, γιατί πραγματικά με ενδιαφέρει πάρα πολύ αυτό. </w:t>
      </w:r>
    </w:p>
    <w:p w14:paraId="381BD80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εν θα σταθώ καθόλου -για να τελειώσω και να μη σας κουράζω πολύ- σε όλο το σύστημα του ΟΠΕΚΑ</w:t>
      </w:r>
      <w:r>
        <w:rPr>
          <w:rFonts w:eastAsia="Times New Roman" w:cs="Times New Roman"/>
          <w:szCs w:val="24"/>
        </w:rPr>
        <w:t>,</w:t>
      </w:r>
      <w:r>
        <w:rPr>
          <w:rFonts w:eastAsia="Times New Roman" w:cs="Times New Roman"/>
          <w:szCs w:val="24"/>
        </w:rPr>
        <w:t xml:space="preserve"> που νομίζω ότι όλοι το έχετε καταλάβει, όλοι το έχετε πλέον αναλύσει, Βουλευτές, εκπρόσωποι των κομμάτων, εισηγητές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Θέλω όμως δυο πράγματα να πω. </w:t>
      </w:r>
    </w:p>
    <w:p w14:paraId="381BD80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Πρώτον, </w:t>
      </w:r>
      <w:r>
        <w:rPr>
          <w:rFonts w:eastAsia="Times New Roman" w:cs="Times New Roman"/>
          <w:szCs w:val="24"/>
        </w:rPr>
        <w:t>να ευχαριστήσω τους υπαλλήλους του σημερινού εναπομείναντος ΟΓΑ, εννοώ αυτούς που δεν ενσωματώθηκαν στον ΕΦΚΑ. Αυτός ήταν ο ΟΓΑ. Όλο το 2017 λειτούργησε μόνο το κομμάτι που δεν είχε ενσωματωθεί στον ΕΦΚΑ και, νομίζω, βλέπω και μια υπάλληλό του στα θεωρεία.</w:t>
      </w:r>
      <w:r>
        <w:rPr>
          <w:rFonts w:eastAsia="Times New Roman" w:cs="Times New Roman"/>
          <w:szCs w:val="24"/>
        </w:rPr>
        <w:t xml:space="preserve"> Η άλλη που βλέπω είναι, νομίζω, στον ΕΦΚΑ. Βλέπετε ότι τους ξέρουμε. Θέλω να τους ευχαριστήσω, γιατί δούλεψαν συστηματικά άρθρο το άρθρο επί ένα</w:t>
      </w:r>
      <w:r>
        <w:rPr>
          <w:rFonts w:eastAsia="Times New Roman" w:cs="Times New Roman"/>
          <w:szCs w:val="24"/>
        </w:rPr>
        <w:t>ν</w:t>
      </w:r>
      <w:r>
        <w:rPr>
          <w:rFonts w:eastAsia="Times New Roman" w:cs="Times New Roman"/>
          <w:szCs w:val="24"/>
        </w:rPr>
        <w:t xml:space="preserve"> χρόνο σε </w:t>
      </w:r>
      <w:r>
        <w:rPr>
          <w:rFonts w:eastAsia="Times New Roman" w:cs="Times New Roman"/>
          <w:szCs w:val="24"/>
        </w:rPr>
        <w:lastRenderedPageBreak/>
        <w:t>συνεργασία με τη σημερινή διοίκηση του ΟΓΑ και συγκεκριμένα με τον διοικητή και με όλο του το επιτελ</w:t>
      </w:r>
      <w:r>
        <w:rPr>
          <w:rFonts w:eastAsia="Times New Roman" w:cs="Times New Roman"/>
          <w:szCs w:val="24"/>
        </w:rPr>
        <w:t xml:space="preserve">είο. </w:t>
      </w:r>
    </w:p>
    <w:p w14:paraId="381BD80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σημείο θέλω να ευχαριστήσω προσωπικά τον </w:t>
      </w:r>
      <w:r>
        <w:rPr>
          <w:rFonts w:eastAsia="Times New Roman" w:cs="Times New Roman"/>
          <w:szCs w:val="24"/>
        </w:rPr>
        <w:t>Δ</w:t>
      </w:r>
      <w:r>
        <w:rPr>
          <w:rFonts w:eastAsia="Times New Roman" w:cs="Times New Roman"/>
          <w:szCs w:val="24"/>
        </w:rPr>
        <w:t xml:space="preserve">ιοικητή του ΟΓΑ Στέλιο </w:t>
      </w:r>
      <w:proofErr w:type="spellStart"/>
      <w:r>
        <w:rPr>
          <w:rFonts w:eastAsia="Times New Roman" w:cs="Times New Roman"/>
          <w:szCs w:val="24"/>
        </w:rPr>
        <w:t>Πλιάκη</w:t>
      </w:r>
      <w:proofErr w:type="spellEnd"/>
      <w:r>
        <w:rPr>
          <w:rFonts w:eastAsia="Times New Roman" w:cs="Times New Roman"/>
          <w:szCs w:val="24"/>
        </w:rPr>
        <w:t>. Με τη συνθετική του λογική, με την ήρεμη επιμονή του, με τις μεγάλες γνώσεις και την εμπειρία του έχει συμβάλει πάρα πολύ στην αρτιότητα αυτού του νομοσχεδίου που όλο</w:t>
      </w:r>
      <w:r>
        <w:rPr>
          <w:rFonts w:eastAsia="Times New Roman" w:cs="Times New Roman"/>
          <w:szCs w:val="24"/>
        </w:rPr>
        <w:t xml:space="preserve">ι ξέρετε ότι είναι σε κάθε σημείο του επεξεργασμένο, άσχετα απ’ αυτά περί </w:t>
      </w:r>
      <w:proofErr w:type="spellStart"/>
      <w:r>
        <w:rPr>
          <w:rFonts w:eastAsia="Times New Roman" w:cs="Times New Roman"/>
          <w:szCs w:val="24"/>
        </w:rPr>
        <w:t>προχειρότητος</w:t>
      </w:r>
      <w:proofErr w:type="spellEnd"/>
      <w:r>
        <w:rPr>
          <w:rFonts w:eastAsia="Times New Roman" w:cs="Times New Roman"/>
          <w:szCs w:val="24"/>
        </w:rPr>
        <w:t xml:space="preserve"> που ακούμε εδώ και τρεις μέρες από στόματα μη ακουόντων. Γνωρίζω εδώ κι ένα</w:t>
      </w:r>
      <w:r>
        <w:rPr>
          <w:rFonts w:eastAsia="Times New Roman" w:cs="Times New Roman"/>
          <w:szCs w:val="24"/>
        </w:rPr>
        <w:t>ν</w:t>
      </w:r>
      <w:r>
        <w:rPr>
          <w:rFonts w:eastAsia="Times New Roman" w:cs="Times New Roman"/>
          <w:szCs w:val="24"/>
        </w:rPr>
        <w:t xml:space="preserve"> χρόνο πολλούς υπαλλήλους του ΟΠΕΚΑ και στηριζόμαστε, η Κυβέρνηση κι εγώ προσωπικά, στην εμπ</w:t>
      </w:r>
      <w:r>
        <w:rPr>
          <w:rFonts w:eastAsia="Times New Roman" w:cs="Times New Roman"/>
          <w:szCs w:val="24"/>
        </w:rPr>
        <w:t>ειρία, τις γνώσεις και τον ενθουσιασμό τους.</w:t>
      </w:r>
    </w:p>
    <w:p w14:paraId="381BD80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 νέος ΟΓΑ, ο ΟΠΕΚΑ, η μετεξέλιξη του παλιού ΟΓΑ, ο νέος ΟΠΕΚΑ πιστεύω ότι θα γίνει εξαιρετικά αγαπητός στην Ελλάδα. Πιστεύω ότι θα ανακουφίσει τους Έλληνες. Θα τους ξαναδώσει όλη τ</w:t>
      </w:r>
      <w:r>
        <w:rPr>
          <w:rFonts w:eastAsia="Times New Roman" w:cs="Times New Roman"/>
          <w:szCs w:val="24"/>
        </w:rPr>
        <w:t>ην αξιοπρέπεια και την τιμή που αρμόζει ένα κράτος να δίνει στους πολίτες του. Γι</w:t>
      </w:r>
      <w:r>
        <w:rPr>
          <w:rFonts w:eastAsia="Times New Roman" w:cs="Times New Roman"/>
          <w:szCs w:val="24"/>
        </w:rPr>
        <w:t>α</w:t>
      </w:r>
      <w:r>
        <w:rPr>
          <w:rFonts w:eastAsia="Times New Roman" w:cs="Times New Roman"/>
          <w:szCs w:val="24"/>
        </w:rPr>
        <w:t xml:space="preserve"> αυτό νομίζω ότι θα γίνει εξίσου αγαπητός, όπως κι ο παλιός ΟΓΑ.</w:t>
      </w:r>
    </w:p>
    <w:p w14:paraId="381BD80D"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381BD80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381BD80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Περν</w:t>
      </w:r>
      <w:r>
        <w:rPr>
          <w:rFonts w:eastAsia="Times New Roman" w:cs="Times New Roman"/>
          <w:szCs w:val="24"/>
        </w:rPr>
        <w:t>άμε τώρα στον κατάλογο των ομιλητών και μετά θα δώσουμε τον λόγο στον πρώτο Κοινοβουλευτικό Εκπρόσωπο που τον ζήτησε.</w:t>
      </w:r>
    </w:p>
    <w:p w14:paraId="381BD81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ο κ. </w:t>
      </w:r>
      <w:proofErr w:type="spellStart"/>
      <w:r>
        <w:rPr>
          <w:rFonts w:eastAsia="Times New Roman" w:cs="Times New Roman"/>
          <w:szCs w:val="24"/>
        </w:rPr>
        <w:t>Γιόγιακας</w:t>
      </w:r>
      <w:proofErr w:type="spellEnd"/>
      <w:r>
        <w:rPr>
          <w:rFonts w:eastAsia="Times New Roman" w:cs="Times New Roman"/>
          <w:szCs w:val="24"/>
        </w:rPr>
        <w:t>, Βουλευτής</w:t>
      </w:r>
      <w:r>
        <w:rPr>
          <w:rFonts w:eastAsia="Times New Roman" w:cs="Times New Roman"/>
          <w:szCs w:val="24"/>
        </w:rPr>
        <w:t xml:space="preserve"> της Νέας Δημοκρατίας.</w:t>
      </w:r>
    </w:p>
    <w:p w14:paraId="381BD81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Κυρία Υπουργέ, κυρίες και κύριοι συνάδελφοι, συζητάμε σήμερα για τη μετατροπή του ΟΓΑ σε έναν ενιαίο φορέα που θα είναι υπεύθυνος για τις κοινωνικές και επιδοματικές παροχές.</w:t>
      </w:r>
    </w:p>
    <w:p w14:paraId="381BD81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Να διευκρινίσω κι εγώ, προς όσους μ</w:t>
      </w:r>
      <w:r>
        <w:rPr>
          <w:rFonts w:eastAsia="Times New Roman" w:cs="Times New Roman"/>
          <w:szCs w:val="24"/>
        </w:rPr>
        <w:t>ά</w:t>
      </w:r>
      <w:r>
        <w:rPr>
          <w:rFonts w:eastAsia="Times New Roman" w:cs="Times New Roman"/>
          <w:szCs w:val="24"/>
        </w:rPr>
        <w:t>ς βλέπουν ή θα μας διαβάσουν, ότι η Νέα Δημο</w:t>
      </w:r>
      <w:r>
        <w:rPr>
          <w:rFonts w:eastAsia="Times New Roman" w:cs="Times New Roman"/>
          <w:szCs w:val="24"/>
        </w:rPr>
        <w:t xml:space="preserve">κρατία δεν διαφωνεί με την ενοποίηση του συστήματος που διαχειρίζεται τις παροχές αυτές. Άλλωστε, ήταν η κυβέρνηση Σαμαρά, που με τον συνάδελφο Γιάννη </w:t>
      </w:r>
      <w:proofErr w:type="spellStart"/>
      <w:r>
        <w:rPr>
          <w:rFonts w:eastAsia="Times New Roman" w:cs="Times New Roman"/>
          <w:szCs w:val="24"/>
        </w:rPr>
        <w:t>Βρούτση</w:t>
      </w:r>
      <w:proofErr w:type="spellEnd"/>
      <w:r>
        <w:rPr>
          <w:rFonts w:eastAsia="Times New Roman" w:cs="Times New Roman"/>
          <w:szCs w:val="24"/>
        </w:rPr>
        <w:t xml:space="preserve"> στο Υπουργείο Εργασίας, ξεκίνησε την προσπάθεια αυτή το 2014, προσπάθεια, όμως, που δεν ολοκληρώθ</w:t>
      </w:r>
      <w:r>
        <w:rPr>
          <w:rFonts w:eastAsia="Times New Roman" w:cs="Times New Roman"/>
          <w:szCs w:val="24"/>
        </w:rPr>
        <w:t>ηκε, καθώς η χώρα σύρθηκε σε εκλογές.</w:t>
      </w:r>
    </w:p>
    <w:p w14:paraId="381BD81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Η διαφωνία της Νέας Δημοκρατίας είναι ότι με αυτό το νομοσχέδιο, με αυτόν τον νέο </w:t>
      </w:r>
      <w:proofErr w:type="spellStart"/>
      <w:r>
        <w:rPr>
          <w:rFonts w:eastAsia="Times New Roman" w:cs="Times New Roman"/>
          <w:szCs w:val="24"/>
        </w:rPr>
        <w:t>προνοιακό</w:t>
      </w:r>
      <w:proofErr w:type="spellEnd"/>
      <w:r>
        <w:rPr>
          <w:rFonts w:eastAsia="Times New Roman" w:cs="Times New Roman"/>
          <w:szCs w:val="24"/>
        </w:rPr>
        <w:t xml:space="preserve"> ΟΓΑ, η Κυβέρνηση βάζει για άλλη μια φορά το κάρο μπροστά από το άλογο. Εμείς θέλαμε τη διατήρηση του ΟΓΑ, ως ασφαλιστικού φορέ</w:t>
      </w:r>
      <w:r>
        <w:rPr>
          <w:rFonts w:eastAsia="Times New Roman" w:cs="Times New Roman"/>
          <w:szCs w:val="24"/>
        </w:rPr>
        <w:t>α των αγροτών, όταν η δική σας Κυβέρνηση τον απογύμνωσε από τις ασφαλιστικές αρμοδιότητες, πριν τον καταργήσει.</w:t>
      </w:r>
    </w:p>
    <w:p w14:paraId="381BD81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Τώρα δημιουργείτε έναν </w:t>
      </w:r>
      <w:r>
        <w:rPr>
          <w:rFonts w:eastAsia="Times New Roman" w:cs="Times New Roman"/>
          <w:szCs w:val="24"/>
        </w:rPr>
        <w:t>ο</w:t>
      </w:r>
      <w:r>
        <w:rPr>
          <w:rFonts w:eastAsia="Times New Roman" w:cs="Times New Roman"/>
          <w:szCs w:val="24"/>
        </w:rPr>
        <w:t>ργανισμό για τα επιδόματα</w:t>
      </w:r>
      <w:r>
        <w:rPr>
          <w:rFonts w:eastAsia="Times New Roman" w:cs="Times New Roman"/>
          <w:szCs w:val="24"/>
        </w:rPr>
        <w:t>,</w:t>
      </w:r>
      <w:r>
        <w:rPr>
          <w:rFonts w:eastAsia="Times New Roman" w:cs="Times New Roman"/>
          <w:szCs w:val="24"/>
        </w:rPr>
        <w:t xml:space="preserve"> χωρίς να έχετε πολιτική για τα επιδόματα, μια πολιτική που έπρεπε να είχε σκοπό οι κοινωνικές</w:t>
      </w:r>
      <w:r>
        <w:rPr>
          <w:rFonts w:eastAsia="Times New Roman" w:cs="Times New Roman"/>
          <w:szCs w:val="24"/>
        </w:rPr>
        <w:t xml:space="preserve"> παροχές να πηγαίνουν σε εκείνους που έχουν τη μεγαλύτερη ανάγκη, στους συμπολίτες μας που αντιμετωπίζουν τον κίνδυνο της φτώχειας, γιατί μέχρι σήμερα αυτό δεν συμβαίνει.</w:t>
      </w:r>
    </w:p>
    <w:p w14:paraId="381BD81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Στοιχεία που δημοσιεύτηκαν πέρυσι, αλλά αφορούν το 2016, μας λένε ότι τα κοινωνικά επ</w:t>
      </w:r>
      <w:r>
        <w:rPr>
          <w:rFonts w:eastAsia="Times New Roman" w:cs="Times New Roman"/>
          <w:szCs w:val="24"/>
        </w:rPr>
        <w:t xml:space="preserve">ιδόματα, όπως το ΕΚΑΣ, που εσείς </w:t>
      </w:r>
      <w:r>
        <w:rPr>
          <w:rFonts w:eastAsia="Times New Roman" w:cs="Times New Roman"/>
          <w:szCs w:val="24"/>
        </w:rPr>
        <w:lastRenderedPageBreak/>
        <w:t>καταργείτε, το επίδομα μακροχρόνια ανέργων και τα επιδόματα τέκνων και αναπηρίας βοηθούν ώστε ο κίνδυνος φτώχειας στη χώρα μας να μειωθεί κατά τέσσερις ποσοστιαίες μονάδες.</w:t>
      </w:r>
    </w:p>
    <w:p w14:paraId="381BD81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Στην Ευρωπαϊκή Ένωση των είκοσι οκτώ η αποτελεσματ</w:t>
      </w:r>
      <w:r>
        <w:rPr>
          <w:rFonts w:eastAsia="Times New Roman" w:cs="Times New Roman"/>
          <w:szCs w:val="24"/>
        </w:rPr>
        <w:t>ικότητα των κοινωνικών επιδομάτων στη μείωση του κινδύνου φτώχειας είναι περίπου διπλάσια. Με λίγα λόγια, κυρίες και κύριοι συνάδελφοι, το σημερινό σύστημα επιδομάτων δεν βοηθάει, όσο θα μπορούσε, εκείνους που έχουν τη μεγαλύτερη ανάγκη.</w:t>
      </w:r>
    </w:p>
    <w:p w14:paraId="381BD81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Ένας ενιαίος φορέα</w:t>
      </w:r>
      <w:r>
        <w:rPr>
          <w:rFonts w:eastAsia="Times New Roman" w:cs="Times New Roman"/>
          <w:szCs w:val="24"/>
        </w:rPr>
        <w:t xml:space="preserve">ς δεν λύνει από μόνος του το πρόβλημα αυτό, </w:t>
      </w:r>
      <w:proofErr w:type="spellStart"/>
      <w:r>
        <w:rPr>
          <w:rFonts w:eastAsia="Times New Roman" w:cs="Times New Roman"/>
          <w:szCs w:val="24"/>
        </w:rPr>
        <w:t>πόσω</w:t>
      </w:r>
      <w:proofErr w:type="spellEnd"/>
      <w:r>
        <w:rPr>
          <w:rFonts w:eastAsia="Times New Roman" w:cs="Times New Roman"/>
          <w:szCs w:val="24"/>
        </w:rPr>
        <w:t xml:space="preserve"> μάλλον όταν φαίνεται να είναι ένα αδειανό πουκάμισο. Δεν φτάνει ένα νέο οργανόγραμμα και μια αλλαγή ονομασίας. Οι πολίτες και κυρίως οι δεκάδες χιλιάδες συνταξιούχοι σε αναμονή βλέπουν τι γίνεται με τον ΕΦΚΑ</w:t>
      </w:r>
      <w:r>
        <w:rPr>
          <w:rFonts w:eastAsia="Times New Roman" w:cs="Times New Roman"/>
          <w:szCs w:val="24"/>
        </w:rPr>
        <w:t xml:space="preserve">, που συνεχίζει να λειτουργεί, δύο </w:t>
      </w:r>
      <w:r>
        <w:rPr>
          <w:rFonts w:eastAsia="Times New Roman" w:cs="Times New Roman"/>
          <w:szCs w:val="24"/>
        </w:rPr>
        <w:lastRenderedPageBreak/>
        <w:t>χρόνια μετά, με προσωρινό κανονισμό και προσωρινή δομή. Βλέπουν τι γίνεται με τις περιφερειακές υπηρεσίες του ΟΓΑ, και προσεχώς του ΟΠΕΚΑ, που δεν έχουν υπαλλήλους, κυρία Υπουργέ, και δεν έχουν υπολογιστές για να κάνουν σ</w:t>
      </w:r>
      <w:r>
        <w:rPr>
          <w:rFonts w:eastAsia="Times New Roman" w:cs="Times New Roman"/>
          <w:szCs w:val="24"/>
        </w:rPr>
        <w:t>ωστά τη δουλειά τους, όπως συμβαίνει στα Γιάννενα. Βλέπουν οι χιλιάδες ανασφάλιστοι, υπερήλικες, να μην παίρνουν το επίδομα αλληλεγγύης που δικαιούνται, καθώς μέχρι σήμερα έχουν βγει αποφάσεις για λιγότερο από το 10% των αιτήσεων.</w:t>
      </w:r>
    </w:p>
    <w:p w14:paraId="381BD81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Εύχομαι και ελπίζω, κυρία</w:t>
      </w:r>
      <w:r>
        <w:rPr>
          <w:rFonts w:eastAsia="Times New Roman" w:cs="Times New Roman"/>
          <w:szCs w:val="24"/>
        </w:rPr>
        <w:t xml:space="preserve"> Υπουργέ, να μην περάσουν οι πολίτες νέες ταλαιπωρίες, γιατί από το νομοσχέδιο καταλαβαίνουμε ότι ο νέος φορέας θα είναι ενιαίος μόνο στο όνομα. Μεταφέρονται </w:t>
      </w:r>
      <w:r>
        <w:rPr>
          <w:rFonts w:eastAsia="Times New Roman" w:cs="Times New Roman"/>
          <w:szCs w:val="24"/>
        </w:rPr>
        <w:lastRenderedPageBreak/>
        <w:t>αρκετά, αλλά όχι όλα τα επιδόματα, χωρίς πρώτα να έχουν αξιολογηθεί, αν δίνονται σε αυτούς που πρέ</w:t>
      </w:r>
      <w:r>
        <w:rPr>
          <w:rFonts w:eastAsia="Times New Roman" w:cs="Times New Roman"/>
          <w:szCs w:val="24"/>
        </w:rPr>
        <w:t>πει, με ποιον τρόπο, με ποιο κόστος και με τι αποτέλεσμα.</w:t>
      </w:r>
    </w:p>
    <w:p w14:paraId="381BD81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μάς είπατε ότι καταγράψατε τα </w:t>
      </w:r>
      <w:proofErr w:type="spellStart"/>
      <w:r>
        <w:rPr>
          <w:rFonts w:eastAsia="Times New Roman" w:cs="Times New Roman"/>
          <w:szCs w:val="24"/>
        </w:rPr>
        <w:t>εκατόν</w:t>
      </w:r>
      <w:proofErr w:type="spellEnd"/>
      <w:r>
        <w:rPr>
          <w:rFonts w:eastAsia="Times New Roman" w:cs="Times New Roman"/>
          <w:szCs w:val="24"/>
        </w:rPr>
        <w:t xml:space="preserve"> πενήντα επιδόματα κάθε λογής που δίνονται σήμερα, αλλά μέχρι εκεί. Όλα αφήνονται, για μια ακόμα φορά, στις υπουργικές αποφάσεις, όπως σε υπουργική </w:t>
      </w:r>
      <w:r>
        <w:rPr>
          <w:rFonts w:eastAsia="Times New Roman" w:cs="Times New Roman"/>
          <w:szCs w:val="24"/>
        </w:rPr>
        <w:t xml:space="preserve">απόφαση αφήνονται οι λεπτομέρειες σχετικά με το </w:t>
      </w:r>
      <w:r>
        <w:rPr>
          <w:rFonts w:eastAsia="Times New Roman" w:cs="Times New Roman"/>
          <w:szCs w:val="24"/>
        </w:rPr>
        <w:t>ε</w:t>
      </w:r>
      <w:r>
        <w:rPr>
          <w:rFonts w:eastAsia="Times New Roman" w:cs="Times New Roman"/>
          <w:szCs w:val="24"/>
        </w:rPr>
        <w:t xml:space="preserve">νοποιημένο </w:t>
      </w:r>
      <w:r>
        <w:rPr>
          <w:rFonts w:eastAsia="Times New Roman" w:cs="Times New Roman"/>
          <w:szCs w:val="24"/>
        </w:rPr>
        <w:t>μ</w:t>
      </w:r>
      <w:r>
        <w:rPr>
          <w:rFonts w:eastAsia="Times New Roman" w:cs="Times New Roman"/>
          <w:szCs w:val="24"/>
        </w:rPr>
        <w:t xml:space="preserve">ητρώο του νέου </w:t>
      </w:r>
      <w:r>
        <w:rPr>
          <w:rFonts w:eastAsia="Times New Roman" w:cs="Times New Roman"/>
          <w:szCs w:val="24"/>
        </w:rPr>
        <w:t>ο</w:t>
      </w:r>
      <w:r>
        <w:rPr>
          <w:rFonts w:eastAsia="Times New Roman" w:cs="Times New Roman"/>
          <w:szCs w:val="24"/>
        </w:rPr>
        <w:t>ργανισμού στο άρθρο 47, στο οποίο θα καταχωρ</w:t>
      </w:r>
      <w:r>
        <w:rPr>
          <w:rFonts w:eastAsia="Times New Roman" w:cs="Times New Roman"/>
          <w:szCs w:val="24"/>
        </w:rPr>
        <w:t>ισ</w:t>
      </w:r>
      <w:r>
        <w:rPr>
          <w:rFonts w:eastAsia="Times New Roman" w:cs="Times New Roman"/>
          <w:szCs w:val="24"/>
        </w:rPr>
        <w:t>θούν διάφορα στοιχεία των δικαιούχων.</w:t>
      </w:r>
    </w:p>
    <w:p w14:paraId="381BD81A" w14:textId="77777777" w:rsidR="00DC23FB" w:rsidRDefault="001C39CE">
      <w:pPr>
        <w:spacing w:line="600" w:lineRule="auto"/>
        <w:ind w:firstLine="720"/>
        <w:jc w:val="both"/>
        <w:rPr>
          <w:rFonts w:eastAsia="Times New Roman"/>
          <w:szCs w:val="24"/>
        </w:rPr>
      </w:pPr>
      <w:r>
        <w:rPr>
          <w:rFonts w:eastAsia="Times New Roman"/>
          <w:szCs w:val="24"/>
        </w:rPr>
        <w:t xml:space="preserve">Και παραμένει το ερώτημα, που δεν απαντήθηκε νομίζω στην </w:t>
      </w:r>
      <w:r>
        <w:rPr>
          <w:rFonts w:eastAsia="Times New Roman"/>
          <w:szCs w:val="24"/>
        </w:rPr>
        <w:t>ε</w:t>
      </w:r>
      <w:r>
        <w:rPr>
          <w:rFonts w:eastAsia="Times New Roman"/>
          <w:szCs w:val="24"/>
        </w:rPr>
        <w:t xml:space="preserve">πιτροπή, για το πότε θα είναι έτοιμη </w:t>
      </w:r>
      <w:r>
        <w:rPr>
          <w:rFonts w:eastAsia="Times New Roman"/>
          <w:szCs w:val="24"/>
        </w:rPr>
        <w:t xml:space="preserve">η υπουργική απόφαση για το </w:t>
      </w:r>
      <w:r>
        <w:rPr>
          <w:rFonts w:eastAsia="Times New Roman"/>
          <w:szCs w:val="24"/>
        </w:rPr>
        <w:t>μ</w:t>
      </w:r>
      <w:r>
        <w:rPr>
          <w:rFonts w:eastAsia="Times New Roman"/>
          <w:szCs w:val="24"/>
        </w:rPr>
        <w:t>ητρώο.</w:t>
      </w:r>
    </w:p>
    <w:p w14:paraId="381BD81B" w14:textId="77777777" w:rsidR="00DC23FB" w:rsidRDefault="001C39CE">
      <w:pPr>
        <w:spacing w:line="600" w:lineRule="auto"/>
        <w:ind w:firstLine="720"/>
        <w:jc w:val="both"/>
        <w:rPr>
          <w:rFonts w:eastAsia="Times New Roman"/>
          <w:szCs w:val="24"/>
        </w:rPr>
      </w:pPr>
      <w:r>
        <w:rPr>
          <w:rFonts w:eastAsia="Times New Roman"/>
          <w:szCs w:val="24"/>
        </w:rPr>
        <w:lastRenderedPageBreak/>
        <w:t xml:space="preserve">Όπως θα θέλαμε, κυρία Υπουργέ, να μας πείτε πότε πιστεύετε ότι το </w:t>
      </w:r>
      <w:r>
        <w:rPr>
          <w:rFonts w:eastAsia="Times New Roman"/>
          <w:szCs w:val="24"/>
        </w:rPr>
        <w:t>μ</w:t>
      </w:r>
      <w:r>
        <w:rPr>
          <w:rFonts w:eastAsia="Times New Roman"/>
          <w:szCs w:val="24"/>
        </w:rPr>
        <w:t xml:space="preserve">ητρώο θα είναι σε πλήρη λειτουργία, γιατί πρώτα θα πρέπει να συνδεθεί με όλες τις βάσεις δεδομένων και τα μητρώα που υπάρχουν στο </w:t>
      </w:r>
      <w:r>
        <w:rPr>
          <w:rFonts w:eastAsia="Times New Roman"/>
          <w:szCs w:val="24"/>
        </w:rPr>
        <w:t>δ</w:t>
      </w:r>
      <w:r>
        <w:rPr>
          <w:rFonts w:eastAsia="Times New Roman"/>
          <w:szCs w:val="24"/>
        </w:rPr>
        <w:t>ημόσιο για τους δικαιού</w:t>
      </w:r>
      <w:r>
        <w:rPr>
          <w:rFonts w:eastAsia="Times New Roman"/>
          <w:szCs w:val="24"/>
        </w:rPr>
        <w:t>χους των επιδομάτων.</w:t>
      </w:r>
    </w:p>
    <w:p w14:paraId="381BD81C" w14:textId="77777777" w:rsidR="00DC23FB" w:rsidRDefault="001C39CE">
      <w:pPr>
        <w:spacing w:line="600" w:lineRule="auto"/>
        <w:ind w:firstLine="720"/>
        <w:jc w:val="both"/>
        <w:rPr>
          <w:rFonts w:eastAsia="Times New Roman"/>
          <w:szCs w:val="24"/>
        </w:rPr>
      </w:pPr>
      <w:r>
        <w:rPr>
          <w:rFonts w:eastAsia="Times New Roman"/>
          <w:szCs w:val="24"/>
        </w:rPr>
        <w:t xml:space="preserve">Είπα πριν </w:t>
      </w:r>
      <w:r>
        <w:rPr>
          <w:rFonts w:eastAsia="Times New Roman"/>
          <w:szCs w:val="24"/>
        </w:rPr>
        <w:t>από</w:t>
      </w:r>
      <w:r>
        <w:rPr>
          <w:rFonts w:eastAsia="Times New Roman"/>
          <w:szCs w:val="24"/>
        </w:rPr>
        <w:t xml:space="preserve"> λίγο για την ανάγκη να μην ταλαιπωρούνται όλοι όσοι δικαιούνται τις διάφορες </w:t>
      </w:r>
      <w:proofErr w:type="spellStart"/>
      <w:r>
        <w:rPr>
          <w:rFonts w:eastAsia="Times New Roman"/>
          <w:szCs w:val="24"/>
        </w:rPr>
        <w:t>προνοιακές</w:t>
      </w:r>
      <w:proofErr w:type="spellEnd"/>
      <w:r>
        <w:rPr>
          <w:rFonts w:eastAsia="Times New Roman"/>
          <w:szCs w:val="24"/>
        </w:rPr>
        <w:t xml:space="preserve"> και κοινωνικές παροχές. Ίσως η κυρία Υπουργός και κάποιοι συνάδελφοι γνωρίζουν ότι αρκετοί από τους εφ’ όρου ζωής ανάπηρους συμπολίτε</w:t>
      </w:r>
      <w:r>
        <w:rPr>
          <w:rFonts w:eastAsia="Times New Roman"/>
          <w:szCs w:val="24"/>
        </w:rPr>
        <w:t xml:space="preserve">ς μας καλούνται να ξαναπεράσουν και να επανεξεταστούν από τα ΚΕΠΑ. Συνέβη πριν </w:t>
      </w:r>
      <w:r>
        <w:rPr>
          <w:rFonts w:eastAsia="Times New Roman"/>
          <w:szCs w:val="24"/>
        </w:rPr>
        <w:t>από</w:t>
      </w:r>
      <w:r>
        <w:rPr>
          <w:rFonts w:eastAsia="Times New Roman"/>
          <w:szCs w:val="24"/>
        </w:rPr>
        <w:t xml:space="preserve"> μερικούς μήνες με άτομα με βαριά νοητική στέρηση, πολλά από τα οποία έχασαν το σχετικό επίδομα, γιατί εκτιμήθηκε αυθαίρετα το νοητικό τους επίπεδο.</w:t>
      </w:r>
    </w:p>
    <w:p w14:paraId="381BD81D" w14:textId="77777777" w:rsidR="00DC23FB" w:rsidRDefault="001C39CE">
      <w:pPr>
        <w:spacing w:line="600" w:lineRule="auto"/>
        <w:ind w:firstLine="720"/>
        <w:jc w:val="both"/>
        <w:rPr>
          <w:rFonts w:eastAsia="Times New Roman"/>
          <w:szCs w:val="24"/>
        </w:rPr>
      </w:pPr>
      <w:r>
        <w:rPr>
          <w:rFonts w:eastAsia="Times New Roman" w:cs="Times New Roman"/>
          <w:szCs w:val="24"/>
        </w:rPr>
        <w:lastRenderedPageBreak/>
        <w:t xml:space="preserve">(Στο σημείο αυτό κτυπάει </w:t>
      </w:r>
      <w:r>
        <w:rPr>
          <w:rFonts w:eastAsia="Times New Roman" w:cs="Times New Roman"/>
          <w:szCs w:val="24"/>
        </w:rPr>
        <w:t>το κουδούνι λήξεως του χρόνου ομιλίας του κυρίου Βουλευτή)</w:t>
      </w:r>
    </w:p>
    <w:p w14:paraId="381BD81E" w14:textId="77777777" w:rsidR="00DC23FB" w:rsidRDefault="001C39CE">
      <w:pPr>
        <w:spacing w:line="600" w:lineRule="auto"/>
        <w:ind w:firstLine="720"/>
        <w:jc w:val="both"/>
        <w:rPr>
          <w:rFonts w:eastAsia="Times New Roman"/>
          <w:szCs w:val="24"/>
        </w:rPr>
      </w:pPr>
      <w:r>
        <w:rPr>
          <w:rFonts w:eastAsia="Times New Roman"/>
          <w:szCs w:val="24"/>
        </w:rPr>
        <w:t>Κύριε Πρόεδρε, θα ήθελα την ανοχή σας για ένα λεπτό.</w:t>
      </w:r>
    </w:p>
    <w:p w14:paraId="381BD81F" w14:textId="77777777" w:rsidR="00DC23FB" w:rsidRDefault="001C39CE">
      <w:pPr>
        <w:spacing w:line="600" w:lineRule="auto"/>
        <w:ind w:firstLine="720"/>
        <w:jc w:val="both"/>
        <w:rPr>
          <w:rFonts w:eastAsia="Times New Roman"/>
          <w:szCs w:val="24"/>
        </w:rPr>
      </w:pPr>
      <w:r>
        <w:rPr>
          <w:rFonts w:eastAsia="Times New Roman"/>
          <w:szCs w:val="24"/>
        </w:rPr>
        <w:t xml:space="preserve">Μου έχει μεταφερθεί ότι ένα από τα στοιχεία που θα υπάρχουν στο </w:t>
      </w:r>
      <w:r>
        <w:rPr>
          <w:rFonts w:eastAsia="Times New Roman"/>
          <w:szCs w:val="24"/>
        </w:rPr>
        <w:t>ε</w:t>
      </w:r>
      <w:r>
        <w:rPr>
          <w:rFonts w:eastAsia="Times New Roman"/>
          <w:szCs w:val="24"/>
        </w:rPr>
        <w:t xml:space="preserve">νιαίο </w:t>
      </w:r>
      <w:r>
        <w:rPr>
          <w:rFonts w:eastAsia="Times New Roman"/>
          <w:szCs w:val="24"/>
        </w:rPr>
        <w:t>μ</w:t>
      </w:r>
      <w:r>
        <w:rPr>
          <w:rFonts w:eastAsia="Times New Roman"/>
          <w:szCs w:val="24"/>
        </w:rPr>
        <w:t xml:space="preserve">ητρώο για τους δικαιούχους των αναπηρικών επιδομάτων είναι ένας κωδικός </w:t>
      </w:r>
      <w:r>
        <w:rPr>
          <w:rFonts w:eastAsia="Times New Roman"/>
          <w:szCs w:val="24"/>
        </w:rPr>
        <w:t>του ΚΕΠΑ που θα αντιστοιχεί σε γνωμάτευση για τον προσδιορισμό της αναπηρίας.</w:t>
      </w:r>
    </w:p>
    <w:p w14:paraId="381BD820" w14:textId="77777777" w:rsidR="00DC23FB" w:rsidRDefault="001C39CE">
      <w:pPr>
        <w:spacing w:line="600" w:lineRule="auto"/>
        <w:ind w:firstLine="720"/>
        <w:jc w:val="both"/>
        <w:rPr>
          <w:rFonts w:eastAsia="Times New Roman"/>
          <w:szCs w:val="24"/>
        </w:rPr>
      </w:pPr>
      <w:r>
        <w:rPr>
          <w:rFonts w:eastAsia="Times New Roman"/>
          <w:szCs w:val="24"/>
        </w:rPr>
        <w:t xml:space="preserve">Ισχύει ότι το </w:t>
      </w:r>
      <w:r>
        <w:rPr>
          <w:rFonts w:eastAsia="Times New Roman"/>
          <w:szCs w:val="24"/>
        </w:rPr>
        <w:t>μ</w:t>
      </w:r>
      <w:r>
        <w:rPr>
          <w:rFonts w:eastAsia="Times New Roman"/>
          <w:szCs w:val="24"/>
        </w:rPr>
        <w:t>ητρώο θα περιλαμβάνει τέτοιο</w:t>
      </w:r>
      <w:r>
        <w:rPr>
          <w:rFonts w:eastAsia="Times New Roman"/>
          <w:szCs w:val="24"/>
        </w:rPr>
        <w:t>ν</w:t>
      </w:r>
      <w:r>
        <w:rPr>
          <w:rFonts w:eastAsia="Times New Roman"/>
          <w:szCs w:val="24"/>
        </w:rPr>
        <w:t xml:space="preserve"> κωδικό; Και</w:t>
      </w:r>
      <w:r>
        <w:rPr>
          <w:rFonts w:eastAsia="Times New Roman"/>
          <w:szCs w:val="24"/>
        </w:rPr>
        <w:t>,</w:t>
      </w:r>
      <w:r>
        <w:rPr>
          <w:rFonts w:eastAsia="Times New Roman"/>
          <w:szCs w:val="24"/>
        </w:rPr>
        <w:t xml:space="preserve"> αν ναι, τι θα γίνει με τα άτομα με σοβαρή αναπηρία που έχουν πιστοποιηθεί εφ’ όρου ζωής παλαιότερα από τις </w:t>
      </w:r>
      <w:r>
        <w:rPr>
          <w:rFonts w:eastAsia="Times New Roman"/>
          <w:szCs w:val="24"/>
        </w:rPr>
        <w:t>υ</w:t>
      </w:r>
      <w:r>
        <w:rPr>
          <w:rFonts w:eastAsia="Times New Roman"/>
          <w:szCs w:val="24"/>
        </w:rPr>
        <w:t xml:space="preserve">γειονομικές </w:t>
      </w:r>
      <w:r>
        <w:rPr>
          <w:rFonts w:eastAsia="Times New Roman"/>
          <w:szCs w:val="24"/>
        </w:rPr>
        <w:t>ε</w:t>
      </w:r>
      <w:r>
        <w:rPr>
          <w:rFonts w:eastAsia="Times New Roman"/>
          <w:szCs w:val="24"/>
        </w:rPr>
        <w:t>πιτροπές των πρώην νομαρχιών</w:t>
      </w:r>
      <w:r>
        <w:rPr>
          <w:rFonts w:eastAsia="Times New Roman"/>
          <w:szCs w:val="24"/>
        </w:rPr>
        <w:t>;</w:t>
      </w:r>
      <w:r>
        <w:rPr>
          <w:rFonts w:eastAsia="Times New Roman"/>
          <w:szCs w:val="24"/>
        </w:rPr>
        <w:t xml:space="preserve"> </w:t>
      </w:r>
    </w:p>
    <w:p w14:paraId="381BD821" w14:textId="77777777" w:rsidR="00DC23FB" w:rsidRDefault="001C39CE">
      <w:pPr>
        <w:spacing w:line="600" w:lineRule="auto"/>
        <w:ind w:firstLine="720"/>
        <w:jc w:val="both"/>
        <w:rPr>
          <w:rFonts w:eastAsia="Times New Roman"/>
          <w:szCs w:val="24"/>
        </w:rPr>
      </w:pPr>
      <w:r>
        <w:rPr>
          <w:rFonts w:eastAsia="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szCs w:val="24"/>
        </w:rPr>
        <w:t>Δεν πειράξαμε κανένα.</w:t>
      </w:r>
    </w:p>
    <w:p w14:paraId="381BD822" w14:textId="77777777" w:rsidR="00DC23FB" w:rsidRDefault="001C39CE">
      <w:pPr>
        <w:spacing w:line="600" w:lineRule="auto"/>
        <w:ind w:firstLine="720"/>
        <w:jc w:val="both"/>
        <w:rPr>
          <w:rFonts w:eastAsia="Times New Roman"/>
          <w:szCs w:val="24"/>
        </w:rPr>
      </w:pPr>
      <w:r>
        <w:rPr>
          <w:rFonts w:eastAsia="Times New Roman"/>
          <w:b/>
          <w:szCs w:val="24"/>
        </w:rPr>
        <w:t xml:space="preserve">ΒΑΣΙΛΕΙΟΣ ΓΙΟΓΙΑΚΑΣ: </w:t>
      </w:r>
      <w:r>
        <w:rPr>
          <w:rFonts w:eastAsia="Times New Roman"/>
          <w:szCs w:val="24"/>
        </w:rPr>
        <w:t xml:space="preserve">Κυρία Υπουργέ, πολλοί έχουν πειραχτεί. Εάν δείτε τι γίνεται στις </w:t>
      </w:r>
      <w:r>
        <w:rPr>
          <w:rFonts w:eastAsia="Times New Roman"/>
          <w:szCs w:val="24"/>
        </w:rPr>
        <w:t>ε</w:t>
      </w:r>
      <w:r>
        <w:rPr>
          <w:rFonts w:eastAsia="Times New Roman"/>
          <w:szCs w:val="24"/>
        </w:rPr>
        <w:t xml:space="preserve">πιτροπές των ΚΕΠΑ, </w:t>
      </w:r>
      <w:r>
        <w:rPr>
          <w:rFonts w:eastAsia="Times New Roman"/>
          <w:szCs w:val="24"/>
        </w:rPr>
        <w:t xml:space="preserve">συνάδελφοι γιατροί είναι πιο </w:t>
      </w:r>
      <w:proofErr w:type="spellStart"/>
      <w:r>
        <w:rPr>
          <w:rFonts w:eastAsia="Times New Roman"/>
          <w:szCs w:val="24"/>
        </w:rPr>
        <w:t>τροϊκανοί</w:t>
      </w:r>
      <w:proofErr w:type="spellEnd"/>
      <w:r>
        <w:rPr>
          <w:rFonts w:eastAsia="Times New Roman"/>
          <w:szCs w:val="24"/>
        </w:rPr>
        <w:t xml:space="preserve"> και από τους πραγματικούς </w:t>
      </w:r>
      <w:proofErr w:type="spellStart"/>
      <w:r>
        <w:rPr>
          <w:rFonts w:eastAsia="Times New Roman"/>
          <w:szCs w:val="24"/>
        </w:rPr>
        <w:t>τροϊκανούς</w:t>
      </w:r>
      <w:proofErr w:type="spellEnd"/>
      <w:r>
        <w:rPr>
          <w:rFonts w:eastAsia="Times New Roman"/>
          <w:szCs w:val="24"/>
        </w:rPr>
        <w:t xml:space="preserve"> όσον αφορά στα κριτήρια.</w:t>
      </w:r>
    </w:p>
    <w:p w14:paraId="381BD823" w14:textId="77777777" w:rsidR="00DC23FB" w:rsidRDefault="001C39CE">
      <w:pPr>
        <w:spacing w:line="600" w:lineRule="auto"/>
        <w:ind w:firstLine="720"/>
        <w:jc w:val="both"/>
        <w:rPr>
          <w:rFonts w:eastAsia="Times New Roman"/>
          <w:b/>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Θα απαντήσω σε αυτό αμέσως.</w:t>
      </w:r>
    </w:p>
    <w:p w14:paraId="381BD824" w14:textId="77777777" w:rsidR="00DC23FB" w:rsidRDefault="001C39CE">
      <w:pPr>
        <w:spacing w:line="600" w:lineRule="auto"/>
        <w:ind w:firstLine="720"/>
        <w:jc w:val="both"/>
        <w:rPr>
          <w:rFonts w:eastAsia="Times New Roman"/>
          <w:szCs w:val="24"/>
        </w:rPr>
      </w:pPr>
      <w:r>
        <w:rPr>
          <w:rFonts w:eastAsia="Times New Roman"/>
          <w:b/>
          <w:szCs w:val="24"/>
        </w:rPr>
        <w:t xml:space="preserve">ΒΑΣΙΛΕΙΟΣ ΓΙΟΓΙΑΚΑΣ: </w:t>
      </w:r>
      <w:r>
        <w:rPr>
          <w:rFonts w:eastAsia="Times New Roman"/>
          <w:szCs w:val="24"/>
        </w:rPr>
        <w:t>Να απαντήσ</w:t>
      </w:r>
      <w:r>
        <w:rPr>
          <w:rFonts w:eastAsia="Times New Roman"/>
          <w:szCs w:val="24"/>
        </w:rPr>
        <w:t>ετε.</w:t>
      </w:r>
    </w:p>
    <w:p w14:paraId="381BD825" w14:textId="77777777" w:rsidR="00DC23FB" w:rsidRDefault="001C39CE">
      <w:pPr>
        <w:spacing w:line="600" w:lineRule="auto"/>
        <w:ind w:firstLine="720"/>
        <w:jc w:val="both"/>
        <w:rPr>
          <w:rFonts w:eastAsia="Times New Roman"/>
          <w:szCs w:val="24"/>
        </w:rPr>
      </w:pPr>
      <w:r>
        <w:rPr>
          <w:rFonts w:eastAsia="Times New Roman"/>
          <w:szCs w:val="24"/>
        </w:rPr>
        <w:lastRenderedPageBreak/>
        <w:t xml:space="preserve">Ειδικά ο καινούργιος ΚΕΠΑ, που έχει διαμορφωθεί το τελευταίο χρονικό διάστημα, έχει πάρα πολύ δύσκολα στοιχεία, προκειμένου να κρίνει η </w:t>
      </w:r>
      <w:r>
        <w:rPr>
          <w:rFonts w:eastAsia="Times New Roman"/>
          <w:szCs w:val="24"/>
        </w:rPr>
        <w:t>ε</w:t>
      </w:r>
      <w:r>
        <w:rPr>
          <w:rFonts w:eastAsia="Times New Roman"/>
          <w:szCs w:val="24"/>
        </w:rPr>
        <w:t>πιτροπή και να βγάλει κάποιον με ποσοστό αναπηρίας, είτε έχει καρδιολογικά είτε έχει άλλα προβλήματα. Ειλικρινά έχ</w:t>
      </w:r>
      <w:r>
        <w:rPr>
          <w:rFonts w:eastAsia="Times New Roman"/>
          <w:szCs w:val="24"/>
        </w:rPr>
        <w:t>ει γίνει πάρα πολύ σκληρός.</w:t>
      </w:r>
    </w:p>
    <w:p w14:paraId="381BD826" w14:textId="77777777" w:rsidR="00DC23FB" w:rsidRDefault="001C39CE">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Ολοκληρώστε, σας παρακαλώ, κύριε συνάδελφε.</w:t>
      </w:r>
    </w:p>
    <w:p w14:paraId="381BD827" w14:textId="77777777" w:rsidR="00DC23FB" w:rsidRDefault="001C39CE">
      <w:pPr>
        <w:spacing w:line="600" w:lineRule="auto"/>
        <w:ind w:firstLine="720"/>
        <w:jc w:val="both"/>
        <w:rPr>
          <w:rFonts w:eastAsia="Times New Roman"/>
          <w:szCs w:val="24"/>
        </w:rPr>
      </w:pPr>
      <w:r>
        <w:rPr>
          <w:rFonts w:eastAsia="Times New Roman"/>
          <w:b/>
          <w:szCs w:val="24"/>
        </w:rPr>
        <w:t xml:space="preserve">ΒΑΣΙΛΕΙΟΣ ΓΙΟΓΙΑΚΑΣ: </w:t>
      </w:r>
      <w:r>
        <w:rPr>
          <w:rFonts w:eastAsia="Times New Roman"/>
          <w:szCs w:val="24"/>
        </w:rPr>
        <w:t xml:space="preserve">Τελειώνοντας, λοιπόν, εκτιμώ και θέλω να σας </w:t>
      </w:r>
      <w:proofErr w:type="spellStart"/>
      <w:r>
        <w:rPr>
          <w:rFonts w:eastAsia="Times New Roman"/>
          <w:szCs w:val="24"/>
        </w:rPr>
        <w:t>επιστήσω</w:t>
      </w:r>
      <w:proofErr w:type="spellEnd"/>
      <w:r>
        <w:rPr>
          <w:rFonts w:eastAsia="Times New Roman"/>
          <w:szCs w:val="24"/>
        </w:rPr>
        <w:t>...</w:t>
      </w:r>
    </w:p>
    <w:p w14:paraId="381BD828" w14:textId="77777777" w:rsidR="00DC23FB" w:rsidRDefault="001C39CE">
      <w:pPr>
        <w:spacing w:line="600" w:lineRule="auto"/>
        <w:ind w:firstLine="720"/>
        <w:jc w:val="both"/>
        <w:rPr>
          <w:rFonts w:eastAsia="Times New Roman"/>
          <w:b/>
          <w:szCs w:val="24"/>
        </w:rPr>
      </w:pPr>
      <w:r>
        <w:rPr>
          <w:rFonts w:eastAsia="Times New Roman"/>
          <w:b/>
          <w:szCs w:val="24"/>
        </w:rPr>
        <w:t xml:space="preserve">ΜΕΡΟΠΗ ΤΖΟΥΦΗ: </w:t>
      </w:r>
      <w:r>
        <w:rPr>
          <w:rFonts w:eastAsia="Times New Roman"/>
          <w:szCs w:val="24"/>
        </w:rPr>
        <w:t>Αυτό προσπαθούμε να κάνουμε.</w:t>
      </w:r>
    </w:p>
    <w:p w14:paraId="381BD829" w14:textId="77777777" w:rsidR="00DC23FB" w:rsidRDefault="001C39CE">
      <w:pPr>
        <w:spacing w:line="600" w:lineRule="auto"/>
        <w:ind w:firstLine="720"/>
        <w:jc w:val="both"/>
        <w:rPr>
          <w:rFonts w:eastAsia="Times New Roman"/>
          <w:szCs w:val="24"/>
        </w:rPr>
      </w:pPr>
      <w:r>
        <w:rPr>
          <w:rFonts w:eastAsia="Times New Roman"/>
          <w:b/>
          <w:szCs w:val="24"/>
        </w:rPr>
        <w:t xml:space="preserve">ΒΑΣΙΛΕΙΟΣ ΓΙΟΓΙΑΚΑΣ: </w:t>
      </w:r>
      <w:r>
        <w:rPr>
          <w:rFonts w:eastAsia="Times New Roman"/>
          <w:szCs w:val="24"/>
        </w:rPr>
        <w:t>Ναι, όμω</w:t>
      </w:r>
      <w:r>
        <w:rPr>
          <w:rFonts w:eastAsia="Times New Roman"/>
          <w:szCs w:val="24"/>
        </w:rPr>
        <w:t xml:space="preserve">ς, κυρία </w:t>
      </w:r>
      <w:proofErr w:type="spellStart"/>
      <w:r>
        <w:rPr>
          <w:rFonts w:eastAsia="Times New Roman"/>
          <w:szCs w:val="24"/>
        </w:rPr>
        <w:t>Τζούφη</w:t>
      </w:r>
      <w:proofErr w:type="spellEnd"/>
      <w:r>
        <w:rPr>
          <w:rFonts w:eastAsia="Times New Roman"/>
          <w:szCs w:val="24"/>
        </w:rPr>
        <w:t xml:space="preserve">, βλέπουμε την πραγματικότητα. Βλέπουμε παιδιά με νοητική υστέρηση, τα οποία είναι πραγματικά -και τα ξέρετε πολύ καλύτερα και από εμένα- </w:t>
      </w:r>
      <w:r>
        <w:rPr>
          <w:rFonts w:eastAsia="Times New Roman"/>
          <w:szCs w:val="24"/>
        </w:rPr>
        <w:lastRenderedPageBreak/>
        <w:t>να ταλαιπωρούνται, να έχουν κοπεί και να μην παίρνουν το επίδομα νοητικής στέρησης.</w:t>
      </w:r>
    </w:p>
    <w:p w14:paraId="381BD82A" w14:textId="77777777" w:rsidR="00DC23FB" w:rsidRDefault="001C39CE">
      <w:pPr>
        <w:spacing w:line="600" w:lineRule="auto"/>
        <w:ind w:firstLine="720"/>
        <w:jc w:val="both"/>
        <w:rPr>
          <w:rFonts w:eastAsia="Times New Roman"/>
          <w:b/>
          <w:szCs w:val="24"/>
        </w:rPr>
      </w:pPr>
      <w:r>
        <w:rPr>
          <w:rFonts w:eastAsia="Times New Roman"/>
          <w:szCs w:val="24"/>
        </w:rPr>
        <w:t>Ευχαριστώ πολύ.</w:t>
      </w:r>
    </w:p>
    <w:p w14:paraId="381BD82B"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w:t>
      </w:r>
      <w:r>
        <w:rPr>
          <w:rFonts w:eastAsia="Times New Roman" w:cs="Times New Roman"/>
          <w:szCs w:val="24"/>
        </w:rPr>
        <w:t>ιροκροτήματα από την πτέρυγα της Νέας Δημοκρατίας)</w:t>
      </w:r>
    </w:p>
    <w:p w14:paraId="381BD82C" w14:textId="77777777" w:rsidR="00DC23FB" w:rsidRDefault="001C39CE">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Ευχαριστούμε.</w:t>
      </w:r>
    </w:p>
    <w:p w14:paraId="381BD82D" w14:textId="77777777" w:rsidR="00DC23FB" w:rsidRDefault="001C39CE">
      <w:pPr>
        <w:spacing w:line="600" w:lineRule="auto"/>
        <w:ind w:firstLine="720"/>
        <w:jc w:val="both"/>
        <w:rPr>
          <w:rFonts w:eastAsia="Times New Roman"/>
          <w:b/>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Κύριε Πρόεδρε, θα ήθελα τον λόγο.</w:t>
      </w:r>
    </w:p>
    <w:p w14:paraId="381BD82E" w14:textId="77777777" w:rsidR="00DC23FB" w:rsidRDefault="001C39CE">
      <w:pPr>
        <w:spacing w:line="600" w:lineRule="auto"/>
        <w:ind w:firstLine="720"/>
        <w:jc w:val="both"/>
        <w:rPr>
          <w:rFonts w:eastAsia="Times New Roman"/>
          <w:szCs w:val="24"/>
        </w:rPr>
      </w:pPr>
      <w:r>
        <w:rPr>
          <w:rFonts w:eastAsia="Times New Roman"/>
          <w:b/>
          <w:szCs w:val="24"/>
        </w:rPr>
        <w:t>ΠΡΟΕΔΡΕΥΩΝ (Γεώργιος Βαρεμέν</w:t>
      </w:r>
      <w:r>
        <w:rPr>
          <w:rFonts w:eastAsia="Times New Roman"/>
          <w:b/>
          <w:szCs w:val="24"/>
        </w:rPr>
        <w:t xml:space="preserve">ος): </w:t>
      </w:r>
      <w:r>
        <w:rPr>
          <w:rFonts w:eastAsia="Times New Roman"/>
          <w:szCs w:val="24"/>
        </w:rPr>
        <w:t>Ορίστε, κυρία Υπουργέ, έχετε τον λόγο.</w:t>
      </w:r>
    </w:p>
    <w:p w14:paraId="381BD82F" w14:textId="77777777" w:rsidR="00DC23FB" w:rsidRDefault="001C39CE">
      <w:pPr>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Κύριε </w:t>
      </w:r>
      <w:r>
        <w:rPr>
          <w:rFonts w:eastAsia="Times New Roman"/>
          <w:szCs w:val="24"/>
        </w:rPr>
        <w:lastRenderedPageBreak/>
        <w:t>Πρόεδρε, είμαι υποχρεωμένη να απαντήσω, γιατί τώρα έχει αρχίσει να αναπτύσσεται μια φιλολογία, η οποία μάλιστα</w:t>
      </w:r>
      <w:r>
        <w:rPr>
          <w:rFonts w:eastAsia="Times New Roman"/>
          <w:szCs w:val="24"/>
        </w:rPr>
        <w:t xml:space="preserve"> ξεκίνησε με παρατηρήσεις και του κ. Συντυχάκη προηγουμένως, και δεν μπορούμε να το αφήσουμε να συνεχίζεται, διότι δημιουργούμε σε μια τεράστια ομάδα, τα άτομα με αναπηρία που είναι πάρα πολλά, μεγάλη αγωνία και ανησυχία ως μη οφείλαμε.</w:t>
      </w:r>
    </w:p>
    <w:p w14:paraId="381BD830" w14:textId="77777777" w:rsidR="00DC23FB" w:rsidRDefault="001C39CE">
      <w:pPr>
        <w:spacing w:line="600" w:lineRule="auto"/>
        <w:ind w:firstLine="720"/>
        <w:jc w:val="both"/>
        <w:rPr>
          <w:rFonts w:eastAsia="Times New Roman"/>
          <w:szCs w:val="24"/>
        </w:rPr>
      </w:pPr>
      <w:r>
        <w:rPr>
          <w:rFonts w:eastAsia="Times New Roman"/>
          <w:szCs w:val="24"/>
        </w:rPr>
        <w:t>Πρώτον, για να τελε</w:t>
      </w:r>
      <w:r>
        <w:rPr>
          <w:rFonts w:eastAsia="Times New Roman"/>
          <w:szCs w:val="24"/>
        </w:rPr>
        <w:t xml:space="preserve">ιώνει μέχρι εδώ, όπως ακριβώς τα άτομα με αναπηρία έπαιρναν το ποσοστό αναπηρίας από τα ΚΕΠΑ με βάση τον ΕΠΠΑ -Ενιαίος Πίνακας Προσδιορισμού Αναπηρίας- και με βάση την τριμελή </w:t>
      </w:r>
      <w:r>
        <w:rPr>
          <w:rFonts w:eastAsia="Times New Roman"/>
          <w:szCs w:val="24"/>
        </w:rPr>
        <w:t>ε</w:t>
      </w:r>
      <w:r>
        <w:rPr>
          <w:rFonts w:eastAsia="Times New Roman"/>
          <w:szCs w:val="24"/>
        </w:rPr>
        <w:t>πιτροπή, έτσι θα γίνεται από εδώ και ύστερα, μόνο που ήδη όλα τα στοιχεία του α</w:t>
      </w:r>
      <w:r>
        <w:rPr>
          <w:rFonts w:eastAsia="Times New Roman"/>
          <w:szCs w:val="24"/>
        </w:rPr>
        <w:t>νάπηρου θα έχουν μεταφερθεί στο ΚΕΠΑ ηλεκτρονικά, όλοι του οι φάκελοι, όλες του οι εξετάσεις, ώστε να μην πηγαινοέρχεται ο άνθρωπος. Ένα το κρατούμενο.</w:t>
      </w:r>
    </w:p>
    <w:p w14:paraId="381BD831" w14:textId="77777777" w:rsidR="00DC23FB" w:rsidRDefault="001C39CE">
      <w:pPr>
        <w:spacing w:line="600" w:lineRule="auto"/>
        <w:ind w:firstLine="720"/>
        <w:jc w:val="both"/>
        <w:rPr>
          <w:rFonts w:eastAsia="Times New Roman"/>
          <w:szCs w:val="24"/>
        </w:rPr>
      </w:pPr>
      <w:r>
        <w:rPr>
          <w:rFonts w:eastAsia="Times New Roman"/>
          <w:szCs w:val="24"/>
        </w:rPr>
        <w:lastRenderedPageBreak/>
        <w:t>Δεύτερον, έχουμε όλες τις στατιστικές των τελευταίων ετών από τα ΚΕΠΑ. Όπως ξέρετε τα ΚΕΠΑ είναι συνδεδε</w:t>
      </w:r>
      <w:r>
        <w:rPr>
          <w:rFonts w:eastAsia="Times New Roman"/>
          <w:szCs w:val="24"/>
        </w:rPr>
        <w:t>μένα με ηλεκτρονικό σύστημα που καταγράφει πόσες αιτήσεις έχει απορρίψει, πόσες έχει εγκρίνει. Θα σας τις φέρω στη Βουλή, αλλά ελάτε και τα κόμματα να δείτε εάν έχει μειωθεί ο αριθμός των αρνητικών απαντήσεων...</w:t>
      </w:r>
    </w:p>
    <w:p w14:paraId="381BD832" w14:textId="77777777" w:rsidR="00DC23FB" w:rsidRDefault="001C39CE">
      <w:pPr>
        <w:spacing w:line="600" w:lineRule="auto"/>
        <w:ind w:firstLine="720"/>
        <w:jc w:val="both"/>
        <w:rPr>
          <w:rFonts w:eastAsia="Times New Roman"/>
          <w:szCs w:val="24"/>
        </w:rPr>
      </w:pPr>
      <w:r>
        <w:rPr>
          <w:rFonts w:eastAsia="Times New Roman"/>
          <w:b/>
          <w:szCs w:val="24"/>
        </w:rPr>
        <w:t xml:space="preserve">ΒΑΣΙΛΕΙΟΣ ΓΙΟΓΙΑΚΑΣ: </w:t>
      </w:r>
      <w:r>
        <w:rPr>
          <w:rFonts w:eastAsia="Times New Roman"/>
          <w:szCs w:val="24"/>
        </w:rPr>
        <w:t>Θα έρθω εγώ, κυρία Υπου</w:t>
      </w:r>
      <w:r>
        <w:rPr>
          <w:rFonts w:eastAsia="Times New Roman"/>
          <w:szCs w:val="24"/>
        </w:rPr>
        <w:t>ργέ. Θα σας φέρω απαντήσεις.</w:t>
      </w:r>
    </w:p>
    <w:p w14:paraId="381BD833" w14:textId="77777777" w:rsidR="00DC23FB" w:rsidRDefault="001C39CE">
      <w:pPr>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Βεβαίως.</w:t>
      </w:r>
    </w:p>
    <w:p w14:paraId="381BD834" w14:textId="77777777" w:rsidR="00DC23FB" w:rsidRDefault="001C39CE">
      <w:pPr>
        <w:spacing w:line="600" w:lineRule="auto"/>
        <w:ind w:firstLine="720"/>
        <w:jc w:val="both"/>
        <w:rPr>
          <w:rFonts w:eastAsia="Times New Roman"/>
          <w:szCs w:val="24"/>
        </w:rPr>
      </w:pPr>
      <w:r>
        <w:rPr>
          <w:rFonts w:eastAsia="Times New Roman"/>
          <w:szCs w:val="24"/>
        </w:rPr>
        <w:lastRenderedPageBreak/>
        <w:t xml:space="preserve">Έχω όλα τα στατιστικά και ξέρω πλέον κεντρικά από το σύστημα τι ποσοστό θετικών απαντήσεων ήταν από τα ΚΕΠΑ μέχρι το 2015 </w:t>
      </w:r>
      <w:r>
        <w:rPr>
          <w:rFonts w:eastAsia="Times New Roman"/>
          <w:szCs w:val="24"/>
        </w:rPr>
        <w:t>και τι είναι από εδώ και ύστερα.</w:t>
      </w:r>
    </w:p>
    <w:p w14:paraId="381BD83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Αυτά που λέτε είναι ψεύδη και αυτή τη στιγμή δεν πρέπει να διασπείρετε τέτοια αγωνία και τέτοιο ψεύδος στους αναπήρους. </w:t>
      </w:r>
    </w:p>
    <w:p w14:paraId="381BD83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Κυρία Υπουργέ, στις οικογένειες των αναπήρων να τα πείτε αυτά. </w:t>
      </w:r>
    </w:p>
    <w:p w14:paraId="381BD83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b/>
          <w:szCs w:val="24"/>
        </w:rPr>
        <w:t>(Αναπληρώτρια Υπουργός Εργασίας, Κοινωνικής Ασφάλισης και Κοινωνικής Αλληλεγγύης):</w:t>
      </w:r>
      <w:r>
        <w:rPr>
          <w:rFonts w:eastAsia="Times New Roman" w:cs="Times New Roman"/>
          <w:szCs w:val="24"/>
        </w:rPr>
        <w:t xml:space="preserve"> Οι ανάπηροι το ξέρουν, γι’ αυτό είπε ο εκπρόσωπος της </w:t>
      </w:r>
      <w:r>
        <w:rPr>
          <w:rFonts w:eastAsia="Times New Roman" w:cs="Times New Roman"/>
          <w:szCs w:val="24"/>
        </w:rPr>
        <w:t>ΕΣΑΜΕΑ</w:t>
      </w:r>
      <w:r>
        <w:rPr>
          <w:rFonts w:eastAsia="Times New Roman" w:cs="Times New Roman"/>
          <w:szCs w:val="24"/>
        </w:rPr>
        <w:t xml:space="preserve"> ότι θεωρούν εξαιρετικά θετικό αυτό το νομοσχέδιο. Εξαιρετικά θετικό! Διαβάστε την ανακοίνωση της </w:t>
      </w:r>
      <w:r>
        <w:rPr>
          <w:rFonts w:eastAsia="Times New Roman" w:cs="Times New Roman"/>
          <w:szCs w:val="24"/>
        </w:rPr>
        <w:t>ΕΣΑΜΕΑ</w:t>
      </w:r>
      <w:r>
        <w:rPr>
          <w:rFonts w:eastAsia="Times New Roman" w:cs="Times New Roman"/>
          <w:szCs w:val="24"/>
        </w:rPr>
        <w:t>, διαβάστ</w:t>
      </w:r>
      <w:r>
        <w:rPr>
          <w:rFonts w:eastAsia="Times New Roman" w:cs="Times New Roman"/>
          <w:szCs w:val="24"/>
        </w:rPr>
        <w:t xml:space="preserve">ε το χαρτί που μας </w:t>
      </w:r>
      <w:r>
        <w:rPr>
          <w:rFonts w:eastAsia="Times New Roman" w:cs="Times New Roman"/>
          <w:szCs w:val="24"/>
        </w:rPr>
        <w:lastRenderedPageBreak/>
        <w:t xml:space="preserve">κατέθεσαν και πάψτε να σπεκουλάρετε στο πιο ευαίσθητο και δύσκολο θέμα, που είναι η αναπηρία. </w:t>
      </w:r>
    </w:p>
    <w:p w14:paraId="381BD83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81BD839"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81BD83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από τη Χρυσή Αυγή. </w:t>
      </w:r>
    </w:p>
    <w:p w14:paraId="381BD83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 </w:t>
      </w:r>
    </w:p>
    <w:p w14:paraId="381BD83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Πριν ξεκινήσω, θα ήθελα κι εγώ να εκφράσω τα συλλυπητήριά μου στην οικογένεια του Μάνου </w:t>
      </w:r>
      <w:proofErr w:type="spellStart"/>
      <w:r>
        <w:rPr>
          <w:rFonts w:eastAsia="Times New Roman" w:cs="Times New Roman"/>
          <w:szCs w:val="24"/>
        </w:rPr>
        <w:t>Μανωλάκου</w:t>
      </w:r>
      <w:proofErr w:type="spellEnd"/>
      <w:r>
        <w:rPr>
          <w:rFonts w:eastAsia="Times New Roman" w:cs="Times New Roman"/>
          <w:szCs w:val="24"/>
        </w:rPr>
        <w:t>, ενός καλού αγωνιστή, ο οποίος αγωνιζόταν από διάφορα</w:t>
      </w:r>
      <w:r>
        <w:rPr>
          <w:rFonts w:eastAsia="Times New Roman" w:cs="Times New Roman"/>
          <w:szCs w:val="24"/>
        </w:rPr>
        <w:t xml:space="preserve"> μετερίζια για πατρίδα, θρησκεία και οικογένεια. Κι από ό,τι έδειξε η εμπειρία και η ζωή, μέχρις ενός σημείου μάλλον αγωνιζόταν από λάθος μετερίζι εκεί όπου τον πέταξαν σαν σκυλί κάποια στιγμή, γιατί πήγε σε κάποια κηδεία, ενώ, </w:t>
      </w:r>
      <w:r>
        <w:rPr>
          <w:rFonts w:eastAsia="Times New Roman" w:cs="Times New Roman"/>
          <w:szCs w:val="24"/>
        </w:rPr>
        <w:lastRenderedPageBreak/>
        <w:t>αν είχε πάει στην κηδεία κάπ</w:t>
      </w:r>
      <w:r>
        <w:rPr>
          <w:rFonts w:eastAsia="Times New Roman" w:cs="Times New Roman"/>
          <w:szCs w:val="24"/>
        </w:rPr>
        <w:t xml:space="preserve">οιου </w:t>
      </w:r>
      <w:proofErr w:type="spellStart"/>
      <w:r>
        <w:rPr>
          <w:rFonts w:eastAsia="Times New Roman" w:cs="Times New Roman"/>
          <w:szCs w:val="24"/>
        </w:rPr>
        <w:t>κατσαπλιά</w:t>
      </w:r>
      <w:proofErr w:type="spellEnd"/>
      <w:r>
        <w:rPr>
          <w:rFonts w:eastAsia="Times New Roman" w:cs="Times New Roman"/>
          <w:szCs w:val="24"/>
        </w:rPr>
        <w:t xml:space="preserve">, ενδεχομένως να τον είχαν κάνει και Υπουργό. </w:t>
      </w:r>
    </w:p>
    <w:p w14:paraId="381BD83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Θα κάνω ένα πολύ μικρό σχόλιο για τα όσα συνέβησαν τις τελευταίες ημέρες στα Ίμια. Η μόνη απάντηση από την Κυβέρνηση που μπορεί να ξεπλύνει τη, για δεύτερη φορά, ντροπή σε βάρος της εθνικής κυρια</w:t>
      </w:r>
      <w:r>
        <w:rPr>
          <w:rFonts w:eastAsia="Times New Roman" w:cs="Times New Roman"/>
          <w:szCs w:val="24"/>
        </w:rPr>
        <w:t xml:space="preserve">ρχίας, είναι μόνο αν ο Πρωθυπουργός μαζί με τον Υπουργό Εθνικής Άμυνας, μαζί με τον Α/ΓΕΕΘΑ και λοιπούς αξιωματούχους πάνε και </w:t>
      </w:r>
      <w:proofErr w:type="spellStart"/>
      <w:r>
        <w:rPr>
          <w:rFonts w:eastAsia="Times New Roman" w:cs="Times New Roman"/>
          <w:szCs w:val="24"/>
        </w:rPr>
        <w:t>πιο</w:t>
      </w:r>
      <w:r>
        <w:rPr>
          <w:rFonts w:eastAsia="Times New Roman" w:cs="Times New Roman"/>
          <w:szCs w:val="24"/>
        </w:rPr>
        <w:t>υ</w:t>
      </w:r>
      <w:r>
        <w:rPr>
          <w:rFonts w:eastAsia="Times New Roman" w:cs="Times New Roman"/>
          <w:szCs w:val="24"/>
        </w:rPr>
        <w:t>ν</w:t>
      </w:r>
      <w:proofErr w:type="spellEnd"/>
      <w:r>
        <w:rPr>
          <w:rFonts w:eastAsia="Times New Roman" w:cs="Times New Roman"/>
          <w:szCs w:val="24"/>
        </w:rPr>
        <w:t xml:space="preserve"> καφέ πάνω στις βραχονησίδες. Οτιδήποτε άλλο είναι συνεχής υποχώρηση. </w:t>
      </w:r>
    </w:p>
    <w:p w14:paraId="381BD83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Για το εν λόγω νομοσχέδιο ακούσαμε κάποια στιγμή τον </w:t>
      </w:r>
      <w:r>
        <w:rPr>
          <w:rFonts w:eastAsia="Times New Roman" w:cs="Times New Roman"/>
          <w:szCs w:val="24"/>
        </w:rPr>
        <w:t>αγορητή του ΠΑΣΟΚ -ή όπως αλλιώς λέγεται, δεν ξέρουμε με ποιο</w:t>
      </w:r>
      <w:r>
        <w:rPr>
          <w:rFonts w:eastAsia="Times New Roman" w:cs="Times New Roman"/>
          <w:szCs w:val="24"/>
        </w:rPr>
        <w:t>ν</w:t>
      </w:r>
      <w:r>
        <w:rPr>
          <w:rFonts w:eastAsia="Times New Roman" w:cs="Times New Roman"/>
          <w:szCs w:val="24"/>
        </w:rPr>
        <w:t xml:space="preserve"> ΑΦΜ παίζουν μπάλα αυτή τη στιγμή- να ομιλεί για τα μεγαλεία του </w:t>
      </w:r>
      <w:r>
        <w:rPr>
          <w:rFonts w:eastAsia="Times New Roman" w:cs="Times New Roman"/>
          <w:szCs w:val="24"/>
        </w:rPr>
        <w:lastRenderedPageBreak/>
        <w:t>παρελθόντος και την κοινωνική πολιτική που ασκούσαν τότε. Βέβαια, αν κρίνουμε από το αποτέλεσμα, μάλλον αυτή η κοινωνική πολιτική</w:t>
      </w:r>
      <w:r>
        <w:rPr>
          <w:rFonts w:eastAsia="Times New Roman" w:cs="Times New Roman"/>
          <w:szCs w:val="24"/>
        </w:rPr>
        <w:t xml:space="preserve"> οδήγησε στην καταστροφή αυτού εδώ του τόπου. Βέβαια, κοινωνική πολιτική είχε πει ότι ασκούσε και ο τέως Δήμαρχος Χαλκηδόνας, ο Παπαδόπουλος του ΠΑΣΟΚ, που εξόντωνε τους ηλικιωμένους και τους υφάρπαζε τις περιουσίες. </w:t>
      </w:r>
    </w:p>
    <w:p w14:paraId="381BD83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Ακούσαμε χθες –γιατί βλέπετε οι εξελίξ</w:t>
      </w:r>
      <w:r>
        <w:rPr>
          <w:rFonts w:eastAsia="Times New Roman" w:cs="Times New Roman"/>
          <w:szCs w:val="24"/>
        </w:rPr>
        <w:t xml:space="preserve">εις τρέχουν και η επικαιρότητα έχει πάρα πολλά- τον πανικό του κ. Γεωργιάδη που στον τηλεοπτικό σταθμό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που φώναζε κι έλεγε «μα, εγώ δεν έδωσα 65 εκατομμύρια στη </w:t>
      </w:r>
      <w:r w:rsidRPr="004D488A">
        <w:rPr>
          <w:rFonts w:eastAsia="Times New Roman" w:cs="Times New Roman"/>
          <w:szCs w:val="24"/>
        </w:rPr>
        <w:t>“</w:t>
      </w:r>
      <w:r>
        <w:rPr>
          <w:rFonts w:eastAsia="Times New Roman" w:cs="Times New Roman"/>
          <w:szCs w:val="24"/>
          <w:lang w:val="en-US"/>
        </w:rPr>
        <w:t>NOVARTIS</w:t>
      </w:r>
      <w:r w:rsidRPr="004D488A">
        <w:rPr>
          <w:rFonts w:eastAsia="Times New Roman" w:cs="Times New Roman"/>
          <w:szCs w:val="24"/>
        </w:rPr>
        <w:t>”</w:t>
      </w:r>
      <w:r>
        <w:rPr>
          <w:rFonts w:eastAsia="Times New Roman" w:cs="Times New Roman"/>
          <w:szCs w:val="24"/>
        </w:rPr>
        <w:t xml:space="preserve">», αλλά τελικά έκαναν τις προσθέσεις εκεί επί τόπου και βρήκε ότι όντως είχε </w:t>
      </w:r>
      <w:r>
        <w:rPr>
          <w:rFonts w:eastAsia="Times New Roman" w:cs="Times New Roman"/>
          <w:szCs w:val="24"/>
        </w:rPr>
        <w:t xml:space="preserve">δώσει 65 εκατομμύρια που όφειλε το κράτος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p>
    <w:p w14:paraId="381BD84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Για το εν λόγω νομοσχέδιο που έχει να κάνει με τη μετεξέλιξη του ΟΓΑ, ενός ασφαλιστικού φορέα, ο οποίος ήταν μέχρι τώρα το αποκούμπι του αγροτικού κόσμου στα δύσκολα, βλέπουμε ότι, δυστυχώς, με τις</w:t>
      </w:r>
      <w:r>
        <w:rPr>
          <w:rFonts w:eastAsia="Times New Roman" w:cs="Times New Roman"/>
          <w:szCs w:val="24"/>
        </w:rPr>
        <w:t xml:space="preserve"> διάφορες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των κυβερνήσεων Νέας Δημοκρατίας, ΠΑΣΟΚ, ΣΥΡΙΖΑ, ΑΝΕΛ και λοιπών, οι οποίοι συμμετείχαν τα τελευταία έτη, η κοινωνική, η αγροτική πρόνοια μέσω του ΟΓΑ</w:t>
      </w:r>
      <w:r>
        <w:rPr>
          <w:rFonts w:eastAsia="Times New Roman" w:cs="Times New Roman"/>
          <w:szCs w:val="24"/>
        </w:rPr>
        <w:t>,</w:t>
      </w:r>
      <w:r>
        <w:rPr>
          <w:rFonts w:eastAsia="Times New Roman" w:cs="Times New Roman"/>
          <w:szCs w:val="24"/>
        </w:rPr>
        <w:t xml:space="preserve"> σιγά σιγά</w:t>
      </w:r>
      <w:r>
        <w:rPr>
          <w:rFonts w:eastAsia="Times New Roman" w:cs="Times New Roman"/>
          <w:szCs w:val="24"/>
        </w:rPr>
        <w:t>,</w:t>
      </w:r>
      <w:r>
        <w:rPr>
          <w:rFonts w:eastAsia="Times New Roman" w:cs="Times New Roman"/>
          <w:szCs w:val="24"/>
        </w:rPr>
        <w:t xml:space="preserve"> με διάφορους τρόπους περικόπτεται ή εξαλείφεται. Διότι ο ΟΓΑ </w:t>
      </w:r>
      <w:r>
        <w:rPr>
          <w:rFonts w:eastAsia="Times New Roman" w:cs="Times New Roman"/>
          <w:szCs w:val="24"/>
        </w:rPr>
        <w:t xml:space="preserve">μαζί με τους αγρότες ήταν από τους στυλοβάτες της εθνικής οικονομίας. Ήταν και στυλοβάτες του δημογραφικού και άλλων σοβαρότατων ζητημάτων. </w:t>
      </w:r>
    </w:p>
    <w:p w14:paraId="381BD84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Εδώ θα ήθελα να επισημάνω ένα πρόβλημα που αντιμετωπίζουν στην ιδιαίτερη πατρίδα μου και είμαι σίγουρος και από πλη</w:t>
      </w:r>
      <w:r>
        <w:rPr>
          <w:rFonts w:eastAsia="Times New Roman" w:cs="Times New Roman"/>
          <w:szCs w:val="24"/>
        </w:rPr>
        <w:t>ρο</w:t>
      </w:r>
      <w:r>
        <w:rPr>
          <w:rFonts w:eastAsia="Times New Roman" w:cs="Times New Roman"/>
          <w:szCs w:val="24"/>
        </w:rPr>
        <w:lastRenderedPageBreak/>
        <w:t>φορίες που συλλέγουμε ότι το αντιμετωπίζουν σε πάρα πολλά σημεία της ελληνικής υπαίθρου. Στο Αρτεμίσιο Αρκαδίας λειτουργούσε ένα πρακτορείο ΕΛΤΑ μέσα σε ένα τοπικό καφενείο, το οποίο εξυπηρετούσε διακόσιους πενήντα κατοίκους, οι περισσότεροι εκ των οποίω</w:t>
      </w:r>
      <w:r>
        <w:rPr>
          <w:rFonts w:eastAsia="Times New Roman" w:cs="Times New Roman"/>
          <w:szCs w:val="24"/>
        </w:rPr>
        <w:t>ν ηλικιωμένοι και πραγματικά μπορούσαν να κάνουν τη δουλειά τους άμεσα</w:t>
      </w:r>
      <w:r>
        <w:rPr>
          <w:rFonts w:eastAsia="Times New Roman" w:cs="Times New Roman"/>
          <w:szCs w:val="24"/>
        </w:rPr>
        <w:t>,</w:t>
      </w:r>
      <w:r>
        <w:rPr>
          <w:rFonts w:eastAsia="Times New Roman" w:cs="Times New Roman"/>
          <w:szCs w:val="24"/>
        </w:rPr>
        <w:t xml:space="preserve"> χωρίς κανένα πρόβλημα, από το να εισπράξουν συντάξεις μέχρι και κάποιες άλλες διαδικασίες και εκκρεμότητες. Δυστυχώς, αυτό το πρακτορείο το παίρνουν τα ΕΛΤΑ και τώρα οι κάτοικοι του Αρ</w:t>
      </w:r>
      <w:r>
        <w:rPr>
          <w:rFonts w:eastAsia="Times New Roman" w:cs="Times New Roman"/>
          <w:szCs w:val="24"/>
        </w:rPr>
        <w:t xml:space="preserve">τεμισίου Αρκαδίας, όπως και κάτοικοι άλλων μικρών χωριών, θα πρέπει να πηγαίνουν σε κάποια μεγαλύτερα χωριά, στην προκειμένη περίπτωση στο </w:t>
      </w:r>
      <w:proofErr w:type="spellStart"/>
      <w:r>
        <w:rPr>
          <w:rFonts w:eastAsia="Times New Roman" w:cs="Times New Roman"/>
          <w:szCs w:val="24"/>
        </w:rPr>
        <w:t>Λεβίδι</w:t>
      </w:r>
      <w:proofErr w:type="spellEnd"/>
      <w:r>
        <w:rPr>
          <w:rFonts w:eastAsia="Times New Roman" w:cs="Times New Roman"/>
          <w:szCs w:val="24"/>
        </w:rPr>
        <w:t xml:space="preserve">, με ό,τι αυτό συνεπάγεται για πάρα πολλούς ανθρώπους οι οποίοι ζουν μόνοι τους και δεν έχουν τίποτα απολύτως. </w:t>
      </w:r>
    </w:p>
    <w:p w14:paraId="381BD84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Έτσι, κύριοι της Κυβέρνησης</w:t>
      </w:r>
      <w:r>
        <w:rPr>
          <w:rFonts w:eastAsia="Times New Roman" w:cs="Times New Roman"/>
          <w:szCs w:val="24"/>
        </w:rPr>
        <w:t>,</w:t>
      </w:r>
      <w:r>
        <w:rPr>
          <w:rFonts w:eastAsia="Times New Roman" w:cs="Times New Roman"/>
          <w:szCs w:val="24"/>
        </w:rPr>
        <w:t xml:space="preserve"> με άμεσο ή έμμεσο τρόπο, συνεχίζετε την προσπάθεια ερήμωσης της υπαίθρου. Αντί να παίρνετε μέτρα για να κρατάτε τον Έλληνα πολίτη στην ύπαιθρο, στα χωριά, στα νησιά και αλλού, με τις πρακτικές σας -που δυστυχώς σας τις υποβάλλ</w:t>
      </w:r>
      <w:r>
        <w:rPr>
          <w:rFonts w:eastAsia="Times New Roman" w:cs="Times New Roman"/>
          <w:szCs w:val="24"/>
        </w:rPr>
        <w:t>ουν οι δανειστές με τον έναν ή τον άλλο</w:t>
      </w:r>
      <w:r>
        <w:rPr>
          <w:rFonts w:eastAsia="Times New Roman" w:cs="Times New Roman"/>
          <w:szCs w:val="24"/>
        </w:rPr>
        <w:t>ν</w:t>
      </w:r>
      <w:r>
        <w:rPr>
          <w:rFonts w:eastAsia="Times New Roman" w:cs="Times New Roman"/>
          <w:szCs w:val="24"/>
        </w:rPr>
        <w:t xml:space="preserve"> τρόπο- απομακρύνετε τον κόσμο από την ύπαιθρο.</w:t>
      </w:r>
    </w:p>
    <w:p w14:paraId="381BD84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Φέρατε –βλέπουμε- και κάποιες τροπολογίες. Η τροπολογία 1478/104 δεν έχει αμιγώς ένα κομμάτι. Το ένα κομμάτι έχει να κάνει με άτομα με ειδικές ανάγκες και συμφωνούμε. Α</w:t>
      </w:r>
      <w:r>
        <w:rPr>
          <w:rFonts w:eastAsia="Times New Roman" w:cs="Times New Roman"/>
          <w:szCs w:val="24"/>
        </w:rPr>
        <w:t>π</w:t>
      </w:r>
      <w:r>
        <w:rPr>
          <w:rFonts w:eastAsia="Times New Roman" w:cs="Times New Roman"/>
          <w:szCs w:val="24"/>
        </w:rPr>
        <w:t>ό</w:t>
      </w:r>
      <w:r>
        <w:rPr>
          <w:rFonts w:eastAsia="Times New Roman" w:cs="Times New Roman"/>
          <w:szCs w:val="24"/>
        </w:rPr>
        <w:t xml:space="preserve"> ό,τι φαίνεται, όμως, τεχνηέντως και σκοπίμως, βάλατε μέσα και κάποια ζητήματα λαθρομεταναστών, έτσι ώστε να βρεθούν όλοι στο δίλημμα για το τι θα κάνουν. </w:t>
      </w:r>
    </w:p>
    <w:p w14:paraId="381BD84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81BD84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Τελειώνω, κύρι</w:t>
      </w:r>
      <w:r>
        <w:rPr>
          <w:rFonts w:eastAsia="Times New Roman" w:cs="Times New Roman"/>
          <w:szCs w:val="24"/>
        </w:rPr>
        <w:t>ε Πρόεδρε.</w:t>
      </w:r>
    </w:p>
    <w:p w14:paraId="381BD84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Βλέπουμε, δυστυχώς, για ακόμη μία φορά και σε ένα νομοσχέδιο που έχει να κάνει με τα του αγροτικού κόσμου, να μπερδεύετε τους αγρότες με τους λαθρομετανάστες. Αυτό, όπως και πολλές άλλες τέτοιες παρόμοιες πρακτικές, δεν είναι καθόλου σωστό και δ</w:t>
      </w:r>
      <w:r>
        <w:rPr>
          <w:rFonts w:eastAsia="Times New Roman" w:cs="Times New Roman"/>
          <w:szCs w:val="24"/>
        </w:rPr>
        <w:t xml:space="preserve">εν νομίζουμε ότι εξυπηρετεί τίποτα απολύτως. </w:t>
      </w:r>
    </w:p>
    <w:p w14:paraId="381BD84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Θα έπρεπε ο ΟΓΑ ή η μετεξέλιξή του που, όπως λέτε, θα είναι για καλό –αν και πολύ αμφιβάλλουμε γι’ αυτό- να ασχολείται με τα των αγροτών και όχι με τα των λαθρομεταναστών.</w:t>
      </w:r>
    </w:p>
    <w:p w14:paraId="381BD84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381BD849"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(Χειροκροτήματα α</w:t>
      </w:r>
      <w:r>
        <w:rPr>
          <w:rFonts w:eastAsia="Times New Roman" w:cs="Times New Roman"/>
          <w:szCs w:val="24"/>
        </w:rPr>
        <w:t>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81BD84A" w14:textId="77777777" w:rsidR="00DC23FB" w:rsidRDefault="001C39CE">
      <w:pPr>
        <w:spacing w:line="600" w:lineRule="auto"/>
        <w:ind w:firstLine="720"/>
        <w:jc w:val="both"/>
        <w:rPr>
          <w:rFonts w:eastAsia="Times New Roman"/>
          <w:bCs/>
          <w:szCs w:val="24"/>
        </w:rPr>
      </w:pPr>
      <w:r>
        <w:rPr>
          <w:rFonts w:eastAsia="Times New Roman"/>
          <w:b/>
          <w:bCs/>
          <w:szCs w:val="24"/>
        </w:rPr>
        <w:lastRenderedPageBreak/>
        <w:t xml:space="preserve">ΠΡΟΕΔΡΕΥΩΝ (Γεώργιος Βαρεμένος): </w:t>
      </w:r>
      <w:r>
        <w:rPr>
          <w:rFonts w:eastAsia="Times New Roman"/>
          <w:bCs/>
          <w:szCs w:val="24"/>
        </w:rPr>
        <w:t xml:space="preserve">Τον λόγο έχει ο Κοινοβουλευτικός Εκπρόσωπος της Νέας Δημοκρατίας κ. </w:t>
      </w:r>
      <w:proofErr w:type="spellStart"/>
      <w:r>
        <w:rPr>
          <w:rFonts w:eastAsia="Times New Roman"/>
          <w:bCs/>
          <w:szCs w:val="24"/>
        </w:rPr>
        <w:t>Βρούτσης</w:t>
      </w:r>
      <w:proofErr w:type="spellEnd"/>
      <w:r>
        <w:rPr>
          <w:rFonts w:eastAsia="Times New Roman"/>
          <w:bCs/>
          <w:szCs w:val="24"/>
        </w:rPr>
        <w:t>.</w:t>
      </w:r>
    </w:p>
    <w:p w14:paraId="381BD84B" w14:textId="77777777" w:rsidR="00DC23FB" w:rsidRDefault="001C39CE">
      <w:pPr>
        <w:spacing w:line="600" w:lineRule="auto"/>
        <w:ind w:firstLine="720"/>
        <w:jc w:val="both"/>
        <w:rPr>
          <w:rFonts w:eastAsia="Times New Roman"/>
          <w:bCs/>
          <w:szCs w:val="24"/>
        </w:rPr>
      </w:pPr>
      <w:r>
        <w:rPr>
          <w:rFonts w:eastAsia="Times New Roman"/>
          <w:b/>
          <w:bCs/>
          <w:szCs w:val="24"/>
        </w:rPr>
        <w:t>ΙΩΑΝΝΗΣ ΒΡΟΥΤΣΗΣ:</w:t>
      </w:r>
      <w:r>
        <w:rPr>
          <w:rFonts w:eastAsia="Times New Roman"/>
          <w:bCs/>
          <w:szCs w:val="24"/>
        </w:rPr>
        <w:t xml:space="preserve"> Κυρίες και κύριοι συνάδελφοι, θέλει πραγματικά θράσος για να τοποθετείται κάποιος απ’ αυτό το </w:t>
      </w:r>
      <w:r>
        <w:rPr>
          <w:rFonts w:eastAsia="Times New Roman"/>
          <w:bCs/>
          <w:szCs w:val="24"/>
        </w:rPr>
        <w:t>Βήμα ενώπιον του ελληνικού λαού, ενώπιον της Εθνικής Αντιπροσωπείας και να λέει όλα αυτά τα θηριώδη ψέματα, όσο αφορά το παρελθόν, το παρόν και το μέλλον.</w:t>
      </w:r>
    </w:p>
    <w:p w14:paraId="381BD84C" w14:textId="77777777" w:rsidR="00DC23FB" w:rsidRDefault="001C39CE">
      <w:pPr>
        <w:spacing w:line="600" w:lineRule="auto"/>
        <w:ind w:firstLine="720"/>
        <w:jc w:val="both"/>
        <w:rPr>
          <w:rFonts w:eastAsia="Times New Roman"/>
          <w:bCs/>
          <w:szCs w:val="24"/>
        </w:rPr>
      </w:pPr>
      <w:r>
        <w:rPr>
          <w:rFonts w:eastAsia="Times New Roman"/>
          <w:bCs/>
          <w:szCs w:val="24"/>
        </w:rPr>
        <w:t>Τι μπορεί, όμως, να περιμένει κανείς από μία Κυβέρνηση που εξαπάτησε στο σύνολό της τον ελληνικό λαό,</w:t>
      </w:r>
      <w:r>
        <w:rPr>
          <w:rFonts w:eastAsia="Times New Roman"/>
          <w:bCs/>
          <w:szCs w:val="24"/>
        </w:rPr>
        <w:t xml:space="preserve"> που είπε θηριώδη ψέματα όχι μόνο προεκλογικά, αλλά και μετεκλογικά; Αυτά τα ψέματα συνεχίζει ακόμα και σήμερα θρασύτατα, να κοροϊδεύει και να εμπαίζει τους Έλληνες στο σύνολό τους.</w:t>
      </w:r>
    </w:p>
    <w:p w14:paraId="381BD84D" w14:textId="77777777" w:rsidR="00DC23FB" w:rsidRDefault="001C39CE">
      <w:pPr>
        <w:spacing w:line="600" w:lineRule="auto"/>
        <w:ind w:firstLine="720"/>
        <w:jc w:val="both"/>
        <w:rPr>
          <w:rFonts w:eastAsia="Times New Roman"/>
          <w:bCs/>
          <w:szCs w:val="24"/>
        </w:rPr>
      </w:pPr>
      <w:r>
        <w:rPr>
          <w:rFonts w:eastAsia="Times New Roman"/>
          <w:bCs/>
          <w:szCs w:val="24"/>
        </w:rPr>
        <w:lastRenderedPageBreak/>
        <w:t>Σήμερα -λυπάμαι που το λέω- στο μόνο που θα συμφωνήσω με την απούσα, κ. Φω</w:t>
      </w:r>
      <w:r>
        <w:rPr>
          <w:rFonts w:eastAsia="Times New Roman"/>
          <w:bCs/>
          <w:szCs w:val="24"/>
        </w:rPr>
        <w:t>τίου, η οποία αγνοεί την Αξιωματική Αντιπολίτευση και φεύγει την ώρα που μιλάει ο πρώην Υπουργός Εργασίας –και μου καταλόγισε τόσα πριν- έχω να πω το εξής.</w:t>
      </w:r>
    </w:p>
    <w:p w14:paraId="381BD84E" w14:textId="77777777" w:rsidR="00DC23FB" w:rsidRDefault="001C39CE">
      <w:pPr>
        <w:spacing w:line="600" w:lineRule="auto"/>
        <w:ind w:firstLine="720"/>
        <w:jc w:val="center"/>
        <w:rPr>
          <w:rFonts w:eastAsia="Times New Roman"/>
          <w:bCs/>
          <w:szCs w:val="24"/>
        </w:rPr>
      </w:pPr>
      <w:r>
        <w:rPr>
          <w:rFonts w:eastAsia="Times New Roman"/>
          <w:bCs/>
          <w:szCs w:val="24"/>
        </w:rPr>
        <w:t>(Θόρυβος από την πτέρυγα του ΣΥΡΙΖΑ)</w:t>
      </w:r>
    </w:p>
    <w:p w14:paraId="381BD84F" w14:textId="77777777" w:rsidR="00DC23FB" w:rsidRDefault="001C39CE">
      <w:pPr>
        <w:spacing w:line="600" w:lineRule="auto"/>
        <w:ind w:firstLine="720"/>
        <w:jc w:val="both"/>
        <w:rPr>
          <w:rFonts w:eastAsia="Times New Roman"/>
          <w:bCs/>
          <w:szCs w:val="24"/>
        </w:rPr>
      </w:pPr>
      <w:r>
        <w:rPr>
          <w:rFonts w:eastAsia="Times New Roman"/>
          <w:bCs/>
          <w:szCs w:val="24"/>
        </w:rPr>
        <w:t>Παρακαλώ, λείπει. Συμμορφωθείτε στον ΣΥΡΙΖΑ.</w:t>
      </w:r>
    </w:p>
    <w:p w14:paraId="381BD850" w14:textId="77777777" w:rsidR="00DC23FB" w:rsidRDefault="001C39CE">
      <w:pPr>
        <w:spacing w:line="600" w:lineRule="auto"/>
        <w:ind w:firstLine="720"/>
        <w:jc w:val="both"/>
        <w:rPr>
          <w:rFonts w:eastAsia="Times New Roman"/>
          <w:bCs/>
          <w:szCs w:val="24"/>
        </w:rPr>
      </w:pPr>
      <w:r>
        <w:rPr>
          <w:rFonts w:eastAsia="Times New Roman"/>
          <w:bCs/>
          <w:szCs w:val="24"/>
        </w:rPr>
        <w:t xml:space="preserve">Θα συμφωνήσω μαζί </w:t>
      </w:r>
      <w:r>
        <w:rPr>
          <w:rFonts w:eastAsia="Times New Roman"/>
          <w:bCs/>
          <w:szCs w:val="24"/>
        </w:rPr>
        <w:t xml:space="preserve">της στο ότι είναι ιστορικό το νομοσχέδιο. Και αυτή την ιστορικότητα θέλω να την ακούσουν σήμερα όλοι οι Έλληνες πολίτες. </w:t>
      </w:r>
    </w:p>
    <w:p w14:paraId="381BD851" w14:textId="77777777" w:rsidR="00DC23FB" w:rsidRDefault="001C39CE">
      <w:pPr>
        <w:spacing w:line="600" w:lineRule="auto"/>
        <w:ind w:firstLine="720"/>
        <w:jc w:val="both"/>
        <w:rPr>
          <w:rFonts w:eastAsia="Times New Roman"/>
          <w:bCs/>
          <w:szCs w:val="24"/>
        </w:rPr>
      </w:pPr>
      <w:r>
        <w:rPr>
          <w:rFonts w:eastAsia="Times New Roman"/>
          <w:bCs/>
          <w:szCs w:val="24"/>
        </w:rPr>
        <w:t>Γιατί είναι ιστορικό; Γιατί, κυρίες και κύριοι συνάδελφοι -και απευθύνομαι σε εκατοντάδες χιλιάδες σε όλη την Ελλάδα, στον αγροτικό κό</w:t>
      </w:r>
      <w:r>
        <w:rPr>
          <w:rFonts w:eastAsia="Times New Roman"/>
          <w:bCs/>
          <w:szCs w:val="24"/>
        </w:rPr>
        <w:t>σμο της χώρας μας-</w:t>
      </w:r>
      <w:r>
        <w:rPr>
          <w:rFonts w:eastAsia="Times New Roman"/>
          <w:bCs/>
          <w:szCs w:val="24"/>
        </w:rPr>
        <w:t>,</w:t>
      </w:r>
      <w:r>
        <w:rPr>
          <w:rFonts w:eastAsia="Times New Roman"/>
          <w:bCs/>
          <w:szCs w:val="24"/>
        </w:rPr>
        <w:t xml:space="preserve"> σήμερα με το συγκεκριμένο νομοσχέδιο μπαίνει πλέον σφραγίδα και υπογραφή κατάργησης του </w:t>
      </w:r>
      <w:r>
        <w:rPr>
          <w:rFonts w:eastAsia="Times New Roman"/>
          <w:bCs/>
          <w:szCs w:val="24"/>
        </w:rPr>
        <w:lastRenderedPageBreak/>
        <w:t xml:space="preserve">ΟΓΑ. Ήταν ένας </w:t>
      </w:r>
      <w:r>
        <w:rPr>
          <w:rFonts w:eastAsia="Times New Roman"/>
          <w:bCs/>
          <w:szCs w:val="24"/>
        </w:rPr>
        <w:t>ο</w:t>
      </w:r>
      <w:r>
        <w:rPr>
          <w:rFonts w:eastAsia="Times New Roman"/>
          <w:bCs/>
          <w:szCs w:val="24"/>
        </w:rPr>
        <w:t xml:space="preserve">ργανισμός που διασφάλιζε συντάξεις, πρόνοια για τον αγροτικό κόσμο της χώρας μας. Ήταν ο </w:t>
      </w:r>
      <w:r>
        <w:rPr>
          <w:rFonts w:eastAsia="Times New Roman"/>
          <w:bCs/>
          <w:szCs w:val="24"/>
        </w:rPr>
        <w:t>ο</w:t>
      </w:r>
      <w:r>
        <w:rPr>
          <w:rFonts w:eastAsia="Times New Roman"/>
          <w:bCs/>
          <w:szCs w:val="24"/>
        </w:rPr>
        <w:t>ργανισμός στον οποίο ο κ. Τσίπρας μετά τις</w:t>
      </w:r>
      <w:r>
        <w:rPr>
          <w:rFonts w:eastAsia="Times New Roman"/>
          <w:bCs/>
          <w:szCs w:val="24"/>
        </w:rPr>
        <w:t xml:space="preserve"> εθνικές εκλογές είχε υποσχεθεί ότι δεν θα πειραχτεί. Και θα επαναλάβω κάτι</w:t>
      </w:r>
      <w:r>
        <w:rPr>
          <w:rFonts w:eastAsia="Times New Roman"/>
          <w:bCs/>
          <w:szCs w:val="24"/>
        </w:rPr>
        <w:t>,</w:t>
      </w:r>
      <w:r>
        <w:rPr>
          <w:rFonts w:eastAsia="Times New Roman"/>
          <w:bCs/>
          <w:szCs w:val="24"/>
        </w:rPr>
        <w:t xml:space="preserve"> για να γίνει συνείδηση και στους κυρίους του ΣΥΡΙΖΑ, οι οποίοι είτε από άγνοια είτε από συνειδητή επιλογή κάνουν ότι δεν γνωρίζουν και ότι δεν κατανοούν αυτά τα πράγματα!</w:t>
      </w:r>
    </w:p>
    <w:p w14:paraId="381BD852" w14:textId="77777777" w:rsidR="00DC23FB" w:rsidRDefault="001C39CE">
      <w:pPr>
        <w:spacing w:line="600" w:lineRule="auto"/>
        <w:ind w:firstLine="720"/>
        <w:jc w:val="both"/>
        <w:rPr>
          <w:rFonts w:eastAsia="Times New Roman"/>
          <w:bCs/>
          <w:szCs w:val="24"/>
        </w:rPr>
      </w:pPr>
      <w:r>
        <w:rPr>
          <w:rFonts w:eastAsia="Times New Roman"/>
          <w:b/>
          <w:bCs/>
          <w:szCs w:val="24"/>
        </w:rPr>
        <w:t>ΠΡΟΕΔΡΕΥ</w:t>
      </w:r>
      <w:r>
        <w:rPr>
          <w:rFonts w:eastAsia="Times New Roman"/>
          <w:b/>
          <w:bCs/>
          <w:szCs w:val="24"/>
        </w:rPr>
        <w:t xml:space="preserve">ΩΝ (Γεώργιος Βαρεμένος): </w:t>
      </w:r>
      <w:r>
        <w:rPr>
          <w:rFonts w:eastAsia="Times New Roman"/>
          <w:bCs/>
          <w:szCs w:val="24"/>
        </w:rPr>
        <w:t xml:space="preserve">Ακούγεστε, κύριε </w:t>
      </w:r>
      <w:proofErr w:type="spellStart"/>
      <w:r>
        <w:rPr>
          <w:rFonts w:eastAsia="Times New Roman"/>
          <w:bCs/>
          <w:szCs w:val="24"/>
        </w:rPr>
        <w:t>Βρούτση</w:t>
      </w:r>
      <w:proofErr w:type="spellEnd"/>
      <w:r>
        <w:rPr>
          <w:rFonts w:eastAsia="Times New Roman"/>
          <w:bCs/>
          <w:szCs w:val="24"/>
        </w:rPr>
        <w:t>, μη φωνάζετε.</w:t>
      </w:r>
    </w:p>
    <w:p w14:paraId="381BD853" w14:textId="77777777" w:rsidR="00DC23FB" w:rsidRDefault="001C39CE">
      <w:pPr>
        <w:spacing w:line="600" w:lineRule="auto"/>
        <w:ind w:firstLine="720"/>
        <w:jc w:val="both"/>
        <w:rPr>
          <w:rFonts w:eastAsia="Times New Roman"/>
          <w:bCs/>
          <w:szCs w:val="24"/>
        </w:rPr>
      </w:pPr>
      <w:r>
        <w:rPr>
          <w:rFonts w:eastAsia="Times New Roman"/>
          <w:b/>
          <w:bCs/>
          <w:szCs w:val="24"/>
        </w:rPr>
        <w:t>ΙΩΑΝΝΗΣ ΒΡΟΥΤΣΗΣ:</w:t>
      </w:r>
      <w:r>
        <w:rPr>
          <w:rFonts w:eastAsia="Times New Roman"/>
          <w:bCs/>
          <w:szCs w:val="24"/>
        </w:rPr>
        <w:t xml:space="preserve"> Λέω, λοιπόν, το εξής. Ο ΟΓΑ, ο </w:t>
      </w:r>
      <w:r>
        <w:rPr>
          <w:rFonts w:eastAsia="Times New Roman"/>
          <w:bCs/>
          <w:szCs w:val="24"/>
        </w:rPr>
        <w:t>ο</w:t>
      </w:r>
      <w:r>
        <w:rPr>
          <w:rFonts w:eastAsia="Times New Roman"/>
          <w:bCs/>
          <w:szCs w:val="24"/>
        </w:rPr>
        <w:t xml:space="preserve">ργανισμός </w:t>
      </w:r>
      <w:r>
        <w:rPr>
          <w:rFonts w:eastAsia="Times New Roman"/>
          <w:bCs/>
          <w:szCs w:val="24"/>
        </w:rPr>
        <w:t>α</w:t>
      </w:r>
      <w:r>
        <w:rPr>
          <w:rFonts w:eastAsia="Times New Roman"/>
          <w:bCs/>
          <w:szCs w:val="24"/>
        </w:rPr>
        <w:t xml:space="preserve">σφαλίσεων για τους </w:t>
      </w:r>
      <w:r>
        <w:rPr>
          <w:rFonts w:eastAsia="Times New Roman"/>
          <w:bCs/>
          <w:szCs w:val="24"/>
        </w:rPr>
        <w:t>α</w:t>
      </w:r>
      <w:r>
        <w:rPr>
          <w:rFonts w:eastAsia="Times New Roman"/>
          <w:bCs/>
          <w:szCs w:val="24"/>
        </w:rPr>
        <w:t xml:space="preserve">γρότες, ήταν ένας </w:t>
      </w:r>
      <w:r>
        <w:rPr>
          <w:rFonts w:eastAsia="Times New Roman"/>
          <w:bCs/>
          <w:szCs w:val="24"/>
        </w:rPr>
        <w:t>ο</w:t>
      </w:r>
      <w:r>
        <w:rPr>
          <w:rFonts w:eastAsia="Times New Roman"/>
          <w:bCs/>
          <w:szCs w:val="24"/>
        </w:rPr>
        <w:t xml:space="preserve">ργανισμός που τον σεβάστηκε ακόμη και η τρόικα, οι </w:t>
      </w:r>
      <w:r>
        <w:rPr>
          <w:rFonts w:eastAsia="Times New Roman"/>
          <w:bCs/>
          <w:szCs w:val="24"/>
        </w:rPr>
        <w:t>θ</w:t>
      </w:r>
      <w:r>
        <w:rPr>
          <w:rFonts w:eastAsia="Times New Roman"/>
          <w:bCs/>
          <w:szCs w:val="24"/>
        </w:rPr>
        <w:t>εσμοί.</w:t>
      </w:r>
    </w:p>
    <w:p w14:paraId="381BD854" w14:textId="77777777" w:rsidR="00DC23FB" w:rsidRDefault="001C39CE">
      <w:pPr>
        <w:spacing w:line="600" w:lineRule="auto"/>
        <w:ind w:firstLine="720"/>
        <w:jc w:val="both"/>
        <w:rPr>
          <w:rFonts w:eastAsia="Times New Roman"/>
          <w:bCs/>
          <w:szCs w:val="24"/>
        </w:rPr>
      </w:pPr>
      <w:r>
        <w:rPr>
          <w:rFonts w:eastAsia="Times New Roman"/>
          <w:bCs/>
          <w:szCs w:val="24"/>
        </w:rPr>
        <w:lastRenderedPageBreak/>
        <w:t xml:space="preserve">Θυμίζω ότι το 2010 ο προκάτοχός </w:t>
      </w:r>
      <w:r>
        <w:rPr>
          <w:rFonts w:eastAsia="Times New Roman"/>
          <w:bCs/>
          <w:szCs w:val="24"/>
        </w:rPr>
        <w:t>μου, Ανδρέας Λοβέρδος, στη συζήτηση τότε με την τρόικα για τον καινούρ</w:t>
      </w:r>
      <w:r>
        <w:rPr>
          <w:rFonts w:eastAsia="Times New Roman"/>
          <w:bCs/>
          <w:szCs w:val="24"/>
        </w:rPr>
        <w:t>γ</w:t>
      </w:r>
      <w:r>
        <w:rPr>
          <w:rFonts w:eastAsia="Times New Roman"/>
          <w:bCs/>
          <w:szCs w:val="24"/>
        </w:rPr>
        <w:t>ιο ασφαλιστικό νόμο και στις διευθετήσεις που έγιναν στον ν</w:t>
      </w:r>
      <w:r>
        <w:rPr>
          <w:rFonts w:eastAsia="Times New Roman"/>
          <w:bCs/>
          <w:szCs w:val="24"/>
        </w:rPr>
        <w:t>.</w:t>
      </w:r>
      <w:r>
        <w:rPr>
          <w:rFonts w:eastAsia="Times New Roman"/>
          <w:bCs/>
          <w:szCs w:val="24"/>
        </w:rPr>
        <w:t xml:space="preserve">3863, ακόμη και η τρόικα αποδέχθηκε το αίτημα της ελληνικής κυβέρνησης να διατηρηθεί ο ΟΓΑ. Και μιλάω για τον προκάτοχό μου, </w:t>
      </w:r>
      <w:r>
        <w:rPr>
          <w:rFonts w:eastAsia="Times New Roman"/>
          <w:bCs/>
          <w:szCs w:val="24"/>
        </w:rPr>
        <w:t>δείχνοντας ότι στην πολιτική πρέπει να υπάρχει συνέπεια, συνέχεια, σεβασμός στο παρελθόν.</w:t>
      </w:r>
    </w:p>
    <w:p w14:paraId="381BD855" w14:textId="77777777" w:rsidR="00DC23FB" w:rsidRDefault="001C39CE">
      <w:pPr>
        <w:spacing w:line="600" w:lineRule="auto"/>
        <w:ind w:firstLine="720"/>
        <w:jc w:val="both"/>
        <w:rPr>
          <w:rFonts w:eastAsia="Times New Roman" w:cs="Times New Roman"/>
          <w:szCs w:val="24"/>
        </w:rPr>
      </w:pPr>
      <w:r>
        <w:rPr>
          <w:rFonts w:eastAsia="Times New Roman"/>
          <w:bCs/>
          <w:szCs w:val="24"/>
        </w:rPr>
        <w:t>Όταν έγινα Υπουργός</w:t>
      </w:r>
      <w:r>
        <w:rPr>
          <w:rFonts w:eastAsia="Times New Roman"/>
          <w:bCs/>
          <w:szCs w:val="24"/>
        </w:rPr>
        <w:t>,</w:t>
      </w:r>
      <w:r>
        <w:rPr>
          <w:rFonts w:eastAsia="Times New Roman"/>
          <w:bCs/>
          <w:szCs w:val="24"/>
        </w:rPr>
        <w:t xml:space="preserve"> το 2012, με ρώτησε η τρόικα εάν η άποψη της ελληνικής </w:t>
      </w:r>
      <w:r>
        <w:rPr>
          <w:rFonts w:eastAsia="Times New Roman"/>
          <w:bCs/>
          <w:szCs w:val="24"/>
        </w:rPr>
        <w:t>κ</w:t>
      </w:r>
      <w:r>
        <w:rPr>
          <w:rFonts w:eastAsia="Times New Roman"/>
          <w:bCs/>
          <w:szCs w:val="24"/>
        </w:rPr>
        <w:t xml:space="preserve">υβέρνησης είναι η ίδια. Και είπα ότι βεβαίως είναι η ίδια. Θέλουμε διακριτή αντιμετώπιση, </w:t>
      </w:r>
      <w:r>
        <w:rPr>
          <w:rFonts w:eastAsia="Times New Roman"/>
          <w:bCs/>
          <w:szCs w:val="24"/>
        </w:rPr>
        <w:t>μια διακριτή μεταχείριση του πιο ευαίσθητου, του πιο ενδιαφέροντος κομματιού της ελ</w:t>
      </w:r>
      <w:r>
        <w:rPr>
          <w:rFonts w:eastAsia="Times New Roman"/>
          <w:bCs/>
          <w:szCs w:val="24"/>
        </w:rPr>
        <w:lastRenderedPageBreak/>
        <w:t>ληνικής οικονομίας, αυτών των ανθρώπων που ξυπνούν καθημερινά και πάνε στα χωράφια και παλεύουν καθημερινά για την αγροτική γη.</w:t>
      </w:r>
    </w:p>
    <w:p w14:paraId="381BD85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Και διατηρήσαμε τον ΟΓΑ με τη σύμφωνη γνώμη κ</w:t>
      </w:r>
      <w:r>
        <w:rPr>
          <w:rFonts w:eastAsia="Times New Roman" w:cs="Times New Roman"/>
          <w:szCs w:val="24"/>
        </w:rPr>
        <w:t>αι της τρόικα</w:t>
      </w:r>
      <w:r>
        <w:rPr>
          <w:rFonts w:eastAsia="Times New Roman" w:cs="Times New Roman"/>
          <w:szCs w:val="24"/>
        </w:rPr>
        <w:t>ς</w:t>
      </w:r>
      <w:r>
        <w:rPr>
          <w:rFonts w:eastAsia="Times New Roman" w:cs="Times New Roman"/>
          <w:szCs w:val="24"/>
        </w:rPr>
        <w:t xml:space="preserve"> –θεσμούς όπως τους λέτε εκλεπτυσμένα και ευγενικά και κάνετε συναντήσεις πλέον στο </w:t>
      </w:r>
      <w:r>
        <w:rPr>
          <w:rFonts w:eastAsia="Times New Roman" w:cs="Times New Roman"/>
          <w:szCs w:val="24"/>
        </w:rPr>
        <w:t>«</w:t>
      </w:r>
      <w:r>
        <w:rPr>
          <w:rFonts w:eastAsia="Times New Roman" w:cs="Times New Roman"/>
          <w:szCs w:val="24"/>
        </w:rPr>
        <w:t>Χίλτον</w:t>
      </w:r>
      <w:r>
        <w:rPr>
          <w:rFonts w:eastAsia="Times New Roman" w:cs="Times New Roman"/>
          <w:szCs w:val="24"/>
        </w:rPr>
        <w:t>»</w:t>
      </w:r>
      <w:r>
        <w:rPr>
          <w:rFonts w:eastAsia="Times New Roman" w:cs="Times New Roman"/>
          <w:szCs w:val="24"/>
        </w:rPr>
        <w:t xml:space="preserve"> και όχι στα Υπουργεία, πληρώνοντας τις συναντήσεις με 1</w:t>
      </w:r>
      <w:r>
        <w:rPr>
          <w:rFonts w:eastAsia="Times New Roman" w:cs="Times New Roman"/>
          <w:szCs w:val="24"/>
        </w:rPr>
        <w:t>.</w:t>
      </w:r>
      <w:r>
        <w:rPr>
          <w:rFonts w:eastAsia="Times New Roman" w:cs="Times New Roman"/>
          <w:szCs w:val="24"/>
        </w:rPr>
        <w:t xml:space="preserve">500 ευρώ την ημέρα. Αυτές είναι οι διαφορές μας. </w:t>
      </w:r>
    </w:p>
    <w:p w14:paraId="381BD85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Σήμερα τι συντελείται; Συντελείται η οριστι</w:t>
      </w:r>
      <w:r>
        <w:rPr>
          <w:rFonts w:eastAsia="Times New Roman" w:cs="Times New Roman"/>
          <w:szCs w:val="24"/>
        </w:rPr>
        <w:t>κή κατάργηση του ΟΓΑ με σφραγίδα και βούλα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Αυτό που υποσχόταν προεκλογικά ο κ. Τσίπρας από τα τρακτέρ, αυτό που υποσχόταν μετεκλογικά ο κ. Τσίπρας και όλη η ηγεσία του ΣΥΡΙΖΑ και οι Βουλευτές του ΣΥΡΙΖΑ</w:t>
      </w:r>
      <w:r>
        <w:rPr>
          <w:rFonts w:eastAsia="Times New Roman" w:cs="Times New Roman"/>
          <w:szCs w:val="24"/>
        </w:rPr>
        <w:t>,</w:t>
      </w:r>
      <w:r>
        <w:rPr>
          <w:rFonts w:eastAsia="Times New Roman" w:cs="Times New Roman"/>
          <w:szCs w:val="24"/>
        </w:rPr>
        <w:t xml:space="preserve"> όταν συναντούσατε αγρό</w:t>
      </w:r>
      <w:r>
        <w:rPr>
          <w:rFonts w:eastAsia="Times New Roman" w:cs="Times New Roman"/>
          <w:szCs w:val="24"/>
        </w:rPr>
        <w:t xml:space="preserve">τες, </w:t>
      </w:r>
      <w:r>
        <w:rPr>
          <w:rFonts w:eastAsia="Times New Roman" w:cs="Times New Roman"/>
          <w:szCs w:val="24"/>
        </w:rPr>
        <w:lastRenderedPageBreak/>
        <w:t xml:space="preserve">σήμερα παίρνει τέλος. Ο ΟΓΑ σήμερα τελειώνει τυπικά και ουσιαστικά, χάνεται από κάθε κείμενο που γνωρίζαμε μέχρι σήμερα. </w:t>
      </w:r>
    </w:p>
    <w:p w14:paraId="381BD85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Και σε τι μεταλλάσσεται; Μεταλλάσσεται πλέον σε ένα νέο ολέθριο περιβάλλον ασφαλιστικό, το οποίο θα το γνωρίσουν και θα το βιώσου</w:t>
      </w:r>
      <w:r>
        <w:rPr>
          <w:rFonts w:eastAsia="Times New Roman" w:cs="Times New Roman"/>
          <w:szCs w:val="24"/>
        </w:rPr>
        <w:t>ν ήδη οι αγρότες –ήδη το νιώθουν- από τα τέλη Φεβρουαρίου</w:t>
      </w:r>
      <w:r>
        <w:rPr>
          <w:rFonts w:eastAsia="Times New Roman" w:cs="Times New Roman"/>
          <w:szCs w:val="24"/>
        </w:rPr>
        <w:t>,</w:t>
      </w:r>
      <w:r>
        <w:rPr>
          <w:rFonts w:eastAsia="Times New Roman" w:cs="Times New Roman"/>
          <w:szCs w:val="24"/>
        </w:rPr>
        <w:t xml:space="preserve"> καθώς θα έρθουν οι νέες εξοντωτικές εισφορές, οι οποίες θα είναι προσαυξημένες 37% έως 61% για το 2018. Και, δυστυχώς, αυτή η έκπτωση η φετινή του 15% εξαντλείται και μέχρι το 2022 οι αυξήσεις αυτέ</w:t>
      </w:r>
      <w:r>
        <w:rPr>
          <w:rFonts w:eastAsia="Times New Roman" w:cs="Times New Roman"/>
          <w:szCs w:val="24"/>
        </w:rPr>
        <w:t xml:space="preserve">ς θα φτάσουν το 61% ακόμα και στα επιδόματα από την Ευρώπη στις γεωργικές επιδοτήσεις που αρνούνταν ο ΣΥΡΙΖΑ, που δεν υπάρχει λογική πάνω στις επιδοτήσεις να υπολογίζεται το εισόδημα. </w:t>
      </w:r>
    </w:p>
    <w:p w14:paraId="381BD85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Φέρνετε στον αγρότη, κύριοι του ΣΥΡΙΖΑ, κύριοι της Κυβέρνησης, τον πιο </w:t>
      </w:r>
      <w:r>
        <w:rPr>
          <w:rFonts w:eastAsia="Times New Roman" w:cs="Times New Roman"/>
          <w:szCs w:val="24"/>
        </w:rPr>
        <w:t>επώδυνο τρόπο αντιμετώπισης, ουσιαστικά κλείνετε τα χωράφια τους, τους οδηγείτε εκτός αγροτικής γης. Αυτό θα αρχίσουν να το βιώνουν έντονα από φέτος και φυσικά πιο έντονα από του χρόνου</w:t>
      </w:r>
      <w:r>
        <w:rPr>
          <w:rFonts w:eastAsia="Times New Roman" w:cs="Times New Roman"/>
          <w:szCs w:val="24"/>
        </w:rPr>
        <w:t>,</w:t>
      </w:r>
      <w:r>
        <w:rPr>
          <w:rFonts w:eastAsia="Times New Roman" w:cs="Times New Roman"/>
          <w:szCs w:val="24"/>
        </w:rPr>
        <w:t xml:space="preserve"> καθώς θα έρθει στο σύνολό της αυτή η εξοντωτική πολιτική σας για τον </w:t>
      </w:r>
      <w:r>
        <w:rPr>
          <w:rFonts w:eastAsia="Times New Roman" w:cs="Times New Roman"/>
          <w:szCs w:val="24"/>
        </w:rPr>
        <w:t xml:space="preserve">αγροτικό κόσμο της χώρας. </w:t>
      </w:r>
    </w:p>
    <w:p w14:paraId="381BD85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ΟΠΕΚΑ: οργανισμός εξαπάτησης αγροτών και κτηνοτρόφων, αυτή είναι η </w:t>
      </w:r>
      <w:r>
        <w:rPr>
          <w:rFonts w:eastAsia="Times New Roman" w:cs="Times New Roman"/>
          <w:szCs w:val="24"/>
        </w:rPr>
        <w:t>«</w:t>
      </w:r>
      <w:r>
        <w:rPr>
          <w:rFonts w:eastAsia="Times New Roman" w:cs="Times New Roman"/>
          <w:szCs w:val="24"/>
        </w:rPr>
        <w:t>μετάφραση</w:t>
      </w:r>
      <w:r>
        <w:rPr>
          <w:rFonts w:eastAsia="Times New Roman" w:cs="Times New Roman"/>
          <w:szCs w:val="24"/>
        </w:rPr>
        <w:t>»</w:t>
      </w:r>
      <w:r>
        <w:rPr>
          <w:rFonts w:eastAsia="Times New Roman" w:cs="Times New Roman"/>
          <w:szCs w:val="24"/>
        </w:rPr>
        <w:t xml:space="preserve"> που δίνω εγώ. Μη νοιάζεστε, όμως. Η πολυδιαφημισμένη κοινωνική πολιτική του ΣΥΡΙΖΑ νομίζω πως έχει </w:t>
      </w:r>
      <w:proofErr w:type="spellStart"/>
      <w:r>
        <w:rPr>
          <w:rFonts w:eastAsia="Times New Roman" w:cs="Times New Roman"/>
          <w:szCs w:val="24"/>
        </w:rPr>
        <w:t>αποδομηθεί</w:t>
      </w:r>
      <w:proofErr w:type="spellEnd"/>
      <w:r>
        <w:rPr>
          <w:rFonts w:eastAsia="Times New Roman" w:cs="Times New Roman"/>
          <w:szCs w:val="24"/>
        </w:rPr>
        <w:t xml:space="preserve"> στο σύνολο της κοινωνίας. Ούτε σας παρακ</w:t>
      </w:r>
      <w:r>
        <w:rPr>
          <w:rFonts w:eastAsia="Times New Roman" w:cs="Times New Roman"/>
          <w:szCs w:val="24"/>
        </w:rPr>
        <w:t xml:space="preserve">ολουθεί κανείς ούτε σας ακούει κανείς. </w:t>
      </w:r>
    </w:p>
    <w:p w14:paraId="381BD85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Συγκρούονται δύο διαφορετικοί κόσμοι. Ναι, είμαστε διαφορετικοί. Αυτό το οποίο εσείς επιδιώκετε με την κοινωνική σας πολιτική -</w:t>
      </w:r>
      <w:r>
        <w:rPr>
          <w:rFonts w:eastAsia="Times New Roman" w:cs="Times New Roman"/>
          <w:szCs w:val="24"/>
        </w:rPr>
        <w:lastRenderedPageBreak/>
        <w:t>και πράγματι είμαστε διαφορετικοί- είναι ένα άλλο πολιτικό περιβάλλον, το οποίο καθοδηγεί</w:t>
      </w:r>
      <w:r>
        <w:rPr>
          <w:rFonts w:eastAsia="Times New Roman" w:cs="Times New Roman"/>
          <w:szCs w:val="24"/>
        </w:rPr>
        <w:t xml:space="preserve"> την κοινωνία, την οικονομία σε δύο πράγματα: στη φτωχοποίηση και στον διχασμό της κοινωνίας. </w:t>
      </w:r>
    </w:p>
    <w:p w14:paraId="381BD85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Επιδιώκετε μέσα από την πολιτική σας, τις ιδεοληψίες σας, να μετατρέψετε την ελληνική κοινωνία σε μία κοινωνία επιδομάτων, τους ανέργους και τα νέα παιδιά της πα</w:t>
      </w:r>
      <w:r>
        <w:rPr>
          <w:rFonts w:eastAsia="Times New Roman" w:cs="Times New Roman"/>
          <w:szCs w:val="24"/>
        </w:rPr>
        <w:t>τρίδας μας να βολεύονται με ένα απλό επίδομα και να βλέπουν τη δημιουργία και να απομακρύνονται. Ναι, είμαστε διαφορετικοί, βλέπουμε τα πράγματα πολύ διαφορετικά.</w:t>
      </w:r>
    </w:p>
    <w:p w14:paraId="381BD85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Για να δούμε, όμως, και στο θέμα της ευαισθησίας</w:t>
      </w:r>
      <w:r>
        <w:rPr>
          <w:rFonts w:eastAsia="Times New Roman" w:cs="Times New Roman"/>
          <w:szCs w:val="24"/>
        </w:rPr>
        <w:t>.</w:t>
      </w:r>
      <w:r>
        <w:rPr>
          <w:rFonts w:eastAsia="Times New Roman" w:cs="Times New Roman"/>
          <w:szCs w:val="24"/>
        </w:rPr>
        <w:t xml:space="preserve"> Εσείς δεν κόψατε το ΕΚΑΣ των χαμηλοσυνταξιο</w:t>
      </w:r>
      <w:r>
        <w:rPr>
          <w:rFonts w:eastAsia="Times New Roman" w:cs="Times New Roman"/>
          <w:szCs w:val="24"/>
        </w:rPr>
        <w:t xml:space="preserve">ύχων; Δεν ήρθε ο ΣΥΡΙΖΑ και </w:t>
      </w:r>
      <w:r>
        <w:rPr>
          <w:rFonts w:eastAsia="Times New Roman" w:cs="Times New Roman"/>
          <w:szCs w:val="24"/>
        </w:rPr>
        <w:lastRenderedPageBreak/>
        <w:t xml:space="preserve">έκοψε σε τριακόσιες ογδόντα χιλιάδες χαμηλοσυνταξιούχους το ΕΚΑΣ; Και κάποιοι Βουλευτές το έλεγαν και προϊόν φοροδιαφυγής. Αυτοί είστε. </w:t>
      </w:r>
    </w:p>
    <w:p w14:paraId="381BD85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Ή να δούμε το ζήτημα το οποίο αφορά την εξέλιξη στην αγορά εργασίας; Στις νέες προσλήψεις ε</w:t>
      </w:r>
      <w:r>
        <w:rPr>
          <w:rFonts w:eastAsia="Times New Roman" w:cs="Times New Roman"/>
          <w:szCs w:val="24"/>
        </w:rPr>
        <w:t xml:space="preserve">ίναι 60-40 η σχέση ευέλικτων μορφών απασχόλησης με πλήρη απασχόληση. Έργο ΣΥΡΙΖΑ! </w:t>
      </w:r>
    </w:p>
    <w:p w14:paraId="381BD85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Και πάω και σε κάτι πιο σημαντικό και πιο πρόσφατο και επίκαιρο. Ακούστε το, κύριοι του ΣΥΡΙΖΑ, αλλά περισσότερο να το ακούσει ο ελληνικός λαός</w:t>
      </w:r>
      <w:r>
        <w:rPr>
          <w:rFonts w:eastAsia="Times New Roman" w:cs="Times New Roman"/>
          <w:szCs w:val="24"/>
        </w:rPr>
        <w:t>,</w:t>
      </w:r>
      <w:r>
        <w:rPr>
          <w:rFonts w:eastAsia="Times New Roman" w:cs="Times New Roman"/>
          <w:szCs w:val="24"/>
        </w:rPr>
        <w:t xml:space="preserve"> που ήδη το ξέρει γιατί το βιώνει. Τα νέα παιδιά της πατρίδας μας, αυτοί που πρέπει να δημιουργούν, που πρέπει να βρίσκουν θέσεις δουλειάς και εσείς τους εγγυάστε επιδόματα φτώχειας και μιζέριας. Ανακοινώθηκαν τα στοιχεία του ΕΦΚΑ, στοιχεία του Υπουργείου,</w:t>
      </w:r>
      <w:r>
        <w:rPr>
          <w:rFonts w:eastAsia="Times New Roman" w:cs="Times New Roman"/>
          <w:szCs w:val="24"/>
        </w:rPr>
        <w:t xml:space="preserve"> όσον αφορά τις αμοιβές στον μισθωτό </w:t>
      </w:r>
      <w:r>
        <w:rPr>
          <w:rFonts w:eastAsia="Times New Roman" w:cs="Times New Roman"/>
          <w:szCs w:val="24"/>
        </w:rPr>
        <w:lastRenderedPageBreak/>
        <w:t xml:space="preserve">τομέα της οικονομίας για τον Μάιο του 2017. Τα στοιχεία είναι συντριπτικά, συντριπτικά τα αποτελέσματα και οι δείκτες. Για πρώτη φορά καθιερώνονται πλέον στη χώρα μας μισθοί βοηθήματα των 327 ευρώ, μισθοί βοηθήματα που </w:t>
      </w:r>
      <w:r>
        <w:rPr>
          <w:rFonts w:eastAsia="Times New Roman" w:cs="Times New Roman"/>
          <w:szCs w:val="24"/>
        </w:rPr>
        <w:t xml:space="preserve">υπολείπονται ακόμα και από τα επιδόματα ανεργίας. </w:t>
      </w:r>
    </w:p>
    <w:p w14:paraId="381BD86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Εκεί καταντήσατε την αγορά εργασίας και τους Έλληνες, τους ανέργους και αυτούς που θέλουν να βρουν μια θέση δουλειάς, τα νέα παιδιά της πατρίδας μας</w:t>
      </w:r>
      <w:r>
        <w:rPr>
          <w:rFonts w:eastAsia="Times New Roman" w:cs="Times New Roman"/>
          <w:szCs w:val="24"/>
        </w:rPr>
        <w:t>,</w:t>
      </w:r>
      <w:r>
        <w:rPr>
          <w:rFonts w:eastAsia="Times New Roman" w:cs="Times New Roman"/>
          <w:szCs w:val="24"/>
        </w:rPr>
        <w:t xml:space="preserve"> που φεύγουν κατά δεκάδες στο εξωτερικό. Από το 2015 έως</w:t>
      </w:r>
      <w:r>
        <w:rPr>
          <w:rFonts w:eastAsia="Times New Roman" w:cs="Times New Roman"/>
          <w:szCs w:val="24"/>
        </w:rPr>
        <w:t xml:space="preserve"> το 2016 η μελέτη που βγήκε δείχνει ότι επί ΣΥΡΙΖΑ η τάση απομάκρυνσης από την Ελλάδα είναι τριπλάσια.</w:t>
      </w:r>
    </w:p>
    <w:p w14:paraId="381BD86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GB"/>
        </w:rPr>
        <w:t>brain</w:t>
      </w:r>
      <w:r>
        <w:rPr>
          <w:rFonts w:eastAsia="Times New Roman" w:cs="Times New Roman"/>
          <w:szCs w:val="24"/>
        </w:rPr>
        <w:t xml:space="preserve"> </w:t>
      </w:r>
      <w:r>
        <w:rPr>
          <w:rFonts w:eastAsia="Times New Roman" w:cs="Times New Roman"/>
          <w:szCs w:val="24"/>
          <w:lang w:val="en-GB"/>
        </w:rPr>
        <w:t>drain</w:t>
      </w:r>
      <w:r>
        <w:rPr>
          <w:rFonts w:eastAsia="Times New Roman" w:cs="Times New Roman"/>
          <w:szCs w:val="24"/>
        </w:rPr>
        <w:t xml:space="preserve"> με το</w:t>
      </w:r>
      <w:r>
        <w:rPr>
          <w:rFonts w:eastAsia="Times New Roman" w:cs="Times New Roman"/>
          <w:szCs w:val="24"/>
        </w:rPr>
        <w:t>ν</w:t>
      </w:r>
      <w:r>
        <w:rPr>
          <w:rFonts w:eastAsia="Times New Roman" w:cs="Times New Roman"/>
          <w:szCs w:val="24"/>
        </w:rPr>
        <w:t xml:space="preserve"> ΣΥΡΙΖΑ γιγαντώθηκε. Κα</w:t>
      </w:r>
      <w:r>
        <w:rPr>
          <w:rFonts w:eastAsia="Times New Roman" w:cs="Times New Roman"/>
          <w:szCs w:val="24"/>
        </w:rPr>
        <w:t>μ</w:t>
      </w:r>
      <w:r>
        <w:rPr>
          <w:rFonts w:eastAsia="Times New Roman" w:cs="Times New Roman"/>
          <w:szCs w:val="24"/>
        </w:rPr>
        <w:t>μία ελπίδα, κα</w:t>
      </w:r>
      <w:r>
        <w:rPr>
          <w:rFonts w:eastAsia="Times New Roman" w:cs="Times New Roman"/>
          <w:szCs w:val="24"/>
        </w:rPr>
        <w:t>μ</w:t>
      </w:r>
      <w:r>
        <w:rPr>
          <w:rFonts w:eastAsia="Times New Roman" w:cs="Times New Roman"/>
          <w:szCs w:val="24"/>
        </w:rPr>
        <w:t xml:space="preserve">μία προοπτική. Αυτή είναι η άποψή σας, αυτή είναι η αντίληψή </w:t>
      </w:r>
      <w:r>
        <w:rPr>
          <w:rFonts w:eastAsia="Times New Roman" w:cs="Times New Roman"/>
          <w:szCs w:val="24"/>
        </w:rPr>
        <w:lastRenderedPageBreak/>
        <w:t xml:space="preserve">σας, αυτή είναι η κοινωνική σας </w:t>
      </w:r>
      <w:r>
        <w:rPr>
          <w:rFonts w:eastAsia="Times New Roman" w:cs="Times New Roman"/>
          <w:szCs w:val="24"/>
        </w:rPr>
        <w:t xml:space="preserve">πολιτική. Δεν είμαστε ίδιοι. Διαφωνούμε. Θα τα ανατρέψουμε αυτά για το καλό των εργαζομένων, για το καλό όλης της ελληνικής κοινωνίας. Θα ξαναφέρουμε και πάλι το χαμόγελο και την ελπίδα, αυτή που εσείς κατακρεουργήσατε. Την αληθινή ελπίδα της δημιουργίας, </w:t>
      </w:r>
      <w:r>
        <w:rPr>
          <w:rFonts w:eastAsia="Times New Roman" w:cs="Times New Roman"/>
          <w:szCs w:val="24"/>
        </w:rPr>
        <w:t>της προοπτικής, της περηφάνειας για τους Έλληνες. Τους Έλληνες που θέλουν να δημιουργήσουν, να φτιάξουν πλούτο, να δημιουργήσουν οικογένεια, να μείνουν στον τόπο τους, να βρουν μια δουλειά εδώ με αξιοπρεπή μισθό, για να μειωθεί η ανεργία ουσιαστικά και όχι</w:t>
      </w:r>
      <w:r>
        <w:rPr>
          <w:rFonts w:eastAsia="Times New Roman" w:cs="Times New Roman"/>
          <w:szCs w:val="24"/>
        </w:rPr>
        <w:t xml:space="preserve"> με έναν τρόπο που είναι ακόμη και σήμερα καθηλωμένη στο 21,5% και τα αποτελέσματα που βγήκαν από την Ευρωπαϊκή Επιτροπή για την εργασία, όχι μόνο είναι αποκαρδιωτικά, αλλά είναι ντροπιαστικά για τη χώρα μας. Ουραγός η Ελλάδα στην αγορά εργασίας συγκριτικά</w:t>
      </w:r>
      <w:r>
        <w:rPr>
          <w:rFonts w:eastAsia="Times New Roman" w:cs="Times New Roman"/>
          <w:szCs w:val="24"/>
        </w:rPr>
        <w:t xml:space="preserve"> με όλη την Ευρώπη και </w:t>
      </w:r>
      <w:r>
        <w:rPr>
          <w:rFonts w:eastAsia="Times New Roman" w:cs="Times New Roman"/>
          <w:szCs w:val="24"/>
        </w:rPr>
        <w:lastRenderedPageBreak/>
        <w:t xml:space="preserve">όχι μόνο είμαστε ουραγοί, αλλά αποκλίνουν όλοι οι δείκτες σε επίπεδο μακροχρόνιας ανεργίας, σε επίπεδο ανεργίας, σε επίπεδο υποαπασχόλησης, σε επίπεδο μισθών. </w:t>
      </w:r>
    </w:p>
    <w:p w14:paraId="381BD86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ΣΤ΄ </w:t>
      </w:r>
      <w:r>
        <w:rPr>
          <w:rFonts w:eastAsia="Times New Roman" w:cs="Times New Roman"/>
          <w:szCs w:val="24"/>
        </w:rPr>
        <w:t>Αντιπρόεδρος της Β</w:t>
      </w:r>
      <w:r>
        <w:rPr>
          <w:rFonts w:eastAsia="Times New Roman" w:cs="Times New Roman"/>
          <w:szCs w:val="24"/>
        </w:rPr>
        <w:t xml:space="preserve">ουλής κ. </w:t>
      </w:r>
      <w:r w:rsidRPr="00E81BB4">
        <w:rPr>
          <w:rFonts w:eastAsia="Times New Roman" w:cs="Times New Roman"/>
          <w:b/>
          <w:szCs w:val="24"/>
        </w:rPr>
        <w:t>ΓΕΩΡΓΙΟΣ ΛΑΜΠΡΟΥΛΗΣ</w:t>
      </w:r>
      <w:r>
        <w:rPr>
          <w:rFonts w:eastAsia="Times New Roman" w:cs="Times New Roman"/>
          <w:szCs w:val="24"/>
        </w:rPr>
        <w:t>)</w:t>
      </w:r>
    </w:p>
    <w:p w14:paraId="381BD86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Αυτό έκανε ο ΣΥΡΙΖΑ. Αυτό έφερε ο ΣΥΡΙΖΑ στην ελληνική κοινωνία</w:t>
      </w:r>
      <w:r>
        <w:rPr>
          <w:rFonts w:eastAsia="Times New Roman" w:cs="Times New Roman"/>
          <w:szCs w:val="24"/>
        </w:rPr>
        <w:t>,</w:t>
      </w:r>
      <w:r>
        <w:rPr>
          <w:rFonts w:eastAsia="Times New Roman" w:cs="Times New Roman"/>
          <w:szCs w:val="24"/>
        </w:rPr>
        <w:t xml:space="preserve"> όταν έκλεινε το μάτι και χτυπούσε προεκλογικά το χέρι του στην πλάτη των εργαζομένων και των ανέργων και τους έταζε θέσεις εργασίας. Τους έταζε αυξήσεις μισθών. </w:t>
      </w:r>
      <w:r>
        <w:rPr>
          <w:rFonts w:eastAsia="Times New Roman" w:cs="Times New Roman"/>
          <w:szCs w:val="24"/>
        </w:rPr>
        <w:t>Αυτή είναι η πραγματική εικόνα του ΣΥΡΙΖΑ. Τρία χρόνια μετά, ναι, τρία χρόνια μετά με Κυβέρνηση ΣΥΡΙΖΑ όλοι κατάλαβαν πλέον τι θα πει ΣΥΡΙΖΑ και όλοι περιμένουν μία και μόνο μέρα, τη μέρα που θα πάμε στις κάλ</w:t>
      </w:r>
      <w:r>
        <w:rPr>
          <w:rFonts w:eastAsia="Times New Roman" w:cs="Times New Roman"/>
          <w:szCs w:val="24"/>
        </w:rPr>
        <w:lastRenderedPageBreak/>
        <w:t>πες, τη μέρα που θα οδηγηθούμε σε εκλογές, για ν</w:t>
      </w:r>
      <w:r>
        <w:rPr>
          <w:rFonts w:eastAsia="Times New Roman" w:cs="Times New Roman"/>
          <w:szCs w:val="24"/>
        </w:rPr>
        <w:t>α σας ανταποδώσει ο ελληνικός λαός τη μεγάλη κοροϊδία, τη μείωση της αγοραστικής του δύναμης, τη μείωση του βιοτικού του επιπέδου.</w:t>
      </w:r>
    </w:p>
    <w:p w14:paraId="381BD86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Ευχαριστώ πολύ.</w:t>
      </w:r>
    </w:p>
    <w:p w14:paraId="381BD86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Κυρίες και κύριοι συνάδελφοι, έχω την τιμή να ανακοινώσω στο Σώμα ότι τη συ</w:t>
      </w:r>
      <w:r>
        <w:rPr>
          <w:rFonts w:eastAsia="Times New Roman" w:cs="Times New Roman"/>
          <w:szCs w:val="24"/>
        </w:rPr>
        <w:t xml:space="preserve">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μαθήτριες και </w:t>
      </w:r>
      <w:r>
        <w:rPr>
          <w:rFonts w:eastAsia="Times New Roman" w:cs="Times New Roman"/>
          <w:szCs w:val="24"/>
        </w:rPr>
        <w:t>μαθητές και τέσσερις συνοδοί</w:t>
      </w:r>
      <w:r>
        <w:rPr>
          <w:rFonts w:eastAsia="Times New Roman" w:cs="Times New Roman"/>
          <w:szCs w:val="24"/>
        </w:rPr>
        <w:t xml:space="preserve"> </w:t>
      </w:r>
      <w:r>
        <w:rPr>
          <w:rFonts w:eastAsia="Times New Roman" w:cs="Times New Roman"/>
          <w:szCs w:val="24"/>
        </w:rPr>
        <w:t xml:space="preserve">εκπαιδευτικοί από το </w:t>
      </w:r>
      <w:r w:rsidRPr="00F80577">
        <w:rPr>
          <w:rFonts w:eastAsia="Times New Roman" w:cs="Times New Roman"/>
          <w:szCs w:val="24"/>
        </w:rPr>
        <w:t>3</w:t>
      </w:r>
      <w:r w:rsidRPr="00F80577">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Γυμνάσιο Αμαλιάδας.</w:t>
      </w:r>
    </w:p>
    <w:p w14:paraId="381BD86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Η Βουλή σ</w:t>
      </w:r>
      <w:r>
        <w:rPr>
          <w:rFonts w:eastAsia="Times New Roman" w:cs="Times New Roman"/>
          <w:szCs w:val="24"/>
        </w:rPr>
        <w:t>ά</w:t>
      </w:r>
      <w:r>
        <w:rPr>
          <w:rFonts w:eastAsia="Times New Roman" w:cs="Times New Roman"/>
          <w:szCs w:val="24"/>
        </w:rPr>
        <w:t>ς καλωσορίζει.</w:t>
      </w:r>
    </w:p>
    <w:p w14:paraId="381BD867"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81BD86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Στέφος</w:t>
      </w:r>
      <w:proofErr w:type="spellEnd"/>
      <w:r>
        <w:rPr>
          <w:rFonts w:eastAsia="Times New Roman" w:cs="Times New Roman"/>
          <w:szCs w:val="24"/>
        </w:rPr>
        <w:t xml:space="preserve"> από τον ΣΥΡΙΖΑ. Αμέσως μετά θα πάρει τον λόγο ο κ. </w:t>
      </w:r>
      <w:proofErr w:type="spellStart"/>
      <w:r>
        <w:rPr>
          <w:rFonts w:eastAsia="Times New Roman" w:cs="Times New Roman"/>
          <w:szCs w:val="24"/>
        </w:rPr>
        <w:t>Βέττας</w:t>
      </w:r>
      <w:proofErr w:type="spellEnd"/>
      <w:r>
        <w:rPr>
          <w:rFonts w:eastAsia="Times New Roman" w:cs="Times New Roman"/>
          <w:szCs w:val="24"/>
        </w:rPr>
        <w:t xml:space="preserve"> και θα ακολουθήσει ο Κοι</w:t>
      </w:r>
      <w:r>
        <w:rPr>
          <w:rFonts w:eastAsia="Times New Roman" w:cs="Times New Roman"/>
          <w:szCs w:val="24"/>
        </w:rPr>
        <w:t>νοβουλευτικός Εκπρόσωπος της Δημοκρατικής Συμπαράταξης κ. Ανδρέας Λοβέρδος.</w:t>
      </w:r>
    </w:p>
    <w:p w14:paraId="381BD86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Στέφο</w:t>
      </w:r>
      <w:proofErr w:type="spellEnd"/>
      <w:r>
        <w:rPr>
          <w:rFonts w:eastAsia="Times New Roman" w:cs="Times New Roman"/>
          <w:szCs w:val="24"/>
        </w:rPr>
        <w:t>, έχετε τον λόγο.</w:t>
      </w:r>
    </w:p>
    <w:p w14:paraId="381BD86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Κύριε Πρόεδρε, κυρίες Υπουργοί, κυρίες και κύριοι συνάδελφοι, θαυμάζω τα επίπεδα θράσους ορισμένων εκ των ομιλητών, αλλά και ανησυχώ για την αμνησία τους. </w:t>
      </w:r>
    </w:p>
    <w:p w14:paraId="381BD86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Έχουν περάσει τρία χρόνια και νομίζουν ότι ο ελληνικός λαός έχει λησμονήσει τι ακριβώς έγινε το 201</w:t>
      </w:r>
      <w:r>
        <w:rPr>
          <w:rFonts w:eastAsia="Times New Roman" w:cs="Times New Roman"/>
          <w:szCs w:val="24"/>
        </w:rPr>
        <w:t xml:space="preserve">0 και ποιοι είναι αυτοί που μας οδήγησαν στη χρεοκοπία, στην καταστροφή, στον πόνο, στον όλεθρο. Έχει λησμονήσει τη χώρα ακριβώς που παρέδωσαν στον </w:t>
      </w:r>
      <w:r>
        <w:rPr>
          <w:rFonts w:eastAsia="Times New Roman" w:cs="Times New Roman"/>
          <w:szCs w:val="24"/>
        </w:rPr>
        <w:lastRenderedPageBreak/>
        <w:t>ΣΥΡΙΖΑ το 2014 με μια υγεία κατεστραμμένη, με ένα σύστημα κοινωνικής πρόνοιας διαλυμένο, με εργασιακές σχέσε</w:t>
      </w:r>
      <w:r>
        <w:rPr>
          <w:rFonts w:eastAsia="Times New Roman" w:cs="Times New Roman"/>
          <w:szCs w:val="24"/>
        </w:rPr>
        <w:t xml:space="preserve">ις τελείως διαλυμένες. Γιατί θέλω να θυμίσω ότι ο κ. Σαμαράς ήταν αυτός που έφερε τον κατώτατο μισθό στους νέους στα 380 ευρώ και στους μεγαλύτερους στα 420 ευρώ. Θέλω επίσης να σας θυμίσω ότι υποτιμάτε πάρα πολύ τον ελληνικό λαό, εάν νομίζετε ότι ξέχασε. </w:t>
      </w:r>
      <w:r>
        <w:rPr>
          <w:rFonts w:eastAsia="Times New Roman" w:cs="Times New Roman"/>
          <w:szCs w:val="24"/>
        </w:rPr>
        <w:t>Πώς ξέχασε, όταν κάθε εβδομάδα και κάθε μήνα τον απειλούσατε ότι δεν θα υπάρχουν συντάξεις στα μηχανήματα ανάληψης και ότι δεν θα υπάρχουν μισθοί, για να φορτώσετε μέτρα και άλλα μέτρα;</w:t>
      </w:r>
    </w:p>
    <w:p w14:paraId="381BD86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Θέλω να σας θυμίσω τι ακριβώς έγινε στην υγεία, αλλά και να θυμίσω στο</w:t>
      </w:r>
      <w:r>
        <w:rPr>
          <w:rFonts w:eastAsia="Times New Roman" w:cs="Times New Roman"/>
          <w:szCs w:val="24"/>
        </w:rPr>
        <w:t xml:space="preserve">ν ελληνικό λαό τι ακριβώς κάναμε εμείς, που προσπαθούμε τρία χρόνια να την ανορθώσουμε, να τη στήσουμε και να </w:t>
      </w:r>
      <w:r>
        <w:rPr>
          <w:rFonts w:eastAsia="Times New Roman" w:cs="Times New Roman"/>
          <w:szCs w:val="24"/>
        </w:rPr>
        <w:lastRenderedPageBreak/>
        <w:t>δώσουμε νοσοκομεία στον ελληνικό λαό, διορίζοντας γιατρούς, νοσηλευτές και προσωπικό. Εμείς δώσαμε το δικαίωμα σε όλους τους Έλληνες πολίτες, σε ό</w:t>
      </w:r>
      <w:r>
        <w:rPr>
          <w:rFonts w:eastAsia="Times New Roman" w:cs="Times New Roman"/>
          <w:szCs w:val="24"/>
        </w:rPr>
        <w:t>λους τους πολίτες αυτής της χώρας, χωρίς χρώμα, θρησκεία, χρωματοσώματα, χωρίς διαφορετικότητα στην ομιλία να έχουν πρόσβαση ελεύθερη στις δομές υγείας.</w:t>
      </w:r>
    </w:p>
    <w:p w14:paraId="381BD86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Θέλω να σας θυμίσω ότι εμείς είμαστε αυτοί που δώσαμε τη δυνατότητα να έχουν ελεύθερη πρόσβαση στο φάρμ</w:t>
      </w:r>
      <w:r>
        <w:rPr>
          <w:rFonts w:eastAsia="Times New Roman" w:cs="Times New Roman"/>
          <w:szCs w:val="24"/>
        </w:rPr>
        <w:t>ακο. Τολμάτε και μιλάτε; Κλαίτε τον ΟΓΑ σήμερα, τον οποίο τον φτάσατε στα όρια της χρεοκοπίας και τον τροφοδοτούσατε οικονομικά για να κουρεύετε συντάξεις και του οποίου ποτέ δεν φροντίσατε την ανταποδοτικότητα.</w:t>
      </w:r>
    </w:p>
    <w:p w14:paraId="381BD86E"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έχει τοποθετηθεί ο </w:t>
      </w:r>
      <w:r>
        <w:rPr>
          <w:rFonts w:eastAsia="Times New Roman" w:cs="Times New Roman"/>
          <w:szCs w:val="24"/>
        </w:rPr>
        <w:t>ε</w:t>
      </w:r>
      <w:r>
        <w:rPr>
          <w:rFonts w:eastAsia="Times New Roman" w:cs="Times New Roman"/>
          <w:szCs w:val="24"/>
        </w:rPr>
        <w:t>ισηγητής μας και προφανώς θα μιλήσουν και ο Κοινοβουλευτικός μας Εκπρόσωπος αλλά και οι Βουλευτές μας επί της ουσίας. Άκουσα την Υπουργό και αντιλαμβάνομαι ότι πρόκειται για ένα τεράστιο βήμα, ένα βήμα το ο</w:t>
      </w:r>
      <w:r>
        <w:rPr>
          <w:rFonts w:eastAsia="Times New Roman" w:cs="Times New Roman"/>
          <w:szCs w:val="24"/>
        </w:rPr>
        <w:t>ποίο θα εξορθολογήσει το σύστημα πρόνοιας στη χώρα μας, ένα σύστημα βαθιά διεφθαρμένο και διαπλεκόμενο, ένα σύστημα με άπειρους οργανισμούς, που κανένας δεν ήξερε τι είναι, ένα σύστημα που ήταν άντρο πελατειακών σχέσεων.</w:t>
      </w:r>
    </w:p>
    <w:p w14:paraId="381BD86F"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Ακούγοντας όλη αυτή τη συζήτηση, ση</w:t>
      </w:r>
      <w:r>
        <w:rPr>
          <w:rFonts w:eastAsia="Times New Roman" w:cs="Times New Roman"/>
          <w:szCs w:val="24"/>
        </w:rPr>
        <w:t xml:space="preserve">μείωσα κάτι το οποίο θέλω να σας πω και θα ήθελα, επίσης, να έχω δυο λεπτά ακόμη, για να υποστηρίξω μια τροπολογία την οποία θα καταθέσω. </w:t>
      </w:r>
    </w:p>
    <w:p w14:paraId="381BD870"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Ο Ντε </w:t>
      </w:r>
      <w:proofErr w:type="spellStart"/>
      <w:r>
        <w:rPr>
          <w:rFonts w:eastAsia="Times New Roman" w:cs="Times New Roman"/>
          <w:szCs w:val="24"/>
        </w:rPr>
        <w:t>Γκωλ</w:t>
      </w:r>
      <w:proofErr w:type="spellEnd"/>
      <w:r>
        <w:rPr>
          <w:rFonts w:eastAsia="Times New Roman" w:cs="Times New Roman"/>
          <w:szCs w:val="24"/>
        </w:rPr>
        <w:t xml:space="preserve"> έλεγε: «Δεν πειράζει που η διανόηση είναι αριστερά»</w:t>
      </w:r>
      <w:r>
        <w:rPr>
          <w:rFonts w:eastAsia="Times New Roman" w:cs="Times New Roman"/>
          <w:szCs w:val="24"/>
        </w:rPr>
        <w:t>,</w:t>
      </w:r>
      <w:r>
        <w:rPr>
          <w:rFonts w:eastAsia="Times New Roman" w:cs="Times New Roman"/>
          <w:szCs w:val="24"/>
        </w:rPr>
        <w:t xml:space="preserve"> αναφερόταν στη γαλλική διανόηση</w:t>
      </w:r>
      <w:r>
        <w:rPr>
          <w:rFonts w:eastAsia="Times New Roman" w:cs="Times New Roman"/>
          <w:szCs w:val="24"/>
        </w:rPr>
        <w:t>,</w:t>
      </w:r>
      <w:r>
        <w:rPr>
          <w:rFonts w:eastAsia="Times New Roman" w:cs="Times New Roman"/>
          <w:szCs w:val="24"/>
        </w:rPr>
        <w:t xml:space="preserve"> «αρκεί να είναι η Ασ</w:t>
      </w:r>
      <w:r>
        <w:rPr>
          <w:rFonts w:eastAsia="Times New Roman" w:cs="Times New Roman"/>
          <w:szCs w:val="24"/>
        </w:rPr>
        <w:t xml:space="preserve">τυνομία δεξιά». </w:t>
      </w:r>
    </w:p>
    <w:p w14:paraId="381BD871"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Προφανώς και δεν κάνω κανένα υπαινιγμό για την Αστυνομία, η οποία εκτελεί σωστά τα καθήκοντά της μέσα στο Σύνταγμα και τις επιταγές του και υπακούει βέβαια στην πολιτική ηγεσία. Παραφράζοντας όμως τον Ντε </w:t>
      </w:r>
      <w:proofErr w:type="spellStart"/>
      <w:r>
        <w:rPr>
          <w:rFonts w:eastAsia="Times New Roman" w:cs="Times New Roman"/>
          <w:szCs w:val="24"/>
        </w:rPr>
        <w:t>Γκωλ</w:t>
      </w:r>
      <w:proofErr w:type="spellEnd"/>
      <w:r>
        <w:rPr>
          <w:rFonts w:eastAsia="Times New Roman" w:cs="Times New Roman"/>
          <w:szCs w:val="24"/>
        </w:rPr>
        <w:t xml:space="preserve">, θα ήθελα να πω το εξής, ότι </w:t>
      </w:r>
      <w:r>
        <w:rPr>
          <w:rFonts w:eastAsia="Times New Roman" w:cs="Times New Roman"/>
          <w:szCs w:val="24"/>
        </w:rPr>
        <w:t>αυτό που σας ενοχλεί είναι το σύγχρονο, πολιτικό, κοινωνικό και οικονομικό σύστημα της χώρας. Τι θέλω να πω με αυτό; Δεν σας πειράζει να υπάρχει αριστερή κυβέρνηση, όσο σας πειράζει που ο κρατικός μηχανισμός θα πάψει να είναι καθεστωτικός, να είναι τέτοιος</w:t>
      </w:r>
      <w:r>
        <w:rPr>
          <w:rFonts w:eastAsia="Times New Roman" w:cs="Times New Roman"/>
          <w:szCs w:val="24"/>
        </w:rPr>
        <w:t xml:space="preserve"> όπως </w:t>
      </w:r>
      <w:r>
        <w:rPr>
          <w:rFonts w:eastAsia="Times New Roman" w:cs="Times New Roman"/>
          <w:szCs w:val="24"/>
        </w:rPr>
        <w:lastRenderedPageBreak/>
        <w:t xml:space="preserve">ακριβώς τον περιέγραψα πριν. Ακριβώς αυτό σας ενοχλεί περισσότερο, γιατί δεν θα μπορείτε να λειτουργήσετε μέσα </w:t>
      </w:r>
      <w:r>
        <w:rPr>
          <w:rFonts w:eastAsia="Times New Roman" w:cs="Times New Roman"/>
          <w:szCs w:val="24"/>
        </w:rPr>
        <w:t xml:space="preserve">σε </w:t>
      </w:r>
      <w:r>
        <w:rPr>
          <w:rFonts w:eastAsia="Times New Roman" w:cs="Times New Roman"/>
          <w:szCs w:val="24"/>
        </w:rPr>
        <w:t>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w:t>
      </w:r>
    </w:p>
    <w:p w14:paraId="381BD872"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Κυρία Υπουργέ, είναι τιμή για εσάς, τιμή για την Κυβέρνηση και για εμάς που θα ψηφίσουμε αυτό το νομοσχέδιο. Ξέρουμε όλ</w:t>
      </w:r>
      <w:r>
        <w:rPr>
          <w:rFonts w:eastAsia="Times New Roman" w:cs="Times New Roman"/>
          <w:szCs w:val="24"/>
        </w:rPr>
        <w:t xml:space="preserve">οι πολύ καλά τι ακριβώς έγινε, τι έγινε με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τι προσπαθήσαμε εμείς όλα τα προηγούμενα χρόνια, πώς εξακόσιες πενήντα χιλιάδες άνθρωποι μπορούν να εξασφαλίσουν στέγη, τροφή, ρεύμα, νερό, σχολικά γεύματα, ένα μικρό βοήθημα για να ζουν αξ</w:t>
      </w:r>
      <w:r>
        <w:rPr>
          <w:rFonts w:eastAsia="Times New Roman" w:cs="Times New Roman"/>
          <w:szCs w:val="24"/>
        </w:rPr>
        <w:t xml:space="preserve">ιοπρεπώς. </w:t>
      </w:r>
    </w:p>
    <w:p w14:paraId="381BD873"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Ωστόσο, όμως, θα ήθελα να καταθέσω μια τροπολογία και να παρακαλέσω να την κάνετε δεκτή. Η τροπολογία αφορά στη διασφάλιση του αφορολόγητου, του ανεκχώρητου και του ακατάσχετου </w:t>
      </w:r>
      <w:r>
        <w:rPr>
          <w:rFonts w:eastAsia="Times New Roman" w:cs="Times New Roman"/>
          <w:szCs w:val="24"/>
        </w:rPr>
        <w:lastRenderedPageBreak/>
        <w:t xml:space="preserve">του επιδόματος εκπαίδευσης ή επαγγελματικής κατάρτισης των ανέργων. </w:t>
      </w:r>
      <w:r>
        <w:rPr>
          <w:rFonts w:eastAsia="Times New Roman" w:cs="Times New Roman"/>
          <w:szCs w:val="24"/>
        </w:rPr>
        <w:t>Τι ακριβώς συμβαίνει; Το επίδομα εκπαίδευσης ή επαγγελματικής κατάρτισης που καταβάλλεται σε ανέργους είναι αφορολόγητο. Προτείνεται  να είναι ανεκχώρητο και ακατάσχετο στα χέρια του Δημοσίου ή τρίτων, να μην δεσμεύεται και να μην συμψηφίζεται με βεβαιωμέν</w:t>
      </w:r>
      <w:r>
        <w:rPr>
          <w:rFonts w:eastAsia="Times New Roman" w:cs="Times New Roman"/>
          <w:szCs w:val="24"/>
        </w:rPr>
        <w:t xml:space="preserve">α χρέη στη φορολογική διοίκηση, στο Δημόσιο, στα ασφαλιστικά ταμεία ή στα πιστωτικά ιδρύματα και να μην υπολογίζεται στα εισοδηματικά όρια για την καταβολή οποιασδήποτε παροχής κοινωνικού ή </w:t>
      </w:r>
      <w:proofErr w:type="spellStart"/>
      <w:r>
        <w:rPr>
          <w:rFonts w:eastAsia="Times New Roman" w:cs="Times New Roman"/>
          <w:szCs w:val="24"/>
        </w:rPr>
        <w:t>προνοιακού</w:t>
      </w:r>
      <w:proofErr w:type="spellEnd"/>
      <w:r>
        <w:rPr>
          <w:rFonts w:eastAsia="Times New Roman" w:cs="Times New Roman"/>
          <w:szCs w:val="24"/>
        </w:rPr>
        <w:t xml:space="preserve"> χαρακτήρα. </w:t>
      </w:r>
    </w:p>
    <w:p w14:paraId="381BD874"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Ποιους αφορά αυτό; Αφορά κατά βάση όσους απ</w:t>
      </w:r>
      <w:r>
        <w:rPr>
          <w:rFonts w:eastAsia="Times New Roman" w:cs="Times New Roman"/>
          <w:szCs w:val="24"/>
        </w:rPr>
        <w:t xml:space="preserve">ό τους ανέργους συμμετέχουν σε προγράμματα εκπαίδευσης και επαγγελματικής κατάρτισης. Κατά βάση, αυτοί οι άνθρωποι αναφέρονται σε </w:t>
      </w:r>
      <w:r>
        <w:rPr>
          <w:rFonts w:eastAsia="Times New Roman" w:cs="Times New Roman"/>
          <w:szCs w:val="24"/>
        </w:rPr>
        <w:lastRenderedPageBreak/>
        <w:t>πληθυσμιακές ομάδες νέων ανέργων, μακροχρόνια ανέργων, ανέργων που βρίσκονται κοντά στη συνταξιοδότηση και ανέργων γυναικών</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πλήττονται περισσότερο επαγγελματικά από την οικονομική κρίση. </w:t>
      </w:r>
    </w:p>
    <w:p w14:paraId="381BD875"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Δεδομένης της ευαισθησίας της Κυβέρνησης, των δειγμάτων γραφής που μέχρι τώρα έχουμε δείξει και αναγνωρίζονται από τον ελληνικό λαό και θα αναγνωριστούν και όταν φθάσουμε στις κάλπες, παρακ</w:t>
      </w:r>
      <w:r>
        <w:rPr>
          <w:rFonts w:eastAsia="Times New Roman" w:cs="Times New Roman"/>
          <w:szCs w:val="24"/>
        </w:rPr>
        <w:t>αλώ πολύ να κάνετε δεκτή την τροπολογία.</w:t>
      </w:r>
    </w:p>
    <w:p w14:paraId="381BD876" w14:textId="77777777" w:rsidR="00DC23FB" w:rsidRDefault="001C39CE">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81BD877"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Βέττας</w:t>
      </w:r>
      <w:proofErr w:type="spellEnd"/>
      <w:r>
        <w:rPr>
          <w:rFonts w:eastAsia="Times New Roman" w:cs="Times New Roman"/>
          <w:szCs w:val="24"/>
        </w:rPr>
        <w:t xml:space="preserve"> από τον ΣΥΡΙΖΑ.</w:t>
      </w:r>
    </w:p>
    <w:p w14:paraId="381BD878"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Πρόεδρε, πότε θα πω εάν θα την κάνω δεκτή;</w:t>
      </w:r>
    </w:p>
    <w:p w14:paraId="381BD879"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Στο τέλος, κυρία Υπουργέ.</w:t>
      </w:r>
    </w:p>
    <w:p w14:paraId="381BD87A"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Τι ακριβώς ρωτάτε, κυρία Υπουργέ;</w:t>
      </w:r>
    </w:p>
    <w:p w14:paraId="381BD87B"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w:t>
      </w:r>
      <w:r>
        <w:rPr>
          <w:rFonts w:eastAsia="Times New Roman" w:cs="Times New Roman"/>
          <w:szCs w:val="24"/>
        </w:rPr>
        <w:t>Πότε θα δηλώσω εάν την κάνω ή όχι δεκτή;</w:t>
      </w:r>
    </w:p>
    <w:p w14:paraId="381BD87C"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Εάν είστε έτοιμη, και τώρα ακόμη ή μετά από έναν-δυο ομιλητές μπορείτε να πάρετε τον λόγο. </w:t>
      </w:r>
    </w:p>
    <w:p w14:paraId="381BD87D"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Έχετε τοποθετηθεί για τις άλλες τροπολογίες;</w:t>
      </w:r>
    </w:p>
    <w:p w14:paraId="381BD87E"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w:t>
      </w:r>
      <w:r>
        <w:rPr>
          <w:rFonts w:eastAsia="Times New Roman" w:cs="Times New Roman"/>
          <w:b/>
          <w:szCs w:val="24"/>
        </w:rPr>
        <w:t>, Κοινωνικής Ασφάλισης και Κοινωνικής Αλληλεγγύης):</w:t>
      </w:r>
      <w:r>
        <w:rPr>
          <w:rFonts w:eastAsia="Times New Roman" w:cs="Times New Roman"/>
          <w:szCs w:val="24"/>
        </w:rPr>
        <w:t xml:space="preserve"> Όχι. </w:t>
      </w:r>
    </w:p>
    <w:p w14:paraId="381BD87F"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Μπορείτε κάποια στιγμή, στην εξέλιξη της διαδικασίας, επί όλων των τροπολογιών να τοποθετηθείτε.</w:t>
      </w:r>
    </w:p>
    <w:p w14:paraId="381BD880"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Κύριε Πρόεδρε, μπο</w:t>
      </w:r>
      <w:r>
        <w:rPr>
          <w:rFonts w:eastAsia="Times New Roman" w:cs="Times New Roman"/>
          <w:szCs w:val="24"/>
        </w:rPr>
        <w:t>ρώ να υποστηρίξω μια τροπολογία;</w:t>
      </w:r>
    </w:p>
    <w:p w14:paraId="381BD881"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Θα μιλήσετε μετά τον κ. </w:t>
      </w:r>
      <w:proofErr w:type="spellStart"/>
      <w:r>
        <w:rPr>
          <w:rFonts w:eastAsia="Times New Roman" w:cs="Times New Roman"/>
          <w:szCs w:val="24"/>
        </w:rPr>
        <w:t>Βέττα</w:t>
      </w:r>
      <w:proofErr w:type="spellEnd"/>
      <w:r>
        <w:rPr>
          <w:rFonts w:eastAsia="Times New Roman" w:cs="Times New Roman"/>
          <w:szCs w:val="24"/>
        </w:rPr>
        <w:t>.</w:t>
      </w:r>
    </w:p>
    <w:p w14:paraId="381BD882"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Εντάξει, κύριε Πρόεδρε.</w:t>
      </w:r>
    </w:p>
    <w:p w14:paraId="381BD883"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Βέττα</w:t>
      </w:r>
      <w:proofErr w:type="spellEnd"/>
      <w:r>
        <w:rPr>
          <w:rFonts w:eastAsia="Times New Roman" w:cs="Times New Roman"/>
          <w:szCs w:val="24"/>
        </w:rPr>
        <w:t>, έχετε τον λόγο.</w:t>
      </w:r>
    </w:p>
    <w:p w14:paraId="381BD884"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Βασικός μισθός μειωμένος κατά 22% για τους πάνω από είκοσι πέντε ετών, κύριε </w:t>
      </w:r>
      <w:proofErr w:type="spellStart"/>
      <w:r>
        <w:rPr>
          <w:rFonts w:eastAsia="Times New Roman" w:cs="Times New Roman"/>
          <w:szCs w:val="24"/>
        </w:rPr>
        <w:t>Βρούτση</w:t>
      </w:r>
      <w:proofErr w:type="spellEnd"/>
      <w:r>
        <w:rPr>
          <w:rFonts w:eastAsia="Times New Roman" w:cs="Times New Roman"/>
          <w:szCs w:val="24"/>
        </w:rPr>
        <w:t xml:space="preserve">. Για τους νέους κάτω των είκοσι πέντε ετών μείωση 32%. Παγωμένες ωριμάνσεις, μείωση κατά τριών μηνών η </w:t>
      </w:r>
      <w:proofErr w:type="spellStart"/>
      <w:r>
        <w:rPr>
          <w:rFonts w:eastAsia="Times New Roman" w:cs="Times New Roman"/>
          <w:szCs w:val="24"/>
        </w:rPr>
        <w:t>μετενέργεια</w:t>
      </w:r>
      <w:proofErr w:type="spellEnd"/>
      <w:r>
        <w:rPr>
          <w:rFonts w:eastAsia="Times New Roman" w:cs="Times New Roman"/>
          <w:szCs w:val="24"/>
        </w:rPr>
        <w:t xml:space="preserve"> των κλαδικών, οριοθέτηση διάρκειας των συλλογικών συμβά</w:t>
      </w:r>
      <w:r>
        <w:rPr>
          <w:rFonts w:eastAsia="Times New Roman" w:cs="Times New Roman"/>
          <w:szCs w:val="24"/>
        </w:rPr>
        <w:t xml:space="preserve">σεων. Αυτά ξέρετε ποιανού όνομα και υπογραφή έχουν από κάτω, κύριε </w:t>
      </w:r>
      <w:proofErr w:type="spellStart"/>
      <w:r>
        <w:rPr>
          <w:rFonts w:eastAsia="Times New Roman" w:cs="Times New Roman"/>
          <w:szCs w:val="24"/>
        </w:rPr>
        <w:t>Βρούτση</w:t>
      </w:r>
      <w:proofErr w:type="spellEnd"/>
      <w:r>
        <w:rPr>
          <w:rFonts w:eastAsia="Times New Roman" w:cs="Times New Roman"/>
          <w:szCs w:val="24"/>
        </w:rPr>
        <w:t xml:space="preserve">; Ξέρετε ποιος έχει υπογράψει σε όλα αυτά, την κατάργηση των επιδομάτων, τη μείωση των μισθών; </w:t>
      </w:r>
    </w:p>
    <w:p w14:paraId="381BD885"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Κάνετε λάθος. </w:t>
      </w:r>
    </w:p>
    <w:p w14:paraId="381BD886"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Εσείς, κύριε </w:t>
      </w:r>
      <w:proofErr w:type="spellStart"/>
      <w:r>
        <w:rPr>
          <w:rFonts w:eastAsia="Times New Roman" w:cs="Times New Roman"/>
          <w:szCs w:val="24"/>
        </w:rPr>
        <w:t>Βρούτση</w:t>
      </w:r>
      <w:proofErr w:type="spellEnd"/>
      <w:r>
        <w:rPr>
          <w:rFonts w:eastAsia="Times New Roman" w:cs="Times New Roman"/>
          <w:szCs w:val="24"/>
        </w:rPr>
        <w:t>. Η δική σας υπ</w:t>
      </w:r>
      <w:r>
        <w:rPr>
          <w:rFonts w:eastAsia="Times New Roman" w:cs="Times New Roman"/>
          <w:szCs w:val="24"/>
        </w:rPr>
        <w:t xml:space="preserve">ογραφή είναι, αγαπητέ κύριε </w:t>
      </w:r>
      <w:proofErr w:type="spellStart"/>
      <w:r>
        <w:rPr>
          <w:rFonts w:eastAsia="Times New Roman" w:cs="Times New Roman"/>
          <w:szCs w:val="24"/>
        </w:rPr>
        <w:t>Βρούτση</w:t>
      </w:r>
      <w:proofErr w:type="spellEnd"/>
      <w:r>
        <w:rPr>
          <w:rFonts w:eastAsia="Times New Roman" w:cs="Times New Roman"/>
          <w:szCs w:val="24"/>
        </w:rPr>
        <w:t>.</w:t>
      </w:r>
    </w:p>
    <w:p w14:paraId="381BD887" w14:textId="77777777" w:rsidR="00DC23FB" w:rsidRDefault="001C39CE">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81BD888"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w:t>
      </w:r>
      <w:proofErr w:type="spellStart"/>
      <w:r>
        <w:rPr>
          <w:rFonts w:eastAsia="Times New Roman" w:cs="Times New Roman"/>
          <w:szCs w:val="24"/>
        </w:rPr>
        <w:t>Ψεύδεσθε</w:t>
      </w:r>
      <w:proofErr w:type="spellEnd"/>
      <w:r>
        <w:rPr>
          <w:rFonts w:eastAsia="Times New Roman" w:cs="Times New Roman"/>
          <w:szCs w:val="24"/>
        </w:rPr>
        <w:t>! Ντροπή σας! Είσαι και ψεύτης και άσχετος!</w:t>
      </w:r>
    </w:p>
    <w:p w14:paraId="381BD889"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xml:space="preserve">, σας παρακαλώ. </w:t>
      </w:r>
    </w:p>
    <w:p w14:paraId="381BD88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Είσαι ψεύτης και άσχετος.</w:t>
      </w:r>
    </w:p>
    <w:p w14:paraId="381BD88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συνεχίστε, κύριε </w:t>
      </w:r>
      <w:proofErr w:type="spellStart"/>
      <w:r>
        <w:rPr>
          <w:rFonts w:eastAsia="Times New Roman" w:cs="Times New Roman"/>
          <w:szCs w:val="24"/>
        </w:rPr>
        <w:t>Βέττα</w:t>
      </w:r>
      <w:proofErr w:type="spellEnd"/>
      <w:r>
        <w:rPr>
          <w:rFonts w:eastAsia="Times New Roman" w:cs="Times New Roman"/>
          <w:szCs w:val="24"/>
        </w:rPr>
        <w:t xml:space="preserve">.  </w:t>
      </w:r>
    </w:p>
    <w:p w14:paraId="381BD88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Μπορεί να είμαι αυτό που λέτε, αλλά επαγγελματίας πολιτικός δεν υπήρξα, κύριε </w:t>
      </w:r>
      <w:proofErr w:type="spellStart"/>
      <w:r>
        <w:rPr>
          <w:rFonts w:eastAsia="Times New Roman" w:cs="Times New Roman"/>
          <w:szCs w:val="24"/>
        </w:rPr>
        <w:t>Βρούτση</w:t>
      </w:r>
      <w:proofErr w:type="spellEnd"/>
      <w:r>
        <w:rPr>
          <w:rFonts w:eastAsia="Times New Roman" w:cs="Times New Roman"/>
          <w:szCs w:val="24"/>
        </w:rPr>
        <w:t xml:space="preserve">. </w:t>
      </w:r>
    </w:p>
    <w:p w14:paraId="381BD88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να μην κατ</w:t>
      </w:r>
      <w:r>
        <w:rPr>
          <w:rFonts w:eastAsia="Times New Roman" w:cs="Times New Roman"/>
          <w:szCs w:val="24"/>
        </w:rPr>
        <w:t xml:space="preserve">αγράφεται τίποτα. </w:t>
      </w:r>
    </w:p>
    <w:p w14:paraId="381BD88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lastRenderedPageBreak/>
        <w:t>ΔΗΜΗΤΡΙΟΣ ΒΕΤΤΑΣ:</w:t>
      </w:r>
      <w:r>
        <w:rPr>
          <w:rFonts w:eastAsia="Times New Roman" w:cs="Times New Roman"/>
          <w:szCs w:val="24"/>
        </w:rPr>
        <w:t xml:space="preserve"> …</w:t>
      </w:r>
    </w:p>
    <w:p w14:paraId="381BD88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w:t>
      </w:r>
    </w:p>
    <w:p w14:paraId="381BD89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Προφανώς συζητάμε για μια δυναμική μετάβαση του ΟΓΑ σε Οργανισμό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Κοινωνικής Αλληλεγγύης. Κοιτάξτε, όμως, δεν είναι μετάβαση μόνο. Είναι αποκατάσταση της </w:t>
      </w:r>
      <w:r>
        <w:rPr>
          <w:rFonts w:eastAsia="Times New Roman" w:cs="Times New Roman"/>
          <w:szCs w:val="24"/>
        </w:rPr>
        <w:t xml:space="preserve">δικαιοσύνης, κυρία Υπουργέ. </w:t>
      </w:r>
    </w:p>
    <w:p w14:paraId="381BD89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Είπατε πολύ σωστά πριν για το κράτος της Φρειδερίκης. Αυτό το κράτος βόλεψε κάποιους. Αυτό το κράτος βοήθησε κάποιους, όχι βεβαίως τους δικαιούχους, αλλά αυτούς οι οποίοι κερδοσκόπησαν </w:t>
      </w:r>
      <w:r w:rsidRPr="001973F3">
        <w:rPr>
          <w:rFonts w:eastAsia="Times New Roman" w:cs="Times New Roman"/>
          <w:szCs w:val="24"/>
        </w:rPr>
        <w:t>και αισχροκέρδησαν πάνω στον πόνο του ελλη</w:t>
      </w:r>
      <w:r w:rsidRPr="001973F3">
        <w:rPr>
          <w:rFonts w:eastAsia="Times New Roman" w:cs="Times New Roman"/>
          <w:szCs w:val="24"/>
        </w:rPr>
        <w:t xml:space="preserve">νικού λαού. </w:t>
      </w:r>
    </w:p>
    <w:p w14:paraId="381BD89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Προφανώς και είναι θέμα διαφάνειας</w:t>
      </w:r>
      <w:r>
        <w:rPr>
          <w:rFonts w:eastAsia="Times New Roman" w:cs="Times New Roman"/>
          <w:szCs w:val="24"/>
        </w:rPr>
        <w:t>,</w:t>
      </w:r>
      <w:r>
        <w:rPr>
          <w:rFonts w:eastAsia="Times New Roman" w:cs="Times New Roman"/>
          <w:szCs w:val="24"/>
        </w:rPr>
        <w:t xml:space="preserve"> και προφανώς </w:t>
      </w:r>
      <w:r>
        <w:rPr>
          <w:rFonts w:eastAsia="Times New Roman"/>
          <w:bCs/>
        </w:rPr>
        <w:t>και</w:t>
      </w:r>
      <w:r>
        <w:rPr>
          <w:rFonts w:eastAsia="Times New Roman" w:cs="Times New Roman"/>
          <w:szCs w:val="24"/>
        </w:rPr>
        <w:t xml:space="preserve"> είναι θέμα σεβασμού των δικαιωμάτων. Αυτή, λοιπόν, η πρωτοβουλία -</w:t>
      </w:r>
      <w:r>
        <w:rPr>
          <w:rFonts w:eastAsia="Times New Roman" w:cs="Times New Roman"/>
          <w:szCs w:val="24"/>
        </w:rPr>
        <w:lastRenderedPageBreak/>
        <w:t>προφανώς και άλλα κράτη-μέλη της Ευρωπαϊκής Ένωσης υλοποιούν τέτοιου είδους πρωτοβουλίες και τέτοιου είδους διαρθρωτικές μετ</w:t>
      </w:r>
      <w:r>
        <w:rPr>
          <w:rFonts w:eastAsia="Times New Roman" w:cs="Times New Roman"/>
          <w:szCs w:val="24"/>
        </w:rPr>
        <w:t xml:space="preserve">αρρυθμίσεις- θέλει να ισορροπήσει και να εκσυγχρονίσει τη χορήγηση κοινωνικών παροχών με τα κίνητρα για εργασία. Προφανώς </w:t>
      </w:r>
      <w:r>
        <w:rPr>
          <w:rFonts w:eastAsia="Times New Roman"/>
          <w:bCs/>
        </w:rPr>
        <w:t xml:space="preserve">και </w:t>
      </w:r>
      <w:r>
        <w:rPr>
          <w:rFonts w:eastAsia="Times New Roman" w:cs="Times New Roman"/>
          <w:szCs w:val="24"/>
        </w:rPr>
        <w:t>η κοινωνική αλληλεγγύη δεν είναι φιλανθρωπία. Είναι το θεμέλιο της κοινωνικής συνοχής.</w:t>
      </w:r>
    </w:p>
    <w:p w14:paraId="381BD89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Είχα σκοπό να διαβάσω μερικά άλλα πράγματα,</w:t>
      </w:r>
      <w:r>
        <w:rPr>
          <w:rFonts w:eastAsia="Times New Roman" w:cs="Times New Roman"/>
          <w:szCs w:val="24"/>
        </w:rPr>
        <w:t xml:space="preserve"> που αφορούσαν εκθέσεις του </w:t>
      </w:r>
      <w:r>
        <w:rPr>
          <w:rFonts w:eastAsia="Times New Roman" w:cs="Times New Roman"/>
          <w:szCs w:val="24"/>
        </w:rPr>
        <w:t>δ</w:t>
      </w:r>
      <w:r>
        <w:rPr>
          <w:rFonts w:eastAsia="Times New Roman" w:cs="Times New Roman"/>
          <w:szCs w:val="24"/>
        </w:rPr>
        <w:t>ιοικητή της Τράπεζας της Ελλάδος για το έτος 2016, αλλά θα προχωρήσω παραπέρα, γιατί νομίζω πως έχουμε σπουδαιότερα πράγματα να πούμε.</w:t>
      </w:r>
    </w:p>
    <w:p w14:paraId="381BD89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Κατηγορούμαστε από τον κ. </w:t>
      </w:r>
      <w:proofErr w:type="spellStart"/>
      <w:r>
        <w:rPr>
          <w:rFonts w:eastAsia="Times New Roman" w:cs="Times New Roman"/>
          <w:szCs w:val="24"/>
        </w:rPr>
        <w:t>Βρούτση</w:t>
      </w:r>
      <w:proofErr w:type="spellEnd"/>
      <w:r>
        <w:rPr>
          <w:rFonts w:eastAsia="Times New Roman" w:cs="Times New Roman"/>
          <w:szCs w:val="24"/>
        </w:rPr>
        <w:t>, από έναν άνθρωπο</w:t>
      </w:r>
      <w:r>
        <w:rPr>
          <w:rFonts w:eastAsia="Times New Roman" w:cs="Times New Roman"/>
          <w:szCs w:val="24"/>
        </w:rPr>
        <w:t>,</w:t>
      </w:r>
      <w:r>
        <w:rPr>
          <w:rFonts w:eastAsia="Times New Roman" w:cs="Times New Roman"/>
          <w:szCs w:val="24"/>
        </w:rPr>
        <w:t xml:space="preserve"> ο οποίος επέλεξε και ο οποίος άφησε σε </w:t>
      </w:r>
      <w:r>
        <w:rPr>
          <w:rFonts w:eastAsia="Times New Roman" w:cs="Times New Roman"/>
          <w:szCs w:val="24"/>
        </w:rPr>
        <w:t xml:space="preserve">αυτή τη χώρα ως Υπουργός </w:t>
      </w:r>
      <w:r>
        <w:rPr>
          <w:rFonts w:eastAsia="Times New Roman" w:cs="Times New Roman"/>
          <w:szCs w:val="24"/>
        </w:rPr>
        <w:lastRenderedPageBreak/>
        <w:t>να υπάρχουν εννιακόσιοι πενήντα περίπου τρόποι απονομής συντάξεων.</w:t>
      </w:r>
    </w:p>
    <w:p w14:paraId="381BD89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Δεσμευόμαστε, λοιπόν, σήμερα στο νομοσχέδιο που συζητάμε να προάγουμε τους βασικούς όρους της κοινωνικής ισότιμης συνύπαρξης για το σύνολο των πολιτών.</w:t>
      </w:r>
    </w:p>
    <w:p w14:paraId="381BD89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Θεωρείται ορ</w:t>
      </w:r>
      <w:r>
        <w:rPr>
          <w:rFonts w:eastAsia="Times New Roman" w:cs="Times New Roman"/>
          <w:szCs w:val="24"/>
        </w:rPr>
        <w:t>θό και βεβαίως είναι και δίκαιο ένα μεγάλο τμήμα του κοινωνικού πλούτου να επιστρέφει στους αληθινούς παραγωγούς του, δηλαδή σε αυτούς που συνεργάζονται είτε ως μισθωτοί είτε ως αυτοαπασχολούμενοι για να το παράγουν.</w:t>
      </w:r>
    </w:p>
    <w:p w14:paraId="381BD89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Ακούσαμε, βεβαίως, για τον μεγάλο πόνο </w:t>
      </w:r>
      <w:r>
        <w:rPr>
          <w:rFonts w:eastAsia="Times New Roman" w:cs="Times New Roman"/>
          <w:szCs w:val="24"/>
        </w:rPr>
        <w:t xml:space="preserve">της Νέας Δημοκρατίας για τους αγρότες. Προφανώς και ήταν </w:t>
      </w:r>
      <w:proofErr w:type="spellStart"/>
      <w:r>
        <w:rPr>
          <w:rFonts w:eastAsia="Times New Roman" w:cs="Times New Roman"/>
          <w:szCs w:val="24"/>
        </w:rPr>
        <w:t>προνοιακός</w:t>
      </w:r>
      <w:proofErr w:type="spellEnd"/>
      <w:r>
        <w:rPr>
          <w:rFonts w:eastAsia="Times New Roman" w:cs="Times New Roman"/>
          <w:szCs w:val="24"/>
        </w:rPr>
        <w:t xml:space="preserve"> ο χαρακτήρας του ΟΓΑ για εσάς. Προφανώς και για εσάς δεν αποτέλεσε έναν κύριο ασφαλιστικό φορέα, </w:t>
      </w:r>
      <w:r>
        <w:rPr>
          <w:rFonts w:eastAsia="Times New Roman" w:cs="Times New Roman"/>
          <w:szCs w:val="24"/>
        </w:rPr>
        <w:t xml:space="preserve">που </w:t>
      </w:r>
      <w:r>
        <w:rPr>
          <w:rFonts w:eastAsia="Times New Roman" w:cs="Times New Roman"/>
          <w:szCs w:val="24"/>
        </w:rPr>
        <w:t xml:space="preserve">ο άνθρωπος θα είχε και υγειονομική </w:t>
      </w:r>
      <w:r>
        <w:rPr>
          <w:rFonts w:eastAsia="Times New Roman" w:cs="Times New Roman"/>
          <w:szCs w:val="24"/>
        </w:rPr>
        <w:lastRenderedPageBreak/>
        <w:t>περίθαλψη αλλά και αξιόλογη -θα έλεγα- σύνταξη. Προφ</w:t>
      </w:r>
      <w:r>
        <w:rPr>
          <w:rFonts w:eastAsia="Times New Roman" w:cs="Times New Roman"/>
          <w:szCs w:val="24"/>
        </w:rPr>
        <w:t xml:space="preserve">ανώς και ήταν </w:t>
      </w:r>
      <w:proofErr w:type="spellStart"/>
      <w:r>
        <w:rPr>
          <w:rFonts w:eastAsia="Times New Roman" w:cs="Times New Roman"/>
          <w:szCs w:val="24"/>
        </w:rPr>
        <w:t>προνοιακό</w:t>
      </w:r>
      <w:proofErr w:type="spellEnd"/>
      <w:r>
        <w:rPr>
          <w:rFonts w:eastAsia="Times New Roman" w:cs="Times New Roman"/>
          <w:szCs w:val="24"/>
        </w:rPr>
        <w:t>. Βόλευε πάρα πολλά πράγματα.</w:t>
      </w:r>
    </w:p>
    <w:p w14:paraId="381BD89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Υπάρχουν, λοιπόν, κατηγορίες μελών της κοινωνίας που βρίσκονται εκτός σχέσεων εργασίας και αυτό πρέπει να το έχουμε στο μυαλό μας είτε είναι ανήλικοι είτε είναι ηλικιωμένοι, ανήμποροι -οι ευπαθείς ομάδες</w:t>
      </w:r>
      <w:r>
        <w:rPr>
          <w:rFonts w:eastAsia="Times New Roman" w:cs="Times New Roman"/>
          <w:szCs w:val="24"/>
        </w:rPr>
        <w:t xml:space="preserve"> που όλοι γνωρίζουμε. Οπότε, τμήμα αυτού του κοινωνικού πλούτου πρέπει να διασφαλίζει και τη δική τους υπόσταση.</w:t>
      </w:r>
    </w:p>
    <w:p w14:paraId="381BD89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Ο δεύτερος λόγος που το παρόν νομοσχέδιο τάσσεται υπέρ της αλληλεγγύης είναι η έγνοια που έχουμε -και νομίζω ότι την έγνοια αυτή την έχει ο </w:t>
      </w:r>
      <w:r>
        <w:rPr>
          <w:rFonts w:eastAsia="Times New Roman" w:cs="Times New Roman"/>
          <w:szCs w:val="24"/>
        </w:rPr>
        <w:t>ίδιος ο ελληνικός λαός- να προστατευτεί η κοινωνική υπόσταση όλων από προβλεπτές απειλές, όπως είναι η φτώχεια, η ανεργία, τα γηρατειά, η ασθένεια και η αμάθεια.</w:t>
      </w:r>
    </w:p>
    <w:p w14:paraId="381BD89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θέλω να μιλήσω περισσότερο για το νομοσχέδιο, έχουν ακουστεί πάρα πολλά πράγματα. Θέλω να </w:t>
      </w:r>
      <w:r>
        <w:rPr>
          <w:rFonts w:eastAsia="Times New Roman" w:cs="Times New Roman"/>
          <w:szCs w:val="24"/>
        </w:rPr>
        <w:t>δώσω, όμως, μερικά στοιχεία, τα οποία ίσχυαν πριν το 2015.</w:t>
      </w:r>
    </w:p>
    <w:p w14:paraId="381BD89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Κατά την πιλοτική εφαρμογή του εγγυημένου κοινωνικού εισοδήματος -για να δείτε τις δυσκολίες και τη σημασία της </w:t>
      </w:r>
      <w:proofErr w:type="spellStart"/>
      <w:r>
        <w:rPr>
          <w:rFonts w:eastAsia="Times New Roman" w:cs="Times New Roman"/>
          <w:szCs w:val="24"/>
        </w:rPr>
        <w:t>ψηφιοποίησης</w:t>
      </w:r>
      <w:proofErr w:type="spellEnd"/>
      <w:r>
        <w:rPr>
          <w:rFonts w:eastAsia="Times New Roman" w:cs="Times New Roman"/>
          <w:szCs w:val="24"/>
        </w:rPr>
        <w:t xml:space="preserve"> που φέρνουμε εμείς δυστυχώς για πρώτη φορά σε αυτή τη χώρα- το 2014 κατα</w:t>
      </w:r>
      <w:r>
        <w:rPr>
          <w:rFonts w:eastAsia="Times New Roman" w:cs="Times New Roman"/>
          <w:szCs w:val="24"/>
        </w:rPr>
        <w:t>δείχθηκαν οι ανεπάρκειες και η διοικητική αδυναμία τ</w:t>
      </w:r>
      <w:r>
        <w:rPr>
          <w:rFonts w:eastAsia="Times New Roman" w:cs="Times New Roman"/>
          <w:szCs w:val="24"/>
        </w:rPr>
        <w:t>η</w:t>
      </w:r>
      <w:r>
        <w:rPr>
          <w:rFonts w:eastAsia="Times New Roman" w:cs="Times New Roman"/>
          <w:szCs w:val="24"/>
        </w:rPr>
        <w:t>ς τότε κοινωνικής διοίκησης, τόσο σε εθνικό όσο και τοπικό επίπεδο. Οι περισσότερες από τις τριάντα δύο χιλιάδες αιτήσεις, εκ των οποίων το 38% έγινε από γυναίκες και το 62% από άντρες, υποβλήθηκαν από τ</w:t>
      </w:r>
      <w:r>
        <w:rPr>
          <w:rFonts w:eastAsia="Times New Roman" w:cs="Times New Roman"/>
          <w:szCs w:val="24"/>
        </w:rPr>
        <w:t xml:space="preserve">ους ίδιους τους αιτούντες με τη συνδρομή φίλων λογιστών. Αυτό είναι πάρα πολύ σημαντικό, </w:t>
      </w:r>
      <w:r>
        <w:rPr>
          <w:rFonts w:eastAsia="Times New Roman" w:cs="Times New Roman"/>
          <w:bCs/>
          <w:shd w:val="clear" w:color="auto" w:fill="FFFFFF"/>
        </w:rPr>
        <w:t>γιατί</w:t>
      </w:r>
      <w:r>
        <w:rPr>
          <w:rFonts w:eastAsia="Times New Roman" w:cs="Times New Roman"/>
          <w:szCs w:val="24"/>
        </w:rPr>
        <w:t xml:space="preserve"> είχε ως συνέπεια να παρουσιαστεί σωρεία λαθών.</w:t>
      </w:r>
    </w:p>
    <w:p w14:paraId="381BD89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Ταυτόχρονα, το κεντρικά ελεγχόμενο ηλεκτρονικό σύστημα καταγραφής έπεφτε πολύ συχνά και έβγαινε εκτός λειτουργίας,</w:t>
      </w:r>
      <w:r>
        <w:rPr>
          <w:rFonts w:eastAsia="Times New Roman" w:cs="Times New Roman"/>
          <w:szCs w:val="24"/>
        </w:rPr>
        <w:t xml:space="preserve"> με αποτέλεσμα να εντείνονται τα λάθη και να εμφανίζονται πολλά κενά ή λάθη στα στοιχεία που δηλώνονταν στις αιτήσεις.</w:t>
      </w:r>
    </w:p>
    <w:p w14:paraId="381BD89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Συνολικά, από τα ΚΕΠ συμπληρώθηκε μόνο το 2% και από τους δήμους το 13,4%, ενώ παρατηρήθηκαν πολύ μεγάλες αποκλίσεις στα χαρακτηριστικά τ</w:t>
      </w:r>
      <w:r>
        <w:rPr>
          <w:rFonts w:eastAsia="Times New Roman" w:cs="Times New Roman"/>
          <w:szCs w:val="24"/>
        </w:rPr>
        <w:t xml:space="preserve">ων αιτούντων από δήμο σε δήμο. </w:t>
      </w:r>
    </w:p>
    <w:p w14:paraId="381BD89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Τα αναφέρω όλα αυτά, για να δούμε πόσο σημαντική είναι η </w:t>
      </w:r>
      <w:proofErr w:type="spellStart"/>
      <w:r>
        <w:rPr>
          <w:rFonts w:eastAsia="Times New Roman" w:cs="Times New Roman"/>
          <w:szCs w:val="24"/>
        </w:rPr>
        <w:t>ψηφιοποίηση</w:t>
      </w:r>
      <w:proofErr w:type="spellEnd"/>
      <w:r>
        <w:rPr>
          <w:rFonts w:eastAsia="Times New Roman" w:cs="Times New Roman"/>
          <w:szCs w:val="24"/>
        </w:rPr>
        <w:t xml:space="preserve"> και πόσο αυτή η </w:t>
      </w:r>
      <w:proofErr w:type="spellStart"/>
      <w:r>
        <w:rPr>
          <w:rFonts w:eastAsia="Times New Roman" w:cs="Times New Roman"/>
          <w:szCs w:val="24"/>
        </w:rPr>
        <w:t>ψηφιοποίηση</w:t>
      </w:r>
      <w:proofErr w:type="spellEnd"/>
      <w:r>
        <w:rPr>
          <w:rFonts w:eastAsia="Times New Roman" w:cs="Times New Roman"/>
          <w:szCs w:val="24"/>
        </w:rPr>
        <w:t xml:space="preserve"> δίνει διαφάνεια, δίνει αποτελεσματικότητα και δίνει -αν θέλετε- τα χρήματα εκεί που πραγματικά ανήκουν.</w:t>
      </w:r>
    </w:p>
    <w:p w14:paraId="381BD89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Δεν θα ήθελα να πω </w:t>
      </w:r>
      <w:r>
        <w:rPr>
          <w:rFonts w:eastAsia="Times New Roman" w:cs="Times New Roman"/>
          <w:szCs w:val="24"/>
        </w:rPr>
        <w:t>περισσότερα, να μην καταχραστώ το</w:t>
      </w:r>
      <w:r>
        <w:rPr>
          <w:rFonts w:eastAsia="Times New Roman" w:cs="Times New Roman"/>
          <w:szCs w:val="24"/>
        </w:rPr>
        <w:t>ν</w:t>
      </w:r>
      <w:r>
        <w:rPr>
          <w:rFonts w:eastAsia="Times New Roman" w:cs="Times New Roman"/>
          <w:szCs w:val="24"/>
        </w:rPr>
        <w:t xml:space="preserve"> χρόνο. Ευχαριστώ πάρα πολύ, κύριε Πρόεδρε, για την ανοχή σας. </w:t>
      </w:r>
    </w:p>
    <w:p w14:paraId="381BD8A0" w14:textId="77777777" w:rsidR="00DC23FB" w:rsidRDefault="001C39CE">
      <w:pPr>
        <w:spacing w:line="600" w:lineRule="auto"/>
        <w:ind w:firstLine="720"/>
        <w:jc w:val="center"/>
        <w:rPr>
          <w:rFonts w:eastAsia="Times New Roman"/>
          <w:bCs/>
        </w:rPr>
      </w:pPr>
      <w:r>
        <w:rPr>
          <w:rFonts w:eastAsia="Times New Roman"/>
          <w:bCs/>
        </w:rPr>
        <w:lastRenderedPageBreak/>
        <w:t>(Χειροκροτήματα από την πτέρυγα του ΣΥΡΙΖΑ)</w:t>
      </w:r>
    </w:p>
    <w:p w14:paraId="381BD8A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ήθελα τον λόγο επί προσωπικού.</w:t>
      </w:r>
    </w:p>
    <w:p w14:paraId="381BD8A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xml:space="preserve">, είχαμε υποσχεθεί στην κ. </w:t>
      </w:r>
      <w:proofErr w:type="spellStart"/>
      <w:r>
        <w:rPr>
          <w:rFonts w:eastAsia="Times New Roman" w:cs="Times New Roman"/>
          <w:szCs w:val="24"/>
        </w:rPr>
        <w:t>Παπανάτσιου</w:t>
      </w:r>
      <w:proofErr w:type="spellEnd"/>
      <w:r>
        <w:rPr>
          <w:rFonts w:eastAsia="Times New Roman" w:cs="Times New Roman"/>
          <w:szCs w:val="24"/>
        </w:rPr>
        <w:t>.</w:t>
      </w:r>
    </w:p>
    <w:p w14:paraId="381BD8A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Για ένα λεπτό, κύριε Πρόεδρε, θα ήθελα τον λόγο επί προσωπικού. </w:t>
      </w:r>
    </w:p>
    <w:p w14:paraId="381BD8A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Να είστε σύντομος σας παρακαλώ. </w:t>
      </w:r>
    </w:p>
    <w:p w14:paraId="381BD8A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για δύο λεπτά. </w:t>
      </w:r>
    </w:p>
    <w:p w14:paraId="381BD8A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Ευχαριστώ</w:t>
      </w:r>
      <w:r>
        <w:rPr>
          <w:rFonts w:eastAsia="Times New Roman" w:cs="Times New Roman"/>
          <w:szCs w:val="24"/>
        </w:rPr>
        <w:t xml:space="preserve">, κύριε Πρόεδρε. </w:t>
      </w:r>
    </w:p>
    <w:p w14:paraId="381BD8A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Παίρνω τον λόγο για να αποκαταστήσω την αλήθεια. Διότι σε αυτή την Αίθουσα περισσεύει υποκρισία, το ψέμα και οι ανακρίβειες, κύριε Πρόεδρε. Εκπλήσσομαι για την αμάθεια του κ. </w:t>
      </w:r>
      <w:proofErr w:type="spellStart"/>
      <w:r>
        <w:rPr>
          <w:rFonts w:eastAsia="Times New Roman" w:cs="Times New Roman"/>
          <w:szCs w:val="24"/>
        </w:rPr>
        <w:t>Βέττα</w:t>
      </w:r>
      <w:proofErr w:type="spellEnd"/>
      <w:r>
        <w:rPr>
          <w:rFonts w:eastAsia="Times New Roman" w:cs="Times New Roman"/>
          <w:szCs w:val="24"/>
        </w:rPr>
        <w:t>, ο οποίος παρέθεσε μ</w:t>
      </w:r>
      <w:r>
        <w:rPr>
          <w:rFonts w:eastAsia="Times New Roman" w:cs="Times New Roman"/>
          <w:szCs w:val="24"/>
        </w:rPr>
        <w:t>ί</w:t>
      </w:r>
      <w:r>
        <w:rPr>
          <w:rFonts w:eastAsia="Times New Roman" w:cs="Times New Roman"/>
          <w:szCs w:val="24"/>
        </w:rPr>
        <w:t>α σειρά από στοιχεία, τα οποία πράγμ</w:t>
      </w:r>
      <w:r>
        <w:rPr>
          <w:rFonts w:eastAsia="Times New Roman" w:cs="Times New Roman"/>
          <w:szCs w:val="24"/>
        </w:rPr>
        <w:t>ατι αποτελούν μειωτικές καταστάσεις για τους εργαζόμενους της χώρας. Λυπάμαι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που τα απέδωσε σε εμένα. Ποτέ δεν έκανα αναφορά ως Υπουργός γι’ αυτά τα στοιχεία στον προκάτοχό μου. Ήταν καταστάσεις που κληρονόμησα. Προσέξτε, όμως, την υποκρισία.</w:t>
      </w:r>
    </w:p>
    <w:p w14:paraId="381BD8A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Ο ΣΥΡΙ</w:t>
      </w:r>
      <w:r>
        <w:rPr>
          <w:rFonts w:eastAsia="Times New Roman" w:cs="Times New Roman"/>
          <w:szCs w:val="24"/>
        </w:rPr>
        <w:t xml:space="preserve">ΖΑ βγήκε στην Κυβέρνηση, υποσχόμενος ότι όλα αυτά που ανέφερε ο κ. </w:t>
      </w:r>
      <w:proofErr w:type="spellStart"/>
      <w:r>
        <w:rPr>
          <w:rFonts w:eastAsia="Times New Roman" w:cs="Times New Roman"/>
          <w:szCs w:val="24"/>
        </w:rPr>
        <w:t>Βέττας</w:t>
      </w:r>
      <w:proofErr w:type="spellEnd"/>
      <w:r>
        <w:rPr>
          <w:rFonts w:eastAsia="Times New Roman" w:cs="Times New Roman"/>
          <w:szCs w:val="24"/>
        </w:rPr>
        <w:t xml:space="preserve"> θα τα ανατρέψει. Και τι έκανε; Όχι μόνο δεν τα ανέτρεψε, αλλά τα επιδείνωσε. Έφερε τις ομαδικές απολύσεις </w:t>
      </w:r>
      <w:r>
        <w:rPr>
          <w:rFonts w:eastAsia="Times New Roman" w:cs="Times New Roman"/>
          <w:szCs w:val="24"/>
        </w:rPr>
        <w:t>–στις οποίες</w:t>
      </w:r>
      <w:r>
        <w:rPr>
          <w:rFonts w:eastAsia="Times New Roman" w:cs="Times New Roman"/>
          <w:szCs w:val="24"/>
        </w:rPr>
        <w:t xml:space="preserve"> αντιστ</w:t>
      </w:r>
      <w:r>
        <w:rPr>
          <w:rFonts w:eastAsia="Times New Roman" w:cs="Times New Roman"/>
          <w:szCs w:val="24"/>
        </w:rPr>
        <w:t>άθηκε</w:t>
      </w:r>
      <w:r>
        <w:rPr>
          <w:rFonts w:eastAsia="Times New Roman" w:cs="Times New Roman"/>
          <w:szCs w:val="24"/>
        </w:rPr>
        <w:t xml:space="preserve"> η προηγούμενη </w:t>
      </w:r>
      <w:r>
        <w:rPr>
          <w:rFonts w:eastAsia="Times New Roman" w:cs="Times New Roman"/>
          <w:szCs w:val="24"/>
        </w:rPr>
        <w:t>κ</w:t>
      </w:r>
      <w:r>
        <w:rPr>
          <w:rFonts w:eastAsia="Times New Roman" w:cs="Times New Roman"/>
          <w:szCs w:val="24"/>
        </w:rPr>
        <w:t>υβέρνηση- ανεξέλεγκτες με υπογραφή Σ</w:t>
      </w:r>
      <w:r>
        <w:rPr>
          <w:rFonts w:eastAsia="Times New Roman" w:cs="Times New Roman"/>
          <w:szCs w:val="24"/>
        </w:rPr>
        <w:t xml:space="preserve">ΥΡΙΖΑ. Και δεν έκανε μόνο αυτό. Έφτασε </w:t>
      </w:r>
      <w:r>
        <w:rPr>
          <w:rFonts w:eastAsia="Times New Roman" w:cs="Times New Roman"/>
          <w:szCs w:val="24"/>
        </w:rPr>
        <w:lastRenderedPageBreak/>
        <w:t>το μισθό στα 327 ευρώ. Αυτά να τα ακούν</w:t>
      </w:r>
      <w:r>
        <w:rPr>
          <w:rFonts w:eastAsia="Times New Roman" w:cs="Times New Roman"/>
          <w:szCs w:val="24"/>
        </w:rPr>
        <w:t>ε</w:t>
      </w:r>
      <w:r>
        <w:rPr>
          <w:rFonts w:eastAsia="Times New Roman" w:cs="Times New Roman"/>
          <w:szCs w:val="24"/>
        </w:rPr>
        <w:t xml:space="preserve"> οι εργαζόμενοι. Ένας στους τρεις εργαζόμενους είναι με 327 ευρώ. Βέβαια, δεν είναι κοινωνική πολιτική και ούτε τη συμμεριζόμαστε, κύριε Πρόεδρε, το ότι καταργούνται –καταργήσατ</w:t>
      </w:r>
      <w:r>
        <w:rPr>
          <w:rFonts w:eastAsia="Times New Roman" w:cs="Times New Roman"/>
          <w:szCs w:val="24"/>
        </w:rPr>
        <w:t xml:space="preserve">ε ήδη- τα επιδόματα για πολύτεκνους και </w:t>
      </w:r>
      <w:proofErr w:type="spellStart"/>
      <w:r>
        <w:rPr>
          <w:rFonts w:eastAsia="Times New Roman" w:cs="Times New Roman"/>
          <w:szCs w:val="24"/>
        </w:rPr>
        <w:t>τρίτεκνους</w:t>
      </w:r>
      <w:proofErr w:type="spellEnd"/>
      <w:r>
        <w:rPr>
          <w:rFonts w:eastAsia="Times New Roman" w:cs="Times New Roman"/>
          <w:szCs w:val="24"/>
        </w:rPr>
        <w:t>. Πού είναι το δημογραφικό;</w:t>
      </w:r>
    </w:p>
    <w:p w14:paraId="381BD8A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Τι καταργήσαμε;</w:t>
      </w:r>
    </w:p>
    <w:p w14:paraId="381BD8A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κυρία Υπουργέ, μη διακ</w:t>
      </w:r>
      <w:r>
        <w:rPr>
          <w:rFonts w:eastAsia="Times New Roman" w:cs="Times New Roman"/>
          <w:szCs w:val="24"/>
        </w:rPr>
        <w:t>όπτετε.</w:t>
      </w:r>
    </w:p>
    <w:p w14:paraId="381BD8A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Καταργήθηκαν τα επιδόματα </w:t>
      </w:r>
      <w:proofErr w:type="spellStart"/>
      <w:r>
        <w:rPr>
          <w:rFonts w:eastAsia="Times New Roman" w:cs="Times New Roman"/>
          <w:szCs w:val="24"/>
        </w:rPr>
        <w:t>τριτέκνων</w:t>
      </w:r>
      <w:proofErr w:type="spellEnd"/>
      <w:r>
        <w:rPr>
          <w:rFonts w:eastAsia="Times New Roman" w:cs="Times New Roman"/>
          <w:szCs w:val="24"/>
        </w:rPr>
        <w:t>, πολυτέκνων για χιλιάδες, οι οποίοι διαμαρτύρονται.</w:t>
      </w:r>
    </w:p>
    <w:p w14:paraId="381BD8A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Σίγουρα δεν είναι κοινωνική πολιτική μέσα σε αυτό το νομοσχέδιο, το ότι ανοίγετε το παράθυρο για να χρηματοδοτείτε ανεξέλεγκτα τις μη </w:t>
      </w:r>
      <w:r>
        <w:rPr>
          <w:rFonts w:eastAsia="Times New Roman" w:cs="Times New Roman"/>
          <w:szCs w:val="24"/>
        </w:rPr>
        <w:t>κυβερνητικές οργανώσεις χωρίς έλεγχο. Και σίγουρα δεν είναι κοινωνική πολιτική από πέρ</w:t>
      </w:r>
      <w:r>
        <w:rPr>
          <w:rFonts w:eastAsia="Times New Roman" w:cs="Times New Roman"/>
          <w:szCs w:val="24"/>
        </w:rPr>
        <w:t>υ</w:t>
      </w:r>
      <w:r>
        <w:rPr>
          <w:rFonts w:eastAsia="Times New Roman" w:cs="Times New Roman"/>
          <w:szCs w:val="24"/>
        </w:rPr>
        <w:t xml:space="preserve">σι μέχρι φέτος να έχετε διορίσει είκοσι επτά χιλιάδες νέους υπαλλήλους στο </w:t>
      </w:r>
      <w:r>
        <w:rPr>
          <w:rFonts w:eastAsia="Times New Roman" w:cs="Times New Roman"/>
          <w:szCs w:val="24"/>
        </w:rPr>
        <w:t>δ</w:t>
      </w:r>
      <w:r>
        <w:rPr>
          <w:rFonts w:eastAsia="Times New Roman" w:cs="Times New Roman"/>
          <w:szCs w:val="24"/>
        </w:rPr>
        <w:t>ημόσιο και να έχετε επιβαρύνει τον κρατικό προϋπολογισμό με 492 εκατομμύρια. Γυρίσαμε στις επ</w:t>
      </w:r>
      <w:r>
        <w:rPr>
          <w:rFonts w:eastAsia="Times New Roman" w:cs="Times New Roman"/>
          <w:szCs w:val="24"/>
        </w:rPr>
        <w:t>οχές του «είσαι φίλος του ΣΥΡΙΖΑ, έλα να σε διορίσω».</w:t>
      </w:r>
    </w:p>
    <w:p w14:paraId="381BD8A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xml:space="preserve">, ολοκληρώστε. </w:t>
      </w:r>
    </w:p>
    <w:p w14:paraId="381BD8A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Σε αυτά είμαστε αντίθετοι. Είμαστε αντίθετοι με την αδιαφάνεια, με τη διαφθορά, με το κράτος που γυρίζει την Ελλάδα πίσω.</w:t>
      </w:r>
      <w:r>
        <w:rPr>
          <w:rFonts w:eastAsia="Times New Roman" w:cs="Times New Roman"/>
          <w:szCs w:val="24"/>
        </w:rPr>
        <w:t xml:space="preserve"> </w:t>
      </w:r>
    </w:p>
    <w:p w14:paraId="381BD8A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81BD8B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η κ. </w:t>
      </w:r>
      <w:proofErr w:type="spellStart"/>
      <w:r>
        <w:rPr>
          <w:rFonts w:eastAsia="Times New Roman" w:cs="Times New Roman"/>
          <w:szCs w:val="24"/>
        </w:rPr>
        <w:t>Παπανάτσιου</w:t>
      </w:r>
      <w:proofErr w:type="spellEnd"/>
      <w:r>
        <w:rPr>
          <w:rFonts w:eastAsia="Times New Roman" w:cs="Times New Roman"/>
          <w:szCs w:val="24"/>
        </w:rPr>
        <w:t xml:space="preserve"> για να υποστηρίξει την τροπολογία της. </w:t>
      </w:r>
    </w:p>
    <w:p w14:paraId="381BD8B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Ευχαριστώ, κύριε Πρόεδρε.</w:t>
      </w:r>
    </w:p>
    <w:p w14:paraId="381BD8B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Η τοποθέτησή μου αφορά την τροπολογία με γενικό αριθμό 14</w:t>
      </w:r>
      <w:r>
        <w:rPr>
          <w:rFonts w:eastAsia="Times New Roman" w:cs="Times New Roman"/>
          <w:szCs w:val="24"/>
        </w:rPr>
        <w:t>77 και ειδικό αριθμό 103. Με το πρώτο άρθρο και με την παράγραφο 1 της πρώτης προτεινόμενης διάταξης αναδιατυπώνεται η παράγραφος 21 του άρθρου 15 του ν.4469/2017 -είναι ο νόμος για τον εξωδικαστικό μηχανισμό στήριξης- προκειμένου να εξειδικευθούν περισσότ</w:t>
      </w:r>
      <w:r>
        <w:rPr>
          <w:rFonts w:eastAsia="Times New Roman" w:cs="Times New Roman"/>
          <w:szCs w:val="24"/>
        </w:rPr>
        <w:t>ερο οι προβλεπόμενες σε αυτή ρυθμίσεις για λόγους νομικής ασφάλειας και καλύτερης εφαρμογής.</w:t>
      </w:r>
    </w:p>
    <w:p w14:paraId="381BD8B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Εδώ, θα πρέπει να διευκρινίσουμε ότι προς αποφυγή τυχόν αμφιβολίας, οι ήδη </w:t>
      </w:r>
      <w:proofErr w:type="spellStart"/>
      <w:r>
        <w:rPr>
          <w:rFonts w:eastAsia="Times New Roman" w:cs="Times New Roman"/>
          <w:szCs w:val="24"/>
        </w:rPr>
        <w:t>εκδοθείσες</w:t>
      </w:r>
      <w:proofErr w:type="spellEnd"/>
      <w:r>
        <w:rPr>
          <w:rFonts w:eastAsia="Times New Roman" w:cs="Times New Roman"/>
          <w:szCs w:val="24"/>
        </w:rPr>
        <w:t xml:space="preserve"> κανονιστικές πράξεις δεν επηρεάζονται από την προτεινόμενη τροποποίηση, η οπο</w:t>
      </w:r>
      <w:r>
        <w:rPr>
          <w:rFonts w:eastAsia="Times New Roman" w:cs="Times New Roman"/>
          <w:szCs w:val="24"/>
        </w:rPr>
        <w:t>ία εξάλλου εναρμονίζεται πλήρως με το περιεχόμενο αυτών, ενώ παράλληλα προβλέπεται ρητά η αναλογική εφαρμογή τους και για οφειλές βεβαιωμένες στη φορολογική διοίκηση υπέρ τρίτων.</w:t>
      </w:r>
    </w:p>
    <w:p w14:paraId="381BD8B4" w14:textId="77777777" w:rsidR="00DC23FB" w:rsidRDefault="001C39CE">
      <w:pPr>
        <w:spacing w:line="600" w:lineRule="auto"/>
        <w:jc w:val="both"/>
        <w:rPr>
          <w:rFonts w:eastAsia="Times New Roman" w:cs="Times New Roman"/>
          <w:szCs w:val="24"/>
        </w:rPr>
      </w:pPr>
      <w:r>
        <w:rPr>
          <w:rFonts w:eastAsia="Times New Roman" w:cs="Times New Roman"/>
          <w:szCs w:val="24"/>
        </w:rPr>
        <w:t>Η δεύτερη διάταξη τροποποίησης της παραγράφου 5 του άρθρου 49 του ν.4509/2017</w:t>
      </w:r>
      <w:r>
        <w:rPr>
          <w:rFonts w:eastAsia="Times New Roman" w:cs="Times New Roman"/>
          <w:szCs w:val="24"/>
        </w:rPr>
        <w:t xml:space="preserve"> και της παραγράφου 50 του άρθρου 72 του Κώδικα Φορολογικής Διαδικασίας αφορούν βελτιώσεις νομοτεχνικής φύσεως.</w:t>
      </w:r>
    </w:p>
    <w:p w14:paraId="381BD8B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Ευχαριστώ πολύ.</w:t>
      </w:r>
    </w:p>
    <w:p w14:paraId="381BD8B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κυρία Υπουργό.</w:t>
      </w:r>
    </w:p>
    <w:p w14:paraId="381BD8B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της Δημοκρατικής Σ</w:t>
      </w:r>
      <w:r>
        <w:rPr>
          <w:rFonts w:eastAsia="Times New Roman" w:cs="Times New Roman"/>
          <w:szCs w:val="24"/>
        </w:rPr>
        <w:t xml:space="preserve">υμπαράταξης κ. Λοβέρδος. </w:t>
      </w:r>
    </w:p>
    <w:p w14:paraId="381BD8B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381BD8B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θέλω ως Κοινοβουλευτικός Εκπρόσωπος να ξεκινήσω την ομιλία μου </w:t>
      </w:r>
      <w:r>
        <w:rPr>
          <w:rFonts w:eastAsia="Times New Roman" w:cs="Times New Roman"/>
          <w:szCs w:val="24"/>
        </w:rPr>
        <w:t xml:space="preserve">απ’ όσα συμβαίνουν </w:t>
      </w:r>
      <w:r>
        <w:rPr>
          <w:rFonts w:eastAsia="Times New Roman" w:cs="Times New Roman"/>
          <w:szCs w:val="24"/>
        </w:rPr>
        <w:t xml:space="preserve">τις μέρες αυτές στα ζητήματα των ελληνοτουρκικών σχέσεων και γενικότερα, </w:t>
      </w:r>
      <w:r>
        <w:rPr>
          <w:rFonts w:eastAsia="Times New Roman" w:cs="Times New Roman"/>
          <w:szCs w:val="24"/>
        </w:rPr>
        <w:t>στη συμπεριφορά της Τουρκίας.</w:t>
      </w:r>
    </w:p>
    <w:p w14:paraId="381BD8B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Χθες, είχαμε μ</w:t>
      </w:r>
      <w:r>
        <w:rPr>
          <w:rFonts w:eastAsia="Times New Roman" w:cs="Times New Roman"/>
          <w:szCs w:val="24"/>
        </w:rPr>
        <w:t>ί</w:t>
      </w:r>
      <w:r>
        <w:rPr>
          <w:rFonts w:eastAsia="Times New Roman" w:cs="Times New Roman"/>
          <w:szCs w:val="24"/>
        </w:rPr>
        <w:t>α σύσκεψη στον χώρο του Κινήματος Αλλαγής και ταυτιστήκαμε όλα τα κόμματα στο ότι στην ανακοίνωσή μας πρέπει να ξεκινήσουμε –άλλες φορές θα ήταν ως εκ περισσού- από την αναγκαία σήμερα τοποθέτηση ότι δεν υπάρχει</w:t>
      </w:r>
      <w:r>
        <w:rPr>
          <w:rFonts w:eastAsia="Times New Roman" w:cs="Times New Roman"/>
          <w:szCs w:val="24"/>
        </w:rPr>
        <w:t xml:space="preserve"> καμ</w:t>
      </w:r>
      <w:r>
        <w:rPr>
          <w:rFonts w:eastAsia="Times New Roman" w:cs="Times New Roman"/>
          <w:szCs w:val="24"/>
        </w:rPr>
        <w:t>μ</w:t>
      </w:r>
      <w:r>
        <w:rPr>
          <w:rFonts w:eastAsia="Times New Roman" w:cs="Times New Roman"/>
          <w:szCs w:val="24"/>
        </w:rPr>
        <w:t xml:space="preserve">ία αμφιβολία κατά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ίκαιο, κατά τις διεθνείς συνθήκες, σύμφωνα με όλα τα νομικά κείμενα ότι τα Ίμια αποτελούν ελληνικό έδαφος. Και </w:t>
      </w:r>
      <w:r>
        <w:rPr>
          <w:rFonts w:eastAsia="Times New Roman" w:cs="Times New Roman"/>
          <w:szCs w:val="24"/>
        </w:rPr>
        <w:lastRenderedPageBreak/>
        <w:t>αυτή την αναντίρρητη αλήθεια συστηματικά η Τουρκία προσπαθεί να την αλλοιώσει με συμπεριφορές από τις προηγούμ</w:t>
      </w:r>
      <w:r>
        <w:rPr>
          <w:rFonts w:eastAsia="Times New Roman" w:cs="Times New Roman"/>
          <w:szCs w:val="24"/>
        </w:rPr>
        <w:t>ενες δεκαετίες, χωρίς να τα καταφέρει. Και ποτέ δεν θα τα καταφέρει.</w:t>
      </w:r>
    </w:p>
    <w:p w14:paraId="381BD8BB"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Πέρασε η όλη ιστορία αυτή προς αποφυγή πολέμων σε μια θεωρία δική τους γκρίζων ζωνών, ισχυρισμών ότι «αυτά δεν είναι δικά σας», όχι όμως και σε ισχυρισμούς ότι αυτά είναι δικά τους. Και τ</w:t>
      </w:r>
      <w:r>
        <w:rPr>
          <w:rFonts w:eastAsia="Times New Roman"/>
          <w:szCs w:val="24"/>
        </w:rPr>
        <w:t>α τελευταία χρόνια βλέπουμε μ</w:t>
      </w:r>
      <w:r>
        <w:rPr>
          <w:rFonts w:eastAsia="Times New Roman"/>
          <w:szCs w:val="24"/>
        </w:rPr>
        <w:t>ί</w:t>
      </w:r>
      <w:r>
        <w:rPr>
          <w:rFonts w:eastAsia="Times New Roman"/>
          <w:szCs w:val="24"/>
        </w:rPr>
        <w:t>α κλιμάκωση της στάσης τους, η οποία είναι αδικαιολόγητη, η οποία είναι παράνομη και η οποία, πέραν των ισχυρισμών Βουλευτών, Υπουργών, τώρα πια και του Υπουργείου Εξωτερικών τους, συνοδεύεται και από την παρουσία στρατιωτικών</w:t>
      </w:r>
      <w:r>
        <w:rPr>
          <w:rFonts w:eastAsia="Times New Roman"/>
          <w:szCs w:val="24"/>
        </w:rPr>
        <w:t xml:space="preserve"> τους δυνάμεων.</w:t>
      </w:r>
    </w:p>
    <w:p w14:paraId="381BD8BC"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Καταδικάζουμε την Τουρκία, καταδικάζουμε τη στάση της και υπογραμμίζουμε ότι αυτή η συμπεριφορά δεν αντιμετωπίζεται με </w:t>
      </w:r>
      <w:r>
        <w:rPr>
          <w:rFonts w:eastAsia="Times New Roman"/>
          <w:szCs w:val="24"/>
        </w:rPr>
        <w:lastRenderedPageBreak/>
        <w:t xml:space="preserve">επιπολαιότητες ούτε με τα λάθη της εξωτερικής πολιτικής, όπως αυτά προέκυψαν από την επίσκεψη </w:t>
      </w:r>
      <w:proofErr w:type="spellStart"/>
      <w:r>
        <w:rPr>
          <w:rFonts w:eastAsia="Times New Roman"/>
          <w:szCs w:val="24"/>
        </w:rPr>
        <w:t>Ερντογάν</w:t>
      </w:r>
      <w:proofErr w:type="spellEnd"/>
      <w:r>
        <w:rPr>
          <w:rFonts w:eastAsia="Times New Roman"/>
          <w:szCs w:val="24"/>
        </w:rPr>
        <w:t>, τη μεγαλειώδη αυτ</w:t>
      </w:r>
      <w:r>
        <w:rPr>
          <w:rFonts w:eastAsia="Times New Roman"/>
          <w:szCs w:val="24"/>
        </w:rPr>
        <w:t xml:space="preserve">ή επίσκεψη, με τα μεγάλα πολιτικά αποτελέσματα που μέρα-μέρα, βδομάδα-βδομάδα μετά από αυτή βλέπουμε την επιδείνωση των </w:t>
      </w:r>
      <w:proofErr w:type="spellStart"/>
      <w:r>
        <w:rPr>
          <w:rFonts w:eastAsia="Times New Roman"/>
          <w:szCs w:val="24"/>
        </w:rPr>
        <w:t>σχέσεών</w:t>
      </w:r>
      <w:proofErr w:type="spellEnd"/>
      <w:r>
        <w:rPr>
          <w:rFonts w:eastAsia="Times New Roman"/>
          <w:szCs w:val="24"/>
        </w:rPr>
        <w:t xml:space="preserve"> μας με την Τουρκία. Αλλά αυτά τα έχουμε πει. Αυτό που πρέπει να υπογραμμιστεί αυτή τη στιγμή είναι ότι με επιπολαιότητες αυτά τα</w:t>
      </w:r>
      <w:r>
        <w:rPr>
          <w:rFonts w:eastAsia="Times New Roman"/>
          <w:szCs w:val="24"/>
        </w:rPr>
        <w:t xml:space="preserve"> προβλήματα δεν αντιμετωπίζονται και οι επιπολαιότητες τα τελευταία τρία χρόνια, ειδικά σχετικά με τα Ίμια, ήταν πάρα πολλές και συνεχίζουν να είναι πάρα πολλές.</w:t>
      </w:r>
    </w:p>
    <w:p w14:paraId="381BD8BD"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Δεν θέλω να προχωρήσω περισσότερο σε αυτό. Είναι μεγάλο το θέμα. Θα έχουμε την ευκαιρία να το </w:t>
      </w:r>
      <w:r>
        <w:rPr>
          <w:rFonts w:eastAsia="Times New Roman"/>
          <w:szCs w:val="24"/>
        </w:rPr>
        <w:t>συζητήσουμε τις επόμενες εβδομάδες, αφού ισορροπήσουν τα πράγματα σε σχέση με την παράνομη πρακτική της Τουρκίας στο Αιγαίο.</w:t>
      </w:r>
    </w:p>
    <w:p w14:paraId="381BD8BE"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lastRenderedPageBreak/>
        <w:t xml:space="preserve">Τώρα για το σχέδιο νόμου, επειδή η συζήτηση είναι ενιαία, </w:t>
      </w:r>
      <w:r>
        <w:rPr>
          <w:rFonts w:eastAsia="Times New Roman"/>
          <w:szCs w:val="24"/>
        </w:rPr>
        <w:t>με προβληματίζει το</w:t>
      </w:r>
      <w:r>
        <w:rPr>
          <w:rFonts w:eastAsia="Times New Roman"/>
          <w:szCs w:val="24"/>
        </w:rPr>
        <w:t xml:space="preserve"> πώς θα τοποθετηθώ, γιατί δεν ξέρω αν έχετε δει το κεί</w:t>
      </w:r>
      <w:r>
        <w:rPr>
          <w:rFonts w:eastAsia="Times New Roman"/>
          <w:szCs w:val="24"/>
        </w:rPr>
        <w:t xml:space="preserve">μενο της Διεύθυνσης Επιστημονικών Μελετών, αλλά σας λέει πολλά και δεν θέλω να χάσω χρόνο από τον χρόνο που έχω, </w:t>
      </w:r>
      <w:r>
        <w:rPr>
          <w:rFonts w:eastAsia="Times New Roman"/>
          <w:szCs w:val="24"/>
        </w:rPr>
        <w:t xml:space="preserve">επισημαίνοντας </w:t>
      </w:r>
      <w:r>
        <w:rPr>
          <w:rFonts w:eastAsia="Times New Roman"/>
          <w:szCs w:val="24"/>
        </w:rPr>
        <w:t xml:space="preserve">θέματα τα οποία σας θέτει και έχουν να κάνουν και με τις διατυπώσεις του λόγου. Θα κάνω μία-δύο μόνο επισημάνσεις στην πορεία </w:t>
      </w:r>
      <w:r>
        <w:rPr>
          <w:rFonts w:eastAsia="Times New Roman"/>
          <w:szCs w:val="24"/>
        </w:rPr>
        <w:t>της ομιλίας μου, ελπίζοντας ότι τα άλλα πρακτικά θέματα που σας λέει να τα έχετε δει και να τα έχετε βελτιώσει.</w:t>
      </w:r>
    </w:p>
    <w:p w14:paraId="381BD8BF"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Θέλω να μείνω, όμως, σε κάτι που συγκροτεί την αρχή του σχεδίου νόμου, στο θέμα της </w:t>
      </w:r>
      <w:proofErr w:type="spellStart"/>
      <w:r>
        <w:rPr>
          <w:rFonts w:eastAsia="Times New Roman"/>
          <w:szCs w:val="24"/>
        </w:rPr>
        <w:t>ψηφιοποίησης</w:t>
      </w:r>
      <w:proofErr w:type="spellEnd"/>
      <w:r>
        <w:rPr>
          <w:rFonts w:eastAsia="Times New Roman"/>
          <w:szCs w:val="24"/>
        </w:rPr>
        <w:t xml:space="preserve"> και δεν θα κάνω δική μου αναφορά, παρά μόνο θα </w:t>
      </w:r>
      <w:r>
        <w:rPr>
          <w:rFonts w:eastAsia="Times New Roman"/>
          <w:szCs w:val="24"/>
        </w:rPr>
        <w:t xml:space="preserve">παραπέμψω </w:t>
      </w:r>
      <w:r>
        <w:rPr>
          <w:rFonts w:eastAsia="Times New Roman"/>
          <w:szCs w:val="24"/>
        </w:rPr>
        <w:t xml:space="preserve">σε όσα ειπώθηκαν από τον </w:t>
      </w:r>
      <w:r>
        <w:rPr>
          <w:rFonts w:eastAsia="Times New Roman"/>
          <w:szCs w:val="24"/>
        </w:rPr>
        <w:t>συν</w:t>
      </w:r>
      <w:r>
        <w:rPr>
          <w:rFonts w:eastAsia="Times New Roman"/>
          <w:szCs w:val="24"/>
        </w:rPr>
        <w:t>ά</w:t>
      </w:r>
      <w:r>
        <w:rPr>
          <w:rFonts w:eastAsia="Times New Roman"/>
          <w:szCs w:val="24"/>
        </w:rPr>
        <w:t>δ</w:t>
      </w:r>
      <w:r>
        <w:rPr>
          <w:rFonts w:eastAsia="Times New Roman"/>
          <w:szCs w:val="24"/>
        </w:rPr>
        <w:t>ε</w:t>
      </w:r>
      <w:r>
        <w:rPr>
          <w:rFonts w:eastAsia="Times New Roman"/>
          <w:szCs w:val="24"/>
        </w:rPr>
        <w:t>λφο Δημήτρη Κωνσταντόπουλο που έκανε και την εισή</w:t>
      </w:r>
      <w:r>
        <w:rPr>
          <w:rFonts w:eastAsia="Times New Roman"/>
          <w:szCs w:val="24"/>
        </w:rPr>
        <w:lastRenderedPageBreak/>
        <w:t xml:space="preserve">γηση στην </w:t>
      </w:r>
      <w:r>
        <w:rPr>
          <w:rFonts w:eastAsia="Times New Roman"/>
          <w:szCs w:val="24"/>
        </w:rPr>
        <w:t>ε</w:t>
      </w:r>
      <w:r>
        <w:rPr>
          <w:rFonts w:eastAsia="Times New Roman"/>
          <w:szCs w:val="24"/>
        </w:rPr>
        <w:t>πιτροπή. Είπε ο συνάδελφος ότι είναι θετικό να μεταβαίνουμε στην εποχή της ηλεκτρονικής διασύνδεσης των βάσεων του νέου φορέα, του ΟΠΕΚΑ, με αυτές τις βάσε</w:t>
      </w:r>
      <w:r>
        <w:rPr>
          <w:rFonts w:eastAsia="Times New Roman"/>
          <w:szCs w:val="24"/>
        </w:rPr>
        <w:t>ις δηλαδή της ΑΑΔΕ και της ΗΔΙΚΑ.</w:t>
      </w:r>
    </w:p>
    <w:p w14:paraId="381BD8C0"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Στάθηκε ο Δημήτρης Κωνσταντόπουλος θετικά πάνω σε ό,τι συγκροτεί την αρχή του σχεδίου νόμου και αυτό το αντιπαραβάλλω και το σχετίζω με μια συζήτηση που θα έχουμε εδώ την Τρίτη και την Τετάρτη, με τη δική σας συμπεριφορά</w:t>
      </w:r>
      <w:r>
        <w:rPr>
          <w:rFonts w:eastAsia="Times New Roman"/>
          <w:szCs w:val="24"/>
        </w:rPr>
        <w:t>,</w:t>
      </w:r>
      <w:r>
        <w:rPr>
          <w:rFonts w:eastAsia="Times New Roman"/>
          <w:szCs w:val="24"/>
        </w:rPr>
        <w:t xml:space="preserve"> </w:t>
      </w:r>
      <w:r>
        <w:rPr>
          <w:rFonts w:eastAsia="Times New Roman"/>
          <w:szCs w:val="24"/>
        </w:rPr>
        <w:t xml:space="preserve">όταν ερχόταν στην Αίθουσα αυτή το θέμα της ηλεκτρονικής </w:t>
      </w:r>
      <w:proofErr w:type="spellStart"/>
      <w:r>
        <w:rPr>
          <w:rFonts w:eastAsia="Times New Roman"/>
          <w:szCs w:val="24"/>
        </w:rPr>
        <w:t>συνταγογράφησης</w:t>
      </w:r>
      <w:proofErr w:type="spellEnd"/>
      <w:r>
        <w:rPr>
          <w:rFonts w:eastAsia="Times New Roman"/>
          <w:szCs w:val="24"/>
        </w:rPr>
        <w:t>, που όχι μόνο το καταψηφίζατε, αλλά μιλάγατε και για το φτηνό φάρμακο του λαού, υπερασπιζόμενοι ό,τι υπερασπιζόσασταν τότε. Εμείς δεν είμαστε εσείς.</w:t>
      </w:r>
    </w:p>
    <w:p w14:paraId="381BD8C1"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lastRenderedPageBreak/>
        <w:t>Σε αυτό που είναι σχετικά με το θέμ</w:t>
      </w:r>
      <w:r>
        <w:rPr>
          <w:rFonts w:eastAsia="Times New Roman"/>
          <w:szCs w:val="24"/>
        </w:rPr>
        <w:t xml:space="preserve">α της </w:t>
      </w:r>
      <w:proofErr w:type="spellStart"/>
      <w:r>
        <w:rPr>
          <w:rFonts w:eastAsia="Times New Roman"/>
          <w:szCs w:val="24"/>
        </w:rPr>
        <w:t>ψηφιοποίησης</w:t>
      </w:r>
      <w:proofErr w:type="spellEnd"/>
      <w:r>
        <w:rPr>
          <w:rFonts w:eastAsia="Times New Roman"/>
          <w:szCs w:val="24"/>
        </w:rPr>
        <w:t xml:space="preserve"> θετικό, είπε ο συνάδελφος και </w:t>
      </w:r>
      <w:r>
        <w:rPr>
          <w:rFonts w:eastAsia="Times New Roman"/>
          <w:szCs w:val="24"/>
          <w:lang w:val="en-US"/>
        </w:rPr>
        <w:t>verbatim</w:t>
      </w:r>
      <w:r>
        <w:rPr>
          <w:rFonts w:eastAsia="Times New Roman"/>
          <w:szCs w:val="24"/>
        </w:rPr>
        <w:t xml:space="preserve"> επαναλαμβάνω αυτά που είπε ότι «η στάση μας είναι θετική».</w:t>
      </w:r>
    </w:p>
    <w:p w14:paraId="381BD8C2"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Για τα υπόλοιπα τα σχετικά με την ηλεκτρονική </w:t>
      </w:r>
      <w:proofErr w:type="spellStart"/>
      <w:r>
        <w:rPr>
          <w:rFonts w:eastAsia="Times New Roman"/>
          <w:szCs w:val="24"/>
        </w:rPr>
        <w:t>συνταγογράφηση</w:t>
      </w:r>
      <w:proofErr w:type="spellEnd"/>
      <w:r>
        <w:rPr>
          <w:rFonts w:eastAsia="Times New Roman"/>
          <w:szCs w:val="24"/>
        </w:rPr>
        <w:t xml:space="preserve"> στα φάρμακα και τον ΕΟΠΥΥ και ό,τι άλλο σχετίζεται με τις τελευταίες αθλιότητε</w:t>
      </w:r>
      <w:r>
        <w:rPr>
          <w:rFonts w:eastAsia="Times New Roman"/>
          <w:szCs w:val="24"/>
        </w:rPr>
        <w:t>ς, θα τα πούμε την Τετάρτη.</w:t>
      </w:r>
    </w:p>
    <w:p w14:paraId="381BD8C3"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Τώρα το σχέδιο νόμου, όμως, δεν έχει μόνο φιλοσοφία, δεν έχει μόνο γενική αρχή, έχει και γενικά θέματα. Εγώ παίρνω αφορμή για να αγορεύσω από μία τοποθέτηση συναδέλφου της Πλειοψηφίας. Είπε στην </w:t>
      </w:r>
      <w:r>
        <w:rPr>
          <w:rFonts w:eastAsia="Times New Roman"/>
          <w:szCs w:val="24"/>
        </w:rPr>
        <w:t>ε</w:t>
      </w:r>
      <w:r>
        <w:rPr>
          <w:rFonts w:eastAsia="Times New Roman"/>
          <w:szCs w:val="24"/>
        </w:rPr>
        <w:t xml:space="preserve">πιτροπή: «Ανάπτυξη σημαίνει για </w:t>
      </w:r>
      <w:r>
        <w:rPr>
          <w:rFonts w:eastAsia="Times New Roman"/>
          <w:szCs w:val="24"/>
        </w:rPr>
        <w:t xml:space="preserve">μας ανάπτυξη κοινωνικά δίκαιη, κοινωνικά αποδεκτή και κοινωνικά ανταποδοτική, </w:t>
      </w:r>
      <w:r>
        <w:rPr>
          <w:rFonts w:eastAsia="Times New Roman"/>
          <w:szCs w:val="24"/>
        </w:rPr>
        <w:lastRenderedPageBreak/>
        <w:t>ανάπτυξη για πολλούς με σεβασμό στο περιβάλλον και τις εργασιακές σχέσεις, με την ανάπτυξη ενός ισχυρού κράτους κοινωνικής προστασίας». Αυτά είπε ότι σημαίνει για εσάς της Πλειοψ</w:t>
      </w:r>
      <w:r>
        <w:rPr>
          <w:rFonts w:eastAsia="Times New Roman"/>
          <w:szCs w:val="24"/>
        </w:rPr>
        <w:t>ηφίας.</w:t>
      </w:r>
    </w:p>
    <w:p w14:paraId="381BD8C4"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Κι εγώ βλέπω στην πολιτική της τριετίας σας μείωση του αφορολογήτου, διαδοχικές περικοπές συντάξεων -τις έχουμε δει πολλές φορές εδώ και είναι υπερδιπλάσιες αυτών που έγιναν στα πρώτα χρόνια των μνημονίων-, αύξηση ασφαλιστικών εισφορών σε αγρότες κα</w:t>
      </w:r>
      <w:r>
        <w:rPr>
          <w:rFonts w:eastAsia="Times New Roman"/>
          <w:szCs w:val="24"/>
        </w:rPr>
        <w:t xml:space="preserve">ι ελεύθερους επαγγελματίες, κατάργηση του ΕΚΑΣ για τους χαμηλοσυνταξιούχους, μείωση </w:t>
      </w:r>
      <w:proofErr w:type="spellStart"/>
      <w:r>
        <w:rPr>
          <w:rFonts w:eastAsia="Times New Roman"/>
          <w:szCs w:val="24"/>
        </w:rPr>
        <w:t>πολυτεκνικών</w:t>
      </w:r>
      <w:proofErr w:type="spellEnd"/>
      <w:r>
        <w:rPr>
          <w:rFonts w:eastAsia="Times New Roman"/>
          <w:szCs w:val="24"/>
        </w:rPr>
        <w:t xml:space="preserve"> επιδομάτων σε </w:t>
      </w:r>
      <w:proofErr w:type="spellStart"/>
      <w:r>
        <w:rPr>
          <w:rFonts w:eastAsia="Times New Roman"/>
          <w:szCs w:val="24"/>
        </w:rPr>
        <w:t>τρίτεκνους</w:t>
      </w:r>
      <w:proofErr w:type="spellEnd"/>
      <w:r>
        <w:rPr>
          <w:rFonts w:eastAsia="Times New Roman"/>
          <w:szCs w:val="24"/>
        </w:rPr>
        <w:t xml:space="preserve"> και πολύτεκνους, κατάργηση συντάξεων χηρείας ή μικροδιορθώσεις στην ούγια, μετά από τις διαμαρτυρίες των κομμάτων, της κ</w:t>
      </w:r>
      <w:r>
        <w:rPr>
          <w:rFonts w:eastAsia="Times New Roman"/>
          <w:szCs w:val="24"/>
        </w:rPr>
        <w:t>.</w:t>
      </w:r>
      <w:r>
        <w:rPr>
          <w:rFonts w:eastAsia="Times New Roman"/>
          <w:szCs w:val="24"/>
        </w:rPr>
        <w:t xml:space="preserve"> Γεννηματά, τ</w:t>
      </w:r>
      <w:r>
        <w:rPr>
          <w:rFonts w:eastAsia="Times New Roman"/>
          <w:szCs w:val="24"/>
        </w:rPr>
        <w:t xml:space="preserve">η δική μας πρόταση νόμου και πάνω από όλα </w:t>
      </w:r>
      <w:r>
        <w:rPr>
          <w:rFonts w:eastAsia="Times New Roman"/>
          <w:szCs w:val="24"/>
        </w:rPr>
        <w:lastRenderedPageBreak/>
        <w:t>των ανθρώπων που τους ενδιέφεραν αυτές οι ανάλγητες πολιτικές σας.</w:t>
      </w:r>
    </w:p>
    <w:p w14:paraId="381BD8C5"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Και δεν θέλω τώρα να απευθυνθώ συγκεκριμένα στον συνάδελφο, αλλά ρωτάω: Μέσα του είναι ισορροπημένος, όταν εκφράζει αυτή τη θέση αρχής; Πού το βρήκ</w:t>
      </w:r>
      <w:r>
        <w:rPr>
          <w:rFonts w:eastAsia="Times New Roman"/>
          <w:szCs w:val="24"/>
        </w:rPr>
        <w:t>ε το κοινωνικό κράτος;</w:t>
      </w:r>
    </w:p>
    <w:p w14:paraId="381BD8C6"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Εγώ θα συμφωνήσω με τον </w:t>
      </w:r>
      <w:r>
        <w:rPr>
          <w:rFonts w:eastAsia="Times New Roman"/>
          <w:szCs w:val="24"/>
        </w:rPr>
        <w:t xml:space="preserve">κ. </w:t>
      </w:r>
      <w:r>
        <w:rPr>
          <w:rFonts w:eastAsia="Times New Roman"/>
          <w:szCs w:val="24"/>
        </w:rPr>
        <w:t xml:space="preserve">Γιάννη </w:t>
      </w:r>
      <w:proofErr w:type="spellStart"/>
      <w:r>
        <w:rPr>
          <w:rFonts w:eastAsia="Times New Roman"/>
          <w:szCs w:val="24"/>
        </w:rPr>
        <w:t>Βρούτση</w:t>
      </w:r>
      <w:proofErr w:type="spellEnd"/>
      <w:r>
        <w:rPr>
          <w:rFonts w:eastAsia="Times New Roman"/>
          <w:szCs w:val="24"/>
        </w:rPr>
        <w:t xml:space="preserve"> γι’ αυτό που συγκροτεί τη στρατηγική σας τελικά μετά από τρία χρόνια.</w:t>
      </w:r>
    </w:p>
    <w:p w14:paraId="381BD8C7"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Σωστά το είπατε, συνάδελφε. Δεν διστάζω να συμφωνήσω, όταν κάτι το ακούω σωστά με οποιονδήποτε, αλλά ειδικά με εσάς, που </w:t>
      </w:r>
      <w:r>
        <w:rPr>
          <w:rFonts w:eastAsia="Times New Roman"/>
          <w:szCs w:val="24"/>
        </w:rPr>
        <w:t>έχετε και την εμπειρία του Υπουργείου.</w:t>
      </w:r>
    </w:p>
    <w:p w14:paraId="381BD8C8"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Κοιτάξτε, κυρία Φωτίου. Αντιμετωπίζαμε από την πρώτη στιγμή που έσκασε η κρίση ένα δίλημμα, τι πρότυπο –το λένε οι σύγχρονοι μοντέλο, εμένα μου αρέσει η ελληνική λέξη- οικονομίας </w:t>
      </w:r>
      <w:r>
        <w:rPr>
          <w:rFonts w:eastAsia="Times New Roman"/>
          <w:szCs w:val="24"/>
        </w:rPr>
        <w:lastRenderedPageBreak/>
        <w:t>θα φτιάξουμε κατά τη διάρκεια της κρίσ</w:t>
      </w:r>
      <w:r>
        <w:rPr>
          <w:rFonts w:eastAsia="Times New Roman"/>
          <w:szCs w:val="24"/>
        </w:rPr>
        <w:t>ης, ώστε να λειτουργήσει μετά.</w:t>
      </w:r>
    </w:p>
    <w:p w14:paraId="381BD8C9"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Όσον αφορά το εισαγόμενο πρότυπο, ειδικά από συγκεκριμένες πτυχές αντιλήψεων που δεν έχουν να κάνουν με σοσιαλδημοκρατία και με νεοφιλελευθερισμό, αλλά έχουν να κάνουν με συγκροτημένες κρατικές απόψεις στην Ευρώπη και οπωσδήπ</w:t>
      </w:r>
      <w:r>
        <w:rPr>
          <w:rFonts w:eastAsia="Times New Roman"/>
          <w:szCs w:val="24"/>
        </w:rPr>
        <w:t>οτε στην Αμερική, αντιμετωπίζαμε την εισήγηση για πρότυπο κοινωνίες των δύο πέμπτων, τριών πέμπτων, τεσσάρων πέμπτων, κοινωνίες πάντως, οι οποίες έχουν και ένα πέμπτο, δύο πέμπτα, δυόμισι πέμπτα, ανθρώπους αδύναμους να μπουν στην οικονομία και στην κοινωνι</w:t>
      </w:r>
      <w:r>
        <w:rPr>
          <w:rFonts w:eastAsia="Times New Roman"/>
          <w:szCs w:val="24"/>
        </w:rPr>
        <w:t>κή ζωή του τόπου που τους αντιμετωπίζουν με επιδόματα.</w:t>
      </w:r>
    </w:p>
    <w:p w14:paraId="381BD8CA"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Αυτό το πρότυπο απορρίπταμε και το απορρίπταμε συνειδητά. Το ότι διατηρούσαμε το ΕΚΑΣ, κάνοντας προσπάθειες να βρούμε </w:t>
      </w:r>
      <w:r>
        <w:rPr>
          <w:rFonts w:eastAsia="Times New Roman"/>
          <w:szCs w:val="24"/>
        </w:rPr>
        <w:lastRenderedPageBreak/>
        <w:t>ισοδύναμα σε άλλους τομείς, ήταν μια πολύ συνειδητή προσπάθεια να μην περάσουμε στη</w:t>
      </w:r>
      <w:r>
        <w:rPr>
          <w:rFonts w:eastAsia="Times New Roman"/>
          <w:szCs w:val="24"/>
        </w:rPr>
        <w:t>ν κοινωνία των επιδομάτων, να μη ζήσουμε αυτά τα οποία μας μεταφέρονται από τη διανόηση των κρατών που έχουν αυτή την εμπειρία, ακόμα και από την τέχνη, από το θέατρο, από τον κινηματογράφο.</w:t>
      </w:r>
    </w:p>
    <w:p w14:paraId="381BD8CB"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Προσπαθούσαμε να κρατήσουμε ψηλά μια κοινωνία των μεσαίων στρωμάτ</w:t>
      </w:r>
      <w:r>
        <w:rPr>
          <w:rFonts w:eastAsia="Times New Roman"/>
          <w:szCs w:val="24"/>
        </w:rPr>
        <w:t>ων, των περισσοτέρων δηλαδή σχετικώς ή περισσότερο ευχαριστημένων. Παλεύαμε γι’ αυτό και τα καταφέραμε τουλάχιστον μέχρι το 2014 να κρατηθεί αυτό και να αποκρούσουμε καταργήσεις του ΕΚΑΣ, να αποκρούσουμε την κοινωνία των επιδομάτων, να κάνουμε τον καλό δηλ</w:t>
      </w:r>
      <w:r>
        <w:rPr>
          <w:rFonts w:eastAsia="Times New Roman"/>
          <w:szCs w:val="24"/>
        </w:rPr>
        <w:t>αδή, για να αναπτύξουμε μια συγκεκριμένη σχέση με κάποιο κομμάτι του εκλογικού σώματος.</w:t>
      </w:r>
    </w:p>
    <w:p w14:paraId="381BD8CC"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lastRenderedPageBreak/>
        <w:t>Είναι λάθος</w:t>
      </w:r>
      <w:r>
        <w:rPr>
          <w:rFonts w:eastAsia="Times New Roman"/>
          <w:szCs w:val="24"/>
        </w:rPr>
        <w:t>,</w:t>
      </w:r>
      <w:r>
        <w:rPr>
          <w:rFonts w:eastAsia="Times New Roman"/>
          <w:szCs w:val="24"/>
        </w:rPr>
        <w:t xml:space="preserve"> από πάνω μέχρι κάτω</w:t>
      </w:r>
      <w:r>
        <w:rPr>
          <w:rFonts w:eastAsia="Times New Roman"/>
          <w:szCs w:val="24"/>
        </w:rPr>
        <w:t>,</w:t>
      </w:r>
      <w:r>
        <w:rPr>
          <w:rFonts w:eastAsia="Times New Roman"/>
          <w:szCs w:val="24"/>
        </w:rPr>
        <w:t xml:space="preserve"> αυτή η πολιτική την οποία ακολουθείτε: εισφορές σαν φόρος, φορολογία στο μάξιμουμ και για όσους καθίστανται απόβλητοι της ζωής ένα </w:t>
      </w:r>
      <w:proofErr w:type="spellStart"/>
      <w:r>
        <w:rPr>
          <w:rFonts w:eastAsia="Times New Roman"/>
          <w:szCs w:val="24"/>
        </w:rPr>
        <w:t>επι</w:t>
      </w:r>
      <w:r>
        <w:rPr>
          <w:rFonts w:eastAsia="Times New Roman"/>
          <w:szCs w:val="24"/>
        </w:rPr>
        <w:t>δοματάκι</w:t>
      </w:r>
      <w:proofErr w:type="spellEnd"/>
      <w:r>
        <w:rPr>
          <w:rFonts w:eastAsia="Times New Roman"/>
          <w:szCs w:val="24"/>
        </w:rPr>
        <w:t xml:space="preserve"> για να πει μια καλή κουβέντα για εμάς και να είναι σχετικώς ευχαριστημένος.</w:t>
      </w:r>
    </w:p>
    <w:p w14:paraId="381BD8CD"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Αυτό είναι λάθος πρότυπο και θα πρέπει να ανατραπεί αμέσως μόλις φύγετε από τη διακυβέρνηση του τόπου. Θα είναι δύσκολο, γιατί τα πράγματα παγιώνονται όσο περνάνε τα χρόνι</w:t>
      </w:r>
      <w:r>
        <w:rPr>
          <w:rFonts w:eastAsia="Times New Roman"/>
          <w:szCs w:val="24"/>
        </w:rPr>
        <w:t>α. Όμως, θα είναι μια προσπάθεια που θα πρέπει να αποδώσει για να γυρίσει η Ελλάδα στα μέτρα της -όχι σε πράγματα υπερβολικά- σε μια χώρα η οποία θα έχει μια κοινωνία πλειοψηφική κοινωνία ευχαριστημένων.</w:t>
      </w:r>
    </w:p>
    <w:p w14:paraId="381BD8CE"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Τώρα, θέλω να σας κάνω ορισμένες ερωτήσεις. Αυτά που</w:t>
      </w:r>
      <w:r>
        <w:rPr>
          <w:rFonts w:eastAsia="Times New Roman"/>
          <w:szCs w:val="24"/>
        </w:rPr>
        <w:t xml:space="preserve"> λέτε -γιατί τα διάβασα, δεν ήμουν εδώ, δεν είμαι και μέλος της </w:t>
      </w:r>
      <w:r>
        <w:rPr>
          <w:rFonts w:eastAsia="Times New Roman"/>
          <w:szCs w:val="24"/>
        </w:rPr>
        <w:t>ε</w:t>
      </w:r>
      <w:r>
        <w:rPr>
          <w:rFonts w:eastAsia="Times New Roman"/>
          <w:szCs w:val="24"/>
        </w:rPr>
        <w:t xml:space="preserve">πιτροπής </w:t>
      </w:r>
      <w:r>
        <w:rPr>
          <w:rFonts w:eastAsia="Times New Roman"/>
          <w:szCs w:val="24"/>
        </w:rPr>
        <w:lastRenderedPageBreak/>
        <w:t xml:space="preserve">πια- για τα όσα συμβαίνουν στα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οινότητας τα ξέρετε καλά; Είστε εποπτεύων Υπουργός. Οφείλετε να τα ξέρετε. Η ενημέρωση που έχετε από τις υπηρεσίες σας είναι επαρκής; Έχετε μιλ</w:t>
      </w:r>
      <w:r>
        <w:rPr>
          <w:rFonts w:eastAsia="Times New Roman"/>
          <w:szCs w:val="24"/>
        </w:rPr>
        <w:t xml:space="preserve">ήσει με τους εργαζόμενους του πρώτου πυλώνα του εθνικού μηχανισμού, που είναι 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οινότητας; Σας έχουν αναφέρει τα πραγματικά προβλήματα που αντιμετωπίζουν στην καθημερινή τους λειτουργία;</w:t>
      </w:r>
    </w:p>
    <w:p w14:paraId="381BD8CF"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Γνωρίζετε, για παράδειγμα, ότι η πλατφόρμα ή το σύστημα διασ</w:t>
      </w:r>
      <w:r>
        <w:rPr>
          <w:rFonts w:eastAsia="Times New Roman"/>
          <w:szCs w:val="24"/>
        </w:rPr>
        <w:t xml:space="preserve">ταυρώσεων των τριών μητρώων, στο οποίο αναφερθήκατε, δεν υφίσταται σε κανένα από τα διακόσια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οινότητας ούτε καν πιλοτικά, αλλά οι υπάλληλοι έχουν ακουστά ότι κάποια στιγμή αυτό θα γίνει; Έτσι λένε. Κάνω λάθος; Τόσο λάθος κάνω; Ποια είναι η αλήθεια;</w:t>
      </w:r>
    </w:p>
    <w:p w14:paraId="381BD8D0"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lastRenderedPageBreak/>
        <w:t xml:space="preserve">Γνωρίζετε ότι οι εργαζόμενοι των </w:t>
      </w:r>
      <w:r>
        <w:rPr>
          <w:rFonts w:eastAsia="Times New Roman"/>
          <w:szCs w:val="24"/>
        </w:rPr>
        <w:t>κ</w:t>
      </w:r>
      <w:r>
        <w:rPr>
          <w:rFonts w:eastAsia="Times New Roman"/>
          <w:szCs w:val="24"/>
        </w:rPr>
        <w:t xml:space="preserve">έντρων </w:t>
      </w:r>
      <w:r>
        <w:rPr>
          <w:rFonts w:eastAsia="Times New Roman"/>
          <w:szCs w:val="24"/>
        </w:rPr>
        <w:t>κ</w:t>
      </w:r>
      <w:r>
        <w:rPr>
          <w:rFonts w:eastAsia="Times New Roman"/>
          <w:szCs w:val="24"/>
        </w:rPr>
        <w:t>οινότητας καταναλώνουν, όπως μας λένε, το 90% του χρόνου τους να διεκπεραιώνουν αιτήσεις για το κοινωνικό εισόδημα αλληλεγγύης;</w:t>
      </w:r>
    </w:p>
    <w:p w14:paraId="381BD8D1"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Τέλος, γνωρίζετε ότι οι εργαζόμενοι δρουν υποστηρικτικά των κοινωνικών υπηρεσιών των </w:t>
      </w:r>
      <w:r>
        <w:rPr>
          <w:rFonts w:eastAsia="Times New Roman"/>
          <w:szCs w:val="24"/>
        </w:rPr>
        <w:t>ΟΤΑ, υλοποιώντας ήδη υπάρχουσες κοινωνικές πολιτικές των δήμων; Δηλαδή μέσα στα ίδια προσπαθείτε να κινηθείτε.</w:t>
      </w:r>
    </w:p>
    <w:p w14:paraId="381BD8D2"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Έχουμε ένα πλεονέκτημα σ</w:t>
      </w:r>
      <w:r>
        <w:rPr>
          <w:rFonts w:eastAsia="Times New Roman"/>
          <w:szCs w:val="24"/>
        </w:rPr>
        <w:t>ε</w:t>
      </w:r>
      <w:r>
        <w:rPr>
          <w:rFonts w:eastAsia="Times New Roman"/>
          <w:szCs w:val="24"/>
        </w:rPr>
        <w:t xml:space="preserve"> αυτή</w:t>
      </w:r>
      <w:r>
        <w:rPr>
          <w:rFonts w:eastAsia="Times New Roman"/>
          <w:szCs w:val="24"/>
        </w:rPr>
        <w:t xml:space="preserve"> </w:t>
      </w:r>
      <w:r>
        <w:rPr>
          <w:rFonts w:eastAsia="Times New Roman"/>
          <w:szCs w:val="24"/>
        </w:rPr>
        <w:t xml:space="preserve">τη συζήτηση και την κριτική που σας ασκούμε. Έχουμε το πλεονέκτημα ότι εμείς ψηφίσαμε 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 xml:space="preserve">οινότητας και το </w:t>
      </w:r>
      <w:r>
        <w:rPr>
          <w:rFonts w:eastAsia="Times New Roman"/>
          <w:szCs w:val="24"/>
        </w:rPr>
        <w:t xml:space="preserve">θυμάμαι σαν τώρα και σε εποχές πολύ πιο σκληρές σε ό,τι αφορά τις αντιπαραθέσεις μέσα στη Βουλή. Τα ψηφίσαμε και τα στηρίξαμε, γιατί στηρίζουμε τον θεσμό. Όμως, δεν </w:t>
      </w:r>
      <w:r>
        <w:rPr>
          <w:rFonts w:eastAsia="Times New Roman"/>
          <w:szCs w:val="24"/>
        </w:rPr>
        <w:lastRenderedPageBreak/>
        <w:t>μπορούμε να παρακολουθήσουμε τη δυσλειτουργία τους ούτε να τη στηρίζουμε και αυτή και να κά</w:t>
      </w:r>
      <w:r>
        <w:rPr>
          <w:rFonts w:eastAsia="Times New Roman"/>
          <w:szCs w:val="24"/>
        </w:rPr>
        <w:t>νουμε ότι δεν καταλαβαίνουμε.</w:t>
      </w:r>
    </w:p>
    <w:p w14:paraId="381BD8D3"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Φροντίστε, λοιπόν, να εκπληρωθούν οι σκοποί για τους οποίους έχετε μιλήσει, γιατί αλλιώς εμείς μπορούμε να πούμε ως Αντιπολίτευση ότι αυτά που κάνετε χαρακτηρίζονται από μεγαλοστομίες που δεν γίνονται ποτέ πράξη, από την αφαίρ</w:t>
      </w:r>
      <w:r>
        <w:rPr>
          <w:rFonts w:eastAsia="Times New Roman"/>
          <w:szCs w:val="24"/>
        </w:rPr>
        <w:t>εση εισοδήματος -προφανώς αυτό προκύπτει από παντού- από την οικοδόμηση πελατειακών δικτύων -το λέω πιο ευγενικά από ότι ειπώθηκε πριν- και από μια διοικητική ακαταστασία.</w:t>
      </w:r>
    </w:p>
    <w:p w14:paraId="381BD8D4"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Αυτά είναι που πρέπει να είναι το μέλημά σας, ώστε όταν θα παραδώσετε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w:t>
      </w:r>
      <w:r>
        <w:rPr>
          <w:rFonts w:eastAsia="Times New Roman" w:cs="Times New Roman"/>
          <w:szCs w:val="24"/>
        </w:rPr>
        <w:t>ότητας, να έχουν μια σχετικά αποδοτική λειτουργία και παρουσία.</w:t>
      </w:r>
    </w:p>
    <w:p w14:paraId="381BD8D5"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κλείνω την αγόρευσή μου με μια επισήμανση: Είναι ζήτημα εμπειρίας και προσωπικής δυνατότητας να κρατάς ψηλά τον αντιπολιτευτικό σου τόνο, να είσαι αυτός που πιστεύ</w:t>
      </w:r>
      <w:r>
        <w:rPr>
          <w:rFonts w:eastAsia="Times New Roman" w:cs="Times New Roman"/>
          <w:szCs w:val="24"/>
        </w:rPr>
        <w:t>εις ότι πρέπει να είσαι μέσα στην Εθνική Αντιπροσωπεία και να κοιτάς τους πολιτικούς σου αντιπάλους, ξεχνώντας ορισμένα άλλα πράγματα όταν ασκείς τα καθήκοντά σου.</w:t>
      </w:r>
    </w:p>
    <w:p w14:paraId="381BD8D6"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Τηρώ αυτόν τον κανόνα και στην πολιτική μου ζωή, αλλά και στην επαγγελματική μου ζωή, ως δικ</w:t>
      </w:r>
      <w:r>
        <w:rPr>
          <w:rFonts w:eastAsia="Times New Roman" w:cs="Times New Roman"/>
          <w:szCs w:val="24"/>
        </w:rPr>
        <w:t>ηγόρος. Αυτό δεν σημαίνει ότι ξεχνάω τι συμβαίνει, ενώ εγώ αγορεύω γι’ αυτά. Και, κυρίες και κύριοι Βουλευτές, σας υπόσχομαι ότι την Τετάρτη, όταν θα έρθει η ώρα της αγόρευσής μου, κάτι ποντίκια θα τρέχουν για να κρυφτούν, αλλά δεν θα κρύβονται!</w:t>
      </w:r>
    </w:p>
    <w:p w14:paraId="381BD8D7"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p>
    <w:p w14:paraId="381BD8D8"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81BD8D9" w14:textId="77777777" w:rsidR="00DC23FB" w:rsidRDefault="001C39C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Πριν δώσουμε τον λόγο στην επόμενη ομιλήτρια, θα ήθελα να κάνω τρεις ανακοινώσεις προς το Σώμα:</w:t>
      </w:r>
    </w:p>
    <w:p w14:paraId="381BD8DA" w14:textId="77777777" w:rsidR="00DC23FB" w:rsidRDefault="001C39CE">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w:t>
      </w:r>
      <w:r>
        <w:rPr>
          <w:rFonts w:eastAsia="Times New Roman" w:cs="Times New Roman"/>
        </w:rPr>
        <w:t>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rPr>
        <w:t xml:space="preserve"> οκτώ μαθητές και μαθήτριες και τέσσερις εκπαιδευτικοί συνοδοί τους από το ελληνικό </w:t>
      </w:r>
      <w:r>
        <w:rPr>
          <w:rFonts w:eastAsia="Times New Roman" w:cs="Times New Roman"/>
        </w:rPr>
        <w:t>σ</w:t>
      </w:r>
      <w:r>
        <w:rPr>
          <w:rFonts w:eastAsia="Times New Roman" w:cs="Times New Roman"/>
        </w:rPr>
        <w:t xml:space="preserve">χολείο </w:t>
      </w:r>
      <w:proofErr w:type="spellStart"/>
      <w:r>
        <w:rPr>
          <w:rFonts w:eastAsia="Times New Roman" w:cs="Times New Roman"/>
        </w:rPr>
        <w:t>Γκέτεμποργκ</w:t>
      </w:r>
      <w:proofErr w:type="spellEnd"/>
      <w:r>
        <w:rPr>
          <w:rFonts w:eastAsia="Times New Roman" w:cs="Times New Roman"/>
        </w:rPr>
        <w:t xml:space="preserve"> και </w:t>
      </w:r>
      <w:proofErr w:type="spellStart"/>
      <w:r>
        <w:rPr>
          <w:rFonts w:eastAsia="Times New Roman" w:cs="Times New Roman"/>
        </w:rPr>
        <w:t>Μπορός</w:t>
      </w:r>
      <w:proofErr w:type="spellEnd"/>
      <w:r>
        <w:rPr>
          <w:rFonts w:eastAsia="Times New Roman" w:cs="Times New Roman"/>
        </w:rPr>
        <w:t xml:space="preserve"> Σουηδίας.</w:t>
      </w:r>
    </w:p>
    <w:p w14:paraId="381BD8DB" w14:textId="77777777" w:rsidR="00DC23FB" w:rsidRDefault="001C39CE">
      <w:pPr>
        <w:spacing w:after="0" w:line="600" w:lineRule="auto"/>
        <w:ind w:firstLine="720"/>
        <w:jc w:val="both"/>
        <w:rPr>
          <w:rFonts w:eastAsia="Times New Roman" w:cs="Times New Roman"/>
        </w:rPr>
      </w:pPr>
      <w:r>
        <w:rPr>
          <w:rFonts w:eastAsia="Times New Roman" w:cs="Times New Roman"/>
        </w:rPr>
        <w:lastRenderedPageBreak/>
        <w:t>Επίσης, έχω την τιμή να ανακοινώσω στο Σώμα ότι τη συνεδρίασή μας παρακολουθούν από τα άνω δυτικά θεωρεία, αφού προηγουμένως ξεναγή</w:t>
      </w:r>
      <w:r>
        <w:rPr>
          <w:rFonts w:eastAsia="Times New Roman" w:cs="Times New Roman"/>
        </w:rPr>
        <w:t>θηκαν στην έκθεση της αίθουσας «ΕΛΕΥΘΕΡΙΟΣ ΒΕΝΙΖΕΛΟΣ» και ενημερώθηκαν για την ιστορία του κτηρίου και τον τρόπο οργάνωσης και λειτουργίας της Βουλής, εξήντα οκτώ μαθητές και μαθήτριες και πέντε εκπαιδευτικοί συνοδοί τους από το 1</w:t>
      </w:r>
      <w:r>
        <w:rPr>
          <w:rFonts w:eastAsia="Times New Roman" w:cs="Times New Roman"/>
          <w:vertAlign w:val="superscript"/>
        </w:rPr>
        <w:t>ο</w:t>
      </w:r>
      <w:r>
        <w:rPr>
          <w:rFonts w:eastAsia="Times New Roman" w:cs="Times New Roman"/>
        </w:rPr>
        <w:t xml:space="preserve"> Γυμνάσιο Ελευθερίου Κορδ</w:t>
      </w:r>
      <w:r>
        <w:rPr>
          <w:rFonts w:eastAsia="Times New Roman" w:cs="Times New Roman"/>
        </w:rPr>
        <w:t>ελιού Θεσσαλονίκης.</w:t>
      </w:r>
    </w:p>
    <w:p w14:paraId="381BD8DC" w14:textId="77777777" w:rsidR="00DC23FB" w:rsidRDefault="001C39CE">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381BD8DD" w14:textId="77777777" w:rsidR="00DC23FB" w:rsidRDefault="001C39CE">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381BD8DE" w14:textId="77777777" w:rsidR="00DC23FB" w:rsidRDefault="001C39CE">
      <w:pPr>
        <w:spacing w:after="0" w:line="600" w:lineRule="auto"/>
        <w:ind w:firstLine="720"/>
        <w:jc w:val="both"/>
        <w:rPr>
          <w:rFonts w:eastAsia="Times New Roman" w:cs="Times New Roman"/>
        </w:rPr>
      </w:pPr>
      <w:r>
        <w:rPr>
          <w:rFonts w:eastAsia="Times New Roman" w:cs="Times New Roman"/>
        </w:rPr>
        <w:t>Επίσης, οι Υπουργοί Περιβάλλοντος και Ενέργειας, Εσωτερικών, Οικονομίας και Ανάπτυξης, Εθνικής Άμυνας, Εργασίας, Κοινωνικής Ασφάλισης και Κοινωνικής Αλληλεγγύη</w:t>
      </w:r>
      <w:r>
        <w:rPr>
          <w:rFonts w:eastAsia="Times New Roman" w:cs="Times New Roman"/>
        </w:rPr>
        <w:t xml:space="preserve">ς, Εξωτερικών, Οικονομικών, Πολιτισμού και Αθλητισμού, Ναυτιλίας και Νησιωτικής </w:t>
      </w:r>
      <w:r>
        <w:rPr>
          <w:rFonts w:eastAsia="Times New Roman" w:cs="Times New Roman"/>
        </w:rPr>
        <w:lastRenderedPageBreak/>
        <w:t>Πολιτικής καθώς και ο Αναπληρωτής Υπουργός Περιβάλλοντος και Ενέργειας κατέθεσαν σήμερα</w:t>
      </w:r>
      <w:r>
        <w:rPr>
          <w:rFonts w:eastAsia="Times New Roman" w:cs="Times New Roman"/>
        </w:rPr>
        <w:t>,</w:t>
      </w:r>
      <w:r>
        <w:rPr>
          <w:rFonts w:eastAsia="Times New Roman" w:cs="Times New Roman"/>
        </w:rPr>
        <w:t xml:space="preserve"> 15-2-2018</w:t>
      </w:r>
      <w:r>
        <w:rPr>
          <w:rFonts w:eastAsia="Times New Roman" w:cs="Times New Roman"/>
        </w:rPr>
        <w:t>,</w:t>
      </w:r>
      <w:r>
        <w:rPr>
          <w:rFonts w:eastAsia="Times New Roman" w:cs="Times New Roman"/>
        </w:rPr>
        <w:t xml:space="preserve"> σχέδια νόμων: </w:t>
      </w:r>
    </w:p>
    <w:p w14:paraId="381BD8DF" w14:textId="77777777" w:rsidR="00DC23FB" w:rsidRDefault="001C39CE">
      <w:pPr>
        <w:spacing w:after="0" w:line="600" w:lineRule="auto"/>
        <w:ind w:firstLine="720"/>
        <w:jc w:val="both"/>
        <w:rPr>
          <w:rFonts w:eastAsia="Times New Roman"/>
          <w:color w:val="000000"/>
          <w:szCs w:val="24"/>
          <w:shd w:val="clear" w:color="auto" w:fill="FFFFFF"/>
        </w:rPr>
      </w:pPr>
      <w:r>
        <w:rPr>
          <w:rFonts w:eastAsia="Times New Roman" w:cs="Times New Roman"/>
        </w:rPr>
        <w:t>1. «</w:t>
      </w:r>
      <w:r>
        <w:rPr>
          <w:rFonts w:eastAsia="Times New Roman"/>
          <w:color w:val="000000"/>
          <w:szCs w:val="24"/>
          <w:shd w:val="clear" w:color="auto" w:fill="FFFFFF"/>
        </w:rPr>
        <w:t>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εκμετάλλευσης υδρογονανθράκων στη χερσαία περιοχή «Άρτα-Πρέβεζα»».</w:t>
      </w:r>
    </w:p>
    <w:p w14:paraId="381BD8E0" w14:textId="77777777" w:rsidR="00DC23FB" w:rsidRDefault="001C39CE">
      <w:pPr>
        <w:spacing w:after="0" w:line="600" w:lineRule="auto"/>
        <w:ind w:firstLine="720"/>
        <w:jc w:val="both"/>
        <w:rPr>
          <w:rFonts w:eastAsia="Times New Roman"/>
          <w:szCs w:val="24"/>
        </w:rPr>
      </w:pPr>
      <w:r>
        <w:rPr>
          <w:rFonts w:eastAsia="Times New Roman"/>
          <w:color w:val="000000"/>
          <w:szCs w:val="24"/>
          <w:shd w:val="clear" w:color="auto" w:fill="FFFFFF"/>
        </w:rPr>
        <w:t>2. «Κύρωση της Σύμβασης Μί</w:t>
      </w:r>
      <w:r>
        <w:rPr>
          <w:rFonts w:eastAsia="Times New Roman"/>
          <w:color w:val="000000"/>
          <w:szCs w:val="24"/>
          <w:shd w:val="clear" w:color="auto" w:fill="FFFFFF"/>
        </w:rPr>
        <w:t>σθωσης μεταξύ της Ελληνικής Δημοκρατίας και των εταιρειών "</w:t>
      </w:r>
      <w:proofErr w:type="spellStart"/>
      <w:r>
        <w:rPr>
          <w:rFonts w:eastAsia="Times New Roman"/>
          <w:color w:val="000000"/>
          <w:szCs w:val="24"/>
          <w:shd w:val="clear" w:color="auto" w:fill="FFFFFF"/>
        </w:rPr>
        <w:t>Total</w:t>
      </w:r>
      <w:proofErr w:type="spellEnd"/>
      <w:r>
        <w:rPr>
          <w:rFonts w:eastAsia="Times New Roman"/>
          <w:color w:val="000000"/>
          <w:szCs w:val="24"/>
          <w:shd w:val="clear" w:color="auto" w:fill="FFFFFF"/>
        </w:rPr>
        <w:t xml:space="preserve"> E&amp;P </w:t>
      </w:r>
      <w:proofErr w:type="spellStart"/>
      <w:r>
        <w:rPr>
          <w:rFonts w:eastAsia="Times New Roman"/>
          <w:color w:val="000000"/>
          <w:szCs w:val="24"/>
          <w:shd w:val="clear" w:color="auto" w:fill="FFFFFF"/>
        </w:rPr>
        <w:t>Greece</w:t>
      </w:r>
      <w:proofErr w:type="spellEnd"/>
      <w:r>
        <w:rPr>
          <w:rFonts w:eastAsia="Times New Roman"/>
          <w:color w:val="000000"/>
          <w:szCs w:val="24"/>
          <w:shd w:val="clear" w:color="auto" w:fill="FFFFFF"/>
        </w:rPr>
        <w:t xml:space="preserve"> B.V", "</w:t>
      </w:r>
      <w:proofErr w:type="spellStart"/>
      <w:r>
        <w:rPr>
          <w:rFonts w:eastAsia="Times New Roman"/>
          <w:color w:val="000000"/>
          <w:szCs w:val="24"/>
          <w:shd w:val="clear" w:color="auto" w:fill="FFFFFF"/>
        </w:rPr>
        <w:t>Edison</w:t>
      </w:r>
      <w:proofErr w:type="spellEnd"/>
      <w:r>
        <w:rPr>
          <w:rFonts w:eastAsia="Times New Roman"/>
          <w:color w:val="000000"/>
          <w:szCs w:val="24"/>
          <w:shd w:val="clear" w:color="auto" w:fill="FFFFFF"/>
        </w:rPr>
        <w:t xml:space="preserve"> International </w:t>
      </w:r>
      <w:proofErr w:type="spellStart"/>
      <w:r>
        <w:rPr>
          <w:rFonts w:eastAsia="Times New Roman"/>
          <w:color w:val="000000"/>
          <w:szCs w:val="24"/>
          <w:shd w:val="clear" w:color="auto" w:fill="FFFFFF"/>
        </w:rPr>
        <w:t>S.p.A</w:t>
      </w:r>
      <w:proofErr w:type="spellEnd"/>
      <w:r>
        <w:rPr>
          <w:rFonts w:eastAsia="Times New Roman"/>
          <w:color w:val="000000"/>
          <w:szCs w:val="24"/>
          <w:shd w:val="clear" w:color="auto" w:fill="FFFFFF"/>
        </w:rPr>
        <w:t xml:space="preserve">." και </w:t>
      </w:r>
      <w:r w:rsidRPr="00BE2D31">
        <w:rPr>
          <w:rFonts w:eastAsia="Times New Roman"/>
          <w:color w:val="000000"/>
          <w:szCs w:val="24"/>
          <w:shd w:val="clear" w:color="auto" w:fill="FFFFFF"/>
        </w:rPr>
        <w:t>“</w:t>
      </w:r>
      <w:r>
        <w:rPr>
          <w:rFonts w:eastAsia="Times New Roman"/>
          <w:color w:val="000000"/>
          <w:szCs w:val="24"/>
          <w:shd w:val="clear" w:color="auto" w:fill="FFFFFF"/>
        </w:rPr>
        <w:t>Ελληνικά Πετρέλαια Ανώνυμη Εταιρεία" για την παραχώρηση του δικαιώματος έρευνας και εκμετάλλευσης υδρογονανθράκων στη θαλάσσια Περιοχή 2, Ι</w:t>
      </w:r>
      <w:r>
        <w:rPr>
          <w:rFonts w:eastAsia="Times New Roman"/>
          <w:color w:val="000000"/>
          <w:szCs w:val="24"/>
          <w:shd w:val="clear" w:color="auto" w:fill="FFFFFF"/>
        </w:rPr>
        <w:t>όνιο Πέλαγος».</w:t>
      </w:r>
    </w:p>
    <w:p w14:paraId="381BD8E1" w14:textId="77777777" w:rsidR="00DC23FB" w:rsidRDefault="001C39CE">
      <w:pPr>
        <w:spacing w:after="0" w:line="600" w:lineRule="auto"/>
        <w:ind w:firstLine="720"/>
        <w:jc w:val="both"/>
        <w:rPr>
          <w:rFonts w:eastAsia="Times New Roman"/>
          <w:color w:val="000000"/>
          <w:szCs w:val="24"/>
          <w:shd w:val="clear" w:color="auto" w:fill="FFFFFF"/>
        </w:rPr>
      </w:pPr>
      <w:r>
        <w:rPr>
          <w:rFonts w:eastAsia="Times New Roman"/>
          <w:szCs w:val="24"/>
        </w:rPr>
        <w:lastRenderedPageBreak/>
        <w:t>3. «</w:t>
      </w:r>
      <w:r>
        <w:rPr>
          <w:rFonts w:eastAsia="Times New Roman"/>
          <w:color w:val="000000"/>
          <w:szCs w:val="24"/>
          <w:shd w:val="clear" w:color="auto" w:fill="FFFFFF"/>
        </w:rPr>
        <w:t xml:space="preserve">Κύρωση της Σύμβασης Μίσθωσης μεταξύ της Ελληνικής Δημοκρατίας και της εταιρείας </w:t>
      </w:r>
      <w:r>
        <w:rPr>
          <w:rFonts w:eastAsia="Times New Roman"/>
          <w:color w:val="000000"/>
          <w:szCs w:val="24"/>
          <w:shd w:val="clear" w:color="auto" w:fill="FFFFFF"/>
          <w:lang w:val="en-US"/>
        </w:rPr>
        <w:t>ENERGEAN</w:t>
      </w:r>
      <w:r>
        <w:rPr>
          <w:rFonts w:eastAsia="Times New Roman"/>
          <w:color w:val="000000"/>
          <w:szCs w:val="24"/>
          <w:shd w:val="clear" w:color="auto" w:fill="FFFFFF"/>
        </w:rPr>
        <w:t xml:space="preserve"> </w:t>
      </w:r>
      <w:r>
        <w:rPr>
          <w:rFonts w:eastAsia="Times New Roman"/>
          <w:color w:val="000000"/>
          <w:szCs w:val="24"/>
          <w:shd w:val="clear" w:color="auto" w:fill="FFFFFF"/>
          <w:lang w:val="en-US"/>
        </w:rPr>
        <w:t>OIL</w:t>
      </w:r>
      <w:r>
        <w:rPr>
          <w:rFonts w:eastAsia="Times New Roman"/>
          <w:color w:val="000000"/>
          <w:szCs w:val="24"/>
          <w:shd w:val="clear" w:color="auto" w:fill="FFFFFF"/>
        </w:rPr>
        <w:t xml:space="preserve"> &amp; </w:t>
      </w:r>
      <w:r>
        <w:rPr>
          <w:rFonts w:eastAsia="Times New Roman"/>
          <w:color w:val="000000"/>
          <w:szCs w:val="24"/>
          <w:shd w:val="clear" w:color="auto" w:fill="FFFFFF"/>
          <w:lang w:val="en-US"/>
        </w:rPr>
        <w:t>GAS</w:t>
      </w:r>
      <w:r>
        <w:rPr>
          <w:rFonts w:eastAsia="Times New Roman"/>
          <w:color w:val="000000"/>
          <w:szCs w:val="24"/>
          <w:shd w:val="clear" w:color="auto" w:fill="FFFFFF"/>
        </w:rPr>
        <w:t xml:space="preserve"> – ΕΝΕΡΓΕΙΑΚΗ ΑΙΓΑΙΟΥ ΑΝΩΝΥΜΗ ΕΤΑΙΡΕΙΑ ΕΡΕΥΝΑΣ ΚΑΙ ΠΑΡΑΓΩΓΗΣ ΥΔΡΟΓΟΝΑΝΘΡΑΚΩΝ για την παραχώρηση του δικαιώματος έρευνας και εκμετάλλευσης υ</w:t>
      </w:r>
      <w:r>
        <w:rPr>
          <w:rFonts w:eastAsia="Times New Roman"/>
          <w:color w:val="000000"/>
          <w:szCs w:val="24"/>
          <w:shd w:val="clear" w:color="auto" w:fill="FFFFFF"/>
        </w:rPr>
        <w:t>δρογονανθράκων στη χερσαία περιοχή «Αιτωλοακαρνανία»».</w:t>
      </w:r>
    </w:p>
    <w:p w14:paraId="381BD8E2" w14:textId="77777777" w:rsidR="00DC23FB" w:rsidRDefault="001C39CE">
      <w:pPr>
        <w:spacing w:after="0" w:line="600" w:lineRule="auto"/>
        <w:ind w:firstLine="720"/>
        <w:jc w:val="both"/>
        <w:rPr>
          <w:rFonts w:eastAsia="Times New Roman"/>
          <w:color w:val="000000"/>
          <w:szCs w:val="24"/>
          <w:shd w:val="clear" w:color="auto" w:fill="FFFFFF"/>
        </w:rPr>
      </w:pPr>
      <w:r>
        <w:rPr>
          <w:rFonts w:eastAsia="Times New Roman" w:cs="Times New Roman"/>
          <w:szCs w:val="24"/>
        </w:rPr>
        <w:t xml:space="preserve">4. </w:t>
      </w:r>
      <w:r>
        <w:rPr>
          <w:rFonts w:eastAsia="Times New Roman" w:cs="Times New Roman"/>
        </w:rPr>
        <w:t>«</w:t>
      </w:r>
      <w:r>
        <w:rPr>
          <w:rFonts w:eastAsia="Times New Roman"/>
          <w:color w:val="000000"/>
          <w:szCs w:val="24"/>
          <w:shd w:val="clear" w:color="auto" w:fill="FFFFFF"/>
        </w:rPr>
        <w:t xml:space="preserve">Κύρωση της Σύμβασης Μίσθωσης μεταξύ της Ελληνικής Δημοκρατίας και της εταιρείας ΕΛΛΗΝΙΚΑ ΠΕΤΡΕΛΑΙΑ ΑΝΩΝΥΜΗ ΕΤΑΙΡΕΙΑ για την παραχώρηση του δικαιώματος έρευνας και εκμετάλλευσης υδρογονανθράκων στη </w:t>
      </w:r>
      <w:r>
        <w:rPr>
          <w:rFonts w:eastAsia="Times New Roman"/>
          <w:color w:val="000000"/>
          <w:szCs w:val="24"/>
          <w:shd w:val="clear" w:color="auto" w:fill="FFFFFF"/>
        </w:rPr>
        <w:t>χερσαία περιοχή «Βορειοδυτική Πελοπόννησος»».</w:t>
      </w:r>
    </w:p>
    <w:p w14:paraId="381BD8E3" w14:textId="77777777" w:rsidR="00DC23FB" w:rsidRDefault="001C39C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Παραπέμπονται στην αρμόδια Διαρκή Επιτροπή. </w:t>
      </w:r>
    </w:p>
    <w:p w14:paraId="381BD8E4" w14:textId="77777777" w:rsidR="00DC23FB" w:rsidRDefault="001C39C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η κ</w:t>
      </w:r>
      <w:r w:rsidRPr="00BE2D31">
        <w:rPr>
          <w:rFonts w:eastAsia="Times New Roman"/>
          <w:color w:val="000000"/>
          <w:szCs w:val="24"/>
          <w:shd w:val="clear" w:color="auto" w:fill="FFFFFF"/>
        </w:rPr>
        <w:t>.</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Τζούφη</w:t>
      </w:r>
      <w:proofErr w:type="spellEnd"/>
      <w:r>
        <w:rPr>
          <w:rFonts w:eastAsia="Times New Roman"/>
          <w:color w:val="000000"/>
          <w:szCs w:val="24"/>
          <w:shd w:val="clear" w:color="auto" w:fill="FFFFFF"/>
        </w:rPr>
        <w:t xml:space="preserve"> από τον ΣΥΡΙΖΑ. </w:t>
      </w:r>
    </w:p>
    <w:p w14:paraId="381BD8E5" w14:textId="77777777" w:rsidR="00DC23FB" w:rsidRDefault="001C39C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ΜΕΡΟΠΗ ΤΖΟΥΦΗ:</w:t>
      </w:r>
      <w:r>
        <w:rPr>
          <w:rFonts w:eastAsia="Times New Roman"/>
          <w:color w:val="000000"/>
          <w:szCs w:val="24"/>
          <w:shd w:val="clear" w:color="auto" w:fill="FFFFFF"/>
        </w:rPr>
        <w:t xml:space="preserve"> Κύριε Πρόεδρε, κυρίες Υπουργοί, κυρίες και κύριοι συνάδελφοι, ξεκινώντας θα ήθελα να πω ότι η ελληνική Κυβέ</w:t>
      </w:r>
      <w:r>
        <w:rPr>
          <w:rFonts w:eastAsia="Times New Roman"/>
          <w:color w:val="000000"/>
          <w:szCs w:val="24"/>
          <w:shd w:val="clear" w:color="auto" w:fill="FFFFFF"/>
        </w:rPr>
        <w:t xml:space="preserve">ρνηση ψύχραιμα, αποφασιστικά και νηφάλια πορεύεται και αντιμετωπίζει την προκλητικότητα και τις επιθετικές ενέργειες εκ μέρους της Τουρκίας σε θάλασσα, στον εναέριο χώρο, στην κυπριακή ΑΟΖ, με στόχο την αποκλιμάκωση της έντασης, χρησιμοποιώντας όλους τους </w:t>
      </w:r>
      <w:r>
        <w:rPr>
          <w:rFonts w:eastAsia="Times New Roman"/>
          <w:color w:val="000000"/>
          <w:szCs w:val="24"/>
          <w:shd w:val="clear" w:color="auto" w:fill="FFFFFF"/>
        </w:rPr>
        <w:t>δυνατούς δρόμους επικοινωνίας και αντιμετώπισης και νομίζω ότι σε αυτό θα πρέπει να συμφωνήσουμε όλοι μαζί.</w:t>
      </w:r>
    </w:p>
    <w:p w14:paraId="381BD8E6" w14:textId="77777777" w:rsidR="00DC23FB" w:rsidRDefault="001C39C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Όσο για τις επιπολαιότητες, στις οποίες αναφέρθηκε ο κ. Λοβέρδος, απλώς να θυμίσω παλαιότερες τοποθετήσεις, όπως το «Βυθίσατε το Χόρα» ή την </w:t>
      </w:r>
      <w:r>
        <w:rPr>
          <w:rFonts w:eastAsia="Times New Roman"/>
          <w:color w:val="000000"/>
          <w:szCs w:val="24"/>
          <w:shd w:val="clear" w:color="auto" w:fill="FFFFFF"/>
        </w:rPr>
        <w:t>παραλίγο σύγκρουση το 1996 και την ανάγκη μετά να ευχαριστήσουμε τις Μεγάλες Δυνάμεις.</w:t>
      </w:r>
    </w:p>
    <w:p w14:paraId="381BD8E7" w14:textId="77777777" w:rsidR="00DC23FB" w:rsidRDefault="001C39C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Προχωρώ, πιστεύοντας ότι υπάρχει μια προσπάθεια να συνεννοηθούμε μεταξύ μας με τον ορθό λόγο. Και θα παραθέσω εισαγωγικά για μια ακόμη φορά τα στοιχεία της εκτόξευσης τη</w:t>
      </w:r>
      <w:r>
        <w:rPr>
          <w:rFonts w:eastAsia="Times New Roman"/>
          <w:color w:val="000000"/>
          <w:szCs w:val="24"/>
          <w:shd w:val="clear" w:color="auto" w:fill="FFFFFF"/>
        </w:rPr>
        <w:t>ς φτώχειας στην πατρίδα μας.</w:t>
      </w:r>
    </w:p>
    <w:p w14:paraId="381BD8E8" w14:textId="77777777" w:rsidR="00DC23FB" w:rsidRDefault="001C39C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Σήμερα θα έλεγα ότι ο εισηγητής της Νέας Δημοκρατίας ήταν πιο κοντά στην αλήθεια. Παλαιότερα είχαμε ακούσει ότι αυτή η Κυβέρνηση εκτόξευσε τη φτώχεια κατά δέκα ποσοστιαίες μονάδες.</w:t>
      </w:r>
    </w:p>
    <w:p w14:paraId="381BD8E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Σήμερα ο κ. </w:t>
      </w:r>
      <w:proofErr w:type="spellStart"/>
      <w:r>
        <w:rPr>
          <w:rFonts w:eastAsia="Times New Roman" w:cs="Times New Roman"/>
          <w:szCs w:val="24"/>
        </w:rPr>
        <w:t>Μηταράκης</w:t>
      </w:r>
      <w:proofErr w:type="spellEnd"/>
      <w:r>
        <w:rPr>
          <w:rFonts w:eastAsia="Times New Roman" w:cs="Times New Roman"/>
          <w:szCs w:val="24"/>
        </w:rPr>
        <w:t xml:space="preserve">, αφού καταθέσαμε πολλές </w:t>
      </w:r>
      <w:r>
        <w:rPr>
          <w:rFonts w:eastAsia="Times New Roman" w:cs="Times New Roman"/>
          <w:szCs w:val="24"/>
        </w:rPr>
        <w:t>φορές τους σχετικούς πίνακες της ΕΛΣΤΑΤ, χρησιμοποιώντας τους, μίλησε για μείωση κατά 0,9%. Αυτά, βεβαίως, τα στοιχεία της ΕΛΣΤΑΤ αφορούν στα προγράμματα του 2014</w:t>
      </w:r>
      <w:r w:rsidRPr="002265FD">
        <w:rPr>
          <w:rFonts w:eastAsia="Times New Roman" w:cs="Times New Roman"/>
          <w:szCs w:val="24"/>
        </w:rPr>
        <w:t xml:space="preserve"> </w:t>
      </w:r>
      <w:r>
        <w:rPr>
          <w:rFonts w:eastAsia="Times New Roman" w:cs="Times New Roman"/>
          <w:szCs w:val="24"/>
        </w:rPr>
        <w:t>-</w:t>
      </w:r>
      <w:r w:rsidRPr="002265FD">
        <w:rPr>
          <w:rFonts w:eastAsia="Times New Roman" w:cs="Times New Roman"/>
          <w:szCs w:val="24"/>
        </w:rPr>
        <w:t xml:space="preserve"> </w:t>
      </w:r>
      <w:r>
        <w:rPr>
          <w:rFonts w:eastAsia="Times New Roman" w:cs="Times New Roman"/>
          <w:szCs w:val="24"/>
        </w:rPr>
        <w:t xml:space="preserve">2015, δηλαδή στον νόμο για την ανθρωπιστική κρίση και στην πιλοτική μόνο εφαρμογή του ΚΕΑ. </w:t>
      </w:r>
      <w:r>
        <w:rPr>
          <w:rFonts w:eastAsia="Times New Roman" w:cs="Times New Roman"/>
          <w:szCs w:val="24"/>
        </w:rPr>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αναγνώρισε ότι με τις προσπάθειες </w:t>
      </w:r>
      <w:r>
        <w:rPr>
          <w:rFonts w:eastAsia="Times New Roman" w:cs="Times New Roman"/>
          <w:szCs w:val="24"/>
        </w:rPr>
        <w:lastRenderedPageBreak/>
        <w:t>αυτές της Κυβέρνησης και όχι με τη γενικευμένη εφαρμογή των πολιτικών μπορέσαμε -χωρίς να είμαστε βεβαίως περήφανοι, διότι ένα πολύ σημαντικό ποσοστό των συμπατριωτών μας βρίσκεται σε κατάσταση φτ</w:t>
      </w:r>
      <w:r>
        <w:rPr>
          <w:rFonts w:eastAsia="Times New Roman" w:cs="Times New Roman"/>
          <w:szCs w:val="24"/>
        </w:rPr>
        <w:t>ώχειας- να έχουμε μια μικρή μείωση της φτώχειας και πραγματικά είμαστε πολύ στενοχωρημένοι που αυτό αντιπροσωπεύει ένα πολύ μικρό ποσοστό στην παιδική φτώχεια.</w:t>
      </w:r>
    </w:p>
    <w:p w14:paraId="381BD8E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Οι πολιτικές αυτές θα συνεχιστούν από ένα Υπουργείο το οποίο σε αυτή την κατεύθυνση έχει διαθέσε</w:t>
      </w:r>
      <w:r>
        <w:rPr>
          <w:rFonts w:eastAsia="Times New Roman" w:cs="Times New Roman"/>
          <w:szCs w:val="24"/>
        </w:rPr>
        <w:t xml:space="preserve">ι πολλούς κρίσιμους πόρους και θα καταθέσω ξανά, επίσης, τα στοιχεία ότι το 2015, επί </w:t>
      </w:r>
      <w:r>
        <w:rPr>
          <w:rFonts w:eastAsia="Times New Roman" w:cs="Times New Roman"/>
          <w:szCs w:val="24"/>
          <w:lang w:val="en-US"/>
        </w:rPr>
        <w:t>k</w:t>
      </w:r>
      <w:proofErr w:type="spellStart"/>
      <w:r>
        <w:rPr>
          <w:rFonts w:eastAsia="Times New Roman" w:cs="Times New Roman"/>
          <w:szCs w:val="24"/>
        </w:rPr>
        <w:t>υβέρνησης</w:t>
      </w:r>
      <w:proofErr w:type="spellEnd"/>
      <w:r>
        <w:rPr>
          <w:rFonts w:eastAsia="Times New Roman" w:cs="Times New Roman"/>
          <w:szCs w:val="24"/>
        </w:rPr>
        <w:t xml:space="preserve"> Σαμαρά, το ποσό για την κοινωνική πρόνοια ήταν 780 εκατομμύρια ευρώ, ενώ το 2017 ξεπέρασε το 1,5 δισεκατομμύριο ευρώ και με τα αντίμετρα το 2019 ο προϋπολογισμ</w:t>
      </w:r>
      <w:r>
        <w:rPr>
          <w:rFonts w:eastAsia="Times New Roman" w:cs="Times New Roman"/>
          <w:szCs w:val="24"/>
        </w:rPr>
        <w:t>ός προβλέπεται να ξεπεράσει τα 2,5 δισεκατομμύρια ευρώ.</w:t>
      </w:r>
    </w:p>
    <w:p w14:paraId="381BD8E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Είμαι υποχρεωμένη, επίσης, να τονίσω ξανά λόγω της τοποθέτησης του κ. </w:t>
      </w:r>
      <w:proofErr w:type="spellStart"/>
      <w:r>
        <w:rPr>
          <w:rFonts w:eastAsia="Times New Roman" w:cs="Times New Roman"/>
          <w:szCs w:val="24"/>
        </w:rPr>
        <w:t>Βρούτση</w:t>
      </w:r>
      <w:proofErr w:type="spellEnd"/>
      <w:r>
        <w:rPr>
          <w:rFonts w:eastAsia="Times New Roman" w:cs="Times New Roman"/>
          <w:szCs w:val="24"/>
        </w:rPr>
        <w:t xml:space="preserve"> ότι το 2018 προσθέσαμε από την επισκόπηση των δαπανών -αυτή η «ανίκανη» Κυβέρνηση- 315 εκατομμύρια ευρώ αποκλειστικά για τ</w:t>
      </w:r>
      <w:r>
        <w:rPr>
          <w:rFonts w:eastAsia="Times New Roman" w:cs="Times New Roman"/>
          <w:szCs w:val="24"/>
        </w:rPr>
        <w:t>ο παιδί, για να αυξηθούν κατά 40% το σύνολο των οικογενειακών επιδομάτων για ζεστά σχολικά γεύματα, αλλά και για επέκταση των βρεφονηπιακών σταθμών. Αυτά για την αποκατάσταση της αλήθειας.</w:t>
      </w:r>
    </w:p>
    <w:p w14:paraId="381BD8E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Έρχομαι στην παρούσα θεσμική παρέμβαση. Ειπώθηκε από όλους πόσο κρί</w:t>
      </w:r>
      <w:r>
        <w:rPr>
          <w:rFonts w:eastAsia="Times New Roman" w:cs="Times New Roman"/>
          <w:szCs w:val="24"/>
        </w:rPr>
        <w:t xml:space="preserve">σιμο είναι η έλλειψη μιας ενιαίας αρχής απονομής </w:t>
      </w:r>
      <w:proofErr w:type="spellStart"/>
      <w:r>
        <w:rPr>
          <w:rFonts w:eastAsia="Times New Roman" w:cs="Times New Roman"/>
          <w:szCs w:val="24"/>
        </w:rPr>
        <w:t>προνοιακών</w:t>
      </w:r>
      <w:proofErr w:type="spellEnd"/>
      <w:r>
        <w:rPr>
          <w:rFonts w:eastAsia="Times New Roman" w:cs="Times New Roman"/>
          <w:szCs w:val="24"/>
        </w:rPr>
        <w:t xml:space="preserve"> παροχών, υπηρεσιών, επιδομάτων και οικονομικών ενισχύσεων μέσα από ένα </w:t>
      </w:r>
      <w:proofErr w:type="spellStart"/>
      <w:r>
        <w:rPr>
          <w:rFonts w:eastAsia="Times New Roman" w:cs="Times New Roman"/>
          <w:szCs w:val="24"/>
        </w:rPr>
        <w:t>ενιαιοποιημένο</w:t>
      </w:r>
      <w:proofErr w:type="spellEnd"/>
      <w:r>
        <w:rPr>
          <w:rFonts w:eastAsia="Times New Roman" w:cs="Times New Roman"/>
          <w:szCs w:val="24"/>
        </w:rPr>
        <w:t xml:space="preserve"> και </w:t>
      </w:r>
      <w:proofErr w:type="spellStart"/>
      <w:r>
        <w:rPr>
          <w:rFonts w:eastAsia="Times New Roman" w:cs="Times New Roman"/>
          <w:szCs w:val="24"/>
        </w:rPr>
        <w:t>επικαιροποιημένο</w:t>
      </w:r>
      <w:proofErr w:type="spellEnd"/>
      <w:r>
        <w:rPr>
          <w:rFonts w:eastAsia="Times New Roman" w:cs="Times New Roman"/>
          <w:szCs w:val="24"/>
        </w:rPr>
        <w:t xml:space="preserve"> μητρώο δικαιούχων, με προσπάθεια να ενημερωθεί ο πληθυσμός και να έχει άμεση προσβασιμότη</w:t>
      </w:r>
      <w:r>
        <w:rPr>
          <w:rFonts w:eastAsia="Times New Roman" w:cs="Times New Roman"/>
          <w:szCs w:val="24"/>
        </w:rPr>
        <w:t xml:space="preserve">τα σε αυτές τις παροχές, να γλυτώσει </w:t>
      </w:r>
      <w:r>
        <w:rPr>
          <w:rFonts w:eastAsia="Times New Roman" w:cs="Times New Roman"/>
          <w:szCs w:val="24"/>
        </w:rPr>
        <w:lastRenderedPageBreak/>
        <w:t>από την πολυνομία και την αλληλοεπικάλυψη των διαφόρων προγραμμάτων κοινωνικής προστασίας. Το πόσο κρίσιμο είναι αυτό το αίτημα και αυτός ο φορέας για τον κόσμο των ανθρώπων με αναπηρία ειπώθηκε με πολλούς τρόπους και δ</w:t>
      </w:r>
      <w:r>
        <w:rPr>
          <w:rFonts w:eastAsia="Times New Roman" w:cs="Times New Roman"/>
          <w:szCs w:val="24"/>
        </w:rPr>
        <w:t>εν θέλω να επιμείνω.</w:t>
      </w:r>
    </w:p>
    <w:p w14:paraId="381BD8E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Θέλω, όμως, να πω ότι είναι ένα σημαντικό βήμα -διότι ειπώθηκε εδώ ότι απλώς δίνουμε επιδόματα- για τον αναγκαίο μετασχηματισμό της δημόσιας διοίκησης και του τρόπου άσκησης της κοινωνικής πολιτικής, για ένα σύστημα ανίχνευσης, καταγρα</w:t>
      </w:r>
      <w:r>
        <w:rPr>
          <w:rFonts w:eastAsia="Times New Roman" w:cs="Times New Roman"/>
          <w:szCs w:val="24"/>
        </w:rPr>
        <w:t>φής και άμεσης ικανοποίησης των πραγματικών αναγκών, για την αποδοτικότερη διαχείριση των πόρων. Ο ηλεκτρονικός φάκελος είναι κάτι πάρα πολύ σημαντικό.</w:t>
      </w:r>
    </w:p>
    <w:p w14:paraId="381BD8E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Θέλω εδώ να μιλήσω και για την τροπολογία που καταθέτει το Υπουργείο, που επίσης είναι σημαντική. Σε αυτ</w:t>
      </w:r>
      <w:r>
        <w:rPr>
          <w:rFonts w:eastAsia="Times New Roman" w:cs="Times New Roman"/>
          <w:szCs w:val="24"/>
        </w:rPr>
        <w:t>ή την πιλοτική μελέτη του ηλεκτρονικού φακέλου καταργείται το παράβολο των 46 ευρώ το οποίο υπάρχει, όπως έχει καταργηθεί και για τους δικαιούχους του ΚΕΑ και το θεωρώ πάρα πολύ σημαντικό και υπάρχει μια τάση να καταργηθεί για όλους τους ανθρώπους που θα κ</w:t>
      </w:r>
      <w:r>
        <w:rPr>
          <w:rFonts w:eastAsia="Times New Roman" w:cs="Times New Roman"/>
          <w:szCs w:val="24"/>
        </w:rPr>
        <w:t>αταφεύγουν σε αυτές τις υπηρεσίες.</w:t>
      </w:r>
    </w:p>
    <w:p w14:paraId="381BD8E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Μέσα, λοιπόν, σε αυτό το μοντέλο έχουμε βάλει έναν κεντρικό οργανισμό, που είναι ο ΟΓΑ, ένας φορέας με πολύχρονη εμπειρία για να μπορέσει να την υλοποιήσει, ενσωματώνοντας νέα αντικείμενα και υπηρεσίες, αλλά χρησιμοποιώντ</w:t>
      </w:r>
      <w:r>
        <w:rPr>
          <w:rFonts w:eastAsia="Times New Roman" w:cs="Times New Roman"/>
          <w:szCs w:val="24"/>
        </w:rPr>
        <w:t>ας τις δομές του με την πανελλαδική του διάρθρωση, αλλά και τους ανθρώπους του με την πολύ μεγάλη εμπειρία.</w:t>
      </w:r>
    </w:p>
    <w:p w14:paraId="381BD8F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εδώ να πω δυο κουβέντες για τον παλιό ΟΓΑ -ειπώθηκε από πολλούς- και την απώλειά του. Ήταν σημαντική η ίδρυσή του. Τι έκαναν, όμως, οι</w:t>
      </w:r>
      <w:r>
        <w:rPr>
          <w:rFonts w:eastAsia="Times New Roman" w:cs="Times New Roman"/>
          <w:szCs w:val="24"/>
        </w:rPr>
        <w:t xml:space="preserve"> προηγούμενες κυβερνήσεις της Νέας Δημοκρατίας και του ΠΑΣΟΚ; Είχαν φροντίσει να εξαιρεθεί από τη ρύθμιση του ν.3863/2010, γεγονός που σήμαινε ότι οι αγρότες δεν θα λάμβαναν βασική παροχή, αφού αυτή έβαινε μειούμενη σταδιακά έως το 2026, οπότε και θα καταρ</w:t>
      </w:r>
      <w:r>
        <w:rPr>
          <w:rFonts w:eastAsia="Times New Roman" w:cs="Times New Roman"/>
          <w:szCs w:val="24"/>
        </w:rPr>
        <w:t xml:space="preserve">γούταν τελείως. Επίσης, ο ίδιος φορέας είχε υποστεί κούρεμα από το </w:t>
      </w:r>
      <w:r>
        <w:rPr>
          <w:rFonts w:eastAsia="Times New Roman" w:cs="Times New Roman"/>
          <w:szCs w:val="24"/>
          <w:lang w:val="en-GB"/>
        </w:rPr>
        <w:t>PSI</w:t>
      </w:r>
      <w:r>
        <w:rPr>
          <w:rFonts w:eastAsia="Times New Roman" w:cs="Times New Roman"/>
          <w:szCs w:val="24"/>
        </w:rPr>
        <w:t xml:space="preserve"> ύψους πάνω από 0,5 δισεκατομμύριο ευρώ.</w:t>
      </w:r>
    </w:p>
    <w:p w14:paraId="381BD8F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Τι έκανε ο «ανίκανος» ΣΥΡΙΖΑ; Ενσωμάτωσε μέσα στον ΕΦΚΑ τις ανάγκες του ΟΓΑ και έτσι δεν υπάρχει μείωση στις κύριες συντάξεις του ΟΓΑ. Ο αγρότης </w:t>
      </w:r>
      <w:r>
        <w:rPr>
          <w:rFonts w:eastAsia="Times New Roman" w:cs="Times New Roman"/>
          <w:szCs w:val="24"/>
        </w:rPr>
        <w:t xml:space="preserve">μπορεί να απολαμβάνει τις ίδιες παροχές με τους άλλους ασφαλισμένους και επίσης εξασφαλίζεται η </w:t>
      </w:r>
      <w:r>
        <w:rPr>
          <w:rFonts w:eastAsia="Times New Roman" w:cs="Times New Roman"/>
          <w:szCs w:val="24"/>
        </w:rPr>
        <w:lastRenderedPageBreak/>
        <w:t>εθνική σύνταξη των 384 ευρώ, όχι η κατώτερη, αλλά σαν βάση υπολογισμού μαζί με την ανταποδοτική και για τους αγρότες. Βεβαίως, υπάρχουν πολλά θέματα στον αγροτι</w:t>
      </w:r>
      <w:r>
        <w:rPr>
          <w:rFonts w:eastAsia="Times New Roman" w:cs="Times New Roman"/>
          <w:szCs w:val="24"/>
        </w:rPr>
        <w:t>κό κόσμο που τα ξέρουν εκείνοι πολύ καλύτερα από εμάς.</w:t>
      </w:r>
    </w:p>
    <w:p w14:paraId="381BD8F2"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θα έλεγα ότι μου προκαλεί κατάπληξη η προσπάθεια του ΠΑΣΟΚ να πει ότι η Κυβέρνηση αφαιρεί μέσω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 xml:space="preserve">οινότητας αρμοδιότητες από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ε</w:t>
      </w:r>
      <w:r>
        <w:rPr>
          <w:rFonts w:eastAsia="Times New Roman" w:cs="Times New Roman"/>
          <w:szCs w:val="24"/>
        </w:rPr>
        <w:t xml:space="preserve">ίναι ενταγμένα στις κοινωνικές υπηρεσίες των δήμων. Βεβαίως, έχουν στελεχωθεί από εκπαιδευμένα στελέχη με διαδικασίες ΑΣΕΠ και με </w:t>
      </w:r>
      <w:proofErr w:type="spellStart"/>
      <w:r>
        <w:rPr>
          <w:rFonts w:eastAsia="Times New Roman" w:cs="Times New Roman"/>
          <w:szCs w:val="24"/>
        </w:rPr>
        <w:t>μοριοδότηση</w:t>
      </w:r>
      <w:proofErr w:type="spellEnd"/>
      <w:r>
        <w:rPr>
          <w:rFonts w:eastAsia="Times New Roman" w:cs="Times New Roman"/>
          <w:szCs w:val="24"/>
        </w:rPr>
        <w:t xml:space="preserve"> εμπειρίας και ως εκ τούτου δεν είναι </w:t>
      </w:r>
      <w:proofErr w:type="spellStart"/>
      <w:r>
        <w:rPr>
          <w:rFonts w:eastAsia="Times New Roman" w:cs="Times New Roman"/>
          <w:szCs w:val="24"/>
        </w:rPr>
        <w:t>Συριζαίοι</w:t>
      </w:r>
      <w:proofErr w:type="spellEnd"/>
      <w:r>
        <w:rPr>
          <w:rFonts w:eastAsia="Times New Roman" w:cs="Times New Roman"/>
          <w:szCs w:val="24"/>
        </w:rPr>
        <w:t xml:space="preserve"> ή κομματικός στρατός, αφού είχαν προσληφθεί από τις προηγούμενες κυ</w:t>
      </w:r>
      <w:r>
        <w:rPr>
          <w:rFonts w:eastAsia="Times New Roman" w:cs="Times New Roman"/>
          <w:szCs w:val="24"/>
        </w:rPr>
        <w:t>βερνήσεις.</w:t>
      </w:r>
    </w:p>
    <w:p w14:paraId="381BD8F3"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Έχουν, λοιπόν, οι δήμοι ένα σημαντικό πραγματικό εργαλείο ψηφιακής εποχής και βεβαίως θα χρειαστεί από εκεί και πέρα περαιτέρω εκπαίδευση. Όμως, ο μηχανισμός υπάρχει και μάλιστα ταυτόχρονα υπάρχει και ενιαίος ελεγκτικός μηχανισμός για πρώτη φορά</w:t>
      </w:r>
      <w:r>
        <w:rPr>
          <w:rFonts w:eastAsia="Times New Roman" w:cs="Times New Roman"/>
          <w:szCs w:val="24"/>
        </w:rPr>
        <w:t xml:space="preserve"> με κώλυμα εντοπιότητας.</w:t>
      </w:r>
    </w:p>
    <w:p w14:paraId="381BD8F4"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Επομένως καλούμε τουλάχιστον τη Δημοκρατική Συμπαράταξη να καταλάβει αυτή τη συγκεκριμένη απάντηση, διότι είπαμε ότι και εκεί που δεν υπάρχουν αυτά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θα υπάρχουν πιστοποιημένοι υπάλληλοι των κοινωνικών υπηρεσιών </w:t>
      </w:r>
      <w:r>
        <w:rPr>
          <w:rFonts w:eastAsia="Times New Roman" w:cs="Times New Roman"/>
          <w:szCs w:val="24"/>
        </w:rPr>
        <w:t>του δήμου. Και αφού, όπως καλώς είπαν, τα ψήφισαν, περιμένουμε τη θετική τους ψήφο.</w:t>
      </w:r>
    </w:p>
    <w:p w14:paraId="381BD8F5"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παρακαλώ, ολοκληρώστε.</w:t>
      </w:r>
    </w:p>
    <w:p w14:paraId="381BD8F6"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ΜΕΡΟΠΗ ΤΖΟΥΦΗ: </w:t>
      </w:r>
      <w:r>
        <w:rPr>
          <w:rFonts w:eastAsia="Times New Roman" w:cs="Times New Roman"/>
          <w:szCs w:val="24"/>
        </w:rPr>
        <w:t xml:space="preserve">Ναι, τελειώνω, κύριε Πρόεδρε. </w:t>
      </w:r>
    </w:p>
    <w:p w14:paraId="381BD8F7"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θα αναφερθώ καθόλου στα ζητήματα της διαπλοκής για </w:t>
      </w:r>
      <w:r>
        <w:rPr>
          <w:rFonts w:eastAsia="Times New Roman" w:cs="Times New Roman"/>
          <w:szCs w:val="24"/>
        </w:rPr>
        <w:t>τις ΜΚΟ, διότι νομίζω ότι μόνο με ψυχολογικούς μηχανισμούς προβολής μπορεί κανείς να δώσει ερμηνεία. Και νομίζω ότι η αρμόδια Υπουργός απάντησε πλήρως σε αυτό το θέμα.</w:t>
      </w:r>
    </w:p>
    <w:p w14:paraId="381BD8F8"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κλείνω συμπερασματικά –και ευχαριστώ για την ανοχή σας, κύριε Πρόεδρε- λέγοντας ότι </w:t>
      </w:r>
      <w:r>
        <w:rPr>
          <w:rFonts w:eastAsia="Times New Roman" w:cs="Times New Roman"/>
          <w:szCs w:val="24"/>
        </w:rPr>
        <w:t>θεωρώ ότι η παρούσα νομοθετική πρωτοβουλία είναι μια ολοκληρωμένη πρόταση, όπως είπε και η Υπουργός, για την αναδιοργάνωση του τομέα κοινωνικής αλληλεγγύης, χωρίς καμμία διαμεσολάβηση στα κρίσιμα σημεία της διαδικασίας απόδοσης των επιδομάτων. Καταργεί τις</w:t>
      </w:r>
      <w:r>
        <w:rPr>
          <w:rFonts w:eastAsia="Times New Roman" w:cs="Times New Roman"/>
          <w:szCs w:val="24"/>
        </w:rPr>
        <w:t xml:space="preserve"> πελατειακές σχέ</w:t>
      </w:r>
      <w:r>
        <w:rPr>
          <w:rFonts w:eastAsia="Times New Roman" w:cs="Times New Roman"/>
          <w:szCs w:val="24"/>
        </w:rPr>
        <w:lastRenderedPageBreak/>
        <w:t>σεις του παρελθόντος και δίνει στα πιο αδύναμα κοινωνικά στρώματα την αξιοπρέπεια που τους αντιστοιχεί στην επαφή τους με το κράτος.</w:t>
      </w:r>
    </w:p>
    <w:p w14:paraId="381BD8F9"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επικαιρότητα, άλλωστε, της υπόθεσης την οποία συζητάμε,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καθιστά απολύτως αναγκαία την προ</w:t>
      </w:r>
      <w:r>
        <w:rPr>
          <w:rFonts w:eastAsia="Times New Roman" w:cs="Times New Roman"/>
          <w:szCs w:val="24"/>
        </w:rPr>
        <w:t>ώθηση παρεμβάσεων θεσμικής θωράκισης του συστήματος κοινωνικής προστασίας, αλλά και της υγείας, ώστε να κλείσουν εκείνα τα παράθυρα που μπορεί να εκθρέψουν φαινόμενα διαφθοράς και διαπλοκής σε όλα τα στάδια της σχέσης του κράτους με τον πολίτη.</w:t>
      </w:r>
    </w:p>
    <w:p w14:paraId="381BD8FA"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σημερινή </w:t>
      </w:r>
      <w:r>
        <w:rPr>
          <w:rFonts w:eastAsia="Times New Roman" w:cs="Times New Roman"/>
          <w:szCs w:val="24"/>
        </w:rPr>
        <w:t xml:space="preserve">Κυβέρνηση διαθέτει την πολιτική βούληση, έχει βάλει ως κορυφαίο στόχο την πάταξη της διαφθοράς, αλλά και των θεσμικών ανεπαρκειών που έχει αυτό το κράτος. Περιμένουμε να </w:t>
      </w:r>
      <w:r>
        <w:rPr>
          <w:rFonts w:eastAsia="Times New Roman" w:cs="Times New Roman"/>
          <w:szCs w:val="24"/>
        </w:rPr>
        <w:lastRenderedPageBreak/>
        <w:t xml:space="preserve">προχωρήσουμε με κάθαρση, εξυγίανση αλλά και πολιτική σταθερότητα. </w:t>
      </w:r>
    </w:p>
    <w:p w14:paraId="381BD8FB"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81BD8FC" w14:textId="77777777" w:rsidR="00DC23FB" w:rsidRDefault="001C39CE">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81BD8FD"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w:t>
      </w:r>
    </w:p>
    <w:p w14:paraId="381BD8FE"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Τι θέλετε, κύριε Λοβέρδο; Τι ακριβώς θέλετε; Έχετε τον λόγο για ένα λεπτό. </w:t>
      </w:r>
    </w:p>
    <w:p w14:paraId="381BD8FF"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381BD900"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Έκανα μ</w:t>
      </w:r>
      <w:r>
        <w:rPr>
          <w:rFonts w:eastAsia="Times New Roman" w:cs="Times New Roman"/>
          <w:szCs w:val="24"/>
        </w:rPr>
        <w:t>ί</w:t>
      </w:r>
      <w:r>
        <w:rPr>
          <w:rFonts w:eastAsia="Times New Roman" w:cs="Times New Roman"/>
          <w:szCs w:val="24"/>
        </w:rPr>
        <w:t xml:space="preserve">α αναφορά στη γνωμοδότηση της Διεύθυνσης Επιστημονικών Μελετών και τηρώντας τον χρόνο μου δεν έκανα μετά </w:t>
      </w:r>
      <w:r>
        <w:rPr>
          <w:rFonts w:eastAsia="Times New Roman" w:cs="Times New Roman"/>
          <w:szCs w:val="24"/>
        </w:rPr>
        <w:lastRenderedPageBreak/>
        <w:t xml:space="preserve">αυτό που είπα, δηλαδή παρέλειψα να κάνω μια επισήμανση. Μπορώ να την κάνω; </w:t>
      </w:r>
    </w:p>
    <w:p w14:paraId="381BD901"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Ορίστε</w:t>
      </w:r>
      <w:r>
        <w:rPr>
          <w:rFonts w:eastAsia="Times New Roman" w:cs="Times New Roman"/>
          <w:szCs w:val="24"/>
        </w:rPr>
        <w:t>, έχετε τον λόγο για ένα λεπτό, κύριε Λοβέρδο, γιατί είναι η σειρά του κ. Καραγιαννίδη να μιλήσει.</w:t>
      </w:r>
    </w:p>
    <w:p w14:paraId="381BD902"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Σας κάνει μ</w:t>
      </w:r>
      <w:r>
        <w:rPr>
          <w:rFonts w:eastAsia="Times New Roman" w:cs="Times New Roman"/>
          <w:szCs w:val="24"/>
        </w:rPr>
        <w:t>ί</w:t>
      </w:r>
      <w:r>
        <w:rPr>
          <w:rFonts w:eastAsia="Times New Roman" w:cs="Times New Roman"/>
          <w:szCs w:val="24"/>
        </w:rPr>
        <w:t>α σειρά από παρατηρήσεις, πολλές εκ των οποίων είναι φραστικές, που για τα νομικά, όμως, έχουν μια σημασία για αυτόν που θα ερμ</w:t>
      </w:r>
      <w:r>
        <w:rPr>
          <w:rFonts w:eastAsia="Times New Roman" w:cs="Times New Roman"/>
          <w:szCs w:val="24"/>
        </w:rPr>
        <w:t>ηνεύσει τον κανόνα.</w:t>
      </w:r>
    </w:p>
    <w:p w14:paraId="381BD903"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Ωστόσο, θέλω να επισημάνω δύο περιπτώσεις για δευτερόλεπτα.</w:t>
      </w:r>
    </w:p>
    <w:p w14:paraId="381BD904"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πρώτη αφορά τους εργαζομένους με το </w:t>
      </w:r>
      <w:r>
        <w:rPr>
          <w:rFonts w:eastAsia="Times New Roman" w:cs="Times New Roman"/>
          <w:szCs w:val="24"/>
          <w:lang w:val="en-US"/>
        </w:rPr>
        <w:t>status</w:t>
      </w:r>
      <w:r>
        <w:rPr>
          <w:rFonts w:eastAsia="Times New Roman" w:cs="Times New Roman"/>
          <w:szCs w:val="24"/>
        </w:rPr>
        <w:t xml:space="preserve"> του ιδιωτικού δικαίου αορίστου χρόνου, που σας λέει ότι δεν φθάνει μια δική σας </w:t>
      </w:r>
      <w:r>
        <w:rPr>
          <w:rFonts w:eastAsia="Times New Roman" w:cs="Times New Roman"/>
          <w:szCs w:val="24"/>
        </w:rPr>
        <w:lastRenderedPageBreak/>
        <w:t xml:space="preserve">αναφορά για να καλυφθούν. Πρέπει αυτό να ρυθμιστεί </w:t>
      </w:r>
      <w:r>
        <w:rPr>
          <w:rFonts w:eastAsia="Times New Roman" w:cs="Times New Roman"/>
          <w:szCs w:val="24"/>
        </w:rPr>
        <w:t>και με παρέμβασή σας στο κείμενο του νόμου. Δείτε τη, είναι η παρατήρηση επί του άρθρου 9.</w:t>
      </w:r>
    </w:p>
    <w:p w14:paraId="381BD905"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το δεύτερο, για το οποίο δεν μπορεί να υπάρξει αντίρρηση, είναι ότι σας κάνει επισήμανση για τα άρθρα 5 και 6 ότι γίνεται αυτό το λάθος, ότι γίνεται ένα μπέρδεμα</w:t>
      </w:r>
      <w:r>
        <w:rPr>
          <w:rFonts w:eastAsia="Times New Roman" w:cs="Times New Roman"/>
          <w:szCs w:val="24"/>
        </w:rPr>
        <w:t xml:space="preserve"> ανάμεσα στις αρμοδιότητες της Βουλής. Η Βουλή αναθεωρεί τον Κανονισμό της, αλλά μόνο μέσω των διαδικασιών αναθεώρησης του Κανονισμού, όχι με απλό νόμο.</w:t>
      </w:r>
    </w:p>
    <w:p w14:paraId="381BD906"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Εδώ κάνετε παρεμβάσεις στον Κανονισμό της Βουλής. Δεν δικαιούσθε. Άρα πρέπει να κάνετε κάποιες συμπληρώ</w:t>
      </w:r>
      <w:r>
        <w:rPr>
          <w:rFonts w:eastAsia="Times New Roman" w:cs="Times New Roman"/>
          <w:szCs w:val="24"/>
        </w:rPr>
        <w:t>σεις τις οποίες σας υποδεικνύει. Σας παρακαλώ τα άρθρα 5 και 6 να τα ξαναδείτε.</w:t>
      </w:r>
    </w:p>
    <w:p w14:paraId="381BD907"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81BD908"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w:t>
      </w:r>
    </w:p>
    <w:p w14:paraId="381BD909"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Καραγιαννίδης από τον ΣΥΡΙΖΑ. </w:t>
      </w:r>
    </w:p>
    <w:p w14:paraId="381BD90A"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Ευχαριστώ, κύριε Πρόεδρε. </w:t>
      </w:r>
    </w:p>
    <w:p w14:paraId="381BD90B"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να ξεκινήσω με την</w:t>
      </w:r>
      <w:r>
        <w:rPr>
          <w:rFonts w:eastAsia="Times New Roman" w:cs="Times New Roman"/>
          <w:szCs w:val="24"/>
        </w:rPr>
        <w:t xml:space="preserve"> εισήγηση της Νέας Δημοκρατίας. Νομίζω ότι αυτή η περίοδος της αντιπολίτευσης της Νέας Δημοκρατίας πρέπει να είναι η πιο ευχάριστη για τους εισηγητές νομοσχεδίων. Έχουν μια </w:t>
      </w:r>
      <w:proofErr w:type="spellStart"/>
      <w:r>
        <w:rPr>
          <w:rFonts w:eastAsia="Times New Roman" w:cs="Times New Roman"/>
          <w:szCs w:val="24"/>
        </w:rPr>
        <w:t>προκάτ</w:t>
      </w:r>
      <w:proofErr w:type="spellEnd"/>
      <w:r>
        <w:rPr>
          <w:rFonts w:eastAsia="Times New Roman" w:cs="Times New Roman"/>
          <w:szCs w:val="24"/>
        </w:rPr>
        <w:t xml:space="preserve"> ομιλία, την οποία διανθίζουν με πολιτικά σχόλια επικριτικά για την Κυβέρνηση</w:t>
      </w:r>
      <w:r>
        <w:rPr>
          <w:rFonts w:eastAsia="Times New Roman" w:cs="Times New Roman"/>
          <w:szCs w:val="24"/>
        </w:rPr>
        <w:t>. Η εισήγηση της Νέας Δημοκρατίας, αν ήταν έκθεση, αν είχε γραφεί ως έκθεση σε σχολείο, θα είχε πάρει από «0» έως «2», γιατί το 98% των πραγμάτων που είπε ο εισηγητής δεν αφορούσαν το νομοσχέδιο. Είναι κατανοητό αυτό, γιατί δεν σας ενδιαφέρει το νομοσχέδιο</w:t>
      </w:r>
      <w:r>
        <w:rPr>
          <w:rFonts w:eastAsia="Times New Roman" w:cs="Times New Roman"/>
          <w:szCs w:val="24"/>
        </w:rPr>
        <w:t xml:space="preserve">, γιατί χάνετε δουλειά, αλλά πολύ περισσότερο είναι κατανοητό γιατί από τους δεκαεννιά ομιλητές που </w:t>
      </w:r>
      <w:r>
        <w:rPr>
          <w:rFonts w:eastAsia="Times New Roman" w:cs="Times New Roman"/>
          <w:szCs w:val="24"/>
        </w:rPr>
        <w:lastRenderedPageBreak/>
        <w:t>έχουν εγγραφεί για να μιλήσουν</w:t>
      </w:r>
      <w:r>
        <w:rPr>
          <w:rFonts w:eastAsia="Times New Roman" w:cs="Times New Roman"/>
          <w:szCs w:val="24"/>
        </w:rPr>
        <w:t>,</w:t>
      </w:r>
      <w:r>
        <w:rPr>
          <w:rFonts w:eastAsia="Times New Roman" w:cs="Times New Roman"/>
          <w:szCs w:val="24"/>
        </w:rPr>
        <w:t xml:space="preserve"> ο ΣΥΡΙΖΑ έχει δεκαεπτά ομιλητές και η Νέα Δημοκρατία έχει έναν ομιλητή.</w:t>
      </w:r>
    </w:p>
    <w:p w14:paraId="381BD90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Αυτό είναι το ενδιαφέρον της Αξιωματικής Αντιπολίτευ</w:t>
      </w:r>
      <w:r>
        <w:rPr>
          <w:rFonts w:eastAsia="Times New Roman" w:cs="Times New Roman"/>
          <w:szCs w:val="24"/>
        </w:rPr>
        <w:t>σης για τον συγκεκριμένο νόμο! Έχουμε δει εξάλλου στο παρελθόν πόσο «</w:t>
      </w:r>
      <w:proofErr w:type="spellStart"/>
      <w:r>
        <w:rPr>
          <w:rFonts w:eastAsia="Times New Roman" w:cs="Times New Roman"/>
          <w:szCs w:val="24"/>
        </w:rPr>
        <w:t>προνοιακά</w:t>
      </w:r>
      <w:proofErr w:type="spellEnd"/>
      <w:r>
        <w:rPr>
          <w:rFonts w:eastAsia="Times New Roman" w:cs="Times New Roman"/>
          <w:szCs w:val="24"/>
        </w:rPr>
        <w:t>» σκεφτόταν η Νέα Δημοκρατία.</w:t>
      </w:r>
    </w:p>
    <w:p w14:paraId="381BD90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Αυτό που μας ενδιαφέρει, όμως, αυτή τη στιγμή είναι ο νόμος, ο οποίος, κατά την άποψή μου, κάνει μία τομή που λίγοι νόμοι έχουν κάνει από τη Μεταπολ</w:t>
      </w:r>
      <w:r>
        <w:rPr>
          <w:rFonts w:eastAsia="Times New Roman" w:cs="Times New Roman"/>
          <w:szCs w:val="24"/>
        </w:rPr>
        <w:t>ίτευση και μετά σε αυτή τη χώρα. Ο νόμος αυτός αναγνωρίζει πλέον συγκεκριμένα επιδόματα και τα κάνει γνωστά στους πολίτες.</w:t>
      </w:r>
    </w:p>
    <w:p w14:paraId="381BD90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Πρώτον, να ρωτήσω τη Νέα Δημοκρατία εάν ήξεραν μέχρι τις 31 Δεκεμβρίου του 2014 πόσα επιδόματα έδιναν. Ούτε ένα δεν γνώριζαν, γιατί σ</w:t>
      </w:r>
      <w:r>
        <w:rPr>
          <w:rFonts w:eastAsia="Times New Roman" w:cs="Times New Roman"/>
          <w:szCs w:val="24"/>
        </w:rPr>
        <w:t xml:space="preserve">ε περιόδους κυρίως προεκλογικές τους ενδιάφερε να </w:t>
      </w:r>
      <w:r>
        <w:rPr>
          <w:rFonts w:eastAsia="Times New Roman" w:cs="Times New Roman"/>
          <w:szCs w:val="24"/>
        </w:rPr>
        <w:lastRenderedPageBreak/>
        <w:t xml:space="preserve">χαϊδεύουν κοινωνικές ομάδες και να τους δίνουν ευκαιριακά επιδόματα. Εξ ου, λοιπόν, και φτάσαμε στα περίπου </w:t>
      </w:r>
      <w:proofErr w:type="spellStart"/>
      <w:r>
        <w:rPr>
          <w:rFonts w:eastAsia="Times New Roman" w:cs="Times New Roman"/>
          <w:szCs w:val="24"/>
        </w:rPr>
        <w:t>εκατόν</w:t>
      </w:r>
      <w:proofErr w:type="spellEnd"/>
      <w:r>
        <w:rPr>
          <w:rFonts w:eastAsia="Times New Roman" w:cs="Times New Roman"/>
          <w:szCs w:val="24"/>
        </w:rPr>
        <w:t xml:space="preserve"> πενήντα επιδόματα. Κανένας από το </w:t>
      </w:r>
      <w:r>
        <w:rPr>
          <w:rFonts w:eastAsia="Times New Roman" w:cs="Times New Roman"/>
          <w:szCs w:val="24"/>
        </w:rPr>
        <w:t>κ</w:t>
      </w:r>
      <w:r>
        <w:rPr>
          <w:rFonts w:eastAsia="Times New Roman" w:cs="Times New Roman"/>
          <w:szCs w:val="24"/>
        </w:rPr>
        <w:t>όμμα της Νέας Δημοκρατίας</w:t>
      </w:r>
      <w:r>
        <w:rPr>
          <w:rFonts w:eastAsia="Times New Roman" w:cs="Times New Roman"/>
          <w:szCs w:val="24"/>
        </w:rPr>
        <w:t>,</w:t>
      </w:r>
      <w:r>
        <w:rPr>
          <w:rFonts w:eastAsia="Times New Roman" w:cs="Times New Roman"/>
          <w:szCs w:val="24"/>
        </w:rPr>
        <w:t xml:space="preserve"> αν τον ρωτούσε κανείς ακόμα κ</w:t>
      </w:r>
      <w:r>
        <w:rPr>
          <w:rFonts w:eastAsia="Times New Roman" w:cs="Times New Roman"/>
          <w:szCs w:val="24"/>
        </w:rPr>
        <w:t>αι σήμερα</w:t>
      </w:r>
      <w:r>
        <w:rPr>
          <w:rFonts w:eastAsia="Times New Roman" w:cs="Times New Roman"/>
          <w:szCs w:val="24"/>
        </w:rPr>
        <w:t>,</w:t>
      </w:r>
      <w:r>
        <w:rPr>
          <w:rFonts w:eastAsia="Times New Roman" w:cs="Times New Roman"/>
          <w:szCs w:val="24"/>
        </w:rPr>
        <w:t xml:space="preserve"> δεν θα ήξερε ποια είναι αυτά. </w:t>
      </w:r>
    </w:p>
    <w:p w14:paraId="381BD90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Δεύτερον, γνωρίζετε πόσα ιδρύματα έχει αυτή η χώρα τα οποία χρηματοδοτούσατε; Γνωρίζετε πόσα χρήματα δίνατε σε αυτά τα ιδρύματα; Αξιολογήσατε ποτέ τα χρήματα που δίνατε σε αυτά τα ιδρύματα; Η απάντηση είναι πολύ εύ</w:t>
      </w:r>
      <w:r>
        <w:rPr>
          <w:rFonts w:eastAsia="Times New Roman" w:cs="Times New Roman"/>
          <w:szCs w:val="24"/>
        </w:rPr>
        <w:t>κολη: Όχι, όχι και όχι.</w:t>
      </w:r>
    </w:p>
    <w:p w14:paraId="381BD91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Είναι, λοιπόν, </w:t>
      </w:r>
      <w:r>
        <w:rPr>
          <w:rFonts w:eastAsia="Times New Roman" w:cs="Times New Roman"/>
          <w:szCs w:val="24"/>
        </w:rPr>
        <w:t>ως</w:t>
      </w:r>
      <w:r>
        <w:rPr>
          <w:rFonts w:eastAsia="Times New Roman" w:cs="Times New Roman"/>
          <w:szCs w:val="24"/>
        </w:rPr>
        <w:t xml:space="preserve"> εκ περισσού να γίνεται κριτική για το τι κάνει αυτή η Κυβέρνηση. Αυτή η Κυβέρνηση συγκροτεί έναν μηχανισμό που έχει επίδραση στην κοινωνία, στον ίδιο τον μηχανισμό και στην Κυβέρνηση, στη σημερινή Υπουργό αλλά και </w:t>
      </w:r>
      <w:r>
        <w:rPr>
          <w:rFonts w:eastAsia="Times New Roman" w:cs="Times New Roman"/>
          <w:szCs w:val="24"/>
        </w:rPr>
        <w:t>σε όποιον Υπουργό θα ακολουθήσει τα επόμενα χρόνια. Το έχετε διανοηθεί αυτό;</w:t>
      </w:r>
    </w:p>
    <w:p w14:paraId="381BD91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Σήμερα, λοιπόν, η πολιτεία μπορεί να ελέγχει πόσα επιδόματα δίνει, σε πόσους ανθρώπους, σε ποιες γεωγραφικές περιοχές και κοινωνικές ομάδες, ώστε να κάνει και δημιουργικές πολιτικ</w:t>
      </w:r>
      <w:r>
        <w:rPr>
          <w:rFonts w:eastAsia="Times New Roman" w:cs="Times New Roman"/>
          <w:szCs w:val="24"/>
        </w:rPr>
        <w:t xml:space="preserve">ές που θα λύνουν τα προβλήματα που γεννούν αυτούς τους ανθρώπους ώστε να παίρνουν αυτά τα επιδόματα. </w:t>
      </w:r>
    </w:p>
    <w:p w14:paraId="381BD91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Αυτή είναι η λογική μας. Δεν είναι επιδοματική λογική. Εμάς μας ενδιαφέρει ο κοινωνικός αποκλεισμός να πάψει, όχι να τον συντηρούμε επ’ άπειρον. Γνωρίζουμ</w:t>
      </w:r>
      <w:r>
        <w:rPr>
          <w:rFonts w:eastAsia="Times New Roman" w:cs="Times New Roman"/>
          <w:szCs w:val="24"/>
        </w:rPr>
        <w:t xml:space="preserve">ε ότι στον καπιταλισμό δεν θα πάψει ποτέ, αλλά τουλάχιστον να μικρύνει όσον το δυνατόν περισσότερο. Το κοινωνικό δίχτυ προστασίας δεν είναι μία πρόταση που τη γράφουμε στα χαρτιά. Είναι αυτός ο νόμος. Με αυτόν τον μηχανισμό </w:t>
      </w:r>
      <w:r>
        <w:rPr>
          <w:rFonts w:eastAsia="Times New Roman" w:cs="Times New Roman"/>
          <w:szCs w:val="24"/>
        </w:rPr>
        <w:lastRenderedPageBreak/>
        <w:t>και με αυτή την προσπάθεια γνωρί</w:t>
      </w:r>
      <w:r>
        <w:rPr>
          <w:rFonts w:eastAsia="Times New Roman" w:cs="Times New Roman"/>
          <w:szCs w:val="24"/>
        </w:rPr>
        <w:t>ζουμε πλέον ποιοι άνθρωποι έχουν πέσει στο καναβάτσο και προσπαθούμε όχι απλώς να τους βοηθήσουμε, αλλά να τους δώσουμε διεξόδους.</w:t>
      </w:r>
    </w:p>
    <w:p w14:paraId="381BD91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Μικρή παρένθεση: Η τοπική αυτοδιοίκηση δεν ήταν πολύ χαρούμενη με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γι’ αυτό και δεν ήταν πολύ </w:t>
      </w:r>
      <w:r>
        <w:rPr>
          <w:rFonts w:eastAsia="Times New Roman" w:cs="Times New Roman"/>
          <w:szCs w:val="24"/>
        </w:rPr>
        <w:t>ενθαρρυντική στο να ισχύσει αυτό. Τώρα βέβαια που αρκετοί δήμαρχοι έχουν ανακαλύψει πόσο καλό είναι αυτό, κάνουν με «</w:t>
      </w:r>
      <w:proofErr w:type="spellStart"/>
      <w:r>
        <w:rPr>
          <w:rFonts w:eastAsia="Times New Roman" w:cs="Times New Roman"/>
          <w:szCs w:val="24"/>
        </w:rPr>
        <w:t>ταρατατζούμ</w:t>
      </w:r>
      <w:proofErr w:type="spellEnd"/>
      <w:r>
        <w:rPr>
          <w:rFonts w:eastAsia="Times New Roman" w:cs="Times New Roman"/>
          <w:szCs w:val="24"/>
        </w:rPr>
        <w:t>» εγκαίνια και βγάζουν δελτία Τύπου, χωρίς να λένε ότι είναι μέτρο αυτής της Κυβέρνησης και βοηθά την κοινωνία.</w:t>
      </w:r>
    </w:p>
    <w:p w14:paraId="381BD91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Πάμε, λοιπόν, στ</w:t>
      </w:r>
      <w:r>
        <w:rPr>
          <w:rFonts w:eastAsia="Times New Roman" w:cs="Times New Roman"/>
          <w:szCs w:val="24"/>
        </w:rPr>
        <w:t xml:space="preserve">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δεν δίνουν μόνον πληροφορίες στους πολίτες για το ποια επιδόματα δικαιούνται. Δίνουν και συμβουλές, τους δίνουν διεξόδους. Στους </w:t>
      </w:r>
      <w:proofErr w:type="spellStart"/>
      <w:r>
        <w:rPr>
          <w:rFonts w:eastAsia="Times New Roman" w:cs="Times New Roman"/>
          <w:szCs w:val="24"/>
        </w:rPr>
        <w:t>Ρομά</w:t>
      </w:r>
      <w:proofErr w:type="spellEnd"/>
      <w:r>
        <w:rPr>
          <w:rFonts w:eastAsia="Times New Roman" w:cs="Times New Roman"/>
          <w:szCs w:val="24"/>
        </w:rPr>
        <w:t xml:space="preserve">, μια κοινωνική ομάδα πολύ αποκλεισμένη στη χώρα μας για </w:t>
      </w:r>
      <w:r>
        <w:rPr>
          <w:rFonts w:eastAsia="Times New Roman" w:cs="Times New Roman"/>
          <w:szCs w:val="24"/>
        </w:rPr>
        <w:lastRenderedPageBreak/>
        <w:t>πολύ συγκεκριμένους λόγο</w:t>
      </w:r>
      <w:r>
        <w:rPr>
          <w:rFonts w:eastAsia="Times New Roman" w:cs="Times New Roman"/>
          <w:szCs w:val="24"/>
        </w:rPr>
        <w:t>υς, δίνουν τη βοήθεια για να ξεφύγουν από το «κάνω επτά παιδιά για να πάρω επιδόματα». Τους βοηθούν να έρθουν σε επαφή με την παιδαγωγική κοινότητα και να ενταχθούν στην κοινωνία. Ποτέ δεν σας ενδιέφεραν αυτά, γιατί εσείς την κοινωνία τη βλέπετε ως εκλογικ</w:t>
      </w:r>
      <w:r>
        <w:rPr>
          <w:rFonts w:eastAsia="Times New Roman" w:cs="Times New Roman"/>
          <w:szCs w:val="24"/>
        </w:rPr>
        <w:t>ή πελατεία: «Να σου δώσω 100 ευρώ σήμερα, για να με ψηφίσεις αύριο».</w:t>
      </w:r>
    </w:p>
    <w:p w14:paraId="381BD91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Αυτό λοιπόν παύει σήμερα. Παίρνουμε την «πελατεία» και από εσάς και από την τοπική αυτοδιοίκηση. Γι’ αυτό και κανένας Βουλευτής δεν βρήκε το θάρρος να έρθει να πει μία επικριτική κουβέντα</w:t>
      </w:r>
      <w:r>
        <w:rPr>
          <w:rFonts w:eastAsia="Times New Roman" w:cs="Times New Roman"/>
          <w:szCs w:val="24"/>
        </w:rPr>
        <w:t xml:space="preserve"> γι’ αυτό το νομοσχέδιο. Έχετε μόνον τον εισηγητή σας, τον Κοινοβουλευτικό Εκπρόσωπο, που περί άλλα τυρβάζει, και έναν Βουλευτή που ήρθε και μίλησε. Θα μας πείτε κάτι γι’ αυτό; Θα κάνετε μια κριτική</w:t>
      </w:r>
      <w:r>
        <w:rPr>
          <w:rFonts w:eastAsia="Times New Roman" w:cs="Times New Roman"/>
          <w:szCs w:val="24"/>
        </w:rPr>
        <w:t>,</w:t>
      </w:r>
      <w:r>
        <w:rPr>
          <w:rFonts w:eastAsia="Times New Roman" w:cs="Times New Roman"/>
          <w:szCs w:val="24"/>
        </w:rPr>
        <w:t xml:space="preserve"> όπως κάνουν τα υπόλοιπα </w:t>
      </w:r>
      <w:r>
        <w:rPr>
          <w:rFonts w:eastAsia="Times New Roman" w:cs="Times New Roman"/>
          <w:szCs w:val="24"/>
        </w:rPr>
        <w:t>κ</w:t>
      </w:r>
      <w:r>
        <w:rPr>
          <w:rFonts w:eastAsia="Times New Roman" w:cs="Times New Roman"/>
          <w:szCs w:val="24"/>
        </w:rPr>
        <w:t xml:space="preserve">όμματα </w:t>
      </w:r>
      <w:r>
        <w:rPr>
          <w:rFonts w:eastAsia="Times New Roman" w:cs="Times New Roman"/>
          <w:szCs w:val="24"/>
        </w:rPr>
        <w:t>-</w:t>
      </w:r>
      <w:r>
        <w:rPr>
          <w:rFonts w:eastAsia="Times New Roman" w:cs="Times New Roman"/>
          <w:szCs w:val="24"/>
        </w:rPr>
        <w:t xml:space="preserve">είτε συμφωνούμε </w:t>
      </w:r>
      <w:r>
        <w:rPr>
          <w:rFonts w:eastAsia="Times New Roman" w:cs="Times New Roman"/>
          <w:szCs w:val="24"/>
        </w:rPr>
        <w:lastRenderedPageBreak/>
        <w:t>είτε δι</w:t>
      </w:r>
      <w:r>
        <w:rPr>
          <w:rFonts w:eastAsia="Times New Roman" w:cs="Times New Roman"/>
          <w:szCs w:val="24"/>
        </w:rPr>
        <w:t>αφωνούμε</w:t>
      </w:r>
      <w:r>
        <w:rPr>
          <w:rFonts w:eastAsia="Times New Roman" w:cs="Times New Roman"/>
          <w:szCs w:val="24"/>
        </w:rPr>
        <w:t>-</w:t>
      </w:r>
      <w:r>
        <w:rPr>
          <w:rFonts w:eastAsia="Times New Roman" w:cs="Times New Roman"/>
          <w:szCs w:val="24"/>
        </w:rPr>
        <w:t xml:space="preserve"> αλλά εποικοδομητική κριτική, που μπορεί να συμβάλει στο να διορθωθούν και πράγματα. Θα το κάνετε εσείς; Όχι. Δεν σας ενδιαφέρει. Σας ενδιαφέρει μόνον να μην χάσετε τους πελάτε</w:t>
      </w:r>
      <w:r>
        <w:rPr>
          <w:rFonts w:eastAsia="Times New Roman" w:cs="Times New Roman"/>
          <w:szCs w:val="24"/>
        </w:rPr>
        <w:t>ς</w:t>
      </w:r>
      <w:r>
        <w:rPr>
          <w:rFonts w:eastAsia="Times New Roman" w:cs="Times New Roman"/>
          <w:szCs w:val="24"/>
        </w:rPr>
        <w:t xml:space="preserve"> σας. Πρέπει να σας ενημερώσω ότι τους χάσατε τον Ιανουάριο του 2015 κ</w:t>
      </w:r>
      <w:r>
        <w:rPr>
          <w:rFonts w:eastAsia="Times New Roman" w:cs="Times New Roman"/>
          <w:szCs w:val="24"/>
        </w:rPr>
        <w:t>αι αυτό θα συνεχίζει εσαεί.</w:t>
      </w:r>
    </w:p>
    <w:p w14:paraId="381BD91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Ευχαριστώ.</w:t>
      </w:r>
    </w:p>
    <w:p w14:paraId="381BD917"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81BD91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Δέδες</w:t>
      </w:r>
      <w:proofErr w:type="spellEnd"/>
      <w:r>
        <w:rPr>
          <w:rFonts w:eastAsia="Times New Roman" w:cs="Times New Roman"/>
          <w:szCs w:val="24"/>
        </w:rPr>
        <w:t xml:space="preserve"> από τον ΣΥΡΙΖΑ και θα ακολουθήσει ο Κοινοβουλευτικός Εκπρόσωπος των Ανεξαρτήτων Ελλήνων.</w:t>
      </w:r>
    </w:p>
    <w:p w14:paraId="381BD91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Δέδε</w:t>
      </w:r>
      <w:proofErr w:type="spellEnd"/>
      <w:r>
        <w:rPr>
          <w:rFonts w:eastAsia="Times New Roman" w:cs="Times New Roman"/>
          <w:szCs w:val="24"/>
        </w:rPr>
        <w:t xml:space="preserve">, έχετε τον λόγο. </w:t>
      </w:r>
    </w:p>
    <w:p w14:paraId="381BD91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Κύριε Πρόεδρε, ευχαριστώ πάρα πολύ που μου δίνετε τον λόγο. Θα ήθελα, όμως, να σας παρακαλέσω να μου </w:t>
      </w:r>
      <w:r>
        <w:rPr>
          <w:rFonts w:eastAsia="Times New Roman" w:cs="Times New Roman"/>
          <w:szCs w:val="24"/>
        </w:rPr>
        <w:lastRenderedPageBreak/>
        <w:t>υπενθυμίζετε να μη φωνάζω, γιατί ο ήχος της Αιθούσης είναι λιγάκι πιο έντονος.</w:t>
      </w:r>
    </w:p>
    <w:p w14:paraId="381BD91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w:t>
      </w:r>
      <w:r>
        <w:rPr>
          <w:rFonts w:eastAsia="Times New Roman" w:cs="Times New Roman"/>
          <w:b/>
          <w:szCs w:val="24"/>
        </w:rPr>
        <w:t>προύλης</w:t>
      </w:r>
      <w:proofErr w:type="spellEnd"/>
      <w:r>
        <w:rPr>
          <w:rFonts w:eastAsia="Times New Roman" w:cs="Times New Roman"/>
          <w:b/>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κύριε συνάδελφε, αλλά δεν σας άκουσα. Μου ζητάτε να έχετε περισσότερο χρόνο;</w:t>
      </w:r>
    </w:p>
    <w:p w14:paraId="381BD91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ΙΩΑΝΝΗΣ ΔΕΔΕΣ: </w:t>
      </w:r>
      <w:r>
        <w:rPr>
          <w:rFonts w:eastAsia="Times New Roman" w:cs="Times New Roman"/>
          <w:szCs w:val="24"/>
        </w:rPr>
        <w:t>Όχι, κύριε Πρόεδρε, λέω για τον ήχο της φωνής μου. Επειδή ο ήχος της Αιθούσης είναι πολύ έντονος και κουράζει τους ακροατές, αν υπερβαίνω τ</w:t>
      </w:r>
      <w:r>
        <w:rPr>
          <w:rFonts w:eastAsia="Times New Roman" w:cs="Times New Roman"/>
          <w:szCs w:val="24"/>
        </w:rPr>
        <w:t>ον ήχο και φωνάζω δηλαδή, καλό είναι να μου πείτε να μιλάω λίγο χαμηλότερα.</w:t>
      </w:r>
    </w:p>
    <w:p w14:paraId="381BD91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Δεν έχει να κάνει τόσο με την ένταση της φωνής του ομιλούντος. Τεχνικά είναι στο κατώτατο όριο εκπομπής, από ό,τι με ενημέρωσαν.</w:t>
      </w:r>
    </w:p>
    <w:p w14:paraId="381BD91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Ορίστε, κύριε συν</w:t>
      </w:r>
      <w:r>
        <w:rPr>
          <w:rFonts w:eastAsia="Times New Roman" w:cs="Times New Roman"/>
          <w:szCs w:val="24"/>
        </w:rPr>
        <w:t>άδελφε, έχετε τον λόγο.</w:t>
      </w:r>
    </w:p>
    <w:p w14:paraId="381BD91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lastRenderedPageBreak/>
        <w:t>ΙΩΑΝΝΗΣ ΔΕΔΕΣ:</w:t>
      </w:r>
      <w:r>
        <w:rPr>
          <w:rFonts w:eastAsia="Times New Roman" w:cs="Times New Roman"/>
          <w:szCs w:val="24"/>
        </w:rPr>
        <w:t xml:space="preserve"> Ευχαριστώ πολύ.</w:t>
      </w:r>
    </w:p>
    <w:p w14:paraId="381BD92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Κυρίες Υπουργοί, κυρίες και κύριοι συνάδελφοι, σήμερα αισθάνομαι ιδιαιτέρως χαρούμενος και ευτυχής που ανήκω σε αυτή την Κοινοβουλευτική Ομάδα, η οποία καλείται να συζητήσει και να ψηφίσει αυτό το νομο</w:t>
      </w:r>
      <w:r>
        <w:rPr>
          <w:rFonts w:eastAsia="Times New Roman" w:cs="Times New Roman"/>
          <w:szCs w:val="24"/>
        </w:rPr>
        <w:t>σχέδιο. Γιατί; Διότι αυτή τη στιγμή φαίνεται -και φαίνεται σε όλον τον κόσμο, αλλά η Αντιπολίτευση δεν το έχει καταλάβει ακόμα- πόσο βαθιά κοινωνικό είναι αυτό το νομοσχέδιο και πόσο ανταποκρίνεται στα διαχρονικά αιτήματα του ελληνικού λαού. Αυτή η Κυβέρνη</w:t>
      </w:r>
      <w:r>
        <w:rPr>
          <w:rFonts w:eastAsia="Times New Roman" w:cs="Times New Roman"/>
          <w:szCs w:val="24"/>
        </w:rPr>
        <w:t xml:space="preserve">ση έστησε και προσπαθεί ακόμα περισσότερο να στήσει αυτό το κοινωνικό κράτος, το οποίο </w:t>
      </w:r>
      <w:proofErr w:type="spellStart"/>
      <w:r>
        <w:rPr>
          <w:rFonts w:eastAsia="Times New Roman" w:cs="Times New Roman"/>
          <w:szCs w:val="24"/>
        </w:rPr>
        <w:t>απωλέστηκε</w:t>
      </w:r>
      <w:proofErr w:type="spellEnd"/>
      <w:r>
        <w:rPr>
          <w:rFonts w:eastAsia="Times New Roman" w:cs="Times New Roman"/>
          <w:szCs w:val="24"/>
        </w:rPr>
        <w:t xml:space="preserve"> στον καιρό των μνημονίων. Εμείς αυτή τη στιγμή προσπαθούμε να στηρίξουμε όχι μόνο αυτό το κοινωνικό κράτος, κυρίες και κύριοι συνάδελφοι, </w:t>
      </w:r>
      <w:r>
        <w:rPr>
          <w:rFonts w:eastAsia="Times New Roman" w:cs="Times New Roman"/>
          <w:szCs w:val="24"/>
        </w:rPr>
        <w:lastRenderedPageBreak/>
        <w:t>αλλά και να το βάλου</w:t>
      </w:r>
      <w:r>
        <w:rPr>
          <w:rFonts w:eastAsia="Times New Roman" w:cs="Times New Roman"/>
          <w:szCs w:val="24"/>
        </w:rPr>
        <w:t xml:space="preserve">με σε σωστά θεμέλια με </w:t>
      </w:r>
      <w:proofErr w:type="spellStart"/>
      <w:r>
        <w:rPr>
          <w:rFonts w:eastAsia="Times New Roman" w:cs="Times New Roman"/>
          <w:szCs w:val="24"/>
        </w:rPr>
        <w:t>δικαιοκρατικό</w:t>
      </w:r>
      <w:proofErr w:type="spellEnd"/>
      <w:r>
        <w:rPr>
          <w:rFonts w:eastAsia="Times New Roman" w:cs="Times New Roman"/>
          <w:szCs w:val="24"/>
        </w:rPr>
        <w:t xml:space="preserve"> τρόπο, έτσι ώστε όλοι οι πολίτες να απολαμβάνουν τα ίσα.</w:t>
      </w:r>
    </w:p>
    <w:p w14:paraId="381BD92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Η εκτεταμένη, λοιπόν, προσπάθεια ανασυγκρότησης του τομέα κοινωνικής αλληλεγγύης, που επιχειρεί η κυβέρνησ</w:t>
      </w:r>
      <w:r>
        <w:rPr>
          <w:rFonts w:eastAsia="Times New Roman" w:cs="Times New Roman"/>
          <w:szCs w:val="24"/>
        </w:rPr>
        <w:t>ή</w:t>
      </w:r>
      <w:r>
        <w:rPr>
          <w:rFonts w:eastAsia="Times New Roman" w:cs="Times New Roman"/>
          <w:szCs w:val="24"/>
        </w:rPr>
        <w:t xml:space="preserve"> μας και ειδικότερα το Υπουργείο Εργασίας, συνεχίζεται </w:t>
      </w:r>
      <w:r>
        <w:rPr>
          <w:rFonts w:eastAsia="Times New Roman" w:cs="Times New Roman"/>
          <w:szCs w:val="24"/>
        </w:rPr>
        <w:t xml:space="preserve">σήμερα με την παρούσα νομοθετική πρωτοβουλία. Η σύλληψη για το νέο </w:t>
      </w:r>
      <w:proofErr w:type="spellStart"/>
      <w:r>
        <w:rPr>
          <w:rFonts w:eastAsia="Times New Roman" w:cs="Times New Roman"/>
          <w:szCs w:val="24"/>
        </w:rPr>
        <w:t>προνοιακό</w:t>
      </w:r>
      <w:proofErr w:type="spellEnd"/>
      <w:r>
        <w:rPr>
          <w:rFonts w:eastAsia="Times New Roman" w:cs="Times New Roman"/>
          <w:szCs w:val="24"/>
        </w:rPr>
        <w:t xml:space="preserve"> κράτος, το νέο σύγχρονο κράτος κοινωνικής προστασίας, μετουσιώνεται σε πράξη με τον μετασχηματισμό του ΟΓΑ, που δεν ενσωματώθηκε στον ΕΦΚΑ, σε ΟΠΕΚΑ, ως δεύτερο πυλώνα του ψηφιακο</w:t>
      </w:r>
      <w:r>
        <w:rPr>
          <w:rFonts w:eastAsia="Times New Roman" w:cs="Times New Roman"/>
          <w:szCs w:val="24"/>
        </w:rPr>
        <w:t xml:space="preserve">ύ </w:t>
      </w:r>
      <w:proofErr w:type="spellStart"/>
      <w:r>
        <w:rPr>
          <w:rFonts w:eastAsia="Times New Roman" w:cs="Times New Roman"/>
          <w:szCs w:val="24"/>
        </w:rPr>
        <w:t>προνοιακού</w:t>
      </w:r>
      <w:proofErr w:type="spellEnd"/>
      <w:r>
        <w:rPr>
          <w:rFonts w:eastAsia="Times New Roman" w:cs="Times New Roman"/>
          <w:szCs w:val="24"/>
        </w:rPr>
        <w:t xml:space="preserve"> κράτους κοινωνικής αλληλεγγύης, μετά τον εθνικό μηχανισμό των διακοσίων σαράντα κέντρων ενημέρωσης των πολιτών για επιδόματα και παρεχόμενες υπηρεσίες σε όλη την επικράτεια.</w:t>
      </w:r>
    </w:p>
    <w:p w14:paraId="381BD92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Η διασύνδεση μεταξύ ΟΠΕΚΑ και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οινότητας έρχεται να ικανοποιή</w:t>
      </w:r>
      <w:r>
        <w:rPr>
          <w:rFonts w:eastAsia="Times New Roman" w:cs="Times New Roman"/>
          <w:szCs w:val="24"/>
        </w:rPr>
        <w:t xml:space="preserve">σει την κοινωνική απαίτηση, προκειμένου να σπάσουν εκείνα τα δεσμά που κρατούσαν τον πολίτη όμηρο των πελατειακών σχέσεων και της γραφειοκρατικής πολυνομίας, γύρω από την παροχή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υπηρεσιών. Η διαφάνεια που εξασφαλίζει το εργαλε</w:t>
      </w:r>
      <w:r>
        <w:rPr>
          <w:rFonts w:eastAsia="Times New Roman" w:cs="Times New Roman"/>
          <w:szCs w:val="24"/>
        </w:rPr>
        <w:t xml:space="preserve">ίο του ηλεκτρονικού περιβάλλοντος στη συναλλαγή με τον πολίτη, χωρίς καμμία διαμεσολάβηση, είναι μια εξέλιξη που καθυστέρησε αρκετά να εφαρμοστεί στον τόπο μας, αποτυγχάνοντας να διασφαλίσει τους όρους κοινωνικής φροντίδας με ισότιμη πρόσβαση και ενιαίους </w:t>
      </w:r>
      <w:r>
        <w:rPr>
          <w:rFonts w:eastAsia="Times New Roman" w:cs="Times New Roman"/>
          <w:szCs w:val="24"/>
        </w:rPr>
        <w:t>κανόνες που, κατά γενική ομολογία, έχουμε ανάγκη σήμερα.</w:t>
      </w:r>
    </w:p>
    <w:p w14:paraId="381BD92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Καθημερινά βρισκόμαστε σε θέση αναμετάδοσης του κυβερνητικού έργου, εφόσον είναι πρόδηλη η σκοπιμότητα των συστημικών </w:t>
      </w:r>
      <w:r>
        <w:rPr>
          <w:rFonts w:eastAsia="Times New Roman" w:cs="Times New Roman"/>
          <w:szCs w:val="24"/>
        </w:rPr>
        <w:lastRenderedPageBreak/>
        <w:t>μέσων να αποκρύψουν το παραγόμενο έργο, λησμονώντας ταυτόχρονα το υπεύθυνο έργο τ</w:t>
      </w:r>
      <w:r>
        <w:rPr>
          <w:rFonts w:eastAsia="Times New Roman" w:cs="Times New Roman"/>
          <w:szCs w:val="24"/>
        </w:rPr>
        <w:t>ης ενημέρωσης που έχουν αναλάβει απέναντι στον ελληνικό λαό και τον ρόλο που διαδραματίζουν αυτά στα δημοκρατικά καθεστώτα. Είναι πραγματικά ευχάριστη η θέση μας, όταν μιλάμε για τόσο σημαντικές μεταρρυθμίσεις που βελτιώνουν την καθημερινότητα των πολιτών.</w:t>
      </w:r>
    </w:p>
    <w:p w14:paraId="381BD92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Αυτό είναι, αγαπητοί συνάδελφοι, το αριστερό μας αποτύπωμα το οποίο θα κληθούμε να εξηγήσουμε στον ελληνικό λαό μέχρι το τέλος της κυβερνητικής μας θητείας. Συνεπώς έχοντας στο επίκεντρο του </w:t>
      </w:r>
      <w:proofErr w:type="spellStart"/>
      <w:r>
        <w:rPr>
          <w:rFonts w:eastAsia="Times New Roman" w:cs="Times New Roman"/>
          <w:szCs w:val="24"/>
        </w:rPr>
        <w:t>ενδιαφέροντός</w:t>
      </w:r>
      <w:proofErr w:type="spellEnd"/>
      <w:r>
        <w:rPr>
          <w:rFonts w:eastAsia="Times New Roman" w:cs="Times New Roman"/>
          <w:szCs w:val="24"/>
        </w:rPr>
        <w:t xml:space="preserve"> μας τον άνθρωπο και ιδιαίτερα τις ευάλωτες κοινωνι</w:t>
      </w:r>
      <w:r>
        <w:rPr>
          <w:rFonts w:eastAsia="Times New Roman" w:cs="Times New Roman"/>
          <w:szCs w:val="24"/>
        </w:rPr>
        <w:t xml:space="preserve">κές ομάδες, ευελπιστούμε ότι ο ΟΠΕΚΑ θα καλύψει όλο το φάσμα υλοποίησης των πολιτών, που σχεδιάζονται στο πλαίσιο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Α</w:t>
      </w:r>
      <w:r>
        <w:rPr>
          <w:rFonts w:eastAsia="Times New Roman" w:cs="Times New Roman"/>
          <w:szCs w:val="24"/>
        </w:rPr>
        <w:t>λληλεγγύης.</w:t>
      </w:r>
    </w:p>
    <w:p w14:paraId="381BD92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Με τη διοικητική οργάνωση εννέα κεντρικών διευθύνσεων και εννέα περιφερειακών διευθύνσεων, στις έδρες των αντίστοιχων περιφερειών, αλλά και με διακόσιους εβδομήντα πέντε υπαλλήλους, το Υπουργείο Εργασίας επιχειρεί για πρώτη φορά ένα τόσο σημαντικό τεχνολογ</w:t>
      </w:r>
      <w:r>
        <w:rPr>
          <w:rFonts w:eastAsia="Times New Roman" w:cs="Times New Roman"/>
          <w:szCs w:val="24"/>
        </w:rPr>
        <w:t xml:space="preserve">ικό βήμα στον τομέα της κοινωνικής αλληλεγγύης για την ηλεκτρονική διασταύρωση στοιχείων και τους δειγματοληπτικούς ελέγχους, με σκοπό την απόδοση των επιδομάτων στους πραγματικούς δικαιούχους σε σταθερές ημερομηνίες. Αυτό ήταν ένα πάγιο αίτημα των ατόμων </w:t>
      </w:r>
      <w:r>
        <w:rPr>
          <w:rFonts w:eastAsia="Times New Roman" w:cs="Times New Roman"/>
          <w:szCs w:val="24"/>
        </w:rPr>
        <w:t xml:space="preserve">με αναπηρία για απόδοση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την ίδια μέρα κάθε μήνα, δίχως να υπομείνουν τον </w:t>
      </w:r>
      <w:proofErr w:type="spellStart"/>
      <w:r>
        <w:rPr>
          <w:rFonts w:eastAsia="Times New Roman" w:cs="Times New Roman"/>
          <w:szCs w:val="24"/>
        </w:rPr>
        <w:t>γ</w:t>
      </w:r>
      <w:r>
        <w:rPr>
          <w:rFonts w:eastAsia="Times New Roman" w:cs="Times New Roman"/>
          <w:szCs w:val="24"/>
        </w:rPr>
        <w:t>ολγοθά</w:t>
      </w:r>
      <w:proofErr w:type="spellEnd"/>
      <w:r>
        <w:rPr>
          <w:rFonts w:eastAsia="Times New Roman" w:cs="Times New Roman"/>
          <w:szCs w:val="24"/>
        </w:rPr>
        <w:t xml:space="preserve"> γραφειοκρατίας.</w:t>
      </w:r>
    </w:p>
    <w:p w14:paraId="381BD92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81BD92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σας παρακαλώ να έχω μια μικρή ανοχ</w:t>
      </w:r>
      <w:r>
        <w:rPr>
          <w:rFonts w:eastAsia="Times New Roman" w:cs="Times New Roman"/>
          <w:szCs w:val="24"/>
        </w:rPr>
        <w:t>ή.</w:t>
      </w:r>
    </w:p>
    <w:p w14:paraId="381BD92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Η απουσία ενός ενιαίου μητρώου των δικαιούχων όλων των κοινωνικών παροχών και υπηρεσιών, η ελλιπής ενημέρωση του πληθυσμού αναφοράς, η έλλειψη ενός πληροφοριακού συστήματος, η πολυνομία και αλληλοεπικάλυψη των σχετικών προγραμμάτων, συνιστούσε το</w:t>
      </w:r>
      <w:r>
        <w:rPr>
          <w:rFonts w:eastAsia="Times New Roman" w:cs="Times New Roman"/>
          <w:szCs w:val="24"/>
        </w:rPr>
        <w:t>ν</w:t>
      </w:r>
      <w:r>
        <w:rPr>
          <w:rFonts w:eastAsia="Times New Roman" w:cs="Times New Roman"/>
          <w:szCs w:val="24"/>
        </w:rPr>
        <w:t xml:space="preserve"> μονόδ</w:t>
      </w:r>
      <w:r>
        <w:rPr>
          <w:rFonts w:eastAsia="Times New Roman" w:cs="Times New Roman"/>
          <w:szCs w:val="24"/>
        </w:rPr>
        <w:t>ρομο αδιεξόδου και θα ήταν αδιανόητο να μην αντιμετωπιστεί επαρκώς στο πλαίσιο θεραπείας του κοινωνικού αποκλεισμού, που συνιστά κυβερνητική δέσμευση με όραμα την ανάπτυξη, με αλληλεγγύη στις ευπαθείς ομάδες και τη δίκαιη κατανομή του οφέλους, που θα προκύ</w:t>
      </w:r>
      <w:r>
        <w:rPr>
          <w:rFonts w:eastAsia="Times New Roman" w:cs="Times New Roman"/>
          <w:szCs w:val="24"/>
        </w:rPr>
        <w:t>ψει από αυτήν.</w:t>
      </w:r>
    </w:p>
    <w:p w14:paraId="381BD92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Δεν θέλω να προχωρήσω άλλο. Όμως, κυρίες και κύριοι συνάδελφοι, θα ήθελα να πω ότι η κ</w:t>
      </w:r>
      <w:r>
        <w:rPr>
          <w:rFonts w:eastAsia="Times New Roman" w:cs="Times New Roman"/>
          <w:szCs w:val="24"/>
        </w:rPr>
        <w:t>.</w:t>
      </w:r>
      <w:r>
        <w:rPr>
          <w:rFonts w:eastAsia="Times New Roman" w:cs="Times New Roman"/>
          <w:szCs w:val="24"/>
        </w:rPr>
        <w:t xml:space="preserve"> Θεανώ Φωτίου ανέφερε στην εισαγωγική συνεδρίαση -και μάλιστα το επανέλαβε και σήμερα- ότι το </w:t>
      </w:r>
      <w:r>
        <w:rPr>
          <w:rFonts w:eastAsia="Times New Roman" w:cs="Times New Roman"/>
          <w:szCs w:val="24"/>
        </w:rPr>
        <w:lastRenderedPageBreak/>
        <w:t xml:space="preserve">νέο σύστημα κοινωνικής προστασίας δεν είναι </w:t>
      </w:r>
      <w:proofErr w:type="spellStart"/>
      <w:r>
        <w:rPr>
          <w:rFonts w:eastAsia="Times New Roman" w:cs="Times New Roman"/>
          <w:szCs w:val="24"/>
        </w:rPr>
        <w:t>μνημονιακό</w:t>
      </w:r>
      <w:proofErr w:type="spellEnd"/>
      <w:r>
        <w:rPr>
          <w:rFonts w:eastAsia="Times New Roman" w:cs="Times New Roman"/>
          <w:szCs w:val="24"/>
        </w:rPr>
        <w:t>. Είνα</w:t>
      </w:r>
      <w:r>
        <w:rPr>
          <w:rFonts w:eastAsia="Times New Roman" w:cs="Times New Roman"/>
          <w:szCs w:val="24"/>
        </w:rPr>
        <w:t xml:space="preserve">ι όλο δικής μας αντίληψης και σύλληψης. Αναλαμβάνουμε, λοιπόν, την ταυτότητα αναδιοργάνωσης όλου του </w:t>
      </w:r>
      <w:proofErr w:type="spellStart"/>
      <w:r>
        <w:rPr>
          <w:rFonts w:eastAsia="Times New Roman" w:cs="Times New Roman"/>
          <w:szCs w:val="24"/>
        </w:rPr>
        <w:t>προνοιακού</w:t>
      </w:r>
      <w:proofErr w:type="spellEnd"/>
      <w:r>
        <w:rPr>
          <w:rFonts w:eastAsia="Times New Roman" w:cs="Times New Roman"/>
          <w:szCs w:val="24"/>
        </w:rPr>
        <w:t xml:space="preserve"> συστήματος.</w:t>
      </w:r>
    </w:p>
    <w:p w14:paraId="381BD92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Σχεδόν, λοιπόν, μια εβδομάδα πριν είχαμε την επίσκεψη εδώ του Επιτρόπου Πιερ </w:t>
      </w:r>
      <w:proofErr w:type="spellStart"/>
      <w:r>
        <w:rPr>
          <w:rFonts w:eastAsia="Times New Roman" w:cs="Times New Roman"/>
          <w:szCs w:val="24"/>
        </w:rPr>
        <w:t>Μοσκοβισί</w:t>
      </w:r>
      <w:proofErr w:type="spellEnd"/>
      <w:r>
        <w:rPr>
          <w:rFonts w:eastAsia="Times New Roman" w:cs="Times New Roman"/>
          <w:szCs w:val="24"/>
        </w:rPr>
        <w:t xml:space="preserve"> και μας έδωσε δύο σημαντικά μηνύματα: Το πρώτ</w:t>
      </w:r>
      <w:r>
        <w:rPr>
          <w:rFonts w:eastAsia="Times New Roman" w:cs="Times New Roman"/>
          <w:szCs w:val="24"/>
        </w:rPr>
        <w:t>ο είναι για την έξοδο από τα μνημόνια και το δεύτερο για την ελάφρυνση του ελληνικού χρέους. Επίσης, όπως ανακοίνωσε μόλις χθες, δεν χρειάζεται να μπούμε σε πιστοληπτική γραμμή στήριξης. Αναφέρομαι σε τούτο, διότι θεωρώ το εναρκτήριο σημείο σήμερα της ομιλ</w:t>
      </w:r>
      <w:r>
        <w:rPr>
          <w:rFonts w:eastAsia="Times New Roman" w:cs="Times New Roman"/>
          <w:szCs w:val="24"/>
        </w:rPr>
        <w:t>ίας της κυρίας Υπουργού ως τη σοβαρότερη ένδειξη ότι η χώρα μας επιστρέφει σιγά-σιγά, αλλά σταθερά, στη νομοθετική της ικανότητα.</w:t>
      </w:r>
    </w:p>
    <w:p w14:paraId="381BD92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Αγαπητές κυρίες και κύριοι συνάδελφοι, θα ήθελα να μιλήσω και για την αντιπολιτευτική δεινότητα της Αντιπολίτευσης -και κυρίως</w:t>
      </w:r>
      <w:r>
        <w:rPr>
          <w:rFonts w:eastAsia="Times New Roman" w:cs="Times New Roman"/>
          <w:szCs w:val="24"/>
        </w:rPr>
        <w:t xml:space="preserve"> της μείζονος Αντιπολίτευσης- η οποία τελευταίως έχει μια ένταση. Αυτό ο αντιπολιτευτικός οίστρος, που την έχει πιάσει τελευταίως, δεν σταματά ακόμα και σε αυτό το κοινωνικό νομοσχέδιο, το οποίο ουσιαστικά θα αποφέρει πολλά πράγματα στον ελληνικό λαό.</w:t>
      </w:r>
    </w:p>
    <w:p w14:paraId="381BD92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Πιστ</w:t>
      </w:r>
      <w:r>
        <w:rPr>
          <w:rFonts w:eastAsia="Times New Roman" w:cs="Times New Roman"/>
          <w:szCs w:val="24"/>
        </w:rPr>
        <w:t>εύω ότι οι Έλληνες πολίτες που ακούνε και την Κυβέρνηση, αλλά και την Αντιπολίτευση θα αξιολογήσουν αυτή τη στάση.</w:t>
      </w:r>
    </w:p>
    <w:p w14:paraId="381BD92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81BD92E"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81BD92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Κοινοβουλευτ</w:t>
      </w:r>
      <w:r>
        <w:rPr>
          <w:rFonts w:eastAsia="Times New Roman" w:cs="Times New Roman"/>
          <w:szCs w:val="24"/>
        </w:rPr>
        <w:t>ικός Εκπρόσωπος των Ανεξ</w:t>
      </w:r>
      <w:r>
        <w:rPr>
          <w:rFonts w:eastAsia="Times New Roman" w:cs="Times New Roman"/>
          <w:szCs w:val="24"/>
        </w:rPr>
        <w:t>αρτή</w:t>
      </w:r>
      <w:r>
        <w:rPr>
          <w:rFonts w:eastAsia="Times New Roman" w:cs="Times New Roman"/>
          <w:szCs w:val="24"/>
        </w:rPr>
        <w:t>των Ελλήνων κ. Λαζαρίδης.</w:t>
      </w:r>
    </w:p>
    <w:p w14:paraId="381BD93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381BD93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μιλάμε για ένα ακόμα νομοσχέδιο που έρχεται να απαλύνει τις συνέπειες των καταστροφικών πολιτικών των προηγούμενων </w:t>
      </w:r>
      <w:r>
        <w:rPr>
          <w:rFonts w:eastAsia="Times New Roman" w:cs="Times New Roman"/>
          <w:szCs w:val="24"/>
        </w:rPr>
        <w:t>κυβερνήσεων. Παρ’ όλα αυτά, τι ακούσαμε; Για άλλη μια φορά, ήρθε εδώ η Αντιπολίτευση, κουνούσε το δά</w:t>
      </w:r>
      <w:r>
        <w:rPr>
          <w:rFonts w:eastAsia="Times New Roman" w:cs="Times New Roman"/>
          <w:szCs w:val="24"/>
        </w:rPr>
        <w:t>κ</w:t>
      </w:r>
      <w:r>
        <w:rPr>
          <w:rFonts w:eastAsia="Times New Roman" w:cs="Times New Roman"/>
          <w:szCs w:val="24"/>
        </w:rPr>
        <w:t xml:space="preserve">τυλο και έλεγε: «όχι επιδοματική πολιτική» και «δεν ασκεί καλή κοινωνική πολιτική η Κυβέρνηση». Μα, από πού προήλθε η ανάγκη για κάποια μέτρα επιδοματικής </w:t>
      </w:r>
      <w:r>
        <w:rPr>
          <w:rFonts w:eastAsia="Times New Roman" w:cs="Times New Roman"/>
          <w:szCs w:val="24"/>
        </w:rPr>
        <w:t xml:space="preserve">πολιτικής; Από την καταστροφή των πολιτικών τους. Για παράδειγμα, όταν πήραν την </w:t>
      </w:r>
      <w:r>
        <w:rPr>
          <w:rFonts w:eastAsia="Times New Roman" w:cs="Times New Roman"/>
          <w:szCs w:val="24"/>
        </w:rPr>
        <w:lastRenderedPageBreak/>
        <w:t>ανεργία από το 9% και την πήγαν στο 28%, δεν πρέπει κάποιος να φροντίσει αυτούς τους ανθρώπους που έμειναν χωρίς δουλειά;</w:t>
      </w:r>
    </w:p>
    <w:p w14:paraId="381BD93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Δηλαδή, τι θα κάνουμε; Θα ακολουθήσουμε τη δική τους </w:t>
      </w:r>
      <w:r>
        <w:rPr>
          <w:rFonts w:eastAsia="Times New Roman" w:cs="Times New Roman"/>
          <w:szCs w:val="24"/>
        </w:rPr>
        <w:t xml:space="preserve">ευαισθησία; Όταν ρωτήθηκε κάποια στιγμή κορυφαίος Υπουργός τους σε κανάλι -αυτό δεν πρόκειται να το ξεχάσω, έχει μείνει βαθιά </w:t>
      </w:r>
      <w:r>
        <w:rPr>
          <w:rFonts w:eastAsia="Times New Roman" w:cs="Times New Roman"/>
          <w:szCs w:val="24"/>
        </w:rPr>
        <w:t xml:space="preserve">χαραγμένο </w:t>
      </w:r>
      <w:r>
        <w:rPr>
          <w:rFonts w:eastAsia="Times New Roman" w:cs="Times New Roman"/>
          <w:szCs w:val="24"/>
        </w:rPr>
        <w:t>στη μνήμη μου- για το τι θα κάνουν οι πολίτες που δεν μπορούν να αντιμετωπίσουν τα έξοδά τους, γύρισε και είπε: «Ας πουλ</w:t>
      </w:r>
      <w:r>
        <w:rPr>
          <w:rFonts w:eastAsia="Times New Roman" w:cs="Times New Roman"/>
          <w:szCs w:val="24"/>
        </w:rPr>
        <w:t>ήσουν τα σπίτια τους». Αυτή είναι η ευαισθησία; Αυτή ήταν η ευαισθησία τους απέναντι στους πολίτες! Σε αντίθεση με αυτή την Κυβέρνηση η οποία προσπαθεί και πραγματικά έχει καταφέρει και στηρίζει τους πολίτες. Σιγά-σιγά σηκώνει τη χώρα στα πόδια της. Σιγά-σ</w:t>
      </w:r>
      <w:r>
        <w:rPr>
          <w:rFonts w:eastAsia="Times New Roman" w:cs="Times New Roman"/>
          <w:szCs w:val="24"/>
        </w:rPr>
        <w:t>ιγά παίρνει μπρος η οικονομία.</w:t>
      </w:r>
    </w:p>
    <w:p w14:paraId="381BD93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Ενώ στα δικά τους χρόνια η ανεργία διαρκώς ανέβαινε -όπως είπαμε νωρίτερα από το 9% την πήγαν στο 28%- σε σταθερά ανοδικούς ρυθμούς για πέντε χρόνια, για πρώτη φορά, τα χρόνια που κυβερνά αυτή η Κυβέρνηση, η ανεργία μειώθηκε.</w:t>
      </w:r>
      <w:r>
        <w:rPr>
          <w:rFonts w:eastAsia="Times New Roman" w:cs="Times New Roman"/>
          <w:szCs w:val="24"/>
        </w:rPr>
        <w:t xml:space="preserve"> Από το 28% κατάφερε και την πήγε στο 20%. Ξέρετε κάτι; Από τους ευρωπαϊκούς οργανισμούς ειπώθηκε ότι η Ελλάδα είχε για πρώτη φορά τους υψηλότερους ρυθμούς μείωσης της ανεργίας. Και μιλάμε για το 2017.</w:t>
      </w:r>
    </w:p>
    <w:p w14:paraId="381BD93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Οι εκπρόσωποι των κομμάτων της Αντιπολίτευσης χρησιμοπ</w:t>
      </w:r>
      <w:r>
        <w:rPr>
          <w:rFonts w:eastAsia="Times New Roman" w:cs="Times New Roman"/>
          <w:szCs w:val="24"/>
        </w:rPr>
        <w:t>οίησαν εκφράσεις, όπως τη λέξη «φτωχοποίηση». Φτωχοποίηση είναι αυτό που έκαναν εκείνοι, που μείωσαν δηλαδή το ΑΕΠ κατά 25%. Αυτή ήταν η ικανότητά τους!</w:t>
      </w:r>
    </w:p>
    <w:p w14:paraId="381BD93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Προσέξτε! Στη Συρία στα πέντε χρόνια πολέμου το ΑΕΠ μειώθηκε 28%, όσο μείωσαν αυτοί το ΑΕΠ. Αυτές είναι</w:t>
      </w:r>
      <w:r>
        <w:rPr>
          <w:rFonts w:eastAsia="Times New Roman" w:cs="Times New Roman"/>
          <w:szCs w:val="24"/>
        </w:rPr>
        <w:t xml:space="preserve"> οι ικανότητές </w:t>
      </w:r>
      <w:r>
        <w:rPr>
          <w:rFonts w:eastAsia="Times New Roman" w:cs="Times New Roman"/>
          <w:szCs w:val="24"/>
        </w:rPr>
        <w:lastRenderedPageBreak/>
        <w:t>τους. Και ζητάνε και πάλι να τους εμπιστευθεί ο ελληνικός λαός. Όχι! Ο ελληνικός λαός έχει και μνήμη, έχει και γνώση.</w:t>
      </w:r>
    </w:p>
    <w:p w14:paraId="381BD93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Μιλάνε για επιχειρηματικότητα. Ποια επιχειρηματικότητα; Από πού την ξέρουν την επιχειρηματικότητα; Διακόσιες πενήντα δύο χι</w:t>
      </w:r>
      <w:r>
        <w:rPr>
          <w:rFonts w:eastAsia="Times New Roman" w:cs="Times New Roman"/>
          <w:szCs w:val="24"/>
        </w:rPr>
        <w:t xml:space="preserve">λιάδες επιχειρήσεις έκλεισαν. Κι όσες δεν έκλεισαν, φρόντισαν και της έστελναν στο εξωτερικό. Ακόμα και η </w:t>
      </w:r>
      <w:r>
        <w:rPr>
          <w:rFonts w:eastAsia="Times New Roman" w:cs="Times New Roman"/>
          <w:szCs w:val="24"/>
        </w:rPr>
        <w:t>«ΒΙΟΧΑΛΚΟ</w:t>
      </w:r>
      <w:r>
        <w:rPr>
          <w:rFonts w:eastAsia="Times New Roman" w:cs="Times New Roman"/>
          <w:szCs w:val="24"/>
        </w:rPr>
        <w:t xml:space="preserve"> Α.Ε.»</w:t>
      </w:r>
      <w:r>
        <w:rPr>
          <w:rFonts w:eastAsia="Times New Roman" w:cs="Times New Roman"/>
          <w:szCs w:val="24"/>
        </w:rPr>
        <w:t xml:space="preserve"> στη Θεσσαλονίκη, που είναι το 7% του συνόλου των εξαγωγών της χώρας, έχει μεταφέρει τη φορολογική της έδρα στο Βέλγιο. Ποιες ήταν οι ι</w:t>
      </w:r>
      <w:r>
        <w:rPr>
          <w:rFonts w:eastAsia="Times New Roman" w:cs="Times New Roman"/>
          <w:szCs w:val="24"/>
        </w:rPr>
        <w:t>κανότητές τους; Και τώρα τι κάνουν; Κουνούν το δά</w:t>
      </w:r>
      <w:r>
        <w:rPr>
          <w:rFonts w:eastAsia="Times New Roman" w:cs="Times New Roman"/>
          <w:szCs w:val="24"/>
        </w:rPr>
        <w:t>κ</w:t>
      </w:r>
      <w:r>
        <w:rPr>
          <w:rFonts w:eastAsia="Times New Roman" w:cs="Times New Roman"/>
          <w:szCs w:val="24"/>
        </w:rPr>
        <w:t>τυλο; Εκτός αν το δάχτυλο το κουνούν στον καθρέφτη. Τότε, βεβαίως, το κουνούν στον εαυτό τους, μπας και συνέλθουν κάποια στιγμή.</w:t>
      </w:r>
    </w:p>
    <w:p w14:paraId="381BD93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Ξέρετε, μια επιχειρηματικότητα είχαν στηρίξει αυτά τα κόμματα, την κρατικοδία</w:t>
      </w:r>
      <w:r>
        <w:rPr>
          <w:rFonts w:eastAsia="Times New Roman" w:cs="Times New Roman"/>
          <w:szCs w:val="24"/>
        </w:rPr>
        <w:t>ιτη επιχειρηματικότητα τύπου «</w:t>
      </w:r>
      <w:r>
        <w:rPr>
          <w:rFonts w:eastAsia="Times New Roman" w:cs="Times New Roman"/>
          <w:szCs w:val="24"/>
          <w:lang w:val="en-US"/>
        </w:rPr>
        <w:t>SIEMENS</w:t>
      </w:r>
      <w:r>
        <w:rPr>
          <w:rFonts w:eastAsia="Times New Roman" w:cs="Times New Roman"/>
          <w:szCs w:val="24"/>
        </w:rPr>
        <w:t xml:space="preserve">», τύπου </w:t>
      </w:r>
      <w:r>
        <w:rPr>
          <w:rFonts w:eastAsia="Times New Roman" w:cs="Times New Roman"/>
          <w:szCs w:val="24"/>
        </w:rPr>
        <w:lastRenderedPageBreak/>
        <w:t>«</w:t>
      </w:r>
      <w:r>
        <w:rPr>
          <w:rFonts w:eastAsia="Times New Roman" w:cs="Times New Roman"/>
          <w:szCs w:val="24"/>
          <w:lang w:val="en-US"/>
        </w:rPr>
        <w:t>NOVARTIS</w:t>
      </w:r>
      <w:r>
        <w:rPr>
          <w:rFonts w:eastAsia="Times New Roman" w:cs="Times New Roman"/>
          <w:szCs w:val="24"/>
        </w:rPr>
        <w:t>» που θα συζητήσουμε την άλλη εβδομάδα. Είμαστε η μόνη χώρα στην οποία η «</w:t>
      </w:r>
      <w:r>
        <w:rPr>
          <w:rFonts w:eastAsia="Times New Roman" w:cs="Times New Roman"/>
          <w:szCs w:val="24"/>
          <w:lang w:val="en-US"/>
        </w:rPr>
        <w:t>SIEMENS</w:t>
      </w:r>
      <w:r>
        <w:rPr>
          <w:rFonts w:eastAsia="Times New Roman" w:cs="Times New Roman"/>
          <w:szCs w:val="24"/>
        </w:rPr>
        <w:t xml:space="preserve">» δεν πλήρωσε κανένα πρόστιμο. Και όλα αυτά δεν θα αποκαλύπτονταν αν δεν έμπαιναν στη μέση οι Ηνωμένες Πολιτείες. Κι </w:t>
      </w:r>
      <w:r>
        <w:rPr>
          <w:rFonts w:eastAsia="Times New Roman" w:cs="Times New Roman"/>
          <w:szCs w:val="24"/>
        </w:rPr>
        <w:t>ό,τι αποκαλύφθηκε δεν αποκαλύφθηκε χάρη σ</w:t>
      </w:r>
      <w:r>
        <w:rPr>
          <w:rFonts w:eastAsia="Times New Roman" w:cs="Times New Roman"/>
          <w:szCs w:val="24"/>
        </w:rPr>
        <w:t>ε</w:t>
      </w:r>
      <w:r>
        <w:rPr>
          <w:rFonts w:eastAsia="Times New Roman" w:cs="Times New Roman"/>
          <w:szCs w:val="24"/>
        </w:rPr>
        <w:t xml:space="preserve"> αυτούς, αλλά χάρη στις Ηνωμένες Πολιτείες και τις έρευνες που έκαναν. Στη «</w:t>
      </w:r>
      <w:r>
        <w:rPr>
          <w:rFonts w:eastAsia="Times New Roman" w:cs="Times New Roman"/>
          <w:szCs w:val="24"/>
          <w:lang w:val="en-US"/>
        </w:rPr>
        <w:t>SIEMENS</w:t>
      </w:r>
      <w:r>
        <w:rPr>
          <w:rFonts w:eastAsia="Times New Roman" w:cs="Times New Roman"/>
          <w:szCs w:val="24"/>
        </w:rPr>
        <w:t>», για το θεαθήναι μπήκε κάποιο πρόστιμο. Αν θυμάστε, κύριοι συνάδελφοι, συζητήθηκε να μπει στη «</w:t>
      </w:r>
      <w:r>
        <w:rPr>
          <w:rFonts w:eastAsia="Times New Roman" w:cs="Times New Roman"/>
          <w:szCs w:val="24"/>
          <w:lang w:val="en-US"/>
        </w:rPr>
        <w:t>SIEMENS</w:t>
      </w:r>
      <w:r>
        <w:rPr>
          <w:rFonts w:eastAsia="Times New Roman" w:cs="Times New Roman"/>
          <w:szCs w:val="24"/>
        </w:rPr>
        <w:t>» ένα πρόστιμο της τάξεως τ</w:t>
      </w:r>
      <w:r>
        <w:rPr>
          <w:rFonts w:eastAsia="Times New Roman" w:cs="Times New Roman"/>
          <w:szCs w:val="24"/>
        </w:rPr>
        <w:t xml:space="preserve">ων 2 δισεκατομμυρίων. Αυτό, μετά από διαπραγματεύσεις, κατέβηκε στα 60 εκατομμύρια σε υλικό ή σε επενδύσεις, τις οποίες θα συζητούσε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αν θα τις έκανε. Τόσο ακριβοδίκαιη ήταν! Και στο τέλος δεν πλή</w:t>
      </w:r>
      <w:r>
        <w:rPr>
          <w:rFonts w:eastAsia="Times New Roman" w:cs="Times New Roman"/>
          <w:szCs w:val="24"/>
        </w:rPr>
        <w:lastRenderedPageBreak/>
        <w:t>ρωσε τίποτα. Αυτή ήταν η αντιμετώπιση. Αυτή ήταν!</w:t>
      </w:r>
      <w:r>
        <w:rPr>
          <w:rFonts w:eastAsia="Times New Roman" w:cs="Times New Roman"/>
          <w:szCs w:val="24"/>
        </w:rPr>
        <w:t xml:space="preserve"> Και η επιχειρηματικότητα την οποία ξέρουν είναι αυτή η κρατικοδίαιτη επιχειρηματικότητα. </w:t>
      </w:r>
    </w:p>
    <w:p w14:paraId="381BD938" w14:textId="77777777" w:rsidR="00DC23FB" w:rsidRDefault="001C39CE">
      <w:pPr>
        <w:spacing w:line="600" w:lineRule="auto"/>
        <w:ind w:firstLine="720"/>
        <w:jc w:val="both"/>
        <w:rPr>
          <w:rFonts w:eastAsia="Times New Roman" w:cs="Times New Roman"/>
          <w:color w:val="000000" w:themeColor="text1"/>
          <w:szCs w:val="24"/>
        </w:rPr>
      </w:pPr>
      <w:r w:rsidRPr="000C5019">
        <w:rPr>
          <w:rFonts w:eastAsia="Times New Roman" w:cs="Times New Roman"/>
          <w:color w:val="000000" w:themeColor="text1"/>
          <w:szCs w:val="24"/>
        </w:rPr>
        <w:t>Γι’ αυτό, λοιπόν, το συμπέρασμα είναι ότι ο ελληνικός λαός, επειδή έχει γνώση, τους έβαλε στην αντιπολίτευση και θα τους κρατήσει για αρκετά χρόνια. Διότι</w:t>
      </w:r>
      <w:r w:rsidRPr="000C5019">
        <w:rPr>
          <w:rFonts w:eastAsia="Times New Roman" w:cs="Times New Roman"/>
          <w:color w:val="000000" w:themeColor="text1"/>
          <w:szCs w:val="24"/>
        </w:rPr>
        <w:t>,</w:t>
      </w:r>
      <w:r w:rsidRPr="000C5019">
        <w:rPr>
          <w:rFonts w:eastAsia="Times New Roman" w:cs="Times New Roman"/>
          <w:color w:val="000000" w:themeColor="text1"/>
          <w:szCs w:val="24"/>
        </w:rPr>
        <w:t xml:space="preserve"> τελικά</w:t>
      </w:r>
      <w:r w:rsidRPr="000C5019">
        <w:rPr>
          <w:rFonts w:eastAsia="Times New Roman" w:cs="Times New Roman"/>
          <w:color w:val="000000" w:themeColor="text1"/>
          <w:szCs w:val="24"/>
        </w:rPr>
        <w:t>,</w:t>
      </w:r>
      <w:r w:rsidRPr="000C5019">
        <w:rPr>
          <w:rFonts w:eastAsia="Times New Roman" w:cs="Times New Roman"/>
          <w:color w:val="000000" w:themeColor="text1"/>
          <w:szCs w:val="24"/>
        </w:rPr>
        <w:t xml:space="preserve"> τ</w:t>
      </w:r>
      <w:r w:rsidRPr="000C5019">
        <w:rPr>
          <w:rFonts w:eastAsia="Times New Roman" w:cs="Times New Roman"/>
          <w:color w:val="000000" w:themeColor="text1"/>
          <w:szCs w:val="24"/>
        </w:rPr>
        <w:t>ο να είναι στην αντιπολίτευση ωφελεί και τους ίδιους, γιατί θα μάθουν σιγά-σιγά βλέποντας απ’ αυτή την Κυβέρνηση, αλλά ωφελεί και τη χώρα και τον ελληνικό λαό.</w:t>
      </w:r>
    </w:p>
    <w:p w14:paraId="381BD93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θεμελιώδης προτεραιότητα της Κυβέρνησης ήταν και παραμένει η ενίσχ</w:t>
      </w:r>
      <w:r>
        <w:rPr>
          <w:rFonts w:eastAsia="Times New Roman" w:cs="Times New Roman"/>
          <w:szCs w:val="24"/>
        </w:rPr>
        <w:t xml:space="preserve">υση και θωράκιση της κοινωνικής προστασίας. Αποδεδειγμένα στηρίζει νομοθετικά τις πιο ευαίσθητες κοινωνικά ομάδες και όσους έχουν πληγεί περισσότερο </w:t>
      </w:r>
      <w:r>
        <w:rPr>
          <w:rFonts w:eastAsia="Times New Roman" w:cs="Times New Roman"/>
          <w:szCs w:val="24"/>
        </w:rPr>
        <w:lastRenderedPageBreak/>
        <w:t>από τη μακροχρόνια κρίση εξαλείφοντας φαινόμενα κακοδιαχείρισης των κοινωνικών πόρων στον εξαιρετικά κρίσιμ</w:t>
      </w:r>
      <w:r>
        <w:rPr>
          <w:rFonts w:eastAsia="Times New Roman" w:cs="Times New Roman"/>
          <w:szCs w:val="24"/>
        </w:rPr>
        <w:t>ο τομέα πολιτικής, αυτόν της κοινωνικής πολιτικής. Οι νομοθετικές πρωτοβουλίες της Κυβέρνησης με εισαγωγή παρεμβάσεων, όπως η διανομή μέρους του πρωτογενούς πλεονάσματος του έτους 2017, είχαν ακριβώς τον ίδιο στόχο: τη στήριξη των οικονομικά αδύνατων προσώ</w:t>
      </w:r>
      <w:r>
        <w:rPr>
          <w:rFonts w:eastAsia="Times New Roman" w:cs="Times New Roman"/>
          <w:szCs w:val="24"/>
        </w:rPr>
        <w:t xml:space="preserve">πων και ευάλωτων νοικοκυριών. </w:t>
      </w:r>
    </w:p>
    <w:p w14:paraId="381BD93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συγκεκριμένο νομοσχέδιο συμπεριλαμβάνει αναγκαίες και επείγουσες ρυθμίσεις, καθότι ο ΟΠΕΚΑ καθίσταται καθολικός διάδοχος του ΟΓΑ στην προσπάθεια αναδιοργάνωσης της άσκησης κοινωνικής πολιτικής</w:t>
      </w:r>
      <w:r>
        <w:rPr>
          <w:rFonts w:eastAsia="Times New Roman" w:cs="Times New Roman"/>
          <w:szCs w:val="24"/>
        </w:rPr>
        <w:t xml:space="preserve"> στη χώρα μας. Το νομοσχέδιο έχει κύριο θέμα του την αναμόρφωση και μετατροπή του τμήματος του ΟΓΑ, που δεν ενσωματώθηκε στον ΕΦΚΑ, σε </w:t>
      </w:r>
      <w:r>
        <w:rPr>
          <w:rFonts w:eastAsia="Times New Roman" w:cs="Times New Roman"/>
          <w:szCs w:val="24"/>
        </w:rPr>
        <w:lastRenderedPageBreak/>
        <w:t xml:space="preserve">έναν νέο ενιαίο φορέα απόδοσης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παροχών και υπηρεσιών του ΟΠΕΚΑ, ο οποίος παίρνει τη μορφή νομικού </w:t>
      </w:r>
      <w:r>
        <w:rPr>
          <w:rFonts w:eastAsia="Times New Roman" w:cs="Times New Roman"/>
          <w:szCs w:val="24"/>
        </w:rPr>
        <w:t>προσώπου δημοσίου δικαίου. Αυτός ο φορέας θα αποτελεί ένα ενιαίο και σύγχρονο διοικητικό σχήμα και θα διαχειρίζεται ένα σύστημα ανίχνευσης των πραγματικών αναγκών του πληθυσμού, επαναδιαμόρφωσης των πολιτικών κοινωνικής αλληλεγγύης αλλά και διαχείρισης των</w:t>
      </w:r>
      <w:r>
        <w:rPr>
          <w:rFonts w:eastAsia="Times New Roman" w:cs="Times New Roman"/>
          <w:szCs w:val="24"/>
        </w:rPr>
        <w:t xml:space="preserve"> πόρων που διατίθενται για τη μείωση του κοινωνικού αποκλεισμού. </w:t>
      </w:r>
    </w:p>
    <w:p w14:paraId="381BD93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Απόλυτα, λοιπόν, θετική διάταξη για την κοινωνία</w:t>
      </w:r>
      <w:r>
        <w:rPr>
          <w:rFonts w:eastAsia="Times New Roman" w:cs="Times New Roman"/>
          <w:szCs w:val="24"/>
        </w:rPr>
        <w:t>,</w:t>
      </w:r>
      <w:r>
        <w:rPr>
          <w:rFonts w:eastAsia="Times New Roman" w:cs="Times New Roman"/>
          <w:szCs w:val="24"/>
        </w:rPr>
        <w:t xml:space="preserve"> που σχεδίασε και υλοποιεί το Υπουργείο</w:t>
      </w:r>
      <w:r>
        <w:rPr>
          <w:rFonts w:eastAsia="Times New Roman" w:cs="Times New Roman"/>
          <w:szCs w:val="24"/>
        </w:rPr>
        <w:t>,</w:t>
      </w:r>
      <w:r>
        <w:rPr>
          <w:rFonts w:eastAsia="Times New Roman" w:cs="Times New Roman"/>
          <w:szCs w:val="24"/>
        </w:rPr>
        <w:t xml:space="preserve"> είναι ο ηλεκτρονικός φάκελος αναπήρου. Η μεγάλη αυτή αλλαγή θα συνεισφέρει ποικιλοτρόπως. Θα διευκολ</w:t>
      </w:r>
      <w:r>
        <w:rPr>
          <w:rFonts w:eastAsia="Times New Roman" w:cs="Times New Roman"/>
          <w:szCs w:val="24"/>
        </w:rPr>
        <w:t xml:space="preserve">ύνει και θα ελαφρύνει τους ανάπηρους συμπολίτες μας από συχνές μετακινήσεις σε διάφορες υπηρεσίες για να αποδείξουν την </w:t>
      </w:r>
      <w:r>
        <w:rPr>
          <w:rFonts w:eastAsia="Times New Roman" w:cs="Times New Roman"/>
          <w:szCs w:val="24"/>
        </w:rPr>
        <w:lastRenderedPageBreak/>
        <w:t xml:space="preserve">αναπηρία τους και να διεκδικήσουν την </w:t>
      </w:r>
      <w:proofErr w:type="spellStart"/>
      <w:r>
        <w:rPr>
          <w:rFonts w:eastAsia="Times New Roman" w:cs="Times New Roman"/>
          <w:szCs w:val="24"/>
        </w:rPr>
        <w:t>προνοιακή</w:t>
      </w:r>
      <w:proofErr w:type="spellEnd"/>
      <w:r>
        <w:rPr>
          <w:rFonts w:eastAsia="Times New Roman" w:cs="Times New Roman"/>
          <w:szCs w:val="24"/>
        </w:rPr>
        <w:t xml:space="preserve"> παροχή, όπως συμβαίνει. Η διαδικασία αυτή τώρα απλοποιείται. </w:t>
      </w:r>
    </w:p>
    <w:p w14:paraId="381BD93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Ο ηλεκτρονικός φάκελος θα </w:t>
      </w:r>
      <w:r>
        <w:rPr>
          <w:rFonts w:eastAsia="Times New Roman" w:cs="Times New Roman"/>
          <w:szCs w:val="24"/>
        </w:rPr>
        <w:t>δώσει τέλος στις χρονοβόρες και επίπονες διαδικασίες για τα άτομα με αναπηρία. Επιτυγχάνεται, όμως, και καλύτερος συντονισμός αρμόδιων φορέων και οργανισμών, εξαλείφεται η γραφειοκρατία, ενισχύεται η διαφάνεια και νομιμότητα, διότι δημιουργείται πλέον ενια</w:t>
      </w:r>
      <w:r>
        <w:rPr>
          <w:rFonts w:eastAsia="Times New Roman" w:cs="Times New Roman"/>
          <w:szCs w:val="24"/>
        </w:rPr>
        <w:t xml:space="preserve">ίο μητρώο δικαιούχων του ΟΠΕΚΑ, ούτως ώστε και ο πολίτης να παίρνει αμέσως την απάντηση για το αν δικαιούται ή δεν δικαιούται το επίδομα, αλλά και το κράτος να γνωρίζει </w:t>
      </w:r>
      <w:r>
        <w:rPr>
          <w:rFonts w:eastAsia="Times New Roman" w:cs="Times New Roman"/>
          <w:szCs w:val="24"/>
        </w:rPr>
        <w:t>-</w:t>
      </w:r>
      <w:r>
        <w:rPr>
          <w:rFonts w:eastAsia="Times New Roman" w:cs="Times New Roman"/>
          <w:szCs w:val="24"/>
        </w:rPr>
        <w:t>ανά πάσα στιγμή</w:t>
      </w:r>
      <w:r>
        <w:rPr>
          <w:rFonts w:eastAsia="Times New Roman" w:cs="Times New Roman"/>
          <w:szCs w:val="24"/>
        </w:rPr>
        <w:t>-</w:t>
      </w:r>
      <w:r>
        <w:rPr>
          <w:rFonts w:eastAsia="Times New Roman" w:cs="Times New Roman"/>
          <w:szCs w:val="24"/>
        </w:rPr>
        <w:t xml:space="preserve"> ποιοι έχουν υποβάλει αίτηση, ποιοι δικαιούνται </w:t>
      </w:r>
      <w:proofErr w:type="spellStart"/>
      <w:r>
        <w:rPr>
          <w:rFonts w:eastAsia="Times New Roman" w:cs="Times New Roman"/>
          <w:szCs w:val="24"/>
        </w:rPr>
        <w:t>προνοιακά</w:t>
      </w:r>
      <w:proofErr w:type="spellEnd"/>
      <w:r>
        <w:rPr>
          <w:rFonts w:eastAsia="Times New Roman" w:cs="Times New Roman"/>
          <w:szCs w:val="24"/>
        </w:rPr>
        <w:t xml:space="preserve"> επιδόματα, σ</w:t>
      </w:r>
      <w:r>
        <w:rPr>
          <w:rFonts w:eastAsia="Times New Roman" w:cs="Times New Roman"/>
          <w:szCs w:val="24"/>
        </w:rPr>
        <w:t>ε ποιο ύψος το δικαιούνται κ.λπ.</w:t>
      </w:r>
      <w:r>
        <w:rPr>
          <w:rFonts w:eastAsia="Times New Roman" w:cs="Times New Roman"/>
          <w:szCs w:val="24"/>
        </w:rPr>
        <w:t>.</w:t>
      </w:r>
      <w:r>
        <w:rPr>
          <w:rFonts w:eastAsia="Times New Roman" w:cs="Times New Roman"/>
          <w:szCs w:val="24"/>
        </w:rPr>
        <w:t xml:space="preserve"> Και όλα αυτά ηλεκτρονικά.</w:t>
      </w:r>
    </w:p>
    <w:p w14:paraId="381BD93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Την ίδια ώρα που ο πολίτης ρωτάει, θα μεταβιβάζεται η πληροφορία στις δεκατρείς περιφέρειες και στο Υπουργείο</w:t>
      </w:r>
      <w:r>
        <w:rPr>
          <w:rFonts w:eastAsia="Times New Roman" w:cs="Times New Roman"/>
          <w:szCs w:val="24"/>
        </w:rPr>
        <w:t>,</w:t>
      </w:r>
      <w:r>
        <w:rPr>
          <w:rFonts w:eastAsia="Times New Roman" w:cs="Times New Roman"/>
          <w:szCs w:val="24"/>
        </w:rPr>
        <w:t xml:space="preserve"> για να εξακριβώνουμε τη νομιμότητα των δικαιούχων αλλά και να έχουμε εικόνα κάθε στιγ</w:t>
      </w:r>
      <w:r>
        <w:rPr>
          <w:rFonts w:eastAsia="Times New Roman" w:cs="Times New Roman"/>
          <w:szCs w:val="24"/>
        </w:rPr>
        <w:t>μή, κάτι που θα μας βοηθήσει στην ορθή διαχείριση των κρατικών πόρων.</w:t>
      </w:r>
    </w:p>
    <w:p w14:paraId="381BD93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Ας δούμε πώς θα γίνεται αυτό. Είδαμε στο διάγραμμα πώς συνδέονται τα κέντρα κοινότητας με τον ΟΠΕΚΑ</w:t>
      </w:r>
      <w:r>
        <w:rPr>
          <w:rFonts w:eastAsia="Times New Roman" w:cs="Times New Roman"/>
          <w:szCs w:val="24"/>
        </w:rPr>
        <w:t>,</w:t>
      </w:r>
      <w:r>
        <w:rPr>
          <w:rFonts w:eastAsia="Times New Roman" w:cs="Times New Roman"/>
          <w:szCs w:val="24"/>
        </w:rPr>
        <w:t xml:space="preserve"> που είναι ο δεύτερος πυλώνας. Μόλις ο πολίτης κάνει την αίτηση, αφού διασταυρωθούν τα</w:t>
      </w:r>
      <w:r>
        <w:rPr>
          <w:rFonts w:eastAsia="Times New Roman" w:cs="Times New Roman"/>
          <w:szCs w:val="24"/>
        </w:rPr>
        <w:t xml:space="preserve"> στοιχεία του, περνάει αμέσως στον ΟΠΕΚΑ και πάει στις διευθύνσεις του, πάλι και εκεί αποδίδονται ηλεκτρονικά, κάτι που ελαφρύνει και τους δήμους από έναν μεγάλο βραχνά.</w:t>
      </w:r>
    </w:p>
    <w:p w14:paraId="381BD93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Για τη διασφάλιση της νομιμότητας, διαφάνειας και την καταπολέμηση του σφάλματος και τ</w:t>
      </w:r>
      <w:r>
        <w:rPr>
          <w:rFonts w:eastAsia="Times New Roman" w:cs="Times New Roman"/>
          <w:szCs w:val="24"/>
        </w:rPr>
        <w:t xml:space="preserve">ης απάτης, οι αρμόδιες υπηρεσίες </w:t>
      </w:r>
      <w:r>
        <w:rPr>
          <w:rFonts w:eastAsia="Times New Roman" w:cs="Times New Roman"/>
          <w:szCs w:val="24"/>
        </w:rPr>
        <w:lastRenderedPageBreak/>
        <w:t>του ΟΠΕΚΑ υποχρεούνται να διασταυρώνουν ηλεκτρονικά τα δηλωθέντα στοιχεία των αιτούντων.</w:t>
      </w:r>
    </w:p>
    <w:p w14:paraId="381BD94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Επίσης, η διοίκηση του </w:t>
      </w:r>
      <w:r>
        <w:rPr>
          <w:rFonts w:eastAsia="Times New Roman" w:cs="Times New Roman"/>
          <w:szCs w:val="24"/>
        </w:rPr>
        <w:t>ο</w:t>
      </w:r>
      <w:r>
        <w:rPr>
          <w:rFonts w:eastAsia="Times New Roman" w:cs="Times New Roman"/>
          <w:szCs w:val="24"/>
        </w:rPr>
        <w:t>ργανισμού μπορεί να προβαίνει στη σύναψη διμερών ή πολυμερών συμφωνιών με φορείς, οργανισμούς και αρχές κοινωνικής προστασίας του εξωτερικού για τους ίδιους λόγους, ενώ όσον αφορά τον έλεγχο, υπάρχει φυσικά σχετική ρύθμιση, καθώς συστήνεται Ειδική Διεύθυνσ</w:t>
      </w:r>
      <w:r>
        <w:rPr>
          <w:rFonts w:eastAsia="Times New Roman" w:cs="Times New Roman"/>
          <w:szCs w:val="24"/>
        </w:rPr>
        <w:t xml:space="preserve">η Επιθεώρησης και Ελέγχου του </w:t>
      </w:r>
      <w:r>
        <w:rPr>
          <w:rFonts w:eastAsia="Times New Roman" w:cs="Times New Roman"/>
          <w:szCs w:val="24"/>
        </w:rPr>
        <w:t>ο</w:t>
      </w:r>
      <w:r>
        <w:rPr>
          <w:rFonts w:eastAsia="Times New Roman" w:cs="Times New Roman"/>
          <w:szCs w:val="24"/>
        </w:rPr>
        <w:t xml:space="preserve">ργανισμού. </w:t>
      </w:r>
    </w:p>
    <w:p w14:paraId="381BD94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νέος </w:t>
      </w:r>
      <w:r>
        <w:rPr>
          <w:rFonts w:eastAsia="Times New Roman" w:cs="Times New Roman"/>
          <w:szCs w:val="24"/>
        </w:rPr>
        <w:t>ο</w:t>
      </w:r>
      <w:r>
        <w:rPr>
          <w:rFonts w:eastAsia="Times New Roman" w:cs="Times New Roman"/>
          <w:szCs w:val="24"/>
        </w:rPr>
        <w:t xml:space="preserve">ργανισμός, ο ΟΠΕΚΑ, εκφράζει την πρόθεσή μας για ένα κράτος κοινωνικής φροντίδας και κοινωνικής αλληλεγγύης και αποτελεί ένα από τα στοιχεία της κοινωνικά δίκαιης παραγωγικής </w:t>
      </w:r>
      <w:r>
        <w:rPr>
          <w:rFonts w:eastAsia="Times New Roman" w:cs="Times New Roman"/>
          <w:szCs w:val="24"/>
        </w:rPr>
        <w:t xml:space="preserve">ανασυγκρότησης της χώρας που </w:t>
      </w:r>
      <w:r>
        <w:rPr>
          <w:rFonts w:eastAsia="Times New Roman" w:cs="Times New Roman"/>
          <w:szCs w:val="24"/>
        </w:rPr>
        <w:lastRenderedPageBreak/>
        <w:t>εισάγουμε νομοθετικώς οδηγούμενοι από την πολιτική μας στόχευση.</w:t>
      </w:r>
    </w:p>
    <w:p w14:paraId="381BD94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Κλείνοντας επαναφέρω και πάλι από αυτό το Βήμα πως η Κυβέρνηση δεν σταματά να φέρνει τέτοια μέτρα ελάφρυνσης του κοινωνικού βάρους και υλοποιεί ένα σχέδιο με στόχ</w:t>
      </w:r>
      <w:r>
        <w:rPr>
          <w:rFonts w:eastAsia="Times New Roman" w:cs="Times New Roman"/>
          <w:szCs w:val="24"/>
        </w:rPr>
        <w:t xml:space="preserve">ους και προτεραιότητες που να ανταποκρίνονται στις ανάγκες της εθνικής οικονομίας και κυρίως της κοινωνίας. </w:t>
      </w:r>
    </w:p>
    <w:p w14:paraId="381BD94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Πριν κλείσω, θα ήθελα, κυρία Υπουργέ, να σας παρακαλέσω να δείτε με ευαισθησία -γιατί ξέρω την ευαισθησία σας- στο άρθρο 4, εκεί που αφορά τους πολ</w:t>
      </w:r>
      <w:r>
        <w:rPr>
          <w:rFonts w:eastAsia="Times New Roman" w:cs="Times New Roman"/>
          <w:szCs w:val="24"/>
        </w:rPr>
        <w:t xml:space="preserve">ύτεκνους, την έκδοση της κάρτας πολυτέκνων. Θα ήθελα να σας παρακαλέσω να παραμείνει στον μηχανισμό, στον οποίον ήδη υπάρχει, δηλαδή, όπως λειτουργεί και δεν έχει κανένα δημοσιονομικό αποτύπωμα, ξέρετε, προκειμένου </w:t>
      </w:r>
      <w:r>
        <w:rPr>
          <w:rFonts w:eastAsia="Times New Roman" w:cs="Times New Roman"/>
          <w:szCs w:val="24"/>
        </w:rPr>
        <w:lastRenderedPageBreak/>
        <w:t>να συνεχίσει να λειτουργεί εύρυθμα, γιατί</w:t>
      </w:r>
      <w:r>
        <w:rPr>
          <w:rFonts w:eastAsia="Times New Roman" w:cs="Times New Roman"/>
          <w:szCs w:val="24"/>
        </w:rPr>
        <w:t xml:space="preserve"> ήδη οι άνθρωποι αντιμετωπίζουν πολλά προβλήματα.</w:t>
      </w:r>
    </w:p>
    <w:p w14:paraId="381BD94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Δεν το αφαιρούμε, κύριε συνάδελφε.</w:t>
      </w:r>
    </w:p>
    <w:p w14:paraId="381BD94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για την παρέμβαση, κυρία Υπουργέ. </w:t>
      </w:r>
    </w:p>
    <w:p w14:paraId="381BD94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Πολύ ω</w:t>
      </w:r>
      <w:r>
        <w:rPr>
          <w:rFonts w:eastAsia="Times New Roman" w:cs="Times New Roman"/>
          <w:szCs w:val="24"/>
        </w:rPr>
        <w:t>ραία, επειδή ξέρω την ευαισθησία σας, γι’ αυτό σας παρακαλώ να το δείτε.</w:t>
      </w:r>
    </w:p>
    <w:p w14:paraId="381BD94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Κλείνω, λοιπόν, εδώ και σας ευχαριστώ.</w:t>
      </w:r>
    </w:p>
    <w:p w14:paraId="381BD948"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81BD94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w:t>
      </w:r>
    </w:p>
    <w:p w14:paraId="381BD94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Καΐσας</w:t>
      </w:r>
      <w:proofErr w:type="spellEnd"/>
      <w:r>
        <w:rPr>
          <w:rFonts w:eastAsia="Times New Roman" w:cs="Times New Roman"/>
          <w:szCs w:val="24"/>
        </w:rPr>
        <w:t xml:space="preserve"> από τον ΣΥΡΙ</w:t>
      </w:r>
      <w:r>
        <w:rPr>
          <w:rFonts w:eastAsia="Times New Roman" w:cs="Times New Roman"/>
          <w:szCs w:val="24"/>
        </w:rPr>
        <w:t>ΖΑ.</w:t>
      </w:r>
    </w:p>
    <w:p w14:paraId="381BD94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ΚΑΪΣΑΣ:</w:t>
      </w:r>
      <w:r>
        <w:rPr>
          <w:rFonts w:eastAsia="Times New Roman" w:cs="Times New Roman"/>
          <w:szCs w:val="24"/>
        </w:rPr>
        <w:t xml:space="preserve"> Ευχαριστώ, κύριε Πρόεδρε.</w:t>
      </w:r>
    </w:p>
    <w:p w14:paraId="381BD94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Από εδώ και πέρα, όλοι από τον ΣΥΡΙΖΑ θα είναι. Άλλωστε, ένας ομιλητής ήταν από τη Νέα Δημοκρατία. Από αυτό φαίνεται πώς νοιάζεται και γιατί νοιάζεται η Νέα Δημοκρατία! </w:t>
      </w:r>
    </w:p>
    <w:p w14:paraId="381BD94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Ας δούμε, λοιπόν, τι κάνουμε με το υπό ψήφιση νομοσχέδιο. Δημιουργούμε έναν </w:t>
      </w:r>
      <w:r>
        <w:rPr>
          <w:rFonts w:eastAsia="Times New Roman" w:cs="Times New Roman"/>
          <w:szCs w:val="24"/>
        </w:rPr>
        <w:t>ο</w:t>
      </w:r>
      <w:r>
        <w:rPr>
          <w:rFonts w:eastAsia="Times New Roman" w:cs="Times New Roman"/>
          <w:szCs w:val="24"/>
        </w:rPr>
        <w:t xml:space="preserve">ργανισμό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Κάθε λογικός και φυσιολογικός άνθρωπος θα έλεγε: «Μα, τόσο κακό είναι αυτό, να γίνει δηλαδή ένας </w:t>
      </w:r>
      <w:r>
        <w:rPr>
          <w:rFonts w:eastAsia="Times New Roman" w:cs="Times New Roman"/>
          <w:szCs w:val="24"/>
        </w:rPr>
        <w:t>ο</w:t>
      </w:r>
      <w:r>
        <w:rPr>
          <w:rFonts w:eastAsia="Times New Roman" w:cs="Times New Roman"/>
          <w:szCs w:val="24"/>
        </w:rPr>
        <w:t>ργανισμός που θα μετράει τα επιδόματα, ποιοι τα δ</w:t>
      </w:r>
      <w:r>
        <w:rPr>
          <w:rFonts w:eastAsia="Times New Roman" w:cs="Times New Roman"/>
          <w:szCs w:val="24"/>
        </w:rPr>
        <w:t>ικαιούνται, ποιοι δεν τα δικαιούνται κ.λπ. και αντιδρά κατά αυτόν τον τρόπο η Νέα Δημοκρατία;».</w:t>
      </w:r>
    </w:p>
    <w:p w14:paraId="381BD94E" w14:textId="77777777" w:rsidR="00DC23FB" w:rsidRDefault="001C39CE">
      <w:pPr>
        <w:spacing w:line="600" w:lineRule="auto"/>
        <w:ind w:firstLine="720"/>
        <w:jc w:val="both"/>
        <w:rPr>
          <w:rFonts w:eastAsia="Times New Roman"/>
          <w:szCs w:val="24"/>
        </w:rPr>
      </w:pPr>
      <w:r>
        <w:rPr>
          <w:rFonts w:eastAsia="Times New Roman"/>
          <w:szCs w:val="24"/>
        </w:rPr>
        <w:lastRenderedPageBreak/>
        <w:t xml:space="preserve">Η Νέα Δημοκρατία έχει τη λογική της και αυτή και σωστά αντιδρά. Γιατί; Γιατί της χαλάμε όλο τον μηχανισμό. Γιατί όλος ο μηχανισμός των επιδομάτων στηριζόταν σε </w:t>
      </w:r>
      <w:r>
        <w:rPr>
          <w:rFonts w:eastAsia="Times New Roman"/>
          <w:szCs w:val="24"/>
        </w:rPr>
        <w:t xml:space="preserve">ποιο πράγμα; Στηριζόταν στο πελατειακό κράτος. Όχι μόνο δεν μπορούσαν να μετρήσουν τα επιδόματα και να μας πουν πόσα ήταν μέχρι τώρα, αλλά εγώ στην περιοχή μου ήξερα ότι τα επιδόματα που έπαιρνε ο κάθε πολίτης είχαν και το όνομα του Βουλευτή της περιοχής, </w:t>
      </w:r>
      <w:r>
        <w:rPr>
          <w:rFonts w:eastAsia="Times New Roman"/>
          <w:szCs w:val="24"/>
        </w:rPr>
        <w:t>για παράδειγμα, «αυτό το επίδομα μο</w:t>
      </w:r>
      <w:r>
        <w:rPr>
          <w:rFonts w:eastAsia="Times New Roman"/>
          <w:szCs w:val="24"/>
        </w:rPr>
        <w:t>υ</w:t>
      </w:r>
      <w:r>
        <w:rPr>
          <w:rFonts w:eastAsia="Times New Roman"/>
          <w:szCs w:val="24"/>
        </w:rPr>
        <w:t xml:space="preserve"> το έβγαλε ο </w:t>
      </w:r>
      <w:proofErr w:type="spellStart"/>
      <w:r>
        <w:rPr>
          <w:rFonts w:eastAsia="Times New Roman"/>
          <w:szCs w:val="24"/>
        </w:rPr>
        <w:t>Καΐσας</w:t>
      </w:r>
      <w:proofErr w:type="spellEnd"/>
      <w:r>
        <w:rPr>
          <w:rFonts w:eastAsia="Times New Roman"/>
          <w:szCs w:val="24"/>
        </w:rPr>
        <w:t>». Άρα</w:t>
      </w:r>
      <w:r>
        <w:rPr>
          <w:rFonts w:eastAsia="Times New Roman"/>
          <w:szCs w:val="24"/>
        </w:rPr>
        <w:t xml:space="preserve"> </w:t>
      </w:r>
      <w:r>
        <w:rPr>
          <w:rFonts w:eastAsia="Times New Roman"/>
          <w:szCs w:val="24"/>
        </w:rPr>
        <w:t>ο κάθε Βουλευτής είχε την πελατεία του, είχε τα επιδόματά του, είχε τις προσβάσεις του. Εκείνος το έβγαζε. Ο Βουλευτής έβγαζε το επίδομα.</w:t>
      </w:r>
    </w:p>
    <w:p w14:paraId="381BD94F" w14:textId="77777777" w:rsidR="00DC23FB" w:rsidRDefault="001C39CE">
      <w:pPr>
        <w:spacing w:line="600" w:lineRule="auto"/>
        <w:ind w:firstLine="720"/>
        <w:jc w:val="both"/>
        <w:rPr>
          <w:rFonts w:eastAsia="Times New Roman"/>
          <w:szCs w:val="24"/>
        </w:rPr>
      </w:pPr>
      <w:r>
        <w:rPr>
          <w:rFonts w:eastAsia="Times New Roman"/>
          <w:szCs w:val="24"/>
        </w:rPr>
        <w:t xml:space="preserve">Εμείς τώρα τι πάμε να κάνουμε; Πάμε να κάνουμε έναν </w:t>
      </w:r>
      <w:r>
        <w:rPr>
          <w:rFonts w:eastAsia="Times New Roman"/>
          <w:szCs w:val="24"/>
        </w:rPr>
        <w:t>ο</w:t>
      </w:r>
      <w:r>
        <w:rPr>
          <w:rFonts w:eastAsia="Times New Roman"/>
          <w:szCs w:val="24"/>
        </w:rPr>
        <w:t>ργα</w:t>
      </w:r>
      <w:r>
        <w:rPr>
          <w:rFonts w:eastAsia="Times New Roman"/>
          <w:szCs w:val="24"/>
        </w:rPr>
        <w:t xml:space="preserve">νισμό που θα καταγράφονται και δεν θα χρειάζεται ο Βουλευτής; Τι δουλειά θα κάνουν, λοιπόν, οι Βουλευτές της Νέας Δημοκρατίας </w:t>
      </w:r>
      <w:r>
        <w:rPr>
          <w:rFonts w:eastAsia="Times New Roman"/>
          <w:szCs w:val="24"/>
        </w:rPr>
        <w:lastRenderedPageBreak/>
        <w:t>από εδώ και πέρα, αν δεν μπορούν να βγάλουν και ένα επίδομα ή να δώσουν μια διευκόλυνση;</w:t>
      </w:r>
    </w:p>
    <w:p w14:paraId="381BD950" w14:textId="77777777" w:rsidR="00DC23FB" w:rsidRDefault="001C39CE">
      <w:pPr>
        <w:spacing w:line="600" w:lineRule="auto"/>
        <w:ind w:firstLine="720"/>
        <w:jc w:val="both"/>
        <w:rPr>
          <w:rFonts w:eastAsia="Times New Roman"/>
          <w:szCs w:val="24"/>
        </w:rPr>
      </w:pPr>
      <w:r>
        <w:rPr>
          <w:rFonts w:eastAsia="Times New Roman"/>
          <w:szCs w:val="24"/>
        </w:rPr>
        <w:t>Όλοι καταλαβαίνουμε, λοιπόν, για ποιο πρά</w:t>
      </w:r>
      <w:r>
        <w:rPr>
          <w:rFonts w:eastAsia="Times New Roman"/>
          <w:szCs w:val="24"/>
        </w:rPr>
        <w:t>γμα μιλάμε, γιατί συγκρούονται. Συγκρούεται το παλιό κατεστημένο, το παλιό πολιτικό σύστημα. Ξέρουν ότι με αυτόν τον τρόπο αδυνατίζουν πλέον οι παρεμβάσεις που έκαναν στην κοινωνία και στους πολίτες και αυτό είναι ουσιαστικό γι</w:t>
      </w:r>
      <w:r>
        <w:rPr>
          <w:rFonts w:eastAsia="Times New Roman"/>
          <w:szCs w:val="24"/>
        </w:rPr>
        <w:t xml:space="preserve">’ </w:t>
      </w:r>
      <w:r>
        <w:rPr>
          <w:rFonts w:eastAsia="Times New Roman"/>
          <w:szCs w:val="24"/>
        </w:rPr>
        <w:t>αυτούς. Γι’ αυτό αντιδρούν,</w:t>
      </w:r>
      <w:r>
        <w:rPr>
          <w:rFonts w:eastAsia="Times New Roman"/>
          <w:szCs w:val="24"/>
        </w:rPr>
        <w:t xml:space="preserve"> γι’ αυτό μας κατηγορούν ότι το φέραμε πολύ πρόχειρα.</w:t>
      </w:r>
    </w:p>
    <w:p w14:paraId="381BD951" w14:textId="77777777" w:rsidR="00DC23FB" w:rsidRDefault="001C39CE">
      <w:pPr>
        <w:spacing w:line="600" w:lineRule="auto"/>
        <w:ind w:firstLine="720"/>
        <w:jc w:val="both"/>
        <w:rPr>
          <w:rFonts w:eastAsia="Times New Roman"/>
          <w:szCs w:val="24"/>
        </w:rPr>
      </w:pPr>
      <w:r>
        <w:rPr>
          <w:rFonts w:eastAsia="Times New Roman"/>
          <w:szCs w:val="24"/>
        </w:rPr>
        <w:t xml:space="preserve">Άκουσα από τον εισηγητή της Νέας Δημοκρατίας ότι έχουμε ιδεολογική ακαμψία. Ιδεολογική ακαμψία είναι το να έχεις έναν </w:t>
      </w:r>
      <w:r>
        <w:rPr>
          <w:rFonts w:eastAsia="Times New Roman"/>
          <w:szCs w:val="24"/>
        </w:rPr>
        <w:t>ο</w:t>
      </w:r>
      <w:r>
        <w:rPr>
          <w:rFonts w:eastAsia="Times New Roman"/>
          <w:szCs w:val="24"/>
        </w:rPr>
        <w:t>ργανισμό που να δίνει τα επιδόματα, να μετράει ποιος τα δικαιούται, να ελέγχεται, ν</w:t>
      </w:r>
      <w:r>
        <w:rPr>
          <w:rFonts w:eastAsia="Times New Roman"/>
          <w:szCs w:val="24"/>
        </w:rPr>
        <w:t xml:space="preserve">α έχεις έναν μηχανισμό που θα ελέγχει τα επιδόματα; </w:t>
      </w:r>
      <w:r>
        <w:rPr>
          <w:rFonts w:eastAsia="Times New Roman"/>
          <w:szCs w:val="24"/>
        </w:rPr>
        <w:lastRenderedPageBreak/>
        <w:t>Είναι ιδεολογική ακαμψία αυτό; Έχει σχέση</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με κάποιες ιδέ</w:t>
      </w:r>
      <w:r>
        <w:rPr>
          <w:rFonts w:eastAsia="Times New Roman"/>
          <w:szCs w:val="24"/>
        </w:rPr>
        <w:t>ε</w:t>
      </w:r>
      <w:r>
        <w:rPr>
          <w:rFonts w:eastAsia="Times New Roman"/>
          <w:szCs w:val="24"/>
        </w:rPr>
        <w:t>ς που είμαστε κολλημένοι εκεί;</w:t>
      </w:r>
    </w:p>
    <w:p w14:paraId="381BD952" w14:textId="77777777" w:rsidR="00DC23FB" w:rsidRDefault="001C39CE">
      <w:pPr>
        <w:spacing w:line="600" w:lineRule="auto"/>
        <w:ind w:firstLine="720"/>
        <w:jc w:val="both"/>
        <w:rPr>
          <w:rFonts w:eastAsia="Times New Roman"/>
          <w:szCs w:val="24"/>
        </w:rPr>
      </w:pPr>
      <w:r>
        <w:rPr>
          <w:rFonts w:eastAsia="Times New Roman"/>
          <w:szCs w:val="24"/>
        </w:rPr>
        <w:t>Θα μπορούσα να πω πάρα πολλά για το ποια ήταν η κατάσταση, επειδή είμαι και αρκετά μεγάλος. Τη δεκαετία του</w:t>
      </w:r>
      <w:r>
        <w:rPr>
          <w:rFonts w:eastAsia="Times New Roman"/>
          <w:szCs w:val="24"/>
        </w:rPr>
        <w:t xml:space="preserve"> ’60</w:t>
      </w:r>
      <w:r>
        <w:rPr>
          <w:rFonts w:eastAsia="Times New Roman"/>
          <w:szCs w:val="24"/>
        </w:rPr>
        <w:t>,</w:t>
      </w:r>
      <w:r>
        <w:rPr>
          <w:rFonts w:eastAsia="Times New Roman"/>
          <w:szCs w:val="24"/>
        </w:rPr>
        <w:t xml:space="preserve"> για να πάω ως φοιτητής και να δικαιούμαι να φάω στη φοιτητική λέσχη </w:t>
      </w:r>
      <w:r>
        <w:rPr>
          <w:rFonts w:eastAsia="Times New Roman"/>
          <w:szCs w:val="24"/>
        </w:rPr>
        <w:t xml:space="preserve">της </w:t>
      </w:r>
      <w:r>
        <w:rPr>
          <w:rFonts w:eastAsia="Times New Roman"/>
          <w:szCs w:val="24"/>
        </w:rPr>
        <w:t>Θεσσαλονίκης</w:t>
      </w:r>
      <w:r>
        <w:rPr>
          <w:rFonts w:eastAsia="Times New Roman"/>
          <w:szCs w:val="24"/>
        </w:rPr>
        <w:t>,</w:t>
      </w:r>
      <w:r>
        <w:rPr>
          <w:rFonts w:eastAsia="Times New Roman"/>
          <w:szCs w:val="24"/>
        </w:rPr>
        <w:t xml:space="preserve"> το πιστοποιητικό από την </w:t>
      </w:r>
      <w:r>
        <w:rPr>
          <w:rFonts w:eastAsia="Times New Roman"/>
          <w:szCs w:val="24"/>
        </w:rPr>
        <w:t>π</w:t>
      </w:r>
      <w:r>
        <w:rPr>
          <w:rFonts w:eastAsia="Times New Roman"/>
          <w:szCs w:val="24"/>
        </w:rPr>
        <w:t>ρόνοια το έδινε ο παπάς, ο γραμματέας του χωριού και ο δήμαρχος, η τριμελής επιτροπή. Βέβαια επειδή τα χρόνια ήταν δύσκολα έπρεπε να έχεις</w:t>
      </w:r>
      <w:r>
        <w:rPr>
          <w:rFonts w:eastAsia="Times New Roman"/>
          <w:szCs w:val="24"/>
        </w:rPr>
        <w:t xml:space="preserve"> και πιστοποιητικό κοινωνικών φρονημάτων.</w:t>
      </w:r>
    </w:p>
    <w:p w14:paraId="381BD953"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Εσείς το πήρατε; Σας το δώσανε;</w:t>
      </w:r>
    </w:p>
    <w:p w14:paraId="381BD954" w14:textId="77777777" w:rsidR="00DC23FB" w:rsidRDefault="001C39CE">
      <w:pPr>
        <w:spacing w:line="600" w:lineRule="auto"/>
        <w:ind w:firstLine="720"/>
        <w:jc w:val="both"/>
        <w:rPr>
          <w:rFonts w:eastAsia="Times New Roman"/>
          <w:szCs w:val="24"/>
        </w:rPr>
      </w:pPr>
      <w:r>
        <w:rPr>
          <w:rFonts w:eastAsia="Times New Roman"/>
          <w:b/>
          <w:szCs w:val="24"/>
        </w:rPr>
        <w:t>ΓΕΩΡΓΙΟΣ ΚΑΪΣΑΣ:</w:t>
      </w:r>
      <w:r>
        <w:rPr>
          <w:rFonts w:eastAsia="Times New Roman"/>
          <w:szCs w:val="24"/>
        </w:rPr>
        <w:t xml:space="preserve"> Εμένα δεν μου το δώσανε, δεν έχει σημασία. Ξέρω όμως ότι χρειαζόταν και το πιστοποιητικό.</w:t>
      </w:r>
    </w:p>
    <w:p w14:paraId="381BD955" w14:textId="77777777" w:rsidR="00DC23FB" w:rsidRDefault="001C39CE">
      <w:pPr>
        <w:spacing w:line="600" w:lineRule="auto"/>
        <w:ind w:firstLine="720"/>
        <w:jc w:val="both"/>
        <w:rPr>
          <w:rFonts w:eastAsia="Times New Roman"/>
          <w:szCs w:val="24"/>
        </w:rPr>
      </w:pPr>
      <w:r>
        <w:rPr>
          <w:rFonts w:eastAsia="Times New Roman"/>
          <w:szCs w:val="24"/>
        </w:rPr>
        <w:lastRenderedPageBreak/>
        <w:t>Δεν ισχυρίζομαι ότι μείνατε εκεί. Το είχατε βελτιώσει το σ</w:t>
      </w:r>
      <w:r>
        <w:rPr>
          <w:rFonts w:eastAsia="Times New Roman"/>
          <w:szCs w:val="24"/>
        </w:rPr>
        <w:t>ύστημα και τα ιδρύματα τα βελτιώσατε πολύ. Να αντιδρά, όμως, σήμερα ένα κόμμα της Αντιπολίτευσης επειδή θέλει αυτό το κράτος, αυτή η χώρα να εκσυγχρονιστεί, να έχει ένα σύστημα που να αποδίδει στους ανθρώπους που έχουν ανάγκη, δεν μπορώ να το καταλάβω.</w:t>
      </w:r>
    </w:p>
    <w:p w14:paraId="381BD956" w14:textId="77777777" w:rsidR="00DC23FB" w:rsidRDefault="001C39CE">
      <w:pPr>
        <w:spacing w:line="600" w:lineRule="auto"/>
        <w:ind w:firstLine="720"/>
        <w:jc w:val="both"/>
        <w:rPr>
          <w:rFonts w:eastAsia="Times New Roman"/>
          <w:szCs w:val="24"/>
        </w:rPr>
      </w:pPr>
      <w:r>
        <w:rPr>
          <w:rFonts w:eastAsia="Times New Roman"/>
          <w:szCs w:val="24"/>
        </w:rPr>
        <w:t>Επε</w:t>
      </w:r>
      <w:r>
        <w:rPr>
          <w:rFonts w:eastAsia="Times New Roman"/>
          <w:szCs w:val="24"/>
        </w:rPr>
        <w:t>ιδή όμως ο χρόνος περνάει γρήγορα</w:t>
      </w:r>
      <w:r>
        <w:rPr>
          <w:rFonts w:eastAsia="Times New Roman"/>
          <w:szCs w:val="24"/>
        </w:rPr>
        <w:t>,</w:t>
      </w:r>
      <w:r>
        <w:rPr>
          <w:rFonts w:eastAsia="Times New Roman"/>
          <w:szCs w:val="24"/>
        </w:rPr>
        <w:t xml:space="preserve"> θέλω να πω δύο πράγματα. Εδώ ακούγεται ότι τα επιδόματα αυτά είναι για φτωχούς, για ταλαίπωρους. Στα άτομα με αναπηρία θα δώσουν επίδομα; Εκτός και εάν ισχυρίζεστε ότι θα τα καταργήσετε εάν έρθετε στην κυβέρνηση. Τους πολ</w:t>
      </w:r>
      <w:r>
        <w:rPr>
          <w:rFonts w:eastAsia="Times New Roman"/>
          <w:szCs w:val="24"/>
        </w:rPr>
        <w:t>ύτεκνους, τις μονογονεϊκές οικογένειες δεν θα τις ενισχύσουμε αυτές με επιδόματα; Αυτό για εσάς δεν είναι βοήθημα; Δεν στηρίζουμε τέτοιες οικογένειες;</w:t>
      </w:r>
    </w:p>
    <w:p w14:paraId="381BD957" w14:textId="77777777" w:rsidR="00DC23FB" w:rsidRDefault="001C39CE">
      <w:pPr>
        <w:spacing w:line="600" w:lineRule="auto"/>
        <w:ind w:firstLine="720"/>
        <w:jc w:val="both"/>
        <w:rPr>
          <w:rFonts w:eastAsia="Times New Roman"/>
          <w:szCs w:val="24"/>
        </w:rPr>
      </w:pPr>
      <w:r>
        <w:rPr>
          <w:rFonts w:eastAsia="Times New Roman"/>
          <w:szCs w:val="24"/>
        </w:rPr>
        <w:lastRenderedPageBreak/>
        <w:t>Πάρα πολλά πράγματα από αυτά δεν θα τα κάνει το κόμμα, ο ΣΥΡΙΖΑ, η Κυβέρνηση, θα γίνονται μέσω των δήμων.</w:t>
      </w:r>
      <w:r>
        <w:rPr>
          <w:rFonts w:eastAsia="Times New Roman"/>
          <w:szCs w:val="24"/>
        </w:rPr>
        <w:t xml:space="preserve"> Οι αρμοδιότητες παρέχονται εκεί και με τον ένα</w:t>
      </w:r>
      <w:r>
        <w:rPr>
          <w:rFonts w:eastAsia="Times New Roman"/>
          <w:szCs w:val="24"/>
        </w:rPr>
        <w:t>ν</w:t>
      </w:r>
      <w:r>
        <w:rPr>
          <w:rFonts w:eastAsia="Times New Roman"/>
          <w:szCs w:val="24"/>
        </w:rPr>
        <w:t xml:space="preserve"> πυλώνα των κέντρων κοινότητος, αλλά και με αυτόν τον δεύτερο πυλώνα. Νομίζω ότι αυτοί οι δύο πυλώνες θα πατήσουν και θα ορθοποδήσει το σύστημα και όλοι θα νιώθουμε άνετα και ευχαριστημένοι, γιατί φτιάξαμε έν</w:t>
      </w:r>
      <w:r>
        <w:rPr>
          <w:rFonts w:eastAsia="Times New Roman"/>
          <w:szCs w:val="24"/>
        </w:rPr>
        <w:t>α σύγχρονο κράτος</w:t>
      </w:r>
      <w:r>
        <w:rPr>
          <w:rFonts w:eastAsia="Times New Roman"/>
          <w:szCs w:val="24"/>
        </w:rPr>
        <w:t>,</w:t>
      </w:r>
      <w:r>
        <w:rPr>
          <w:rFonts w:eastAsia="Times New Roman"/>
          <w:szCs w:val="24"/>
        </w:rPr>
        <w:t xml:space="preserve"> το οποίο θα μεριμνά για τον αδύνατο πολίτη.</w:t>
      </w:r>
    </w:p>
    <w:p w14:paraId="381BD958" w14:textId="77777777" w:rsidR="00DC23FB" w:rsidRDefault="001C39CE">
      <w:pPr>
        <w:spacing w:line="600" w:lineRule="auto"/>
        <w:ind w:firstLine="720"/>
        <w:jc w:val="both"/>
        <w:rPr>
          <w:rFonts w:eastAsia="Times New Roman"/>
          <w:szCs w:val="24"/>
        </w:rPr>
      </w:pPr>
      <w:r>
        <w:rPr>
          <w:rFonts w:eastAsia="Times New Roman"/>
          <w:szCs w:val="24"/>
        </w:rPr>
        <w:t>Ευχαριστώ πολύ.</w:t>
      </w:r>
    </w:p>
    <w:p w14:paraId="381BD959"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81BD95A"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κ. Στογιαννίδης από τον ΣΥΡΙΖΑ. </w:t>
      </w:r>
    </w:p>
    <w:p w14:paraId="381BD95B" w14:textId="77777777" w:rsidR="00DC23FB" w:rsidRDefault="001C39CE">
      <w:pPr>
        <w:spacing w:line="600" w:lineRule="auto"/>
        <w:ind w:firstLine="720"/>
        <w:jc w:val="both"/>
        <w:rPr>
          <w:rFonts w:eastAsia="Times New Roman"/>
          <w:szCs w:val="24"/>
        </w:rPr>
      </w:pPr>
      <w:r>
        <w:rPr>
          <w:rFonts w:eastAsia="Times New Roman"/>
          <w:szCs w:val="24"/>
        </w:rPr>
        <w:lastRenderedPageBreak/>
        <w:t>Θα ακολουθήσουν άλλοι δύο ομιλητές εκ του καταλόγο</w:t>
      </w:r>
      <w:r>
        <w:rPr>
          <w:rFonts w:eastAsia="Times New Roman"/>
          <w:szCs w:val="24"/>
        </w:rPr>
        <w:t>υ και μετά θα μιλήσει ο Κοινοβουλευτικός Εκπρόσωπος της Ένωσης Κεντρώων.</w:t>
      </w:r>
    </w:p>
    <w:p w14:paraId="381BD95C" w14:textId="77777777" w:rsidR="00DC23FB" w:rsidRDefault="001C39CE">
      <w:pPr>
        <w:spacing w:line="600" w:lineRule="auto"/>
        <w:ind w:firstLine="720"/>
        <w:jc w:val="both"/>
        <w:rPr>
          <w:rFonts w:eastAsia="Times New Roman"/>
          <w:b/>
          <w:szCs w:val="24"/>
        </w:rPr>
      </w:pPr>
      <w:r>
        <w:rPr>
          <w:rFonts w:eastAsia="Times New Roman"/>
          <w:b/>
          <w:szCs w:val="24"/>
        </w:rPr>
        <w:t>ΟΥΡΑΝΙΑ ΑΝΤΩΝΟΠΟΥΛΟΥ (Αναπληρώτρια</w:t>
      </w:r>
      <w:r>
        <w:rPr>
          <w:rFonts w:eastAsia="Times New Roman"/>
          <w:szCs w:val="24"/>
        </w:rPr>
        <w:t xml:space="preserve"> </w:t>
      </w:r>
      <w:r>
        <w:rPr>
          <w:rFonts w:eastAsia="Times New Roman"/>
          <w:b/>
          <w:szCs w:val="24"/>
        </w:rPr>
        <w:t xml:space="preserve">Υπουργός Εργασίας, Κοινωνικής Ασφάλισης και Κοινωνικής Αλληλεγγύης): </w:t>
      </w:r>
      <w:r>
        <w:rPr>
          <w:rFonts w:eastAsia="Times New Roman"/>
          <w:szCs w:val="24"/>
        </w:rPr>
        <w:t>Κύριε Πρόεδρε, θα ήθελα τον λόγο για να αναφερθώ σε μια τροπολογία.</w:t>
      </w:r>
    </w:p>
    <w:p w14:paraId="381BD95D"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 xml:space="preserve">(Γεώργιος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w:t>
      </w:r>
      <w:r>
        <w:rPr>
          <w:rFonts w:eastAsia="Times New Roman"/>
          <w:b/>
          <w:szCs w:val="24"/>
        </w:rPr>
        <w:t xml:space="preserve"> </w:t>
      </w:r>
      <w:r>
        <w:rPr>
          <w:rFonts w:eastAsia="Times New Roman"/>
          <w:szCs w:val="24"/>
        </w:rPr>
        <w:t>κύριε Στογιαννίδη, με τη δική σας συναίνεση να δώσουμε τον λόγο στην κυρία Υπουργό για μια βουλευτική τροπολογία.</w:t>
      </w:r>
    </w:p>
    <w:p w14:paraId="381BD95E" w14:textId="77777777" w:rsidR="00DC23FB" w:rsidRDefault="001C39CE">
      <w:pPr>
        <w:spacing w:line="600" w:lineRule="auto"/>
        <w:ind w:firstLine="720"/>
        <w:jc w:val="both"/>
        <w:rPr>
          <w:rFonts w:eastAsia="Times New Roman"/>
          <w:szCs w:val="24"/>
        </w:rPr>
      </w:pPr>
      <w:r>
        <w:rPr>
          <w:rFonts w:eastAsia="Times New Roman"/>
          <w:szCs w:val="24"/>
        </w:rPr>
        <w:t>Ορίστε, κυρία Υπουργέ, έχετε τον λόγο.</w:t>
      </w:r>
    </w:p>
    <w:p w14:paraId="381BD95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lastRenderedPageBreak/>
        <w:t xml:space="preserve">ΟΥΡΑΝΙΑ ΑΝΤΩΝΟΠΟΥΛΟΥ (Αναπληρώτρια Υπουργός Εργασίας, Κοινωνικής </w:t>
      </w:r>
      <w:r>
        <w:rPr>
          <w:rFonts w:eastAsia="Times New Roman" w:cs="Times New Roman"/>
          <w:b/>
          <w:szCs w:val="24"/>
        </w:rPr>
        <w:t xml:space="preserve">Ασφάλισης και Κοινωνικής Αλληλεγγύης): </w:t>
      </w:r>
      <w:r>
        <w:rPr>
          <w:rFonts w:eastAsia="Times New Roman" w:cs="Times New Roman"/>
          <w:szCs w:val="24"/>
        </w:rPr>
        <w:t xml:space="preserve">Αξιότιμες κυρίες και αξιότιμοι κύριοι Βουλευτές, φέρεται </w:t>
      </w:r>
      <w:proofErr w:type="spellStart"/>
      <w:r>
        <w:rPr>
          <w:rFonts w:eastAsia="Times New Roman" w:cs="Times New Roman"/>
          <w:szCs w:val="24"/>
        </w:rPr>
        <w:t>ενώπιόν</w:t>
      </w:r>
      <w:proofErr w:type="spellEnd"/>
      <w:r>
        <w:rPr>
          <w:rFonts w:eastAsia="Times New Roman" w:cs="Times New Roman"/>
          <w:szCs w:val="24"/>
        </w:rPr>
        <w:t xml:space="preserve"> σας η από 15 Φεβρουαρίου 2018 τροπολογία των Βουλευτών κ</w:t>
      </w:r>
      <w:r>
        <w:rPr>
          <w:rFonts w:eastAsia="Times New Roman" w:cs="Times New Roman"/>
          <w:szCs w:val="24"/>
        </w:rPr>
        <w:t>υρίων</w:t>
      </w:r>
      <w:r>
        <w:rPr>
          <w:rFonts w:eastAsia="Times New Roman" w:cs="Times New Roman"/>
          <w:szCs w:val="24"/>
        </w:rPr>
        <w:t xml:space="preserve"> Ιωάννη Στέφου, Νικολάου </w:t>
      </w:r>
      <w:proofErr w:type="spellStart"/>
      <w:r>
        <w:rPr>
          <w:rFonts w:eastAsia="Times New Roman" w:cs="Times New Roman"/>
          <w:szCs w:val="24"/>
        </w:rPr>
        <w:t>Μανιού</w:t>
      </w:r>
      <w:proofErr w:type="spellEnd"/>
      <w:r>
        <w:rPr>
          <w:rFonts w:eastAsia="Times New Roman" w:cs="Times New Roman"/>
          <w:szCs w:val="24"/>
        </w:rPr>
        <w:t xml:space="preserve"> και Κωνσταντίνου Μπάρκα με γενικό αριθμό 1481 και ειδικό 10</w:t>
      </w:r>
      <w:r>
        <w:rPr>
          <w:rFonts w:eastAsia="Times New Roman" w:cs="Times New Roman"/>
          <w:szCs w:val="24"/>
        </w:rPr>
        <w:t>7 στο σχέδιο νόμου -το εξαιρετικό σχέδιο νόμου, αν μου επιτρέπετε- του Υπουργείου Εργασίας</w:t>
      </w:r>
      <w:r>
        <w:rPr>
          <w:rFonts w:eastAsia="Times New Roman" w:cs="Times New Roman"/>
          <w:szCs w:val="24"/>
        </w:rPr>
        <w:t>,</w:t>
      </w:r>
      <w:r>
        <w:rPr>
          <w:rFonts w:eastAsia="Times New Roman" w:cs="Times New Roman"/>
          <w:szCs w:val="24"/>
        </w:rPr>
        <w:t xml:space="preserve"> Κοινωνικής Ασφάλισης και Κοινωνικής Αλληλεγγύης, με τίτλο «Μετεξέλιξη του Οργανισμού Γεωργικών Ασφαλίσεων σε Οργανισμό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Κοινωνικής Αλληλεγγ</w:t>
      </w:r>
      <w:r>
        <w:rPr>
          <w:rFonts w:eastAsia="Times New Roman" w:cs="Times New Roman"/>
          <w:szCs w:val="24"/>
        </w:rPr>
        <w:t xml:space="preserve">ύης (ΟΠΕΚΑ) και λοιπές διατάξεις». Είναι ένα ακόμα βήμα </w:t>
      </w:r>
      <w:proofErr w:type="spellStart"/>
      <w:r>
        <w:rPr>
          <w:rFonts w:eastAsia="Times New Roman" w:cs="Times New Roman"/>
          <w:szCs w:val="24"/>
        </w:rPr>
        <w:t>εξορθολογι</w:t>
      </w:r>
      <w:r>
        <w:rPr>
          <w:rFonts w:eastAsia="Times New Roman" w:cs="Times New Roman"/>
          <w:szCs w:val="24"/>
        </w:rPr>
        <w:lastRenderedPageBreak/>
        <w:t>σμού</w:t>
      </w:r>
      <w:proofErr w:type="spellEnd"/>
      <w:r>
        <w:rPr>
          <w:rFonts w:eastAsia="Times New Roman" w:cs="Times New Roman"/>
          <w:szCs w:val="24"/>
        </w:rPr>
        <w:t xml:space="preserve">, ορθής παρακολούθησης και δικαιοσύνης όσον αφορά τον κόσμο ο οποίος μέχρι τώρα ήταν υποχρεωμένος να χειραγωγείται, όπως έχουν αναπτύξει ήδη οι </w:t>
      </w:r>
      <w:proofErr w:type="spellStart"/>
      <w:r>
        <w:rPr>
          <w:rFonts w:eastAsia="Times New Roman" w:cs="Times New Roman"/>
          <w:szCs w:val="24"/>
        </w:rPr>
        <w:t>προλαλήσαντες</w:t>
      </w:r>
      <w:proofErr w:type="spellEnd"/>
      <w:r>
        <w:rPr>
          <w:rFonts w:eastAsia="Times New Roman" w:cs="Times New Roman"/>
          <w:szCs w:val="24"/>
        </w:rPr>
        <w:t xml:space="preserve">. </w:t>
      </w:r>
    </w:p>
    <w:p w14:paraId="381BD96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Η συγκεκριμένη τροπολογία,</w:t>
      </w:r>
      <w:r>
        <w:rPr>
          <w:rFonts w:eastAsia="Times New Roman" w:cs="Times New Roman"/>
          <w:szCs w:val="24"/>
        </w:rPr>
        <w:t xml:space="preserve"> την οποία έχουν καταθέσει οι Βουλευτές μας, αφορά την προσθήκη μιας νέας παραγράφου, της παραγράφου 5 στο άρθρο 30 του ν.4144/2013, για τη θεσμοθέτηση -και αυτή είναι η ουσία- του ακατάσχετου του επιδόματος εκπαίδευσης και επαγγελματικής κατάρτισης των αν</w:t>
      </w:r>
      <w:r>
        <w:rPr>
          <w:rFonts w:eastAsia="Times New Roman" w:cs="Times New Roman"/>
          <w:szCs w:val="24"/>
        </w:rPr>
        <w:t xml:space="preserve">έργων. </w:t>
      </w:r>
    </w:p>
    <w:p w14:paraId="381BD96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Πράγματι πρόκειται για μία αναγκαία ρύθμιση που θα συμπληρώσει το επιτυχές πλέγμα προστασίας των </w:t>
      </w:r>
      <w:proofErr w:type="spellStart"/>
      <w:r>
        <w:rPr>
          <w:rFonts w:eastAsia="Times New Roman" w:cs="Times New Roman"/>
          <w:szCs w:val="24"/>
        </w:rPr>
        <w:t>αδυνατοτέρων</w:t>
      </w:r>
      <w:proofErr w:type="spellEnd"/>
      <w:r>
        <w:rPr>
          <w:rFonts w:eastAsia="Times New Roman" w:cs="Times New Roman"/>
          <w:szCs w:val="24"/>
        </w:rPr>
        <w:t xml:space="preserve"> από τους συμπολίτες μας. Όταν τα προγράμματα εκπαίδευσης και κατάρτισης προς τους ανέργους ωφελούμενους είναι επιδοτούμενα, οι άνεργοι που</w:t>
      </w:r>
      <w:r>
        <w:rPr>
          <w:rFonts w:eastAsia="Times New Roman" w:cs="Times New Roman"/>
          <w:szCs w:val="24"/>
        </w:rPr>
        <w:t xml:space="preserve"> συμμετέχουν σε αυτά λαμβάνουν κάποιο επίδομα </w:t>
      </w:r>
      <w:r>
        <w:rPr>
          <w:rFonts w:eastAsia="Times New Roman" w:cs="Times New Roman"/>
          <w:szCs w:val="24"/>
        </w:rPr>
        <w:lastRenderedPageBreak/>
        <w:t>σχετικά χαμηλού ύψους, όμως για διαχειριστικούς λόγους τούς αποδίδονται τα επιδόματα σωρευμένα και συνήθως στο τέλος του προγράμματος, αφού έχει ολοκληρωθεί ο κύκλος του προγράμματος, με αποτέλεσμα να υπερβαίνο</w:t>
      </w:r>
      <w:r>
        <w:rPr>
          <w:rFonts w:eastAsia="Times New Roman" w:cs="Times New Roman"/>
          <w:szCs w:val="24"/>
        </w:rPr>
        <w:t xml:space="preserve">υν το ελάχιστο ακατάσχετο ποσό του τραπεζικού λογαριασμού και στη συνέχεια να γίνεται κατάσχεση έναντι οφειλών που συχνά έχουν οι άνεργοι συμπολίτες μας εύλογα και έτσι να μη φθάνει σε αυτούς το ποσό αυτό το οποίο δικαιούνται. </w:t>
      </w:r>
    </w:p>
    <w:p w14:paraId="381BD96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Για τον λόγο αυτό</w:t>
      </w:r>
      <w:r>
        <w:rPr>
          <w:rFonts w:eastAsia="Times New Roman" w:cs="Times New Roman"/>
          <w:szCs w:val="24"/>
        </w:rPr>
        <w:t>ν</w:t>
      </w:r>
      <w:r>
        <w:rPr>
          <w:rFonts w:eastAsia="Times New Roman" w:cs="Times New Roman"/>
          <w:szCs w:val="24"/>
        </w:rPr>
        <w:t xml:space="preserve"> τα επιδόμ</w:t>
      </w:r>
      <w:r>
        <w:rPr>
          <w:rFonts w:eastAsia="Times New Roman" w:cs="Times New Roman"/>
          <w:szCs w:val="24"/>
        </w:rPr>
        <w:t xml:space="preserve">ατα εκπαίδευσης και επαγγελματικής κατάρτισης, ομοίως με το επίδομα ανεργίας που χορηγείται από τον ΟΑΕΔ, το ΚΕΑ κ.λπ., πρέπει να απαλλάσσονται από κάθε φόρο και τέλος υπέρ του </w:t>
      </w:r>
      <w:r>
        <w:rPr>
          <w:rFonts w:eastAsia="Times New Roman" w:cs="Times New Roman"/>
          <w:szCs w:val="24"/>
        </w:rPr>
        <w:t>δ</w:t>
      </w:r>
      <w:r>
        <w:rPr>
          <w:rFonts w:eastAsia="Times New Roman" w:cs="Times New Roman"/>
          <w:szCs w:val="24"/>
        </w:rPr>
        <w:t xml:space="preserve">ημοσίου ή τρίτων, να μην εκχωρούνται, να μην κατάσχονται, να μη συμψηφίζονται </w:t>
      </w:r>
      <w:r>
        <w:rPr>
          <w:rFonts w:eastAsia="Times New Roman" w:cs="Times New Roman"/>
          <w:szCs w:val="24"/>
        </w:rPr>
        <w:t xml:space="preserve">με βεβαιωμένα χρέη προς τη </w:t>
      </w:r>
      <w:r>
        <w:rPr>
          <w:rFonts w:eastAsia="Times New Roman" w:cs="Times New Roman"/>
          <w:szCs w:val="24"/>
        </w:rPr>
        <w:t>φορολογική διοίκηση</w:t>
      </w:r>
      <w:r>
        <w:rPr>
          <w:rFonts w:eastAsia="Times New Roman" w:cs="Times New Roman"/>
          <w:szCs w:val="24"/>
        </w:rPr>
        <w:t xml:space="preserve"> και το </w:t>
      </w:r>
      <w:r>
        <w:rPr>
          <w:rFonts w:eastAsia="Times New Roman" w:cs="Times New Roman"/>
          <w:szCs w:val="24"/>
        </w:rPr>
        <w:t>δημόσιο</w:t>
      </w:r>
      <w:r>
        <w:rPr>
          <w:rFonts w:eastAsia="Times New Roman" w:cs="Times New Roman"/>
          <w:szCs w:val="24"/>
        </w:rPr>
        <w:t xml:space="preserve">. </w:t>
      </w:r>
    </w:p>
    <w:p w14:paraId="381BD96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Αυτή τη βελτίωση φέρνουμε. Είναι ένα δίκαιο αίτημα και μέσα απ’ αυτή την τροπολογία διορθώνουμε μία στρέβλωση, ένα λάθος του παρελθόντος. </w:t>
      </w:r>
    </w:p>
    <w:p w14:paraId="381BD96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για την προσοχή σας. </w:t>
      </w:r>
    </w:p>
    <w:p w14:paraId="381BD965"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81BD96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την κυρία Υπουργό. </w:t>
      </w:r>
    </w:p>
    <w:p w14:paraId="381BD96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Κύριε Πρόεδρε, αυτή η τροπολογία</w:t>
      </w:r>
      <w:r>
        <w:rPr>
          <w:rFonts w:eastAsia="Times New Roman" w:cs="Times New Roman"/>
          <w:szCs w:val="24"/>
        </w:rPr>
        <w:t>,</w:t>
      </w:r>
      <w:r>
        <w:rPr>
          <w:rFonts w:eastAsia="Times New Roman" w:cs="Times New Roman"/>
          <w:szCs w:val="24"/>
        </w:rPr>
        <w:t xml:space="preserve"> στην οποία αναφέρεται η κυρία Υπουργός</w:t>
      </w:r>
      <w:r>
        <w:rPr>
          <w:rFonts w:eastAsia="Times New Roman" w:cs="Times New Roman"/>
          <w:szCs w:val="24"/>
        </w:rPr>
        <w:t>,</w:t>
      </w:r>
      <w:r>
        <w:rPr>
          <w:rFonts w:eastAsia="Times New Roman" w:cs="Times New Roman"/>
          <w:szCs w:val="24"/>
        </w:rPr>
        <w:t xml:space="preserve"> δεν έχει μοιραστεί ακόμα. Έχει μοιραστεί μόνο η τροπο</w:t>
      </w:r>
      <w:r>
        <w:rPr>
          <w:rFonts w:eastAsia="Times New Roman" w:cs="Times New Roman"/>
          <w:szCs w:val="24"/>
        </w:rPr>
        <w:t xml:space="preserve">λογία με αριθμό 1479/105. </w:t>
      </w:r>
    </w:p>
    <w:p w14:paraId="381BD96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Για ποια λέτε, κύριε </w:t>
      </w:r>
      <w:proofErr w:type="spellStart"/>
      <w:r>
        <w:rPr>
          <w:rFonts w:eastAsia="Times New Roman" w:cs="Times New Roman"/>
          <w:szCs w:val="24"/>
        </w:rPr>
        <w:t>Μηταράκη</w:t>
      </w:r>
      <w:proofErr w:type="spellEnd"/>
      <w:r>
        <w:rPr>
          <w:rFonts w:eastAsia="Times New Roman" w:cs="Times New Roman"/>
          <w:szCs w:val="24"/>
        </w:rPr>
        <w:t>; Την μόλις αναφερθείσα; Είναι βουλευτική και περιμένουμε από το Υπουργείο</w:t>
      </w:r>
      <w:r>
        <w:rPr>
          <w:rFonts w:eastAsia="Times New Roman" w:cs="Times New Roman"/>
          <w:szCs w:val="24"/>
        </w:rPr>
        <w:t>,</w:t>
      </w:r>
      <w:r>
        <w:rPr>
          <w:rFonts w:eastAsia="Times New Roman" w:cs="Times New Roman"/>
          <w:szCs w:val="24"/>
        </w:rPr>
        <w:t xml:space="preserve"> το αντίστοιχο</w:t>
      </w:r>
      <w:r>
        <w:rPr>
          <w:rFonts w:eastAsia="Times New Roman" w:cs="Times New Roman"/>
          <w:szCs w:val="24"/>
        </w:rPr>
        <w:t>,</w:t>
      </w:r>
      <w:r>
        <w:rPr>
          <w:rFonts w:eastAsia="Times New Roman" w:cs="Times New Roman"/>
          <w:szCs w:val="24"/>
        </w:rPr>
        <w:t xml:space="preserve"> ή την Υπουργό να την κάνει αποδεκτή. Από τη στιγμή που γίνεται αποδεκτή θα </w:t>
      </w:r>
      <w:r>
        <w:rPr>
          <w:rFonts w:eastAsia="Times New Roman" w:cs="Times New Roman"/>
          <w:szCs w:val="24"/>
        </w:rPr>
        <w:t xml:space="preserve">μοιραστεί άμεσα στους Βουλευτές. </w:t>
      </w:r>
    </w:p>
    <w:p w14:paraId="381BD96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Τον λόγο έχει ο κ. Γρηγόριος Στογιαννίδης. Συγ</w:t>
      </w:r>
      <w:r>
        <w:rPr>
          <w:rFonts w:eastAsia="Times New Roman" w:cs="Times New Roman"/>
          <w:szCs w:val="24"/>
        </w:rPr>
        <w:t>γ</w:t>
      </w:r>
      <w:r>
        <w:rPr>
          <w:rFonts w:eastAsia="Times New Roman" w:cs="Times New Roman"/>
          <w:szCs w:val="24"/>
        </w:rPr>
        <w:t>νώμη που σας καθυστερήσαμε.</w:t>
      </w:r>
    </w:p>
    <w:p w14:paraId="381BD96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Ευχαριστώ, κύριε Πρόεδρε. </w:t>
      </w:r>
    </w:p>
    <w:p w14:paraId="381BD96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στη σημερινή συνεδρίαση συζητούμε το σχέδιο νόμου «Μετεξέλιξη του Ο</w:t>
      </w:r>
      <w:r>
        <w:rPr>
          <w:rFonts w:eastAsia="Times New Roman" w:cs="Times New Roman"/>
          <w:szCs w:val="24"/>
        </w:rPr>
        <w:t xml:space="preserve">ργανισμού Γεωργικών Ασφαλίσεων σε Οργανισμό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Κοινωνικής Αλληλεγγύης (ΟΠΕΚΑ) και λοιπές διατάξεις». </w:t>
      </w:r>
    </w:p>
    <w:p w14:paraId="381BD96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Με την παρούσα νομοθετική πρωτοβουλία επιδιώκεται για πρώτη φορά να αναπτυχθεί ένας ενιαίος φορέας ενισχύσεων και ένα ενοποιημένο κ</w:t>
      </w:r>
      <w:r>
        <w:rPr>
          <w:rFonts w:eastAsia="Times New Roman" w:cs="Times New Roman"/>
          <w:szCs w:val="24"/>
        </w:rPr>
        <w:t xml:space="preserve">αι </w:t>
      </w:r>
      <w:proofErr w:type="spellStart"/>
      <w:r>
        <w:rPr>
          <w:rFonts w:eastAsia="Times New Roman" w:cs="Times New Roman"/>
          <w:szCs w:val="24"/>
        </w:rPr>
        <w:t>επικαιροποιημένο</w:t>
      </w:r>
      <w:proofErr w:type="spellEnd"/>
      <w:r>
        <w:rPr>
          <w:rFonts w:eastAsia="Times New Roman" w:cs="Times New Roman"/>
          <w:szCs w:val="24"/>
        </w:rPr>
        <w:t xml:space="preserve"> μητρώο δικαιούχων των πάσης φύσεως παροχών και υπηρεσιών, στοιχεία απαραίτητα για τη δημιουργία κράτους κοινωνικής φροντίδας και αλληλεγγύης. </w:t>
      </w:r>
    </w:p>
    <w:p w14:paraId="381BD96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Στόχος της Κυβέρνησης είναι η ενίσχυση της κοινωνικής προστασίας, η εξάλειψη της γραφειοκρατί</w:t>
      </w:r>
      <w:r>
        <w:rPr>
          <w:rFonts w:eastAsia="Times New Roman" w:cs="Times New Roman"/>
          <w:szCs w:val="24"/>
        </w:rPr>
        <w:t xml:space="preserve">ας και η ανάπτυξη αποδοτικής στήριξης σε ευάλωτες ευπαθείς ομάδες. Επιχειρούμε να μπει τάξη σε ένα πεδίο του δημόσιου τομέα όπως είναι τα </w:t>
      </w:r>
      <w:proofErr w:type="spellStart"/>
      <w:r>
        <w:rPr>
          <w:rFonts w:eastAsia="Times New Roman" w:cs="Times New Roman"/>
          <w:szCs w:val="24"/>
        </w:rPr>
        <w:t>προνοιακά</w:t>
      </w:r>
      <w:proofErr w:type="spellEnd"/>
      <w:r>
        <w:rPr>
          <w:rFonts w:eastAsia="Times New Roman" w:cs="Times New Roman"/>
          <w:szCs w:val="24"/>
        </w:rPr>
        <w:t xml:space="preserve"> και όχι μόνο επιδόματα.</w:t>
      </w:r>
    </w:p>
    <w:p w14:paraId="381BD96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Μέχρι σήμερα επικρατεί ένα απόλυτο χάος, χωρίς το ελληνικό δημόσιο να γνωρίζει πόσα </w:t>
      </w:r>
      <w:r>
        <w:rPr>
          <w:rFonts w:eastAsia="Times New Roman" w:cs="Times New Roman"/>
          <w:szCs w:val="24"/>
        </w:rPr>
        <w:t>επιδόματα δίνονται στους Έλληνες πολίτες. Με το παρόν νομοσχέδιο συστήνεται ο ΟΠΕΚΑ</w:t>
      </w:r>
      <w:r>
        <w:rPr>
          <w:rFonts w:eastAsia="Times New Roman" w:cs="Times New Roman"/>
          <w:szCs w:val="24"/>
        </w:rPr>
        <w:t>,</w:t>
      </w:r>
      <w:r>
        <w:rPr>
          <w:rFonts w:eastAsia="Times New Roman" w:cs="Times New Roman"/>
          <w:szCs w:val="24"/>
        </w:rPr>
        <w:t xml:space="preserve"> ο οποίος συνιστά ενιαίο φορέα υλοποίησης πολιτικών αλληλεγγύης. </w:t>
      </w:r>
    </w:p>
    <w:p w14:paraId="381BD96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Ο ΟΠΕΚΑ καθίσταται </w:t>
      </w:r>
      <w:proofErr w:type="spellStart"/>
      <w:r>
        <w:rPr>
          <w:rFonts w:eastAsia="Times New Roman" w:cs="Times New Roman"/>
          <w:szCs w:val="24"/>
        </w:rPr>
        <w:t>οιονεί</w:t>
      </w:r>
      <w:proofErr w:type="spellEnd"/>
      <w:r>
        <w:rPr>
          <w:rFonts w:eastAsia="Times New Roman" w:cs="Times New Roman"/>
          <w:szCs w:val="24"/>
        </w:rPr>
        <w:t xml:space="preserve"> καθολικός διάδοχος του ΟΓΑ ως προς το σύνολο των αρμοδιοτήτων του. Έτσι αξιοποιε</w:t>
      </w:r>
      <w:r>
        <w:rPr>
          <w:rFonts w:eastAsia="Times New Roman" w:cs="Times New Roman"/>
          <w:szCs w:val="24"/>
        </w:rPr>
        <w:t>ίται το προσωπικό, χωρίς να επέρχεται καμ</w:t>
      </w:r>
      <w:r>
        <w:rPr>
          <w:rFonts w:eastAsia="Times New Roman" w:cs="Times New Roman"/>
          <w:szCs w:val="24"/>
        </w:rPr>
        <w:t>μ</w:t>
      </w:r>
      <w:r>
        <w:rPr>
          <w:rFonts w:eastAsia="Times New Roman" w:cs="Times New Roman"/>
          <w:szCs w:val="24"/>
        </w:rPr>
        <w:t>ία μεταβολή στις εργασιακές σχέσεις, στη</w:t>
      </w:r>
      <w:r>
        <w:rPr>
          <w:rFonts w:eastAsia="Times New Roman" w:cs="Times New Roman"/>
          <w:szCs w:val="24"/>
        </w:rPr>
        <w:t>ν</w:t>
      </w:r>
      <w:r>
        <w:rPr>
          <w:rFonts w:eastAsia="Times New Roman" w:cs="Times New Roman"/>
          <w:szCs w:val="24"/>
        </w:rPr>
        <w:t xml:space="preserve"> πείρα και στις υφιστάμενες δομές του ΟΓΑ, ο οποίος μετεξελίσσεται και μέσω του ΟΠΕΚΑ καθίσταται μοχλός υλοποίησης των πολιτικών που αναπτύσσονται στο πλαίσιο του εθνικού συ</w:t>
      </w:r>
      <w:r>
        <w:rPr>
          <w:rFonts w:eastAsia="Times New Roman" w:cs="Times New Roman"/>
          <w:szCs w:val="24"/>
        </w:rPr>
        <w:t xml:space="preserve">στήματος κοινωνικής αλληλεγγύης. </w:t>
      </w:r>
    </w:p>
    <w:p w14:paraId="381BD97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Διαμαρτύρεστε ότι καταργείται ο ΟΓΑ. Δεν γνωρίζετε ότι όλα τα ασφαλιστικά ταμεία από το 2017 έχουν ενοποιηθεί σε ένα ταμείο, </w:t>
      </w:r>
      <w:r>
        <w:rPr>
          <w:rFonts w:eastAsia="Times New Roman" w:cs="Times New Roman"/>
          <w:szCs w:val="24"/>
        </w:rPr>
        <w:lastRenderedPageBreak/>
        <w:t>τον ΕΦΚΑ, ενώ ο ΟΓΑ δεν υφίσταται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ως ασφαλιστικό ταμείο; </w:t>
      </w:r>
    </w:p>
    <w:p w14:paraId="381BD97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Όταν ιδρύθηκε ο ΟΓΑ το 196</w:t>
      </w:r>
      <w:r>
        <w:rPr>
          <w:rFonts w:eastAsia="Times New Roman" w:cs="Times New Roman"/>
          <w:szCs w:val="24"/>
        </w:rPr>
        <w:t>1 εξυπηρέτησε συγκεκριμένους σκοπούς. Μετά από αρκετές δεκαετίες προφανώς οι συνθήκες έχουν αλλάξει. Γιατί οι αγρότες πιστεύετε ότι δεν θα πρέπει να απολαμβάνουν τις ίδιες παροχές από τα ασφαλιστικά ταμεία από τη στιγμή που και αυτοί συνεισφέρουν σε αυτά ό</w:t>
      </w:r>
      <w:r>
        <w:rPr>
          <w:rFonts w:eastAsia="Times New Roman" w:cs="Times New Roman"/>
          <w:szCs w:val="24"/>
        </w:rPr>
        <w:t xml:space="preserve">πως όλοι οι άλλοι Έλληνες; Να σας θυμίσω ότι μέχρι πριν από λίγα χρόνια η σύνταξη του ΟΓΑ ήταν λιγότερο από το μισό της κατώτατης σύνταξης απ’ όλα τα άλλα ασφαλιστικά ταμεία; Μέσω ενός πλέον φορέα θα απονέμονται όλα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οικονομικές ενισ</w:t>
      </w:r>
      <w:r>
        <w:rPr>
          <w:rFonts w:eastAsia="Times New Roman" w:cs="Times New Roman"/>
          <w:szCs w:val="24"/>
        </w:rPr>
        <w:t xml:space="preserve">χύσεις και οικονομικές υπηρεσίες σε ευπαθείς ή μη ομάδες του πληθυσμού. </w:t>
      </w:r>
      <w:r>
        <w:rPr>
          <w:rFonts w:eastAsia="Times New Roman" w:cs="Times New Roman"/>
          <w:szCs w:val="24"/>
        </w:rPr>
        <w:lastRenderedPageBreak/>
        <w:t>Με τον τρόπο αυτό</w:t>
      </w:r>
      <w:r>
        <w:rPr>
          <w:rFonts w:eastAsia="Times New Roman" w:cs="Times New Roman"/>
          <w:szCs w:val="24"/>
        </w:rPr>
        <w:t>ν</w:t>
      </w:r>
      <w:r>
        <w:rPr>
          <w:rFonts w:eastAsia="Times New Roman" w:cs="Times New Roman"/>
          <w:szCs w:val="24"/>
        </w:rPr>
        <w:t xml:space="preserve"> πετυχαίνουμε αποτελεσματικότητα, αποδοτικότητα και αποφυγή καθυστερήσεων. </w:t>
      </w:r>
    </w:p>
    <w:p w14:paraId="381BD97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Σε συγκεκριμένη πλέον ημερομηνία θα καταβάλλονται τα επιδόματα στα άτομα με αναπηρία. Ήταν</w:t>
      </w:r>
      <w:r>
        <w:rPr>
          <w:rFonts w:eastAsia="Times New Roman" w:cs="Times New Roman"/>
          <w:szCs w:val="24"/>
        </w:rPr>
        <w:t xml:space="preserve"> διαχρονικό αίτημα των οργανώσεων των ατόμων με αναπηρία, για να μπορούν και αυτοί να προγραμματίζουν όπως όλοι οι άλλοι τη ζωή τους. </w:t>
      </w:r>
    </w:p>
    <w:p w14:paraId="381BD97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Στο πλαίσιο λειτουργίας του νέου </w:t>
      </w:r>
      <w:r>
        <w:rPr>
          <w:rFonts w:eastAsia="Times New Roman" w:cs="Times New Roman"/>
          <w:szCs w:val="24"/>
        </w:rPr>
        <w:t>ο</w:t>
      </w:r>
      <w:r>
        <w:rPr>
          <w:rFonts w:eastAsia="Times New Roman" w:cs="Times New Roman"/>
          <w:szCs w:val="24"/>
        </w:rPr>
        <w:t xml:space="preserve">ργανισμού συστήνεται Λογαριασμός </w:t>
      </w:r>
      <w:proofErr w:type="spellStart"/>
      <w:r>
        <w:rPr>
          <w:rFonts w:eastAsia="Times New Roman" w:cs="Times New Roman"/>
          <w:szCs w:val="24"/>
        </w:rPr>
        <w:t>Προνοιακών</w:t>
      </w:r>
      <w:proofErr w:type="spellEnd"/>
      <w:r>
        <w:rPr>
          <w:rFonts w:eastAsia="Times New Roman" w:cs="Times New Roman"/>
          <w:szCs w:val="24"/>
        </w:rPr>
        <w:t xml:space="preserve"> Παροχών και Κοινωνικών Υπηρεσιών με οικονομ</w:t>
      </w:r>
      <w:r>
        <w:rPr>
          <w:rFonts w:eastAsia="Times New Roman" w:cs="Times New Roman"/>
          <w:szCs w:val="24"/>
        </w:rPr>
        <w:t xml:space="preserve">ική και λογιστική αυτοτέλεια. Επίσης, προβλέπεται ότι σε περίπτωση θανάτου ανασφάλιστου υπερήλικα καταβάλλονται από τον ΟΠΕΚΑ στον </w:t>
      </w:r>
      <w:proofErr w:type="spellStart"/>
      <w:r>
        <w:rPr>
          <w:rFonts w:eastAsia="Times New Roman" w:cs="Times New Roman"/>
          <w:szCs w:val="24"/>
        </w:rPr>
        <w:t>επιμεληθέντα</w:t>
      </w:r>
      <w:proofErr w:type="spellEnd"/>
      <w:r>
        <w:rPr>
          <w:rFonts w:eastAsia="Times New Roman" w:cs="Times New Roman"/>
          <w:szCs w:val="24"/>
        </w:rPr>
        <w:t xml:space="preserve"> της κηδείας, ύστερα από αίτησή του, έξοδα κηδείας μέχρι το ποσό των 800 ευρώ. </w:t>
      </w:r>
    </w:p>
    <w:p w14:paraId="381BD97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Από το δεύτερο μέρος του νομοσχεδ</w:t>
      </w:r>
      <w:r>
        <w:rPr>
          <w:rFonts w:eastAsia="Times New Roman" w:cs="Times New Roman"/>
          <w:szCs w:val="24"/>
        </w:rPr>
        <w:t xml:space="preserve">ίου στέκομαι κυρίως στην πρόβλεψη περί υλοποίησης προγράμματος χρηματοδότησης για την ίδρυση έως δύο νέων τμημάτων βρεφικής, παιδικής ή βρεφονηπιακής φροντίδας σε κάθε δήμο με έναρξη εφαρμογής εντός του έτους 2018. Στόχος είναι να δημιουργηθούν </w:t>
      </w:r>
      <w:r>
        <w:rPr>
          <w:rFonts w:eastAsia="Times New Roman" w:cs="Times New Roman"/>
          <w:szCs w:val="24"/>
        </w:rPr>
        <w:t>τετρακόσια</w:t>
      </w:r>
      <w:r>
        <w:rPr>
          <w:rFonts w:eastAsia="Times New Roman" w:cs="Times New Roman"/>
          <w:szCs w:val="24"/>
        </w:rPr>
        <w:t xml:space="preserve"> νέα τμήματα για το 2018. Στόχος, επίσης, είναι να δημιουργηθούν </w:t>
      </w:r>
      <w:r>
        <w:rPr>
          <w:rFonts w:eastAsia="Times New Roman" w:cs="Times New Roman"/>
          <w:szCs w:val="24"/>
        </w:rPr>
        <w:t>δέκα χιλιάδες</w:t>
      </w:r>
      <w:r>
        <w:rPr>
          <w:rFonts w:eastAsia="Times New Roman" w:cs="Times New Roman"/>
          <w:szCs w:val="24"/>
        </w:rPr>
        <w:t xml:space="preserve"> νέες θέσεις σε βρεφονηπιακούς σταθμούς. Η προστασία της οικογένειας και της μητρότητας και της παιδικής ηλικίας είναι συνταγματική απαίτηση. Δίνουμε, λοιπόν, ενίσχυση στους δήμο</w:t>
      </w:r>
      <w:r>
        <w:rPr>
          <w:rFonts w:eastAsia="Times New Roman" w:cs="Times New Roman"/>
          <w:szCs w:val="24"/>
        </w:rPr>
        <w:t>υς προς αύξηση των θέσεων φιλοξενίας των παιδιών προσχολικής ηλικίας. Οι δαπάνες χρηματοδότησης του προγράμματος θα καλυφθούν από πιστώσεις του τακτικού προϋπολογισμού του Υπουργείου Εργασίας, Κοινωνικής Ασφάλισης και Κοινωνικής Αλληλεγγύης.</w:t>
      </w:r>
    </w:p>
    <w:p w14:paraId="381BD97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Επίσης, αναφέρ</w:t>
      </w:r>
      <w:r>
        <w:rPr>
          <w:rFonts w:eastAsia="Times New Roman" w:cs="Times New Roman"/>
          <w:szCs w:val="24"/>
        </w:rPr>
        <w:t>ομαι στο άρθρο 53, όπου προβλέπεται η αναδρομική εξόφληση σε δεδουλευμένα των εργαζομένων σε κέντρα κοινωνικής πρόνοιας και συγκεκριμένα για όσους απασχολήθηκαν σε εξαιρέσιμες ημέρες και υπερωριακά ή σε νυχτερινή απασχόληση.</w:t>
      </w:r>
    </w:p>
    <w:p w14:paraId="381BD97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Τέλος, θεσμοθετείται η διαδικασ</w:t>
      </w:r>
      <w:r>
        <w:rPr>
          <w:rFonts w:eastAsia="Times New Roman" w:cs="Times New Roman"/>
          <w:szCs w:val="24"/>
        </w:rPr>
        <w:t>ία για την απόδειξη της γλώσσας και της τοπικής γλώσσας Ρομανί, ενώ επανακαθορίζεται το καθεστώς επιχορήγησης των νομικών προσώπων ιδιωτικού δικαίου μη κερδοσκοπικού χαρακτήρα που παρέχουν υπηρεσίες κοινωνικής φροντίδας και υλοποίησης του ετήσιου κατασκηνω</w:t>
      </w:r>
      <w:r>
        <w:rPr>
          <w:rFonts w:eastAsia="Times New Roman" w:cs="Times New Roman"/>
          <w:szCs w:val="24"/>
        </w:rPr>
        <w:t>τικού προγράμματος.</w:t>
      </w:r>
    </w:p>
    <w:p w14:paraId="381BD97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Κλείνοντας θέλω να αναφέρω το εξής: Άκουσα τον εισηγητή της Νέας Δημοκρατία να μιλάει για εκτίναξη της μερικής απασχόλησης. Ξέχασε, όμως, να μας πει ότι η μερική απασχόληση νομοθετήθηκε από τη Νέα Δημοκρατία το 1990. Την εργασιακή ζούγκ</w:t>
      </w:r>
      <w:r>
        <w:rPr>
          <w:rFonts w:eastAsia="Times New Roman" w:cs="Times New Roman"/>
          <w:szCs w:val="24"/>
        </w:rPr>
        <w:t>λα στον ιδιωτικό τομέα την έφερε η Νέα Δημοκρατία με το ΠΑΣΟΚ με την 6</w:t>
      </w:r>
      <w:r>
        <w:rPr>
          <w:rFonts w:eastAsia="Times New Roman" w:cs="Times New Roman"/>
          <w:szCs w:val="24"/>
          <w:vertAlign w:val="superscript"/>
        </w:rPr>
        <w:t>η</w:t>
      </w:r>
      <w:r>
        <w:rPr>
          <w:rFonts w:eastAsia="Times New Roman" w:cs="Times New Roman"/>
          <w:szCs w:val="24"/>
        </w:rPr>
        <w:t xml:space="preserve"> ΠΥΣ στις 14 Φεβρουαρίου του 2012. Έχουμε και επέτειο. Κλείσαμε έξι χρόνια!</w:t>
      </w:r>
    </w:p>
    <w:p w14:paraId="381BD97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Εσείς μειώσατε τον κατώτατο μισθό από 751 ευρώ σε 586 ευρώ και σε 511 ευρώ στους νέους κάτω των </w:t>
      </w:r>
      <w:r>
        <w:rPr>
          <w:rFonts w:eastAsia="Times New Roman" w:cs="Times New Roman"/>
          <w:szCs w:val="24"/>
        </w:rPr>
        <w:t>είκοσι πέντε</w:t>
      </w:r>
      <w:r>
        <w:rPr>
          <w:rFonts w:eastAsia="Times New Roman" w:cs="Times New Roman"/>
          <w:szCs w:val="24"/>
        </w:rPr>
        <w:t xml:space="preserve"> </w:t>
      </w:r>
      <w:r>
        <w:rPr>
          <w:rFonts w:eastAsia="Times New Roman" w:cs="Times New Roman"/>
          <w:szCs w:val="24"/>
        </w:rPr>
        <w:t xml:space="preserve">ετών. Εσείς «παγώσατε» τις τριετίες στον ιδιωτικό τομέα. </w:t>
      </w:r>
    </w:p>
    <w:p w14:paraId="381BD97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81BD97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381BD97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Εσείς, τέλος, καταργήσατε ουσιαστικά τις συλλογικές συμβάσεις εργασίας, αλλάζοντας το νο</w:t>
      </w:r>
      <w:r>
        <w:rPr>
          <w:rFonts w:eastAsia="Times New Roman" w:cs="Times New Roman"/>
          <w:szCs w:val="24"/>
        </w:rPr>
        <w:t>μοθετικό πλαίσιο που ίσχυε από το 1990.</w:t>
      </w:r>
    </w:p>
    <w:p w14:paraId="381BD97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Σας καλώ να υπερψηφίσετε το παρόν νομοσχέδιο, διότι είναι ένα ακόμη βήμα προς τον εκσυγχρονισμό του δημόσιου συστήματος και είναι υπέρ όλων των πολιτών.</w:t>
      </w:r>
    </w:p>
    <w:p w14:paraId="381BD97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Σας ευχαριστώ.</w:t>
      </w:r>
    </w:p>
    <w:p w14:paraId="381BD97E"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81BD97F" w14:textId="77777777" w:rsidR="00DC23FB" w:rsidRDefault="001C39CE">
      <w:pPr>
        <w:spacing w:line="600" w:lineRule="auto"/>
        <w:ind w:firstLine="720"/>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Τον λόγο έχει ο κ. Μιχαηλίδης από τον ΣΥΡΙΖΑ.</w:t>
      </w:r>
    </w:p>
    <w:p w14:paraId="381BD98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Κυρίες και κύριοι συνάδελφοι, καθόλου δεν μας εκπλήσσει σήμερα η στάση της Αξιωματικής Αντιπολί</w:t>
      </w:r>
      <w:r>
        <w:rPr>
          <w:rFonts w:eastAsia="Times New Roman" w:cs="Times New Roman"/>
          <w:szCs w:val="24"/>
        </w:rPr>
        <w:lastRenderedPageBreak/>
        <w:t>τευσης, δηλαδή το γεγονός ότι από την αρχή της συνεδρίασης πα</w:t>
      </w:r>
      <w:r>
        <w:rPr>
          <w:rFonts w:eastAsia="Times New Roman" w:cs="Times New Roman"/>
          <w:szCs w:val="24"/>
        </w:rPr>
        <w:t>ρίστανται ελάχιστοι -αυτή τη στιγμή ένας Βουλευτής-  και υπάρχει απροθυμία να τοποθετηθούν οι Βουλευτές στο νομοσχέδιο που συζητάμε σήμερα, το γεγονός ότι με σφοδρότητα επιτέθηκαν στην Κυβέρνηση οι λίγοι ομιλητές που τοποθετήθηκαν μέχρι τώρα, επιστρατεύοντ</w:t>
      </w:r>
      <w:r>
        <w:rPr>
          <w:rFonts w:eastAsia="Times New Roman" w:cs="Times New Roman"/>
          <w:szCs w:val="24"/>
        </w:rPr>
        <w:t xml:space="preserve">ας και τον ακραίο λαϊκισμό, τα ψεύδη -ακόμη και κροκοδείλια δάκρυα χύθηκαν μέσα στην Αίθουσα αυτή- για το γεγονός ότι «εξαφανίστηκε», λέει, ο ΟΓΑ. Θυμήθηκαν ακόμη και τον αείμνηστο </w:t>
      </w:r>
      <w:r>
        <w:rPr>
          <w:rFonts w:eastAsia="Times New Roman" w:cs="Times New Roman"/>
          <w:szCs w:val="24"/>
        </w:rPr>
        <w:t>ε</w:t>
      </w:r>
      <w:r>
        <w:rPr>
          <w:rFonts w:eastAsia="Times New Roman" w:cs="Times New Roman"/>
          <w:szCs w:val="24"/>
        </w:rPr>
        <w:t xml:space="preserve">θνάρχη. </w:t>
      </w:r>
    </w:p>
    <w:p w14:paraId="381BD98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Καθόλου, επαναλαμβάνω, δεν μας εκπλήσσει αυτή η τακτική, διότι εί</w:t>
      </w:r>
      <w:r>
        <w:rPr>
          <w:rFonts w:eastAsia="Times New Roman" w:cs="Times New Roman"/>
          <w:szCs w:val="24"/>
        </w:rPr>
        <w:t xml:space="preserve">ναι γνωστό ότι καταρρέει σήμερα ένας πυλώνας του πελατειακού κράτους στο οποίο πρωταγωνιστούσαν και το οποίο κράτος στήριζε τις πελατειακές τους σχέσεις όλα αυτά τα χρόνια. Για μας, </w:t>
      </w:r>
      <w:r>
        <w:rPr>
          <w:rFonts w:eastAsia="Times New Roman" w:cs="Times New Roman"/>
          <w:szCs w:val="24"/>
        </w:rPr>
        <w:lastRenderedPageBreak/>
        <w:t>λοιπόν, είναι ξεκάθαρα τα πράγματα και δεν μας εκπλήσσουν καθόλου.</w:t>
      </w:r>
    </w:p>
    <w:p w14:paraId="381BD98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Επιτρέψ</w:t>
      </w:r>
      <w:r>
        <w:rPr>
          <w:rFonts w:eastAsia="Times New Roman" w:cs="Times New Roman"/>
          <w:szCs w:val="24"/>
        </w:rPr>
        <w:t xml:space="preserve">τε μου τώρα να περάσω στην ουσία του νομοσχεδίου. Το νομοσχέδιο που συζητάμε και ψηφίζουμε σήμερα είναι αναγκαίο και σημαντικό για τρεις λόγους, κατά τη γνώμη μου. </w:t>
      </w:r>
    </w:p>
    <w:p w14:paraId="381BD98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Ο πρώτος είναι αυτές καθαυτές οι διατάξεις που νομοθετεί, πρωτίστως δηλαδή τη μετεξέλιξη το</w:t>
      </w:r>
      <w:r>
        <w:rPr>
          <w:rFonts w:eastAsia="Times New Roman" w:cs="Times New Roman"/>
          <w:szCs w:val="24"/>
        </w:rPr>
        <w:t xml:space="preserve">υ ΟΓΑ σε Οργανισμό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Κοινωνικής Αλληλεγγύης, που θα αποτελεί πλέον μία ενιαία αρχή απόδοσης των επιδομάτων και θα καταστεί ένας από τους κεντρικούς πυλώνες της νέας </w:t>
      </w:r>
      <w:proofErr w:type="spellStart"/>
      <w:r>
        <w:rPr>
          <w:rFonts w:eastAsia="Times New Roman" w:cs="Times New Roman"/>
          <w:szCs w:val="24"/>
        </w:rPr>
        <w:t>προνοιακής</w:t>
      </w:r>
      <w:proofErr w:type="spellEnd"/>
      <w:r>
        <w:rPr>
          <w:rFonts w:eastAsia="Times New Roman" w:cs="Times New Roman"/>
          <w:szCs w:val="24"/>
        </w:rPr>
        <w:t xml:space="preserve"> και ευρύτερα κοινωνικής πολιτικής. </w:t>
      </w:r>
    </w:p>
    <w:p w14:paraId="381BD98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η σημασία </w:t>
      </w:r>
      <w:r>
        <w:rPr>
          <w:rFonts w:eastAsia="Times New Roman" w:cs="Times New Roman"/>
          <w:szCs w:val="24"/>
        </w:rPr>
        <w:t xml:space="preserve">του νομοσχεδίου έγκειται στο ότι η δημιουργία του νέου αυτού </w:t>
      </w:r>
      <w:r>
        <w:rPr>
          <w:rFonts w:eastAsia="Times New Roman" w:cs="Times New Roman"/>
          <w:szCs w:val="24"/>
        </w:rPr>
        <w:t>ο</w:t>
      </w:r>
      <w:r>
        <w:rPr>
          <w:rFonts w:eastAsia="Times New Roman" w:cs="Times New Roman"/>
          <w:szCs w:val="24"/>
        </w:rPr>
        <w:t>ργανισμού αποτελεί βασικό κρίκο της μεταρρύθμισης του κοινωνικού κράτους που επιχειρεί σήμερα η Κυβέρνηση, ένα μοντέλο</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κοινωνικού κράτους</w:t>
      </w:r>
      <w:r>
        <w:rPr>
          <w:rFonts w:eastAsia="Times New Roman" w:cs="Times New Roman"/>
          <w:szCs w:val="24"/>
        </w:rPr>
        <w:t>,</w:t>
      </w:r>
      <w:r>
        <w:rPr>
          <w:rFonts w:eastAsia="Times New Roman" w:cs="Times New Roman"/>
          <w:szCs w:val="24"/>
        </w:rPr>
        <w:t xml:space="preserve"> το οποίο απηχεί τις στοχεύσεις της Αριστεράς κ</w:t>
      </w:r>
      <w:r>
        <w:rPr>
          <w:rFonts w:eastAsia="Times New Roman" w:cs="Times New Roman"/>
          <w:szCs w:val="24"/>
        </w:rPr>
        <w:t>αι το οποίο φιλοδοξεί να ενισχύσει και να θωρακίσει θεσμικά τις αρχές της κοινωνικής δικαιοσύνης, της αλληλεγγύης αλλά και της ορθολογικότητας και της λειτουργικότητας.</w:t>
      </w:r>
    </w:p>
    <w:p w14:paraId="381BD98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Τρίτον, το νομοσχέδιο αυτό είναι σημαντικό γιατί ακριβώς συμβολίζει τη μετάβαση στο νέο</w:t>
      </w:r>
      <w:r>
        <w:rPr>
          <w:rFonts w:eastAsia="Times New Roman" w:cs="Times New Roman"/>
          <w:szCs w:val="24"/>
        </w:rPr>
        <w:t xml:space="preserve"> κοινωνικό κράτος που έχουμε ξεκινήσει να δημιουργούμε, αντιμετωπίζοντας σταδιακά τις παθογένειες και τις αδυναμίες του υφιστάμενου μοντέλου. </w:t>
      </w:r>
    </w:p>
    <w:p w14:paraId="381BD98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Θα αναφερθώ στον έναν ή άλλο</w:t>
      </w:r>
      <w:r>
        <w:rPr>
          <w:rFonts w:eastAsia="Times New Roman" w:cs="Times New Roman"/>
          <w:szCs w:val="24"/>
        </w:rPr>
        <w:t>ν</w:t>
      </w:r>
      <w:r>
        <w:rPr>
          <w:rFonts w:eastAsia="Times New Roman" w:cs="Times New Roman"/>
          <w:szCs w:val="24"/>
        </w:rPr>
        <w:t xml:space="preserve"> βαθμό και στους τρεις λόγους που περιέγραψα και επιτρέψτε μου να ξεκινήσω από τον τ</w:t>
      </w:r>
      <w:r>
        <w:rPr>
          <w:rFonts w:eastAsia="Times New Roman" w:cs="Times New Roman"/>
          <w:szCs w:val="24"/>
        </w:rPr>
        <w:t xml:space="preserve">ελευταίο, ακριβώς γιατί μέσω αυτού μπορεί να ερμηνευθεί επαρκέστατα η σημασία της μεταρρύθμισης που ψηφίζουμε σήμερα. </w:t>
      </w:r>
    </w:p>
    <w:p w14:paraId="381BD98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Δεν σκοπεύω να απαξιώσω συνολικά το κράτος πρόνοιας που έχει δομηθεί στη χώρα μετά την κρίση. Είναι γνωστό ότι η διαδικασία οικοδόμησης τ</w:t>
      </w:r>
      <w:r>
        <w:rPr>
          <w:rFonts w:eastAsia="Times New Roman" w:cs="Times New Roman"/>
          <w:szCs w:val="24"/>
        </w:rPr>
        <w:t>ου κοινωνικού κράτους ξεκίνησε από τις αρχές της δεκαετίας του ’80 και έγιναν αναμφισβήτητα -και πρέπει να το ομολογήσουμε- κάποια σημαντικά βήματα συγκρότησης και διεύρυνσής του. Όμως είναι ευρέως αποδεκτό ότι το ελληνικό κοινωνικό κράτος πολύ πριν από τη</w:t>
      </w:r>
      <w:r>
        <w:rPr>
          <w:rFonts w:eastAsia="Times New Roman" w:cs="Times New Roman"/>
          <w:szCs w:val="24"/>
        </w:rPr>
        <w:t>ν εκδήλωση της κρίσης χαρακτηριζόταν από δυσαρμονίες και δομικές παθογένειες.</w:t>
      </w:r>
    </w:p>
    <w:p w14:paraId="381BD98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Ποιες ήταν αυτές; Κατ’ αρχάς το χαμηλό κόστος της δημόσιας δαπάνης σε σχέση με τον ευρωπαϊκό μέσο όρο.</w:t>
      </w:r>
    </w:p>
    <w:p w14:paraId="381BD98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Δεύτερον, πέρα από το ζήτημα της σχετικά χαμηλής χρηματοδότησης που προανέφ</w:t>
      </w:r>
      <w:r>
        <w:rPr>
          <w:rFonts w:eastAsia="Times New Roman" w:cs="Times New Roman"/>
          <w:szCs w:val="24"/>
        </w:rPr>
        <w:t xml:space="preserve">ερα, το ελληνικό κοινωνικό κράτος υπέφερε από σειρά δομικών στρεβλώσεων, οι οποίες έχουν </w:t>
      </w:r>
      <w:proofErr w:type="spellStart"/>
      <w:r>
        <w:rPr>
          <w:rFonts w:eastAsia="Times New Roman" w:cs="Times New Roman"/>
          <w:szCs w:val="24"/>
        </w:rPr>
        <w:t>πολλάκις</w:t>
      </w:r>
      <w:proofErr w:type="spellEnd"/>
      <w:r>
        <w:rPr>
          <w:rFonts w:eastAsia="Times New Roman" w:cs="Times New Roman"/>
          <w:szCs w:val="24"/>
        </w:rPr>
        <w:t xml:space="preserve"> αναδειχθεί από την επιστημονική κοινότητα και αφορούν έλλειμμα στρατηγικού σχεδιασμού, την εσωτερική συνοχή του συστήματος, πανσπερμία φορέων υλοποίησης και κ</w:t>
      </w:r>
      <w:r>
        <w:rPr>
          <w:rFonts w:eastAsia="Times New Roman" w:cs="Times New Roman"/>
          <w:szCs w:val="24"/>
        </w:rPr>
        <w:t xml:space="preserve">υρίως έλλειμμα συντονισμού μεταξύ τους. </w:t>
      </w:r>
    </w:p>
    <w:p w14:paraId="381BD98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Το συνδυαστικό αποτέλεσμα αυτών των δύο προαναφερθέντων χαρακτηριστικών, της ελλιπούς δηλαδή χρηματοδότησης και του πελατειακού τρόπου οργάνωσης, ήταν η αναποτελεσματικότητα στην ουσία του κοινωνικού κράτους.</w:t>
      </w:r>
    </w:p>
    <w:p w14:paraId="381BD98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81BD98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Θα χρειαστώ δύο λεπτά ακόμη, κύριε Πρόεδρε. </w:t>
      </w:r>
    </w:p>
    <w:p w14:paraId="381BD98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Διάφορες μελέτες βασιζόμενες σε στατιστικές της Ευρωπαϊκής Ένωσης καταδεικνύουν την πρωτοφανή για τα ευρωπαϊκά δεδομένα αδυναμί</w:t>
      </w:r>
      <w:r>
        <w:rPr>
          <w:rFonts w:eastAsia="Times New Roman" w:cs="Times New Roman"/>
          <w:szCs w:val="24"/>
        </w:rPr>
        <w:t>α μείωσης του ποσοστού φτώχειας, ακόμη και όταν αυξάνονταν οι δαπάνες.</w:t>
      </w:r>
    </w:p>
    <w:p w14:paraId="381BD98E"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Με τη νομοθέτηση σήμερα νομίζω ότι επιτυγχάνουμε, πρώτα-πρώτα, τη νομοθέτηση στην ουσία ενός μηχανισμού εθνικού συντονισμού παρακολούθησης και αξιολόγησης πολιτικών κοινωνικής ένταξης κ</w:t>
      </w:r>
      <w:r>
        <w:rPr>
          <w:rFonts w:eastAsia="Times New Roman" w:cs="Times New Roman"/>
          <w:szCs w:val="24"/>
        </w:rPr>
        <w:t xml:space="preserve">αι κοινωνικής συνοχής, προμετωπίδα των οποίων είναι άνω των διακοσίων ήδη </w:t>
      </w:r>
      <w:proofErr w:type="spellStart"/>
      <w:r>
        <w:rPr>
          <w:rFonts w:eastAsia="Times New Roman" w:cs="Times New Roman"/>
          <w:szCs w:val="24"/>
        </w:rPr>
        <w:t>λειτουργούντων</w:t>
      </w:r>
      <w:proofErr w:type="spellEnd"/>
      <w:r>
        <w:rPr>
          <w:rFonts w:eastAsia="Times New Roman" w:cs="Times New Roman"/>
          <w:szCs w:val="24"/>
        </w:rPr>
        <w:t xml:space="preserve"> κέντρων κοινότητας, την πανελλαδική εφαρμογή του Κοινωνικού Εισοδήματος Αλληλεγγύης, </w:t>
      </w:r>
      <w:r>
        <w:rPr>
          <w:rFonts w:eastAsia="Times New Roman" w:cs="Times New Roman"/>
          <w:szCs w:val="24"/>
        </w:rPr>
        <w:lastRenderedPageBreak/>
        <w:t xml:space="preserve">τη μεγάλη αύξηση των </w:t>
      </w:r>
      <w:r>
        <w:rPr>
          <w:rFonts w:eastAsia="Times New Roman" w:cs="Times New Roman"/>
          <w:szCs w:val="24"/>
          <w:lang w:val="en-US"/>
        </w:rPr>
        <w:t>vouchers</w:t>
      </w:r>
      <w:r>
        <w:rPr>
          <w:rFonts w:eastAsia="Times New Roman" w:cs="Times New Roman"/>
          <w:szCs w:val="24"/>
        </w:rPr>
        <w:t xml:space="preserve"> στους παιδικούς σταθμούς και την επέκταση του προγρά</w:t>
      </w:r>
      <w:r>
        <w:rPr>
          <w:rFonts w:eastAsia="Times New Roman" w:cs="Times New Roman"/>
          <w:szCs w:val="24"/>
        </w:rPr>
        <w:t>μματος των σχολικών γευμάτων.</w:t>
      </w:r>
    </w:p>
    <w:p w14:paraId="381BD98F"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Όλα τα παραπάνω συντείνουν στον </w:t>
      </w:r>
      <w:proofErr w:type="spellStart"/>
      <w:r>
        <w:rPr>
          <w:rFonts w:eastAsia="Times New Roman" w:cs="Times New Roman"/>
          <w:szCs w:val="24"/>
        </w:rPr>
        <w:t>υπερδιπλασιασμό</w:t>
      </w:r>
      <w:proofErr w:type="spellEnd"/>
      <w:r>
        <w:rPr>
          <w:rFonts w:eastAsia="Times New Roman" w:cs="Times New Roman"/>
          <w:szCs w:val="24"/>
        </w:rPr>
        <w:t xml:space="preserve"> του προϋπολογισμού για την πρόνοια, από τα 790 εκατομμύρια που τον παραλάβαμε σε 1,8 δισεκατομμύρια για το 2018. </w:t>
      </w:r>
    </w:p>
    <w:p w14:paraId="381BD990"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Με την επιτυχή λειτουργία των δύο πυλώνων του νέου συστήματος κο</w:t>
      </w:r>
      <w:r>
        <w:rPr>
          <w:rFonts w:eastAsia="Times New Roman" w:cs="Times New Roman"/>
          <w:szCs w:val="24"/>
        </w:rPr>
        <w:t>ινωνικής προστασίας θα επιτευχθ</w:t>
      </w:r>
      <w:r>
        <w:rPr>
          <w:rFonts w:eastAsia="Times New Roman" w:cs="Times New Roman"/>
          <w:szCs w:val="24"/>
        </w:rPr>
        <w:t>εί</w:t>
      </w:r>
      <w:r>
        <w:rPr>
          <w:rFonts w:eastAsia="Times New Roman" w:cs="Times New Roman"/>
          <w:szCs w:val="24"/>
        </w:rPr>
        <w:t xml:space="preserve"> μια σειρά από στόχο</w:t>
      </w:r>
      <w:r>
        <w:rPr>
          <w:rFonts w:eastAsia="Times New Roman" w:cs="Times New Roman"/>
          <w:szCs w:val="24"/>
        </w:rPr>
        <w:t>υς</w:t>
      </w:r>
      <w:r>
        <w:rPr>
          <w:rFonts w:eastAsia="Times New Roman" w:cs="Times New Roman"/>
          <w:szCs w:val="24"/>
        </w:rPr>
        <w:t xml:space="preserve">. Επιτρέψτε μου επιγραμματικά να τους αναφέρω. Θα μπει ένα τέλος σε ένα καθεστώς πολυνομίας και αδιαφάνειας. Διευκολύνεται η πρόσβαση στην κοινωνική προστασία για όλους. Αναβαθμίζονται η ενημέρωση και </w:t>
      </w:r>
      <w:r>
        <w:rPr>
          <w:rFonts w:eastAsia="Times New Roman" w:cs="Times New Roman"/>
          <w:szCs w:val="24"/>
        </w:rPr>
        <w:t xml:space="preserve">η εξυπηρέτηση των πολιτών. Εντοπίζονται επιτυχέστατα οι ομάδες και οι πολίτες που αντιμετωπίζουν το φάσμα της </w:t>
      </w:r>
      <w:r>
        <w:rPr>
          <w:rFonts w:eastAsia="Times New Roman" w:cs="Times New Roman"/>
          <w:szCs w:val="24"/>
        </w:rPr>
        <w:lastRenderedPageBreak/>
        <w:t>φτώχειας και του κοινωνικού αποκλεισμού και επιτυγχάνεται ο καλύτερος συντονισμός, αλλά και η παρακολούθηση και η αξιολόγηση των ασκούμενων πολιτι</w:t>
      </w:r>
      <w:r>
        <w:rPr>
          <w:rFonts w:eastAsia="Times New Roman" w:cs="Times New Roman"/>
          <w:szCs w:val="24"/>
        </w:rPr>
        <w:t>κών.</w:t>
      </w:r>
    </w:p>
    <w:p w14:paraId="381BD991"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Θεωρώ, λοιπόν, πως η λειτουργία του ΟΠΕΚΑ θα συμβάλει καθοριστικά, χωρίς φυσικά να αποτελεί τη μόνη ικανή συνθήκη, στην οικοδόμηση ενός αποτελεσματικού κοινωνικού κράτους, δηλαδή ενός κοινωνικού κράτους που θα παρέχει προστασία σε όλους και ταυτόχρονα</w:t>
      </w:r>
      <w:r>
        <w:rPr>
          <w:rFonts w:eastAsia="Times New Roman" w:cs="Times New Roman"/>
          <w:szCs w:val="24"/>
        </w:rPr>
        <w:t xml:space="preserve"> θα βελτιώνει τη θέση των περισσότερων αδυνάτων.</w:t>
      </w:r>
    </w:p>
    <w:p w14:paraId="381BD992"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p>
    <w:p w14:paraId="381BD993" w14:textId="77777777" w:rsidR="00DC23FB" w:rsidRDefault="001C39CE">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81BD994"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η κ. </w:t>
      </w:r>
      <w:proofErr w:type="spellStart"/>
      <w:r>
        <w:rPr>
          <w:rFonts w:eastAsia="Times New Roman" w:cs="Times New Roman"/>
          <w:szCs w:val="24"/>
        </w:rPr>
        <w:t>Μεγαλοοικονόμου</w:t>
      </w:r>
      <w:proofErr w:type="spellEnd"/>
      <w:r>
        <w:rPr>
          <w:rFonts w:eastAsia="Times New Roman" w:cs="Times New Roman"/>
          <w:szCs w:val="24"/>
        </w:rPr>
        <w:t xml:space="preserve"> από τον ΣΥΡΙΖΑ.</w:t>
      </w:r>
    </w:p>
    <w:p w14:paraId="381BD995"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ΘΕΟΔΩΡΑ ΜΕΓΑΛΟΟΙΚΟΝΟΜΟΥ:</w:t>
      </w:r>
      <w:r>
        <w:rPr>
          <w:rFonts w:eastAsia="Times New Roman" w:cs="Times New Roman"/>
          <w:szCs w:val="24"/>
        </w:rPr>
        <w:t xml:space="preserve"> Ευχαριστώ, κύριε Πρόεδρε.</w:t>
      </w:r>
    </w:p>
    <w:p w14:paraId="381BD996"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Κυρία Υπουργέ, </w:t>
      </w:r>
      <w:r>
        <w:rPr>
          <w:rFonts w:eastAsia="Times New Roman" w:cs="Times New Roman"/>
          <w:szCs w:val="24"/>
        </w:rPr>
        <w:t>κυρίες και κύριοι συνάδελφοι, δεν πρέπει να ξεχνάμε ότι σήμερα, 15 Φεβρουαρίου, είναι η Παγκόσμια Ημέρα κατά του Παιδικού Καρκίνου. Πρέπει να ευχηθούμε σ’ αυτά τα παιδιά που δίνουν τη μάχη της ζωής τους να πάνε όλα καλά. Είναι μια σημαντική ημέρα και το αν</w:t>
      </w:r>
      <w:r>
        <w:rPr>
          <w:rFonts w:eastAsia="Times New Roman" w:cs="Times New Roman"/>
          <w:szCs w:val="24"/>
        </w:rPr>
        <w:t>αφέρω, μιας και σήμερα έχουμε νομοσχέδιο της Επιτροπής Κοινωνικών Υποθέσεων.</w:t>
      </w:r>
    </w:p>
    <w:p w14:paraId="381BD997"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στο σημερινό νομοσχέδιο. Άκουσα πάρα πολλούς συναδέλφους να δυσανασχετούν γιατί ο ΟΓΑ έγινε ΟΠΕΚΑ και τα </w:t>
      </w:r>
      <w:proofErr w:type="spellStart"/>
      <w:r>
        <w:rPr>
          <w:rFonts w:eastAsia="Times New Roman" w:cs="Times New Roman"/>
          <w:szCs w:val="24"/>
        </w:rPr>
        <w:t>τοιαύτα</w:t>
      </w:r>
      <w:proofErr w:type="spellEnd"/>
      <w:r>
        <w:rPr>
          <w:rFonts w:eastAsia="Times New Roman" w:cs="Times New Roman"/>
          <w:szCs w:val="24"/>
        </w:rPr>
        <w:t>. Θεωρώ ότι μάλλον έχουν πάρει το ελιξίριο, αν</w:t>
      </w:r>
      <w:r>
        <w:rPr>
          <w:rFonts w:eastAsia="Times New Roman" w:cs="Times New Roman"/>
          <w:szCs w:val="24"/>
        </w:rPr>
        <w:t xml:space="preserve">τί της </w:t>
      </w:r>
      <w:proofErr w:type="spellStart"/>
      <w:r>
        <w:rPr>
          <w:rFonts w:eastAsia="Times New Roman" w:cs="Times New Roman"/>
          <w:szCs w:val="24"/>
        </w:rPr>
        <w:t>νεότητος</w:t>
      </w:r>
      <w:proofErr w:type="spellEnd"/>
      <w:r>
        <w:rPr>
          <w:rFonts w:eastAsia="Times New Roman" w:cs="Times New Roman"/>
          <w:szCs w:val="24"/>
        </w:rPr>
        <w:t xml:space="preserve">, της αμνησίας. Μήπως το βρήκε και αυτό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δεν μας το έχουν </w:t>
      </w:r>
      <w:proofErr w:type="spellStart"/>
      <w:r>
        <w:rPr>
          <w:rFonts w:eastAsia="Times New Roman" w:cs="Times New Roman"/>
          <w:szCs w:val="24"/>
        </w:rPr>
        <w:t>συνταγογραφήσει</w:t>
      </w:r>
      <w:proofErr w:type="spellEnd"/>
      <w:r>
        <w:rPr>
          <w:rFonts w:eastAsia="Times New Roman" w:cs="Times New Roman"/>
          <w:szCs w:val="24"/>
        </w:rPr>
        <w:t xml:space="preserve"> ακόμη; Το </w:t>
      </w:r>
      <w:r>
        <w:rPr>
          <w:rFonts w:eastAsia="Times New Roman" w:cs="Times New Roman"/>
          <w:szCs w:val="24"/>
        </w:rPr>
        <w:lastRenderedPageBreak/>
        <w:t>λέω αυτό, γιατί δεν ελέγχουν πώς φθάσαμε σ’ αυτό το στάδιο, πώς φθάσαμε να χρειαζόμαστε κοινωνικά επιδόματα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Ας θυμηθούν, λοιπόν, το πώ</w:t>
      </w:r>
      <w:r>
        <w:rPr>
          <w:rFonts w:eastAsia="Times New Roman" w:cs="Times New Roman"/>
          <w:szCs w:val="24"/>
        </w:rPr>
        <w:t>ς φθάσαμε. Όταν μείωσαν τον κατώτερο μισθό από περίπου 700 ευρώ και τον πήγαν στα 500 ευρώ και τη σύνταξη στο κατώτατο σημείο, όταν έκοψαν τα δώρα, τα επιδόματα αδείας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κάθε Έλλην πολίτης οπωσδήποτε θα χρειάζεται επίδομα για να επιβιώσει. Ας μην τα έ</w:t>
      </w:r>
      <w:r>
        <w:rPr>
          <w:rFonts w:eastAsia="Times New Roman" w:cs="Times New Roman"/>
          <w:szCs w:val="24"/>
        </w:rPr>
        <w:t>καναν, ας μην τα έτρωγαν, να μη χρειαζόμαστε επιδόματα, ούτε ΟΠΕΚΑ ούτε ΟΓΑ. Και όταν η Αγροτική Τράπεζα έδινε τα δάνεια χωρίς εγγυήσεις, με «αέρα», δεν καταλάβαιναν πως δεν θα υπήρχαν η Αγροτική Τράπεζα και η Αγροτική Ασφαλιστική και όλοι οι αγρότες; Τότε</w:t>
      </w:r>
      <w:r>
        <w:rPr>
          <w:rFonts w:eastAsia="Times New Roman" w:cs="Times New Roman"/>
          <w:szCs w:val="24"/>
        </w:rPr>
        <w:t xml:space="preserve">, όμως, ήταν «αέρα πατέρα»! </w:t>
      </w:r>
    </w:p>
    <w:p w14:paraId="381BD998"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Τέλος πάντων, πάμε στο νομοσχέδιο. Τα παραπάνω ήθελα να τα πω, χωρίς να αναφερθώ στο νομοσχέδιο.</w:t>
      </w:r>
    </w:p>
    <w:p w14:paraId="381BD999"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Θεωρώ ότι είναι σημαντική η μετατροπή του ΟΓΑ σε ΟΠΕΚΑ, σε Οργανισμό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Κοινωνικής Αλληλεγγύης, διότι τα δ</w:t>
      </w:r>
      <w:r>
        <w:rPr>
          <w:rFonts w:eastAsia="Times New Roman" w:cs="Times New Roman"/>
          <w:szCs w:val="24"/>
        </w:rPr>
        <w:t>ύ</w:t>
      </w:r>
      <w:r>
        <w:rPr>
          <w:rFonts w:eastAsia="Times New Roman" w:cs="Times New Roman"/>
          <w:szCs w:val="24"/>
        </w:rPr>
        <w:t>ο τελευταία χρόνια, απ’ όσο παρακολουθώ -και είναι η πρώτη μου ομιλία στην Ολομέλεια από την Κοινοβουλευτική Ομάδα του ΣΥΡΙΖΑ και πολύ χαίρομαι γι’ αυτό, ειδικά γιατί το νομοσχέδιο είναι των κοινωνικών υποθέσεων- προσπαθούμε να έχουμε μια αναδιοργάνωση της</w:t>
      </w:r>
      <w:r>
        <w:rPr>
          <w:rFonts w:eastAsia="Times New Roman" w:cs="Times New Roman"/>
          <w:szCs w:val="24"/>
        </w:rPr>
        <w:t xml:space="preserve"> κοινωνικής πολιτικής.</w:t>
      </w:r>
    </w:p>
    <w:p w14:paraId="381BD99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Σε αυτό το πλαίσιο, θεωρώ ότι ήταν αναγκαία η διαχείριση όλων των επιδομάτων, των οικογενειακών επιδομάτων, των επιδομάτων αναπηρίας, καθώς και η ενίσχυση των ευάλωτων ομάδων, οι παροχές σε ανασφάλιστους υπερήλικες, τα προγράμματα αγ</w:t>
      </w:r>
      <w:r>
        <w:rPr>
          <w:rFonts w:eastAsia="Times New Roman" w:cs="Times New Roman"/>
          <w:szCs w:val="24"/>
        </w:rPr>
        <w:t xml:space="preserve">ροτικής εστίας. </w:t>
      </w:r>
    </w:p>
    <w:p w14:paraId="381BD99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Μέχρι σήμερα όλο αυτό το θεσμικό πλαίσιο ήταν παρωχημένο, ανοργάνωτο και δεν αντιπροσώπευε τις σύγχρονες απαιτήσεις της εποχής. Ο πολίτης στηριζόταν με τα επιδόματα, όπως είπαν και άλλοι συνάδελφοι -γιατί το έχω ζήσει κι εγώ- στον κάθε Βου</w:t>
      </w:r>
      <w:r>
        <w:rPr>
          <w:rFonts w:eastAsia="Times New Roman" w:cs="Times New Roman"/>
          <w:szCs w:val="24"/>
        </w:rPr>
        <w:t xml:space="preserve">λευτή της περιφέρειας, στον κάθε δήμαρχο, στην </w:t>
      </w:r>
      <w:r>
        <w:rPr>
          <w:rFonts w:eastAsia="Times New Roman" w:cs="Times New Roman"/>
          <w:szCs w:val="24"/>
        </w:rPr>
        <w:t>τοπική αυτοδιοίκηση</w:t>
      </w:r>
      <w:r>
        <w:rPr>
          <w:rFonts w:eastAsia="Times New Roman" w:cs="Times New Roman"/>
          <w:szCs w:val="24"/>
        </w:rPr>
        <w:t xml:space="preserve">, σε παπάδες, σε διάκους και σε ό,τι μπορούσε να φανταστεί κανείς σε έναν χώρο. Είχαν και μια ταυτότητα -αυτό που είπατε- Βουλευτής, ιεράρχης και πάει λέγοντας. </w:t>
      </w:r>
    </w:p>
    <w:p w14:paraId="381BD99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 σημαντικό άρθρο θεωρώ </w:t>
      </w:r>
      <w:r>
        <w:rPr>
          <w:rFonts w:eastAsia="Times New Roman"/>
          <w:bCs/>
          <w:shd w:val="clear" w:color="auto" w:fill="FFFFFF"/>
        </w:rPr>
        <w:t>ότι</w:t>
      </w:r>
      <w:r>
        <w:rPr>
          <w:rFonts w:eastAsia="Times New Roman" w:cs="Times New Roman"/>
          <w:szCs w:val="24"/>
        </w:rPr>
        <w:t xml:space="preserve"> είναι το άρθρο 6 για τη σύνθεση του νέου Δ</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 xml:space="preserve"> του ΟΠΕΚΑ, όπου προβλέπεται η εκπροσώπηση των κοινωνικών ομάδων που αποτελούν αποδέκτες των παροχών. Έ</w:t>
      </w:r>
      <w:r>
        <w:rPr>
          <w:rFonts w:eastAsia="Times New Roman" w:cs="Times New Roman"/>
          <w:szCs w:val="24"/>
        </w:rPr>
        <w:lastRenderedPageBreak/>
        <w:t>τσι, οι εκπρόσωποι των δικαιούχων θα έχουν τη δυνατότητα να εκφράζουν άμεσα τα προβλήματα και τις ανάγκες τ</w:t>
      </w:r>
      <w:r>
        <w:rPr>
          <w:rFonts w:eastAsia="Times New Roman" w:cs="Times New Roman"/>
          <w:szCs w:val="24"/>
        </w:rPr>
        <w:t xml:space="preserve">ων ατόμων που δικαιούνται τα επιδόματα. </w:t>
      </w:r>
    </w:p>
    <w:p w14:paraId="381BD99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Επίσης, περιγράφονται αναλυτικά οι αρμοδιότητες της διοίκησης του νέου οργανισμού, καθώς και τα ζητήματα του προσωπικού. Αξιοσημείωτο είναι ότι διατηρούνται όλες οι θέσεις των εργαζομένων στον ΟΓΑ, καθώς και ότι ο Ο</w:t>
      </w:r>
      <w:r>
        <w:rPr>
          <w:rFonts w:eastAsia="Times New Roman" w:cs="Times New Roman"/>
          <w:szCs w:val="24"/>
        </w:rPr>
        <w:t xml:space="preserve">ΠΕΚΑ αναλαμβάνει τις αποσπάσεις, τους διορισμούς και τις μετατάξεις που θα γίνουν, σύμφωνα με τα άρθρα 9 και 10. </w:t>
      </w:r>
    </w:p>
    <w:p w14:paraId="381BD99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Επίσης, πολύ σημαντική για τα ζητήματα της διαφάνειας και της χρηστής δημόσιας διοίκησης είναι η σύσταση και η λειτουργία ενός σύγχρονου και α</w:t>
      </w:r>
      <w:r>
        <w:rPr>
          <w:rFonts w:eastAsia="Times New Roman" w:cs="Times New Roman"/>
          <w:szCs w:val="24"/>
        </w:rPr>
        <w:t>ποδοτικού τμήματος εσωτερικού ελέγχου. Γί</w:t>
      </w:r>
      <w:r>
        <w:rPr>
          <w:rFonts w:eastAsia="Times New Roman" w:cs="Times New Roman"/>
          <w:szCs w:val="24"/>
        </w:rPr>
        <w:lastRenderedPageBreak/>
        <w:t>νεται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πράξη η απαίτηση για δημόσια διοίκηση χωρίς αυθαιρεσίες. Αυτό ειδικά το σημείο είναι το πιο σημαντικό, να ελέγχεται δηλαδή εσωτερικά η διοίκηση και να μην μπορεί να κάνει καμμία αυθαιρεσία. </w:t>
      </w:r>
    </w:p>
    <w:p w14:paraId="381BD99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Ο νέος </w:t>
      </w:r>
      <w:r>
        <w:rPr>
          <w:rFonts w:eastAsia="Times New Roman" w:cs="Times New Roman"/>
          <w:szCs w:val="24"/>
        </w:rPr>
        <w:t>ο</w:t>
      </w:r>
      <w:r>
        <w:rPr>
          <w:rFonts w:eastAsia="Times New Roman" w:cs="Times New Roman"/>
          <w:szCs w:val="24"/>
        </w:rPr>
        <w:t>ργανισμός, που θα διαχειρίζεται συνολικά τα επιδόματα, θα έχει τεράστια οφέλη. Αφ</w:t>
      </w:r>
      <w:r>
        <w:rPr>
          <w:rFonts w:eastAsia="Times New Roman" w:cs="Times New Roman"/>
          <w:szCs w:val="24"/>
        </w:rPr>
        <w:t xml:space="preserve">’ </w:t>
      </w:r>
      <w:r>
        <w:rPr>
          <w:rFonts w:eastAsia="Times New Roman" w:cs="Times New Roman"/>
          <w:szCs w:val="24"/>
        </w:rPr>
        <w:t>ενός με το σύστημα αυτό θα εντοπίζονται εύκολα περιστατικά απόπειρας εξαπάτησης του δημοσίου μέσω πλαστών δηλώσεων και πιστοποιητικών. Μην ξεχνάμε ότι στη Ζάκυνθο είχαμε τυ</w:t>
      </w:r>
      <w:r>
        <w:rPr>
          <w:rFonts w:eastAsia="Times New Roman" w:cs="Times New Roman"/>
          <w:szCs w:val="24"/>
        </w:rPr>
        <w:t>φλούς με άδεια οδηγού ταξί. Αφ</w:t>
      </w:r>
      <w:r>
        <w:rPr>
          <w:rFonts w:eastAsia="Times New Roman" w:cs="Times New Roman"/>
          <w:szCs w:val="24"/>
        </w:rPr>
        <w:t xml:space="preserve">’ </w:t>
      </w:r>
      <w:r>
        <w:rPr>
          <w:rFonts w:eastAsia="Times New Roman" w:cs="Times New Roman"/>
          <w:szCs w:val="24"/>
        </w:rPr>
        <w:t>ετέρου, θα είναι πιο γρήγορη η διαδικασία επεξεργασίας των αιτήσεων και επομένως οι δικαιούχοι θα έχουν να αντιμετωπίσουν για πρώτη φορά την ελάχιστη γραφειοκρατία. Διότι και εγώ σαν επιχειρηματίας ξέρω πόση γραφειοκρατία υπ</w:t>
      </w:r>
      <w:r>
        <w:rPr>
          <w:rFonts w:eastAsia="Times New Roman" w:cs="Times New Roman"/>
          <w:szCs w:val="24"/>
        </w:rPr>
        <w:t xml:space="preserve">ήρχε. </w:t>
      </w:r>
    </w:p>
    <w:p w14:paraId="381BD9A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Πρωτοποριακή πάντως είναι και η διασύνδεση του ΟΠΕΚΑ με τα κέντρα κοινότητας -άρθρο 48- ώστε ο πολίτης να έχει άμεση πρόσβαση στην πληροφόρηση για τα επιδόματα που δικαιούται και να αισθάνεται επιτέλους -το λέω και το εννοώ- ότι το κράτος βρίσκεται </w:t>
      </w:r>
      <w:r>
        <w:rPr>
          <w:rFonts w:eastAsia="Times New Roman" w:cs="Times New Roman"/>
          <w:szCs w:val="24"/>
        </w:rPr>
        <w:t xml:space="preserve">κοντά του και ότι δεν είναι απέναντί του. Δεν έχει να μονομαχήσει με το κράτος, αλλά το θεωρεί βοηθό του. </w:t>
      </w:r>
    </w:p>
    <w:p w14:paraId="381BD9A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Τέλος, πολύ σημαντικό είναι το άρθρο 51, που αναφέρεται στην ίδρυση νέων τμημάτων βρεφονηπιακής και παιδικής φροντίδας. Ειδικά σήμερα, στη δύσκολη επ</w:t>
      </w:r>
      <w:r>
        <w:rPr>
          <w:rFonts w:eastAsia="Times New Roman" w:cs="Times New Roman"/>
          <w:szCs w:val="24"/>
        </w:rPr>
        <w:t xml:space="preserve">οχή που ζούμε, είναι αναγκαία η αύξηση των βρεφονηπιακών και παιδικών σταθμών, διότι όλοι όσοι θέλουν να κρατήσουν τις εργασίες τους χρειάζονται κάποια βοήθεια. Επαφιέμεθα μέχρι τώρα στην καλή θέληση των γιαγιάδων, των </w:t>
      </w:r>
      <w:r>
        <w:rPr>
          <w:rFonts w:eastAsia="Times New Roman" w:cs="Times New Roman"/>
          <w:szCs w:val="24"/>
        </w:rPr>
        <w:lastRenderedPageBreak/>
        <w:t>παππούδων, αν υπάρχουν στη ζωή και αν</w:t>
      </w:r>
      <w:r>
        <w:rPr>
          <w:rFonts w:eastAsia="Times New Roman" w:cs="Times New Roman"/>
          <w:szCs w:val="24"/>
        </w:rPr>
        <w:t xml:space="preserve"> είναι δυνατόν να </w:t>
      </w:r>
      <w:proofErr w:type="spellStart"/>
      <w:r>
        <w:rPr>
          <w:rFonts w:eastAsia="Times New Roman" w:cs="Times New Roman"/>
          <w:szCs w:val="24"/>
        </w:rPr>
        <w:t>αντ</w:t>
      </w:r>
      <w:r>
        <w:rPr>
          <w:rFonts w:eastAsia="Times New Roman" w:cs="Times New Roman"/>
          <w:szCs w:val="24"/>
        </w:rPr>
        <w:t>ε</w:t>
      </w:r>
      <w:r>
        <w:rPr>
          <w:rFonts w:eastAsia="Times New Roman" w:cs="Times New Roman"/>
          <w:szCs w:val="24"/>
        </w:rPr>
        <w:t>πεξέλθουν</w:t>
      </w:r>
      <w:proofErr w:type="spellEnd"/>
      <w:r>
        <w:rPr>
          <w:rFonts w:eastAsia="Times New Roman" w:cs="Times New Roman"/>
          <w:szCs w:val="24"/>
        </w:rPr>
        <w:t xml:space="preserve"> στις υποχρεώσεις ενός παιδιού. Είναι σημαντικό να γίνουν οι βρεφονηπιακοί σταθμοί. </w:t>
      </w:r>
    </w:p>
    <w:p w14:paraId="381BD9A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Επίσης, στο άρθρο 47 προβλέπεται η δημιουργία ΕΜΟ, δηλαδή Ενοποιημένου Μητρώου ΟΠΕΚΑ. Μέσω αυτού θα γίνεται ηλεκτρονική καταχώριση όλων των </w:t>
      </w:r>
      <w:r>
        <w:rPr>
          <w:rFonts w:eastAsia="Times New Roman" w:cs="Times New Roman"/>
          <w:szCs w:val="24"/>
        </w:rPr>
        <w:t xml:space="preserve">δικαιούχων των </w:t>
      </w:r>
      <w:proofErr w:type="spellStart"/>
      <w:r>
        <w:rPr>
          <w:rFonts w:eastAsia="Times New Roman" w:cs="Times New Roman"/>
          <w:szCs w:val="24"/>
        </w:rPr>
        <w:t>προνοιακών</w:t>
      </w:r>
      <w:proofErr w:type="spellEnd"/>
      <w:r>
        <w:rPr>
          <w:rFonts w:eastAsia="Times New Roman" w:cs="Times New Roman"/>
          <w:szCs w:val="24"/>
        </w:rPr>
        <w:t xml:space="preserve"> παροχών και η ταυτοποίησή τους μέσω μιας διασύνδεσης με τις εφαρμογές της Γενικής Γραμματείας Πληροφοριακών Συστημάτων και της ΗΔΙΚΑ. </w:t>
      </w:r>
    </w:p>
    <w:p w14:paraId="381BD9A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Έτσι, θα γίνονται όλα με διαφάνεια της διοικητικής δράσης, με διασφάλιση του δημοσίου συμφέροντ</w:t>
      </w:r>
      <w:r>
        <w:rPr>
          <w:rFonts w:eastAsia="Times New Roman" w:cs="Times New Roman"/>
          <w:szCs w:val="24"/>
        </w:rPr>
        <w:t xml:space="preserve">ος, αλλά και με την ξεκάθαρη </w:t>
      </w:r>
      <w:r>
        <w:rPr>
          <w:rFonts w:eastAsia="Times New Roman" w:cs="Times New Roman"/>
          <w:szCs w:val="24"/>
        </w:rPr>
        <w:lastRenderedPageBreak/>
        <w:t xml:space="preserve">εικόνα των δικαιούχων, των ποσών και ενδεχομένως των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καταβληθέντων παροχών. Θα μπορεί ο κάθε δικαιούχος με αυτή την πλατφόρμα να τα ελέγχει και μόνος του. </w:t>
      </w:r>
    </w:p>
    <w:p w14:paraId="381BD9A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Επίσης, συμφωνώ με το άρθρο 57. Για πρώτη φορά γίνεται προσ</w:t>
      </w:r>
      <w:r>
        <w:rPr>
          <w:rFonts w:eastAsia="Times New Roman" w:cs="Times New Roman"/>
          <w:szCs w:val="24"/>
        </w:rPr>
        <w:t xml:space="preserve">πάθεια να πιστοποιείται ο γνώστης της γλώσσας ή της διαλέκτου των </w:t>
      </w:r>
      <w:proofErr w:type="spellStart"/>
      <w:r>
        <w:rPr>
          <w:rFonts w:eastAsia="Times New Roman" w:cs="Times New Roman"/>
          <w:szCs w:val="24"/>
        </w:rPr>
        <w:t>Ρ</w:t>
      </w:r>
      <w:r>
        <w:rPr>
          <w:rFonts w:eastAsia="Times New Roman" w:cs="Times New Roman"/>
          <w:szCs w:val="24"/>
        </w:rPr>
        <w:t>ομά</w:t>
      </w:r>
      <w:proofErr w:type="spellEnd"/>
      <w:r>
        <w:rPr>
          <w:rFonts w:eastAsia="Times New Roman" w:cs="Times New Roman"/>
          <w:szCs w:val="24"/>
        </w:rPr>
        <w:t>. Μέχρι σήμερα είναι γνωστά τα περιστατικά από ψευδείς δηλώσεις ανθρώπων που δήλωναν ότι γνωρίζουν τη γλώσσα. Πλέον εισάγεται διαζευκτικά η δυνατότητα επιλογής του κατάλληλου υποψηφίου μ</w:t>
      </w:r>
      <w:r>
        <w:rPr>
          <w:rFonts w:eastAsia="Times New Roman" w:cs="Times New Roman"/>
          <w:szCs w:val="24"/>
        </w:rPr>
        <w:t xml:space="preserve">έσω σχετικής εξέτασης από την αρμόδια </w:t>
      </w:r>
      <w:r>
        <w:rPr>
          <w:rFonts w:eastAsia="Times New Roman" w:cs="Times New Roman"/>
          <w:szCs w:val="24"/>
        </w:rPr>
        <w:t>ε</w:t>
      </w:r>
      <w:r>
        <w:rPr>
          <w:rFonts w:eastAsia="Times New Roman" w:cs="Times New Roman"/>
          <w:szCs w:val="24"/>
        </w:rPr>
        <w:t xml:space="preserve">πιτροπή. </w:t>
      </w:r>
    </w:p>
    <w:p w14:paraId="381BD9A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Τέλος –τελειώνω, κύριε Πρόεδρε, θα χρειαστώ την ανοχή σας για ένα λεπτό- σχετικά με την υπουργική τροπολογία με γενικό αριθμό 1478 και ειδικό 104, θα πω ότι είναι απολύτως απαραίτητη η </w:t>
      </w:r>
      <w:r>
        <w:rPr>
          <w:rFonts w:eastAsia="Times New Roman" w:cs="Times New Roman"/>
          <w:szCs w:val="24"/>
        </w:rPr>
        <w:lastRenderedPageBreak/>
        <w:t>πρόβλεψη αμοιβής για τ</w:t>
      </w:r>
      <w:r>
        <w:rPr>
          <w:rFonts w:eastAsia="Times New Roman" w:cs="Times New Roman"/>
          <w:szCs w:val="24"/>
        </w:rPr>
        <w:t xml:space="preserve">ους γιατρούς που συνεπικουρούν στην Υγειονομική Επιτροπή των ΚΕΠΑ. Οι </w:t>
      </w:r>
      <w:r>
        <w:rPr>
          <w:rFonts w:eastAsia="Times New Roman" w:cs="Times New Roman"/>
          <w:szCs w:val="24"/>
        </w:rPr>
        <w:t>ε</w:t>
      </w:r>
      <w:r>
        <w:rPr>
          <w:rFonts w:eastAsia="Times New Roman" w:cs="Times New Roman"/>
          <w:szCs w:val="24"/>
        </w:rPr>
        <w:t>πιτροπές πρέπει να λειτουργούν σωστά και γρήγορα, ώστε να δίνονται χωρίς καθυστερήσεις οι σχετικές πιστοποιήσεις. Έτσι, θα έχουμε έναν φορέα, τον ΟΠΕΚΑ, που θα μπορεί να διαχειρίζεται τ</w:t>
      </w:r>
      <w:r>
        <w:rPr>
          <w:rFonts w:eastAsia="Times New Roman" w:cs="Times New Roman"/>
          <w:szCs w:val="24"/>
        </w:rPr>
        <w:t xml:space="preserve">α πολύ δύσκολα θέματα της κοινωνικής ασφάλισης και γενικά του κοινωνικού μας περίγυρου. Ελπίζω όλα να πάνε καλά. Αυτό θα το καταλάβουμε όταν εφαρμοστεί. </w:t>
      </w:r>
    </w:p>
    <w:p w14:paraId="381BD9A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81BD9A7"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81BD9A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Πριν δώ</w:t>
      </w:r>
      <w:r>
        <w:rPr>
          <w:rFonts w:eastAsia="Times New Roman" w:cs="Times New Roman"/>
          <w:szCs w:val="24"/>
        </w:rPr>
        <w:t xml:space="preserve">σω τον λόγο στον κ. </w:t>
      </w:r>
      <w:proofErr w:type="spellStart"/>
      <w:r>
        <w:rPr>
          <w:rFonts w:eastAsia="Times New Roman" w:cs="Times New Roman"/>
          <w:szCs w:val="24"/>
        </w:rPr>
        <w:t>Σαρίδη</w:t>
      </w:r>
      <w:proofErr w:type="spellEnd"/>
      <w:r>
        <w:rPr>
          <w:rFonts w:eastAsia="Times New Roman" w:cs="Times New Roman"/>
          <w:szCs w:val="24"/>
        </w:rPr>
        <w:t>, ζήτησε τον λόγο η Υπουργός κ</w:t>
      </w:r>
      <w:r>
        <w:rPr>
          <w:rFonts w:eastAsia="Times New Roman" w:cs="Times New Roman"/>
          <w:szCs w:val="24"/>
        </w:rPr>
        <w:t>.</w:t>
      </w:r>
      <w:r>
        <w:rPr>
          <w:rFonts w:eastAsia="Times New Roman" w:cs="Times New Roman"/>
          <w:szCs w:val="24"/>
        </w:rPr>
        <w:t xml:space="preserve"> Φωτίου για να καταθέσει κάποια νομοτεχνική βελτίωση. </w:t>
      </w:r>
    </w:p>
    <w:p w14:paraId="381BD9A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14:paraId="381BD9A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Ευχαριστώ, κύριε</w:t>
      </w:r>
      <w:r>
        <w:rPr>
          <w:rFonts w:eastAsia="Times New Roman" w:cs="Times New Roman"/>
          <w:szCs w:val="24"/>
        </w:rPr>
        <w:t xml:space="preserve"> Πρόεδρε. </w:t>
      </w:r>
    </w:p>
    <w:p w14:paraId="381BD9A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Θα ήθελα να καταθέσω κάποιες νομοτεχνικές βελτιώσεις.</w:t>
      </w:r>
    </w:p>
    <w:p w14:paraId="381BD9A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Στην παράγραφο 3 του άρθρου 9 αντικαθίσταται η φράση «της περιόδου 5» με τη φράση «της περίπτωσης 5». </w:t>
      </w:r>
    </w:p>
    <w:p w14:paraId="381BD9A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Στην παράγραφο 16 του άρθρου 42, μετά τη φράση «ή ΤΕ Διοικητικού-Λογιστικού» διαγράφεται</w:t>
      </w:r>
      <w:r>
        <w:rPr>
          <w:rFonts w:eastAsia="Times New Roman" w:cs="Times New Roman"/>
          <w:szCs w:val="24"/>
        </w:rPr>
        <w:t xml:space="preserve"> η φράση «ή ΤΕ». </w:t>
      </w:r>
    </w:p>
    <w:p w14:paraId="381BD9A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Στην παράγραφο 7 του άρθρου 49, μετά τη φράση «για τη χορήγηση της σύνταξης ανασφάλιστου υπερήλικα», αντικαθίσταται η φράση «διαφορετικά από την 1</w:t>
      </w:r>
      <w:r>
        <w:rPr>
          <w:rFonts w:eastAsia="Times New Roman" w:cs="Times New Roman"/>
          <w:szCs w:val="24"/>
          <w:vertAlign w:val="superscript"/>
        </w:rPr>
        <w:t>η</w:t>
      </w:r>
      <w:r>
        <w:rPr>
          <w:rFonts w:eastAsia="Times New Roman" w:cs="Times New Roman"/>
          <w:szCs w:val="24"/>
        </w:rPr>
        <w:t xml:space="preserve"> του επόμενου της έναρξης ισχύος του παρόντος μήνα» από τη φράση «διαφορετικά από την 1</w:t>
      </w:r>
      <w:r>
        <w:rPr>
          <w:rFonts w:eastAsia="Times New Roman" w:cs="Times New Roman"/>
          <w:szCs w:val="24"/>
          <w:vertAlign w:val="superscript"/>
        </w:rPr>
        <w:t>η</w:t>
      </w:r>
      <w:r>
        <w:rPr>
          <w:rFonts w:eastAsia="Times New Roman" w:cs="Times New Roman"/>
          <w:szCs w:val="24"/>
        </w:rPr>
        <w:t xml:space="preserve"> του επόμενου μήνα της έναρξης ισχύος του παρόντος». </w:t>
      </w:r>
    </w:p>
    <w:p w14:paraId="381BD9A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56 διαγράφεται το «1.» πριν τη φράση «Η παράγραφος 8 του άρθρου 5». </w:t>
      </w:r>
    </w:p>
    <w:p w14:paraId="381BD9B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Στην παράγραφο 1 του άρθρου 45, μετά τη φράση «καταλογίζεται στους </w:t>
      </w:r>
      <w:proofErr w:type="spellStart"/>
      <w:r>
        <w:rPr>
          <w:rFonts w:eastAsia="Times New Roman" w:cs="Times New Roman"/>
          <w:szCs w:val="24"/>
        </w:rPr>
        <w:t>λαβόντες</w:t>
      </w:r>
      <w:proofErr w:type="spellEnd"/>
      <w:r>
        <w:rPr>
          <w:rFonts w:eastAsia="Times New Roman" w:cs="Times New Roman"/>
          <w:szCs w:val="24"/>
        </w:rPr>
        <w:t xml:space="preserve">» διαγράφεται η φράση «,ανεξάρτητα από </w:t>
      </w:r>
      <w:r>
        <w:rPr>
          <w:rFonts w:eastAsia="Times New Roman" w:cs="Times New Roman"/>
          <w:szCs w:val="24"/>
        </w:rPr>
        <w:t>υπαιτιότητα τους,».</w:t>
      </w:r>
    </w:p>
    <w:p w14:paraId="381BD9B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Στην παράγραφο 1 του ίδιου άρθρου προστίθεται δεύτερο εδάφιο ως εξής: «Σε περίπτωση μη επιστροφής τους, αναζητούνται σύμφωνα με τις διατάξεις του ΚΕΔΕ». </w:t>
      </w:r>
    </w:p>
    <w:p w14:paraId="381BD9B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(Στο σημείο αυτό η Αναπληρώτρια Υπουργός κ</w:t>
      </w:r>
      <w:r>
        <w:rPr>
          <w:rFonts w:eastAsia="Times New Roman" w:cs="Times New Roman"/>
          <w:szCs w:val="24"/>
        </w:rPr>
        <w:t xml:space="preserve">. </w:t>
      </w:r>
      <w:r>
        <w:rPr>
          <w:rFonts w:eastAsia="Times New Roman" w:cs="Times New Roman"/>
          <w:szCs w:val="24"/>
        </w:rPr>
        <w:t>Θεανώ Φωτίου καταθέτει για τα Πρακτικά</w:t>
      </w:r>
      <w:r>
        <w:rPr>
          <w:rFonts w:eastAsia="Times New Roman" w:cs="Times New Roman"/>
          <w:szCs w:val="24"/>
        </w:rPr>
        <w:t xml:space="preserve"> τις προαναφερθείσες νομοτεχνικές βελτιώσεις, οι οποίες έχουν ως εξής:</w:t>
      </w:r>
    </w:p>
    <w:p w14:paraId="381BD9B3" w14:textId="77777777" w:rsidR="00DC23FB" w:rsidRDefault="001C39CE">
      <w:pPr>
        <w:spacing w:line="600" w:lineRule="auto"/>
        <w:jc w:val="center"/>
        <w:rPr>
          <w:rFonts w:eastAsia="Times New Roman" w:cs="Times New Roman"/>
          <w:color w:val="FF0000"/>
          <w:szCs w:val="24"/>
        </w:rPr>
      </w:pPr>
      <w:r w:rsidRPr="007C3A00">
        <w:rPr>
          <w:rFonts w:eastAsia="Times New Roman" w:cs="Times New Roman"/>
          <w:color w:val="FF0000"/>
          <w:szCs w:val="24"/>
        </w:rPr>
        <w:t>ΑΛΛΑΓΗ ΣΕΛΙΔΑΣ</w:t>
      </w:r>
    </w:p>
    <w:p w14:paraId="381BD9B4" w14:textId="77777777" w:rsidR="00DC23FB" w:rsidRDefault="001C39CE">
      <w:pPr>
        <w:spacing w:line="600" w:lineRule="auto"/>
        <w:jc w:val="center"/>
        <w:rPr>
          <w:rFonts w:eastAsia="Times New Roman" w:cs="Times New Roman"/>
          <w:szCs w:val="24"/>
        </w:rPr>
      </w:pPr>
      <w:r>
        <w:rPr>
          <w:rFonts w:eastAsia="Times New Roman" w:cs="Times New Roman"/>
          <w:szCs w:val="24"/>
        </w:rPr>
        <w:t>(Να μπει η σελίδα 266)</w:t>
      </w:r>
    </w:p>
    <w:p w14:paraId="381BD9B5" w14:textId="77777777" w:rsidR="00DC23FB" w:rsidRDefault="001C39CE">
      <w:pPr>
        <w:spacing w:line="600" w:lineRule="auto"/>
        <w:jc w:val="center"/>
        <w:rPr>
          <w:rFonts w:eastAsia="Times New Roman" w:cs="Times New Roman"/>
          <w:szCs w:val="24"/>
        </w:rPr>
      </w:pPr>
      <w:r w:rsidRPr="007C3A00">
        <w:rPr>
          <w:rFonts w:eastAsia="Times New Roman" w:cs="Times New Roman"/>
          <w:color w:val="FF0000"/>
          <w:szCs w:val="24"/>
        </w:rPr>
        <w:lastRenderedPageBreak/>
        <w:t>ΑΛΛΑΓΗ ΣΕΛΙΔΑΣ</w:t>
      </w:r>
    </w:p>
    <w:p w14:paraId="381BD9B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να διανεμηθούν στο Σώμα οι προαναφερθείσες νομοτεχνικές βελτιώσεις. </w:t>
      </w:r>
    </w:p>
    <w:p w14:paraId="381BD9B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ΘΕΑΝΩ ΦΩΤΙΟΥ (Αναπλη</w:t>
      </w:r>
      <w:r>
        <w:rPr>
          <w:rFonts w:eastAsia="Times New Roman" w:cs="Times New Roman"/>
          <w:b/>
          <w:szCs w:val="24"/>
        </w:rPr>
        <w:t xml:space="preserve">ρώτρια Υπουργός Εργασίας, Κοινωνικής Ασφάλισης και Κοινωνικής Αλληλεγγύης): </w:t>
      </w:r>
      <w:r>
        <w:rPr>
          <w:rFonts w:eastAsia="Times New Roman" w:cs="Times New Roman"/>
          <w:szCs w:val="24"/>
        </w:rPr>
        <w:t xml:space="preserve">Κύριε Πρόεδρε, θα ήθελα να υποστηρίξω και δύο τροπολογίες. </w:t>
      </w:r>
    </w:p>
    <w:p w14:paraId="381BD9B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κυρία Υπουργέ, μπορείτε να συνεχίσετε. </w:t>
      </w:r>
    </w:p>
    <w:p w14:paraId="381BD9B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w:t>
      </w:r>
      <w:r>
        <w:rPr>
          <w:rFonts w:eastAsia="Times New Roman" w:cs="Times New Roman"/>
          <w:b/>
          <w:szCs w:val="24"/>
        </w:rPr>
        <w:t xml:space="preserve">Εργασίας, Κοινωνικής Ασφάλισης και Κοινωνικής Αλληλεγγύης): </w:t>
      </w:r>
      <w:r>
        <w:rPr>
          <w:rFonts w:eastAsia="Times New Roman" w:cs="Times New Roman"/>
          <w:szCs w:val="24"/>
        </w:rPr>
        <w:t>Έχουμε την τροπολογία με γενικό αριθμό 1478 και ειδικό 104. Είναι δική μας. Την υπογράφουμε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ο κ. </w:t>
      </w:r>
      <w:proofErr w:type="spellStart"/>
      <w:r>
        <w:rPr>
          <w:rFonts w:eastAsia="Times New Roman" w:cs="Times New Roman"/>
          <w:szCs w:val="24"/>
        </w:rPr>
        <w:t>Τσακαλώτος</w:t>
      </w:r>
      <w:proofErr w:type="spellEnd"/>
      <w:r>
        <w:rPr>
          <w:rFonts w:eastAsia="Times New Roman" w:cs="Times New Roman"/>
          <w:szCs w:val="24"/>
        </w:rPr>
        <w:t xml:space="preserve">, εγώ, ο κ. </w:t>
      </w:r>
      <w:proofErr w:type="spellStart"/>
      <w:r>
        <w:rPr>
          <w:rFonts w:eastAsia="Times New Roman" w:cs="Times New Roman"/>
          <w:szCs w:val="24"/>
        </w:rPr>
        <w:lastRenderedPageBreak/>
        <w:t>Χουλιαράκης</w:t>
      </w:r>
      <w:proofErr w:type="spellEnd"/>
      <w:r>
        <w:rPr>
          <w:rFonts w:eastAsia="Times New Roman" w:cs="Times New Roman"/>
          <w:szCs w:val="24"/>
        </w:rPr>
        <w:t xml:space="preserve"> και ο κ. Πετρόπουλος. Ήταν εκπρόθεσμη. Έχει αναρ</w:t>
      </w:r>
      <w:r>
        <w:rPr>
          <w:rFonts w:eastAsia="Times New Roman" w:cs="Times New Roman"/>
          <w:szCs w:val="24"/>
        </w:rPr>
        <w:t xml:space="preserve">τηθεί από χθες το βράδυ. Νομίζω ότι έχουν αναφερθεί διάφοροι. </w:t>
      </w:r>
    </w:p>
    <w:p w14:paraId="381BD9B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 ένα είναι ότι καταργεί τα 46 ευρώ για όλους αυτούς που θα εξετάζονται από τα ΚΕΠΑ. </w:t>
      </w:r>
    </w:p>
    <w:p w14:paraId="381BD9B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Δεύτερον, χορηγεί ειδική αποζημίωση για τα μέλη των υγειονομικών </w:t>
      </w:r>
      <w:r>
        <w:rPr>
          <w:rFonts w:eastAsia="Times New Roman" w:cs="Times New Roman"/>
          <w:szCs w:val="24"/>
        </w:rPr>
        <w:t>ε</w:t>
      </w:r>
      <w:r>
        <w:rPr>
          <w:rFonts w:eastAsia="Times New Roman" w:cs="Times New Roman"/>
          <w:szCs w:val="24"/>
        </w:rPr>
        <w:t>πιτροπών, τον γιατρό ιδιαίτερα που συνεπ</w:t>
      </w:r>
      <w:r>
        <w:rPr>
          <w:rFonts w:eastAsia="Times New Roman" w:cs="Times New Roman"/>
          <w:szCs w:val="24"/>
        </w:rPr>
        <w:t xml:space="preserve">ικουρεί την τριμελή </w:t>
      </w:r>
      <w:r>
        <w:rPr>
          <w:rFonts w:eastAsia="Times New Roman" w:cs="Times New Roman"/>
          <w:szCs w:val="24"/>
        </w:rPr>
        <w:t>ε</w:t>
      </w:r>
      <w:r>
        <w:rPr>
          <w:rFonts w:eastAsia="Times New Roman" w:cs="Times New Roman"/>
          <w:szCs w:val="24"/>
        </w:rPr>
        <w:t xml:space="preserve">πιτροπή στα ΚΕΠΑ. Ξαναλέω ότι η τριμελής </w:t>
      </w:r>
      <w:r>
        <w:rPr>
          <w:rFonts w:eastAsia="Times New Roman" w:cs="Times New Roman"/>
          <w:szCs w:val="24"/>
        </w:rPr>
        <w:t>ε</w:t>
      </w:r>
      <w:r>
        <w:rPr>
          <w:rFonts w:eastAsia="Times New Roman" w:cs="Times New Roman"/>
          <w:szCs w:val="24"/>
        </w:rPr>
        <w:t>πιτροπή αποφασίζει μόνη της για το ποσοστό αναπηρίας. Ο τέταρτος γιατρός συνεπικουρεί, χωρίς να αποφασίζει για το ποσοστό αναπηρίας. Αυτό αφορά αποκλειστικά την ικανότητα του εργαζόμενου στην κ</w:t>
      </w:r>
      <w:r>
        <w:rPr>
          <w:rFonts w:eastAsia="Times New Roman" w:cs="Times New Roman"/>
          <w:szCs w:val="24"/>
        </w:rPr>
        <w:t xml:space="preserve">αθημερινή ζωή. </w:t>
      </w:r>
    </w:p>
    <w:p w14:paraId="381BD9B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Τέλος, παρατείνουμε τη διάρκεια του </w:t>
      </w:r>
      <w:r>
        <w:rPr>
          <w:rFonts w:eastAsia="Times New Roman" w:cs="Times New Roman"/>
          <w:szCs w:val="24"/>
        </w:rPr>
        <w:t>π</w:t>
      </w:r>
      <w:r>
        <w:rPr>
          <w:rFonts w:eastAsia="Times New Roman" w:cs="Times New Roman"/>
          <w:szCs w:val="24"/>
        </w:rPr>
        <w:t xml:space="preserve">ρογράμματος «Στέγαση και επανένταξη». Είναι ένα σημαντικό πρόγραμμα που αφορά γύρω </w:t>
      </w:r>
      <w:r>
        <w:rPr>
          <w:rFonts w:eastAsia="Times New Roman" w:cs="Times New Roman"/>
          <w:szCs w:val="24"/>
        </w:rPr>
        <w:lastRenderedPageBreak/>
        <w:t>στις πεντακόσιες οικογένειες ανθρώπων με επισφάλεια στέγης. Στους ανθρώπους αυτούς βρίσκουμε στέγη και εργασία. Είναι το</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ρόγραμμα που «τρέχει» ήδη εδώ και τρία χρόνια. </w:t>
      </w:r>
    </w:p>
    <w:p w14:paraId="381BD9B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381BD9B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κυρία Υπουργέ. </w:t>
      </w:r>
    </w:p>
    <w:p w14:paraId="381BD9B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Ένωσης Κεντρώων κ. Ιωάννης </w:t>
      </w:r>
      <w:proofErr w:type="spellStart"/>
      <w:r>
        <w:rPr>
          <w:rFonts w:eastAsia="Times New Roman" w:cs="Times New Roman"/>
          <w:szCs w:val="24"/>
        </w:rPr>
        <w:t>Σαρίδης</w:t>
      </w:r>
      <w:proofErr w:type="spellEnd"/>
      <w:r>
        <w:rPr>
          <w:rFonts w:eastAsia="Times New Roman" w:cs="Times New Roman"/>
          <w:szCs w:val="24"/>
        </w:rPr>
        <w:t xml:space="preserve">. </w:t>
      </w:r>
    </w:p>
    <w:p w14:paraId="381BD9C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w:t>
      </w:r>
      <w:r>
        <w:rPr>
          <w:rFonts w:eastAsia="Times New Roman" w:cs="Times New Roman"/>
          <w:szCs w:val="24"/>
        </w:rPr>
        <w:t xml:space="preserve">, κύριε Πρόεδρε. </w:t>
      </w:r>
    </w:p>
    <w:p w14:paraId="381BD9C1" w14:textId="77777777" w:rsidR="00DC23FB" w:rsidRDefault="001C39CE">
      <w:pPr>
        <w:tabs>
          <w:tab w:val="left" w:pos="2608"/>
        </w:tabs>
        <w:spacing w:after="0" w:line="600" w:lineRule="auto"/>
        <w:jc w:val="both"/>
        <w:rPr>
          <w:rFonts w:eastAsia="Times New Roman"/>
          <w:szCs w:val="24"/>
        </w:rPr>
      </w:pPr>
      <w:r>
        <w:rPr>
          <w:rFonts w:eastAsia="Times New Roman" w:cs="Times New Roman"/>
          <w:szCs w:val="24"/>
        </w:rPr>
        <w:t xml:space="preserve">Κυρίες και κύριοι συνάδελφοι, κυρία Υπουργέ, είναι η δεύτερη συνεχόμενη φορά που μιλάω από το Βήμα της Ολομέλειας της Βουλής </w:t>
      </w:r>
      <w:r>
        <w:rPr>
          <w:rFonts w:eastAsia="Times New Roman" w:cs="Times New Roman"/>
          <w:szCs w:val="24"/>
        </w:rPr>
        <w:lastRenderedPageBreak/>
        <w:t xml:space="preserve">και απευθύνομαι σε ακροατήριο του ΣΥΡΙΖΑ, σαν να μιλάω ουσιαστικά στην Κοινοβουλευτική Ομάδα του ΣΥΡΙΖΑ. </w:t>
      </w:r>
      <w:r>
        <w:rPr>
          <w:rFonts w:eastAsia="Times New Roman"/>
          <w:szCs w:val="24"/>
        </w:rPr>
        <w:t>Αυτό, ξέ</w:t>
      </w:r>
      <w:r>
        <w:rPr>
          <w:rFonts w:eastAsia="Times New Roman"/>
          <w:szCs w:val="24"/>
        </w:rPr>
        <w:t>ρετε, είναι ένα εξαιρετικά άσχημο φαινόμενο.</w:t>
      </w:r>
    </w:p>
    <w:p w14:paraId="381BD9C2" w14:textId="77777777" w:rsidR="00DC23FB" w:rsidRDefault="001C39CE">
      <w:pPr>
        <w:tabs>
          <w:tab w:val="left" w:pos="2608"/>
        </w:tabs>
        <w:spacing w:after="0" w:line="600" w:lineRule="auto"/>
        <w:ind w:firstLine="720"/>
        <w:jc w:val="both"/>
        <w:rPr>
          <w:rFonts w:eastAsia="Times New Roman"/>
          <w:szCs w:val="24"/>
        </w:rPr>
      </w:pPr>
      <w:r>
        <w:rPr>
          <w:rFonts w:eastAsia="Times New Roman"/>
          <w:szCs w:val="24"/>
        </w:rPr>
        <w:t>Ο ΟΓΑ, αγαπητοί συνάδελφοι, υπήρξε εργαλείο άσκησης μικροκομματικής πολιτικής επιδοματικού χαρακτήρα, όπως άλλωστε και όλα τα ασφαλιστικά ταμεία στη χώρα μας, τα οποία, όπως είναι γνωστό, χρησιμοποιήθηκαν για τη</w:t>
      </w:r>
      <w:r>
        <w:rPr>
          <w:rFonts w:eastAsia="Times New Roman"/>
          <w:szCs w:val="24"/>
        </w:rPr>
        <w:t xml:space="preserve"> συντήρηση του πελατειακού κράτους, εξυπηρετώντας αποκλειστικά και μόνο ψηφοθηρικούς σκοπούς, πριν αυτά λεηλατηθούν και τελικά από τη λεηλασία καταρρεύσουν. Αυτή είναι η αλήθεια. Ποιος μπορεί να αμφισβητήσει αυτή την αλήθεια; Ποια πτέρυγα της Βουλής μπορεί</w:t>
      </w:r>
      <w:r>
        <w:rPr>
          <w:rFonts w:eastAsia="Times New Roman"/>
          <w:szCs w:val="24"/>
        </w:rPr>
        <w:t xml:space="preserve"> να αμφισβητήσει αυτή την πραγματικότητα; Ποιο κόμμα του ελληνικού </w:t>
      </w:r>
      <w:r>
        <w:rPr>
          <w:rFonts w:eastAsia="Times New Roman"/>
          <w:szCs w:val="24"/>
        </w:rPr>
        <w:t>Κ</w:t>
      </w:r>
      <w:r>
        <w:rPr>
          <w:rFonts w:eastAsia="Times New Roman"/>
          <w:szCs w:val="24"/>
        </w:rPr>
        <w:t xml:space="preserve">οινοβουλίου θα μπορούσε να υποστηρίξει το αντίθετο; </w:t>
      </w:r>
    </w:p>
    <w:p w14:paraId="381BD9C3"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lastRenderedPageBreak/>
        <w:t>Είναι σημαντικό, αγαπητοί συνάδελφοι, ειδικά αυτή</w:t>
      </w:r>
      <w:r>
        <w:rPr>
          <w:rFonts w:eastAsia="Times New Roman"/>
          <w:szCs w:val="24"/>
        </w:rPr>
        <w:t xml:space="preserve"> την κρίσιμη περίοδο να στηριζόμαστε στις αλήθειες μας για να μπορούμε να βγάλουμε χρήσιμα συμπεράσματα και να μπορέσουμε να τα αξιοποιήσουμε. Ένα από αυτά, λοιπόν, τα συμπεράσματα είναι πως βρήκανε και τα κάνανε. Όλοι αυτοί, όλοι ανεξαιρέτως, όλοι αυτοί π</w:t>
      </w:r>
      <w:r>
        <w:rPr>
          <w:rFonts w:eastAsia="Times New Roman"/>
          <w:szCs w:val="24"/>
        </w:rPr>
        <w:t>ου καταλήστευσαν τον Έλληνα φορολογούμενο, βρήκανε και τα κάνανε. Όταν τα ασφαλιστικά ταμεία για χρόνια διοικούνταν με την πρακτική «</w:t>
      </w:r>
      <w:proofErr w:type="spellStart"/>
      <w:r>
        <w:rPr>
          <w:rFonts w:eastAsia="Times New Roman"/>
          <w:szCs w:val="24"/>
        </w:rPr>
        <w:t>μπάτε</w:t>
      </w:r>
      <w:proofErr w:type="spellEnd"/>
      <w:r>
        <w:rPr>
          <w:rFonts w:eastAsia="Times New Roman"/>
          <w:szCs w:val="24"/>
        </w:rPr>
        <w:t xml:space="preserve"> σκύλοι, αλέστε», δεν είναι να απορεί κανείς πού βρέθηκαν τόσοι άνθρωποι, τόσοι επιτήδειοι να εκμεταλλευτούν αυτή την </w:t>
      </w:r>
      <w:r>
        <w:rPr>
          <w:rFonts w:eastAsia="Times New Roman"/>
          <w:szCs w:val="24"/>
        </w:rPr>
        <w:t xml:space="preserve">κατάσταση και να πλουτίσουν εις βάρος του ελληνικού δημοσίου. </w:t>
      </w:r>
    </w:p>
    <w:p w14:paraId="381BD9C4"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Όπως μας έδειξε το παρελθόν, η συνταγή του πελατειακού κράτους είναι απλή και εύκολα εφαρμόσιμη: Διάτρητοι νόμοι για να </w:t>
      </w:r>
      <w:r>
        <w:rPr>
          <w:rFonts w:eastAsia="Times New Roman"/>
          <w:szCs w:val="24"/>
        </w:rPr>
        <w:lastRenderedPageBreak/>
        <w:t xml:space="preserve">χρειάζονται «μπαλώματα», ασαφείς διατάξεις για να χρειάζονται κάποιον να </w:t>
      </w:r>
      <w:r>
        <w:rPr>
          <w:rFonts w:eastAsia="Times New Roman"/>
          <w:szCs w:val="24"/>
        </w:rPr>
        <w:t xml:space="preserve">τις αποσαφηνίσει, παροχή </w:t>
      </w:r>
      <w:proofErr w:type="spellStart"/>
      <w:r>
        <w:rPr>
          <w:rFonts w:eastAsia="Times New Roman"/>
          <w:szCs w:val="24"/>
        </w:rPr>
        <w:t>υπερεξουσιοδοτήσεων</w:t>
      </w:r>
      <w:proofErr w:type="spellEnd"/>
      <w:r>
        <w:rPr>
          <w:rFonts w:eastAsia="Times New Roman"/>
          <w:szCs w:val="24"/>
        </w:rPr>
        <w:t xml:space="preserve"> στους Υπουργούς για να περνάνε όλα από το γραφείο τους, τροπολογίες νύχτας και νομοθέτηση με αδιαφανείς διαδικασίες και διαδικασίες ενίοτε εξπρές, «για να μη μας πάρουν χαμπάρι». </w:t>
      </w:r>
    </w:p>
    <w:p w14:paraId="381BD9C5"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Τα είχαμε ή δεν τα είχαμε αυτά </w:t>
      </w:r>
      <w:r>
        <w:rPr>
          <w:rFonts w:eastAsia="Times New Roman"/>
          <w:szCs w:val="24"/>
        </w:rPr>
        <w:t xml:space="preserve">στην </w:t>
      </w:r>
      <w:r>
        <w:rPr>
          <w:rFonts w:eastAsia="Times New Roman"/>
          <w:szCs w:val="24"/>
        </w:rPr>
        <w:t>ε</w:t>
      </w:r>
      <w:r>
        <w:rPr>
          <w:rFonts w:eastAsia="Times New Roman"/>
          <w:szCs w:val="24"/>
        </w:rPr>
        <w:t xml:space="preserve">λληνική Βουλή; Τα έχουμε ή δεν τα έχουμε στην </w:t>
      </w:r>
      <w:r>
        <w:rPr>
          <w:rFonts w:eastAsia="Times New Roman"/>
          <w:szCs w:val="24"/>
        </w:rPr>
        <w:t>ε</w:t>
      </w:r>
      <w:r>
        <w:rPr>
          <w:rFonts w:eastAsia="Times New Roman"/>
          <w:szCs w:val="24"/>
        </w:rPr>
        <w:t xml:space="preserve">λληνική Βουλή; Να σκεφτούμε μόνο ότι </w:t>
      </w:r>
      <w:proofErr w:type="spellStart"/>
      <w:r>
        <w:rPr>
          <w:rFonts w:eastAsia="Times New Roman"/>
          <w:szCs w:val="24"/>
        </w:rPr>
        <w:t>μνημονιακή</w:t>
      </w:r>
      <w:proofErr w:type="spellEnd"/>
      <w:r>
        <w:rPr>
          <w:rFonts w:eastAsia="Times New Roman"/>
          <w:szCs w:val="24"/>
        </w:rPr>
        <w:t xml:space="preserve"> υποχρέωση μάς υποχρέωσε στη μονιμότητα των Γενικών Γραμματέων των Υπουργείων για να υπάρχει μια συνέχεια στο κράτος, που θα έπρεπε να υπάρχει για να καταργ</w:t>
      </w:r>
      <w:r>
        <w:rPr>
          <w:rFonts w:eastAsia="Times New Roman"/>
          <w:szCs w:val="24"/>
        </w:rPr>
        <w:t xml:space="preserve">ηθεί η άμεση επαφή του Υπουργού με τους ψηφοφόρους του. Σε αυτή τη χώρα του 2018 μάς ήρθανε και μας υποχρεώσανε για το αυτονόητο οι ξένοι. </w:t>
      </w:r>
    </w:p>
    <w:p w14:paraId="381BD9C6"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lastRenderedPageBreak/>
        <w:t xml:space="preserve">Κάτω από αυτές τις συνθήκες, λοιπόν, δεν έπεσε κανείς από τα σύννεφα για το σκάνδαλο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Σοκαρίστηκαν, λέει,</w:t>
      </w:r>
      <w:r>
        <w:rPr>
          <w:rFonts w:eastAsia="Times New Roman"/>
          <w:szCs w:val="24"/>
        </w:rPr>
        <w:t xml:space="preserve"> όλοι. Μα, για ποιο σοκ μιλάμε αυτή τη στιγμή; </w:t>
      </w:r>
    </w:p>
    <w:p w14:paraId="381BD9C7"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Το πραγματικό σοκ, αγαπητοί συνάδελφοι, είχε συντελεστεί όταν είδαμε τα ταμεία να καταρρέουν, τη χώρα να πτωχεύει και τα μνημόνια να διαδέχονται το ένα το άλλο. </w:t>
      </w:r>
    </w:p>
    <w:p w14:paraId="381BD9C8"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Αυτό δεν αλλάζει φυσικά το γεγονός πως είναι κ</w:t>
      </w:r>
      <w:r>
        <w:rPr>
          <w:rFonts w:eastAsia="Times New Roman"/>
          <w:szCs w:val="24"/>
        </w:rPr>
        <w:t xml:space="preserve">υριολεκτικά αχώνευτα πολλά από αυτά τα οποία είδαν το φως της δημοσιότητας. Αναφέρομαι κυρίως στον πολύ μεγάλο αριθμό, στους χιλιάδες γιατρούς που φέρονται ότι εμπλέκονται σε </w:t>
      </w:r>
      <w:proofErr w:type="spellStart"/>
      <w:r>
        <w:rPr>
          <w:rFonts w:eastAsia="Times New Roman"/>
          <w:szCs w:val="24"/>
        </w:rPr>
        <w:t>υπερσυνταγογραφήσεις</w:t>
      </w:r>
      <w:proofErr w:type="spellEnd"/>
      <w:r>
        <w:rPr>
          <w:rFonts w:eastAsia="Times New Roman"/>
          <w:szCs w:val="24"/>
        </w:rPr>
        <w:t>, σε παραποιήσεις στοιχείων, επιστημονικών μελετών και που γε</w:t>
      </w:r>
      <w:r>
        <w:rPr>
          <w:rFonts w:eastAsia="Times New Roman"/>
          <w:szCs w:val="24"/>
        </w:rPr>
        <w:t xml:space="preserve">νικά περιγράφονται στις δικογραφίες ως άπληστοι, κυνικοί και αδίστακτοι έμποροι, εκμεταλλευτές του ανθρώπινου πόνου. </w:t>
      </w:r>
    </w:p>
    <w:p w14:paraId="381BD9C9"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lastRenderedPageBreak/>
        <w:t>Δέχομαι εξαρχής πως δεν μπορεί να είναι όλοι αυτοί διεφθαρμένοι. Όταν, όμως, μια πρακτική ασκείται σε τέτοια έκταση και παρουσιάζεται σε τ</w:t>
      </w:r>
      <w:r>
        <w:rPr>
          <w:rFonts w:eastAsia="Times New Roman"/>
          <w:szCs w:val="24"/>
        </w:rPr>
        <w:t>όσο μεγάλο βαθμό, τότε, αγαπητοί συνάδελφοι, το πραγματικό πρόβλημα βρίσκεται κάπου αλλού. Το ίδιο το σύστημα ήταν αυτό το οποίο επέτρεψε τη δημιουργία των απαραίτητων συνθηκών για να ευδοκιμήσουν αυτές οι αντικοινωνικές συμπεριφορές</w:t>
      </w:r>
      <w:r>
        <w:rPr>
          <w:rFonts w:eastAsia="Times New Roman"/>
          <w:szCs w:val="24"/>
        </w:rPr>
        <w:t>,</w:t>
      </w:r>
      <w:r>
        <w:rPr>
          <w:rFonts w:eastAsia="Times New Roman"/>
          <w:szCs w:val="24"/>
        </w:rPr>
        <w:t xml:space="preserve"> που έχουμε φτάσει σήμ</w:t>
      </w:r>
      <w:r>
        <w:rPr>
          <w:rFonts w:eastAsia="Times New Roman"/>
          <w:szCs w:val="24"/>
        </w:rPr>
        <w:t xml:space="preserve">ερα όχι απλά να ακουμπάνε το εγχώριο πολιτικό σύστημα αλλά να το οδηγούν σε ολοκληρωτική αναδιάταξη. </w:t>
      </w:r>
    </w:p>
    <w:p w14:paraId="381BD9CA"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Αυτή είναι η πολιτική ευθύνη που διατηρείται, ξέρετε, απαράγραπτη στη συνείδηση όλων των Ελλήνων. Δεν παραγράφεται τίποτα, κύριοι, από τη συλλογική μνήμη </w:t>
      </w:r>
      <w:r>
        <w:rPr>
          <w:rFonts w:eastAsia="Times New Roman"/>
          <w:szCs w:val="24"/>
        </w:rPr>
        <w:t>των πολιτών, ούτε με τα άρθρα του Συντάγματος ούτε με τα πορίσματα των επιτροπών. Οι πολίτες γνωρίζουν, ξέρουν.</w:t>
      </w:r>
    </w:p>
    <w:p w14:paraId="381BD9CB" w14:textId="77777777" w:rsidR="00DC23FB" w:rsidRDefault="001C39CE">
      <w:pPr>
        <w:tabs>
          <w:tab w:val="left" w:pos="709"/>
        </w:tabs>
        <w:spacing w:line="600" w:lineRule="auto"/>
        <w:ind w:firstLine="709"/>
        <w:jc w:val="both"/>
        <w:rPr>
          <w:rFonts w:eastAsia="Times New Roman"/>
          <w:szCs w:val="24"/>
        </w:rPr>
      </w:pPr>
      <w:r>
        <w:rPr>
          <w:rFonts w:eastAsia="Times New Roman"/>
          <w:szCs w:val="24"/>
        </w:rPr>
        <w:lastRenderedPageBreak/>
        <w:t>Σύντομα θα απασχολήσουν εδώ την Αίθουσα για μια ακόμη φορά οι διατάξεις ενός κατάπτυστου νόμου, του νόμου περί ευθύνης Υπουργών και οι ενδεχόμεν</w:t>
      </w:r>
      <w:r>
        <w:rPr>
          <w:rFonts w:eastAsia="Times New Roman"/>
          <w:szCs w:val="24"/>
        </w:rPr>
        <w:t xml:space="preserve">ες πιθανές ερμηνείες του. </w:t>
      </w:r>
    </w:p>
    <w:p w14:paraId="381BD9CC"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Αυτό που θα έπρεπε, όμως, κατά τη γνώμη μου, να κάτσουμε και να συζητήσουμε με ειλικρίνεια είναι το πώς και γιατί επέτρεψε η δημοκρατία μας να φτάσουμε σε αυτό εδώ το σημείο που έχουμε φτάσει σήμερα, το πώς, το πού και το πότε απ</w:t>
      </w:r>
      <w:r>
        <w:rPr>
          <w:rFonts w:eastAsia="Times New Roman"/>
          <w:szCs w:val="24"/>
        </w:rPr>
        <w:t>έτυχαν οι θεσμικές δικλίδες ασφαλείας, όπου αυτές υπήρχαν, αν υπήρχαν.</w:t>
      </w:r>
    </w:p>
    <w:p w14:paraId="381BD9CD"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Ο σημερινός νόμος, ο νόμος που συζητάμε σήμερα στην </w:t>
      </w:r>
      <w:r>
        <w:rPr>
          <w:rFonts w:eastAsia="Times New Roman"/>
          <w:szCs w:val="24"/>
        </w:rPr>
        <w:t>ε</w:t>
      </w:r>
      <w:r>
        <w:rPr>
          <w:rFonts w:eastAsia="Times New Roman"/>
          <w:szCs w:val="24"/>
        </w:rPr>
        <w:t>λληνική Βουλή, θα ήταν πολύ καλύτερος αν οι συντάκτες του είχαν στα χέρια τους ένα σοβαρό πόρισμα</w:t>
      </w:r>
      <w:r>
        <w:rPr>
          <w:rFonts w:eastAsia="Times New Roman"/>
          <w:szCs w:val="24"/>
        </w:rPr>
        <w:t>,</w:t>
      </w:r>
      <w:r>
        <w:rPr>
          <w:rFonts w:eastAsia="Times New Roman"/>
          <w:szCs w:val="24"/>
        </w:rPr>
        <w:t xml:space="preserve"> που να εξηγεί με κάθε λεπτομέρεια</w:t>
      </w:r>
      <w:r>
        <w:rPr>
          <w:rFonts w:eastAsia="Times New Roman"/>
          <w:szCs w:val="24"/>
        </w:rPr>
        <w:t xml:space="preserve"> το τι λάθη έχουμε ήδη κάνει στο παρελθόν στον σχεδιασμό της </w:t>
      </w:r>
      <w:r>
        <w:rPr>
          <w:rFonts w:eastAsia="Times New Roman"/>
          <w:szCs w:val="24"/>
        </w:rPr>
        <w:lastRenderedPageBreak/>
        <w:t xml:space="preserve">κοινωνικής ασφάλισης και στη διαμόρφωση των πολιτικών και το τι μάθαμε σαν πολιτικό σύστημα από αυτά τα λάθη. </w:t>
      </w:r>
    </w:p>
    <w:p w14:paraId="381BD9CE"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Ίσως τότε να μην είχαμε φτάσει σε αυτό το σημείο</w:t>
      </w:r>
      <w:r>
        <w:rPr>
          <w:rFonts w:eastAsia="Times New Roman"/>
          <w:szCs w:val="24"/>
        </w:rPr>
        <w:t>,</w:t>
      </w:r>
      <w:r>
        <w:rPr>
          <w:rFonts w:eastAsia="Times New Roman"/>
          <w:szCs w:val="24"/>
        </w:rPr>
        <w:t xml:space="preserve"> να θεωρούμε μια τροπολογία τόσο ση</w:t>
      </w:r>
      <w:r>
        <w:rPr>
          <w:rFonts w:eastAsia="Times New Roman"/>
          <w:szCs w:val="24"/>
        </w:rPr>
        <w:t>μαντική, την οποία, μάλιστα, εμείς σαν Ένωση Κεντρώων θα την υπερψηφίσουμε, την τροπολογία με γενικό αριθμό 1478 και ειδικό 104, με την οποία διορθώνουμε μια μικρή αβλεψία, καθώς θα αμείβονται από εδώ και πέρα κανονικά και οι γιατροί που συμμετέχουν στις υ</w:t>
      </w:r>
      <w:r>
        <w:rPr>
          <w:rFonts w:eastAsia="Times New Roman"/>
          <w:szCs w:val="24"/>
        </w:rPr>
        <w:t xml:space="preserve">γειονομικές </w:t>
      </w:r>
      <w:r>
        <w:rPr>
          <w:rFonts w:eastAsia="Times New Roman"/>
          <w:szCs w:val="24"/>
        </w:rPr>
        <w:t>ε</w:t>
      </w:r>
      <w:r>
        <w:rPr>
          <w:rFonts w:eastAsia="Times New Roman"/>
          <w:szCs w:val="24"/>
        </w:rPr>
        <w:t xml:space="preserve">πιτροπές και ο γιατρός που συνεπικουρεί στην </w:t>
      </w:r>
      <w:r>
        <w:rPr>
          <w:rFonts w:eastAsia="Times New Roman"/>
          <w:szCs w:val="24"/>
        </w:rPr>
        <w:t>υγειονομική επιτ</w:t>
      </w:r>
      <w:r>
        <w:rPr>
          <w:rFonts w:eastAsia="Times New Roman"/>
          <w:szCs w:val="24"/>
        </w:rPr>
        <w:t>ροπή των ΚΕΠΑ.</w:t>
      </w:r>
    </w:p>
    <w:p w14:paraId="381BD9CF"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Παράλληλα, με την ίδια τροπολογία απαλλάσσονται τα άτομα με αναπηρία από την υποχρέωση καταβολής του σχετικού </w:t>
      </w:r>
      <w:proofErr w:type="spellStart"/>
      <w:r>
        <w:rPr>
          <w:rFonts w:eastAsia="Times New Roman"/>
          <w:szCs w:val="24"/>
        </w:rPr>
        <w:t>παραβόλου</w:t>
      </w:r>
      <w:proofErr w:type="spellEnd"/>
      <w:r>
        <w:rPr>
          <w:rFonts w:eastAsia="Times New Roman"/>
          <w:szCs w:val="24"/>
        </w:rPr>
        <w:t>, ενώ προτείνει η Κυβέρνηση -και πολύ καλά κάνει</w:t>
      </w:r>
      <w:r>
        <w:rPr>
          <w:rFonts w:eastAsia="Times New Roman"/>
          <w:szCs w:val="24"/>
        </w:rPr>
        <w:t>- το πολύ σημαντικό πρόγραμμα «Στέγαση και επανένταξη».</w:t>
      </w:r>
    </w:p>
    <w:p w14:paraId="381BD9D0" w14:textId="77777777" w:rsidR="00DC23FB" w:rsidRDefault="001C39CE">
      <w:pPr>
        <w:tabs>
          <w:tab w:val="left" w:pos="2940"/>
        </w:tabs>
        <w:spacing w:line="600" w:lineRule="auto"/>
        <w:ind w:firstLine="720"/>
        <w:jc w:val="both"/>
        <w:rPr>
          <w:rFonts w:eastAsia="Times New Roman"/>
          <w:color w:val="000000" w:themeColor="text1"/>
          <w:szCs w:val="24"/>
        </w:rPr>
      </w:pPr>
      <w:r>
        <w:rPr>
          <w:rFonts w:eastAsia="Times New Roman"/>
          <w:szCs w:val="24"/>
        </w:rPr>
        <w:lastRenderedPageBreak/>
        <w:t>Κυρίες και κύριοι συνάδελφοι, το υπό συζήτηση νομοσχέδιο είναι σε ένα</w:t>
      </w:r>
      <w:r>
        <w:rPr>
          <w:rFonts w:eastAsia="Times New Roman"/>
          <w:szCs w:val="24"/>
        </w:rPr>
        <w:t>ν</w:t>
      </w:r>
      <w:r>
        <w:rPr>
          <w:rFonts w:eastAsia="Times New Roman"/>
          <w:szCs w:val="24"/>
        </w:rPr>
        <w:t xml:space="preserve"> βαθμό παράγωγο των μνημονίων, θα έλεγα, και υποπροϊόν των δεσμεύσεων που έχουμε εμείς ως κράτος. Όμως, ταυτόχρονα ικανοποιεί και </w:t>
      </w:r>
      <w:r>
        <w:rPr>
          <w:rFonts w:eastAsia="Times New Roman"/>
          <w:szCs w:val="24"/>
        </w:rPr>
        <w:t xml:space="preserve">μια πολύ σημαντική κοινωνική ανάγκη, αυτή της διαχείρισης της </w:t>
      </w:r>
      <w:proofErr w:type="spellStart"/>
      <w:r>
        <w:rPr>
          <w:rFonts w:eastAsia="Times New Roman"/>
          <w:szCs w:val="24"/>
        </w:rPr>
        <w:t>προνοιακής</w:t>
      </w:r>
      <w:proofErr w:type="spellEnd"/>
      <w:r>
        <w:rPr>
          <w:rFonts w:eastAsia="Times New Roman"/>
          <w:szCs w:val="24"/>
        </w:rPr>
        <w:t xml:space="preserve"> πολιτικής με σκοπό την ενίσχυση του κοινωνικού κράτους. Αυτό ενδιαφέρει κυρίως όσους συνεχίζουν να προσπαθούν για τη διατήρηση της κοινωνικής συνοχής και την αποφυγή επιβολής ανούσιων</w:t>
      </w:r>
      <w:r>
        <w:rPr>
          <w:rFonts w:eastAsia="Times New Roman"/>
          <w:szCs w:val="24"/>
        </w:rPr>
        <w:t xml:space="preserve"> διαχωριστικών γραμμών ανάμεσα στις κοινωνικές ομάδες. Αυτό φαίνεται ξεκάθαρα και στις θετικές διατάξεις των </w:t>
      </w:r>
      <w:r w:rsidRPr="0039462F">
        <w:rPr>
          <w:rFonts w:eastAsia="Times New Roman"/>
          <w:color w:val="000000" w:themeColor="text1"/>
          <w:szCs w:val="24"/>
        </w:rPr>
        <w:t>άρθρων του αλλά και σε ορισμένα σημεία της αιτιολογικής έκθεσής του.</w:t>
      </w:r>
    </w:p>
    <w:p w14:paraId="381BD9D1" w14:textId="77777777" w:rsidR="00DC23FB" w:rsidRDefault="001C39CE">
      <w:pPr>
        <w:tabs>
          <w:tab w:val="left" w:pos="2940"/>
        </w:tabs>
        <w:spacing w:line="600" w:lineRule="auto"/>
        <w:ind w:firstLine="720"/>
        <w:jc w:val="both"/>
        <w:rPr>
          <w:rFonts w:eastAsia="Times New Roman"/>
          <w:color w:val="000000" w:themeColor="text1"/>
          <w:szCs w:val="24"/>
        </w:rPr>
      </w:pPr>
      <w:r w:rsidRPr="0039462F">
        <w:rPr>
          <w:rFonts w:eastAsia="Times New Roman"/>
          <w:color w:val="000000" w:themeColor="text1"/>
          <w:szCs w:val="24"/>
        </w:rPr>
        <w:t>Φυσικά, δεν λείπουν τα μελανά σημεία και οι προβληματικές διατυπώσεις. Αναρωτι</w:t>
      </w:r>
      <w:r w:rsidRPr="0039462F">
        <w:rPr>
          <w:rFonts w:eastAsia="Times New Roman"/>
          <w:color w:val="000000" w:themeColor="text1"/>
          <w:szCs w:val="24"/>
        </w:rPr>
        <w:t xml:space="preserve">έμαι, όμως, πραγματικά πόσα από αυτά θα </w:t>
      </w:r>
      <w:r w:rsidRPr="0039462F">
        <w:rPr>
          <w:rFonts w:eastAsia="Times New Roman"/>
          <w:color w:val="000000" w:themeColor="text1"/>
          <w:szCs w:val="24"/>
        </w:rPr>
        <w:lastRenderedPageBreak/>
        <w:t>υπήρχαν σήμερα εδώ στην Ολομέλεια, σε αυτό το νομοσχέδιο, αν δεν είχε έλθει με τη διαδικασία του επείγοντος. Πρόκειται για ένα πάρα πολύ σημαντικό νομοσχέδιο</w:t>
      </w:r>
      <w:r w:rsidRPr="0039462F">
        <w:rPr>
          <w:rFonts w:eastAsia="Times New Roman"/>
          <w:color w:val="000000" w:themeColor="text1"/>
          <w:szCs w:val="24"/>
        </w:rPr>
        <w:t>,</w:t>
      </w:r>
      <w:r w:rsidRPr="0039462F">
        <w:rPr>
          <w:rFonts w:eastAsia="Times New Roman"/>
          <w:color w:val="000000" w:themeColor="text1"/>
          <w:szCs w:val="24"/>
        </w:rPr>
        <w:t xml:space="preserve"> που θα έπρεπε να παρουσιαστεί λεπτομερώς και με επιμέλεια</w:t>
      </w:r>
      <w:r w:rsidRPr="0039462F">
        <w:rPr>
          <w:rFonts w:eastAsia="Times New Roman"/>
          <w:color w:val="000000" w:themeColor="text1"/>
          <w:szCs w:val="24"/>
        </w:rPr>
        <w:t xml:space="preserve"> στους συμπολίτες μας, καθώς φιλοδοξεί να αποτελέσει ένα από τα ισχυρότερα θεμέλια στην εκ νέου οικοδόμηση του κοινωνικού κράτους στη βάση της αλληλεγγύης.</w:t>
      </w:r>
    </w:p>
    <w:p w14:paraId="381BD9D2" w14:textId="77777777" w:rsidR="00DC23FB" w:rsidRDefault="001C39CE">
      <w:pPr>
        <w:tabs>
          <w:tab w:val="left" w:pos="2940"/>
        </w:tabs>
        <w:spacing w:line="600" w:lineRule="auto"/>
        <w:ind w:firstLine="720"/>
        <w:jc w:val="both"/>
        <w:rPr>
          <w:rFonts w:eastAsia="Times New Roman"/>
          <w:szCs w:val="24"/>
        </w:rPr>
      </w:pPr>
      <w:r w:rsidRPr="00066BCE">
        <w:rPr>
          <w:rFonts w:eastAsia="Times New Roman"/>
          <w:szCs w:val="24"/>
        </w:rPr>
        <w:t>Επί τη ευκαιρία θα ήθελα να παρατηρήσω</w:t>
      </w:r>
      <w:r w:rsidRPr="00066BCE">
        <w:rPr>
          <w:rFonts w:eastAsia="Times New Roman"/>
          <w:szCs w:val="24"/>
        </w:rPr>
        <w:t>,</w:t>
      </w:r>
      <w:r w:rsidRPr="00066BCE">
        <w:rPr>
          <w:rFonts w:eastAsia="Times New Roman"/>
          <w:szCs w:val="24"/>
        </w:rPr>
        <w:t xml:space="preserve"> πως μάλλον σήμερα είναι η πρώτη φορά</w:t>
      </w:r>
      <w:r w:rsidRPr="00066BCE">
        <w:rPr>
          <w:rFonts w:eastAsia="Times New Roman"/>
          <w:szCs w:val="24"/>
        </w:rPr>
        <w:t>,</w:t>
      </w:r>
      <w:r w:rsidRPr="00066BCE">
        <w:rPr>
          <w:rFonts w:eastAsia="Times New Roman"/>
          <w:szCs w:val="24"/>
        </w:rPr>
        <w:t xml:space="preserve"> που η συζήτηση ενός νομοσχεδίου σε αυτή την Αίθουσα με τη διαδικασία του επείγοντος δεν ξεκίνησε με τις ενστάσεις της Αξιωματικής Αντιπολίτευσης για τη διαδικασία. </w:t>
      </w:r>
      <w:r>
        <w:rPr>
          <w:rFonts w:eastAsia="Times New Roman"/>
          <w:szCs w:val="24"/>
        </w:rPr>
        <w:t>Αυτό είναι άλλη μία απόδειξη</w:t>
      </w:r>
      <w:r>
        <w:rPr>
          <w:rFonts w:eastAsia="Times New Roman"/>
          <w:szCs w:val="24"/>
        </w:rPr>
        <w:t>,</w:t>
      </w:r>
      <w:r>
        <w:rPr>
          <w:rFonts w:eastAsia="Times New Roman"/>
          <w:szCs w:val="24"/>
        </w:rPr>
        <w:t xml:space="preserve"> πως η επικαιρότητα έχει επιβληθεί </w:t>
      </w:r>
      <w:r>
        <w:rPr>
          <w:rFonts w:eastAsia="Times New Roman"/>
          <w:szCs w:val="24"/>
        </w:rPr>
        <w:lastRenderedPageBreak/>
        <w:t>και στον κοινοβουλευτικό βί</w:t>
      </w:r>
      <w:r>
        <w:rPr>
          <w:rFonts w:eastAsia="Times New Roman"/>
          <w:szCs w:val="24"/>
        </w:rPr>
        <w:t>ο και αυτό δεν μπορεί παρά να έχει άσχημα αποτελέσματα.</w:t>
      </w:r>
    </w:p>
    <w:p w14:paraId="381BD9D3"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συζητάμε σήμερα</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για το νέο ασφαλιστικό σύστημα της χώρας και το τι ακριβώς μπορεί να σημαίνει κοινωνικό κράτος και για το πώς θα δώσουμε νόημα, αξία και περι</w:t>
      </w:r>
      <w:r>
        <w:rPr>
          <w:rFonts w:eastAsia="Times New Roman"/>
          <w:szCs w:val="24"/>
        </w:rPr>
        <w:t xml:space="preserve">εχόμενο στις λέξεις αλληλεγγύη, πρόνοια, κοινωνική συνοχή. </w:t>
      </w:r>
    </w:p>
    <w:p w14:paraId="381BD9D4"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Το νομοσχέδιο δίνει βάρος σε αυτά που πρέπει, όπως είναι η </w:t>
      </w:r>
      <w:proofErr w:type="spellStart"/>
      <w:r>
        <w:rPr>
          <w:rFonts w:eastAsia="Times New Roman"/>
          <w:szCs w:val="24"/>
        </w:rPr>
        <w:t>ψηφιοποίηση</w:t>
      </w:r>
      <w:proofErr w:type="spellEnd"/>
      <w:r>
        <w:rPr>
          <w:rFonts w:eastAsia="Times New Roman"/>
          <w:szCs w:val="24"/>
        </w:rPr>
        <w:t xml:space="preserve">, η λειτουργία των </w:t>
      </w:r>
      <w:r>
        <w:rPr>
          <w:rFonts w:eastAsia="Times New Roman"/>
          <w:szCs w:val="24"/>
        </w:rPr>
        <w:t>κ</w:t>
      </w:r>
      <w:r>
        <w:rPr>
          <w:rFonts w:eastAsia="Times New Roman"/>
          <w:szCs w:val="24"/>
        </w:rPr>
        <w:t xml:space="preserve">έντρων </w:t>
      </w:r>
      <w:r>
        <w:rPr>
          <w:rFonts w:eastAsia="Times New Roman"/>
          <w:szCs w:val="24"/>
        </w:rPr>
        <w:t>π</w:t>
      </w:r>
      <w:r>
        <w:rPr>
          <w:rFonts w:eastAsia="Times New Roman"/>
          <w:szCs w:val="24"/>
        </w:rPr>
        <w:t xml:space="preserve">ληροφόρησης, η πολύ σημαντική προσπάθεια για την ένταξη των </w:t>
      </w:r>
      <w:proofErr w:type="spellStart"/>
      <w:r>
        <w:rPr>
          <w:rFonts w:eastAsia="Times New Roman"/>
          <w:szCs w:val="24"/>
        </w:rPr>
        <w:t>Ρ</w:t>
      </w:r>
      <w:r>
        <w:rPr>
          <w:rFonts w:eastAsia="Times New Roman"/>
          <w:szCs w:val="24"/>
        </w:rPr>
        <w:t>ομά</w:t>
      </w:r>
      <w:proofErr w:type="spellEnd"/>
      <w:r>
        <w:rPr>
          <w:rFonts w:eastAsia="Times New Roman"/>
          <w:szCs w:val="24"/>
        </w:rPr>
        <w:t>. Όλοι γνωρίζουμε πως αυτά είναι π</w:t>
      </w:r>
      <w:r>
        <w:rPr>
          <w:rFonts w:eastAsia="Times New Roman"/>
          <w:szCs w:val="24"/>
        </w:rPr>
        <w:t xml:space="preserve">ολύ σημαντικά, καθώς επηρεάζουν την καθημερινότητα των πολιτών, την ποιότητα, θα έλεγα, της δημοκρατίας μας. </w:t>
      </w:r>
    </w:p>
    <w:p w14:paraId="381BD9D5"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lastRenderedPageBreak/>
        <w:t>Όμως, δυστυχώς, η προσοχή των πολιτών σήμερα που μιλάμε</w:t>
      </w:r>
      <w:r>
        <w:rPr>
          <w:rFonts w:eastAsia="Times New Roman"/>
          <w:szCs w:val="24"/>
        </w:rPr>
        <w:t>,</w:t>
      </w:r>
      <w:r>
        <w:rPr>
          <w:rFonts w:eastAsia="Times New Roman"/>
          <w:szCs w:val="24"/>
        </w:rPr>
        <w:t xml:space="preserve"> είναι στραμμένη κάπου αλλού. Κοιτάνε προς τα ανατολικά μας σύνορα, κάνοντας κάποιες πολύ </w:t>
      </w:r>
      <w:r>
        <w:rPr>
          <w:rFonts w:eastAsia="Times New Roman"/>
          <w:szCs w:val="24"/>
        </w:rPr>
        <w:t>ανησυχητικές σκέψεις και εκφράζουν εύλογες απορίες.</w:t>
      </w:r>
    </w:p>
    <w:p w14:paraId="381BD9D6"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Αγαπητοί συνάδελφοι, τι είδους υπερασπιστική γραμμή αποτελεί άραγε η επιλογή τού να αμφισβητηθεί από εκπροσώπους του πολιτικού συστήματος η ύπαρξη και η λειτουργία του κράτους δικαίου στην Ελλάδα; Ποια εί</w:t>
      </w:r>
      <w:r>
        <w:rPr>
          <w:rFonts w:eastAsia="Times New Roman" w:cs="Times New Roman"/>
          <w:szCs w:val="24"/>
        </w:rPr>
        <w:t xml:space="preserve">ναι αυτή τη στιγμή η μόνιμη και ξεκάθαρη απάντησή μας στον </w:t>
      </w:r>
      <w:proofErr w:type="spellStart"/>
      <w:r>
        <w:rPr>
          <w:rFonts w:eastAsia="Times New Roman" w:cs="Times New Roman"/>
          <w:szCs w:val="24"/>
        </w:rPr>
        <w:t>Ερντογάν</w:t>
      </w:r>
      <w:proofErr w:type="spellEnd"/>
      <w:r>
        <w:rPr>
          <w:rFonts w:eastAsia="Times New Roman" w:cs="Times New Roman"/>
          <w:szCs w:val="24"/>
        </w:rPr>
        <w:t>, κάθε φορά που αυτός μας απειλεί και προκαλεί ατυχήματ</w:t>
      </w:r>
      <w:r>
        <w:rPr>
          <w:rFonts w:eastAsia="Times New Roman" w:cs="Times New Roman"/>
          <w:szCs w:val="24"/>
        </w:rPr>
        <w:t>α</w:t>
      </w:r>
      <w:r>
        <w:rPr>
          <w:rFonts w:eastAsia="Times New Roman" w:cs="Times New Roman"/>
          <w:szCs w:val="24"/>
        </w:rPr>
        <w:t xml:space="preserve"> με αυτόν τον τρόπο, ζητώντας την έκδοση των οκτώ Τούρκων που βρίσκονται στο έδαφός μας; </w:t>
      </w:r>
    </w:p>
    <w:p w14:paraId="381BD9D7"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lastRenderedPageBreak/>
        <w:t>Τι είναι αυτό που προσπαθούμε να κάνουμε; Δ</w:t>
      </w:r>
      <w:r>
        <w:rPr>
          <w:rFonts w:eastAsia="Times New Roman" w:cs="Times New Roman"/>
          <w:szCs w:val="24"/>
        </w:rPr>
        <w:t>ίνουμε το δικαίωμα σε κάποιους</w:t>
      </w:r>
      <w:r>
        <w:rPr>
          <w:rFonts w:eastAsia="Times New Roman" w:cs="Times New Roman"/>
          <w:szCs w:val="24"/>
        </w:rPr>
        <w:t>,</w:t>
      </w:r>
      <w:r>
        <w:rPr>
          <w:rFonts w:eastAsia="Times New Roman" w:cs="Times New Roman"/>
          <w:szCs w:val="24"/>
        </w:rPr>
        <w:t xml:space="preserve"> να αμφισβητούν πως η Ελλάδα είναι κράτος δικαίου; Είναι σοβαρή επιχειρηματολογία αυτή; Είναι σοβαρή αντιπολίτευση; Στο κάτω-κάτω, από την Τουρκία ξέρουμε τι να περιμένουμε. Δεν προκαλεί σε κανέναν έκπληξη ούτε και στα στελέχ</w:t>
      </w:r>
      <w:r>
        <w:rPr>
          <w:rFonts w:eastAsia="Times New Roman" w:cs="Times New Roman"/>
          <w:szCs w:val="24"/>
        </w:rPr>
        <w:t xml:space="preserve">η των Ενόπλων Δυνάμεων η τουρκική επιθετικότητα, την οποία για ακόμα μία φορά καταδικάζω από αυτό το Βήμα. </w:t>
      </w:r>
    </w:p>
    <w:p w14:paraId="381BD9D8"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Όμως τα πραγματικά ερωτήματα έχουν να κάνουν με εμάς τους ίδιους, με το τι θα κάνουμε εμείς, με το εάν θα επιτρέψουμε αυτόν τον διχασμό. </w:t>
      </w:r>
    </w:p>
    <w:p w14:paraId="381BD9D9"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βρισκόμαστε μπροστά σε ραγδαίες γεωπολιτικές εξελίξεις είτε μας αρέσει είτε δεν μας αρέσει. Το πολιτικό μήνυμα της Ένωσης Κεντρώων, αυτό που έμεινε να </w:t>
      </w:r>
      <w:r>
        <w:rPr>
          <w:rFonts w:eastAsia="Times New Roman" w:cs="Times New Roman"/>
          <w:szCs w:val="24"/>
        </w:rPr>
        <w:lastRenderedPageBreak/>
        <w:t>περιγράφεται ως επιμονή για σχηματισμό συνεργατικής κυβέρνησης, αποδεικνύεται από τις</w:t>
      </w:r>
      <w:r>
        <w:rPr>
          <w:rFonts w:eastAsia="Times New Roman" w:cs="Times New Roman"/>
          <w:szCs w:val="24"/>
        </w:rPr>
        <w:t xml:space="preserve"> εξελίξεις πως ήταν τεκμηριωμένο, ειλικρινές και εύλογο. </w:t>
      </w:r>
    </w:p>
    <w:p w14:paraId="381BD9DA"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Η χώρα έχει ανάγκη από τη συνεργασία των πολιτικών δυνάμεων τώρα περισσότερο από ποτέ. Δυστυχώς, όμως, οι απειλές που εκτοξεύονται τις τελευταίες ημέρες αριστερά και δεξιά από τα </w:t>
      </w:r>
      <w:proofErr w:type="spellStart"/>
      <w:r>
        <w:rPr>
          <w:rFonts w:eastAsia="Times New Roman" w:cs="Times New Roman"/>
          <w:szCs w:val="24"/>
        </w:rPr>
        <w:t>τηλεπαράθυρα</w:t>
      </w:r>
      <w:proofErr w:type="spellEnd"/>
      <w:r>
        <w:rPr>
          <w:rFonts w:eastAsia="Times New Roman" w:cs="Times New Roman"/>
          <w:szCs w:val="24"/>
        </w:rPr>
        <w:t xml:space="preserve"> και τι</w:t>
      </w:r>
      <w:r>
        <w:rPr>
          <w:rFonts w:eastAsia="Times New Roman" w:cs="Times New Roman"/>
          <w:szCs w:val="24"/>
        </w:rPr>
        <w:t>ς ιστοσελίδες από τους προβεβλημένους εκπροσώπους των κομμάτων, καθώς και οι επιθετικές συμπεριφορές οδηγούν με μαθηματική ακρίβεια στην απαξίωση του δημοσίου διαλόγου και έτσι κάθε απόπειρα συνεννόησης, κάθε συναινετική πρωτοβουλία καθίσταται ανεδαφική κα</w:t>
      </w:r>
      <w:r>
        <w:rPr>
          <w:rFonts w:eastAsia="Times New Roman" w:cs="Times New Roman"/>
          <w:szCs w:val="24"/>
        </w:rPr>
        <w:t>ι άρα καταδικασμένη σε αποτυχία.</w:t>
      </w:r>
    </w:p>
    <w:p w14:paraId="381BD9DB"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οι καιροί απαιτούν να συνεργαστούμε. Εάν κάνουμε το λάθος και δεν συνεννοηθούμε, τότε φοβάμαι πως αυτό θα είναι το μεγαλύτερο από τα λάθη που έχει κάνει το εγχώριο πολιτικό σύστημα και ίσως να </w:t>
      </w:r>
      <w:r>
        <w:rPr>
          <w:rFonts w:eastAsia="Times New Roman" w:cs="Times New Roman"/>
          <w:szCs w:val="24"/>
        </w:rPr>
        <w:t xml:space="preserve">είναι και ένα λάθος που θα αποβεί μοιραίο. </w:t>
      </w:r>
    </w:p>
    <w:p w14:paraId="381BD9DC"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81BD9DD" w14:textId="77777777" w:rsidR="00DC23FB" w:rsidRDefault="001C39C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381BD9DE" w14:textId="77777777" w:rsidR="00DC23FB" w:rsidRDefault="001C39C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Σταματάκη από τον ΣΥΡΙΖΑ. </w:t>
      </w:r>
    </w:p>
    <w:p w14:paraId="381BD9DF" w14:textId="77777777" w:rsidR="00DC23FB" w:rsidRDefault="001C39CE">
      <w:pPr>
        <w:spacing w:after="0" w:line="600" w:lineRule="auto"/>
        <w:ind w:firstLine="720"/>
        <w:jc w:val="both"/>
        <w:rPr>
          <w:rFonts w:eastAsia="Times New Roman" w:cs="Times New Roman"/>
          <w:szCs w:val="24"/>
        </w:rPr>
      </w:pPr>
      <w:r>
        <w:rPr>
          <w:rFonts w:eastAsia="Times New Roman" w:cs="Times New Roman"/>
          <w:b/>
          <w:szCs w:val="24"/>
        </w:rPr>
        <w:t>ΕΛΕΝΗ ΣΤΑΜΑΤΑΚΗ:</w:t>
      </w:r>
      <w:r>
        <w:rPr>
          <w:rFonts w:eastAsia="Times New Roman" w:cs="Times New Roman"/>
          <w:szCs w:val="24"/>
        </w:rPr>
        <w:t xml:space="preserve"> Κύριε Πρόεδρε, κυρία Υπουργέ, κυρίες και κύρι</w:t>
      </w:r>
      <w:r>
        <w:rPr>
          <w:rFonts w:eastAsia="Times New Roman" w:cs="Times New Roman"/>
          <w:szCs w:val="24"/>
        </w:rPr>
        <w:t xml:space="preserve">οι συνάδελφοι, το νομοσχέδιο που συζητάμε σήμερα με τη </w:t>
      </w:r>
      <w:r>
        <w:rPr>
          <w:rFonts w:eastAsia="Times New Roman" w:cs="Times New Roman"/>
          <w:szCs w:val="24"/>
        </w:rPr>
        <w:lastRenderedPageBreak/>
        <w:t xml:space="preserve">διαδικασία του επείγοντος, είναι κάτι το οποίο προετοιμαζόταν αρκετό καιρό όχι μόνο από το Υπουργείο αλλά και μέσα από επιμέρους ρυθμίσεις που έχουμε κατά καιρούς ψηφίσει. </w:t>
      </w:r>
    </w:p>
    <w:p w14:paraId="381BD9E0"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Ήδη μέρος του ΟΓΑ με το ασφα</w:t>
      </w:r>
      <w:r>
        <w:rPr>
          <w:rFonts w:eastAsia="Times New Roman" w:cs="Times New Roman"/>
          <w:szCs w:val="24"/>
        </w:rPr>
        <w:t xml:space="preserve">λιστικό κομμάτι του νομοσχεδίου που ψηφίσαμε πριν από λίγο καιρό, μεταφέρθηκε στον ΕΦΚΑ. Η ίδρυση του ΟΠΕΚΑ αποτελεί την αναδιοργάνωση και την αναβάθμιση εκείνου του μέρους των επιδομάτων που απέμεινε στον παλαιό ΟΓΑ. </w:t>
      </w:r>
    </w:p>
    <w:p w14:paraId="381BD9E1"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Είναι ένα ακόμα εκσυγχρονιστικό βήμα </w:t>
      </w:r>
      <w:r>
        <w:rPr>
          <w:rFonts w:eastAsia="Times New Roman" w:cs="Times New Roman"/>
          <w:szCs w:val="24"/>
        </w:rPr>
        <w:t xml:space="preserve">για το κοινωνικό κράτος, ώστε να εντατικοποιηθεί η κοινωνική πολιτική, να συστηματοποιηθεί, να γίνει διαφανέστερη και δικαιότερη. </w:t>
      </w:r>
    </w:p>
    <w:p w14:paraId="381BD9E2"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lastRenderedPageBreak/>
        <w:t>Αποτελεί τον δεύτερο βασικό πυλώνα του νέου ψηφιακού κοινωνικού κράτους. Ο πρώτος είναι ο Εθνικός Μηχανισμός Συντονισμού, Παρ</w:t>
      </w:r>
      <w:r>
        <w:rPr>
          <w:rFonts w:eastAsia="Times New Roman" w:cs="Times New Roman"/>
          <w:szCs w:val="24"/>
        </w:rPr>
        <w:t xml:space="preserve">ακολούθησης, Αξιολόγησης των Πολιτικών Κοινωνικής Ένταξης και Κοινωνικής Συνοχής, με διακόσια σαράντα κέντρα κοινότητας στους δήμους, που πληροφορεί τους πολίτες για τα δικαιώματά τους σε παροχές ή υπηρεσίες σε όλη την Ελλάδα. </w:t>
      </w:r>
    </w:p>
    <w:p w14:paraId="381BD9E3"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από το 2015 η Κυβέρνηση του ΣΥΡΙΖΑ έθεσε ως πρώτο στόχο την αντιμετώπιση των συνεπειών της ανθρωπιστικής κρίσης, μία κρίση που ήρθε σαν αποτέλεσμα της έντασης των κοινωνικών ανισοτήτων εξαιτίας της οικονομικής κρίσης αλλά παράλληλα και ενός διαλυμένου κο</w:t>
      </w:r>
      <w:r>
        <w:rPr>
          <w:rFonts w:eastAsia="Times New Roman" w:cs="Times New Roman"/>
          <w:szCs w:val="24"/>
        </w:rPr>
        <w:t xml:space="preserve">ινωνικού κράτους, που άφηνε τους ανήμπορους πολίτες ανυπεράσπιστους. </w:t>
      </w:r>
    </w:p>
    <w:p w14:paraId="381BD9E4"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lastRenderedPageBreak/>
        <w:t>Τα προηγούμενα χρόνια η πολιτική που ακολουθήθηκε ήταν προβληματική από πολλές απόψεις και αποσπασματική, καθώς δεν αντιμετώπιζε ολόπλευρα τα προβλήματα των ευπαθών ομάδων.</w:t>
      </w:r>
    </w:p>
    <w:p w14:paraId="381BD9E5"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Υπήρχε πολυνο</w:t>
      </w:r>
      <w:r>
        <w:rPr>
          <w:rFonts w:eastAsia="Times New Roman" w:cs="Times New Roman"/>
          <w:szCs w:val="24"/>
        </w:rPr>
        <w:t xml:space="preserve">μία. Πολλές φορές οι πολίτες δεν μπορούσαν να ενημερωθούν ή να κάνουν χρήση των δικαιωμάτων τους λόγω της τεράστιας γραφειοκρατίας. Γινόταν κακός καταμερισμός </w:t>
      </w:r>
      <w:r>
        <w:rPr>
          <w:rFonts w:eastAsia="Times New Roman" w:cs="Times New Roman"/>
          <w:szCs w:val="24"/>
        </w:rPr>
        <w:t>κ</w:t>
      </w:r>
      <w:r>
        <w:rPr>
          <w:rFonts w:eastAsia="Times New Roman" w:cs="Times New Roman"/>
          <w:szCs w:val="24"/>
        </w:rPr>
        <w:t xml:space="preserve">αι αυτό το προβληματικό σύστημα καλούταν να διανέμει τους λιγοστούς πόρους, αφού ο τελευταίος </w:t>
      </w:r>
      <w:r>
        <w:rPr>
          <w:rFonts w:eastAsia="Times New Roman" w:cs="Times New Roman"/>
          <w:szCs w:val="24"/>
        </w:rPr>
        <w:t xml:space="preserve">προϋπολογισμός των προηγούμενων κυβερνήσεων έδινε 2,2% για την κοινωνική πολιτική σχεδόν το μισό από τον μέσο όρο της Ευρώπης. </w:t>
      </w:r>
    </w:p>
    <w:p w14:paraId="381BD9E6"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πλαίσιο του εκσυγχρονισμού και της υλοποίησης ενός πλαισίου διαφάνειας και παροχής κοινωνικής φροντίδας με ενιαίους </w:t>
      </w:r>
      <w:r>
        <w:rPr>
          <w:rFonts w:eastAsia="Times New Roman" w:cs="Times New Roman"/>
          <w:szCs w:val="24"/>
        </w:rPr>
        <w:lastRenderedPageBreak/>
        <w:t xml:space="preserve">κανόνες </w:t>
      </w:r>
      <w:r>
        <w:rPr>
          <w:rFonts w:eastAsia="Times New Roman" w:cs="Times New Roman"/>
          <w:szCs w:val="24"/>
        </w:rPr>
        <w:t xml:space="preserve">και ισότιμη πρόσβαση, ο νέος </w:t>
      </w:r>
      <w:r>
        <w:rPr>
          <w:rFonts w:eastAsia="Times New Roman" w:cs="Times New Roman"/>
          <w:szCs w:val="24"/>
        </w:rPr>
        <w:t>ο</w:t>
      </w:r>
      <w:r>
        <w:rPr>
          <w:rFonts w:eastAsia="Times New Roman" w:cs="Times New Roman"/>
          <w:szCs w:val="24"/>
        </w:rPr>
        <w:t xml:space="preserve">ργανισμός είναι μια ενιαία αρχή απόδοσης επιδομάτων και αναλαμβάνει δέσμη παροχών για τη στήριξη της οικογένειας και των ευπαθών ομάδων. </w:t>
      </w:r>
    </w:p>
    <w:p w14:paraId="381BD9E7"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Περιλαμβάνει το επίδομα παιδιού, το κοινωνικό επίδομα αλληλεγγύης, το επίδομα κοινωνικής</w:t>
      </w:r>
      <w:r>
        <w:rPr>
          <w:rFonts w:eastAsia="Times New Roman" w:cs="Times New Roman"/>
          <w:szCs w:val="24"/>
        </w:rPr>
        <w:t xml:space="preserve"> αλληλεγγύης σε ανασφάλιστους υπερήλικες, τη χορήγηση ασφαλιστικής ικανότητας, ακόμη και τα έξοδα κηδείας σε περιπτώσεις θανάτου, τις παροχές και υπηρεσίες του λογισμικού της Αγροτικής Εστίας, επιδόματα σε άτομα με αναπηρία </w:t>
      </w:r>
      <w:r>
        <w:rPr>
          <w:rFonts w:eastAsia="Times New Roman" w:cs="Times New Roman"/>
          <w:szCs w:val="24"/>
        </w:rPr>
        <w:t>κ</w:t>
      </w:r>
      <w:r>
        <w:rPr>
          <w:rFonts w:eastAsia="Times New Roman" w:cs="Times New Roman"/>
          <w:szCs w:val="24"/>
        </w:rPr>
        <w:t>αι είναι χαρακτηριστικές οι θετ</w:t>
      </w:r>
      <w:r>
        <w:rPr>
          <w:rFonts w:eastAsia="Times New Roman" w:cs="Times New Roman"/>
          <w:szCs w:val="24"/>
        </w:rPr>
        <w:t>ικές αναφορές που γίνονται στο συγκεκριμένο νομοσχέδιο από την Ομοσπονδία Ατόμων με Ειδικές Ανάγκες.</w:t>
      </w:r>
    </w:p>
    <w:p w14:paraId="381BD9E8"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Περιλαμβάνει, επίσης, προνομιακές παροχές, οικονομικές και εισοδηματικές ενισχύσεις και κοινωνικές υπηρεσίες για την οικονομική στήριξη ειδικών ευπαθών ομά</w:t>
      </w:r>
      <w:r>
        <w:rPr>
          <w:rFonts w:eastAsia="Times New Roman" w:cs="Times New Roman"/>
          <w:szCs w:val="24"/>
        </w:rPr>
        <w:t xml:space="preserve">δων σε άνεργους, σε μακροχρόνια άνεργους, ιδιαίτερα σε άνεργους μακροχρόνιους που βρίσκονται κοντά στα όρια συνταξιοδότησης. </w:t>
      </w:r>
    </w:p>
    <w:p w14:paraId="381BD9E9"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Μια σειρά από παρεμβάσεις εκσυγχρονίζουν την άσκηση κοινωνικής πολιτικής όπως η ηλεκτρονική πλατφόρμα ΗΔΙΚΑ, μια σειρά ψηφιακών ερ</w:t>
      </w:r>
      <w:r>
        <w:rPr>
          <w:rFonts w:eastAsia="Times New Roman" w:cs="Times New Roman"/>
          <w:szCs w:val="24"/>
        </w:rPr>
        <w:t>γαλείων που διευκολύνουν τον πολίτη, τον βοηθούν να μάθει τι δικαιούται και βοηθούν και την πολιτεία</w:t>
      </w:r>
      <w:r>
        <w:rPr>
          <w:rFonts w:eastAsia="Times New Roman" w:cs="Times New Roman"/>
          <w:szCs w:val="24"/>
        </w:rPr>
        <w:t>,</w:t>
      </w:r>
      <w:r>
        <w:rPr>
          <w:rFonts w:eastAsia="Times New Roman" w:cs="Times New Roman"/>
          <w:szCs w:val="24"/>
        </w:rPr>
        <w:t xml:space="preserve"> να καταγράφει πού υπάρχουν ανάγκες και τι δεν λειτουργεί καλά. </w:t>
      </w:r>
    </w:p>
    <w:p w14:paraId="381BD9EA"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Η κυρία Υπουργός ήδη αναφέρθηκε διεξοδικά σε όλα αυτά τα προβλήματα και ήδη πριν από λίγο </w:t>
      </w:r>
      <w:r>
        <w:rPr>
          <w:rFonts w:eastAsia="Times New Roman" w:cs="Times New Roman"/>
          <w:szCs w:val="24"/>
        </w:rPr>
        <w:t>κατέθεσε και βελτιωτικές τροπολογίες</w:t>
      </w:r>
      <w:r>
        <w:rPr>
          <w:rFonts w:eastAsia="Times New Roman" w:cs="Times New Roman"/>
          <w:szCs w:val="24"/>
        </w:rPr>
        <w:t>,</w:t>
      </w:r>
      <w:r>
        <w:rPr>
          <w:rFonts w:eastAsia="Times New Roman" w:cs="Times New Roman"/>
          <w:szCs w:val="24"/>
        </w:rPr>
        <w:t xml:space="preserve"> που θα διευκολύνουν τα άτομα που δικαιούνται αυτές τις παροχές. </w:t>
      </w:r>
    </w:p>
    <w:p w14:paraId="381BD9EB"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πρώτη φορά παρά τις επιβαλλόμενες δεσμεύσεις, ψηφίσαμε σημαντική αύξηση των δαπανών και το Υπουργείο μας έκανε πολύ μεγάλες προσπάθειες για την προστ</w:t>
      </w:r>
      <w:r>
        <w:rPr>
          <w:rFonts w:eastAsia="Times New Roman" w:cs="Times New Roman"/>
          <w:szCs w:val="24"/>
        </w:rPr>
        <w:t>ασία της οικογένειας. Συγκεκριμένα στα οικογενειακά επιδόματα γίνεται αύξηση της τάξης του 40%</w:t>
      </w:r>
      <w:r>
        <w:rPr>
          <w:rFonts w:eastAsia="Times New Roman" w:cs="Times New Roman"/>
          <w:szCs w:val="24"/>
        </w:rPr>
        <w:t>,</w:t>
      </w:r>
      <w:r>
        <w:rPr>
          <w:rFonts w:eastAsia="Times New Roman" w:cs="Times New Roman"/>
          <w:szCs w:val="24"/>
        </w:rPr>
        <w:t xml:space="preserve"> που αντιστοιχεί σε 260 εκατομμύρια ευρώ στον συνολικό προϋπολογισμό. Η διανομή των επιδομάτων εκλογικεύεται με άξονα ένα ενιαίο επίδομα για το παιδί</w:t>
      </w:r>
      <w:r>
        <w:rPr>
          <w:rFonts w:eastAsia="Times New Roman" w:cs="Times New Roman"/>
          <w:szCs w:val="24"/>
        </w:rPr>
        <w:t>,</w:t>
      </w:r>
      <w:r>
        <w:rPr>
          <w:rFonts w:eastAsia="Times New Roman" w:cs="Times New Roman"/>
          <w:szCs w:val="24"/>
        </w:rPr>
        <w:t xml:space="preserve"> που θα στο</w:t>
      </w:r>
      <w:r>
        <w:rPr>
          <w:rFonts w:eastAsia="Times New Roman" w:cs="Times New Roman"/>
          <w:szCs w:val="24"/>
        </w:rPr>
        <w:t xml:space="preserve">χεύει στη στήριξη των οικογενειών με χαμηλά εισοδήματα. </w:t>
      </w:r>
    </w:p>
    <w:p w14:paraId="381BD9EC"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381BD9ED"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ήθελα δύο λεπτά ακόμα, κύριε Πρόεδρε.</w:t>
      </w:r>
    </w:p>
    <w:p w14:paraId="381BD9EE"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Έτσι αποκαθιστά μια πολύ μεγάλη αδικία έναντι των οικογενειών με δύο παιδ</w:t>
      </w:r>
      <w:r>
        <w:rPr>
          <w:rFonts w:eastAsia="Times New Roman" w:cs="Times New Roman"/>
          <w:szCs w:val="24"/>
        </w:rPr>
        <w:t xml:space="preserve">ιά, που είναι η συντριπτική πλειοψηφία των οικογενειών στη χώρα μας. </w:t>
      </w:r>
    </w:p>
    <w:p w14:paraId="381BD9EF"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μια σειρά από διατάξεις ρυθμίζουν τις διαδικασίες και περιορίζουν την τεράστια ταλαιπωρία και τη μακροχρόνια αναμονή ατόμων με ειδικές ανάγκες για τα επιδόματα τα οποία δικαιούντα</w:t>
      </w:r>
      <w:r>
        <w:rPr>
          <w:rFonts w:eastAsia="Times New Roman" w:cs="Times New Roman"/>
          <w:szCs w:val="24"/>
        </w:rPr>
        <w:t xml:space="preserve">ν. </w:t>
      </w:r>
    </w:p>
    <w:p w14:paraId="381BD9F0"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λοιπόν, επείγον να στήσουμε και αυτόν τον μηχανισμό</w:t>
      </w:r>
      <w:r>
        <w:rPr>
          <w:rFonts w:eastAsia="Times New Roman" w:cs="Times New Roman"/>
          <w:szCs w:val="24"/>
        </w:rPr>
        <w:t>,</w:t>
      </w:r>
      <w:r>
        <w:rPr>
          <w:rFonts w:eastAsia="Times New Roman" w:cs="Times New Roman"/>
          <w:szCs w:val="24"/>
        </w:rPr>
        <w:t xml:space="preserve"> που θα μας δώσει τη δυνατότητα να υλοποιήσουμε όσα μέχρι τώρα καλώς έχουμε νομοθετήσει και που θα παρέχει διευκολύνσεις, καλύτερη ποιότητα ζωής και αίσθημα ασφάλειας στους πολίτες. </w:t>
      </w:r>
    </w:p>
    <w:p w14:paraId="381BD9F1"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Για μια ακόμα φορά η Αξιωματική Αντιπολίτευση, η Αντιπολίτευση γενικότερα που κυβέρνησε τη χώρα τα πενήντα τελευταία χρόνια, με κροκοδείλια δάκρυα προσπαθεί να αποπροσανατολίσει τη συζήτηση, για να καλύψει τις τεράστιες ανομίες και ευθύνες της. </w:t>
      </w:r>
    </w:p>
    <w:p w14:paraId="381BD9F2"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μας συ</w:t>
      </w:r>
      <w:r>
        <w:rPr>
          <w:rFonts w:eastAsia="Times New Roman" w:cs="Times New Roman"/>
          <w:szCs w:val="24"/>
        </w:rPr>
        <w:t xml:space="preserve">γκινούν αυτά τα δάκρυα, γιατί ξέρουμε τι προσπαθούν να καλύψουν και να αποκρύψουν. Εμείς προχωράμε με γνώμονα το κοινωνικό συμφέρον. </w:t>
      </w:r>
    </w:p>
    <w:p w14:paraId="381BD9F3" w14:textId="77777777" w:rsidR="00DC23FB" w:rsidRDefault="001C39CE">
      <w:pPr>
        <w:spacing w:line="600" w:lineRule="auto"/>
        <w:ind w:left="360"/>
        <w:jc w:val="center"/>
        <w:rPr>
          <w:rFonts w:eastAsia="Times New Roman" w:cs="Times New Roman"/>
          <w:szCs w:val="24"/>
        </w:rPr>
      </w:pPr>
      <w:r>
        <w:rPr>
          <w:rFonts w:eastAsia="Times New Roman" w:cs="Times New Roman"/>
          <w:szCs w:val="24"/>
        </w:rPr>
        <w:t>(Χειροκροτήματα από την πτέρυγα του ΣΥΡΙΖΑ)</w:t>
      </w:r>
    </w:p>
    <w:p w14:paraId="381BD9F4"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Κοινοβουλευτικός Εκπρόσωπος </w:t>
      </w:r>
      <w:r>
        <w:rPr>
          <w:rFonts w:eastAsia="Times New Roman" w:cs="Times New Roman"/>
          <w:szCs w:val="24"/>
        </w:rPr>
        <w:t xml:space="preserve">του ΣΥΡΙΖΑ κ. Μαντάς. </w:t>
      </w:r>
    </w:p>
    <w:p w14:paraId="381BD9F5"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Κυρίες και κύριοι Βουλευτές, όταν πριν από δύο περίπου χρόνια σε μια συζήτηση με την Υπουργό μοιραζόταν μαζί μου το όραμά της για το Εθνικό Σύστημα Κοινωνικής </w:t>
      </w:r>
      <w:r>
        <w:rPr>
          <w:rFonts w:eastAsia="Times New Roman" w:cs="Times New Roman"/>
          <w:szCs w:val="24"/>
        </w:rPr>
        <w:lastRenderedPageBreak/>
        <w:t>Αλληλεγγύης σε πολύ δύσκολες εποχές, πραγματικά δεν πίστευ</w:t>
      </w:r>
      <w:r>
        <w:rPr>
          <w:rFonts w:eastAsia="Times New Roman" w:cs="Times New Roman"/>
          <w:szCs w:val="24"/>
        </w:rPr>
        <w:t xml:space="preserve">α ότι θα μπορούσαμε να είμαστε σήμερα σε αυτή τη θέση. </w:t>
      </w:r>
    </w:p>
    <w:p w14:paraId="381BD9F6" w14:textId="77777777" w:rsidR="00DC23FB" w:rsidRDefault="001C39CE">
      <w:pPr>
        <w:tabs>
          <w:tab w:val="left" w:pos="1080"/>
        </w:tabs>
        <w:spacing w:line="600" w:lineRule="auto"/>
        <w:ind w:firstLine="720"/>
        <w:jc w:val="both"/>
        <w:rPr>
          <w:rFonts w:eastAsia="Times New Roman" w:cs="Times New Roman"/>
          <w:szCs w:val="24"/>
        </w:rPr>
      </w:pPr>
      <w:r>
        <w:rPr>
          <w:rFonts w:eastAsia="Times New Roman" w:cs="Times New Roman"/>
          <w:szCs w:val="24"/>
        </w:rPr>
        <w:t>Με το σημερινό νομοσχέδιο νομίζω ότι γίνεται ένα πολύ σοβαρό βήμα</w:t>
      </w:r>
      <w:r>
        <w:rPr>
          <w:rFonts w:eastAsia="Times New Roman" w:cs="Times New Roman"/>
          <w:szCs w:val="24"/>
        </w:rPr>
        <w:t>,</w:t>
      </w:r>
      <w:r>
        <w:rPr>
          <w:rFonts w:eastAsia="Times New Roman" w:cs="Times New Roman"/>
          <w:szCs w:val="24"/>
        </w:rPr>
        <w:t xml:space="preserve"> σε αυτό που ακόμα δεν έχουμε ίσως συνειδητοποιήσει, σε αυτή τη μεταρρύθμιση της οποίας την ιδιοκτησία όχι μόνο δεν έχουμε κανένα πρόβ</w:t>
      </w:r>
      <w:r>
        <w:rPr>
          <w:rFonts w:eastAsia="Times New Roman" w:cs="Times New Roman"/>
          <w:szCs w:val="24"/>
        </w:rPr>
        <w:t>λημα να την έχουμε, σε αντίθεση με πολλά άλλα πράγματα που έχουμε δηλώσει ότι δεν είναι ιδιοκτησία μας, δεν είναι στο πρόγραμμά μας.</w:t>
      </w:r>
    </w:p>
    <w:p w14:paraId="381BD9F7" w14:textId="77777777" w:rsidR="00DC23FB" w:rsidRDefault="001C39CE">
      <w:pPr>
        <w:tabs>
          <w:tab w:val="left" w:pos="1080"/>
        </w:tabs>
        <w:spacing w:line="600" w:lineRule="auto"/>
        <w:ind w:firstLine="720"/>
        <w:jc w:val="both"/>
        <w:rPr>
          <w:rFonts w:eastAsia="Times New Roman" w:cs="Times New Roman"/>
          <w:szCs w:val="24"/>
        </w:rPr>
      </w:pPr>
      <w:r>
        <w:rPr>
          <w:rFonts w:eastAsia="Times New Roman" w:cs="Times New Roman"/>
          <w:szCs w:val="24"/>
        </w:rPr>
        <w:t>Νομίζω ότι είναι μια στιγμή δικαίωσης, θα έλεγα, για τη δουλειά πάρα πολλών ανθρώπων όχι μόνο από την πολιτική ηγεσία του Υ</w:t>
      </w:r>
      <w:r>
        <w:rPr>
          <w:rFonts w:eastAsia="Times New Roman" w:cs="Times New Roman"/>
          <w:szCs w:val="24"/>
        </w:rPr>
        <w:t>πουργείου αλλά και πολλών ανθρώπων και μέσα στο ίδιο το σύ</w:t>
      </w:r>
      <w:r>
        <w:rPr>
          <w:rFonts w:eastAsia="Times New Roman" w:cs="Times New Roman"/>
          <w:szCs w:val="24"/>
        </w:rPr>
        <w:lastRenderedPageBreak/>
        <w:t xml:space="preserve">στημα –άλλωστε και η Υπουργός αναφέρθηκε και τους ευχαρίστησε- το ότι φτάνουμε επιτέλους σε ένα νέο τοπίο για το Εθνικό Σύστημα Κοινωνικής Αλληλεγγύης. </w:t>
      </w:r>
    </w:p>
    <w:p w14:paraId="381BD9F8" w14:textId="77777777" w:rsidR="00DC23FB" w:rsidRDefault="001C39CE">
      <w:pPr>
        <w:tabs>
          <w:tab w:val="left" w:pos="1080"/>
        </w:tabs>
        <w:spacing w:line="600" w:lineRule="auto"/>
        <w:ind w:firstLine="720"/>
        <w:jc w:val="both"/>
        <w:rPr>
          <w:rFonts w:eastAsia="Times New Roman" w:cs="Times New Roman"/>
          <w:szCs w:val="24"/>
        </w:rPr>
      </w:pPr>
      <w:r>
        <w:rPr>
          <w:rFonts w:eastAsia="Times New Roman" w:cs="Times New Roman"/>
          <w:szCs w:val="24"/>
        </w:rPr>
        <w:t>Επιτρέψτε μου να το λέω έτσι, γιατί πρέπει να</w:t>
      </w:r>
      <w:r>
        <w:rPr>
          <w:rFonts w:eastAsia="Times New Roman" w:cs="Times New Roman"/>
          <w:szCs w:val="24"/>
        </w:rPr>
        <w:t xml:space="preserve"> θυμόμαστε ότι, όπως στον τομέα της Υγείας υπήρξαν θεμελιακές μεταβολές σε ένα συγκεκριμένο ιστορικό χρονικό διάστημα που όλοι τις αποτιμούμε με αυτό που τους αξίζει, έτσι πρέπει να θυμόμαστε και αυτή τη μέρα. Νομίζω ότι η σφραγίδα που μπαίνει, το αποτύπωμ</w:t>
      </w:r>
      <w:r>
        <w:rPr>
          <w:rFonts w:eastAsia="Times New Roman" w:cs="Times New Roman"/>
          <w:szCs w:val="24"/>
        </w:rPr>
        <w:t>α που θα υπάρχει με αυτό το νομοσχέδιο</w:t>
      </w:r>
      <w:r>
        <w:rPr>
          <w:rFonts w:eastAsia="Times New Roman" w:cs="Times New Roman"/>
          <w:szCs w:val="24"/>
        </w:rPr>
        <w:t>,</w:t>
      </w:r>
      <w:r>
        <w:rPr>
          <w:rFonts w:eastAsia="Times New Roman" w:cs="Times New Roman"/>
          <w:szCs w:val="24"/>
        </w:rPr>
        <w:t xml:space="preserve"> θα είναι εξαιρετικά σημαντικό για τα επόμενα πολλά χρόνια, για να μην πω τις επόμενες δεκαετίες. </w:t>
      </w:r>
      <w:r>
        <w:rPr>
          <w:rFonts w:eastAsia="Times New Roman" w:cs="Times New Roman"/>
          <w:szCs w:val="24"/>
        </w:rPr>
        <w:t>Τ</w:t>
      </w:r>
      <w:r>
        <w:rPr>
          <w:rFonts w:eastAsia="Times New Roman" w:cs="Times New Roman"/>
          <w:szCs w:val="24"/>
        </w:rPr>
        <w:t>ο λέω αυτό χωρίς να υπερβάλλω, γιατί γνωρίζω από κοντά και τη δουλειά που έχει γίνει αλλά και την επιμονή αυτού του συ</w:t>
      </w:r>
      <w:r>
        <w:rPr>
          <w:rFonts w:eastAsia="Times New Roman" w:cs="Times New Roman"/>
          <w:szCs w:val="24"/>
        </w:rPr>
        <w:t xml:space="preserve">γκεκριμένου Υπουργείου και της συγκεκριμένης Υπουργού στους στόχους </w:t>
      </w:r>
      <w:r>
        <w:rPr>
          <w:rFonts w:eastAsia="Times New Roman" w:cs="Times New Roman"/>
          <w:szCs w:val="24"/>
        </w:rPr>
        <w:lastRenderedPageBreak/>
        <w:t>που βάζει και υλοποιεί. Γι’ αυτό και δεν έχω κα</w:t>
      </w:r>
      <w:r>
        <w:rPr>
          <w:rFonts w:eastAsia="Times New Roman" w:cs="Times New Roman"/>
          <w:szCs w:val="24"/>
        </w:rPr>
        <w:t>μ</w:t>
      </w:r>
      <w:r>
        <w:rPr>
          <w:rFonts w:eastAsia="Times New Roman" w:cs="Times New Roman"/>
          <w:szCs w:val="24"/>
        </w:rPr>
        <w:t>μία αμφιβολία ότι, παρά τις δυσκολίες που έχει αυτή η μετάβαση –και έχει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δυσκολίες-, θα είμαστε την επόμενη ημέρα σε ένα διαφανές</w:t>
      </w:r>
      <w:r>
        <w:rPr>
          <w:rFonts w:eastAsia="Times New Roman" w:cs="Times New Roman"/>
          <w:szCs w:val="24"/>
        </w:rPr>
        <w:t>, ψηφιοποιημένο δημόσιο Εθνικό Σύστημα Κοινωνικής Αλληλεγγύης.</w:t>
      </w:r>
    </w:p>
    <w:p w14:paraId="381BD9F9" w14:textId="77777777" w:rsidR="00DC23FB" w:rsidRDefault="001C39CE">
      <w:pPr>
        <w:tabs>
          <w:tab w:val="left" w:pos="1080"/>
        </w:tabs>
        <w:spacing w:line="600" w:lineRule="auto"/>
        <w:ind w:firstLine="720"/>
        <w:jc w:val="both"/>
        <w:rPr>
          <w:rFonts w:eastAsia="Times New Roman" w:cs="Times New Roman"/>
          <w:szCs w:val="24"/>
        </w:rPr>
      </w:pPr>
      <w:r>
        <w:rPr>
          <w:rFonts w:eastAsia="Times New Roman" w:cs="Times New Roman"/>
          <w:szCs w:val="24"/>
        </w:rPr>
        <w:t>Συνεπώς η αίσθησή μου είναι ότι ακούγονται πολύ μίζερες όποιες φωνές και ιδιαίτερα από την Αξιωματική Αντιπολίτευση που κλαίει και οδύρεται, γιατί χάνει ίσως κάποια «προνόμια», θα έλεγε κανείς,</w:t>
      </w:r>
      <w:r>
        <w:rPr>
          <w:rFonts w:eastAsia="Times New Roman" w:cs="Times New Roman"/>
          <w:szCs w:val="24"/>
        </w:rPr>
        <w:t xml:space="preserve"> παρέμβασης σε έναν πολύ ευαίσθητο τομέα. Περί αυτού πρόκειται.</w:t>
      </w:r>
    </w:p>
    <w:p w14:paraId="381BD9FA" w14:textId="77777777" w:rsidR="00DC23FB" w:rsidRDefault="001C39CE">
      <w:pPr>
        <w:tabs>
          <w:tab w:val="left" w:pos="1080"/>
        </w:tabs>
        <w:spacing w:line="600" w:lineRule="auto"/>
        <w:ind w:firstLine="720"/>
        <w:jc w:val="both"/>
        <w:rPr>
          <w:rFonts w:eastAsia="Times New Roman" w:cs="Times New Roman"/>
          <w:szCs w:val="24"/>
        </w:rPr>
      </w:pPr>
      <w:r>
        <w:rPr>
          <w:rFonts w:eastAsia="Times New Roman" w:cs="Times New Roman"/>
          <w:szCs w:val="24"/>
        </w:rPr>
        <w:t>Στην ουσία με αυτό το νομοσχέδιο κόβεται ο ομφάλιος λώρος των σχέσεων του πολιτικού συστήματος με αυτό που ανδρώθηκε, αναπτύχθηκε, εκτοξεύθηκε ως πελατειακό κράτος τις προηγούμενες πολλές δεκα</w:t>
      </w:r>
      <w:r>
        <w:rPr>
          <w:rFonts w:eastAsia="Times New Roman" w:cs="Times New Roman"/>
          <w:szCs w:val="24"/>
        </w:rPr>
        <w:t xml:space="preserve">ετίες. Έχουμε όλοι εμπειρία σε αυτό και δεν νομίζω </w:t>
      </w:r>
      <w:r>
        <w:rPr>
          <w:rFonts w:eastAsia="Times New Roman" w:cs="Times New Roman"/>
          <w:szCs w:val="24"/>
        </w:rPr>
        <w:lastRenderedPageBreak/>
        <w:t>ότι χρειάζεται να κρυβόμαστε, γιατί ήταν κάτι το οποίο ταλαιπώρησε και συνεχίζει να ταλαιπωρεί την ελληνική κοινωνία και το ελληνικό δημόσιο.</w:t>
      </w:r>
    </w:p>
    <w:p w14:paraId="381BD9FB" w14:textId="77777777" w:rsidR="00DC23FB" w:rsidRDefault="001C39CE">
      <w:pPr>
        <w:tabs>
          <w:tab w:val="left" w:pos="1080"/>
        </w:tabs>
        <w:spacing w:line="600" w:lineRule="auto"/>
        <w:ind w:firstLine="720"/>
        <w:jc w:val="both"/>
        <w:rPr>
          <w:rFonts w:eastAsia="Times New Roman" w:cs="Times New Roman"/>
          <w:szCs w:val="24"/>
        </w:rPr>
      </w:pPr>
      <w:r>
        <w:rPr>
          <w:rFonts w:eastAsia="Times New Roman" w:cs="Times New Roman"/>
          <w:szCs w:val="24"/>
        </w:rPr>
        <w:t>Νομίζω ότι όλοι οι άνθρωποι που βλέπουν με έναν ουσιαστικό τρόπ</w:t>
      </w:r>
      <w:r>
        <w:rPr>
          <w:rFonts w:eastAsia="Times New Roman" w:cs="Times New Roman"/>
          <w:szCs w:val="24"/>
        </w:rPr>
        <w:t>ο τις επόμενες ημέρες που πρέπει να έχει η διοίκηση, το κράτος μας –και ειδικά το κοινωνικό κράτος- θα έπρεπε λογικά να το υποστηρίξουν. Αυτή νομίζω ότι είναι η ουσία του νομοσχεδίου. Ξαναλέω ότι το αποτύπωμα θα είναι πολύ θετικό, θα είναι πολύ σημαντικό γ</w:t>
      </w:r>
      <w:r>
        <w:rPr>
          <w:rFonts w:eastAsia="Times New Roman" w:cs="Times New Roman"/>
          <w:szCs w:val="24"/>
        </w:rPr>
        <w:t>ια το επόμενο μεγάλο χρονικό διάστημα. Είμαι σίγουρος ότι αυτό θα αρχίσουν να το βιώνουν όλοι οι άνθρωποι που έχουν ανάγκη –όλοι μας δηλαδή, όλος ο πληθυσμός της χώρας μας- από αυτές τις υπηρεσίες, ιδιαίτερα σε καταστάσεις που είναι δύσκολες, που είναι ευα</w:t>
      </w:r>
      <w:r>
        <w:rPr>
          <w:rFonts w:eastAsia="Times New Roman" w:cs="Times New Roman"/>
          <w:szCs w:val="24"/>
        </w:rPr>
        <w:t xml:space="preserve">ίσθητες σε καταστάσεις ανάγκης. </w:t>
      </w:r>
    </w:p>
    <w:p w14:paraId="381BD9FC" w14:textId="77777777" w:rsidR="00DC23FB" w:rsidRDefault="001C39CE">
      <w:pPr>
        <w:tabs>
          <w:tab w:val="left" w:pos="1080"/>
        </w:tabs>
        <w:spacing w:line="600" w:lineRule="auto"/>
        <w:ind w:firstLine="720"/>
        <w:jc w:val="both"/>
        <w:rPr>
          <w:rFonts w:eastAsia="Times New Roman" w:cs="Times New Roman"/>
          <w:szCs w:val="24"/>
        </w:rPr>
      </w:pPr>
      <w:r>
        <w:rPr>
          <w:rFonts w:eastAsia="Times New Roman" w:cs="Times New Roman"/>
          <w:szCs w:val="24"/>
        </w:rPr>
        <w:lastRenderedPageBreak/>
        <w:t>Αυτά είχα να πω για το νομοσχέδιο. Επιτρέψτε μου να πω δυο, τρία άλλα πράγματα</w:t>
      </w:r>
      <w:r>
        <w:rPr>
          <w:rFonts w:eastAsia="Times New Roman" w:cs="Times New Roman"/>
          <w:szCs w:val="24"/>
        </w:rPr>
        <w:t>,</w:t>
      </w:r>
      <w:r>
        <w:rPr>
          <w:rFonts w:eastAsia="Times New Roman" w:cs="Times New Roman"/>
          <w:szCs w:val="24"/>
        </w:rPr>
        <w:t xml:space="preserve"> σε σχέση με ζητήματα που ακούστηκαν στη συζήτηση αυτή που διεξάγεται σήμερα και νομίζω ότι περιέχουν πολλές ανακρίβειες, λίγη αλήθεια και στο τ</w:t>
      </w:r>
      <w:r>
        <w:rPr>
          <w:rFonts w:eastAsia="Times New Roman" w:cs="Times New Roman"/>
          <w:szCs w:val="24"/>
        </w:rPr>
        <w:t>έλος κάνουν ένα μείγμα μεγάλων ψεμάτων και διαστρεβλώσεων.</w:t>
      </w:r>
    </w:p>
    <w:p w14:paraId="381BD9F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Πάμε ένα-ένα. Υπήρξε μια τοποθέτηση</w:t>
      </w:r>
      <w:r>
        <w:rPr>
          <w:rFonts w:eastAsia="Times New Roman" w:cs="Times New Roman"/>
          <w:szCs w:val="24"/>
        </w:rPr>
        <w:t>,</w:t>
      </w:r>
      <w:r>
        <w:rPr>
          <w:rFonts w:eastAsia="Times New Roman" w:cs="Times New Roman"/>
          <w:szCs w:val="24"/>
        </w:rPr>
        <w:t xml:space="preserve"> που λέει ότι μειώθηκαν οι κοινωνικές δαπάνες στον </w:t>
      </w:r>
      <w:r>
        <w:rPr>
          <w:rFonts w:eastAsia="Times New Roman" w:cs="Times New Roman"/>
          <w:szCs w:val="24"/>
        </w:rPr>
        <w:t>π</w:t>
      </w:r>
      <w:r>
        <w:rPr>
          <w:rFonts w:eastAsia="Times New Roman" w:cs="Times New Roman"/>
          <w:szCs w:val="24"/>
        </w:rPr>
        <w:t>ροϋπολογισμό.</w:t>
      </w:r>
    </w:p>
    <w:p w14:paraId="381BD9F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Δεν ξέρω, κύριε </w:t>
      </w:r>
      <w:proofErr w:type="spellStart"/>
      <w:r>
        <w:rPr>
          <w:rFonts w:eastAsia="Times New Roman" w:cs="Times New Roman"/>
          <w:szCs w:val="24"/>
        </w:rPr>
        <w:t>ε</w:t>
      </w:r>
      <w:r>
        <w:rPr>
          <w:rFonts w:eastAsia="Times New Roman" w:cs="Times New Roman"/>
          <w:szCs w:val="24"/>
        </w:rPr>
        <w:t>ισηγητά</w:t>
      </w:r>
      <w:proofErr w:type="spellEnd"/>
      <w:r>
        <w:rPr>
          <w:rFonts w:eastAsia="Times New Roman" w:cs="Times New Roman"/>
          <w:szCs w:val="24"/>
        </w:rPr>
        <w:t xml:space="preserve"> της Νέας Δημοκρατίας, από πού ακριβώς πήρατε τα στοιχεία, αλλά…</w:t>
      </w:r>
    </w:p>
    <w:p w14:paraId="381BD9F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w:t>
      </w:r>
      <w:r>
        <w:rPr>
          <w:rFonts w:eastAsia="Times New Roman" w:cs="Times New Roman"/>
          <w:b/>
          <w:szCs w:val="24"/>
        </w:rPr>
        <w:t xml:space="preserve"> ΜΗΤΑΡΑΚΗΣ:</w:t>
      </w:r>
      <w:r>
        <w:rPr>
          <w:rFonts w:eastAsia="Times New Roman" w:cs="Times New Roman"/>
          <w:szCs w:val="24"/>
        </w:rPr>
        <w:t xml:space="preserve"> Από τον </w:t>
      </w:r>
      <w:r>
        <w:rPr>
          <w:rFonts w:eastAsia="Times New Roman" w:cs="Times New Roman"/>
          <w:szCs w:val="24"/>
        </w:rPr>
        <w:t>π</w:t>
      </w:r>
      <w:r>
        <w:rPr>
          <w:rFonts w:eastAsia="Times New Roman" w:cs="Times New Roman"/>
          <w:szCs w:val="24"/>
        </w:rPr>
        <w:t>ροϋπολογισμό του Υπουργείου Οικονομικών.</w:t>
      </w:r>
    </w:p>
    <w:p w14:paraId="381BDA0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Περιμένετε, θα σας πω, θα σας εξηγήσω.</w:t>
      </w:r>
    </w:p>
    <w:p w14:paraId="381BDA0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Πρώτον, μόνο το ΚΕΑ και τα οικογενειακά επιδόματα βγάζουν έναν προϋπολογισμό πάνω από 1 δισεκατομμύριο.</w:t>
      </w:r>
    </w:p>
    <w:p w14:paraId="381BDA0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Το δεύτερο είναι</w:t>
      </w:r>
      <w:r>
        <w:rPr>
          <w:rFonts w:eastAsia="Times New Roman" w:cs="Times New Roman"/>
          <w:szCs w:val="24"/>
        </w:rPr>
        <w:t>,</w:t>
      </w:r>
      <w:r>
        <w:rPr>
          <w:rFonts w:eastAsia="Times New Roman" w:cs="Times New Roman"/>
          <w:szCs w:val="24"/>
        </w:rPr>
        <w:t xml:space="preserve"> μήπως υπολογίζατε</w:t>
      </w:r>
      <w:r>
        <w:rPr>
          <w:rFonts w:eastAsia="Times New Roman" w:cs="Times New Roman"/>
          <w:szCs w:val="24"/>
        </w:rPr>
        <w:t xml:space="preserve"> σε αυτό τις εισφορές περίπου 650 εκατομμύρια των δημοσίων υπαλλήλων που άλλαξε το 2017 και πήγε στη στήλη του ΕΦΚΑ. Διότι προσπαθώ να βρω</w:t>
      </w:r>
      <w:r>
        <w:rPr>
          <w:rFonts w:eastAsia="Times New Roman" w:cs="Times New Roman"/>
          <w:szCs w:val="24"/>
        </w:rPr>
        <w:t>,</w:t>
      </w:r>
      <w:r>
        <w:rPr>
          <w:rFonts w:eastAsia="Times New Roman" w:cs="Times New Roman"/>
          <w:szCs w:val="24"/>
        </w:rPr>
        <w:t xml:space="preserve"> με ποιον τρόπο υπολογίζετε ακριβώς τις κοινωνικές δαπάνες. Αυτό ήταν κάτι που ίσχυε το 2017 στη συγκεκριμένη στήλη μ</w:t>
      </w:r>
      <w:r>
        <w:rPr>
          <w:rFonts w:eastAsia="Times New Roman" w:cs="Times New Roman"/>
          <w:szCs w:val="24"/>
        </w:rPr>
        <w:t>εταφέρθηκε και αυτό είναι μια λογιστική μεταφορά, αλλά δεν νομίζω ότι υπάρχει οποιαδήποτε σοβαρή προσέγγιση</w:t>
      </w:r>
      <w:r>
        <w:rPr>
          <w:rFonts w:eastAsia="Times New Roman" w:cs="Times New Roman"/>
          <w:szCs w:val="24"/>
        </w:rPr>
        <w:t>,</w:t>
      </w:r>
      <w:r>
        <w:rPr>
          <w:rFonts w:eastAsia="Times New Roman" w:cs="Times New Roman"/>
          <w:szCs w:val="24"/>
        </w:rPr>
        <w:t xml:space="preserve"> που να ισχυρίζεται ότι αυτή η Κυβέρνηση μείωσε τις κοινωνικές δαπάνες.</w:t>
      </w:r>
    </w:p>
    <w:p w14:paraId="381BDA0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Αν θέλετε να μιλήσουμε ξεχωριστά για το ασφαλιστικό σύστημα, που εκεί είναι </w:t>
      </w:r>
      <w:r>
        <w:rPr>
          <w:rFonts w:eastAsia="Times New Roman" w:cs="Times New Roman"/>
          <w:szCs w:val="24"/>
        </w:rPr>
        <w:t>μια άλλη ιστορία.</w:t>
      </w:r>
    </w:p>
    <w:p w14:paraId="381BDA0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λίγο παρακάτω. Ειπώθηκαν πολλά. Ήδη έχουν απαντηθεί κάποια από αυτά. Θα πω και ορισμένα πράγματα επιπλέον και σε σχέση με τις ευέλικτες μορφές απασχόλησης και με τους μισθούς και με την ανεργία και με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p>
    <w:p w14:paraId="381BDA0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Επιτρέψτε μου να</w:t>
      </w:r>
      <w:r>
        <w:rPr>
          <w:rFonts w:eastAsia="Times New Roman" w:cs="Times New Roman"/>
          <w:szCs w:val="24"/>
        </w:rPr>
        <w:t xml:space="preserve"> ξεκινήσω από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 xml:space="preserve">μείς κάναμε και κάνουμε μια πολύ συστηματική προσπάθεια σε σχέση με αυτό το πρόβλημα. Τα στοιχεία που αναφέρθηκαν εδώ ότι τριπλασιάστηκε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είναι μια έρευνα της εταιρείας «</w:t>
      </w:r>
      <w:r>
        <w:rPr>
          <w:rFonts w:eastAsia="Times New Roman" w:cs="Times New Roman"/>
          <w:szCs w:val="24"/>
          <w:lang w:val="en-US"/>
        </w:rPr>
        <w:t>ADECCO</w:t>
      </w:r>
      <w:r>
        <w:rPr>
          <w:rFonts w:eastAsia="Times New Roman" w:cs="Times New Roman"/>
          <w:szCs w:val="24"/>
        </w:rPr>
        <w:t xml:space="preserve">», αν δεν κάνω λάθος, που δείχνει </w:t>
      </w:r>
      <w:r>
        <w:rPr>
          <w:rFonts w:eastAsia="Times New Roman" w:cs="Times New Roman"/>
          <w:szCs w:val="24"/>
        </w:rPr>
        <w:t>κάποια ποσοστά και λέει ότι από το 11% το 2014</w:t>
      </w:r>
      <w:r>
        <w:rPr>
          <w:rFonts w:eastAsia="Times New Roman" w:cs="Times New Roman"/>
          <w:szCs w:val="24"/>
        </w:rPr>
        <w:t>,</w:t>
      </w:r>
      <w:r>
        <w:rPr>
          <w:rFonts w:eastAsia="Times New Roman" w:cs="Times New Roman"/>
          <w:szCs w:val="24"/>
        </w:rPr>
        <w:t xml:space="preserve"> το ποσοστό έχει αυξηθεί στο 33%. Αυτό είπε ο κ. </w:t>
      </w:r>
      <w:proofErr w:type="spellStart"/>
      <w:r>
        <w:rPr>
          <w:rFonts w:eastAsia="Times New Roman" w:cs="Times New Roman"/>
          <w:szCs w:val="24"/>
        </w:rPr>
        <w:t>Βρούτσης</w:t>
      </w:r>
      <w:proofErr w:type="spellEnd"/>
      <w:r>
        <w:rPr>
          <w:rFonts w:eastAsia="Times New Roman" w:cs="Times New Roman"/>
          <w:szCs w:val="24"/>
        </w:rPr>
        <w:t xml:space="preserve"> ως τριπλασιασμό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επί ημερών του ΣΥΡΙΖΑ. Δεν ισχύει αυτό το πράγμα. Αυτό είναι μια έρευνα. Εγώ σας </w:t>
      </w:r>
      <w:r>
        <w:rPr>
          <w:rFonts w:eastAsia="Times New Roman" w:cs="Times New Roman"/>
          <w:szCs w:val="24"/>
        </w:rPr>
        <w:lastRenderedPageBreak/>
        <w:t xml:space="preserve">καλώ με την επιστημονική σας επάρκεια </w:t>
      </w:r>
      <w:r>
        <w:rPr>
          <w:rFonts w:eastAsia="Times New Roman" w:cs="Times New Roman"/>
          <w:szCs w:val="24"/>
        </w:rPr>
        <w:t>να τη δείτε, να δείτε πώς ρωτάει, τι ακριβώς ρωτάει και τι αποτελέσματα βγάζει.</w:t>
      </w:r>
    </w:p>
    <w:p w14:paraId="381BDA0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Εγώ αυτό που ξέρω και το καταθέτω στην Εθνική Αντιπροσωπεία</w:t>
      </w:r>
      <w:r>
        <w:rPr>
          <w:rFonts w:eastAsia="Times New Roman" w:cs="Times New Roman"/>
          <w:szCs w:val="24"/>
        </w:rPr>
        <w:t>,</w:t>
      </w:r>
      <w:r>
        <w:rPr>
          <w:rFonts w:eastAsia="Times New Roman" w:cs="Times New Roman"/>
          <w:szCs w:val="24"/>
        </w:rPr>
        <w:t xml:space="preserve"> είναι ότι εμείς κάναμε μια σειρά παρεμβάσεων και κυρίως αυξήσαμε στο 1% το ποσοστό επί του ΑΕΠ για την έρευνα και ε</w:t>
      </w:r>
      <w:r>
        <w:rPr>
          <w:rFonts w:eastAsia="Times New Roman" w:cs="Times New Roman"/>
          <w:szCs w:val="24"/>
        </w:rPr>
        <w:t xml:space="preserve">κεί μέσα κάναμε και το </w:t>
      </w:r>
      <w:r>
        <w:rPr>
          <w:rFonts w:eastAsia="Times New Roman" w:cs="Times New Roman"/>
          <w:szCs w:val="24"/>
          <w:lang w:val="en-US"/>
        </w:rPr>
        <w:t>RDEC</w:t>
      </w:r>
      <w:r>
        <w:rPr>
          <w:rFonts w:eastAsia="Times New Roman" w:cs="Times New Roman"/>
          <w:szCs w:val="24"/>
        </w:rPr>
        <w:t>, που δώσαμε και δίνουμε δυνατότητες σε νέους επιστήμονες, πρώτον, να μη φεύγουν και δεύτερον, να επιστρέφουν. Αυτό ήδη το βλέπουμε πρακτικά.</w:t>
      </w:r>
    </w:p>
    <w:p w14:paraId="381BDA0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Θα σας πω για έναν τομέα</w:t>
      </w:r>
      <w:r>
        <w:rPr>
          <w:rFonts w:eastAsia="Times New Roman" w:cs="Times New Roman"/>
          <w:szCs w:val="24"/>
        </w:rPr>
        <w:t>,</w:t>
      </w:r>
      <w:r>
        <w:rPr>
          <w:rFonts w:eastAsia="Times New Roman" w:cs="Times New Roman"/>
          <w:szCs w:val="24"/>
        </w:rPr>
        <w:t xml:space="preserve"> όπου έχω πολύ μεγάλη εμπειρία, στις προκηρύξεις για νέες μόνιμες θέσεις γιατρών στο Εθνικό Σύστημα Υγείας. Εκεί βλέπουμε δεκάδες, εκατοντάδες βιογραφικά από συναδέλφους </w:t>
      </w:r>
      <w:r>
        <w:rPr>
          <w:rFonts w:eastAsia="Times New Roman" w:cs="Times New Roman"/>
          <w:szCs w:val="24"/>
        </w:rPr>
        <w:t>μας,</w:t>
      </w:r>
      <w:r>
        <w:rPr>
          <w:rFonts w:eastAsia="Times New Roman" w:cs="Times New Roman"/>
          <w:szCs w:val="24"/>
        </w:rPr>
        <w:t xml:space="preserve"> που κάτω από ορισμένες συνθήκες βρέθηκαν στο εξωτερικό και θέλουν τώρα να επιστρέ</w:t>
      </w:r>
      <w:r>
        <w:rPr>
          <w:rFonts w:eastAsia="Times New Roman" w:cs="Times New Roman"/>
          <w:szCs w:val="24"/>
        </w:rPr>
        <w:t>ψουν.</w:t>
      </w:r>
    </w:p>
    <w:p w14:paraId="381BDA0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Αν θέλετε</w:t>
      </w:r>
      <w:r>
        <w:rPr>
          <w:rFonts w:eastAsia="Times New Roman" w:cs="Times New Roman"/>
          <w:szCs w:val="24"/>
        </w:rPr>
        <w:t>,</w:t>
      </w:r>
      <w:r>
        <w:rPr>
          <w:rFonts w:eastAsia="Times New Roman" w:cs="Times New Roman"/>
          <w:szCs w:val="24"/>
        </w:rPr>
        <w:t xml:space="preserve"> να κάνουμε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και της Επιτροπής Κοινωνικών Υποθέσεων ή οποιασδήποτε άλλης </w:t>
      </w:r>
      <w:r>
        <w:rPr>
          <w:rFonts w:eastAsia="Times New Roman" w:cs="Times New Roman"/>
          <w:szCs w:val="24"/>
        </w:rPr>
        <w:t>ε</w:t>
      </w:r>
      <w:r>
        <w:rPr>
          <w:rFonts w:eastAsia="Times New Roman" w:cs="Times New Roman"/>
          <w:szCs w:val="24"/>
        </w:rPr>
        <w:t>πιτροπής μια συστηματική συζήτηση πάνω σε αυτό το κρίσιμο πρόβλημα, όπου πρέπει να ενώσουμε δυνάμεις. Δεν είναι πεδίο αντιπαράθεσης και μάλιστα τόσο φθηνής</w:t>
      </w:r>
      <w:r>
        <w:rPr>
          <w:rFonts w:eastAsia="Times New Roman" w:cs="Times New Roman"/>
          <w:szCs w:val="24"/>
        </w:rPr>
        <w:t xml:space="preserve"> αντιπαράθεσης αυτό το θέμα. Είναι πολύ σοβαρό πρόβλημα και ξαναλέω εγώ ότι πρέπει να ενώσουμε δυνάμεις εκεί, για να μπορέσουμε, πράγματι, αυτό το πολύ αξιόλογο δυναμικό της χώρας που έφυγε μέσα στα χρόνια της κρίσης, να επιστρέψει.</w:t>
      </w:r>
    </w:p>
    <w:p w14:paraId="381BDA0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Δεύτερον, ως προς την </w:t>
      </w:r>
      <w:r>
        <w:rPr>
          <w:rFonts w:eastAsia="Times New Roman" w:cs="Times New Roman"/>
          <w:szCs w:val="24"/>
        </w:rPr>
        <w:t>ανεργία, για να το ξεκαθαρίσουμε, ποια είναι τα πραγματικά νούμερα εδώ πέρα;</w:t>
      </w:r>
    </w:p>
    <w:p w14:paraId="381BDA0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Σύμφωνα με την ΕΛΣΤΑΤ η ανεργία τον Σεπτέμβριο, Οκτώβριο και Νοέμβριο παρέμεινε σταθερή στο 20,9%. Δεν αυξήθηκε. Αυτό </w:t>
      </w:r>
      <w:r>
        <w:rPr>
          <w:rFonts w:eastAsia="Times New Roman" w:cs="Times New Roman"/>
          <w:szCs w:val="24"/>
        </w:rPr>
        <w:lastRenderedPageBreak/>
        <w:t xml:space="preserve">που δεν λέει ο κ. </w:t>
      </w:r>
      <w:proofErr w:type="spellStart"/>
      <w:r>
        <w:rPr>
          <w:rFonts w:eastAsia="Times New Roman" w:cs="Times New Roman"/>
          <w:szCs w:val="24"/>
        </w:rPr>
        <w:t>Βρούτσης</w:t>
      </w:r>
      <w:proofErr w:type="spellEnd"/>
      <w:r>
        <w:rPr>
          <w:rFonts w:eastAsia="Times New Roman" w:cs="Times New Roman"/>
          <w:szCs w:val="24"/>
        </w:rPr>
        <w:t xml:space="preserve"> και η Νέα Δημοκρατία</w:t>
      </w:r>
      <w:r>
        <w:rPr>
          <w:rFonts w:eastAsia="Times New Roman" w:cs="Times New Roman"/>
          <w:szCs w:val="24"/>
        </w:rPr>
        <w:t>,</w:t>
      </w:r>
      <w:r>
        <w:rPr>
          <w:rFonts w:eastAsia="Times New Roman" w:cs="Times New Roman"/>
          <w:szCs w:val="24"/>
        </w:rPr>
        <w:t xml:space="preserve"> είναι ότι πα</w:t>
      </w:r>
      <w:r>
        <w:rPr>
          <w:rFonts w:eastAsia="Times New Roman" w:cs="Times New Roman"/>
          <w:szCs w:val="24"/>
        </w:rPr>
        <w:t xml:space="preserve">ρέδωσε την ανεργία στο 25,8%. Δηλαδή στα χρόνια της διακυβέρνησης του ΣΥΡΙΖΑ μειώθηκε είτε το θέλετε είτε δεν το θέλετε, κατά </w:t>
      </w:r>
      <w:r>
        <w:rPr>
          <w:rFonts w:eastAsia="Times New Roman" w:cs="Times New Roman"/>
          <w:szCs w:val="24"/>
        </w:rPr>
        <w:t>πέντε</w:t>
      </w:r>
      <w:r>
        <w:rPr>
          <w:rFonts w:eastAsia="Times New Roman" w:cs="Times New Roman"/>
          <w:szCs w:val="24"/>
        </w:rPr>
        <w:t xml:space="preserve"> ποσοστιαίες μονάδες. Μου φαίνεται λίγο παράδοξο</w:t>
      </w:r>
      <w:r>
        <w:rPr>
          <w:rFonts w:eastAsia="Times New Roman" w:cs="Times New Roman"/>
          <w:szCs w:val="24"/>
        </w:rPr>
        <w:t>,</w:t>
      </w:r>
      <w:r>
        <w:rPr>
          <w:rFonts w:eastAsia="Times New Roman" w:cs="Times New Roman"/>
          <w:szCs w:val="24"/>
        </w:rPr>
        <w:t xml:space="preserve"> να ασκεί ο κ. </w:t>
      </w:r>
      <w:proofErr w:type="spellStart"/>
      <w:r>
        <w:rPr>
          <w:rFonts w:eastAsia="Times New Roman" w:cs="Times New Roman"/>
          <w:szCs w:val="24"/>
        </w:rPr>
        <w:t>Βρούτσης</w:t>
      </w:r>
      <w:proofErr w:type="spellEnd"/>
      <w:r>
        <w:rPr>
          <w:rFonts w:eastAsia="Times New Roman" w:cs="Times New Roman"/>
          <w:szCs w:val="24"/>
        </w:rPr>
        <w:t xml:space="preserve"> κριτική σε αυτό το επίπεδο ή η Αξιωματική Αντιπολίτε</w:t>
      </w:r>
      <w:r>
        <w:rPr>
          <w:rFonts w:eastAsia="Times New Roman" w:cs="Times New Roman"/>
          <w:szCs w:val="24"/>
        </w:rPr>
        <w:t xml:space="preserve">υση ή άλλες πλευρές. Θα έλεγα ότι θα ήταν ο τελευταίος που θα έπρεπε να το κάνει αυτό. Επί των ημερών του -εγώ δεν παίρνω όλα τα </w:t>
      </w:r>
      <w:r>
        <w:rPr>
          <w:rFonts w:eastAsia="Times New Roman" w:cs="Times New Roman"/>
          <w:szCs w:val="24"/>
          <w:lang w:val="en-US"/>
        </w:rPr>
        <w:t>peak</w:t>
      </w:r>
      <w:r>
        <w:rPr>
          <w:rFonts w:eastAsia="Times New Roman" w:cs="Times New Roman"/>
          <w:szCs w:val="24"/>
        </w:rPr>
        <w:t xml:space="preserve"> που είχε φθάσει αλλά το συνολικό επίπεδο-, από το 25,3% το 2012 παρέδωσε τον Ιανουάριο του 2015 στο 25,8%. </w:t>
      </w:r>
    </w:p>
    <w:p w14:paraId="381BDA0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Όσο για τις ευ</w:t>
      </w:r>
      <w:r>
        <w:rPr>
          <w:rFonts w:eastAsia="Times New Roman" w:cs="Times New Roman"/>
          <w:szCs w:val="24"/>
        </w:rPr>
        <w:t xml:space="preserve">έλικτες μορφές απασχόλησης -τα είπε και ο συνάδελφος κ. Στογιαννίδης, τον οποίο βλέπω εκεί στο βάθος- πρώτον, πρέπει να συνεννοηθούμε για τι μέγεθος μιλάμε. Στο σύνολο της απασχόλησης με βάση τα στοιχεία του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αυτή τη </w:t>
      </w:r>
      <w:r>
        <w:rPr>
          <w:rFonts w:eastAsia="Times New Roman" w:cs="Times New Roman"/>
          <w:szCs w:val="24"/>
        </w:rPr>
        <w:lastRenderedPageBreak/>
        <w:t>στιγμή η αναλογία πλήρους απασ</w:t>
      </w:r>
      <w:r>
        <w:rPr>
          <w:rFonts w:eastAsia="Times New Roman" w:cs="Times New Roman"/>
          <w:szCs w:val="24"/>
        </w:rPr>
        <w:t>χόλησης με ευέλικτες μορφές απασχόλησης -στο σύνολο, ξαναλέω- είναι 70:30. Στις νέες προσλήψεις, πράγματι</w:t>
      </w:r>
      <w:r>
        <w:rPr>
          <w:rFonts w:eastAsia="Times New Roman" w:cs="Times New Roman"/>
          <w:szCs w:val="24"/>
        </w:rPr>
        <w:t>,</w:t>
      </w:r>
      <w:r>
        <w:rPr>
          <w:rFonts w:eastAsia="Times New Roman" w:cs="Times New Roman"/>
          <w:szCs w:val="24"/>
        </w:rPr>
        <w:t xml:space="preserve"> είναι 40% η πλήρης και 60% η μερική. Αλλά ξαναλέω ότι σε ένα τόσο τεράστιο πρόβλημα που έχουμε ως χώρα σε αυτά τα ζητήματα</w:t>
      </w:r>
      <w:r>
        <w:rPr>
          <w:rFonts w:eastAsia="Times New Roman" w:cs="Times New Roman"/>
          <w:szCs w:val="24"/>
        </w:rPr>
        <w:t>,</w:t>
      </w:r>
      <w:r>
        <w:rPr>
          <w:rFonts w:eastAsia="Times New Roman" w:cs="Times New Roman"/>
          <w:szCs w:val="24"/>
        </w:rPr>
        <w:t xml:space="preserve"> πρέπει να μιλάμε με ολόκλ</w:t>
      </w:r>
      <w:r>
        <w:rPr>
          <w:rFonts w:eastAsia="Times New Roman" w:cs="Times New Roman"/>
          <w:szCs w:val="24"/>
        </w:rPr>
        <w:t>ηρη την αλήθεια. Εμείς δεν πανηγυρίζουμε. Γνωρίζουμε το πρόβλημα. Κάνουμε πολύ σοβαρή και πολύ συστηματική προσπάθεια και σε πολλούς άλλους τομείς. Όταν, όμως, κάνουμε συζητήσεις σε αυτά τα θέματα, νομίζω ότι πρέπει να λέμε ολόκληρη την εικόνα. Εγώ προσπαθ</w:t>
      </w:r>
      <w:r>
        <w:rPr>
          <w:rFonts w:eastAsia="Times New Roman" w:cs="Times New Roman"/>
          <w:szCs w:val="24"/>
        </w:rPr>
        <w:t>ώ να πω ολόκληρη την εικόνα και ο καθένας κρίνεται από αυτό.</w:t>
      </w:r>
    </w:p>
    <w:p w14:paraId="381BDA0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Να αναφερθώ στις ασφαλιστικές εισφορές των αγροτών, επειδή ακούστηκε κι αυτό το ζήτημα. Η βάση υπολογισμού το 2018 </w:t>
      </w:r>
      <w:r>
        <w:rPr>
          <w:rFonts w:eastAsia="Times New Roman" w:cs="Times New Roman"/>
          <w:szCs w:val="24"/>
        </w:rPr>
        <w:lastRenderedPageBreak/>
        <w:t>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μια βάση στην οποία δεν αφαιρούνται οι ασφαλιστικές εισφορές κο</w:t>
      </w:r>
      <w:r>
        <w:rPr>
          <w:rFonts w:eastAsia="Times New Roman" w:cs="Times New Roman"/>
          <w:szCs w:val="24"/>
        </w:rPr>
        <w:t>ινωνικής ασφάλισης του προηγούμενου έτους. Παράλληλα, όμως, στην παραπάνω βάση υπολογισμού των ασφαλιστικών εισφορών, που όπως σημειώνεται, εμπεριέχει τις ασφαλιστικές εισφορές κοινωνικής ασφάλισης του προηγούμενου έτους, εφαρμόζεται για το 2018 ουσιαστική</w:t>
      </w:r>
      <w:r>
        <w:rPr>
          <w:rFonts w:eastAsia="Times New Roman" w:cs="Times New Roman"/>
          <w:szCs w:val="24"/>
        </w:rPr>
        <w:t xml:space="preserve"> έκπτωση 15%. Ταυτόχρονα για το 2018</w:t>
      </w:r>
      <w:r>
        <w:rPr>
          <w:rFonts w:eastAsia="Times New Roman" w:cs="Times New Roman"/>
          <w:szCs w:val="24"/>
          <w:vertAlign w:val="superscript"/>
        </w:rPr>
        <w:t xml:space="preserve"> </w:t>
      </w:r>
      <w:r>
        <w:rPr>
          <w:rFonts w:eastAsia="Times New Roman" w:cs="Times New Roman"/>
          <w:szCs w:val="24"/>
        </w:rPr>
        <w:t xml:space="preserve">υπάρχει αύξηση του ποσοστού εισφοράς κατά 2% για την κύρια σύνταξη. Δηλαδή η μηνιαία αυξάνεται κατά 8 ευρώ από 87 ευρώ σε 95 ευρώ. Αυτή η αύξηση της εισφοράς, που </w:t>
      </w:r>
      <w:r>
        <w:rPr>
          <w:rFonts w:eastAsia="Times New Roman" w:cs="Times New Roman"/>
          <w:szCs w:val="24"/>
        </w:rPr>
        <w:t>,</w:t>
      </w:r>
      <w:r>
        <w:rPr>
          <w:rFonts w:eastAsia="Times New Roman" w:cs="Times New Roman"/>
          <w:szCs w:val="24"/>
        </w:rPr>
        <w:t>πράγματι</w:t>
      </w:r>
      <w:r>
        <w:rPr>
          <w:rFonts w:eastAsia="Times New Roman" w:cs="Times New Roman"/>
          <w:szCs w:val="24"/>
        </w:rPr>
        <w:t>,</w:t>
      </w:r>
      <w:r>
        <w:rPr>
          <w:rFonts w:eastAsia="Times New Roman" w:cs="Times New Roman"/>
          <w:szCs w:val="24"/>
        </w:rPr>
        <w:t xml:space="preserve"> υπάρχει σε αυτό το ποσό μηνιαίως, αφορά την σ</w:t>
      </w:r>
      <w:r>
        <w:rPr>
          <w:rFonts w:eastAsia="Times New Roman" w:cs="Times New Roman"/>
          <w:szCs w:val="24"/>
        </w:rPr>
        <w:t xml:space="preserve">υντριπτική πλειοψηφία των αγροτών, κατά 83% περίπου ως ποσοστό, που θα πληρώσει φέτος την κατώτατη εισφορά. Όμως αυτό πρέπει να το συγκρίνεις με κάτι άλλο, για να μπορέσεις να δεις αποτέλεσμα. </w:t>
      </w:r>
    </w:p>
    <w:p w14:paraId="381BDA0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Πρέπει να πούμε, λοιπόν, εδώ ότι σε σχέση με το προηγούμενο σύ</w:t>
      </w:r>
      <w:r>
        <w:rPr>
          <w:rFonts w:eastAsia="Times New Roman" w:cs="Times New Roman"/>
          <w:szCs w:val="24"/>
        </w:rPr>
        <w:t xml:space="preserve">στημα οι υπολογισμοί των ασφαλιστικών εισφορών και την αυτόματη μετάβαση από την τρίτη κλάση στην οποία ανήκει πάνω από το 60% των αγροτών, στην τέταρτη κλάση που θα </w:t>
      </w:r>
      <w:r>
        <w:rPr>
          <w:rFonts w:eastAsia="Times New Roman" w:cs="Times New Roman"/>
          <w:szCs w:val="24"/>
        </w:rPr>
        <w:t>α</w:t>
      </w:r>
      <w:r>
        <w:rPr>
          <w:rFonts w:eastAsia="Times New Roman" w:cs="Times New Roman"/>
          <w:szCs w:val="24"/>
        </w:rPr>
        <w:t>ν</w:t>
      </w:r>
      <w:r>
        <w:rPr>
          <w:rFonts w:eastAsia="Times New Roman" w:cs="Times New Roman"/>
          <w:szCs w:val="24"/>
        </w:rPr>
        <w:t>ή</w:t>
      </w:r>
      <w:r>
        <w:rPr>
          <w:rFonts w:eastAsia="Times New Roman" w:cs="Times New Roman"/>
          <w:szCs w:val="24"/>
        </w:rPr>
        <w:t>καν το 2018, η πλειοψηφία των αγροτών αυτών με το νέο σύστημα θα πληρώσει ουσιαστικά λι</w:t>
      </w:r>
      <w:r>
        <w:rPr>
          <w:rFonts w:eastAsia="Times New Roman" w:cs="Times New Roman"/>
          <w:szCs w:val="24"/>
        </w:rPr>
        <w:t xml:space="preserve">γότερα κατά 26,9% για το 2018, σε σχέση με αυτά που θα όφειλε να πληρώσει εάν εξακολουθούσε να ισχύει το </w:t>
      </w:r>
      <w:proofErr w:type="spellStart"/>
      <w:r>
        <w:rPr>
          <w:rFonts w:eastAsia="Times New Roman" w:cs="Times New Roman"/>
          <w:szCs w:val="24"/>
        </w:rPr>
        <w:t>προϊσχύον</w:t>
      </w:r>
      <w:proofErr w:type="spellEnd"/>
      <w:r>
        <w:rPr>
          <w:rFonts w:eastAsia="Times New Roman" w:cs="Times New Roman"/>
          <w:szCs w:val="24"/>
        </w:rPr>
        <w:t xml:space="preserve"> καθεστώς. Πέραν του ότι δεν θα υπήρχε σύνταξη αγροτική σε βάθος κάποιων λίγων χρόνων. Ουσιαστικά δεν θα υπήρχε. </w:t>
      </w:r>
    </w:p>
    <w:p w14:paraId="381BDA0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Θα </w:t>
      </w:r>
      <w:r>
        <w:rPr>
          <w:rFonts w:eastAsia="Times New Roman" w:cs="Times New Roman"/>
          <w:szCs w:val="24"/>
        </w:rPr>
        <w:t xml:space="preserve">ήθελα μόνο ένα λεπτό, σε σχέση με τα ζητήματα που έχουν προκύψει στον τομέα της εξωτερικής πολιτικής γενικότερα και ιδιαίτερα σε σχέση με την τουρκική προκλητικότητα. Θέλω να πω και από το Βήμα της Βουλής -νομίζω ότι </w:t>
      </w:r>
      <w:r>
        <w:rPr>
          <w:rFonts w:eastAsia="Times New Roman" w:cs="Times New Roman"/>
          <w:szCs w:val="24"/>
        </w:rPr>
        <w:lastRenderedPageBreak/>
        <w:t>εδώ είναι σύμφωνο το σύνολο των πολιτικ</w:t>
      </w:r>
      <w:r>
        <w:rPr>
          <w:rFonts w:eastAsia="Times New Roman" w:cs="Times New Roman"/>
          <w:szCs w:val="24"/>
        </w:rPr>
        <w:t>ών δυνάμεων- ότι δεν υπάρχει καμμία περίπτωση</w:t>
      </w:r>
      <w:r>
        <w:rPr>
          <w:rFonts w:eastAsia="Times New Roman" w:cs="Times New Roman"/>
          <w:szCs w:val="24"/>
        </w:rPr>
        <w:t>,</w:t>
      </w:r>
      <w:r>
        <w:rPr>
          <w:rFonts w:eastAsia="Times New Roman" w:cs="Times New Roman"/>
          <w:szCs w:val="24"/>
        </w:rPr>
        <w:t xml:space="preserve"> να διαπραγματευθούμε ή να συζητήσουμε οποιαδήποτε ζητήματα αφορούν την εδαφική ακεραιότητα της χώρας. Είμαστε σε αυτό κάθετοι, όπως ταυτόχρονα είμαστε και ενεργητικοί στο να κρατάμε τους διαύλους ανοιχτούς -αυ</w:t>
      </w:r>
      <w:r>
        <w:rPr>
          <w:rFonts w:eastAsia="Times New Roman" w:cs="Times New Roman"/>
          <w:szCs w:val="24"/>
        </w:rPr>
        <w:t xml:space="preserve">τόν το ρόλο είχε και η επίσκεψη του </w:t>
      </w:r>
      <w:proofErr w:type="spellStart"/>
      <w:r>
        <w:rPr>
          <w:rFonts w:eastAsia="Times New Roman" w:cs="Times New Roman"/>
          <w:szCs w:val="24"/>
        </w:rPr>
        <w:t>Ερντογάν</w:t>
      </w:r>
      <w:proofErr w:type="spellEnd"/>
      <w:r>
        <w:rPr>
          <w:rFonts w:eastAsia="Times New Roman" w:cs="Times New Roman"/>
          <w:szCs w:val="24"/>
        </w:rPr>
        <w:t xml:space="preserve">- για να μπορούμε να παίζουμε τον ρόλο μας ως μια δύναμη ειρηνικής συνύπαρξης, φιλίας και </w:t>
      </w:r>
      <w:proofErr w:type="spellStart"/>
      <w:r>
        <w:rPr>
          <w:rFonts w:eastAsia="Times New Roman" w:cs="Times New Roman"/>
          <w:szCs w:val="24"/>
        </w:rPr>
        <w:t>συνανάπτυξης</w:t>
      </w:r>
      <w:proofErr w:type="spellEnd"/>
      <w:r>
        <w:rPr>
          <w:rFonts w:eastAsia="Times New Roman" w:cs="Times New Roman"/>
          <w:szCs w:val="24"/>
        </w:rPr>
        <w:t xml:space="preserve"> με όλες τις χώρες της περιοχής.</w:t>
      </w:r>
    </w:p>
    <w:p w14:paraId="381BDA0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Γι’ αυτό έχουν πολύ σημαντικό νόημα οι πρωτοβουλίες της ελληνικής Κυβέρνησης </w:t>
      </w:r>
      <w:r>
        <w:rPr>
          <w:rFonts w:eastAsia="Times New Roman" w:cs="Times New Roman"/>
          <w:szCs w:val="24"/>
        </w:rPr>
        <w:t xml:space="preserve">και στο άλλο μέτωπο των σχέσεων με την Πρώην Γιουγκοσλαβική Δημοκρατία της Μακεδονίας. Εκεί προσπαθούμε -κι αυτή είναι η ουσιαστική εθνική γραμμή- να κλείσουμε αυτή την εκκρεμότητα με μια σύνθετη ονομασία, χρονικά ή γεωγραφικά </w:t>
      </w:r>
      <w:r>
        <w:rPr>
          <w:rFonts w:eastAsia="Times New Roman" w:cs="Times New Roman"/>
          <w:szCs w:val="24"/>
        </w:rPr>
        <w:lastRenderedPageBreak/>
        <w:t xml:space="preserve">προσδιορισμένη έναντι όλων </w:t>
      </w:r>
      <w:r>
        <w:rPr>
          <w:rFonts w:eastAsia="Times New Roman" w:cs="Times New Roman"/>
          <w:szCs w:val="24"/>
        </w:rPr>
        <w:t>κ</w:t>
      </w:r>
      <w:r>
        <w:rPr>
          <w:rFonts w:eastAsia="Times New Roman" w:cs="Times New Roman"/>
          <w:szCs w:val="24"/>
        </w:rPr>
        <w:t>α</w:t>
      </w:r>
      <w:r>
        <w:rPr>
          <w:rFonts w:eastAsia="Times New Roman" w:cs="Times New Roman"/>
          <w:szCs w:val="24"/>
        </w:rPr>
        <w:t xml:space="preserve">ι για όποιον καταλαβαίνει τι ακριβώς συμβαίνει επί της ουσίας σε μια περιοχή αστάθειας, αυτή είναι μια ηγεμονική προσπάθεια που μπορεί και πρέπει να κάνει η χώρα μας, κλείνοντας τα μέτωπα από τον βορρά, προωθώντας μια πολιτική </w:t>
      </w:r>
      <w:proofErr w:type="spellStart"/>
      <w:r>
        <w:rPr>
          <w:rFonts w:eastAsia="Times New Roman" w:cs="Times New Roman"/>
          <w:szCs w:val="24"/>
        </w:rPr>
        <w:t>συνανάπτυξης</w:t>
      </w:r>
      <w:proofErr w:type="spellEnd"/>
      <w:r>
        <w:rPr>
          <w:rFonts w:eastAsia="Times New Roman" w:cs="Times New Roman"/>
          <w:szCs w:val="24"/>
        </w:rPr>
        <w:t xml:space="preserve"> και συνεργασίας,</w:t>
      </w:r>
      <w:r>
        <w:rPr>
          <w:rFonts w:eastAsia="Times New Roman" w:cs="Times New Roman"/>
          <w:szCs w:val="24"/>
        </w:rPr>
        <w:t xml:space="preserve"> για να μπορέσει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να παίξει τον ρόλο της στην περιοχή. Όλα τα άλλα, τουλάχιστον αυτές τις στιγμές, είναι περιττά.</w:t>
      </w:r>
    </w:p>
    <w:p w14:paraId="381BDA1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Πρέπει να καταλαβαίνουμε</w:t>
      </w:r>
      <w:r>
        <w:rPr>
          <w:rFonts w:eastAsia="Times New Roman" w:cs="Times New Roman"/>
          <w:szCs w:val="24"/>
        </w:rPr>
        <w:t>,</w:t>
      </w:r>
      <w:r>
        <w:rPr>
          <w:rFonts w:eastAsia="Times New Roman" w:cs="Times New Roman"/>
          <w:szCs w:val="24"/>
        </w:rPr>
        <w:t xml:space="preserve"> πόσο κρίσιμος είναι ο ρόλος της χώρας μας σε ένα πολύ ασταθές τοπίο. Φαντάζομαι ότι είμαστε όλοι με κοινό </w:t>
      </w:r>
      <w:r>
        <w:rPr>
          <w:rFonts w:eastAsia="Times New Roman" w:cs="Times New Roman"/>
          <w:szCs w:val="24"/>
        </w:rPr>
        <w:t>μέτωπο απέναντι στην προκλητικότητα της τουρκικής πλευράς. Ξέρουμε για ποιους λόγους εκδηλώνεται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 εσωτερικούς της </w:t>
      </w:r>
      <w:proofErr w:type="spellStart"/>
      <w:r>
        <w:rPr>
          <w:rFonts w:eastAsia="Times New Roman" w:cs="Times New Roman"/>
          <w:szCs w:val="24"/>
        </w:rPr>
        <w:t>γείτ</w:t>
      </w:r>
      <w:r>
        <w:rPr>
          <w:rFonts w:eastAsia="Times New Roman" w:cs="Times New Roman"/>
          <w:szCs w:val="24"/>
        </w:rPr>
        <w:t>ο</w:t>
      </w:r>
      <w:r>
        <w:rPr>
          <w:rFonts w:eastAsia="Times New Roman" w:cs="Times New Roman"/>
          <w:szCs w:val="24"/>
        </w:rPr>
        <w:t>νος</w:t>
      </w:r>
      <w:proofErr w:type="spellEnd"/>
      <w:r>
        <w:rPr>
          <w:rFonts w:eastAsia="Times New Roman" w:cs="Times New Roman"/>
          <w:szCs w:val="24"/>
        </w:rPr>
        <w:t xml:space="preserve"> χώρας και για άλλους λόγους. Δεν είναι αυτό το θέμα </w:t>
      </w:r>
      <w:r>
        <w:rPr>
          <w:rFonts w:eastAsia="Times New Roman" w:cs="Times New Roman"/>
          <w:szCs w:val="24"/>
        </w:rPr>
        <w:lastRenderedPageBreak/>
        <w:t>σήμερα για να το αναλύσουμε, αλλά έχει ένα νόημα να επαναλάβουμε αυτή τη σταθ</w:t>
      </w:r>
      <w:r>
        <w:rPr>
          <w:rFonts w:eastAsia="Times New Roman" w:cs="Times New Roman"/>
          <w:szCs w:val="24"/>
        </w:rPr>
        <w:t>ερή μας θέση.</w:t>
      </w:r>
    </w:p>
    <w:p w14:paraId="381BDA1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81BDA12"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81BDA1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Επόμενη ομιλήτρια είναι η κ. </w:t>
      </w:r>
      <w:proofErr w:type="spellStart"/>
      <w:r>
        <w:rPr>
          <w:rFonts w:eastAsia="Times New Roman" w:cs="Times New Roman"/>
          <w:szCs w:val="24"/>
        </w:rPr>
        <w:t>Κατσαβριά</w:t>
      </w:r>
      <w:proofErr w:type="spellEnd"/>
      <w:r>
        <w:rPr>
          <w:rFonts w:eastAsia="Times New Roman" w:cs="Times New Roman"/>
          <w:szCs w:val="24"/>
        </w:rPr>
        <w:t xml:space="preserve"> από τον ΣΥΡΙΖΑ. Ώσπου να ανέλθει στο Βήμα η κ. </w:t>
      </w:r>
      <w:proofErr w:type="spellStart"/>
      <w:r>
        <w:rPr>
          <w:rFonts w:eastAsia="Times New Roman" w:cs="Times New Roman"/>
          <w:szCs w:val="24"/>
        </w:rPr>
        <w:t>Κατσαβριά</w:t>
      </w:r>
      <w:proofErr w:type="spellEnd"/>
      <w:r>
        <w:rPr>
          <w:rFonts w:eastAsia="Times New Roman" w:cs="Times New Roman"/>
          <w:szCs w:val="24"/>
        </w:rPr>
        <w:t>, να ενημερώσω το Σώμα ότι μετά από τρεις ομιλητ</w:t>
      </w:r>
      <w:r>
        <w:rPr>
          <w:rFonts w:eastAsia="Times New Roman" w:cs="Times New Roman"/>
          <w:szCs w:val="24"/>
        </w:rPr>
        <w:t xml:space="preserve">ές -μαζί με την κ. </w:t>
      </w:r>
      <w:proofErr w:type="spellStart"/>
      <w:r>
        <w:rPr>
          <w:rFonts w:eastAsia="Times New Roman" w:cs="Times New Roman"/>
          <w:szCs w:val="24"/>
        </w:rPr>
        <w:t>Κατσαβριά</w:t>
      </w:r>
      <w:proofErr w:type="spellEnd"/>
      <w:r>
        <w:rPr>
          <w:rFonts w:eastAsia="Times New Roman" w:cs="Times New Roman"/>
          <w:szCs w:val="24"/>
        </w:rPr>
        <w:t xml:space="preserve"> τέσσερις- ολοκληρώνεται ο κατάλογος των ομιλητών. Θα ακολουθήσει η παρέμβαση του Κοινοβουλευτικού Εκπροσώπου της Χρυσής Αυγής και μετά θα ξεκινήσουμε τις δευτερολογίες. Βεβαίως από την πλευρά του Υπουργείου, αν επιθυμεί, η κυρί</w:t>
      </w:r>
      <w:r>
        <w:rPr>
          <w:rFonts w:eastAsia="Times New Roman" w:cs="Times New Roman"/>
          <w:szCs w:val="24"/>
        </w:rPr>
        <w:t>α Υπουργός θα κλείσει τη συζήτηση. Έτσι θα είναι η σειρά. Αυτά είναι τα δεδομένα.</w:t>
      </w:r>
    </w:p>
    <w:p w14:paraId="381BDA1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Κατσαβριά</w:t>
      </w:r>
      <w:proofErr w:type="spellEnd"/>
      <w:r>
        <w:rPr>
          <w:rFonts w:eastAsia="Times New Roman" w:cs="Times New Roman"/>
          <w:szCs w:val="24"/>
        </w:rPr>
        <w:t>, έχετε τον λόγο.</w:t>
      </w:r>
    </w:p>
    <w:p w14:paraId="381BDA1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ΧΡΥΣΟΥΛΑ ΚΑΤΣΑΒΡΙΑ - ΣΙΩΡΟΠΟΥΛΟΥ:</w:t>
      </w:r>
      <w:r>
        <w:rPr>
          <w:rFonts w:eastAsia="Times New Roman" w:cs="Times New Roman"/>
          <w:szCs w:val="24"/>
        </w:rPr>
        <w:t xml:space="preserve"> Ευχαριστώ, κύριε Πρόεδρε.</w:t>
      </w:r>
    </w:p>
    <w:p w14:paraId="381BDA1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η μετατροπή του ΟΓΑ στον δεύτερο βασ</w:t>
      </w:r>
      <w:r>
        <w:rPr>
          <w:rFonts w:eastAsia="Times New Roman" w:cs="Times New Roman"/>
          <w:szCs w:val="24"/>
        </w:rPr>
        <w:t xml:space="preserve">ικό πυλώνα της κοινωνικής πολιτικής στον Οργανισμό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Κοινωνικής Αλληλεγγύης πέρα από τα συγκεκριμένα οργανωτικά χαρακτηριστικά που ήδη έχουν αναλυθεί επαρκώς από τους συναδέλφους της </w:t>
      </w:r>
      <w:r>
        <w:rPr>
          <w:rFonts w:eastAsia="Times New Roman" w:cs="Times New Roman"/>
          <w:szCs w:val="24"/>
        </w:rPr>
        <w:t>Π</w:t>
      </w:r>
      <w:r>
        <w:rPr>
          <w:rFonts w:eastAsia="Times New Roman" w:cs="Times New Roman"/>
          <w:szCs w:val="24"/>
        </w:rPr>
        <w:t xml:space="preserve">λειοψηφίας, αναδεικνύει τη σύγκρουση ανάμεσα σε </w:t>
      </w:r>
      <w:r>
        <w:rPr>
          <w:rFonts w:eastAsia="Times New Roman" w:cs="Times New Roman"/>
          <w:szCs w:val="24"/>
        </w:rPr>
        <w:t>τρεις κυρίαρχες αντιλήψεις.</w:t>
      </w:r>
    </w:p>
    <w:p w14:paraId="381BDA1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Σύμφωνα με την πρώτη αντίληψη αυτή που διακινείται από τους εκπροσώπους του νεοφιλελευθερισμού και τους μεταλλαγμένους σοσιαλδημοκράτες, το άτομο ως ελεύθερο οικονομικό υποκεί</w:t>
      </w:r>
      <w:r>
        <w:rPr>
          <w:rFonts w:eastAsia="Times New Roman" w:cs="Times New Roman"/>
          <w:szCs w:val="24"/>
        </w:rPr>
        <w:lastRenderedPageBreak/>
        <w:t>μενο δικαιούται να επιχειρεί χωρίς κοινωνικούς, φορολ</w:t>
      </w:r>
      <w:r>
        <w:rPr>
          <w:rFonts w:eastAsia="Times New Roman" w:cs="Times New Roman"/>
          <w:szCs w:val="24"/>
        </w:rPr>
        <w:t>ογικούς, περιβαλλοντικούς και άλλους περιορισμούς. Το δε κράτος οφείλει να εξασφαλίζει τη λειτουργία της αγοράς στο πλαίσιο της μόνης αποτελεσματικής οικονομικής δραστηριότητας της ιδιωτικής.</w:t>
      </w:r>
    </w:p>
    <w:p w14:paraId="381BDA1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Ως προς τις παρενέργειες από αυτή τη λειτουργία είναι οι εικασίε</w:t>
      </w:r>
      <w:r>
        <w:rPr>
          <w:rFonts w:eastAsia="Times New Roman" w:cs="Times New Roman"/>
          <w:szCs w:val="24"/>
        </w:rPr>
        <w:t xml:space="preserve">ς του </w:t>
      </w:r>
      <w:proofErr w:type="spellStart"/>
      <w:r>
        <w:rPr>
          <w:rFonts w:eastAsia="Times New Roman" w:cs="Times New Roman"/>
          <w:szCs w:val="24"/>
        </w:rPr>
        <w:t>Χάγιεκ</w:t>
      </w:r>
      <w:proofErr w:type="spellEnd"/>
      <w:r>
        <w:rPr>
          <w:rFonts w:eastAsia="Times New Roman" w:cs="Times New Roman"/>
          <w:szCs w:val="24"/>
        </w:rPr>
        <w:t xml:space="preserve"> και του Μίλτον Φρίντμαν μαζί με το αόρατο χέρι του </w:t>
      </w:r>
      <w:proofErr w:type="spellStart"/>
      <w:r>
        <w:rPr>
          <w:rFonts w:eastAsia="Times New Roman" w:cs="Times New Roman"/>
          <w:szCs w:val="24"/>
        </w:rPr>
        <w:t>Άνταμ</w:t>
      </w:r>
      <w:proofErr w:type="spellEnd"/>
      <w:r>
        <w:rPr>
          <w:rFonts w:eastAsia="Times New Roman" w:cs="Times New Roman"/>
          <w:szCs w:val="24"/>
        </w:rPr>
        <w:t xml:space="preserve"> Σμίθ</w:t>
      </w:r>
      <w:r>
        <w:rPr>
          <w:rFonts w:eastAsia="Times New Roman" w:cs="Times New Roman"/>
          <w:szCs w:val="24"/>
        </w:rPr>
        <w:t>,</w:t>
      </w:r>
      <w:r>
        <w:rPr>
          <w:rFonts w:eastAsia="Times New Roman" w:cs="Times New Roman"/>
          <w:szCs w:val="24"/>
        </w:rPr>
        <w:t xml:space="preserve"> που θα επαναφέρουν την ισορροπία στην οικονομία. Τι σημαίνει αυτό πρακτικά; Σημαίνει πως ό,τι είναι κοινωνικό, αποκηρύσσεται. Αποκηρύσσεται γιατί κοστίζει. Όλα είναι εμπόρευμα. </w:t>
      </w:r>
    </w:p>
    <w:p w14:paraId="381BDA1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Θέ</w:t>
      </w:r>
      <w:r>
        <w:rPr>
          <w:rFonts w:eastAsia="Times New Roman" w:cs="Times New Roman"/>
          <w:szCs w:val="24"/>
        </w:rPr>
        <w:t>λει το παιδί εκπαίδευση; Να πληρώσουν οι γονείς του. Θέλει ο ασθενής γιατρό ή νοσοκομείο; Να πληρώσει. Έχει ανάγκη ο απόμαχος της εργασίας να ζήσει αξιοπρεπώς; Ας αποταμίευε όσο δού</w:t>
      </w:r>
      <w:r>
        <w:rPr>
          <w:rFonts w:eastAsia="Times New Roman" w:cs="Times New Roman"/>
          <w:szCs w:val="24"/>
        </w:rPr>
        <w:lastRenderedPageBreak/>
        <w:t>λευε. Είχε κανείς την ατυχία να γεννηθεί με κάποια ατέλεια ή αναπηρία; Υπάρ</w:t>
      </w:r>
      <w:r>
        <w:rPr>
          <w:rFonts w:eastAsia="Times New Roman" w:cs="Times New Roman"/>
          <w:szCs w:val="24"/>
        </w:rPr>
        <w:t xml:space="preserve">χει και ο Καιάδας. Βρέθηκε κάποιος χωρίς δουλειά; Εάν δεν είναι τεμπέλης, ας πρόσεχε όταν διάλεγε τον εργοδότη του. </w:t>
      </w:r>
    </w:p>
    <w:p w14:paraId="381BDA1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Αυτή είναι η λογική της ελεύθερης οικονομίας</w:t>
      </w:r>
      <w:r>
        <w:rPr>
          <w:rFonts w:eastAsia="Times New Roman" w:cs="Times New Roman"/>
          <w:szCs w:val="24"/>
        </w:rPr>
        <w:t>,</w:t>
      </w:r>
      <w:r>
        <w:rPr>
          <w:rFonts w:eastAsia="Times New Roman" w:cs="Times New Roman"/>
          <w:szCs w:val="24"/>
        </w:rPr>
        <w:t xml:space="preserve"> η οποία, βεβαίως, ελέγχεται για τη θεωρητική ανεπάρκειά της, κυρίως τώρα πια, γιατί η πλήρης </w:t>
      </w:r>
      <w:r>
        <w:rPr>
          <w:rFonts w:eastAsia="Times New Roman" w:cs="Times New Roman"/>
          <w:szCs w:val="24"/>
        </w:rPr>
        <w:t>απασχόληση δεν είναι ο βασικός τους στόχος. Για την ακρίβεια ο σκοπός είναι το αντίθετο, δηλαδή ανεργία σε εκείνο το επίπεδο που θα λειτουργεί ως τροχοπέδη στις δίκαιες διεκδικήσεις και στα δικαιώματα των εργαζομένων.</w:t>
      </w:r>
    </w:p>
    <w:p w14:paraId="381BDA1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Όμως επειδή είναι λίγο δύσκολο να επιβ</w:t>
      </w:r>
      <w:r>
        <w:rPr>
          <w:rFonts w:eastAsia="Times New Roman" w:cs="Times New Roman"/>
          <w:szCs w:val="24"/>
        </w:rPr>
        <w:t xml:space="preserve">ληθεί ακόμα και μέσα στο περιβάλλον της κοινοβουλευτικής δημοκρατίας, οι εκπρόσωποί της πότε με τον μανδύα της λαϊκής δεξιάς, πότε με το περιτύλιγμα του μεσαίου χώρου και πότε με τη μάσκα του σοσιαλδημοκράτη, </w:t>
      </w:r>
      <w:r>
        <w:rPr>
          <w:rFonts w:eastAsia="Times New Roman" w:cs="Times New Roman"/>
          <w:szCs w:val="24"/>
        </w:rPr>
        <w:lastRenderedPageBreak/>
        <w:t>επινόησαν το λεγόμενο «δίχτυ ασφαλείας»</w:t>
      </w:r>
      <w:r>
        <w:rPr>
          <w:rFonts w:eastAsia="Times New Roman" w:cs="Times New Roman"/>
          <w:szCs w:val="24"/>
        </w:rPr>
        <w:t>,</w:t>
      </w:r>
      <w:r>
        <w:rPr>
          <w:rFonts w:eastAsia="Times New Roman" w:cs="Times New Roman"/>
          <w:szCs w:val="24"/>
        </w:rPr>
        <w:t xml:space="preserve"> για εκ</w:t>
      </w:r>
      <w:r>
        <w:rPr>
          <w:rFonts w:eastAsia="Times New Roman" w:cs="Times New Roman"/>
          <w:szCs w:val="24"/>
        </w:rPr>
        <w:t>είνους που το έχουν πραγματικά ανάγκη.</w:t>
      </w:r>
    </w:p>
    <w:p w14:paraId="381BDA1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Αλλά και η χρηματοδότηση για ένα τέτοιο δί</w:t>
      </w:r>
      <w:r>
        <w:rPr>
          <w:rFonts w:eastAsia="Times New Roman" w:cs="Times New Roman"/>
          <w:szCs w:val="24"/>
        </w:rPr>
        <w:t>χ</w:t>
      </w:r>
      <w:r>
        <w:rPr>
          <w:rFonts w:eastAsia="Times New Roman" w:cs="Times New Roman"/>
          <w:szCs w:val="24"/>
        </w:rPr>
        <w:t>τυ ασφαλείας θα γίνεται μόνο εάν ο κρατικός προϋπολογισμός το μπορεί. Εάν, όμως, και αυτός δεν μπορεί; Τότε ίσως μπορεί κάποια ΜΚΟ ή κάποιος φιλάνθρωπος ή κάποιος φιλεύσπλαχν</w:t>
      </w:r>
      <w:r>
        <w:rPr>
          <w:rFonts w:eastAsia="Times New Roman" w:cs="Times New Roman"/>
          <w:szCs w:val="24"/>
        </w:rPr>
        <w:t>ος έμπορος της υγείας, της εκπαίδευσης ή της ασφάλισης. «Όλα και όλοι για το άτομο», αυτό είναι το σύνθημα το νεοφιλελευθερισμού.</w:t>
      </w:r>
    </w:p>
    <w:p w14:paraId="381BDA1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Όταν, όμως, πρόκειται για τον άπληστο τραπεζίτη που πτωχεύει, τι γίνεται; Τότε επιστρατεύονται οι πόροι της κοινωνίας</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t xml:space="preserve">σώσουν την τράπεζά του, όχι, όμως, και τα θύματά του που όπως το ζήσαμε στη χώρα μας, μπορεί να είναι και κράτη ολόκληρα, γιατί τάχα ο λαός τους ξόδευε περισσότερο από τις δυνάμεις </w:t>
      </w:r>
      <w:r>
        <w:rPr>
          <w:rFonts w:eastAsia="Times New Roman" w:cs="Times New Roman"/>
          <w:szCs w:val="24"/>
        </w:rPr>
        <w:lastRenderedPageBreak/>
        <w:t xml:space="preserve">του. Τι και αν ο νεοφιλελευθερισμός κατέρρευσε μαζί με τη </w:t>
      </w:r>
      <w:r>
        <w:rPr>
          <w:rFonts w:eastAsia="Times New Roman" w:cs="Times New Roman"/>
          <w:szCs w:val="24"/>
          <w:lang w:val="en-US"/>
        </w:rPr>
        <w:t>Lehman</w:t>
      </w:r>
      <w:r>
        <w:rPr>
          <w:rFonts w:eastAsia="Times New Roman" w:cs="Times New Roman"/>
          <w:szCs w:val="24"/>
        </w:rPr>
        <w:t>-</w:t>
      </w:r>
      <w:r>
        <w:rPr>
          <w:rFonts w:eastAsia="Times New Roman" w:cs="Times New Roman"/>
          <w:szCs w:val="24"/>
          <w:lang w:val="en-US"/>
        </w:rPr>
        <w:t>Brothers</w:t>
      </w:r>
      <w:r>
        <w:rPr>
          <w:rFonts w:eastAsia="Times New Roman" w:cs="Times New Roman"/>
          <w:szCs w:val="24"/>
        </w:rPr>
        <w:t xml:space="preserve">; </w:t>
      </w:r>
      <w:r>
        <w:rPr>
          <w:rFonts w:eastAsia="Times New Roman" w:cs="Times New Roman"/>
          <w:szCs w:val="24"/>
        </w:rPr>
        <w:t>Προφανώς η ιδεολογία του ατομισμού δεν αφορά το φτωχό άτομο αλλά το πλούσιο. Αυτό είναι απλώς μια μικρή λεπτομέρεια.</w:t>
      </w:r>
    </w:p>
    <w:p w14:paraId="381BDA1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Αυτός είναι, λοιπόν, ο νεοφιλελευθερισμός, ο ορισμός της βάναυσης κοινωνικής ανισότητας, της αδικίας και της εκμετάλλευσης ανθρώπου από άνθ</w:t>
      </w:r>
      <w:r>
        <w:rPr>
          <w:rFonts w:eastAsia="Times New Roman" w:cs="Times New Roman"/>
          <w:szCs w:val="24"/>
        </w:rPr>
        <w:t xml:space="preserve">ρωπο, της συγκέντρωσης του πλούτου από το 1% του παγκόσμιου πληθυσμού. </w:t>
      </w:r>
      <w:r>
        <w:rPr>
          <w:rFonts w:eastAsia="Times New Roman" w:cs="Times New Roman"/>
          <w:szCs w:val="24"/>
        </w:rPr>
        <w:t>Β</w:t>
      </w:r>
      <w:r>
        <w:rPr>
          <w:rFonts w:eastAsia="Times New Roman" w:cs="Times New Roman"/>
          <w:szCs w:val="24"/>
        </w:rPr>
        <w:t xml:space="preserve">εβαίως στην </w:t>
      </w:r>
      <w:proofErr w:type="spellStart"/>
      <w:r>
        <w:rPr>
          <w:rFonts w:eastAsia="Times New Roman" w:cs="Times New Roman"/>
          <w:szCs w:val="24"/>
        </w:rPr>
        <w:t>παγκοσμιοποιημένη</w:t>
      </w:r>
      <w:proofErr w:type="spellEnd"/>
      <w:r>
        <w:rPr>
          <w:rFonts w:eastAsia="Times New Roman" w:cs="Times New Roman"/>
          <w:szCs w:val="24"/>
        </w:rPr>
        <w:t xml:space="preserve"> εκδοχή του ο νεοφιλελευθερισμός αποτελεί την αιτία των πολέμων, της καταστροφής του περιβάλλοντος, της πείνας και της φτώχειας των λαών.</w:t>
      </w:r>
    </w:p>
    <w:p w14:paraId="381BDA1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Υπάρχει, όμως, έν</w:t>
      </w:r>
      <w:r>
        <w:rPr>
          <w:rFonts w:eastAsia="Times New Roman" w:cs="Times New Roman"/>
          <w:szCs w:val="24"/>
        </w:rPr>
        <w:t xml:space="preserve">α επιπλέον </w:t>
      </w:r>
      <w:proofErr w:type="spellStart"/>
      <w:r>
        <w:rPr>
          <w:rFonts w:eastAsia="Times New Roman" w:cs="Times New Roman"/>
          <w:szCs w:val="24"/>
        </w:rPr>
        <w:t>θεματάκι</w:t>
      </w:r>
      <w:proofErr w:type="spellEnd"/>
      <w:r>
        <w:rPr>
          <w:rFonts w:eastAsia="Times New Roman" w:cs="Times New Roman"/>
          <w:szCs w:val="24"/>
        </w:rPr>
        <w:t xml:space="preserve"> με τον νεοφιλελευθερισμό στην Ελλάδα. Πρόκειται για τον γλυκό του εναγκαλισμό με την </w:t>
      </w:r>
      <w:r>
        <w:rPr>
          <w:rFonts w:eastAsia="Times New Roman" w:cs="Times New Roman"/>
          <w:szCs w:val="24"/>
        </w:rPr>
        <w:lastRenderedPageBreak/>
        <w:t xml:space="preserve">κρατικοδίαιτη επιχειρηματικότητα, για τη ροπή του στη διαφθορά και στη διαπλοκή, για τον </w:t>
      </w:r>
      <w:proofErr w:type="spellStart"/>
      <w:r>
        <w:rPr>
          <w:rFonts w:eastAsia="Times New Roman" w:cs="Times New Roman"/>
          <w:szCs w:val="24"/>
        </w:rPr>
        <w:t>κλεπτοκρατισμό</w:t>
      </w:r>
      <w:proofErr w:type="spellEnd"/>
      <w:r>
        <w:rPr>
          <w:rFonts w:eastAsia="Times New Roman" w:cs="Times New Roman"/>
          <w:szCs w:val="24"/>
        </w:rPr>
        <w:t xml:space="preserve">, τον λαϊκισμό και την </w:t>
      </w:r>
      <w:proofErr w:type="spellStart"/>
      <w:r>
        <w:rPr>
          <w:rFonts w:eastAsia="Times New Roman" w:cs="Times New Roman"/>
          <w:szCs w:val="24"/>
        </w:rPr>
        <w:t>πατριδοκάπηλη</w:t>
      </w:r>
      <w:proofErr w:type="spellEnd"/>
      <w:r>
        <w:rPr>
          <w:rFonts w:eastAsia="Times New Roman" w:cs="Times New Roman"/>
          <w:szCs w:val="24"/>
        </w:rPr>
        <w:t xml:space="preserve"> ρητορεία το</w:t>
      </w:r>
      <w:r>
        <w:rPr>
          <w:rFonts w:eastAsia="Times New Roman" w:cs="Times New Roman"/>
          <w:szCs w:val="24"/>
        </w:rPr>
        <w:t>υ, για την ασύστολη προπαγάνδα του και τη διαστροφή της πραγματικότητας.</w:t>
      </w:r>
    </w:p>
    <w:p w14:paraId="381BDA2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Ιδού δύο τελευταία παραδείγματα:</w:t>
      </w:r>
    </w:p>
    <w:p w14:paraId="381BDA2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 κοινωνικό μέρισμα το πήραν μόνον οι Αλβανοί και οι </w:t>
      </w:r>
      <w:proofErr w:type="spellStart"/>
      <w:r>
        <w:rPr>
          <w:rFonts w:eastAsia="Times New Roman" w:cs="Times New Roman"/>
          <w:szCs w:val="24"/>
        </w:rPr>
        <w:t>Ρομά</w:t>
      </w:r>
      <w:proofErr w:type="spellEnd"/>
      <w:r>
        <w:rPr>
          <w:rFonts w:eastAsia="Times New Roman" w:cs="Times New Roman"/>
          <w:szCs w:val="24"/>
        </w:rPr>
        <w:t>», ενώ η αλήθεια είναι ότι οι Έλληνες πολίτες που το πήραν είναι το 92%.</w:t>
      </w:r>
    </w:p>
    <w:p w14:paraId="381BDA2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 ΚΕΑ το παίρνουν οι τεμπέληδες» ή «η Κυβέρνηση κάνει επιδοματική πολιτική με τους φόρους των </w:t>
      </w:r>
      <w:proofErr w:type="spellStart"/>
      <w:r>
        <w:rPr>
          <w:rFonts w:eastAsia="Times New Roman" w:cs="Times New Roman"/>
          <w:szCs w:val="24"/>
        </w:rPr>
        <w:t>νοικοκυραίων</w:t>
      </w:r>
      <w:proofErr w:type="spellEnd"/>
      <w:r>
        <w:rPr>
          <w:rFonts w:eastAsia="Times New Roman" w:cs="Times New Roman"/>
          <w:szCs w:val="24"/>
        </w:rPr>
        <w:t>», ενώ η αλήθεια είναι ότι εξαθλίωσαν την κοινωνία με φτώχεια για τρία εκατομμύρια εννιακόσιες χιλιάδες συμπολίτες μας και ενάμισι εκατομμύριο ανέργ</w:t>
      </w:r>
      <w:r>
        <w:rPr>
          <w:rFonts w:eastAsia="Times New Roman" w:cs="Times New Roman"/>
          <w:szCs w:val="24"/>
        </w:rPr>
        <w:t xml:space="preserve">ους. </w:t>
      </w:r>
    </w:p>
    <w:p w14:paraId="381BDA2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Η δεύτερη αντίληψη</w:t>
      </w:r>
      <w:r>
        <w:rPr>
          <w:rFonts w:eastAsia="Times New Roman" w:cs="Times New Roman"/>
          <w:szCs w:val="24"/>
        </w:rPr>
        <w:t>,</w:t>
      </w:r>
      <w:r>
        <w:rPr>
          <w:rFonts w:eastAsia="Times New Roman" w:cs="Times New Roman"/>
          <w:szCs w:val="24"/>
        </w:rPr>
        <w:t xml:space="preserve"> είναι εκείνη που δεν λέει να ξεκολλήσει από ένα παράδειγμα που βρήκε άδοξο τέλος μέσα από τον οριζόντιο και ισοπεδωτικό του χαρακτήρα, που κατέρρευσε κάτω από το βάρος της δικής του αδυναμίας να ευθυγραμμιστεί με τις πραγματικές α</w:t>
      </w:r>
      <w:r>
        <w:rPr>
          <w:rFonts w:eastAsia="Times New Roman" w:cs="Times New Roman"/>
          <w:szCs w:val="24"/>
        </w:rPr>
        <w:t xml:space="preserve">νάγκες και τις δυνατότητες της κοινωνίας, που ακόμη και σήμερα θεωρεί ότι ένας αλάνθαστος κεντρικός νους, μια κεντρική κομματική γραμμή, μπορεί και πρέπει να κατευθύνει την κοινωνία και την οικονομία. </w:t>
      </w:r>
    </w:p>
    <w:p w14:paraId="381BDA2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Η τρίτη αντίληψη</w:t>
      </w:r>
      <w:r>
        <w:rPr>
          <w:rFonts w:eastAsia="Times New Roman" w:cs="Times New Roman"/>
          <w:szCs w:val="24"/>
        </w:rPr>
        <w:t>,</w:t>
      </w:r>
      <w:r>
        <w:rPr>
          <w:rFonts w:eastAsia="Times New Roman" w:cs="Times New Roman"/>
          <w:szCs w:val="24"/>
        </w:rPr>
        <w:t xml:space="preserve"> είναι αυτή που βλέπει κατάματα την π</w:t>
      </w:r>
      <w:r>
        <w:rPr>
          <w:rFonts w:eastAsia="Times New Roman" w:cs="Times New Roman"/>
          <w:szCs w:val="24"/>
        </w:rPr>
        <w:t xml:space="preserve">ραγματικότητα, που αναγνωρίζει τη δυνατότητα και τα οφέλη από τη συνύπαρξη του ιδιωτικού, του δημόσιου και του κοινωνικού τομέα της οικονομίας, που θέτει την οικονομία στην υπηρεσία του κοινωνικού συνόλου και μέσα από αυτό στην ικανοποίηση του ατόμου, </w:t>
      </w:r>
      <w:r>
        <w:rPr>
          <w:rFonts w:eastAsia="Times New Roman" w:cs="Times New Roman"/>
          <w:szCs w:val="24"/>
        </w:rPr>
        <w:lastRenderedPageBreak/>
        <w:t xml:space="preserve">που </w:t>
      </w:r>
      <w:r>
        <w:rPr>
          <w:rFonts w:eastAsia="Times New Roman" w:cs="Times New Roman"/>
          <w:szCs w:val="24"/>
        </w:rPr>
        <w:t xml:space="preserve">κατανοεί ότι οι κοινωνικές δαπάνες είναι δαπάνες παραγωγικές και όχι σπατάλη, που προτάσσει την κοινωνική αλληλεγγύη και την ανθρώπινη αξιοπρέπεια ως αξίες υπέρτερες από την εγωιστική και την καταναλωτική απόλαυση των ολίγων. </w:t>
      </w:r>
    </w:p>
    <w:p w14:paraId="381BDA2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Αυτή η τρίτη αντίληψη είναι η</w:t>
      </w:r>
      <w:r>
        <w:rPr>
          <w:rFonts w:eastAsia="Times New Roman" w:cs="Times New Roman"/>
          <w:szCs w:val="24"/>
        </w:rPr>
        <w:t xml:space="preserve"> δική μας αντίληψη, του ΣΥΡΙΖΑ και της Κυβέρνησής μας. Τη δικαιώσαμε με την πολιτική μας για την αντιμετώπιση της ανθρωπιστικής κρίσης</w:t>
      </w:r>
      <w:r>
        <w:rPr>
          <w:rFonts w:eastAsia="Times New Roman" w:cs="Times New Roman"/>
          <w:szCs w:val="24"/>
        </w:rPr>
        <w:t>,</w:t>
      </w:r>
      <w:r>
        <w:rPr>
          <w:rFonts w:eastAsia="Times New Roman" w:cs="Times New Roman"/>
          <w:szCs w:val="24"/>
        </w:rPr>
        <w:t xml:space="preserve"> που δημιούργησε η χρεωκοπία. Βγαίνουμε από την κρίση, αλλά  με την κοινωνία όρθια. Τη δικαιώνουμε με τη συγκρότηση του ν</w:t>
      </w:r>
      <w:r>
        <w:rPr>
          <w:rFonts w:eastAsia="Times New Roman" w:cs="Times New Roman"/>
          <w:szCs w:val="24"/>
        </w:rPr>
        <w:t xml:space="preserve">έου κοινωνικού κράτους και την αξιοποίηση όλων εκείνων των θεσμικών και τεχνολογικών εργαλείων, με την αποτελεσματική κοινωνική προστασία για όλες τις ευπαθείς ομάδες του πληθυσμού, για τα άτομα με ειδικές δεξιότητες, τους </w:t>
      </w:r>
      <w:proofErr w:type="spellStart"/>
      <w:r>
        <w:rPr>
          <w:rFonts w:eastAsia="Times New Roman" w:cs="Times New Roman"/>
          <w:szCs w:val="24"/>
        </w:rPr>
        <w:t>Ρομά</w:t>
      </w:r>
      <w:proofErr w:type="spellEnd"/>
      <w:r>
        <w:rPr>
          <w:rFonts w:eastAsia="Times New Roman" w:cs="Times New Roman"/>
          <w:szCs w:val="24"/>
        </w:rPr>
        <w:t>, το παιδί με τα σχολικά γεύμ</w:t>
      </w:r>
      <w:r>
        <w:rPr>
          <w:rFonts w:eastAsia="Times New Roman" w:cs="Times New Roman"/>
          <w:szCs w:val="24"/>
        </w:rPr>
        <w:t xml:space="preserve">ατα, τους βρεφονηπιακούς </w:t>
      </w:r>
      <w:r>
        <w:rPr>
          <w:rFonts w:eastAsia="Times New Roman" w:cs="Times New Roman"/>
          <w:szCs w:val="24"/>
        </w:rPr>
        <w:lastRenderedPageBreak/>
        <w:t xml:space="preserve">σταθμούς, τις κατασκηνώσεις για όλες τις οικογένειες ανεξάρτητα από τον αριθμό των παιδιών, τους άνεργους και τους συμπολίτες μας που βρίσκονται στα όρια της φτώχειας. </w:t>
      </w:r>
    </w:p>
    <w:p w14:paraId="381BDA2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Τα διακόσια σαράντα κέντρα κοινότητας, ο ενεργός και ξεκάθαρος</w:t>
      </w:r>
      <w:r>
        <w:rPr>
          <w:rFonts w:eastAsia="Times New Roman" w:cs="Times New Roman"/>
          <w:szCs w:val="24"/>
        </w:rPr>
        <w:t xml:space="preserve"> ρόλος της τοπικής αυτοδιοίκησης, η </w:t>
      </w:r>
      <w:proofErr w:type="spellStart"/>
      <w:r>
        <w:rPr>
          <w:rFonts w:eastAsia="Times New Roman" w:cs="Times New Roman"/>
          <w:szCs w:val="24"/>
        </w:rPr>
        <w:t>ψηφιοποίηση</w:t>
      </w:r>
      <w:proofErr w:type="spellEnd"/>
      <w:r>
        <w:rPr>
          <w:rFonts w:eastAsia="Times New Roman" w:cs="Times New Roman"/>
          <w:szCs w:val="24"/>
        </w:rPr>
        <w:t xml:space="preserve"> όλων των σχετικών βάσεων δεδομένων και η άμεση διασύνδεσή τους καθώς και η ενιαία πλέον διαχείριση των </w:t>
      </w:r>
      <w:proofErr w:type="spellStart"/>
      <w:r>
        <w:rPr>
          <w:rFonts w:eastAsia="Times New Roman" w:cs="Times New Roman"/>
          <w:szCs w:val="24"/>
        </w:rPr>
        <w:t>εκατόν</w:t>
      </w:r>
      <w:proofErr w:type="spellEnd"/>
      <w:r>
        <w:rPr>
          <w:rFonts w:eastAsia="Times New Roman" w:cs="Times New Roman"/>
          <w:szCs w:val="24"/>
        </w:rPr>
        <w:t xml:space="preserve"> πενήντα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είναι ο πρώτος πυλώνας αυτής της πολιτικής. Την κοινωνική μας πολιτι</w:t>
      </w:r>
      <w:r>
        <w:rPr>
          <w:rFonts w:eastAsia="Times New Roman" w:cs="Times New Roman"/>
          <w:szCs w:val="24"/>
        </w:rPr>
        <w:t xml:space="preserve">κή τη συνδέουμε άμεσα με την προοπτική της βέβαιης εξόδου από την κρίση και τη μετάβαση της οικονομίας και της κοινωνίας στη δίκαιη ανάπτυξη στο πλαίσιο της </w:t>
      </w:r>
      <w:proofErr w:type="spellStart"/>
      <w:r>
        <w:rPr>
          <w:rFonts w:eastAsia="Times New Roman" w:cs="Times New Roman"/>
          <w:szCs w:val="24"/>
        </w:rPr>
        <w:t>μεταμνημονιακής</w:t>
      </w:r>
      <w:proofErr w:type="spellEnd"/>
      <w:r>
        <w:rPr>
          <w:rFonts w:eastAsia="Times New Roman" w:cs="Times New Roman"/>
          <w:szCs w:val="24"/>
        </w:rPr>
        <w:t xml:space="preserve"> Ελλάδας. </w:t>
      </w:r>
    </w:p>
    <w:p w14:paraId="381BDA2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lastRenderedPageBreak/>
        <w:t>Σήμερα συγκροτούμε τον δεύτερο πυλώνα, τον εκτελεστικό βραχίονα της κοινω</w:t>
      </w:r>
      <w:r>
        <w:rPr>
          <w:rFonts w:eastAsia="Times New Roman" w:cs="Times New Roman"/>
          <w:szCs w:val="24"/>
        </w:rPr>
        <w:t xml:space="preserve">νικής πολιτικής, με τη μετατροπή του ΟΓΑ σε ΟΠΕΚΑ.  </w:t>
      </w:r>
    </w:p>
    <w:p w14:paraId="381BDA28" w14:textId="77777777" w:rsidR="00DC23FB" w:rsidRDefault="001C39CE">
      <w:pPr>
        <w:spacing w:line="600" w:lineRule="auto"/>
        <w:ind w:firstLine="720"/>
        <w:jc w:val="both"/>
        <w:rPr>
          <w:rFonts w:eastAsia="Times New Roman"/>
          <w:szCs w:val="24"/>
        </w:rPr>
      </w:pPr>
      <w:r>
        <w:rPr>
          <w:rFonts w:eastAsia="Times New Roman"/>
          <w:szCs w:val="24"/>
        </w:rPr>
        <w:t>Πρόκειται ακριβώς για το επίμαχο θέμα γύρω από το οποίο εξελίσσεται η σημερινή μας συζήτηση. Εμείς, οι Βουλευτές του ΣΥΡΙΖΑ, είμαστε περήφανοι που υπερψηφίζουμε το παρόν νομοσχέδιο, γιατί αυτό αποτελεί τ</w:t>
      </w:r>
      <w:r>
        <w:rPr>
          <w:rFonts w:eastAsia="Times New Roman"/>
          <w:szCs w:val="24"/>
        </w:rPr>
        <w:t>ο δικό μας συγκριτικό, πολιτικό και ηθικό πλεονέκτημα στη σχέση μας με την κοινωνία των πολλών.</w:t>
      </w:r>
    </w:p>
    <w:p w14:paraId="381BDA29" w14:textId="77777777" w:rsidR="00DC23FB" w:rsidRDefault="001C39CE">
      <w:pPr>
        <w:spacing w:line="600" w:lineRule="auto"/>
        <w:ind w:firstLine="720"/>
        <w:jc w:val="both"/>
        <w:rPr>
          <w:rFonts w:eastAsia="Times New Roman"/>
          <w:szCs w:val="24"/>
        </w:rPr>
      </w:pPr>
      <w:r>
        <w:rPr>
          <w:rFonts w:eastAsia="Times New Roman"/>
          <w:szCs w:val="24"/>
        </w:rPr>
        <w:t>Σας ευχαριστώ πολύ.</w:t>
      </w:r>
    </w:p>
    <w:p w14:paraId="381BDA2A" w14:textId="77777777" w:rsidR="00DC23FB" w:rsidRDefault="001C39CE">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381BDA2B"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ο κ. Παπαηλιού από τον ΣΥΡΙΖΑ.</w:t>
      </w:r>
    </w:p>
    <w:p w14:paraId="381BDA2C" w14:textId="77777777" w:rsidR="00DC23FB" w:rsidRDefault="001C39CE">
      <w:pPr>
        <w:spacing w:line="600" w:lineRule="auto"/>
        <w:ind w:firstLine="720"/>
        <w:jc w:val="both"/>
        <w:rPr>
          <w:rFonts w:eastAsia="Times New Roman"/>
          <w:szCs w:val="24"/>
        </w:rPr>
      </w:pPr>
      <w:r>
        <w:rPr>
          <w:rFonts w:eastAsia="Times New Roman"/>
          <w:b/>
          <w:szCs w:val="24"/>
        </w:rPr>
        <w:lastRenderedPageBreak/>
        <w:t>ΓΕΩΡΓΙΟΣ ΠΑΠΑΗΛΙΟ</w:t>
      </w:r>
      <w:r>
        <w:rPr>
          <w:rFonts w:eastAsia="Times New Roman"/>
          <w:b/>
          <w:szCs w:val="24"/>
        </w:rPr>
        <w:t xml:space="preserve">Υ: </w:t>
      </w:r>
      <w:r>
        <w:rPr>
          <w:rFonts w:eastAsia="Times New Roman"/>
          <w:szCs w:val="24"/>
        </w:rPr>
        <w:t>Κύριε Πρόεδρε, κυρίες και κύριοι συνάδελφοι</w:t>
      </w:r>
      <w:r>
        <w:rPr>
          <w:rFonts w:eastAsia="Times New Roman"/>
          <w:szCs w:val="24"/>
        </w:rPr>
        <w:t>,</w:t>
      </w:r>
      <w:r>
        <w:rPr>
          <w:rFonts w:eastAsia="Times New Roman"/>
          <w:szCs w:val="24"/>
        </w:rPr>
        <w:t xml:space="preserve"> είναι γνωστό ότι η κρίση και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οι </w:t>
      </w:r>
      <w:proofErr w:type="spellStart"/>
      <w:r>
        <w:rPr>
          <w:rFonts w:eastAsia="Times New Roman"/>
          <w:szCs w:val="24"/>
        </w:rPr>
        <w:t>μνημονιακές</w:t>
      </w:r>
      <w:proofErr w:type="spellEnd"/>
      <w:r>
        <w:rPr>
          <w:rFonts w:eastAsia="Times New Roman"/>
          <w:szCs w:val="24"/>
        </w:rPr>
        <w:t xml:space="preserve"> πολιτικές</w:t>
      </w:r>
      <w:r>
        <w:rPr>
          <w:rFonts w:eastAsia="Times New Roman"/>
          <w:szCs w:val="24"/>
        </w:rPr>
        <w:t>,</w:t>
      </w:r>
      <w:r>
        <w:rPr>
          <w:rFonts w:eastAsia="Times New Roman"/>
          <w:szCs w:val="24"/>
        </w:rPr>
        <w:t xml:space="preserve"> οδήγησαν </w:t>
      </w:r>
      <w:r>
        <w:rPr>
          <w:rFonts w:eastAsia="Times New Roman"/>
          <w:szCs w:val="24"/>
        </w:rPr>
        <w:t xml:space="preserve">την ελληνική κοινωνία </w:t>
      </w:r>
      <w:r>
        <w:rPr>
          <w:rFonts w:eastAsia="Times New Roman"/>
          <w:szCs w:val="24"/>
        </w:rPr>
        <w:t xml:space="preserve">σε βίαιο </w:t>
      </w:r>
      <w:r>
        <w:rPr>
          <w:rFonts w:eastAsia="Times New Roman"/>
          <w:szCs w:val="24"/>
        </w:rPr>
        <w:t xml:space="preserve">μετασχηματισμό με τη φτωχοποίηση ευρύτατων στρωμάτων του πληθυσμού. Αυτό υποχρέωσε την Κυβέρνηση ΣΥΡΙΖΑ, την κυβέρνηση της Αριστεράς, που έχει έντονη κοινωνική χροιά, να αναλάβει πρωτοβουλίες και </w:t>
      </w:r>
      <w:r>
        <w:rPr>
          <w:rFonts w:eastAsia="Times New Roman"/>
          <w:szCs w:val="24"/>
        </w:rPr>
        <w:t xml:space="preserve">να προωθήσει </w:t>
      </w:r>
      <w:r>
        <w:rPr>
          <w:rFonts w:eastAsia="Times New Roman"/>
          <w:szCs w:val="24"/>
        </w:rPr>
        <w:t>παρεμβάσεις στον τομέα της κοινωνικής αλληλεγγύ</w:t>
      </w:r>
      <w:r>
        <w:rPr>
          <w:rFonts w:eastAsia="Times New Roman"/>
          <w:szCs w:val="24"/>
        </w:rPr>
        <w:t>ης.</w:t>
      </w:r>
    </w:p>
    <w:p w14:paraId="381BDA2D" w14:textId="77777777" w:rsidR="00DC23FB" w:rsidRDefault="001C39CE">
      <w:pPr>
        <w:spacing w:line="600" w:lineRule="auto"/>
        <w:ind w:firstLine="720"/>
        <w:jc w:val="both"/>
        <w:rPr>
          <w:rFonts w:eastAsia="Times New Roman"/>
          <w:szCs w:val="24"/>
        </w:rPr>
      </w:pPr>
      <w:r>
        <w:rPr>
          <w:rFonts w:eastAsia="Times New Roman"/>
          <w:szCs w:val="24"/>
        </w:rPr>
        <w:t xml:space="preserve">Ταυτόχρονα η οικονομική κρίση αποκάλυψε το σαθρό, άδικο, </w:t>
      </w:r>
      <w:r>
        <w:rPr>
          <w:rFonts w:eastAsia="Times New Roman"/>
          <w:szCs w:val="24"/>
        </w:rPr>
        <w:t xml:space="preserve">μη λειτουργικό </w:t>
      </w:r>
      <w:r>
        <w:rPr>
          <w:rFonts w:eastAsia="Times New Roman"/>
          <w:szCs w:val="24"/>
        </w:rPr>
        <w:t>αναποτελεσματικό σύστημα κοινωνικής πρόνοιας. Οι δομές πρόνοιας ήταν ανεπαρκείς και αυτό επιτάθηκε με τη δημοσιονομική στενότητα και τις πολιτικές λιτότητας που επιβλήθηκαν με τα μ</w:t>
      </w:r>
      <w:r>
        <w:rPr>
          <w:rFonts w:eastAsia="Times New Roman"/>
          <w:szCs w:val="24"/>
        </w:rPr>
        <w:t>νημόνια. Οι κοινωνικές ανισότητες εντάθηκαν, η φτώχεια και ο κοινωνικός αποκλεισμός ήταν και εξακολουθούν να είναι στην ημερήσια διάταξη.</w:t>
      </w:r>
    </w:p>
    <w:p w14:paraId="381BDA2E" w14:textId="77777777" w:rsidR="00DC23FB" w:rsidRDefault="001C39CE">
      <w:pPr>
        <w:spacing w:line="600" w:lineRule="auto"/>
        <w:ind w:firstLine="720"/>
        <w:jc w:val="both"/>
        <w:rPr>
          <w:rFonts w:eastAsia="Times New Roman"/>
          <w:szCs w:val="24"/>
        </w:rPr>
      </w:pPr>
      <w:r>
        <w:rPr>
          <w:rFonts w:eastAsia="Times New Roman"/>
          <w:szCs w:val="24"/>
        </w:rPr>
        <w:t xml:space="preserve">Σε αυτό το πλαίσιο </w:t>
      </w:r>
      <w:r>
        <w:rPr>
          <w:rFonts w:eastAsia="Times New Roman"/>
          <w:szCs w:val="24"/>
        </w:rPr>
        <w:t xml:space="preserve">ήταν </w:t>
      </w:r>
      <w:r>
        <w:rPr>
          <w:rFonts w:eastAsia="Times New Roman"/>
          <w:szCs w:val="24"/>
        </w:rPr>
        <w:t>αναγκαία σε πρώτη φάση, η ενίσχυση της κοινωνικής προστασίας με μεθόδους όπως ο περιορισμός τη</w:t>
      </w:r>
      <w:r>
        <w:rPr>
          <w:rFonts w:eastAsia="Times New Roman"/>
          <w:szCs w:val="24"/>
        </w:rPr>
        <w:t>ς γραφειοκρατίας, η ενίσχυση της διαφάνειας, η καταπολέμηση των πελατειακών σχέσεων και σε δεύτερη φάση</w:t>
      </w:r>
      <w:r>
        <w:rPr>
          <w:rFonts w:eastAsia="Times New Roman"/>
          <w:szCs w:val="24"/>
        </w:rPr>
        <w:t>,</w:t>
      </w:r>
      <w:r>
        <w:rPr>
          <w:rFonts w:eastAsia="Times New Roman"/>
          <w:szCs w:val="24"/>
        </w:rPr>
        <w:t xml:space="preserve"> η δημιουργία ενός </w:t>
      </w:r>
      <w:r>
        <w:rPr>
          <w:rFonts w:eastAsia="Times New Roman"/>
          <w:szCs w:val="24"/>
        </w:rPr>
        <w:t xml:space="preserve">συνεκτικού </w:t>
      </w:r>
      <w:r>
        <w:rPr>
          <w:rFonts w:eastAsia="Times New Roman"/>
          <w:szCs w:val="24"/>
        </w:rPr>
        <w:t>συστήματος πρόνοιας που αποτελεί πυλώνα του κοινωνικού κράτους.</w:t>
      </w:r>
    </w:p>
    <w:p w14:paraId="381BDA2F" w14:textId="77777777" w:rsidR="00DC23FB" w:rsidRDefault="001C39CE">
      <w:pPr>
        <w:spacing w:line="600" w:lineRule="auto"/>
        <w:ind w:firstLine="720"/>
        <w:jc w:val="both"/>
        <w:rPr>
          <w:rFonts w:eastAsia="Times New Roman"/>
          <w:szCs w:val="24"/>
        </w:rPr>
      </w:pPr>
      <w:r>
        <w:rPr>
          <w:rFonts w:eastAsia="Times New Roman"/>
          <w:szCs w:val="24"/>
        </w:rPr>
        <w:t xml:space="preserve">Στο προκείμενο νομοσχέδιο ο ΟΓΑ, αυτός ο </w:t>
      </w:r>
      <w:r>
        <w:rPr>
          <w:rFonts w:eastAsia="Times New Roman"/>
          <w:szCs w:val="24"/>
        </w:rPr>
        <w:t xml:space="preserve">εμβληματικός </w:t>
      </w:r>
      <w:r>
        <w:rPr>
          <w:rFonts w:eastAsia="Times New Roman"/>
          <w:szCs w:val="24"/>
        </w:rPr>
        <w:t>ο</w:t>
      </w:r>
      <w:r>
        <w:rPr>
          <w:rFonts w:eastAsia="Times New Roman"/>
          <w:szCs w:val="24"/>
        </w:rPr>
        <w:t>ργα</w:t>
      </w:r>
      <w:r>
        <w:rPr>
          <w:rFonts w:eastAsia="Times New Roman"/>
          <w:szCs w:val="24"/>
        </w:rPr>
        <w:t xml:space="preserve">νισμός για τους Έλληνες αγρότες και την ελληνική ύπαιθρο, μετά την ενσωμάτωση των ασφαλιστικών αρμοδιοτήτων του στον ΕΦΚΑ μετασχηματίζεται σε αποκλειστικά </w:t>
      </w:r>
      <w:proofErr w:type="spellStart"/>
      <w:r>
        <w:rPr>
          <w:rFonts w:eastAsia="Times New Roman"/>
          <w:szCs w:val="24"/>
        </w:rPr>
        <w:t>προνοιακό</w:t>
      </w:r>
      <w:proofErr w:type="spellEnd"/>
      <w:r>
        <w:rPr>
          <w:rFonts w:eastAsia="Times New Roman"/>
          <w:szCs w:val="24"/>
        </w:rPr>
        <w:t xml:space="preserve"> οργανισμό και μετονομάζεται σε Οργανισμό </w:t>
      </w:r>
      <w:proofErr w:type="spellStart"/>
      <w:r>
        <w:rPr>
          <w:rFonts w:eastAsia="Times New Roman"/>
          <w:szCs w:val="24"/>
        </w:rPr>
        <w:t>Προνοιακών</w:t>
      </w:r>
      <w:proofErr w:type="spellEnd"/>
      <w:r>
        <w:rPr>
          <w:rFonts w:eastAsia="Times New Roman"/>
          <w:szCs w:val="24"/>
        </w:rPr>
        <w:t xml:space="preserve"> Επιδομάτων και Αλληλεγγύης.</w:t>
      </w:r>
    </w:p>
    <w:p w14:paraId="381BDA30" w14:textId="77777777" w:rsidR="00DC23FB" w:rsidRDefault="001C39CE">
      <w:pPr>
        <w:spacing w:line="600" w:lineRule="auto"/>
        <w:ind w:firstLine="720"/>
        <w:jc w:val="both"/>
        <w:rPr>
          <w:rFonts w:eastAsia="Times New Roman"/>
          <w:szCs w:val="24"/>
        </w:rPr>
      </w:pPr>
      <w:r>
        <w:rPr>
          <w:rFonts w:eastAsia="Times New Roman"/>
          <w:szCs w:val="24"/>
        </w:rPr>
        <w:t>Ο ΟΠΕΚΑ συν</w:t>
      </w:r>
      <w:r>
        <w:rPr>
          <w:rFonts w:eastAsia="Times New Roman"/>
          <w:szCs w:val="24"/>
        </w:rPr>
        <w:t>ίσταται και θα λειτουργήσει ως ένα συνεκτικό οργανωτικό σχήμα</w:t>
      </w:r>
      <w:r>
        <w:rPr>
          <w:rFonts w:eastAsia="Times New Roman"/>
          <w:szCs w:val="24"/>
        </w:rPr>
        <w:t>,</w:t>
      </w:r>
      <w:r>
        <w:rPr>
          <w:rFonts w:eastAsia="Times New Roman"/>
          <w:szCs w:val="24"/>
        </w:rPr>
        <w:t xml:space="preserve"> που θα ανιχνεύει και θα αναζητά τις πραγματικές ανάγκες των ανθρώπων τους οποίους αφορά, θα σχεδιάζει, θα εφαρμόζει πολιτικές κοινωνικής αλληλεγγύης στο πλαίσιο του Εθνικού Συστήματος Κοινωνική</w:t>
      </w:r>
      <w:r>
        <w:rPr>
          <w:rFonts w:eastAsia="Times New Roman"/>
          <w:szCs w:val="24"/>
        </w:rPr>
        <w:t>ς Αλληλεγγύης και θα διαχειρίζεται αποτελεσματικά τους πόρους που διατίθενται για την καταπολέμηση της φτώχειας και του κοινωνικού αποκλεισμού.</w:t>
      </w:r>
    </w:p>
    <w:p w14:paraId="381BDA31" w14:textId="77777777" w:rsidR="00DC23FB" w:rsidRDefault="001C39CE">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η Γ΄ Αντιπρόεδρος της Βουλής κ. </w:t>
      </w:r>
      <w:r w:rsidRPr="00DF6B6F">
        <w:rPr>
          <w:rFonts w:eastAsia="Times New Roman"/>
          <w:b/>
          <w:szCs w:val="24"/>
        </w:rPr>
        <w:t>ΑΝΑΣΤΑΣΙΑ ΧΡΙΣΤΟΔΟΥΛΟΠΟΥΛΟΥ</w:t>
      </w:r>
      <w:r>
        <w:rPr>
          <w:rFonts w:eastAsia="Times New Roman"/>
          <w:szCs w:val="24"/>
        </w:rPr>
        <w:t>)</w:t>
      </w:r>
    </w:p>
    <w:p w14:paraId="381BDA32" w14:textId="77777777" w:rsidR="00DC23FB" w:rsidRDefault="001C39CE">
      <w:pPr>
        <w:spacing w:line="600" w:lineRule="auto"/>
        <w:ind w:firstLine="720"/>
        <w:jc w:val="both"/>
        <w:rPr>
          <w:rFonts w:eastAsia="Times New Roman"/>
          <w:szCs w:val="24"/>
        </w:rPr>
      </w:pPr>
      <w:r>
        <w:rPr>
          <w:rFonts w:eastAsia="Times New Roman"/>
          <w:szCs w:val="24"/>
        </w:rPr>
        <w:t>Ο</w:t>
      </w:r>
      <w:r>
        <w:rPr>
          <w:rFonts w:eastAsia="Times New Roman"/>
          <w:szCs w:val="24"/>
        </w:rPr>
        <w:t xml:space="preserve"> </w:t>
      </w:r>
      <w:r>
        <w:rPr>
          <w:rFonts w:eastAsia="Times New Roman"/>
          <w:szCs w:val="24"/>
        </w:rPr>
        <w:t xml:space="preserve">νέος </w:t>
      </w:r>
      <w:r>
        <w:rPr>
          <w:rFonts w:eastAsia="Times New Roman"/>
          <w:szCs w:val="24"/>
        </w:rPr>
        <w:t>ο</w:t>
      </w:r>
      <w:r>
        <w:rPr>
          <w:rFonts w:eastAsia="Times New Roman"/>
          <w:szCs w:val="24"/>
        </w:rPr>
        <w:t xml:space="preserve">ργανισμός είναι μια ενιαία αρχή απόδοσης επιδομάτων και </w:t>
      </w:r>
      <w:r>
        <w:rPr>
          <w:rFonts w:eastAsia="Times New Roman"/>
          <w:szCs w:val="24"/>
        </w:rPr>
        <w:t xml:space="preserve">παροχών </w:t>
      </w:r>
      <w:r>
        <w:rPr>
          <w:rFonts w:eastAsia="Times New Roman"/>
          <w:szCs w:val="24"/>
        </w:rPr>
        <w:t>όπως το επίδομα παιδιού, το κοινωνικό επίδομα αλληλεγγύης, οι παροχές προς ανασφάλιστους υπερήλικες, οι παροχές και οι υπηρεσίες του λογαριασμού αγροτικής εστίας κοινωνικού, εκπαιδευτικο</w:t>
      </w:r>
      <w:r>
        <w:rPr>
          <w:rFonts w:eastAsia="Times New Roman"/>
          <w:szCs w:val="24"/>
        </w:rPr>
        <w:t xml:space="preserve">ύ, πολιτιστικού και ψυχαγωγικού χαρακτήρα, </w:t>
      </w:r>
      <w:proofErr w:type="spellStart"/>
      <w:r>
        <w:rPr>
          <w:rFonts w:eastAsia="Times New Roman"/>
          <w:szCs w:val="24"/>
        </w:rPr>
        <w:t>προνοιακές</w:t>
      </w:r>
      <w:proofErr w:type="spellEnd"/>
      <w:r>
        <w:rPr>
          <w:rFonts w:eastAsia="Times New Roman"/>
          <w:szCs w:val="24"/>
        </w:rPr>
        <w:t xml:space="preserve"> παροχές σε άτομα με αναπηρία, </w:t>
      </w:r>
      <w:proofErr w:type="spellStart"/>
      <w:r>
        <w:rPr>
          <w:rFonts w:eastAsia="Times New Roman"/>
          <w:szCs w:val="24"/>
        </w:rPr>
        <w:t>προνοιακές</w:t>
      </w:r>
      <w:proofErr w:type="spellEnd"/>
      <w:r>
        <w:rPr>
          <w:rFonts w:eastAsia="Times New Roman"/>
          <w:szCs w:val="24"/>
        </w:rPr>
        <w:t xml:space="preserve"> παροχές</w:t>
      </w:r>
      <w:r>
        <w:rPr>
          <w:rFonts w:eastAsia="Times New Roman"/>
          <w:szCs w:val="24"/>
        </w:rPr>
        <w:t>,</w:t>
      </w:r>
      <w:r>
        <w:rPr>
          <w:rFonts w:eastAsia="Times New Roman"/>
          <w:szCs w:val="24"/>
        </w:rPr>
        <w:t xml:space="preserve"> οικονομικές και εισοδηματικές ενισχύσεις και κοινωνικές υπηρεσίες για την στήριξη ευπαθών και ευάλωτων ομάδων του πληθυσμού.</w:t>
      </w:r>
    </w:p>
    <w:p w14:paraId="381BDA33" w14:textId="77777777" w:rsidR="00DC23FB" w:rsidRDefault="001C39CE">
      <w:pPr>
        <w:spacing w:line="600" w:lineRule="auto"/>
        <w:ind w:firstLine="720"/>
        <w:jc w:val="both"/>
        <w:rPr>
          <w:rFonts w:eastAsia="Times New Roman"/>
          <w:szCs w:val="24"/>
        </w:rPr>
      </w:pPr>
      <w:r>
        <w:rPr>
          <w:rFonts w:eastAsia="Times New Roman"/>
          <w:szCs w:val="24"/>
        </w:rPr>
        <w:t>Επιπλέον ο ΟΠΕΚΑ διασυνδέετ</w:t>
      </w:r>
      <w:r>
        <w:rPr>
          <w:rFonts w:eastAsia="Times New Roman"/>
          <w:szCs w:val="24"/>
        </w:rPr>
        <w:t xml:space="preserve">αι λειτουργικά με τα κέντρα κοινότητας, των δήμων. Συνεπώς αυτό που </w:t>
      </w:r>
      <w:proofErr w:type="spellStart"/>
      <w:r>
        <w:rPr>
          <w:rFonts w:eastAsia="Times New Roman"/>
          <w:szCs w:val="24"/>
        </w:rPr>
        <w:t>ελέχθη</w:t>
      </w:r>
      <w:proofErr w:type="spellEnd"/>
      <w:r>
        <w:rPr>
          <w:rFonts w:eastAsia="Times New Roman"/>
          <w:szCs w:val="24"/>
        </w:rPr>
        <w:t xml:space="preserve"> από συναδέλφους Βουλευτές της Αντιπολίτευσης ότι 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παύει να έχει ρόλο στην κοινωνική πολιτική</w:t>
      </w:r>
      <w:r>
        <w:rPr>
          <w:rFonts w:eastAsia="Times New Roman"/>
          <w:szCs w:val="24"/>
        </w:rPr>
        <w:t>,</w:t>
      </w:r>
      <w:r>
        <w:rPr>
          <w:rFonts w:eastAsia="Times New Roman"/>
          <w:szCs w:val="24"/>
        </w:rPr>
        <w:t xml:space="preserve"> δεν είναι αληθές.</w:t>
      </w:r>
    </w:p>
    <w:p w14:paraId="381BDA3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Στα κέντρα κοινότητας θα παρέχεται </w:t>
      </w:r>
      <w:proofErr w:type="spellStart"/>
      <w:r>
        <w:rPr>
          <w:rFonts w:eastAsia="Times New Roman" w:cs="Times New Roman"/>
          <w:szCs w:val="24"/>
        </w:rPr>
        <w:t>επικαιροποιημ</w:t>
      </w:r>
      <w:r>
        <w:rPr>
          <w:rFonts w:eastAsia="Times New Roman" w:cs="Times New Roman"/>
          <w:szCs w:val="24"/>
        </w:rPr>
        <w:t>ένο</w:t>
      </w:r>
      <w:proofErr w:type="spellEnd"/>
      <w:r>
        <w:rPr>
          <w:rFonts w:eastAsia="Times New Roman" w:cs="Times New Roman"/>
          <w:szCs w:val="24"/>
        </w:rPr>
        <w:t xml:space="preserve"> πληροφοριακό ενημερωτικό υλικό για τα κριτήρια και τις προϋποθέσεις ένταξης στα </w:t>
      </w:r>
      <w:proofErr w:type="spellStart"/>
      <w:r>
        <w:rPr>
          <w:rFonts w:eastAsia="Times New Roman" w:cs="Times New Roman"/>
          <w:szCs w:val="24"/>
        </w:rPr>
        <w:t>προνοιακά</w:t>
      </w:r>
      <w:proofErr w:type="spellEnd"/>
      <w:r>
        <w:rPr>
          <w:rFonts w:eastAsia="Times New Roman" w:cs="Times New Roman"/>
          <w:szCs w:val="24"/>
        </w:rPr>
        <w:t xml:space="preserve"> προγράμματα, τα δικαιώματα και τις υποχρεώσεις των ενδιαφερομένων και των δικαιούχων και</w:t>
      </w:r>
      <w:r>
        <w:rPr>
          <w:rFonts w:eastAsia="Times New Roman" w:cs="Times New Roman"/>
          <w:szCs w:val="24"/>
        </w:rPr>
        <w:t>,</w:t>
      </w:r>
      <w:r>
        <w:rPr>
          <w:rFonts w:eastAsia="Times New Roman" w:cs="Times New Roman"/>
          <w:szCs w:val="24"/>
        </w:rPr>
        <w:t xml:space="preserve"> επίσης, τις σχετικές διαδικασίες υπαγωγής τους σε αυτά. </w:t>
      </w:r>
    </w:p>
    <w:p w14:paraId="381BDA3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 xml:space="preserve">οι συνάδελφοι, ανάπτυξη χωρίς αλληλεγγύη και προστασία των ευάλωτων ομάδων του πληθυσμού δεν είναι δίκαιη ανάπτυξη και φυσικά δεν μπορεί να γίνει αποδεκτή. Ο νέος </w:t>
      </w:r>
      <w:r>
        <w:rPr>
          <w:rFonts w:eastAsia="Times New Roman" w:cs="Times New Roman"/>
          <w:szCs w:val="24"/>
        </w:rPr>
        <w:t>ο</w:t>
      </w:r>
      <w:r>
        <w:rPr>
          <w:rFonts w:eastAsia="Times New Roman" w:cs="Times New Roman"/>
          <w:szCs w:val="24"/>
        </w:rPr>
        <w:t>ργανισμός εκφράζει την πρόθεση και την προοπτική για ένα κράτος κοινωνικής φροντίδας, για έν</w:t>
      </w:r>
      <w:r>
        <w:rPr>
          <w:rFonts w:eastAsia="Times New Roman" w:cs="Times New Roman"/>
          <w:szCs w:val="24"/>
        </w:rPr>
        <w:t xml:space="preserve">α κοινωνικό κράτος που θα παρέχει ουσιαστική αλληλεγγύη. Αποτελεί ένα από τα στοιχεία της κοινωνικά δίκαιης παραγωγικής ανασυγκρότησης που προωθείται και φυσικά δεν έχει σχέση με τις </w:t>
      </w:r>
      <w:proofErr w:type="spellStart"/>
      <w:r>
        <w:rPr>
          <w:rFonts w:eastAsia="Times New Roman" w:cs="Times New Roman"/>
          <w:szCs w:val="24"/>
        </w:rPr>
        <w:t>προνοιακές</w:t>
      </w:r>
      <w:proofErr w:type="spellEnd"/>
      <w:r>
        <w:rPr>
          <w:rFonts w:eastAsia="Times New Roman" w:cs="Times New Roman"/>
          <w:szCs w:val="24"/>
        </w:rPr>
        <w:t xml:space="preserve"> πολιτικές που ασκήθηκαν </w:t>
      </w:r>
      <w:r>
        <w:rPr>
          <w:rFonts w:eastAsia="Times New Roman" w:cs="Times New Roman"/>
          <w:szCs w:val="24"/>
        </w:rPr>
        <w:t xml:space="preserve">στο παρελθόν </w:t>
      </w:r>
      <w:r>
        <w:rPr>
          <w:rFonts w:eastAsia="Times New Roman" w:cs="Times New Roman"/>
          <w:szCs w:val="24"/>
        </w:rPr>
        <w:t>επί πολλά χρόνια στον τόπ</w:t>
      </w:r>
      <w:r>
        <w:rPr>
          <w:rFonts w:eastAsia="Times New Roman" w:cs="Times New Roman"/>
          <w:szCs w:val="24"/>
        </w:rPr>
        <w:t xml:space="preserve">ο μας. </w:t>
      </w:r>
    </w:p>
    <w:p w14:paraId="381BDA3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81BDA37"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81BDA3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w:t>
      </w:r>
    </w:p>
    <w:p w14:paraId="381BDA3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Ζωή </w:t>
      </w:r>
      <w:proofErr w:type="spellStart"/>
      <w:r>
        <w:rPr>
          <w:rFonts w:eastAsia="Times New Roman" w:cs="Times New Roman"/>
          <w:szCs w:val="24"/>
        </w:rPr>
        <w:t>Λιβανίου</w:t>
      </w:r>
      <w:proofErr w:type="spellEnd"/>
      <w:r>
        <w:rPr>
          <w:rFonts w:eastAsia="Times New Roman" w:cs="Times New Roman"/>
          <w:szCs w:val="24"/>
        </w:rPr>
        <w:t xml:space="preserve">. </w:t>
      </w:r>
    </w:p>
    <w:p w14:paraId="381BDA3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ΖΩΗ ΛΙΒΑΝΙΟΥ:</w:t>
      </w:r>
      <w:r>
        <w:rPr>
          <w:rFonts w:eastAsia="Times New Roman" w:cs="Times New Roman"/>
          <w:szCs w:val="24"/>
        </w:rPr>
        <w:t xml:space="preserve"> Ευχαριστώ, κυρία Πρόεδρε. </w:t>
      </w:r>
    </w:p>
    <w:p w14:paraId="381BDA3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το </w:t>
      </w:r>
      <w:r>
        <w:rPr>
          <w:rFonts w:eastAsia="Times New Roman" w:cs="Times New Roman"/>
          <w:szCs w:val="24"/>
        </w:rPr>
        <w:t>σημερινό νομοσχέδιο αποτελεί</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την πρόταση της Κυβέρνησης και του Υπουργείου Εργασίας Κοινωνικής Ασφάλισης και Αλληλεγγύης</w:t>
      </w:r>
      <w:r>
        <w:rPr>
          <w:rFonts w:eastAsia="Times New Roman" w:cs="Times New Roman"/>
          <w:szCs w:val="24"/>
        </w:rPr>
        <w:t>,</w:t>
      </w:r>
      <w:r>
        <w:rPr>
          <w:rFonts w:eastAsia="Times New Roman" w:cs="Times New Roman"/>
          <w:szCs w:val="24"/>
        </w:rPr>
        <w:t xml:space="preserve"> για ένα σύγχρονο και ενιαίο φορέα που θα γίνει ο ΟΓΑ για τη διαχείριση και απονομή στους δικαιούχους του συνόλου των </w:t>
      </w:r>
      <w:proofErr w:type="spellStart"/>
      <w:r>
        <w:rPr>
          <w:rFonts w:eastAsia="Times New Roman" w:cs="Times New Roman"/>
          <w:szCs w:val="24"/>
        </w:rPr>
        <w:t>προν</w:t>
      </w:r>
      <w:r>
        <w:rPr>
          <w:rFonts w:eastAsia="Times New Roman" w:cs="Times New Roman"/>
          <w:szCs w:val="24"/>
        </w:rPr>
        <w:t>οιακών</w:t>
      </w:r>
      <w:proofErr w:type="spellEnd"/>
      <w:r>
        <w:rPr>
          <w:rFonts w:eastAsia="Times New Roman" w:cs="Times New Roman"/>
          <w:szCs w:val="24"/>
        </w:rPr>
        <w:t xml:space="preserve"> επιδομάτων. </w:t>
      </w:r>
    </w:p>
    <w:p w14:paraId="381BDA3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Δεν πρόκειται για μια απλή μεταβίβαση αρμοδιοτήτων από τον ΟΓΑ στον ΟΠΕΚΑ όπως ονομάζεται ο νέος φορέας, αλλά για ουσιαστική μεταρρύθμιση που πρεσβεύει τη μείωση της γραφειοκρατίας και την ταλαιπωρία των πολιτών. </w:t>
      </w:r>
    </w:p>
    <w:p w14:paraId="381BDA3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Ανεξάρτητα από την προ</w:t>
      </w:r>
      <w:r>
        <w:rPr>
          <w:rFonts w:eastAsia="Times New Roman" w:cs="Times New Roman"/>
          <w:szCs w:val="24"/>
        </w:rPr>
        <w:t>σέγγιση που μπορεί να έχει το σύνολο του πολιτικού κόσμου στις επιμέρους ρυθμίσεις</w:t>
      </w:r>
      <w:r>
        <w:rPr>
          <w:rFonts w:eastAsia="Times New Roman" w:cs="Times New Roman"/>
          <w:szCs w:val="24"/>
        </w:rPr>
        <w:t>,</w:t>
      </w:r>
      <w:r>
        <w:rPr>
          <w:rFonts w:eastAsia="Times New Roman" w:cs="Times New Roman"/>
          <w:szCs w:val="24"/>
        </w:rPr>
        <w:t xml:space="preserve"> μπορούμε να συμφωνήσουμε ότι το μέχρι πρότινος σύστημα κοινωνικής πρόνοιας δεν ήταν λειτουργικό. Προκαλούσε μεγάλη ταλαιπωρία στους δικαιούχους και τις οικογένειές τους. Ευ</w:t>
      </w:r>
      <w:r>
        <w:rPr>
          <w:rFonts w:eastAsia="Times New Roman" w:cs="Times New Roman"/>
          <w:szCs w:val="24"/>
        </w:rPr>
        <w:t xml:space="preserve">νοούσε τόσο τη διαφθορά όσο και τις πελατειακές σχέσεις. </w:t>
      </w:r>
    </w:p>
    <w:p w14:paraId="381BDA3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Η νομοθετική πρόταση για τη μετεξέλιξη του ΟΓΑ σε ΟΠΕΚΑ περιορίζει σημαντικά τις δυνατότητες ανθρώπινων παρεμβάσεων, επιβάλει την ηλεκτρονική διεκπεραίωση των σχετικών αιτημάτων. Η συγκέντρωση του σ</w:t>
      </w:r>
      <w:r>
        <w:rPr>
          <w:rFonts w:eastAsia="Times New Roman" w:cs="Times New Roman"/>
          <w:szCs w:val="24"/>
        </w:rPr>
        <w:t xml:space="preserve">υνόλου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ώστε η διαχείρισή τους να γίνεται από έναν φορέα και το κράτος να μπορεί να γνωρίζει ανά πάσα στιγμή τι δίνει, για ποιο</w:t>
      </w:r>
      <w:r>
        <w:rPr>
          <w:rFonts w:eastAsia="Times New Roman" w:cs="Times New Roman"/>
          <w:szCs w:val="24"/>
        </w:rPr>
        <w:t>ν</w:t>
      </w:r>
      <w:r>
        <w:rPr>
          <w:rFonts w:eastAsia="Times New Roman" w:cs="Times New Roman"/>
          <w:szCs w:val="24"/>
        </w:rPr>
        <w:t xml:space="preserve"> λόγο τα δίνει και τι ανάγκες καλύπτει, θα έπρεπε να είναι δεδομένη. </w:t>
      </w:r>
    </w:p>
    <w:p w14:paraId="381BDA3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Πρόκειται για μια ακόμα αυτονόητ</w:t>
      </w:r>
      <w:r>
        <w:rPr>
          <w:rFonts w:eastAsia="Times New Roman" w:cs="Times New Roman"/>
          <w:szCs w:val="24"/>
        </w:rPr>
        <w:t>η ρύθμιση που όμως δεν υλοποιήθηκε πρακτικά ποτέ</w:t>
      </w:r>
      <w:r>
        <w:rPr>
          <w:rFonts w:eastAsia="Times New Roman" w:cs="Times New Roman"/>
          <w:szCs w:val="24"/>
        </w:rPr>
        <w:t>,</w:t>
      </w:r>
      <w:r>
        <w:rPr>
          <w:rFonts w:eastAsia="Times New Roman" w:cs="Times New Roman"/>
          <w:szCs w:val="24"/>
        </w:rPr>
        <w:t xml:space="preserve"> για λόγους που δεν έχει νόημα να επαναλαμβάνουμε. Είναι σαφές ότι και σε αυτή την περίπτωση, όπως και σε πολλές άλλες, ήταν πιο βολική η στασιμότητα σε ορισμένα κρίσιμα ζητήματα και η μη ορθολογική τους ρύθ</w:t>
      </w:r>
      <w:r>
        <w:rPr>
          <w:rFonts w:eastAsia="Times New Roman" w:cs="Times New Roman"/>
          <w:szCs w:val="24"/>
        </w:rPr>
        <w:t xml:space="preserve">μιση. </w:t>
      </w:r>
    </w:p>
    <w:p w14:paraId="381BDA4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Η σημερινή Κυβέρνηση δεν έχει μόνο την ευθύνη να βγάλει τη χώρα και την κοινωνία από την εποπτεία, την επιτροπεία και την κρίση. Αυτό, άλλωστε, είναι σαφές και το επιτυγχάνει. Το στοίχημα που έχει αναλάβει, είναι να δώσει λύση σε όλα τα ζητήματα που</w:t>
      </w:r>
      <w:r>
        <w:rPr>
          <w:rFonts w:eastAsia="Times New Roman" w:cs="Times New Roman"/>
          <w:szCs w:val="24"/>
        </w:rPr>
        <w:t xml:space="preserve"> οδήγησαν στην κρίση, σε όλα αυτά που οι προηγούμενες κυβερνήσεις σκόπιμα δεν όριζαν τους κανόνες, σκόπιμα ερμήνευαν διασταλτικά τους νόμους και σκόπιμα δημιουργούσαν ομήρους</w:t>
      </w:r>
      <w:r>
        <w:rPr>
          <w:rFonts w:eastAsia="Times New Roman" w:cs="Times New Roman"/>
          <w:szCs w:val="24"/>
        </w:rPr>
        <w:t>,</w:t>
      </w:r>
      <w:r>
        <w:rPr>
          <w:rFonts w:eastAsia="Times New Roman" w:cs="Times New Roman"/>
          <w:szCs w:val="24"/>
        </w:rPr>
        <w:t xml:space="preserve"> για να είναι ανεξάντλητη η πελατειακή τους σχέση. </w:t>
      </w:r>
    </w:p>
    <w:p w14:paraId="381BDA4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Αξίζει να αναφερθούμε στην κρ</w:t>
      </w:r>
      <w:r>
        <w:rPr>
          <w:rFonts w:eastAsia="Times New Roman" w:cs="Times New Roman"/>
          <w:szCs w:val="24"/>
        </w:rPr>
        <w:t>ιτική που ασκήθηκε αναφορικά με τη χρηματοδότηση μη δημοσίων και μη κερδοσκοπικών φορέων που διαθέτουν δομές και υπηρεσίες για άτομα με ειδικές ανάγκες. Στις εποχές της επίπλαστης ευμάρειας και της διοχέτευσης ευρωπαϊκών πόρων δημιουργήθηκαν πολλές τέτοιου</w:t>
      </w:r>
      <w:r>
        <w:rPr>
          <w:rFonts w:eastAsia="Times New Roman" w:cs="Times New Roman"/>
          <w:szCs w:val="24"/>
        </w:rPr>
        <w:t xml:space="preserve"> είδους δομές, πολλές από τις οποίες κάλυψαν μεγάλα κενά του κοινωνικού κράτους και του κράτους πρόνοιας. Πολλές απ’ αυτές έχουν να παρουσιάσουν σημαντικό έργο και αποδεικνύονται όχι χρήσιμες αλλά αναγκαίες. Υπάρχουν</w:t>
      </w:r>
      <w:r>
        <w:rPr>
          <w:rFonts w:eastAsia="Times New Roman" w:cs="Times New Roman"/>
          <w:szCs w:val="24"/>
        </w:rPr>
        <w:t>,</w:t>
      </w:r>
      <w:r>
        <w:rPr>
          <w:rFonts w:eastAsia="Times New Roman" w:cs="Times New Roman"/>
          <w:szCs w:val="24"/>
        </w:rPr>
        <w:t xml:space="preserve"> όμως, υπόνοιες όπως φάνηκε και στις συ</w:t>
      </w:r>
      <w:r>
        <w:rPr>
          <w:rFonts w:eastAsia="Times New Roman" w:cs="Times New Roman"/>
          <w:szCs w:val="24"/>
        </w:rPr>
        <w:t xml:space="preserve">νεδριάσεις της </w:t>
      </w:r>
      <w:r>
        <w:rPr>
          <w:rFonts w:eastAsia="Times New Roman" w:cs="Times New Roman"/>
          <w:szCs w:val="24"/>
        </w:rPr>
        <w:t>ε</w:t>
      </w:r>
      <w:r>
        <w:rPr>
          <w:rFonts w:eastAsia="Times New Roman" w:cs="Times New Roman"/>
          <w:szCs w:val="24"/>
        </w:rPr>
        <w:t>πιτροπής ότι κάποιες ιδρύθηκαν, απέκτησαν υπόσταση και στην πραγματικότητα το μόνο που έκαναν</w:t>
      </w:r>
      <w:r>
        <w:rPr>
          <w:rFonts w:eastAsia="Times New Roman" w:cs="Times New Roman"/>
          <w:szCs w:val="24"/>
        </w:rPr>
        <w:t>,</w:t>
      </w:r>
      <w:r>
        <w:rPr>
          <w:rFonts w:eastAsia="Times New Roman" w:cs="Times New Roman"/>
          <w:szCs w:val="24"/>
        </w:rPr>
        <w:t xml:space="preserve"> ήταν να οικειοποιούνται οικονομικούς πόρους και να τους στερούν από τα άτομα με αναπηρίες και τις οικογένειές τους. </w:t>
      </w:r>
    </w:p>
    <w:p w14:paraId="381BDA42" w14:textId="77777777" w:rsidR="00DC23FB" w:rsidRDefault="001C39CE">
      <w:pPr>
        <w:spacing w:line="600" w:lineRule="auto"/>
        <w:ind w:firstLine="720"/>
        <w:jc w:val="both"/>
        <w:rPr>
          <w:rFonts w:eastAsia="Times New Roman"/>
          <w:szCs w:val="24"/>
        </w:rPr>
      </w:pPr>
      <w:r>
        <w:rPr>
          <w:rFonts w:eastAsia="Times New Roman"/>
          <w:szCs w:val="24"/>
        </w:rPr>
        <w:t>Οι εικονικοί αυτοί φορείς δε</w:t>
      </w:r>
      <w:r>
        <w:rPr>
          <w:rFonts w:eastAsia="Times New Roman"/>
          <w:szCs w:val="24"/>
        </w:rPr>
        <w:t>ν ελέγχθηκαν ποτέ ουσιαστικά. Δεν υπήρχε μηχανισμός ελέγχου. Η χρηματοδότησή τους ήταν, περίπου, αυτόματη.</w:t>
      </w:r>
    </w:p>
    <w:p w14:paraId="381BDA43" w14:textId="77777777" w:rsidR="00DC23FB" w:rsidRDefault="001C39CE">
      <w:pPr>
        <w:spacing w:line="600" w:lineRule="auto"/>
        <w:ind w:firstLine="720"/>
        <w:jc w:val="both"/>
        <w:rPr>
          <w:rFonts w:eastAsia="Times New Roman"/>
          <w:szCs w:val="24"/>
        </w:rPr>
      </w:pPr>
      <w:r>
        <w:rPr>
          <w:rFonts w:eastAsia="Times New Roman"/>
          <w:szCs w:val="24"/>
        </w:rPr>
        <w:t xml:space="preserve">Η Κυβέρνηση αποφασίζει να βάλει τάξη. Τόσο 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 xml:space="preserve">οινότητας όσο και το </w:t>
      </w:r>
      <w:r>
        <w:rPr>
          <w:rFonts w:eastAsia="Times New Roman"/>
          <w:szCs w:val="24"/>
        </w:rPr>
        <w:t>η</w:t>
      </w:r>
      <w:r>
        <w:rPr>
          <w:rFonts w:eastAsia="Times New Roman"/>
          <w:szCs w:val="24"/>
        </w:rPr>
        <w:t xml:space="preserve">λεκτρονικό </w:t>
      </w:r>
      <w:r>
        <w:rPr>
          <w:rFonts w:eastAsia="Times New Roman"/>
          <w:szCs w:val="24"/>
        </w:rPr>
        <w:t>μ</w:t>
      </w:r>
      <w:r>
        <w:rPr>
          <w:rFonts w:eastAsia="Times New Roman"/>
          <w:szCs w:val="24"/>
        </w:rPr>
        <w:t>ητρώο αυτών των φορέων έχουν κι αυτόν τον σκοπό, να είναι δηλ</w:t>
      </w:r>
      <w:r>
        <w:rPr>
          <w:rFonts w:eastAsia="Times New Roman"/>
          <w:szCs w:val="24"/>
        </w:rPr>
        <w:t xml:space="preserve">αδή εύκολος ο έλεγχος τους. </w:t>
      </w:r>
    </w:p>
    <w:p w14:paraId="381BDA44" w14:textId="77777777" w:rsidR="00DC23FB" w:rsidRDefault="001C39CE">
      <w:pPr>
        <w:spacing w:line="600" w:lineRule="auto"/>
        <w:ind w:firstLine="720"/>
        <w:jc w:val="both"/>
        <w:rPr>
          <w:rFonts w:eastAsia="Times New Roman"/>
          <w:szCs w:val="24"/>
        </w:rPr>
      </w:pPr>
      <w:r>
        <w:rPr>
          <w:rFonts w:eastAsia="Times New Roman"/>
          <w:szCs w:val="24"/>
        </w:rPr>
        <w:t>Τον έλεγχο φοβούνται πολλοί απ’ όσους αγωνιούν και κάνουν τα πάντα να πέσει η Κυβέρνηση. Γιατί όσο περισσότερο μένει αυτή η Κυβέρνηση</w:t>
      </w:r>
      <w:r>
        <w:rPr>
          <w:rFonts w:eastAsia="Times New Roman"/>
          <w:szCs w:val="24"/>
        </w:rPr>
        <w:t>,</w:t>
      </w:r>
      <w:r>
        <w:rPr>
          <w:rFonts w:eastAsia="Times New Roman"/>
          <w:szCs w:val="24"/>
        </w:rPr>
        <w:t xml:space="preserve"> τόσο περισσότερες αθέμιτες πρακτικές έρχονται στην επιφάνεια. Ένα παράδειγμα είναι η περίπτω</w:t>
      </w:r>
      <w:r>
        <w:rPr>
          <w:rFonts w:eastAsia="Times New Roman"/>
          <w:szCs w:val="24"/>
        </w:rPr>
        <w:t xml:space="preserve">ση των </w:t>
      </w:r>
      <w:proofErr w:type="spellStart"/>
      <w:r>
        <w:rPr>
          <w:rFonts w:eastAsia="Times New Roman"/>
          <w:szCs w:val="24"/>
        </w:rPr>
        <w:t>Ρομά</w:t>
      </w:r>
      <w:proofErr w:type="spellEnd"/>
      <w:r>
        <w:rPr>
          <w:rFonts w:eastAsia="Times New Roman"/>
          <w:szCs w:val="24"/>
        </w:rPr>
        <w:t xml:space="preserve"> και των διαμεσολαβητών κοινότητας. Όπως κατήγγειλαν οι εκπρόσωποί τους στην </w:t>
      </w:r>
      <w:r>
        <w:rPr>
          <w:rFonts w:eastAsia="Times New Roman"/>
          <w:szCs w:val="24"/>
        </w:rPr>
        <w:t>ε</w:t>
      </w:r>
      <w:r>
        <w:rPr>
          <w:rFonts w:eastAsia="Times New Roman"/>
          <w:szCs w:val="24"/>
        </w:rPr>
        <w:t>πιτροπή, τοποθετήθηκαν στις συγκεκριμένες θέσεις άτομα</w:t>
      </w:r>
      <w:r>
        <w:rPr>
          <w:rFonts w:eastAsia="Times New Roman"/>
          <w:szCs w:val="24"/>
        </w:rPr>
        <w:t>,</w:t>
      </w:r>
      <w:r>
        <w:rPr>
          <w:rFonts w:eastAsia="Times New Roman"/>
          <w:szCs w:val="24"/>
        </w:rPr>
        <w:t xml:space="preserve"> που κα</w:t>
      </w:r>
      <w:r>
        <w:rPr>
          <w:rFonts w:eastAsia="Times New Roman"/>
          <w:szCs w:val="24"/>
        </w:rPr>
        <w:t>μ</w:t>
      </w:r>
      <w:r>
        <w:rPr>
          <w:rFonts w:eastAsia="Times New Roman"/>
          <w:szCs w:val="24"/>
        </w:rPr>
        <w:t xml:space="preserve">μία σχέση δεν είχαν με τους </w:t>
      </w:r>
      <w:proofErr w:type="spellStart"/>
      <w:r>
        <w:rPr>
          <w:rFonts w:eastAsia="Times New Roman"/>
          <w:szCs w:val="24"/>
        </w:rPr>
        <w:t>Ρομά</w:t>
      </w:r>
      <w:proofErr w:type="spellEnd"/>
      <w:r>
        <w:rPr>
          <w:rFonts w:eastAsia="Times New Roman"/>
          <w:szCs w:val="24"/>
        </w:rPr>
        <w:t xml:space="preserve"> και φυσικά δεν γνώριζαν τη γλώσσα. </w:t>
      </w:r>
    </w:p>
    <w:p w14:paraId="381BDA45" w14:textId="77777777" w:rsidR="00DC23FB" w:rsidRDefault="001C39CE">
      <w:pPr>
        <w:spacing w:line="600" w:lineRule="auto"/>
        <w:ind w:firstLine="720"/>
        <w:jc w:val="both"/>
        <w:rPr>
          <w:rFonts w:eastAsia="Times New Roman"/>
          <w:szCs w:val="24"/>
        </w:rPr>
      </w:pPr>
      <w:r>
        <w:rPr>
          <w:rFonts w:eastAsia="Times New Roman"/>
          <w:szCs w:val="24"/>
        </w:rPr>
        <w:t>Μιλώντας για τα αυτονόητα, δεν πρέπ</w:t>
      </w:r>
      <w:r>
        <w:rPr>
          <w:rFonts w:eastAsia="Times New Roman"/>
          <w:szCs w:val="24"/>
        </w:rPr>
        <w:t xml:space="preserve">ει να υποτιμήσουμε την πρόβλεψη σταθεροποίησης των ημερομηνιών απόδοσης των επιδομάτων στους δικαιούχους. Είναι τραγικό ο άνθρωπος που δικαιούται ένα επίδομα αναπηρίας κι όχι μόνο, να μη γνωρίζει πότε θα του καταβληθεί. </w:t>
      </w:r>
    </w:p>
    <w:p w14:paraId="381BDA46" w14:textId="77777777" w:rsidR="00DC23FB" w:rsidRDefault="001C39CE">
      <w:pPr>
        <w:spacing w:line="600" w:lineRule="auto"/>
        <w:ind w:firstLine="720"/>
        <w:jc w:val="both"/>
        <w:rPr>
          <w:rFonts w:eastAsia="Times New Roman"/>
          <w:szCs w:val="24"/>
        </w:rPr>
      </w:pPr>
      <w:r>
        <w:rPr>
          <w:rFonts w:eastAsia="Times New Roman"/>
          <w:szCs w:val="24"/>
        </w:rPr>
        <w:t>Τα όσα έχουν υποστηριχθεί για την α</w:t>
      </w:r>
      <w:r>
        <w:rPr>
          <w:rFonts w:eastAsia="Times New Roman"/>
          <w:szCs w:val="24"/>
        </w:rPr>
        <w:t>φαίρεση αρμοδιοτήτων από τους ΟΤΑ</w:t>
      </w:r>
      <w:r>
        <w:rPr>
          <w:rFonts w:eastAsia="Times New Roman"/>
          <w:szCs w:val="24"/>
        </w:rPr>
        <w:t>,</w:t>
      </w:r>
      <w:r>
        <w:rPr>
          <w:rFonts w:eastAsia="Times New Roman"/>
          <w:szCs w:val="24"/>
        </w:rPr>
        <w:t xml:space="preserve"> στερούνται κάποιας βάσης, τόσο λόγω του λειτουργικού δικτύου που αναπτύχθηκε από την Κυβέρνηση με τα </w:t>
      </w:r>
      <w:r>
        <w:rPr>
          <w:rFonts w:eastAsia="Times New Roman"/>
          <w:szCs w:val="24"/>
        </w:rPr>
        <w:t>κ</w:t>
      </w:r>
      <w:r>
        <w:rPr>
          <w:rFonts w:eastAsia="Times New Roman"/>
          <w:szCs w:val="24"/>
        </w:rPr>
        <w:t>έντρα Κοινότητας</w:t>
      </w:r>
      <w:r>
        <w:rPr>
          <w:rFonts w:eastAsia="Times New Roman"/>
          <w:szCs w:val="24"/>
        </w:rPr>
        <w:t>,</w:t>
      </w:r>
      <w:r>
        <w:rPr>
          <w:rFonts w:eastAsia="Times New Roman"/>
          <w:szCs w:val="24"/>
        </w:rPr>
        <w:t xml:space="preserve"> όσο, και κυρίως, γιατί δεν μπορείς να αρνείσαι την ηλεκτρονική διαδικασία για διεκπεραίωση</w:t>
      </w:r>
      <w:r>
        <w:rPr>
          <w:rFonts w:eastAsia="Times New Roman"/>
          <w:szCs w:val="24"/>
        </w:rPr>
        <w:t>,</w:t>
      </w:r>
      <w:r>
        <w:rPr>
          <w:rFonts w:eastAsia="Times New Roman"/>
          <w:szCs w:val="24"/>
        </w:rPr>
        <w:t xml:space="preserve"> με το επιχείρημα ότι πρόκειται για αρμοδιότητα των ΟΤΑ. Εάν με τη λειτουργία του ΟΠΕΚΑ εξοικονομούνται ανθρώπινοι πόροι στους ΟΤΑ, είναι σίγουρο ότι αυτοί θα μπορέσουν να αξιοποιήσουν ανθρώπινο δυναμικό σε άλλες κοινωνικές υπηρεσίες, όπως είναι για παράδε</w:t>
      </w:r>
      <w:r>
        <w:rPr>
          <w:rFonts w:eastAsia="Times New Roman"/>
          <w:szCs w:val="24"/>
        </w:rPr>
        <w:t xml:space="preserve">ιγμα οι βρεφονηπιακοί σταθμοί και άλλα. </w:t>
      </w:r>
    </w:p>
    <w:p w14:paraId="381BDA47" w14:textId="77777777" w:rsidR="00DC23FB" w:rsidRDefault="001C39CE">
      <w:pPr>
        <w:spacing w:line="600" w:lineRule="auto"/>
        <w:ind w:firstLine="720"/>
        <w:jc w:val="both"/>
        <w:rPr>
          <w:rFonts w:eastAsia="Times New Roman"/>
          <w:szCs w:val="24"/>
        </w:rPr>
      </w:pPr>
      <w:r>
        <w:rPr>
          <w:rFonts w:eastAsia="Times New Roman"/>
          <w:szCs w:val="24"/>
        </w:rPr>
        <w:t xml:space="preserve">Οι βρεφονηπιακοί σταθμοί και η επέκταση του θεσμού του </w:t>
      </w:r>
      <w:r>
        <w:rPr>
          <w:rFonts w:eastAsia="Times New Roman"/>
          <w:szCs w:val="24"/>
        </w:rPr>
        <w:t>ο</w:t>
      </w:r>
      <w:r>
        <w:rPr>
          <w:rFonts w:eastAsia="Times New Roman"/>
          <w:szCs w:val="24"/>
        </w:rPr>
        <w:t xml:space="preserve">λοήμερου </w:t>
      </w:r>
      <w:r>
        <w:rPr>
          <w:rFonts w:eastAsia="Times New Roman"/>
          <w:szCs w:val="24"/>
        </w:rPr>
        <w:t>ν</w:t>
      </w:r>
      <w:r>
        <w:rPr>
          <w:rFonts w:eastAsia="Times New Roman"/>
          <w:szCs w:val="24"/>
        </w:rPr>
        <w:t xml:space="preserve">ηπιαγωγείου και </w:t>
      </w:r>
      <w:r>
        <w:rPr>
          <w:rFonts w:eastAsia="Times New Roman"/>
          <w:szCs w:val="24"/>
        </w:rPr>
        <w:t>δ</w:t>
      </w:r>
      <w:r>
        <w:rPr>
          <w:rFonts w:eastAsia="Times New Roman"/>
          <w:szCs w:val="24"/>
        </w:rPr>
        <w:t>ημοτικού σε όλα τα σχολεία της χώρας είναι μια από τις σημαντικότερες κοινωνικές παροχές του κράτους προς την ελληνική οικογένεια κα</w:t>
      </w:r>
      <w:r>
        <w:rPr>
          <w:rFonts w:eastAsia="Times New Roman"/>
          <w:szCs w:val="24"/>
        </w:rPr>
        <w:t>ι τις μητέρες εργαζόμενες και μη. Είναι σημαντικό να τονίσουμε</w:t>
      </w:r>
      <w:r>
        <w:rPr>
          <w:rFonts w:eastAsia="Times New Roman"/>
          <w:szCs w:val="24"/>
        </w:rPr>
        <w:t>,</w:t>
      </w:r>
      <w:r>
        <w:rPr>
          <w:rFonts w:eastAsia="Times New Roman"/>
          <w:szCs w:val="24"/>
        </w:rPr>
        <w:t xml:space="preserve"> σε κάθε ευκαιρία</w:t>
      </w:r>
      <w:r>
        <w:rPr>
          <w:rFonts w:eastAsia="Times New Roman"/>
          <w:szCs w:val="24"/>
        </w:rPr>
        <w:t>,</w:t>
      </w:r>
      <w:r>
        <w:rPr>
          <w:rFonts w:eastAsia="Times New Roman"/>
          <w:szCs w:val="24"/>
        </w:rPr>
        <w:t xml:space="preserve"> ότι είναι εξαιρετικά πολύτιμος ο χρόνος</w:t>
      </w:r>
      <w:r>
        <w:rPr>
          <w:rFonts w:eastAsia="Times New Roman"/>
          <w:szCs w:val="24"/>
        </w:rPr>
        <w:t>,</w:t>
      </w:r>
      <w:r>
        <w:rPr>
          <w:rFonts w:eastAsia="Times New Roman"/>
          <w:szCs w:val="24"/>
        </w:rPr>
        <w:t xml:space="preserve"> που μπορούν τα παιδιά να παραμένουν σε δημιουργικό και ασφαλές περιβάλλον τόσο για τα ίδια όσο και για τις οικογένειές τους.</w:t>
      </w:r>
    </w:p>
    <w:p w14:paraId="381BDA48" w14:textId="77777777" w:rsidR="00DC23FB" w:rsidRDefault="001C39CE">
      <w:pPr>
        <w:spacing w:line="600" w:lineRule="auto"/>
        <w:ind w:firstLine="720"/>
        <w:jc w:val="both"/>
        <w:rPr>
          <w:rFonts w:eastAsia="Times New Roman"/>
          <w:szCs w:val="24"/>
        </w:rPr>
      </w:pPr>
      <w:r>
        <w:rPr>
          <w:rFonts w:eastAsia="Times New Roman"/>
          <w:szCs w:val="24"/>
        </w:rPr>
        <w:t>Σημαντικ</w:t>
      </w:r>
      <w:r>
        <w:rPr>
          <w:rFonts w:eastAsia="Times New Roman"/>
          <w:szCs w:val="24"/>
        </w:rPr>
        <w:t>ή, επίσης, είναι η πρόταση του Υπουργείου Εργασίας και της Υπουργού για τη ρύθμιση αποτύπωσης σύγχρονων και ενιαίων κανόνων λειτουργίας των κατασκηνώσεων. Πρόκειται, επίσης, για μια πολύ σημαντική κοινωνική δομή για τις οικογένειες ιδίως τα χρόνια της οικο</w:t>
      </w:r>
      <w:r>
        <w:rPr>
          <w:rFonts w:eastAsia="Times New Roman"/>
          <w:szCs w:val="24"/>
        </w:rPr>
        <w:t>νομικής κρίσης.</w:t>
      </w:r>
    </w:p>
    <w:p w14:paraId="381BDA49" w14:textId="77777777" w:rsidR="00DC23FB" w:rsidRDefault="001C39CE">
      <w:pPr>
        <w:spacing w:line="600" w:lineRule="auto"/>
        <w:ind w:firstLine="720"/>
        <w:jc w:val="both"/>
        <w:rPr>
          <w:rFonts w:eastAsia="Times New Roman"/>
          <w:szCs w:val="24"/>
        </w:rPr>
      </w:pPr>
      <w:r>
        <w:rPr>
          <w:rFonts w:eastAsia="Times New Roman"/>
          <w:szCs w:val="24"/>
        </w:rPr>
        <w:t>Ένα σύγχρονο κοινωνικό κράτος δεν μπορεί να κάνει εξαιρέσεις. Ένα σύγχρονο κοινωνικό κράτος δεν μπορεί να εναπόκειται στην καλή θέληση των εκάστοτε κυβερνώντων και στις δυνατότητες πρόσβασης των ενδιαφερόμενων πολιτών. Ένα σύγχρονο κοινωνικ</w:t>
      </w:r>
      <w:r>
        <w:rPr>
          <w:rFonts w:eastAsia="Times New Roman"/>
          <w:szCs w:val="24"/>
        </w:rPr>
        <w:t xml:space="preserve">ό κράτος οφείλει να λειτουργεί ανεξάρτητα από τις παρεμβάσεις των πολιτικών προσώπων, να καλύπτει όλες τις ανάγκες. </w:t>
      </w:r>
    </w:p>
    <w:p w14:paraId="381BDA4A" w14:textId="77777777" w:rsidR="00DC23FB" w:rsidRDefault="001C39CE">
      <w:pPr>
        <w:spacing w:line="600" w:lineRule="auto"/>
        <w:ind w:firstLine="720"/>
        <w:jc w:val="both"/>
        <w:rPr>
          <w:rFonts w:eastAsia="Times New Roman"/>
          <w:szCs w:val="24"/>
        </w:rPr>
      </w:pPr>
      <w:r>
        <w:rPr>
          <w:rFonts w:eastAsia="Times New Roman"/>
          <w:szCs w:val="24"/>
        </w:rPr>
        <w:t>Το πρόβλημα της χώρας δεν ήταν το μέγεθος του κοινωνικού κράτους αλλά η αναποτελεσματικότητά τους απέναντι στις πραγματικές ανάγκες. Αυτό θ</w:t>
      </w:r>
      <w:r>
        <w:rPr>
          <w:rFonts w:eastAsia="Times New Roman"/>
          <w:szCs w:val="24"/>
        </w:rPr>
        <w:t>εραπεύεται με συνέπεια και υπευθυνότητα από την ελληνική Κυβέρνηση. Αυτά που είναι δίκαια γίνονται πράξη.</w:t>
      </w:r>
    </w:p>
    <w:p w14:paraId="381BDA4B" w14:textId="77777777" w:rsidR="00DC23FB" w:rsidRDefault="001C39CE">
      <w:pPr>
        <w:spacing w:line="600" w:lineRule="auto"/>
        <w:ind w:firstLine="720"/>
        <w:jc w:val="both"/>
        <w:rPr>
          <w:rFonts w:eastAsia="Times New Roman"/>
          <w:szCs w:val="24"/>
        </w:rPr>
      </w:pPr>
      <w:r>
        <w:rPr>
          <w:rFonts w:eastAsia="Times New Roman"/>
          <w:szCs w:val="24"/>
        </w:rPr>
        <w:t>Τέλος, θα πω τον τελευταίο στίχο από το ποίημα του Γιάννη Ρίτσου «Μεγάλη φτώχεια» και θέλω να το ακούσει η Υπουργός και νομίζω ότι της αξίζει να της τ</w:t>
      </w:r>
      <w:r>
        <w:rPr>
          <w:rFonts w:eastAsia="Times New Roman"/>
          <w:szCs w:val="24"/>
        </w:rPr>
        <w:t xml:space="preserve">ο αφιερώσουμε: «Τα μάτια τους παράξενα </w:t>
      </w:r>
      <w:proofErr w:type="spellStart"/>
      <w:r>
        <w:rPr>
          <w:rFonts w:eastAsia="Times New Roman"/>
          <w:szCs w:val="24"/>
        </w:rPr>
        <w:t>σπιθίζαν</w:t>
      </w:r>
      <w:proofErr w:type="spellEnd"/>
      <w:r>
        <w:rPr>
          <w:rFonts w:eastAsia="Times New Roman"/>
          <w:szCs w:val="24"/>
        </w:rPr>
        <w:t>, κι είχαν σφιχτά τα χείλη. Ακολουθούσα και ‘</w:t>
      </w:r>
      <w:proofErr w:type="spellStart"/>
      <w:r>
        <w:rPr>
          <w:rFonts w:eastAsia="Times New Roman"/>
          <w:szCs w:val="24"/>
        </w:rPr>
        <w:t>γω</w:t>
      </w:r>
      <w:proofErr w:type="spellEnd"/>
      <w:r>
        <w:rPr>
          <w:rFonts w:eastAsia="Times New Roman"/>
          <w:szCs w:val="24"/>
        </w:rPr>
        <w:t xml:space="preserve"> μαζί, και την καρδιά μου αγγίζαν τα λόγια τους σα γνώριμη λαλιά, και πόθησα, δεν ξέρω πώς, να </w:t>
      </w:r>
      <w:proofErr w:type="spellStart"/>
      <w:r>
        <w:rPr>
          <w:rFonts w:eastAsia="Times New Roman"/>
          <w:szCs w:val="24"/>
        </w:rPr>
        <w:t>κλειούσα</w:t>
      </w:r>
      <w:proofErr w:type="spellEnd"/>
      <w:r>
        <w:rPr>
          <w:rFonts w:eastAsia="Times New Roman"/>
          <w:szCs w:val="24"/>
        </w:rPr>
        <w:t xml:space="preserve"> όλους μ’ ίδια στοργή στην αγκαλιά». </w:t>
      </w:r>
    </w:p>
    <w:p w14:paraId="381BDA4C" w14:textId="77777777" w:rsidR="00DC23FB" w:rsidRDefault="001C39CE">
      <w:pPr>
        <w:spacing w:line="600" w:lineRule="auto"/>
        <w:ind w:firstLine="720"/>
        <w:jc w:val="both"/>
        <w:rPr>
          <w:rFonts w:eastAsia="Times New Roman"/>
          <w:szCs w:val="24"/>
        </w:rPr>
      </w:pPr>
      <w:r>
        <w:rPr>
          <w:rFonts w:eastAsia="Times New Roman"/>
          <w:szCs w:val="24"/>
        </w:rPr>
        <w:t>Σας ευχαριστώ.</w:t>
      </w:r>
    </w:p>
    <w:p w14:paraId="381BDA4D" w14:textId="77777777" w:rsidR="00DC23FB" w:rsidRDefault="001C39CE">
      <w:pPr>
        <w:spacing w:line="600" w:lineRule="auto"/>
        <w:ind w:firstLine="720"/>
        <w:jc w:val="center"/>
        <w:rPr>
          <w:rFonts w:eastAsia="Times New Roman"/>
          <w:szCs w:val="24"/>
        </w:rPr>
      </w:pPr>
      <w:r>
        <w:rPr>
          <w:rFonts w:eastAsia="Times New Roman"/>
          <w:szCs w:val="24"/>
        </w:rPr>
        <w:t>(Χειρο</w:t>
      </w:r>
      <w:r>
        <w:rPr>
          <w:rFonts w:eastAsia="Times New Roman"/>
          <w:szCs w:val="24"/>
        </w:rPr>
        <w:t>κροτήματα από την πτέρυγα του ΣΥΡΙΖΑ)</w:t>
      </w:r>
    </w:p>
    <w:p w14:paraId="381BDA4E"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θεωρία, αφού προηγουμένως ξεναγήθηκαν στην έκθεση της </w:t>
      </w:r>
      <w:r>
        <w:rPr>
          <w:rFonts w:eastAsia="Times New Roman"/>
          <w:szCs w:val="24"/>
        </w:rPr>
        <w:t xml:space="preserve">αίθουσας «ΕΛΕΥΘΕΡΙΟΣ ΒΕΝΙΖΕΛΟΣ» και ενημερώθηκαν για την ιστορία του κτηρίου και τον τρόπο οργάνωσης και λειτουργίας της Βουλής, τριάντα οκτώ μαθητές και μαθήτριες και τέσσερις εκπαιδευτικοί συνοδοί τους από το Γυμνάσιο </w:t>
      </w:r>
      <w:proofErr w:type="spellStart"/>
      <w:r>
        <w:rPr>
          <w:rFonts w:eastAsia="Times New Roman"/>
          <w:szCs w:val="24"/>
        </w:rPr>
        <w:t>Λευκοπηγής</w:t>
      </w:r>
      <w:proofErr w:type="spellEnd"/>
      <w:r>
        <w:rPr>
          <w:rFonts w:eastAsia="Times New Roman"/>
          <w:szCs w:val="24"/>
        </w:rPr>
        <w:t xml:space="preserve"> Κοζάνης.</w:t>
      </w:r>
    </w:p>
    <w:p w14:paraId="381BDA4F" w14:textId="77777777" w:rsidR="00DC23FB" w:rsidRDefault="001C39CE">
      <w:pPr>
        <w:spacing w:line="600" w:lineRule="auto"/>
        <w:ind w:firstLine="720"/>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w:t>
      </w:r>
      <w:r>
        <w:rPr>
          <w:rFonts w:eastAsia="Times New Roman"/>
          <w:szCs w:val="24"/>
        </w:rPr>
        <w:t>ωσορίζει.</w:t>
      </w:r>
    </w:p>
    <w:p w14:paraId="381BDA50" w14:textId="77777777" w:rsidR="00DC23FB" w:rsidRDefault="001C39CE">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381BDA51" w14:textId="77777777" w:rsidR="00DC23FB" w:rsidRDefault="001C39CE">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Στύλιος</w:t>
      </w:r>
      <w:proofErr w:type="spellEnd"/>
      <w:r>
        <w:rPr>
          <w:rFonts w:eastAsia="Times New Roman"/>
          <w:szCs w:val="24"/>
        </w:rPr>
        <w:t xml:space="preserve"> για πέντε λεπτά. </w:t>
      </w:r>
    </w:p>
    <w:p w14:paraId="381BDA52" w14:textId="77777777" w:rsidR="00DC23FB" w:rsidRDefault="001C39CE">
      <w:pPr>
        <w:spacing w:line="600" w:lineRule="auto"/>
        <w:ind w:firstLine="720"/>
        <w:jc w:val="both"/>
        <w:rPr>
          <w:rFonts w:eastAsia="Times New Roman"/>
          <w:szCs w:val="24"/>
        </w:rPr>
      </w:pPr>
      <w:r>
        <w:rPr>
          <w:rFonts w:eastAsia="Times New Roman"/>
          <w:b/>
          <w:szCs w:val="24"/>
        </w:rPr>
        <w:t xml:space="preserve">ΓΕΩΡΓΙΟΣ ΣΤΥΛΙΟΣ: </w:t>
      </w:r>
      <w:r>
        <w:rPr>
          <w:rFonts w:eastAsia="Times New Roman"/>
          <w:szCs w:val="24"/>
        </w:rPr>
        <w:t xml:space="preserve">Ευχαριστώ πολύ, κυρία Πρόεδρε. Θα είμαι σύντομος. </w:t>
      </w:r>
    </w:p>
    <w:p w14:paraId="381BDA53" w14:textId="77777777" w:rsidR="00DC23FB" w:rsidRDefault="001C39CE">
      <w:pPr>
        <w:spacing w:line="600" w:lineRule="auto"/>
        <w:ind w:firstLine="720"/>
        <w:jc w:val="both"/>
        <w:rPr>
          <w:rFonts w:eastAsia="Times New Roman"/>
          <w:szCs w:val="24"/>
        </w:rPr>
      </w:pPr>
      <w:r>
        <w:rPr>
          <w:rFonts w:eastAsia="Times New Roman"/>
          <w:szCs w:val="24"/>
        </w:rPr>
        <w:t>Κυρίες και κύριοι συνάδελφοι, συζητούμε σήμερα το νομοσχέδιο «Μετεξέλιξη του Οργαν</w:t>
      </w:r>
      <w:r>
        <w:rPr>
          <w:rFonts w:eastAsia="Times New Roman"/>
          <w:szCs w:val="24"/>
        </w:rPr>
        <w:t xml:space="preserve">ισμού Γεωργικών Ασφαλίσεων σε Οργανισμό </w:t>
      </w:r>
      <w:proofErr w:type="spellStart"/>
      <w:r>
        <w:rPr>
          <w:rFonts w:eastAsia="Times New Roman"/>
          <w:szCs w:val="24"/>
        </w:rPr>
        <w:t>Προνοιακών</w:t>
      </w:r>
      <w:proofErr w:type="spellEnd"/>
      <w:r>
        <w:rPr>
          <w:rFonts w:eastAsia="Times New Roman"/>
          <w:szCs w:val="24"/>
        </w:rPr>
        <w:t xml:space="preserve"> Επιδομάτων και Κοινωνικής Αλληλεγγύης (ΟΠΕΚΑ) και λοιπές διατάξεις». </w:t>
      </w:r>
    </w:p>
    <w:p w14:paraId="381BDA54" w14:textId="77777777" w:rsidR="00DC23FB" w:rsidRDefault="001C39CE">
      <w:pPr>
        <w:spacing w:line="600" w:lineRule="auto"/>
        <w:ind w:firstLine="720"/>
        <w:jc w:val="both"/>
        <w:rPr>
          <w:rFonts w:eastAsia="Times New Roman"/>
          <w:szCs w:val="24"/>
        </w:rPr>
      </w:pPr>
      <w:r>
        <w:rPr>
          <w:rFonts w:eastAsia="Times New Roman"/>
          <w:szCs w:val="24"/>
        </w:rPr>
        <w:t xml:space="preserve">Ποια είναι η πραγματικότητα που ερχόμαστε να διαχειριστούμε σήμερα; </w:t>
      </w:r>
    </w:p>
    <w:p w14:paraId="381BDA5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Ερχόμαστε να ψηφίσουμε και να επικυρωθεί από την ελληνική Βουλή</w:t>
      </w:r>
      <w:r>
        <w:rPr>
          <w:rFonts w:eastAsia="Times New Roman" w:cs="Times New Roman"/>
          <w:szCs w:val="24"/>
        </w:rPr>
        <w:t>,</w:t>
      </w:r>
      <w:r>
        <w:rPr>
          <w:rFonts w:eastAsia="Times New Roman" w:cs="Times New Roman"/>
          <w:szCs w:val="24"/>
        </w:rPr>
        <w:t xml:space="preserve"> η απόφαση που είχε λάβει η Κυβέρνηση πριν από ένα χρόνο να κλείσει τον Οργανισμό Γεωργικών Ασφαλίσεων, τον λεγόμενο ΟΓΑ. Ήταν ο </w:t>
      </w:r>
      <w:r>
        <w:rPr>
          <w:rFonts w:eastAsia="Times New Roman" w:cs="Times New Roman"/>
          <w:szCs w:val="24"/>
        </w:rPr>
        <w:t>ο</w:t>
      </w:r>
      <w:r>
        <w:rPr>
          <w:rFonts w:eastAsia="Times New Roman" w:cs="Times New Roman"/>
          <w:szCs w:val="24"/>
        </w:rPr>
        <w:t>ργανισμός</w:t>
      </w:r>
      <w:r>
        <w:rPr>
          <w:rFonts w:eastAsia="Times New Roman" w:cs="Times New Roman"/>
          <w:szCs w:val="24"/>
        </w:rPr>
        <w:t>,</w:t>
      </w:r>
      <w:r>
        <w:rPr>
          <w:rFonts w:eastAsia="Times New Roman" w:cs="Times New Roman"/>
          <w:szCs w:val="24"/>
        </w:rPr>
        <w:t xml:space="preserve"> στον οποίο οι αγρότες της πατρίδας μας ήταν ασφαλισμένοι και τον οποίο έχουν συνηθίσει και γνωρίζουν ότι από εκεί τ</w:t>
      </w:r>
      <w:r>
        <w:rPr>
          <w:rFonts w:eastAsia="Times New Roman" w:cs="Times New Roman"/>
          <w:szCs w:val="24"/>
        </w:rPr>
        <w:t>ους δίνονται τα επιδόματά τους και οι συντάξεις τους. Αυτή είναι, λοιπόν, η αλήθεια.</w:t>
      </w:r>
    </w:p>
    <w:p w14:paraId="381BDA5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Άρα έχουμε ξανά τη γνωστή τακτική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Ερχόμαστε με ένα νομοσχέδιο. Ψηφίζουμε κάτι το οποίο θα έρθει αργότερα, στο μέλλον, στη συνέχεια. Έχουμε, λ</w:t>
      </w:r>
      <w:r>
        <w:rPr>
          <w:rFonts w:eastAsia="Times New Roman" w:cs="Times New Roman"/>
          <w:szCs w:val="24"/>
        </w:rPr>
        <w:t>οιπόν, ήδη προαποφασίσει το κλείσιμο του ΟΓΑ και στη συνέχεια μετά από ένα χρόνο φέρνουμε ένα νομοσχέδιο και κλείνουμε, βάζουμε οριστικά πλέον το λουκέτο στον ΟΓΑ.</w:t>
      </w:r>
    </w:p>
    <w:p w14:paraId="381BDA5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Και τι λέμε με αυτό το κλείσιμο; Λέμε σε όλους τους αγρότες, λέμε στην ελληνική περιφέρεια ό</w:t>
      </w:r>
      <w:r>
        <w:rPr>
          <w:rFonts w:eastAsia="Times New Roman" w:cs="Times New Roman"/>
          <w:szCs w:val="24"/>
        </w:rPr>
        <w:t>τι πλέον θα εξυπηρετείσαι, θα συναλλάσσεσαι, θα εκπληρώνεις όλες σου τις υποχρεώσεις και θα αντλείς τα δικαιώματά σου μέσα από τον ΕΦΚΑ. Και –μιας και έχουμε νέους όρους και καινούρ</w:t>
      </w:r>
      <w:r>
        <w:rPr>
          <w:rFonts w:eastAsia="Times New Roman" w:cs="Times New Roman"/>
          <w:szCs w:val="24"/>
        </w:rPr>
        <w:t>γ</w:t>
      </w:r>
      <w:r>
        <w:rPr>
          <w:rFonts w:eastAsia="Times New Roman" w:cs="Times New Roman"/>
          <w:szCs w:val="24"/>
        </w:rPr>
        <w:t>ιες ορολογίες- ποιος είναι ο ΕΦΚΑ; Ο ΕΦΚΑ είναι το παλιό ΙΚΑ.</w:t>
      </w:r>
    </w:p>
    <w:p w14:paraId="381BDA5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 Άρα, λοιπόν</w:t>
      </w:r>
      <w:r>
        <w:rPr>
          <w:rFonts w:eastAsia="Times New Roman" w:cs="Times New Roman"/>
          <w:szCs w:val="24"/>
        </w:rPr>
        <w:t>, λέμε στον Έλληνα αγρότη, σε αυτόν που ζει στις ορεινές περιοχές, που ζει σε απομακρυσμένες περιοχές, σε αυτόν που ζει σε νησιωτικές περιοχές ότι</w:t>
      </w:r>
      <w:r>
        <w:rPr>
          <w:rFonts w:eastAsia="Times New Roman" w:cs="Times New Roman"/>
          <w:szCs w:val="24"/>
        </w:rPr>
        <w:t>,</w:t>
      </w:r>
      <w:r>
        <w:rPr>
          <w:rFonts w:eastAsia="Times New Roman" w:cs="Times New Roman"/>
          <w:szCs w:val="24"/>
        </w:rPr>
        <w:t xml:space="preserve"> θα πρέπει να πηγαίνεις στα καταστήματα του ΙΚΑ στην πόλη, στο </w:t>
      </w:r>
      <w:r>
        <w:rPr>
          <w:rFonts w:eastAsia="Times New Roman" w:cs="Times New Roman"/>
          <w:szCs w:val="24"/>
        </w:rPr>
        <w:t>ν</w:t>
      </w:r>
      <w:r>
        <w:rPr>
          <w:rFonts w:eastAsia="Times New Roman" w:cs="Times New Roman"/>
          <w:szCs w:val="24"/>
        </w:rPr>
        <w:t>ομό για να συναλλαχθείς σε σχέση με τις ασφαλ</w:t>
      </w:r>
      <w:r>
        <w:rPr>
          <w:rFonts w:eastAsia="Times New Roman" w:cs="Times New Roman"/>
          <w:szCs w:val="24"/>
        </w:rPr>
        <w:t>ιστικές σου υποθέσεις.</w:t>
      </w:r>
    </w:p>
    <w:p w14:paraId="381BDA5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Τι συνέβαινε μέχρι τώρα; Μέχρι τώρα υπήρχαν οι ανταποκριτές του ΟΓΑ όπου μια μεγάλη μερίδα των συμπολιτών μας, των αγροτών και των παραγωγών εξυπηρετούνταν από τους ανταποκριτές του ΟΓΑ, οι οποίοι ήταν υπάλληλοι των </w:t>
      </w:r>
      <w:r>
        <w:rPr>
          <w:rFonts w:eastAsia="Times New Roman" w:cs="Times New Roman"/>
          <w:szCs w:val="24"/>
        </w:rPr>
        <w:t>δ</w:t>
      </w:r>
      <w:r>
        <w:rPr>
          <w:rFonts w:eastAsia="Times New Roman" w:cs="Times New Roman"/>
          <w:szCs w:val="24"/>
        </w:rPr>
        <w:t>ήμων</w:t>
      </w:r>
      <w:r>
        <w:rPr>
          <w:rFonts w:eastAsia="Times New Roman" w:cs="Times New Roman"/>
          <w:szCs w:val="24"/>
        </w:rPr>
        <w:t>,</w:t>
      </w:r>
      <w:r>
        <w:rPr>
          <w:rFonts w:eastAsia="Times New Roman" w:cs="Times New Roman"/>
          <w:szCs w:val="24"/>
        </w:rPr>
        <w:t xml:space="preserve"> που είχαν </w:t>
      </w:r>
      <w:r>
        <w:rPr>
          <w:rFonts w:eastAsia="Times New Roman" w:cs="Times New Roman"/>
          <w:szCs w:val="24"/>
        </w:rPr>
        <w:t xml:space="preserve">αναλάβει να κάνουν και αυτή την εργασία από τον ΟΓΑ. </w:t>
      </w:r>
    </w:p>
    <w:p w14:paraId="381BDA5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Άρα, λοιπόν, λέμε στους αγρότες να πάνε στην έδρα του </w:t>
      </w:r>
      <w:r>
        <w:rPr>
          <w:rFonts w:eastAsia="Times New Roman" w:cs="Times New Roman"/>
          <w:szCs w:val="24"/>
        </w:rPr>
        <w:t>ν</w:t>
      </w:r>
      <w:r>
        <w:rPr>
          <w:rFonts w:eastAsia="Times New Roman" w:cs="Times New Roman"/>
          <w:szCs w:val="24"/>
        </w:rPr>
        <w:t>ομού. Αυτό είναι κόστος μεταφοράς, χρόνος</w:t>
      </w:r>
      <w:r>
        <w:rPr>
          <w:rFonts w:eastAsia="Times New Roman" w:cs="Times New Roman"/>
          <w:szCs w:val="24"/>
        </w:rPr>
        <w:t xml:space="preserve"> για να μπορέσουν να συναλλαχθούν. Και μιλάμε για αγρότες –γνωρίζετε και εσείς τα επίσημα στοιχεία- όπου οι περισσότεροι είναι μεγάλη σε ηλικία και δεν γνωρίζουν να κάνουν χρήση των ηλεκτρονικών μέσων. Έχουν μάθει να εξυπηρετούνται διά ζώσης από την παρουσ</w:t>
      </w:r>
      <w:r>
        <w:rPr>
          <w:rFonts w:eastAsia="Times New Roman" w:cs="Times New Roman"/>
          <w:szCs w:val="24"/>
        </w:rPr>
        <w:t xml:space="preserve">ία τους στην αρμόδια υπηρεσία. </w:t>
      </w:r>
    </w:p>
    <w:p w14:paraId="381BDA5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Λ</w:t>
      </w:r>
      <w:r>
        <w:rPr>
          <w:rFonts w:eastAsia="Times New Roman" w:cs="Times New Roman"/>
          <w:szCs w:val="24"/>
        </w:rPr>
        <w:t xml:space="preserve">έει επιπλέον το σημερινό νομοσχέδιο και στους ανταποκριτές του ΟΓΑ στους </w:t>
      </w:r>
      <w:r>
        <w:rPr>
          <w:rFonts w:eastAsia="Times New Roman" w:cs="Times New Roman"/>
          <w:szCs w:val="24"/>
        </w:rPr>
        <w:t>δ</w:t>
      </w:r>
      <w:r>
        <w:rPr>
          <w:rFonts w:eastAsia="Times New Roman" w:cs="Times New Roman"/>
          <w:szCs w:val="24"/>
        </w:rPr>
        <w:t>ήμους ότι πλέον δεν θα έχετε αυτή την αρμοδιότητα και δεν θα λαμβάνεται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τα χρήματα που παίρνατε γι’ αυτή την εργασία που προσφέρατε. Άρα, λο</w:t>
      </w:r>
      <w:r>
        <w:rPr>
          <w:rFonts w:eastAsia="Times New Roman" w:cs="Times New Roman"/>
          <w:szCs w:val="24"/>
        </w:rPr>
        <w:t>ιπόν, -</w:t>
      </w:r>
      <w:proofErr w:type="spellStart"/>
      <w:r>
        <w:rPr>
          <w:rFonts w:eastAsia="Times New Roman" w:cs="Times New Roman"/>
          <w:szCs w:val="24"/>
        </w:rPr>
        <w:t>ξανακαταλήγω</w:t>
      </w:r>
      <w:proofErr w:type="spellEnd"/>
      <w:r>
        <w:rPr>
          <w:rFonts w:eastAsia="Times New Roman" w:cs="Times New Roman"/>
          <w:szCs w:val="24"/>
        </w:rPr>
        <w:t>- τέλος ο ΟΓΑ για όλη την ελληνική περιφέρεια.</w:t>
      </w:r>
    </w:p>
    <w:p w14:paraId="381BDA5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 συγκεκριμένο νομοσχέδιο επιφέρει επίσης και μία σύγχυση. Στο άρθρο 4 στην παράγραφο </w:t>
      </w:r>
      <w:r>
        <w:rPr>
          <w:rFonts w:eastAsia="Times New Roman" w:cs="Times New Roman"/>
          <w:szCs w:val="24"/>
        </w:rPr>
        <w:t>θ</w:t>
      </w:r>
      <w:r>
        <w:rPr>
          <w:rFonts w:eastAsia="Times New Roman" w:cs="Times New Roman"/>
          <w:szCs w:val="24"/>
        </w:rPr>
        <w:t xml:space="preserve"> μιλάει για ασφαλιστική ενημερότητα. Άρα λέμε ότι είναι πλέον στον ΕΦΚΑ όλες οι αρμοδιότητες για τους </w:t>
      </w:r>
      <w:r>
        <w:rPr>
          <w:rFonts w:eastAsia="Times New Roman" w:cs="Times New Roman"/>
          <w:szCs w:val="24"/>
        </w:rPr>
        <w:t>αγρότες, αλλά η ασφαλιστική ενημερότητα θα δίνεται από τον συγκεκριμένο οργανισμό. Θα μας το εξηγήσουν από την Κυβέρνηση.</w:t>
      </w:r>
    </w:p>
    <w:p w14:paraId="381BDA5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Επίσης γνωρίζετε πολύ καλά και εσείς και το γνωρίζουμε και όλοι και οι Έλληνες πολίτες ότι ο ΟΑΕΔ είναι ένας οργανισμός</w:t>
      </w:r>
      <w:r>
        <w:rPr>
          <w:rFonts w:eastAsia="Times New Roman" w:cs="Times New Roman"/>
          <w:szCs w:val="24"/>
        </w:rPr>
        <w:t>,</w:t>
      </w:r>
      <w:r>
        <w:rPr>
          <w:rFonts w:eastAsia="Times New Roman" w:cs="Times New Roman"/>
          <w:szCs w:val="24"/>
        </w:rPr>
        <w:t xml:space="preserve"> ο οποίος δίνε</w:t>
      </w:r>
      <w:r>
        <w:rPr>
          <w:rFonts w:eastAsia="Times New Roman" w:cs="Times New Roman"/>
          <w:szCs w:val="24"/>
        </w:rPr>
        <w:t xml:space="preserve">ι μια σειρά από επιδόματα τα οποία διαχειρίζονται απ’ αυτόν τον οργανισμό. Μήπως θα υπάρχει ξανά μία </w:t>
      </w:r>
      <w:proofErr w:type="spellStart"/>
      <w:r>
        <w:rPr>
          <w:rFonts w:eastAsia="Times New Roman" w:cs="Times New Roman"/>
          <w:szCs w:val="24"/>
        </w:rPr>
        <w:t>διπλοεπικάλυψη</w:t>
      </w:r>
      <w:proofErr w:type="spellEnd"/>
      <w:r>
        <w:rPr>
          <w:rFonts w:eastAsia="Times New Roman" w:cs="Times New Roman"/>
          <w:szCs w:val="24"/>
        </w:rPr>
        <w:t xml:space="preserve"> και αλληλοεπικάλυψη</w:t>
      </w:r>
      <w:r>
        <w:rPr>
          <w:rFonts w:eastAsia="Times New Roman" w:cs="Times New Roman"/>
          <w:szCs w:val="24"/>
        </w:rPr>
        <w:t>,</w:t>
      </w:r>
      <w:r>
        <w:rPr>
          <w:rFonts w:eastAsia="Times New Roman" w:cs="Times New Roman"/>
          <w:szCs w:val="24"/>
        </w:rPr>
        <w:t xml:space="preserve"> όταν φτιάχνετε και έναν νέο οργανισμό; </w:t>
      </w:r>
      <w:r>
        <w:rPr>
          <w:rFonts w:eastAsia="Times New Roman" w:cs="Times New Roman"/>
          <w:szCs w:val="24"/>
        </w:rPr>
        <w:t>Ε</w:t>
      </w:r>
      <w:r>
        <w:rPr>
          <w:rFonts w:eastAsia="Times New Roman" w:cs="Times New Roman"/>
          <w:szCs w:val="24"/>
        </w:rPr>
        <w:t>δώ έρχεται η συνήθεια της Κυβέρνησης ΣΥΡΙΖΑ</w:t>
      </w:r>
      <w:r>
        <w:rPr>
          <w:rFonts w:eastAsia="Times New Roman" w:cs="Times New Roman"/>
          <w:szCs w:val="24"/>
        </w:rPr>
        <w:t xml:space="preserve"> – </w:t>
      </w:r>
      <w:r>
        <w:rPr>
          <w:rFonts w:eastAsia="Times New Roman" w:cs="Times New Roman"/>
          <w:szCs w:val="24"/>
        </w:rPr>
        <w:t>ΑΝΕΛ</w:t>
      </w:r>
      <w:r>
        <w:rPr>
          <w:rFonts w:eastAsia="Times New Roman" w:cs="Times New Roman"/>
          <w:szCs w:val="24"/>
        </w:rPr>
        <w:t>,</w:t>
      </w:r>
      <w:r>
        <w:rPr>
          <w:rFonts w:eastAsia="Times New Roman" w:cs="Times New Roman"/>
          <w:szCs w:val="24"/>
        </w:rPr>
        <w:t xml:space="preserve"> να δημιουργεί επιπλέον αχρε</w:t>
      </w:r>
      <w:r>
        <w:rPr>
          <w:rFonts w:eastAsia="Times New Roman" w:cs="Times New Roman"/>
          <w:szCs w:val="24"/>
        </w:rPr>
        <w:t>ίαστες κρατικές δομές</w:t>
      </w:r>
      <w:r>
        <w:rPr>
          <w:rFonts w:eastAsia="Times New Roman" w:cs="Times New Roman"/>
          <w:szCs w:val="24"/>
        </w:rPr>
        <w:t>,</w:t>
      </w:r>
      <w:r>
        <w:rPr>
          <w:rFonts w:eastAsia="Times New Roman" w:cs="Times New Roman"/>
          <w:szCs w:val="24"/>
        </w:rPr>
        <w:t xml:space="preserve"> όπου θα χρειαστούν να στελεχωθούν </w:t>
      </w:r>
      <w:r>
        <w:rPr>
          <w:rFonts w:eastAsia="Times New Roman" w:cs="Times New Roman"/>
          <w:szCs w:val="24"/>
        </w:rPr>
        <w:t>κ</w:t>
      </w:r>
      <w:r>
        <w:rPr>
          <w:rFonts w:eastAsia="Times New Roman" w:cs="Times New Roman"/>
          <w:szCs w:val="24"/>
        </w:rPr>
        <w:t>αι θα φτιάξουμε μια νέα σειρά συμβασιούχων μία σειρά από όμηρους</w:t>
      </w:r>
      <w:r>
        <w:rPr>
          <w:rFonts w:eastAsia="Times New Roman" w:cs="Times New Roman"/>
          <w:szCs w:val="24"/>
        </w:rPr>
        <w:t>,</w:t>
      </w:r>
      <w:r>
        <w:rPr>
          <w:rFonts w:eastAsia="Times New Roman" w:cs="Times New Roman"/>
          <w:szCs w:val="24"/>
        </w:rPr>
        <w:t xml:space="preserve"> για να μπορούμε να τους εκβιάσουμε για ψηφοθηρικούς λόγους στο μέλλον.</w:t>
      </w:r>
    </w:p>
    <w:p w14:paraId="381BDA5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Στη σελίδα 73</w:t>
      </w:r>
      <w:r>
        <w:rPr>
          <w:rFonts w:eastAsia="Times New Roman" w:cs="Times New Roman"/>
          <w:szCs w:val="24"/>
        </w:rPr>
        <w:t>,</w:t>
      </w:r>
      <w:r>
        <w:rPr>
          <w:rFonts w:eastAsia="Times New Roman" w:cs="Times New Roman"/>
          <w:szCs w:val="24"/>
        </w:rPr>
        <w:t xml:space="preserve"> το νομοσχέδιο αναφέρεται στη δημιουργία τμήματ</w:t>
      </w:r>
      <w:r>
        <w:rPr>
          <w:rFonts w:eastAsia="Times New Roman" w:cs="Times New Roman"/>
          <w:szCs w:val="24"/>
        </w:rPr>
        <w:t>ος εκπαίδευσης, οργάνωσης και απλούστευσης διαδικασιών. Καλά πώς γίνεται αυτό; Άλλα επιδόματα ο ΟΑΕΔ, άλλα επιδόματα ο νέος οργανισμός ΟΠΕΚΑ, άλλες ασφαλιστικές αρμοδιότητες από εκεί, και τμήμα εκπαίδευσης και ξανά σύγχυση εδώ; Δηλαδή πώς οι πολίτες θα γνω</w:t>
      </w:r>
      <w:r>
        <w:rPr>
          <w:rFonts w:eastAsia="Times New Roman" w:cs="Times New Roman"/>
          <w:szCs w:val="24"/>
        </w:rPr>
        <w:t>ρίζουν</w:t>
      </w:r>
      <w:r>
        <w:rPr>
          <w:rFonts w:eastAsia="Times New Roman" w:cs="Times New Roman"/>
          <w:szCs w:val="24"/>
        </w:rPr>
        <w:t>,</w:t>
      </w:r>
      <w:r>
        <w:rPr>
          <w:rFonts w:eastAsia="Times New Roman" w:cs="Times New Roman"/>
          <w:szCs w:val="24"/>
        </w:rPr>
        <w:t xml:space="preserve"> πού θα πρέπει να ανταποκριθούν;</w:t>
      </w:r>
    </w:p>
    <w:p w14:paraId="381BDA5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Στο ίδιο το δικό σας το νομοσχέδιο αναφέρεται τμήμα ελέγχου δαπανών</w:t>
      </w:r>
      <w:r>
        <w:rPr>
          <w:rFonts w:eastAsia="Times New Roman" w:cs="Times New Roman"/>
          <w:szCs w:val="24"/>
        </w:rPr>
        <w:t>,</w:t>
      </w:r>
      <w:r>
        <w:rPr>
          <w:rFonts w:eastAsia="Times New Roman" w:cs="Times New Roman"/>
          <w:szCs w:val="24"/>
        </w:rPr>
        <w:t xml:space="preserve"> που υπάρχει τόσο στη Διεύθυνση Αγροτική Εστίας στη σελίδα 67 όσο και στην </w:t>
      </w:r>
      <w:r>
        <w:rPr>
          <w:rFonts w:eastAsia="Times New Roman" w:cs="Times New Roman"/>
          <w:szCs w:val="24"/>
        </w:rPr>
        <w:t>ο</w:t>
      </w:r>
      <w:r>
        <w:rPr>
          <w:rFonts w:eastAsia="Times New Roman" w:cs="Times New Roman"/>
          <w:szCs w:val="24"/>
        </w:rPr>
        <w:t xml:space="preserve">ικονομική </w:t>
      </w:r>
      <w:r>
        <w:rPr>
          <w:rFonts w:eastAsia="Times New Roman" w:cs="Times New Roman"/>
          <w:szCs w:val="24"/>
        </w:rPr>
        <w:t>δ</w:t>
      </w:r>
      <w:r>
        <w:rPr>
          <w:rFonts w:eastAsia="Times New Roman" w:cs="Times New Roman"/>
          <w:szCs w:val="24"/>
        </w:rPr>
        <w:t>ιεύθυνση στην σελίδα 81.</w:t>
      </w:r>
    </w:p>
    <w:p w14:paraId="381BDA6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Κλείνω και καταλήγω, κυρία Πρόεδρε κ</w:t>
      </w:r>
      <w:r>
        <w:rPr>
          <w:rFonts w:eastAsia="Times New Roman" w:cs="Times New Roman"/>
          <w:szCs w:val="24"/>
        </w:rPr>
        <w:t>αι κυρία Υπουργέ. Το πιο βασικό είναι ότι έχουμε ένα νομοσχέδιο χωρίς προγραμματισμό, έχουμε ένα νομοσχέδιο</w:t>
      </w:r>
      <w:r>
        <w:rPr>
          <w:rFonts w:eastAsia="Times New Roman" w:cs="Times New Roman"/>
          <w:szCs w:val="24"/>
        </w:rPr>
        <w:t>,</w:t>
      </w:r>
      <w:r>
        <w:rPr>
          <w:rFonts w:eastAsia="Times New Roman" w:cs="Times New Roman"/>
          <w:szCs w:val="24"/>
        </w:rPr>
        <w:t xml:space="preserve"> στο οποίο δεν υπάρχουν αναλογιστικές μελέτες που να βγάζουν το κόστος που χρειάζεται για να λειτουργήσει αυτός ο οργανισμός και να προβλέπουν τις ε</w:t>
      </w:r>
      <w:r>
        <w:rPr>
          <w:rFonts w:eastAsia="Times New Roman" w:cs="Times New Roman"/>
          <w:szCs w:val="24"/>
        </w:rPr>
        <w:t xml:space="preserve">νέργειες στις οποίες θα πρέπει να προχωρήσει η εκάστοτε κυβέρνηση, ούτως ώστε να διασφαλίσουμε και να εξασφαλίσουμε και τη σύνταξη των Ελλήνων αγροτών και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w:t>
      </w:r>
    </w:p>
    <w:p w14:paraId="381BDA6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381BDA62"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από της Νέας </w:t>
      </w:r>
      <w:r>
        <w:rPr>
          <w:rFonts w:eastAsia="Times New Roman" w:cs="Times New Roman"/>
          <w:szCs w:val="24"/>
        </w:rPr>
        <w:t>Δημοκρατίας)</w:t>
      </w:r>
    </w:p>
    <w:p w14:paraId="381BDA63" w14:textId="77777777" w:rsidR="00DC23FB" w:rsidRDefault="001C39CE">
      <w:pPr>
        <w:spacing w:line="600" w:lineRule="auto"/>
        <w:ind w:firstLine="720"/>
        <w:rPr>
          <w:rFonts w:eastAsia="Times New Roman" w:cs="Times New Roman"/>
          <w:szCs w:val="24"/>
        </w:rPr>
      </w:pPr>
      <w:r>
        <w:rPr>
          <w:rFonts w:eastAsia="Times New Roman" w:cs="Times New Roman"/>
          <w:b/>
          <w:szCs w:val="24"/>
        </w:rPr>
        <w:t>ΠΡΟΕΔΡΕΥΟΥΣΑ (</w:t>
      </w:r>
      <w:proofErr w:type="spellStart"/>
      <w:r>
        <w:rPr>
          <w:rFonts w:eastAsia="Times New Roman" w:cs="Times New Roman"/>
          <w:b/>
          <w:szCs w:val="24"/>
        </w:rPr>
        <w:t>Αναστασια</w:t>
      </w:r>
      <w:proofErr w:type="spellEnd"/>
      <w:r>
        <w:rPr>
          <w:rFonts w:eastAsia="Times New Roman" w:cs="Times New Roman"/>
          <w:b/>
          <w:szCs w:val="24"/>
        </w:rPr>
        <w:t xml:space="preserve"> Χριστοδουλοπο</w:t>
      </w:r>
      <w:r>
        <w:rPr>
          <w:rFonts w:eastAsia="Times New Roman" w:cs="Times New Roman"/>
          <w:b/>
          <w:szCs w:val="24"/>
        </w:rPr>
        <w:t>ύ</w:t>
      </w:r>
      <w:r>
        <w:rPr>
          <w:rFonts w:eastAsia="Times New Roman" w:cs="Times New Roman"/>
          <w:b/>
          <w:szCs w:val="24"/>
        </w:rPr>
        <w:t xml:space="preserve">λου): </w:t>
      </w:r>
      <w:r>
        <w:rPr>
          <w:rFonts w:eastAsia="Times New Roman" w:cs="Times New Roman"/>
          <w:szCs w:val="24"/>
        </w:rPr>
        <w:t>Τον λόγο έχει ο κ. Χατζησάββας από τη Χρυσή Αυγή.</w:t>
      </w:r>
    </w:p>
    <w:p w14:paraId="381BDA64" w14:textId="77777777" w:rsidR="00DC23FB" w:rsidRDefault="001C39CE">
      <w:pPr>
        <w:spacing w:line="600" w:lineRule="auto"/>
        <w:ind w:firstLine="720"/>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Ευχαριστώ.</w:t>
      </w:r>
    </w:p>
    <w:p w14:paraId="381BDA6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Για ποιο λόγο είναι επείγον το νομοσχέδιο δεν απαντήθηκε ακόμα. Ούτως ή άλλως, το παρόν νομοσχέδιο δεν είναι κάτι νέο</w:t>
      </w:r>
      <w:r>
        <w:rPr>
          <w:rFonts w:eastAsia="Times New Roman" w:cs="Times New Roman"/>
          <w:szCs w:val="24"/>
        </w:rPr>
        <w:t>. Με την ψήφιση του ν</w:t>
      </w:r>
      <w:r>
        <w:rPr>
          <w:rFonts w:eastAsia="Times New Roman" w:cs="Times New Roman"/>
          <w:szCs w:val="24"/>
        </w:rPr>
        <w:t>.</w:t>
      </w:r>
      <w:r>
        <w:rPr>
          <w:rFonts w:eastAsia="Times New Roman" w:cs="Times New Roman"/>
          <w:szCs w:val="24"/>
        </w:rPr>
        <w:t xml:space="preserve">4387/2016, με τον οποίο το ασφαλιστικό σκέλος του ΟΓΑ εντάσσεται στον ΕΦΚΑ, με όποιες συνέπειες έχει αυτή η αλλαγή, έγινε η αρχή για το παρόν σχέδιο νόμου. Όπως ακριβώς λέει και ο τίτλος, έχουμε τη μετεξέλιξη του Οργανισμού Γεωργικών </w:t>
      </w:r>
      <w:r>
        <w:rPr>
          <w:rFonts w:eastAsia="Times New Roman" w:cs="Times New Roman"/>
          <w:szCs w:val="24"/>
        </w:rPr>
        <w:t xml:space="preserve">Ασφαλίσεων σε Οργανισμό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Κοινωνικής Αλληλεγγύης. Όποια κοινωνικά επιδόματα υπάρχουν ακόμα</w:t>
      </w:r>
      <w:r>
        <w:rPr>
          <w:rFonts w:eastAsia="Times New Roman" w:cs="Times New Roman"/>
          <w:szCs w:val="24"/>
        </w:rPr>
        <w:t>,</w:t>
      </w:r>
      <w:r>
        <w:rPr>
          <w:rFonts w:eastAsia="Times New Roman" w:cs="Times New Roman"/>
          <w:szCs w:val="24"/>
        </w:rPr>
        <w:t xml:space="preserve"> φυσικά και λέμε υπάρχουν, γιατί στην πορεία θα τα καταργήσετε όλα. Όσα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βαίνουν προς κατάργηση, θα είναι στην αρμοδιότητα του νέου αυτού οργανισμού. </w:t>
      </w:r>
    </w:p>
    <w:p w14:paraId="381BDA6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Σημειολογικά θα πούμε ότι ο όρος «γεωργικές ασφαλίσεις» δεν θα υπάρχει πλέον. Όχι τυχα</w:t>
      </w:r>
      <w:r>
        <w:rPr>
          <w:rFonts w:eastAsia="Times New Roman" w:cs="Times New Roman"/>
          <w:szCs w:val="24"/>
        </w:rPr>
        <w:t>ία</w:t>
      </w:r>
      <w:r>
        <w:rPr>
          <w:rFonts w:eastAsia="Times New Roman" w:cs="Times New Roman"/>
          <w:szCs w:val="24"/>
        </w:rPr>
        <w:t>,</w:t>
      </w:r>
      <w:r>
        <w:rPr>
          <w:rFonts w:eastAsia="Times New Roman" w:cs="Times New Roman"/>
          <w:szCs w:val="24"/>
        </w:rPr>
        <w:t xml:space="preserve"> βέβαια, γιατί ακριβώς επειδή αυτό το σχέδιο νόμου είναι συνέχεια του </w:t>
      </w:r>
      <w:r>
        <w:rPr>
          <w:rFonts w:eastAsia="Times New Roman" w:cs="Times New Roman"/>
          <w:szCs w:val="24"/>
        </w:rPr>
        <w:t>ν.</w:t>
      </w:r>
      <w:r>
        <w:rPr>
          <w:rFonts w:eastAsia="Times New Roman" w:cs="Times New Roman"/>
          <w:szCs w:val="24"/>
        </w:rPr>
        <w:t xml:space="preserve">4387/2016 και αποτελεί και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και επειδή είναι πάγια αντίληψη των </w:t>
      </w:r>
      <w:proofErr w:type="spellStart"/>
      <w:r>
        <w:rPr>
          <w:rFonts w:eastAsia="Times New Roman" w:cs="Times New Roman"/>
          <w:szCs w:val="24"/>
        </w:rPr>
        <w:t>τροϊκανών</w:t>
      </w:r>
      <w:proofErr w:type="spellEnd"/>
      <w:r>
        <w:rPr>
          <w:rFonts w:eastAsia="Times New Roman" w:cs="Times New Roman"/>
          <w:szCs w:val="24"/>
        </w:rPr>
        <w:t xml:space="preserve"> να μην υπάρχει Έλληνας αγρότης και ελληνική παραγωγή, με ένα εύσχημο τρόπο, με τη λέξη </w:t>
      </w:r>
      <w:r>
        <w:rPr>
          <w:rFonts w:eastAsia="Times New Roman" w:cs="Times New Roman"/>
          <w:szCs w:val="24"/>
        </w:rPr>
        <w:t xml:space="preserve">«μετεξέλιξη» διαγράφουμε ό,τι έχει σχέση με την αγροτιά. </w:t>
      </w:r>
    </w:p>
    <w:p w14:paraId="381BDA6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Αυτό το έχουν ζήσει οι αγρότες στο πετσί τους, αλλά όχι ακόμη όλο. Τα νέα μέτρα θα τα ζήσουν φέτος. Θα πληρώσουν για πράγματα</w:t>
      </w:r>
      <w:r>
        <w:rPr>
          <w:rFonts w:eastAsia="Times New Roman" w:cs="Times New Roman"/>
          <w:szCs w:val="24"/>
        </w:rPr>
        <w:t>,</w:t>
      </w:r>
      <w:r>
        <w:rPr>
          <w:rFonts w:eastAsia="Times New Roman" w:cs="Times New Roman"/>
          <w:szCs w:val="24"/>
        </w:rPr>
        <w:t xml:space="preserve"> τα οποία δεν έχουν εισπράξει, για τιμολόγια τα οποία δεν έχουν εισπράξε</w:t>
      </w:r>
      <w:r>
        <w:rPr>
          <w:rFonts w:eastAsia="Times New Roman" w:cs="Times New Roman"/>
          <w:szCs w:val="24"/>
        </w:rPr>
        <w:t xml:space="preserve">ι. Θα πληρώσουν για παραγωγές </w:t>
      </w:r>
      <w:r>
        <w:rPr>
          <w:rFonts w:eastAsia="Times New Roman" w:cs="Times New Roman"/>
          <w:szCs w:val="24"/>
        </w:rPr>
        <w:t>που τις</w:t>
      </w:r>
      <w:r>
        <w:rPr>
          <w:rFonts w:eastAsia="Times New Roman" w:cs="Times New Roman"/>
          <w:szCs w:val="24"/>
        </w:rPr>
        <w:t xml:space="preserve"> έχουν δώσει σε εμπόρους οι οποίοι τους κορόιδεψαν και δεν τους εξόφλησαν ποτέ. Θα πληρώσουν για κάθε μήνα σαν να είναι δημόσιοι υπάλληλοι και έχουν έσοδα κάθε μήνα και με το νομοσχέδιο αυτό καθορίζεται επίσης και το πλ</w:t>
      </w:r>
      <w:r>
        <w:rPr>
          <w:rFonts w:eastAsia="Times New Roman" w:cs="Times New Roman"/>
          <w:szCs w:val="24"/>
        </w:rPr>
        <w:t xml:space="preserve">αίσιο λειτουργίας του οργανισμού, ο σκοπός του για εξυπηρέτηση, του οποίου συνίσταται λογαριασμός </w:t>
      </w:r>
      <w:proofErr w:type="spellStart"/>
      <w:r>
        <w:rPr>
          <w:rFonts w:eastAsia="Times New Roman" w:cs="Times New Roman"/>
          <w:szCs w:val="24"/>
        </w:rPr>
        <w:t>προνοιακών</w:t>
      </w:r>
      <w:proofErr w:type="spellEnd"/>
      <w:r>
        <w:rPr>
          <w:rFonts w:eastAsia="Times New Roman" w:cs="Times New Roman"/>
          <w:szCs w:val="24"/>
        </w:rPr>
        <w:t xml:space="preserve"> παροχών και κοινωνικών υπηρεσιών, κάλυψη παροχών λογαριασμού </w:t>
      </w:r>
      <w:proofErr w:type="spellStart"/>
      <w:r>
        <w:rPr>
          <w:rFonts w:eastAsia="Times New Roman" w:cs="Times New Roman"/>
          <w:szCs w:val="24"/>
        </w:rPr>
        <w:t>προνοιακών</w:t>
      </w:r>
      <w:proofErr w:type="spellEnd"/>
      <w:r>
        <w:rPr>
          <w:rFonts w:eastAsia="Times New Roman" w:cs="Times New Roman"/>
          <w:szCs w:val="24"/>
        </w:rPr>
        <w:t xml:space="preserve"> παροχών κοινωνικών υπηρεσιών και προώθηση και διαχείριση </w:t>
      </w:r>
      <w:proofErr w:type="spellStart"/>
      <w:r>
        <w:rPr>
          <w:rFonts w:eastAsia="Times New Roman" w:cs="Times New Roman"/>
          <w:szCs w:val="24"/>
        </w:rPr>
        <w:t>προνοιακών</w:t>
      </w:r>
      <w:proofErr w:type="spellEnd"/>
      <w:r>
        <w:rPr>
          <w:rFonts w:eastAsia="Times New Roman" w:cs="Times New Roman"/>
          <w:szCs w:val="24"/>
        </w:rPr>
        <w:t xml:space="preserve"> πολιτικ</w:t>
      </w:r>
      <w:r>
        <w:rPr>
          <w:rFonts w:eastAsia="Times New Roman" w:cs="Times New Roman"/>
          <w:szCs w:val="24"/>
        </w:rPr>
        <w:t>ών της Γενικής Γραμματείας Κοινωνικής Αλληλεγγύης, κάλυψη πάσης φύσης εξόδων λειτουργίας του. Αυτά όλα προβλέπονταν και υπήρχαν</w:t>
      </w:r>
      <w:r>
        <w:rPr>
          <w:rFonts w:eastAsia="Times New Roman" w:cs="Times New Roman"/>
          <w:szCs w:val="24"/>
        </w:rPr>
        <w:t>,</w:t>
      </w:r>
      <w:r>
        <w:rPr>
          <w:rFonts w:eastAsia="Times New Roman" w:cs="Times New Roman"/>
          <w:szCs w:val="24"/>
        </w:rPr>
        <w:t xml:space="preserve"> ούτως ή άλλως. </w:t>
      </w:r>
    </w:p>
    <w:p w14:paraId="381BDA6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Έχουμε πολλές αντιδράσεις. Εγώ θα διαλέξω αυτή της Ανώτατης</w:t>
      </w:r>
      <w:r>
        <w:rPr>
          <w:rFonts w:eastAsia="Times New Roman" w:cs="Times New Roman"/>
          <w:b/>
          <w:szCs w:val="24"/>
        </w:rPr>
        <w:t xml:space="preserve"> </w:t>
      </w:r>
      <w:r>
        <w:rPr>
          <w:rFonts w:eastAsia="Times New Roman" w:cs="Times New Roman"/>
          <w:szCs w:val="24"/>
        </w:rPr>
        <w:t>Συνομοσπονδίας Πολυτέκνων Ελλάδας, η οποία αναφέρει</w:t>
      </w:r>
      <w:r>
        <w:rPr>
          <w:rFonts w:eastAsia="Times New Roman" w:cs="Times New Roman"/>
          <w:szCs w:val="24"/>
        </w:rPr>
        <w:t xml:space="preserve"> εδώ κάποια πράγματα. Τα δ</w:t>
      </w:r>
      <w:r>
        <w:rPr>
          <w:rFonts w:eastAsia="Times New Roman" w:cs="Times New Roman"/>
          <w:szCs w:val="24"/>
        </w:rPr>
        <w:t>ύ</w:t>
      </w:r>
      <w:r>
        <w:rPr>
          <w:rFonts w:eastAsia="Times New Roman" w:cs="Times New Roman"/>
          <w:szCs w:val="24"/>
        </w:rPr>
        <w:t>ο σημαντικότερα που αναφέρει</w:t>
      </w:r>
      <w:r>
        <w:rPr>
          <w:rFonts w:eastAsia="Times New Roman" w:cs="Times New Roman"/>
          <w:szCs w:val="24"/>
        </w:rPr>
        <w:t>,</w:t>
      </w:r>
      <w:r>
        <w:rPr>
          <w:rFonts w:eastAsia="Times New Roman" w:cs="Times New Roman"/>
          <w:szCs w:val="24"/>
        </w:rPr>
        <w:t xml:space="preserve"> είναι επί του άρθρου 4 για τις παροχές και τις υπηρεσίες. Στην παράγραφο 1 περίπτωση </w:t>
      </w:r>
      <w:proofErr w:type="spellStart"/>
      <w:r>
        <w:rPr>
          <w:rFonts w:eastAsia="Times New Roman" w:cs="Times New Roman"/>
          <w:szCs w:val="24"/>
        </w:rPr>
        <w:t>στ</w:t>
      </w:r>
      <w:proofErr w:type="spellEnd"/>
      <w:r>
        <w:rPr>
          <w:rFonts w:eastAsia="Times New Roman" w:cs="Times New Roman"/>
          <w:szCs w:val="24"/>
        </w:rPr>
        <w:t>΄ μιλάει για την κάρτα μετακίνησης πολυτέκνων και την ανάγκη να εκδοθεί μια νέα κάρτα, η οποία θα αποδεικνύει ότ</w:t>
      </w:r>
      <w:r>
        <w:rPr>
          <w:rFonts w:eastAsia="Times New Roman" w:cs="Times New Roman"/>
          <w:szCs w:val="24"/>
        </w:rPr>
        <w:t>ι είναι πολύτεκνη.</w:t>
      </w:r>
    </w:p>
    <w:p w14:paraId="381BDA6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Από τη στιγμή που εδώ και δεκαετίες οι πολύτεκνοι έχουν κάρτα πολυτέκνων και αυτή τη χρησιμοποιούν για τις μετακινήσεις τους και παίρνουν τις μειώσεις, γιατί να υπάρξει μια νέα κάρτα</w:t>
      </w:r>
      <w:r>
        <w:rPr>
          <w:rFonts w:eastAsia="Times New Roman" w:cs="Times New Roman"/>
          <w:szCs w:val="24"/>
        </w:rPr>
        <w:t>,</w:t>
      </w:r>
      <w:r>
        <w:rPr>
          <w:rFonts w:eastAsia="Times New Roman" w:cs="Times New Roman"/>
          <w:szCs w:val="24"/>
        </w:rPr>
        <w:t xml:space="preserve"> η οποία θα αποδεικνύει ότι είναι πολύτεκνοι; Υπάρχει </w:t>
      </w:r>
      <w:r>
        <w:rPr>
          <w:rFonts w:eastAsia="Times New Roman" w:cs="Times New Roman"/>
          <w:szCs w:val="24"/>
        </w:rPr>
        <w:t>κάρτα πολυτέκνων.</w:t>
      </w:r>
    </w:p>
    <w:p w14:paraId="381BDA6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Επίσης, κάνουν αναφορά και στο ότι –απαράδεκτα για εμάς- ο Υπουργός Εργασίας θα επιλέγει κατά βούληση </w:t>
      </w:r>
      <w:r>
        <w:rPr>
          <w:rFonts w:eastAsia="Times New Roman" w:cs="Times New Roman"/>
          <w:szCs w:val="24"/>
        </w:rPr>
        <w:t xml:space="preserve">έναν </w:t>
      </w:r>
      <w:r>
        <w:rPr>
          <w:rFonts w:eastAsia="Times New Roman" w:cs="Times New Roman"/>
          <w:szCs w:val="24"/>
        </w:rPr>
        <w:t>εκπρόσωπο μεταξύ τεσσάρων οργανώσεων και συγκεκριμένα</w:t>
      </w:r>
      <w:r>
        <w:rPr>
          <w:rFonts w:eastAsia="Times New Roman" w:cs="Times New Roman"/>
          <w:szCs w:val="24"/>
        </w:rPr>
        <w:t>:</w:t>
      </w:r>
      <w:r>
        <w:rPr>
          <w:rFonts w:eastAsia="Times New Roman" w:cs="Times New Roman"/>
          <w:szCs w:val="24"/>
        </w:rPr>
        <w:t xml:space="preserve"> της Ανώτατης Συνομοσπονδίας Πολυτέκνων Ελλάδος, της Πανελλήνιας Ομοσπονδίας </w:t>
      </w:r>
      <w:proofErr w:type="spellStart"/>
      <w:r>
        <w:rPr>
          <w:rFonts w:eastAsia="Times New Roman" w:cs="Times New Roman"/>
          <w:szCs w:val="24"/>
        </w:rPr>
        <w:t>Τριτέκνων</w:t>
      </w:r>
      <w:proofErr w:type="spellEnd"/>
      <w:r>
        <w:rPr>
          <w:rFonts w:eastAsia="Times New Roman" w:cs="Times New Roman"/>
          <w:szCs w:val="24"/>
        </w:rPr>
        <w:t xml:space="preserve"> Ελλάδας, της Ομοσπονδίας Πολυμελών Οικογενειών </w:t>
      </w:r>
      <w:r>
        <w:rPr>
          <w:rFonts w:eastAsia="Times New Roman" w:cs="Times New Roman"/>
          <w:szCs w:val="24"/>
        </w:rPr>
        <w:t>Μ</w:t>
      </w:r>
      <w:r>
        <w:rPr>
          <w:rFonts w:eastAsia="Times New Roman" w:cs="Times New Roman"/>
          <w:szCs w:val="24"/>
        </w:rPr>
        <w:t xml:space="preserve">ε </w:t>
      </w:r>
      <w:r>
        <w:rPr>
          <w:rFonts w:eastAsia="Times New Roman" w:cs="Times New Roman"/>
          <w:szCs w:val="24"/>
        </w:rPr>
        <w:t>Τ</w:t>
      </w:r>
      <w:r>
        <w:rPr>
          <w:rFonts w:eastAsia="Times New Roman" w:cs="Times New Roman"/>
          <w:szCs w:val="24"/>
        </w:rPr>
        <w:t xml:space="preserve">ρία </w:t>
      </w:r>
      <w:r>
        <w:rPr>
          <w:rFonts w:eastAsia="Times New Roman" w:cs="Times New Roman"/>
          <w:szCs w:val="24"/>
        </w:rPr>
        <w:t>Τ</w:t>
      </w:r>
      <w:r>
        <w:rPr>
          <w:rFonts w:eastAsia="Times New Roman" w:cs="Times New Roman"/>
          <w:szCs w:val="24"/>
        </w:rPr>
        <w:t xml:space="preserve">έκνα Ελλάδας και Πανελλήνιο Σύλλογο Μελών Μονογονεϊκών Οικογενειών. Αν επιλεγεί ένας από αυτούς, μπορεί να εκφράσει τα συμφέροντα και τις απαιτήσεις όλων των υπολοίπων; Τα γνωρίζει; Εγώ δεν </w:t>
      </w:r>
      <w:r>
        <w:rPr>
          <w:rFonts w:eastAsia="Times New Roman" w:cs="Times New Roman"/>
          <w:szCs w:val="24"/>
        </w:rPr>
        <w:t xml:space="preserve">νομίζω ότι τα γνωρίζει. </w:t>
      </w:r>
    </w:p>
    <w:p w14:paraId="381BDA6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Στο άρθρο 45 θα δημιουργηθούν πολλά προβλήματα με την επιστροφή χρημάτων. Έτσι όπως είναι διατυπωμένο το άρθρο, φαίνεται ότι θα δημιουργήσει τουλάχιστον περαιτέρω προβλήματα σε δικαιούχους παροχών και επιδομάτων, αφού με το πρόσχημ</w:t>
      </w:r>
      <w:r>
        <w:rPr>
          <w:rFonts w:eastAsia="Times New Roman" w:cs="Times New Roman"/>
          <w:szCs w:val="24"/>
        </w:rPr>
        <w:t xml:space="preserve">α των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καταβληθέντων θα ζητούνται πίσω χρήματα. </w:t>
      </w:r>
    </w:p>
    <w:p w14:paraId="381BDA6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Καταλαβαίνω ότι κάποιοι θα τα πάρουν και δεν τα δικαιούνται και θα πρέπει να τα επιστρέψουν πίσω, αλλά κάποιοι</w:t>
      </w:r>
      <w:r>
        <w:rPr>
          <w:rFonts w:eastAsia="Times New Roman" w:cs="Times New Roman"/>
          <w:szCs w:val="24"/>
        </w:rPr>
        <w:t>,</w:t>
      </w:r>
      <w:r>
        <w:rPr>
          <w:rFonts w:eastAsia="Times New Roman" w:cs="Times New Roman"/>
          <w:szCs w:val="24"/>
        </w:rPr>
        <w:t xml:space="preserve"> οι οποίοι θα πρέπει να τα επιστρέψουν</w:t>
      </w:r>
      <w:r>
        <w:rPr>
          <w:rFonts w:eastAsia="Times New Roman" w:cs="Times New Roman"/>
          <w:szCs w:val="24"/>
        </w:rPr>
        <w:t>,</w:t>
      </w:r>
      <w:r>
        <w:rPr>
          <w:rFonts w:eastAsia="Times New Roman" w:cs="Times New Roman"/>
          <w:szCs w:val="24"/>
        </w:rPr>
        <w:t xml:space="preserve"> δεν σημαίνει ότι έχουν χρήματα και είναι πλού</w:t>
      </w:r>
      <w:r>
        <w:rPr>
          <w:rFonts w:eastAsia="Times New Roman" w:cs="Times New Roman"/>
          <w:szCs w:val="24"/>
        </w:rPr>
        <w:t xml:space="preserve">σιοι. </w:t>
      </w:r>
    </w:p>
    <w:p w14:paraId="381BDA6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Όπως και παλιότερα.</w:t>
      </w:r>
    </w:p>
    <w:p w14:paraId="381BDA6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Όχι, να κρίνεται από πριν ποιοι θα τα πάρουν. Ακούστε με. Μπορεί κάποιοι να μην έχουν τα τεκμήρια για να πάρουν αυτά τα χρήματα, αλλά κάποιοι οι οποίοι θα εξαιρεθούν</w:t>
      </w:r>
      <w:r>
        <w:rPr>
          <w:rFonts w:eastAsia="Times New Roman" w:cs="Times New Roman"/>
          <w:szCs w:val="24"/>
        </w:rPr>
        <w:t>,</w:t>
      </w:r>
      <w:r>
        <w:rPr>
          <w:rFonts w:eastAsia="Times New Roman" w:cs="Times New Roman"/>
          <w:szCs w:val="24"/>
        </w:rPr>
        <w:t xml:space="preserve"> δεν σημαίνει ότι έχουν και πολλά λεφτά. Όταν τους δόθηκαν, τα ξόδεψαν και τώρα δεν έχουν να τα επιστρέψουν. Αυτό είναι το πρόβλημα. Οπότε, ίσως θα πρέπει να γίνει πιο ορθή χρήση των χρημάτων στην αρχή και μετά να μην τα ζητάμε από όλους πίσω.</w:t>
      </w:r>
    </w:p>
    <w:p w14:paraId="381BDA6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Επίσης, για </w:t>
      </w:r>
      <w:r>
        <w:rPr>
          <w:rFonts w:eastAsia="Times New Roman" w:cs="Times New Roman"/>
          <w:szCs w:val="24"/>
        </w:rPr>
        <w:t>το άρθρο 51, σχετικά με την υλοποίηση προγράμματος χρηματοδότησης δήμων για την ίδρυση νέων τμημάτων βρεφικής, παιδικής και βρεφονηπιακής φροντίδας, θέλω να πω ότι υπάρχουν χιλιάδες οικογένειες και μονογονεϊκές οικογένειες, οι οποίες θα αντιμετωπίσουν πρόβ</w:t>
      </w:r>
      <w:r>
        <w:rPr>
          <w:rFonts w:eastAsia="Times New Roman" w:cs="Times New Roman"/>
          <w:szCs w:val="24"/>
        </w:rPr>
        <w:t>λημα, γιατί οι δήμοι δεν είναι έτοιμοι να αντιμετωπίσουν αυτό</w:t>
      </w:r>
      <w:r>
        <w:rPr>
          <w:rFonts w:eastAsia="Times New Roman" w:cs="Times New Roman"/>
          <w:szCs w:val="24"/>
        </w:rPr>
        <w:t>,</w:t>
      </w:r>
      <w:r>
        <w:rPr>
          <w:rFonts w:eastAsia="Times New Roman" w:cs="Times New Roman"/>
          <w:szCs w:val="24"/>
        </w:rPr>
        <w:t xml:space="preserve"> το οποίο εσείς νομοθετείτε και θα μείνουν πάρα πολλά παιδιά χωρίς θέση.</w:t>
      </w:r>
    </w:p>
    <w:p w14:paraId="381BDA7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Το άρθρο 53 αφορά θέματα προσωπικού που εποπτεύεται από το Υπουργείο Εργασίας, Κοινωνικής Ασφάλισης και Αλληλεγγύης, δαπά</w:t>
      </w:r>
      <w:r>
        <w:rPr>
          <w:rFonts w:eastAsia="Times New Roman" w:cs="Times New Roman"/>
          <w:szCs w:val="24"/>
        </w:rPr>
        <w:t>νες υπερωριακής απασχόλησης, επιδόματα κ</w:t>
      </w:r>
      <w:r>
        <w:rPr>
          <w:rFonts w:eastAsia="Times New Roman" w:cs="Times New Roman"/>
          <w:szCs w:val="24"/>
        </w:rPr>
        <w:t>.</w:t>
      </w:r>
      <w:r>
        <w:rPr>
          <w:rFonts w:eastAsia="Times New Roman" w:cs="Times New Roman"/>
          <w:szCs w:val="24"/>
        </w:rPr>
        <w:t>λπ., που έχουν να κάνουν με το προσωπικό του Κέντρου Εκπαίδευσης και Αποκατάστασης Τυφλών, του Εθνικού Ιδρύματος Κωφών, του Εθνικού Κέντρου Κοινωνικής Αλληλεγγύης, Παπάφειο κ</w:t>
      </w:r>
      <w:r>
        <w:rPr>
          <w:rFonts w:eastAsia="Times New Roman" w:cs="Times New Roman"/>
          <w:szCs w:val="24"/>
        </w:rPr>
        <w:t>.</w:t>
      </w:r>
      <w:r>
        <w:rPr>
          <w:rFonts w:eastAsia="Times New Roman" w:cs="Times New Roman"/>
          <w:szCs w:val="24"/>
        </w:rPr>
        <w:t>λπ.. Ό,τι έχει να κάνει με το να μείνουν</w:t>
      </w:r>
      <w:r>
        <w:rPr>
          <w:rFonts w:eastAsia="Times New Roman" w:cs="Times New Roman"/>
          <w:szCs w:val="24"/>
        </w:rPr>
        <w:t xml:space="preserve"> ανοιχτές οι ως άνω δομές κοινωνικής φροντίδας και να στηριχθεί το έργο του προσωπικού τους, θα πρέπει να στηριχθεί, όπως άλλωστε έχει στηριχθεί και αναδειχθεί από σειρά ερωτήσεων από τον Λαϊκό Σύνδεσμο-Χρυσή Αυγή.</w:t>
      </w:r>
    </w:p>
    <w:p w14:paraId="381BDA7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Με το άρθρο 54 παρατείνεται η απαλλαγή το</w:t>
      </w:r>
      <w:r>
        <w:rPr>
          <w:rFonts w:eastAsia="Times New Roman" w:cs="Times New Roman"/>
          <w:szCs w:val="24"/>
        </w:rPr>
        <w:t xml:space="preserve">υ νομικού προσώπου ιδιωτικού δικαίου, του </w:t>
      </w:r>
      <w:proofErr w:type="spellStart"/>
      <w:r>
        <w:rPr>
          <w:rFonts w:eastAsia="Times New Roman" w:cs="Times New Roman"/>
          <w:szCs w:val="24"/>
        </w:rPr>
        <w:t>Σικιαρίδειου</w:t>
      </w:r>
      <w:proofErr w:type="spellEnd"/>
      <w:r>
        <w:rPr>
          <w:rFonts w:eastAsia="Times New Roman" w:cs="Times New Roman"/>
          <w:szCs w:val="24"/>
        </w:rPr>
        <w:t xml:space="preserve"> Ιδρύματος από την υποχρέωση προσκόμισης αποδεικτικού φορολογικής και ασφαλιστικής ενημερότητας. Όλα τα παραπάνω θα γίνουν, για να μπορέσει αυτό το </w:t>
      </w:r>
      <w:r>
        <w:rPr>
          <w:rFonts w:eastAsia="Times New Roman" w:cs="Times New Roman"/>
          <w:szCs w:val="24"/>
        </w:rPr>
        <w:t>ί</w:t>
      </w:r>
      <w:r>
        <w:rPr>
          <w:rFonts w:eastAsia="Times New Roman" w:cs="Times New Roman"/>
          <w:szCs w:val="24"/>
        </w:rPr>
        <w:t>δρυμα να συνεχίσει λειτουργεί, θέμα το οποίο και ως Λ</w:t>
      </w:r>
      <w:r>
        <w:rPr>
          <w:rFonts w:eastAsia="Times New Roman" w:cs="Times New Roman"/>
          <w:szCs w:val="24"/>
        </w:rPr>
        <w:t>αϊκός Σύνδεσμος-Χρυσή Αυγή έχουμε αναδείξει, επίσης, με ερωτήσεις. Και αυτό είναι κάτι θετικό.</w:t>
      </w:r>
    </w:p>
    <w:p w14:paraId="381BDA7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Για την απόδειξη γνώσης της γλώσσας ή της τοπικής διαλέκτου Ρομανί, άρθρο 55, θέλω να πω ότι πραγματικά</w:t>
      </w:r>
      <w:r>
        <w:rPr>
          <w:rFonts w:eastAsia="Times New Roman" w:cs="Times New Roman"/>
          <w:szCs w:val="24"/>
        </w:rPr>
        <w:t>,</w:t>
      </w:r>
      <w:r>
        <w:rPr>
          <w:rFonts w:eastAsia="Times New Roman" w:cs="Times New Roman"/>
          <w:szCs w:val="24"/>
        </w:rPr>
        <w:t xml:space="preserve"> κάνει εντύπωση η σπουδή σας -όπως χαρακτηριστικά λέει ο </w:t>
      </w:r>
      <w:r>
        <w:rPr>
          <w:rFonts w:eastAsia="Times New Roman" w:cs="Times New Roman"/>
          <w:szCs w:val="24"/>
        </w:rPr>
        <w:t>λαός μας- να θεσμοθετήσατε διαδικασία για την απόδειξη της γνώσης της γλώσσας και της τοπικής διαλέκτου Ρομανί, λες και όλα τα προβλήματα των ανασφάλιστων, των αναπήρων, των υπερηλίκων, όλα τα σχετιζόμενα με τα επιδόματά τους έχουν λυθεί και αυτό που σας α</w:t>
      </w:r>
      <w:r>
        <w:rPr>
          <w:rFonts w:eastAsia="Times New Roman" w:cs="Times New Roman"/>
          <w:szCs w:val="24"/>
        </w:rPr>
        <w:t xml:space="preserve">πασχολεί είναι το πώς θα αποδείξει κάποιος ότι ξέρει την τοπική γλώσσα, τη Ρομανί. </w:t>
      </w:r>
    </w:p>
    <w:p w14:paraId="381BDA7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Έρχομαι στο άρθρο 56 για τις ΜΚΟ. Επιχορήγηση νομικών προσώπων ιδιωτικού δικαίου από πιστώσεις του Υπουργείου. Είναι η διαδικασία ουσιαστικά</w:t>
      </w:r>
      <w:r>
        <w:rPr>
          <w:rFonts w:eastAsia="Times New Roman" w:cs="Times New Roman"/>
          <w:szCs w:val="24"/>
        </w:rPr>
        <w:t>,</w:t>
      </w:r>
      <w:r>
        <w:rPr>
          <w:rFonts w:eastAsia="Times New Roman" w:cs="Times New Roman"/>
          <w:szCs w:val="24"/>
        </w:rPr>
        <w:t xml:space="preserve"> με την οποία παίρνουν κρατικά </w:t>
      </w:r>
      <w:r>
        <w:rPr>
          <w:rFonts w:eastAsia="Times New Roman" w:cs="Times New Roman"/>
          <w:szCs w:val="24"/>
        </w:rPr>
        <w:t>χρήματα οι ΜΚΟ, με την προϋπόθεση να παρέχουν υπηρεσίες κοινωνικής φροντίδας.</w:t>
      </w:r>
    </w:p>
    <w:p w14:paraId="381BDA7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Πραγματικά, θα άξιζε να μας πει κάποιος τι χρήματα έχουν δοθεί σε ΜΚΟ και φορείς, με ποια κριτήρια, για ποιες ακριβώς δραστηριότητες και με ποιες διαδικασίες ελέγχου. Κανείς δεν </w:t>
      </w:r>
      <w:r>
        <w:rPr>
          <w:rFonts w:eastAsia="Times New Roman" w:cs="Times New Roman"/>
          <w:szCs w:val="24"/>
        </w:rPr>
        <w:t>ξέρει με τις ΜΚΟ τι συμβάσεις κάνουν, ποιους προσλαμβάνουν, τι πληρώνουν και πάνω απ’ όλα, τι ποσά έχουν λάβει μέχρι στιγμής.</w:t>
      </w:r>
    </w:p>
    <w:p w14:paraId="381BDA7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Γενικότερα, το ζητούμενο δεν είναι το πώς θα λέγεται ο νέος </w:t>
      </w:r>
      <w:proofErr w:type="spellStart"/>
      <w:r>
        <w:rPr>
          <w:rFonts w:eastAsia="Times New Roman" w:cs="Times New Roman"/>
          <w:szCs w:val="24"/>
        </w:rPr>
        <w:t>υπεροργανισμός</w:t>
      </w:r>
      <w:proofErr w:type="spellEnd"/>
      <w:r>
        <w:rPr>
          <w:rFonts w:eastAsia="Times New Roman" w:cs="Times New Roman"/>
          <w:szCs w:val="24"/>
        </w:rPr>
        <w:t>, αυτό που έχει σημασία είναι ότι ο ΟΓΑ στην ουσία καταρ</w:t>
      </w:r>
      <w:r>
        <w:rPr>
          <w:rFonts w:eastAsia="Times New Roman" w:cs="Times New Roman"/>
          <w:szCs w:val="24"/>
        </w:rPr>
        <w:t xml:space="preserve">γείται, ότι τα </w:t>
      </w:r>
      <w:proofErr w:type="spellStart"/>
      <w:r>
        <w:rPr>
          <w:rFonts w:eastAsia="Times New Roman" w:cs="Times New Roman"/>
          <w:szCs w:val="24"/>
        </w:rPr>
        <w:t>προνοιακά</w:t>
      </w:r>
      <w:proofErr w:type="spellEnd"/>
      <w:r>
        <w:rPr>
          <w:rFonts w:eastAsia="Times New Roman" w:cs="Times New Roman"/>
          <w:szCs w:val="24"/>
        </w:rPr>
        <w:t xml:space="preserve"> και αναπηρικά επιδόματα καθυστερούν να δοθούν και δεν δίνονται καμιά φορά. Τίποτα από τον νέο </w:t>
      </w:r>
      <w:proofErr w:type="spellStart"/>
      <w:r>
        <w:rPr>
          <w:rFonts w:eastAsia="Times New Roman" w:cs="Times New Roman"/>
          <w:szCs w:val="24"/>
        </w:rPr>
        <w:t>υπεροργανισμό</w:t>
      </w:r>
      <w:proofErr w:type="spellEnd"/>
      <w:r>
        <w:rPr>
          <w:rFonts w:eastAsia="Times New Roman" w:cs="Times New Roman"/>
          <w:szCs w:val="24"/>
        </w:rPr>
        <w:t>,</w:t>
      </w:r>
      <w:r>
        <w:rPr>
          <w:rFonts w:eastAsia="Times New Roman" w:cs="Times New Roman"/>
          <w:szCs w:val="24"/>
        </w:rPr>
        <w:t xml:space="preserve"> που κάνετε</w:t>
      </w:r>
      <w:r>
        <w:rPr>
          <w:rFonts w:eastAsia="Times New Roman" w:cs="Times New Roman"/>
          <w:szCs w:val="24"/>
        </w:rPr>
        <w:t>,</w:t>
      </w:r>
      <w:r>
        <w:rPr>
          <w:rFonts w:eastAsia="Times New Roman" w:cs="Times New Roman"/>
          <w:szCs w:val="24"/>
        </w:rPr>
        <w:t xml:space="preserve"> δεν διασφαλίζει ότι η διαδικασία χορήγησης παροχών και επιδομάτων θα είναι απρόσκοπτη. Και μιλώ για επιδόματα</w:t>
      </w:r>
      <w:r>
        <w:rPr>
          <w:rFonts w:eastAsia="Times New Roman" w:cs="Times New Roman"/>
          <w:szCs w:val="24"/>
        </w:rPr>
        <w:t>,</w:t>
      </w:r>
      <w:r>
        <w:rPr>
          <w:rFonts w:eastAsia="Times New Roman" w:cs="Times New Roman"/>
          <w:szCs w:val="24"/>
        </w:rPr>
        <w:t xml:space="preserve"> τα οποία έχουν μειωθεί και δυστυχώς σταδιακά, υλοποιώντας τις </w:t>
      </w:r>
      <w:proofErr w:type="spellStart"/>
      <w:r>
        <w:rPr>
          <w:rFonts w:eastAsia="Times New Roman" w:cs="Times New Roman"/>
          <w:szCs w:val="24"/>
        </w:rPr>
        <w:t>μνημονιακές</w:t>
      </w:r>
      <w:proofErr w:type="spellEnd"/>
      <w:r>
        <w:rPr>
          <w:rFonts w:eastAsia="Times New Roman" w:cs="Times New Roman"/>
          <w:szCs w:val="24"/>
        </w:rPr>
        <w:t xml:space="preserve"> εντολές, θα καταργήσετε.</w:t>
      </w:r>
    </w:p>
    <w:p w14:paraId="381BDA7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Έχουν αναφερθεί και οι </w:t>
      </w:r>
      <w:proofErr w:type="spellStart"/>
      <w:r>
        <w:rPr>
          <w:rFonts w:eastAsia="Times New Roman" w:cs="Times New Roman"/>
          <w:szCs w:val="24"/>
        </w:rPr>
        <w:t>προλαλήσαντες</w:t>
      </w:r>
      <w:proofErr w:type="spellEnd"/>
      <w:r>
        <w:rPr>
          <w:rFonts w:eastAsia="Times New Roman" w:cs="Times New Roman"/>
          <w:szCs w:val="24"/>
        </w:rPr>
        <w:t>, αλλά θα ήθελα και εγώ να ρωτήσω τι ακριβώς συμβαίνει με τα εθνικά θέματα. Τι ακριβώς συμβαίνει με τα Ίμια; Είχαμε έναν</w:t>
      </w:r>
      <w:r>
        <w:rPr>
          <w:rFonts w:eastAsia="Times New Roman" w:cs="Times New Roman"/>
          <w:szCs w:val="24"/>
        </w:rPr>
        <w:t xml:space="preserve"> εμβολισμό ελληνικού σκάφους της Ελληνικής Ακτοφυλακής, με πρόθεση τη βύθισή του και μετά απ’ αυτό, τίθεται το ερώτημα: Είναι ελληνικά ή όχι τελικά τα Ίμια; Εάν είναι ελληνικά, γιατί ο Καμμένος πετά το στεφάνι τρέχοντας και φεύγει; Πάνω απ’ όλα, τι συμφώνη</w:t>
      </w:r>
      <w:r>
        <w:rPr>
          <w:rFonts w:eastAsia="Times New Roman" w:cs="Times New Roman"/>
          <w:szCs w:val="24"/>
        </w:rPr>
        <w:t xml:space="preserve">σε ο Σημίτης εκείνη τη νύχτα που ήρθε και είπε: «Ευχαριστώ την Αμερικανική Κυβέρνηση για τα Ίμια.»; Τι συμφώνησε με τις Ηνωμένες Πολιτείες Αμερικής και τι συμφώνησαν με τους Τούρκους σχετικά με το καθεστώς στα Ίμια; Τι γνωρίζει η σημερινή Κυβέρνηση για το </w:t>
      </w:r>
      <w:r>
        <w:rPr>
          <w:rFonts w:eastAsia="Times New Roman" w:cs="Times New Roman"/>
          <w:szCs w:val="24"/>
        </w:rPr>
        <w:t xml:space="preserve">καθεστώς στα Ίμια; Εάν δεν βγαίνει να τα πει ο Σημίτης, βγείτε να τα πείτε εσείς. Να πείτε ότι παραλάβαμε ένα καθεστώς, το οποίο είναι γκρίζα ζώνη ή ότι τα Ίμια ανήκουν στους Τούρκους, όπως βγαίνει ο Τούρκος σύμβουλος του </w:t>
      </w:r>
      <w:proofErr w:type="spellStart"/>
      <w:r>
        <w:rPr>
          <w:rFonts w:eastAsia="Times New Roman" w:cs="Times New Roman"/>
          <w:szCs w:val="24"/>
        </w:rPr>
        <w:t>Ερντογάν</w:t>
      </w:r>
      <w:proofErr w:type="spellEnd"/>
      <w:r>
        <w:rPr>
          <w:rFonts w:eastAsia="Times New Roman" w:cs="Times New Roman"/>
          <w:szCs w:val="24"/>
        </w:rPr>
        <w:t xml:space="preserve"> και δηλώνει. </w:t>
      </w:r>
    </w:p>
    <w:p w14:paraId="381BDA7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Οι Τούρκοι,</w:t>
      </w:r>
      <w:r>
        <w:rPr>
          <w:rFonts w:eastAsia="Times New Roman" w:cs="Times New Roman"/>
          <w:szCs w:val="24"/>
        </w:rPr>
        <w:t xml:space="preserve"> βέβαια, για το περιστατικό του εμβολισμού του σκάφους λένε ότι οι Έλληνες πήραν την απάντηση</w:t>
      </w:r>
      <w:r>
        <w:rPr>
          <w:rFonts w:eastAsia="Times New Roman" w:cs="Times New Roman"/>
          <w:szCs w:val="24"/>
        </w:rPr>
        <w:t>,</w:t>
      </w:r>
      <w:r>
        <w:rPr>
          <w:rFonts w:eastAsia="Times New Roman" w:cs="Times New Roman"/>
          <w:szCs w:val="24"/>
        </w:rPr>
        <w:t xml:space="preserve"> που τους έπρεπε. Δηλαδή, προκαλούσαμε εμείς και μας απάντησαν; </w:t>
      </w:r>
    </w:p>
    <w:p w14:paraId="381BDA7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Οι Ηνωμένες Πολιτείες της Αμερικής ζητούν αυτοσυγκράτηση και από τους δύο. Δηλαδή, τι κάνει η ελλ</w:t>
      </w:r>
      <w:r>
        <w:rPr>
          <w:rFonts w:eastAsia="Times New Roman" w:cs="Times New Roman"/>
          <w:szCs w:val="24"/>
        </w:rPr>
        <w:t>ηνική πλευρά και ζητούν να έχει αυτοσυγκράτηση; Προκαλεί κάτι; Όχι. Τα προκαλούν οι Τούρκοι. Πηγαίνουμε εμείς εκεί, για να διασφαλίσουμε τα συμφέροντά μας, εμβολίζουν το καλύτερο σκάφος του Λιμενικού μας, το ανώτερο σκάφος του Λιμενικού, για να το βυθίσουν</w:t>
      </w:r>
      <w:r>
        <w:rPr>
          <w:rFonts w:eastAsia="Times New Roman" w:cs="Times New Roman"/>
          <w:szCs w:val="24"/>
        </w:rPr>
        <w:t>, δεν βυθίζεται χάρις στις προσπάθειες του καπετάνιου και μας ζητούν αυτοσυγκράτηση!</w:t>
      </w:r>
    </w:p>
    <w:p w14:paraId="381BDA79"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απάντηση, λοιπόν, της Κυβέρνησης σε όλες αυτές τις ενέργειες είναι ότι οι Τούρκοι δεν ξέρουν γεωγραφία. Μιλάμε για μια απάντηση, η οποία «κατατρόμαξε» την τουρκική πλευρ</w:t>
      </w:r>
      <w:r>
        <w:rPr>
          <w:rFonts w:eastAsia="Times New Roman" w:cs="Times New Roman"/>
          <w:szCs w:val="24"/>
        </w:rPr>
        <w:t xml:space="preserve">ά, σταμάτησε τις παραβιάσεις και όλα έγιναν ωραία και καλά. </w:t>
      </w:r>
    </w:p>
    <w:p w14:paraId="381BDA7A"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Όμως, όλα αυτά τα κάνει ο </w:t>
      </w:r>
      <w:proofErr w:type="spellStart"/>
      <w:r>
        <w:rPr>
          <w:rFonts w:eastAsia="Times New Roman" w:cs="Times New Roman"/>
          <w:szCs w:val="24"/>
        </w:rPr>
        <w:t>Ερντογάν</w:t>
      </w:r>
      <w:proofErr w:type="spellEnd"/>
      <w:r>
        <w:rPr>
          <w:rFonts w:eastAsia="Times New Roman" w:cs="Times New Roman"/>
          <w:szCs w:val="24"/>
        </w:rPr>
        <w:t xml:space="preserve">, ο φίλος σας, που είχε έρθει εδώ, τον υποδεχθήκατε </w:t>
      </w:r>
      <w:r>
        <w:rPr>
          <w:rFonts w:eastAsia="Times New Roman"/>
          <w:bCs/>
        </w:rPr>
        <w:t>και</w:t>
      </w:r>
      <w:r>
        <w:rPr>
          <w:rFonts w:eastAsia="Times New Roman" w:cs="Times New Roman"/>
          <w:szCs w:val="24"/>
        </w:rPr>
        <w:t xml:space="preserve"> κατάμουτρα σας έλεγε πολλά και διάφορα. Το καθεστώς </w:t>
      </w:r>
      <w:proofErr w:type="spellStart"/>
      <w:r>
        <w:rPr>
          <w:rFonts w:eastAsia="Times New Roman" w:cs="Times New Roman"/>
          <w:szCs w:val="24"/>
        </w:rPr>
        <w:t>Ερντογάν</w:t>
      </w:r>
      <w:proofErr w:type="spellEnd"/>
      <w:r>
        <w:rPr>
          <w:rFonts w:eastAsia="Times New Roman" w:cs="Times New Roman"/>
          <w:szCs w:val="24"/>
        </w:rPr>
        <w:t xml:space="preserve"> χθες έπνιξε δύο παιδιά στον Έβρο. Δεν ήταν π</w:t>
      </w:r>
      <w:r>
        <w:rPr>
          <w:rFonts w:eastAsia="Times New Roman" w:cs="Times New Roman"/>
          <w:szCs w:val="24"/>
        </w:rPr>
        <w:t xml:space="preserve">ροσφυγόπουλα, όμως, να τιμολογηθούν σε δράσεις των ΜΚΟ για ανάδειξη του θέματος. Ήταν διωκόμενοι του καθεστώτος </w:t>
      </w:r>
      <w:proofErr w:type="spellStart"/>
      <w:r>
        <w:rPr>
          <w:rFonts w:eastAsia="Times New Roman" w:cs="Times New Roman"/>
          <w:szCs w:val="24"/>
        </w:rPr>
        <w:t>Ερντογάν</w:t>
      </w:r>
      <w:proofErr w:type="spellEnd"/>
      <w:r>
        <w:rPr>
          <w:rFonts w:eastAsia="Times New Roman" w:cs="Times New Roman"/>
          <w:szCs w:val="24"/>
        </w:rPr>
        <w:t>, με τον οποίο εσείς συναναστρέφεστε.</w:t>
      </w:r>
    </w:p>
    <w:p w14:paraId="381BDA7B"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Τι είναι αυτό τώρα; Μάθημα μας κάνετε; Είναι θέμα της σημερινής συνεδρίασης; </w:t>
      </w:r>
    </w:p>
    <w:p w14:paraId="381BDA7C"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ΤΟΣ ΧΑΤΖΗΣΑΒΒΑΣ:</w:t>
      </w:r>
      <w:r>
        <w:rPr>
          <w:rFonts w:eastAsia="Times New Roman" w:cs="Times New Roman"/>
          <w:szCs w:val="24"/>
        </w:rPr>
        <w:t xml:space="preserve"> Είμαι Κοινοβουλευτικός Εκπρόσωπος. Θα μου πείτε εσείς τι θα λέω;</w:t>
      </w:r>
    </w:p>
    <w:p w14:paraId="381BDA7D"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Θεωνά</w:t>
      </w:r>
      <w:proofErr w:type="spellEnd"/>
      <w:r>
        <w:rPr>
          <w:rFonts w:eastAsia="Times New Roman" w:cs="Times New Roman"/>
          <w:szCs w:val="24"/>
        </w:rPr>
        <w:t xml:space="preserve">, σας παρακαλώ, είμαι εγώ εδώ </w:t>
      </w:r>
      <w:r>
        <w:rPr>
          <w:rFonts w:eastAsia="Times New Roman"/>
          <w:bCs/>
        </w:rPr>
        <w:t>και</w:t>
      </w:r>
      <w:r>
        <w:rPr>
          <w:rFonts w:eastAsia="Times New Roman" w:cs="Times New Roman"/>
          <w:szCs w:val="24"/>
        </w:rPr>
        <w:t xml:space="preserve"> θα ασκήσω τα καθήκοντά μου.</w:t>
      </w:r>
    </w:p>
    <w:p w14:paraId="381BDA7E"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 Ολοκληρώνετε, κύριε Χατζησάββα.</w:t>
      </w:r>
    </w:p>
    <w:p w14:paraId="381BDA7F"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Δεν είνα</w:t>
      </w:r>
      <w:r>
        <w:rPr>
          <w:rFonts w:eastAsia="Times New Roman" w:cs="Times New Roman"/>
          <w:szCs w:val="24"/>
        </w:rPr>
        <w:t>ι αυτό θέμα της σημερινής συζήτησης.</w:t>
      </w:r>
    </w:p>
    <w:p w14:paraId="381BDA80" w14:textId="77777777" w:rsidR="00DC23FB" w:rsidRDefault="001C39CE">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(Θόρυβος- διαμαρτυρίες από την πτέρυγα της Χρυσής Αυγής)</w:t>
      </w:r>
    </w:p>
    <w:p w14:paraId="381BDA81"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Σας παρακαλώ! Δεν επιτρέπονται οι διάλογοι μέσα στην Αίθουσα. </w:t>
      </w:r>
    </w:p>
    <w:p w14:paraId="381BDA82"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Θεωνά</w:t>
      </w:r>
      <w:proofErr w:type="spellEnd"/>
      <w:r>
        <w:rPr>
          <w:rFonts w:eastAsia="Times New Roman" w:cs="Times New Roman"/>
          <w:szCs w:val="24"/>
        </w:rPr>
        <w:t>, σας παρακαλώ!</w:t>
      </w:r>
    </w:p>
    <w:p w14:paraId="381BDA83"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Κυρία Π</w:t>
      </w:r>
      <w:r>
        <w:rPr>
          <w:rFonts w:eastAsia="Times New Roman" w:cs="Times New Roman"/>
          <w:szCs w:val="24"/>
        </w:rPr>
        <w:t>ρόεδρε, να συνεχίσω; Σας παρακαλώ.</w:t>
      </w:r>
    </w:p>
    <w:p w14:paraId="381BDA84"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Ολοκληρώστε εσείς.</w:t>
      </w:r>
    </w:p>
    <w:p w14:paraId="381BDA85"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φίλος σας ο </w:t>
      </w:r>
      <w:proofErr w:type="spellStart"/>
      <w:r>
        <w:rPr>
          <w:rFonts w:eastAsia="Times New Roman" w:cs="Times New Roman"/>
          <w:szCs w:val="24"/>
        </w:rPr>
        <w:t>Ερντογάν</w:t>
      </w:r>
      <w:proofErr w:type="spellEnd"/>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όπως είπα, και το καθεστώς του εξυπηρετούν «το δόγμα των δυόμισι πολέμων». Ξέρετε τι είναι «το δόγμα των δυόμισι πολέμων»; Ότι η στρατηγική τους είναι πως μπορούν να σκοτώνουν και Κούρδους και Σύριους, ότι μπορούν να έχουν και έναν πόλεμο στο Αιγαίο. Ο πόλ</w:t>
      </w:r>
      <w:r>
        <w:rPr>
          <w:rFonts w:eastAsia="Times New Roman" w:cs="Times New Roman"/>
          <w:szCs w:val="24"/>
        </w:rPr>
        <w:t>εμος στο Αιγαίο είναι ο ένας πόλεμος, ο πόλεμος προς τη Συρία και τους Κούρδους είναι ο δεύτερος και ο πόλεμος μέσα στο εσωτερικό τους είναι ο μισός. Αυτό υπάρχει για δεκαετίες. Εσείς φαίνεται να το αγνοείτε αυτό, αλλά θα πρέπει να αφήσετε την επιπολαιότητ</w:t>
      </w:r>
      <w:r>
        <w:rPr>
          <w:rFonts w:eastAsia="Times New Roman" w:cs="Times New Roman"/>
          <w:szCs w:val="24"/>
        </w:rPr>
        <w:t xml:space="preserve">α στα εθνικά θέματα. </w:t>
      </w:r>
    </w:p>
    <w:p w14:paraId="381BDA86"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Εσείς τι κάνατε στον πόλεμο του ’40;</w:t>
      </w:r>
    </w:p>
    <w:p w14:paraId="381BDA87"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Θεωνά</w:t>
      </w:r>
      <w:proofErr w:type="spellEnd"/>
      <w:r>
        <w:rPr>
          <w:rFonts w:eastAsia="Times New Roman" w:cs="Times New Roman"/>
          <w:szCs w:val="24"/>
        </w:rPr>
        <w:t>, τι έχετε πάθει; Σας παρακαλώ!</w:t>
      </w:r>
    </w:p>
    <w:p w14:paraId="381BDA88"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Σε ποιον πόλεμο; Εγώ γεννήθηκα το 1979. Πείτε μου σε ποιον πόλεμο δεν πήγ</w:t>
      </w:r>
      <w:r>
        <w:rPr>
          <w:rFonts w:eastAsia="Times New Roman" w:cs="Times New Roman"/>
          <w:szCs w:val="24"/>
        </w:rPr>
        <w:t>α.</w:t>
      </w:r>
    </w:p>
    <w:p w14:paraId="381BDA89"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Εμείς παλέψαμε σε όλα τα μέτωπα.</w:t>
      </w:r>
    </w:p>
    <w:p w14:paraId="381BDA8A"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Εντάξει, παλέψατε. Σας έχω ξαναπεί ότι αν η πάλη σας και η αντίστασή σας ήταν ίδια με την </w:t>
      </w:r>
      <w:proofErr w:type="spellStart"/>
      <w:r>
        <w:rPr>
          <w:rFonts w:eastAsia="Times New Roman" w:cs="Times New Roman"/>
          <w:szCs w:val="24"/>
        </w:rPr>
        <w:t>αντιμνημονιακή</w:t>
      </w:r>
      <w:proofErr w:type="spellEnd"/>
      <w:r>
        <w:rPr>
          <w:rFonts w:eastAsia="Times New Roman" w:cs="Times New Roman"/>
          <w:szCs w:val="24"/>
        </w:rPr>
        <w:t xml:space="preserve"> σας αντίσταση, που κράτησε μερικούς μήνες…</w:t>
      </w:r>
    </w:p>
    <w:p w14:paraId="381BDA8B"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 xml:space="preserve">πούλου): </w:t>
      </w:r>
      <w:r>
        <w:rPr>
          <w:rFonts w:eastAsia="Times New Roman" w:cs="Times New Roman"/>
          <w:szCs w:val="24"/>
        </w:rPr>
        <w:t xml:space="preserve">Κύριε Χατζησάββα, μην απαντάτε εσείς. Ολοκληρώστε αυτά που θέλετε να πείτε. </w:t>
      </w:r>
    </w:p>
    <w:p w14:paraId="381BDA8C"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ΩΑΝΝΗΣ ΘΕΩΝΑΣ:</w:t>
      </w:r>
      <w:r>
        <w:rPr>
          <w:rFonts w:eastAsia="Times New Roman" w:cs="Times New Roman"/>
          <w:szCs w:val="24"/>
        </w:rPr>
        <w:t xml:space="preserve"> Διαβάστε λίγο την ιστορία για να τη μάθετε.</w:t>
      </w:r>
    </w:p>
    <w:p w14:paraId="381BDA8D" w14:textId="77777777" w:rsidR="00DC23FB" w:rsidRDefault="001C39CE">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 διαμαρτυρίες από την πτέρυγα της Χρυσής Αυγής)</w:t>
      </w:r>
    </w:p>
    <w:p w14:paraId="381BDA8E"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Συγχαρητήρια!</w:t>
      </w:r>
    </w:p>
    <w:p w14:paraId="381BDA8F"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w:t>
      </w:r>
      <w:r>
        <w:rPr>
          <w:rFonts w:eastAsia="Times New Roman" w:cs="Times New Roman"/>
          <w:szCs w:val="24"/>
        </w:rPr>
        <w:t xml:space="preserve">υρία Πρόεδρε, μαζέψτε τον. </w:t>
      </w:r>
    </w:p>
    <w:p w14:paraId="381BDA90"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γώ σας καλώ</w:t>
      </w:r>
      <w:r>
        <w:rPr>
          <w:rFonts w:eastAsia="Times New Roman" w:cs="Times New Roman"/>
          <w:szCs w:val="24"/>
        </w:rPr>
        <w:t xml:space="preserve">, λοιπόν, </w:t>
      </w:r>
      <w:r>
        <w:rPr>
          <w:rFonts w:eastAsia="Times New Roman" w:cs="Times New Roman"/>
          <w:szCs w:val="24"/>
        </w:rPr>
        <w:t xml:space="preserve"> να αφήσετε την επιπολαιότητα στα εθνικά θέματα </w:t>
      </w:r>
      <w:r>
        <w:rPr>
          <w:rFonts w:eastAsia="Times New Roman"/>
          <w:bCs/>
        </w:rPr>
        <w:t>και</w:t>
      </w:r>
      <w:r>
        <w:rPr>
          <w:rFonts w:eastAsia="Times New Roman" w:cs="Times New Roman"/>
          <w:szCs w:val="24"/>
        </w:rPr>
        <w:t xml:space="preserve"> να μην βάζετε τον </w:t>
      </w:r>
      <w:r>
        <w:rPr>
          <w:rFonts w:eastAsia="Times New Roman" w:cs="Times New Roman"/>
          <w:szCs w:val="24"/>
        </w:rPr>
        <w:t xml:space="preserve">κ. </w:t>
      </w:r>
      <w:proofErr w:type="spellStart"/>
      <w:r>
        <w:rPr>
          <w:rFonts w:eastAsia="Times New Roman" w:cs="Times New Roman"/>
          <w:szCs w:val="24"/>
        </w:rPr>
        <w:t>Μπουτάρη</w:t>
      </w:r>
      <w:proofErr w:type="spellEnd"/>
      <w:r>
        <w:rPr>
          <w:rFonts w:eastAsia="Times New Roman" w:cs="Times New Roman"/>
          <w:szCs w:val="24"/>
        </w:rPr>
        <w:t xml:space="preserve"> να ορίζει την ατζέντα στα εθνικά θέματα και να λέει ότι δεν τον πειράζει να πάρουν την ονομασία «Νέα Μα</w:t>
      </w:r>
      <w:r>
        <w:rPr>
          <w:rFonts w:eastAsia="Times New Roman" w:cs="Times New Roman"/>
          <w:szCs w:val="24"/>
        </w:rPr>
        <w:t>κεδονία» τα Σκόπια. Και μάλιστα, όχι μόνο δεν τον πειράζει να ονομαστούν «</w:t>
      </w:r>
      <w:proofErr w:type="spellStart"/>
      <w:r>
        <w:rPr>
          <w:rFonts w:eastAsia="Times New Roman" w:cs="Times New Roman"/>
          <w:szCs w:val="24"/>
        </w:rPr>
        <w:t>Νεομακεδόνες</w:t>
      </w:r>
      <w:proofErr w:type="spellEnd"/>
      <w:r>
        <w:rPr>
          <w:rFonts w:eastAsia="Times New Roman" w:cs="Times New Roman"/>
          <w:szCs w:val="24"/>
        </w:rPr>
        <w:t>», αλλά τον πειράζει που εμείς θα έχουμε αεροδρόμιο</w:t>
      </w:r>
      <w:r>
        <w:rPr>
          <w:rFonts w:eastAsia="Times New Roman" w:cs="Times New Roman"/>
          <w:szCs w:val="24"/>
        </w:rPr>
        <w:t>,</w:t>
      </w:r>
      <w:r>
        <w:rPr>
          <w:rFonts w:eastAsia="Times New Roman" w:cs="Times New Roman"/>
          <w:szCs w:val="24"/>
        </w:rPr>
        <w:t xml:space="preserve"> που θα λέγεται «Μακεδονία», γιατί θα προκαλούμε, και μπορεί να μπερδεύονται, λέει, οι τουρίστες και να θεωρούν ότι έρ</w:t>
      </w:r>
      <w:r>
        <w:rPr>
          <w:rFonts w:eastAsia="Times New Roman" w:cs="Times New Roman"/>
          <w:szCs w:val="24"/>
        </w:rPr>
        <w:t xml:space="preserve">χονται στα Σκόπια, όταν έρχονται στο αεροδρόμιο «Μακεδονία». </w:t>
      </w:r>
    </w:p>
    <w:p w14:paraId="381BDA91"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Αν θέλει να δείξει πόσο ανοικτός είναι ο κ. </w:t>
      </w:r>
      <w:proofErr w:type="spellStart"/>
      <w:r>
        <w:rPr>
          <w:rFonts w:eastAsia="Times New Roman" w:cs="Times New Roman"/>
          <w:szCs w:val="24"/>
        </w:rPr>
        <w:t>Μπουτάρης</w:t>
      </w:r>
      <w:proofErr w:type="spellEnd"/>
      <w:r>
        <w:rPr>
          <w:rFonts w:eastAsia="Times New Roman" w:cs="Times New Roman"/>
          <w:szCs w:val="24"/>
        </w:rPr>
        <w:t xml:space="preserve"> στο να παραχωρεί πράγματα, ας βρει έναν μικρό παραγωγό κρασιού ή ένα εμφιαλωτήριο, να του παραχωρήσει το όνομα «</w:t>
      </w:r>
      <w:proofErr w:type="spellStart"/>
      <w:r>
        <w:rPr>
          <w:rFonts w:eastAsia="Times New Roman" w:cs="Times New Roman"/>
          <w:szCs w:val="24"/>
        </w:rPr>
        <w:t>Μπουτάρη</w:t>
      </w:r>
      <w:proofErr w:type="spellEnd"/>
      <w:r>
        <w:rPr>
          <w:rFonts w:eastAsia="Times New Roman" w:cs="Times New Roman"/>
          <w:szCs w:val="24"/>
        </w:rPr>
        <w:t>», να το χρησιμοποιε</w:t>
      </w:r>
      <w:r>
        <w:rPr>
          <w:rFonts w:eastAsia="Times New Roman" w:cs="Times New Roman"/>
          <w:szCs w:val="24"/>
        </w:rPr>
        <w:t xml:space="preserve">ί σαν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και μάλιστα να αλλάξει και το δικό του όνομα, μην μπερδευτεί κανένας καταναλωτής στο σούπερ </w:t>
      </w:r>
      <w:proofErr w:type="spellStart"/>
      <w:r>
        <w:rPr>
          <w:rFonts w:eastAsia="Times New Roman" w:cs="Times New Roman"/>
          <w:szCs w:val="24"/>
        </w:rPr>
        <w:t>μάρκετ</w:t>
      </w:r>
      <w:proofErr w:type="spellEnd"/>
      <w:r>
        <w:rPr>
          <w:rFonts w:eastAsia="Times New Roman" w:cs="Times New Roman"/>
          <w:szCs w:val="24"/>
        </w:rPr>
        <w:t xml:space="preserve"> και πάει να αγοράσει το «Νέο </w:t>
      </w:r>
      <w:proofErr w:type="spellStart"/>
      <w:r>
        <w:rPr>
          <w:rFonts w:eastAsia="Times New Roman" w:cs="Times New Roman"/>
          <w:szCs w:val="24"/>
        </w:rPr>
        <w:t>Μπουτάρη</w:t>
      </w:r>
      <w:proofErr w:type="spellEnd"/>
      <w:r>
        <w:rPr>
          <w:rFonts w:eastAsia="Times New Roman" w:cs="Times New Roman"/>
          <w:szCs w:val="24"/>
        </w:rPr>
        <w:t>» και αγοράσει το παλιό.</w:t>
      </w:r>
    </w:p>
    <w:p w14:paraId="381BDA92"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Ολοκληρώστε, παρακαλώ.</w:t>
      </w:r>
    </w:p>
    <w:p w14:paraId="381BDA93"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ΧΑΤ</w:t>
      </w:r>
      <w:r>
        <w:rPr>
          <w:rFonts w:eastAsia="Times New Roman" w:cs="Times New Roman"/>
          <w:b/>
          <w:szCs w:val="24"/>
        </w:rPr>
        <w:t>ΖΗΣΑΒΒΑΣ:</w:t>
      </w:r>
      <w:r>
        <w:rPr>
          <w:rFonts w:eastAsia="Times New Roman" w:cs="Times New Roman"/>
          <w:szCs w:val="24"/>
        </w:rPr>
        <w:t xml:space="preserve"> Ολοκληρώνω, αλλά μου έχει φάει και δύο λεπτά ο κ. </w:t>
      </w:r>
      <w:proofErr w:type="spellStart"/>
      <w:r>
        <w:rPr>
          <w:rFonts w:eastAsia="Times New Roman" w:cs="Times New Roman"/>
          <w:szCs w:val="24"/>
        </w:rPr>
        <w:t>Θεωνάς</w:t>
      </w:r>
      <w:proofErr w:type="spellEnd"/>
      <w:r>
        <w:rPr>
          <w:rFonts w:eastAsia="Times New Roman" w:cs="Times New Roman"/>
          <w:szCs w:val="24"/>
        </w:rPr>
        <w:t>, που μου λέει και τι να πω.</w:t>
      </w:r>
    </w:p>
    <w:p w14:paraId="381BDA94"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θα απαντάμε και στον κ. </w:t>
      </w:r>
      <w:proofErr w:type="spellStart"/>
      <w:r>
        <w:rPr>
          <w:rFonts w:eastAsia="Times New Roman" w:cs="Times New Roman"/>
          <w:szCs w:val="24"/>
        </w:rPr>
        <w:t>Μπουτάρη</w:t>
      </w:r>
      <w:proofErr w:type="spellEnd"/>
      <w:r>
        <w:rPr>
          <w:rFonts w:eastAsia="Times New Roman" w:cs="Times New Roman"/>
          <w:szCs w:val="24"/>
        </w:rPr>
        <w:t xml:space="preserve">, </w:t>
      </w:r>
      <w:r>
        <w:rPr>
          <w:rFonts w:eastAsia="Times New Roman" w:cs="Times New Roman"/>
          <w:bCs/>
          <w:shd w:val="clear" w:color="auto" w:fill="FFFFFF"/>
        </w:rPr>
        <w:t>όμως</w:t>
      </w:r>
      <w:r>
        <w:rPr>
          <w:rFonts w:eastAsia="Times New Roman" w:cs="Times New Roman"/>
          <w:szCs w:val="24"/>
        </w:rPr>
        <w:t>.</w:t>
      </w:r>
    </w:p>
    <w:p w14:paraId="381BDA95"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 πρέπει να σταματήσουν και οι ΑΝΕΛ τα </w:t>
      </w:r>
      <w:proofErr w:type="spellStart"/>
      <w:r>
        <w:rPr>
          <w:rFonts w:eastAsia="Times New Roman" w:cs="Times New Roman"/>
          <w:szCs w:val="24"/>
        </w:rPr>
        <w:t>πρακτορίστικα</w:t>
      </w:r>
      <w:proofErr w:type="spellEnd"/>
      <w:r>
        <w:rPr>
          <w:rFonts w:eastAsia="Times New Roman" w:cs="Times New Roman"/>
          <w:szCs w:val="24"/>
        </w:rPr>
        <w:t xml:space="preserve"> το</w:t>
      </w:r>
      <w:r>
        <w:rPr>
          <w:rFonts w:eastAsia="Times New Roman" w:cs="Times New Roman"/>
          <w:szCs w:val="24"/>
        </w:rPr>
        <w:t>ύ</w:t>
      </w:r>
      <w:r>
        <w:rPr>
          <w:rFonts w:eastAsia="Times New Roman" w:cs="Times New Roman"/>
          <w:szCs w:val="24"/>
        </w:rPr>
        <w:t xml:space="preserve"> να ρίχνουν τάχα μια ιδέα για «Κεντρική Βαλκανική Δημοκρατία», που κάνουν τάχα ότι τους ήλθε στο μυαλό και δεν ξέρουν τι είναι. Ξέρουμε πολύ καλά τι είναι η Κεντρική Βαλκανική Δημοκρατία και τι σημαίνει για το κράτος του Πιρίν –Σκοπίων-Βόρ</w:t>
      </w:r>
      <w:r>
        <w:rPr>
          <w:rFonts w:eastAsia="Times New Roman" w:cs="Times New Roman"/>
          <w:szCs w:val="24"/>
        </w:rPr>
        <w:t xml:space="preserve">ειας Ελλάδας, με πρωτεύουσα τη Θεσσαλονίκη. Ας τα αφήσουμε αυτά στην άκρη. </w:t>
      </w:r>
    </w:p>
    <w:p w14:paraId="381BDA96"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πρέπει να ξέρετε ότι δεν θα πρέπει να δώσετε πάνω απ’ όλα την εθνική ταυτότητα της Μακεδονίας μας στους Σκοπιανούς, γιατί αν το κάνετε αυτό, ακόμα και αν αλλάξουν το Σύνταγμά το</w:t>
      </w:r>
      <w:r>
        <w:rPr>
          <w:rFonts w:eastAsia="Times New Roman" w:cs="Times New Roman"/>
          <w:szCs w:val="24"/>
        </w:rPr>
        <w:t xml:space="preserve">υς, ακόμα και αν αλλάξουν τους δρόμους τους, τις πλατείες τους, ακόμα και αν πουν ότι δεν θα έχουν </w:t>
      </w:r>
      <w:proofErr w:type="spellStart"/>
      <w:r>
        <w:rPr>
          <w:rFonts w:eastAsia="Times New Roman" w:cs="Times New Roman"/>
          <w:szCs w:val="24"/>
        </w:rPr>
        <w:t>αλυτρωτικές</w:t>
      </w:r>
      <w:proofErr w:type="spellEnd"/>
      <w:r>
        <w:rPr>
          <w:rFonts w:eastAsia="Times New Roman" w:cs="Times New Roman"/>
          <w:szCs w:val="24"/>
        </w:rPr>
        <w:t xml:space="preserve"> διαθέσεις, με το να πάρουν την εθνική ταυτότητα, τα έχουν κερδίσει όλα, χωρίς να έχουν διεκδικήσει τίποτα παραπάνω από αυτό. </w:t>
      </w:r>
    </w:p>
    <w:p w14:paraId="381BDA97" w14:textId="77777777" w:rsidR="00DC23FB" w:rsidRDefault="001C39CE">
      <w:pPr>
        <w:spacing w:line="600" w:lineRule="auto"/>
        <w:jc w:val="center"/>
        <w:rPr>
          <w:rFonts w:eastAsia="Times New Roman" w:cs="Times New Roman"/>
        </w:rPr>
      </w:pPr>
      <w:r>
        <w:rPr>
          <w:rFonts w:eastAsia="Times New Roman" w:cs="Times New Roman"/>
        </w:rPr>
        <w:t>(Χειροκροτήματα από</w:t>
      </w:r>
      <w:r>
        <w:rPr>
          <w:rFonts w:eastAsia="Times New Roman" w:cs="Times New Roman"/>
        </w:rPr>
        <w:t xml:space="preserve"> την πτέρυγα του Λαϊκού Συνδέσμου-Χρυσή Αυγή)</w:t>
      </w:r>
    </w:p>
    <w:p w14:paraId="381BDA98"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Ρώτησα, αλλά οι λοιποί </w:t>
      </w:r>
      <w:proofErr w:type="spellStart"/>
      <w:r>
        <w:rPr>
          <w:rFonts w:eastAsia="Times New Roman" w:cs="Times New Roman"/>
          <w:szCs w:val="24"/>
        </w:rPr>
        <w:t>Προεδρεύοντες</w:t>
      </w:r>
      <w:proofErr w:type="spellEnd"/>
      <w:r>
        <w:rPr>
          <w:rFonts w:eastAsia="Times New Roman" w:cs="Times New Roman"/>
          <w:szCs w:val="24"/>
        </w:rPr>
        <w:t xml:space="preserve"> δεν </w:t>
      </w:r>
      <w:proofErr w:type="spellStart"/>
      <w:r>
        <w:rPr>
          <w:rFonts w:eastAsia="Times New Roman" w:cs="Times New Roman"/>
          <w:szCs w:val="24"/>
        </w:rPr>
        <w:t>επανέφεραν</w:t>
      </w:r>
      <w:proofErr w:type="spellEnd"/>
      <w:r>
        <w:rPr>
          <w:rFonts w:eastAsia="Times New Roman" w:cs="Times New Roman"/>
          <w:szCs w:val="24"/>
        </w:rPr>
        <w:t xml:space="preserve"> όσους μίλησαν για το ίδιο θέμα πριν και για λόγους ισοτιμίας επέτρεψα στον κ. Χατζησάββα να ολοκληρώσει. </w:t>
      </w:r>
    </w:p>
    <w:p w14:paraId="381BDA99"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ΘΕΩΝΑΣ:</w:t>
      </w:r>
      <w:r>
        <w:rPr>
          <w:rFonts w:eastAsia="Times New Roman" w:cs="Times New Roman"/>
          <w:szCs w:val="24"/>
        </w:rPr>
        <w:t xml:space="preserve"> Κύριε Χατζησάββα, δώστε όσα μαθήματα νομίζετε ότι μπορείτε να δώσετε.</w:t>
      </w:r>
    </w:p>
    <w:p w14:paraId="381BDA9A"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Θεωνά</w:t>
      </w:r>
      <w:proofErr w:type="spellEnd"/>
      <w:r>
        <w:rPr>
          <w:rFonts w:eastAsia="Times New Roman" w:cs="Times New Roman"/>
          <w:szCs w:val="24"/>
        </w:rPr>
        <w:t xml:space="preserve">, με ακούτε; Εδώ έχουν παρελάσει όλοι και μιλάνε για το ίδιο θέμα. Εγώ, λοιπόν, ως </w:t>
      </w:r>
      <w:proofErr w:type="spellStart"/>
      <w:r>
        <w:rPr>
          <w:rFonts w:eastAsia="Times New Roman" w:cs="Times New Roman"/>
          <w:szCs w:val="24"/>
        </w:rPr>
        <w:t>Προεδρεύουσα</w:t>
      </w:r>
      <w:proofErr w:type="spellEnd"/>
      <w:r>
        <w:rPr>
          <w:rFonts w:eastAsia="Times New Roman" w:cs="Times New Roman"/>
          <w:szCs w:val="24"/>
        </w:rPr>
        <w:t xml:space="preserve"> ρώτησα σχετικώς. Το ότι δε</w:t>
      </w:r>
      <w:r>
        <w:rPr>
          <w:rFonts w:eastAsia="Times New Roman" w:cs="Times New Roman"/>
          <w:szCs w:val="24"/>
        </w:rPr>
        <w:t>ν ανακλήθηκαν στην τάξη, ώστε να περιοριστούν στο θέμα, με υποχρεώνει να ανεχτώ και τον κ. Χατζησάββα. Το καταλάβατε;</w:t>
      </w:r>
    </w:p>
    <w:p w14:paraId="381BDA9B"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Μα, εγώ είμαι Κοινοβουλευτικός Εκπρόσωπος.</w:t>
      </w:r>
    </w:p>
    <w:p w14:paraId="381BDA9C"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έχει σημασία. Ο </w:t>
      </w:r>
      <w:r>
        <w:rPr>
          <w:rFonts w:eastAsia="Times New Roman" w:cs="Times New Roman"/>
          <w:szCs w:val="24"/>
        </w:rPr>
        <w:t>Κοινοβουλευτικός Εκπρόσωπος</w:t>
      </w:r>
      <w:r>
        <w:rPr>
          <w:rFonts w:eastAsia="Times New Roman" w:cs="Times New Roman"/>
          <w:szCs w:val="24"/>
        </w:rPr>
        <w:t>,</w:t>
      </w:r>
      <w:r>
        <w:rPr>
          <w:rFonts w:eastAsia="Times New Roman" w:cs="Times New Roman"/>
          <w:szCs w:val="24"/>
        </w:rPr>
        <w:t xml:space="preserve"> κατά τη γνώμη σας λέει ό,τι θυμηθεί; Σας παρακαλώ. </w:t>
      </w:r>
    </w:p>
    <w:p w14:paraId="381BDA9D"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Άλλη φορά θα δίνω στον κ. </w:t>
      </w:r>
      <w:proofErr w:type="spellStart"/>
      <w:r>
        <w:rPr>
          <w:rFonts w:eastAsia="Times New Roman" w:cs="Times New Roman"/>
          <w:szCs w:val="24"/>
        </w:rPr>
        <w:t>Θεωνά</w:t>
      </w:r>
      <w:proofErr w:type="spellEnd"/>
      <w:r>
        <w:rPr>
          <w:rFonts w:eastAsia="Times New Roman" w:cs="Times New Roman"/>
          <w:szCs w:val="24"/>
        </w:rPr>
        <w:t xml:space="preserve"> την ομιλία μου</w:t>
      </w:r>
      <w:r>
        <w:rPr>
          <w:rFonts w:eastAsia="Times New Roman" w:cs="Times New Roman"/>
          <w:szCs w:val="24"/>
        </w:rPr>
        <w:t>,</w:t>
      </w:r>
      <w:r>
        <w:rPr>
          <w:rFonts w:eastAsia="Times New Roman" w:cs="Times New Roman"/>
          <w:szCs w:val="24"/>
        </w:rPr>
        <w:t xml:space="preserve"> για να μου την εγκρίνει κιόλας.</w:t>
      </w:r>
    </w:p>
    <w:p w14:paraId="381BDA9E"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είναι το Βήμα της Βουλής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να απαντάμε στον κ. </w:t>
      </w:r>
      <w:proofErr w:type="spellStart"/>
      <w:r>
        <w:rPr>
          <w:rFonts w:eastAsia="Times New Roman" w:cs="Times New Roman"/>
          <w:szCs w:val="24"/>
        </w:rPr>
        <w:t>Μπουτάρη</w:t>
      </w:r>
      <w:proofErr w:type="spellEnd"/>
      <w:r>
        <w:rPr>
          <w:rFonts w:eastAsia="Times New Roman" w:cs="Times New Roman"/>
          <w:szCs w:val="24"/>
        </w:rPr>
        <w:t xml:space="preserve"> και στον καθένα.</w:t>
      </w:r>
    </w:p>
    <w:p w14:paraId="381BDA9F"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Αν δεν θέλετε να μιλάμε για άλλα θέματα, να μας δώσετε Βήμα στο κανάλι της Βουλής. </w:t>
      </w:r>
      <w:proofErr w:type="spellStart"/>
      <w:r>
        <w:rPr>
          <w:rFonts w:eastAsia="Times New Roman" w:cs="Times New Roman"/>
          <w:szCs w:val="24"/>
        </w:rPr>
        <w:t>Δημοκράταροι</w:t>
      </w:r>
      <w:proofErr w:type="spellEnd"/>
      <w:r>
        <w:rPr>
          <w:rFonts w:eastAsia="Times New Roman" w:cs="Times New Roman"/>
          <w:szCs w:val="24"/>
        </w:rPr>
        <w:t xml:space="preserve">! </w:t>
      </w:r>
    </w:p>
    <w:p w14:paraId="381BDAA0"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Ηρεμήστε. Πηγαίνετε να φωνάξετε έξω.</w:t>
      </w:r>
    </w:p>
    <w:p w14:paraId="381BDAA1" w14:textId="77777777" w:rsidR="00DC23FB" w:rsidRDefault="001C39C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Τον λόγο έχ</w:t>
      </w:r>
      <w:r>
        <w:rPr>
          <w:rFonts w:eastAsia="Times New Roman" w:cs="Times New Roman"/>
          <w:szCs w:val="24"/>
        </w:rPr>
        <w:t xml:space="preserve">ει η κ. </w:t>
      </w:r>
      <w:proofErr w:type="spellStart"/>
      <w:r>
        <w:rPr>
          <w:rFonts w:eastAsia="Times New Roman" w:cs="Times New Roman"/>
          <w:szCs w:val="24"/>
        </w:rPr>
        <w:t>Σκούφα</w:t>
      </w:r>
      <w:proofErr w:type="spellEnd"/>
      <w:r>
        <w:rPr>
          <w:rFonts w:eastAsia="Times New Roman" w:cs="Times New Roman"/>
          <w:szCs w:val="24"/>
        </w:rPr>
        <w:t xml:space="preserve"> για πέντε λεπτά.</w:t>
      </w:r>
    </w:p>
    <w:p w14:paraId="381BDAA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 xml:space="preserve">Κυρία Πρόεδρε, δεν θα χρειαστώ το πεντάλεπτο. </w:t>
      </w:r>
    </w:p>
    <w:p w14:paraId="381BDAA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Σε συμπλήρωση των όσων στοιχείων παρέθεσε ο Κοινοβουλευτικός Εκπρόσωπος του ΣΥΡΙΖΑ κ. Μαντάς και σε απάντηση μιας τρομερά μεγάλης αναλήθειας που ακούστηκε μέσα</w:t>
      </w:r>
      <w:r>
        <w:rPr>
          <w:rFonts w:eastAsia="Times New Roman" w:cs="Times New Roman"/>
          <w:szCs w:val="24"/>
        </w:rPr>
        <w:t xml:space="preserve"> στην Αίθουσα, ότι επί Κυβέρνησης ΣΥΡΙΖΑ, Οικολόγων και ΑΝΕΛ μειώθηκαν οι μισθοί, θέλω να ενημερώσω το Σώμα ότι προχθές, στις 13 Φεβρουαρίου, αναρτήθηκε η απόφαση του Υπουργείου Εργασίας, η οποία αφορά τον καθορισμό των στρατηγικών στόχων του Υπουργείου Ερ</w:t>
      </w:r>
      <w:r>
        <w:rPr>
          <w:rFonts w:eastAsia="Times New Roman" w:cs="Times New Roman"/>
          <w:szCs w:val="24"/>
        </w:rPr>
        <w:t>γασίας, Κοινωνικής Ασφάλισης και Κοινωνικής Αλληλεγγύης για το έτος 2018. Μεταξύ των στόχων, ως πρώτος και κύριος, τίθεται η επαναφορά των συλλογικών συμβάσεων εργασίας τον Αύγουστο του 2018 και η παρακολούθηση για την εφαρμογή των ελεύθερων συλλογικών δια</w:t>
      </w:r>
      <w:r>
        <w:rPr>
          <w:rFonts w:eastAsia="Times New Roman" w:cs="Times New Roman"/>
          <w:szCs w:val="24"/>
        </w:rPr>
        <w:t xml:space="preserve">πραγματεύσεων σε όλα τα επίπεδα. </w:t>
      </w:r>
    </w:p>
    <w:p w14:paraId="381BDAA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Φαντάζομαι θα έχουμε όλους τους μήνες, μέχρι τον Αύγουστο του 2018, αλλά και μετά το κλείσιμο του τρέχοντος προγράμματος, για να συζητήσουμε και να τοποθετηθούν όλες οι πολιτικές δυνάμεις του δημοκρατικού τόξου, σε σχέση μ</w:t>
      </w:r>
      <w:r>
        <w:rPr>
          <w:rFonts w:eastAsia="Times New Roman" w:cs="Times New Roman"/>
          <w:szCs w:val="24"/>
        </w:rPr>
        <w:t>ε το αν θα πολεμήσουν μαζί με αυτήν την Κυβέρνηση</w:t>
      </w:r>
      <w:r>
        <w:rPr>
          <w:rFonts w:eastAsia="Times New Roman" w:cs="Times New Roman"/>
          <w:szCs w:val="24"/>
        </w:rPr>
        <w:t>,</w:t>
      </w:r>
      <w:r>
        <w:rPr>
          <w:rFonts w:eastAsia="Times New Roman" w:cs="Times New Roman"/>
          <w:szCs w:val="24"/>
        </w:rPr>
        <w:t xml:space="preserve"> για να επαναφερθούν οι συλλογικές συμβάσεις εργασίας και να αποκατασταθεί σταδιακά, αλλά σταθερά η ευρυθμία στον εργασιακό χώρο ή εάν, αντίθετα, θα εξακολουθήσουν να πιστεύουν -τουλάχιστον το κόμμα το Αξιω</w:t>
      </w:r>
      <w:r>
        <w:rPr>
          <w:rFonts w:eastAsia="Times New Roman" w:cs="Times New Roman"/>
          <w:szCs w:val="24"/>
        </w:rPr>
        <w:t>ματικής Αντιπολίτευσης- ότι η άνοδος των μισθών, που θα συντελέσει στην αξιοπρεπέστερη διαβίωση των εργαζομένων</w:t>
      </w:r>
      <w:r>
        <w:rPr>
          <w:rFonts w:eastAsia="Times New Roman" w:cs="Times New Roman"/>
          <w:szCs w:val="24"/>
        </w:rPr>
        <w:t>,</w:t>
      </w:r>
      <w:r>
        <w:rPr>
          <w:rFonts w:eastAsia="Times New Roman" w:cs="Times New Roman"/>
          <w:szCs w:val="24"/>
        </w:rPr>
        <w:t xml:space="preserve"> συνάδει με τη μείωση της ανταγωνιστικότητας των επιχειρήσεων και άρα</w:t>
      </w:r>
      <w:r>
        <w:rPr>
          <w:rFonts w:eastAsia="Times New Roman" w:cs="Times New Roman"/>
          <w:szCs w:val="24"/>
        </w:rPr>
        <w:t>,</w:t>
      </w:r>
      <w:r>
        <w:rPr>
          <w:rFonts w:eastAsia="Times New Roman" w:cs="Times New Roman"/>
          <w:szCs w:val="24"/>
        </w:rPr>
        <w:t xml:space="preserve"> δεν είναι θεμιτή. </w:t>
      </w:r>
    </w:p>
    <w:p w14:paraId="381BDAA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Όσον αφορά το προκείμενο νομοσχέδιο, πιστεύω ότι το </w:t>
      </w:r>
      <w:r>
        <w:rPr>
          <w:rFonts w:eastAsia="Times New Roman" w:cs="Times New Roman"/>
          <w:szCs w:val="24"/>
        </w:rPr>
        <w:t>κόμμα της Αξιωματικής Αντιπολίτευσης προσπάθησε να ορθώσει ένα προπέτασμα καπνού και κάποιες δικαιολογίες και υπεκφυγές</w:t>
      </w:r>
      <w:r>
        <w:rPr>
          <w:rFonts w:eastAsia="Times New Roman" w:cs="Times New Roman"/>
          <w:szCs w:val="24"/>
        </w:rPr>
        <w:t>,</w:t>
      </w:r>
      <w:r>
        <w:rPr>
          <w:rFonts w:eastAsia="Times New Roman" w:cs="Times New Roman"/>
          <w:szCs w:val="24"/>
        </w:rPr>
        <w:t xml:space="preserve"> για να καλύψουν το ότι το καταψηφίζουν για άλλους λόγους. Θέλω να πω ότι, βάσει της ακρόασης των φορέων που προηγήθηκε στην Επιτροπή Κο</w:t>
      </w:r>
      <w:r>
        <w:rPr>
          <w:rFonts w:eastAsia="Times New Roman" w:cs="Times New Roman"/>
          <w:szCs w:val="24"/>
        </w:rPr>
        <w:t>ινωνικών Υποθέσεων, διαπιστώσαμε ότι η μεγάλη πλειοψηφία των φορέων συλλογικοτήτων, εκπροσώπων κοινωνικών ομάδων, τις οποίες αφορούν οι διατάξεις του νομοσχεδίου, όχι μόνο εκφράστηκαν θετικά για τα άρθρα του νομοσχεδίου, αλλά χαρακτήρισαν πολλές από τις δι</w:t>
      </w:r>
      <w:r>
        <w:rPr>
          <w:rFonts w:eastAsia="Times New Roman" w:cs="Times New Roman"/>
          <w:szCs w:val="24"/>
        </w:rPr>
        <w:t xml:space="preserve">ατάξεις -εδώ και πολλά χρόνια αναμενόμενες- ως ευεργετικές. </w:t>
      </w:r>
    </w:p>
    <w:p w14:paraId="381BDAA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Αυτό που καλούμαστε σήμερα να ψηφίσουμε είναι το εάν επιτέλους στον τομέα της απόδοσης κοινωνικών,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παροχών και υπηρεσιών θα θελήσουμε εφεξής να υπάρχει νόμος, τάξη, διαφάνε</w:t>
      </w:r>
      <w:r>
        <w:rPr>
          <w:rFonts w:eastAsia="Times New Roman" w:cs="Times New Roman"/>
          <w:szCs w:val="24"/>
        </w:rPr>
        <w:t xml:space="preserve">ια και ισονομία ή όχι. </w:t>
      </w:r>
    </w:p>
    <w:p w14:paraId="381BDAA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Αυτά τα ολίγα ήθελα να πω. Ευχαριστώ πολύ. </w:t>
      </w:r>
    </w:p>
    <w:p w14:paraId="381BDAA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κυρία </w:t>
      </w:r>
      <w:proofErr w:type="spellStart"/>
      <w:r>
        <w:rPr>
          <w:rFonts w:eastAsia="Times New Roman" w:cs="Times New Roman"/>
          <w:szCs w:val="24"/>
        </w:rPr>
        <w:t>Σκούφα</w:t>
      </w:r>
      <w:proofErr w:type="spellEnd"/>
      <w:r>
        <w:rPr>
          <w:rFonts w:eastAsia="Times New Roman" w:cs="Times New Roman"/>
          <w:szCs w:val="24"/>
        </w:rPr>
        <w:t xml:space="preserve">, και για τη συντομία. </w:t>
      </w:r>
    </w:p>
    <w:p w14:paraId="381BDAA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Μηταράκης</w:t>
      </w:r>
      <w:proofErr w:type="spellEnd"/>
      <w:r>
        <w:rPr>
          <w:rFonts w:eastAsia="Times New Roman" w:cs="Times New Roman"/>
          <w:szCs w:val="24"/>
        </w:rPr>
        <w:t xml:space="preserve">. </w:t>
      </w:r>
    </w:p>
    <w:p w14:paraId="381BDAA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 xml:space="preserve">Ευχαριστώ, κύρια Πρόεδρε. </w:t>
      </w:r>
    </w:p>
    <w:p w14:paraId="381BDAAB"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Ακούσαμε </w:t>
      </w:r>
      <w:r>
        <w:rPr>
          <w:rFonts w:eastAsia="Times New Roman" w:cs="Times New Roman"/>
          <w:szCs w:val="24"/>
        </w:rPr>
        <w:t xml:space="preserve">τους </w:t>
      </w:r>
      <w:r>
        <w:rPr>
          <w:rFonts w:eastAsia="Times New Roman" w:cs="Times New Roman"/>
          <w:szCs w:val="24"/>
        </w:rPr>
        <w:t>Βουλε</w:t>
      </w:r>
      <w:r>
        <w:rPr>
          <w:rFonts w:eastAsia="Times New Roman" w:cs="Times New Roman"/>
          <w:szCs w:val="24"/>
        </w:rPr>
        <w:t xml:space="preserve">υτές της </w:t>
      </w:r>
      <w:proofErr w:type="spellStart"/>
      <w:r>
        <w:rPr>
          <w:rFonts w:eastAsia="Times New Roman" w:cs="Times New Roman"/>
          <w:szCs w:val="24"/>
        </w:rPr>
        <w:t>Συμπολίτευσης</w:t>
      </w:r>
      <w:r>
        <w:rPr>
          <w:rFonts w:eastAsia="Times New Roman" w:cs="Times New Roman"/>
          <w:szCs w:val="24"/>
        </w:rPr>
        <w:t>να</w:t>
      </w:r>
      <w:proofErr w:type="spellEnd"/>
      <w:r>
        <w:rPr>
          <w:rFonts w:eastAsia="Times New Roman" w:cs="Times New Roman"/>
          <w:szCs w:val="24"/>
        </w:rPr>
        <w:t xml:space="preserve"> </w:t>
      </w:r>
      <w:r>
        <w:rPr>
          <w:rFonts w:eastAsia="Times New Roman" w:cs="Times New Roman"/>
          <w:szCs w:val="24"/>
        </w:rPr>
        <w:t xml:space="preserve">να </w:t>
      </w:r>
      <w:r>
        <w:rPr>
          <w:rFonts w:eastAsia="Times New Roman" w:cs="Times New Roman"/>
          <w:szCs w:val="24"/>
        </w:rPr>
        <w:t>αναφέρονται</w:t>
      </w:r>
      <w:r>
        <w:rPr>
          <w:rFonts w:eastAsia="Times New Roman" w:cs="Times New Roman"/>
          <w:szCs w:val="24"/>
        </w:rPr>
        <w:t xml:space="preserve"> με κροκοδείλια δάκρυα στο πρόσφατο παρελθόν της χώρας. Ακόμα ο ελληνικός λαός περιμένει με έναν νόμο κι ένα άρθρο να αλλάξ</w:t>
      </w:r>
      <w:r>
        <w:rPr>
          <w:rFonts w:eastAsia="Times New Roman" w:cs="Times New Roman"/>
          <w:szCs w:val="24"/>
        </w:rPr>
        <w:t>ε</w:t>
      </w:r>
      <w:r>
        <w:rPr>
          <w:rFonts w:eastAsia="Times New Roman" w:cs="Times New Roman"/>
          <w:szCs w:val="24"/>
        </w:rPr>
        <w:t>τε όλα αυτά</w:t>
      </w:r>
      <w:r>
        <w:rPr>
          <w:rFonts w:eastAsia="Times New Roman" w:cs="Times New Roman"/>
          <w:szCs w:val="24"/>
        </w:rPr>
        <w:t>,</w:t>
      </w:r>
      <w:r>
        <w:rPr>
          <w:rFonts w:eastAsia="Times New Roman" w:cs="Times New Roman"/>
          <w:szCs w:val="24"/>
        </w:rPr>
        <w:t xml:space="preserve"> που περιγράψατε. Διότι πλέον είστε Κυβέρνηση πάνω από τρία χρόνια. Είστε η μακρο</w:t>
      </w:r>
      <w:r>
        <w:rPr>
          <w:rFonts w:eastAsia="Times New Roman" w:cs="Times New Roman"/>
          <w:szCs w:val="24"/>
        </w:rPr>
        <w:t xml:space="preserve">βιότερη Κυβέρνηση των μνημονίων και πλέον έχετε τη δική σας ιστορία και με αυτήν κρίνεστε. </w:t>
      </w:r>
    </w:p>
    <w:p w14:paraId="381BDAA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Σωστά ο Κοινοβουλευτικός Εκπρόσωπος του ΣΥΡΙΖΑ, ο κ. Μαντάς, είπε ότι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είναι άνω του 1 δισεκατομμυρίου. Πράγματι</w:t>
      </w:r>
      <w:r>
        <w:rPr>
          <w:rFonts w:eastAsia="Times New Roman" w:cs="Times New Roman"/>
          <w:szCs w:val="24"/>
        </w:rPr>
        <w:t>,</w:t>
      </w:r>
      <w:r>
        <w:rPr>
          <w:rFonts w:eastAsia="Times New Roman" w:cs="Times New Roman"/>
          <w:szCs w:val="24"/>
        </w:rPr>
        <w:t xml:space="preserve"> είναι 1,3 δισεκατομμύρια ευρ</w:t>
      </w:r>
      <w:r>
        <w:rPr>
          <w:rFonts w:eastAsia="Times New Roman" w:cs="Times New Roman"/>
          <w:szCs w:val="24"/>
        </w:rPr>
        <w:t xml:space="preserve">ώ. Έχει απόλυτο δίκιο. Βάσει των στοιχείων του προϋπολογισμού, το 2014 το ίδιο νούμερο ήταν 2,2 δισεκατομμύρια. Σήμερα οι κοινωνικές </w:t>
      </w:r>
      <w:proofErr w:type="spellStart"/>
      <w:r>
        <w:rPr>
          <w:rFonts w:eastAsia="Times New Roman" w:cs="Times New Roman"/>
          <w:szCs w:val="24"/>
        </w:rPr>
        <w:t>προνοιακές</w:t>
      </w:r>
      <w:proofErr w:type="spellEnd"/>
      <w:r>
        <w:rPr>
          <w:rFonts w:eastAsia="Times New Roman" w:cs="Times New Roman"/>
          <w:szCs w:val="24"/>
        </w:rPr>
        <w:t xml:space="preserve"> παροχές είναι οι μισές απ’ ότι ήταν το 2014. </w:t>
      </w:r>
    </w:p>
    <w:p w14:paraId="381BDAA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Αναφέρθηκα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στα στοιχεία της φτώχειας. Ο κίνδυν</w:t>
      </w:r>
      <w:r>
        <w:rPr>
          <w:rFonts w:eastAsia="Times New Roman" w:cs="Times New Roman"/>
          <w:szCs w:val="24"/>
        </w:rPr>
        <w:t xml:space="preserve">ος φτώχειας αυξήθηκε για τους εργαζόμενους, μειώθηκε οριακά για τις ευάλωτες ομάδες του πληθυσμού. Αυτό είναι αποτέλεσμα και απόδειξη ότι η </w:t>
      </w:r>
      <w:proofErr w:type="spellStart"/>
      <w:r>
        <w:rPr>
          <w:rFonts w:eastAsia="Times New Roman" w:cs="Times New Roman"/>
          <w:szCs w:val="24"/>
        </w:rPr>
        <w:t>προνοιακή</w:t>
      </w:r>
      <w:proofErr w:type="spellEnd"/>
      <w:r>
        <w:rPr>
          <w:rFonts w:eastAsia="Times New Roman" w:cs="Times New Roman"/>
          <w:szCs w:val="24"/>
        </w:rPr>
        <w:t xml:space="preserve"> πολιτική που ακολουθείτε δεν είναι αποτελεσματική. </w:t>
      </w:r>
    </w:p>
    <w:p w14:paraId="381BDAAE"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Το σημερινό νομοσχέδιο, όπως το διαβάσαμε, διοικητικά </w:t>
      </w:r>
      <w:r>
        <w:rPr>
          <w:rFonts w:eastAsia="Times New Roman"/>
          <w:szCs w:val="24"/>
        </w:rPr>
        <w:t xml:space="preserve">διοργανώνει διαφορετικά τον τρόπο συγκέντρωσης των </w:t>
      </w:r>
      <w:proofErr w:type="spellStart"/>
      <w:r>
        <w:rPr>
          <w:rFonts w:eastAsia="Times New Roman"/>
          <w:szCs w:val="24"/>
        </w:rPr>
        <w:t>προνοιακών</w:t>
      </w:r>
      <w:proofErr w:type="spellEnd"/>
      <w:r>
        <w:rPr>
          <w:rFonts w:eastAsia="Times New Roman"/>
          <w:szCs w:val="24"/>
        </w:rPr>
        <w:t xml:space="preserve"> επιδομάτων και ως διοικητική αλλαγή είναι θετική. Το είπαμε αυτό και στην </w:t>
      </w:r>
      <w:r>
        <w:rPr>
          <w:rFonts w:eastAsia="Times New Roman"/>
          <w:szCs w:val="24"/>
        </w:rPr>
        <w:t>ε</w:t>
      </w:r>
      <w:r>
        <w:rPr>
          <w:rFonts w:eastAsia="Times New Roman"/>
          <w:szCs w:val="24"/>
        </w:rPr>
        <w:t xml:space="preserve">πιτροπή. Όμως, αν έχουν δίκιο οι συνάδελφοι της Πλειοψηφίας ότι η </w:t>
      </w:r>
      <w:proofErr w:type="spellStart"/>
      <w:r>
        <w:rPr>
          <w:rFonts w:eastAsia="Times New Roman"/>
          <w:szCs w:val="24"/>
        </w:rPr>
        <w:t>προνοιακή</w:t>
      </w:r>
      <w:proofErr w:type="spellEnd"/>
      <w:r>
        <w:rPr>
          <w:rFonts w:eastAsia="Times New Roman"/>
          <w:szCs w:val="24"/>
        </w:rPr>
        <w:t xml:space="preserve"> πολιτική στην Ελλάδα είναι κατακερματισμένη</w:t>
      </w:r>
      <w:r>
        <w:rPr>
          <w:rFonts w:eastAsia="Times New Roman"/>
          <w:szCs w:val="24"/>
        </w:rPr>
        <w:t>, και μετά από αυτό το νομοσχέδιο παραμένει ακριβώς το ίδιο κατακερματισμένη, γιατί σύμφωνα με την κυρία Υπουργό δεν αλλάζουν ουσιαστικά ούτε τα κριτήρια ούτε ο τρόπος</w:t>
      </w:r>
      <w:r>
        <w:rPr>
          <w:rFonts w:eastAsia="Times New Roman"/>
          <w:szCs w:val="24"/>
        </w:rPr>
        <w:t>,</w:t>
      </w:r>
      <w:r>
        <w:rPr>
          <w:rFonts w:eastAsia="Times New Roman"/>
          <w:szCs w:val="24"/>
        </w:rPr>
        <w:t xml:space="preserve"> που δίνονται όλα αυτά τα </w:t>
      </w:r>
      <w:proofErr w:type="spellStart"/>
      <w:r>
        <w:rPr>
          <w:rFonts w:eastAsia="Times New Roman"/>
          <w:szCs w:val="24"/>
        </w:rPr>
        <w:t>προνοιακά</w:t>
      </w:r>
      <w:proofErr w:type="spellEnd"/>
      <w:r>
        <w:rPr>
          <w:rFonts w:eastAsia="Times New Roman"/>
          <w:szCs w:val="24"/>
        </w:rPr>
        <w:t xml:space="preserve"> επιδόματα. Βέβαια</w:t>
      </w:r>
      <w:r>
        <w:rPr>
          <w:rFonts w:eastAsia="Times New Roman"/>
          <w:szCs w:val="24"/>
        </w:rPr>
        <w:t>,</w:t>
      </w:r>
      <w:r>
        <w:rPr>
          <w:rFonts w:eastAsia="Times New Roman"/>
          <w:szCs w:val="24"/>
        </w:rPr>
        <w:t xml:space="preserve"> εδώ τίθεται ένα ερώτημα και αυτό </w:t>
      </w:r>
      <w:r>
        <w:rPr>
          <w:rFonts w:eastAsia="Times New Roman"/>
          <w:szCs w:val="24"/>
        </w:rPr>
        <w:t xml:space="preserve">το ερώτημα θα το απαντήσουμε τους επόμενους μήνες. </w:t>
      </w:r>
    </w:p>
    <w:p w14:paraId="381BDAAF"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Με το άρθρο 4 παράγραφος 2 ορίζεται ότι θα υπάρξει ένας ενιαίος κανονισμός παροχών</w:t>
      </w:r>
      <w:r>
        <w:rPr>
          <w:rFonts w:eastAsia="Times New Roman"/>
          <w:szCs w:val="24"/>
        </w:rPr>
        <w:t>,</w:t>
      </w:r>
      <w:r>
        <w:rPr>
          <w:rFonts w:eastAsia="Times New Roman"/>
          <w:szCs w:val="24"/>
        </w:rPr>
        <w:t xml:space="preserve"> που θα αλλάξει δυνητικά τα κριτήρια. Θυμάμαι </w:t>
      </w:r>
      <w:r>
        <w:rPr>
          <w:rFonts w:eastAsia="Times New Roman"/>
          <w:szCs w:val="24"/>
        </w:rPr>
        <w:t>ότι</w:t>
      </w:r>
      <w:r>
        <w:rPr>
          <w:rFonts w:eastAsia="Times New Roman"/>
          <w:szCs w:val="24"/>
        </w:rPr>
        <w:t xml:space="preserve"> η κυβερνητική πλειοψηφία έλεγε σε αυτή την Αίθουσα ότι ο Νόμος </w:t>
      </w:r>
      <w:proofErr w:type="spellStart"/>
      <w:r>
        <w:rPr>
          <w:rFonts w:eastAsia="Times New Roman"/>
          <w:szCs w:val="24"/>
        </w:rPr>
        <w:t>Κατρούγκ</w:t>
      </w:r>
      <w:r>
        <w:rPr>
          <w:rFonts w:eastAsia="Times New Roman"/>
          <w:szCs w:val="24"/>
        </w:rPr>
        <w:t>αλου</w:t>
      </w:r>
      <w:proofErr w:type="spellEnd"/>
      <w:r>
        <w:rPr>
          <w:rFonts w:eastAsia="Times New Roman"/>
          <w:szCs w:val="24"/>
        </w:rPr>
        <w:t xml:space="preserve">, που δημιουργούσε την προσωπική διαφορά, δεν θα οδηγούσε ποτέ σε μείωση συντάξεων. «Ήταν καθαρά ένα λογιστικό τερτίπι» έλεγε ο κ. </w:t>
      </w:r>
      <w:proofErr w:type="spellStart"/>
      <w:r>
        <w:rPr>
          <w:rFonts w:eastAsia="Times New Roman"/>
          <w:szCs w:val="24"/>
        </w:rPr>
        <w:t>Κατρούγκαλος</w:t>
      </w:r>
      <w:proofErr w:type="spellEnd"/>
      <w:r>
        <w:rPr>
          <w:rFonts w:eastAsia="Times New Roman"/>
          <w:szCs w:val="24"/>
        </w:rPr>
        <w:t xml:space="preserve"> και ξέρουν οι συνταξιούχοι ότι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2019 θα χάσουν 2 δισεκατομμύρια ευρώ από τις συντάξεις τους. </w:t>
      </w:r>
    </w:p>
    <w:p w14:paraId="381BDAB0"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Ρωτάω, λοιπ</w:t>
      </w:r>
      <w:r>
        <w:rPr>
          <w:rFonts w:eastAsia="Times New Roman"/>
          <w:szCs w:val="24"/>
        </w:rPr>
        <w:t xml:space="preserve">όν, και το καταγράφω για το μέλλον: Ο Ενιαίος Κανονισμός </w:t>
      </w:r>
      <w:proofErr w:type="spellStart"/>
      <w:r>
        <w:rPr>
          <w:rFonts w:eastAsia="Times New Roman"/>
          <w:szCs w:val="24"/>
        </w:rPr>
        <w:t>Προνοιακών</w:t>
      </w:r>
      <w:proofErr w:type="spellEnd"/>
      <w:r>
        <w:rPr>
          <w:rFonts w:eastAsia="Times New Roman"/>
          <w:szCs w:val="24"/>
        </w:rPr>
        <w:t xml:space="preserve"> Παροχών του άρθρου 4 παράγραφος 2 είναι προάγγελος μειώσεων στο αμέσως προσεχές διάστημα; </w:t>
      </w:r>
    </w:p>
    <w:p w14:paraId="381BDAB1"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Η Κυβέρνηση</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είναι ιδιαίτερα περήφανη για το κοινωνικό επίδομα αλληλεγγύης, αυτό που η κ</w:t>
      </w:r>
      <w:r>
        <w:rPr>
          <w:rFonts w:eastAsia="Times New Roman"/>
          <w:szCs w:val="24"/>
        </w:rPr>
        <w:t xml:space="preserve">. </w:t>
      </w:r>
      <w:r>
        <w:rPr>
          <w:rFonts w:eastAsia="Times New Roman"/>
          <w:szCs w:val="24"/>
        </w:rPr>
        <w:t xml:space="preserve">Φωτίου ονόμαζε «παγίδα φτώχειας», όταν η </w:t>
      </w:r>
      <w:r>
        <w:rPr>
          <w:rFonts w:eastAsia="Times New Roman"/>
          <w:szCs w:val="24"/>
        </w:rPr>
        <w:t>κ</w:t>
      </w:r>
      <w:r>
        <w:rPr>
          <w:rFonts w:eastAsia="Times New Roman"/>
          <w:szCs w:val="24"/>
        </w:rPr>
        <w:t>υβέρνηση Σαμαρά-Βενιζέλου το είχε εισάγει ως ελάχιστο εγγυημένο εισόδημα. Επίσης, η κ</w:t>
      </w:r>
      <w:r>
        <w:rPr>
          <w:rFonts w:eastAsia="Times New Roman"/>
          <w:szCs w:val="24"/>
        </w:rPr>
        <w:t>.</w:t>
      </w:r>
      <w:r>
        <w:rPr>
          <w:rFonts w:eastAsia="Times New Roman"/>
          <w:szCs w:val="24"/>
        </w:rPr>
        <w:t xml:space="preserve"> Φωτίου είπε ότι οι δεξιές κυβερνήσεις δεν επενδύουν στην πρόνοια. Μα, το 2014 οι δαπάνες για την πρόνοια ήταν διπλάσιες από τ</w:t>
      </w:r>
      <w:r>
        <w:rPr>
          <w:rFonts w:eastAsia="Times New Roman"/>
          <w:szCs w:val="24"/>
        </w:rPr>
        <w:t xml:space="preserve">ις σημερινές. Αντίθετα, όμως, εσείς επενδύετε μόνο στην πρόνοια και στερείτε από τον ελληνικό λαό την ελπίδα και τις ευκαιρίες για αξιοπρεπή διαβίωση μέσα από την εργασία. Μίλησε πριν ο εκπρόσωπος της Πλειοψηφίας για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Μα, όλα τα νέα τα παιδι</w:t>
      </w:r>
      <w:r>
        <w:rPr>
          <w:rFonts w:eastAsia="Times New Roman"/>
          <w:szCs w:val="24"/>
        </w:rPr>
        <w:t xml:space="preserve">ά που φεύγουν από τη χώρα δεν πάνε σε χώρες που ασκείται οικονομική πολιτική όπως αυτή που ασκεί ο ΣΥΡΙΖΑ. </w:t>
      </w:r>
    </w:p>
    <w:p w14:paraId="381BDAB2"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Επί των άρθρων τέσσερα σημεία. Στο άρθρο 4 διαφωνούμε στο να αφαιρεθεί από την Ανώτατη Συνομοσπονδία Πολυτέκνων το δικαίωμα να δίνει την κάρτα μετακ</w:t>
      </w:r>
      <w:r>
        <w:rPr>
          <w:rFonts w:eastAsia="Times New Roman"/>
          <w:szCs w:val="24"/>
        </w:rPr>
        <w:t>ίνησης. Αυτό νομίζω το είπαν ακόμα και κόμματα της Συμπολίτευσης. Φαντάζομαι</w:t>
      </w:r>
      <w:r>
        <w:rPr>
          <w:rFonts w:eastAsia="Times New Roman"/>
          <w:szCs w:val="24"/>
        </w:rPr>
        <w:t>,</w:t>
      </w:r>
      <w:r>
        <w:rPr>
          <w:rFonts w:eastAsia="Times New Roman"/>
          <w:szCs w:val="24"/>
        </w:rPr>
        <w:t xml:space="preserve"> η κυρία Υπουργός θα το αλλάξει. </w:t>
      </w:r>
    </w:p>
    <w:p w14:paraId="381BDAB3"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Για το άρθρο 56 επιμένουμε ότι είναι αδιαφανής ο τρόπος που από το 2016 το Υπουργείο Εργασίας δίνει ανεξέλεγκτα κονδύλια χωρίς κανόνες σε Μη Κυβε</w:t>
      </w:r>
      <w:r>
        <w:rPr>
          <w:rFonts w:eastAsia="Times New Roman"/>
          <w:szCs w:val="24"/>
        </w:rPr>
        <w:t>ρνητικές Οργανώσεις. Είναι δαπάνες που αυξήθηκαν κατά 15% από τη στιγμή που ψηφίστηκε η τροπολογία του 2016.</w:t>
      </w:r>
    </w:p>
    <w:p w14:paraId="381BDAB4"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Άρθρα 52 και 53. Διαφωνούμε με τις παρατάσεις, διαφωνούμε για τις εκ των υστέρων νομιμοποιήσεις δαπανών. Ας κάνουν οι υπηρεσίες σωστά τη δουλειά τους. </w:t>
      </w:r>
    </w:p>
    <w:p w14:paraId="381BDAB5"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Τέλος, άρθρο 54 για το </w:t>
      </w:r>
      <w:proofErr w:type="spellStart"/>
      <w:r>
        <w:rPr>
          <w:rFonts w:eastAsia="Times New Roman"/>
          <w:szCs w:val="24"/>
        </w:rPr>
        <w:t>Σικιαρίδειο</w:t>
      </w:r>
      <w:proofErr w:type="spellEnd"/>
      <w:r>
        <w:rPr>
          <w:rFonts w:eastAsia="Times New Roman"/>
          <w:szCs w:val="24"/>
        </w:rPr>
        <w:t>. Εμείς θέλουμε μια μόνιμη, ουσιαστική και βιώσιμη λύση. Δεν είναι λύσ</w:t>
      </w:r>
      <w:r>
        <w:rPr>
          <w:rFonts w:eastAsia="Times New Roman"/>
          <w:szCs w:val="24"/>
        </w:rPr>
        <w:t xml:space="preserve">η η δεύτερη φορολογική και ασφαλιστική κατά παρέκκλιση ενημερότητα. Δεν αντιμετωπίζει ουσιαστικά τα προβλήματα του </w:t>
      </w:r>
      <w:r>
        <w:rPr>
          <w:rFonts w:eastAsia="Times New Roman"/>
          <w:szCs w:val="24"/>
        </w:rPr>
        <w:t>ι</w:t>
      </w:r>
      <w:r>
        <w:rPr>
          <w:rFonts w:eastAsia="Times New Roman"/>
          <w:szCs w:val="24"/>
        </w:rPr>
        <w:t xml:space="preserve">δρύματος, το οποίο ακόμα, σύμφωνα με τον </w:t>
      </w:r>
      <w:r>
        <w:rPr>
          <w:rFonts w:eastAsia="Times New Roman"/>
          <w:szCs w:val="24"/>
        </w:rPr>
        <w:t>δ</w:t>
      </w:r>
      <w:r>
        <w:rPr>
          <w:rFonts w:eastAsia="Times New Roman"/>
          <w:szCs w:val="24"/>
        </w:rPr>
        <w:t xml:space="preserve">ιοικητή του, δεν έχει μελέτη βιωσιμότητας. </w:t>
      </w:r>
    </w:p>
    <w:p w14:paraId="381BDAB6"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Ευχαριστώ πολύ, κυρία Πρόεδρε.</w:t>
      </w:r>
    </w:p>
    <w:p w14:paraId="381BDAB7" w14:textId="77777777" w:rsidR="00DC23FB" w:rsidRDefault="001C39CE">
      <w:pPr>
        <w:tabs>
          <w:tab w:val="left" w:pos="2608"/>
        </w:tabs>
        <w:spacing w:line="600" w:lineRule="auto"/>
        <w:ind w:firstLine="720"/>
        <w:jc w:val="both"/>
        <w:rPr>
          <w:rFonts w:eastAsia="Times New Roman"/>
          <w:szCs w:val="24"/>
        </w:rPr>
      </w:pPr>
      <w:r>
        <w:rPr>
          <w:rFonts w:eastAsia="Times New Roman"/>
          <w:b/>
          <w:szCs w:val="24"/>
        </w:rPr>
        <w:t>ΠΡΟΕΔΡΕΥΟΥΣΑ (Αναστασία</w:t>
      </w:r>
      <w:r>
        <w:rPr>
          <w:rFonts w:eastAsia="Times New Roman"/>
          <w:b/>
          <w:szCs w:val="24"/>
        </w:rPr>
        <w:t xml:space="preserve"> Χριστοδουλοπούλου):</w:t>
      </w:r>
      <w:r>
        <w:rPr>
          <w:rFonts w:eastAsia="Times New Roman"/>
          <w:szCs w:val="24"/>
        </w:rPr>
        <w:t xml:space="preserve"> Ευχαριστούμε, κύριε </w:t>
      </w:r>
      <w:proofErr w:type="spellStart"/>
      <w:r>
        <w:rPr>
          <w:rFonts w:eastAsia="Times New Roman"/>
          <w:szCs w:val="24"/>
        </w:rPr>
        <w:t>Μηταράκη</w:t>
      </w:r>
      <w:proofErr w:type="spellEnd"/>
      <w:r>
        <w:rPr>
          <w:rFonts w:eastAsia="Times New Roman"/>
          <w:szCs w:val="24"/>
        </w:rPr>
        <w:t xml:space="preserve">. </w:t>
      </w:r>
    </w:p>
    <w:p w14:paraId="381BDAB8"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Κύριε Κωνσταντόπουλε, θα μιλήσετε;</w:t>
      </w:r>
    </w:p>
    <w:p w14:paraId="381BDAB9" w14:textId="77777777" w:rsidR="00DC23FB" w:rsidRDefault="001C39CE">
      <w:pPr>
        <w:tabs>
          <w:tab w:val="left" w:pos="2608"/>
        </w:tabs>
        <w:spacing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Όχι, κυρία Πρόεδρε.</w:t>
      </w:r>
    </w:p>
    <w:p w14:paraId="381BDABA" w14:textId="77777777" w:rsidR="00DC23FB" w:rsidRDefault="001C39CE">
      <w:pPr>
        <w:tabs>
          <w:tab w:val="left" w:pos="2608"/>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ο κ. Συντυχάκης. </w:t>
      </w:r>
    </w:p>
    <w:p w14:paraId="381BDABB" w14:textId="77777777" w:rsidR="00DC23FB" w:rsidRDefault="001C39CE">
      <w:pPr>
        <w:tabs>
          <w:tab w:val="left" w:pos="2608"/>
        </w:tabs>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Είμαστε και εμείς εδώ. </w:t>
      </w:r>
    </w:p>
    <w:p w14:paraId="381BDABC" w14:textId="77777777" w:rsidR="00DC23FB" w:rsidRDefault="001C39CE">
      <w:pPr>
        <w:tabs>
          <w:tab w:val="left" w:pos="2608"/>
        </w:tabs>
        <w:spacing w:line="600" w:lineRule="auto"/>
        <w:ind w:firstLine="720"/>
        <w:jc w:val="both"/>
        <w:rPr>
          <w:rFonts w:eastAsia="Times New Roman"/>
          <w:szCs w:val="24"/>
        </w:rPr>
      </w:pPr>
      <w:r>
        <w:rPr>
          <w:rFonts w:eastAsia="Times New Roman"/>
          <w:b/>
          <w:szCs w:val="24"/>
        </w:rPr>
        <w:t>ΠΡΟ</w:t>
      </w:r>
      <w:r>
        <w:rPr>
          <w:rFonts w:eastAsia="Times New Roman"/>
          <w:b/>
          <w:szCs w:val="24"/>
        </w:rPr>
        <w:t>ΕΔΡΕΥΟΥΣΑ (Αναστασία Χριστοδουλοπούλου):</w:t>
      </w:r>
      <w:r>
        <w:rPr>
          <w:rFonts w:eastAsia="Times New Roman"/>
          <w:szCs w:val="24"/>
        </w:rPr>
        <w:t xml:space="preserve"> Συγγνώμη, κύριε </w:t>
      </w:r>
      <w:proofErr w:type="spellStart"/>
      <w:r>
        <w:rPr>
          <w:rFonts w:eastAsia="Times New Roman"/>
          <w:szCs w:val="24"/>
        </w:rPr>
        <w:t>Σαχινίδη</w:t>
      </w:r>
      <w:proofErr w:type="spellEnd"/>
      <w:r>
        <w:rPr>
          <w:rFonts w:eastAsia="Times New Roman"/>
          <w:szCs w:val="24"/>
        </w:rPr>
        <w:t xml:space="preserve">. Σας έχουν γράψει μετά. </w:t>
      </w:r>
    </w:p>
    <w:p w14:paraId="381BDABD" w14:textId="77777777" w:rsidR="00DC23FB" w:rsidRDefault="001C39CE">
      <w:pPr>
        <w:tabs>
          <w:tab w:val="left" w:pos="2608"/>
        </w:tabs>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Κυρία Πρόεδρε, δεν μας γράψατε, κάνετε πολύ μεγάλο λάθος. Ο προηγούμενος </w:t>
      </w:r>
      <w:proofErr w:type="spellStart"/>
      <w:r>
        <w:rPr>
          <w:rFonts w:eastAsia="Times New Roman"/>
          <w:szCs w:val="24"/>
        </w:rPr>
        <w:t>Προεδρεύων</w:t>
      </w:r>
      <w:proofErr w:type="spellEnd"/>
      <w:r>
        <w:rPr>
          <w:rFonts w:eastAsia="Times New Roman"/>
          <w:szCs w:val="24"/>
        </w:rPr>
        <w:t xml:space="preserve"> </w:t>
      </w:r>
      <w:r>
        <w:rPr>
          <w:rFonts w:eastAsia="Times New Roman"/>
          <w:szCs w:val="24"/>
        </w:rPr>
        <w:t xml:space="preserve">κ. </w:t>
      </w:r>
      <w:proofErr w:type="spellStart"/>
      <w:r>
        <w:rPr>
          <w:rFonts w:eastAsia="Times New Roman"/>
          <w:szCs w:val="24"/>
        </w:rPr>
        <w:t>Λαμπρούλης</w:t>
      </w:r>
      <w:proofErr w:type="spellEnd"/>
      <w:r>
        <w:rPr>
          <w:rFonts w:eastAsia="Times New Roman"/>
          <w:szCs w:val="24"/>
        </w:rPr>
        <w:t>, όταν ζήτησε από τη γραμματέα να κατέβει να ενημ</w:t>
      </w:r>
      <w:r>
        <w:rPr>
          <w:rFonts w:eastAsia="Times New Roman"/>
          <w:szCs w:val="24"/>
        </w:rPr>
        <w:t xml:space="preserve">ερωθεί από τους εισηγητές και τους αγορητές των κομμάτων, πέρασε από όλους πλην ημών. Δεν ρωτηθήκαμε. Είναι μια πάγια τακτική που ακολουθείται. </w:t>
      </w:r>
    </w:p>
    <w:p w14:paraId="381BDABE" w14:textId="77777777" w:rsidR="00DC23FB" w:rsidRDefault="001C39CE">
      <w:pPr>
        <w:tabs>
          <w:tab w:val="left" w:pos="2608"/>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Σας γράφουν, αλλά μετά τον κ. Συντυχάκη. Νόμιζα ότι είχατε αυτή την</w:t>
      </w:r>
      <w:r>
        <w:rPr>
          <w:rFonts w:eastAsia="Times New Roman"/>
          <w:szCs w:val="24"/>
        </w:rPr>
        <w:t xml:space="preserve"> προτεραιότητα. </w:t>
      </w:r>
    </w:p>
    <w:p w14:paraId="381BDABF" w14:textId="77777777" w:rsidR="00DC23FB" w:rsidRDefault="001C39CE">
      <w:pPr>
        <w:tabs>
          <w:tab w:val="left" w:pos="2608"/>
        </w:tabs>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Πότε, αφού δεν πέρασε κανένας να με ρωτήσει; Αν ζητούσα να δευτερολογήσω, θα προετοιμαζόμουν καταλλήλως. </w:t>
      </w:r>
    </w:p>
    <w:p w14:paraId="381BDAC0"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Θέλω να καταγγείλω ότι είναι μια πάγια τακτική</w:t>
      </w:r>
      <w:r>
        <w:rPr>
          <w:rFonts w:eastAsia="Times New Roman"/>
          <w:szCs w:val="24"/>
        </w:rPr>
        <w:t>,</w:t>
      </w:r>
      <w:r>
        <w:rPr>
          <w:rFonts w:eastAsia="Times New Roman"/>
          <w:szCs w:val="24"/>
        </w:rPr>
        <w:t xml:space="preserve"> που ακολουθείται και στις </w:t>
      </w:r>
      <w:r>
        <w:rPr>
          <w:rFonts w:eastAsia="Times New Roman"/>
          <w:szCs w:val="24"/>
        </w:rPr>
        <w:t>ε</w:t>
      </w:r>
      <w:r>
        <w:rPr>
          <w:rFonts w:eastAsia="Times New Roman"/>
          <w:szCs w:val="24"/>
        </w:rPr>
        <w:t>πιτροπές. Όταν βγαίνετε και λέτε ότι εν</w:t>
      </w:r>
      <w:r>
        <w:rPr>
          <w:rFonts w:eastAsia="Times New Roman"/>
          <w:szCs w:val="24"/>
        </w:rPr>
        <w:t xml:space="preserve">ημερώθηκαν όλα τα κόμματα και εμείς έχουμε άγνοια, όταν ρωτάνε τους εισηγητές αν θα δευτερολογήσουν ή όχι και ενώ είμαι παρών εντός της Αιθούσης, δεν έρχεται κανένας να με ρωτήσει και επιτρέπετε την ώρα που μιλάει ο </w:t>
      </w:r>
      <w:r>
        <w:rPr>
          <w:rFonts w:eastAsia="Times New Roman"/>
          <w:szCs w:val="24"/>
        </w:rPr>
        <w:t>Κ</w:t>
      </w:r>
      <w:r>
        <w:rPr>
          <w:rFonts w:eastAsia="Times New Roman"/>
          <w:szCs w:val="24"/>
        </w:rPr>
        <w:t xml:space="preserve">οινοβουλευτικός μας </w:t>
      </w:r>
      <w:r>
        <w:rPr>
          <w:rFonts w:eastAsia="Times New Roman"/>
          <w:szCs w:val="24"/>
        </w:rPr>
        <w:t>Ε</w:t>
      </w:r>
      <w:r>
        <w:rPr>
          <w:rFonts w:eastAsia="Times New Roman"/>
          <w:szCs w:val="24"/>
        </w:rPr>
        <w:t>κπρόσωπος να διακό</w:t>
      </w:r>
      <w:r>
        <w:rPr>
          <w:rFonts w:eastAsia="Times New Roman"/>
          <w:szCs w:val="24"/>
        </w:rPr>
        <w:t>πτεται από Βουλευτές άλλων κομμάτων</w:t>
      </w:r>
      <w:r>
        <w:rPr>
          <w:rFonts w:eastAsia="Times New Roman"/>
          <w:szCs w:val="24"/>
        </w:rPr>
        <w:t>,</w:t>
      </w:r>
      <w:r>
        <w:rPr>
          <w:rFonts w:eastAsia="Times New Roman"/>
          <w:szCs w:val="24"/>
        </w:rPr>
        <w:t xml:space="preserve"> χωρίς να τους εγκαλείτε στην τάξη εκείνη την ώρα, είναι απαράδεκτο. </w:t>
      </w:r>
    </w:p>
    <w:p w14:paraId="381BDAC1"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 xml:space="preserve">Δεν χρειάζεται να δευτερολογήσω. </w:t>
      </w:r>
    </w:p>
    <w:p w14:paraId="381BDAC2" w14:textId="77777777" w:rsidR="00DC23FB" w:rsidRDefault="001C39CE">
      <w:pPr>
        <w:tabs>
          <w:tab w:val="left" w:pos="2608"/>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κ. Συντυχάκης έχει τον λόγο. </w:t>
      </w:r>
    </w:p>
    <w:p w14:paraId="381BDAC3" w14:textId="77777777" w:rsidR="00DC23FB" w:rsidRDefault="001C39CE">
      <w:pPr>
        <w:tabs>
          <w:tab w:val="left" w:pos="2608"/>
        </w:tabs>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κυρία Πρόεδρε. </w:t>
      </w:r>
    </w:p>
    <w:p w14:paraId="381BDAC4" w14:textId="77777777" w:rsidR="00DC23FB" w:rsidRDefault="001C39CE">
      <w:pPr>
        <w:tabs>
          <w:tab w:val="left" w:pos="2608"/>
        </w:tabs>
        <w:spacing w:line="600" w:lineRule="auto"/>
        <w:ind w:firstLine="720"/>
        <w:jc w:val="both"/>
        <w:rPr>
          <w:rFonts w:eastAsia="Times New Roman"/>
          <w:szCs w:val="24"/>
        </w:rPr>
      </w:pPr>
      <w:r>
        <w:rPr>
          <w:rFonts w:eastAsia="Times New Roman"/>
          <w:szCs w:val="24"/>
        </w:rPr>
        <w:t>Το συμπέρασμα</w:t>
      </w:r>
      <w:r>
        <w:rPr>
          <w:rFonts w:eastAsia="Times New Roman"/>
          <w:szCs w:val="24"/>
        </w:rPr>
        <w:t>,</w:t>
      </w:r>
      <w:r>
        <w:rPr>
          <w:rFonts w:eastAsia="Times New Roman"/>
          <w:szCs w:val="24"/>
        </w:rPr>
        <w:t xml:space="preserve"> που βγάζουμε εμείς από τη συζήτηση αυτού του σχεδίου νόμου είναι ότι</w:t>
      </w:r>
      <w:r>
        <w:rPr>
          <w:rFonts w:eastAsia="Times New Roman"/>
          <w:szCs w:val="24"/>
        </w:rPr>
        <w:t>,</w:t>
      </w:r>
      <w:r>
        <w:rPr>
          <w:rFonts w:eastAsia="Times New Roman"/>
          <w:szCs w:val="24"/>
        </w:rPr>
        <w:t xml:space="preserve"> όσο μεγαλώνει ο καβγάς στα δευτερεύοντα ζητήματα, τόσο περισσότερα συγκλίνουν στα βασικά και στα πρωτεύοντα η Κυβέρνηση ΣΥΡΙΖΑ-ΑΝΕΛ με τη Νέα Δ</w:t>
      </w:r>
      <w:r>
        <w:rPr>
          <w:rFonts w:eastAsia="Times New Roman"/>
          <w:szCs w:val="24"/>
        </w:rPr>
        <w:t xml:space="preserve">ημοκρατία και το ΠΑΣΟΚ. </w:t>
      </w:r>
    </w:p>
    <w:p w14:paraId="381BDAC5"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Και αυτός ο καβγάς μεταξύ Κυβέρνησης από τη μία και Νέας Δημοκρατίας από την άλλη</w:t>
      </w:r>
      <w:r>
        <w:rPr>
          <w:rFonts w:eastAsia="Times New Roman"/>
          <w:szCs w:val="24"/>
        </w:rPr>
        <w:t>,</w:t>
      </w:r>
      <w:r>
        <w:rPr>
          <w:rFonts w:eastAsia="Times New Roman"/>
          <w:szCs w:val="24"/>
        </w:rPr>
        <w:t xml:space="preserve"> συνειδητά διεξάγεται και από τις δύο πλευρές. Τσακώνονται μπροστά στους ανέργους, στους φτωχούς, στους εξαθλιωμένους, στις ευάλωτες κοινωνικά ομάδες</w:t>
      </w:r>
      <w:r>
        <w:rPr>
          <w:rFonts w:eastAsia="Times New Roman"/>
          <w:szCs w:val="24"/>
        </w:rPr>
        <w:t xml:space="preserve"> για το ποιος έδωσε ή αφαίρεσε περισσότερα κοινωνικά επιδόματα, αν μειώθηκαν ή δεν μειώθηκαν οι μισθοί, αν είναι καλύτερο το ΚΕΑ του ΣΥΡΙΖΑ ή το ελάχιστο εγγυημένο εισόδημα της Νέας Δημοκρατίας πριν, αν η σημερινή Κυβέρνηση προσλαμβάνει κομματικό στρατό απ</w:t>
      </w:r>
      <w:r>
        <w:rPr>
          <w:rFonts w:eastAsia="Times New Roman"/>
          <w:szCs w:val="24"/>
        </w:rPr>
        <w:t xml:space="preserve">ό μετακλητούς και δεν τις περισσεύουν χρήματα για να ασκήσει κοινωνική πολιτική, όπως λέει η Νέα Δημοκρατία ή το πελατειακό κράτος της Νέας Δημοκρατίας και του ΠΑΣΟΚ, όπως λέει σήμερα ο ΣΥΡΙΖΑ, ενώ και οι ίδιοι ταυτόχρονα έχουν γονατίσει τον λαό απ’ αυτές </w:t>
      </w:r>
      <w:r>
        <w:rPr>
          <w:rFonts w:eastAsia="Times New Roman"/>
          <w:szCs w:val="24"/>
        </w:rPr>
        <w:t>τις αντιλαϊκές, σκληρές και βάρβαρες πολιτικές.</w:t>
      </w:r>
    </w:p>
    <w:p w14:paraId="381BDAC6"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Έναν και μόνο στόχο έχει αυτή η τακτική: </w:t>
      </w:r>
      <w:r>
        <w:rPr>
          <w:rFonts w:eastAsia="Times New Roman"/>
          <w:szCs w:val="24"/>
        </w:rPr>
        <w:t xml:space="preserve">Να </w:t>
      </w:r>
      <w:r>
        <w:rPr>
          <w:rFonts w:eastAsia="Times New Roman"/>
          <w:szCs w:val="24"/>
        </w:rPr>
        <w:t xml:space="preserve">κρύψει την ουσία των προθέσεων και των δύο, που είναι η εναρμόνιση των λεγόμενων </w:t>
      </w:r>
      <w:proofErr w:type="spellStart"/>
      <w:r>
        <w:rPr>
          <w:rFonts w:eastAsia="Times New Roman"/>
          <w:szCs w:val="24"/>
        </w:rPr>
        <w:t>προνοιακών</w:t>
      </w:r>
      <w:proofErr w:type="spellEnd"/>
      <w:r>
        <w:rPr>
          <w:rFonts w:eastAsia="Times New Roman"/>
          <w:szCs w:val="24"/>
        </w:rPr>
        <w:t xml:space="preserve"> πολιτικών με τις οδηγίες της Παγκόσμιας Τράπεζας και τη </w:t>
      </w:r>
      <w:proofErr w:type="spellStart"/>
      <w:r>
        <w:rPr>
          <w:rFonts w:eastAsia="Times New Roman"/>
          <w:szCs w:val="24"/>
        </w:rPr>
        <w:t>μνημονιακή</w:t>
      </w:r>
      <w:proofErr w:type="spellEnd"/>
      <w:r>
        <w:rPr>
          <w:rFonts w:eastAsia="Times New Roman"/>
          <w:szCs w:val="24"/>
        </w:rPr>
        <w:t xml:space="preserve"> δέσμε</w:t>
      </w:r>
      <w:r>
        <w:rPr>
          <w:rFonts w:eastAsia="Times New Roman"/>
          <w:szCs w:val="24"/>
        </w:rPr>
        <w:t xml:space="preserve">υση για περικοπή των </w:t>
      </w:r>
      <w:proofErr w:type="spellStart"/>
      <w:r>
        <w:rPr>
          <w:rFonts w:eastAsia="Times New Roman"/>
          <w:szCs w:val="24"/>
        </w:rPr>
        <w:t>προνοιακών</w:t>
      </w:r>
      <w:proofErr w:type="spellEnd"/>
      <w:r>
        <w:rPr>
          <w:rFonts w:eastAsia="Times New Roman"/>
          <w:szCs w:val="24"/>
        </w:rPr>
        <w:t xml:space="preserve"> επιδομάτων κατά έτος 0,5% του ΑΕΠ.</w:t>
      </w:r>
    </w:p>
    <w:p w14:paraId="381BDAC7"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Αυτό το μέγεθος της άθλιας κυβερνητικής και μείζονος αντιπολιτευτικής προπαγάνδας έχει στόχο να διαμορφώσει ένα στάνταρ χαμηλών απαιτήσεων στα εργατικά, λαϊκά στρώματα, ώστε να θεωρούν ότι </w:t>
      </w:r>
      <w:r>
        <w:rPr>
          <w:rFonts w:eastAsia="Times New Roman"/>
          <w:szCs w:val="24"/>
        </w:rPr>
        <w:t>πλέον δεν υπάρχει επιστροφή και ότι όσα έχασαν τα χρόνια της κρίσης δεν πρόκειται να γυρίσουν πίσω. Πολύ περισσότερο κάνει σαφές ότι ούτε η έξοδος από τα μνημόνια πρόκειται να φέρει κάποια ανάκτηση απωλειών και να θεωρούν οι φτωχότεροι ότι ο όρος για την ε</w:t>
      </w:r>
      <w:r>
        <w:rPr>
          <w:rFonts w:eastAsia="Times New Roman"/>
          <w:szCs w:val="24"/>
        </w:rPr>
        <w:t xml:space="preserve">πιβίωσή τους είναι να κόβονται παροχές σε λιγότερους φτωχούς, με αποτέλεσμα οι έννοιες «δικαιοσύνη» και «αλληλεγγύη» να παίρνουν το νόημα του επιμερισμού της φτώχειας. Αυτά σε σχέση με το σχέδιο νόμου. </w:t>
      </w:r>
    </w:p>
    <w:p w14:paraId="381BDAC8"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Έ</w:t>
      </w:r>
      <w:r>
        <w:rPr>
          <w:rFonts w:eastAsia="Times New Roman"/>
          <w:szCs w:val="24"/>
        </w:rPr>
        <w:t>ρχομαι τώρα στις υπουργικές τροπολογίες.</w:t>
      </w:r>
    </w:p>
    <w:p w14:paraId="381BDAC9"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Την τροπολο</w:t>
      </w:r>
      <w:r>
        <w:rPr>
          <w:rFonts w:eastAsia="Times New Roman"/>
          <w:szCs w:val="24"/>
        </w:rPr>
        <w:t xml:space="preserve">γία </w:t>
      </w:r>
      <w:r>
        <w:rPr>
          <w:rFonts w:eastAsia="Times New Roman"/>
          <w:szCs w:val="24"/>
        </w:rPr>
        <w:t xml:space="preserve">με αριθμό </w:t>
      </w:r>
      <w:r>
        <w:rPr>
          <w:rFonts w:eastAsia="Times New Roman"/>
          <w:szCs w:val="24"/>
        </w:rPr>
        <w:t xml:space="preserve">1475, που αφορά τη δυνατότητα εξόφλησης οφειλών του </w:t>
      </w:r>
      <w:r>
        <w:rPr>
          <w:rFonts w:eastAsia="Times New Roman"/>
          <w:szCs w:val="24"/>
        </w:rPr>
        <w:t xml:space="preserve">δήμου </w:t>
      </w:r>
      <w:r>
        <w:rPr>
          <w:rFonts w:eastAsia="Times New Roman"/>
          <w:szCs w:val="24"/>
        </w:rPr>
        <w:t>από τα χρηματικά διαθέσιμα του ΑΚΣΙΑ, εμείς θα την καταψηφίσουμε για τρεις λόγους: Ο πρώτος είναι ότι ο στόχος της Κυβέρνησης είναι να αντιμετωπίσει κύρια οφειλές προς την ΕΥΔΑΠ από το</w:t>
      </w:r>
      <w:r>
        <w:rPr>
          <w:rFonts w:eastAsia="Times New Roman"/>
          <w:szCs w:val="24"/>
        </w:rPr>
        <w:t>υς δήμους</w:t>
      </w:r>
      <w:r>
        <w:rPr>
          <w:rFonts w:eastAsia="Times New Roman"/>
          <w:szCs w:val="24"/>
        </w:rPr>
        <w:t>,</w:t>
      </w:r>
      <w:r>
        <w:rPr>
          <w:rFonts w:eastAsia="Times New Roman"/>
          <w:szCs w:val="24"/>
        </w:rPr>
        <w:t xml:space="preserve"> για να μπορέσει να προχωρήσει ο σχεδιασμός για το ξεπούλημά της.</w:t>
      </w:r>
    </w:p>
    <w:p w14:paraId="381BDACA"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Δεύτερον, διότι αυξάνει το συγκεκριμένο ποσό χρηματικών διαθεσίμων</w:t>
      </w:r>
      <w:r>
        <w:rPr>
          <w:rFonts w:eastAsia="Times New Roman"/>
          <w:szCs w:val="24"/>
        </w:rPr>
        <w:t>,</w:t>
      </w:r>
      <w:r>
        <w:rPr>
          <w:rFonts w:eastAsia="Times New Roman"/>
          <w:szCs w:val="24"/>
        </w:rPr>
        <w:t xml:space="preserve"> για να παρεμβαίνει το κράτος σε καταστάσεις οικονομικής χρε</w:t>
      </w:r>
      <w:r>
        <w:rPr>
          <w:rFonts w:eastAsia="Times New Roman"/>
          <w:szCs w:val="24"/>
        </w:rPr>
        <w:t>ο</w:t>
      </w:r>
      <w:r>
        <w:rPr>
          <w:rFonts w:eastAsia="Times New Roman"/>
          <w:szCs w:val="24"/>
        </w:rPr>
        <w:t>κοπίας των δήμων. Έτσι κι αλλιώς</w:t>
      </w:r>
      <w:r>
        <w:rPr>
          <w:rFonts w:eastAsia="Times New Roman"/>
          <w:szCs w:val="24"/>
        </w:rPr>
        <w:t>,</w:t>
      </w:r>
      <w:r>
        <w:rPr>
          <w:rFonts w:eastAsia="Times New Roman"/>
          <w:szCs w:val="24"/>
        </w:rPr>
        <w:t xml:space="preserve"> αυτά τα χρήματα εί</w:t>
      </w:r>
      <w:r>
        <w:rPr>
          <w:rFonts w:eastAsia="Times New Roman"/>
          <w:szCs w:val="24"/>
        </w:rPr>
        <w:t xml:space="preserve">ναι μέρος των ΚΑΠ, που </w:t>
      </w:r>
      <w:proofErr w:type="spellStart"/>
      <w:r>
        <w:rPr>
          <w:rFonts w:eastAsia="Times New Roman"/>
          <w:szCs w:val="24"/>
        </w:rPr>
        <w:t>παρακρατούνται</w:t>
      </w:r>
      <w:proofErr w:type="spellEnd"/>
      <w:r>
        <w:rPr>
          <w:rFonts w:eastAsia="Times New Roman"/>
          <w:szCs w:val="24"/>
        </w:rPr>
        <w:t xml:space="preserve"> στο Ταμείο Παρακαταθηκών και Δανείων ως πορτοφόλι. </w:t>
      </w:r>
    </w:p>
    <w:p w14:paraId="381BDACB"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Τρίτον, διότι στη ρύθμιση που καταθέτει η Κυβέρνηση απαλείφεται κάθε δυνατότητα του Υπουργείου Εσωτερικών να χρηματοδοτεί τους δήμους με επιπλέον ποσά από τον κρατικό</w:t>
      </w:r>
      <w:r>
        <w:rPr>
          <w:rFonts w:eastAsia="Times New Roman"/>
          <w:szCs w:val="24"/>
        </w:rPr>
        <w:t xml:space="preserve"> προϋπολογισμό για ανάγκες που προκύπτουν.</w:t>
      </w:r>
    </w:p>
    <w:p w14:paraId="381BDACC"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Στην τροπολογία </w:t>
      </w:r>
      <w:r>
        <w:rPr>
          <w:rFonts w:eastAsia="Times New Roman"/>
          <w:szCs w:val="24"/>
        </w:rPr>
        <w:t>με αριθμό</w:t>
      </w:r>
      <w:r>
        <w:rPr>
          <w:rFonts w:eastAsia="Times New Roman"/>
          <w:szCs w:val="24"/>
        </w:rPr>
        <w:t xml:space="preserve"> 1477, που αφορά ρύθμιση οφειλών αυτοαπασχολούμενων στο δημόσιο, θα ψηφίσουμε «παρών». Δεν μπορούμε να πούμε «ναι», διότι οι κυβερνήσεις φόρτωσαν με υπέρμετρες ασφαλιστικές εισφορές τους α</w:t>
      </w:r>
      <w:r>
        <w:rPr>
          <w:rFonts w:eastAsia="Times New Roman"/>
          <w:szCs w:val="24"/>
        </w:rPr>
        <w:t xml:space="preserve">υτοαπασχολούμενους και έρχονται σήμερα υποκριτικά να πουν: «Ελάτε να σας τις ρυθμίσουμε». Όμως, εν πάση </w:t>
      </w:r>
      <w:proofErr w:type="spellStart"/>
      <w:r>
        <w:rPr>
          <w:rFonts w:eastAsia="Times New Roman"/>
          <w:szCs w:val="24"/>
        </w:rPr>
        <w:t>περιπτώσει</w:t>
      </w:r>
      <w:proofErr w:type="spellEnd"/>
      <w:r>
        <w:rPr>
          <w:rFonts w:eastAsia="Times New Roman"/>
          <w:szCs w:val="24"/>
        </w:rPr>
        <w:t>, δηλώνουμε «παρών», διότι εφόσον είναι αυτή η κατάσταση, ας ρυθμίσουν οι άνθρωποι τις οφειλές τους.</w:t>
      </w:r>
    </w:p>
    <w:p w14:paraId="381BDACD"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w:t>
      </w:r>
      <w:r>
        <w:rPr>
          <w:rFonts w:eastAsia="Times New Roman"/>
          <w:szCs w:val="24"/>
        </w:rPr>
        <w:t>ως του χρόνου ομιλίας του κυρίου Βουλευτή)</w:t>
      </w:r>
    </w:p>
    <w:p w14:paraId="381BDACE"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Στην τροπολογία </w:t>
      </w:r>
      <w:r>
        <w:rPr>
          <w:rFonts w:eastAsia="Times New Roman"/>
          <w:szCs w:val="24"/>
        </w:rPr>
        <w:t xml:space="preserve">με αριθμό </w:t>
      </w:r>
      <w:r>
        <w:rPr>
          <w:rFonts w:eastAsia="Times New Roman"/>
          <w:szCs w:val="24"/>
        </w:rPr>
        <w:t xml:space="preserve">1478 -και να ολοκληρώσω με αυτό- που είναι μια </w:t>
      </w:r>
      <w:proofErr w:type="spellStart"/>
      <w:r>
        <w:rPr>
          <w:rFonts w:eastAsia="Times New Roman"/>
          <w:szCs w:val="24"/>
        </w:rPr>
        <w:t>πολυτροπολογία</w:t>
      </w:r>
      <w:proofErr w:type="spellEnd"/>
      <w:r>
        <w:rPr>
          <w:rFonts w:eastAsia="Times New Roman"/>
          <w:szCs w:val="24"/>
        </w:rPr>
        <w:t xml:space="preserve"> για τη χορήγηση ειδικής αποζημίωσης των γιατρών των ΚΕΠΑ, θα πούμε «ναι». Βέβαια, να σχολιάσουμε ότι το Κομμουνιστικό Κόμμα Ελλάδας έχει την άποψη ότι όλοι οι γιατροί θα πρέπει να ανήκουν στο εν</w:t>
      </w:r>
      <w:r>
        <w:rPr>
          <w:rFonts w:eastAsia="Times New Roman"/>
          <w:szCs w:val="24"/>
        </w:rPr>
        <w:t xml:space="preserve">ιαίο δημόσιο και δωρεάν σύστημα υγείας και όλες αυτές οι έξτρα αποζημιώσεις θα πρέπει να εντάσσονται στον μισθό τους. </w:t>
      </w:r>
    </w:p>
    <w:p w14:paraId="381BDACF"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 xml:space="preserve">Στο δεύτερο, που αφορά την απαλλαγή των ατόμων με αναπηρία από την υποχρέωση καταβολής του </w:t>
      </w:r>
      <w:proofErr w:type="spellStart"/>
      <w:r>
        <w:rPr>
          <w:rFonts w:eastAsia="Times New Roman"/>
          <w:szCs w:val="24"/>
        </w:rPr>
        <w:t>παραβόλου</w:t>
      </w:r>
      <w:proofErr w:type="spellEnd"/>
      <w:r>
        <w:rPr>
          <w:rFonts w:eastAsia="Times New Roman"/>
          <w:szCs w:val="24"/>
        </w:rPr>
        <w:t>, επίσης θα πούμε «ναι». Τα χρήματα α</w:t>
      </w:r>
      <w:r>
        <w:rPr>
          <w:rFonts w:eastAsia="Times New Roman"/>
          <w:szCs w:val="24"/>
        </w:rPr>
        <w:t>πό τα παράβολα, βέβαια, θα πάνε στα ασφαλιστικά ταμεία. Για εμάς τα ασφαλιστικά ταμεία θα πρέπει να απαλλαγούν από τέτοιου είδους επιβαρύνσεις, διότι πιστώνονται στους ασφαλισμένους.</w:t>
      </w:r>
    </w:p>
    <w:p w14:paraId="381BDAD0"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Στο τρίτο, που αφορά την παράταση της διάρκειας του προγράμματος «Στέγαση</w:t>
      </w:r>
      <w:r>
        <w:rPr>
          <w:rFonts w:eastAsia="Times New Roman"/>
          <w:szCs w:val="24"/>
        </w:rPr>
        <w:t xml:space="preserve"> και Επανένταξη», επίσης θα πούμε «ναι», με τον σχολιασμό ότι αυτά τα προγράμματα για άστεγους εντάσσονται στα πλαίσια ανακύκλωσης της φτώχειας και αποτελούν απόδειξη διεύρυνσης της φτώχειας, όπως και οι πλειστηριασμοί που θα ενταχθούν, καθώς και η έλλειψη</w:t>
      </w:r>
      <w:r>
        <w:rPr>
          <w:rFonts w:eastAsia="Times New Roman"/>
          <w:szCs w:val="24"/>
        </w:rPr>
        <w:t xml:space="preserve"> πολιτικής για φθηνή και ποιοτική στέγη για τον λαό.</w:t>
      </w:r>
    </w:p>
    <w:p w14:paraId="381BDAD1" w14:textId="77777777" w:rsidR="00DC23FB" w:rsidRDefault="001C39CE">
      <w:pPr>
        <w:tabs>
          <w:tab w:val="left" w:pos="2940"/>
        </w:tabs>
        <w:spacing w:line="600" w:lineRule="auto"/>
        <w:ind w:firstLine="720"/>
        <w:jc w:val="both"/>
        <w:rPr>
          <w:rFonts w:eastAsia="Times New Roman"/>
          <w:szCs w:val="24"/>
        </w:rPr>
      </w:pPr>
      <w:r>
        <w:rPr>
          <w:rFonts w:eastAsia="Times New Roman"/>
          <w:szCs w:val="24"/>
        </w:rPr>
        <w:t>Σας ευχαριστώ.</w:t>
      </w:r>
    </w:p>
    <w:p w14:paraId="381BDAD2" w14:textId="77777777" w:rsidR="00DC23FB" w:rsidRDefault="001C39CE">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Κι εμείς ευχαριστούμε. </w:t>
      </w:r>
    </w:p>
    <w:p w14:paraId="381BDAD3"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Ο κ. Κωνσταντόπουλος έχει τον λόγο. </w:t>
      </w:r>
    </w:p>
    <w:p w14:paraId="381BDAD4" w14:textId="77777777" w:rsidR="00DC23FB" w:rsidRDefault="001C39CE">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Κυρία Υπουργέ, αγαπητοί συνάδελφοι, τόσο στις συνεδριάσεις στην </w:t>
      </w:r>
      <w:r>
        <w:rPr>
          <w:rFonts w:eastAsia="Times New Roman" w:cs="Times New Roman"/>
          <w:szCs w:val="24"/>
        </w:rPr>
        <w:t>ε</w:t>
      </w:r>
      <w:r>
        <w:rPr>
          <w:rFonts w:eastAsia="Times New Roman" w:cs="Times New Roman"/>
          <w:szCs w:val="24"/>
        </w:rPr>
        <w:t xml:space="preserve">πιτροπή όσο και στη σημερινή συζήτηση της Ολομέλειας υπογραμμίσαμε την ανάγκη της διαβούλευσης, η οποία υπονομεύτηκε με το επείγον της διαδικασίας. </w:t>
      </w:r>
    </w:p>
    <w:p w14:paraId="381BDAD5"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Θέσαμε τις προτάσεις μας, προκειμένου οι σ</w:t>
      </w:r>
      <w:r>
        <w:rPr>
          <w:rFonts w:eastAsia="Times New Roman" w:cs="Times New Roman"/>
          <w:szCs w:val="24"/>
        </w:rPr>
        <w:t>κοποί, τους οποίους εξυπηρετεί το νομοσχέδιο, να μπορέσουν να επιτευχθούν. Η Δημοκρατική Συμπαράταξη γνωρίζει πολύ καλά τι σημαίνει κοινωνικό κράτος. Το ΠΑΣΟΚ έχει αφήσει ανεξίτηλη τη σφραγίδα του σε πολιτικές</w:t>
      </w:r>
      <w:r>
        <w:rPr>
          <w:rFonts w:eastAsia="Times New Roman" w:cs="Times New Roman"/>
          <w:szCs w:val="24"/>
        </w:rPr>
        <w:t>,</w:t>
      </w:r>
      <w:r>
        <w:rPr>
          <w:rFonts w:eastAsia="Times New Roman" w:cs="Times New Roman"/>
          <w:szCs w:val="24"/>
        </w:rPr>
        <w:t xml:space="preserve"> που αποτέλεσαν τομή για τις δομές της κοινωνι</w:t>
      </w:r>
      <w:r>
        <w:rPr>
          <w:rFonts w:eastAsia="Times New Roman" w:cs="Times New Roman"/>
          <w:szCs w:val="24"/>
        </w:rPr>
        <w:t xml:space="preserve">κής αλληλεγγύης και την κοινωνική πρόνοια. </w:t>
      </w:r>
    </w:p>
    <w:p w14:paraId="381BDAD6"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Είπα και νωρίτερα ότι σήμερα χρειάζεται μια ολοκληρωμένη κοινωνική πολιτική</w:t>
      </w:r>
      <w:r>
        <w:rPr>
          <w:rFonts w:eastAsia="Times New Roman" w:cs="Times New Roman"/>
          <w:szCs w:val="24"/>
        </w:rPr>
        <w:t>,</w:t>
      </w:r>
      <w:r>
        <w:rPr>
          <w:rFonts w:eastAsia="Times New Roman" w:cs="Times New Roman"/>
          <w:szCs w:val="24"/>
        </w:rPr>
        <w:t xml:space="preserve"> με επίκεντρο τον άνθρωπο και όχι μια πολιτική διαχείρισης της κατάστασης, όχι παροχές φτωχοποίησης. </w:t>
      </w:r>
    </w:p>
    <w:p w14:paraId="381BDAD7"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Αναγνωρίσαμε τα θετικά στοιχεία</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περιέχει το νομοσχέδιο, όπως η καταγραφή και η συγκέντρωση όλων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σε έναν φορέα, η μετάβαση στην εποχή της ηλεκτρονικής διασύνδεσης, το ότι βάζουν τον ΟΠΕΚΑ μαζί με την ΑΑΔΕ και την ΗΔΙΚΑ.</w:t>
      </w:r>
    </w:p>
    <w:p w14:paraId="381BDAD8"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Υπάρχουν, ωστόσο και σημεία, τα οποία σα</w:t>
      </w:r>
      <w:r>
        <w:rPr>
          <w:rFonts w:eastAsia="Times New Roman" w:cs="Times New Roman"/>
          <w:szCs w:val="24"/>
        </w:rPr>
        <w:t xml:space="preserve">ς ζητήσαμε να επαναξιολογήσετε και να διορθώσετε, όπως η Κάρτα Μετακίνησης Πολυτέκνων, η στήριξη </w:t>
      </w:r>
      <w:proofErr w:type="spellStart"/>
      <w:r>
        <w:rPr>
          <w:rFonts w:eastAsia="Times New Roman" w:cs="Times New Roman"/>
          <w:szCs w:val="24"/>
        </w:rPr>
        <w:t>τριτέκνων</w:t>
      </w:r>
      <w:proofErr w:type="spellEnd"/>
      <w:r>
        <w:rPr>
          <w:rFonts w:eastAsia="Times New Roman" w:cs="Times New Roman"/>
          <w:szCs w:val="24"/>
        </w:rPr>
        <w:t xml:space="preserve"> και πολυτέκνων οικογενειών. Δεν πρέπει να τους επιβαρύνουμε επιπλέον. </w:t>
      </w:r>
    </w:p>
    <w:p w14:paraId="381BDAD9"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Δώστε τη δυνατότητα στις ενώσεις των πολυτέκνων, των </w:t>
      </w:r>
      <w:proofErr w:type="spellStart"/>
      <w:r>
        <w:rPr>
          <w:rFonts w:eastAsia="Times New Roman" w:cs="Times New Roman"/>
          <w:szCs w:val="24"/>
        </w:rPr>
        <w:t>τριτέκνων</w:t>
      </w:r>
      <w:proofErr w:type="spellEnd"/>
      <w:r>
        <w:rPr>
          <w:rFonts w:eastAsia="Times New Roman" w:cs="Times New Roman"/>
          <w:szCs w:val="24"/>
        </w:rPr>
        <w:t>, των μονογονεϊκ</w:t>
      </w:r>
      <w:r>
        <w:rPr>
          <w:rFonts w:eastAsia="Times New Roman" w:cs="Times New Roman"/>
          <w:szCs w:val="24"/>
        </w:rPr>
        <w:t>ών οικογενειών, να συμμετέχουν αυτοτελώς με τον δικό τους εκπρόσωπο στο ΔΣ του ΟΠΕΚΑ.</w:t>
      </w:r>
    </w:p>
    <w:p w14:paraId="381BDADA"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Καταθέσαμε τροπολογία σχετικά με τους πόρους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την ανησυχία που έχει προκληθεί στους φορείς της τοπικής αυτοδιοίκησης αναφορικά με τους ΚΑΠ. </w:t>
      </w:r>
    </w:p>
    <w:p w14:paraId="381BDADB"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Μας είπατε ότι οι ΚΑΠ δεν θα θιγούν και προτείναμε να διευκρινιστεί ρητά στο νομοσχέδιο ότι από 1-1-2019 οι πόροι των επιδομάτων του ΟΠΕΚΑ θα προέρχονται από προϋπολογισμό του Υπουργείου Εργασίας, ενώ οι πόροι που έχουν διατεθεί ήδη στους ΚΑΠ δεν θα θιγούν</w:t>
      </w:r>
      <w:r>
        <w:rPr>
          <w:rFonts w:eastAsia="Times New Roman" w:cs="Times New Roman"/>
          <w:szCs w:val="24"/>
        </w:rPr>
        <w:t xml:space="preserve"> και θα αξιοποιηθούν από την τοπική αυτοδιοίκηση. </w:t>
      </w:r>
    </w:p>
    <w:p w14:paraId="381BDADC"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Σας προτείναμε, ακόμη, τα </w:t>
      </w:r>
      <w:r>
        <w:rPr>
          <w:rFonts w:eastAsia="Times New Roman" w:cs="Times New Roman"/>
          <w:szCs w:val="24"/>
        </w:rPr>
        <w:t>κέντρα κοινότητας</w:t>
      </w:r>
      <w:r>
        <w:rPr>
          <w:rFonts w:eastAsia="Times New Roman" w:cs="Times New Roman"/>
          <w:szCs w:val="24"/>
        </w:rPr>
        <w:t xml:space="preserve"> να ενταχθούν στις κοινωνικές υπηρεσίες των δήμων, με στόχο την ενιαία παροχή των κοινωνικών υπηρεσιών και της κοινωνικής μέριμνας, όπως επίσης θα πρέπει να υπάρξ</w:t>
      </w:r>
      <w:r>
        <w:rPr>
          <w:rFonts w:eastAsia="Times New Roman" w:cs="Times New Roman"/>
          <w:szCs w:val="24"/>
        </w:rPr>
        <w:t xml:space="preserve">ει συνεργασία μεταξύ </w:t>
      </w:r>
      <w:r>
        <w:rPr>
          <w:rFonts w:eastAsia="Times New Roman" w:cs="Times New Roman"/>
          <w:szCs w:val="24"/>
        </w:rPr>
        <w:t>κέντρων κοινότητας</w:t>
      </w:r>
      <w:r>
        <w:rPr>
          <w:rFonts w:eastAsia="Times New Roman" w:cs="Times New Roman"/>
          <w:szCs w:val="24"/>
        </w:rPr>
        <w:t xml:space="preserve"> και ΚΕΠ, εντός του υφιστάμενου νομοθετικού πλαισίου, με στόχο την καλύτερη εξυπηρέτηση των πολιτών. </w:t>
      </w:r>
    </w:p>
    <w:p w14:paraId="381BDADD"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Οι περισσότερες προτάσεις μας έγιναν αποδεκτές. Περιμένουμε, ωστόσο, να κάνετε αποδεκτή και την τροπολογία μας, γι’</w:t>
      </w:r>
      <w:r>
        <w:rPr>
          <w:rFonts w:eastAsia="Times New Roman" w:cs="Times New Roman"/>
          <w:szCs w:val="24"/>
        </w:rPr>
        <w:t xml:space="preserve"> αυτό και δεν θα ψηφίσω τώρα επί της αρχής. Θα σας ακούσω και θα ψηφίσω στη συνέχεια. </w:t>
      </w:r>
    </w:p>
    <w:p w14:paraId="381BDADE"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Ως προς τις τροπολογίες, θα έλεγα ότι είναι στην πλειοψηφία τους προς τη θετική κατεύθυνση. </w:t>
      </w:r>
    </w:p>
    <w:p w14:paraId="381BDADF"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81BDAE0" w14:textId="77777777" w:rsidR="00DC23FB" w:rsidRDefault="001C39CE">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Εφόσον ολοκληρώθ</w:t>
      </w:r>
      <w:r>
        <w:rPr>
          <w:rFonts w:eastAsia="Times New Roman" w:cs="Times New Roman"/>
          <w:szCs w:val="24"/>
        </w:rPr>
        <w:t xml:space="preserve">ηκαν οι δευτερολογίες των εισηγητών, θα δώσω τον λόγο στην κυρία Υπουργό. </w:t>
      </w:r>
    </w:p>
    <w:p w14:paraId="381BDAE1" w14:textId="77777777" w:rsidR="00DC23FB" w:rsidRDefault="001C39CE">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αγαπητοί συνάδελφοι, πιστεύω ότι έγινε μια γόνιμη συζήτηση</w:t>
      </w:r>
      <w:r>
        <w:rPr>
          <w:rFonts w:eastAsia="Times New Roman" w:cs="Times New Roman"/>
          <w:szCs w:val="24"/>
        </w:rPr>
        <w:t xml:space="preserve"> όλες αυτές τις ημέρες. Δεν υπερασπίζομαι το επείγον. Εξήγησα για ποιον λόγο το έκανα. Είναι ένας νόμος</w:t>
      </w:r>
      <w:r>
        <w:rPr>
          <w:rFonts w:eastAsia="Times New Roman" w:cs="Times New Roman"/>
          <w:szCs w:val="24"/>
        </w:rPr>
        <w:t>,</w:t>
      </w:r>
      <w:r>
        <w:rPr>
          <w:rFonts w:eastAsia="Times New Roman" w:cs="Times New Roman"/>
          <w:szCs w:val="24"/>
        </w:rPr>
        <w:t xml:space="preserve"> που πιστεύω ότι μπορεί να συζητείται όσο θέλετε. Όσο περισσότερο συζητείται, τόσο καλύτερα γίνεται κατανοητή η μεγάλη τομή που κάνουμε σήμερα στο Εθνικ</w:t>
      </w:r>
      <w:r>
        <w:rPr>
          <w:rFonts w:eastAsia="Times New Roman" w:cs="Times New Roman"/>
          <w:szCs w:val="24"/>
        </w:rPr>
        <w:t xml:space="preserve">ό Σύστημα Κοινωνικής Προστασίας και Κοινωνικής Αλληλεγγύης, που στην πραγματικότητα συνδέουμε τους δύο του πυλώνες για πρώτη φορά στην Ελλάδα, το οποίο θα έχει μεγάλο και πολλαπλό όφελος, όπως ανέπτυξα πολλές φορές. </w:t>
      </w:r>
    </w:p>
    <w:p w14:paraId="381BDAE2"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Θεωρώ καλή τη συζήτηση, γιατί πιστεύω ό</w:t>
      </w:r>
      <w:r>
        <w:rPr>
          <w:rFonts w:eastAsia="Times New Roman" w:cs="Times New Roman"/>
          <w:szCs w:val="24"/>
        </w:rPr>
        <w:t>τι όλα τα κόμματα συνέβαλαν με κριτική γνώση, εάν εξαιρέσω τη Νέα Δημοκρατία και τη Χρυσή Αυγή. Εδώ έχουμε να κάνουμε με δύο περιπτώσεις, οι οποίες έχουν προειλημμένη απόφαση και από εκεί και ύστερα</w:t>
      </w:r>
      <w:r>
        <w:rPr>
          <w:rFonts w:eastAsia="Times New Roman" w:cs="Times New Roman"/>
          <w:szCs w:val="24"/>
        </w:rPr>
        <w:t>,</w:t>
      </w:r>
      <w:r>
        <w:rPr>
          <w:rFonts w:eastAsia="Times New Roman" w:cs="Times New Roman"/>
          <w:szCs w:val="24"/>
        </w:rPr>
        <w:t xml:space="preserve"> δεν ακούμε και δεν καταλαβαίνουμε τίποτα. Αυτό, δυστυχώς</w:t>
      </w:r>
      <w:r>
        <w:rPr>
          <w:rFonts w:eastAsia="Times New Roman" w:cs="Times New Roman"/>
          <w:szCs w:val="24"/>
        </w:rPr>
        <w:t xml:space="preserve">, δεν είναι κοινοβουλευτισμός. </w:t>
      </w:r>
    </w:p>
    <w:p w14:paraId="381BDAE3" w14:textId="77777777" w:rsidR="00DC23FB" w:rsidRDefault="001C39CE">
      <w:pPr>
        <w:spacing w:after="0" w:line="600" w:lineRule="auto"/>
        <w:ind w:firstLine="720"/>
        <w:jc w:val="both"/>
        <w:rPr>
          <w:rFonts w:eastAsia="Times New Roman" w:cs="Times New Roman"/>
          <w:szCs w:val="24"/>
        </w:rPr>
      </w:pPr>
      <w:r>
        <w:rPr>
          <w:rFonts w:eastAsia="Times New Roman" w:cs="Times New Roman"/>
          <w:szCs w:val="24"/>
        </w:rPr>
        <w:t xml:space="preserve">Ειδικότερα, θα απαντήσω σε ορισμένα πράγματα, για να μην μένουν </w:t>
      </w:r>
      <w:r>
        <w:rPr>
          <w:rFonts w:eastAsia="Times New Roman" w:cs="Times New Roman"/>
          <w:szCs w:val="24"/>
        </w:rPr>
        <w:t>αναπάντητα</w:t>
      </w:r>
      <w:r>
        <w:rPr>
          <w:rFonts w:eastAsia="Times New Roman" w:cs="Times New Roman"/>
          <w:szCs w:val="24"/>
        </w:rPr>
        <w:t>: Πρώτον, κυρία Πρόεδρε, θα κάνω δεκτή την τροπολογία με αριθμό 1481 των κ</w:t>
      </w:r>
      <w:r>
        <w:rPr>
          <w:rFonts w:eastAsia="Times New Roman" w:cs="Times New Roman"/>
          <w:szCs w:val="24"/>
        </w:rPr>
        <w:t>υρίων</w:t>
      </w:r>
      <w:r>
        <w:rPr>
          <w:rFonts w:eastAsia="Times New Roman" w:cs="Times New Roman"/>
          <w:szCs w:val="24"/>
        </w:rPr>
        <w:t xml:space="preserve"> Στέφου, </w:t>
      </w:r>
      <w:proofErr w:type="spellStart"/>
      <w:r>
        <w:rPr>
          <w:rFonts w:eastAsia="Times New Roman" w:cs="Times New Roman"/>
          <w:szCs w:val="24"/>
        </w:rPr>
        <w:t>Μανιού</w:t>
      </w:r>
      <w:proofErr w:type="spellEnd"/>
      <w:r>
        <w:rPr>
          <w:rFonts w:eastAsia="Times New Roman" w:cs="Times New Roman"/>
          <w:szCs w:val="24"/>
        </w:rPr>
        <w:t xml:space="preserve"> και Μπάρκα, η οποία έχει ήδη αναπτυχθεί </w:t>
      </w:r>
      <w:proofErr w:type="spellStart"/>
      <w:r>
        <w:rPr>
          <w:rFonts w:eastAsia="Times New Roman" w:cs="Times New Roman"/>
          <w:szCs w:val="24"/>
        </w:rPr>
        <w:t>πολλάκις</w:t>
      </w:r>
      <w:proofErr w:type="spellEnd"/>
      <w:r>
        <w:rPr>
          <w:rFonts w:eastAsia="Times New Roman" w:cs="Times New Roman"/>
          <w:szCs w:val="24"/>
        </w:rPr>
        <w:t xml:space="preserve">. </w:t>
      </w:r>
    </w:p>
    <w:p w14:paraId="381BDAE4"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w:t>
      </w:r>
      <w:r>
        <w:rPr>
          <w:rFonts w:eastAsia="Times New Roman" w:cs="Times New Roman"/>
          <w:szCs w:val="24"/>
        </w:rPr>
        <w:t xml:space="preserve">ερον, κύριε </w:t>
      </w:r>
      <w:proofErr w:type="spellStart"/>
      <w:r>
        <w:rPr>
          <w:rFonts w:eastAsia="Times New Roman" w:cs="Times New Roman"/>
          <w:szCs w:val="24"/>
        </w:rPr>
        <w:t>Μηταράκη</w:t>
      </w:r>
      <w:proofErr w:type="spellEnd"/>
      <w:r>
        <w:rPr>
          <w:rFonts w:eastAsia="Times New Roman" w:cs="Times New Roman"/>
          <w:szCs w:val="24"/>
        </w:rPr>
        <w:t>, ο κανονισμός του ΟΠΕΚΑ δεν μειώνει τα επιδόματα. Να το πούμε σε όλους τους τόνους: Δεν μειώνουμε τα επιδόματα!</w:t>
      </w:r>
    </w:p>
    <w:p w14:paraId="381BDAE5"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 xml:space="preserve">Τα ίδια έλεγε και ο κ. </w:t>
      </w:r>
      <w:proofErr w:type="spellStart"/>
      <w:r>
        <w:rPr>
          <w:rFonts w:eastAsia="Times New Roman" w:cs="Times New Roman"/>
          <w:szCs w:val="24"/>
        </w:rPr>
        <w:t>Κατρούγκαλος</w:t>
      </w:r>
      <w:proofErr w:type="spellEnd"/>
      <w:r>
        <w:rPr>
          <w:rFonts w:eastAsia="Times New Roman" w:cs="Times New Roman"/>
          <w:szCs w:val="24"/>
        </w:rPr>
        <w:t xml:space="preserve"> για το συνταξιοδοτικό. </w:t>
      </w:r>
    </w:p>
    <w:p w14:paraId="381BDAE6"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Ωραία, αφήστε τα αυτά! Αφήστε τα αυτά, γιατί έχω να πω ορισμένα πράγματα. </w:t>
      </w:r>
    </w:p>
    <w:p w14:paraId="381BDAE7"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Ακούσαμε κατάπληκτοι τον κ. </w:t>
      </w:r>
      <w:proofErr w:type="spellStart"/>
      <w:r>
        <w:rPr>
          <w:rFonts w:eastAsia="Times New Roman" w:cs="Times New Roman"/>
          <w:szCs w:val="24"/>
        </w:rPr>
        <w:t>Βρούτση</w:t>
      </w:r>
      <w:proofErr w:type="spellEnd"/>
      <w:r>
        <w:rPr>
          <w:rFonts w:eastAsia="Times New Roman" w:cs="Times New Roman"/>
          <w:szCs w:val="24"/>
        </w:rPr>
        <w:t xml:space="preserve"> να μας λέει ότι σήμερα καταργείται ο ΟΓΑ. Περίεργ</w:t>
      </w:r>
      <w:r>
        <w:rPr>
          <w:rFonts w:eastAsia="Times New Roman" w:cs="Times New Roman"/>
          <w:szCs w:val="24"/>
        </w:rPr>
        <w:t xml:space="preserve">ο να μην έχει πάρει είδηση ότι ο ΟΓΑ έχει ενταχθεί στον ΕΦΚΑ και ότι ο εναπομείνας ΟΓΑ από την πρώτη στιγμή του 2016, από την πρώτη μέρα, ήταν για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Πρώτη φορά το ακούμε και αυτό, πρώην Υπουργός να μην το ξέρει. </w:t>
      </w:r>
    </w:p>
    <w:p w14:paraId="381BDAE8"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Ακούμε, βέβαια, κατ’ </w:t>
      </w:r>
      <w:r>
        <w:rPr>
          <w:rFonts w:eastAsia="Times New Roman" w:cs="Times New Roman"/>
          <w:szCs w:val="24"/>
        </w:rPr>
        <w:t>επανάληψη τη φτωχοποίηση της ελληνικής κοινωνίας.</w:t>
      </w:r>
    </w:p>
    <w:p w14:paraId="381BDAE9"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Εδώ πραγματικά θα μου επιτρέψετε, κυρία Πρόεδρε, να πω το εξής: Το 2008, με βάση τα στοιχεία της ΕΛΣΤΑΤ, το τμήμα του πληθυσμού</w:t>
      </w:r>
      <w:r>
        <w:rPr>
          <w:rFonts w:eastAsia="Times New Roman" w:cs="Times New Roman"/>
          <w:szCs w:val="24"/>
        </w:rPr>
        <w:t>,</w:t>
      </w:r>
      <w:r>
        <w:rPr>
          <w:rFonts w:eastAsia="Times New Roman" w:cs="Times New Roman"/>
          <w:szCs w:val="24"/>
        </w:rPr>
        <w:t xml:space="preserve"> που ήταν σε κίνδυνο φτώχειας και κοινωνικού αποκλεισμού ήταν 28,1%, τουτέστιν δύο εκατομμύρια εννιακόσιες χιλιάδες άνθρωποι. Το 2014 -με στοιχεία της ΕΛΣΤΑΤ- ήταν το 36% του πληθυσμού, δηλαδή τρία εκατομμύρια εννιακόσιες χιλιάδες άνθρωποι. </w:t>
      </w:r>
    </w:p>
    <w:p w14:paraId="381BDAEA"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μου λέτε, </w:t>
      </w:r>
      <w:r>
        <w:rPr>
          <w:rFonts w:eastAsia="Times New Roman" w:cs="Times New Roman"/>
          <w:szCs w:val="24"/>
        </w:rPr>
        <w:t>αυτό το ένα εκατομμύριο από πού ήρθε; Έπεσε από τον ουρανό; Δεν ήταν από τις μεσαίες τάξεις</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φτωχοποιήσατε</w:t>
      </w:r>
      <w:proofErr w:type="spellEnd"/>
      <w:r>
        <w:rPr>
          <w:rFonts w:eastAsia="Times New Roman" w:cs="Times New Roman"/>
          <w:szCs w:val="24"/>
        </w:rPr>
        <w:t xml:space="preserve">; Ένα εκατομμύριο στα δέκα έχετε καταλάβει τι σημαίνει; Έχετε καταλάβει τι κάνατε; Και ζητάτε και τα ρέστα! </w:t>
      </w:r>
    </w:p>
    <w:p w14:paraId="381BDAEB"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2016, δηλαδή για εισοδήματα του 20</w:t>
      </w:r>
      <w:r>
        <w:rPr>
          <w:rFonts w:eastAsia="Times New Roman" w:cs="Times New Roman"/>
          <w:szCs w:val="24"/>
        </w:rPr>
        <w:t>15 –με στοιχεία της ΕΛΣΤΑΤ πάλι- έναν χρόνο μόλις έχουμε πάρει την εξουσία, το ποσοστό του πληθυσμού ήταν 35,6%. Μειώσαμε κατά εκατό χιλιάδες άτομα αυτούς που κινδύνευαν από φτώχεια και κοινωνικό αποκλεισμό. Τίποτα! Ελάχιστο! Όμως, είναι μείωση! Καταλαβαίν</w:t>
      </w:r>
      <w:r>
        <w:rPr>
          <w:rFonts w:eastAsia="Times New Roman" w:cs="Times New Roman"/>
          <w:szCs w:val="24"/>
        </w:rPr>
        <w:t xml:space="preserve">ετε; </w:t>
      </w:r>
    </w:p>
    <w:p w14:paraId="381BDAEC"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όταν θα βγουν τα φετινά στοιχεία της ΕΛΣΤΑΤ, θα δείτε την περαιτέρω μείωση. </w:t>
      </w:r>
    </w:p>
    <w:p w14:paraId="381BDAED"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1/4 του πληθυσμού έχασε το 40% των εισοδημάτων του, οι πιο φτωχοί. Τα μεσαία στρώματα έχασαν το 35,5% επί της βασιλείας σας, με βάση τα στοιχεία της ΕΛΣΤΑΤ. </w:t>
      </w:r>
    </w:p>
    <w:p w14:paraId="381BDAEE"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ύριε </w:t>
      </w:r>
      <w:proofErr w:type="spellStart"/>
      <w:r>
        <w:rPr>
          <w:rFonts w:eastAsia="Times New Roman" w:cs="Times New Roman"/>
          <w:szCs w:val="24"/>
        </w:rPr>
        <w:t>Μη</w:t>
      </w:r>
      <w:r>
        <w:rPr>
          <w:rFonts w:eastAsia="Times New Roman" w:cs="Times New Roman"/>
          <w:szCs w:val="24"/>
        </w:rPr>
        <w:t>ταράκη</w:t>
      </w:r>
      <w:proofErr w:type="spellEnd"/>
      <w:r>
        <w:rPr>
          <w:rFonts w:eastAsia="Times New Roman" w:cs="Times New Roman"/>
          <w:szCs w:val="24"/>
        </w:rPr>
        <w:t xml:space="preserve">, που σας αρέσει να βγάζετε αδιακρίτως διάφορα στοιχεία, </w:t>
      </w:r>
      <w:r>
        <w:rPr>
          <w:rFonts w:eastAsia="Times New Roman" w:cs="Times New Roman"/>
          <w:szCs w:val="24"/>
        </w:rPr>
        <w:t xml:space="preserve">ξέρετε </w:t>
      </w:r>
      <w:r>
        <w:rPr>
          <w:rFonts w:eastAsia="Times New Roman" w:cs="Times New Roman"/>
          <w:szCs w:val="24"/>
        </w:rPr>
        <w:t>πόσο λέει η ΕΛΣΤΑΤ ότι ήταν το ισοδύναμο ανώτατο εισόδημα οικογένειας με δύο παιδιά το 2009; Ήταν 33.250 ευρώ. Ξέρετε πόσο ήταν το 2015; Για την ίδια οικογένεια ήταν 21.720 ευρώ. Πώς σας</w:t>
      </w:r>
      <w:r>
        <w:rPr>
          <w:rFonts w:eastAsia="Times New Roman" w:cs="Times New Roman"/>
          <w:szCs w:val="24"/>
        </w:rPr>
        <w:t xml:space="preserve"> αρέσει αυτό; Ποιος </w:t>
      </w:r>
      <w:proofErr w:type="spellStart"/>
      <w:r>
        <w:rPr>
          <w:rFonts w:eastAsia="Times New Roman" w:cs="Times New Roman"/>
          <w:szCs w:val="24"/>
        </w:rPr>
        <w:t>φτωχοποίησε</w:t>
      </w:r>
      <w:proofErr w:type="spellEnd"/>
      <w:r>
        <w:rPr>
          <w:rFonts w:eastAsia="Times New Roman" w:cs="Times New Roman"/>
          <w:szCs w:val="24"/>
        </w:rPr>
        <w:t xml:space="preserve"> τον ελληνικό λαό και την ελληνική μεσαία τάξη; Φτάνει πια αυτή η ιστορία! </w:t>
      </w:r>
    </w:p>
    <w:p w14:paraId="381BDAEF"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να μην πω όλες αυτές τις ανόητες ιστορίες με τον «</w:t>
      </w:r>
      <w:proofErr w:type="spellStart"/>
      <w:r>
        <w:rPr>
          <w:rFonts w:eastAsia="Times New Roman" w:cs="Times New Roman"/>
          <w:szCs w:val="24"/>
        </w:rPr>
        <w:t>υποκατώτατο</w:t>
      </w:r>
      <w:proofErr w:type="spellEnd"/>
      <w:r>
        <w:rPr>
          <w:rFonts w:eastAsia="Times New Roman" w:cs="Times New Roman"/>
          <w:szCs w:val="24"/>
        </w:rPr>
        <w:t>», με τη μερική απασχόληση, που εγκαθιδρύσετε μερική απασχόληση κατά 70%, άτυπες σχέ</w:t>
      </w:r>
      <w:r>
        <w:rPr>
          <w:rFonts w:eastAsia="Times New Roman" w:cs="Times New Roman"/>
          <w:szCs w:val="24"/>
        </w:rPr>
        <w:t>σεις εργασίας και μερική απασχόληση μέχρι πέρυσι. Δημιουργήσαμε τριακόσιες χιλιάδες νέες θέσεις εργασίας</w:t>
      </w:r>
      <w:r>
        <w:rPr>
          <w:rFonts w:eastAsia="Times New Roman" w:cs="Times New Roman"/>
          <w:szCs w:val="24"/>
        </w:rPr>
        <w:t>,</w:t>
      </w:r>
      <w:r>
        <w:rPr>
          <w:rFonts w:eastAsia="Times New Roman" w:cs="Times New Roman"/>
          <w:szCs w:val="24"/>
        </w:rPr>
        <w:t xml:space="preserve"> για πρώτη φορά φέτος, οι οποίες στην πλειοψηφία τους είναι κανονικής απασχόλησης και δεν είναι μερικής απασχόλησης. Δεν τα ξέρετε αυτά; Τα έχουμε πει </w:t>
      </w:r>
      <w:r>
        <w:rPr>
          <w:rFonts w:eastAsia="Times New Roman" w:cs="Times New Roman"/>
          <w:szCs w:val="24"/>
        </w:rPr>
        <w:t xml:space="preserve">δέκα φορές! Τι λέτε τώρα εδώ μέσα; Έτσι, άντε να λέμε και κάτι, για να περνάει, να βαρεθούν να απαντήσουν και να το αναπαράγουν όλα τα </w:t>
      </w:r>
      <w:proofErr w:type="spellStart"/>
      <w:r>
        <w:rPr>
          <w:rFonts w:eastAsia="Times New Roman" w:cs="Times New Roman"/>
          <w:szCs w:val="24"/>
        </w:rPr>
        <w:t>μίντια</w:t>
      </w:r>
      <w:proofErr w:type="spellEnd"/>
      <w:r>
        <w:rPr>
          <w:rFonts w:eastAsia="Times New Roman" w:cs="Times New Roman"/>
          <w:szCs w:val="24"/>
        </w:rPr>
        <w:t xml:space="preserve">. Παρ’ όλο που απαντώ, πάλι θα το αναπαράγουν. Τα δικά σας </w:t>
      </w:r>
      <w:proofErr w:type="spellStart"/>
      <w:r>
        <w:rPr>
          <w:rFonts w:eastAsia="Times New Roman" w:cs="Times New Roman"/>
          <w:szCs w:val="24"/>
        </w:rPr>
        <w:t>μίντια</w:t>
      </w:r>
      <w:proofErr w:type="spellEnd"/>
      <w:r>
        <w:rPr>
          <w:rFonts w:eastAsia="Times New Roman" w:cs="Times New Roman"/>
          <w:szCs w:val="24"/>
        </w:rPr>
        <w:t>,</w:t>
      </w:r>
      <w:r>
        <w:rPr>
          <w:rFonts w:eastAsia="Times New Roman" w:cs="Times New Roman"/>
          <w:szCs w:val="24"/>
        </w:rPr>
        <w:t xml:space="preserve"> αυτά θα λένε το βράδυ. Εδώ, εντάξει, είναι μια σ</w:t>
      </w:r>
      <w:r>
        <w:rPr>
          <w:rFonts w:eastAsia="Times New Roman" w:cs="Times New Roman"/>
          <w:szCs w:val="24"/>
        </w:rPr>
        <w:t xml:space="preserve">υνωμοσία ψεύδους. Τι να κάνουμε; Όμως, δεν πειράζει, ο ελληνικός λαός το καταλαβαίνει στο τέλος της μέρας, μην ανησυχείτε. </w:t>
      </w:r>
    </w:p>
    <w:p w14:paraId="381BDAF0"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έρχομαι σε εκείνο το καταπληκτικό, ότι υπάρχει αύξηση υπαλλήλων κατά είκοσι επτά χιλιάδες στο </w:t>
      </w:r>
      <w:r>
        <w:rPr>
          <w:rFonts w:eastAsia="Times New Roman" w:cs="Times New Roman"/>
          <w:szCs w:val="24"/>
        </w:rPr>
        <w:t>δ</w:t>
      </w:r>
      <w:r>
        <w:rPr>
          <w:rFonts w:eastAsia="Times New Roman" w:cs="Times New Roman"/>
          <w:szCs w:val="24"/>
        </w:rPr>
        <w:t>ημόσιο! Ψαχνόμασταν και εμείς, γι</w:t>
      </w:r>
      <w:r>
        <w:rPr>
          <w:rFonts w:eastAsia="Times New Roman" w:cs="Times New Roman"/>
          <w:szCs w:val="24"/>
        </w:rPr>
        <w:t xml:space="preserve">ατί εμείς ξέρουμε ότι αποδεκατίσατε το </w:t>
      </w:r>
      <w:r>
        <w:rPr>
          <w:rFonts w:eastAsia="Times New Roman" w:cs="Times New Roman"/>
          <w:szCs w:val="24"/>
        </w:rPr>
        <w:t>δ</w:t>
      </w:r>
      <w:r>
        <w:rPr>
          <w:rFonts w:eastAsia="Times New Roman" w:cs="Times New Roman"/>
          <w:szCs w:val="24"/>
        </w:rPr>
        <w:t xml:space="preserve">ημόσιο, ξέρουμε ότι δεν μπορεί να δουλέψει το </w:t>
      </w:r>
      <w:r>
        <w:rPr>
          <w:rFonts w:eastAsia="Times New Roman" w:cs="Times New Roman"/>
          <w:szCs w:val="24"/>
        </w:rPr>
        <w:t>δ</w:t>
      </w:r>
      <w:r>
        <w:rPr>
          <w:rFonts w:eastAsia="Times New Roman" w:cs="Times New Roman"/>
          <w:szCs w:val="24"/>
        </w:rPr>
        <w:t>ημόσιο. Και όλα μας τα στοιχεία μιλούν για πεντακόσιες εξήντα έξι χιλιάδες το 2017, όταν το 2014 παραλάβαμε πεντακόσιες εβδομήντα έξι χιλιάδες. Δηλαδή, τι θα γίνει τώρα;</w:t>
      </w:r>
      <w:r>
        <w:rPr>
          <w:rFonts w:eastAsia="Times New Roman" w:cs="Times New Roman"/>
          <w:szCs w:val="24"/>
        </w:rPr>
        <w:t xml:space="preserve"> Τι θα γίνει τώρα σε αυτό το κράτος; Σε αυτή τη Βουλή τι θα γίνει; Θα γελάει ο ελληνικός λαός με το να λέτε πράγματα</w:t>
      </w:r>
      <w:r>
        <w:rPr>
          <w:rFonts w:eastAsia="Times New Roman" w:cs="Times New Roman"/>
          <w:szCs w:val="24"/>
        </w:rPr>
        <w:t>,</w:t>
      </w:r>
      <w:r>
        <w:rPr>
          <w:rFonts w:eastAsia="Times New Roman" w:cs="Times New Roman"/>
          <w:szCs w:val="24"/>
        </w:rPr>
        <w:t xml:space="preserve"> τα οποία εμείς μετά θα διαψεύδουμε ένα-ένα σημείο και όποιος αντέξει; </w:t>
      </w:r>
    </w:p>
    <w:p w14:paraId="381BDAF1" w14:textId="77777777" w:rsidR="00DC23FB" w:rsidRDefault="001C39C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της </w:t>
      </w:r>
      <w:r>
        <w:rPr>
          <w:rFonts w:eastAsia="Times New Roman" w:cs="Times New Roman"/>
          <w:szCs w:val="24"/>
        </w:rPr>
        <w:t>κυρίας Αναπληρώτριας Υπουργού)</w:t>
      </w:r>
    </w:p>
    <w:p w14:paraId="381BDAF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Να πω, όμως, τώρα και για ορισμένα πράγματα</w:t>
      </w:r>
      <w:r>
        <w:rPr>
          <w:rFonts w:eastAsia="Times New Roman" w:cs="Times New Roman"/>
          <w:szCs w:val="24"/>
        </w:rPr>
        <w:t>,</w:t>
      </w:r>
      <w:r>
        <w:rPr>
          <w:rFonts w:eastAsia="Times New Roman" w:cs="Times New Roman"/>
          <w:szCs w:val="24"/>
        </w:rPr>
        <w:t xml:space="preserve"> που προέκυψαν κατά τη συζήτηση και είναι σοβαρά</w:t>
      </w:r>
      <w:r>
        <w:rPr>
          <w:rFonts w:eastAsia="Times New Roman" w:cs="Times New Roman"/>
          <w:szCs w:val="24"/>
        </w:rPr>
        <w:t>,</w:t>
      </w:r>
      <w:r>
        <w:rPr>
          <w:rFonts w:eastAsia="Times New Roman" w:cs="Times New Roman"/>
          <w:szCs w:val="24"/>
        </w:rPr>
        <w:t xml:space="preserve"> κατά την άποψή μου. </w:t>
      </w:r>
    </w:p>
    <w:p w14:paraId="381BDAF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Με ρώτησε ο κ. Λοβέρδος εάν λειτουργούν τα </w:t>
      </w:r>
      <w:r>
        <w:rPr>
          <w:rFonts w:eastAsia="Times New Roman" w:cs="Times New Roman"/>
          <w:szCs w:val="24"/>
        </w:rPr>
        <w:t>κέντρα κοινότητας</w:t>
      </w:r>
      <w:r>
        <w:rPr>
          <w:rFonts w:eastAsia="Times New Roman" w:cs="Times New Roman"/>
          <w:szCs w:val="24"/>
        </w:rPr>
        <w:t>.</w:t>
      </w:r>
    </w:p>
    <w:p w14:paraId="381BDAF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 Κύριε Λοβέρδο, υπάρχουν προβλήματα στα </w:t>
      </w:r>
      <w:r>
        <w:rPr>
          <w:rFonts w:eastAsia="Times New Roman" w:cs="Times New Roman"/>
          <w:szCs w:val="24"/>
        </w:rPr>
        <w:t>κέντρα κ</w:t>
      </w:r>
      <w:r>
        <w:rPr>
          <w:rFonts w:eastAsia="Times New Roman" w:cs="Times New Roman"/>
          <w:szCs w:val="24"/>
        </w:rPr>
        <w:t>οινότητας</w:t>
      </w:r>
      <w:r>
        <w:rPr>
          <w:rFonts w:eastAsia="Times New Roman" w:cs="Times New Roman"/>
          <w:szCs w:val="24"/>
        </w:rPr>
        <w:t>, νέος θεσμός είναι, τώρα «</w:t>
      </w:r>
      <w:proofErr w:type="spellStart"/>
      <w:r>
        <w:rPr>
          <w:rFonts w:eastAsia="Times New Roman" w:cs="Times New Roman"/>
          <w:szCs w:val="24"/>
        </w:rPr>
        <w:t>ρολάρεται</w:t>
      </w:r>
      <w:proofErr w:type="spellEnd"/>
      <w:r>
        <w:rPr>
          <w:rFonts w:eastAsia="Times New Roman" w:cs="Times New Roman"/>
          <w:szCs w:val="24"/>
        </w:rPr>
        <w:t xml:space="preserve">» όλη η ιστορία. </w:t>
      </w:r>
    </w:p>
    <w:p w14:paraId="381BDAF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Με ενδιαφέρει πολύ η τροπολογία του κ. Κωνσταντόπουλου και του κ. </w:t>
      </w:r>
      <w:proofErr w:type="spellStart"/>
      <w:r>
        <w:rPr>
          <w:rFonts w:eastAsia="Times New Roman" w:cs="Times New Roman"/>
          <w:szCs w:val="24"/>
        </w:rPr>
        <w:t>Κεγκέρογλου</w:t>
      </w:r>
      <w:proofErr w:type="spellEnd"/>
      <w:r>
        <w:rPr>
          <w:rFonts w:eastAsia="Times New Roman" w:cs="Times New Roman"/>
          <w:szCs w:val="24"/>
        </w:rPr>
        <w:t>,</w:t>
      </w:r>
      <w:r>
        <w:rPr>
          <w:rFonts w:eastAsia="Times New Roman" w:cs="Times New Roman"/>
          <w:szCs w:val="24"/>
        </w:rPr>
        <w:t xml:space="preserve"> επειδή συμφωνούμε σε όλα τα σημεία. Ένα από τα σημεία που επαναφέρει η τροπολογία μετ’ εμφάσεως είναι μην τύχει κα</w:t>
      </w:r>
      <w:r>
        <w:rPr>
          <w:rFonts w:eastAsia="Times New Roman" w:cs="Times New Roman"/>
          <w:szCs w:val="24"/>
        </w:rPr>
        <w:t xml:space="preserve">ι πάρουμε από τις ΚΑΠ των δήμων τα χρήματα. Σας διαβάζω το άρθρο 3, παράγραφος 1α, που είναι κατηγορηματικό: «Πόροι του ΟΠΕΚΑ είναι: α) η επιχορήγηση από τον κρατικό προϋπολογισμό για την κάλυψη των παροχών του Λογαριασμού </w:t>
      </w:r>
      <w:proofErr w:type="spellStart"/>
      <w:r>
        <w:rPr>
          <w:rFonts w:eastAsia="Times New Roman" w:cs="Times New Roman"/>
          <w:szCs w:val="24"/>
        </w:rPr>
        <w:t>Προνοιακών</w:t>
      </w:r>
      <w:proofErr w:type="spellEnd"/>
      <w:r>
        <w:rPr>
          <w:rFonts w:eastAsia="Times New Roman" w:cs="Times New Roman"/>
          <w:szCs w:val="24"/>
        </w:rPr>
        <w:t xml:space="preserve"> Παροχών και Κοινωνικών</w:t>
      </w:r>
      <w:r>
        <w:rPr>
          <w:rFonts w:eastAsia="Times New Roman" w:cs="Times New Roman"/>
          <w:szCs w:val="24"/>
        </w:rPr>
        <w:t xml:space="preserve"> Υπηρεσιών». Τι σημαίνει αυτό; Όλα τα λεφτά θα δίνονται μόνο από τον ΟΠΕΚΑ και μόνον από τον κρατικό προϋπολογισμό. Κανείς δεν πειράζει τους ΚΑΠ. Το είπα και εχθές. Δεν με πιστεύετε. </w:t>
      </w:r>
    </w:p>
    <w:p w14:paraId="381BDAF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Είναι σαφές ότι δεν πρόκειται να πάρουμε ούτε ένα ευρώ από τους ΚΑΠ. Το </w:t>
      </w:r>
      <w:r>
        <w:rPr>
          <w:rFonts w:eastAsia="Times New Roman" w:cs="Times New Roman"/>
          <w:szCs w:val="24"/>
        </w:rPr>
        <w:t>λέει το άρθρο αυτό.</w:t>
      </w:r>
    </w:p>
    <w:p w14:paraId="381BDAF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Γιατί δεν κάνετε δεκτή την τροπολογία, κυρία Υπουργέ;</w:t>
      </w:r>
    </w:p>
    <w:p w14:paraId="381BDAF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Γιατί να την κάνω δεκτή</w:t>
      </w:r>
      <w:r>
        <w:rPr>
          <w:rFonts w:eastAsia="Times New Roman" w:cs="Times New Roman"/>
          <w:szCs w:val="24"/>
        </w:rPr>
        <w:t>,</w:t>
      </w:r>
      <w:r>
        <w:rPr>
          <w:rFonts w:eastAsia="Times New Roman" w:cs="Times New Roman"/>
          <w:szCs w:val="24"/>
        </w:rPr>
        <w:t xml:space="preserve"> όταν την έχω μέσα στον νόμο; Κι άλ</w:t>
      </w:r>
      <w:r>
        <w:rPr>
          <w:rFonts w:eastAsia="Times New Roman" w:cs="Times New Roman"/>
          <w:szCs w:val="24"/>
        </w:rPr>
        <w:t>λο να γράψουμε;</w:t>
      </w:r>
    </w:p>
    <w:p w14:paraId="381BDAF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Σε ό,τι αφορά από 1</w:t>
      </w:r>
      <w:r w:rsidRPr="00AE7F85">
        <w:rPr>
          <w:rFonts w:eastAsia="Times New Roman" w:cs="Times New Roman"/>
          <w:szCs w:val="24"/>
          <w:vertAlign w:val="superscript"/>
        </w:rPr>
        <w:t>η</w:t>
      </w:r>
      <w:r>
        <w:rPr>
          <w:rFonts w:eastAsia="Times New Roman" w:cs="Times New Roman"/>
          <w:szCs w:val="24"/>
          <w:vertAlign w:val="superscript"/>
        </w:rPr>
        <w:t xml:space="preserve"> </w:t>
      </w:r>
      <w:r>
        <w:rPr>
          <w:rFonts w:eastAsia="Times New Roman" w:cs="Times New Roman"/>
          <w:szCs w:val="24"/>
        </w:rPr>
        <w:t>Ιανουαρίου 2019.</w:t>
      </w:r>
    </w:p>
    <w:p w14:paraId="381BDAF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Κωνσταντόπουλε, μήπως πρέπει να μου ζητήσετε τον λόγο; Δεν το σκεφτήκατε!</w:t>
      </w:r>
    </w:p>
    <w:p w14:paraId="381BDAF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Κύριε Κωνσταντόπουλε, πραγματικά</w:t>
      </w:r>
      <w:r>
        <w:rPr>
          <w:rFonts w:eastAsia="Times New Roman" w:cs="Times New Roman"/>
          <w:szCs w:val="24"/>
        </w:rPr>
        <w:t>,</w:t>
      </w:r>
      <w:r>
        <w:rPr>
          <w:rFonts w:eastAsia="Times New Roman" w:cs="Times New Roman"/>
          <w:szCs w:val="24"/>
        </w:rPr>
        <w:t xml:space="preserve"> δεν πάω να κοροϊδέψω κανέναν. Προσπαθώ με ειλικρίνεια να πω όλα όσα συμβαίνουν. </w:t>
      </w:r>
    </w:p>
    <w:p w14:paraId="381BDAF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Είπα κιόλας ότι</w:t>
      </w:r>
      <w:r>
        <w:rPr>
          <w:rFonts w:eastAsia="Times New Roman" w:cs="Times New Roman"/>
          <w:szCs w:val="24"/>
        </w:rPr>
        <w:t>,</w:t>
      </w:r>
      <w:r>
        <w:rPr>
          <w:rFonts w:eastAsia="Times New Roman" w:cs="Times New Roman"/>
          <w:szCs w:val="24"/>
        </w:rPr>
        <w:t xml:space="preserve"> αφού όλοι οι δήμοι θα εξακολ</w:t>
      </w:r>
      <w:r>
        <w:rPr>
          <w:rFonts w:eastAsia="Times New Roman" w:cs="Times New Roman"/>
          <w:szCs w:val="24"/>
        </w:rPr>
        <w:t xml:space="preserve">ουθήσουν να παρέχουν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αναπηρίας -περί αυτού πρόκειται- για όλους τους αναπήρους, πλην των νεοεισερχομένων για την Αττική. Πώς θα τους πάρουμε τους ΚΑΠ.</w:t>
      </w:r>
    </w:p>
    <w:p w14:paraId="381BDAF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Αυτό λέει και η τροπολογία μας.</w:t>
      </w:r>
    </w:p>
    <w:p w14:paraId="381BDAF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ΘΕΑΝΩ ΦΩΤΙΟΥ (Αναπληρώτ</w:t>
      </w:r>
      <w:r>
        <w:rPr>
          <w:rFonts w:eastAsia="Times New Roman" w:cs="Times New Roman"/>
          <w:b/>
          <w:szCs w:val="24"/>
        </w:rPr>
        <w:t xml:space="preserve">ρια Υπουργός Εργασίας, Κοινωνικής Ασφάλισης και Κοινωνικής Αλληλεγγύης): </w:t>
      </w:r>
      <w:r>
        <w:rPr>
          <w:rFonts w:eastAsia="Times New Roman" w:cs="Times New Roman"/>
          <w:szCs w:val="24"/>
        </w:rPr>
        <w:t xml:space="preserve">Εντάξει. Λέω να μην χαρακτηριστώ και από γελοιότητα στη νομοθετική ρύθμιση, διότι τότε η Βουλή θα λέει ότι κάνω λάθος ρυθμίσεις. </w:t>
      </w:r>
    </w:p>
    <w:p w14:paraId="381BDAF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w:t>
      </w:r>
      <w:r>
        <w:rPr>
          <w:rFonts w:eastAsia="Times New Roman" w:cs="Times New Roman"/>
          <w:szCs w:val="24"/>
        </w:rPr>
        <w:t>τε, κυρία Υπουργέ.</w:t>
      </w:r>
    </w:p>
    <w:p w14:paraId="381BDB0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Ναι, κυρία Πρόεδρε. Καταχρώμαι τον χρόνο, αλλά τι να κάνω; Ακούστηκαν πολλά.</w:t>
      </w:r>
    </w:p>
    <w:p w14:paraId="381BDB0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Σε τροπολογία δική σας, της Δημοκρατικής Συμπαράταξης, της κ. </w:t>
      </w:r>
      <w:proofErr w:type="spellStart"/>
      <w:r>
        <w:rPr>
          <w:rFonts w:eastAsia="Times New Roman" w:cs="Times New Roman"/>
          <w:szCs w:val="24"/>
        </w:rPr>
        <w:t>Χριστοφιλοπούλου</w:t>
      </w:r>
      <w:proofErr w:type="spellEnd"/>
      <w:r>
        <w:rPr>
          <w:rFonts w:eastAsia="Times New Roman" w:cs="Times New Roman"/>
          <w:szCs w:val="24"/>
        </w:rPr>
        <w:t xml:space="preserve">, του κ. </w:t>
      </w:r>
      <w:proofErr w:type="spellStart"/>
      <w:r>
        <w:rPr>
          <w:rFonts w:eastAsia="Times New Roman" w:cs="Times New Roman"/>
          <w:szCs w:val="24"/>
        </w:rPr>
        <w:t>Κεγκέρογλου</w:t>
      </w:r>
      <w:proofErr w:type="spellEnd"/>
      <w:r>
        <w:rPr>
          <w:rFonts w:eastAsia="Times New Roman" w:cs="Times New Roman"/>
          <w:szCs w:val="24"/>
        </w:rPr>
        <w:t xml:space="preserve"> -δεν θυμάμαι ποιος άλλος υπογράφει- υπάρχει η διάταξη</w:t>
      </w:r>
      <w:r>
        <w:rPr>
          <w:rFonts w:eastAsia="Times New Roman" w:cs="Times New Roman"/>
          <w:szCs w:val="24"/>
        </w:rPr>
        <w:t>,</w:t>
      </w:r>
      <w:r>
        <w:rPr>
          <w:rFonts w:eastAsia="Times New Roman" w:cs="Times New Roman"/>
          <w:szCs w:val="24"/>
        </w:rPr>
        <w:t xml:space="preserve"> που λέει ότι τα </w:t>
      </w:r>
      <w:r>
        <w:rPr>
          <w:rFonts w:eastAsia="Times New Roman" w:cs="Times New Roman"/>
          <w:szCs w:val="24"/>
        </w:rPr>
        <w:t xml:space="preserve">κέντρα κοινότητας </w:t>
      </w:r>
      <w:r>
        <w:rPr>
          <w:rFonts w:eastAsia="Times New Roman" w:cs="Times New Roman"/>
          <w:szCs w:val="24"/>
        </w:rPr>
        <w:t xml:space="preserve">ανήκουν στην </w:t>
      </w:r>
      <w:r>
        <w:rPr>
          <w:rFonts w:eastAsia="Times New Roman" w:cs="Times New Roman"/>
          <w:szCs w:val="24"/>
        </w:rPr>
        <w:t xml:space="preserve">κοινωνική υπηρεσία </w:t>
      </w:r>
      <w:r>
        <w:rPr>
          <w:rFonts w:eastAsia="Times New Roman" w:cs="Times New Roman"/>
          <w:szCs w:val="24"/>
        </w:rPr>
        <w:t xml:space="preserve">του κάθε δήμου. Δεν είναι </w:t>
      </w:r>
      <w:r>
        <w:rPr>
          <w:rFonts w:eastAsia="Times New Roman" w:cs="Times New Roman"/>
          <w:szCs w:val="24"/>
        </w:rPr>
        <w:t>«</w:t>
      </w:r>
      <w:r>
        <w:rPr>
          <w:rFonts w:eastAsia="Times New Roman" w:cs="Times New Roman"/>
          <w:szCs w:val="24"/>
        </w:rPr>
        <w:t>στον αέρα</w:t>
      </w:r>
      <w:r>
        <w:rPr>
          <w:rFonts w:eastAsia="Times New Roman" w:cs="Times New Roman"/>
          <w:szCs w:val="24"/>
        </w:rPr>
        <w:t>»</w:t>
      </w:r>
      <w:r>
        <w:rPr>
          <w:rFonts w:eastAsia="Times New Roman" w:cs="Times New Roman"/>
          <w:szCs w:val="24"/>
        </w:rPr>
        <w:t>. Δεν είναι μόνα τους. Το έχω πει και αυτό δέκα φορές.</w:t>
      </w:r>
    </w:p>
    <w:p w14:paraId="381BDB0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Ειπώθη</w:t>
      </w:r>
      <w:r>
        <w:rPr>
          <w:rFonts w:eastAsia="Times New Roman" w:cs="Times New Roman"/>
          <w:szCs w:val="24"/>
        </w:rPr>
        <w:t xml:space="preserve">κε ότι πρέπει να συνεννοηθούν τα </w:t>
      </w:r>
      <w:r>
        <w:rPr>
          <w:rFonts w:eastAsia="Times New Roman" w:cs="Times New Roman"/>
          <w:szCs w:val="24"/>
        </w:rPr>
        <w:t xml:space="preserve">κέντρα κοινότητας </w:t>
      </w:r>
      <w:r>
        <w:rPr>
          <w:rFonts w:eastAsia="Times New Roman" w:cs="Times New Roman"/>
          <w:szCs w:val="24"/>
        </w:rPr>
        <w:t>με τα ΚΕΠ. Τα ΚΕΠ θεωρούν ότι έχουν πολύ μεγάλη δουλειά. Παρ’ όλα αυτά</w:t>
      </w:r>
      <w:r>
        <w:rPr>
          <w:rFonts w:eastAsia="Times New Roman" w:cs="Times New Roman"/>
          <w:szCs w:val="24"/>
        </w:rPr>
        <w:t>,</w:t>
      </w:r>
      <w:r>
        <w:rPr>
          <w:rFonts w:eastAsia="Times New Roman" w:cs="Times New Roman"/>
          <w:szCs w:val="24"/>
        </w:rPr>
        <w:t xml:space="preserve"> να το δούμε και αυτό. Δεν θέλουμε να κάνουμε την μεγαλύτερη διευκόλυνση των πολιτών; </w:t>
      </w:r>
    </w:p>
    <w:p w14:paraId="381BDB0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Νομίζω, κύριε </w:t>
      </w:r>
      <w:proofErr w:type="spellStart"/>
      <w:r>
        <w:rPr>
          <w:rFonts w:eastAsia="Times New Roman" w:cs="Times New Roman"/>
          <w:szCs w:val="24"/>
        </w:rPr>
        <w:t>Αμυρά</w:t>
      </w:r>
      <w:proofErr w:type="spellEnd"/>
      <w:r>
        <w:rPr>
          <w:rFonts w:eastAsia="Times New Roman" w:cs="Times New Roman"/>
          <w:szCs w:val="24"/>
        </w:rPr>
        <w:t>, ότι ο κυβερνητικός επίτροπ</w:t>
      </w:r>
      <w:r>
        <w:rPr>
          <w:rFonts w:eastAsia="Times New Roman" w:cs="Times New Roman"/>
          <w:szCs w:val="24"/>
        </w:rPr>
        <w:t>ος διασφαλίζει το δημόσιο συμφέρον και η αμοιβή του είναι 50 ευρώ ανά συνεδρίαση, όταν παρίσταται. Επίσης, ρωτήσατε για τις αμοιβές των μελών του διοικητικού συμβουλίου. Παίρνουν και αυτοί 50 ευρώ ανά συνεδρίαση. Δεν αμείβονται διαφορετικά.</w:t>
      </w:r>
    </w:p>
    <w:p w14:paraId="381BDB0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Κυρία Πρόεδρε, </w:t>
      </w:r>
      <w:r>
        <w:rPr>
          <w:rFonts w:eastAsia="Times New Roman" w:cs="Times New Roman"/>
          <w:szCs w:val="24"/>
        </w:rPr>
        <w:t>ολοκλήρωσα. Ευχαριστώ για την ανοχή σας.</w:t>
      </w:r>
    </w:p>
    <w:p w14:paraId="381BDB05" w14:textId="77777777" w:rsidR="00DC23FB" w:rsidRDefault="001C39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81BDB0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w:t>
      </w:r>
    </w:p>
    <w:p w14:paraId="381BDB0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όταν σας εκφώνησα</w:t>
      </w:r>
      <w:r>
        <w:rPr>
          <w:rFonts w:eastAsia="Times New Roman" w:cs="Times New Roman"/>
          <w:szCs w:val="24"/>
        </w:rPr>
        <w:t>,</w:t>
      </w:r>
      <w:r>
        <w:rPr>
          <w:rFonts w:eastAsia="Times New Roman" w:cs="Times New Roman"/>
          <w:szCs w:val="24"/>
        </w:rPr>
        <w:t xml:space="preserve"> δεν ήσασταν εδώ. Θέλετε κατ’ επιείκεια να σας δώσω τον μισό χρόνο;</w:t>
      </w:r>
    </w:p>
    <w:p w14:paraId="381BDB0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 xml:space="preserve">ΓΙΟΣ ΑΜΥΡΑΣ: </w:t>
      </w:r>
      <w:r>
        <w:rPr>
          <w:rFonts w:eastAsia="Times New Roman" w:cs="Times New Roman"/>
          <w:szCs w:val="24"/>
        </w:rPr>
        <w:t>Δεν θέλω να αλλάξω εντελώς τη διαδικασία, κυρία Πρόεδρε. Απλώς να πω ότι δεν ήμουν εδώ, γιατί ήμουν στη Γερουσία, όπου μιλούσα για τη διαδικασία του επείγοντος</w:t>
      </w:r>
      <w:r>
        <w:rPr>
          <w:rFonts w:eastAsia="Times New Roman" w:cs="Times New Roman"/>
          <w:szCs w:val="24"/>
        </w:rPr>
        <w:t>,</w:t>
      </w:r>
      <w:r>
        <w:rPr>
          <w:rFonts w:eastAsia="Times New Roman" w:cs="Times New Roman"/>
          <w:szCs w:val="24"/>
        </w:rPr>
        <w:t xml:space="preserve"> που είχε θέσει η Κυβέρνηση για το νομοσχέδιο που συζητάμε. Οπότε, μεταξύ δύο επειγ</w:t>
      </w:r>
      <w:r>
        <w:rPr>
          <w:rFonts w:eastAsia="Times New Roman" w:cs="Times New Roman"/>
          <w:szCs w:val="24"/>
        </w:rPr>
        <w:t>όντων αναγκάστηκα να εξοκείλλω στη Θεσσαλονίκη! Πρόκειται για το νομοσχέδιο για το λιμάνι της Θεσσαλονίκης.</w:t>
      </w:r>
    </w:p>
    <w:p w14:paraId="381BDB0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Κυρία Πρόεδρε, θα ήθελα τον λόγο.</w:t>
      </w:r>
    </w:p>
    <w:p w14:paraId="381BDB0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Επί προσωπικού.</w:t>
      </w:r>
    </w:p>
    <w:p w14:paraId="381BDB0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Για τις αναφορές της κυρίας Υπουργού.</w:t>
      </w:r>
    </w:p>
    <w:p w14:paraId="381BDB0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Κατ’ αρχάς, κυρία Υπουργέ, μαθήματα κοινοβουλευτικής συμπεριφοράς δεν θα δεχθούμε από κανέναν. </w:t>
      </w:r>
    </w:p>
    <w:p w14:paraId="381BDB0D"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Μάλλον, πρέπει κάποια στιγμή να κάνετε μια αυτοκριτική για τη στάση σας ως Αξιωματική Αντιπολίτευση την περίοδο 2012-2014</w:t>
      </w:r>
      <w:r>
        <w:rPr>
          <w:rFonts w:eastAsia="Times New Roman" w:cs="Times New Roman"/>
          <w:szCs w:val="24"/>
        </w:rPr>
        <w:t xml:space="preserve"> και για τις προεκλογικές σας υποσχέσεις, που τελικά δεν τηρήσατε.</w:t>
      </w:r>
    </w:p>
    <w:p w14:paraId="381BDB0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Όμως, επί της ουσίας αυτών που είπατε, επειδή επιλέγεται στατιστικά ο κίνδυνος φτώχειας, αν συγκρίνετε το 2012, που ανέλαβε η </w:t>
      </w:r>
      <w:r>
        <w:rPr>
          <w:rFonts w:eastAsia="Times New Roman" w:cs="Times New Roman"/>
          <w:szCs w:val="24"/>
        </w:rPr>
        <w:t xml:space="preserve">κυβέρνηση </w:t>
      </w:r>
      <w:r>
        <w:rPr>
          <w:rFonts w:eastAsia="Times New Roman" w:cs="Times New Roman"/>
          <w:szCs w:val="24"/>
        </w:rPr>
        <w:t xml:space="preserve">Σαμαρά, με το 2014, που παρέδωσε, μειώθηκε. Μειώθηκε </w:t>
      </w:r>
      <w:r>
        <w:rPr>
          <w:rFonts w:eastAsia="Times New Roman" w:cs="Times New Roman"/>
          <w:szCs w:val="24"/>
        </w:rPr>
        <w:t xml:space="preserve">επί της </w:t>
      </w:r>
      <w:r>
        <w:rPr>
          <w:rFonts w:eastAsia="Times New Roman" w:cs="Times New Roman"/>
          <w:szCs w:val="24"/>
        </w:rPr>
        <w:t xml:space="preserve">κυβέρνησης </w:t>
      </w:r>
      <w:r>
        <w:rPr>
          <w:rFonts w:eastAsia="Times New Roman" w:cs="Times New Roman"/>
          <w:szCs w:val="24"/>
        </w:rPr>
        <w:t>Σαμαρά.</w:t>
      </w:r>
    </w:p>
    <w:p w14:paraId="381BDB0F"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Εσείς, όμως, δεν απαντήσατε στα στοιχεία του προϋπολογισμού που σας είπα, για το 1 δισεκατομμύριο ευρώ λιγότερα</w:t>
      </w:r>
      <w:r>
        <w:rPr>
          <w:rFonts w:eastAsia="Times New Roman" w:cs="Times New Roman"/>
          <w:szCs w:val="24"/>
        </w:rPr>
        <w:t>,</w:t>
      </w:r>
      <w:r>
        <w:rPr>
          <w:rFonts w:eastAsia="Times New Roman" w:cs="Times New Roman"/>
          <w:szCs w:val="24"/>
        </w:rPr>
        <w:t xml:space="preserve"> που δίνετε κοινωνικές παροχές, δεν λέτε τίποτα για τις συντάξεις</w:t>
      </w:r>
      <w:r>
        <w:rPr>
          <w:rFonts w:eastAsia="Times New Roman" w:cs="Times New Roman"/>
          <w:szCs w:val="24"/>
        </w:rPr>
        <w:t>,</w:t>
      </w:r>
      <w:r>
        <w:rPr>
          <w:rFonts w:eastAsia="Times New Roman" w:cs="Times New Roman"/>
          <w:szCs w:val="24"/>
        </w:rPr>
        <w:t xml:space="preserve"> που μειώνονται </w:t>
      </w:r>
      <w:r>
        <w:rPr>
          <w:rFonts w:eastAsia="Times New Roman" w:cs="Times New Roman"/>
          <w:szCs w:val="24"/>
        </w:rPr>
        <w:t>κατά</w:t>
      </w:r>
      <w:r>
        <w:rPr>
          <w:rFonts w:eastAsia="Times New Roman" w:cs="Times New Roman"/>
          <w:szCs w:val="24"/>
        </w:rPr>
        <w:t xml:space="preserve"> δύο δισεκατομμύρια το 2019, δε</w:t>
      </w:r>
      <w:r>
        <w:rPr>
          <w:rFonts w:eastAsia="Times New Roman" w:cs="Times New Roman"/>
          <w:szCs w:val="24"/>
        </w:rPr>
        <w:t xml:space="preserve">ν λέτε τίποτα για τη μείωση του αφορολόγητου, δεν λέτε τίποτα για την κατάργηση του ΕΚΑΣ, δεν λέτε τίποτα για την κατάργηση των </w:t>
      </w:r>
      <w:proofErr w:type="spellStart"/>
      <w:r>
        <w:rPr>
          <w:rFonts w:eastAsia="Times New Roman" w:cs="Times New Roman"/>
          <w:szCs w:val="24"/>
        </w:rPr>
        <w:t>πολυτεκνικών</w:t>
      </w:r>
      <w:proofErr w:type="spellEnd"/>
      <w:r>
        <w:rPr>
          <w:rFonts w:eastAsia="Times New Roman" w:cs="Times New Roman"/>
          <w:szCs w:val="24"/>
        </w:rPr>
        <w:t xml:space="preserve"> επιδομάτων. Για κοινωνική αναλγησία</w:t>
      </w:r>
      <w:r>
        <w:rPr>
          <w:rFonts w:eastAsia="Times New Roman" w:cs="Times New Roman"/>
          <w:szCs w:val="24"/>
        </w:rPr>
        <w:t>,</w:t>
      </w:r>
      <w:r>
        <w:rPr>
          <w:rFonts w:eastAsia="Times New Roman" w:cs="Times New Roman"/>
          <w:szCs w:val="24"/>
        </w:rPr>
        <w:t xml:space="preserve"> μάλλον τον εαυτό σας πρέπει να κατηγορήσετε.</w:t>
      </w:r>
    </w:p>
    <w:p w14:paraId="381BDB1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Ευχαριστώ.</w:t>
      </w:r>
    </w:p>
    <w:p w14:paraId="381BDB1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Το έχω </w:t>
      </w:r>
      <w:r>
        <w:rPr>
          <w:rFonts w:eastAsia="Times New Roman" w:cs="Times New Roman"/>
          <w:szCs w:val="24"/>
        </w:rPr>
        <w:t xml:space="preserve">καταθέσει πέντε φορές και θα το καταθέσω ξανά στον κ. </w:t>
      </w:r>
      <w:proofErr w:type="spellStart"/>
      <w:r>
        <w:rPr>
          <w:rFonts w:eastAsia="Times New Roman" w:cs="Times New Roman"/>
          <w:szCs w:val="24"/>
        </w:rPr>
        <w:t>Μηταράκη</w:t>
      </w:r>
      <w:proofErr w:type="spellEnd"/>
      <w:r>
        <w:rPr>
          <w:rFonts w:eastAsia="Times New Roman" w:cs="Times New Roman"/>
          <w:szCs w:val="24"/>
        </w:rPr>
        <w:t>.</w:t>
      </w:r>
    </w:p>
    <w:p w14:paraId="381BDB1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Μερόπη </w:t>
      </w:r>
      <w:proofErr w:type="spellStart"/>
      <w:r>
        <w:rPr>
          <w:rFonts w:eastAsia="Times New Roman" w:cs="Times New Roman"/>
          <w:szCs w:val="24"/>
        </w:rPr>
        <w:t>Τζούφη</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w:t>
      </w:r>
      <w:r>
        <w:rPr>
          <w:rFonts w:eastAsia="Times New Roman" w:cs="Times New Roman"/>
          <w:szCs w:val="24"/>
        </w:rPr>
        <w:t>ν της Βουλής)</w:t>
      </w:r>
    </w:p>
    <w:p w14:paraId="381BDB1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Όμως, όπως καταλαβαίνετε, αυτά δεν αποδεικνύονται στο ακροατήριο που παρακολουθεί. Ο καθένας μπορεί να ισχυρίζεται ό,τι νομίζει.</w:t>
      </w:r>
    </w:p>
    <w:p w14:paraId="381BDB1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w:t>
      </w:r>
      <w:r>
        <w:rPr>
          <w:rFonts w:eastAsia="Times New Roman" w:cs="Times New Roman"/>
          <w:b/>
          <w:szCs w:val="24"/>
        </w:rPr>
        <w:t>ι Κοινωνικής Αλληλεγγύης):</w:t>
      </w:r>
      <w:r>
        <w:rPr>
          <w:rFonts w:eastAsia="Times New Roman" w:cs="Times New Roman"/>
          <w:szCs w:val="24"/>
        </w:rPr>
        <w:t xml:space="preserve"> Τα έχει καταθέσει η κ. </w:t>
      </w:r>
      <w:proofErr w:type="spellStart"/>
      <w:r>
        <w:rPr>
          <w:rFonts w:eastAsia="Times New Roman" w:cs="Times New Roman"/>
          <w:szCs w:val="24"/>
        </w:rPr>
        <w:t>Τζούφη</w:t>
      </w:r>
      <w:proofErr w:type="spellEnd"/>
      <w:r>
        <w:rPr>
          <w:rFonts w:eastAsia="Times New Roman" w:cs="Times New Roman"/>
          <w:szCs w:val="24"/>
        </w:rPr>
        <w:t>.</w:t>
      </w:r>
    </w:p>
    <w:p w14:paraId="381BDB1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Να αλλάξετε τον νόμο. Έχετε ψηφίσει νόμο.</w:t>
      </w:r>
    </w:p>
    <w:p w14:paraId="381BDB1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κηρύσσεται περαιωμένη η συζήτηση επί της αρχής, των άρθρων, των τ</w:t>
      </w:r>
      <w:r>
        <w:rPr>
          <w:rFonts w:eastAsia="Times New Roman" w:cs="Times New Roman"/>
          <w:szCs w:val="24"/>
        </w:rPr>
        <w:t>ροπολογιών και του συνόλου του σχεδίου νόμου του Υπουργείου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«Μετεξέλιξη του Οργανισμού Γεωργικών Ασφαλίσεων σε Οργανισμό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Κοινωνικής Αλληλεγγύης (ΟΠΕΚΑ) και λοιπές διατάξει</w:t>
      </w:r>
      <w:r>
        <w:rPr>
          <w:rFonts w:eastAsia="Times New Roman" w:cs="Times New Roman"/>
          <w:szCs w:val="24"/>
        </w:rPr>
        <w:t>ς».</w:t>
      </w:r>
    </w:p>
    <w:p w14:paraId="381BDB17"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381BDB1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B1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w:t>
      </w:r>
      <w:r>
        <w:rPr>
          <w:rFonts w:eastAsia="Times New Roman" w:cs="Times New Roman"/>
          <w:b/>
          <w:szCs w:val="24"/>
        </w:rPr>
        <w:t xml:space="preserve"> ΜΗΤΑΡΑΚΗΣ:</w:t>
      </w:r>
      <w:r>
        <w:rPr>
          <w:rFonts w:eastAsia="Times New Roman" w:cs="Times New Roman"/>
          <w:szCs w:val="24"/>
        </w:rPr>
        <w:t xml:space="preserve"> Όχι.</w:t>
      </w:r>
    </w:p>
    <w:p w14:paraId="381BDB1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381BDB1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B1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B1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81BDB1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Παρών.</w:t>
      </w:r>
    </w:p>
    <w:p w14:paraId="381BDB1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B2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w:t>
      </w:r>
      <w:r>
        <w:rPr>
          <w:rFonts w:eastAsia="Times New Roman" w:cs="Times New Roman"/>
          <w:szCs w:val="24"/>
        </w:rPr>
        <w:t>νομοσχέδιο</w:t>
      </w:r>
      <w:r>
        <w:rPr>
          <w:rFonts w:eastAsia="Times New Roman" w:cs="Times New Roman"/>
          <w:szCs w:val="24"/>
        </w:rPr>
        <w:t xml:space="preserve"> του Υπουργείου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«Μετεξέλιξη του Οργανισμού Γεωργικών Ασφαλίσεων σε Οργανισμό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Κοινωνικής Αλληλεγγύης (ΟΠΕΚΑ) και λοιπές διατάξεις» έγινε δεκτό επί της αρχής κατά πλειοψηφία.</w:t>
      </w:r>
    </w:p>
    <w:p w14:paraId="381BDB21"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η ψήφισή τους θα γίνει χωριστά.</w:t>
      </w:r>
    </w:p>
    <w:p w14:paraId="381BDB2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381BDB2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B2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B2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B2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B2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381BDB2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81BDB2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B2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r>
        <w:rPr>
          <w:rFonts w:eastAsia="Times New Roman" w:cs="Times New Roman"/>
          <w:szCs w:val="24"/>
        </w:rPr>
        <w:t>.</w:t>
      </w:r>
    </w:p>
    <w:p w14:paraId="381BDB2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 έχει δεκτό ως έχει κατά πλειοψηφία.</w:t>
      </w:r>
    </w:p>
    <w:p w14:paraId="381BDB2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381BDB2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B2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B2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B3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B3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w:t>
      </w:r>
      <w:r>
        <w:rPr>
          <w:rFonts w:eastAsia="Times New Roman" w:cs="Times New Roman"/>
          <w:b/>
          <w:szCs w:val="24"/>
        </w:rPr>
        <w:t>ΜΑΝΟΥΗΛ ΣΥΝΤΥΧΑΚΗΣ:</w:t>
      </w:r>
      <w:r>
        <w:rPr>
          <w:rFonts w:eastAsia="Times New Roman" w:cs="Times New Roman"/>
          <w:szCs w:val="24"/>
        </w:rPr>
        <w:t xml:space="preserve"> Όχι.</w:t>
      </w:r>
    </w:p>
    <w:p w14:paraId="381BDB3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81BDB3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B3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B3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 </w:t>
      </w:r>
      <w:r>
        <w:rPr>
          <w:rFonts w:eastAsia="Times New Roman" w:cs="Times New Roman"/>
          <w:szCs w:val="24"/>
        </w:rPr>
        <w:t xml:space="preserve">έγινε </w:t>
      </w:r>
      <w:r>
        <w:rPr>
          <w:rFonts w:eastAsia="Times New Roman" w:cs="Times New Roman"/>
          <w:szCs w:val="24"/>
        </w:rPr>
        <w:t>δεκτό ως έχει κατά πλειοψηφία.</w:t>
      </w:r>
    </w:p>
    <w:p w14:paraId="381BDB3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381BDB3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B3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B3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381BDB3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B3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B3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81BDB3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Παρών.</w:t>
      </w:r>
    </w:p>
    <w:p w14:paraId="381BDB3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B3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3 </w:t>
      </w:r>
      <w:r>
        <w:rPr>
          <w:rFonts w:eastAsia="Times New Roman" w:cs="Times New Roman"/>
          <w:szCs w:val="24"/>
        </w:rPr>
        <w:t xml:space="preserve">έγινε </w:t>
      </w:r>
      <w:r>
        <w:rPr>
          <w:rFonts w:eastAsia="Times New Roman" w:cs="Times New Roman"/>
          <w:szCs w:val="24"/>
        </w:rPr>
        <w:t>δεκτό ως έχει κατά πλειοψηφία.</w:t>
      </w:r>
    </w:p>
    <w:p w14:paraId="381BDB4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381BDB4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B4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B4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381BDB4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381BDB4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381BDB4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ΑΘΑΝΑΣΙΟΣ ΠΑΠΑΧ</w:t>
      </w:r>
      <w:r>
        <w:rPr>
          <w:rFonts w:eastAsia="Times New Roman" w:cs="Times New Roman"/>
          <w:b/>
          <w:szCs w:val="24"/>
        </w:rPr>
        <w:t>ΡΙΣΤΟΠΟΥΛΟΣ:</w:t>
      </w:r>
      <w:r>
        <w:rPr>
          <w:rFonts w:eastAsia="Times New Roman" w:cs="Times New Roman"/>
          <w:szCs w:val="24"/>
        </w:rPr>
        <w:t xml:space="preserve"> Ναι.</w:t>
      </w:r>
    </w:p>
    <w:p w14:paraId="381BDB4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Παρών.</w:t>
      </w:r>
    </w:p>
    <w:p w14:paraId="381BDB4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B4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4 </w:t>
      </w:r>
      <w:r>
        <w:rPr>
          <w:rFonts w:eastAsia="Times New Roman" w:cs="Times New Roman"/>
          <w:szCs w:val="24"/>
        </w:rPr>
        <w:t xml:space="preserve">έγινε </w:t>
      </w:r>
      <w:r>
        <w:rPr>
          <w:rFonts w:eastAsia="Times New Roman" w:cs="Times New Roman"/>
          <w:szCs w:val="24"/>
        </w:rPr>
        <w:t>δεκτό ως έχει κατά πλειοψηφία.</w:t>
      </w:r>
    </w:p>
    <w:p w14:paraId="381BDB4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381BDB4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B4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B4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B4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B4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B5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81BDB5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B5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B5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5 </w:t>
      </w:r>
      <w:r>
        <w:rPr>
          <w:rFonts w:eastAsia="Times New Roman" w:cs="Times New Roman"/>
          <w:szCs w:val="24"/>
        </w:rPr>
        <w:t xml:space="preserve">έγινε </w:t>
      </w:r>
      <w:r>
        <w:rPr>
          <w:rFonts w:eastAsia="Times New Roman" w:cs="Times New Roman"/>
          <w:szCs w:val="24"/>
        </w:rPr>
        <w:t>δεκτό ως έχει κατά</w:t>
      </w:r>
      <w:r>
        <w:rPr>
          <w:rFonts w:eastAsia="Times New Roman" w:cs="Times New Roman"/>
          <w:szCs w:val="24"/>
        </w:rPr>
        <w:t xml:space="preserve"> πλειοψηφία.</w:t>
      </w:r>
    </w:p>
    <w:p w14:paraId="381BDB5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381BDB5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B5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B5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381BDB5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B5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B5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81BDB5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Παρών.</w:t>
      </w:r>
    </w:p>
    <w:p w14:paraId="381BDB5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381BDB5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6 </w:t>
      </w:r>
      <w:r>
        <w:rPr>
          <w:rFonts w:eastAsia="Times New Roman" w:cs="Times New Roman"/>
          <w:szCs w:val="24"/>
        </w:rPr>
        <w:t xml:space="preserve">έγινε </w:t>
      </w:r>
      <w:r>
        <w:rPr>
          <w:rFonts w:eastAsia="Times New Roman" w:cs="Times New Roman"/>
          <w:szCs w:val="24"/>
        </w:rPr>
        <w:t>δεκτό ως έχει κατά πλειοψηφία.</w:t>
      </w:r>
    </w:p>
    <w:p w14:paraId="381BDB5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381BDB5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B6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B6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B6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ΝΝΗΣ ΣΑΧΙΝΙΔΗΣ:</w:t>
      </w:r>
      <w:r>
        <w:rPr>
          <w:rFonts w:eastAsia="Times New Roman" w:cs="Times New Roman"/>
          <w:szCs w:val="24"/>
        </w:rPr>
        <w:t xml:space="preserve"> Όχι.</w:t>
      </w:r>
    </w:p>
    <w:p w14:paraId="381BDB6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B6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81BDB6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B6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B6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7 </w:t>
      </w:r>
      <w:r>
        <w:rPr>
          <w:rFonts w:eastAsia="Times New Roman" w:cs="Times New Roman"/>
          <w:szCs w:val="24"/>
        </w:rPr>
        <w:t xml:space="preserve">έγινε </w:t>
      </w:r>
      <w:r>
        <w:rPr>
          <w:rFonts w:eastAsia="Times New Roman" w:cs="Times New Roman"/>
          <w:szCs w:val="24"/>
        </w:rPr>
        <w:t>δεκτό ως έχει κατά πλειοψηφία.</w:t>
      </w:r>
    </w:p>
    <w:p w14:paraId="381BDB6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w:t>
      </w:r>
      <w:r>
        <w:rPr>
          <w:rFonts w:eastAsia="Times New Roman" w:cs="Times New Roman"/>
          <w:szCs w:val="24"/>
        </w:rPr>
        <w:t>κτό το άρθρο 8 ως έχει;</w:t>
      </w:r>
    </w:p>
    <w:p w14:paraId="381BDB6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B6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B6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B6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B6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B6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81BDB6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B7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B7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Συνεπώς το άρθρο 8 </w:t>
      </w:r>
      <w:r>
        <w:rPr>
          <w:rFonts w:eastAsia="Times New Roman" w:cs="Times New Roman"/>
          <w:szCs w:val="24"/>
        </w:rPr>
        <w:t xml:space="preserve">έγινε </w:t>
      </w:r>
      <w:r>
        <w:rPr>
          <w:rFonts w:eastAsia="Times New Roman" w:cs="Times New Roman"/>
          <w:szCs w:val="24"/>
        </w:rPr>
        <w:t>δεκτό ως έχει κατά πλειοψηφία.</w:t>
      </w:r>
    </w:p>
    <w:p w14:paraId="381BDB72"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9</w:t>
      </w:r>
      <w:r>
        <w:rPr>
          <w:rFonts w:eastAsia="Times New Roman"/>
          <w:szCs w:val="24"/>
        </w:rPr>
        <w:t>,</w:t>
      </w:r>
      <w:r>
        <w:rPr>
          <w:rFonts w:eastAsia="Times New Roman"/>
          <w:szCs w:val="24"/>
        </w:rPr>
        <w:t xml:space="preserve"> όπως τροποποιήθηκε από την κυρία Υπουργό;</w:t>
      </w:r>
    </w:p>
    <w:p w14:paraId="381BDB73"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B74"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B75"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Παρών.</w:t>
      </w:r>
    </w:p>
    <w:p w14:paraId="381BDB76" w14:textId="77777777" w:rsidR="00DC23FB" w:rsidRDefault="001C39CE">
      <w:pPr>
        <w:spacing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ΣΑΧΙΝΙΔΗΣ:</w:t>
      </w:r>
      <w:r>
        <w:rPr>
          <w:rFonts w:eastAsia="Times New Roman"/>
          <w:szCs w:val="24"/>
        </w:rPr>
        <w:t xml:space="preserve"> Όχι.</w:t>
      </w:r>
    </w:p>
    <w:p w14:paraId="381BDB77"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B78"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B79"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Όχι.</w:t>
      </w:r>
    </w:p>
    <w:p w14:paraId="381BDB7A"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Παρών.</w:t>
      </w:r>
    </w:p>
    <w:p w14:paraId="381BDB7B"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9 έγινε δεκτό, όπως τροποποιήθηκε από την κυρία Υπουργό, κατά πλειοψη</w:t>
      </w:r>
      <w:r>
        <w:rPr>
          <w:rFonts w:eastAsia="Times New Roman"/>
          <w:szCs w:val="24"/>
        </w:rPr>
        <w:t>φία.</w:t>
      </w:r>
    </w:p>
    <w:p w14:paraId="381BDB7C"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381BDB7D"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B7E"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B7F"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B80"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B81"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B82"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B83"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B84" w14:textId="77777777" w:rsidR="00DC23FB" w:rsidRDefault="001C39CE">
      <w:pPr>
        <w:spacing w:line="600" w:lineRule="auto"/>
        <w:ind w:firstLine="720"/>
        <w:jc w:val="both"/>
        <w:rPr>
          <w:rFonts w:eastAsia="Times New Roman"/>
          <w:szCs w:val="24"/>
        </w:rPr>
      </w:pPr>
      <w:r>
        <w:rPr>
          <w:rFonts w:eastAsia="Times New Roman"/>
          <w:b/>
          <w:szCs w:val="24"/>
        </w:rPr>
        <w:t>ΓΕΩΡΓΙΟΣ ΑΜ</w:t>
      </w:r>
      <w:r>
        <w:rPr>
          <w:rFonts w:eastAsia="Times New Roman"/>
          <w:b/>
          <w:szCs w:val="24"/>
        </w:rPr>
        <w:t>ΥΡΑΣ:</w:t>
      </w:r>
      <w:r>
        <w:rPr>
          <w:rFonts w:eastAsia="Times New Roman"/>
          <w:szCs w:val="24"/>
        </w:rPr>
        <w:t xml:space="preserve"> Ναι.</w:t>
      </w:r>
    </w:p>
    <w:p w14:paraId="381BDB85"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10 έγινε δεκτό ως έχει κατά πλειοψηφία.</w:t>
      </w:r>
    </w:p>
    <w:p w14:paraId="381BDB86"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11 ως έχει;</w:t>
      </w:r>
    </w:p>
    <w:p w14:paraId="381BDB87"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B88"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B89"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B8A" w14:textId="77777777" w:rsidR="00DC23FB" w:rsidRDefault="001C39CE">
      <w:pPr>
        <w:spacing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ΣΑΧΙΝΙΔΗΣ:</w:t>
      </w:r>
      <w:r>
        <w:rPr>
          <w:rFonts w:eastAsia="Times New Roman"/>
          <w:szCs w:val="24"/>
        </w:rPr>
        <w:t xml:space="preserve"> Όχι.</w:t>
      </w:r>
    </w:p>
    <w:p w14:paraId="381BDB8B"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B8C"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B8D"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Όχι.</w:t>
      </w:r>
    </w:p>
    <w:p w14:paraId="381BDB8E"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B8F"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11 έγινε δεκτό ως έχει κατά πλειοψηφία.</w:t>
      </w:r>
    </w:p>
    <w:p w14:paraId="381BDB90"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w:t>
      </w:r>
      <w:r>
        <w:rPr>
          <w:rFonts w:eastAsia="Times New Roman"/>
          <w:szCs w:val="24"/>
        </w:rPr>
        <w:t xml:space="preserve"> το άρθρο 12 ως έχει;</w:t>
      </w:r>
    </w:p>
    <w:p w14:paraId="381BDB91"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B92"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B93"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Παρών.</w:t>
      </w:r>
    </w:p>
    <w:p w14:paraId="381BDB94"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B95"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B96"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B97"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B98"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Παρών.</w:t>
      </w:r>
    </w:p>
    <w:p w14:paraId="381BDB99"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12 έγινε δεκτό ως έχει κατά πλειοψηφία.</w:t>
      </w:r>
    </w:p>
    <w:p w14:paraId="381BDB9A"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13 ως έχει;</w:t>
      </w:r>
    </w:p>
    <w:p w14:paraId="381BDB9B"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B9C"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B9D"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B9E"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B9F" w14:textId="77777777" w:rsidR="00DC23FB" w:rsidRDefault="001C39CE">
      <w:pPr>
        <w:spacing w:line="600" w:lineRule="auto"/>
        <w:ind w:firstLine="720"/>
        <w:jc w:val="both"/>
        <w:rPr>
          <w:rFonts w:eastAsia="Times New Roman"/>
          <w:szCs w:val="24"/>
        </w:rPr>
      </w:pPr>
      <w:r>
        <w:rPr>
          <w:rFonts w:eastAsia="Times New Roman"/>
          <w:b/>
          <w:szCs w:val="24"/>
        </w:rPr>
        <w:t>Ε</w:t>
      </w:r>
      <w:r>
        <w:rPr>
          <w:rFonts w:eastAsia="Times New Roman"/>
          <w:b/>
          <w:szCs w:val="24"/>
        </w:rPr>
        <w:t>ΜΜΑΝΟΥΗΛ ΣΥΝΤΥΧΑΚΗΣ:</w:t>
      </w:r>
      <w:r>
        <w:rPr>
          <w:rFonts w:eastAsia="Times New Roman"/>
          <w:szCs w:val="24"/>
        </w:rPr>
        <w:t xml:space="preserve"> Παρών.</w:t>
      </w:r>
    </w:p>
    <w:p w14:paraId="381BDBA0"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BA1"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BA2"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BA3"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13 έγινε δεκτό ως έχει κατά πλειοψηφία.</w:t>
      </w:r>
    </w:p>
    <w:p w14:paraId="381BDBA4"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14 ως έ</w:t>
      </w:r>
      <w:r>
        <w:rPr>
          <w:rFonts w:eastAsia="Times New Roman"/>
          <w:szCs w:val="24"/>
        </w:rPr>
        <w:t>χει;</w:t>
      </w:r>
    </w:p>
    <w:p w14:paraId="381BDBA5"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BA6"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BA7"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BA8"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BA9"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BAA"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BAB"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BAC"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BAD"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14 έγινε δεκτό ως έχει κατά πλειοψηφία.</w:t>
      </w:r>
    </w:p>
    <w:p w14:paraId="381BDBAE"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381BDBAF"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BB0"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BB1"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BB2"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BB3"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BB4"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BB5"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BB6"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BB7"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15 έγινε δεκτό ως έχει κατά πλειοψηφία.</w:t>
      </w:r>
    </w:p>
    <w:p w14:paraId="381BDBB8" w14:textId="77777777" w:rsidR="00DC23FB" w:rsidRDefault="001C39CE">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16 ως </w:t>
      </w:r>
      <w:r>
        <w:rPr>
          <w:rFonts w:eastAsia="Times New Roman"/>
          <w:szCs w:val="24"/>
        </w:rPr>
        <w:t>έχει;</w:t>
      </w:r>
    </w:p>
    <w:p w14:paraId="381BDBB9"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BBA"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BBB"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BBC"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BBD"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BBE"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BBF"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BC0"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BC1" w14:textId="77777777" w:rsidR="00DC23FB" w:rsidRDefault="001C39CE">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Συνεπώς το άρθρο 16 έγινε δεκτό ως έχει κατά πλειοψηφία.</w:t>
      </w:r>
    </w:p>
    <w:p w14:paraId="381BDBC2"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17 ως έχει;</w:t>
      </w:r>
    </w:p>
    <w:p w14:paraId="381BDBC3"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BC4"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BC5"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BC6"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BC7"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BC8"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BC9"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BCA"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BCB"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17 έγινε δεκτό ως έχει κατά πλειοψηφία.</w:t>
      </w:r>
    </w:p>
    <w:p w14:paraId="381BDBCC"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18 ως έχει;</w:t>
      </w:r>
    </w:p>
    <w:p w14:paraId="381BDBCD"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BCE"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BCF"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BD0"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BD1"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BD2"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BD3"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BD4"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BD5"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w:t>
      </w:r>
      <w:r>
        <w:rPr>
          <w:rFonts w:eastAsia="Times New Roman"/>
          <w:szCs w:val="24"/>
        </w:rPr>
        <w:t xml:space="preserve"> το άρθρο 18 έγινε δεκτό ως έχει κατά πλειοψηφία.</w:t>
      </w:r>
    </w:p>
    <w:p w14:paraId="381BDBD6"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19 ως έχει;</w:t>
      </w:r>
    </w:p>
    <w:p w14:paraId="381BDBD7"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BD8"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BD9"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BDA"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BDB"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BDC" w14:textId="77777777" w:rsidR="00DC23FB" w:rsidRDefault="001C39CE">
      <w:pPr>
        <w:spacing w:line="600" w:lineRule="auto"/>
        <w:ind w:firstLine="720"/>
        <w:jc w:val="both"/>
        <w:rPr>
          <w:rFonts w:eastAsia="Times New Roman"/>
          <w:szCs w:val="24"/>
        </w:rPr>
      </w:pPr>
      <w:r>
        <w:rPr>
          <w:rFonts w:eastAsia="Times New Roman"/>
          <w:b/>
          <w:szCs w:val="24"/>
        </w:rPr>
        <w:t>ΑΘΑΝΑΣΙΟΣ ΠΑΠΑΧΡΙΣΤΟΠΟΥ</w:t>
      </w:r>
      <w:r>
        <w:rPr>
          <w:rFonts w:eastAsia="Times New Roman"/>
          <w:b/>
          <w:szCs w:val="24"/>
        </w:rPr>
        <w:t xml:space="preserve">ΛΟΣ: </w:t>
      </w:r>
      <w:r>
        <w:rPr>
          <w:rFonts w:eastAsia="Times New Roman"/>
          <w:szCs w:val="24"/>
        </w:rPr>
        <w:t xml:space="preserve">Ναι. </w:t>
      </w:r>
    </w:p>
    <w:p w14:paraId="381BDBDD"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BDE"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BDF"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19 έγινε δεκτό ως έχει κατά πλειοψηφία.</w:t>
      </w:r>
    </w:p>
    <w:p w14:paraId="381BDBE0"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14:paraId="381BDBE1"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BE2"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BE3"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BE4"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BE5"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BE6"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BE7"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BE8"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BE9"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20 έγινε δεκτό ως έχει κατά πλε</w:t>
      </w:r>
      <w:r>
        <w:rPr>
          <w:rFonts w:eastAsia="Times New Roman"/>
          <w:szCs w:val="24"/>
        </w:rPr>
        <w:t>ιοψηφία.</w:t>
      </w:r>
    </w:p>
    <w:p w14:paraId="381BDBEA"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21 ως έχει;</w:t>
      </w:r>
    </w:p>
    <w:p w14:paraId="381BDBEB"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BEC"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BED"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BEE"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BEF"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BF0"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BF1"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BF2"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BF3"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21 έγινε δεκτό ως έχει κατά πλειοψηφία.</w:t>
      </w:r>
    </w:p>
    <w:p w14:paraId="381BDBF4"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14:paraId="381BDBF5"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BF6"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BF7"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BF8" w14:textId="77777777" w:rsidR="00DC23FB" w:rsidRDefault="001C39CE">
      <w:pPr>
        <w:spacing w:line="600" w:lineRule="auto"/>
        <w:ind w:firstLine="720"/>
        <w:jc w:val="both"/>
        <w:rPr>
          <w:rFonts w:eastAsia="Times New Roman"/>
          <w:szCs w:val="24"/>
        </w:rPr>
      </w:pPr>
      <w:r>
        <w:rPr>
          <w:rFonts w:eastAsia="Times New Roman"/>
          <w:b/>
          <w:szCs w:val="24"/>
        </w:rPr>
        <w:t>ΙΩΑ</w:t>
      </w:r>
      <w:r>
        <w:rPr>
          <w:rFonts w:eastAsia="Times New Roman"/>
          <w:b/>
          <w:szCs w:val="24"/>
        </w:rPr>
        <w:t>ΝΝΗΣ ΣΑΧΙΝΙΔΗΣ:</w:t>
      </w:r>
      <w:r>
        <w:rPr>
          <w:rFonts w:eastAsia="Times New Roman"/>
          <w:szCs w:val="24"/>
        </w:rPr>
        <w:t xml:space="preserve"> Όχι.</w:t>
      </w:r>
    </w:p>
    <w:p w14:paraId="381BDBF9"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BFA"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BFB"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BFC"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BFD"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22 έγινε δεκτό ως έχει κατά πλειοψηφία.</w:t>
      </w:r>
    </w:p>
    <w:p w14:paraId="381BDBFE" w14:textId="77777777" w:rsidR="00DC23FB" w:rsidRDefault="001C39CE">
      <w:pPr>
        <w:spacing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23 ως έχει;</w:t>
      </w:r>
    </w:p>
    <w:p w14:paraId="381BDBFF"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C00"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C01"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C02"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C03"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C04"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C05"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C06"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C07" w14:textId="77777777" w:rsidR="00DC23FB" w:rsidRDefault="001C39CE">
      <w:pPr>
        <w:spacing w:line="600" w:lineRule="auto"/>
        <w:ind w:firstLine="720"/>
        <w:jc w:val="both"/>
        <w:rPr>
          <w:rFonts w:eastAsia="Times New Roman"/>
          <w:szCs w:val="24"/>
        </w:rPr>
      </w:pPr>
      <w:r>
        <w:rPr>
          <w:rFonts w:eastAsia="Times New Roman"/>
          <w:b/>
          <w:szCs w:val="24"/>
        </w:rPr>
        <w:t>ΠΡΟΕΔΡΕΥΟΥΣΑ (Αναστα</w:t>
      </w:r>
      <w:r>
        <w:rPr>
          <w:rFonts w:eastAsia="Times New Roman"/>
          <w:b/>
          <w:szCs w:val="24"/>
        </w:rPr>
        <w:t xml:space="preserve">σία Χριστοδουλοπούλου): </w:t>
      </w:r>
      <w:r>
        <w:rPr>
          <w:rFonts w:eastAsia="Times New Roman"/>
          <w:szCs w:val="24"/>
        </w:rPr>
        <w:t>Συνεπώς το άρθρο 23 έγινε δεκτό ως έχει κατά πλειοψηφία.</w:t>
      </w:r>
    </w:p>
    <w:p w14:paraId="381BDC08"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24 ως έχει;</w:t>
      </w:r>
    </w:p>
    <w:p w14:paraId="381BDC09"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C0A"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C0B"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C0C"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C0D"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C0E"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C0F"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C10"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C11"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24 έγινε δεκτό ως έχει κατά πλειοψηφία.</w:t>
      </w:r>
    </w:p>
    <w:p w14:paraId="381BDC12"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25 ως έχει;</w:t>
      </w:r>
    </w:p>
    <w:p w14:paraId="381BDC13" w14:textId="77777777" w:rsidR="00DC23FB" w:rsidRDefault="001C39CE">
      <w:pPr>
        <w:spacing w:line="600" w:lineRule="auto"/>
        <w:ind w:firstLine="720"/>
        <w:jc w:val="both"/>
        <w:rPr>
          <w:rFonts w:eastAsia="Times New Roman"/>
          <w:szCs w:val="24"/>
        </w:rPr>
      </w:pPr>
      <w:r>
        <w:rPr>
          <w:rFonts w:eastAsia="Times New Roman"/>
          <w:b/>
          <w:szCs w:val="24"/>
        </w:rPr>
        <w:t xml:space="preserve">ΕΛΙΣΣΑΒΕΤ </w:t>
      </w:r>
      <w:r>
        <w:rPr>
          <w:rFonts w:eastAsia="Times New Roman"/>
          <w:b/>
          <w:szCs w:val="24"/>
        </w:rPr>
        <w:t>ΣΚΟΥΦΑ:</w:t>
      </w:r>
      <w:r>
        <w:rPr>
          <w:rFonts w:eastAsia="Times New Roman"/>
          <w:szCs w:val="24"/>
        </w:rPr>
        <w:t xml:space="preserve"> Ναι.</w:t>
      </w:r>
    </w:p>
    <w:p w14:paraId="381BDC14"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C15"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C16"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C17"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C18"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C19"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C1A"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C1B"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w:t>
      </w:r>
      <w:r>
        <w:rPr>
          <w:rFonts w:eastAsia="Times New Roman"/>
          <w:szCs w:val="24"/>
        </w:rPr>
        <w:t xml:space="preserve"> το άρθρο 25 έγινε δεκτό ως έχει κατά πλειοψηφία.</w:t>
      </w:r>
    </w:p>
    <w:p w14:paraId="381BDC1C"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26 ως έχει;</w:t>
      </w:r>
    </w:p>
    <w:p w14:paraId="381BDC1D"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C1E"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C1F"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C20"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C21"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C22" w14:textId="77777777" w:rsidR="00DC23FB" w:rsidRDefault="001C39CE">
      <w:pPr>
        <w:spacing w:line="600" w:lineRule="auto"/>
        <w:ind w:firstLine="720"/>
        <w:jc w:val="both"/>
        <w:rPr>
          <w:rFonts w:eastAsia="Times New Roman"/>
          <w:szCs w:val="24"/>
        </w:rPr>
      </w:pPr>
      <w:r>
        <w:rPr>
          <w:rFonts w:eastAsia="Times New Roman"/>
          <w:b/>
          <w:szCs w:val="24"/>
        </w:rPr>
        <w:t>ΑΘΑΝΑΣΙΟΣ ΠΑΠΑΧΡΙΣΤΟΠΟΥ</w:t>
      </w:r>
      <w:r>
        <w:rPr>
          <w:rFonts w:eastAsia="Times New Roman"/>
          <w:b/>
          <w:szCs w:val="24"/>
        </w:rPr>
        <w:t xml:space="preserve">ΛΟΣ: </w:t>
      </w:r>
      <w:r>
        <w:rPr>
          <w:rFonts w:eastAsia="Times New Roman"/>
          <w:szCs w:val="24"/>
        </w:rPr>
        <w:t xml:space="preserve">Ναι. </w:t>
      </w:r>
    </w:p>
    <w:p w14:paraId="381BDC23"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C24"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C25"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26 έγινε δεκτό ως έχει κατά πλειοψηφία.</w:t>
      </w:r>
    </w:p>
    <w:p w14:paraId="381BDC26"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14:paraId="381BDC27"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C28"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C29" w14:textId="77777777" w:rsidR="00DC23FB" w:rsidRDefault="001C39CE">
      <w:pPr>
        <w:spacing w:line="600" w:lineRule="auto"/>
        <w:ind w:firstLine="720"/>
        <w:jc w:val="both"/>
        <w:rPr>
          <w:rFonts w:eastAsia="Times New Roman"/>
          <w:szCs w:val="24"/>
        </w:rPr>
      </w:pPr>
      <w:r>
        <w:rPr>
          <w:rFonts w:eastAsia="Times New Roman"/>
          <w:b/>
          <w:szCs w:val="24"/>
        </w:rPr>
        <w:t>Δ</w:t>
      </w:r>
      <w:r>
        <w:rPr>
          <w:rFonts w:eastAsia="Times New Roman"/>
          <w:b/>
          <w:szCs w:val="24"/>
        </w:rPr>
        <w:t>ΗΜΗΤΡΙΟΣ ΚΩΝΣΤΑΝΤΟΠΟΥΛΟΣ:</w:t>
      </w:r>
      <w:r>
        <w:rPr>
          <w:rFonts w:eastAsia="Times New Roman"/>
          <w:szCs w:val="24"/>
        </w:rPr>
        <w:t xml:space="preserve"> Ναι.</w:t>
      </w:r>
    </w:p>
    <w:p w14:paraId="381BDC2A"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C2B"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C2C"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C2D"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C2E"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C2F"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27 έγινε δεκτό ως έχει κατά πλει</w:t>
      </w:r>
      <w:r>
        <w:rPr>
          <w:rFonts w:eastAsia="Times New Roman"/>
          <w:szCs w:val="24"/>
        </w:rPr>
        <w:t>οψηφία.</w:t>
      </w:r>
    </w:p>
    <w:p w14:paraId="381BDC30"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28 ως έχει;</w:t>
      </w:r>
    </w:p>
    <w:p w14:paraId="381BDC31"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C32" w14:textId="77777777" w:rsidR="00DC23FB" w:rsidRDefault="001C39CE">
      <w:pPr>
        <w:spacing w:line="600" w:lineRule="auto"/>
        <w:ind w:firstLine="720"/>
        <w:jc w:val="both"/>
        <w:rPr>
          <w:rFonts w:eastAsia="Times New Roman"/>
          <w:szCs w:val="24"/>
        </w:rPr>
      </w:pPr>
      <w:r>
        <w:rPr>
          <w:rFonts w:eastAsia="Times New Roman"/>
          <w:b/>
          <w:szCs w:val="24"/>
        </w:rPr>
        <w:t>ΠΑΝΑΓΙΩΤΗΣ (ΝΟΤΗΣ) ΜΗΤΑΡΑΚΗΣ:</w:t>
      </w:r>
      <w:r>
        <w:rPr>
          <w:rFonts w:eastAsia="Times New Roman"/>
          <w:szCs w:val="24"/>
        </w:rPr>
        <w:t xml:space="preserve"> Όχι.</w:t>
      </w:r>
    </w:p>
    <w:p w14:paraId="381BDC33"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w:t>
      </w:r>
    </w:p>
    <w:p w14:paraId="381BDC34"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C35"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C36"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C37"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C38"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C39"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28 έγινε δεκτό ως έχει κατά πλειοψηφία.</w:t>
      </w:r>
    </w:p>
    <w:p w14:paraId="381BDC3A" w14:textId="77777777" w:rsidR="00DC23FB" w:rsidRDefault="001C39CE">
      <w:pPr>
        <w:spacing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14:paraId="381BDC3B" w14:textId="77777777" w:rsidR="00DC23FB" w:rsidRDefault="001C39CE">
      <w:pPr>
        <w:spacing w:line="600" w:lineRule="auto"/>
        <w:ind w:firstLine="720"/>
        <w:jc w:val="both"/>
        <w:rPr>
          <w:rFonts w:eastAsia="Times New Roman"/>
          <w:szCs w:val="24"/>
        </w:rPr>
      </w:pPr>
      <w:r>
        <w:rPr>
          <w:rFonts w:eastAsia="Times New Roman"/>
          <w:b/>
          <w:szCs w:val="24"/>
        </w:rPr>
        <w:t>ΕΛΙΣΣΑΒΕΤ ΣΚΟΥΦΑ:</w:t>
      </w:r>
      <w:r>
        <w:rPr>
          <w:rFonts w:eastAsia="Times New Roman"/>
          <w:szCs w:val="24"/>
        </w:rPr>
        <w:t xml:space="preserve"> Ναι.</w:t>
      </w:r>
    </w:p>
    <w:p w14:paraId="381BDC3C" w14:textId="77777777" w:rsidR="00DC23FB" w:rsidRDefault="001C39CE">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Όχι.</w:t>
      </w:r>
    </w:p>
    <w:p w14:paraId="381BDC3D" w14:textId="77777777" w:rsidR="00DC23FB" w:rsidRDefault="001C39CE">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w:t>
      </w:r>
      <w:r>
        <w:rPr>
          <w:rFonts w:eastAsia="Times New Roman"/>
          <w:szCs w:val="24"/>
        </w:rPr>
        <w:t>ι.</w:t>
      </w:r>
    </w:p>
    <w:p w14:paraId="381BDC3E" w14:textId="77777777" w:rsidR="00DC23FB" w:rsidRDefault="001C39CE">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81BDC3F" w14:textId="77777777" w:rsidR="00DC23FB" w:rsidRDefault="001C39C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81BDC40" w14:textId="77777777" w:rsidR="00DC23FB" w:rsidRDefault="001C39CE">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381BDC41" w14:textId="77777777" w:rsidR="00DC23FB" w:rsidRDefault="001C39CE">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Ναι.</w:t>
      </w:r>
    </w:p>
    <w:p w14:paraId="381BDC42" w14:textId="77777777" w:rsidR="00DC23FB" w:rsidRDefault="001C39C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381BDC43" w14:textId="77777777" w:rsidR="00DC23FB" w:rsidRDefault="001C39C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29 έγινε δεκτό ως έχει κατά πλειοψηφία.</w:t>
      </w:r>
    </w:p>
    <w:p w14:paraId="381BDC4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w:t>
      </w:r>
      <w:r>
        <w:rPr>
          <w:rFonts w:eastAsia="Times New Roman" w:cs="Times New Roman"/>
          <w:szCs w:val="24"/>
        </w:rPr>
        <w:t>νεται δεκτό το άρθρο 30 ως έχει;</w:t>
      </w:r>
    </w:p>
    <w:p w14:paraId="381BDC4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C4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4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C4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4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4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4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C4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C4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w:t>
      </w:r>
      <w:r>
        <w:rPr>
          <w:rFonts w:eastAsia="Times New Roman" w:cs="Times New Roman"/>
          <w:b/>
          <w:szCs w:val="24"/>
        </w:rPr>
        <w:t xml:space="preserve">Αναστασία Χριστοδουλοπούλου): </w:t>
      </w:r>
      <w:r>
        <w:rPr>
          <w:rFonts w:eastAsia="Times New Roman" w:cs="Times New Roman"/>
          <w:szCs w:val="24"/>
        </w:rPr>
        <w:t>Συνεπώς το άρθρο 30 έγινε δεκτό ως έχει κατά πλειοψηφία.</w:t>
      </w:r>
    </w:p>
    <w:p w14:paraId="381BDC4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ως έχει;</w:t>
      </w:r>
    </w:p>
    <w:p w14:paraId="381BDC4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C5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5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C5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5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ΕΜΜΑΝΟΥΗΛ </w:t>
      </w:r>
      <w:r>
        <w:rPr>
          <w:rFonts w:eastAsia="Times New Roman" w:cs="Times New Roman"/>
          <w:b/>
          <w:szCs w:val="24"/>
        </w:rPr>
        <w:t>ΣΥΝΤΥΧΑΚΗΣ:</w:t>
      </w:r>
      <w:r>
        <w:rPr>
          <w:rFonts w:eastAsia="Times New Roman" w:cs="Times New Roman"/>
          <w:szCs w:val="24"/>
        </w:rPr>
        <w:t xml:space="preserve"> Παρών.</w:t>
      </w:r>
    </w:p>
    <w:p w14:paraId="381BDC5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5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C5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C5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31 έγινε δεκτό ως έχει κατά πλειοψηφία.</w:t>
      </w:r>
    </w:p>
    <w:p w14:paraId="381BDC5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ως έχει;</w:t>
      </w:r>
    </w:p>
    <w:p w14:paraId="381BDC5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ΕΛΙΣ</w:t>
      </w:r>
      <w:r>
        <w:rPr>
          <w:rFonts w:eastAsia="Times New Roman" w:cs="Times New Roman"/>
          <w:b/>
          <w:szCs w:val="24"/>
        </w:rPr>
        <w:t>ΣΑΒΕΤ ΣΚΟΥΦΑ:</w:t>
      </w:r>
      <w:r>
        <w:rPr>
          <w:rFonts w:eastAsia="Times New Roman" w:cs="Times New Roman"/>
          <w:szCs w:val="24"/>
        </w:rPr>
        <w:t xml:space="preserve"> Ναι.</w:t>
      </w:r>
    </w:p>
    <w:p w14:paraId="381BDC5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5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C5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5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5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5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C6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C6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32 έγινε δεκτό ως έχει κατά πλειοψηφία.</w:t>
      </w:r>
    </w:p>
    <w:p w14:paraId="381BDC6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381BDC6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C6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6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381BDC6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6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6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ΑΘΑΝΑΣΙΟΣ ΠΑΠΑΧΡΙΣΤΟΠ</w:t>
      </w:r>
      <w:r>
        <w:rPr>
          <w:rFonts w:eastAsia="Times New Roman" w:cs="Times New Roman"/>
          <w:b/>
          <w:szCs w:val="24"/>
        </w:rPr>
        <w:t xml:space="preserve">ΟΥΛΟΣ: </w:t>
      </w:r>
      <w:r>
        <w:rPr>
          <w:rFonts w:eastAsia="Times New Roman" w:cs="Times New Roman"/>
          <w:szCs w:val="24"/>
        </w:rPr>
        <w:t xml:space="preserve">Ναι. </w:t>
      </w:r>
    </w:p>
    <w:p w14:paraId="381BDC6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C6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381BDC6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33 έγινε δεκτό ως έχει κατά πλειοψηφία.</w:t>
      </w:r>
    </w:p>
    <w:p w14:paraId="381BDC6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381BDC6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C6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6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C7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7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7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7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Παρών.</w:t>
      </w:r>
    </w:p>
    <w:p w14:paraId="381BDC7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C7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34 έγινε δεκτό ως έχει </w:t>
      </w:r>
      <w:r>
        <w:rPr>
          <w:rFonts w:eastAsia="Times New Roman" w:cs="Times New Roman"/>
          <w:szCs w:val="24"/>
        </w:rPr>
        <w:t>κατά πλειοψηφία.</w:t>
      </w:r>
    </w:p>
    <w:p w14:paraId="381BDC7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 ως έχει;</w:t>
      </w:r>
    </w:p>
    <w:p w14:paraId="381BDC7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C7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7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C7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7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7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7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Παρώ</w:t>
      </w:r>
      <w:r>
        <w:rPr>
          <w:rFonts w:eastAsia="Times New Roman" w:cs="Times New Roman"/>
          <w:szCs w:val="24"/>
        </w:rPr>
        <w:t>ν.</w:t>
      </w:r>
    </w:p>
    <w:p w14:paraId="381BDC7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C7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35 έγινε δεκτό ως έχει κατά πλειοψηφία.</w:t>
      </w:r>
    </w:p>
    <w:p w14:paraId="381BDC8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 ως έχει;</w:t>
      </w:r>
    </w:p>
    <w:p w14:paraId="381BDC8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C8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8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C8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8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8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8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Παρών.</w:t>
      </w:r>
    </w:p>
    <w:p w14:paraId="381BDC8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C8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36 έγινε δεκτό ως έχει κατά πλειοψηφία.</w:t>
      </w:r>
    </w:p>
    <w:p w14:paraId="381BDC8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37 ως έχει;</w:t>
      </w:r>
    </w:p>
    <w:p w14:paraId="381BDC8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C8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8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381BDC8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8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9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9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Όχι.</w:t>
      </w:r>
    </w:p>
    <w:p w14:paraId="381BDC9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381BDC9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37 έγινε δεκτό ως έχει κατά πλειοψηφία.</w:t>
      </w:r>
    </w:p>
    <w:p w14:paraId="381BDC9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 ως έχει;</w:t>
      </w:r>
    </w:p>
    <w:p w14:paraId="381BDC9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C9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9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C9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9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ΜΜΑΝΟΥΗΛ ΣΥΝΤΥΧΑΚΗΣ:</w:t>
      </w:r>
      <w:r>
        <w:rPr>
          <w:rFonts w:eastAsia="Times New Roman" w:cs="Times New Roman"/>
          <w:szCs w:val="24"/>
        </w:rPr>
        <w:t xml:space="preserve"> Παρών.</w:t>
      </w:r>
    </w:p>
    <w:p w14:paraId="381BDC9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9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C9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C9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38 έγινε δεκτό ως έχει κατά πλειοψηφία.</w:t>
      </w:r>
    </w:p>
    <w:p w14:paraId="381BDC9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 ως έ</w:t>
      </w:r>
      <w:r>
        <w:rPr>
          <w:rFonts w:eastAsia="Times New Roman" w:cs="Times New Roman"/>
          <w:szCs w:val="24"/>
        </w:rPr>
        <w:t>χει;</w:t>
      </w:r>
    </w:p>
    <w:p w14:paraId="381BDC9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CA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A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CA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A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A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A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CA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CA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39 έγινε δεκτό ως έχει κατά πλειοψηφία.</w:t>
      </w:r>
    </w:p>
    <w:p w14:paraId="381BDCA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40 ως έχει;</w:t>
      </w:r>
    </w:p>
    <w:p w14:paraId="381BDCA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CA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A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CA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A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A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A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CB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CB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40 έγινε δεκτό ως έχει κατά πλειοψηφία.</w:t>
      </w:r>
    </w:p>
    <w:p w14:paraId="381BDCB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41 ως </w:t>
      </w:r>
      <w:r>
        <w:rPr>
          <w:rFonts w:eastAsia="Times New Roman" w:cs="Times New Roman"/>
          <w:szCs w:val="24"/>
        </w:rPr>
        <w:t>έχει;</w:t>
      </w:r>
    </w:p>
    <w:p w14:paraId="381BDCB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CB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B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CB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B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B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B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CB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CB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Συνεπώς το άρθρο 41 έγινε δεκτό ως έχει κατά πλειοψηφία.</w:t>
      </w:r>
    </w:p>
    <w:p w14:paraId="381BDCB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42 ως έχει;</w:t>
      </w:r>
    </w:p>
    <w:p w14:paraId="381BDCB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CB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B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381BDCC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C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C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C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CC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381BDCC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42 έγινε δεκτό ως έχει κατά πλειοψηφία.</w:t>
      </w:r>
    </w:p>
    <w:p w14:paraId="381BDCC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43 ως έχει;</w:t>
      </w:r>
    </w:p>
    <w:p w14:paraId="381BDCC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r>
        <w:rPr>
          <w:rFonts w:eastAsia="Times New Roman" w:cs="Times New Roman"/>
          <w:szCs w:val="24"/>
        </w:rPr>
        <w:t>.</w:t>
      </w:r>
    </w:p>
    <w:p w14:paraId="381BDCC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C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CC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C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C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C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Παρών.</w:t>
      </w:r>
    </w:p>
    <w:p w14:paraId="381BDCC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CC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43 έγινε δεκτό ως έχει κατά πλειοψηφία.</w:t>
      </w:r>
    </w:p>
    <w:p w14:paraId="381BDCD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44 ως έχει;</w:t>
      </w:r>
    </w:p>
    <w:p w14:paraId="381BDCD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CD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D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CD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D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D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ΑΘΑΝΑΣΙΟΣ ΠΑΠΑΧΡΙΣΤΟΠΟΥ</w:t>
      </w:r>
      <w:r>
        <w:rPr>
          <w:rFonts w:eastAsia="Times New Roman" w:cs="Times New Roman"/>
          <w:b/>
          <w:szCs w:val="24"/>
        </w:rPr>
        <w:t xml:space="preserve">ΛΟΣ: </w:t>
      </w:r>
      <w:r>
        <w:rPr>
          <w:rFonts w:eastAsia="Times New Roman" w:cs="Times New Roman"/>
          <w:szCs w:val="24"/>
        </w:rPr>
        <w:t xml:space="preserve">Ναι. </w:t>
      </w:r>
    </w:p>
    <w:p w14:paraId="381BDCD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CD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CD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44 έγινε δεκτό ως έχει κατά πλειοψηφία.</w:t>
      </w:r>
    </w:p>
    <w:p w14:paraId="381BDCD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45</w:t>
      </w:r>
      <w:r>
        <w:rPr>
          <w:rFonts w:eastAsia="Times New Roman" w:cs="Times New Roman"/>
          <w:szCs w:val="24"/>
        </w:rPr>
        <w:t>,</w:t>
      </w:r>
      <w:r>
        <w:rPr>
          <w:rFonts w:eastAsia="Times New Roman" w:cs="Times New Roman"/>
          <w:szCs w:val="24"/>
        </w:rPr>
        <w:t xml:space="preserve"> όπως τροποποιήθηκε από την κυρία Υπουργό;</w:t>
      </w:r>
    </w:p>
    <w:p w14:paraId="381BDCD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ΕΛΙΣΣΑΒΕΤ </w:t>
      </w:r>
      <w:r>
        <w:rPr>
          <w:rFonts w:eastAsia="Times New Roman" w:cs="Times New Roman"/>
          <w:b/>
          <w:szCs w:val="24"/>
        </w:rPr>
        <w:t>ΣΚΟΥΦΑ:</w:t>
      </w:r>
      <w:r>
        <w:rPr>
          <w:rFonts w:eastAsia="Times New Roman" w:cs="Times New Roman"/>
          <w:szCs w:val="24"/>
        </w:rPr>
        <w:t xml:space="preserve"> Ναι.</w:t>
      </w:r>
    </w:p>
    <w:p w14:paraId="381BDCD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D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CD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D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E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E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CE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CE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w:t>
      </w:r>
      <w:r>
        <w:rPr>
          <w:rFonts w:eastAsia="Times New Roman" w:cs="Times New Roman"/>
          <w:szCs w:val="24"/>
        </w:rPr>
        <w:t>ρο 45 έγινε δεκτό, όπως τροποποιήθηκε από την κυρία Υπουργό, κατά πλειοψηφία.</w:t>
      </w:r>
    </w:p>
    <w:p w14:paraId="381BDCE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46 ως έχει;</w:t>
      </w:r>
    </w:p>
    <w:p w14:paraId="381BDCE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CE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E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381BDCE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381BDCE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b/>
          <w:szCs w:val="24"/>
        </w:rPr>
        <w:t>:</w:t>
      </w:r>
      <w:r>
        <w:rPr>
          <w:rFonts w:eastAsia="Times New Roman" w:cs="Times New Roman"/>
          <w:szCs w:val="24"/>
        </w:rPr>
        <w:t xml:space="preserve"> Παρών.</w:t>
      </w:r>
    </w:p>
    <w:p w14:paraId="381BDCE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E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CE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381BDCE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46 έγινε δεκτό ως έχει κατά πλειοψηφία.</w:t>
      </w:r>
    </w:p>
    <w:p w14:paraId="381BDCE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47 ως έχει;</w:t>
      </w:r>
    </w:p>
    <w:p w14:paraId="381BDCE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ΕΛΙΣΣΑΒΕΤ </w:t>
      </w:r>
      <w:r>
        <w:rPr>
          <w:rFonts w:eastAsia="Times New Roman" w:cs="Times New Roman"/>
          <w:b/>
          <w:szCs w:val="24"/>
        </w:rPr>
        <w:t>ΣΚΟΥΦΑ:</w:t>
      </w:r>
      <w:r>
        <w:rPr>
          <w:rFonts w:eastAsia="Times New Roman" w:cs="Times New Roman"/>
          <w:szCs w:val="24"/>
        </w:rPr>
        <w:t xml:space="preserve"> Ναι.</w:t>
      </w:r>
    </w:p>
    <w:p w14:paraId="381BDCF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F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CF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CF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F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CF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CF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CF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47 έγινε δεκτό ως έχει κατά πλειοψηφία.</w:t>
      </w:r>
    </w:p>
    <w:p w14:paraId="381BDCF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48 ως έχει;</w:t>
      </w:r>
    </w:p>
    <w:p w14:paraId="381BDCF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CF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CF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CF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381BDCF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CF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ΑΘΑΝΑΣΙΟΣ ΠΑΠΑΧΡΙΣΤΟΠ</w:t>
      </w:r>
      <w:r>
        <w:rPr>
          <w:rFonts w:eastAsia="Times New Roman" w:cs="Times New Roman"/>
          <w:b/>
          <w:szCs w:val="24"/>
        </w:rPr>
        <w:t xml:space="preserve">ΟΥΛΟΣ: </w:t>
      </w:r>
      <w:r>
        <w:rPr>
          <w:rFonts w:eastAsia="Times New Roman" w:cs="Times New Roman"/>
          <w:szCs w:val="24"/>
        </w:rPr>
        <w:t xml:space="preserve">Ναι. </w:t>
      </w:r>
    </w:p>
    <w:p w14:paraId="381BDCF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Παρών.</w:t>
      </w:r>
    </w:p>
    <w:p w14:paraId="381BDD0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D0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48 έγινε δεκτό ως έχει κατά πλειοψηφία.</w:t>
      </w:r>
    </w:p>
    <w:p w14:paraId="381BDD0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49</w:t>
      </w:r>
      <w:r>
        <w:rPr>
          <w:rFonts w:eastAsia="Times New Roman" w:cs="Times New Roman"/>
          <w:szCs w:val="24"/>
        </w:rPr>
        <w:t>,</w:t>
      </w:r>
      <w:r>
        <w:rPr>
          <w:rFonts w:eastAsia="Times New Roman" w:cs="Times New Roman"/>
          <w:szCs w:val="24"/>
        </w:rPr>
        <w:t xml:space="preserve"> όπως τροποποιήθηκε από την κυρία Υπουργό;</w:t>
      </w:r>
    </w:p>
    <w:p w14:paraId="381BDD0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w:t>
      </w:r>
      <w:r>
        <w:rPr>
          <w:rFonts w:eastAsia="Times New Roman" w:cs="Times New Roman"/>
          <w:b/>
          <w:szCs w:val="24"/>
        </w:rPr>
        <w:t>Τ ΣΚΟΥΦΑ:</w:t>
      </w:r>
      <w:r>
        <w:rPr>
          <w:rFonts w:eastAsia="Times New Roman" w:cs="Times New Roman"/>
          <w:szCs w:val="24"/>
        </w:rPr>
        <w:t xml:space="preserve"> Ναι.</w:t>
      </w:r>
    </w:p>
    <w:p w14:paraId="381BDD0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D0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D0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D0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D0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0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D0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D0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49 έγινε δεκτό, όπως τροποποιήθηκε από την κυρία Υπουργό, κατά πλειοψηφία.</w:t>
      </w:r>
    </w:p>
    <w:p w14:paraId="381BDD0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50 ως έχει;</w:t>
      </w:r>
    </w:p>
    <w:p w14:paraId="381BDD0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D0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D0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D10"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D1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ΕΜΜΑΝΟΥΗΛ </w:t>
      </w:r>
      <w:r>
        <w:rPr>
          <w:rFonts w:eastAsia="Times New Roman" w:cs="Times New Roman"/>
          <w:b/>
          <w:szCs w:val="24"/>
        </w:rPr>
        <w:t>ΣΥΝΤΥΧΑΚΗΣ:</w:t>
      </w:r>
      <w:r>
        <w:rPr>
          <w:rFonts w:eastAsia="Times New Roman" w:cs="Times New Roman"/>
          <w:szCs w:val="24"/>
        </w:rPr>
        <w:t xml:space="preserve"> Παρών.</w:t>
      </w:r>
    </w:p>
    <w:p w14:paraId="381BDD1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1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D1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D1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50 έγινε δεκτό ως έχει κατά πλειοψηφία.</w:t>
      </w:r>
    </w:p>
    <w:p w14:paraId="381BDD1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51 ως έχει;</w:t>
      </w:r>
    </w:p>
    <w:p w14:paraId="381BDD1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ΕΛΙΣ</w:t>
      </w:r>
      <w:r>
        <w:rPr>
          <w:rFonts w:eastAsia="Times New Roman" w:cs="Times New Roman"/>
          <w:b/>
          <w:szCs w:val="24"/>
        </w:rPr>
        <w:t>ΣΑΒΕΤ ΣΚΟΥΦΑ:</w:t>
      </w:r>
      <w:r>
        <w:rPr>
          <w:rFonts w:eastAsia="Times New Roman" w:cs="Times New Roman"/>
          <w:szCs w:val="24"/>
        </w:rPr>
        <w:t xml:space="preserve"> Ναι.</w:t>
      </w:r>
    </w:p>
    <w:p w14:paraId="381BDD1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Ναι.</w:t>
      </w:r>
    </w:p>
    <w:p w14:paraId="381BDD1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D1A"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381BDD1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381BDD1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1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Παρών.</w:t>
      </w:r>
    </w:p>
    <w:p w14:paraId="381BDD1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D1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w:t>
      </w:r>
      <w:r>
        <w:rPr>
          <w:rFonts w:eastAsia="Times New Roman" w:cs="Times New Roman"/>
          <w:szCs w:val="24"/>
        </w:rPr>
        <w:t>ώς το άρθρο 51 έγινε δεκτό ως έχει κατά πλειοψηφία.</w:t>
      </w:r>
    </w:p>
    <w:p w14:paraId="381BDD2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52 ως έχει;</w:t>
      </w:r>
    </w:p>
    <w:p w14:paraId="381BDD2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D2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D2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D24"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D2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D2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2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D2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D2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52 έγινε δεκτό ως έχει κατά πλειοψηφία.</w:t>
      </w:r>
    </w:p>
    <w:p w14:paraId="381BDD2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53 ως έχει;</w:t>
      </w:r>
    </w:p>
    <w:p w14:paraId="381BDD2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D2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D2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D2E"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w:t>
      </w:r>
    </w:p>
    <w:p w14:paraId="381BDD2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381BDD3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3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Παρών.</w:t>
      </w:r>
    </w:p>
    <w:p w14:paraId="381BDD3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D3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53 έγινε </w:t>
      </w:r>
      <w:r>
        <w:rPr>
          <w:rFonts w:eastAsia="Times New Roman" w:cs="Times New Roman"/>
          <w:szCs w:val="24"/>
        </w:rPr>
        <w:t>δεκτό ως έχει κατά πλειοψηφία.</w:t>
      </w:r>
    </w:p>
    <w:p w14:paraId="381BDD3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54 ως έχει;</w:t>
      </w:r>
    </w:p>
    <w:p w14:paraId="381BDD3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D3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D3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D38"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w:t>
      </w:r>
    </w:p>
    <w:p w14:paraId="381BDD3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381BDD3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3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w:t>
      </w:r>
      <w:r>
        <w:rPr>
          <w:rFonts w:eastAsia="Times New Roman" w:cs="Times New Roman"/>
          <w:b/>
          <w:szCs w:val="24"/>
        </w:rPr>
        <w:t xml:space="preserve"> ΦΩΚΑΣ:</w:t>
      </w:r>
      <w:r>
        <w:rPr>
          <w:rFonts w:eastAsia="Times New Roman" w:cs="Times New Roman"/>
          <w:szCs w:val="24"/>
        </w:rPr>
        <w:t xml:space="preserve"> Ναι.</w:t>
      </w:r>
    </w:p>
    <w:p w14:paraId="381BDD3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D3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54 έγινε δεκτό ως έχει κατά πλειοψηφία.</w:t>
      </w:r>
    </w:p>
    <w:p w14:paraId="381BDD3E"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55 ως έχει;</w:t>
      </w:r>
    </w:p>
    <w:p w14:paraId="381BDD3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D4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Ναι.</w:t>
      </w:r>
    </w:p>
    <w:p w14:paraId="381BDD4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w:t>
      </w:r>
      <w:r>
        <w:rPr>
          <w:rFonts w:eastAsia="Times New Roman" w:cs="Times New Roman"/>
          <w:b/>
          <w:szCs w:val="24"/>
        </w:rPr>
        <w:t>ΛΟΣ:</w:t>
      </w:r>
      <w:r>
        <w:rPr>
          <w:rFonts w:eastAsia="Times New Roman" w:cs="Times New Roman"/>
          <w:szCs w:val="24"/>
        </w:rPr>
        <w:t xml:space="preserve"> Ναι.</w:t>
      </w:r>
    </w:p>
    <w:p w14:paraId="381BDD42"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D4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381BDD4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4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D4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D4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55 έγινε δεκτό ως έχει κατά πλειοψηφία.</w:t>
      </w:r>
    </w:p>
    <w:p w14:paraId="381BDD48"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56</w:t>
      </w:r>
      <w:r>
        <w:rPr>
          <w:rFonts w:eastAsia="Times New Roman" w:cs="Times New Roman"/>
          <w:szCs w:val="24"/>
        </w:rPr>
        <w:t>,</w:t>
      </w:r>
      <w:r>
        <w:rPr>
          <w:rFonts w:eastAsia="Times New Roman" w:cs="Times New Roman"/>
          <w:szCs w:val="24"/>
        </w:rPr>
        <w:t xml:space="preserve"> όπως τροποποιήθηκε από την κυρία Υπουργό;</w:t>
      </w:r>
    </w:p>
    <w:p w14:paraId="381BDD4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D4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D4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Παρών.</w:t>
      </w:r>
    </w:p>
    <w:p w14:paraId="381BDD4C"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81BDD4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381BDD4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4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b/>
          <w:szCs w:val="24"/>
        </w:rPr>
        <w:t xml:space="preserve"> </w:t>
      </w:r>
      <w:r>
        <w:rPr>
          <w:rFonts w:eastAsia="Times New Roman" w:cs="Times New Roman"/>
          <w:szCs w:val="24"/>
        </w:rPr>
        <w:t>Όχι.</w:t>
      </w:r>
    </w:p>
    <w:p w14:paraId="381BDD5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381BDD5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56 έγινε δεκτό</w:t>
      </w:r>
      <w:r>
        <w:rPr>
          <w:rFonts w:eastAsia="Times New Roman" w:cs="Times New Roman"/>
          <w:szCs w:val="24"/>
        </w:rPr>
        <w:t>,</w:t>
      </w:r>
      <w:r>
        <w:rPr>
          <w:rFonts w:eastAsia="Times New Roman" w:cs="Times New Roman"/>
          <w:szCs w:val="24"/>
        </w:rPr>
        <w:t xml:space="preserve"> όπως τροποποιήθηκε από την κυρία Υπουργό, κατά πλειοψηφία.</w:t>
      </w:r>
    </w:p>
    <w:p w14:paraId="381BDD52"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57 ως έχει;</w:t>
      </w:r>
    </w:p>
    <w:p w14:paraId="381BDD5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D5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w:t>
      </w:r>
      <w:r>
        <w:rPr>
          <w:rFonts w:eastAsia="Times New Roman" w:cs="Times New Roman"/>
          <w:b/>
          <w:szCs w:val="24"/>
        </w:rPr>
        <w:t xml:space="preserve">Σ: </w:t>
      </w:r>
      <w:r>
        <w:rPr>
          <w:rFonts w:eastAsia="Times New Roman" w:cs="Times New Roman"/>
          <w:szCs w:val="24"/>
        </w:rPr>
        <w:t>Ναι.</w:t>
      </w:r>
    </w:p>
    <w:p w14:paraId="381BDD5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381BDD56"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381BDD5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D5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5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D5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D5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57 έγινε δεκτό ως έχε</w:t>
      </w:r>
      <w:r>
        <w:rPr>
          <w:rFonts w:eastAsia="Times New Roman" w:cs="Times New Roman"/>
          <w:szCs w:val="24"/>
        </w:rPr>
        <w:t>ι κατά πλειοψηφία.</w:t>
      </w:r>
    </w:p>
    <w:p w14:paraId="381BDD5C"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58 ως έχει;</w:t>
      </w:r>
    </w:p>
    <w:p w14:paraId="381BDD5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αι.</w:t>
      </w:r>
    </w:p>
    <w:p w14:paraId="381BDD5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Ναι.</w:t>
      </w:r>
    </w:p>
    <w:p w14:paraId="381BDD5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D60"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381BDD6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381BDD6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6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Παρών.</w:t>
      </w:r>
    </w:p>
    <w:p w14:paraId="381BDD6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D6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58 έγινε δεκτό ως έχει κατά πλειοψηφία.</w:t>
      </w:r>
    </w:p>
    <w:p w14:paraId="381BDD66"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59 ως έχει;</w:t>
      </w:r>
    </w:p>
    <w:p w14:paraId="381BDD6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D6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D6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w:t>
      </w:r>
      <w:r>
        <w:rPr>
          <w:rFonts w:eastAsia="Times New Roman" w:cs="Times New Roman"/>
          <w:szCs w:val="24"/>
        </w:rPr>
        <w:t>Ναι.</w:t>
      </w:r>
    </w:p>
    <w:p w14:paraId="381BDD6A"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381BDD6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D6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6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D6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D6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59 έγινε δεκτό ως έχει κατά πλειοψηφία.</w:t>
      </w:r>
    </w:p>
    <w:p w14:paraId="381BDD7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Γίνεται δεκτή η τροπολογία με γενικό αριθμό 1477 και ειδικό 103 ως έχει;</w:t>
      </w:r>
    </w:p>
    <w:p w14:paraId="381BDD7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D7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Ναι.</w:t>
      </w:r>
    </w:p>
    <w:p w14:paraId="381BDD7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381BDD74"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381BDD7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D7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7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w:t>
      </w:r>
      <w:r>
        <w:rPr>
          <w:rFonts w:eastAsia="Times New Roman" w:cs="Times New Roman"/>
          <w:b/>
          <w:szCs w:val="24"/>
        </w:rPr>
        <w:t>ΚΑΣ:</w:t>
      </w:r>
      <w:r>
        <w:rPr>
          <w:rFonts w:eastAsia="Times New Roman" w:cs="Times New Roman"/>
          <w:szCs w:val="24"/>
        </w:rPr>
        <w:t xml:space="preserve"> Παρών.</w:t>
      </w:r>
    </w:p>
    <w:p w14:paraId="381BDD7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D7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η τροπολογία με γενικό αριθμό 1477 και ειδικό 103 έγινε δεκτή ως έχει κατά πλειοψηφία και εντάσσεται στο νομοσχέδιο ως ίδια άρθρα.</w:t>
      </w:r>
    </w:p>
    <w:p w14:paraId="381BDD7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1478 και ειδικό 104 ως έχει;</w:t>
      </w:r>
    </w:p>
    <w:p w14:paraId="381BDD7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D7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Ναι.</w:t>
      </w:r>
    </w:p>
    <w:p w14:paraId="381BDD7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D7E"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Εδώ, κυρία Πρόεδρε, στο σπλάχνο έχουν αριθμηθεί ως άρθρα. Στα άρθρα 6</w:t>
      </w:r>
      <w:r>
        <w:rPr>
          <w:rFonts w:eastAsia="Times New Roman" w:cs="Times New Roman"/>
          <w:szCs w:val="24"/>
        </w:rPr>
        <w:t>2 και 63 λέμε «Παρών» και στο άρθρο 64 λέμε «Όχι». Αν η τροπολογία ψηφιστεί όπως είναι, ενιαία, λέμε «Όχι».</w:t>
      </w:r>
    </w:p>
    <w:p w14:paraId="381BDD7F"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ψηφίζεται, όμως, έτσι. Ψηφίζεται ενιαία.</w:t>
      </w:r>
    </w:p>
    <w:p w14:paraId="381BDD80"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Άρα, είμαστε υποχρεωμένοι να πούμε «Όχι».</w:t>
      </w:r>
    </w:p>
    <w:p w14:paraId="381BDD8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381BDD8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8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D84"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D85"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 xml:space="preserve">Κυρία Πρόεδρε, να διευκρινίσω όμως κάτι: έχει τρία σκέλη αυτή η τροπολογία στην ουσία. Συμφωνούμε στα δύο: </w:t>
      </w:r>
      <w:r>
        <w:rPr>
          <w:rFonts w:eastAsia="Times New Roman" w:cs="Times New Roman"/>
          <w:szCs w:val="24"/>
        </w:rPr>
        <w:t>απαλλαγή ατόμων με αναπηρία από καταβολή ενός παράβολου και την παράταση ενός προγράμματος στέγασης και επανένταξης. Οπότε, επειδή συμφωνούμε σε αυτά τα δύο βασικά, λέμε «Ναι» στην τροπολογία. Στο πρώτο, όμως, για τη χορήγηση ειδικής αποζημίωσης δεν συμφων</w:t>
      </w:r>
      <w:r>
        <w:rPr>
          <w:rFonts w:eastAsia="Times New Roman" w:cs="Times New Roman"/>
          <w:szCs w:val="24"/>
        </w:rPr>
        <w:t>ούμε.</w:t>
      </w:r>
    </w:p>
    <w:p w14:paraId="381BDD8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Αυτό, όπως καταλαβαίνετε, δεν μπορεί να...</w:t>
      </w:r>
    </w:p>
    <w:p w14:paraId="381BDD8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Το ξέρω. Ήθελα να τα πω στη δευτερολογία. </w:t>
      </w:r>
    </w:p>
    <w:p w14:paraId="381BDD8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η τροπολογία με γενικό αριθμό 1478 και ειδικό 104 έ</w:t>
      </w:r>
      <w:r>
        <w:rPr>
          <w:rFonts w:eastAsia="Times New Roman" w:cs="Times New Roman"/>
          <w:szCs w:val="24"/>
        </w:rPr>
        <w:t>γινε δεκτή ως έχει κατά πλειοψηφία και εντάσσεται στο νομοσχέδιο ως ίδια άρθρα.</w:t>
      </w:r>
    </w:p>
    <w:p w14:paraId="381BDD89"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1481 και ειδικό 107 ως έχει;</w:t>
      </w:r>
    </w:p>
    <w:p w14:paraId="381BDD8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D8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Ναι.</w:t>
      </w:r>
    </w:p>
    <w:p w14:paraId="381BDD8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D8D"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ΣΑΧΙΝΙΔΗΣ:</w:t>
      </w:r>
      <w:r>
        <w:rPr>
          <w:rFonts w:eastAsia="Times New Roman" w:cs="Times New Roman"/>
          <w:szCs w:val="24"/>
        </w:rPr>
        <w:t xml:space="preserve"> Παρών.</w:t>
      </w:r>
    </w:p>
    <w:p w14:paraId="381BDD8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381BDD8F"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90"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Ναι.</w:t>
      </w:r>
    </w:p>
    <w:p w14:paraId="381BDD9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D9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η τροπολογία με γενικό αριθμό 1481 και ειδικό 107 έγινε δεκτή ως έχει κατά πλειοψηφία και εντάσσεται στο νομοσχέδιο ως ίδιο άρθρο.</w:t>
      </w:r>
    </w:p>
    <w:p w14:paraId="381BDD93"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381BDD94"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381BDD9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w:t>
      </w:r>
      <w:r>
        <w:rPr>
          <w:rFonts w:eastAsia="Times New Roman" w:cs="Times New Roman"/>
          <w:szCs w:val="24"/>
        </w:rPr>
        <w:t>Ναι.</w:t>
      </w:r>
    </w:p>
    <w:p w14:paraId="381BDD9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D9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D98"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D9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D9A"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9B"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Παρών.</w:t>
      </w:r>
    </w:p>
    <w:p w14:paraId="381BDD9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81BDD9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 ακροτελεύτιο άρθ</w:t>
      </w:r>
      <w:r>
        <w:rPr>
          <w:rFonts w:eastAsia="Times New Roman" w:cs="Times New Roman"/>
          <w:szCs w:val="24"/>
        </w:rPr>
        <w:t>ρο έγινε δεκτό κατά πλειοψηφία.</w:t>
      </w:r>
    </w:p>
    <w:p w14:paraId="381BDD9E" w14:textId="77777777" w:rsidR="00DC23FB" w:rsidRDefault="001C39CE">
      <w:pPr>
        <w:spacing w:line="600" w:lineRule="auto"/>
        <w:ind w:firstLine="720"/>
        <w:jc w:val="both"/>
        <w:rPr>
          <w:rFonts w:eastAsia="Times New Roman"/>
          <w:szCs w:val="24"/>
        </w:rPr>
      </w:pPr>
      <w:r>
        <w:rPr>
          <w:rFonts w:eastAsia="Times New Roman" w:cs="Times New Roman"/>
          <w:szCs w:val="24"/>
        </w:rPr>
        <w:t>Συνεπώς το νομοσχέδιο του Υπουργείου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w:t>
      </w:r>
      <w:r>
        <w:rPr>
          <w:rFonts w:eastAsia="Times New Roman"/>
          <w:szCs w:val="24"/>
        </w:rPr>
        <w:t xml:space="preserve">«Μετεξέλιξη του Οργανισμού Γεωργικών Ασφαλίσεων σε Οργανισμό </w:t>
      </w:r>
      <w:proofErr w:type="spellStart"/>
      <w:r>
        <w:rPr>
          <w:rFonts w:eastAsia="Times New Roman"/>
          <w:szCs w:val="24"/>
        </w:rPr>
        <w:t>Προνοιακών</w:t>
      </w:r>
      <w:proofErr w:type="spellEnd"/>
      <w:r>
        <w:rPr>
          <w:rFonts w:eastAsia="Times New Roman"/>
          <w:szCs w:val="24"/>
        </w:rPr>
        <w:t xml:space="preserve"> Επιδομάτων και Κοινωνικής Αλληλεγγύης (ΟΠΕΚΑ) και λοιπές διατάξεις» έγινε δεκτό επί της αρχής και επί των άρθρων.</w:t>
      </w:r>
    </w:p>
    <w:p w14:paraId="381BDD9F" w14:textId="77777777" w:rsidR="00DC23FB" w:rsidRDefault="001C39CE">
      <w:pPr>
        <w:spacing w:line="600" w:lineRule="auto"/>
        <w:ind w:firstLine="720"/>
        <w:jc w:val="both"/>
        <w:rPr>
          <w:rFonts w:eastAsia="Times New Roman"/>
          <w:szCs w:val="24"/>
        </w:rPr>
      </w:pPr>
      <w:r>
        <w:rPr>
          <w:rFonts w:eastAsia="Times New Roman"/>
          <w:szCs w:val="24"/>
        </w:rPr>
        <w:t>Προχωρούμε στην ψήφιση του νομοσχεδίου και στο σύνολο.</w:t>
      </w:r>
    </w:p>
    <w:p w14:paraId="381BDDA0"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Ερωτάται το Σώμ</w:t>
      </w:r>
      <w:r>
        <w:rPr>
          <w:rFonts w:eastAsia="Times New Roman" w:cs="Times New Roman"/>
          <w:szCs w:val="24"/>
        </w:rPr>
        <w:t>α: Γίνεται δεκτό το νομοσχέδιο και στο σύνολο;</w:t>
      </w:r>
    </w:p>
    <w:p w14:paraId="381BDDA1"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Ναι.</w:t>
      </w:r>
    </w:p>
    <w:p w14:paraId="381BDDA2"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Όχι.</w:t>
      </w:r>
    </w:p>
    <w:p w14:paraId="381BDDA3"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381BDDA4" w14:textId="77777777" w:rsidR="00DC23FB" w:rsidRDefault="001C39CE">
      <w:pPr>
        <w:tabs>
          <w:tab w:val="left" w:pos="5987"/>
        </w:tabs>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81BDDA5"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381BDDA6"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81BDDA7"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Παρών.</w:t>
      </w:r>
    </w:p>
    <w:p w14:paraId="381BDDA8"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r>
        <w:rPr>
          <w:rFonts w:eastAsia="Times New Roman" w:cs="Times New Roman"/>
          <w:szCs w:val="24"/>
        </w:rPr>
        <w:t>.</w:t>
      </w:r>
    </w:p>
    <w:p w14:paraId="381BDDA9"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 νομοσχέδιο έγινε δεκτό και στο σύνολο κατά πλειοψηφία.</w:t>
      </w:r>
    </w:p>
    <w:p w14:paraId="381BDDAA" w14:textId="77777777" w:rsidR="00DC23FB" w:rsidRDefault="001C39CE">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w:t>
      </w:r>
      <w:r>
        <w:rPr>
          <w:rFonts w:eastAsia="Times New Roman"/>
          <w:szCs w:val="24"/>
        </w:rPr>
        <w:t>«Μετεξέλιξη του Οργανισμού Γεωργικών Ασφαλίσεων σε Οργαν</w:t>
      </w:r>
      <w:r>
        <w:rPr>
          <w:rFonts w:eastAsia="Times New Roman"/>
          <w:szCs w:val="24"/>
        </w:rPr>
        <w:t xml:space="preserve">ισμό </w:t>
      </w:r>
      <w:proofErr w:type="spellStart"/>
      <w:r>
        <w:rPr>
          <w:rFonts w:eastAsia="Times New Roman"/>
          <w:szCs w:val="24"/>
        </w:rPr>
        <w:t>Προνοιακών</w:t>
      </w:r>
      <w:proofErr w:type="spellEnd"/>
      <w:r>
        <w:rPr>
          <w:rFonts w:eastAsia="Times New Roman"/>
          <w:szCs w:val="24"/>
        </w:rPr>
        <w:t xml:space="preserve"> Επιδομάτων και Κοινωνικής Αλληλεγγύης (ΟΠΕΚΑ) και λοιπές διατάξεις» έγινε δεκτό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w:t>
      </w:r>
    </w:p>
    <w:p w14:paraId="381BDDAB" w14:textId="77777777" w:rsidR="00DC23FB" w:rsidRDefault="001C39CE">
      <w:pPr>
        <w:spacing w:line="600" w:lineRule="auto"/>
        <w:ind w:firstLine="720"/>
        <w:jc w:val="center"/>
        <w:rPr>
          <w:rFonts w:eastAsia="Times New Roman"/>
          <w:color w:val="C00000"/>
          <w:szCs w:val="24"/>
        </w:rPr>
      </w:pPr>
      <w:r w:rsidRPr="00926080">
        <w:rPr>
          <w:rFonts w:eastAsia="Times New Roman"/>
          <w:color w:val="C00000"/>
          <w:szCs w:val="24"/>
        </w:rPr>
        <w:t>(Να καταχωριστεί το κείμενο του νομοσχεδίου</w:t>
      </w:r>
      <w:r w:rsidRPr="00926080">
        <w:rPr>
          <w:rFonts w:eastAsia="Times New Roman"/>
          <w:color w:val="C00000"/>
          <w:szCs w:val="24"/>
        </w:rPr>
        <w:t xml:space="preserve"> 390α</w:t>
      </w:r>
      <w:r w:rsidRPr="00926080">
        <w:rPr>
          <w:rFonts w:eastAsia="Times New Roman"/>
          <w:color w:val="C00000"/>
          <w:szCs w:val="24"/>
        </w:rPr>
        <w:t>)</w:t>
      </w:r>
    </w:p>
    <w:p w14:paraId="381BDDAC"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381BDDAD"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w:t>
      </w:r>
      <w:r>
        <w:rPr>
          <w:rFonts w:eastAsia="Times New Roman" w:cs="Times New Roman"/>
          <w:szCs w:val="24"/>
        </w:rPr>
        <w:t>ιστα.</w:t>
      </w:r>
    </w:p>
    <w:p w14:paraId="381BDDAE" w14:textId="77777777" w:rsidR="00DC23FB" w:rsidRDefault="001C39C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381BDDAF" w14:textId="77777777" w:rsidR="00DC23FB" w:rsidRDefault="001C39CE">
      <w:pPr>
        <w:spacing w:line="600" w:lineRule="auto"/>
        <w:ind w:firstLine="720"/>
        <w:jc w:val="both"/>
        <w:rPr>
          <w:rFonts w:eastAsia="Times New Roman" w:cs="Times New Roman"/>
          <w:szCs w:val="24"/>
        </w:rPr>
      </w:pPr>
      <w:r>
        <w:rPr>
          <w:rFonts w:eastAsia="Times New Roman"/>
          <w:szCs w:val="24"/>
        </w:rPr>
        <w:t>Έχω</w:t>
      </w:r>
      <w:r>
        <w:rPr>
          <w:rFonts w:eastAsia="Times New Roman"/>
          <w:szCs w:val="24"/>
        </w:rPr>
        <w:t xml:space="preserve">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w:t>
      </w:r>
      <w:r>
        <w:rPr>
          <w:rFonts w:eastAsia="Times New Roman"/>
          <w:szCs w:val="24"/>
        </w:rPr>
        <w:t>ας της Βουλής, τριάντα πέντε μαθητές και μαθήτριες και τρεις συνοδοί εκπαιδευτικοί από το 1</w:t>
      </w:r>
      <w:r>
        <w:rPr>
          <w:rFonts w:eastAsia="Times New Roman"/>
          <w:szCs w:val="24"/>
          <w:vertAlign w:val="superscript"/>
        </w:rPr>
        <w:t>ο</w:t>
      </w:r>
      <w:r>
        <w:rPr>
          <w:rFonts w:eastAsia="Times New Roman"/>
          <w:szCs w:val="24"/>
        </w:rPr>
        <w:t xml:space="preserve"> ΕΠΑΛ </w:t>
      </w:r>
      <w:proofErr w:type="spellStart"/>
      <w:r>
        <w:rPr>
          <w:rFonts w:eastAsia="Times New Roman"/>
          <w:szCs w:val="24"/>
        </w:rPr>
        <w:t>Φαρκαδόνας</w:t>
      </w:r>
      <w:proofErr w:type="spellEnd"/>
      <w:r>
        <w:rPr>
          <w:rFonts w:eastAsia="Times New Roman"/>
          <w:szCs w:val="24"/>
        </w:rPr>
        <w:t xml:space="preserve"> Τρικάλων.</w:t>
      </w:r>
    </w:p>
    <w:p w14:paraId="381BDDB0" w14:textId="77777777" w:rsidR="00DC23FB" w:rsidRDefault="001C39CE">
      <w:pPr>
        <w:tabs>
          <w:tab w:val="left" w:pos="6787"/>
        </w:tabs>
        <w:spacing w:line="600" w:lineRule="auto"/>
        <w:ind w:left="-181" w:firstLine="720"/>
        <w:jc w:val="both"/>
        <w:rPr>
          <w:rFonts w:eastAsia="Times New Roman"/>
          <w:szCs w:val="24"/>
        </w:rPr>
      </w:pPr>
      <w:r>
        <w:rPr>
          <w:rFonts w:eastAsia="Times New Roman"/>
          <w:szCs w:val="24"/>
        </w:rPr>
        <w:t>Η Βουλή τούς καλωσορίζει.</w:t>
      </w:r>
    </w:p>
    <w:p w14:paraId="381BDDB1" w14:textId="77777777" w:rsidR="00DC23FB" w:rsidRDefault="001C39CE">
      <w:pPr>
        <w:tabs>
          <w:tab w:val="left" w:pos="6787"/>
        </w:tabs>
        <w:spacing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81BDDB2" w14:textId="77777777" w:rsidR="00DC23FB" w:rsidRDefault="001C39CE">
      <w:pPr>
        <w:tabs>
          <w:tab w:val="left" w:pos="6787"/>
        </w:tabs>
        <w:spacing w:line="600" w:lineRule="auto"/>
        <w:ind w:left="-181"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δέχεστε στο σημείο αυτό να λύσο</w:t>
      </w:r>
      <w:r>
        <w:rPr>
          <w:rFonts w:eastAsia="Times New Roman" w:cs="Times New Roman"/>
          <w:szCs w:val="24"/>
        </w:rPr>
        <w:t>υμε τη συνεδρίαση;</w:t>
      </w:r>
    </w:p>
    <w:p w14:paraId="381BDDB3" w14:textId="77777777" w:rsidR="00DC23FB" w:rsidRDefault="001C39CE">
      <w:pPr>
        <w:tabs>
          <w:tab w:val="left" w:pos="6787"/>
        </w:tabs>
        <w:spacing w:line="600" w:lineRule="auto"/>
        <w:ind w:left="-181"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381BDDB4" w14:textId="77777777" w:rsidR="00DC23FB" w:rsidRDefault="001C39CE">
      <w:pPr>
        <w:tabs>
          <w:tab w:val="left" w:pos="6787"/>
        </w:tabs>
        <w:spacing w:line="600" w:lineRule="auto"/>
        <w:ind w:left="-181"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 τη συναίνεση του Σώματος και ώρα 17.58΄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16 Φεβρουαρίου 2018 και ώρα 10.00΄, με αντικείμενο εργασιών του Σώ</w:t>
      </w:r>
      <w:r>
        <w:rPr>
          <w:rFonts w:eastAsia="Times New Roman" w:cs="Times New Roman"/>
          <w:szCs w:val="24"/>
        </w:rPr>
        <w:t>ματος: κοινοβουλευτικό έλεγχο, συζήτηση επικαίρων ερωτήσεων.</w:t>
      </w:r>
    </w:p>
    <w:p w14:paraId="381BDDB5" w14:textId="77777777" w:rsidR="00DC23FB" w:rsidRDefault="001C39CE">
      <w:pPr>
        <w:tabs>
          <w:tab w:val="left" w:pos="6787"/>
        </w:tabs>
        <w:spacing w:line="600" w:lineRule="auto"/>
        <w:ind w:left="-181"/>
        <w:jc w:val="both"/>
        <w:rPr>
          <w:rFonts w:eastAsia="Times New Roman" w:cs="Times New Roman"/>
          <w:szCs w:val="24"/>
        </w:rPr>
      </w:pPr>
      <w:r>
        <w:rPr>
          <w:rFonts w:eastAsia="Times New Roman" w:cs="Times New Roman"/>
          <w:b/>
          <w:szCs w:val="24"/>
        </w:rPr>
        <w:t>Ο ΠΡΟΕΔΡΟΣ                                                                              ΟΙ ΓΡΑΜΜΑΤΕΙΣ</w:t>
      </w:r>
      <w:r>
        <w:rPr>
          <w:rFonts w:eastAsia="Times New Roman" w:cs="Times New Roman"/>
          <w:szCs w:val="24"/>
        </w:rPr>
        <w:t xml:space="preserve"> </w:t>
      </w:r>
    </w:p>
    <w:p w14:paraId="381BDDB6" w14:textId="77777777" w:rsidR="00DC23FB" w:rsidRDefault="00DC23FB">
      <w:pPr>
        <w:spacing w:line="600" w:lineRule="auto"/>
        <w:ind w:firstLine="720"/>
        <w:jc w:val="both"/>
        <w:rPr>
          <w:rFonts w:eastAsia="Times New Roman"/>
          <w:szCs w:val="24"/>
        </w:rPr>
      </w:pPr>
    </w:p>
    <w:p w14:paraId="381BDDB7" w14:textId="77777777" w:rsidR="00DC23FB" w:rsidRDefault="00DC23FB">
      <w:pPr>
        <w:spacing w:line="600" w:lineRule="auto"/>
        <w:ind w:firstLine="720"/>
        <w:jc w:val="both"/>
        <w:rPr>
          <w:rFonts w:eastAsia="Times New Roman" w:cs="Times New Roman"/>
          <w:szCs w:val="24"/>
        </w:rPr>
      </w:pPr>
    </w:p>
    <w:p w14:paraId="381BDDB8" w14:textId="77777777" w:rsidR="00DC23FB" w:rsidRDefault="00DC23FB">
      <w:pPr>
        <w:spacing w:line="600" w:lineRule="auto"/>
        <w:ind w:firstLine="720"/>
        <w:jc w:val="both"/>
        <w:rPr>
          <w:rFonts w:eastAsia="Times New Roman" w:cs="Times New Roman"/>
          <w:szCs w:val="24"/>
        </w:rPr>
      </w:pPr>
    </w:p>
    <w:p w14:paraId="381BDDB9" w14:textId="77777777" w:rsidR="00DC23FB" w:rsidRDefault="00DC23FB">
      <w:pPr>
        <w:spacing w:line="600" w:lineRule="auto"/>
        <w:ind w:firstLine="720"/>
        <w:jc w:val="both"/>
        <w:rPr>
          <w:rFonts w:eastAsia="Times New Roman" w:cs="Times New Roman"/>
          <w:szCs w:val="24"/>
        </w:rPr>
      </w:pPr>
    </w:p>
    <w:p w14:paraId="381BDDBA" w14:textId="77777777" w:rsidR="00DC23FB" w:rsidRDefault="00DC23FB">
      <w:pPr>
        <w:spacing w:line="600" w:lineRule="auto"/>
        <w:ind w:firstLine="720"/>
        <w:jc w:val="both"/>
        <w:rPr>
          <w:rFonts w:eastAsia="Times New Roman" w:cs="Times New Roman"/>
          <w:szCs w:val="24"/>
        </w:rPr>
      </w:pPr>
    </w:p>
    <w:sectPr w:rsidR="00DC23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7rGP0A95CVOvafY0wghCudQp8QY=" w:salt="zLsQWAms7JppK9V7Y3eJp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FB"/>
    <w:rsid w:val="001C39CE"/>
    <w:rsid w:val="003E6412"/>
    <w:rsid w:val="00DC23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D592"/>
  <w15:docId w15:val="{E3D046C4-0BB6-420E-BA21-2C8C91B4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A05C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A05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587</MetadataID>
    <Session xmlns="641f345b-441b-4b81-9152-adc2e73ba5e1">Γ´</Session>
    <Date xmlns="641f345b-441b-4b81-9152-adc2e73ba5e1">2018-02-14T22:00:00+00:00</Date>
    <Status xmlns="641f345b-441b-4b81-9152-adc2e73ba5e1">
      <Url>http://srv-sp1/praktika/Lists/Incoming_Metadata/EditForm.aspx?ID=587&amp;Source=/praktika/Recordings_Library/Forms/AllItems.aspx</Url>
      <Description>Δημοσιεύτηκε</Description>
    </Status>
    <Meeting xmlns="641f345b-441b-4b81-9152-adc2e73ba5e1">ΟΓ´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8033A7-4D97-4698-A6F4-99DEB38B1C78}">
  <ds:schemaRefs>
    <ds:schemaRef ds:uri="http://www.w3.org/XML/1998/namespace"/>
    <ds:schemaRef ds:uri="641f345b-441b-4b81-9152-adc2e73ba5e1"/>
    <ds:schemaRef ds:uri="http://schemas.microsoft.com/office/2006/documentManagement/types"/>
    <ds:schemaRef ds:uri="http://schemas.openxmlformats.org/package/2006/metadata/core-properties"/>
    <ds:schemaRef ds:uri="http://purl.org/dc/dcmitype/"/>
    <ds:schemaRef ds:uri="http://purl.org/dc/elements/1.1/"/>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FB6D5B35-A32A-402C-AFC9-208D15718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92C6E1-74D2-46CE-BF59-7687A07E3A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375</Pages>
  <Words>64844</Words>
  <Characters>350158</Characters>
  <Application>Microsoft Office Word</Application>
  <DocSecurity>0</DocSecurity>
  <Lines>2917</Lines>
  <Paragraphs>828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414174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2018-02-22T10:00:00Z</dcterms:created>
  <dcterms:modified xsi:type="dcterms:W3CDTF">2018-02-22T10:00:00Z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